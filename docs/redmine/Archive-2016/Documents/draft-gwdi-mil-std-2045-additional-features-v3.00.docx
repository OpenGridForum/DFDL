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C2A466" w14:textId="2D348E42" w:rsidR="00B946CF" w:rsidRPr="00F80E82" w:rsidRDefault="00A50364" w:rsidP="00F80E82">
      <w:pPr>
        <w:pStyle w:val="Title"/>
      </w:pPr>
      <w:bookmarkStart w:id="0" w:name="_Toc391384402"/>
      <w:bookmarkStart w:id="1" w:name="_Toc396139720"/>
      <w:r>
        <w:t xml:space="preserve">Additional Suggested DFDL Features to Simplify Modeling of </w:t>
      </w:r>
      <w:r w:rsidR="00B946CF" w:rsidRPr="00F80E82">
        <w:t>MIL-STD-2045</w:t>
      </w:r>
      <w:bookmarkEnd w:id="0"/>
      <w:bookmarkEnd w:id="1"/>
    </w:p>
    <w:p w14:paraId="6D29C6A0" w14:textId="77777777" w:rsidR="00B946CF" w:rsidRPr="00F80E82" w:rsidRDefault="00B946CF" w:rsidP="00F80E82"/>
    <w:p w14:paraId="76B5E5B4" w14:textId="77777777" w:rsidR="00B946CF" w:rsidRPr="00F80E82" w:rsidRDefault="00B946CF" w:rsidP="00F80E82"/>
    <w:p w14:paraId="3B3A14B7" w14:textId="77777777" w:rsidR="00B946CF" w:rsidRPr="00F80E82" w:rsidRDefault="00B946CF" w:rsidP="00F80E82">
      <w:r w:rsidRPr="00F80E82">
        <w:rPr>
          <w:u w:val="single"/>
        </w:rPr>
        <w:t>Status of This Document</w:t>
      </w:r>
    </w:p>
    <w:p w14:paraId="3E3980BB" w14:textId="77777777" w:rsidR="00B946CF" w:rsidRPr="00F80E82" w:rsidRDefault="00B946CF" w:rsidP="00F80E82">
      <w:r w:rsidRPr="00F80E82">
        <w:t>Grid Working Document (GWD)</w:t>
      </w:r>
    </w:p>
    <w:p w14:paraId="3F0C4E04" w14:textId="77777777" w:rsidR="00B946CF" w:rsidRPr="00F80E82" w:rsidRDefault="00B946CF" w:rsidP="00F80E82"/>
    <w:p w14:paraId="5619BF40" w14:textId="77777777" w:rsidR="00B946CF" w:rsidRPr="00F80E82" w:rsidRDefault="00B946CF" w:rsidP="00F80E82">
      <w:r w:rsidRPr="00F80E82">
        <w:rPr>
          <w:u w:val="single"/>
        </w:rPr>
        <w:t>Document Change History</w:t>
      </w:r>
    </w:p>
    <w:p w14:paraId="634316B4" w14:textId="0C7D4A8D" w:rsidR="003D47EC" w:rsidRDefault="003D47EC" w:rsidP="00F80E82">
      <w:r>
        <w:t>2014-08-18 Revised - removed suggested features for which alternatives have been proposed</w:t>
      </w:r>
      <w:ins w:id="2" w:author="Mike Beckerle" w:date="2014-08-18T15:37:00Z">
        <w:r w:rsidR="004647BE">
          <w:t xml:space="preserve">, changed repeat-until scheme to stop-indicator scheme. </w:t>
        </w:r>
      </w:ins>
      <w:del w:id="3" w:author="Mike Beckerle" w:date="2014-08-18T15:37:00Z">
        <w:r w:rsidDel="004647BE">
          <w:delText>.</w:delText>
        </w:r>
      </w:del>
    </w:p>
    <w:p w14:paraId="34CAE540" w14:textId="295680D1" w:rsidR="00B946CF" w:rsidRPr="00F80E82" w:rsidRDefault="00B946CF" w:rsidP="00F80E82">
      <w:r w:rsidRPr="00F80E82">
        <w:t>2014-</w:t>
      </w:r>
      <w:r w:rsidR="00707DB2">
        <w:t>07-23</w:t>
      </w:r>
      <w:r w:rsidRPr="00F80E82">
        <w:t xml:space="preserve"> Created</w:t>
      </w:r>
      <w:r w:rsidR="00707DB2">
        <w:t xml:space="preserve"> - Material split out from prior document for separate review and consideration</w:t>
      </w:r>
      <w:r w:rsidRPr="00F80E82">
        <w:t>.</w:t>
      </w:r>
    </w:p>
    <w:p w14:paraId="66C98A69" w14:textId="77777777" w:rsidR="00B946CF" w:rsidRPr="00F80E82" w:rsidRDefault="00B946CF" w:rsidP="00F80E82"/>
    <w:p w14:paraId="5CCFC6E5" w14:textId="77777777" w:rsidR="00B946CF" w:rsidRPr="00F80E82" w:rsidRDefault="00B946CF" w:rsidP="00F80E82">
      <w:r w:rsidRPr="00F80E82">
        <w:rPr>
          <w:u w:val="single"/>
        </w:rPr>
        <w:t>Copyright Notice</w:t>
      </w:r>
    </w:p>
    <w:p w14:paraId="2A0E167C" w14:textId="77777777" w:rsidR="00B946CF" w:rsidRPr="00F80E82" w:rsidRDefault="00B946CF" w:rsidP="00F80E82">
      <w:proofErr w:type="gramStart"/>
      <w:r w:rsidRPr="00F80E82">
        <w:t>Copyright © Open Grid Forum (2014).</w:t>
      </w:r>
      <w:proofErr w:type="gramEnd"/>
      <w:r w:rsidRPr="00F80E82">
        <w:t xml:space="preserve">  Some Rights Reserved.  Distribution is unlimited.</w:t>
      </w:r>
    </w:p>
    <w:p w14:paraId="79815DF9" w14:textId="77777777" w:rsidR="00B946CF" w:rsidRPr="00F80E82" w:rsidRDefault="00B946CF" w:rsidP="00F80E82"/>
    <w:p w14:paraId="72FF0BDF" w14:textId="77777777" w:rsidR="00B946CF" w:rsidRPr="00F80E82" w:rsidRDefault="00B946CF" w:rsidP="00F80E82">
      <w:bookmarkStart w:id="4" w:name="_Ref525097868"/>
      <w:bookmarkStart w:id="5" w:name="_Toc384991124"/>
      <w:bookmarkStart w:id="6" w:name="__RefHeading__1762_906098299"/>
      <w:bookmarkEnd w:id="4"/>
      <w:bookmarkEnd w:id="5"/>
      <w:r w:rsidRPr="00F80E82">
        <w:rPr>
          <w:u w:val="single"/>
        </w:rPr>
        <w:t>Abstract</w:t>
      </w:r>
      <w:bookmarkEnd w:id="6"/>
    </w:p>
    <w:p w14:paraId="258F3BA1" w14:textId="7A4E38C4" w:rsidR="00B946CF" w:rsidRPr="00F80E82" w:rsidRDefault="00B946CF" w:rsidP="00F80E82">
      <w:r w:rsidRPr="00F80E82">
        <w:t>This document describes the challenges of modeling MIL-STD 2045 in DFDL</w:t>
      </w:r>
      <w:r w:rsidR="00A50364">
        <w:t xml:space="preserve"> and suggests</w:t>
      </w:r>
      <w:r w:rsidRPr="00F80E82">
        <w:t xml:space="preserve"> several recommended </w:t>
      </w:r>
      <w:r w:rsidR="00A50364">
        <w:t xml:space="preserve">additional </w:t>
      </w:r>
      <w:r w:rsidRPr="00F80E82">
        <w:t>properties and property values that help make modeling this data standard much easier.</w:t>
      </w:r>
    </w:p>
    <w:p w14:paraId="5F8225B8" w14:textId="77777777" w:rsidR="004647BE" w:rsidRDefault="00C76961" w:rsidP="00B37B35">
      <w:pPr>
        <w:rPr>
          <w:noProof/>
        </w:rPr>
      </w:pPr>
      <w:r>
        <w:br w:type="page"/>
      </w:r>
      <w:bookmarkStart w:id="7" w:name="_Toc384991125"/>
      <w:bookmarkStart w:id="8" w:name="__RefHeading__1764_906098299"/>
      <w:bookmarkEnd w:id="7"/>
      <w:r w:rsidR="00033A40" w:rsidRPr="00033A40">
        <w:rPr>
          <w:u w:val="single"/>
        </w:rPr>
        <w:lastRenderedPageBreak/>
        <w:t>Contents</w:t>
      </w:r>
      <w:r w:rsidR="00033A40">
        <w:rPr>
          <w:u w:val="single"/>
        </w:rPr>
        <w:fldChar w:fldCharType="begin"/>
      </w:r>
      <w:r w:rsidR="00033A40" w:rsidRPr="00033A40">
        <w:rPr>
          <w:u w:val="single"/>
        </w:rPr>
        <w:instrText xml:space="preserve"> TOC \o "1-3" \h \z \u </w:instrText>
      </w:r>
      <w:r w:rsidR="00033A40">
        <w:rPr>
          <w:u w:val="single"/>
        </w:rPr>
        <w:fldChar w:fldCharType="separate"/>
      </w:r>
    </w:p>
    <w:p w14:paraId="1EEDE361" w14:textId="77777777" w:rsidR="004647BE" w:rsidRDefault="004647BE">
      <w:pPr>
        <w:pStyle w:val="TOC1"/>
        <w:tabs>
          <w:tab w:val="right" w:leader="dot" w:pos="8630"/>
        </w:tabs>
        <w:rPr>
          <w:rFonts w:asciiTheme="minorHAnsi" w:eastAsiaTheme="minorEastAsia" w:hAnsiTheme="minorHAnsi" w:cstheme="minorBidi"/>
          <w:noProof/>
          <w:sz w:val="22"/>
          <w:szCs w:val="22"/>
        </w:rPr>
      </w:pPr>
      <w:hyperlink w:anchor="_Toc396139720" w:history="1">
        <w:r w:rsidRPr="00C90F7D">
          <w:rPr>
            <w:rStyle w:val="Hyperlink"/>
            <w:noProof/>
          </w:rPr>
          <w:t>Additional Suggested DFDL Features to Simplify Modeling of MIL-STD-2045</w:t>
        </w:r>
        <w:r>
          <w:rPr>
            <w:noProof/>
            <w:webHidden/>
          </w:rPr>
          <w:tab/>
        </w:r>
        <w:r>
          <w:rPr>
            <w:noProof/>
            <w:webHidden/>
          </w:rPr>
          <w:fldChar w:fldCharType="begin"/>
        </w:r>
        <w:r>
          <w:rPr>
            <w:noProof/>
            <w:webHidden/>
          </w:rPr>
          <w:instrText xml:space="preserve"> PAGEREF _Toc396139720 \h </w:instrText>
        </w:r>
        <w:r>
          <w:rPr>
            <w:noProof/>
            <w:webHidden/>
          </w:rPr>
        </w:r>
        <w:r>
          <w:rPr>
            <w:noProof/>
            <w:webHidden/>
          </w:rPr>
          <w:fldChar w:fldCharType="separate"/>
        </w:r>
        <w:r>
          <w:rPr>
            <w:noProof/>
            <w:webHidden/>
          </w:rPr>
          <w:t>1</w:t>
        </w:r>
        <w:r>
          <w:rPr>
            <w:noProof/>
            <w:webHidden/>
          </w:rPr>
          <w:fldChar w:fldCharType="end"/>
        </w:r>
      </w:hyperlink>
    </w:p>
    <w:p w14:paraId="2738CA6B" w14:textId="77777777" w:rsidR="004647BE" w:rsidRDefault="004647BE">
      <w:pPr>
        <w:pStyle w:val="TOC1"/>
        <w:tabs>
          <w:tab w:val="left" w:pos="400"/>
          <w:tab w:val="right" w:leader="dot" w:pos="8630"/>
        </w:tabs>
        <w:rPr>
          <w:rFonts w:asciiTheme="minorHAnsi" w:eastAsiaTheme="minorEastAsia" w:hAnsiTheme="minorHAnsi" w:cstheme="minorBidi"/>
          <w:noProof/>
          <w:sz w:val="22"/>
          <w:szCs w:val="22"/>
        </w:rPr>
      </w:pPr>
      <w:hyperlink w:anchor="_Toc396139721" w:history="1">
        <w:r w:rsidRPr="00C90F7D">
          <w:rPr>
            <w:rStyle w:val="Hyperlink"/>
            <w:noProof/>
          </w:rPr>
          <w:t>1.</w:t>
        </w:r>
        <w:r>
          <w:rPr>
            <w:rFonts w:asciiTheme="minorHAnsi" w:eastAsiaTheme="minorEastAsia" w:hAnsiTheme="minorHAnsi" w:cstheme="minorBidi"/>
            <w:noProof/>
            <w:sz w:val="22"/>
            <w:szCs w:val="22"/>
          </w:rPr>
          <w:tab/>
        </w:r>
        <w:r w:rsidRPr="00C90F7D">
          <w:rPr>
            <w:rStyle w:val="Hyperlink"/>
            <w:noProof/>
          </w:rPr>
          <w:t>Introduction</w:t>
        </w:r>
        <w:r>
          <w:rPr>
            <w:noProof/>
            <w:webHidden/>
          </w:rPr>
          <w:tab/>
        </w:r>
        <w:r>
          <w:rPr>
            <w:noProof/>
            <w:webHidden/>
          </w:rPr>
          <w:fldChar w:fldCharType="begin"/>
        </w:r>
        <w:r>
          <w:rPr>
            <w:noProof/>
            <w:webHidden/>
          </w:rPr>
          <w:instrText xml:space="preserve"> PAGEREF _Toc396139721 \h </w:instrText>
        </w:r>
        <w:r>
          <w:rPr>
            <w:noProof/>
            <w:webHidden/>
          </w:rPr>
        </w:r>
        <w:r>
          <w:rPr>
            <w:noProof/>
            <w:webHidden/>
          </w:rPr>
          <w:fldChar w:fldCharType="separate"/>
        </w:r>
        <w:r>
          <w:rPr>
            <w:noProof/>
            <w:webHidden/>
          </w:rPr>
          <w:t>3</w:t>
        </w:r>
        <w:r>
          <w:rPr>
            <w:noProof/>
            <w:webHidden/>
          </w:rPr>
          <w:fldChar w:fldCharType="end"/>
        </w:r>
      </w:hyperlink>
    </w:p>
    <w:p w14:paraId="48BA3DF7" w14:textId="77777777" w:rsidR="004647BE" w:rsidRDefault="004647BE">
      <w:pPr>
        <w:pStyle w:val="TOC1"/>
        <w:tabs>
          <w:tab w:val="left" w:pos="400"/>
          <w:tab w:val="right" w:leader="dot" w:pos="8630"/>
        </w:tabs>
        <w:rPr>
          <w:rFonts w:asciiTheme="minorHAnsi" w:eastAsiaTheme="minorEastAsia" w:hAnsiTheme="minorHAnsi" w:cstheme="minorBidi"/>
          <w:noProof/>
          <w:sz w:val="22"/>
          <w:szCs w:val="22"/>
        </w:rPr>
      </w:pPr>
      <w:hyperlink w:anchor="_Toc396139722" w:history="1">
        <w:r w:rsidRPr="00C90F7D">
          <w:rPr>
            <w:rStyle w:val="Hyperlink"/>
            <w:noProof/>
          </w:rPr>
          <w:t>2.</w:t>
        </w:r>
        <w:r>
          <w:rPr>
            <w:rFonts w:asciiTheme="minorHAnsi" w:eastAsiaTheme="minorEastAsia" w:hAnsiTheme="minorHAnsi" w:cstheme="minorBidi"/>
            <w:noProof/>
            <w:sz w:val="22"/>
            <w:szCs w:val="22"/>
          </w:rPr>
          <w:tab/>
        </w:r>
        <w:r w:rsidRPr="00C90F7D">
          <w:rPr>
            <w:rStyle w:val="Hyperlink"/>
            <w:noProof/>
          </w:rPr>
          <w:t>Recommendations</w:t>
        </w:r>
        <w:r>
          <w:rPr>
            <w:noProof/>
            <w:webHidden/>
          </w:rPr>
          <w:tab/>
        </w:r>
        <w:r>
          <w:rPr>
            <w:noProof/>
            <w:webHidden/>
          </w:rPr>
          <w:fldChar w:fldCharType="begin"/>
        </w:r>
        <w:r>
          <w:rPr>
            <w:noProof/>
            <w:webHidden/>
          </w:rPr>
          <w:instrText xml:space="preserve"> PAGEREF _Toc396139722 \h </w:instrText>
        </w:r>
        <w:r>
          <w:rPr>
            <w:noProof/>
            <w:webHidden/>
          </w:rPr>
        </w:r>
        <w:r>
          <w:rPr>
            <w:noProof/>
            <w:webHidden/>
          </w:rPr>
          <w:fldChar w:fldCharType="separate"/>
        </w:r>
        <w:r>
          <w:rPr>
            <w:noProof/>
            <w:webHidden/>
          </w:rPr>
          <w:t>4</w:t>
        </w:r>
        <w:r>
          <w:rPr>
            <w:noProof/>
            <w:webHidden/>
          </w:rPr>
          <w:fldChar w:fldCharType="end"/>
        </w:r>
      </w:hyperlink>
    </w:p>
    <w:p w14:paraId="2BE8176E" w14:textId="77777777" w:rsidR="004647BE" w:rsidRDefault="004647BE">
      <w:pPr>
        <w:pStyle w:val="TOC2"/>
        <w:tabs>
          <w:tab w:val="left" w:pos="800"/>
          <w:tab w:val="right" w:leader="dot" w:pos="8630"/>
        </w:tabs>
        <w:rPr>
          <w:rFonts w:asciiTheme="minorHAnsi" w:eastAsiaTheme="minorEastAsia" w:hAnsiTheme="minorHAnsi" w:cstheme="minorBidi"/>
          <w:noProof/>
          <w:sz w:val="22"/>
          <w:szCs w:val="22"/>
        </w:rPr>
      </w:pPr>
      <w:hyperlink w:anchor="_Toc396139769" w:history="1">
        <w:r w:rsidRPr="00C90F7D">
          <w:rPr>
            <w:rStyle w:val="Hyperlink"/>
            <w:noProof/>
          </w:rPr>
          <w:t>2.1</w:t>
        </w:r>
        <w:r>
          <w:rPr>
            <w:rFonts w:asciiTheme="minorHAnsi" w:eastAsiaTheme="minorEastAsia" w:hAnsiTheme="minorHAnsi" w:cstheme="minorBidi"/>
            <w:noProof/>
            <w:sz w:val="22"/>
            <w:szCs w:val="22"/>
          </w:rPr>
          <w:tab/>
        </w:r>
        <w:r w:rsidRPr="00C90F7D">
          <w:rPr>
            <w:rStyle w:val="Hyperlink"/>
            <w:noProof/>
          </w:rPr>
          <w:t>Repeat Indicators</w:t>
        </w:r>
        <w:r>
          <w:rPr>
            <w:noProof/>
            <w:webHidden/>
          </w:rPr>
          <w:tab/>
        </w:r>
        <w:r>
          <w:rPr>
            <w:noProof/>
            <w:webHidden/>
          </w:rPr>
          <w:fldChar w:fldCharType="begin"/>
        </w:r>
        <w:r>
          <w:rPr>
            <w:noProof/>
            <w:webHidden/>
          </w:rPr>
          <w:instrText xml:space="preserve"> PAGEREF _Toc396139769 \h </w:instrText>
        </w:r>
        <w:r>
          <w:rPr>
            <w:noProof/>
            <w:webHidden/>
          </w:rPr>
        </w:r>
        <w:r>
          <w:rPr>
            <w:noProof/>
            <w:webHidden/>
          </w:rPr>
          <w:fldChar w:fldCharType="separate"/>
        </w:r>
        <w:r>
          <w:rPr>
            <w:noProof/>
            <w:webHidden/>
          </w:rPr>
          <w:t>4</w:t>
        </w:r>
        <w:r>
          <w:rPr>
            <w:noProof/>
            <w:webHidden/>
          </w:rPr>
          <w:fldChar w:fldCharType="end"/>
        </w:r>
      </w:hyperlink>
    </w:p>
    <w:p w14:paraId="01D7A39E" w14:textId="77777777" w:rsidR="004647BE" w:rsidRDefault="004647BE">
      <w:pPr>
        <w:pStyle w:val="TOC2"/>
        <w:tabs>
          <w:tab w:val="left" w:pos="800"/>
          <w:tab w:val="right" w:leader="dot" w:pos="8630"/>
        </w:tabs>
        <w:rPr>
          <w:rFonts w:asciiTheme="minorHAnsi" w:eastAsiaTheme="minorEastAsia" w:hAnsiTheme="minorHAnsi" w:cstheme="minorBidi"/>
          <w:noProof/>
          <w:sz w:val="22"/>
          <w:szCs w:val="22"/>
        </w:rPr>
      </w:pPr>
      <w:hyperlink w:anchor="_Toc396139770" w:history="1">
        <w:r w:rsidRPr="00C90F7D">
          <w:rPr>
            <w:rStyle w:val="Hyperlink"/>
            <w:noProof/>
          </w:rPr>
          <w:t>2.2</w:t>
        </w:r>
        <w:r>
          <w:rPr>
            <w:rFonts w:asciiTheme="minorHAnsi" w:eastAsiaTheme="minorEastAsia" w:hAnsiTheme="minorHAnsi" w:cstheme="minorBidi"/>
            <w:noProof/>
            <w:sz w:val="22"/>
            <w:szCs w:val="22"/>
          </w:rPr>
          <w:tab/>
        </w:r>
        <w:r w:rsidRPr="00C90F7D">
          <w:rPr>
            <w:rStyle w:val="Hyperlink"/>
            <w:noProof/>
          </w:rPr>
          <w:t>Recommended Feature: dfdl:occursCountKind="stopIndicator" and dfdl:occursStopIndicatorType.</w:t>
        </w:r>
        <w:r>
          <w:rPr>
            <w:noProof/>
            <w:webHidden/>
          </w:rPr>
          <w:tab/>
        </w:r>
        <w:r>
          <w:rPr>
            <w:noProof/>
            <w:webHidden/>
          </w:rPr>
          <w:fldChar w:fldCharType="begin"/>
        </w:r>
        <w:r>
          <w:rPr>
            <w:noProof/>
            <w:webHidden/>
          </w:rPr>
          <w:instrText xml:space="preserve"> PAGEREF _Toc396139770 \h </w:instrText>
        </w:r>
        <w:r>
          <w:rPr>
            <w:noProof/>
            <w:webHidden/>
          </w:rPr>
        </w:r>
        <w:r>
          <w:rPr>
            <w:noProof/>
            <w:webHidden/>
          </w:rPr>
          <w:fldChar w:fldCharType="separate"/>
        </w:r>
        <w:r>
          <w:rPr>
            <w:noProof/>
            <w:webHidden/>
          </w:rPr>
          <w:t>7</w:t>
        </w:r>
        <w:r>
          <w:rPr>
            <w:noProof/>
            <w:webHidden/>
          </w:rPr>
          <w:fldChar w:fldCharType="end"/>
        </w:r>
      </w:hyperlink>
    </w:p>
    <w:p w14:paraId="48AC90E8" w14:textId="77777777" w:rsidR="004647BE" w:rsidRDefault="004647BE">
      <w:pPr>
        <w:pStyle w:val="TOC2"/>
        <w:tabs>
          <w:tab w:val="left" w:pos="800"/>
          <w:tab w:val="right" w:leader="dot" w:pos="8630"/>
        </w:tabs>
        <w:rPr>
          <w:rFonts w:asciiTheme="minorHAnsi" w:eastAsiaTheme="minorEastAsia" w:hAnsiTheme="minorHAnsi" w:cstheme="minorBidi"/>
          <w:noProof/>
          <w:sz w:val="22"/>
          <w:szCs w:val="22"/>
        </w:rPr>
      </w:pPr>
      <w:hyperlink w:anchor="_Toc396139829" w:history="1">
        <w:r w:rsidRPr="00C90F7D">
          <w:rPr>
            <w:rStyle w:val="Hyperlink"/>
            <w:noProof/>
          </w:rPr>
          <w:t>2.3</w:t>
        </w:r>
        <w:r>
          <w:rPr>
            <w:rFonts w:asciiTheme="minorHAnsi" w:eastAsiaTheme="minorEastAsia" w:hAnsiTheme="minorHAnsi" w:cstheme="minorBidi"/>
            <w:noProof/>
            <w:sz w:val="22"/>
            <w:szCs w:val="22"/>
          </w:rPr>
          <w:tab/>
        </w:r>
        <w:r w:rsidRPr="00C90F7D">
          <w:rPr>
            <w:rStyle w:val="Hyperlink"/>
            <w:noProof/>
          </w:rPr>
          <w:t>Value Elements</w:t>
        </w:r>
        <w:r>
          <w:rPr>
            <w:noProof/>
            <w:webHidden/>
          </w:rPr>
          <w:tab/>
        </w:r>
        <w:r>
          <w:rPr>
            <w:noProof/>
            <w:webHidden/>
          </w:rPr>
          <w:fldChar w:fldCharType="begin"/>
        </w:r>
        <w:r>
          <w:rPr>
            <w:noProof/>
            <w:webHidden/>
          </w:rPr>
          <w:instrText xml:space="preserve"> PAGEREF _Toc396139829 \h </w:instrText>
        </w:r>
        <w:r>
          <w:rPr>
            <w:noProof/>
            <w:webHidden/>
          </w:rPr>
        </w:r>
        <w:r>
          <w:rPr>
            <w:noProof/>
            <w:webHidden/>
          </w:rPr>
          <w:fldChar w:fldCharType="separate"/>
        </w:r>
        <w:r>
          <w:rPr>
            <w:noProof/>
            <w:webHidden/>
          </w:rPr>
          <w:t>7</w:t>
        </w:r>
        <w:r>
          <w:rPr>
            <w:noProof/>
            <w:webHidden/>
          </w:rPr>
          <w:fldChar w:fldCharType="end"/>
        </w:r>
      </w:hyperlink>
    </w:p>
    <w:p w14:paraId="1F3FEA14" w14:textId="77777777" w:rsidR="004647BE" w:rsidRDefault="004647BE">
      <w:pPr>
        <w:pStyle w:val="TOC2"/>
        <w:tabs>
          <w:tab w:val="left" w:pos="800"/>
          <w:tab w:val="right" w:leader="dot" w:pos="8630"/>
        </w:tabs>
        <w:rPr>
          <w:rFonts w:asciiTheme="minorHAnsi" w:eastAsiaTheme="minorEastAsia" w:hAnsiTheme="minorHAnsi" w:cstheme="minorBidi"/>
          <w:noProof/>
          <w:sz w:val="22"/>
          <w:szCs w:val="22"/>
        </w:rPr>
      </w:pPr>
      <w:hyperlink w:anchor="_Toc396139830" w:history="1">
        <w:r w:rsidRPr="00C90F7D">
          <w:rPr>
            <w:rStyle w:val="Hyperlink"/>
            <w:noProof/>
          </w:rPr>
          <w:t>2.4</w:t>
        </w:r>
        <w:r>
          <w:rPr>
            <w:rFonts w:asciiTheme="minorHAnsi" w:eastAsiaTheme="minorEastAsia" w:hAnsiTheme="minorHAnsi" w:cstheme="minorBidi"/>
            <w:noProof/>
            <w:sz w:val="22"/>
            <w:szCs w:val="22"/>
          </w:rPr>
          <w:tab/>
        </w:r>
        <w:r w:rsidRPr="00C90F7D">
          <w:rPr>
            <w:rStyle w:val="Hyperlink"/>
            <w:noProof/>
          </w:rPr>
          <w:t>Recommended Feature: Representation Types: Solving the Value-Elements Problem</w:t>
        </w:r>
        <w:r>
          <w:rPr>
            <w:noProof/>
            <w:webHidden/>
          </w:rPr>
          <w:tab/>
        </w:r>
        <w:r>
          <w:rPr>
            <w:noProof/>
            <w:webHidden/>
          </w:rPr>
          <w:fldChar w:fldCharType="begin"/>
        </w:r>
        <w:r>
          <w:rPr>
            <w:noProof/>
            <w:webHidden/>
          </w:rPr>
          <w:instrText xml:space="preserve"> PAGEREF _Toc396139830 \h </w:instrText>
        </w:r>
        <w:r>
          <w:rPr>
            <w:noProof/>
            <w:webHidden/>
          </w:rPr>
        </w:r>
        <w:r>
          <w:rPr>
            <w:noProof/>
            <w:webHidden/>
          </w:rPr>
          <w:fldChar w:fldCharType="separate"/>
        </w:r>
        <w:r>
          <w:rPr>
            <w:noProof/>
            <w:webHidden/>
          </w:rPr>
          <w:t>9</w:t>
        </w:r>
        <w:r>
          <w:rPr>
            <w:noProof/>
            <w:webHidden/>
          </w:rPr>
          <w:fldChar w:fldCharType="end"/>
        </w:r>
      </w:hyperlink>
    </w:p>
    <w:p w14:paraId="7203CAEB" w14:textId="77777777" w:rsidR="004647BE" w:rsidRDefault="004647BE">
      <w:pPr>
        <w:pStyle w:val="TOC1"/>
        <w:tabs>
          <w:tab w:val="left" w:pos="400"/>
          <w:tab w:val="right" w:leader="dot" w:pos="8630"/>
        </w:tabs>
        <w:rPr>
          <w:rFonts w:asciiTheme="minorHAnsi" w:eastAsiaTheme="minorEastAsia" w:hAnsiTheme="minorHAnsi" w:cstheme="minorBidi"/>
          <w:noProof/>
          <w:sz w:val="22"/>
          <w:szCs w:val="22"/>
        </w:rPr>
      </w:pPr>
      <w:hyperlink w:anchor="_Toc396139831" w:history="1">
        <w:r w:rsidRPr="00C90F7D">
          <w:rPr>
            <w:rStyle w:val="Hyperlink"/>
            <w:noProof/>
          </w:rPr>
          <w:t>3.</w:t>
        </w:r>
        <w:r>
          <w:rPr>
            <w:rFonts w:asciiTheme="minorHAnsi" w:eastAsiaTheme="minorEastAsia" w:hAnsiTheme="minorHAnsi" w:cstheme="minorBidi"/>
            <w:noProof/>
            <w:sz w:val="22"/>
            <w:szCs w:val="22"/>
          </w:rPr>
          <w:tab/>
        </w:r>
        <w:r w:rsidRPr="00C90F7D">
          <w:rPr>
            <w:rStyle w:val="Hyperlink"/>
            <w:noProof/>
          </w:rPr>
          <w:t>Other Limitations</w:t>
        </w:r>
        <w:r>
          <w:rPr>
            <w:noProof/>
            <w:webHidden/>
          </w:rPr>
          <w:tab/>
        </w:r>
        <w:r>
          <w:rPr>
            <w:noProof/>
            <w:webHidden/>
          </w:rPr>
          <w:fldChar w:fldCharType="begin"/>
        </w:r>
        <w:r>
          <w:rPr>
            <w:noProof/>
            <w:webHidden/>
          </w:rPr>
          <w:instrText xml:space="preserve"> PAGEREF _Toc396139831 \h </w:instrText>
        </w:r>
        <w:r>
          <w:rPr>
            <w:noProof/>
            <w:webHidden/>
          </w:rPr>
        </w:r>
        <w:r>
          <w:rPr>
            <w:noProof/>
            <w:webHidden/>
          </w:rPr>
          <w:fldChar w:fldCharType="separate"/>
        </w:r>
        <w:r>
          <w:rPr>
            <w:noProof/>
            <w:webHidden/>
          </w:rPr>
          <w:t>10</w:t>
        </w:r>
        <w:r>
          <w:rPr>
            <w:noProof/>
            <w:webHidden/>
          </w:rPr>
          <w:fldChar w:fldCharType="end"/>
        </w:r>
      </w:hyperlink>
    </w:p>
    <w:p w14:paraId="168C886B" w14:textId="77777777" w:rsidR="004647BE" w:rsidRDefault="004647BE">
      <w:pPr>
        <w:pStyle w:val="TOC2"/>
        <w:tabs>
          <w:tab w:val="left" w:pos="800"/>
          <w:tab w:val="right" w:leader="dot" w:pos="8630"/>
        </w:tabs>
        <w:rPr>
          <w:rFonts w:asciiTheme="minorHAnsi" w:eastAsiaTheme="minorEastAsia" w:hAnsiTheme="minorHAnsi" w:cstheme="minorBidi"/>
          <w:noProof/>
          <w:sz w:val="22"/>
          <w:szCs w:val="22"/>
        </w:rPr>
      </w:pPr>
      <w:hyperlink w:anchor="_Toc396139832" w:history="1">
        <w:r w:rsidRPr="00C90F7D">
          <w:rPr>
            <w:rStyle w:val="Hyperlink"/>
            <w:noProof/>
          </w:rPr>
          <w:t>3.1</w:t>
        </w:r>
        <w:r>
          <w:rPr>
            <w:rFonts w:asciiTheme="minorHAnsi" w:eastAsiaTheme="minorEastAsia" w:hAnsiTheme="minorHAnsi" w:cstheme="minorBidi"/>
            <w:noProof/>
            <w:sz w:val="22"/>
            <w:szCs w:val="22"/>
          </w:rPr>
          <w:tab/>
        </w:r>
        <w:r w:rsidRPr="00C90F7D">
          <w:rPr>
            <w:rStyle w:val="Hyperlink"/>
            <w:noProof/>
          </w:rPr>
          <w:t>Calculated Values</w:t>
        </w:r>
        <w:r>
          <w:rPr>
            <w:noProof/>
            <w:webHidden/>
          </w:rPr>
          <w:tab/>
        </w:r>
        <w:r>
          <w:rPr>
            <w:noProof/>
            <w:webHidden/>
          </w:rPr>
          <w:fldChar w:fldCharType="begin"/>
        </w:r>
        <w:r>
          <w:rPr>
            <w:noProof/>
            <w:webHidden/>
          </w:rPr>
          <w:instrText xml:space="preserve"> PAGEREF _Toc396139832 \h </w:instrText>
        </w:r>
        <w:r>
          <w:rPr>
            <w:noProof/>
            <w:webHidden/>
          </w:rPr>
        </w:r>
        <w:r>
          <w:rPr>
            <w:noProof/>
            <w:webHidden/>
          </w:rPr>
          <w:fldChar w:fldCharType="separate"/>
        </w:r>
        <w:r>
          <w:rPr>
            <w:noProof/>
            <w:webHidden/>
          </w:rPr>
          <w:t>10</w:t>
        </w:r>
        <w:r>
          <w:rPr>
            <w:noProof/>
            <w:webHidden/>
          </w:rPr>
          <w:fldChar w:fldCharType="end"/>
        </w:r>
      </w:hyperlink>
    </w:p>
    <w:p w14:paraId="285A2BB1" w14:textId="77777777" w:rsidR="004647BE" w:rsidRDefault="004647BE">
      <w:pPr>
        <w:pStyle w:val="TOC2"/>
        <w:tabs>
          <w:tab w:val="left" w:pos="800"/>
          <w:tab w:val="right" w:leader="dot" w:pos="8630"/>
        </w:tabs>
        <w:rPr>
          <w:rFonts w:asciiTheme="minorHAnsi" w:eastAsiaTheme="minorEastAsia" w:hAnsiTheme="minorHAnsi" w:cstheme="minorBidi"/>
          <w:noProof/>
          <w:sz w:val="22"/>
          <w:szCs w:val="22"/>
        </w:rPr>
      </w:pPr>
      <w:hyperlink w:anchor="_Toc396139833" w:history="1">
        <w:r w:rsidRPr="00C90F7D">
          <w:rPr>
            <w:rStyle w:val="Hyperlink"/>
            <w:noProof/>
          </w:rPr>
          <w:t>3.2</w:t>
        </w:r>
        <w:r>
          <w:rPr>
            <w:rFonts w:asciiTheme="minorHAnsi" w:eastAsiaTheme="minorEastAsia" w:hAnsiTheme="minorHAnsi" w:cstheme="minorBidi"/>
            <w:noProof/>
            <w:sz w:val="22"/>
            <w:szCs w:val="22"/>
          </w:rPr>
          <w:tab/>
        </w:r>
        <w:r w:rsidRPr="00C90F7D">
          <w:rPr>
            <w:rStyle w:val="Hyperlink"/>
            <w:noProof/>
          </w:rPr>
          <w:t>Hidden Groups</w:t>
        </w:r>
        <w:r>
          <w:rPr>
            <w:noProof/>
            <w:webHidden/>
          </w:rPr>
          <w:tab/>
        </w:r>
        <w:r>
          <w:rPr>
            <w:noProof/>
            <w:webHidden/>
          </w:rPr>
          <w:fldChar w:fldCharType="begin"/>
        </w:r>
        <w:r>
          <w:rPr>
            <w:noProof/>
            <w:webHidden/>
          </w:rPr>
          <w:instrText xml:space="preserve"> PAGEREF _Toc396139833 \h </w:instrText>
        </w:r>
        <w:r>
          <w:rPr>
            <w:noProof/>
            <w:webHidden/>
          </w:rPr>
        </w:r>
        <w:r>
          <w:rPr>
            <w:noProof/>
            <w:webHidden/>
          </w:rPr>
          <w:fldChar w:fldCharType="separate"/>
        </w:r>
        <w:r>
          <w:rPr>
            <w:noProof/>
            <w:webHidden/>
          </w:rPr>
          <w:t>10</w:t>
        </w:r>
        <w:r>
          <w:rPr>
            <w:noProof/>
            <w:webHidden/>
          </w:rPr>
          <w:fldChar w:fldCharType="end"/>
        </w:r>
      </w:hyperlink>
    </w:p>
    <w:p w14:paraId="264AEF55" w14:textId="77777777" w:rsidR="004647BE" w:rsidRDefault="004647BE">
      <w:pPr>
        <w:pStyle w:val="TOC1"/>
        <w:tabs>
          <w:tab w:val="left" w:pos="400"/>
          <w:tab w:val="right" w:leader="dot" w:pos="8630"/>
        </w:tabs>
        <w:rPr>
          <w:rFonts w:asciiTheme="minorHAnsi" w:eastAsiaTheme="minorEastAsia" w:hAnsiTheme="minorHAnsi" w:cstheme="minorBidi"/>
          <w:noProof/>
          <w:sz w:val="22"/>
          <w:szCs w:val="22"/>
        </w:rPr>
      </w:pPr>
      <w:hyperlink w:anchor="_Toc396139834" w:history="1">
        <w:r w:rsidRPr="00C90F7D">
          <w:rPr>
            <w:rStyle w:val="Hyperlink"/>
            <w:noProof/>
          </w:rPr>
          <w:t>4.</w:t>
        </w:r>
        <w:r>
          <w:rPr>
            <w:rFonts w:asciiTheme="minorHAnsi" w:eastAsiaTheme="minorEastAsia" w:hAnsiTheme="minorHAnsi" w:cstheme="minorBidi"/>
            <w:noProof/>
            <w:sz w:val="22"/>
            <w:szCs w:val="22"/>
          </w:rPr>
          <w:tab/>
        </w:r>
        <w:r w:rsidRPr="00C90F7D">
          <w:rPr>
            <w:rStyle w:val="Hyperlink"/>
            <w:noProof/>
          </w:rPr>
          <w:t>Security Considerations</w:t>
        </w:r>
        <w:r>
          <w:rPr>
            <w:noProof/>
            <w:webHidden/>
          </w:rPr>
          <w:tab/>
        </w:r>
        <w:r>
          <w:rPr>
            <w:noProof/>
            <w:webHidden/>
          </w:rPr>
          <w:fldChar w:fldCharType="begin"/>
        </w:r>
        <w:r>
          <w:rPr>
            <w:noProof/>
            <w:webHidden/>
          </w:rPr>
          <w:instrText xml:space="preserve"> PAGEREF _Toc396139834 \h </w:instrText>
        </w:r>
        <w:r>
          <w:rPr>
            <w:noProof/>
            <w:webHidden/>
          </w:rPr>
        </w:r>
        <w:r>
          <w:rPr>
            <w:noProof/>
            <w:webHidden/>
          </w:rPr>
          <w:fldChar w:fldCharType="separate"/>
        </w:r>
        <w:r>
          <w:rPr>
            <w:noProof/>
            <w:webHidden/>
          </w:rPr>
          <w:t>11</w:t>
        </w:r>
        <w:r>
          <w:rPr>
            <w:noProof/>
            <w:webHidden/>
          </w:rPr>
          <w:fldChar w:fldCharType="end"/>
        </w:r>
      </w:hyperlink>
    </w:p>
    <w:p w14:paraId="23CC550A" w14:textId="77777777" w:rsidR="004647BE" w:rsidRDefault="004647BE">
      <w:pPr>
        <w:pStyle w:val="TOC1"/>
        <w:tabs>
          <w:tab w:val="left" w:pos="400"/>
          <w:tab w:val="right" w:leader="dot" w:pos="8630"/>
        </w:tabs>
        <w:rPr>
          <w:rFonts w:asciiTheme="minorHAnsi" w:eastAsiaTheme="minorEastAsia" w:hAnsiTheme="minorHAnsi" w:cstheme="minorBidi"/>
          <w:noProof/>
          <w:sz w:val="22"/>
          <w:szCs w:val="22"/>
        </w:rPr>
      </w:pPr>
      <w:hyperlink w:anchor="_Toc396139835" w:history="1">
        <w:r w:rsidRPr="00C90F7D">
          <w:rPr>
            <w:rStyle w:val="Hyperlink"/>
            <w:noProof/>
          </w:rPr>
          <w:t>5.</w:t>
        </w:r>
        <w:r>
          <w:rPr>
            <w:rFonts w:asciiTheme="minorHAnsi" w:eastAsiaTheme="minorEastAsia" w:hAnsiTheme="minorHAnsi" w:cstheme="minorBidi"/>
            <w:noProof/>
            <w:sz w:val="22"/>
            <w:szCs w:val="22"/>
          </w:rPr>
          <w:tab/>
        </w:r>
        <w:r w:rsidRPr="00C90F7D">
          <w:rPr>
            <w:rStyle w:val="Hyperlink"/>
            <w:noProof/>
          </w:rPr>
          <w:t>Glossary</w:t>
        </w:r>
        <w:r>
          <w:rPr>
            <w:noProof/>
            <w:webHidden/>
          </w:rPr>
          <w:tab/>
        </w:r>
        <w:r>
          <w:rPr>
            <w:noProof/>
            <w:webHidden/>
          </w:rPr>
          <w:fldChar w:fldCharType="begin"/>
        </w:r>
        <w:r>
          <w:rPr>
            <w:noProof/>
            <w:webHidden/>
          </w:rPr>
          <w:instrText xml:space="preserve"> PAGEREF _Toc396139835 \h </w:instrText>
        </w:r>
        <w:r>
          <w:rPr>
            <w:noProof/>
            <w:webHidden/>
          </w:rPr>
        </w:r>
        <w:r>
          <w:rPr>
            <w:noProof/>
            <w:webHidden/>
          </w:rPr>
          <w:fldChar w:fldCharType="separate"/>
        </w:r>
        <w:r>
          <w:rPr>
            <w:noProof/>
            <w:webHidden/>
          </w:rPr>
          <w:t>12</w:t>
        </w:r>
        <w:r>
          <w:rPr>
            <w:noProof/>
            <w:webHidden/>
          </w:rPr>
          <w:fldChar w:fldCharType="end"/>
        </w:r>
      </w:hyperlink>
    </w:p>
    <w:p w14:paraId="70E72D35" w14:textId="77777777" w:rsidR="004647BE" w:rsidRDefault="004647BE">
      <w:pPr>
        <w:pStyle w:val="TOC1"/>
        <w:tabs>
          <w:tab w:val="left" w:pos="400"/>
          <w:tab w:val="right" w:leader="dot" w:pos="8630"/>
        </w:tabs>
        <w:rPr>
          <w:rFonts w:asciiTheme="minorHAnsi" w:eastAsiaTheme="minorEastAsia" w:hAnsiTheme="minorHAnsi" w:cstheme="minorBidi"/>
          <w:noProof/>
          <w:sz w:val="22"/>
          <w:szCs w:val="22"/>
        </w:rPr>
      </w:pPr>
      <w:hyperlink w:anchor="_Toc396139836" w:history="1">
        <w:r w:rsidRPr="00C90F7D">
          <w:rPr>
            <w:rStyle w:val="Hyperlink"/>
            <w:noProof/>
          </w:rPr>
          <w:t>6.</w:t>
        </w:r>
        <w:r>
          <w:rPr>
            <w:rFonts w:asciiTheme="minorHAnsi" w:eastAsiaTheme="minorEastAsia" w:hAnsiTheme="minorHAnsi" w:cstheme="minorBidi"/>
            <w:noProof/>
            <w:sz w:val="22"/>
            <w:szCs w:val="22"/>
          </w:rPr>
          <w:tab/>
        </w:r>
        <w:r w:rsidRPr="00C90F7D">
          <w:rPr>
            <w:rStyle w:val="Hyperlink"/>
            <w:noProof/>
          </w:rPr>
          <w:t>Contributors</w:t>
        </w:r>
        <w:r>
          <w:rPr>
            <w:noProof/>
            <w:webHidden/>
          </w:rPr>
          <w:tab/>
        </w:r>
        <w:r>
          <w:rPr>
            <w:noProof/>
            <w:webHidden/>
          </w:rPr>
          <w:fldChar w:fldCharType="begin"/>
        </w:r>
        <w:r>
          <w:rPr>
            <w:noProof/>
            <w:webHidden/>
          </w:rPr>
          <w:instrText xml:space="preserve"> PAGEREF _Toc396139836 \h </w:instrText>
        </w:r>
        <w:r>
          <w:rPr>
            <w:noProof/>
            <w:webHidden/>
          </w:rPr>
        </w:r>
        <w:r>
          <w:rPr>
            <w:noProof/>
            <w:webHidden/>
          </w:rPr>
          <w:fldChar w:fldCharType="separate"/>
        </w:r>
        <w:r>
          <w:rPr>
            <w:noProof/>
            <w:webHidden/>
          </w:rPr>
          <w:t>13</w:t>
        </w:r>
        <w:r>
          <w:rPr>
            <w:noProof/>
            <w:webHidden/>
          </w:rPr>
          <w:fldChar w:fldCharType="end"/>
        </w:r>
      </w:hyperlink>
    </w:p>
    <w:p w14:paraId="6FBE3C84" w14:textId="77777777" w:rsidR="004647BE" w:rsidRDefault="004647BE">
      <w:pPr>
        <w:pStyle w:val="TOC1"/>
        <w:tabs>
          <w:tab w:val="left" w:pos="400"/>
          <w:tab w:val="right" w:leader="dot" w:pos="8630"/>
        </w:tabs>
        <w:rPr>
          <w:rFonts w:asciiTheme="minorHAnsi" w:eastAsiaTheme="minorEastAsia" w:hAnsiTheme="minorHAnsi" w:cstheme="minorBidi"/>
          <w:noProof/>
          <w:sz w:val="22"/>
          <w:szCs w:val="22"/>
        </w:rPr>
      </w:pPr>
      <w:hyperlink w:anchor="_Toc396139837" w:history="1">
        <w:r w:rsidRPr="00C90F7D">
          <w:rPr>
            <w:rStyle w:val="Hyperlink"/>
            <w:noProof/>
          </w:rPr>
          <w:t>7.</w:t>
        </w:r>
        <w:r>
          <w:rPr>
            <w:rFonts w:asciiTheme="minorHAnsi" w:eastAsiaTheme="minorEastAsia" w:hAnsiTheme="minorHAnsi" w:cstheme="minorBidi"/>
            <w:noProof/>
            <w:sz w:val="22"/>
            <w:szCs w:val="22"/>
          </w:rPr>
          <w:tab/>
        </w:r>
        <w:r w:rsidRPr="00C90F7D">
          <w:rPr>
            <w:rStyle w:val="Hyperlink"/>
            <w:noProof/>
          </w:rPr>
          <w:t>Intellectual Property Statement</w:t>
        </w:r>
        <w:r>
          <w:rPr>
            <w:noProof/>
            <w:webHidden/>
          </w:rPr>
          <w:tab/>
        </w:r>
        <w:r>
          <w:rPr>
            <w:noProof/>
            <w:webHidden/>
          </w:rPr>
          <w:fldChar w:fldCharType="begin"/>
        </w:r>
        <w:r>
          <w:rPr>
            <w:noProof/>
            <w:webHidden/>
          </w:rPr>
          <w:instrText xml:space="preserve"> PAGEREF _Toc396139837 \h </w:instrText>
        </w:r>
        <w:r>
          <w:rPr>
            <w:noProof/>
            <w:webHidden/>
          </w:rPr>
        </w:r>
        <w:r>
          <w:rPr>
            <w:noProof/>
            <w:webHidden/>
          </w:rPr>
          <w:fldChar w:fldCharType="separate"/>
        </w:r>
        <w:r>
          <w:rPr>
            <w:noProof/>
            <w:webHidden/>
          </w:rPr>
          <w:t>14</w:t>
        </w:r>
        <w:r>
          <w:rPr>
            <w:noProof/>
            <w:webHidden/>
          </w:rPr>
          <w:fldChar w:fldCharType="end"/>
        </w:r>
      </w:hyperlink>
    </w:p>
    <w:p w14:paraId="7024944D" w14:textId="77777777" w:rsidR="004647BE" w:rsidRDefault="004647BE">
      <w:pPr>
        <w:pStyle w:val="TOC1"/>
        <w:tabs>
          <w:tab w:val="left" w:pos="400"/>
          <w:tab w:val="right" w:leader="dot" w:pos="8630"/>
        </w:tabs>
        <w:rPr>
          <w:rFonts w:asciiTheme="minorHAnsi" w:eastAsiaTheme="minorEastAsia" w:hAnsiTheme="minorHAnsi" w:cstheme="minorBidi"/>
          <w:noProof/>
          <w:sz w:val="22"/>
          <w:szCs w:val="22"/>
        </w:rPr>
      </w:pPr>
      <w:hyperlink w:anchor="_Toc396139838" w:history="1">
        <w:r w:rsidRPr="00C90F7D">
          <w:rPr>
            <w:rStyle w:val="Hyperlink"/>
            <w:noProof/>
          </w:rPr>
          <w:t>8.</w:t>
        </w:r>
        <w:r>
          <w:rPr>
            <w:rFonts w:asciiTheme="minorHAnsi" w:eastAsiaTheme="minorEastAsia" w:hAnsiTheme="minorHAnsi" w:cstheme="minorBidi"/>
            <w:noProof/>
            <w:sz w:val="22"/>
            <w:szCs w:val="22"/>
          </w:rPr>
          <w:tab/>
        </w:r>
        <w:r w:rsidRPr="00C90F7D">
          <w:rPr>
            <w:rStyle w:val="Hyperlink"/>
            <w:noProof/>
          </w:rPr>
          <w:t>Disclaimer</w:t>
        </w:r>
        <w:r>
          <w:rPr>
            <w:noProof/>
            <w:webHidden/>
          </w:rPr>
          <w:tab/>
        </w:r>
        <w:r>
          <w:rPr>
            <w:noProof/>
            <w:webHidden/>
          </w:rPr>
          <w:fldChar w:fldCharType="begin"/>
        </w:r>
        <w:r>
          <w:rPr>
            <w:noProof/>
            <w:webHidden/>
          </w:rPr>
          <w:instrText xml:space="preserve"> PAGEREF _Toc396139838 \h </w:instrText>
        </w:r>
        <w:r>
          <w:rPr>
            <w:noProof/>
            <w:webHidden/>
          </w:rPr>
        </w:r>
        <w:r>
          <w:rPr>
            <w:noProof/>
            <w:webHidden/>
          </w:rPr>
          <w:fldChar w:fldCharType="separate"/>
        </w:r>
        <w:r>
          <w:rPr>
            <w:noProof/>
            <w:webHidden/>
          </w:rPr>
          <w:t>15</w:t>
        </w:r>
        <w:r>
          <w:rPr>
            <w:noProof/>
            <w:webHidden/>
          </w:rPr>
          <w:fldChar w:fldCharType="end"/>
        </w:r>
      </w:hyperlink>
    </w:p>
    <w:p w14:paraId="465A5405" w14:textId="77777777" w:rsidR="004647BE" w:rsidRDefault="004647BE">
      <w:pPr>
        <w:pStyle w:val="TOC1"/>
        <w:tabs>
          <w:tab w:val="left" w:pos="400"/>
          <w:tab w:val="right" w:leader="dot" w:pos="8630"/>
        </w:tabs>
        <w:rPr>
          <w:rFonts w:asciiTheme="minorHAnsi" w:eastAsiaTheme="minorEastAsia" w:hAnsiTheme="minorHAnsi" w:cstheme="minorBidi"/>
          <w:noProof/>
          <w:sz w:val="22"/>
          <w:szCs w:val="22"/>
        </w:rPr>
      </w:pPr>
      <w:hyperlink w:anchor="_Toc396139839" w:history="1">
        <w:r w:rsidRPr="00C90F7D">
          <w:rPr>
            <w:rStyle w:val="Hyperlink"/>
            <w:noProof/>
          </w:rPr>
          <w:t>9.</w:t>
        </w:r>
        <w:r>
          <w:rPr>
            <w:rFonts w:asciiTheme="minorHAnsi" w:eastAsiaTheme="minorEastAsia" w:hAnsiTheme="minorHAnsi" w:cstheme="minorBidi"/>
            <w:noProof/>
            <w:sz w:val="22"/>
            <w:szCs w:val="22"/>
          </w:rPr>
          <w:tab/>
        </w:r>
        <w:r w:rsidRPr="00C90F7D">
          <w:rPr>
            <w:rStyle w:val="Hyperlink"/>
            <w:noProof/>
          </w:rPr>
          <w:t>Full Copyright Notice</w:t>
        </w:r>
        <w:r>
          <w:rPr>
            <w:noProof/>
            <w:webHidden/>
          </w:rPr>
          <w:tab/>
        </w:r>
        <w:r>
          <w:rPr>
            <w:noProof/>
            <w:webHidden/>
          </w:rPr>
          <w:fldChar w:fldCharType="begin"/>
        </w:r>
        <w:r>
          <w:rPr>
            <w:noProof/>
            <w:webHidden/>
          </w:rPr>
          <w:instrText xml:space="preserve"> PAGEREF _Toc396139839 \h </w:instrText>
        </w:r>
        <w:r>
          <w:rPr>
            <w:noProof/>
            <w:webHidden/>
          </w:rPr>
        </w:r>
        <w:r>
          <w:rPr>
            <w:noProof/>
            <w:webHidden/>
          </w:rPr>
          <w:fldChar w:fldCharType="separate"/>
        </w:r>
        <w:r>
          <w:rPr>
            <w:noProof/>
            <w:webHidden/>
          </w:rPr>
          <w:t>16</w:t>
        </w:r>
        <w:r>
          <w:rPr>
            <w:noProof/>
            <w:webHidden/>
          </w:rPr>
          <w:fldChar w:fldCharType="end"/>
        </w:r>
      </w:hyperlink>
    </w:p>
    <w:p w14:paraId="12561C03" w14:textId="77777777" w:rsidR="004647BE" w:rsidRDefault="004647BE">
      <w:pPr>
        <w:pStyle w:val="TOC1"/>
        <w:tabs>
          <w:tab w:val="left" w:pos="600"/>
          <w:tab w:val="right" w:leader="dot" w:pos="8630"/>
        </w:tabs>
        <w:rPr>
          <w:rFonts w:asciiTheme="minorHAnsi" w:eastAsiaTheme="minorEastAsia" w:hAnsiTheme="minorHAnsi" w:cstheme="minorBidi"/>
          <w:noProof/>
          <w:sz w:val="22"/>
          <w:szCs w:val="22"/>
        </w:rPr>
      </w:pPr>
      <w:hyperlink w:anchor="_Toc396139840" w:history="1">
        <w:r w:rsidRPr="00C90F7D">
          <w:rPr>
            <w:rStyle w:val="Hyperlink"/>
            <w:noProof/>
          </w:rPr>
          <w:t>10.</w:t>
        </w:r>
        <w:r>
          <w:rPr>
            <w:rFonts w:asciiTheme="minorHAnsi" w:eastAsiaTheme="minorEastAsia" w:hAnsiTheme="minorHAnsi" w:cstheme="minorBidi"/>
            <w:noProof/>
            <w:sz w:val="22"/>
            <w:szCs w:val="22"/>
          </w:rPr>
          <w:tab/>
        </w:r>
        <w:r w:rsidRPr="00C90F7D">
          <w:rPr>
            <w:rStyle w:val="Hyperlink"/>
            <w:noProof/>
          </w:rPr>
          <w:t>References</w:t>
        </w:r>
        <w:r>
          <w:rPr>
            <w:noProof/>
            <w:webHidden/>
          </w:rPr>
          <w:tab/>
        </w:r>
        <w:r>
          <w:rPr>
            <w:noProof/>
            <w:webHidden/>
          </w:rPr>
          <w:fldChar w:fldCharType="begin"/>
        </w:r>
        <w:r>
          <w:rPr>
            <w:noProof/>
            <w:webHidden/>
          </w:rPr>
          <w:instrText xml:space="preserve"> PAGEREF _Toc396139840 \h </w:instrText>
        </w:r>
        <w:r>
          <w:rPr>
            <w:noProof/>
            <w:webHidden/>
          </w:rPr>
        </w:r>
        <w:r>
          <w:rPr>
            <w:noProof/>
            <w:webHidden/>
          </w:rPr>
          <w:fldChar w:fldCharType="separate"/>
        </w:r>
        <w:r>
          <w:rPr>
            <w:noProof/>
            <w:webHidden/>
          </w:rPr>
          <w:t>17</w:t>
        </w:r>
        <w:r>
          <w:rPr>
            <w:noProof/>
            <w:webHidden/>
          </w:rPr>
          <w:fldChar w:fldCharType="end"/>
        </w:r>
      </w:hyperlink>
    </w:p>
    <w:p w14:paraId="1664C686" w14:textId="77777777" w:rsidR="00B946CF" w:rsidRPr="00C64E3F" w:rsidRDefault="00033A40" w:rsidP="00C64E3F">
      <w:pPr>
        <w:pStyle w:val="Heading1"/>
      </w:pPr>
      <w:r>
        <w:fldChar w:fldCharType="end"/>
      </w:r>
      <w:bookmarkStart w:id="9" w:name="_Toc393282801"/>
      <w:bookmarkStart w:id="10" w:name="_Toc384991126"/>
      <w:bookmarkStart w:id="11" w:name="_Toc396139721"/>
      <w:bookmarkEnd w:id="8"/>
      <w:bookmarkEnd w:id="9"/>
      <w:bookmarkEnd w:id="10"/>
      <w:r w:rsidR="00B946CF" w:rsidRPr="00C64E3F">
        <w:t>Introduction</w:t>
      </w:r>
      <w:bookmarkEnd w:id="11"/>
    </w:p>
    <w:p w14:paraId="3320C90A" w14:textId="77777777" w:rsidR="00B946CF" w:rsidRPr="00F80E82" w:rsidRDefault="00B946CF" w:rsidP="00F80E82">
      <w:r w:rsidRPr="00F80E82">
        <w:t xml:space="preserve">There are a number of military standard binary data formats. The definitions of these formats are not generally available to the public. However, MIL-STD 2045 is a publicly available standard for a binary header used in conjunction with many other binary data formats and it illustrates most of the modeling complexities of the general family of MIL-STD binary formats.  </w:t>
      </w:r>
    </w:p>
    <w:p w14:paraId="56AC2881" w14:textId="64AC8D99" w:rsidR="00B946CF" w:rsidRDefault="00B946CF" w:rsidP="00707DB2">
      <w:r w:rsidRPr="00F80E82">
        <w:t>Modeling the MIL-STD-2045 header</w:t>
      </w:r>
      <w:r w:rsidR="00707DB2">
        <w:t xml:space="preserve"> is difficult. </w:t>
      </w:r>
      <w:r w:rsidRPr="00F80E82">
        <w:t xml:space="preserve">There are several constructs in MIL-STD-2045 which occur very frequently, and while not impossible to model, they are burdensome to model. </w:t>
      </w:r>
      <w:r w:rsidR="00707DB2">
        <w:t>N</w:t>
      </w:r>
      <w:r w:rsidRPr="00F80E82">
        <w:t>ew DFDL properties or property values are suggested that would make this much more convenient, and perhaps improve performance of DFDL processors parsing/unparsing this data.</w:t>
      </w:r>
    </w:p>
    <w:p w14:paraId="18340AE8" w14:textId="209605BE" w:rsidR="00B946CF" w:rsidRPr="00F80E82" w:rsidRDefault="00B946CF" w:rsidP="00085DC9">
      <w:pPr>
        <w:pStyle w:val="Heading1"/>
      </w:pPr>
      <w:bookmarkStart w:id="12" w:name="_Toc391372305"/>
      <w:bookmarkStart w:id="13" w:name="_Toc396139722"/>
      <w:r w:rsidRPr="00F80E82">
        <w:lastRenderedPageBreak/>
        <w:t>Recommendations</w:t>
      </w:r>
      <w:bookmarkEnd w:id="12"/>
      <w:bookmarkEnd w:id="13"/>
    </w:p>
    <w:p w14:paraId="1F932D64" w14:textId="77777777" w:rsidR="00B946CF" w:rsidRPr="00F80E82" w:rsidRDefault="00B946CF" w:rsidP="00F80E82">
      <w:r w:rsidRPr="00F80E82">
        <w:t xml:space="preserve">There </w:t>
      </w:r>
      <w:proofErr w:type="gramStart"/>
      <w:r w:rsidRPr="00F80E82">
        <w:t>are</w:t>
      </w:r>
      <w:proofErr w:type="gramEnd"/>
      <w:r w:rsidRPr="00F80E82">
        <w:t xml:space="preserve"> a number of areas where modeling MIL-STD-2045 data is difficult, but not impossible using DFDL. These topics include:</w:t>
      </w:r>
    </w:p>
    <w:p w14:paraId="6C411743" w14:textId="76D457C2" w:rsidR="00C937F0" w:rsidRPr="00F80E82" w:rsidDel="00D90C4F" w:rsidRDefault="00C937F0" w:rsidP="003D47EC">
      <w:pPr>
        <w:numPr>
          <w:ilvl w:val="0"/>
          <w:numId w:val="11"/>
        </w:numPr>
        <w:rPr>
          <w:del w:id="14" w:author="Mike Beckerle" w:date="2014-08-18T14:11:00Z"/>
        </w:rPr>
      </w:pPr>
      <w:del w:id="15" w:author="Mike Beckerle" w:date="2014-08-18T14:11:00Z">
        <w:r w:rsidRPr="00F80E82" w:rsidDel="00D90C4F">
          <w:delText>Presence indicators</w:delText>
        </w:r>
      </w:del>
    </w:p>
    <w:p w14:paraId="18265F8D" w14:textId="77777777" w:rsidR="00B946CF" w:rsidRPr="00F80E82" w:rsidRDefault="00B946CF" w:rsidP="003D47EC">
      <w:pPr>
        <w:numPr>
          <w:ilvl w:val="0"/>
          <w:numId w:val="11"/>
        </w:numPr>
      </w:pPr>
      <w:r w:rsidRPr="00F80E82">
        <w:t>Repeat indicators</w:t>
      </w:r>
    </w:p>
    <w:p w14:paraId="28A8AEA1" w14:textId="77777777" w:rsidR="00B946CF" w:rsidRPr="00F80E82" w:rsidRDefault="00B946CF" w:rsidP="003D47EC">
      <w:pPr>
        <w:numPr>
          <w:ilvl w:val="0"/>
          <w:numId w:val="11"/>
        </w:numPr>
      </w:pPr>
      <w:r w:rsidRPr="00F80E82">
        <w:t>Value elements</w:t>
      </w:r>
    </w:p>
    <w:p w14:paraId="6A4028FB" w14:textId="715AA606" w:rsidR="00B946CF" w:rsidRPr="00F80E82" w:rsidDel="00D90C4F" w:rsidRDefault="00B946CF" w:rsidP="00085DC9">
      <w:pPr>
        <w:pStyle w:val="Heading2"/>
        <w:rPr>
          <w:del w:id="16" w:author="Mike Beckerle" w:date="2014-08-18T14:11:00Z"/>
        </w:rPr>
      </w:pPr>
      <w:bookmarkStart w:id="17" w:name="_Toc391372306"/>
      <w:del w:id="18" w:author="Mike Beckerle" w:date="2014-08-18T14:11:00Z">
        <w:r w:rsidRPr="00F80E82" w:rsidDel="00D90C4F">
          <w:delText>Presence Indicators</w:delText>
        </w:r>
        <w:bookmarkStart w:id="19" w:name="_Toc396139481"/>
        <w:bookmarkStart w:id="20" w:name="_Toc396139602"/>
        <w:bookmarkStart w:id="21" w:name="_Toc396139723"/>
        <w:bookmarkEnd w:id="17"/>
        <w:bookmarkEnd w:id="19"/>
        <w:bookmarkEnd w:id="20"/>
        <w:bookmarkEnd w:id="21"/>
      </w:del>
    </w:p>
    <w:p w14:paraId="3A7124DD" w14:textId="4D4BF78B" w:rsidR="00B946CF" w:rsidRPr="00F80E82" w:rsidDel="00D90C4F" w:rsidRDefault="00B946CF" w:rsidP="00F80E82">
      <w:pPr>
        <w:rPr>
          <w:del w:id="22" w:author="Mike Beckerle" w:date="2014-08-18T14:11:00Z"/>
        </w:rPr>
      </w:pPr>
      <w:del w:id="23" w:author="Mike Beckerle" w:date="2014-08-18T14:11:00Z">
        <w:r w:rsidRPr="00F80E82" w:rsidDel="00D90C4F">
          <w:delText xml:space="preserve">Individual data elements, and groups of data elements can be preceded by a single-bit presence indicator. If </w:delText>
        </w:r>
        <w:r w:rsidR="00E61801" w:rsidDel="00D90C4F">
          <w:delText>the value of this bit is</w:delText>
        </w:r>
        <w:r w:rsidRPr="00F80E82" w:rsidDel="00D90C4F">
          <w:delText>1 then the data element or group of data elements, is present.</w:delText>
        </w:r>
        <w:bookmarkStart w:id="24" w:name="_Toc396139482"/>
        <w:bookmarkStart w:id="25" w:name="_Toc396139603"/>
        <w:bookmarkStart w:id="26" w:name="_Toc396139724"/>
        <w:bookmarkEnd w:id="24"/>
        <w:bookmarkEnd w:id="25"/>
        <w:bookmarkEnd w:id="26"/>
      </w:del>
    </w:p>
    <w:p w14:paraId="219FF98B" w14:textId="2B3916CD" w:rsidR="00B946CF" w:rsidRPr="00F80E82" w:rsidDel="00D90C4F" w:rsidRDefault="00B946CF" w:rsidP="00F80E82">
      <w:pPr>
        <w:rPr>
          <w:del w:id="27" w:author="Mike Beckerle" w:date="2014-08-18T14:11:00Z"/>
        </w:rPr>
      </w:pPr>
      <w:del w:id="28" w:author="Mike Beckerle" w:date="2014-08-18T14:11:00Z">
        <w:r w:rsidRPr="00F80E82" w:rsidDel="00D90C4F">
          <w:delText xml:space="preserve">These presence indicators </w:delText>
        </w:r>
        <w:r w:rsidR="00E61801" w:rsidDel="00D90C4F">
          <w:delText>should not appear</w:delText>
        </w:r>
        <w:r w:rsidRPr="00F80E82" w:rsidDel="00D90C4F">
          <w:delText xml:space="preserve"> in the final infoset after parsing.</w:delText>
        </w:r>
        <w:r w:rsidR="00E61801" w:rsidDel="00D90C4F">
          <w:delText xml:space="preserve"> The presence or absence of the associated element item indicates presence or absence of the element in the infoset.</w:delText>
        </w:r>
        <w:bookmarkStart w:id="29" w:name="_Toc396139483"/>
        <w:bookmarkStart w:id="30" w:name="_Toc396139604"/>
        <w:bookmarkStart w:id="31" w:name="_Toc396139725"/>
        <w:bookmarkEnd w:id="29"/>
        <w:bookmarkEnd w:id="30"/>
        <w:bookmarkEnd w:id="31"/>
      </w:del>
    </w:p>
    <w:p w14:paraId="1135195F" w14:textId="35093FD7" w:rsidR="00B946CF" w:rsidRPr="00F80E82" w:rsidDel="00D90C4F" w:rsidRDefault="00B946CF" w:rsidP="00F80E82">
      <w:pPr>
        <w:rPr>
          <w:del w:id="32" w:author="Mike Beckerle" w:date="2014-08-18T14:11:00Z"/>
        </w:rPr>
      </w:pPr>
      <w:del w:id="33" w:author="Mike Beckerle" w:date="2014-08-18T14:11:00Z">
        <w:r w:rsidRPr="00F80E82" w:rsidDel="00D90C4F">
          <w:delText xml:space="preserve">In the DFDL schema for MIL-STD-2045, </w:delText>
        </w:r>
        <w:r w:rsidR="00E61801" w:rsidDel="00D90C4F">
          <w:delText>presence indicators</w:delText>
        </w:r>
        <w:r w:rsidRPr="00F80E82" w:rsidDel="00D90C4F">
          <w:delText xml:space="preserve"> are modeled as single-bit unsigned integers, and used with dfdl:occursCountKind 'expression'. The integer, with value 0 or 1, gives the number of occurrences of an element.</w:delText>
        </w:r>
        <w:bookmarkStart w:id="34" w:name="_Toc396139484"/>
        <w:bookmarkStart w:id="35" w:name="_Toc396139605"/>
        <w:bookmarkStart w:id="36" w:name="_Toc396139726"/>
        <w:bookmarkEnd w:id="34"/>
        <w:bookmarkEnd w:id="35"/>
        <w:bookmarkEnd w:id="36"/>
      </w:del>
    </w:p>
    <w:p w14:paraId="3D1B1D1D" w14:textId="3C1A352F" w:rsidR="00B946CF" w:rsidRPr="00F80E82" w:rsidDel="00D90C4F" w:rsidRDefault="00B946CF" w:rsidP="00F80E82">
      <w:pPr>
        <w:rPr>
          <w:del w:id="37" w:author="Mike Beckerle" w:date="2014-08-18T14:11:00Z"/>
        </w:rPr>
      </w:pPr>
      <w:del w:id="38" w:author="Mike Beckerle" w:date="2014-08-18T14:11:00Z">
        <w:r w:rsidRPr="00F80E82" w:rsidDel="00D90C4F">
          <w:delText>The resulting DFDL schema construct, including hiding the presence bit in a hidden group ends up looking like:</w:delText>
        </w:r>
        <w:bookmarkStart w:id="39" w:name="_Toc396139485"/>
        <w:bookmarkStart w:id="40" w:name="_Toc396139606"/>
        <w:bookmarkStart w:id="41" w:name="_Toc396139727"/>
        <w:bookmarkEnd w:id="39"/>
        <w:bookmarkEnd w:id="40"/>
        <w:bookmarkEnd w:id="41"/>
      </w:del>
    </w:p>
    <w:p w14:paraId="5438C5F0" w14:textId="4B37AC1B" w:rsidR="0035394E" w:rsidDel="00D90C4F" w:rsidRDefault="0035394E" w:rsidP="0035394E">
      <w:pPr>
        <w:pStyle w:val="Codeblock0"/>
        <w:rPr>
          <w:del w:id="42" w:author="Mike Beckerle" w:date="2014-08-18T14:12:00Z"/>
        </w:rPr>
        <w:sectPr w:rsidR="0035394E" w:rsidDel="00D90C4F" w:rsidSect="004222D3">
          <w:headerReference w:type="default" r:id="rId12"/>
          <w:footerReference w:type="default" r:id="rId13"/>
          <w:pgSz w:w="12240" w:h="15840"/>
          <w:pgMar w:top="1440" w:right="1800" w:bottom="1440" w:left="1800" w:header="1134" w:footer="720" w:gutter="0"/>
          <w:cols w:space="720"/>
          <w:docGrid w:linePitch="299"/>
        </w:sectPr>
      </w:pPr>
    </w:p>
    <w:p w14:paraId="210E7150" w14:textId="571AFBBD" w:rsidR="00A8079E" w:rsidDel="00D90C4F" w:rsidRDefault="00A8079E" w:rsidP="0035394E">
      <w:pPr>
        <w:pStyle w:val="Codeblock0"/>
        <w:rPr>
          <w:del w:id="44" w:author="Mike Beckerle" w:date="2014-08-18T14:12:00Z"/>
        </w:rPr>
      </w:pPr>
      <w:del w:id="45" w:author="Mike Beckerle" w:date="2014-08-18T14:12:00Z">
        <w:r w:rsidDel="00D90C4F">
          <w:lastRenderedPageBreak/>
          <w:delText>&lt;xs:sequence&gt;</w:delText>
        </w:r>
        <w:bookmarkStart w:id="46" w:name="_Toc396139486"/>
        <w:bookmarkStart w:id="47" w:name="_Toc396139607"/>
        <w:bookmarkStart w:id="48" w:name="_Toc396139728"/>
        <w:bookmarkEnd w:id="46"/>
        <w:bookmarkEnd w:id="47"/>
        <w:bookmarkEnd w:id="48"/>
      </w:del>
    </w:p>
    <w:p w14:paraId="421DDDD5" w14:textId="2D56E9ED" w:rsidR="00A8079E" w:rsidDel="00D90C4F" w:rsidRDefault="00A8079E" w:rsidP="0035394E">
      <w:pPr>
        <w:pStyle w:val="Codeblock0"/>
        <w:rPr>
          <w:del w:id="49" w:author="Mike Beckerle" w:date="2014-08-18T14:12:00Z"/>
        </w:rPr>
      </w:pPr>
      <w:del w:id="50" w:author="Mike Beckerle" w:date="2014-08-18T14:12:00Z">
        <w:r w:rsidDel="00D90C4F">
          <w:delText xml:space="preserve">  ... </w:delText>
        </w:r>
        <w:bookmarkStart w:id="51" w:name="_Toc396139487"/>
        <w:bookmarkStart w:id="52" w:name="_Toc396139608"/>
        <w:bookmarkStart w:id="53" w:name="_Toc396139729"/>
        <w:bookmarkEnd w:id="51"/>
        <w:bookmarkEnd w:id="52"/>
        <w:bookmarkEnd w:id="53"/>
      </w:del>
    </w:p>
    <w:p w14:paraId="0ED41112" w14:textId="45C5EF8F" w:rsidR="00A8079E" w:rsidRPr="00A8079E" w:rsidDel="00D90C4F" w:rsidRDefault="00A8079E" w:rsidP="0035394E">
      <w:pPr>
        <w:pStyle w:val="Codeblock0"/>
        <w:rPr>
          <w:del w:id="54" w:author="Mike Beckerle" w:date="2014-08-18T14:12:00Z"/>
          <w:i/>
        </w:rPr>
      </w:pPr>
      <w:del w:id="55" w:author="Mike Beckerle" w:date="2014-08-18T14:12:00Z">
        <w:r w:rsidRPr="00A8079E" w:rsidDel="00D90C4F">
          <w:rPr>
            <w:i/>
          </w:rPr>
          <w:delText xml:space="preserve">  </w:delText>
        </w:r>
        <w:r w:rsidRPr="00A8079E" w:rsidDel="00D90C4F">
          <w:delText>...</w:delText>
        </w:r>
        <w:r w:rsidRPr="00A8079E" w:rsidDel="00D90C4F">
          <w:rPr>
            <w:i/>
          </w:rPr>
          <w:delText xml:space="preserve"> within a sequence where field 'unit_name' appears with an FPI</w:delText>
        </w:r>
        <w:bookmarkStart w:id="56" w:name="_Toc396139488"/>
        <w:bookmarkStart w:id="57" w:name="_Toc396139609"/>
        <w:bookmarkStart w:id="58" w:name="_Toc396139730"/>
        <w:bookmarkEnd w:id="56"/>
        <w:bookmarkEnd w:id="57"/>
        <w:bookmarkEnd w:id="58"/>
      </w:del>
    </w:p>
    <w:p w14:paraId="789F8719" w14:textId="37B2D5B3" w:rsidR="00A8079E" w:rsidDel="00D90C4F" w:rsidRDefault="00A8079E" w:rsidP="0035394E">
      <w:pPr>
        <w:pStyle w:val="Codeblock0"/>
        <w:rPr>
          <w:del w:id="59" w:author="Mike Beckerle" w:date="2014-08-18T14:12:00Z"/>
        </w:rPr>
      </w:pPr>
      <w:del w:id="60" w:author="Mike Beckerle" w:date="2014-08-18T14:12:00Z">
        <w:r w:rsidDel="00D90C4F">
          <w:delText xml:space="preserve">  ...</w:delText>
        </w:r>
        <w:r w:rsidR="0035394E" w:rsidDel="00D90C4F">
          <w:delText xml:space="preserve">  </w:delText>
        </w:r>
        <w:bookmarkStart w:id="61" w:name="_Toc396139489"/>
        <w:bookmarkStart w:id="62" w:name="_Toc396139610"/>
        <w:bookmarkStart w:id="63" w:name="_Toc396139731"/>
        <w:bookmarkEnd w:id="61"/>
        <w:bookmarkEnd w:id="62"/>
        <w:bookmarkEnd w:id="63"/>
      </w:del>
    </w:p>
    <w:p w14:paraId="1B0EC6B1" w14:textId="2DF6083A" w:rsidR="0035394E" w:rsidDel="00D90C4F" w:rsidRDefault="00A8079E" w:rsidP="0035394E">
      <w:pPr>
        <w:pStyle w:val="Codeblock0"/>
        <w:rPr>
          <w:del w:id="64" w:author="Mike Beckerle" w:date="2014-08-18T14:12:00Z"/>
        </w:rPr>
      </w:pPr>
      <w:del w:id="65" w:author="Mike Beckerle" w:date="2014-08-18T14:12:00Z">
        <w:r w:rsidDel="00D90C4F">
          <w:delText xml:space="preserve">  </w:delText>
        </w:r>
        <w:r w:rsidR="0035394E" w:rsidDel="00D90C4F">
          <w:delText>&lt;xs:sequence</w:delText>
        </w:r>
        <w:bookmarkStart w:id="66" w:name="_Toc396139490"/>
        <w:bookmarkStart w:id="67" w:name="_Toc396139611"/>
        <w:bookmarkStart w:id="68" w:name="_Toc396139732"/>
        <w:bookmarkEnd w:id="66"/>
        <w:bookmarkEnd w:id="67"/>
        <w:bookmarkEnd w:id="68"/>
      </w:del>
    </w:p>
    <w:p w14:paraId="20E92A7A" w14:textId="52C1D249" w:rsidR="00A8079E" w:rsidDel="00D90C4F" w:rsidRDefault="0035394E" w:rsidP="0035394E">
      <w:pPr>
        <w:pStyle w:val="Codeblock0"/>
        <w:rPr>
          <w:del w:id="69" w:author="Mike Beckerle" w:date="2014-08-18T14:12:00Z"/>
        </w:rPr>
      </w:pPr>
      <w:del w:id="70" w:author="Mike Beckerle" w:date="2014-08-18T14:12:00Z">
        <w:r w:rsidDel="00D90C4F">
          <w:delText xml:space="preserve">  dfdl:hiddenGroupRef="</w:delText>
        </w:r>
        <w:bookmarkStart w:id="71" w:name="_Toc396139491"/>
        <w:bookmarkStart w:id="72" w:name="_Toc396139612"/>
        <w:bookmarkStart w:id="73" w:name="_Toc396139733"/>
        <w:bookmarkEnd w:id="71"/>
        <w:bookmarkEnd w:id="72"/>
        <w:bookmarkEnd w:id="73"/>
      </w:del>
    </w:p>
    <w:p w14:paraId="2C0F4A50" w14:textId="3DE3FD36" w:rsidR="00A8079E" w:rsidDel="00D90C4F" w:rsidRDefault="0035394E" w:rsidP="0035394E">
      <w:pPr>
        <w:pStyle w:val="Codeblock0"/>
        <w:rPr>
          <w:del w:id="74" w:author="Mike Beckerle" w:date="2014-08-18T14:12:00Z"/>
        </w:rPr>
      </w:pPr>
      <w:del w:id="75" w:author="Mike Beckerle" w:date="2014-08-18T14:12:00Z">
        <w:r w:rsidDel="00D90C4F">
          <w:delText>vmfdfdl:gh_mil_std_2045_application_header_message_handling_group_reference_message_data_group_unit_name_32_1_2_1_FPI</w:delText>
        </w:r>
        <w:bookmarkStart w:id="76" w:name="_Toc396139492"/>
        <w:bookmarkStart w:id="77" w:name="_Toc396139613"/>
        <w:bookmarkStart w:id="78" w:name="_Toc396139734"/>
        <w:bookmarkEnd w:id="76"/>
        <w:bookmarkEnd w:id="77"/>
        <w:bookmarkEnd w:id="78"/>
      </w:del>
    </w:p>
    <w:p w14:paraId="61A2972F" w14:textId="62EF5C7B" w:rsidR="0035394E" w:rsidDel="00D90C4F" w:rsidRDefault="00A8079E" w:rsidP="0035394E">
      <w:pPr>
        <w:pStyle w:val="Codeblock0"/>
        <w:rPr>
          <w:del w:id="79" w:author="Mike Beckerle" w:date="2014-08-18T14:12:00Z"/>
        </w:rPr>
      </w:pPr>
      <w:del w:id="80" w:author="Mike Beckerle" w:date="2014-08-18T14:12:00Z">
        <w:r w:rsidDel="00D90C4F">
          <w:delText xml:space="preserve">  </w:delText>
        </w:r>
        <w:r w:rsidR="0035394E" w:rsidDel="00D90C4F">
          <w:delText>"/&gt;</w:delText>
        </w:r>
        <w:bookmarkStart w:id="81" w:name="_Toc396139493"/>
        <w:bookmarkStart w:id="82" w:name="_Toc396139614"/>
        <w:bookmarkStart w:id="83" w:name="_Toc396139735"/>
        <w:bookmarkEnd w:id="81"/>
        <w:bookmarkEnd w:id="82"/>
        <w:bookmarkEnd w:id="83"/>
      </w:del>
    </w:p>
    <w:p w14:paraId="358EC1CA" w14:textId="284D6DB3" w:rsidR="0035394E" w:rsidDel="00D90C4F" w:rsidRDefault="0035394E" w:rsidP="0035394E">
      <w:pPr>
        <w:pStyle w:val="Codeblock0"/>
        <w:rPr>
          <w:del w:id="84" w:author="Mike Beckerle" w:date="2014-08-18T14:12:00Z"/>
        </w:rPr>
      </w:pPr>
      <w:del w:id="85" w:author="Mike Beckerle" w:date="2014-08-18T14:12:00Z">
        <w:r w:rsidDel="00D90C4F">
          <w:delText xml:space="preserve">  </w:delText>
        </w:r>
        <w:bookmarkStart w:id="86" w:name="_Toc396139494"/>
        <w:bookmarkStart w:id="87" w:name="_Toc396139615"/>
        <w:bookmarkStart w:id="88" w:name="_Toc396139736"/>
        <w:bookmarkEnd w:id="86"/>
        <w:bookmarkEnd w:id="87"/>
        <w:bookmarkEnd w:id="88"/>
      </w:del>
    </w:p>
    <w:p w14:paraId="40AD2272" w14:textId="4A9F2A28" w:rsidR="00A8079E" w:rsidDel="00D90C4F" w:rsidRDefault="0035394E" w:rsidP="0035394E">
      <w:pPr>
        <w:pStyle w:val="Codeblock0"/>
        <w:rPr>
          <w:del w:id="89" w:author="Mike Beckerle" w:date="2014-08-18T14:12:00Z"/>
        </w:rPr>
      </w:pPr>
      <w:del w:id="90" w:author="Mike Beckerle" w:date="2014-08-18T14:12:00Z">
        <w:r w:rsidDel="00D90C4F">
          <w:delText xml:space="preserve">  &lt;xs:element name="unit_na</w:delText>
        </w:r>
        <w:r w:rsidR="00A8079E" w:rsidDel="00D90C4F">
          <w:delText>me" minOccurs="0" maxOccurs="1"</w:delText>
        </w:r>
        <w:bookmarkStart w:id="91" w:name="_Toc396139495"/>
        <w:bookmarkStart w:id="92" w:name="_Toc396139616"/>
        <w:bookmarkStart w:id="93" w:name="_Toc396139737"/>
        <w:bookmarkEnd w:id="91"/>
        <w:bookmarkEnd w:id="92"/>
        <w:bookmarkEnd w:id="93"/>
      </w:del>
    </w:p>
    <w:p w14:paraId="4D0F54DE" w14:textId="21C32356" w:rsidR="00A8079E" w:rsidDel="00D90C4F" w:rsidRDefault="00A8079E" w:rsidP="0035394E">
      <w:pPr>
        <w:pStyle w:val="Codeblock0"/>
        <w:rPr>
          <w:del w:id="94" w:author="Mike Beckerle" w:date="2014-08-18T14:12:00Z"/>
        </w:rPr>
      </w:pPr>
      <w:del w:id="95" w:author="Mike Beckerle" w:date="2014-08-18T14:12:00Z">
        <w:r w:rsidDel="00D90C4F">
          <w:delText xml:space="preserve">    </w:delText>
        </w:r>
        <w:r w:rsidR="0035394E" w:rsidDel="00D90C4F">
          <w:delText xml:space="preserve">dfdl:occursCountKind="expression" </w:delText>
        </w:r>
        <w:bookmarkStart w:id="96" w:name="_Toc396139496"/>
        <w:bookmarkStart w:id="97" w:name="_Toc396139617"/>
        <w:bookmarkStart w:id="98" w:name="_Toc396139738"/>
        <w:bookmarkEnd w:id="96"/>
        <w:bookmarkEnd w:id="97"/>
        <w:bookmarkEnd w:id="98"/>
      </w:del>
    </w:p>
    <w:p w14:paraId="6037A03D" w14:textId="17D0B685" w:rsidR="0035394E" w:rsidDel="00D90C4F" w:rsidRDefault="00A8079E" w:rsidP="0035394E">
      <w:pPr>
        <w:pStyle w:val="Codeblock0"/>
        <w:rPr>
          <w:del w:id="99" w:author="Mike Beckerle" w:date="2014-08-18T14:12:00Z"/>
        </w:rPr>
      </w:pPr>
      <w:del w:id="100" w:author="Mike Beckerle" w:date="2014-08-18T14:12:00Z">
        <w:r w:rsidDel="00D90C4F">
          <w:delText xml:space="preserve">    </w:delText>
        </w:r>
        <w:r w:rsidR="0035394E" w:rsidDel="00D90C4F">
          <w:delText>dfdl:occursCount="{ ../vmfdfdl:unit_name_FPI }"&gt;</w:delText>
        </w:r>
        <w:bookmarkStart w:id="101" w:name="_Toc396139497"/>
        <w:bookmarkStart w:id="102" w:name="_Toc396139618"/>
        <w:bookmarkStart w:id="103" w:name="_Toc396139739"/>
        <w:bookmarkEnd w:id="101"/>
        <w:bookmarkEnd w:id="102"/>
        <w:bookmarkEnd w:id="103"/>
      </w:del>
    </w:p>
    <w:p w14:paraId="510B2AF6" w14:textId="52C7664C" w:rsidR="0035394E" w:rsidDel="00D90C4F" w:rsidRDefault="00A8079E" w:rsidP="0035394E">
      <w:pPr>
        <w:pStyle w:val="Codeblock0"/>
        <w:rPr>
          <w:del w:id="104" w:author="Mike Beckerle" w:date="2014-08-18T14:12:00Z"/>
        </w:rPr>
      </w:pPr>
      <w:del w:id="105" w:author="Mike Beckerle" w:date="2014-08-18T14:12:00Z">
        <w:r w:rsidDel="00D90C4F">
          <w:delText xml:space="preserve">    </w:delText>
        </w:r>
        <w:r w:rsidR="0035394E" w:rsidDel="00D90C4F">
          <w:delText>&lt;xs:complexType&gt;</w:delText>
        </w:r>
        <w:bookmarkStart w:id="106" w:name="_Toc396139498"/>
        <w:bookmarkStart w:id="107" w:name="_Toc396139619"/>
        <w:bookmarkStart w:id="108" w:name="_Toc396139740"/>
        <w:bookmarkEnd w:id="106"/>
        <w:bookmarkEnd w:id="107"/>
        <w:bookmarkEnd w:id="108"/>
      </w:del>
    </w:p>
    <w:p w14:paraId="347C014D" w14:textId="33F0C048" w:rsidR="0035394E" w:rsidDel="00D90C4F" w:rsidRDefault="00A8079E" w:rsidP="0035394E">
      <w:pPr>
        <w:pStyle w:val="Codeblock0"/>
        <w:rPr>
          <w:del w:id="109" w:author="Mike Beckerle" w:date="2014-08-18T14:12:00Z"/>
        </w:rPr>
      </w:pPr>
      <w:del w:id="110" w:author="Mike Beckerle" w:date="2014-08-18T14:12:00Z">
        <w:r w:rsidDel="00D90C4F">
          <w:delText xml:space="preserve">     </w:delText>
        </w:r>
        <w:r w:rsidR="0035394E" w:rsidDel="00D90C4F">
          <w:delText>&lt;xs:group ref="vmfi:tString64"/&gt;</w:delText>
        </w:r>
        <w:bookmarkStart w:id="111" w:name="_Toc396139499"/>
        <w:bookmarkStart w:id="112" w:name="_Toc396139620"/>
        <w:bookmarkStart w:id="113" w:name="_Toc396139741"/>
        <w:bookmarkEnd w:id="111"/>
        <w:bookmarkEnd w:id="112"/>
        <w:bookmarkEnd w:id="113"/>
      </w:del>
    </w:p>
    <w:p w14:paraId="144AA9F6" w14:textId="1E9AB994" w:rsidR="0035394E" w:rsidDel="00D90C4F" w:rsidRDefault="00A8079E" w:rsidP="0035394E">
      <w:pPr>
        <w:pStyle w:val="Codeblock0"/>
        <w:rPr>
          <w:del w:id="114" w:author="Mike Beckerle" w:date="2014-08-18T14:12:00Z"/>
        </w:rPr>
      </w:pPr>
      <w:del w:id="115" w:author="Mike Beckerle" w:date="2014-08-18T14:12:00Z">
        <w:r w:rsidDel="00D90C4F">
          <w:delText xml:space="preserve">    </w:delText>
        </w:r>
        <w:r w:rsidR="0035394E" w:rsidDel="00D90C4F">
          <w:delText>&lt;/xs:complexType&gt;</w:delText>
        </w:r>
        <w:bookmarkStart w:id="116" w:name="_Toc396139500"/>
        <w:bookmarkStart w:id="117" w:name="_Toc396139621"/>
        <w:bookmarkStart w:id="118" w:name="_Toc396139742"/>
        <w:bookmarkEnd w:id="116"/>
        <w:bookmarkEnd w:id="117"/>
        <w:bookmarkEnd w:id="118"/>
      </w:del>
    </w:p>
    <w:p w14:paraId="0F6704AF" w14:textId="66E6CD02" w:rsidR="00B946CF" w:rsidDel="00D90C4F" w:rsidRDefault="00A8079E" w:rsidP="0035394E">
      <w:pPr>
        <w:pStyle w:val="Codeblock0"/>
        <w:rPr>
          <w:del w:id="119" w:author="Mike Beckerle" w:date="2014-08-18T14:12:00Z"/>
        </w:rPr>
      </w:pPr>
      <w:del w:id="120" w:author="Mike Beckerle" w:date="2014-08-18T14:12:00Z">
        <w:r w:rsidDel="00D90C4F">
          <w:delText xml:space="preserve">  </w:delText>
        </w:r>
        <w:r w:rsidR="0035394E" w:rsidDel="00D90C4F">
          <w:delText>&lt;/xs:element&gt;</w:delText>
        </w:r>
        <w:bookmarkStart w:id="121" w:name="_Toc396139501"/>
        <w:bookmarkStart w:id="122" w:name="_Toc396139622"/>
        <w:bookmarkStart w:id="123" w:name="_Toc396139743"/>
        <w:bookmarkEnd w:id="121"/>
        <w:bookmarkEnd w:id="122"/>
        <w:bookmarkEnd w:id="123"/>
      </w:del>
    </w:p>
    <w:p w14:paraId="7E2B5788" w14:textId="0BD74D65" w:rsidR="00A8079E" w:rsidDel="00D90C4F" w:rsidRDefault="00A8079E" w:rsidP="0035394E">
      <w:pPr>
        <w:pStyle w:val="Codeblock0"/>
        <w:rPr>
          <w:del w:id="124" w:author="Mike Beckerle" w:date="2014-08-18T14:12:00Z"/>
        </w:rPr>
      </w:pPr>
      <w:del w:id="125" w:author="Mike Beckerle" w:date="2014-08-18T14:12:00Z">
        <w:r w:rsidDel="00D90C4F">
          <w:delText xml:space="preserve">  ...</w:delText>
        </w:r>
        <w:bookmarkStart w:id="126" w:name="_Toc396139502"/>
        <w:bookmarkStart w:id="127" w:name="_Toc396139623"/>
        <w:bookmarkStart w:id="128" w:name="_Toc396139744"/>
        <w:bookmarkEnd w:id="126"/>
        <w:bookmarkEnd w:id="127"/>
        <w:bookmarkEnd w:id="128"/>
      </w:del>
    </w:p>
    <w:p w14:paraId="5FC9F1D1" w14:textId="683C7487" w:rsidR="00A8079E" w:rsidDel="00D90C4F" w:rsidRDefault="00A8079E" w:rsidP="0035394E">
      <w:pPr>
        <w:pStyle w:val="Codeblock0"/>
        <w:rPr>
          <w:del w:id="129" w:author="Mike Beckerle" w:date="2014-08-18T14:12:00Z"/>
        </w:rPr>
      </w:pPr>
      <w:del w:id="130" w:author="Mike Beckerle" w:date="2014-08-18T14:12:00Z">
        <w:r w:rsidDel="00D90C4F">
          <w:delText xml:space="preserve">  ... </w:delText>
        </w:r>
        <w:r w:rsidRPr="00A8079E" w:rsidDel="00D90C4F">
          <w:rPr>
            <w:i/>
          </w:rPr>
          <w:delText>more fields and groups with and without presence and</w:delText>
        </w:r>
        <w:r w:rsidDel="00D90C4F">
          <w:delText xml:space="preserve"> </w:delText>
        </w:r>
        <w:bookmarkStart w:id="131" w:name="_Toc396139503"/>
        <w:bookmarkStart w:id="132" w:name="_Toc396139624"/>
        <w:bookmarkStart w:id="133" w:name="_Toc396139745"/>
        <w:bookmarkEnd w:id="131"/>
        <w:bookmarkEnd w:id="132"/>
        <w:bookmarkEnd w:id="133"/>
      </w:del>
    </w:p>
    <w:p w14:paraId="614ED10A" w14:textId="61BF4382" w:rsidR="00A8079E" w:rsidDel="00D90C4F" w:rsidRDefault="00A8079E" w:rsidP="0035394E">
      <w:pPr>
        <w:pStyle w:val="Codeblock0"/>
        <w:rPr>
          <w:del w:id="134" w:author="Mike Beckerle" w:date="2014-08-18T14:12:00Z"/>
        </w:rPr>
      </w:pPr>
      <w:del w:id="135" w:author="Mike Beckerle" w:date="2014-08-18T14:12:00Z">
        <w:r w:rsidDel="00D90C4F">
          <w:delText xml:space="preserve">  ... </w:delText>
        </w:r>
        <w:r w:rsidRPr="00A8079E" w:rsidDel="00D90C4F">
          <w:rPr>
            <w:i/>
          </w:rPr>
          <w:delText>repeat indicators</w:delText>
        </w:r>
        <w:bookmarkStart w:id="136" w:name="_Toc396139504"/>
        <w:bookmarkStart w:id="137" w:name="_Toc396139625"/>
        <w:bookmarkStart w:id="138" w:name="_Toc396139746"/>
        <w:bookmarkEnd w:id="136"/>
        <w:bookmarkEnd w:id="137"/>
        <w:bookmarkEnd w:id="138"/>
      </w:del>
    </w:p>
    <w:p w14:paraId="27B65EFA" w14:textId="33C9B171" w:rsidR="00A8079E" w:rsidDel="00D90C4F" w:rsidRDefault="00A8079E" w:rsidP="0035394E">
      <w:pPr>
        <w:pStyle w:val="Codeblock0"/>
        <w:rPr>
          <w:del w:id="139" w:author="Mike Beckerle" w:date="2014-08-18T14:12:00Z"/>
        </w:rPr>
      </w:pPr>
      <w:del w:id="140" w:author="Mike Beckerle" w:date="2014-08-18T14:12:00Z">
        <w:r w:rsidDel="00D90C4F">
          <w:delText xml:space="preserve">  ...</w:delText>
        </w:r>
        <w:bookmarkStart w:id="141" w:name="_Toc396139505"/>
        <w:bookmarkStart w:id="142" w:name="_Toc396139626"/>
        <w:bookmarkStart w:id="143" w:name="_Toc396139747"/>
        <w:bookmarkEnd w:id="141"/>
        <w:bookmarkEnd w:id="142"/>
        <w:bookmarkEnd w:id="143"/>
      </w:del>
    </w:p>
    <w:p w14:paraId="1A665758" w14:textId="00C2489E" w:rsidR="00A8079E" w:rsidDel="00D90C4F" w:rsidRDefault="00A8079E" w:rsidP="0035394E">
      <w:pPr>
        <w:pStyle w:val="Codeblock0"/>
        <w:rPr>
          <w:del w:id="144" w:author="Mike Beckerle" w:date="2014-08-18T14:12:00Z"/>
        </w:rPr>
      </w:pPr>
      <w:del w:id="145" w:author="Mike Beckerle" w:date="2014-08-18T14:12:00Z">
        <w:r w:rsidDel="00D90C4F">
          <w:delText>&lt;/xs:sequence&gt;</w:delText>
        </w:r>
        <w:bookmarkStart w:id="146" w:name="_Toc396139506"/>
        <w:bookmarkStart w:id="147" w:name="_Toc396139627"/>
        <w:bookmarkStart w:id="148" w:name="_Toc396139748"/>
        <w:bookmarkEnd w:id="146"/>
        <w:bookmarkEnd w:id="147"/>
        <w:bookmarkEnd w:id="148"/>
      </w:del>
    </w:p>
    <w:p w14:paraId="6331791F" w14:textId="3FF28942" w:rsidR="0035394E" w:rsidDel="00D90C4F" w:rsidRDefault="00A8079E" w:rsidP="00A8079E">
      <w:pPr>
        <w:rPr>
          <w:del w:id="149" w:author="Mike Beckerle" w:date="2014-08-18T14:12:00Z"/>
        </w:rPr>
      </w:pPr>
      <w:del w:id="150" w:author="Mike Beckerle" w:date="2014-08-18T14:12:00Z">
        <w:r w:rsidDel="00D90C4F">
          <w:delText xml:space="preserve">The above </w:delText>
        </w:r>
        <w:r w:rsidR="00EC244C" w:rsidDel="00D90C4F">
          <w:delText>uses this global group definition which contains the FPI field which is referenced from the dfdl:occursCount expression above:</w:delText>
        </w:r>
        <w:bookmarkStart w:id="151" w:name="_Toc396139507"/>
        <w:bookmarkStart w:id="152" w:name="_Toc396139628"/>
        <w:bookmarkStart w:id="153" w:name="_Toc396139749"/>
        <w:bookmarkEnd w:id="151"/>
        <w:bookmarkEnd w:id="152"/>
        <w:bookmarkEnd w:id="153"/>
      </w:del>
    </w:p>
    <w:p w14:paraId="7C009644" w14:textId="56887F11" w:rsidR="00EC244C" w:rsidDel="00D90C4F" w:rsidRDefault="00EC244C" w:rsidP="0035394E">
      <w:pPr>
        <w:pStyle w:val="Codeblock0"/>
        <w:rPr>
          <w:del w:id="154" w:author="Mike Beckerle" w:date="2014-08-18T14:12:00Z"/>
        </w:rPr>
      </w:pPr>
      <w:bookmarkStart w:id="155" w:name="_Toc396139508"/>
      <w:bookmarkStart w:id="156" w:name="_Toc396139629"/>
      <w:bookmarkStart w:id="157" w:name="_Toc396139750"/>
      <w:bookmarkEnd w:id="155"/>
      <w:bookmarkEnd w:id="156"/>
      <w:bookmarkEnd w:id="157"/>
    </w:p>
    <w:p w14:paraId="3D91A025" w14:textId="34C5E170" w:rsidR="00A8079E" w:rsidDel="00D90C4F" w:rsidRDefault="00A8079E" w:rsidP="0035394E">
      <w:pPr>
        <w:pStyle w:val="Codeblock0"/>
        <w:rPr>
          <w:del w:id="158" w:author="Mike Beckerle" w:date="2014-08-18T14:12:00Z"/>
        </w:rPr>
      </w:pPr>
      <w:del w:id="159" w:author="Mike Beckerle" w:date="2014-08-18T14:12:00Z">
        <w:r w:rsidDel="00D90C4F">
          <w:delText>&lt;!-- hidden group definition (which must be global; hence, the huge name --&gt;</w:delText>
        </w:r>
        <w:bookmarkStart w:id="160" w:name="_Toc396139509"/>
        <w:bookmarkStart w:id="161" w:name="_Toc396139630"/>
        <w:bookmarkStart w:id="162" w:name="_Toc396139751"/>
        <w:bookmarkEnd w:id="160"/>
        <w:bookmarkEnd w:id="161"/>
        <w:bookmarkEnd w:id="162"/>
      </w:del>
    </w:p>
    <w:p w14:paraId="16B9856F" w14:textId="2666678C" w:rsidR="00EC244C" w:rsidDel="00D90C4F" w:rsidRDefault="00EC244C" w:rsidP="0035394E">
      <w:pPr>
        <w:pStyle w:val="Codeblock0"/>
        <w:rPr>
          <w:del w:id="163" w:author="Mike Beckerle" w:date="2014-08-18T14:12:00Z"/>
        </w:rPr>
      </w:pPr>
      <w:bookmarkStart w:id="164" w:name="_Toc396139510"/>
      <w:bookmarkStart w:id="165" w:name="_Toc396139631"/>
      <w:bookmarkStart w:id="166" w:name="_Toc396139752"/>
      <w:bookmarkEnd w:id="164"/>
      <w:bookmarkEnd w:id="165"/>
      <w:bookmarkEnd w:id="166"/>
    </w:p>
    <w:p w14:paraId="6640AC91" w14:textId="10E37B2D" w:rsidR="00A8079E" w:rsidDel="00D90C4F" w:rsidRDefault="0035394E" w:rsidP="0035394E">
      <w:pPr>
        <w:pStyle w:val="Codeblock0"/>
        <w:rPr>
          <w:del w:id="167" w:author="Mike Beckerle" w:date="2014-08-18T14:12:00Z"/>
        </w:rPr>
      </w:pPr>
      <w:del w:id="168" w:author="Mike Beckerle" w:date="2014-08-18T14:12:00Z">
        <w:r w:rsidDel="00D90C4F">
          <w:delText xml:space="preserve">  &lt;xs:group name="</w:delText>
        </w:r>
        <w:bookmarkStart w:id="169" w:name="_Toc396139511"/>
        <w:bookmarkStart w:id="170" w:name="_Toc396139632"/>
        <w:bookmarkStart w:id="171" w:name="_Toc396139753"/>
        <w:bookmarkEnd w:id="169"/>
        <w:bookmarkEnd w:id="170"/>
        <w:bookmarkEnd w:id="171"/>
      </w:del>
    </w:p>
    <w:p w14:paraId="5A292E2F" w14:textId="4BF1A165" w:rsidR="00A8079E" w:rsidDel="00D90C4F" w:rsidRDefault="0035394E" w:rsidP="0035394E">
      <w:pPr>
        <w:pStyle w:val="Codeblock0"/>
        <w:rPr>
          <w:del w:id="172" w:author="Mike Beckerle" w:date="2014-08-18T14:12:00Z"/>
        </w:rPr>
      </w:pPr>
      <w:del w:id="173" w:author="Mike Beckerle" w:date="2014-08-18T14:12:00Z">
        <w:r w:rsidDel="00D90C4F">
          <w:delText>gh_mil_std_2045_application_header_message_handling_group_reference_message_data_group_unit_name_32_1_2_1_FPI</w:delText>
        </w:r>
        <w:bookmarkStart w:id="174" w:name="_Toc396139512"/>
        <w:bookmarkStart w:id="175" w:name="_Toc396139633"/>
        <w:bookmarkStart w:id="176" w:name="_Toc396139754"/>
        <w:bookmarkEnd w:id="174"/>
        <w:bookmarkEnd w:id="175"/>
        <w:bookmarkEnd w:id="176"/>
      </w:del>
    </w:p>
    <w:p w14:paraId="78DDB669" w14:textId="5D506B8C" w:rsidR="0035394E" w:rsidDel="00D90C4F" w:rsidRDefault="00A8079E" w:rsidP="0035394E">
      <w:pPr>
        <w:pStyle w:val="Codeblock0"/>
        <w:rPr>
          <w:del w:id="177" w:author="Mike Beckerle" w:date="2014-08-18T14:12:00Z"/>
        </w:rPr>
      </w:pPr>
      <w:del w:id="178" w:author="Mike Beckerle" w:date="2014-08-18T14:12:00Z">
        <w:r w:rsidDel="00D90C4F">
          <w:delText xml:space="preserve">  "</w:delText>
        </w:r>
        <w:r w:rsidR="0035394E" w:rsidDel="00D90C4F">
          <w:delText>&gt;</w:delText>
        </w:r>
        <w:bookmarkStart w:id="179" w:name="_Toc396139513"/>
        <w:bookmarkStart w:id="180" w:name="_Toc396139634"/>
        <w:bookmarkStart w:id="181" w:name="_Toc396139755"/>
        <w:bookmarkEnd w:id="179"/>
        <w:bookmarkEnd w:id="180"/>
        <w:bookmarkEnd w:id="181"/>
      </w:del>
    </w:p>
    <w:p w14:paraId="6CABC537" w14:textId="7742C6B5" w:rsidR="0035394E" w:rsidDel="00D90C4F" w:rsidRDefault="0035394E" w:rsidP="0035394E">
      <w:pPr>
        <w:pStyle w:val="Codeblock0"/>
        <w:rPr>
          <w:del w:id="182" w:author="Mike Beckerle" w:date="2014-08-18T14:12:00Z"/>
        </w:rPr>
      </w:pPr>
      <w:del w:id="183" w:author="Mike Beckerle" w:date="2014-08-18T14:12:00Z">
        <w:r w:rsidDel="00D90C4F">
          <w:delText xml:space="preserve">    &lt;xs:sequence&gt;</w:delText>
        </w:r>
        <w:bookmarkStart w:id="184" w:name="_Toc396139514"/>
        <w:bookmarkStart w:id="185" w:name="_Toc396139635"/>
        <w:bookmarkStart w:id="186" w:name="_Toc396139756"/>
        <w:bookmarkEnd w:id="184"/>
        <w:bookmarkEnd w:id="185"/>
        <w:bookmarkEnd w:id="186"/>
      </w:del>
    </w:p>
    <w:p w14:paraId="14B9BE8D" w14:textId="57CE1825" w:rsidR="00A8079E" w:rsidDel="00D90C4F" w:rsidRDefault="00A8079E" w:rsidP="0035394E">
      <w:pPr>
        <w:pStyle w:val="Codeblock0"/>
        <w:rPr>
          <w:del w:id="187" w:author="Mike Beckerle" w:date="2014-08-18T14:12:00Z"/>
        </w:rPr>
      </w:pPr>
      <w:bookmarkStart w:id="188" w:name="_Toc396139515"/>
      <w:bookmarkStart w:id="189" w:name="_Toc396139636"/>
      <w:bookmarkStart w:id="190" w:name="_Toc396139757"/>
      <w:bookmarkEnd w:id="188"/>
      <w:bookmarkEnd w:id="189"/>
      <w:bookmarkEnd w:id="190"/>
    </w:p>
    <w:p w14:paraId="34CFEC88" w14:textId="2F21843D" w:rsidR="00A8079E" w:rsidDel="00D90C4F" w:rsidRDefault="00A8079E" w:rsidP="0035394E">
      <w:pPr>
        <w:pStyle w:val="Codeblock0"/>
        <w:rPr>
          <w:del w:id="191" w:author="Mike Beckerle" w:date="2014-08-18T14:12:00Z"/>
        </w:rPr>
      </w:pPr>
      <w:del w:id="192" w:author="Mike Beckerle" w:date="2014-08-18T14:12:00Z">
        <w:r w:rsidDel="00D90C4F">
          <w:delText xml:space="preserve">      &lt;!-- this FPI element name is referenced from the occursCount of the element --&gt;</w:delText>
        </w:r>
        <w:bookmarkStart w:id="193" w:name="_Toc396139516"/>
        <w:bookmarkStart w:id="194" w:name="_Toc396139637"/>
        <w:bookmarkStart w:id="195" w:name="_Toc396139758"/>
        <w:bookmarkEnd w:id="193"/>
        <w:bookmarkEnd w:id="194"/>
        <w:bookmarkEnd w:id="195"/>
      </w:del>
    </w:p>
    <w:p w14:paraId="27B1F7EC" w14:textId="33DAEEDA" w:rsidR="00A8079E" w:rsidDel="00D90C4F" w:rsidRDefault="00A8079E" w:rsidP="0035394E">
      <w:pPr>
        <w:pStyle w:val="Codeblock0"/>
        <w:rPr>
          <w:del w:id="196" w:author="Mike Beckerle" w:date="2014-08-18T14:12:00Z"/>
        </w:rPr>
      </w:pPr>
      <w:bookmarkStart w:id="197" w:name="_Toc396139517"/>
      <w:bookmarkStart w:id="198" w:name="_Toc396139638"/>
      <w:bookmarkStart w:id="199" w:name="_Toc396139759"/>
      <w:bookmarkEnd w:id="197"/>
      <w:bookmarkEnd w:id="198"/>
      <w:bookmarkEnd w:id="199"/>
    </w:p>
    <w:p w14:paraId="7180DC64" w14:textId="37116B12" w:rsidR="00EC244C" w:rsidDel="00D90C4F" w:rsidRDefault="0035394E" w:rsidP="0035394E">
      <w:pPr>
        <w:pStyle w:val="Codeblock0"/>
        <w:rPr>
          <w:del w:id="200" w:author="Mike Beckerle" w:date="2014-08-18T14:12:00Z"/>
        </w:rPr>
      </w:pPr>
      <w:del w:id="201" w:author="Mike Beckerle" w:date="2014-08-18T14:12:00Z">
        <w:r w:rsidDel="00D90C4F">
          <w:delText xml:space="preserve">      &lt;xs:element name="u</w:delText>
        </w:r>
        <w:r w:rsidR="00EC244C" w:rsidDel="00D90C4F">
          <w:delText>nit_name_FPI" type="vmfi:tFPI"/&gt;</w:delText>
        </w:r>
        <w:bookmarkStart w:id="202" w:name="_Toc396139518"/>
        <w:bookmarkStart w:id="203" w:name="_Toc396139639"/>
        <w:bookmarkStart w:id="204" w:name="_Toc396139760"/>
        <w:bookmarkEnd w:id="202"/>
        <w:bookmarkEnd w:id="203"/>
        <w:bookmarkEnd w:id="204"/>
      </w:del>
    </w:p>
    <w:p w14:paraId="7793E95A" w14:textId="32456ED3" w:rsidR="00EC244C" w:rsidDel="00D90C4F" w:rsidRDefault="00EC244C" w:rsidP="0035394E">
      <w:pPr>
        <w:pStyle w:val="Codeblock0"/>
        <w:rPr>
          <w:del w:id="205" w:author="Mike Beckerle" w:date="2014-08-18T14:12:00Z"/>
        </w:rPr>
      </w:pPr>
      <w:bookmarkStart w:id="206" w:name="_Toc396139519"/>
      <w:bookmarkStart w:id="207" w:name="_Toc396139640"/>
      <w:bookmarkStart w:id="208" w:name="_Toc396139761"/>
      <w:bookmarkEnd w:id="206"/>
      <w:bookmarkEnd w:id="207"/>
      <w:bookmarkEnd w:id="208"/>
    </w:p>
    <w:p w14:paraId="006C19A9" w14:textId="61A28001" w:rsidR="00EC244C" w:rsidDel="00D90C4F" w:rsidRDefault="00EC244C" w:rsidP="0035394E">
      <w:pPr>
        <w:pStyle w:val="Codeblock0"/>
        <w:rPr>
          <w:del w:id="209" w:author="Mike Beckerle" w:date="2014-08-18T14:12:00Z"/>
        </w:rPr>
      </w:pPr>
      <w:del w:id="210" w:author="Mike Beckerle" w:date="2014-08-18T14:12:00Z">
        <w:r w:rsidDel="00D90C4F">
          <w:delText xml:space="preserve">      &lt;!-- output value calc details omitted --&gt;</w:delText>
        </w:r>
        <w:bookmarkStart w:id="211" w:name="_Toc396139520"/>
        <w:bookmarkStart w:id="212" w:name="_Toc396139641"/>
        <w:bookmarkStart w:id="213" w:name="_Toc396139762"/>
        <w:bookmarkEnd w:id="211"/>
        <w:bookmarkEnd w:id="212"/>
        <w:bookmarkEnd w:id="213"/>
      </w:del>
    </w:p>
    <w:p w14:paraId="4E211487" w14:textId="321585D3" w:rsidR="00EC244C" w:rsidDel="00D90C4F" w:rsidRDefault="00EC244C" w:rsidP="0035394E">
      <w:pPr>
        <w:pStyle w:val="Codeblock0"/>
        <w:rPr>
          <w:del w:id="214" w:author="Mike Beckerle" w:date="2014-08-18T14:12:00Z"/>
        </w:rPr>
      </w:pPr>
      <w:bookmarkStart w:id="215" w:name="_Toc396139521"/>
      <w:bookmarkStart w:id="216" w:name="_Toc396139642"/>
      <w:bookmarkStart w:id="217" w:name="_Toc396139763"/>
      <w:bookmarkEnd w:id="215"/>
      <w:bookmarkEnd w:id="216"/>
      <w:bookmarkEnd w:id="217"/>
    </w:p>
    <w:p w14:paraId="661D585B" w14:textId="01C99F81" w:rsidR="0035394E" w:rsidDel="00D90C4F" w:rsidRDefault="0035394E" w:rsidP="0035394E">
      <w:pPr>
        <w:pStyle w:val="Codeblock0"/>
        <w:rPr>
          <w:del w:id="218" w:author="Mike Beckerle" w:date="2014-08-18T14:12:00Z"/>
        </w:rPr>
      </w:pPr>
      <w:del w:id="219" w:author="Mike Beckerle" w:date="2014-08-18T14:12:00Z">
        <w:r w:rsidDel="00D90C4F">
          <w:delText xml:space="preserve">    &lt;/xs:sequence&gt;</w:delText>
        </w:r>
        <w:bookmarkStart w:id="220" w:name="_Toc396139522"/>
        <w:bookmarkStart w:id="221" w:name="_Toc396139643"/>
        <w:bookmarkStart w:id="222" w:name="_Toc396139764"/>
        <w:bookmarkEnd w:id="220"/>
        <w:bookmarkEnd w:id="221"/>
        <w:bookmarkEnd w:id="222"/>
      </w:del>
    </w:p>
    <w:p w14:paraId="0ED39425" w14:textId="1C15FDD5" w:rsidR="00A8079E" w:rsidDel="00D90C4F" w:rsidRDefault="0035394E" w:rsidP="00EC244C">
      <w:pPr>
        <w:pStyle w:val="Codeblock0"/>
        <w:rPr>
          <w:del w:id="223" w:author="Mike Beckerle" w:date="2014-08-18T14:12:00Z"/>
        </w:rPr>
      </w:pPr>
      <w:del w:id="224" w:author="Mike Beckerle" w:date="2014-08-18T14:12:00Z">
        <w:r w:rsidDel="00D90C4F">
          <w:delText xml:space="preserve">  &lt;/xs:group&gt;</w:delText>
        </w:r>
        <w:bookmarkStart w:id="225" w:name="_Toc396139523"/>
        <w:bookmarkStart w:id="226" w:name="_Toc396139644"/>
        <w:bookmarkStart w:id="227" w:name="_Toc396139765"/>
        <w:bookmarkEnd w:id="225"/>
        <w:bookmarkEnd w:id="226"/>
        <w:bookmarkEnd w:id="227"/>
      </w:del>
    </w:p>
    <w:p w14:paraId="65E7174C" w14:textId="12B78622" w:rsidR="0035394E" w:rsidDel="00D90C4F" w:rsidRDefault="0035394E" w:rsidP="005F7530">
      <w:pPr>
        <w:pStyle w:val="Heading2"/>
        <w:rPr>
          <w:del w:id="228" w:author="Mike Beckerle" w:date="2014-08-18T14:12:00Z"/>
        </w:rPr>
        <w:sectPr w:rsidR="0035394E" w:rsidDel="00D90C4F" w:rsidSect="004222D3">
          <w:pgSz w:w="12240" w:h="15840"/>
          <w:pgMar w:top="1440" w:right="1800" w:bottom="1440" w:left="1800" w:header="1134" w:footer="720" w:gutter="0"/>
          <w:cols w:space="720"/>
          <w:docGrid w:linePitch="299"/>
        </w:sectPr>
      </w:pPr>
    </w:p>
    <w:p w14:paraId="6D759FDD" w14:textId="424C6357" w:rsidR="00EC244C" w:rsidDel="00D90C4F" w:rsidRDefault="00EC244C" w:rsidP="00EC244C">
      <w:pPr>
        <w:rPr>
          <w:del w:id="229" w:author="Mike Beckerle" w:date="2014-08-18T14:12:00Z"/>
        </w:rPr>
      </w:pPr>
      <w:del w:id="230" w:author="Mike Beckerle" w:date="2014-08-18T14:12:00Z">
        <w:r w:rsidDel="00D90C4F">
          <w:lastRenderedPageBreak/>
          <w:delText>In the above, notice the huge long names that are used to insure global uniqueness of the group definitions. These groups are necessary if the FPI field is to be hidden from the infoset.</w:delText>
        </w:r>
        <w:bookmarkStart w:id="231" w:name="_Toc396139524"/>
        <w:bookmarkStart w:id="232" w:name="_Toc396139645"/>
        <w:bookmarkStart w:id="233" w:name="_Toc396139766"/>
        <w:bookmarkEnd w:id="231"/>
        <w:bookmarkEnd w:id="232"/>
        <w:bookmarkEnd w:id="233"/>
      </w:del>
    </w:p>
    <w:p w14:paraId="5482D8A5" w14:textId="48025E24" w:rsidR="00EC244C" w:rsidDel="00D90C4F" w:rsidRDefault="00EC244C" w:rsidP="005F7530">
      <w:pPr>
        <w:pStyle w:val="Heading2"/>
        <w:rPr>
          <w:del w:id="234" w:author="Mike Beckerle" w:date="2014-08-18T14:12:00Z"/>
        </w:rPr>
      </w:pPr>
      <w:del w:id="235" w:author="Mike Beckerle" w:date="2014-08-18T14:12:00Z">
        <w:r w:rsidDel="00D90C4F">
          <w:delText>Recommended Feature: dfdl:occursCountKind='prefixed'</w:delText>
        </w:r>
        <w:bookmarkStart w:id="236" w:name="_Toc396139525"/>
        <w:bookmarkStart w:id="237" w:name="_Toc396139646"/>
        <w:bookmarkStart w:id="238" w:name="_Toc396139767"/>
        <w:bookmarkEnd w:id="236"/>
        <w:bookmarkEnd w:id="237"/>
        <w:bookmarkEnd w:id="238"/>
      </w:del>
    </w:p>
    <w:p w14:paraId="3ABE196B" w14:textId="7149E584" w:rsidR="00C937F0" w:rsidRPr="00C937F0" w:rsidDel="00D90C4F" w:rsidRDefault="00EC244C" w:rsidP="00C937F0">
      <w:pPr>
        <w:pStyle w:val="nobreak"/>
        <w:rPr>
          <w:del w:id="239" w:author="Mike Beckerle" w:date="2014-08-18T14:12:00Z"/>
        </w:rPr>
      </w:pPr>
      <w:del w:id="240" w:author="Mike Beckerle" w:date="2014-08-18T14:12:00Z">
        <w:r w:rsidDel="00D90C4F">
          <w:delText>Much like dfdl:lengthKind prefixed, a dfdl:occursCountKind of 'prefixed' would allow the optional elements in MIL-STD-2045 and related binary format schemas to be greatly simplified.</w:delText>
        </w:r>
        <w:bookmarkStart w:id="241" w:name="_Toc396139526"/>
        <w:bookmarkStart w:id="242" w:name="_Toc396139647"/>
        <w:bookmarkStart w:id="243" w:name="_Toc396139768"/>
        <w:bookmarkEnd w:id="241"/>
        <w:bookmarkEnd w:id="242"/>
        <w:bookmarkEnd w:id="243"/>
      </w:del>
    </w:p>
    <w:p w14:paraId="29E1F1CB" w14:textId="77777777" w:rsidR="00C937F0" w:rsidRDefault="00C937F0" w:rsidP="005F7530">
      <w:pPr>
        <w:pStyle w:val="Heading2"/>
      </w:pPr>
      <w:bookmarkStart w:id="244" w:name="_Toc396139769"/>
      <w:r>
        <w:t>Repeat Indicators</w:t>
      </w:r>
      <w:bookmarkEnd w:id="244"/>
    </w:p>
    <w:p w14:paraId="5C05BD01" w14:textId="3AF6F8B5" w:rsidR="00C937F0" w:rsidRDefault="00C937F0" w:rsidP="00C937F0">
      <w:pPr>
        <w:pStyle w:val="nobreak"/>
      </w:pPr>
      <w:r>
        <w:t>Individual fields and groups of fields can repeat. Repeating fields or groups always appear once. (If zero repeats are possible, a field or group presence indicator must be used</w:t>
      </w:r>
      <w:ins w:id="245" w:author="Mike Beckerle" w:date="2014-08-18T14:13:00Z">
        <w:r w:rsidR="00D90C4F">
          <w:t xml:space="preserve"> before the repeating field/group</w:t>
        </w:r>
      </w:ins>
      <w:r>
        <w:t>.)</w:t>
      </w:r>
    </w:p>
    <w:p w14:paraId="6330BB68" w14:textId="4D83A627" w:rsidR="00C937F0" w:rsidRDefault="00C937F0" w:rsidP="00C937F0">
      <w:r>
        <w:t xml:space="preserve">The appearance of a second </w:t>
      </w:r>
      <w:ins w:id="246" w:author="Mike Beckerle" w:date="2014-08-18T14:13:00Z">
        <w:r w:rsidR="00D90C4F">
          <w:t xml:space="preserve">field </w:t>
        </w:r>
      </w:ins>
      <w:r>
        <w:t>and subsequent fields is expressed by way of a field repeat indicator (</w:t>
      </w:r>
      <w:del w:id="247" w:author="Mike Beckerle" w:date="2014-08-18T14:14:00Z">
        <w:r w:rsidDel="00D90C4F">
          <w:delText>FPI</w:delText>
        </w:r>
      </w:del>
      <w:ins w:id="248" w:author="Mike Beckerle" w:date="2014-08-18T14:14:00Z">
        <w:r w:rsidR="00D90C4F">
          <w:t>FRI</w:t>
        </w:r>
      </w:ins>
      <w:r>
        <w:t>) or group repeat indicator (</w:t>
      </w:r>
      <w:del w:id="249" w:author="Mike Beckerle" w:date="2014-08-18T14:14:00Z">
        <w:r w:rsidDel="00D90C4F">
          <w:delText>GPI</w:delText>
        </w:r>
      </w:del>
      <w:ins w:id="250" w:author="Mike Beckerle" w:date="2014-08-18T14:14:00Z">
        <w:r w:rsidR="00D90C4F">
          <w:t>GRI</w:t>
        </w:r>
      </w:ins>
      <w:r>
        <w:t xml:space="preserve">). Both are single bits. When the repeat indicator is 1, the field or group will have an additional </w:t>
      </w:r>
      <w:proofErr w:type="spellStart"/>
      <w:r>
        <w:t>occurrance</w:t>
      </w:r>
      <w:proofErr w:type="spellEnd"/>
      <w:r>
        <w:t xml:space="preserve">. When the repeat indicator is 0, then the </w:t>
      </w:r>
      <w:proofErr w:type="spellStart"/>
      <w:r>
        <w:t>occurrance</w:t>
      </w:r>
      <w:proofErr w:type="spellEnd"/>
      <w:r>
        <w:t xml:space="preserve"> is the last one. </w:t>
      </w:r>
    </w:p>
    <w:p w14:paraId="5F928222" w14:textId="77777777" w:rsidR="00760DDE" w:rsidDel="00D90C4F" w:rsidRDefault="00760DDE" w:rsidP="00C937F0">
      <w:pPr>
        <w:rPr>
          <w:del w:id="251" w:author="Mike Beckerle" w:date="2014-08-18T14:14:00Z"/>
        </w:rPr>
      </w:pPr>
      <w:r>
        <w:t xml:space="preserve">Implementation of this behavior in DFDL is possible using discriminators and </w:t>
      </w:r>
      <w:proofErr w:type="spellStart"/>
      <w:r>
        <w:t>dfdl</w:t>
      </w:r>
      <w:proofErr w:type="gramStart"/>
      <w:r>
        <w:t>:occursCountKind</w:t>
      </w:r>
      <w:proofErr w:type="spellEnd"/>
      <w:proofErr w:type="gramEnd"/>
      <w:r>
        <w:t xml:space="preserve"> 'implicit' or 'parsed'. </w:t>
      </w:r>
    </w:p>
    <w:p w14:paraId="12974E23" w14:textId="77777777" w:rsidR="00930FA1" w:rsidRDefault="00930FA1" w:rsidP="00D90C4F">
      <w:pPr>
        <w:sectPr w:rsidR="00930FA1" w:rsidSect="004222D3">
          <w:headerReference w:type="default" r:id="rId14"/>
          <w:pgSz w:w="12240" w:h="15840"/>
          <w:pgMar w:top="1440" w:right="1800" w:bottom="1440" w:left="1800" w:header="1134" w:footer="720" w:gutter="0"/>
          <w:cols w:space="720"/>
          <w:docGrid w:linePitch="299"/>
        </w:sectPr>
      </w:pPr>
    </w:p>
    <w:p w14:paraId="519D4AE3" w14:textId="77777777" w:rsidR="00930FA1" w:rsidRDefault="00930FA1" w:rsidP="00930FA1">
      <w:pPr>
        <w:pStyle w:val="Codeblock0"/>
      </w:pPr>
      <w:r>
        <w:lastRenderedPageBreak/>
        <w:t xml:space="preserve">  ... </w:t>
      </w:r>
    </w:p>
    <w:p w14:paraId="1A4ECCD2" w14:textId="77777777" w:rsidR="00930FA1" w:rsidRPr="00A8079E" w:rsidRDefault="00930FA1" w:rsidP="00930FA1">
      <w:pPr>
        <w:pStyle w:val="Codeblock0"/>
        <w:rPr>
          <w:i/>
        </w:rPr>
      </w:pPr>
      <w:r w:rsidRPr="00A8079E">
        <w:rPr>
          <w:i/>
        </w:rPr>
        <w:t xml:space="preserve">  </w:t>
      </w:r>
      <w:r w:rsidRPr="00A8079E">
        <w:t>...</w:t>
      </w:r>
      <w:r w:rsidRPr="00A8079E">
        <w:rPr>
          <w:i/>
        </w:rPr>
        <w:t xml:space="preserve"> within a sequence where field </w:t>
      </w:r>
      <w:r>
        <w:rPr>
          <w:i/>
        </w:rPr>
        <w:t>'control_release_marking'</w:t>
      </w:r>
      <w:r w:rsidRPr="00A8079E">
        <w:rPr>
          <w:i/>
        </w:rPr>
        <w:t xml:space="preserve"> appears with an FPI</w:t>
      </w:r>
      <w:r>
        <w:rPr>
          <w:i/>
        </w:rPr>
        <w:t xml:space="preserve"> and FRI</w:t>
      </w:r>
    </w:p>
    <w:p w14:paraId="5C144C69" w14:textId="77777777" w:rsidR="00930FA1" w:rsidRDefault="00930FA1" w:rsidP="00930FA1">
      <w:pPr>
        <w:pStyle w:val="Codeblock0"/>
      </w:pPr>
      <w:r>
        <w:t xml:space="preserve">  ...  </w:t>
      </w:r>
    </w:p>
    <w:p w14:paraId="11C433DC" w14:textId="3A192423" w:rsidR="00930FA1" w:rsidDel="00F36DA3" w:rsidRDefault="00930FA1" w:rsidP="00930FA1">
      <w:pPr>
        <w:pStyle w:val="Codeblock0"/>
        <w:rPr>
          <w:del w:id="252" w:author="Mike Beckerle" w:date="2014-08-18T15:26:00Z"/>
        </w:rPr>
      </w:pPr>
      <w:r>
        <w:t xml:space="preserve">  &lt;xs:sequence </w:t>
      </w:r>
    </w:p>
    <w:p w14:paraId="2F063EFD" w14:textId="33E48718" w:rsidR="00930FA1" w:rsidDel="00F36DA3" w:rsidRDefault="00930FA1" w:rsidP="00930FA1">
      <w:pPr>
        <w:pStyle w:val="Codeblock0"/>
        <w:rPr>
          <w:del w:id="253" w:author="Mike Beckerle" w:date="2014-08-18T15:25:00Z"/>
        </w:rPr>
      </w:pPr>
      <w:del w:id="254" w:author="Mike Beckerle" w:date="2014-08-18T15:26:00Z">
        <w:r w:rsidDel="00F36DA3">
          <w:delText xml:space="preserve">    </w:delText>
        </w:r>
      </w:del>
      <w:r>
        <w:t>dfdl:hiddenGroupRef="</w:t>
      </w:r>
    </w:p>
    <w:p w14:paraId="1DAB2F01" w14:textId="003ECA6E" w:rsidR="00930FA1" w:rsidDel="00F36DA3" w:rsidRDefault="00930FA1" w:rsidP="00930FA1">
      <w:pPr>
        <w:pStyle w:val="Codeblock0"/>
        <w:rPr>
          <w:del w:id="255" w:author="Mike Beckerle" w:date="2014-08-18T15:25:00Z"/>
        </w:rPr>
      </w:pPr>
      <w:r>
        <w:t>vmfdfdl:</w:t>
      </w:r>
      <w:ins w:id="256" w:author="Mike Beckerle" w:date="2014-08-18T15:28:00Z">
        <w:r w:rsidR="004647BE">
          <w:t>gh</w:t>
        </w:r>
      </w:ins>
      <w:ins w:id="257" w:author="Mike Beckerle" w:date="2014-08-18T15:26:00Z">
        <w:r w:rsidR="00F36DA3">
          <w:t>_control_release_marking_</w:t>
        </w:r>
      </w:ins>
      <w:del w:id="258" w:author="Mike Beckerle" w:date="2014-08-18T15:25:00Z">
        <w:r w:rsidDel="00F36DA3">
          <w:delText>gh_mil_std_2045_application_header_message_handling_group_control_release_marking_19_1_1_</w:delText>
        </w:r>
      </w:del>
      <w:r>
        <w:t>FPI</w:t>
      </w:r>
    </w:p>
    <w:p w14:paraId="4B36EA97" w14:textId="2AC09B78" w:rsidR="00930FA1" w:rsidDel="00F36DA3" w:rsidRDefault="00930FA1" w:rsidP="00930FA1">
      <w:pPr>
        <w:pStyle w:val="Codeblock0"/>
        <w:rPr>
          <w:del w:id="259" w:author="Mike Beckerle" w:date="2014-08-18T15:26:00Z"/>
        </w:rPr>
      </w:pPr>
      <w:del w:id="260" w:author="Mike Beckerle" w:date="2014-08-18T15:25:00Z">
        <w:r w:rsidDel="00F36DA3">
          <w:delText xml:space="preserve">    "</w:delText>
        </w:r>
      </w:del>
      <w:ins w:id="261" w:author="Mike Beckerle" w:date="2014-08-18T15:26:00Z">
        <w:r w:rsidR="00F36DA3">
          <w:t>"</w:t>
        </w:r>
      </w:ins>
      <w:r>
        <w:t>/&gt;</w:t>
      </w:r>
    </w:p>
    <w:p w14:paraId="14D289A9" w14:textId="77777777" w:rsidR="00504093" w:rsidRDefault="00504093" w:rsidP="00930FA1">
      <w:pPr>
        <w:pStyle w:val="Codeblock0"/>
      </w:pPr>
    </w:p>
    <w:p w14:paraId="6BF7D3F6" w14:textId="77777777" w:rsidR="00930FA1" w:rsidRDefault="00930FA1" w:rsidP="00930FA1">
      <w:pPr>
        <w:pStyle w:val="Codeblock0"/>
      </w:pPr>
      <w:r>
        <w:t xml:space="preserve">  &lt;xs:element name="control_release_marking" minOccurs="0" maxOccurs="unbounded" </w:t>
      </w:r>
    </w:p>
    <w:p w14:paraId="1D8B6DB8" w14:textId="77777777" w:rsidR="00930FA1" w:rsidRDefault="00930FA1" w:rsidP="00930FA1">
      <w:pPr>
        <w:pStyle w:val="Codeblock0"/>
      </w:pPr>
      <w:r>
        <w:t xml:space="preserve">    dfdl:lengthKind="implicit" dfdl:occursCountKind="implicit"&gt;</w:t>
      </w:r>
    </w:p>
    <w:p w14:paraId="08FCEE29" w14:textId="77777777" w:rsidR="00930FA1" w:rsidRDefault="00930FA1" w:rsidP="00930FA1">
      <w:pPr>
        <w:pStyle w:val="Codeblock0"/>
      </w:pPr>
      <w:r>
        <w:t xml:space="preserve">    &lt;xs:complexType&gt;</w:t>
      </w:r>
    </w:p>
    <w:p w14:paraId="6A4944DA" w14:textId="77777777" w:rsidR="00930FA1" w:rsidRDefault="00930FA1" w:rsidP="00930FA1">
      <w:pPr>
        <w:pStyle w:val="Codeblock0"/>
      </w:pPr>
      <w:r>
        <w:t xml:space="preserve">      &lt;xs:sequence&gt;</w:t>
      </w:r>
    </w:p>
    <w:p w14:paraId="17E3549C" w14:textId="77777777" w:rsidR="00930FA1" w:rsidRDefault="00930FA1" w:rsidP="00930FA1">
      <w:pPr>
        <w:pStyle w:val="Codeblock0"/>
      </w:pPr>
      <w:r>
        <w:t xml:space="preserve">        &lt;xs:sequence&gt;</w:t>
      </w:r>
    </w:p>
    <w:p w14:paraId="0731B05A" w14:textId="77777777" w:rsidR="00930FA1" w:rsidRDefault="00930FA1" w:rsidP="00930FA1">
      <w:pPr>
        <w:pStyle w:val="Codeblock0"/>
      </w:pPr>
      <w:r>
        <w:t xml:space="preserve">          &lt;xs:annotation&gt;</w:t>
      </w:r>
    </w:p>
    <w:p w14:paraId="184731B5" w14:textId="77777777" w:rsidR="00930FA1" w:rsidRDefault="00930FA1" w:rsidP="00930FA1">
      <w:pPr>
        <w:pStyle w:val="Codeblock0"/>
      </w:pPr>
      <w:r>
        <w:t xml:space="preserve">            &lt;xs:appinfo source="http://www.ogf.org/dfdl/"&gt;</w:t>
      </w:r>
    </w:p>
    <w:p w14:paraId="7E4AAB64" w14:textId="77777777" w:rsidR="00930FA1" w:rsidRDefault="00930FA1" w:rsidP="00930FA1">
      <w:pPr>
        <w:pStyle w:val="Codeblock0"/>
      </w:pPr>
      <w:r>
        <w:t xml:space="preserve">              &lt;dfdl:discriminator&gt;</w:t>
      </w:r>
    </w:p>
    <w:p w14:paraId="119E15D7" w14:textId="77777777" w:rsidR="00930FA1" w:rsidRDefault="00930FA1" w:rsidP="00930FA1">
      <w:pPr>
        <w:pStyle w:val="Codeblock0"/>
      </w:pPr>
      <w:r>
        <w:t xml:space="preserve">                { </w:t>
      </w:r>
    </w:p>
    <w:p w14:paraId="78B88BFB" w14:textId="77777777" w:rsidR="00930FA1" w:rsidRDefault="00930FA1" w:rsidP="00930FA1">
      <w:pPr>
        <w:pStyle w:val="Codeblock0"/>
      </w:pPr>
      <w:r>
        <w:t xml:space="preserve">                    if (dfdl:occursIndex() = 1) </w:t>
      </w:r>
    </w:p>
    <w:p w14:paraId="5ADF02D6" w14:textId="77777777" w:rsidR="00930FA1" w:rsidRDefault="00930FA1" w:rsidP="00930FA1">
      <w:pPr>
        <w:pStyle w:val="Codeblock0"/>
      </w:pPr>
      <w:r>
        <w:t xml:space="preserve">                    then </w:t>
      </w:r>
    </w:p>
    <w:p w14:paraId="387C9FBD" w14:textId="77777777" w:rsidR="00930FA1" w:rsidRDefault="00930FA1" w:rsidP="00930FA1">
      <w:pPr>
        <w:pStyle w:val="Codeblock0"/>
      </w:pPr>
      <w:r>
        <w:t xml:space="preserve">                      ../vmfdfdl:control_release_marking_FPI= 1 </w:t>
      </w:r>
    </w:p>
    <w:p w14:paraId="2008E0E4" w14:textId="77777777" w:rsidR="00930FA1" w:rsidRDefault="00930FA1" w:rsidP="00930FA1">
      <w:pPr>
        <w:pStyle w:val="Codeblock0"/>
      </w:pPr>
      <w:r>
        <w:t xml:space="preserve">                    else </w:t>
      </w:r>
    </w:p>
    <w:p w14:paraId="0FA84C65" w14:textId="77777777" w:rsidR="00930FA1" w:rsidRDefault="00930FA1" w:rsidP="00930FA1">
      <w:pPr>
        <w:pStyle w:val="Codeblock0"/>
      </w:pPr>
      <w:r>
        <w:t xml:space="preserve">                      ../vmfdfdl:control_release_marking[dfdl:occursIndex()-1]/vmfdfdl:control_release_marking_FRI = 1</w:t>
      </w:r>
    </w:p>
    <w:p w14:paraId="46876FB2" w14:textId="77777777" w:rsidR="00930FA1" w:rsidRDefault="00930FA1" w:rsidP="00930FA1">
      <w:pPr>
        <w:pStyle w:val="Codeblock0"/>
      </w:pPr>
      <w:r>
        <w:t xml:space="preserve">                }</w:t>
      </w:r>
    </w:p>
    <w:p w14:paraId="54D4D18F" w14:textId="77777777" w:rsidR="00930FA1" w:rsidRDefault="00930FA1" w:rsidP="00930FA1">
      <w:pPr>
        <w:pStyle w:val="Codeblock0"/>
      </w:pPr>
      <w:r>
        <w:t xml:space="preserve">              &lt;/dfdl:discriminator&gt;</w:t>
      </w:r>
    </w:p>
    <w:p w14:paraId="0378493F" w14:textId="77777777" w:rsidR="00930FA1" w:rsidRDefault="00930FA1" w:rsidP="00930FA1">
      <w:pPr>
        <w:pStyle w:val="Codeblock0"/>
      </w:pPr>
      <w:r>
        <w:t xml:space="preserve">            &lt;/xs:appinfo&gt;</w:t>
      </w:r>
    </w:p>
    <w:p w14:paraId="389EB7C0" w14:textId="77777777" w:rsidR="00930FA1" w:rsidRDefault="00930FA1" w:rsidP="00930FA1">
      <w:pPr>
        <w:pStyle w:val="Codeblock0"/>
      </w:pPr>
      <w:r>
        <w:t xml:space="preserve">          &lt;/xs:annotation&gt;</w:t>
      </w:r>
    </w:p>
    <w:p w14:paraId="3BFC0DA1" w14:textId="77777777" w:rsidR="00930FA1" w:rsidRDefault="00930FA1" w:rsidP="00930FA1">
      <w:pPr>
        <w:pStyle w:val="Codeblock0"/>
      </w:pPr>
      <w:r>
        <w:t xml:space="preserve">        &lt;/xs:sequence&gt;</w:t>
      </w:r>
    </w:p>
    <w:p w14:paraId="4FA39AE6" w14:textId="3DE6A16C" w:rsidR="00930FA1" w:rsidDel="00F36DA3" w:rsidRDefault="00930FA1" w:rsidP="00930FA1">
      <w:pPr>
        <w:pStyle w:val="Codeblock0"/>
        <w:rPr>
          <w:del w:id="262" w:author="Mike Beckerle" w:date="2014-08-18T15:25:00Z"/>
        </w:rPr>
      </w:pPr>
      <w:r>
        <w:t xml:space="preserve">      </w:t>
      </w:r>
      <w:r w:rsidR="00504093">
        <w:t xml:space="preserve">  </w:t>
      </w:r>
      <w:r>
        <w:t xml:space="preserve">&lt;xs:sequence </w:t>
      </w:r>
      <w:del w:id="263" w:author="Mike Beckerle" w:date="2014-08-18T15:25:00Z">
        <w:r w:rsidDel="00F36DA3">
          <w:delText xml:space="preserve"> </w:delText>
        </w:r>
      </w:del>
    </w:p>
    <w:p w14:paraId="527A5959" w14:textId="179157EB" w:rsidR="00930FA1" w:rsidDel="00F36DA3" w:rsidRDefault="00930FA1" w:rsidP="00930FA1">
      <w:pPr>
        <w:pStyle w:val="Codeblock0"/>
        <w:rPr>
          <w:del w:id="264" w:author="Mike Beckerle" w:date="2014-08-18T15:25:00Z"/>
        </w:rPr>
      </w:pPr>
      <w:del w:id="265" w:author="Mike Beckerle" w:date="2014-08-18T15:25:00Z">
        <w:r w:rsidDel="00F36DA3">
          <w:delText xml:space="preserve">   </w:delText>
        </w:r>
        <w:r w:rsidR="00504093" w:rsidDel="00F36DA3">
          <w:delText xml:space="preserve">  </w:delText>
        </w:r>
        <w:r w:rsidDel="00F36DA3">
          <w:delText xml:space="preserve">     </w:delText>
        </w:r>
      </w:del>
      <w:ins w:id="266" w:author="Mike Beckerle" w:date="2014-08-18T15:25:00Z">
        <w:r w:rsidR="00F36DA3">
          <w:t>d</w:t>
        </w:r>
      </w:ins>
      <w:del w:id="267" w:author="Mike Beckerle" w:date="2014-08-18T15:25:00Z">
        <w:r w:rsidDel="00F36DA3">
          <w:delText>d</w:delText>
        </w:r>
      </w:del>
      <w:r>
        <w:t>fdl:hiddenGroupRef="</w:t>
      </w:r>
    </w:p>
    <w:p w14:paraId="3AC28579" w14:textId="4C62273D" w:rsidR="00930FA1" w:rsidDel="00F36DA3" w:rsidRDefault="00930FA1" w:rsidP="00930FA1">
      <w:pPr>
        <w:pStyle w:val="Codeblock0"/>
        <w:rPr>
          <w:del w:id="268" w:author="Mike Beckerle" w:date="2014-08-18T15:25:00Z"/>
        </w:rPr>
      </w:pPr>
      <w:r>
        <w:t>vmfdfdl:</w:t>
      </w:r>
      <w:ins w:id="269" w:author="Mike Beckerle" w:date="2014-08-18T15:27:00Z">
        <w:r w:rsidR="00F36DA3">
          <w:t>gh_control_release_marking_</w:t>
        </w:r>
      </w:ins>
      <w:del w:id="270" w:author="Mike Beckerle" w:date="2014-08-18T15:25:00Z">
        <w:r w:rsidDel="00F36DA3">
          <w:delText>gh_mil_std_2045_application_header_message_handling_group_control_release_marking_19_1_1_</w:delText>
        </w:r>
      </w:del>
      <w:r>
        <w:t>FRI</w:t>
      </w:r>
    </w:p>
    <w:p w14:paraId="53873A23" w14:textId="41A8D2F2" w:rsidR="00930FA1" w:rsidRDefault="00930FA1" w:rsidP="00930FA1">
      <w:pPr>
        <w:pStyle w:val="Codeblock0"/>
      </w:pPr>
      <w:del w:id="271" w:author="Mike Beckerle" w:date="2014-08-18T15:25:00Z">
        <w:r w:rsidDel="00F36DA3">
          <w:delText xml:space="preserve"> </w:delText>
        </w:r>
        <w:r w:rsidR="00504093" w:rsidDel="00F36DA3">
          <w:delText xml:space="preserve">  </w:delText>
        </w:r>
        <w:r w:rsidDel="00F36DA3">
          <w:delText xml:space="preserve">      </w:delText>
        </w:r>
      </w:del>
      <w:r>
        <w:t>"/&gt;</w:t>
      </w:r>
    </w:p>
    <w:p w14:paraId="05CE3FFD" w14:textId="77777777" w:rsidR="00930FA1" w:rsidRDefault="00930FA1" w:rsidP="00930FA1">
      <w:pPr>
        <w:pStyle w:val="Codeblock0"/>
      </w:pPr>
      <w:r>
        <w:t xml:space="preserve"> </w:t>
      </w:r>
      <w:r w:rsidR="00504093">
        <w:t xml:space="preserve">  </w:t>
      </w:r>
      <w:r>
        <w:t xml:space="preserve">     &lt;xs:element name="value" type="vmfdfdl:tIntField" dfdl:length="9"/&gt;</w:t>
      </w:r>
    </w:p>
    <w:p w14:paraId="54797645" w14:textId="77777777" w:rsidR="00930FA1" w:rsidRDefault="00504093" w:rsidP="00930FA1">
      <w:pPr>
        <w:pStyle w:val="Codeblock0"/>
      </w:pPr>
      <w:r>
        <w:t xml:space="preserve">      </w:t>
      </w:r>
      <w:r w:rsidR="00930FA1">
        <w:t>&lt;/xs:sequence&gt;</w:t>
      </w:r>
    </w:p>
    <w:p w14:paraId="52BB1918" w14:textId="77777777" w:rsidR="00930FA1" w:rsidRDefault="00504093" w:rsidP="00930FA1">
      <w:pPr>
        <w:pStyle w:val="Codeblock0"/>
      </w:pPr>
      <w:r>
        <w:t xml:space="preserve">    </w:t>
      </w:r>
      <w:r w:rsidR="00930FA1">
        <w:t>&lt;/xs:complexType&gt;</w:t>
      </w:r>
    </w:p>
    <w:p w14:paraId="6EBE9A5D" w14:textId="77777777" w:rsidR="00930FA1" w:rsidRDefault="00930FA1" w:rsidP="00930FA1">
      <w:pPr>
        <w:pStyle w:val="Codeblock0"/>
      </w:pPr>
      <w:r>
        <w:t xml:space="preserve">  &lt;/xs:element&gt;  </w:t>
      </w:r>
    </w:p>
    <w:p w14:paraId="2134CA2A" w14:textId="77777777" w:rsidR="00930FA1" w:rsidRDefault="00930FA1" w:rsidP="00930FA1">
      <w:pPr>
        <w:pStyle w:val="Codeblock0"/>
      </w:pPr>
      <w:r>
        <w:t xml:space="preserve">  ...</w:t>
      </w:r>
    </w:p>
    <w:p w14:paraId="013C61C9" w14:textId="77777777" w:rsidR="00930FA1" w:rsidRDefault="00930FA1" w:rsidP="00930FA1">
      <w:pPr>
        <w:pStyle w:val="Codeblock0"/>
      </w:pPr>
      <w:r>
        <w:t xml:space="preserve">  ... </w:t>
      </w:r>
      <w:r w:rsidRPr="00A8079E">
        <w:rPr>
          <w:i/>
        </w:rPr>
        <w:t>more fields and groups with and without presence and</w:t>
      </w:r>
      <w:r>
        <w:t xml:space="preserve"> </w:t>
      </w:r>
    </w:p>
    <w:p w14:paraId="04801C2A" w14:textId="77777777" w:rsidR="00930FA1" w:rsidRDefault="00930FA1" w:rsidP="00930FA1">
      <w:pPr>
        <w:pStyle w:val="Codeblock0"/>
      </w:pPr>
      <w:r>
        <w:t xml:space="preserve">  ... </w:t>
      </w:r>
      <w:r w:rsidRPr="00A8079E">
        <w:rPr>
          <w:i/>
        </w:rPr>
        <w:t>repeat indicators</w:t>
      </w:r>
    </w:p>
    <w:p w14:paraId="41C516F4" w14:textId="77777777" w:rsidR="00930FA1" w:rsidRDefault="00930FA1" w:rsidP="00930FA1">
      <w:pPr>
        <w:pStyle w:val="Codeblock0"/>
      </w:pPr>
      <w:r>
        <w:t xml:space="preserve">  ...</w:t>
      </w:r>
    </w:p>
    <w:p w14:paraId="410E6D9D" w14:textId="77777777" w:rsidR="00930FA1" w:rsidRDefault="00504093" w:rsidP="00504093">
      <w:r>
        <w:lastRenderedPageBreak/>
        <w:t xml:space="preserve">In the above, the discriminator expression is the most interesting and complex part. It tests the FRI bit of the previous instance. This is depending on the DFDL processor to forward speculate the </w:t>
      </w:r>
      <w:proofErr w:type="spellStart"/>
      <w:r>
        <w:t>existance</w:t>
      </w:r>
      <w:proofErr w:type="spellEnd"/>
      <w:r>
        <w:t xml:space="preserve"> of another instance of the repeating field, the discriminator then decides whether or not the additional instance actually exists.</w:t>
      </w:r>
    </w:p>
    <w:p w14:paraId="618FEF88" w14:textId="77777777" w:rsidR="00504093" w:rsidRDefault="00504093" w:rsidP="00504093">
      <w:r>
        <w:t xml:space="preserve">The above code uses the two group definitions below which must exist in order to hide these bits from the final </w:t>
      </w:r>
      <w:proofErr w:type="spellStart"/>
      <w:r>
        <w:t>infoset</w:t>
      </w:r>
      <w:proofErr w:type="spellEnd"/>
      <w:r>
        <w:t>:</w:t>
      </w:r>
    </w:p>
    <w:p w14:paraId="69E529E4" w14:textId="6D396B5D" w:rsidR="00930FA1" w:rsidRDefault="00930FA1" w:rsidP="00930FA1">
      <w:pPr>
        <w:pStyle w:val="Codeblock0"/>
      </w:pPr>
      <w:r>
        <w:t>&lt;xs:group name="gh_</w:t>
      </w:r>
      <w:del w:id="272" w:author="Mike Beckerle" w:date="2014-08-18T15:27:00Z">
        <w:r w:rsidDel="00F36DA3">
          <w:delText>mil_std_2045_application_header_message_handling_group_</w:delText>
        </w:r>
      </w:del>
      <w:r>
        <w:t>control_release_marking_</w:t>
      </w:r>
      <w:del w:id="273" w:author="Mike Beckerle" w:date="2014-08-18T15:28:00Z">
        <w:r w:rsidDel="00F36DA3">
          <w:delText>19_1_1_</w:delText>
        </w:r>
      </w:del>
      <w:r>
        <w:t>FRI"&gt;</w:t>
      </w:r>
    </w:p>
    <w:p w14:paraId="178508D7" w14:textId="77777777" w:rsidR="00930FA1" w:rsidRDefault="00930FA1" w:rsidP="00930FA1">
      <w:pPr>
        <w:pStyle w:val="Codeblock0"/>
      </w:pPr>
      <w:r>
        <w:t xml:space="preserve">    &lt;xs:sequence&gt;</w:t>
      </w:r>
    </w:p>
    <w:p w14:paraId="65B0E0FE" w14:textId="77777777" w:rsidR="00930FA1" w:rsidRDefault="00930FA1" w:rsidP="00930FA1">
      <w:pPr>
        <w:pStyle w:val="Codeblock0"/>
      </w:pPr>
      <w:r>
        <w:t xml:space="preserve">      &lt;xs:element name="control_release_marking_FRI" type="vmfi:tFRI"/&gt;</w:t>
      </w:r>
    </w:p>
    <w:p w14:paraId="4DB455A7" w14:textId="77777777" w:rsidR="00930FA1" w:rsidRDefault="00930FA1" w:rsidP="00930FA1">
      <w:pPr>
        <w:pStyle w:val="Codeblock0"/>
      </w:pPr>
      <w:r>
        <w:t xml:space="preserve">    &lt;/xs:sequence&gt;</w:t>
      </w:r>
    </w:p>
    <w:p w14:paraId="1A46B84B" w14:textId="77777777" w:rsidR="00930FA1" w:rsidRDefault="00930FA1" w:rsidP="00930FA1">
      <w:pPr>
        <w:pStyle w:val="Codeblock0"/>
      </w:pPr>
      <w:r>
        <w:t xml:space="preserve">  &lt;/xs:group&gt;</w:t>
      </w:r>
    </w:p>
    <w:p w14:paraId="2618D9CF" w14:textId="77777777" w:rsidR="00504093" w:rsidRDefault="00504093" w:rsidP="00930FA1">
      <w:pPr>
        <w:pStyle w:val="Codeblock0"/>
      </w:pPr>
    </w:p>
    <w:p w14:paraId="22689565" w14:textId="36868F28" w:rsidR="00930FA1" w:rsidRDefault="00930FA1" w:rsidP="00930FA1">
      <w:pPr>
        <w:pStyle w:val="Codeblock0"/>
      </w:pPr>
      <w:r>
        <w:t xml:space="preserve">  &lt;xs:group name="gh_</w:t>
      </w:r>
      <w:del w:id="274" w:author="Mike Beckerle" w:date="2014-08-18T15:28:00Z">
        <w:r w:rsidDel="00F36DA3">
          <w:delText>mil_std_2045_application_header_message_handling_group_</w:delText>
        </w:r>
      </w:del>
      <w:r>
        <w:t>control_release_marking_</w:t>
      </w:r>
      <w:del w:id="275" w:author="Mike Beckerle" w:date="2014-08-18T15:28:00Z">
        <w:r w:rsidDel="00F36DA3">
          <w:delText>19_1_1_</w:delText>
        </w:r>
      </w:del>
      <w:r>
        <w:t>FPI"&gt;</w:t>
      </w:r>
    </w:p>
    <w:p w14:paraId="21380A33" w14:textId="77777777" w:rsidR="00930FA1" w:rsidRDefault="00930FA1" w:rsidP="00930FA1">
      <w:pPr>
        <w:pStyle w:val="Codeblock0"/>
      </w:pPr>
      <w:r>
        <w:t xml:space="preserve">    &lt;xs:sequence&gt;</w:t>
      </w:r>
    </w:p>
    <w:p w14:paraId="7DEC1D71" w14:textId="77777777" w:rsidR="00930FA1" w:rsidRDefault="00930FA1" w:rsidP="00930FA1">
      <w:pPr>
        <w:pStyle w:val="Codeblock0"/>
      </w:pPr>
      <w:r>
        <w:t xml:space="preserve">      &lt;xs:element name="control_release_marking_FPI" type="vmfi:tFPI"/&gt;</w:t>
      </w:r>
    </w:p>
    <w:p w14:paraId="66326CDD" w14:textId="77777777" w:rsidR="00930FA1" w:rsidRDefault="00930FA1" w:rsidP="00930FA1">
      <w:pPr>
        <w:pStyle w:val="Codeblock0"/>
      </w:pPr>
      <w:r>
        <w:t xml:space="preserve">    &lt;/xs:sequence&gt;</w:t>
      </w:r>
    </w:p>
    <w:p w14:paraId="37873B05" w14:textId="77777777" w:rsidR="00760DDE" w:rsidRDefault="00930FA1" w:rsidP="00930FA1">
      <w:pPr>
        <w:pStyle w:val="Codeblock0"/>
      </w:pPr>
      <w:r>
        <w:t xml:space="preserve">  &lt;/xs:group&gt;</w:t>
      </w:r>
    </w:p>
    <w:p w14:paraId="59EFF566" w14:textId="77777777" w:rsidR="00930FA1" w:rsidRDefault="00930FA1" w:rsidP="00930FA1">
      <w:pPr>
        <w:sectPr w:rsidR="00930FA1" w:rsidSect="00930FA1">
          <w:pgSz w:w="15840" w:h="12240" w:orient="landscape"/>
          <w:pgMar w:top="1800" w:right="1440" w:bottom="1800" w:left="1440" w:header="1138" w:footer="720" w:gutter="0"/>
          <w:cols w:space="720"/>
          <w:docGrid w:linePitch="299"/>
        </w:sectPr>
      </w:pPr>
    </w:p>
    <w:p w14:paraId="65A627F0" w14:textId="33E52794" w:rsidR="00930FA1" w:rsidRDefault="00504093" w:rsidP="00504093">
      <w:pPr>
        <w:pStyle w:val="Heading2"/>
      </w:pPr>
      <w:bookmarkStart w:id="276" w:name="_Toc396139770"/>
      <w:r>
        <w:lastRenderedPageBreak/>
        <w:t xml:space="preserve">Recommended Feature: </w:t>
      </w:r>
      <w:commentRangeStart w:id="277"/>
      <w:proofErr w:type="spellStart"/>
      <w:r>
        <w:t>dfdl</w:t>
      </w:r>
      <w:proofErr w:type="gramStart"/>
      <w:r>
        <w:t>:occursCountKind</w:t>
      </w:r>
      <w:proofErr w:type="spellEnd"/>
      <w:proofErr w:type="gramEnd"/>
      <w:r>
        <w:t>="</w:t>
      </w:r>
      <w:commentRangeStart w:id="278"/>
      <w:proofErr w:type="spellStart"/>
      <w:del w:id="279" w:author="Mike Beckerle" w:date="2014-08-18T15:18:00Z">
        <w:r w:rsidR="002B01F3" w:rsidDel="00F36DA3">
          <w:delText>repeatUntil</w:delText>
        </w:r>
        <w:commentRangeEnd w:id="278"/>
        <w:r w:rsidR="004A3191" w:rsidDel="00F36DA3">
          <w:rPr>
            <w:rStyle w:val="CommentReference"/>
            <w:b w:val="0"/>
            <w:bCs w:val="0"/>
            <w:kern w:val="3"/>
          </w:rPr>
          <w:commentReference w:id="278"/>
        </w:r>
        <w:r w:rsidDel="00F36DA3">
          <w:delText>"</w:delText>
        </w:r>
      </w:del>
      <w:commentRangeEnd w:id="277"/>
      <w:ins w:id="280" w:author="Mike Beckerle" w:date="2014-08-18T15:18:00Z">
        <w:r w:rsidR="00F36DA3">
          <w:t>stopIndicator</w:t>
        </w:r>
        <w:proofErr w:type="spellEnd"/>
        <w:r w:rsidR="00F36DA3">
          <w:t>"</w:t>
        </w:r>
      </w:ins>
      <w:r w:rsidR="004A3191">
        <w:rPr>
          <w:rStyle w:val="CommentReference"/>
          <w:b w:val="0"/>
          <w:bCs w:val="0"/>
          <w:kern w:val="3"/>
        </w:rPr>
        <w:commentReference w:id="277"/>
      </w:r>
      <w:ins w:id="281" w:author="Mike Beckerle" w:date="2014-08-18T15:19:00Z">
        <w:r w:rsidR="00F36DA3">
          <w:t xml:space="preserve"> and </w:t>
        </w:r>
        <w:proofErr w:type="spellStart"/>
        <w:r w:rsidR="00F36DA3">
          <w:t>dfdl:occursStopIndicatorType</w:t>
        </w:r>
        <w:proofErr w:type="spellEnd"/>
        <w:r w:rsidR="00F36DA3">
          <w:t>.</w:t>
        </w:r>
      </w:ins>
      <w:bookmarkEnd w:id="276"/>
    </w:p>
    <w:p w14:paraId="325712E1" w14:textId="77777777" w:rsidR="00504093" w:rsidRPr="00504093" w:rsidRDefault="00504093" w:rsidP="00504093">
      <w:pPr>
        <w:pStyle w:val="nobreak"/>
      </w:pPr>
      <w:r>
        <w:t xml:space="preserve">The idiom for repetition of fields and groups in MIL-STD-2045 is so prevalent in military-standard binary formats that it should be </w:t>
      </w:r>
      <w:proofErr w:type="spellStart"/>
      <w:r>
        <w:t>expressable</w:t>
      </w:r>
      <w:proofErr w:type="spellEnd"/>
      <w:r>
        <w:t xml:space="preserve"> directly via a new </w:t>
      </w:r>
      <w:proofErr w:type="spellStart"/>
      <w:r>
        <w:t>enum</w:t>
      </w:r>
      <w:proofErr w:type="spellEnd"/>
      <w:r>
        <w:t xml:space="preserve"> for the </w:t>
      </w:r>
      <w:proofErr w:type="spellStart"/>
      <w:r>
        <w:t>dfdl</w:t>
      </w:r>
      <w:proofErr w:type="gramStart"/>
      <w:r>
        <w:t>:occursCountKind</w:t>
      </w:r>
      <w:proofErr w:type="spellEnd"/>
      <w:proofErr w:type="gramEnd"/>
      <w:r>
        <w:t xml:space="preserve"> property. </w:t>
      </w:r>
    </w:p>
    <w:p w14:paraId="517C22C5" w14:textId="5EBD33F0" w:rsidR="002B01F3" w:rsidDel="00F36DA3" w:rsidRDefault="00504093" w:rsidP="00930FA1">
      <w:pPr>
        <w:rPr>
          <w:del w:id="282" w:author="Mike Beckerle" w:date="2014-08-18T15:19:00Z"/>
        </w:rPr>
      </w:pPr>
      <w:del w:id="283" w:author="Mike Beckerle" w:date="2014-08-18T15:19:00Z">
        <w:r w:rsidDel="00F36DA3">
          <w:delText>This enum value would cause the dfdl:occurs</w:delText>
        </w:r>
        <w:r w:rsidR="00326051" w:rsidDel="00F36DA3">
          <w:delText>Count</w:delText>
        </w:r>
        <w:r w:rsidDel="00F36DA3">
          <w:delText xml:space="preserve"> property to be interpreted as a path expression producing a </w:delText>
        </w:r>
        <w:commentRangeStart w:id="284"/>
        <w:r w:rsidDel="00F36DA3">
          <w:delText xml:space="preserve">boolean value </w:delText>
        </w:r>
        <w:commentRangeEnd w:id="284"/>
        <w:r w:rsidR="004A3191" w:rsidDel="00F36DA3">
          <w:rPr>
            <w:rStyle w:val="CommentReference"/>
          </w:rPr>
          <w:commentReference w:id="284"/>
        </w:r>
        <w:r w:rsidDel="00F36DA3">
          <w:delText xml:space="preserve">relative to the current array position. If the expression value is true then an additional occurrance is expected (when parsing). </w:delText>
        </w:r>
      </w:del>
    </w:p>
    <w:p w14:paraId="031E3F74" w14:textId="77777777" w:rsidR="00F36DA3" w:rsidRDefault="002B01F3" w:rsidP="00930FA1">
      <w:pPr>
        <w:rPr>
          <w:ins w:id="285" w:author="Mike Beckerle" w:date="2014-08-18T15:21:00Z"/>
        </w:rPr>
      </w:pPr>
      <w:del w:id="286" w:author="Mike Beckerle" w:date="2014-08-18T15:19:00Z">
        <w:r w:rsidDel="00F36DA3">
          <w:delText xml:space="preserve">The behavior of this new dfdl:occursCountKind property is much like the </w:delText>
        </w:r>
        <w:r w:rsidRPr="002B01F3" w:rsidDel="00F36DA3">
          <w:rPr>
            <w:i/>
          </w:rPr>
          <w:delText>'do...until'</w:delText>
        </w:r>
        <w:r w:rsidDel="00F36DA3">
          <w:delText xml:space="preserve"> constructs of many programming languages. </w:delText>
        </w:r>
      </w:del>
      <w:ins w:id="287" w:author="Mike Beckerle" w:date="2014-08-18T15:18:00Z">
        <w:r w:rsidR="00F36DA3" w:rsidRPr="00F36DA3">
          <w:t xml:space="preserve">The stop indicator type </w:t>
        </w:r>
      </w:ins>
      <w:ins w:id="288" w:author="Mike Beckerle" w:date="2014-08-18T15:19:00Z">
        <w:r w:rsidR="00F36DA3">
          <w:t xml:space="preserve">is a </w:t>
        </w:r>
        <w:proofErr w:type="spellStart"/>
        <w:r w:rsidR="00F36DA3">
          <w:t>QName</w:t>
        </w:r>
        <w:proofErr w:type="spellEnd"/>
        <w:r w:rsidR="00F36DA3">
          <w:t xml:space="preserve"> of a type which </w:t>
        </w:r>
      </w:ins>
      <w:ins w:id="289" w:author="Mike Beckerle" w:date="2014-08-18T15:18:00Z">
        <w:r w:rsidR="00F36DA3" w:rsidRPr="00F36DA3">
          <w:t xml:space="preserve">must be derived from </w:t>
        </w:r>
        <w:proofErr w:type="spellStart"/>
        <w:r w:rsidR="00F36DA3" w:rsidRPr="00F36DA3">
          <w:t>xs</w:t>
        </w:r>
        <w:proofErr w:type="gramStart"/>
        <w:r w:rsidR="00F36DA3" w:rsidRPr="00F36DA3">
          <w:t>:boolean</w:t>
        </w:r>
        <w:proofErr w:type="spellEnd"/>
        <w:proofErr w:type="gramEnd"/>
        <w:r w:rsidR="00F36DA3" w:rsidRPr="00F36DA3">
          <w:t xml:space="preserve">. True means the occurrence is the last. False means it is not. </w:t>
        </w:r>
      </w:ins>
      <w:ins w:id="290" w:author="Mike Beckerle" w:date="2014-08-18T15:20:00Z">
        <w:r w:rsidR="00F36DA3">
          <w:t>If the opposite sense is needed then t</w:t>
        </w:r>
      </w:ins>
      <w:ins w:id="291" w:author="Mike Beckerle" w:date="2014-08-18T15:18:00Z">
        <w:r w:rsidR="00F36DA3" w:rsidRPr="00F36DA3">
          <w:t xml:space="preserve">he DFDL Boolean properties of the type can be used to compensate. </w:t>
        </w:r>
      </w:ins>
    </w:p>
    <w:p w14:paraId="31BDD63E" w14:textId="77777777" w:rsidR="00F36DA3" w:rsidRDefault="00F36DA3" w:rsidP="00930FA1">
      <w:pPr>
        <w:rPr>
          <w:ins w:id="292" w:author="Mike Beckerle" w:date="2014-08-18T15:21:00Z"/>
        </w:rPr>
      </w:pPr>
      <w:ins w:id="293" w:author="Mike Beckerle" w:date="2014-08-18T15:18:00Z">
        <w:r w:rsidRPr="00F36DA3">
          <w:t>The parser would work a bit like it does for '</w:t>
        </w:r>
        <w:proofErr w:type="spellStart"/>
        <w:r w:rsidRPr="00F36DA3">
          <w:t>stopValue</w:t>
        </w:r>
        <w:proofErr w:type="spellEnd"/>
        <w:r w:rsidRPr="00F36DA3">
          <w:t xml:space="preserve">' - it keeps parsing speculatively until it finds an occurrence which indicates the end of the array - the difference being that in this case it is added to the </w:t>
        </w:r>
        <w:proofErr w:type="spellStart"/>
        <w:r w:rsidRPr="00F36DA3">
          <w:t>infoset</w:t>
        </w:r>
        <w:proofErr w:type="spellEnd"/>
        <w:r w:rsidRPr="00F36DA3">
          <w:t>.  </w:t>
        </w:r>
      </w:ins>
    </w:p>
    <w:p w14:paraId="2539940B" w14:textId="77777777" w:rsidR="00F36DA3" w:rsidRDefault="00F36DA3" w:rsidP="00930FA1">
      <w:pPr>
        <w:rPr>
          <w:ins w:id="294" w:author="Mike Beckerle" w:date="2014-08-18T15:22:00Z"/>
        </w:rPr>
      </w:pPr>
      <w:ins w:id="295" w:author="Mike Beckerle" w:date="2014-08-18T15:18:00Z">
        <w:r w:rsidRPr="00F36DA3">
          <w:t>The oddity about this is that it applies to arrays only</w:t>
        </w:r>
      </w:ins>
      <w:ins w:id="296" w:author="Mike Beckerle" w:date="2014-08-18T15:21:00Z">
        <w:r>
          <w:t xml:space="preserve"> (meaning more than 1 possible occurrence). </w:t>
        </w:r>
        <w:proofErr w:type="gramStart"/>
        <w:r>
          <w:t xml:space="preserve">It </w:t>
        </w:r>
      </w:ins>
      <w:ins w:id="297" w:author="Mike Beckerle" w:date="2014-08-18T15:18:00Z">
        <w:r w:rsidRPr="00F36DA3">
          <w:t xml:space="preserve"> does</w:t>
        </w:r>
        <w:proofErr w:type="gramEnd"/>
        <w:r w:rsidRPr="00F36DA3">
          <w:t xml:space="preserve"> not work with optional elements</w:t>
        </w:r>
      </w:ins>
      <w:ins w:id="298" w:author="Mike Beckerle" w:date="2014-08-18T15:21:00Z">
        <w:r>
          <w:t xml:space="preserve">, as there is no way to represent zero occurrences. </w:t>
        </w:r>
      </w:ins>
    </w:p>
    <w:p w14:paraId="484D5BE5" w14:textId="1952EE54" w:rsidR="00F36DA3" w:rsidRPr="00C937F0" w:rsidRDefault="00F36DA3" w:rsidP="00930FA1">
      <w:ins w:id="299" w:author="Mike Beckerle" w:date="2014-08-18T15:21:00Z">
        <w:r>
          <w:t>Hence</w:t>
        </w:r>
      </w:ins>
      <w:ins w:id="300" w:author="Mike Beckerle" w:date="2014-08-18T15:22:00Z">
        <w:r>
          <w:t xml:space="preserve"> </w:t>
        </w:r>
      </w:ins>
      <w:ins w:id="301" w:author="Mike Beckerle" w:date="2014-08-18T15:18:00Z">
        <w:r w:rsidRPr="00F36DA3">
          <w:t xml:space="preserve">it can not be used with </w:t>
        </w:r>
        <w:proofErr w:type="spellStart"/>
        <w:r w:rsidRPr="00F36DA3">
          <w:t>minOccurs</w:t>
        </w:r>
      </w:ins>
      <w:proofErr w:type="spellEnd"/>
      <w:ins w:id="302" w:author="Mike Beckerle" w:date="2014-08-18T15:30:00Z">
        <w:r w:rsidR="004647BE">
          <w:t xml:space="preserve"> </w:t>
        </w:r>
      </w:ins>
      <w:proofErr w:type="gramStart"/>
      <w:ins w:id="303" w:author="Mike Beckerle" w:date="2014-08-18T15:29:00Z">
        <w:r w:rsidR="004647BE">
          <w:t xml:space="preserve">of </w:t>
        </w:r>
      </w:ins>
      <w:ins w:id="304" w:author="Mike Beckerle" w:date="2014-08-18T15:18:00Z">
        <w:r w:rsidRPr="00F36DA3">
          <w:t xml:space="preserve"> '0'</w:t>
        </w:r>
        <w:proofErr w:type="gramEnd"/>
        <w:r w:rsidRPr="00F36DA3">
          <w:t xml:space="preserve">. </w:t>
        </w:r>
      </w:ins>
      <w:ins w:id="305" w:author="Mike Beckerle" w:date="2014-08-18T15:22:00Z">
        <w:r>
          <w:t>It should be a schema-definition-error if such usage occurs.</w:t>
        </w:r>
      </w:ins>
      <w:ins w:id="306" w:author="Mike Beckerle" w:date="2014-08-18T15:18:00Z">
        <w:r w:rsidRPr="00F36DA3">
          <w:br/>
        </w:r>
        <w:r w:rsidRPr="00F36DA3">
          <w:br/>
        </w:r>
      </w:ins>
      <w:ins w:id="307" w:author="Mike Beckerle" w:date="2014-08-18T15:22:00Z">
        <w:r>
          <w:t xml:space="preserve">The data grammar of section 9 </w:t>
        </w:r>
      </w:ins>
      <w:ins w:id="308" w:author="Mike Beckerle" w:date="2014-08-18T15:18:00Z">
        <w:r w:rsidRPr="00F36DA3">
          <w:t xml:space="preserve">becomes: </w:t>
        </w:r>
        <w:r w:rsidRPr="00F36DA3">
          <w:br/>
        </w:r>
        <w:r w:rsidRPr="00F36DA3">
          <w:br/>
        </w:r>
        <w:proofErr w:type="spellStart"/>
        <w:r w:rsidRPr="00F36DA3">
          <w:t>SimpleNormalRep</w:t>
        </w:r>
        <w:proofErr w:type="spellEnd"/>
        <w:r w:rsidRPr="00F36DA3">
          <w:t xml:space="preserve"> = </w:t>
        </w:r>
        <w:proofErr w:type="spellStart"/>
        <w:r w:rsidRPr="00F36DA3">
          <w:t>LeftFraming</w:t>
        </w:r>
        <w:proofErr w:type="spellEnd"/>
        <w:r w:rsidRPr="00F36DA3">
          <w:t xml:space="preserve"> </w:t>
        </w:r>
        <w:proofErr w:type="spellStart"/>
        <w:r w:rsidRPr="00F36DA3">
          <w:t>StopIndicator</w:t>
        </w:r>
        <w:proofErr w:type="spellEnd"/>
        <w:r w:rsidRPr="00F36DA3">
          <w:t xml:space="preserve"> </w:t>
        </w:r>
        <w:proofErr w:type="spellStart"/>
        <w:r w:rsidRPr="00F36DA3">
          <w:t>PrefixLength</w:t>
        </w:r>
        <w:proofErr w:type="spellEnd"/>
        <w:r w:rsidRPr="00F36DA3">
          <w:t xml:space="preserve"> </w:t>
        </w:r>
        <w:proofErr w:type="spellStart"/>
        <w:r w:rsidRPr="00F36DA3">
          <w:t>SimpleContent</w:t>
        </w:r>
        <w:proofErr w:type="spellEnd"/>
        <w:r w:rsidRPr="00F36DA3">
          <w:t xml:space="preserve"> </w:t>
        </w:r>
        <w:proofErr w:type="spellStart"/>
        <w:r w:rsidRPr="00F36DA3">
          <w:t>RightFraming</w:t>
        </w:r>
        <w:proofErr w:type="spellEnd"/>
        <w:r w:rsidRPr="00F36DA3">
          <w:t xml:space="preserve"> </w:t>
        </w:r>
        <w:r w:rsidRPr="00F36DA3">
          <w:br/>
        </w:r>
        <w:proofErr w:type="spellStart"/>
        <w:r w:rsidRPr="00F36DA3">
          <w:t>ComplexNormalRep</w:t>
        </w:r>
        <w:proofErr w:type="spellEnd"/>
        <w:r w:rsidRPr="00F36DA3">
          <w:t xml:space="preserve"> = </w:t>
        </w:r>
        <w:proofErr w:type="spellStart"/>
        <w:r w:rsidRPr="00F36DA3">
          <w:t>LeftFraming</w:t>
        </w:r>
        <w:proofErr w:type="spellEnd"/>
        <w:r w:rsidRPr="00F36DA3">
          <w:t xml:space="preserve"> </w:t>
        </w:r>
        <w:proofErr w:type="spellStart"/>
        <w:r w:rsidRPr="00F36DA3">
          <w:t>StopIndicator</w:t>
        </w:r>
        <w:proofErr w:type="spellEnd"/>
        <w:r w:rsidRPr="00F36DA3">
          <w:t xml:space="preserve"> </w:t>
        </w:r>
        <w:proofErr w:type="spellStart"/>
        <w:r w:rsidRPr="00F36DA3">
          <w:t>PrefixLength</w:t>
        </w:r>
        <w:proofErr w:type="spellEnd"/>
        <w:r w:rsidRPr="00F36DA3">
          <w:t xml:space="preserve"> </w:t>
        </w:r>
        <w:proofErr w:type="spellStart"/>
        <w:r w:rsidRPr="00F36DA3">
          <w:t>ComplexContent</w:t>
        </w:r>
        <w:proofErr w:type="spellEnd"/>
        <w:r w:rsidRPr="00F36DA3">
          <w:t xml:space="preserve"> </w:t>
        </w:r>
        <w:proofErr w:type="spellStart"/>
        <w:r w:rsidRPr="00F36DA3">
          <w:rPr>
            <w:b/>
            <w:bCs/>
            <w:i/>
            <w:iCs/>
          </w:rPr>
          <w:t>ElementUnused</w:t>
        </w:r>
        <w:proofErr w:type="spellEnd"/>
        <w:r w:rsidRPr="00F36DA3">
          <w:rPr>
            <w:b/>
            <w:bCs/>
            <w:i/>
            <w:iCs/>
          </w:rPr>
          <w:t xml:space="preserve"> </w:t>
        </w:r>
        <w:proofErr w:type="spellStart"/>
        <w:r w:rsidRPr="00F36DA3">
          <w:t>RightFraming</w:t>
        </w:r>
        <w:proofErr w:type="spellEnd"/>
        <w:r w:rsidRPr="00F36DA3">
          <w:t xml:space="preserve"> </w:t>
        </w:r>
        <w:r w:rsidRPr="00F36DA3">
          <w:br/>
        </w:r>
        <w:r w:rsidRPr="00F36DA3">
          <w:br/>
        </w:r>
        <w:proofErr w:type="spellStart"/>
        <w:r w:rsidRPr="00F36DA3">
          <w:t>StopIndicator</w:t>
        </w:r>
        <w:proofErr w:type="spellEnd"/>
        <w:r w:rsidRPr="00F36DA3">
          <w:t xml:space="preserve"> = </w:t>
        </w:r>
        <w:proofErr w:type="spellStart"/>
        <w:r w:rsidRPr="00F36DA3">
          <w:t>SimpleContent</w:t>
        </w:r>
        <w:proofErr w:type="spellEnd"/>
        <w:r w:rsidRPr="00F36DA3">
          <w:t xml:space="preserve"> </w:t>
        </w:r>
      </w:ins>
    </w:p>
    <w:p w14:paraId="42762D95" w14:textId="12FE08C3" w:rsidR="005F7530" w:rsidDel="00F36DA3" w:rsidRDefault="005F7530" w:rsidP="005F7530">
      <w:pPr>
        <w:pStyle w:val="Heading2"/>
        <w:rPr>
          <w:del w:id="309" w:author="Mike Beckerle" w:date="2014-08-18T15:23:00Z"/>
        </w:rPr>
      </w:pPr>
      <w:del w:id="310" w:author="Mike Beckerle" w:date="2014-08-18T15:23:00Z">
        <w:r w:rsidDel="00F36DA3">
          <w:delText>Strings with Optional Delimiters</w:delText>
        </w:r>
        <w:bookmarkStart w:id="311" w:name="_Toc396139529"/>
        <w:bookmarkStart w:id="312" w:name="_Toc396139650"/>
        <w:bookmarkStart w:id="313" w:name="_Toc396139771"/>
        <w:bookmarkEnd w:id="311"/>
        <w:bookmarkEnd w:id="312"/>
        <w:bookmarkEnd w:id="313"/>
      </w:del>
    </w:p>
    <w:p w14:paraId="4ABF78F5" w14:textId="20982F03" w:rsidR="005F7530" w:rsidDel="00F36DA3" w:rsidRDefault="005F7530" w:rsidP="005F7530">
      <w:pPr>
        <w:pStyle w:val="nobreak"/>
        <w:rPr>
          <w:del w:id="314" w:author="Mike Beckerle" w:date="2014-08-18T15:23:00Z"/>
        </w:rPr>
      </w:pPr>
      <w:del w:id="315" w:author="Mike Beckerle" w:date="2014-08-18T15:23:00Z">
        <w:r w:rsidDel="00F36DA3">
          <w:delText>All text strings use an optional-delimiter strategy. The strings all have a fixed maximum length, which is a multiple of the character size (7 bits). If the string consumes all of the available length, then no delimiter is required. If the string is shorter than the maximum, then a delimiter, the DEL character (code point 0x7F) is found.</w:delText>
        </w:r>
        <w:bookmarkStart w:id="316" w:name="_Toc396139530"/>
        <w:bookmarkStart w:id="317" w:name="_Toc396139651"/>
        <w:bookmarkStart w:id="318" w:name="_Toc396139772"/>
        <w:bookmarkEnd w:id="316"/>
        <w:bookmarkEnd w:id="317"/>
        <w:bookmarkEnd w:id="318"/>
      </w:del>
    </w:p>
    <w:p w14:paraId="2E9021F3" w14:textId="753C62B1" w:rsidR="00750659" w:rsidDel="00F36DA3" w:rsidRDefault="005F7530" w:rsidP="005F7530">
      <w:pPr>
        <w:pStyle w:val="nobreak"/>
        <w:rPr>
          <w:del w:id="319" w:author="Mike Beckerle" w:date="2014-08-18T15:23:00Z"/>
        </w:rPr>
      </w:pPr>
      <w:del w:id="320" w:author="Mike Beckerle" w:date="2014-08-18T15:23:00Z">
        <w:r w:rsidDel="00F36DA3">
          <w:delText>Parsing of strings using this convention is possible using dfdl:lengthKind 'pattern' and a regular expression. Removing the DEL from the string data is difficult, however, because it requires</w:delText>
        </w:r>
        <w:r w:rsidR="00750659" w:rsidDel="00F36DA3">
          <w:delText xml:space="preserve"> that we use a separate calculation using dfdl:inputValueCalc. A regular expression with lookahead for the delimiter does not solve the problem, because the DEL character must be consumed by the parsing.</w:delText>
        </w:r>
        <w:bookmarkStart w:id="321" w:name="_Toc396139531"/>
        <w:bookmarkStart w:id="322" w:name="_Toc396139652"/>
        <w:bookmarkStart w:id="323" w:name="_Toc396139773"/>
        <w:bookmarkEnd w:id="321"/>
        <w:bookmarkEnd w:id="322"/>
        <w:bookmarkEnd w:id="323"/>
      </w:del>
    </w:p>
    <w:p w14:paraId="6A734409" w14:textId="15174721" w:rsidR="00750659" w:rsidDel="00F36DA3" w:rsidRDefault="00750659" w:rsidP="005F7530">
      <w:pPr>
        <w:pStyle w:val="nobreak"/>
        <w:rPr>
          <w:del w:id="324" w:author="Mike Beckerle" w:date="2014-08-18T15:23:00Z"/>
        </w:rPr>
      </w:pPr>
      <w:del w:id="325" w:author="Mike Beckerle" w:date="2014-08-18T15:23:00Z">
        <w:r w:rsidDel="00F36DA3">
          <w:delText>A significant complexity is introduced because a string, which is normally thought of as a simple type, must have a complex type, because the representation involves a sequence of a hidden part that uses dfdl:lengthKind 'pattern', and a non-hidden part that uses dfdl:inputValueCalc to trim the optional DEL character from the hidden string. Hence, all strings in MIL-STD-2045 are complex types, the actual string value is obtained from the child element named 'value'.</w:delText>
        </w:r>
        <w:bookmarkStart w:id="326" w:name="_Toc396139532"/>
        <w:bookmarkStart w:id="327" w:name="_Toc396139653"/>
        <w:bookmarkStart w:id="328" w:name="_Toc396139774"/>
        <w:bookmarkEnd w:id="326"/>
        <w:bookmarkEnd w:id="327"/>
        <w:bookmarkEnd w:id="328"/>
      </w:del>
    </w:p>
    <w:p w14:paraId="63060886" w14:textId="40FEB1BE" w:rsidR="005F7530" w:rsidRPr="005F7530" w:rsidDel="00F36DA3" w:rsidRDefault="00750659" w:rsidP="005F7530">
      <w:pPr>
        <w:pStyle w:val="nobreak"/>
        <w:rPr>
          <w:del w:id="329" w:author="Mike Beckerle" w:date="2014-08-18T15:23:00Z"/>
        </w:rPr>
      </w:pPr>
      <w:del w:id="330" w:author="Mike Beckerle" w:date="2014-08-18T15:23:00Z">
        <w:r w:rsidDel="00F36DA3">
          <w:delText>The implementation of strings is shown below, this example is for strings of maximum length 64 (characters). A pair of groups like this must be created for each string length in the data.</w:delText>
        </w:r>
        <w:bookmarkStart w:id="331" w:name="_Toc396139533"/>
        <w:bookmarkStart w:id="332" w:name="_Toc396139654"/>
        <w:bookmarkStart w:id="333" w:name="_Toc396139775"/>
        <w:bookmarkEnd w:id="331"/>
        <w:bookmarkEnd w:id="332"/>
        <w:bookmarkEnd w:id="333"/>
      </w:del>
    </w:p>
    <w:p w14:paraId="7981F529" w14:textId="05F5942D" w:rsidR="005F7530" w:rsidRPr="00F80E82" w:rsidDel="00F36DA3" w:rsidRDefault="005F7530" w:rsidP="00F80E82">
      <w:pPr>
        <w:rPr>
          <w:del w:id="334" w:author="Mike Beckerle" w:date="2014-08-18T15:23:00Z"/>
        </w:rPr>
        <w:sectPr w:rsidR="005F7530" w:rsidRPr="00F80E82" w:rsidDel="00F36DA3" w:rsidSect="00C937F0">
          <w:pgSz w:w="12240" w:h="15840"/>
          <w:pgMar w:top="1440" w:right="1800" w:bottom="1440" w:left="1800" w:header="1134" w:footer="720" w:gutter="0"/>
          <w:cols w:space="720"/>
          <w:docGrid w:linePitch="299"/>
        </w:sectPr>
      </w:pPr>
    </w:p>
    <w:p w14:paraId="09A72919" w14:textId="39424722" w:rsidR="00B946CF" w:rsidRPr="00F80E82" w:rsidDel="00F36DA3" w:rsidRDefault="00B946CF" w:rsidP="00F80E82">
      <w:pPr>
        <w:rPr>
          <w:del w:id="335" w:author="Mike Beckerle" w:date="2014-08-18T15:23:00Z"/>
        </w:rPr>
      </w:pPr>
      <w:del w:id="336" w:author="Mike Beckerle" w:date="2014-08-18T15:23:00Z">
        <w:r w:rsidRPr="00F80E82" w:rsidDel="00F36DA3">
          <w:lastRenderedPageBreak/>
          <w:delText xml:space="preserve">  </w:delText>
        </w:r>
        <w:bookmarkStart w:id="337" w:name="_Toc396139534"/>
        <w:bookmarkStart w:id="338" w:name="_Toc396139655"/>
        <w:bookmarkStart w:id="339" w:name="_Toc396139776"/>
        <w:bookmarkEnd w:id="337"/>
        <w:bookmarkEnd w:id="338"/>
        <w:bookmarkEnd w:id="339"/>
      </w:del>
    </w:p>
    <w:p w14:paraId="6CE059A7" w14:textId="3EAFB373" w:rsidR="005F7530" w:rsidDel="00F36DA3" w:rsidRDefault="005F7530" w:rsidP="000B2DDD">
      <w:pPr>
        <w:pStyle w:val="Codeblock0"/>
        <w:rPr>
          <w:del w:id="340" w:author="Mike Beckerle" w:date="2014-08-18T15:23:00Z"/>
        </w:rPr>
      </w:pPr>
      <w:bookmarkStart w:id="341" w:name="_Toc396139535"/>
      <w:bookmarkStart w:id="342" w:name="_Toc396139656"/>
      <w:bookmarkStart w:id="343" w:name="_Toc396139777"/>
      <w:bookmarkEnd w:id="341"/>
      <w:bookmarkEnd w:id="342"/>
      <w:bookmarkEnd w:id="343"/>
    </w:p>
    <w:p w14:paraId="75DC56FF" w14:textId="75842348" w:rsidR="00750659" w:rsidDel="00F36DA3" w:rsidRDefault="00750659" w:rsidP="000B2DDD">
      <w:pPr>
        <w:pStyle w:val="Codeblock0"/>
        <w:rPr>
          <w:del w:id="344" w:author="Mike Beckerle" w:date="2014-08-18T15:23:00Z"/>
        </w:rPr>
      </w:pPr>
      <w:del w:id="345" w:author="Mike Beckerle" w:date="2014-08-18T15:23:00Z">
        <w:r w:rsidDel="00F36DA3">
          <w:delText>..&lt;!-- hidden group for strings of length 64 --&gt;</w:delText>
        </w:r>
        <w:bookmarkStart w:id="346" w:name="_Toc396139536"/>
        <w:bookmarkStart w:id="347" w:name="_Toc396139657"/>
        <w:bookmarkStart w:id="348" w:name="_Toc396139778"/>
        <w:bookmarkEnd w:id="346"/>
        <w:bookmarkEnd w:id="347"/>
        <w:bookmarkEnd w:id="348"/>
      </w:del>
    </w:p>
    <w:p w14:paraId="21027418" w14:textId="694A7F8F" w:rsidR="00750659" w:rsidDel="00F36DA3" w:rsidRDefault="00750659" w:rsidP="000B2DDD">
      <w:pPr>
        <w:pStyle w:val="Codeblock0"/>
        <w:rPr>
          <w:del w:id="349" w:author="Mike Beckerle" w:date="2014-08-18T15:23:00Z"/>
        </w:rPr>
      </w:pPr>
      <w:bookmarkStart w:id="350" w:name="_Toc396139537"/>
      <w:bookmarkStart w:id="351" w:name="_Toc396139658"/>
      <w:bookmarkStart w:id="352" w:name="_Toc396139779"/>
      <w:bookmarkEnd w:id="350"/>
      <w:bookmarkEnd w:id="351"/>
      <w:bookmarkEnd w:id="352"/>
    </w:p>
    <w:p w14:paraId="762C6F24" w14:textId="27A4876C" w:rsidR="000B2DDD" w:rsidDel="00F36DA3" w:rsidRDefault="000B2DDD" w:rsidP="000B2DDD">
      <w:pPr>
        <w:pStyle w:val="Codeblock0"/>
        <w:rPr>
          <w:del w:id="353" w:author="Mike Beckerle" w:date="2014-08-18T15:23:00Z"/>
        </w:rPr>
      </w:pPr>
      <w:del w:id="354" w:author="Mike Beckerle" w:date="2014-08-18T15:23:00Z">
        <w:r w:rsidDel="00F36DA3">
          <w:delText xml:space="preserve">  &lt;xs:group name="gh_String</w:delText>
        </w:r>
        <w:r w:rsidR="00750659" w:rsidDel="00F36DA3">
          <w:delText>64</w:delText>
        </w:r>
        <w:r w:rsidDel="00F36DA3">
          <w:delText>Rep"&gt;</w:delText>
        </w:r>
        <w:bookmarkStart w:id="355" w:name="_Toc396139538"/>
        <w:bookmarkStart w:id="356" w:name="_Toc396139659"/>
        <w:bookmarkStart w:id="357" w:name="_Toc396139780"/>
        <w:bookmarkEnd w:id="355"/>
        <w:bookmarkEnd w:id="356"/>
        <w:bookmarkEnd w:id="357"/>
      </w:del>
    </w:p>
    <w:p w14:paraId="21B0C1A6" w14:textId="13EAB8AA" w:rsidR="000B2DDD" w:rsidDel="00F36DA3" w:rsidRDefault="000B2DDD" w:rsidP="000B2DDD">
      <w:pPr>
        <w:pStyle w:val="Codeblock0"/>
        <w:rPr>
          <w:del w:id="358" w:author="Mike Beckerle" w:date="2014-08-18T15:23:00Z"/>
        </w:rPr>
      </w:pPr>
      <w:del w:id="359" w:author="Mike Beckerle" w:date="2014-08-18T15:23:00Z">
        <w:r w:rsidDel="00F36DA3">
          <w:delText xml:space="preserve">    &lt;xs:sequence&gt;</w:delText>
        </w:r>
        <w:bookmarkStart w:id="360" w:name="_Toc396139539"/>
        <w:bookmarkStart w:id="361" w:name="_Toc396139660"/>
        <w:bookmarkStart w:id="362" w:name="_Toc396139781"/>
        <w:bookmarkEnd w:id="360"/>
        <w:bookmarkEnd w:id="361"/>
        <w:bookmarkEnd w:id="362"/>
      </w:del>
    </w:p>
    <w:p w14:paraId="1501C3AA" w14:textId="59E10827" w:rsidR="005F7530" w:rsidDel="00F36DA3" w:rsidRDefault="000B2DDD" w:rsidP="000B2DDD">
      <w:pPr>
        <w:pStyle w:val="Codeblock0"/>
        <w:rPr>
          <w:del w:id="363" w:author="Mike Beckerle" w:date="2014-08-18T15:23:00Z"/>
        </w:rPr>
      </w:pPr>
      <w:del w:id="364" w:author="Mike Beckerle" w:date="2014-08-18T15:23:00Z">
        <w:r w:rsidDel="00F36DA3">
          <w:delText xml:space="preserve">      &lt;xs:element name="__rep" type="xs:string" </w:delText>
        </w:r>
        <w:bookmarkStart w:id="365" w:name="_Toc396139540"/>
        <w:bookmarkStart w:id="366" w:name="_Toc396139661"/>
        <w:bookmarkStart w:id="367" w:name="_Toc396139782"/>
        <w:bookmarkEnd w:id="365"/>
        <w:bookmarkEnd w:id="366"/>
        <w:bookmarkEnd w:id="367"/>
      </w:del>
    </w:p>
    <w:p w14:paraId="7FBC19BC" w14:textId="49BCE20E" w:rsidR="005F7530" w:rsidDel="00F36DA3" w:rsidRDefault="005F7530" w:rsidP="000B2DDD">
      <w:pPr>
        <w:pStyle w:val="Codeblock0"/>
        <w:rPr>
          <w:del w:id="368" w:author="Mike Beckerle" w:date="2014-08-18T15:23:00Z"/>
        </w:rPr>
      </w:pPr>
      <w:del w:id="369" w:author="Mike Beckerle" w:date="2014-08-18T15:23:00Z">
        <w:r w:rsidDel="00F36DA3">
          <w:delText xml:space="preserve">        </w:delText>
        </w:r>
        <w:r w:rsidR="000B2DDD" w:rsidDel="00F36DA3">
          <w:delText xml:space="preserve">dfdl:lengthKind="pattern" </w:delText>
        </w:r>
        <w:bookmarkStart w:id="370" w:name="_Toc396139541"/>
        <w:bookmarkStart w:id="371" w:name="_Toc396139662"/>
        <w:bookmarkStart w:id="372" w:name="_Toc396139783"/>
        <w:bookmarkEnd w:id="370"/>
        <w:bookmarkEnd w:id="371"/>
        <w:bookmarkEnd w:id="372"/>
      </w:del>
    </w:p>
    <w:p w14:paraId="6E343E5A" w14:textId="59F211CD" w:rsidR="005F7530" w:rsidDel="00F36DA3" w:rsidRDefault="005F7530" w:rsidP="000B2DDD">
      <w:pPr>
        <w:pStyle w:val="Codeblock0"/>
        <w:rPr>
          <w:del w:id="373" w:author="Mike Beckerle" w:date="2014-08-18T15:23:00Z"/>
        </w:rPr>
      </w:pPr>
      <w:del w:id="374" w:author="Mike Beckerle" w:date="2014-08-18T15:23:00Z">
        <w:r w:rsidDel="00F36DA3">
          <w:delText xml:space="preserve">        </w:delText>
        </w:r>
        <w:r w:rsidR="00750659" w:rsidDel="00F36DA3">
          <w:delText>dfdl:lengthPattern="[^\x7F]{0,63</w:delText>
        </w:r>
        <w:r w:rsidR="000B2DDD" w:rsidDel="00F36DA3">
          <w:delText>}\x7F</w:delText>
        </w:r>
        <w:r w:rsidR="00750659" w:rsidDel="00F36DA3">
          <w:delText>|[^\x7F]{64</w:delText>
        </w:r>
        <w:r w:rsidR="000B2DDD" w:rsidDel="00F36DA3">
          <w:delText xml:space="preserve">}" </w:delText>
        </w:r>
        <w:bookmarkStart w:id="375" w:name="_Toc396139542"/>
        <w:bookmarkStart w:id="376" w:name="_Toc396139663"/>
        <w:bookmarkStart w:id="377" w:name="_Toc396139784"/>
        <w:bookmarkEnd w:id="375"/>
        <w:bookmarkEnd w:id="376"/>
        <w:bookmarkEnd w:id="377"/>
      </w:del>
    </w:p>
    <w:p w14:paraId="6548E2AD" w14:textId="1886529C" w:rsidR="005F7530" w:rsidDel="00F36DA3" w:rsidRDefault="005F7530" w:rsidP="000B2DDD">
      <w:pPr>
        <w:pStyle w:val="Codeblock0"/>
        <w:rPr>
          <w:del w:id="378" w:author="Mike Beckerle" w:date="2014-08-18T15:23:00Z"/>
        </w:rPr>
      </w:pPr>
      <w:del w:id="379" w:author="Mike Beckerle" w:date="2014-08-18T15:23:00Z">
        <w:r w:rsidDel="00F36DA3">
          <w:delText xml:space="preserve">        </w:delText>
        </w:r>
        <w:r w:rsidR="000B2DDD" w:rsidDel="00F36DA3">
          <w:delText xml:space="preserve">dfdl:outputValueCalc="{ </w:delText>
        </w:r>
        <w:bookmarkStart w:id="380" w:name="_Toc396139543"/>
        <w:bookmarkStart w:id="381" w:name="_Toc396139664"/>
        <w:bookmarkStart w:id="382" w:name="_Toc396139785"/>
        <w:bookmarkEnd w:id="380"/>
        <w:bookmarkEnd w:id="381"/>
        <w:bookmarkEnd w:id="382"/>
      </w:del>
    </w:p>
    <w:p w14:paraId="382CFAEA" w14:textId="00172ED6" w:rsidR="005F7530" w:rsidDel="00F36DA3" w:rsidRDefault="005F7530" w:rsidP="000B2DDD">
      <w:pPr>
        <w:pStyle w:val="Codeblock0"/>
        <w:rPr>
          <w:del w:id="383" w:author="Mike Beckerle" w:date="2014-08-18T15:23:00Z"/>
        </w:rPr>
      </w:pPr>
      <w:del w:id="384" w:author="Mike Beckerle" w:date="2014-08-18T15:23:00Z">
        <w:r w:rsidDel="00F36DA3">
          <w:delText xml:space="preserve">          </w:delText>
        </w:r>
        <w:r w:rsidR="000B2DDD" w:rsidDel="00F36DA3">
          <w:delText xml:space="preserve">if (fn:string-length(../vmfi:value) lt </w:delText>
        </w:r>
        <w:r w:rsidR="00750659" w:rsidDel="00F36DA3">
          <w:delText>64</w:delText>
        </w:r>
        <w:r w:rsidR="000B2DDD" w:rsidDel="00F36DA3">
          <w:delText xml:space="preserve">) </w:delText>
        </w:r>
        <w:bookmarkStart w:id="385" w:name="_Toc396139544"/>
        <w:bookmarkStart w:id="386" w:name="_Toc396139665"/>
        <w:bookmarkStart w:id="387" w:name="_Toc396139786"/>
        <w:bookmarkEnd w:id="385"/>
        <w:bookmarkEnd w:id="386"/>
        <w:bookmarkEnd w:id="387"/>
      </w:del>
    </w:p>
    <w:p w14:paraId="30A2A459" w14:textId="4825C5C4" w:rsidR="005F7530" w:rsidDel="00F36DA3" w:rsidRDefault="005F7530" w:rsidP="000B2DDD">
      <w:pPr>
        <w:pStyle w:val="Codeblock0"/>
        <w:rPr>
          <w:del w:id="388" w:author="Mike Beckerle" w:date="2014-08-18T15:23:00Z"/>
        </w:rPr>
      </w:pPr>
      <w:del w:id="389" w:author="Mike Beckerle" w:date="2014-08-18T15:23:00Z">
        <w:r w:rsidDel="00F36DA3">
          <w:delText xml:space="preserve">          </w:delText>
        </w:r>
        <w:r w:rsidR="000B2DDD" w:rsidDel="00F36DA3">
          <w:delText xml:space="preserve">then </w:delText>
        </w:r>
        <w:bookmarkStart w:id="390" w:name="_Toc396139545"/>
        <w:bookmarkStart w:id="391" w:name="_Toc396139666"/>
        <w:bookmarkStart w:id="392" w:name="_Toc396139787"/>
        <w:bookmarkEnd w:id="390"/>
        <w:bookmarkEnd w:id="391"/>
        <w:bookmarkEnd w:id="392"/>
      </w:del>
    </w:p>
    <w:p w14:paraId="6A87ACCB" w14:textId="1B3E2DF3" w:rsidR="005F7530" w:rsidDel="00F36DA3" w:rsidRDefault="005F7530" w:rsidP="000B2DDD">
      <w:pPr>
        <w:pStyle w:val="Codeblock0"/>
        <w:rPr>
          <w:del w:id="393" w:author="Mike Beckerle" w:date="2014-08-18T15:23:00Z"/>
        </w:rPr>
      </w:pPr>
      <w:del w:id="394" w:author="Mike Beckerle" w:date="2014-08-18T15:23:00Z">
        <w:r w:rsidDel="00F36DA3">
          <w:delText xml:space="preserve">            </w:delText>
        </w:r>
        <w:r w:rsidR="000B2DDD" w:rsidDel="00F36DA3">
          <w:delText xml:space="preserve">fn:concat(../vmfi:value, dfdl:string('%DEL;')) </w:delText>
        </w:r>
        <w:bookmarkStart w:id="395" w:name="_Toc396139546"/>
        <w:bookmarkStart w:id="396" w:name="_Toc396139667"/>
        <w:bookmarkStart w:id="397" w:name="_Toc396139788"/>
        <w:bookmarkEnd w:id="395"/>
        <w:bookmarkEnd w:id="396"/>
        <w:bookmarkEnd w:id="397"/>
      </w:del>
    </w:p>
    <w:p w14:paraId="71FCC601" w14:textId="6F674F8C" w:rsidR="005F7530" w:rsidDel="00F36DA3" w:rsidRDefault="005F7530" w:rsidP="000B2DDD">
      <w:pPr>
        <w:pStyle w:val="Codeblock0"/>
        <w:rPr>
          <w:del w:id="398" w:author="Mike Beckerle" w:date="2014-08-18T15:23:00Z"/>
        </w:rPr>
      </w:pPr>
      <w:del w:id="399" w:author="Mike Beckerle" w:date="2014-08-18T15:23:00Z">
        <w:r w:rsidDel="00F36DA3">
          <w:delText xml:space="preserve">          </w:delText>
        </w:r>
        <w:r w:rsidR="000B2DDD" w:rsidDel="00F36DA3">
          <w:delText xml:space="preserve">else </w:delText>
        </w:r>
        <w:bookmarkStart w:id="400" w:name="_Toc396139547"/>
        <w:bookmarkStart w:id="401" w:name="_Toc396139668"/>
        <w:bookmarkStart w:id="402" w:name="_Toc396139789"/>
        <w:bookmarkEnd w:id="400"/>
        <w:bookmarkEnd w:id="401"/>
        <w:bookmarkEnd w:id="402"/>
      </w:del>
    </w:p>
    <w:p w14:paraId="0945018A" w14:textId="430F4622" w:rsidR="005F7530" w:rsidDel="00F36DA3" w:rsidRDefault="005F7530" w:rsidP="000B2DDD">
      <w:pPr>
        <w:pStyle w:val="Codeblock0"/>
        <w:rPr>
          <w:del w:id="403" w:author="Mike Beckerle" w:date="2014-08-18T15:23:00Z"/>
        </w:rPr>
      </w:pPr>
      <w:del w:id="404" w:author="Mike Beckerle" w:date="2014-08-18T15:23:00Z">
        <w:r w:rsidDel="00F36DA3">
          <w:delText xml:space="preserve">            </w:delText>
        </w:r>
        <w:r w:rsidR="000B2DDD" w:rsidDel="00F36DA3">
          <w:delText>fn</w:delText>
        </w:r>
        <w:r w:rsidDel="00F36DA3">
          <w:delText xml:space="preserve">:substring(../vmfi:value, 1, </w:delText>
        </w:r>
        <w:r w:rsidR="00750659" w:rsidDel="00F36DA3">
          <w:delText>64</w:delText>
        </w:r>
        <w:r w:rsidDel="00F36DA3">
          <w:delText>)</w:delText>
        </w:r>
        <w:bookmarkStart w:id="405" w:name="_Toc396139548"/>
        <w:bookmarkStart w:id="406" w:name="_Toc396139669"/>
        <w:bookmarkStart w:id="407" w:name="_Toc396139790"/>
        <w:bookmarkEnd w:id="405"/>
        <w:bookmarkEnd w:id="406"/>
        <w:bookmarkEnd w:id="407"/>
      </w:del>
    </w:p>
    <w:p w14:paraId="3758B146" w14:textId="4E9FDC41" w:rsidR="005F7530" w:rsidDel="00F36DA3" w:rsidRDefault="005F7530" w:rsidP="000B2DDD">
      <w:pPr>
        <w:pStyle w:val="Codeblock0"/>
        <w:rPr>
          <w:del w:id="408" w:author="Mike Beckerle" w:date="2014-08-18T15:23:00Z"/>
        </w:rPr>
      </w:pPr>
      <w:del w:id="409" w:author="Mike Beckerle" w:date="2014-08-18T15:23:00Z">
        <w:r w:rsidDel="00F36DA3">
          <w:delText xml:space="preserve">        </w:delText>
        </w:r>
        <w:r w:rsidR="000B2DDD" w:rsidDel="00F36DA3">
          <w:delText xml:space="preserve">}" </w:delText>
        </w:r>
        <w:bookmarkStart w:id="410" w:name="_Toc396139549"/>
        <w:bookmarkStart w:id="411" w:name="_Toc396139670"/>
        <w:bookmarkStart w:id="412" w:name="_Toc396139791"/>
        <w:bookmarkEnd w:id="410"/>
        <w:bookmarkEnd w:id="411"/>
        <w:bookmarkEnd w:id="412"/>
      </w:del>
    </w:p>
    <w:p w14:paraId="60958F5D" w14:textId="3416CF02" w:rsidR="000B2DDD" w:rsidDel="00F36DA3" w:rsidRDefault="005F7530" w:rsidP="000B2DDD">
      <w:pPr>
        <w:pStyle w:val="Codeblock0"/>
        <w:rPr>
          <w:del w:id="413" w:author="Mike Beckerle" w:date="2014-08-18T15:23:00Z"/>
        </w:rPr>
      </w:pPr>
      <w:del w:id="414" w:author="Mike Beckerle" w:date="2014-08-18T15:23:00Z">
        <w:r w:rsidDel="00F36DA3">
          <w:delText xml:space="preserve">        </w:delText>
        </w:r>
        <w:r w:rsidR="000B2DDD" w:rsidDel="00F36DA3">
          <w:delText>xmlns:vmfi="urn:vmfDFDLInternal"/&gt;</w:delText>
        </w:r>
        <w:bookmarkStart w:id="415" w:name="_Toc396139550"/>
        <w:bookmarkStart w:id="416" w:name="_Toc396139671"/>
        <w:bookmarkStart w:id="417" w:name="_Toc396139792"/>
        <w:bookmarkEnd w:id="415"/>
        <w:bookmarkEnd w:id="416"/>
        <w:bookmarkEnd w:id="417"/>
      </w:del>
    </w:p>
    <w:p w14:paraId="64A9C0D1" w14:textId="6A105571" w:rsidR="000B2DDD" w:rsidDel="00F36DA3" w:rsidRDefault="000B2DDD" w:rsidP="000B2DDD">
      <w:pPr>
        <w:pStyle w:val="Codeblock0"/>
        <w:rPr>
          <w:del w:id="418" w:author="Mike Beckerle" w:date="2014-08-18T15:23:00Z"/>
        </w:rPr>
      </w:pPr>
      <w:del w:id="419" w:author="Mike Beckerle" w:date="2014-08-18T15:23:00Z">
        <w:r w:rsidDel="00F36DA3">
          <w:delText xml:space="preserve">    &lt;/xs:sequence&gt;</w:delText>
        </w:r>
        <w:bookmarkStart w:id="420" w:name="_Toc396139551"/>
        <w:bookmarkStart w:id="421" w:name="_Toc396139672"/>
        <w:bookmarkStart w:id="422" w:name="_Toc396139793"/>
        <w:bookmarkEnd w:id="420"/>
        <w:bookmarkEnd w:id="421"/>
        <w:bookmarkEnd w:id="422"/>
      </w:del>
    </w:p>
    <w:p w14:paraId="5F57108E" w14:textId="0FAAC877" w:rsidR="000B2DDD" w:rsidDel="00F36DA3" w:rsidRDefault="000B2DDD" w:rsidP="000B2DDD">
      <w:pPr>
        <w:pStyle w:val="Codeblock0"/>
        <w:rPr>
          <w:del w:id="423" w:author="Mike Beckerle" w:date="2014-08-18T15:23:00Z"/>
        </w:rPr>
      </w:pPr>
      <w:del w:id="424" w:author="Mike Beckerle" w:date="2014-08-18T15:23:00Z">
        <w:r w:rsidDel="00F36DA3">
          <w:delText xml:space="preserve">  &lt;/xs:group&gt;</w:delText>
        </w:r>
        <w:bookmarkStart w:id="425" w:name="_Toc396139552"/>
        <w:bookmarkStart w:id="426" w:name="_Toc396139673"/>
        <w:bookmarkStart w:id="427" w:name="_Toc396139794"/>
        <w:bookmarkEnd w:id="425"/>
        <w:bookmarkEnd w:id="426"/>
        <w:bookmarkEnd w:id="427"/>
      </w:del>
    </w:p>
    <w:p w14:paraId="2A22F061" w14:textId="25D92CBD" w:rsidR="000B2DDD" w:rsidDel="00F36DA3" w:rsidRDefault="000B2DDD" w:rsidP="000B2DDD">
      <w:pPr>
        <w:pStyle w:val="Codeblock0"/>
        <w:rPr>
          <w:del w:id="428" w:author="Mike Beckerle" w:date="2014-08-18T15:23:00Z"/>
        </w:rPr>
      </w:pPr>
      <w:bookmarkStart w:id="429" w:name="_Toc396139553"/>
      <w:bookmarkStart w:id="430" w:name="_Toc396139674"/>
      <w:bookmarkStart w:id="431" w:name="_Toc396139795"/>
      <w:bookmarkEnd w:id="429"/>
      <w:bookmarkEnd w:id="430"/>
      <w:bookmarkEnd w:id="431"/>
    </w:p>
    <w:p w14:paraId="196C7615" w14:textId="33DAFC64" w:rsidR="005F7530" w:rsidDel="00F36DA3" w:rsidRDefault="00750659" w:rsidP="000B2DDD">
      <w:pPr>
        <w:pStyle w:val="Codeblock0"/>
        <w:rPr>
          <w:del w:id="432" w:author="Mike Beckerle" w:date="2014-08-18T15:23:00Z"/>
        </w:rPr>
      </w:pPr>
      <w:del w:id="433" w:author="Mike Beckerle" w:date="2014-08-18T15:23:00Z">
        <w:r w:rsidDel="00F36DA3">
          <w:delText xml:space="preserve">  &lt;!-- this group is non-hidden and used for all strings of length 64 --&gt;</w:delText>
        </w:r>
        <w:bookmarkStart w:id="434" w:name="_Toc396139554"/>
        <w:bookmarkStart w:id="435" w:name="_Toc396139675"/>
        <w:bookmarkStart w:id="436" w:name="_Toc396139796"/>
        <w:bookmarkEnd w:id="434"/>
        <w:bookmarkEnd w:id="435"/>
        <w:bookmarkEnd w:id="436"/>
      </w:del>
    </w:p>
    <w:p w14:paraId="70FAC9FC" w14:textId="7A0FFE66" w:rsidR="000B2DDD" w:rsidDel="00F36DA3" w:rsidRDefault="00750659" w:rsidP="000B2DDD">
      <w:pPr>
        <w:pStyle w:val="Codeblock0"/>
        <w:rPr>
          <w:del w:id="437" w:author="Mike Beckerle" w:date="2014-08-18T15:23:00Z"/>
        </w:rPr>
      </w:pPr>
      <w:del w:id="438" w:author="Mike Beckerle" w:date="2014-08-18T15:23:00Z">
        <w:r w:rsidDel="00F36DA3">
          <w:delText xml:space="preserve">  &lt;xs:group name="tString64</w:delText>
        </w:r>
        <w:r w:rsidR="000B2DDD" w:rsidDel="00F36DA3">
          <w:delText>"&gt;</w:delText>
        </w:r>
        <w:bookmarkStart w:id="439" w:name="_Toc396139555"/>
        <w:bookmarkStart w:id="440" w:name="_Toc396139676"/>
        <w:bookmarkStart w:id="441" w:name="_Toc396139797"/>
        <w:bookmarkEnd w:id="439"/>
        <w:bookmarkEnd w:id="440"/>
        <w:bookmarkEnd w:id="441"/>
      </w:del>
    </w:p>
    <w:p w14:paraId="6023B7E4" w14:textId="529F7BA0" w:rsidR="000B2DDD" w:rsidDel="00F36DA3" w:rsidRDefault="000B2DDD" w:rsidP="000B2DDD">
      <w:pPr>
        <w:pStyle w:val="Codeblock0"/>
        <w:rPr>
          <w:del w:id="442" w:author="Mike Beckerle" w:date="2014-08-18T15:23:00Z"/>
        </w:rPr>
      </w:pPr>
      <w:del w:id="443" w:author="Mike Beckerle" w:date="2014-08-18T15:23:00Z">
        <w:r w:rsidDel="00F36DA3">
          <w:delText xml:space="preserve">    &lt;xs:sequence&gt;</w:delText>
        </w:r>
        <w:bookmarkStart w:id="444" w:name="_Toc396139556"/>
        <w:bookmarkStart w:id="445" w:name="_Toc396139677"/>
        <w:bookmarkStart w:id="446" w:name="_Toc396139798"/>
        <w:bookmarkEnd w:id="444"/>
        <w:bookmarkEnd w:id="445"/>
        <w:bookmarkEnd w:id="446"/>
      </w:del>
    </w:p>
    <w:p w14:paraId="55527C85" w14:textId="54C8ECA7" w:rsidR="000B2DDD" w:rsidDel="00F36DA3" w:rsidRDefault="000B2DDD" w:rsidP="000B2DDD">
      <w:pPr>
        <w:pStyle w:val="Codeblock0"/>
        <w:rPr>
          <w:del w:id="447" w:author="Mike Beckerle" w:date="2014-08-18T15:23:00Z"/>
        </w:rPr>
      </w:pPr>
      <w:del w:id="448" w:author="Mike Beckerle" w:date="2014-08-18T15:23:00Z">
        <w:r w:rsidDel="00F36DA3">
          <w:delText xml:space="preserve">      &lt;xs:sequence dfdl</w:delText>
        </w:r>
        <w:r w:rsidR="00750659" w:rsidDel="00F36DA3">
          <w:delText>:hiddenGroupRef="vmfi:gh_String64</w:delText>
        </w:r>
        <w:r w:rsidDel="00F36DA3">
          <w:delText>Rep"/&gt;</w:delText>
        </w:r>
        <w:bookmarkStart w:id="449" w:name="_Toc396139557"/>
        <w:bookmarkStart w:id="450" w:name="_Toc396139678"/>
        <w:bookmarkStart w:id="451" w:name="_Toc396139799"/>
        <w:bookmarkEnd w:id="449"/>
        <w:bookmarkEnd w:id="450"/>
        <w:bookmarkEnd w:id="451"/>
      </w:del>
    </w:p>
    <w:p w14:paraId="587FDA39" w14:textId="3B2BB71B" w:rsidR="00750659" w:rsidDel="00F36DA3" w:rsidRDefault="00750659" w:rsidP="000B2DDD">
      <w:pPr>
        <w:pStyle w:val="Codeblock0"/>
        <w:rPr>
          <w:del w:id="452" w:author="Mike Beckerle" w:date="2014-08-18T15:23:00Z"/>
        </w:rPr>
      </w:pPr>
      <w:bookmarkStart w:id="453" w:name="_Toc396139558"/>
      <w:bookmarkStart w:id="454" w:name="_Toc396139679"/>
      <w:bookmarkStart w:id="455" w:name="_Toc396139800"/>
      <w:bookmarkEnd w:id="453"/>
      <w:bookmarkEnd w:id="454"/>
      <w:bookmarkEnd w:id="455"/>
    </w:p>
    <w:p w14:paraId="3BE3A9BA" w14:textId="171C6AFE" w:rsidR="00750659" w:rsidDel="00F36DA3" w:rsidRDefault="00750659" w:rsidP="000B2DDD">
      <w:pPr>
        <w:pStyle w:val="Codeblock0"/>
        <w:rPr>
          <w:del w:id="456" w:author="Mike Beckerle" w:date="2014-08-18T15:23:00Z"/>
        </w:rPr>
      </w:pPr>
      <w:del w:id="457" w:author="Mike Beckerle" w:date="2014-08-18T15:23:00Z">
        <w:r w:rsidDel="00F36DA3">
          <w:delText xml:space="preserve">      &lt;!-- this value element is the string value --&gt;</w:delText>
        </w:r>
        <w:bookmarkStart w:id="458" w:name="_Toc396139559"/>
        <w:bookmarkStart w:id="459" w:name="_Toc396139680"/>
        <w:bookmarkStart w:id="460" w:name="_Toc396139801"/>
        <w:bookmarkEnd w:id="458"/>
        <w:bookmarkEnd w:id="459"/>
        <w:bookmarkEnd w:id="460"/>
      </w:del>
    </w:p>
    <w:p w14:paraId="27F3296D" w14:textId="38414021" w:rsidR="00750659" w:rsidDel="00F36DA3" w:rsidRDefault="00750659" w:rsidP="000B2DDD">
      <w:pPr>
        <w:pStyle w:val="Codeblock0"/>
        <w:rPr>
          <w:del w:id="461" w:author="Mike Beckerle" w:date="2014-08-18T15:23:00Z"/>
        </w:rPr>
      </w:pPr>
      <w:bookmarkStart w:id="462" w:name="_Toc396139560"/>
      <w:bookmarkStart w:id="463" w:name="_Toc396139681"/>
      <w:bookmarkStart w:id="464" w:name="_Toc396139802"/>
      <w:bookmarkEnd w:id="462"/>
      <w:bookmarkEnd w:id="463"/>
      <w:bookmarkEnd w:id="464"/>
    </w:p>
    <w:p w14:paraId="368900CE" w14:textId="3A46121F" w:rsidR="000B2DDD" w:rsidDel="00F36DA3" w:rsidRDefault="000B2DDD" w:rsidP="000B2DDD">
      <w:pPr>
        <w:pStyle w:val="Codeblock0"/>
        <w:rPr>
          <w:del w:id="465" w:author="Mike Beckerle" w:date="2014-08-18T15:23:00Z"/>
        </w:rPr>
      </w:pPr>
      <w:del w:id="466" w:author="Mike Beckerle" w:date="2014-08-18T15:23:00Z">
        <w:r w:rsidDel="00F36DA3">
          <w:delText xml:space="preserve">      &lt;xs:element name="value" type="xs:string" </w:delText>
        </w:r>
        <w:bookmarkStart w:id="467" w:name="_Toc396139561"/>
        <w:bookmarkStart w:id="468" w:name="_Toc396139682"/>
        <w:bookmarkStart w:id="469" w:name="_Toc396139803"/>
        <w:bookmarkEnd w:id="467"/>
        <w:bookmarkEnd w:id="468"/>
        <w:bookmarkEnd w:id="469"/>
      </w:del>
    </w:p>
    <w:p w14:paraId="40F0C03E" w14:textId="73D61924" w:rsidR="000B2DDD" w:rsidDel="00F36DA3" w:rsidRDefault="000B2DDD" w:rsidP="000B2DDD">
      <w:pPr>
        <w:pStyle w:val="Codeblock0"/>
        <w:rPr>
          <w:del w:id="470" w:author="Mike Beckerle" w:date="2014-08-18T15:23:00Z"/>
        </w:rPr>
      </w:pPr>
      <w:del w:id="471" w:author="Mike Beckerle" w:date="2014-08-18T15:23:00Z">
        <w:r w:rsidDel="00F36DA3">
          <w:delText xml:space="preserve">        dfdl:inputValueCalc="{ </w:delText>
        </w:r>
        <w:bookmarkStart w:id="472" w:name="_Toc396139562"/>
        <w:bookmarkStart w:id="473" w:name="_Toc396139683"/>
        <w:bookmarkStart w:id="474" w:name="_Toc396139804"/>
        <w:bookmarkEnd w:id="472"/>
        <w:bookmarkEnd w:id="473"/>
        <w:bookmarkEnd w:id="474"/>
      </w:del>
    </w:p>
    <w:p w14:paraId="6F0BE974" w14:textId="608A8C7C" w:rsidR="000B2DDD" w:rsidDel="00F36DA3" w:rsidRDefault="000B2DDD" w:rsidP="000B2DDD">
      <w:pPr>
        <w:pStyle w:val="Codeblock0"/>
        <w:rPr>
          <w:del w:id="475" w:author="Mike Beckerle" w:date="2014-08-18T15:23:00Z"/>
        </w:rPr>
      </w:pPr>
      <w:del w:id="476" w:author="Mike Beckerle" w:date="2014-08-18T15:23:00Z">
        <w:r w:rsidDel="00F36DA3">
          <w:delText xml:space="preserve">          if ((fn:string-leng</w:delText>
        </w:r>
        <w:r w:rsidR="00750659" w:rsidDel="00F36DA3">
          <w:delText>th(xs:string(../vmfi:__rep)) = 64</w:delText>
        </w:r>
        <w:r w:rsidDel="00F36DA3">
          <w:delText xml:space="preserve">) </w:delText>
        </w:r>
        <w:bookmarkStart w:id="477" w:name="_Toc396139563"/>
        <w:bookmarkStart w:id="478" w:name="_Toc396139684"/>
        <w:bookmarkStart w:id="479" w:name="_Toc396139805"/>
        <w:bookmarkEnd w:id="477"/>
        <w:bookmarkEnd w:id="478"/>
        <w:bookmarkEnd w:id="479"/>
      </w:del>
    </w:p>
    <w:p w14:paraId="37080CAA" w14:textId="3E3C5CCB" w:rsidR="000B2DDD" w:rsidDel="00F36DA3" w:rsidRDefault="000B2DDD" w:rsidP="000B2DDD">
      <w:pPr>
        <w:pStyle w:val="Codeblock0"/>
        <w:rPr>
          <w:del w:id="480" w:author="Mike Beckerle" w:date="2014-08-18T15:23:00Z"/>
        </w:rPr>
      </w:pPr>
      <w:del w:id="481" w:author="Mike Beckerle" w:date="2014-08-18T15:23:00Z">
        <w:r w:rsidDel="00F36DA3">
          <w:delText xml:space="preserve">               and fn:not(fn:ends-with(../vmfi:__rep, dfdl:string('%DEL;'))))</w:delText>
        </w:r>
        <w:bookmarkStart w:id="482" w:name="_Toc396139564"/>
        <w:bookmarkStart w:id="483" w:name="_Toc396139685"/>
        <w:bookmarkStart w:id="484" w:name="_Toc396139806"/>
        <w:bookmarkEnd w:id="482"/>
        <w:bookmarkEnd w:id="483"/>
        <w:bookmarkEnd w:id="484"/>
      </w:del>
    </w:p>
    <w:p w14:paraId="4ADAA375" w14:textId="2CC0B93B" w:rsidR="000B2DDD" w:rsidDel="00F36DA3" w:rsidRDefault="000B2DDD" w:rsidP="000B2DDD">
      <w:pPr>
        <w:pStyle w:val="Codeblock0"/>
        <w:rPr>
          <w:del w:id="485" w:author="Mike Beckerle" w:date="2014-08-18T15:23:00Z"/>
        </w:rPr>
      </w:pPr>
      <w:del w:id="486" w:author="Mike Beckerle" w:date="2014-08-18T15:23:00Z">
        <w:r w:rsidDel="00F36DA3">
          <w:delText xml:space="preserve">          then </w:delText>
        </w:r>
        <w:bookmarkStart w:id="487" w:name="_Toc396139565"/>
        <w:bookmarkStart w:id="488" w:name="_Toc396139686"/>
        <w:bookmarkStart w:id="489" w:name="_Toc396139807"/>
        <w:bookmarkEnd w:id="487"/>
        <w:bookmarkEnd w:id="488"/>
        <w:bookmarkEnd w:id="489"/>
      </w:del>
    </w:p>
    <w:p w14:paraId="40BDA734" w14:textId="788ECBF8" w:rsidR="000B2DDD" w:rsidDel="00F36DA3" w:rsidRDefault="000B2DDD" w:rsidP="000B2DDD">
      <w:pPr>
        <w:pStyle w:val="Codeblock0"/>
        <w:rPr>
          <w:del w:id="490" w:author="Mike Beckerle" w:date="2014-08-18T15:23:00Z"/>
        </w:rPr>
      </w:pPr>
      <w:del w:id="491" w:author="Mike Beckerle" w:date="2014-08-18T15:23:00Z">
        <w:r w:rsidDel="00F36DA3">
          <w:delText xml:space="preserve">            xs:string(../vmfi:__rep) </w:delText>
        </w:r>
        <w:bookmarkStart w:id="492" w:name="_Toc396139566"/>
        <w:bookmarkStart w:id="493" w:name="_Toc396139687"/>
        <w:bookmarkStart w:id="494" w:name="_Toc396139808"/>
        <w:bookmarkEnd w:id="492"/>
        <w:bookmarkEnd w:id="493"/>
        <w:bookmarkEnd w:id="494"/>
      </w:del>
    </w:p>
    <w:p w14:paraId="46C45EB7" w14:textId="1933EA7F" w:rsidR="000B2DDD" w:rsidDel="00F36DA3" w:rsidRDefault="000B2DDD" w:rsidP="000B2DDD">
      <w:pPr>
        <w:pStyle w:val="Codeblock0"/>
        <w:rPr>
          <w:del w:id="495" w:author="Mike Beckerle" w:date="2014-08-18T15:23:00Z"/>
        </w:rPr>
      </w:pPr>
      <w:del w:id="496" w:author="Mike Beckerle" w:date="2014-08-18T15:23:00Z">
        <w:r w:rsidDel="00F36DA3">
          <w:delText xml:space="preserve">          else </w:delText>
        </w:r>
        <w:bookmarkStart w:id="497" w:name="_Toc396139567"/>
        <w:bookmarkStart w:id="498" w:name="_Toc396139688"/>
        <w:bookmarkStart w:id="499" w:name="_Toc396139809"/>
        <w:bookmarkEnd w:id="497"/>
        <w:bookmarkEnd w:id="498"/>
        <w:bookmarkEnd w:id="499"/>
      </w:del>
    </w:p>
    <w:p w14:paraId="767270BD" w14:textId="5F239738" w:rsidR="005F7530" w:rsidDel="00F36DA3" w:rsidRDefault="000B2DDD" w:rsidP="000B2DDD">
      <w:pPr>
        <w:pStyle w:val="Codeblock0"/>
        <w:rPr>
          <w:del w:id="500" w:author="Mike Beckerle" w:date="2014-08-18T15:23:00Z"/>
        </w:rPr>
      </w:pPr>
      <w:del w:id="501" w:author="Mike Beckerle" w:date="2014-08-18T15:23:00Z">
        <w:r w:rsidDel="00F36DA3">
          <w:delText xml:space="preserve">            fn:substring(../vmfi:__rep, 1, fn:string-length(../vmfi:__rep) - 1) </w:delText>
        </w:r>
        <w:bookmarkStart w:id="502" w:name="_Toc396139568"/>
        <w:bookmarkStart w:id="503" w:name="_Toc396139689"/>
        <w:bookmarkStart w:id="504" w:name="_Toc396139810"/>
        <w:bookmarkEnd w:id="502"/>
        <w:bookmarkEnd w:id="503"/>
        <w:bookmarkEnd w:id="504"/>
      </w:del>
    </w:p>
    <w:p w14:paraId="1F5BEFD5" w14:textId="0DA0D620" w:rsidR="005F7530" w:rsidDel="00F36DA3" w:rsidRDefault="005F7530" w:rsidP="000B2DDD">
      <w:pPr>
        <w:pStyle w:val="Codeblock0"/>
        <w:rPr>
          <w:del w:id="505" w:author="Mike Beckerle" w:date="2014-08-18T15:23:00Z"/>
        </w:rPr>
      </w:pPr>
      <w:del w:id="506" w:author="Mike Beckerle" w:date="2014-08-18T15:23:00Z">
        <w:r w:rsidDel="00F36DA3">
          <w:delText xml:space="preserve">        </w:delText>
        </w:r>
        <w:r w:rsidR="000B2DDD" w:rsidDel="00F36DA3">
          <w:delText xml:space="preserve">}" </w:delText>
        </w:r>
        <w:bookmarkStart w:id="507" w:name="_Toc396139569"/>
        <w:bookmarkStart w:id="508" w:name="_Toc396139690"/>
        <w:bookmarkStart w:id="509" w:name="_Toc396139811"/>
        <w:bookmarkEnd w:id="507"/>
        <w:bookmarkEnd w:id="508"/>
        <w:bookmarkEnd w:id="509"/>
      </w:del>
    </w:p>
    <w:p w14:paraId="250C8AE2" w14:textId="231910CD" w:rsidR="000B2DDD" w:rsidDel="00F36DA3" w:rsidRDefault="005F7530" w:rsidP="000B2DDD">
      <w:pPr>
        <w:pStyle w:val="Codeblock0"/>
        <w:rPr>
          <w:del w:id="510" w:author="Mike Beckerle" w:date="2014-08-18T15:23:00Z"/>
        </w:rPr>
      </w:pPr>
      <w:del w:id="511" w:author="Mike Beckerle" w:date="2014-08-18T15:23:00Z">
        <w:r w:rsidDel="00F36DA3">
          <w:delText xml:space="preserve">        </w:delText>
        </w:r>
        <w:r w:rsidR="000B2DDD" w:rsidDel="00F36DA3">
          <w:delText>xmlns:vmfi="urn:vmfDFDLInternal"/&gt;</w:delText>
        </w:r>
        <w:bookmarkStart w:id="512" w:name="_Toc396139570"/>
        <w:bookmarkStart w:id="513" w:name="_Toc396139691"/>
        <w:bookmarkStart w:id="514" w:name="_Toc396139812"/>
        <w:bookmarkEnd w:id="512"/>
        <w:bookmarkEnd w:id="513"/>
        <w:bookmarkEnd w:id="514"/>
      </w:del>
    </w:p>
    <w:p w14:paraId="6D38C508" w14:textId="13A65C78" w:rsidR="000B2DDD" w:rsidDel="00F36DA3" w:rsidRDefault="000B2DDD" w:rsidP="000B2DDD">
      <w:pPr>
        <w:pStyle w:val="Codeblock0"/>
        <w:rPr>
          <w:del w:id="515" w:author="Mike Beckerle" w:date="2014-08-18T15:23:00Z"/>
        </w:rPr>
      </w:pPr>
      <w:del w:id="516" w:author="Mike Beckerle" w:date="2014-08-18T15:23:00Z">
        <w:r w:rsidDel="00F36DA3">
          <w:delText xml:space="preserve">    &lt;/xs:sequence&gt;</w:delText>
        </w:r>
        <w:bookmarkStart w:id="517" w:name="_Toc396139571"/>
        <w:bookmarkStart w:id="518" w:name="_Toc396139692"/>
        <w:bookmarkStart w:id="519" w:name="_Toc396139813"/>
        <w:bookmarkEnd w:id="517"/>
        <w:bookmarkEnd w:id="518"/>
        <w:bookmarkEnd w:id="519"/>
      </w:del>
    </w:p>
    <w:p w14:paraId="35EBC84E" w14:textId="6A488A36" w:rsidR="00B946CF" w:rsidDel="00F36DA3" w:rsidRDefault="000B2DDD" w:rsidP="000B2DDD">
      <w:pPr>
        <w:pStyle w:val="Codeblock0"/>
        <w:rPr>
          <w:del w:id="520" w:author="Mike Beckerle" w:date="2014-08-18T15:23:00Z"/>
        </w:rPr>
      </w:pPr>
      <w:del w:id="521" w:author="Mike Beckerle" w:date="2014-08-18T15:23:00Z">
        <w:r w:rsidDel="00F36DA3">
          <w:delText xml:space="preserve">  &lt;/xs:group&gt;</w:delText>
        </w:r>
        <w:bookmarkStart w:id="522" w:name="_Toc396139572"/>
        <w:bookmarkStart w:id="523" w:name="_Toc396139693"/>
        <w:bookmarkStart w:id="524" w:name="_Toc396139814"/>
        <w:bookmarkEnd w:id="522"/>
        <w:bookmarkEnd w:id="523"/>
        <w:bookmarkEnd w:id="524"/>
      </w:del>
    </w:p>
    <w:p w14:paraId="317030AD" w14:textId="7BEB376B" w:rsidR="005F7530" w:rsidDel="00F36DA3" w:rsidRDefault="005F7530" w:rsidP="000B2DDD">
      <w:pPr>
        <w:pStyle w:val="Codeblock0"/>
        <w:rPr>
          <w:del w:id="525" w:author="Mike Beckerle" w:date="2014-08-18T15:23:00Z"/>
        </w:rPr>
      </w:pPr>
      <w:bookmarkStart w:id="526" w:name="_Toc396139573"/>
      <w:bookmarkStart w:id="527" w:name="_Toc396139694"/>
      <w:bookmarkStart w:id="528" w:name="_Toc396139815"/>
      <w:bookmarkEnd w:id="526"/>
      <w:bookmarkEnd w:id="527"/>
      <w:bookmarkEnd w:id="528"/>
    </w:p>
    <w:p w14:paraId="38083C9B" w14:textId="1D7D6637" w:rsidR="005F7530" w:rsidRPr="005F7530" w:rsidDel="00F36DA3" w:rsidRDefault="00750659" w:rsidP="00750659">
      <w:pPr>
        <w:pStyle w:val="Caption"/>
        <w:rPr>
          <w:del w:id="529" w:author="Mike Beckerle" w:date="2014-08-18T15:23:00Z"/>
        </w:rPr>
      </w:pPr>
      <w:del w:id="530" w:author="Mike Beckerle" w:date="2014-08-18T15:23:00Z">
        <w:r w:rsidDel="00F36DA3">
          <w:delText>Strings of Length 64</w:delText>
        </w:r>
        <w:r w:rsidR="005F7530" w:rsidDel="00F36DA3">
          <w:delText xml:space="preserve"> Implementation</w:delText>
        </w:r>
        <w:bookmarkStart w:id="531" w:name="_Toc396139574"/>
        <w:bookmarkStart w:id="532" w:name="_Toc396139695"/>
        <w:bookmarkStart w:id="533" w:name="_Toc396139816"/>
        <w:bookmarkEnd w:id="531"/>
        <w:bookmarkEnd w:id="532"/>
        <w:bookmarkEnd w:id="533"/>
      </w:del>
    </w:p>
    <w:p w14:paraId="2F09E565" w14:textId="6EC71555" w:rsidR="000B2DDD" w:rsidRPr="00F80E82" w:rsidDel="00F36DA3" w:rsidRDefault="000B2DDD" w:rsidP="000B2DDD">
      <w:pPr>
        <w:rPr>
          <w:del w:id="534" w:author="Mike Beckerle" w:date="2014-08-18T15:23:00Z"/>
        </w:rPr>
        <w:sectPr w:rsidR="000B2DDD" w:rsidRPr="00F80E82" w:rsidDel="00F36DA3">
          <w:headerReference w:type="default" r:id="rId16"/>
          <w:footerReference w:type="default" r:id="rId17"/>
          <w:pgSz w:w="15840" w:h="12240" w:orient="landscape"/>
          <w:pgMar w:top="1134" w:right="1134" w:bottom="1134" w:left="1134" w:header="0" w:footer="0" w:gutter="0"/>
          <w:cols w:space="720"/>
        </w:sectPr>
      </w:pPr>
    </w:p>
    <w:p w14:paraId="29B21A6D" w14:textId="522897F7" w:rsidR="00750659" w:rsidDel="00F36DA3" w:rsidRDefault="00750659" w:rsidP="00F80E82">
      <w:pPr>
        <w:rPr>
          <w:del w:id="535" w:author="Mike Beckerle" w:date="2014-08-18T15:23:00Z"/>
        </w:rPr>
      </w:pPr>
      <w:del w:id="536" w:author="Mike Beckerle" w:date="2014-08-18T15:23:00Z">
        <w:r w:rsidDel="00F36DA3">
          <w:lastRenderedPageBreak/>
          <w:delText xml:space="preserve">Each use of a string of length </w:delText>
        </w:r>
        <w:r w:rsidR="00092336" w:rsidDel="00F36DA3">
          <w:delText>64</w:delText>
        </w:r>
        <w:r w:rsidDel="00F36DA3">
          <w:delText xml:space="preserve"> has schema like the example below:</w:delText>
        </w:r>
        <w:bookmarkStart w:id="537" w:name="_Toc396139575"/>
        <w:bookmarkStart w:id="538" w:name="_Toc396139696"/>
        <w:bookmarkStart w:id="539" w:name="_Toc396139817"/>
        <w:bookmarkEnd w:id="537"/>
        <w:bookmarkEnd w:id="538"/>
        <w:bookmarkEnd w:id="539"/>
      </w:del>
    </w:p>
    <w:p w14:paraId="30AC8D0F" w14:textId="7A5AB100" w:rsidR="00092336" w:rsidDel="00F36DA3" w:rsidRDefault="00092336" w:rsidP="00092336">
      <w:pPr>
        <w:pStyle w:val="Codeblock0"/>
        <w:rPr>
          <w:del w:id="540" w:author="Mike Beckerle" w:date="2014-08-18T15:23:00Z"/>
        </w:rPr>
      </w:pPr>
      <w:del w:id="541" w:author="Mike Beckerle" w:date="2014-08-18T15:23:00Z">
        <w:r w:rsidDel="00F36DA3">
          <w:delText>&lt;xs:element name="unit_name" .... &gt;</w:delText>
        </w:r>
        <w:bookmarkStart w:id="542" w:name="_Toc396139576"/>
        <w:bookmarkStart w:id="543" w:name="_Toc396139697"/>
        <w:bookmarkStart w:id="544" w:name="_Toc396139818"/>
        <w:bookmarkEnd w:id="542"/>
        <w:bookmarkEnd w:id="543"/>
        <w:bookmarkEnd w:id="544"/>
      </w:del>
    </w:p>
    <w:p w14:paraId="66AC3A89" w14:textId="044537C7" w:rsidR="00092336" w:rsidDel="00F36DA3" w:rsidRDefault="00092336" w:rsidP="00092336">
      <w:pPr>
        <w:pStyle w:val="Codeblock0"/>
        <w:rPr>
          <w:del w:id="545" w:author="Mike Beckerle" w:date="2014-08-18T15:23:00Z"/>
        </w:rPr>
      </w:pPr>
      <w:del w:id="546" w:author="Mike Beckerle" w:date="2014-08-18T15:23:00Z">
        <w:r w:rsidDel="00F36DA3">
          <w:delText xml:space="preserve">  &lt;xs:complexType&gt;</w:delText>
        </w:r>
        <w:bookmarkStart w:id="547" w:name="_Toc396139577"/>
        <w:bookmarkStart w:id="548" w:name="_Toc396139698"/>
        <w:bookmarkStart w:id="549" w:name="_Toc396139819"/>
        <w:bookmarkEnd w:id="547"/>
        <w:bookmarkEnd w:id="548"/>
        <w:bookmarkEnd w:id="549"/>
      </w:del>
    </w:p>
    <w:p w14:paraId="784E7B8C" w14:textId="6E797A9F" w:rsidR="00092336" w:rsidDel="00F36DA3" w:rsidRDefault="00092336" w:rsidP="00092336">
      <w:pPr>
        <w:pStyle w:val="Codeblock0"/>
        <w:rPr>
          <w:del w:id="550" w:author="Mike Beckerle" w:date="2014-08-18T15:23:00Z"/>
        </w:rPr>
      </w:pPr>
      <w:del w:id="551" w:author="Mike Beckerle" w:date="2014-08-18T15:23:00Z">
        <w:r w:rsidDel="00F36DA3">
          <w:delText xml:space="preserve">    &lt;xs:group ref="vmfi:tString64"/&gt;</w:delText>
        </w:r>
        <w:bookmarkStart w:id="552" w:name="_Toc396139578"/>
        <w:bookmarkStart w:id="553" w:name="_Toc396139699"/>
        <w:bookmarkStart w:id="554" w:name="_Toc396139820"/>
        <w:bookmarkEnd w:id="552"/>
        <w:bookmarkEnd w:id="553"/>
        <w:bookmarkEnd w:id="554"/>
      </w:del>
    </w:p>
    <w:p w14:paraId="75E6ABA2" w14:textId="456221D8" w:rsidR="00092336" w:rsidDel="00F36DA3" w:rsidRDefault="00092336" w:rsidP="00092336">
      <w:pPr>
        <w:pStyle w:val="Codeblock0"/>
        <w:rPr>
          <w:del w:id="555" w:author="Mike Beckerle" w:date="2014-08-18T15:23:00Z"/>
        </w:rPr>
      </w:pPr>
      <w:del w:id="556" w:author="Mike Beckerle" w:date="2014-08-18T15:23:00Z">
        <w:r w:rsidDel="00F36DA3">
          <w:delText xml:space="preserve">  &lt;/xs:complexType&gt;</w:delText>
        </w:r>
        <w:bookmarkStart w:id="557" w:name="_Toc396139579"/>
        <w:bookmarkStart w:id="558" w:name="_Toc396139700"/>
        <w:bookmarkStart w:id="559" w:name="_Toc396139821"/>
        <w:bookmarkEnd w:id="557"/>
        <w:bookmarkEnd w:id="558"/>
        <w:bookmarkEnd w:id="559"/>
      </w:del>
    </w:p>
    <w:p w14:paraId="2D5356C5" w14:textId="3B13F6D2" w:rsidR="00750659" w:rsidDel="00F36DA3" w:rsidRDefault="00092336" w:rsidP="00092336">
      <w:pPr>
        <w:pStyle w:val="Codeblock0"/>
        <w:rPr>
          <w:del w:id="560" w:author="Mike Beckerle" w:date="2014-08-18T15:23:00Z"/>
        </w:rPr>
      </w:pPr>
      <w:del w:id="561" w:author="Mike Beckerle" w:date="2014-08-18T15:23:00Z">
        <w:r w:rsidDel="00F36DA3">
          <w:delText>&lt;/xs:element&gt;</w:delText>
        </w:r>
        <w:bookmarkStart w:id="562" w:name="_Toc396139580"/>
        <w:bookmarkStart w:id="563" w:name="_Toc396139701"/>
        <w:bookmarkStart w:id="564" w:name="_Toc396139822"/>
        <w:bookmarkEnd w:id="562"/>
        <w:bookmarkEnd w:id="563"/>
        <w:bookmarkEnd w:id="564"/>
      </w:del>
    </w:p>
    <w:p w14:paraId="71349336" w14:textId="40B6ADE2" w:rsidR="00092336" w:rsidDel="00F36DA3" w:rsidRDefault="00092336" w:rsidP="00F80E82">
      <w:pPr>
        <w:rPr>
          <w:del w:id="565" w:author="Mike Beckerle" w:date="2014-08-18T15:23:00Z"/>
        </w:rPr>
      </w:pPr>
      <w:del w:id="566" w:author="Mike Beckerle" w:date="2014-08-18T15:23:00Z">
        <w:r w:rsidDel="00F36DA3">
          <w:delText xml:space="preserve">In the case of this example, the value of this string would be obtained by the expression </w:delText>
        </w:r>
        <w:r w:rsidRPr="00092336" w:rsidDel="00F36DA3">
          <w:rPr>
            <w:rFonts w:ascii="Courier New" w:hAnsi="Courier New" w:cs="Courier New"/>
          </w:rPr>
          <w:delText>unit_name/value</w:delText>
        </w:r>
        <w:r w:rsidDel="00F36DA3">
          <w:rPr>
            <w:rFonts w:ascii="Courier New" w:hAnsi="Courier New" w:cs="Courier New"/>
          </w:rPr>
          <w:delText xml:space="preserve">. </w:delText>
        </w:r>
        <w:r w:rsidRPr="00092336" w:rsidDel="00F36DA3">
          <w:delText>See</w:delText>
        </w:r>
        <w:r w:rsidDel="00F36DA3">
          <w:delText xml:space="preserve"> also the discussion of Value Elements in another section.</w:delText>
        </w:r>
        <w:bookmarkStart w:id="567" w:name="_Toc396139581"/>
        <w:bookmarkStart w:id="568" w:name="_Toc396139702"/>
        <w:bookmarkStart w:id="569" w:name="_Toc396139823"/>
        <w:bookmarkEnd w:id="567"/>
        <w:bookmarkEnd w:id="568"/>
        <w:bookmarkEnd w:id="569"/>
      </w:del>
    </w:p>
    <w:p w14:paraId="0900820C" w14:textId="093FFC9B" w:rsidR="00092336" w:rsidDel="00F36DA3" w:rsidRDefault="00092336" w:rsidP="00092336">
      <w:pPr>
        <w:pStyle w:val="Heading2"/>
        <w:rPr>
          <w:del w:id="570" w:author="Mike Beckerle" w:date="2014-08-18T15:23:00Z"/>
        </w:rPr>
      </w:pPr>
      <w:del w:id="571" w:author="Mike Beckerle" w:date="2014-08-18T15:23:00Z">
        <w:r w:rsidDel="00F36DA3">
          <w:delText xml:space="preserve">Recommended Feature: </w:delText>
        </w:r>
        <w:commentRangeStart w:id="572"/>
        <w:r w:rsidDel="00F36DA3">
          <w:delText>dfdl:lengthKind='fixedLengthOrTerminated'</w:delText>
        </w:r>
        <w:commentRangeEnd w:id="572"/>
        <w:r w:rsidR="006D58B8" w:rsidDel="00F36DA3">
          <w:rPr>
            <w:rStyle w:val="CommentReference"/>
            <w:b w:val="0"/>
            <w:bCs w:val="0"/>
            <w:kern w:val="3"/>
          </w:rPr>
          <w:commentReference w:id="572"/>
        </w:r>
        <w:bookmarkStart w:id="573" w:name="_Toc396139582"/>
        <w:bookmarkStart w:id="574" w:name="_Toc396139703"/>
        <w:bookmarkStart w:id="575" w:name="_Toc396139824"/>
        <w:bookmarkEnd w:id="573"/>
        <w:bookmarkEnd w:id="574"/>
        <w:bookmarkEnd w:id="575"/>
      </w:del>
    </w:p>
    <w:p w14:paraId="7389AA66" w14:textId="4E955DE0" w:rsidR="00092336" w:rsidDel="00F36DA3" w:rsidRDefault="00092336" w:rsidP="00092336">
      <w:pPr>
        <w:pStyle w:val="nobreak"/>
        <w:rPr>
          <w:del w:id="576" w:author="Mike Beckerle" w:date="2014-08-18T15:23:00Z"/>
        </w:rPr>
      </w:pPr>
      <w:del w:id="577" w:author="Mike Beckerle" w:date="2014-08-18T15:23:00Z">
        <w:r w:rsidDel="00F36DA3">
          <w:delText>The string idiom used in MIL-STD-2045 is prevalent enough that it should be directly supported, and the suggested name for this new length kind enum value would be 'fixedLengthOrTerminated'.</w:delText>
        </w:r>
        <w:bookmarkStart w:id="578" w:name="_Toc396139583"/>
        <w:bookmarkStart w:id="579" w:name="_Toc396139704"/>
        <w:bookmarkStart w:id="580" w:name="_Toc396139825"/>
        <w:bookmarkEnd w:id="578"/>
        <w:bookmarkEnd w:id="579"/>
        <w:bookmarkEnd w:id="580"/>
      </w:del>
    </w:p>
    <w:p w14:paraId="035AF30F" w14:textId="1F0AB2B0" w:rsidR="00092336" w:rsidDel="00F36DA3" w:rsidRDefault="00092336" w:rsidP="00D803F4">
      <w:pPr>
        <w:pStyle w:val="nobreak"/>
        <w:rPr>
          <w:del w:id="581" w:author="Mike Beckerle" w:date="2014-08-18T15:23:00Z"/>
        </w:rPr>
      </w:pPr>
      <w:del w:id="582" w:author="Mike Beckerle" w:date="2014-08-18T15:23:00Z">
        <w:r w:rsidDel="00F36DA3">
          <w:delText xml:space="preserve">The </w:delText>
        </w:r>
        <w:commentRangeStart w:id="583"/>
        <w:r w:rsidDel="00F36DA3">
          <w:delText xml:space="preserve">dfdl:length </w:delText>
        </w:r>
        <w:commentRangeEnd w:id="583"/>
        <w:r w:rsidR="006D58B8" w:rsidDel="00F36DA3">
          <w:rPr>
            <w:rStyle w:val="CommentReference"/>
          </w:rPr>
          <w:commentReference w:id="583"/>
        </w:r>
        <w:r w:rsidDel="00F36DA3">
          <w:delText xml:space="preserve">property would give the maximum length of the field, but the dfdl:terminator property would specify the terminator which must be found if the string is less than the maximum length. </w:delText>
        </w:r>
        <w:bookmarkStart w:id="584" w:name="_Toc396139584"/>
        <w:bookmarkStart w:id="585" w:name="_Toc396139705"/>
        <w:bookmarkStart w:id="586" w:name="_Toc396139826"/>
        <w:bookmarkEnd w:id="584"/>
        <w:bookmarkEnd w:id="585"/>
        <w:bookmarkEnd w:id="586"/>
      </w:del>
    </w:p>
    <w:p w14:paraId="532B3E6B" w14:textId="5871B75C" w:rsidR="00D803F4" w:rsidDel="00F36DA3" w:rsidRDefault="00D803F4" w:rsidP="00D803F4">
      <w:pPr>
        <w:rPr>
          <w:del w:id="587" w:author="Mike Beckerle" w:date="2014-08-18T15:23:00Z"/>
        </w:rPr>
      </w:pPr>
      <w:del w:id="588" w:author="Mike Beckerle" w:date="2014-08-18T15:23:00Z">
        <w:r w:rsidDel="00F36DA3">
          <w:delText>This would both simply the schema, and eliminate the need for a string delimited in this manner to be represented as a complex type.</w:delText>
        </w:r>
        <w:bookmarkStart w:id="589" w:name="_Toc396139585"/>
        <w:bookmarkStart w:id="590" w:name="_Toc396139706"/>
        <w:bookmarkStart w:id="591" w:name="_Toc396139827"/>
        <w:bookmarkEnd w:id="589"/>
        <w:bookmarkEnd w:id="590"/>
        <w:bookmarkEnd w:id="591"/>
      </w:del>
    </w:p>
    <w:p w14:paraId="3D068303" w14:textId="3EC83B21" w:rsidR="00D803F4" w:rsidDel="00F36DA3" w:rsidRDefault="00D803F4" w:rsidP="00D803F4">
      <w:pPr>
        <w:rPr>
          <w:del w:id="592" w:author="Mike Beckerle" w:date="2014-08-18T15:23:00Z"/>
        </w:rPr>
      </w:pPr>
      <w:commentRangeStart w:id="593"/>
      <w:del w:id="594" w:author="Mike Beckerle" w:date="2014-08-18T15:23:00Z">
        <w:r w:rsidDel="00F36DA3">
          <w:delText>An alternative to this would be some means of hiding a complex type that serves as the representation type for an element of simple type</w:delText>
        </w:r>
        <w:commentRangeEnd w:id="593"/>
        <w:r w:rsidR="004A3191" w:rsidDel="00F36DA3">
          <w:rPr>
            <w:rStyle w:val="CommentReference"/>
          </w:rPr>
          <w:commentReference w:id="593"/>
        </w:r>
        <w:r w:rsidDel="00F36DA3">
          <w:delText>. See the appendix: Representation Types.</w:delText>
        </w:r>
        <w:bookmarkStart w:id="595" w:name="_Toc396139586"/>
        <w:bookmarkStart w:id="596" w:name="_Toc396139707"/>
        <w:bookmarkStart w:id="597" w:name="_Toc396139828"/>
        <w:bookmarkEnd w:id="595"/>
        <w:bookmarkEnd w:id="596"/>
        <w:bookmarkEnd w:id="597"/>
      </w:del>
    </w:p>
    <w:p w14:paraId="3DDCD265" w14:textId="77777777" w:rsidR="00CA094F" w:rsidRDefault="00CA094F" w:rsidP="0042456C">
      <w:pPr>
        <w:pStyle w:val="Heading2"/>
      </w:pPr>
      <w:bookmarkStart w:id="598" w:name="_Toc396139829"/>
      <w:r>
        <w:t>Value Elements</w:t>
      </w:r>
      <w:bookmarkEnd w:id="598"/>
    </w:p>
    <w:p w14:paraId="5B805165" w14:textId="77777777" w:rsidR="00CA094F" w:rsidRDefault="00CA094F" w:rsidP="00CA094F">
      <w:pPr>
        <w:pStyle w:val="nobreak"/>
      </w:pPr>
      <w:r>
        <w:t>An element that might logically be a simple type may have representation complexity that requires the corresponding DFDL schema element declaration to be of complex type. This creates a situation where elements do not directly express a value, but have a child element named 'value' (by convention) which contains the value.</w:t>
      </w:r>
    </w:p>
    <w:p w14:paraId="64BF6E53" w14:textId="77777777" w:rsidR="00496104" w:rsidRDefault="00496104" w:rsidP="00496104">
      <w:r>
        <w:t xml:space="preserve">Hence, the </w:t>
      </w:r>
      <w:proofErr w:type="spellStart"/>
      <w:r>
        <w:t>infoset</w:t>
      </w:r>
      <w:proofErr w:type="spellEnd"/>
      <w:r>
        <w:t xml:space="preserve"> of a MIL-STD-2045 header looks like this:</w:t>
      </w:r>
    </w:p>
    <w:p w14:paraId="1EF84FCE" w14:textId="77777777" w:rsidR="00496104" w:rsidRDefault="00496104" w:rsidP="00496104">
      <w:pPr>
        <w:pStyle w:val="Codeblock0"/>
      </w:pPr>
      <w:r>
        <w:t xml:space="preserve">        &lt;mil_std_2045_application_header&gt;</w:t>
      </w:r>
    </w:p>
    <w:p w14:paraId="371A49A9" w14:textId="77777777" w:rsidR="00496104" w:rsidRDefault="00496104" w:rsidP="00496104">
      <w:pPr>
        <w:pStyle w:val="Codeblock0"/>
      </w:pPr>
      <w:r>
        <w:t xml:space="preserve">          &lt;version&gt;</w:t>
      </w:r>
    </w:p>
    <w:p w14:paraId="0688983D" w14:textId="77777777" w:rsidR="00496104" w:rsidRDefault="00496104" w:rsidP="00496104">
      <w:pPr>
        <w:pStyle w:val="Codeblock0"/>
      </w:pPr>
      <w:r>
        <w:t xml:space="preserve">            &lt;value&gt;3&lt;/value&gt;</w:t>
      </w:r>
    </w:p>
    <w:p w14:paraId="41450658" w14:textId="77777777" w:rsidR="00496104" w:rsidRDefault="00496104" w:rsidP="00496104">
      <w:pPr>
        <w:pStyle w:val="Codeblock0"/>
      </w:pPr>
      <w:r>
        <w:t xml:space="preserve">          &lt;/version&gt;</w:t>
      </w:r>
    </w:p>
    <w:p w14:paraId="101141ED" w14:textId="77777777" w:rsidR="00496104" w:rsidRDefault="00496104" w:rsidP="00496104">
      <w:pPr>
        <w:pStyle w:val="Codeblock0"/>
      </w:pPr>
      <w:r>
        <w:t xml:space="preserve">          &lt;originator_address_group&gt;</w:t>
      </w:r>
    </w:p>
    <w:p w14:paraId="011AE06B" w14:textId="77777777" w:rsidR="00496104" w:rsidRDefault="00496104" w:rsidP="00496104">
      <w:pPr>
        <w:pStyle w:val="Codeblock0"/>
      </w:pPr>
      <w:r>
        <w:t xml:space="preserve">            &lt;urn&gt;</w:t>
      </w:r>
    </w:p>
    <w:p w14:paraId="7F2008A3" w14:textId="77777777" w:rsidR="00496104" w:rsidRDefault="00496104" w:rsidP="00496104">
      <w:pPr>
        <w:pStyle w:val="Codeblock0"/>
      </w:pPr>
      <w:r>
        <w:t xml:space="preserve">              &lt;value&gt;207&lt;/value&gt;</w:t>
      </w:r>
    </w:p>
    <w:p w14:paraId="0AF85605" w14:textId="77777777" w:rsidR="00496104" w:rsidRDefault="00496104" w:rsidP="00496104">
      <w:pPr>
        <w:pStyle w:val="Codeblock0"/>
      </w:pPr>
      <w:r>
        <w:t xml:space="preserve">            &lt;/urn&gt;</w:t>
      </w:r>
    </w:p>
    <w:p w14:paraId="7408C5F8" w14:textId="77777777" w:rsidR="00496104" w:rsidRDefault="00496104" w:rsidP="00496104">
      <w:pPr>
        <w:pStyle w:val="Codeblock0"/>
      </w:pPr>
      <w:r>
        <w:t xml:space="preserve">            &lt;unit_name&gt;</w:t>
      </w:r>
    </w:p>
    <w:p w14:paraId="0F9FB83A" w14:textId="77777777" w:rsidR="00496104" w:rsidRDefault="00496104" w:rsidP="00496104">
      <w:pPr>
        <w:pStyle w:val="Codeblock0"/>
      </w:pPr>
      <w:r>
        <w:t xml:space="preserve">              &lt;value&gt;UNITA&lt;/value&gt;</w:t>
      </w:r>
    </w:p>
    <w:p w14:paraId="7D6B4995" w14:textId="77777777" w:rsidR="00496104" w:rsidRDefault="00496104" w:rsidP="00496104">
      <w:pPr>
        <w:pStyle w:val="Codeblock0"/>
      </w:pPr>
      <w:r>
        <w:t xml:space="preserve">            &lt;/unit_name&gt;</w:t>
      </w:r>
    </w:p>
    <w:p w14:paraId="17F2C208" w14:textId="77777777" w:rsidR="00496104" w:rsidRDefault="00496104" w:rsidP="00496104">
      <w:pPr>
        <w:pStyle w:val="Codeblock0"/>
      </w:pPr>
      <w:r>
        <w:t xml:space="preserve">          &lt;/originator_address_group&gt;</w:t>
      </w:r>
    </w:p>
    <w:p w14:paraId="570A6BC5" w14:textId="77777777" w:rsidR="00496104" w:rsidRDefault="00496104" w:rsidP="00496104">
      <w:pPr>
        <w:pStyle w:val="Codeblock0"/>
      </w:pPr>
      <w:r>
        <w:t xml:space="preserve">          &lt;recipient_address_group&gt;</w:t>
      </w:r>
    </w:p>
    <w:p w14:paraId="45D54D9E" w14:textId="77777777" w:rsidR="00496104" w:rsidRDefault="00496104" w:rsidP="00496104">
      <w:pPr>
        <w:pStyle w:val="Codeblock0"/>
      </w:pPr>
      <w:r>
        <w:t xml:space="preserve">            &lt;urn&gt;</w:t>
      </w:r>
    </w:p>
    <w:p w14:paraId="230F7334" w14:textId="77777777" w:rsidR="00496104" w:rsidRDefault="00496104" w:rsidP="00496104">
      <w:pPr>
        <w:pStyle w:val="Codeblock0"/>
      </w:pPr>
      <w:r>
        <w:t xml:space="preserve">              &lt;value&gt;3&lt;/value&gt;</w:t>
      </w:r>
    </w:p>
    <w:p w14:paraId="22C34C56" w14:textId="77777777" w:rsidR="00496104" w:rsidRDefault="00496104" w:rsidP="00496104">
      <w:pPr>
        <w:pStyle w:val="Codeblock0"/>
      </w:pPr>
      <w:r>
        <w:t xml:space="preserve">            &lt;/urn&gt;</w:t>
      </w:r>
    </w:p>
    <w:p w14:paraId="39544CCB" w14:textId="77777777" w:rsidR="00496104" w:rsidRDefault="00496104" w:rsidP="00496104">
      <w:pPr>
        <w:pStyle w:val="Codeblock0"/>
      </w:pPr>
      <w:r>
        <w:t xml:space="preserve">          &lt;/recipient_address_group&gt;</w:t>
      </w:r>
    </w:p>
    <w:p w14:paraId="7212E182" w14:textId="77777777" w:rsidR="00496104" w:rsidRDefault="00496104" w:rsidP="00496104">
      <w:pPr>
        <w:pStyle w:val="Codeblock0"/>
      </w:pPr>
      <w:r>
        <w:t xml:space="preserve">          &lt;message_handling_group&gt;</w:t>
      </w:r>
    </w:p>
    <w:p w14:paraId="5962294B" w14:textId="77777777" w:rsidR="00496104" w:rsidRDefault="00496104" w:rsidP="00496104">
      <w:pPr>
        <w:pStyle w:val="Codeblock0"/>
      </w:pPr>
      <w:r>
        <w:t xml:space="preserve">            &lt;umf&gt;</w:t>
      </w:r>
    </w:p>
    <w:p w14:paraId="25D6FFD5" w14:textId="77777777" w:rsidR="00496104" w:rsidRDefault="00496104" w:rsidP="00496104">
      <w:pPr>
        <w:pStyle w:val="Codeblock0"/>
      </w:pPr>
      <w:r>
        <w:t xml:space="preserve">              &lt;value&gt;2&lt;/value&gt;</w:t>
      </w:r>
    </w:p>
    <w:p w14:paraId="44216333" w14:textId="77777777" w:rsidR="00496104" w:rsidRDefault="00496104" w:rsidP="00496104">
      <w:pPr>
        <w:pStyle w:val="Codeblock0"/>
      </w:pPr>
      <w:r>
        <w:t xml:space="preserve">            &lt;/umf&gt;</w:t>
      </w:r>
    </w:p>
    <w:p w14:paraId="4FE766AE" w14:textId="77777777" w:rsidR="00496104" w:rsidRDefault="00496104" w:rsidP="00496104">
      <w:pPr>
        <w:pStyle w:val="Codeblock0"/>
      </w:pPr>
      <w:r>
        <w:t xml:space="preserve">            &lt;vmf_message_identification_group&gt;</w:t>
      </w:r>
    </w:p>
    <w:p w14:paraId="7B5B022A" w14:textId="77777777" w:rsidR="00496104" w:rsidRDefault="00496104" w:rsidP="00496104">
      <w:pPr>
        <w:pStyle w:val="Codeblock0"/>
      </w:pPr>
      <w:r>
        <w:t xml:space="preserve">              &lt;fad&gt;</w:t>
      </w:r>
    </w:p>
    <w:p w14:paraId="6D6F071B" w14:textId="77777777" w:rsidR="00496104" w:rsidRDefault="00496104" w:rsidP="00496104">
      <w:pPr>
        <w:pStyle w:val="Codeblock0"/>
      </w:pPr>
      <w:r>
        <w:t xml:space="preserve">                &lt;value&gt;15&lt;/value&gt;</w:t>
      </w:r>
    </w:p>
    <w:p w14:paraId="57708EC5" w14:textId="77777777" w:rsidR="00496104" w:rsidRDefault="00496104" w:rsidP="00496104">
      <w:pPr>
        <w:pStyle w:val="Codeblock0"/>
      </w:pPr>
      <w:r>
        <w:t xml:space="preserve">              &lt;/fad&gt;</w:t>
      </w:r>
    </w:p>
    <w:p w14:paraId="1421EE11" w14:textId="77777777" w:rsidR="00496104" w:rsidRDefault="00496104" w:rsidP="00496104">
      <w:pPr>
        <w:pStyle w:val="Codeblock0"/>
      </w:pPr>
      <w:r>
        <w:t xml:space="preserve">              &lt;message_number&gt;</w:t>
      </w:r>
    </w:p>
    <w:p w14:paraId="74B6B520" w14:textId="77777777" w:rsidR="00496104" w:rsidRDefault="00496104" w:rsidP="00496104">
      <w:pPr>
        <w:pStyle w:val="Codeblock0"/>
      </w:pPr>
      <w:r>
        <w:t xml:space="preserve">                &lt;value&gt;99&lt;/value&gt;</w:t>
      </w:r>
    </w:p>
    <w:p w14:paraId="204F7A3F" w14:textId="77777777" w:rsidR="00496104" w:rsidRDefault="00496104" w:rsidP="00496104">
      <w:pPr>
        <w:pStyle w:val="Codeblock0"/>
      </w:pPr>
      <w:r>
        <w:lastRenderedPageBreak/>
        <w:t xml:space="preserve">              &lt;/message_number&gt;</w:t>
      </w:r>
    </w:p>
    <w:p w14:paraId="241192D6" w14:textId="77777777" w:rsidR="00496104" w:rsidRDefault="00496104" w:rsidP="00496104">
      <w:pPr>
        <w:pStyle w:val="Codeblock0"/>
      </w:pPr>
      <w:r>
        <w:t xml:space="preserve">            &lt;/vmf_message_identification_group&gt;</w:t>
      </w:r>
    </w:p>
    <w:p w14:paraId="513AEE50" w14:textId="77777777" w:rsidR="00496104" w:rsidRDefault="00496104" w:rsidP="00496104">
      <w:pPr>
        <w:pStyle w:val="Codeblock0"/>
      </w:pPr>
      <w:r>
        <w:t xml:space="preserve">            &lt;operation_indicator&gt;</w:t>
      </w:r>
    </w:p>
    <w:p w14:paraId="5CD55358" w14:textId="77777777" w:rsidR="00496104" w:rsidRDefault="00496104" w:rsidP="00496104">
      <w:pPr>
        <w:pStyle w:val="Codeblock0"/>
      </w:pPr>
      <w:r>
        <w:t xml:space="preserve">              &lt;value&gt;1&lt;/value&gt;</w:t>
      </w:r>
    </w:p>
    <w:p w14:paraId="7EEB4077" w14:textId="77777777" w:rsidR="00496104" w:rsidRDefault="00496104" w:rsidP="00496104">
      <w:pPr>
        <w:pStyle w:val="Codeblock0"/>
      </w:pPr>
      <w:r>
        <w:t xml:space="preserve">            &lt;/operation_indicator&gt;</w:t>
      </w:r>
    </w:p>
    <w:p w14:paraId="22150BD8" w14:textId="77777777" w:rsidR="00496104" w:rsidRDefault="00496104" w:rsidP="00496104">
      <w:pPr>
        <w:pStyle w:val="Codeblock0"/>
      </w:pPr>
      <w:r>
        <w:t xml:space="preserve">            &lt;retransmit_indicator&gt;</w:t>
      </w:r>
    </w:p>
    <w:p w14:paraId="1C7425A1" w14:textId="77777777" w:rsidR="00496104" w:rsidRDefault="00496104" w:rsidP="00496104">
      <w:pPr>
        <w:pStyle w:val="Codeblock0"/>
      </w:pPr>
      <w:r>
        <w:t xml:space="preserve">              &lt;value&gt;0&lt;/value&gt;</w:t>
      </w:r>
    </w:p>
    <w:p w14:paraId="2ED441E5" w14:textId="77777777" w:rsidR="00496104" w:rsidRDefault="00496104" w:rsidP="00496104">
      <w:pPr>
        <w:pStyle w:val="Codeblock0"/>
      </w:pPr>
      <w:r>
        <w:t xml:space="preserve">            &lt;/retransmit_indicator&gt;</w:t>
      </w:r>
    </w:p>
    <w:p w14:paraId="1FF0AEB5" w14:textId="77777777" w:rsidR="00496104" w:rsidRDefault="00496104" w:rsidP="00496104">
      <w:pPr>
        <w:pStyle w:val="Codeblock0"/>
      </w:pPr>
      <w:r>
        <w:t xml:space="preserve">            &lt;message_precedence_codes&gt;</w:t>
      </w:r>
    </w:p>
    <w:p w14:paraId="6F6B184A" w14:textId="77777777" w:rsidR="00496104" w:rsidRDefault="00496104" w:rsidP="00496104">
      <w:pPr>
        <w:pStyle w:val="Codeblock0"/>
      </w:pPr>
      <w:r>
        <w:t xml:space="preserve">              &lt;value&gt;2&lt;/value&gt;</w:t>
      </w:r>
    </w:p>
    <w:p w14:paraId="7A8FB41C" w14:textId="77777777" w:rsidR="00496104" w:rsidRDefault="00496104" w:rsidP="00496104">
      <w:pPr>
        <w:pStyle w:val="Codeblock0"/>
      </w:pPr>
      <w:r>
        <w:t xml:space="preserve">            &lt;/message_precedence_codes&gt;</w:t>
      </w:r>
    </w:p>
    <w:p w14:paraId="75FD7F4B" w14:textId="77777777" w:rsidR="00496104" w:rsidRDefault="00496104" w:rsidP="00496104">
      <w:pPr>
        <w:pStyle w:val="Codeblock0"/>
      </w:pPr>
      <w:r>
        <w:t xml:space="preserve">            &lt;security_classification&gt;</w:t>
      </w:r>
    </w:p>
    <w:p w14:paraId="19095A75" w14:textId="77777777" w:rsidR="00496104" w:rsidRDefault="00496104" w:rsidP="00496104">
      <w:pPr>
        <w:pStyle w:val="Codeblock0"/>
      </w:pPr>
      <w:r>
        <w:t xml:space="preserve">              &lt;value&gt;0&lt;/value&gt;</w:t>
      </w:r>
    </w:p>
    <w:p w14:paraId="16DFF7DF" w14:textId="77777777" w:rsidR="00496104" w:rsidRDefault="00496104" w:rsidP="00496104">
      <w:pPr>
        <w:pStyle w:val="Codeblock0"/>
      </w:pPr>
      <w:r>
        <w:t xml:space="preserve">            &lt;/security_classification&gt;</w:t>
      </w:r>
    </w:p>
    <w:p w14:paraId="2934F6C9" w14:textId="77777777" w:rsidR="00496104" w:rsidRDefault="00496104" w:rsidP="00496104">
      <w:pPr>
        <w:pStyle w:val="Codeblock0"/>
      </w:pPr>
      <w:r>
        <w:t xml:space="preserve">            &lt;originator_dtg_group&gt;</w:t>
      </w:r>
    </w:p>
    <w:p w14:paraId="6FEC4F83" w14:textId="77777777" w:rsidR="00496104" w:rsidRDefault="00496104" w:rsidP="00496104">
      <w:pPr>
        <w:pStyle w:val="Codeblock0"/>
      </w:pPr>
      <w:r>
        <w:t xml:space="preserve">              &lt;year&gt;</w:t>
      </w:r>
    </w:p>
    <w:p w14:paraId="57B35444" w14:textId="77777777" w:rsidR="00496104" w:rsidRDefault="00496104" w:rsidP="00496104">
      <w:pPr>
        <w:pStyle w:val="Codeblock0"/>
      </w:pPr>
      <w:r>
        <w:t xml:space="preserve">                &lt;value&gt;4&lt;/value&gt;</w:t>
      </w:r>
    </w:p>
    <w:p w14:paraId="15B4A253" w14:textId="77777777" w:rsidR="00496104" w:rsidRDefault="00496104" w:rsidP="00496104">
      <w:pPr>
        <w:pStyle w:val="Codeblock0"/>
      </w:pPr>
      <w:r>
        <w:t xml:space="preserve">              &lt;/year&gt;</w:t>
      </w:r>
    </w:p>
    <w:p w14:paraId="4DC41A06" w14:textId="77777777" w:rsidR="00496104" w:rsidRDefault="00496104" w:rsidP="00496104">
      <w:pPr>
        <w:pStyle w:val="Codeblock0"/>
      </w:pPr>
      <w:r>
        <w:t xml:space="preserve">              &lt;month&gt;</w:t>
      </w:r>
    </w:p>
    <w:p w14:paraId="77274A24" w14:textId="77777777" w:rsidR="00496104" w:rsidRDefault="00496104" w:rsidP="00496104">
      <w:pPr>
        <w:pStyle w:val="Codeblock0"/>
      </w:pPr>
      <w:r>
        <w:t xml:space="preserve">                &lt;value&gt;2&lt;/value&gt;</w:t>
      </w:r>
    </w:p>
    <w:p w14:paraId="395451D9" w14:textId="77777777" w:rsidR="00496104" w:rsidRDefault="00496104" w:rsidP="00496104">
      <w:pPr>
        <w:pStyle w:val="Codeblock0"/>
      </w:pPr>
      <w:r>
        <w:t xml:space="preserve">              &lt;/month&gt;</w:t>
      </w:r>
    </w:p>
    <w:p w14:paraId="72D4B497" w14:textId="77777777" w:rsidR="00496104" w:rsidRDefault="00496104" w:rsidP="00496104">
      <w:pPr>
        <w:pStyle w:val="Codeblock0"/>
      </w:pPr>
      <w:r>
        <w:t xml:space="preserve">              &lt;day&gt;</w:t>
      </w:r>
    </w:p>
    <w:p w14:paraId="6520FEFD" w14:textId="77777777" w:rsidR="00496104" w:rsidRDefault="00496104" w:rsidP="00496104">
      <w:pPr>
        <w:pStyle w:val="Codeblock0"/>
      </w:pPr>
      <w:r>
        <w:t xml:space="preserve">                &lt;value&gt;28&lt;/value&gt;</w:t>
      </w:r>
    </w:p>
    <w:p w14:paraId="3DE30C99" w14:textId="77777777" w:rsidR="00496104" w:rsidRDefault="00496104" w:rsidP="00496104">
      <w:pPr>
        <w:pStyle w:val="Codeblock0"/>
      </w:pPr>
      <w:r>
        <w:t xml:space="preserve">              &lt;/day&gt;</w:t>
      </w:r>
    </w:p>
    <w:p w14:paraId="4A671782" w14:textId="77777777" w:rsidR="00496104" w:rsidRDefault="00496104" w:rsidP="00496104">
      <w:pPr>
        <w:pStyle w:val="Codeblock0"/>
      </w:pPr>
      <w:r>
        <w:t xml:space="preserve">              &lt;hour&gt;</w:t>
      </w:r>
    </w:p>
    <w:p w14:paraId="6FFDAC77" w14:textId="77777777" w:rsidR="00496104" w:rsidRDefault="00496104" w:rsidP="00496104">
      <w:pPr>
        <w:pStyle w:val="Codeblock0"/>
      </w:pPr>
      <w:r>
        <w:t xml:space="preserve">                &lt;value&gt;15&lt;/value&gt;</w:t>
      </w:r>
    </w:p>
    <w:p w14:paraId="71CE540D" w14:textId="77777777" w:rsidR="00496104" w:rsidRDefault="00496104" w:rsidP="00496104">
      <w:pPr>
        <w:pStyle w:val="Codeblock0"/>
      </w:pPr>
      <w:r>
        <w:t xml:space="preserve">              &lt;/hour&gt;</w:t>
      </w:r>
    </w:p>
    <w:p w14:paraId="137B7C79" w14:textId="77777777" w:rsidR="00496104" w:rsidRDefault="00496104" w:rsidP="00496104">
      <w:pPr>
        <w:pStyle w:val="Codeblock0"/>
      </w:pPr>
      <w:r>
        <w:t xml:space="preserve">              &lt;minute&gt;</w:t>
      </w:r>
    </w:p>
    <w:p w14:paraId="0362EA47" w14:textId="77777777" w:rsidR="00496104" w:rsidRDefault="00496104" w:rsidP="00496104">
      <w:pPr>
        <w:pStyle w:val="Codeblock0"/>
      </w:pPr>
      <w:r>
        <w:t xml:space="preserve">                &lt;value&gt;27&lt;/value&gt;</w:t>
      </w:r>
    </w:p>
    <w:p w14:paraId="04C261BD" w14:textId="77777777" w:rsidR="00496104" w:rsidRDefault="00496104" w:rsidP="00496104">
      <w:pPr>
        <w:pStyle w:val="Codeblock0"/>
      </w:pPr>
      <w:r>
        <w:t xml:space="preserve">              &lt;/minute&gt;</w:t>
      </w:r>
    </w:p>
    <w:p w14:paraId="302C4F20" w14:textId="77777777" w:rsidR="00496104" w:rsidRDefault="00496104" w:rsidP="00496104">
      <w:pPr>
        <w:pStyle w:val="Codeblock0"/>
      </w:pPr>
      <w:r>
        <w:t xml:space="preserve">              &lt;second&gt;</w:t>
      </w:r>
    </w:p>
    <w:p w14:paraId="2EE452B2" w14:textId="77777777" w:rsidR="00496104" w:rsidRDefault="00496104" w:rsidP="00496104">
      <w:pPr>
        <w:pStyle w:val="Codeblock0"/>
      </w:pPr>
      <w:r>
        <w:t xml:space="preserve">                &lt;value&gt;55&lt;/value&gt;</w:t>
      </w:r>
    </w:p>
    <w:p w14:paraId="084548DD" w14:textId="77777777" w:rsidR="00496104" w:rsidRDefault="00496104" w:rsidP="00496104">
      <w:pPr>
        <w:pStyle w:val="Codeblock0"/>
      </w:pPr>
      <w:r>
        <w:t xml:space="preserve">              &lt;/second&gt;</w:t>
      </w:r>
    </w:p>
    <w:p w14:paraId="650903B9" w14:textId="77777777" w:rsidR="00496104" w:rsidRDefault="00496104" w:rsidP="00496104">
      <w:pPr>
        <w:pStyle w:val="Codeblock0"/>
      </w:pPr>
      <w:r>
        <w:t xml:space="preserve">            &lt;/originator_dtg_group&gt;</w:t>
      </w:r>
    </w:p>
    <w:p w14:paraId="25E0CE50" w14:textId="77777777" w:rsidR="00496104" w:rsidRDefault="00496104" w:rsidP="00496104">
      <w:pPr>
        <w:pStyle w:val="Codeblock0"/>
      </w:pPr>
      <w:r>
        <w:t xml:space="preserve">            &lt;acknowledgement_request_group&gt;</w:t>
      </w:r>
    </w:p>
    <w:p w14:paraId="3C57A170" w14:textId="77777777" w:rsidR="00496104" w:rsidRDefault="00496104" w:rsidP="00496104">
      <w:pPr>
        <w:pStyle w:val="Codeblock0"/>
      </w:pPr>
      <w:r>
        <w:t xml:space="preserve">              &lt;machine_acknowledge_request_indicator&gt;</w:t>
      </w:r>
    </w:p>
    <w:p w14:paraId="08D91F61" w14:textId="77777777" w:rsidR="00496104" w:rsidRDefault="00496104" w:rsidP="00496104">
      <w:pPr>
        <w:pStyle w:val="Codeblock0"/>
      </w:pPr>
      <w:r>
        <w:t xml:space="preserve">                &lt;value&gt;1&lt;/value&gt;</w:t>
      </w:r>
    </w:p>
    <w:p w14:paraId="0C958FFA" w14:textId="77777777" w:rsidR="00496104" w:rsidRDefault="00496104" w:rsidP="00496104">
      <w:pPr>
        <w:pStyle w:val="Codeblock0"/>
      </w:pPr>
      <w:r>
        <w:t xml:space="preserve">              &lt;/machine_acknowledge_request_indicator&gt;</w:t>
      </w:r>
    </w:p>
    <w:p w14:paraId="60C12516" w14:textId="77777777" w:rsidR="00496104" w:rsidRDefault="00496104" w:rsidP="00496104">
      <w:pPr>
        <w:pStyle w:val="Codeblock0"/>
      </w:pPr>
      <w:r>
        <w:t xml:space="preserve">              &lt;operator_acknowledge_request_indicator&gt;</w:t>
      </w:r>
    </w:p>
    <w:p w14:paraId="6CB8B0D4" w14:textId="77777777" w:rsidR="00496104" w:rsidRDefault="00496104" w:rsidP="00496104">
      <w:pPr>
        <w:pStyle w:val="Codeblock0"/>
      </w:pPr>
      <w:r>
        <w:t xml:space="preserve">                &lt;value&gt;0&lt;/value&gt;</w:t>
      </w:r>
    </w:p>
    <w:p w14:paraId="0464AE2E" w14:textId="77777777" w:rsidR="00496104" w:rsidRDefault="00496104" w:rsidP="00496104">
      <w:pPr>
        <w:pStyle w:val="Codeblock0"/>
      </w:pPr>
      <w:r>
        <w:t xml:space="preserve">              &lt;/operator_acknowledge_request_indicator&gt;</w:t>
      </w:r>
    </w:p>
    <w:p w14:paraId="257AC340" w14:textId="77777777" w:rsidR="00496104" w:rsidRDefault="00496104" w:rsidP="00496104">
      <w:pPr>
        <w:pStyle w:val="Codeblock0"/>
      </w:pPr>
      <w:r>
        <w:t xml:space="preserve">              &lt;operator_reply_request_indicator&gt;</w:t>
      </w:r>
    </w:p>
    <w:p w14:paraId="71A12BFD" w14:textId="77777777" w:rsidR="00496104" w:rsidRDefault="00496104" w:rsidP="00496104">
      <w:pPr>
        <w:pStyle w:val="Codeblock0"/>
      </w:pPr>
      <w:r>
        <w:t xml:space="preserve">                &lt;value&gt;0&lt;/value&gt;</w:t>
      </w:r>
    </w:p>
    <w:p w14:paraId="4F217C86" w14:textId="77777777" w:rsidR="00496104" w:rsidRDefault="00496104" w:rsidP="00496104">
      <w:pPr>
        <w:pStyle w:val="Codeblock0"/>
      </w:pPr>
      <w:r>
        <w:t xml:space="preserve">              &lt;/operator_reply_request_indicator&gt;</w:t>
      </w:r>
    </w:p>
    <w:p w14:paraId="52B30502" w14:textId="77777777" w:rsidR="00496104" w:rsidRDefault="00496104" w:rsidP="00496104">
      <w:pPr>
        <w:pStyle w:val="Codeblock0"/>
      </w:pPr>
      <w:r>
        <w:t xml:space="preserve">            &lt;/acknowledgement_request_group&gt;</w:t>
      </w:r>
    </w:p>
    <w:p w14:paraId="38D3FFE2" w14:textId="77777777" w:rsidR="00496104" w:rsidRDefault="00496104" w:rsidP="00496104">
      <w:pPr>
        <w:pStyle w:val="Codeblock0"/>
      </w:pPr>
      <w:r>
        <w:t xml:space="preserve">          &lt;/message_handling_group&gt;</w:t>
      </w:r>
    </w:p>
    <w:p w14:paraId="380C58FE" w14:textId="77777777" w:rsidR="00496104" w:rsidRPr="00496104" w:rsidRDefault="00496104" w:rsidP="00496104">
      <w:pPr>
        <w:pStyle w:val="Codeblock0"/>
      </w:pPr>
      <w:r>
        <w:t xml:space="preserve">        &lt;/mil_std_2045_application_header&gt;</w:t>
      </w:r>
    </w:p>
    <w:p w14:paraId="4CBEE496" w14:textId="77777777" w:rsidR="00CA094F" w:rsidRDefault="00CA094F" w:rsidP="00CA094F">
      <w:r>
        <w:t xml:space="preserve">This added tier of element nesting might be transformed away by a post-processing pass over the resulting DFDL </w:t>
      </w:r>
      <w:proofErr w:type="spellStart"/>
      <w:r>
        <w:t>infoset</w:t>
      </w:r>
      <w:proofErr w:type="spellEnd"/>
      <w:r>
        <w:t>, but the inverse transformation which restores these value elements so as to allow unparsing is also requ</w:t>
      </w:r>
      <w:r w:rsidR="00496104">
        <w:t>ired.</w:t>
      </w:r>
    </w:p>
    <w:p w14:paraId="52541FF0" w14:textId="5B82AA7C" w:rsidR="00496104" w:rsidRDefault="00496104" w:rsidP="00CA094F">
      <w:r>
        <w:t xml:space="preserve">Strictly speaking, not all the above illustrated fields of the MIL-STD-2045 header require a value element. However, </w:t>
      </w:r>
      <w:del w:id="599" w:author="Mike Beckerle" w:date="2014-08-18T15:31:00Z">
        <w:r w:rsidDel="004647BE">
          <w:delText>all fields that have either a FPI or an FRI or both require a value element</w:delText>
        </w:r>
      </w:del>
      <w:ins w:id="600" w:author="Mike Beckerle" w:date="2014-08-18T15:31:00Z">
        <w:r w:rsidR="004647BE">
          <w:t xml:space="preserve">some fields require quite complex expressions using </w:t>
        </w:r>
        <w:proofErr w:type="spellStart"/>
        <w:r w:rsidR="004647BE">
          <w:t>dfdl</w:t>
        </w:r>
        <w:proofErr w:type="gramStart"/>
        <w:r w:rsidR="004647BE">
          <w:t>:inputValueCalc</w:t>
        </w:r>
      </w:ins>
      <w:proofErr w:type="spellEnd"/>
      <w:proofErr w:type="gramEnd"/>
      <w:r>
        <w:t xml:space="preserve">, so for the sake of uniformity, </w:t>
      </w:r>
      <w:del w:id="601" w:author="Mike Beckerle" w:date="2014-08-18T15:32:00Z">
        <w:r w:rsidDel="004647BE">
          <w:delText>even fields that are required and non-repeating have</w:delText>
        </w:r>
      </w:del>
      <w:ins w:id="602" w:author="Mike Beckerle" w:date="2014-08-18T15:32:00Z">
        <w:r w:rsidR="004647BE">
          <w:t>all fields are implemented (currently) as having</w:t>
        </w:r>
      </w:ins>
      <w:r>
        <w:t xml:space="preserve"> a value element. </w:t>
      </w:r>
    </w:p>
    <w:p w14:paraId="005A250A" w14:textId="77777777" w:rsidR="0042456C" w:rsidRDefault="0042456C" w:rsidP="0042456C">
      <w:pPr>
        <w:pStyle w:val="Heading2"/>
      </w:pPr>
      <w:bookmarkStart w:id="603" w:name="_Toc396139830"/>
      <w:bookmarkStart w:id="604" w:name="_GoBack"/>
      <w:bookmarkEnd w:id="604"/>
      <w:r>
        <w:lastRenderedPageBreak/>
        <w:t>Recommended Feature: Representation Types: Solving the Value-Elements Problem</w:t>
      </w:r>
      <w:bookmarkEnd w:id="603"/>
    </w:p>
    <w:p w14:paraId="1D4BA4DC" w14:textId="77777777" w:rsidR="0042456C" w:rsidRPr="001E62F9" w:rsidRDefault="0042456C" w:rsidP="0042456C">
      <w:pPr>
        <w:pStyle w:val="nobreak"/>
      </w:pPr>
      <w:r>
        <w:t>Any long term solution to the Value Elements problem must allow a complex type to be used as a hidden representation for an element of simple type. One such approach is illustrated by example here.</w:t>
      </w:r>
    </w:p>
    <w:p w14:paraId="7A00568C" w14:textId="77777777" w:rsidR="0042456C" w:rsidRDefault="0042456C" w:rsidP="0042456C">
      <w:pPr>
        <w:pStyle w:val="nobreak"/>
      </w:pPr>
      <w:r>
        <w:t xml:space="preserve">Consider this DFDL fragment with </w:t>
      </w:r>
      <w:proofErr w:type="spellStart"/>
      <w:r>
        <w:t>typothetical</w:t>
      </w:r>
      <w:proofErr w:type="spellEnd"/>
      <w:r>
        <w:t xml:space="preserve"> new property </w:t>
      </w:r>
      <w:proofErr w:type="spellStart"/>
      <w:r>
        <w:t>dfdl</w:t>
      </w:r>
      <w:proofErr w:type="gramStart"/>
      <w:r>
        <w:t>:representationType</w:t>
      </w:r>
      <w:proofErr w:type="spellEnd"/>
      <w:proofErr w:type="gramEnd"/>
      <w:r>
        <w:t>:</w:t>
      </w:r>
    </w:p>
    <w:p w14:paraId="7A054426" w14:textId="77777777" w:rsidR="0042456C" w:rsidRDefault="0042456C" w:rsidP="0042456C">
      <w:pPr>
        <w:pStyle w:val="Codeblock0"/>
      </w:pPr>
    </w:p>
    <w:p w14:paraId="3714596B" w14:textId="77777777" w:rsidR="0042456C" w:rsidRDefault="0042456C" w:rsidP="0042456C">
      <w:pPr>
        <w:pStyle w:val="Codeblock0"/>
      </w:pPr>
      <w:r>
        <w:t>&lt;xs:element name="myString" type="xs:string"</w:t>
      </w:r>
    </w:p>
    <w:p w14:paraId="22B74234" w14:textId="77777777" w:rsidR="0042456C" w:rsidRDefault="0042456C" w:rsidP="0042456C">
      <w:pPr>
        <w:pStyle w:val="Codeblock0"/>
      </w:pPr>
      <w:r>
        <w:t xml:space="preserve">    dfdl:representationType="tns:tString64"/&gt;</w:t>
      </w:r>
    </w:p>
    <w:p w14:paraId="6B7380AE" w14:textId="77777777" w:rsidR="0042456C" w:rsidRDefault="0042456C" w:rsidP="0042456C">
      <w:pPr>
        <w:pStyle w:val="Codeblock0"/>
      </w:pPr>
    </w:p>
    <w:p w14:paraId="491C9177" w14:textId="77777777" w:rsidR="0042456C" w:rsidRDefault="0042456C" w:rsidP="0042456C">
      <w:pPr>
        <w:pStyle w:val="Codeblock0"/>
      </w:pPr>
      <w:r>
        <w:t xml:space="preserve">  &lt;xs:complexType name="tString64Rep"&gt;</w:t>
      </w:r>
    </w:p>
    <w:p w14:paraId="68055E9D" w14:textId="77777777" w:rsidR="0042456C" w:rsidRDefault="0042456C" w:rsidP="0042456C">
      <w:pPr>
        <w:pStyle w:val="Codeblock0"/>
      </w:pPr>
      <w:r>
        <w:t xml:space="preserve">    &lt;xs:sequence&gt;</w:t>
      </w:r>
    </w:p>
    <w:p w14:paraId="310BABD1" w14:textId="77777777" w:rsidR="0042456C" w:rsidRDefault="0042456C" w:rsidP="0042456C">
      <w:pPr>
        <w:pStyle w:val="Codeblock0"/>
      </w:pPr>
      <w:r>
        <w:t xml:space="preserve">      &lt;xs:element name="__rep" type="xs:string" </w:t>
      </w:r>
    </w:p>
    <w:p w14:paraId="27CB314A" w14:textId="77777777" w:rsidR="0042456C" w:rsidRDefault="0042456C" w:rsidP="0042456C">
      <w:pPr>
        <w:pStyle w:val="Codeblock0"/>
      </w:pPr>
      <w:r>
        <w:t xml:space="preserve">        dfdl:lengthKind="pattern" </w:t>
      </w:r>
    </w:p>
    <w:p w14:paraId="392EBED9" w14:textId="77777777" w:rsidR="0042456C" w:rsidRDefault="0042456C" w:rsidP="0042456C">
      <w:pPr>
        <w:pStyle w:val="Codeblock0"/>
      </w:pPr>
      <w:r>
        <w:t xml:space="preserve">        dfdl:lengthPattern="[^\x7F]{0,63}\x7F|[^\x7F]{64}" </w:t>
      </w:r>
    </w:p>
    <w:p w14:paraId="515C51F0" w14:textId="77777777" w:rsidR="0042456C" w:rsidRDefault="0042456C" w:rsidP="0042456C">
      <w:pPr>
        <w:pStyle w:val="Codeblock0"/>
      </w:pPr>
      <w:r>
        <w:t xml:space="preserve">        dfdl:outputValueCalc="{ </w:t>
      </w:r>
    </w:p>
    <w:p w14:paraId="5DC04C7C" w14:textId="77777777" w:rsidR="0042456C" w:rsidRDefault="0042456C" w:rsidP="0042456C">
      <w:pPr>
        <w:pStyle w:val="Codeblock0"/>
      </w:pPr>
      <w:r>
        <w:t xml:space="preserve">          if (fn:string-length(../vmfi:value) lt 64) </w:t>
      </w:r>
    </w:p>
    <w:p w14:paraId="35432B42" w14:textId="77777777" w:rsidR="0042456C" w:rsidRDefault="0042456C" w:rsidP="0042456C">
      <w:pPr>
        <w:pStyle w:val="Codeblock0"/>
      </w:pPr>
      <w:r>
        <w:t xml:space="preserve">          then </w:t>
      </w:r>
    </w:p>
    <w:p w14:paraId="6CDF4044" w14:textId="77777777" w:rsidR="0042456C" w:rsidRDefault="0042456C" w:rsidP="0042456C">
      <w:pPr>
        <w:pStyle w:val="Codeblock0"/>
      </w:pPr>
      <w:r>
        <w:t xml:space="preserve">            fn:concat(../vmfi:value, dfdl:string('%DEL;')) </w:t>
      </w:r>
    </w:p>
    <w:p w14:paraId="4BB160DF" w14:textId="77777777" w:rsidR="0042456C" w:rsidRDefault="0042456C" w:rsidP="0042456C">
      <w:pPr>
        <w:pStyle w:val="Codeblock0"/>
      </w:pPr>
      <w:r>
        <w:t xml:space="preserve">          else </w:t>
      </w:r>
    </w:p>
    <w:p w14:paraId="6EDE21B4" w14:textId="77777777" w:rsidR="0042456C" w:rsidRDefault="0042456C" w:rsidP="0042456C">
      <w:pPr>
        <w:pStyle w:val="Codeblock0"/>
      </w:pPr>
      <w:r>
        <w:t xml:space="preserve">            fn:substring(../vmfi:value, 1, 64)</w:t>
      </w:r>
    </w:p>
    <w:p w14:paraId="5ABFD64C" w14:textId="77777777" w:rsidR="0042456C" w:rsidRDefault="0042456C" w:rsidP="0042456C">
      <w:pPr>
        <w:pStyle w:val="Codeblock0"/>
      </w:pPr>
      <w:r>
        <w:t xml:space="preserve">        }" </w:t>
      </w:r>
    </w:p>
    <w:p w14:paraId="0C8D0EA2" w14:textId="77777777" w:rsidR="0042456C" w:rsidRDefault="0042456C" w:rsidP="0042456C">
      <w:pPr>
        <w:pStyle w:val="Codeblock0"/>
      </w:pPr>
      <w:r>
        <w:t xml:space="preserve">        xmlns:vmfi="urn:vmfDFDLInternal"/&gt;</w:t>
      </w:r>
    </w:p>
    <w:p w14:paraId="1A771B58" w14:textId="77777777" w:rsidR="0042456C" w:rsidRDefault="0042456C" w:rsidP="0042456C">
      <w:pPr>
        <w:pStyle w:val="Codeblock0"/>
      </w:pPr>
    </w:p>
    <w:p w14:paraId="6660C52D" w14:textId="77777777" w:rsidR="0042456C" w:rsidRDefault="0042456C" w:rsidP="0042456C">
      <w:pPr>
        <w:pStyle w:val="Codeblock0"/>
      </w:pPr>
      <w:r>
        <w:t xml:space="preserve">      &lt;!-- this value element is the string value --&gt;</w:t>
      </w:r>
    </w:p>
    <w:p w14:paraId="297930C2" w14:textId="77777777" w:rsidR="0042456C" w:rsidRDefault="0042456C" w:rsidP="0042456C">
      <w:pPr>
        <w:pStyle w:val="Codeblock0"/>
      </w:pPr>
    </w:p>
    <w:p w14:paraId="29503B0D" w14:textId="77777777" w:rsidR="0042456C" w:rsidRDefault="0042456C" w:rsidP="0042456C">
      <w:pPr>
        <w:pStyle w:val="Codeblock0"/>
      </w:pPr>
      <w:r>
        <w:t xml:space="preserve">      &lt;xs:element name="value" type="xs:string" </w:t>
      </w:r>
    </w:p>
    <w:p w14:paraId="05F61A86" w14:textId="77777777" w:rsidR="0042456C" w:rsidRDefault="0042456C" w:rsidP="0042456C">
      <w:pPr>
        <w:pStyle w:val="Codeblock0"/>
      </w:pPr>
      <w:r>
        <w:t xml:space="preserve">        dfdl:inputValueCalc="{ </w:t>
      </w:r>
    </w:p>
    <w:p w14:paraId="4D642E04" w14:textId="77777777" w:rsidR="0042456C" w:rsidRDefault="0042456C" w:rsidP="0042456C">
      <w:pPr>
        <w:pStyle w:val="Codeblock0"/>
      </w:pPr>
      <w:r>
        <w:t xml:space="preserve">          if ((fn:string-length(xs:string(../vmfi:__rep)) = 64) </w:t>
      </w:r>
    </w:p>
    <w:p w14:paraId="17463728" w14:textId="77777777" w:rsidR="0042456C" w:rsidRDefault="0042456C" w:rsidP="0042456C">
      <w:pPr>
        <w:pStyle w:val="Codeblock0"/>
      </w:pPr>
      <w:r>
        <w:t xml:space="preserve">               and fn:not(fn:ends-with(../vmfi:__rep, dfdl:string('%DEL;'))))</w:t>
      </w:r>
    </w:p>
    <w:p w14:paraId="7BBEBBFD" w14:textId="77777777" w:rsidR="0042456C" w:rsidRDefault="0042456C" w:rsidP="0042456C">
      <w:pPr>
        <w:pStyle w:val="Codeblock0"/>
      </w:pPr>
      <w:r>
        <w:t xml:space="preserve">          then </w:t>
      </w:r>
    </w:p>
    <w:p w14:paraId="5F3EDD88" w14:textId="77777777" w:rsidR="0042456C" w:rsidRDefault="0042456C" w:rsidP="0042456C">
      <w:pPr>
        <w:pStyle w:val="Codeblock0"/>
      </w:pPr>
      <w:r>
        <w:t xml:space="preserve">            xs:string(../vmfi:__rep) </w:t>
      </w:r>
    </w:p>
    <w:p w14:paraId="09C59795" w14:textId="77777777" w:rsidR="0042456C" w:rsidRDefault="0042456C" w:rsidP="0042456C">
      <w:pPr>
        <w:pStyle w:val="Codeblock0"/>
      </w:pPr>
      <w:r>
        <w:t xml:space="preserve">          else </w:t>
      </w:r>
    </w:p>
    <w:p w14:paraId="7C54D530" w14:textId="77777777" w:rsidR="0042456C" w:rsidRDefault="0042456C" w:rsidP="0042456C">
      <w:pPr>
        <w:pStyle w:val="Codeblock0"/>
      </w:pPr>
      <w:r>
        <w:t xml:space="preserve">            fn:substring(../vmfi:__rep, 1, fn:string-length(../vmfi:__rep) - 1) </w:t>
      </w:r>
    </w:p>
    <w:p w14:paraId="5D839D21" w14:textId="77777777" w:rsidR="0042456C" w:rsidRDefault="0042456C" w:rsidP="0042456C">
      <w:pPr>
        <w:pStyle w:val="Codeblock0"/>
      </w:pPr>
      <w:r>
        <w:t xml:space="preserve">        }" </w:t>
      </w:r>
    </w:p>
    <w:p w14:paraId="1D2FDD39" w14:textId="77777777" w:rsidR="0042456C" w:rsidRDefault="0042456C" w:rsidP="0042456C">
      <w:pPr>
        <w:pStyle w:val="Codeblock0"/>
      </w:pPr>
      <w:r>
        <w:t xml:space="preserve">        xmlns:vmfi="urn:vmfDFDLInternal"/&gt;</w:t>
      </w:r>
    </w:p>
    <w:p w14:paraId="50468C34" w14:textId="77777777" w:rsidR="0042456C" w:rsidRDefault="0042456C" w:rsidP="0042456C">
      <w:pPr>
        <w:pStyle w:val="Codeblock0"/>
      </w:pPr>
      <w:r>
        <w:t xml:space="preserve">    &lt;/xs:sequence&gt;</w:t>
      </w:r>
    </w:p>
    <w:p w14:paraId="3D7D7F15" w14:textId="77777777" w:rsidR="0042456C" w:rsidRDefault="0042456C" w:rsidP="0042456C">
      <w:pPr>
        <w:pStyle w:val="Codeblock0"/>
      </w:pPr>
      <w:r>
        <w:t xml:space="preserve">  &lt;/xs:complexType&gt;</w:t>
      </w:r>
    </w:p>
    <w:p w14:paraId="12811A74" w14:textId="77777777" w:rsidR="0042456C" w:rsidRDefault="0042456C" w:rsidP="0042456C">
      <w:r>
        <w:t xml:space="preserve">The above suggests that an element of simple type can have a complex representation that is hidden. The child of the complex type with distinguished name 'value' provides the value of the element. </w:t>
      </w:r>
    </w:p>
    <w:p w14:paraId="7DE0951A" w14:textId="77777777" w:rsidR="0042456C" w:rsidRDefault="0042456C" w:rsidP="0042456C">
      <w:r>
        <w:t>A few observations:</w:t>
      </w:r>
    </w:p>
    <w:p w14:paraId="2BC4F2CB" w14:textId="77777777" w:rsidR="0042456C" w:rsidRDefault="0042456C" w:rsidP="003D47EC">
      <w:pPr>
        <w:numPr>
          <w:ilvl w:val="0"/>
          <w:numId w:val="12"/>
        </w:numPr>
      </w:pPr>
      <w:r>
        <w:t xml:space="preserve">The </w:t>
      </w:r>
      <w:proofErr w:type="spellStart"/>
      <w:r>
        <w:t>infoset</w:t>
      </w:r>
      <w:proofErr w:type="spellEnd"/>
      <w:r>
        <w:t xml:space="preserve"> can still be validated because the representation type's child elements do not appear in the </w:t>
      </w:r>
      <w:proofErr w:type="spellStart"/>
      <w:r>
        <w:t>infoset</w:t>
      </w:r>
      <w:proofErr w:type="spellEnd"/>
      <w:r>
        <w:t xml:space="preserve">. </w:t>
      </w:r>
    </w:p>
    <w:p w14:paraId="3DA32240" w14:textId="77777777" w:rsidR="0042456C" w:rsidRDefault="0042456C" w:rsidP="003D47EC">
      <w:pPr>
        <w:numPr>
          <w:ilvl w:val="0"/>
          <w:numId w:val="12"/>
        </w:numPr>
      </w:pPr>
      <w:r>
        <w:t>The DFDL schema for the representation type itself (tString64) is visible to the DFDL implementation as any complex type definition.</w:t>
      </w:r>
    </w:p>
    <w:p w14:paraId="3665B62F" w14:textId="77777777" w:rsidR="0042456C" w:rsidRPr="00D803F4" w:rsidRDefault="0042456C" w:rsidP="0042456C">
      <w:r>
        <w:t xml:space="preserve">This mechanism has some similarities to the </w:t>
      </w:r>
      <w:proofErr w:type="spellStart"/>
      <w:r>
        <w:t>dfdl</w:t>
      </w:r>
      <w:proofErr w:type="gramStart"/>
      <w:r>
        <w:t>:prefixLengthType</w:t>
      </w:r>
      <w:proofErr w:type="spellEnd"/>
      <w:proofErr w:type="gramEnd"/>
      <w:r>
        <w:t xml:space="preserve"> property, which hides an implicit type definition from the </w:t>
      </w:r>
      <w:proofErr w:type="spellStart"/>
      <w:r>
        <w:t>infoset</w:t>
      </w:r>
      <w:proofErr w:type="spellEnd"/>
      <w:r>
        <w:t>.</w:t>
      </w:r>
    </w:p>
    <w:p w14:paraId="770B071B" w14:textId="77777777" w:rsidR="0042456C" w:rsidRPr="00CA094F" w:rsidRDefault="0042456C" w:rsidP="00CA094F"/>
    <w:p w14:paraId="7D1C956F" w14:textId="77777777" w:rsidR="00B946CF" w:rsidRDefault="00CA094F" w:rsidP="00CA094F">
      <w:pPr>
        <w:pStyle w:val="Heading1"/>
      </w:pPr>
      <w:bookmarkStart w:id="605" w:name="_Toc396139831"/>
      <w:r>
        <w:lastRenderedPageBreak/>
        <w:t>Other Limitations</w:t>
      </w:r>
      <w:bookmarkEnd w:id="605"/>
    </w:p>
    <w:p w14:paraId="4C9DC27A" w14:textId="77777777" w:rsidR="00CA094F" w:rsidRDefault="00CA094F" w:rsidP="00CA094F">
      <w:pPr>
        <w:pStyle w:val="nobreak"/>
      </w:pPr>
      <w:r>
        <w:t xml:space="preserve">In the course of implementing MIL-STD-2045, the following additional </w:t>
      </w:r>
      <w:proofErr w:type="spellStart"/>
      <w:r>
        <w:t>limiations</w:t>
      </w:r>
      <w:proofErr w:type="spellEnd"/>
      <w:r>
        <w:t xml:space="preserve"> were found to be troublesome:</w:t>
      </w:r>
    </w:p>
    <w:p w14:paraId="5B3AA599" w14:textId="77777777" w:rsidR="00CA094F" w:rsidRPr="00CA094F" w:rsidRDefault="00CA094F" w:rsidP="00CA094F">
      <w:pPr>
        <w:pStyle w:val="Heading2"/>
      </w:pPr>
      <w:bookmarkStart w:id="606" w:name="_Toc396139832"/>
      <w:r>
        <w:t>Calculated Values</w:t>
      </w:r>
      <w:bookmarkEnd w:id="606"/>
    </w:p>
    <w:p w14:paraId="73EFD245" w14:textId="77777777" w:rsidR="00B946CF" w:rsidRPr="00F80E82" w:rsidRDefault="00B946CF" w:rsidP="003D47EC">
      <w:pPr>
        <w:numPr>
          <w:ilvl w:val="0"/>
          <w:numId w:val="13"/>
        </w:numPr>
      </w:pPr>
      <w:proofErr w:type="spellStart"/>
      <w:r w:rsidRPr="00F80E82">
        <w:t>dfdl:inputValueCalc</w:t>
      </w:r>
      <w:proofErr w:type="spellEnd"/>
      <w:r w:rsidRPr="00F80E82">
        <w:t xml:space="preserve"> only allowed on scalar elements (</w:t>
      </w:r>
      <w:proofErr w:type="spellStart"/>
      <w:r w:rsidRPr="00F80E82">
        <w:t>minOccurs</w:t>
      </w:r>
      <w:proofErr w:type="spellEnd"/>
      <w:r w:rsidRPr="00F80E82">
        <w:t xml:space="preserve"> 1, </w:t>
      </w:r>
      <w:proofErr w:type="spellStart"/>
      <w:r w:rsidRPr="00F80E82">
        <w:t>maxOccurs</w:t>
      </w:r>
      <w:proofErr w:type="spellEnd"/>
      <w:r w:rsidRPr="00F80E82">
        <w:t xml:space="preserve"> 1)</w:t>
      </w:r>
    </w:p>
    <w:p w14:paraId="52628C4A" w14:textId="77777777" w:rsidR="00CA094F" w:rsidRDefault="00CA094F" w:rsidP="003D47EC">
      <w:pPr>
        <w:numPr>
          <w:ilvl w:val="0"/>
          <w:numId w:val="13"/>
        </w:numPr>
      </w:pPr>
      <w:proofErr w:type="spellStart"/>
      <w:r>
        <w:t>dfdl:inputValueCalc</w:t>
      </w:r>
      <w:proofErr w:type="spellEnd"/>
      <w:r>
        <w:t xml:space="preserve"> only allows </w:t>
      </w:r>
      <w:r w:rsidR="00B946CF" w:rsidRPr="00F80E82">
        <w:t xml:space="preserve">on local element </w:t>
      </w:r>
      <w:proofErr w:type="spellStart"/>
      <w:r w:rsidR="00B946CF" w:rsidRPr="00F80E82">
        <w:t>decls</w:t>
      </w:r>
      <w:proofErr w:type="spellEnd"/>
      <w:r w:rsidR="00B946CF" w:rsidRPr="00F80E82">
        <w:t xml:space="preserve"> (not on types, not on global elements)</w:t>
      </w:r>
    </w:p>
    <w:p w14:paraId="29ACCA07" w14:textId="77777777" w:rsidR="00B946CF" w:rsidRDefault="00CA094F" w:rsidP="00CA094F">
      <w:r>
        <w:t>The above imply there is n</w:t>
      </w:r>
      <w:r w:rsidR="00B946CF" w:rsidRPr="00F80E82">
        <w:t>o way to create a logical simple type from a complex type representation if</w:t>
      </w:r>
      <w:r>
        <w:t xml:space="preserve"> the element is</w:t>
      </w:r>
      <w:r w:rsidR="00B946CF" w:rsidRPr="00F80E82">
        <w:t xml:space="preserve"> optional or array.</w:t>
      </w:r>
      <w:r w:rsidR="0042456C">
        <w:t xml:space="preserve"> This is an additional source of requirement for additional element tiers which are needed to satisfy the DFDL schema requirements but are not logically necessary in the resulting </w:t>
      </w:r>
      <w:proofErr w:type="spellStart"/>
      <w:r w:rsidR="0042456C">
        <w:t>infoset</w:t>
      </w:r>
      <w:proofErr w:type="spellEnd"/>
      <w:r w:rsidR="0042456C">
        <w:t>. These restrictions seem arbitrary given how easy it is to work around them by inserting another tier of elements.</w:t>
      </w:r>
    </w:p>
    <w:p w14:paraId="64CF2B88" w14:textId="77777777" w:rsidR="00CA094F" w:rsidRPr="00F80E82" w:rsidRDefault="00CA094F" w:rsidP="00CA094F">
      <w:pPr>
        <w:pStyle w:val="Heading2"/>
      </w:pPr>
      <w:bookmarkStart w:id="607" w:name="_Toc396139833"/>
      <w:r>
        <w:t>Hidden Groups</w:t>
      </w:r>
      <w:bookmarkEnd w:id="607"/>
    </w:p>
    <w:p w14:paraId="7AC5FB10" w14:textId="77777777" w:rsidR="00CA094F" w:rsidRDefault="00CA094F" w:rsidP="003D47EC">
      <w:pPr>
        <w:numPr>
          <w:ilvl w:val="0"/>
          <w:numId w:val="13"/>
        </w:numPr>
      </w:pPr>
      <w:r>
        <w:t xml:space="preserve">No ability </w:t>
      </w:r>
      <w:r w:rsidR="00B946CF" w:rsidRPr="00F80E82">
        <w:t>to nest hidden groups adjacent to their point of use</w:t>
      </w:r>
      <w:r>
        <w:t xml:space="preserve"> such that their names are localized. </w:t>
      </w:r>
    </w:p>
    <w:p w14:paraId="183D7BEB" w14:textId="77777777" w:rsidR="0042456C" w:rsidRDefault="0042456C" w:rsidP="00F80E82">
      <w:r>
        <w:t>A syntax where a hidden group could be directly embedded in the schema would eliminate the need for most long global names.</w:t>
      </w:r>
    </w:p>
    <w:p w14:paraId="09C79774" w14:textId="77777777" w:rsidR="00CA094F" w:rsidRPr="00F80E82" w:rsidRDefault="00CA094F" w:rsidP="00F80E82">
      <w:r>
        <w:t>This requires the use of</w:t>
      </w:r>
      <w:r w:rsidR="00B946CF" w:rsidRPr="00F80E82">
        <w:t xml:space="preserve"> globally unique names for each hidden group.</w:t>
      </w:r>
      <w:r>
        <w:t xml:space="preserve"> These verbose names make debugging the schema much more difficult.</w:t>
      </w:r>
    </w:p>
    <w:p w14:paraId="088ED373" w14:textId="77777777" w:rsidR="00B946CF" w:rsidRPr="00F80E82" w:rsidRDefault="00B946CF" w:rsidP="00F43004">
      <w:pPr>
        <w:pStyle w:val="Heading1"/>
      </w:pPr>
      <w:bookmarkStart w:id="608" w:name="_Toc20156277"/>
      <w:bookmarkStart w:id="609" w:name="_Toc384991129"/>
      <w:bookmarkStart w:id="610" w:name="__RefHeading__1772_906098299"/>
      <w:bookmarkStart w:id="611" w:name="_Toc391372308"/>
      <w:bookmarkStart w:id="612" w:name="_Toc396139834"/>
      <w:bookmarkEnd w:id="608"/>
      <w:bookmarkEnd w:id="609"/>
      <w:r w:rsidRPr="00F80E82">
        <w:lastRenderedPageBreak/>
        <w:t>Security Considerations</w:t>
      </w:r>
      <w:bookmarkEnd w:id="610"/>
      <w:bookmarkEnd w:id="611"/>
      <w:bookmarkEnd w:id="612"/>
    </w:p>
    <w:p w14:paraId="6A52A78F" w14:textId="77777777" w:rsidR="00B946CF" w:rsidRPr="00F80E82" w:rsidRDefault="00B946CF" w:rsidP="00F80E82">
      <w:r w:rsidRPr="00F80E82">
        <w:t>Only data parsing is discussed in this document. Data serialization, or 'unparsing', raises one critical data security issue which is that when writing data, the contents of all of the data must be specified so as to prevent unused parts of the data being used for unintended purposes.</w:t>
      </w:r>
    </w:p>
    <w:p w14:paraId="7FF30F68" w14:textId="17C69309" w:rsidR="00B946CF" w:rsidRPr="00F80E82" w:rsidRDefault="00B946CF" w:rsidP="00F80E82">
      <w:r w:rsidRPr="00F80E82">
        <w:t>The DFDL standard (see [</w:t>
      </w:r>
      <w:hyperlink w:anchor="a_DFDL" w:history="1">
        <w:r w:rsidRPr="00707DB2">
          <w:rPr>
            <w:rStyle w:val="Hyperlink"/>
          </w:rPr>
          <w:t>DFDL</w:t>
        </w:r>
      </w:hyperlink>
      <w:r w:rsidRPr="00F80E82">
        <w:t>]) specifically provides for this by requiring that a fill byte be specified, the contents of which are used to fill in any unused bits or bytes of the output data.</w:t>
      </w:r>
    </w:p>
    <w:p w14:paraId="2AA30FA7" w14:textId="77777777" w:rsidR="00B946CF" w:rsidRPr="00F80E82" w:rsidRDefault="00B946CF" w:rsidP="00F43004">
      <w:pPr>
        <w:pStyle w:val="Heading1"/>
      </w:pPr>
      <w:bookmarkStart w:id="613" w:name="_Toc384991130"/>
      <w:bookmarkStart w:id="614" w:name="__RefHeading__1774_906098299"/>
      <w:bookmarkStart w:id="615" w:name="_Toc391372309"/>
      <w:bookmarkStart w:id="616" w:name="_Toc396139835"/>
      <w:bookmarkEnd w:id="613"/>
      <w:r w:rsidRPr="00F80E82">
        <w:lastRenderedPageBreak/>
        <w:t>Glossary</w:t>
      </w:r>
      <w:bookmarkEnd w:id="614"/>
      <w:bookmarkEnd w:id="615"/>
      <w:bookmarkEnd w:id="616"/>
    </w:p>
    <w:p w14:paraId="4C9C51B5" w14:textId="77777777" w:rsidR="00B946CF" w:rsidRPr="00F80E82" w:rsidRDefault="00B946CF" w:rsidP="00F80E82">
      <w:r w:rsidRPr="00F80E82">
        <w:t>Byte – 8 bits of data, also called an Octet.</w:t>
      </w:r>
    </w:p>
    <w:p w14:paraId="23F77701" w14:textId="77777777" w:rsidR="00B946CF" w:rsidRPr="00F80E82" w:rsidRDefault="00B946CF" w:rsidP="00F80E82">
      <w:r w:rsidRPr="00F80E82">
        <w:t>DFDL - Data Format Description Language</w:t>
      </w:r>
    </w:p>
    <w:p w14:paraId="679D2A91" w14:textId="77777777" w:rsidR="00B946CF" w:rsidRPr="00F80E82" w:rsidRDefault="00B946CF" w:rsidP="00F80E82">
      <w:proofErr w:type="gramStart"/>
      <w:r w:rsidRPr="00F80E82">
        <w:t>MIL-STD-2045 – MIL Standard 2045 47001D with Change 1.</w:t>
      </w:r>
      <w:proofErr w:type="gramEnd"/>
      <w:r w:rsidRPr="00F80E82">
        <w:t xml:space="preserve"> See [MILSTD2045] in references.</w:t>
      </w:r>
    </w:p>
    <w:p w14:paraId="1376E847" w14:textId="77777777" w:rsidR="00B946CF" w:rsidRPr="00F80E82" w:rsidRDefault="00B946CF" w:rsidP="00F80E82">
      <w:r w:rsidRPr="00F80E82">
        <w:t>TDML - Test Data Markup Language</w:t>
      </w:r>
    </w:p>
    <w:p w14:paraId="53B998F9" w14:textId="77777777" w:rsidR="00B946CF" w:rsidRPr="00F80E82" w:rsidRDefault="00B946CF" w:rsidP="000B6CB4">
      <w:pPr>
        <w:pStyle w:val="Heading1"/>
      </w:pPr>
      <w:bookmarkStart w:id="617" w:name="_Toc384991131"/>
      <w:bookmarkStart w:id="618" w:name="__RefHeading__1776_906098299"/>
      <w:bookmarkStart w:id="619" w:name="_Toc391372310"/>
      <w:bookmarkStart w:id="620" w:name="_Toc396139836"/>
      <w:bookmarkEnd w:id="617"/>
      <w:r w:rsidRPr="00F80E82">
        <w:lastRenderedPageBreak/>
        <w:t>Contributor</w:t>
      </w:r>
      <w:bookmarkEnd w:id="618"/>
      <w:bookmarkEnd w:id="619"/>
      <w:r w:rsidR="000B6CB4">
        <w:t>s</w:t>
      </w:r>
      <w:bookmarkEnd w:id="620"/>
    </w:p>
    <w:p w14:paraId="122E769B" w14:textId="77777777" w:rsidR="000B6CB4" w:rsidRDefault="000B6CB4" w:rsidP="000B6CB4">
      <w:pPr>
        <w:spacing w:before="0"/>
      </w:pPr>
    </w:p>
    <w:p w14:paraId="1B88CC3D" w14:textId="77777777" w:rsidR="00B946CF" w:rsidRPr="00F80E82" w:rsidRDefault="00B946CF" w:rsidP="000B6CB4">
      <w:pPr>
        <w:spacing w:before="0"/>
      </w:pPr>
      <w:r w:rsidRPr="00F80E82">
        <w:t>Michael J. Beckerle (Corresponding Author)</w:t>
      </w:r>
    </w:p>
    <w:p w14:paraId="6A0FEEEA" w14:textId="77777777" w:rsidR="00B946CF" w:rsidRPr="00F80E82" w:rsidRDefault="00B946CF" w:rsidP="000B6CB4">
      <w:pPr>
        <w:spacing w:before="0"/>
      </w:pPr>
      <w:proofErr w:type="spellStart"/>
      <w:r w:rsidRPr="00F80E82">
        <w:t>Tresys</w:t>
      </w:r>
      <w:proofErr w:type="spellEnd"/>
      <w:r w:rsidRPr="00F80E82">
        <w:t xml:space="preserve"> Technology</w:t>
      </w:r>
    </w:p>
    <w:p w14:paraId="004D6E0A" w14:textId="77777777" w:rsidR="00B946CF" w:rsidRPr="00F80E82" w:rsidRDefault="00B946CF" w:rsidP="000B6CB4">
      <w:pPr>
        <w:spacing w:before="0"/>
      </w:pPr>
      <w:r w:rsidRPr="00F80E82">
        <w:t>Columbia, MD</w:t>
      </w:r>
    </w:p>
    <w:p w14:paraId="35831FBE" w14:textId="77777777" w:rsidR="00B946CF" w:rsidRPr="00F80E82" w:rsidRDefault="00B946CF" w:rsidP="000B6CB4">
      <w:pPr>
        <w:spacing w:before="0"/>
      </w:pPr>
      <w:r w:rsidRPr="00F80E82">
        <w:t>USA</w:t>
      </w:r>
    </w:p>
    <w:p w14:paraId="02659904" w14:textId="77777777" w:rsidR="00B946CF" w:rsidRPr="00F80E82" w:rsidRDefault="00B946CF" w:rsidP="000B6CB4">
      <w:pPr>
        <w:spacing w:before="0"/>
      </w:pPr>
      <w:r w:rsidRPr="00F80E82">
        <w:t>Email: mbeckerle@tresys.com</w:t>
      </w:r>
      <w:bookmarkStart w:id="621" w:name="_Toc384991132"/>
      <w:bookmarkEnd w:id="621"/>
    </w:p>
    <w:p w14:paraId="0EABD9EA" w14:textId="77777777" w:rsidR="00B946CF" w:rsidRPr="00F80E82" w:rsidRDefault="00B946CF" w:rsidP="000B6CB4">
      <w:pPr>
        <w:pStyle w:val="Heading1"/>
      </w:pPr>
      <w:bookmarkStart w:id="622" w:name="_Toc526008660"/>
      <w:bookmarkStart w:id="623" w:name="_Toc384991133"/>
      <w:bookmarkStart w:id="624" w:name="__RefHeading__1780_906098299"/>
      <w:bookmarkStart w:id="625" w:name="_Toc391372311"/>
      <w:bookmarkStart w:id="626" w:name="_Toc396139837"/>
      <w:bookmarkEnd w:id="622"/>
      <w:bookmarkEnd w:id="623"/>
      <w:r w:rsidRPr="00F80E82">
        <w:lastRenderedPageBreak/>
        <w:t>Intellectual Property Statement</w:t>
      </w:r>
      <w:bookmarkEnd w:id="624"/>
      <w:bookmarkEnd w:id="625"/>
      <w:bookmarkEnd w:id="626"/>
    </w:p>
    <w:p w14:paraId="71D3A6F8" w14:textId="77777777" w:rsidR="00B946CF" w:rsidRPr="00F80E82" w:rsidRDefault="00B946CF" w:rsidP="00F80E82">
      <w:r w:rsidRPr="00F80E82">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5FB97B71" w14:textId="77777777" w:rsidR="00B946CF" w:rsidRPr="00F80E82" w:rsidRDefault="00B946CF" w:rsidP="00F80E82">
      <w:r w:rsidRPr="00F80E82">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69C187EC" w14:textId="77777777" w:rsidR="00B946CF" w:rsidRPr="00F80E82" w:rsidRDefault="00B946CF" w:rsidP="000B6CB4">
      <w:pPr>
        <w:pStyle w:val="Heading1"/>
      </w:pPr>
      <w:bookmarkStart w:id="627" w:name="_Toc384991135"/>
      <w:bookmarkStart w:id="628" w:name="_Toc526008661"/>
      <w:bookmarkStart w:id="629" w:name="_Toc391372312"/>
      <w:bookmarkStart w:id="630" w:name="_Toc396139838"/>
      <w:bookmarkEnd w:id="627"/>
      <w:bookmarkEnd w:id="628"/>
      <w:r w:rsidRPr="00F80E82">
        <w:lastRenderedPageBreak/>
        <w:t>Disclaimer</w:t>
      </w:r>
      <w:bookmarkEnd w:id="629"/>
      <w:bookmarkEnd w:id="630"/>
    </w:p>
    <w:p w14:paraId="40885BD3" w14:textId="77777777" w:rsidR="00B946CF" w:rsidRPr="00F80E82" w:rsidRDefault="00B946CF" w:rsidP="00F80E82">
      <w:r w:rsidRPr="00F80E82">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4A37877E" w14:textId="77777777" w:rsidR="00B946CF" w:rsidRPr="00F80E82" w:rsidRDefault="00B946CF" w:rsidP="000B6CB4">
      <w:pPr>
        <w:pStyle w:val="Heading1"/>
      </w:pPr>
      <w:bookmarkStart w:id="631" w:name="Bookmark"/>
      <w:bookmarkStart w:id="632" w:name="_Toc3849911351"/>
      <w:bookmarkStart w:id="633" w:name="__RefHeading__1784_906098299"/>
      <w:bookmarkStart w:id="634" w:name="_Toc391372313"/>
      <w:bookmarkStart w:id="635" w:name="_Toc396139839"/>
      <w:bookmarkEnd w:id="631"/>
      <w:bookmarkEnd w:id="632"/>
      <w:r w:rsidRPr="00F80E82">
        <w:lastRenderedPageBreak/>
        <w:t>Full Copyright Notice</w:t>
      </w:r>
      <w:bookmarkEnd w:id="633"/>
      <w:bookmarkEnd w:id="634"/>
      <w:bookmarkEnd w:id="635"/>
    </w:p>
    <w:p w14:paraId="4F55BE72" w14:textId="77777777" w:rsidR="00B946CF" w:rsidRPr="00F80E82" w:rsidRDefault="00B946CF" w:rsidP="00F80E82">
      <w:proofErr w:type="gramStart"/>
      <w:r w:rsidRPr="00F80E82">
        <w:t>Copyright (C) Open Grid Forum (2014).</w:t>
      </w:r>
      <w:proofErr w:type="gramEnd"/>
      <w:r w:rsidRPr="00F80E82">
        <w:t xml:space="preserve"> Some Rights Reserved.</w:t>
      </w:r>
    </w:p>
    <w:p w14:paraId="2777F4CE" w14:textId="77777777" w:rsidR="00B946CF" w:rsidRPr="00F80E82" w:rsidRDefault="00B946CF" w:rsidP="00F80E82">
      <w:r w:rsidRPr="00F80E82">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p>
    <w:p w14:paraId="3FF75110" w14:textId="77777777" w:rsidR="00B946CF" w:rsidRPr="00F80E82" w:rsidRDefault="00B946CF" w:rsidP="00F80E82">
      <w:r w:rsidRPr="00F80E82">
        <w:t>The limited permissions granted above are perpetual and will not be revoked by the OGF or its successors or assignees.</w:t>
      </w:r>
    </w:p>
    <w:p w14:paraId="0DED9E92" w14:textId="77777777" w:rsidR="00B946CF" w:rsidRPr="00F80E82" w:rsidRDefault="00B946CF" w:rsidP="000B6CB4">
      <w:pPr>
        <w:pStyle w:val="Heading1"/>
      </w:pPr>
      <w:bookmarkStart w:id="636" w:name="_Toc384991136"/>
      <w:bookmarkStart w:id="637" w:name="__RefHeading__1786_906098299"/>
      <w:bookmarkStart w:id="638" w:name="_Toc391372314"/>
      <w:bookmarkStart w:id="639" w:name="_Toc396139840"/>
      <w:bookmarkEnd w:id="636"/>
      <w:r w:rsidRPr="00F80E82">
        <w:lastRenderedPageBreak/>
        <w:t>References</w:t>
      </w:r>
      <w:bookmarkEnd w:id="637"/>
      <w:bookmarkEnd w:id="638"/>
      <w:bookmarkEnd w:id="639"/>
    </w:p>
    <w:p w14:paraId="4166E1EA" w14:textId="77777777" w:rsidR="00B946CF" w:rsidRPr="00F80E82" w:rsidRDefault="00B946CF" w:rsidP="00F80E82">
      <w:pPr>
        <w:rPr>
          <w:del w:id="640" w:author="Mike Beckerle" w:date="2014-07-23T11:30:00Z"/>
        </w:rPr>
      </w:pPr>
      <w:del w:id="641" w:author="Mike Beckerle" w:date="2014-07-23T11:30:00Z">
        <w:r w:rsidRPr="00F80E82">
          <w:delText xml:space="preserve">[MILSTD2045] CONNECTIONLESS DATA TRANSFER APPLICATION LAYER STANDARD, MIL-STD-2045-47001D w/CHANGE 1, 23 June 2008 (available publicly from US Dept. of Defense </w:delText>
        </w:r>
        <w:r w:rsidR="00995EBB">
          <w:delText>at</w:delText>
        </w:r>
        <w:r w:rsidRPr="00F80E82">
          <w:delText xml:space="preserve"> </w:delText>
        </w:r>
        <w:r w:rsidR="001F2D19">
          <w:fldChar w:fldCharType="begin"/>
        </w:r>
        <w:r w:rsidR="001F2D19">
          <w:delInstrText xml:space="preserve"> HYPERLINK "http://assistdocs.com/" </w:delInstrText>
        </w:r>
        <w:r w:rsidR="001F2D19">
          <w:fldChar w:fldCharType="separate"/>
        </w:r>
        <w:r w:rsidRPr="00F80E82">
          <w:rPr>
            <w:rStyle w:val="Hyperlink"/>
          </w:rPr>
          <w:delText>http://assistdocs.com/</w:delText>
        </w:r>
        <w:r w:rsidR="001F2D19">
          <w:rPr>
            <w:rStyle w:val="Hyperlink"/>
          </w:rPr>
          <w:fldChar w:fldCharType="end"/>
        </w:r>
        <w:r w:rsidRPr="00F80E82">
          <w:delText>)</w:delText>
        </w:r>
      </w:del>
    </w:p>
    <w:p w14:paraId="22F59591" w14:textId="77777777" w:rsidR="00B946CF" w:rsidRPr="00F80E82" w:rsidRDefault="00B946CF" w:rsidP="00F80E82">
      <w:pPr>
        <w:rPr>
          <w:del w:id="642" w:author="Mike Beckerle" w:date="2014-07-23T11:30:00Z"/>
        </w:rPr>
      </w:pPr>
      <w:del w:id="643" w:author="Mike Beckerle" w:date="2014-07-23T11:30:00Z">
        <w:r w:rsidRPr="00F80E82">
          <w:delText xml:space="preserve">[Daffodil] </w:delText>
        </w:r>
        <w:r w:rsidR="001F2D19">
          <w:fldChar w:fldCharType="begin"/>
        </w:r>
        <w:r w:rsidR="001F2D19">
          <w:delInstrText xml:space="preserve"> HYPERLINK "https://opensource.ncsa.illinois.edu/confluence/display/DFDL/Daffodil%3A+Open+Source+DFDL" </w:delInstrText>
        </w:r>
        <w:r w:rsidR="001F2D19">
          <w:fldChar w:fldCharType="separate"/>
        </w:r>
        <w:r w:rsidRPr="00F80E82">
          <w:rPr>
            <w:rStyle w:val="Hyperlink"/>
          </w:rPr>
          <w:delText>https://opensource.ncsa.illinois.edu/confluence/display/DFDL/Daffodil%3A+Open+Source+DFDL</w:delText>
        </w:r>
        <w:r w:rsidR="001F2D19">
          <w:rPr>
            <w:rStyle w:val="Hyperlink"/>
          </w:rPr>
          <w:fldChar w:fldCharType="end"/>
        </w:r>
      </w:del>
    </w:p>
    <w:p w14:paraId="4277A10F" w14:textId="77777777" w:rsidR="00B946CF" w:rsidRPr="00F80E82" w:rsidRDefault="00B946CF" w:rsidP="00F80E82">
      <w:pPr>
        <w:rPr>
          <w:del w:id="644" w:author="Mike Beckerle" w:date="2014-07-23T11:30:00Z"/>
        </w:rPr>
      </w:pPr>
      <w:del w:id="645" w:author="Mike Beckerle" w:date="2014-07-23T11:30:00Z">
        <w:r w:rsidRPr="00F80E82">
          <w:delText>[DFDL] Michael J Beckerle, Steven M Hanson, Alan W Powell.  Data Format Description Language (DFDL) v1.0 Specification.  Open Grid Forum. (</w:delText>
        </w:r>
        <w:r w:rsidR="001F2D19">
          <w:fldChar w:fldCharType="begin"/>
        </w:r>
        <w:r w:rsidR="001F2D19">
          <w:delInstrText xml:space="preserve"> HYPERLINK "http://redmine.ogf.org/dmsf/dfdl-wg" </w:delInstrText>
        </w:r>
        <w:r w:rsidR="001F2D19">
          <w:fldChar w:fldCharType="separate"/>
        </w:r>
        <w:r w:rsidRPr="00F80E82">
          <w:rPr>
            <w:rStyle w:val="Hyperlink"/>
          </w:rPr>
          <w:delText>http://redmine.ogf.org/dmsf/dfdl-wg</w:delText>
        </w:r>
        <w:r w:rsidR="001F2D19">
          <w:rPr>
            <w:rStyle w:val="Hyperlink"/>
          </w:rPr>
          <w:fldChar w:fldCharType="end"/>
        </w:r>
        <w:r w:rsidRPr="00F80E82">
          <w:delText>)</w:delText>
        </w:r>
      </w:del>
    </w:p>
    <w:p w14:paraId="026A9DEF" w14:textId="77777777" w:rsidR="00B946CF" w:rsidRPr="00F80E82" w:rsidRDefault="00B946CF" w:rsidP="000B6CB4">
      <w:pPr>
        <w:spacing w:before="0"/>
        <w:rPr>
          <w:del w:id="646" w:author="Mike Beckerle" w:date="2014-07-23T11:30:00Z"/>
        </w:rPr>
      </w:pPr>
      <w:del w:id="647" w:author="Mike Beckerle" w:date="2014-07-23T11:30:00Z">
        <w:r w:rsidRPr="00F80E82">
          <w:tab/>
          <w:delText>Forthcoming Update: GFD-P-R.207 (2014)</w:delText>
        </w:r>
      </w:del>
    </w:p>
    <w:p w14:paraId="4F39995D" w14:textId="77777777" w:rsidR="00B946CF" w:rsidRPr="00F80E82" w:rsidRDefault="00B946CF" w:rsidP="000B6CB4">
      <w:pPr>
        <w:spacing w:before="0"/>
        <w:rPr>
          <w:del w:id="648" w:author="Mike Beckerle" w:date="2014-07-23T11:30:00Z"/>
        </w:rPr>
      </w:pPr>
      <w:del w:id="649" w:author="Mike Beckerle" w:date="2014-07-23T11:30:00Z">
        <w:r w:rsidRPr="00F80E82">
          <w:tab/>
          <w:delText>Obsolete: GFD-P-R.174. January 2011.</w:delText>
        </w:r>
      </w:del>
    </w:p>
    <w:p w14:paraId="6FBD5FD3" w14:textId="77777777" w:rsidR="00D803F4" w:rsidRDefault="00B946CF" w:rsidP="00F80E82">
      <w:pPr>
        <w:rPr>
          <w:del w:id="650" w:author="Mike Beckerle" w:date="2014-07-23T11:30:00Z"/>
        </w:rPr>
      </w:pPr>
      <w:del w:id="651" w:author="Mike Beckerle" w:date="2014-07-23T11:30:00Z">
        <w:r w:rsidRPr="00F80E82">
          <w:delText>[TDML] Michael J. Beckerle – Test Data Markup Language. (</w:delText>
        </w:r>
        <w:r w:rsidR="001F2D19">
          <w:fldChar w:fldCharType="begin"/>
        </w:r>
        <w:r w:rsidR="001F2D19">
          <w:delInstrText xml:space="preserve"> HYPERLINK "http://redmine.ogf.org/dmsf_files/13238" </w:delInstrText>
        </w:r>
        <w:r w:rsidR="001F2D19">
          <w:fldChar w:fldCharType="separate"/>
        </w:r>
        <w:r w:rsidRPr="00995EBB">
          <w:rPr>
            <w:rStyle w:val="Hyperlink"/>
          </w:rPr>
          <w:delText>http://</w:delText>
        </w:r>
        <w:r w:rsidR="00995EBB" w:rsidRPr="00995EBB">
          <w:rPr>
            <w:rStyle w:val="Hyperlink"/>
          </w:rPr>
          <w:delText>redmine.ogf.org/dmsf_files/13238</w:delText>
        </w:r>
        <w:r w:rsidR="001F2D19">
          <w:rPr>
            <w:rStyle w:val="Hyperlink"/>
          </w:rPr>
          <w:fldChar w:fldCharType="end"/>
        </w:r>
        <w:r w:rsidRPr="00F80E82">
          <w:delText>)</w:delText>
        </w:r>
      </w:del>
    </w:p>
    <w:p w14:paraId="6FE8ECA7" w14:textId="77777777" w:rsidR="00D803F4" w:rsidRDefault="00D803F4" w:rsidP="00F80E82">
      <w:pPr>
        <w:rPr>
          <w:ins w:id="652" w:author="Mike Beckerle" w:date="2014-07-23T11:30:00Z"/>
        </w:rPr>
      </w:pPr>
    </w:p>
    <w:tbl>
      <w:tblPr>
        <w:tblW w:w="5743" w:type="pct"/>
        <w:tblCellSpacing w:w="15" w:type="dxa"/>
        <w:tblCellMar>
          <w:top w:w="15" w:type="dxa"/>
          <w:left w:w="15" w:type="dxa"/>
          <w:bottom w:w="15" w:type="dxa"/>
          <w:right w:w="15" w:type="dxa"/>
        </w:tblCellMar>
        <w:tblLook w:val="04A0" w:firstRow="1" w:lastRow="0" w:firstColumn="1" w:lastColumn="0" w:noHBand="0" w:noVBand="1"/>
      </w:tblPr>
      <w:tblGrid>
        <w:gridCol w:w="1409"/>
        <w:gridCol w:w="8619"/>
      </w:tblGrid>
      <w:tr w:rsidR="00FE453D" w:rsidRPr="00A269F7" w14:paraId="50DEB717" w14:textId="77777777" w:rsidTr="00FE453D">
        <w:trPr>
          <w:tblCellSpacing w:w="15" w:type="dxa"/>
          <w:ins w:id="653" w:author="Mike Beckerle" w:date="2014-07-23T11:30:00Z"/>
        </w:trPr>
        <w:tc>
          <w:tcPr>
            <w:tcW w:w="680" w:type="pct"/>
          </w:tcPr>
          <w:p w14:paraId="55CBA38D" w14:textId="77777777" w:rsidR="00FE453D" w:rsidRPr="00A269F7" w:rsidRDefault="00FE453D" w:rsidP="00E659FA">
            <w:pPr>
              <w:spacing w:before="0" w:after="200" w:line="276" w:lineRule="auto"/>
              <w:rPr>
                <w:ins w:id="654" w:author="Mike Beckerle" w:date="2014-07-23T11:30:00Z"/>
                <w:rFonts w:eastAsia="MS Mincho" w:cs="Arial"/>
              </w:rPr>
            </w:pPr>
            <w:ins w:id="655" w:author="Mike Beckerle" w:date="2014-07-23T11:30:00Z">
              <w:r w:rsidRPr="00F80E82">
                <w:t xml:space="preserve">[Daffodil] </w:t>
              </w:r>
            </w:ins>
          </w:p>
        </w:tc>
        <w:tc>
          <w:tcPr>
            <w:tcW w:w="4275" w:type="pct"/>
          </w:tcPr>
          <w:p w14:paraId="004E2CD2" w14:textId="77777777" w:rsidR="00FE453D" w:rsidRPr="00F80E82" w:rsidRDefault="001F2D19" w:rsidP="00FE453D">
            <w:pPr>
              <w:rPr>
                <w:ins w:id="656" w:author="Mike Beckerle" w:date="2014-07-23T11:30:00Z"/>
              </w:rPr>
            </w:pPr>
            <w:ins w:id="657" w:author="Mike Beckerle" w:date="2014-07-23T11:30:00Z">
              <w:r>
                <w:fldChar w:fldCharType="begin"/>
              </w:r>
              <w:r>
                <w:instrText xml:space="preserve"> HYPERLINK "https://opensource.ncsa.illinois.edu/confluence/display/DFDL/Daffodil%3A+Open+Source+DFDL" </w:instrText>
              </w:r>
              <w:r>
                <w:fldChar w:fldCharType="separate"/>
              </w:r>
              <w:r w:rsidR="00FE453D" w:rsidRPr="00F80E82">
                <w:rPr>
                  <w:rStyle w:val="Hyperlink"/>
                </w:rPr>
                <w:t>https://opensource.ncsa.illinois.edu/confluence/display/DFDL/Daffodil%3A+Open+Source+DFDL</w:t>
              </w:r>
              <w:r>
                <w:rPr>
                  <w:rStyle w:val="Hyperlink"/>
                </w:rPr>
                <w:fldChar w:fldCharType="end"/>
              </w:r>
            </w:ins>
          </w:p>
          <w:p w14:paraId="521A2A89" w14:textId="77777777" w:rsidR="00FE453D" w:rsidRPr="00A269F7" w:rsidRDefault="00FE453D" w:rsidP="00E659FA">
            <w:pPr>
              <w:spacing w:before="0" w:after="200" w:line="276" w:lineRule="auto"/>
              <w:rPr>
                <w:ins w:id="658" w:author="Mike Beckerle" w:date="2014-07-23T11:30:00Z"/>
                <w:rFonts w:eastAsia="MS Mincho" w:cs="Arial"/>
              </w:rPr>
            </w:pPr>
          </w:p>
        </w:tc>
      </w:tr>
      <w:tr w:rsidR="00FE453D" w:rsidRPr="00A269F7" w14:paraId="0C2576F4" w14:textId="77777777" w:rsidTr="00FE453D">
        <w:trPr>
          <w:tblCellSpacing w:w="15" w:type="dxa"/>
          <w:ins w:id="659" w:author="Mike Beckerle" w:date="2014-07-23T11:30:00Z"/>
        </w:trPr>
        <w:tc>
          <w:tcPr>
            <w:tcW w:w="680" w:type="pct"/>
          </w:tcPr>
          <w:p w14:paraId="0B22D61C" w14:textId="77777777" w:rsidR="00FE453D" w:rsidRPr="00A269F7" w:rsidRDefault="00FE453D" w:rsidP="00E659FA">
            <w:pPr>
              <w:spacing w:before="0" w:after="200" w:line="276" w:lineRule="auto"/>
              <w:rPr>
                <w:ins w:id="660" w:author="Mike Beckerle" w:date="2014-07-23T11:30:00Z"/>
                <w:rFonts w:eastAsia="MS Mincho" w:cs="Arial"/>
              </w:rPr>
            </w:pPr>
            <w:bookmarkStart w:id="661" w:name="a_DFDL"/>
            <w:ins w:id="662" w:author="Mike Beckerle" w:date="2014-07-23T11:30:00Z">
              <w:r w:rsidRPr="00F80E82">
                <w:t xml:space="preserve">[DFDL] </w:t>
              </w:r>
              <w:bookmarkEnd w:id="661"/>
            </w:ins>
          </w:p>
        </w:tc>
        <w:tc>
          <w:tcPr>
            <w:tcW w:w="4275" w:type="pct"/>
          </w:tcPr>
          <w:p w14:paraId="527CA119" w14:textId="77777777" w:rsidR="00FE453D" w:rsidRPr="00F80E82" w:rsidRDefault="00FE453D" w:rsidP="00E659FA">
            <w:pPr>
              <w:rPr>
                <w:ins w:id="663" w:author="Mike Beckerle" w:date="2014-07-23T11:30:00Z"/>
              </w:rPr>
            </w:pPr>
            <w:ins w:id="664" w:author="Mike Beckerle" w:date="2014-07-23T11:30:00Z">
              <w:r w:rsidRPr="00F80E82">
                <w:t>Michael J Beckerle, Steven M Hanson, Alan W Powell.  Data Format Description Language (DFDL) v1.0 Specification.  Open Grid Forum. (</w:t>
              </w:r>
              <w:r w:rsidR="001F2D19">
                <w:fldChar w:fldCharType="begin"/>
              </w:r>
              <w:r w:rsidR="001F2D19">
                <w:instrText xml:space="preserve"> HYPERLINK "http://redmine.ogf.org/dmsf/dfdl-wg" </w:instrText>
              </w:r>
              <w:r w:rsidR="001F2D19">
                <w:fldChar w:fldCharType="separate"/>
              </w:r>
              <w:r w:rsidRPr="00F80E82">
                <w:rPr>
                  <w:rStyle w:val="Hyperlink"/>
                </w:rPr>
                <w:t>http://redmine.ogf.org/dmsf/dfdl-wg</w:t>
              </w:r>
              <w:r w:rsidR="001F2D19">
                <w:rPr>
                  <w:rStyle w:val="Hyperlink"/>
                </w:rPr>
                <w:fldChar w:fldCharType="end"/>
              </w:r>
              <w:r w:rsidRPr="00F80E82">
                <w:t>)</w:t>
              </w:r>
            </w:ins>
          </w:p>
          <w:p w14:paraId="123D2D60" w14:textId="77777777" w:rsidR="00FE453D" w:rsidRPr="00F80E82" w:rsidRDefault="00FE453D" w:rsidP="00E659FA">
            <w:pPr>
              <w:spacing w:before="0"/>
              <w:rPr>
                <w:ins w:id="665" w:author="Mike Beckerle" w:date="2014-07-23T11:30:00Z"/>
              </w:rPr>
            </w:pPr>
            <w:ins w:id="666" w:author="Mike Beckerle" w:date="2014-07-23T11:30:00Z">
              <w:r w:rsidRPr="00F80E82">
                <w:tab/>
                <w:t>Forthcoming Update: GFD-P-R.207 (2014)</w:t>
              </w:r>
            </w:ins>
          </w:p>
          <w:p w14:paraId="500287ED" w14:textId="77777777" w:rsidR="00FE453D" w:rsidRPr="00A269F7" w:rsidRDefault="00FE453D" w:rsidP="00E659FA">
            <w:pPr>
              <w:spacing w:before="0" w:after="200" w:line="276" w:lineRule="auto"/>
              <w:rPr>
                <w:ins w:id="667" w:author="Mike Beckerle" w:date="2014-07-23T11:30:00Z"/>
                <w:rFonts w:eastAsia="MS Mincho" w:cs="Arial"/>
              </w:rPr>
            </w:pPr>
            <w:ins w:id="668" w:author="Mike Beckerle" w:date="2014-07-23T11:30:00Z">
              <w:r w:rsidRPr="00F80E82">
                <w:tab/>
                <w:t>Obsolete: GFD-P-R.174. January 2011.</w:t>
              </w:r>
            </w:ins>
          </w:p>
        </w:tc>
      </w:tr>
      <w:tr w:rsidR="00FE453D" w:rsidRPr="00A269F7" w14:paraId="0594DCA4" w14:textId="77777777" w:rsidTr="00FE453D">
        <w:trPr>
          <w:tblCellSpacing w:w="15" w:type="dxa"/>
          <w:ins w:id="669" w:author="Mike Beckerle" w:date="2014-07-23T11:30:00Z"/>
        </w:trPr>
        <w:tc>
          <w:tcPr>
            <w:tcW w:w="680" w:type="pct"/>
          </w:tcPr>
          <w:p w14:paraId="145118AE" w14:textId="77777777" w:rsidR="00FE453D" w:rsidRPr="00F80E82" w:rsidRDefault="00FE453D" w:rsidP="00E659FA">
            <w:pPr>
              <w:spacing w:before="0" w:after="200" w:line="276" w:lineRule="auto"/>
              <w:rPr>
                <w:ins w:id="670" w:author="Mike Beckerle" w:date="2014-07-23T11:30:00Z"/>
              </w:rPr>
            </w:pPr>
            <w:ins w:id="671" w:author="Mike Beckerle" w:date="2014-07-23T11:30:00Z">
              <w:r>
                <w:t xml:space="preserve">[DFDLCharset] </w:t>
              </w:r>
            </w:ins>
          </w:p>
        </w:tc>
        <w:tc>
          <w:tcPr>
            <w:tcW w:w="4275" w:type="pct"/>
          </w:tcPr>
          <w:p w14:paraId="062C7ADF" w14:textId="77777777" w:rsidR="00FE453D" w:rsidRDefault="00FE453D" w:rsidP="00FE453D">
            <w:pPr>
              <w:rPr>
                <w:ins w:id="672" w:author="Mike Beckerle" w:date="2014-07-23T11:30:00Z"/>
              </w:rPr>
            </w:pPr>
            <w:ins w:id="673" w:author="Mike Beckerle" w:date="2014-07-23T11:30:00Z">
              <w:r>
                <w:t xml:space="preserve">Michael J Beckerle,  </w:t>
              </w:r>
              <w:r w:rsidRPr="009462B8">
                <w:rPr>
                  <w:u w:val="single"/>
                </w:rPr>
                <w:t>DFDL-Specific Character Set Encodings</w:t>
              </w:r>
              <w:r>
                <w:t>,  Open Grid Forum 2014</w:t>
              </w:r>
            </w:ins>
          </w:p>
          <w:p w14:paraId="73725E34" w14:textId="77777777" w:rsidR="00FE453D" w:rsidRPr="00F80E82" w:rsidRDefault="00FE453D" w:rsidP="00E659FA">
            <w:pPr>
              <w:rPr>
                <w:ins w:id="674" w:author="Mike Beckerle" w:date="2014-07-23T11:30:00Z"/>
              </w:rPr>
            </w:pPr>
            <w:ins w:id="675" w:author="Mike Beckerle" w:date="2014-07-23T11:30:00Z">
              <w:r>
                <w:t>Forthcoming</w:t>
              </w:r>
            </w:ins>
          </w:p>
        </w:tc>
      </w:tr>
      <w:tr w:rsidR="00FE453D" w:rsidRPr="00A269F7" w14:paraId="20D729B7" w14:textId="77777777" w:rsidTr="00FE453D">
        <w:trPr>
          <w:tblCellSpacing w:w="15" w:type="dxa"/>
          <w:ins w:id="676" w:author="Mike Beckerle" w:date="2014-07-23T11:30:00Z"/>
        </w:trPr>
        <w:tc>
          <w:tcPr>
            <w:tcW w:w="680" w:type="pct"/>
          </w:tcPr>
          <w:p w14:paraId="3AE13AB2" w14:textId="77777777" w:rsidR="00FE453D" w:rsidRPr="00A269F7" w:rsidRDefault="00FE453D" w:rsidP="00E659FA">
            <w:pPr>
              <w:spacing w:before="0" w:after="200" w:line="276" w:lineRule="auto"/>
              <w:rPr>
                <w:ins w:id="677" w:author="Mike Beckerle" w:date="2014-07-23T11:30:00Z"/>
                <w:rFonts w:eastAsia="MS Mincho" w:cs="Arial"/>
              </w:rPr>
            </w:pPr>
            <w:bookmarkStart w:id="678" w:name="a_MILSTD2045"/>
            <w:ins w:id="679" w:author="Mike Beckerle" w:date="2014-07-23T11:30:00Z">
              <w:r w:rsidRPr="00F80E82">
                <w:t xml:space="preserve">[MILSTD2045] </w:t>
              </w:r>
              <w:bookmarkEnd w:id="678"/>
            </w:ins>
          </w:p>
        </w:tc>
        <w:tc>
          <w:tcPr>
            <w:tcW w:w="4275" w:type="pct"/>
          </w:tcPr>
          <w:p w14:paraId="6D95A490" w14:textId="77777777" w:rsidR="00FE453D" w:rsidRPr="00A269F7" w:rsidRDefault="00FE453D" w:rsidP="00E659FA">
            <w:pPr>
              <w:rPr>
                <w:ins w:id="680" w:author="Mike Beckerle" w:date="2014-07-23T11:30:00Z"/>
              </w:rPr>
            </w:pPr>
            <w:ins w:id="681" w:author="Mike Beckerle" w:date="2014-07-23T11:30:00Z">
              <w:r w:rsidRPr="00F80E82">
                <w:t xml:space="preserve">CONNECTIONLESS DATA TRANSFER APPLICATION LAYER STANDARD, MIL-STD-2045-47001D w/CHANGE 1, 23 June 2008 (available publicly from US Dept. of Defense </w:t>
              </w:r>
              <w:r>
                <w:t>at</w:t>
              </w:r>
              <w:r w:rsidRPr="00F80E82">
                <w:t xml:space="preserve"> </w:t>
              </w:r>
              <w:r w:rsidR="001F2D19">
                <w:fldChar w:fldCharType="begin"/>
              </w:r>
              <w:r w:rsidR="001F2D19">
                <w:instrText xml:space="preserve"> HYPERLINK "http://assistdocs.com/" </w:instrText>
              </w:r>
              <w:r w:rsidR="001F2D19">
                <w:fldChar w:fldCharType="separate"/>
              </w:r>
              <w:r w:rsidRPr="00F80E82">
                <w:rPr>
                  <w:rStyle w:val="Hyperlink"/>
                </w:rPr>
                <w:t>http://assistdocs.com/</w:t>
              </w:r>
              <w:r w:rsidR="001F2D19">
                <w:rPr>
                  <w:rStyle w:val="Hyperlink"/>
                </w:rPr>
                <w:fldChar w:fldCharType="end"/>
              </w:r>
              <w:r w:rsidRPr="00F80E82">
                <w:t>)</w:t>
              </w:r>
            </w:ins>
          </w:p>
        </w:tc>
      </w:tr>
      <w:tr w:rsidR="00FE453D" w:rsidRPr="00A269F7" w14:paraId="49DF9350" w14:textId="77777777" w:rsidTr="00FE453D">
        <w:trPr>
          <w:tblCellSpacing w:w="15" w:type="dxa"/>
          <w:ins w:id="682" w:author="Mike Beckerle" w:date="2014-07-23T11:30:00Z"/>
        </w:trPr>
        <w:tc>
          <w:tcPr>
            <w:tcW w:w="680" w:type="pct"/>
          </w:tcPr>
          <w:p w14:paraId="79681FA1" w14:textId="77777777" w:rsidR="00FE453D" w:rsidRPr="00F80E82" w:rsidRDefault="00FE453D" w:rsidP="00E659FA">
            <w:pPr>
              <w:spacing w:before="0" w:after="200" w:line="276" w:lineRule="auto"/>
              <w:rPr>
                <w:ins w:id="683" w:author="Mike Beckerle" w:date="2014-07-23T11:30:00Z"/>
              </w:rPr>
            </w:pPr>
            <w:ins w:id="684" w:author="Mike Beckerle" w:date="2014-07-23T11:30:00Z">
              <w:r w:rsidRPr="00F80E82">
                <w:t xml:space="preserve">[TDML] </w:t>
              </w:r>
            </w:ins>
          </w:p>
        </w:tc>
        <w:tc>
          <w:tcPr>
            <w:tcW w:w="4275" w:type="pct"/>
          </w:tcPr>
          <w:p w14:paraId="2A924EA3" w14:textId="77777777" w:rsidR="00FE453D" w:rsidRPr="00F80E82" w:rsidRDefault="00FE453D" w:rsidP="00E659FA">
            <w:pPr>
              <w:rPr>
                <w:ins w:id="685" w:author="Mike Beckerle" w:date="2014-07-23T11:30:00Z"/>
              </w:rPr>
            </w:pPr>
            <w:ins w:id="686" w:author="Mike Beckerle" w:date="2014-07-23T11:30:00Z">
              <w:r w:rsidRPr="00F80E82">
                <w:t>Michael J. Beckerle – Test Data Markup Language. (</w:t>
              </w:r>
              <w:r w:rsidR="001F2D19">
                <w:fldChar w:fldCharType="begin"/>
              </w:r>
              <w:r w:rsidR="001F2D19">
                <w:instrText xml:space="preserve"> HYPERLINK "http://redmine.ogf.org/dmsf_files/13238" </w:instrText>
              </w:r>
              <w:r w:rsidR="001F2D19">
                <w:fldChar w:fldCharType="separate"/>
              </w:r>
              <w:r w:rsidRPr="00995EBB">
                <w:rPr>
                  <w:rStyle w:val="Hyperlink"/>
                </w:rPr>
                <w:t>http://redmine.ogf.org/dmsf_files/13238</w:t>
              </w:r>
              <w:r w:rsidR="001F2D19">
                <w:rPr>
                  <w:rStyle w:val="Hyperlink"/>
                </w:rPr>
                <w:fldChar w:fldCharType="end"/>
              </w:r>
              <w:r w:rsidRPr="00F80E82">
                <w:t>)</w:t>
              </w:r>
            </w:ins>
          </w:p>
        </w:tc>
      </w:tr>
    </w:tbl>
    <w:p w14:paraId="610A6D14" w14:textId="065A6C9A" w:rsidR="00D803F4" w:rsidRPr="00D803F4" w:rsidRDefault="00D803F4" w:rsidP="004647BE"/>
    <w:sectPr w:rsidR="00D803F4" w:rsidRPr="00D803F4" w:rsidSect="00165D19">
      <w:headerReference w:type="default" r:id="rId18"/>
      <w:footerReference w:type="default" r:id="rId19"/>
      <w:pgSz w:w="12240" w:h="15840"/>
      <w:pgMar w:top="1440" w:right="1800" w:bottom="1440" w:left="1800" w:header="720" w:footer="72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78" w:author="Steve Hanson" w:date="2014-06-25T17:35:00Z" w:initials="SMH">
    <w:p w14:paraId="72D48379" w14:textId="77777777" w:rsidR="00D90C4F" w:rsidRDefault="00D90C4F">
      <w:pPr>
        <w:pStyle w:val="CommentText"/>
      </w:pPr>
      <w:r>
        <w:rPr>
          <w:rStyle w:val="CommentReference"/>
        </w:rPr>
        <w:annotationRef/>
      </w:r>
      <w:r>
        <w:t>How does this fit with a separated sequence?</w:t>
      </w:r>
    </w:p>
  </w:comment>
  <w:comment w:id="277" w:author="Steve Hanson" w:date="2014-06-25T17:31:00Z" w:initials="SMH">
    <w:p w14:paraId="5DC4B530" w14:textId="77777777" w:rsidR="00D90C4F" w:rsidRDefault="00D90C4F">
      <w:pPr>
        <w:pStyle w:val="CommentText"/>
      </w:pPr>
      <w:r>
        <w:rPr>
          <w:rStyle w:val="CommentReference"/>
        </w:rPr>
        <w:annotationRef/>
      </w:r>
      <w:r>
        <w:t xml:space="preserve">There is an equivalent concept for </w:t>
      </w:r>
      <w:proofErr w:type="spellStart"/>
      <w:r>
        <w:t>lengthKind</w:t>
      </w:r>
      <w:proofErr w:type="spellEnd"/>
      <w:r>
        <w:t xml:space="preserve"> – sometimes called stop-bit encoding.</w:t>
      </w:r>
    </w:p>
  </w:comment>
  <w:comment w:id="284" w:author="Steve Hanson" w:date="2014-06-25T17:30:00Z" w:initials="SMH">
    <w:p w14:paraId="5E67E959" w14:textId="77777777" w:rsidR="00D90C4F" w:rsidRDefault="00D90C4F">
      <w:pPr>
        <w:pStyle w:val="CommentText"/>
      </w:pPr>
      <w:r>
        <w:rPr>
          <w:rStyle w:val="CommentReference"/>
        </w:rPr>
        <w:annotationRef/>
      </w:r>
      <w:r>
        <w:t>Or an integer value that must be 0 or 1.</w:t>
      </w:r>
    </w:p>
  </w:comment>
  <w:comment w:id="572" w:author="Steve Hanson" w:date="2014-06-25T16:01:00Z" w:initials="SMH">
    <w:p w14:paraId="536FDF49" w14:textId="77777777" w:rsidR="00D90C4F" w:rsidRDefault="00D90C4F">
      <w:pPr>
        <w:pStyle w:val="CommentText"/>
      </w:pPr>
      <w:r>
        <w:rPr>
          <w:rStyle w:val="CommentReference"/>
        </w:rPr>
        <w:annotationRef/>
      </w:r>
      <w:r>
        <w:t>We use ‘explicit’ not ‘</w:t>
      </w:r>
      <w:proofErr w:type="spellStart"/>
      <w:r>
        <w:t>fixedLength</w:t>
      </w:r>
      <w:proofErr w:type="spellEnd"/>
      <w:r>
        <w:t>’</w:t>
      </w:r>
    </w:p>
  </w:comment>
  <w:comment w:id="583" w:author="Steve Hanson" w:date="2014-06-25T17:32:00Z" w:initials="SMH">
    <w:p w14:paraId="05D5D933" w14:textId="77777777" w:rsidR="00D90C4F" w:rsidRDefault="00D90C4F">
      <w:pPr>
        <w:pStyle w:val="CommentText"/>
      </w:pPr>
      <w:r>
        <w:rPr>
          <w:rStyle w:val="CommentReference"/>
        </w:rPr>
        <w:annotationRef/>
      </w:r>
      <w:r>
        <w:t xml:space="preserve">What about </w:t>
      </w:r>
      <w:proofErr w:type="spellStart"/>
      <w:r>
        <w:t>maxLength</w:t>
      </w:r>
      <w:proofErr w:type="spellEnd"/>
      <w:r>
        <w:t xml:space="preserve"> facet if set – could that be used?</w:t>
      </w:r>
    </w:p>
  </w:comment>
  <w:comment w:id="593" w:author="Steve Hanson" w:date="2014-06-25T17:35:00Z" w:initials="SMH">
    <w:p w14:paraId="77FA3FA8" w14:textId="77777777" w:rsidR="00D90C4F" w:rsidRDefault="00D90C4F">
      <w:pPr>
        <w:pStyle w:val="CommentText"/>
      </w:pPr>
      <w:r>
        <w:rPr>
          <w:rStyle w:val="CommentReference"/>
        </w:rPr>
        <w:annotationRef/>
      </w:r>
      <w:r>
        <w:t xml:space="preserve">PL/I VAR CHAR has a similar issue. It is a string with a max length and a 2-byte prefix length that indicates the used portion of the length. Really needs to be </w:t>
      </w:r>
      <w:proofErr w:type="spellStart"/>
      <w:r>
        <w:t>modellable</w:t>
      </w:r>
      <w:proofErr w:type="spellEnd"/>
      <w:r>
        <w:t xml:space="preserve"> as type </w:t>
      </w:r>
      <w:proofErr w:type="spellStart"/>
      <w:r>
        <w:t>xs</w:t>
      </w:r>
      <w:proofErr w:type="gramStart"/>
      <w:r>
        <w:t>:string</w:t>
      </w:r>
      <w:proofErr w:type="spellEnd"/>
      <w:proofErr w:type="gramEnd"/>
      <w:r>
        <w:t xml:space="preserve">. A new </w:t>
      </w:r>
      <w:proofErr w:type="spellStart"/>
      <w:r>
        <w:t>lengthKind</w:t>
      </w:r>
      <w:proofErr w:type="spellEnd"/>
      <w:r>
        <w:t xml:space="preserve"> is one option, or as a Represented Type.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DADB4D" w14:textId="77777777" w:rsidR="00D90C4F" w:rsidRDefault="00D90C4F" w:rsidP="00F80E82">
      <w:r>
        <w:separator/>
      </w:r>
    </w:p>
  </w:endnote>
  <w:endnote w:type="continuationSeparator" w:id="0">
    <w:p w14:paraId="28FF278D" w14:textId="77777777" w:rsidR="00D90C4F" w:rsidRDefault="00D90C4F" w:rsidP="00F80E82">
      <w:r>
        <w:continuationSeparator/>
      </w:r>
    </w:p>
  </w:endnote>
  <w:endnote w:type="continuationNotice" w:id="1">
    <w:p w14:paraId="28E43B58" w14:textId="77777777" w:rsidR="00D90C4F" w:rsidRDefault="00D90C4F" w:rsidP="00F80E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ohit Hindi">
    <w:altName w:val="MS Mincho"/>
    <w:charset w:val="8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446E8D" w14:textId="77777777" w:rsidR="00D90C4F" w:rsidRDefault="00D90C4F" w:rsidP="00F80E82">
    <w:pPr>
      <w:pStyle w:val="Footer"/>
    </w:pPr>
    <w:r>
      <w:t>dfdl-wg@ogf.org</w:t>
    </w:r>
    <w:r>
      <w:tab/>
    </w:r>
    <w:r>
      <w:tab/>
    </w:r>
    <w:r>
      <w:fldChar w:fldCharType="begin"/>
    </w:r>
    <w:r>
      <w:instrText xml:space="preserve"> PAGE </w:instrText>
    </w:r>
    <w:r>
      <w:fldChar w:fldCharType="separate"/>
    </w:r>
    <w:r w:rsidR="004222D3">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1AF519" w14:textId="77777777" w:rsidR="00D90C4F" w:rsidRDefault="00D90C4F" w:rsidP="00F80E82">
    <w:pPr>
      <w:pStyle w:val="Footer"/>
    </w:pPr>
    <w:r>
      <w:t>dfdl-wg@ogf.org</w:t>
    </w:r>
    <w:r>
      <w:tab/>
    </w:r>
    <w:r>
      <w:tab/>
    </w:r>
    <w:r>
      <w:fldChar w:fldCharType="begin"/>
    </w:r>
    <w:r>
      <w:instrText xml:space="preserve"> PAGE </w:instrText>
    </w:r>
    <w:r>
      <w:fldChar w:fldCharType="separate"/>
    </w:r>
    <w:r w:rsidR="00F36DA3">
      <w:rPr>
        <w:noProof/>
      </w:rPr>
      <w:t>9</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7739A4" w14:textId="77777777" w:rsidR="00D90C4F" w:rsidRDefault="00D90C4F" w:rsidP="00F80E82">
    <w:pPr>
      <w:pStyle w:val="Footer"/>
    </w:pPr>
    <w:hyperlink r:id="rId1" w:history="1">
      <w:r w:rsidRPr="00833AC3">
        <w:rPr>
          <w:rStyle w:val="Hyperlink"/>
        </w:rPr>
        <w:t>dfdl-wg@ogf.org</w:t>
      </w:r>
    </w:hyperlink>
    <w:r>
      <w:tab/>
    </w:r>
    <w:r>
      <w:tab/>
      <w:t xml:space="preserve">Page </w:t>
    </w:r>
    <w:r>
      <w:fldChar w:fldCharType="begin"/>
    </w:r>
    <w:r>
      <w:instrText xml:space="preserve"> PAGE </w:instrText>
    </w:r>
    <w:r>
      <w:fldChar w:fldCharType="separate"/>
    </w:r>
    <w:r w:rsidR="00747A0E">
      <w:rPr>
        <w:noProof/>
      </w:rPr>
      <w:t>17</w:t>
    </w:r>
    <w:r>
      <w:fldChar w:fldCharType="end"/>
    </w:r>
    <w:r>
      <w:t xml:space="preserve"> of </w:t>
    </w:r>
    <w:r>
      <w:fldChar w:fldCharType="begin"/>
    </w:r>
    <w:r>
      <w:instrText xml:space="preserve"> NUMPAGES </w:instrText>
    </w:r>
    <w:r>
      <w:fldChar w:fldCharType="separate"/>
    </w:r>
    <w:r w:rsidR="00747A0E">
      <w:rPr>
        <w:noProof/>
      </w:rPr>
      <w:t>17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0483C0" w14:textId="77777777" w:rsidR="00D90C4F" w:rsidRDefault="00D90C4F" w:rsidP="00F80E82">
      <w:r>
        <w:separator/>
      </w:r>
    </w:p>
  </w:footnote>
  <w:footnote w:type="continuationSeparator" w:id="0">
    <w:p w14:paraId="7BE56CA9" w14:textId="77777777" w:rsidR="00D90C4F" w:rsidRDefault="00D90C4F" w:rsidP="00F80E82">
      <w:r>
        <w:continuationSeparator/>
      </w:r>
    </w:p>
  </w:footnote>
  <w:footnote w:type="continuationNotice" w:id="1">
    <w:p w14:paraId="63E69643" w14:textId="77777777" w:rsidR="00D90C4F" w:rsidRDefault="00D90C4F" w:rsidP="00F80E8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C50C23" w14:textId="77777777" w:rsidR="00D90C4F" w:rsidRDefault="00D90C4F" w:rsidP="00F80E82">
    <w:pPr>
      <w:pStyle w:val="Header"/>
    </w:pPr>
    <w:r>
      <w:t>GWD-I</w:t>
    </w:r>
    <w:r>
      <w:tab/>
    </w:r>
    <w:r>
      <w:tab/>
      <w:t xml:space="preserve">Michael J. Beckerle, </w:t>
    </w:r>
    <w:proofErr w:type="spellStart"/>
    <w:r>
      <w:t>Tresys</w:t>
    </w:r>
    <w:proofErr w:type="spellEnd"/>
    <w:r>
      <w:t xml:space="preserve"> Technology</w:t>
    </w:r>
  </w:p>
  <w:p w14:paraId="59087A5D" w14:textId="5F361CB9" w:rsidR="00D90C4F" w:rsidRDefault="00D90C4F" w:rsidP="00F80E82">
    <w:pPr>
      <w:pStyle w:val="Header"/>
      <w:rPr>
        <w:ins w:id="43" w:author="Russ Hawkins" w:date="2014-07-23T11:30:00Z"/>
      </w:rPr>
    </w:pPr>
    <w:r>
      <w:t>DFDL</w:t>
    </w:r>
    <w:r>
      <w:tab/>
    </w:r>
    <w:r>
      <w:tab/>
      <w:t>July 2014</w:t>
    </w:r>
  </w:p>
  <w:p w14:paraId="6D6F7E11" w14:textId="104598ED" w:rsidR="00D90C4F" w:rsidRDefault="00D90C4F" w:rsidP="00F80E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0B197" w14:textId="77777777" w:rsidR="004222D3" w:rsidRDefault="004222D3" w:rsidP="004222D3">
    <w:pPr>
      <w:pStyle w:val="Header"/>
    </w:pPr>
    <w:r>
      <w:t>GWD-I</w:t>
    </w:r>
    <w:r>
      <w:tab/>
    </w:r>
    <w:r>
      <w:tab/>
      <w:t xml:space="preserve">Michael J. Beckerle, </w:t>
    </w:r>
    <w:proofErr w:type="spellStart"/>
    <w:r>
      <w:t>Tresys</w:t>
    </w:r>
    <w:proofErr w:type="spellEnd"/>
    <w:r>
      <w:t xml:space="preserve"> Technology</w:t>
    </w:r>
  </w:p>
  <w:p w14:paraId="1C89C526" w14:textId="77777777" w:rsidR="004222D3" w:rsidRDefault="004222D3" w:rsidP="004222D3">
    <w:pPr>
      <w:pStyle w:val="Header"/>
    </w:pPr>
    <w:r>
      <w:t>DFDL</w:t>
    </w:r>
    <w:r>
      <w:tab/>
    </w:r>
    <w:r>
      <w:tab/>
    </w:r>
    <w:proofErr w:type="gramStart"/>
    <w:r>
      <w:t>August  2014</w:t>
    </w:r>
    <w:proofErr w:type="gramEnd"/>
  </w:p>
  <w:p w14:paraId="20072F09" w14:textId="77777777" w:rsidR="004222D3" w:rsidRDefault="004222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08DA62" w14:textId="77777777" w:rsidR="00D90C4F" w:rsidRDefault="00D90C4F" w:rsidP="00F80E82">
    <w:pPr>
      <w:pStyle w:val="Header"/>
    </w:pPr>
    <w:r>
      <w:t>GWD-I</w:t>
    </w:r>
    <w:r>
      <w:tab/>
    </w:r>
    <w:r>
      <w:tab/>
      <w:t>June 23, 2014</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3A236" w14:textId="77777777" w:rsidR="00D90C4F" w:rsidRDefault="00D90C4F" w:rsidP="00F80E82">
    <w:pPr>
      <w:pStyle w:val="Header"/>
    </w:pPr>
    <w:r>
      <w:t>GWD-I</w:t>
    </w:r>
    <w:r>
      <w:tab/>
    </w:r>
    <w:r>
      <w:tab/>
      <w:t xml:space="preserve">Michael J. Beckerle, </w:t>
    </w:r>
    <w:proofErr w:type="spellStart"/>
    <w:r>
      <w:t>Tresys</w:t>
    </w:r>
    <w:proofErr w:type="spellEnd"/>
    <w:r>
      <w:t xml:space="preserve"> Technology</w:t>
    </w:r>
  </w:p>
  <w:p w14:paraId="354B1974" w14:textId="7FBE31BF" w:rsidR="00D90C4F" w:rsidRDefault="00D90C4F" w:rsidP="00F80E82">
    <w:pPr>
      <w:pStyle w:val="Header"/>
    </w:pPr>
    <w:r>
      <w:t>DFDL</w:t>
    </w:r>
    <w:r>
      <w:tab/>
    </w:r>
    <w:r>
      <w:tab/>
    </w:r>
    <w:proofErr w:type="gramStart"/>
    <w:r w:rsidR="004647BE">
      <w:t xml:space="preserve">August </w:t>
    </w:r>
    <w:r>
      <w:t xml:space="preserve"> 2014</w:t>
    </w:r>
    <w:proofErr w:type="gramEnd"/>
  </w:p>
  <w:p w14:paraId="6A72AB4F" w14:textId="77777777" w:rsidR="00D90C4F" w:rsidRDefault="00D90C4F" w:rsidP="00F80E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863CC6"/>
    <w:lvl w:ilvl="0">
      <w:start w:val="1"/>
      <w:numFmt w:val="decimal"/>
      <w:pStyle w:val="ListNumber5"/>
      <w:lvlText w:val="%1."/>
      <w:lvlJc w:val="left"/>
      <w:pPr>
        <w:tabs>
          <w:tab w:val="num" w:pos="1980"/>
        </w:tabs>
        <w:ind w:left="198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00000002"/>
    <w:multiLevelType w:val="singleLevel"/>
    <w:tmpl w:val="00000002"/>
    <w:name w:val="WW8Num1"/>
    <w:lvl w:ilvl="0">
      <w:start w:val="1"/>
      <w:numFmt w:val="decimal"/>
      <w:lvlText w:val="%1."/>
      <w:lvlJc w:val="left"/>
      <w:pPr>
        <w:tabs>
          <w:tab w:val="num" w:pos="360"/>
        </w:tabs>
        <w:ind w:left="360" w:hanging="360"/>
      </w:pPr>
    </w:lvl>
  </w:abstractNum>
  <w:abstractNum w:abstractNumId="10">
    <w:nsid w:val="00000003"/>
    <w:multiLevelType w:val="singleLevel"/>
    <w:tmpl w:val="00000003"/>
    <w:name w:val="WW8Num2"/>
    <w:lvl w:ilvl="0">
      <w:start w:val="1"/>
      <w:numFmt w:val="bullet"/>
      <w:lvlText w:val=""/>
      <w:lvlJc w:val="left"/>
      <w:pPr>
        <w:tabs>
          <w:tab w:val="num" w:pos="360"/>
        </w:tabs>
        <w:ind w:left="360" w:hanging="360"/>
      </w:pPr>
      <w:rPr>
        <w:rFonts w:ascii="Symbol" w:hAnsi="Symbol" w:cs="Symbol"/>
      </w:rPr>
    </w:lvl>
  </w:abstractNum>
  <w:abstractNum w:abstractNumId="11">
    <w:nsid w:val="00000004"/>
    <w:multiLevelType w:val="multilevel"/>
    <w:tmpl w:val="00000004"/>
    <w:name w:val="WW8Num4"/>
    <w:lvl w:ilvl="0">
      <w:start w:val="1"/>
      <w:numFmt w:val="bullet"/>
      <w:lvlText w:val=""/>
      <w:lvlJc w:val="left"/>
      <w:pPr>
        <w:tabs>
          <w:tab w:val="num" w:pos="720"/>
        </w:tabs>
        <w:ind w:left="0" w:firstLine="0"/>
      </w:pPr>
      <w:rPr>
        <w:rFonts w:ascii="Symbol" w:hAnsi="Symbol"/>
      </w:rPr>
    </w:lvl>
    <w:lvl w:ilvl="1">
      <w:start w:val="1"/>
      <w:numFmt w:val="bullet"/>
      <w:lvlText w:val="o"/>
      <w:lvlJc w:val="left"/>
      <w:pPr>
        <w:tabs>
          <w:tab w:val="num" w:pos="1440"/>
        </w:tabs>
        <w:ind w:left="0" w:firstLine="0"/>
      </w:pPr>
      <w:rPr>
        <w:rFonts w:ascii="Courier New" w:hAnsi="Courier New" w:cs="Courier New"/>
      </w:rPr>
    </w:lvl>
    <w:lvl w:ilvl="2">
      <w:start w:val="1"/>
      <w:numFmt w:val="bullet"/>
      <w:lvlText w:val=""/>
      <w:lvlJc w:val="left"/>
      <w:pPr>
        <w:tabs>
          <w:tab w:val="num" w:pos="2160"/>
        </w:tabs>
        <w:ind w:left="0" w:firstLine="0"/>
      </w:pPr>
      <w:rPr>
        <w:rFonts w:ascii="Wingdings" w:hAnsi="Wingdings"/>
      </w:rPr>
    </w:lvl>
    <w:lvl w:ilvl="3">
      <w:start w:val="1"/>
      <w:numFmt w:val="bullet"/>
      <w:lvlText w:val=""/>
      <w:lvlJc w:val="left"/>
      <w:pPr>
        <w:tabs>
          <w:tab w:val="num" w:pos="2880"/>
        </w:tabs>
        <w:ind w:left="0" w:firstLine="0"/>
      </w:pPr>
      <w:rPr>
        <w:rFonts w:ascii="Symbol" w:hAnsi="Symbol"/>
      </w:rPr>
    </w:lvl>
    <w:lvl w:ilvl="4">
      <w:start w:val="1"/>
      <w:numFmt w:val="bullet"/>
      <w:lvlText w:val="o"/>
      <w:lvlJc w:val="left"/>
      <w:pPr>
        <w:tabs>
          <w:tab w:val="num" w:pos="3600"/>
        </w:tabs>
        <w:ind w:left="0" w:firstLine="0"/>
      </w:pPr>
      <w:rPr>
        <w:rFonts w:ascii="Courier New" w:hAnsi="Courier New" w:cs="Courier New"/>
      </w:rPr>
    </w:lvl>
    <w:lvl w:ilvl="5">
      <w:start w:val="1"/>
      <w:numFmt w:val="bullet"/>
      <w:lvlText w:val=""/>
      <w:lvlJc w:val="left"/>
      <w:pPr>
        <w:tabs>
          <w:tab w:val="num" w:pos="4320"/>
        </w:tabs>
        <w:ind w:left="0" w:firstLine="0"/>
      </w:pPr>
      <w:rPr>
        <w:rFonts w:ascii="Wingdings" w:hAnsi="Wingdings"/>
      </w:rPr>
    </w:lvl>
    <w:lvl w:ilvl="6">
      <w:start w:val="1"/>
      <w:numFmt w:val="bullet"/>
      <w:lvlText w:val=""/>
      <w:lvlJc w:val="left"/>
      <w:pPr>
        <w:tabs>
          <w:tab w:val="num" w:pos="5040"/>
        </w:tabs>
        <w:ind w:left="0" w:firstLine="0"/>
      </w:pPr>
      <w:rPr>
        <w:rFonts w:ascii="Symbol" w:hAnsi="Symbol"/>
      </w:rPr>
    </w:lvl>
    <w:lvl w:ilvl="7">
      <w:start w:val="1"/>
      <w:numFmt w:val="bullet"/>
      <w:lvlText w:val="o"/>
      <w:lvlJc w:val="left"/>
      <w:pPr>
        <w:tabs>
          <w:tab w:val="num" w:pos="5760"/>
        </w:tabs>
        <w:ind w:left="0" w:firstLine="0"/>
      </w:pPr>
      <w:rPr>
        <w:rFonts w:ascii="Courier New" w:hAnsi="Courier New" w:cs="Courier New"/>
      </w:rPr>
    </w:lvl>
    <w:lvl w:ilvl="8">
      <w:start w:val="1"/>
      <w:numFmt w:val="bullet"/>
      <w:lvlText w:val=""/>
      <w:lvlJc w:val="left"/>
      <w:pPr>
        <w:tabs>
          <w:tab w:val="num" w:pos="6480"/>
        </w:tabs>
        <w:ind w:left="0" w:firstLine="0"/>
      </w:pPr>
      <w:rPr>
        <w:rFonts w:ascii="Wingdings" w:hAnsi="Wingdings"/>
      </w:rPr>
    </w:lvl>
  </w:abstractNum>
  <w:abstractNum w:abstractNumId="12">
    <w:nsid w:val="00000005"/>
    <w:multiLevelType w:val="singleLevel"/>
    <w:tmpl w:val="00000005"/>
    <w:name w:val="WW8Num7"/>
    <w:lvl w:ilvl="0">
      <w:start w:val="1"/>
      <w:numFmt w:val="bullet"/>
      <w:lvlText w:val="o"/>
      <w:lvlJc w:val="left"/>
      <w:pPr>
        <w:tabs>
          <w:tab w:val="num" w:pos="360"/>
        </w:tabs>
        <w:ind w:left="360" w:hanging="360"/>
      </w:pPr>
      <w:rPr>
        <w:rFonts w:ascii="Courier New" w:hAnsi="Courier New" w:cs="Courier New"/>
      </w:rPr>
    </w:lvl>
  </w:abstractNum>
  <w:abstractNum w:abstractNumId="13">
    <w:nsid w:val="00000006"/>
    <w:multiLevelType w:val="multilevel"/>
    <w:tmpl w:val="00000006"/>
    <w:name w:val="WW8Num9"/>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00000007"/>
    <w:multiLevelType w:val="singleLevel"/>
    <w:tmpl w:val="00000007"/>
    <w:name w:val="WW8Num11"/>
    <w:lvl w:ilvl="0">
      <w:start w:val="1"/>
      <w:numFmt w:val="bullet"/>
      <w:lvlText w:val="o"/>
      <w:lvlJc w:val="left"/>
      <w:pPr>
        <w:tabs>
          <w:tab w:val="num" w:pos="720"/>
        </w:tabs>
        <w:ind w:left="720" w:hanging="360"/>
      </w:pPr>
      <w:rPr>
        <w:rFonts w:ascii="Courier New" w:hAnsi="Courier New" w:cs="Courier New"/>
      </w:rPr>
    </w:lvl>
  </w:abstractNum>
  <w:abstractNum w:abstractNumId="15">
    <w:nsid w:val="00000008"/>
    <w:multiLevelType w:val="singleLevel"/>
    <w:tmpl w:val="00000008"/>
    <w:name w:val="WW8Num12"/>
    <w:lvl w:ilvl="0">
      <w:start w:val="1"/>
      <w:numFmt w:val="bullet"/>
      <w:lvlText w:val="o"/>
      <w:lvlJc w:val="left"/>
      <w:pPr>
        <w:tabs>
          <w:tab w:val="num" w:pos="720"/>
        </w:tabs>
        <w:ind w:left="720" w:hanging="360"/>
      </w:pPr>
      <w:rPr>
        <w:rFonts w:ascii="Courier New" w:hAnsi="Courier New" w:cs="Courier New"/>
      </w:rPr>
    </w:lvl>
  </w:abstractNum>
  <w:abstractNum w:abstractNumId="16">
    <w:nsid w:val="00000009"/>
    <w:multiLevelType w:val="singleLevel"/>
    <w:tmpl w:val="00000009"/>
    <w:name w:val="WW8Num13"/>
    <w:lvl w:ilvl="0">
      <w:start w:val="1"/>
      <w:numFmt w:val="bullet"/>
      <w:lvlText w:val="o"/>
      <w:lvlJc w:val="left"/>
      <w:pPr>
        <w:tabs>
          <w:tab w:val="num" w:pos="720"/>
        </w:tabs>
        <w:ind w:left="720" w:hanging="360"/>
      </w:pPr>
      <w:rPr>
        <w:rFonts w:ascii="Courier New" w:hAnsi="Courier New" w:cs="Courier New"/>
      </w:rPr>
    </w:lvl>
  </w:abstractNum>
  <w:abstractNum w:abstractNumId="17">
    <w:nsid w:val="0000000A"/>
    <w:multiLevelType w:val="singleLevel"/>
    <w:tmpl w:val="0000000A"/>
    <w:name w:val="WW8Num14"/>
    <w:lvl w:ilvl="0">
      <w:start w:val="1"/>
      <w:numFmt w:val="decimal"/>
      <w:lvlText w:val="%1."/>
      <w:lvlJc w:val="left"/>
      <w:pPr>
        <w:tabs>
          <w:tab w:val="num" w:pos="0"/>
        </w:tabs>
        <w:ind w:left="720" w:hanging="360"/>
      </w:pPr>
    </w:lvl>
  </w:abstractNum>
  <w:abstractNum w:abstractNumId="18">
    <w:nsid w:val="0000000B"/>
    <w:multiLevelType w:val="singleLevel"/>
    <w:tmpl w:val="0000000B"/>
    <w:name w:val="WW8Num15"/>
    <w:lvl w:ilvl="0">
      <w:start w:val="1"/>
      <w:numFmt w:val="bullet"/>
      <w:lvlText w:val="o"/>
      <w:lvlJc w:val="left"/>
      <w:pPr>
        <w:tabs>
          <w:tab w:val="num" w:pos="720"/>
        </w:tabs>
        <w:ind w:left="720" w:hanging="360"/>
      </w:pPr>
      <w:rPr>
        <w:rFonts w:ascii="Courier New" w:hAnsi="Courier New" w:cs="Courier New"/>
      </w:rPr>
    </w:lvl>
  </w:abstractNum>
  <w:abstractNum w:abstractNumId="19">
    <w:nsid w:val="0000000C"/>
    <w:multiLevelType w:val="multilevel"/>
    <w:tmpl w:val="0000000C"/>
    <w:name w:val="WW8Num16"/>
    <w:lvl w:ilvl="0">
      <w:start w:val="2"/>
      <w:numFmt w:val="decimal"/>
      <w:lvlText w:val="%1."/>
      <w:lvlJc w:val="left"/>
      <w:pPr>
        <w:tabs>
          <w:tab w:val="num" w:pos="435"/>
        </w:tabs>
        <w:ind w:left="435" w:hanging="435"/>
      </w:pPr>
      <w:rPr>
        <w:rFonts w:ascii="Helv" w:hAnsi="Helv" w:cs="Helv"/>
      </w:rPr>
    </w:lvl>
    <w:lvl w:ilvl="1">
      <w:start w:val="49"/>
      <w:numFmt w:val="decimal"/>
      <w:lvlText w:val="%1.%2."/>
      <w:lvlJc w:val="left"/>
      <w:pPr>
        <w:tabs>
          <w:tab w:val="num" w:pos="795"/>
        </w:tabs>
        <w:ind w:left="795" w:hanging="435"/>
      </w:pPr>
      <w:rPr>
        <w:rFonts w:ascii="Helv" w:hAnsi="Helv" w:cs="Helv"/>
        <w:b/>
      </w:rPr>
    </w:lvl>
    <w:lvl w:ilvl="2">
      <w:start w:val="1"/>
      <w:numFmt w:val="decimal"/>
      <w:lvlText w:val="%1.%2.%3."/>
      <w:lvlJc w:val="left"/>
      <w:pPr>
        <w:tabs>
          <w:tab w:val="num" w:pos="720"/>
        </w:tabs>
        <w:ind w:left="720" w:hanging="720"/>
      </w:pPr>
      <w:rPr>
        <w:rFonts w:ascii="Helv" w:hAnsi="Helv" w:cs="Helv"/>
      </w:rPr>
    </w:lvl>
    <w:lvl w:ilvl="3">
      <w:start w:val="1"/>
      <w:numFmt w:val="decimal"/>
      <w:lvlText w:val="%1.%2.%3.%4."/>
      <w:lvlJc w:val="left"/>
      <w:pPr>
        <w:tabs>
          <w:tab w:val="num" w:pos="720"/>
        </w:tabs>
        <w:ind w:left="720" w:hanging="720"/>
      </w:pPr>
      <w:rPr>
        <w:rFonts w:ascii="Helv" w:hAnsi="Helv" w:cs="Helv"/>
      </w:rPr>
    </w:lvl>
    <w:lvl w:ilvl="4">
      <w:start w:val="1"/>
      <w:numFmt w:val="decimal"/>
      <w:lvlText w:val="%1.%2.%3.%4.%5."/>
      <w:lvlJc w:val="left"/>
      <w:pPr>
        <w:tabs>
          <w:tab w:val="num" w:pos="1080"/>
        </w:tabs>
        <w:ind w:left="1080" w:hanging="1080"/>
      </w:pPr>
      <w:rPr>
        <w:rFonts w:ascii="Helv" w:hAnsi="Helv" w:cs="Helv"/>
      </w:rPr>
    </w:lvl>
    <w:lvl w:ilvl="5">
      <w:start w:val="1"/>
      <w:numFmt w:val="decimal"/>
      <w:lvlText w:val="%1.%2.%3.%4.%5.%6."/>
      <w:lvlJc w:val="left"/>
      <w:pPr>
        <w:tabs>
          <w:tab w:val="num" w:pos="1080"/>
        </w:tabs>
        <w:ind w:left="1080" w:hanging="1080"/>
      </w:pPr>
      <w:rPr>
        <w:rFonts w:ascii="Helv" w:hAnsi="Helv" w:cs="Helv"/>
      </w:rPr>
    </w:lvl>
    <w:lvl w:ilvl="6">
      <w:start w:val="1"/>
      <w:numFmt w:val="decimal"/>
      <w:lvlText w:val="%1.%2.%3.%4.%5.%6.%7."/>
      <w:lvlJc w:val="left"/>
      <w:pPr>
        <w:tabs>
          <w:tab w:val="num" w:pos="1440"/>
        </w:tabs>
        <w:ind w:left="1440" w:hanging="1440"/>
      </w:pPr>
      <w:rPr>
        <w:rFonts w:ascii="Helv" w:hAnsi="Helv" w:cs="Helv"/>
      </w:rPr>
    </w:lvl>
    <w:lvl w:ilvl="7">
      <w:start w:val="1"/>
      <w:numFmt w:val="decimal"/>
      <w:lvlText w:val="%1.%2.%3.%4.%5.%6.%7.%8."/>
      <w:lvlJc w:val="left"/>
      <w:pPr>
        <w:tabs>
          <w:tab w:val="num" w:pos="1440"/>
        </w:tabs>
        <w:ind w:left="1440" w:hanging="1440"/>
      </w:pPr>
      <w:rPr>
        <w:rFonts w:ascii="Helv" w:hAnsi="Helv" w:cs="Helv"/>
      </w:rPr>
    </w:lvl>
    <w:lvl w:ilvl="8">
      <w:start w:val="1"/>
      <w:numFmt w:val="decimal"/>
      <w:lvlText w:val="%1.%2.%3.%4.%5.%6.%7.%8.%9."/>
      <w:lvlJc w:val="left"/>
      <w:pPr>
        <w:tabs>
          <w:tab w:val="num" w:pos="1800"/>
        </w:tabs>
        <w:ind w:left="1800" w:hanging="1800"/>
      </w:pPr>
      <w:rPr>
        <w:rFonts w:ascii="Helv" w:hAnsi="Helv" w:cs="Helv"/>
      </w:rPr>
    </w:lvl>
  </w:abstractNum>
  <w:abstractNum w:abstractNumId="20">
    <w:nsid w:val="0000000D"/>
    <w:multiLevelType w:val="multilevel"/>
    <w:tmpl w:val="0000000D"/>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1">
    <w:nsid w:val="0000000E"/>
    <w:multiLevelType w:val="multilevel"/>
    <w:tmpl w:val="0000000E"/>
    <w:name w:val="WW8Num19"/>
    <w:lvl w:ilvl="0">
      <w:start w:val="1"/>
      <w:numFmt w:val="decimal"/>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nsid w:val="0000000F"/>
    <w:multiLevelType w:val="singleLevel"/>
    <w:tmpl w:val="0000000F"/>
    <w:name w:val="WW8Num21"/>
    <w:lvl w:ilvl="0">
      <w:start w:val="1"/>
      <w:numFmt w:val="bullet"/>
      <w:lvlText w:val="o"/>
      <w:lvlJc w:val="left"/>
      <w:pPr>
        <w:tabs>
          <w:tab w:val="num" w:pos="720"/>
        </w:tabs>
        <w:ind w:left="720" w:hanging="360"/>
      </w:pPr>
      <w:rPr>
        <w:rFonts w:ascii="Courier New" w:hAnsi="Courier New" w:cs="Courier New"/>
      </w:rPr>
    </w:lvl>
  </w:abstractNum>
  <w:abstractNum w:abstractNumId="23">
    <w:nsid w:val="00000010"/>
    <w:multiLevelType w:val="singleLevel"/>
    <w:tmpl w:val="00000010"/>
    <w:name w:val="WW8Num22"/>
    <w:lvl w:ilvl="0">
      <w:start w:val="1"/>
      <w:numFmt w:val="bullet"/>
      <w:lvlText w:val="o"/>
      <w:lvlJc w:val="left"/>
      <w:pPr>
        <w:tabs>
          <w:tab w:val="num" w:pos="720"/>
        </w:tabs>
        <w:ind w:left="720" w:hanging="360"/>
      </w:pPr>
      <w:rPr>
        <w:rFonts w:ascii="Courier New" w:hAnsi="Courier New" w:cs="Courier New"/>
      </w:rPr>
    </w:lvl>
  </w:abstractNum>
  <w:abstractNum w:abstractNumId="24">
    <w:nsid w:val="00000011"/>
    <w:multiLevelType w:val="multilevel"/>
    <w:tmpl w:val="00000011"/>
    <w:name w:val="WW8Num2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5">
    <w:nsid w:val="00000012"/>
    <w:multiLevelType w:val="multilevel"/>
    <w:tmpl w:val="00000012"/>
    <w:name w:val="WW8Num24"/>
    <w:lvl w:ilvl="0">
      <w:start w:val="1"/>
      <w:numFmt w:val="bullet"/>
      <w:lvlText w:val="o"/>
      <w:lvlJc w:val="left"/>
      <w:pPr>
        <w:tabs>
          <w:tab w:val="num" w:pos="720"/>
        </w:tabs>
        <w:ind w:left="720" w:hanging="360"/>
      </w:pPr>
      <w:rPr>
        <w:rFonts w:ascii="Courier New" w:hAnsi="Courier New" w:cs="Courier New"/>
      </w:rPr>
    </w:lvl>
    <w:lvl w:ilvl="1">
      <w:start w:val="1"/>
      <w:numFmt w:val="decimal"/>
      <w:lvlText w:val="%2."/>
      <w:lvlJc w:val="left"/>
      <w:pPr>
        <w:tabs>
          <w:tab w:val="num" w:pos="36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6">
    <w:nsid w:val="00000013"/>
    <w:multiLevelType w:val="multilevel"/>
    <w:tmpl w:val="00000013"/>
    <w:name w:val="WW8Num26"/>
    <w:lvl w:ilvl="0">
      <w:start w:val="1"/>
      <w:numFmt w:val="decimal"/>
      <w:lvlText w:val="%1."/>
      <w:lvlJc w:val="left"/>
      <w:pPr>
        <w:tabs>
          <w:tab w:val="num" w:pos="360"/>
        </w:tabs>
        <w:ind w:left="360" w:hanging="360"/>
      </w:pPr>
      <w:rPr>
        <w:b/>
        <w:bCs/>
        <w:kern w:val="1"/>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nsid w:val="00000014"/>
    <w:multiLevelType w:val="singleLevel"/>
    <w:tmpl w:val="00000014"/>
    <w:name w:val="WW8Num28"/>
    <w:lvl w:ilvl="0">
      <w:start w:val="1"/>
      <w:numFmt w:val="decimal"/>
      <w:lvlText w:val="%1."/>
      <w:lvlJc w:val="left"/>
      <w:pPr>
        <w:tabs>
          <w:tab w:val="num" w:pos="0"/>
        </w:tabs>
        <w:ind w:left="720" w:hanging="360"/>
      </w:pPr>
    </w:lvl>
  </w:abstractNum>
  <w:abstractNum w:abstractNumId="28">
    <w:nsid w:val="00000015"/>
    <w:multiLevelType w:val="singleLevel"/>
    <w:tmpl w:val="00000015"/>
    <w:name w:val="WW8Num30"/>
    <w:lvl w:ilvl="0">
      <w:start w:val="1"/>
      <w:numFmt w:val="bullet"/>
      <w:lvlText w:val="o"/>
      <w:lvlJc w:val="left"/>
      <w:pPr>
        <w:tabs>
          <w:tab w:val="num" w:pos="720"/>
        </w:tabs>
        <w:ind w:left="720" w:hanging="360"/>
      </w:pPr>
      <w:rPr>
        <w:rFonts w:ascii="Courier New" w:hAnsi="Courier New" w:cs="Courier New"/>
      </w:rPr>
    </w:lvl>
  </w:abstractNum>
  <w:abstractNum w:abstractNumId="29">
    <w:nsid w:val="0000002F"/>
    <w:multiLevelType w:val="singleLevel"/>
    <w:tmpl w:val="0000002F"/>
    <w:name w:val="WW8Num47"/>
    <w:lvl w:ilvl="0">
      <w:start w:val="1"/>
      <w:numFmt w:val="bullet"/>
      <w:lvlText w:val=""/>
      <w:lvlJc w:val="left"/>
      <w:pPr>
        <w:tabs>
          <w:tab w:val="num" w:pos="720"/>
        </w:tabs>
        <w:ind w:left="720" w:hanging="360"/>
      </w:pPr>
      <w:rPr>
        <w:rFonts w:ascii="Symbol" w:hAnsi="Symbol" w:cs="Symbol"/>
      </w:rPr>
    </w:lvl>
  </w:abstractNum>
  <w:abstractNum w:abstractNumId="30">
    <w:nsid w:val="112A1E88"/>
    <w:multiLevelType w:val="hybridMultilevel"/>
    <w:tmpl w:val="8E98E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7931497"/>
    <w:multiLevelType w:val="hybridMultilevel"/>
    <w:tmpl w:val="16C62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69E3680"/>
    <w:multiLevelType w:val="multilevel"/>
    <w:tmpl w:val="7BFAA0D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3">
    <w:nsid w:val="5AE25FFB"/>
    <w:multiLevelType w:val="hybridMultilevel"/>
    <w:tmpl w:val="DCF6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4"/>
  </w:num>
  <w:num w:numId="5">
    <w:abstractNumId w:val="8"/>
  </w:num>
  <w:num w:numId="6">
    <w:abstractNumId w:val="3"/>
  </w:num>
  <w:num w:numId="7">
    <w:abstractNumId w:val="2"/>
  </w:num>
  <w:num w:numId="8">
    <w:abstractNumId w:val="1"/>
  </w:num>
  <w:num w:numId="9">
    <w:abstractNumId w:val="0"/>
  </w:num>
  <w:num w:numId="10">
    <w:abstractNumId w:val="32"/>
  </w:num>
  <w:num w:numId="11">
    <w:abstractNumId w:val="33"/>
  </w:num>
  <w:num w:numId="12">
    <w:abstractNumId w:val="31"/>
  </w:num>
  <w:num w:numId="13">
    <w:abstractNumId w:val="3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hideSpellingErrors/>
  <w:activeWritingStyle w:appName="MSWord" w:lang="en-US" w:vendorID="64" w:dllVersion="131078" w:nlCheck="1" w:checkStyle="1"/>
  <w:activeWritingStyle w:appName="MSWord" w:lang="en-US" w:vendorID="64" w:dllVersion="131077" w:nlCheck="1" w:checkStyle="1"/>
  <w:activeWritingStyle w:appName="MSWord" w:lang="fr-FR" w:vendorID="64" w:dllVersion="131078" w:nlCheck="1" w:checkStyle="1"/>
  <w:activeWritingStyle w:appName="MSWord" w:lang="en-GB" w:vendorID="64" w:dllVersion="131078" w:nlCheck="1" w:checkStyle="1"/>
  <w:activeWritingStyle w:appName="MSWord" w:lang="es-ES" w:vendorID="64" w:dllVersion="131078" w:nlCheck="1" w:checkStyle="1"/>
  <w:proofState w:spelling="clean" w:grammar="clean"/>
  <w:attachedTemplate r:id="rId1"/>
  <w:linkStyles/>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revisionView w:formatting="0"/>
  <w:trackRevisions/>
  <w:doNotTrackFormatting/>
  <w:documentProtection w:edit="readOnly" w:formatting="1" w:enforcement="0"/>
  <w:styleLockTheme/>
  <w:styleLockQFSet/>
  <w:defaultTabStop w:val="720"/>
  <w:noPunctuationKerning/>
  <w:characterSpacingControl w:val="doNotCompress"/>
  <w:hdrShapeDefaults>
    <o:shapedefaults v:ext="edit" spidmax="4097" style="mso-position-horizontal:center" o:allowoverlap="f" fill="f" fillcolor="white" stroke="f">
      <v:fill color="white" on="f"/>
      <v:stroke on="f"/>
      <o:colormru v:ext="edit" colors="#5f5f5f,#4d4d4d"/>
    </o:shapedefaults>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B111D1"/>
    <w:rsid w:val="00000204"/>
    <w:rsid w:val="0000049B"/>
    <w:rsid w:val="00000B64"/>
    <w:rsid w:val="00000DFC"/>
    <w:rsid w:val="000016FC"/>
    <w:rsid w:val="00002314"/>
    <w:rsid w:val="000025A6"/>
    <w:rsid w:val="00002C89"/>
    <w:rsid w:val="00002FDA"/>
    <w:rsid w:val="00003098"/>
    <w:rsid w:val="0000351B"/>
    <w:rsid w:val="0000463B"/>
    <w:rsid w:val="00004C9F"/>
    <w:rsid w:val="00004F0A"/>
    <w:rsid w:val="00004FBE"/>
    <w:rsid w:val="00005190"/>
    <w:rsid w:val="000052D2"/>
    <w:rsid w:val="0000543A"/>
    <w:rsid w:val="00005452"/>
    <w:rsid w:val="00005487"/>
    <w:rsid w:val="000057BD"/>
    <w:rsid w:val="00005DA5"/>
    <w:rsid w:val="000067EF"/>
    <w:rsid w:val="000068D5"/>
    <w:rsid w:val="00006D49"/>
    <w:rsid w:val="0000709F"/>
    <w:rsid w:val="0000710B"/>
    <w:rsid w:val="00007335"/>
    <w:rsid w:val="00007403"/>
    <w:rsid w:val="00007729"/>
    <w:rsid w:val="00007917"/>
    <w:rsid w:val="000079E5"/>
    <w:rsid w:val="00007D20"/>
    <w:rsid w:val="000105D8"/>
    <w:rsid w:val="00010E80"/>
    <w:rsid w:val="0001107B"/>
    <w:rsid w:val="000112C3"/>
    <w:rsid w:val="00011B20"/>
    <w:rsid w:val="000126FC"/>
    <w:rsid w:val="00012964"/>
    <w:rsid w:val="00012ECA"/>
    <w:rsid w:val="00013174"/>
    <w:rsid w:val="000131C3"/>
    <w:rsid w:val="00013813"/>
    <w:rsid w:val="00013A08"/>
    <w:rsid w:val="00013D9A"/>
    <w:rsid w:val="00013F2E"/>
    <w:rsid w:val="00013FD5"/>
    <w:rsid w:val="0001413F"/>
    <w:rsid w:val="0001421C"/>
    <w:rsid w:val="00014687"/>
    <w:rsid w:val="000147B7"/>
    <w:rsid w:val="000147FF"/>
    <w:rsid w:val="000148B7"/>
    <w:rsid w:val="00014CEC"/>
    <w:rsid w:val="00014DB8"/>
    <w:rsid w:val="00015AC8"/>
    <w:rsid w:val="00015C13"/>
    <w:rsid w:val="00015DDF"/>
    <w:rsid w:val="00015FCA"/>
    <w:rsid w:val="00016519"/>
    <w:rsid w:val="00016672"/>
    <w:rsid w:val="0001691B"/>
    <w:rsid w:val="00016C9D"/>
    <w:rsid w:val="00017371"/>
    <w:rsid w:val="000173FD"/>
    <w:rsid w:val="00017549"/>
    <w:rsid w:val="0001779C"/>
    <w:rsid w:val="0002009A"/>
    <w:rsid w:val="0002018B"/>
    <w:rsid w:val="0002039E"/>
    <w:rsid w:val="000208A7"/>
    <w:rsid w:val="000209FF"/>
    <w:rsid w:val="000211A8"/>
    <w:rsid w:val="00021300"/>
    <w:rsid w:val="0002141B"/>
    <w:rsid w:val="00021786"/>
    <w:rsid w:val="0002179F"/>
    <w:rsid w:val="00021932"/>
    <w:rsid w:val="00021D45"/>
    <w:rsid w:val="000220C8"/>
    <w:rsid w:val="00022281"/>
    <w:rsid w:val="00022E1C"/>
    <w:rsid w:val="00022F1A"/>
    <w:rsid w:val="00023983"/>
    <w:rsid w:val="00023D62"/>
    <w:rsid w:val="0002412A"/>
    <w:rsid w:val="00024425"/>
    <w:rsid w:val="000245AF"/>
    <w:rsid w:val="00024829"/>
    <w:rsid w:val="00024EA0"/>
    <w:rsid w:val="00025862"/>
    <w:rsid w:val="00025B07"/>
    <w:rsid w:val="00025DD2"/>
    <w:rsid w:val="000267FC"/>
    <w:rsid w:val="00026883"/>
    <w:rsid w:val="000269EB"/>
    <w:rsid w:val="00026ED2"/>
    <w:rsid w:val="000271FA"/>
    <w:rsid w:val="000272BD"/>
    <w:rsid w:val="00027408"/>
    <w:rsid w:val="00027410"/>
    <w:rsid w:val="00027448"/>
    <w:rsid w:val="00030187"/>
    <w:rsid w:val="000301FB"/>
    <w:rsid w:val="00030B51"/>
    <w:rsid w:val="00030C06"/>
    <w:rsid w:val="00030DBB"/>
    <w:rsid w:val="00031C8E"/>
    <w:rsid w:val="00031DB6"/>
    <w:rsid w:val="000322EB"/>
    <w:rsid w:val="00032421"/>
    <w:rsid w:val="00032785"/>
    <w:rsid w:val="000328E9"/>
    <w:rsid w:val="00032AE6"/>
    <w:rsid w:val="00032BDA"/>
    <w:rsid w:val="00033A40"/>
    <w:rsid w:val="00033A62"/>
    <w:rsid w:val="00033FCC"/>
    <w:rsid w:val="00034304"/>
    <w:rsid w:val="0003432B"/>
    <w:rsid w:val="00034402"/>
    <w:rsid w:val="00034634"/>
    <w:rsid w:val="00034B44"/>
    <w:rsid w:val="00034BB7"/>
    <w:rsid w:val="00034E92"/>
    <w:rsid w:val="000351C7"/>
    <w:rsid w:val="0003521E"/>
    <w:rsid w:val="000352DB"/>
    <w:rsid w:val="00035595"/>
    <w:rsid w:val="00035798"/>
    <w:rsid w:val="0003599F"/>
    <w:rsid w:val="00035D72"/>
    <w:rsid w:val="00035DFD"/>
    <w:rsid w:val="000361E8"/>
    <w:rsid w:val="0003665A"/>
    <w:rsid w:val="00036F18"/>
    <w:rsid w:val="0003700E"/>
    <w:rsid w:val="000372E8"/>
    <w:rsid w:val="00037368"/>
    <w:rsid w:val="0003763A"/>
    <w:rsid w:val="00037753"/>
    <w:rsid w:val="00037BDF"/>
    <w:rsid w:val="00037C2B"/>
    <w:rsid w:val="00037E49"/>
    <w:rsid w:val="00040087"/>
    <w:rsid w:val="000404D2"/>
    <w:rsid w:val="000405E1"/>
    <w:rsid w:val="000406B2"/>
    <w:rsid w:val="000407B5"/>
    <w:rsid w:val="00041028"/>
    <w:rsid w:val="000413F4"/>
    <w:rsid w:val="0004140E"/>
    <w:rsid w:val="000415FD"/>
    <w:rsid w:val="0004197D"/>
    <w:rsid w:val="00041BEE"/>
    <w:rsid w:val="00041D5D"/>
    <w:rsid w:val="00042360"/>
    <w:rsid w:val="00042480"/>
    <w:rsid w:val="00042C4E"/>
    <w:rsid w:val="00042FA0"/>
    <w:rsid w:val="00042FE4"/>
    <w:rsid w:val="00043931"/>
    <w:rsid w:val="00043B65"/>
    <w:rsid w:val="00044955"/>
    <w:rsid w:val="000449AC"/>
    <w:rsid w:val="00045336"/>
    <w:rsid w:val="000459B9"/>
    <w:rsid w:val="00046AC5"/>
    <w:rsid w:val="00046CB9"/>
    <w:rsid w:val="00046DD9"/>
    <w:rsid w:val="00047053"/>
    <w:rsid w:val="0004708D"/>
    <w:rsid w:val="000475FC"/>
    <w:rsid w:val="00047D1A"/>
    <w:rsid w:val="00047E7C"/>
    <w:rsid w:val="00047EE5"/>
    <w:rsid w:val="00050432"/>
    <w:rsid w:val="0005099F"/>
    <w:rsid w:val="00050CA0"/>
    <w:rsid w:val="000511D2"/>
    <w:rsid w:val="00051826"/>
    <w:rsid w:val="00051AF2"/>
    <w:rsid w:val="00052937"/>
    <w:rsid w:val="0005300F"/>
    <w:rsid w:val="00053E99"/>
    <w:rsid w:val="00053EE1"/>
    <w:rsid w:val="0005422F"/>
    <w:rsid w:val="00054705"/>
    <w:rsid w:val="00054D00"/>
    <w:rsid w:val="00054EB9"/>
    <w:rsid w:val="000555E1"/>
    <w:rsid w:val="00055703"/>
    <w:rsid w:val="00055743"/>
    <w:rsid w:val="00055A36"/>
    <w:rsid w:val="00055A67"/>
    <w:rsid w:val="00055C18"/>
    <w:rsid w:val="00055E3D"/>
    <w:rsid w:val="000560B6"/>
    <w:rsid w:val="000560FD"/>
    <w:rsid w:val="00056110"/>
    <w:rsid w:val="0005628B"/>
    <w:rsid w:val="0005629E"/>
    <w:rsid w:val="00056D96"/>
    <w:rsid w:val="000574A0"/>
    <w:rsid w:val="00057EF1"/>
    <w:rsid w:val="00060205"/>
    <w:rsid w:val="000602B3"/>
    <w:rsid w:val="0006079A"/>
    <w:rsid w:val="00060B7E"/>
    <w:rsid w:val="00060C4D"/>
    <w:rsid w:val="00060D01"/>
    <w:rsid w:val="00061024"/>
    <w:rsid w:val="00061244"/>
    <w:rsid w:val="00061561"/>
    <w:rsid w:val="000616F9"/>
    <w:rsid w:val="0006289B"/>
    <w:rsid w:val="00062D7E"/>
    <w:rsid w:val="000639D1"/>
    <w:rsid w:val="00063B6C"/>
    <w:rsid w:val="00063BA6"/>
    <w:rsid w:val="00063F1E"/>
    <w:rsid w:val="00063FEC"/>
    <w:rsid w:val="0006480B"/>
    <w:rsid w:val="0006497E"/>
    <w:rsid w:val="000650DF"/>
    <w:rsid w:val="00065251"/>
    <w:rsid w:val="00065793"/>
    <w:rsid w:val="000658A3"/>
    <w:rsid w:val="000659DE"/>
    <w:rsid w:val="00065AEB"/>
    <w:rsid w:val="00065BD2"/>
    <w:rsid w:val="00065C33"/>
    <w:rsid w:val="00065DE2"/>
    <w:rsid w:val="000660A7"/>
    <w:rsid w:val="0006626B"/>
    <w:rsid w:val="00066983"/>
    <w:rsid w:val="000669CB"/>
    <w:rsid w:val="00066E23"/>
    <w:rsid w:val="00067508"/>
    <w:rsid w:val="00067B00"/>
    <w:rsid w:val="00067BC1"/>
    <w:rsid w:val="00067E13"/>
    <w:rsid w:val="0007005D"/>
    <w:rsid w:val="00070791"/>
    <w:rsid w:val="00070B9A"/>
    <w:rsid w:val="00071312"/>
    <w:rsid w:val="000714E7"/>
    <w:rsid w:val="0007166C"/>
    <w:rsid w:val="00071DA0"/>
    <w:rsid w:val="00072292"/>
    <w:rsid w:val="0007241E"/>
    <w:rsid w:val="00072620"/>
    <w:rsid w:val="00072C40"/>
    <w:rsid w:val="00072C86"/>
    <w:rsid w:val="00072CA1"/>
    <w:rsid w:val="00072E84"/>
    <w:rsid w:val="000739CF"/>
    <w:rsid w:val="00073A72"/>
    <w:rsid w:val="00073B9D"/>
    <w:rsid w:val="000745EA"/>
    <w:rsid w:val="00074B0C"/>
    <w:rsid w:val="00074D98"/>
    <w:rsid w:val="000757CA"/>
    <w:rsid w:val="000758F2"/>
    <w:rsid w:val="00075CCD"/>
    <w:rsid w:val="00076153"/>
    <w:rsid w:val="000763BD"/>
    <w:rsid w:val="00076837"/>
    <w:rsid w:val="00077148"/>
    <w:rsid w:val="00077247"/>
    <w:rsid w:val="00077E69"/>
    <w:rsid w:val="0008145E"/>
    <w:rsid w:val="000814EB"/>
    <w:rsid w:val="00081A54"/>
    <w:rsid w:val="00081F13"/>
    <w:rsid w:val="000823A3"/>
    <w:rsid w:val="000823B0"/>
    <w:rsid w:val="00083113"/>
    <w:rsid w:val="0008333F"/>
    <w:rsid w:val="00083456"/>
    <w:rsid w:val="0008367D"/>
    <w:rsid w:val="00084220"/>
    <w:rsid w:val="00084373"/>
    <w:rsid w:val="000846A2"/>
    <w:rsid w:val="000850E1"/>
    <w:rsid w:val="00085288"/>
    <w:rsid w:val="00085292"/>
    <w:rsid w:val="00085577"/>
    <w:rsid w:val="00085DC9"/>
    <w:rsid w:val="00085DD9"/>
    <w:rsid w:val="00086187"/>
    <w:rsid w:val="000868F6"/>
    <w:rsid w:val="0008736F"/>
    <w:rsid w:val="0008745C"/>
    <w:rsid w:val="00087AC5"/>
    <w:rsid w:val="00090263"/>
    <w:rsid w:val="00090582"/>
    <w:rsid w:val="00090A8A"/>
    <w:rsid w:val="00090B4B"/>
    <w:rsid w:val="0009131C"/>
    <w:rsid w:val="00091B76"/>
    <w:rsid w:val="00091C09"/>
    <w:rsid w:val="00091F51"/>
    <w:rsid w:val="00092336"/>
    <w:rsid w:val="000925FC"/>
    <w:rsid w:val="00092E5E"/>
    <w:rsid w:val="000930E4"/>
    <w:rsid w:val="0009322A"/>
    <w:rsid w:val="00093504"/>
    <w:rsid w:val="000939CA"/>
    <w:rsid w:val="00093CD8"/>
    <w:rsid w:val="00093CE4"/>
    <w:rsid w:val="000940D5"/>
    <w:rsid w:val="000943B5"/>
    <w:rsid w:val="00094539"/>
    <w:rsid w:val="00094580"/>
    <w:rsid w:val="00094813"/>
    <w:rsid w:val="000949E1"/>
    <w:rsid w:val="00094ABF"/>
    <w:rsid w:val="00094D37"/>
    <w:rsid w:val="00094DF8"/>
    <w:rsid w:val="00095761"/>
    <w:rsid w:val="00096404"/>
    <w:rsid w:val="00096559"/>
    <w:rsid w:val="000965F8"/>
    <w:rsid w:val="000966CB"/>
    <w:rsid w:val="00096886"/>
    <w:rsid w:val="00096965"/>
    <w:rsid w:val="00096A71"/>
    <w:rsid w:val="00096CCD"/>
    <w:rsid w:val="00096E2F"/>
    <w:rsid w:val="00096F87"/>
    <w:rsid w:val="00097318"/>
    <w:rsid w:val="00097379"/>
    <w:rsid w:val="0009745D"/>
    <w:rsid w:val="0009757D"/>
    <w:rsid w:val="0009774D"/>
    <w:rsid w:val="00097804"/>
    <w:rsid w:val="00097EBF"/>
    <w:rsid w:val="000A0313"/>
    <w:rsid w:val="000A05E2"/>
    <w:rsid w:val="000A0AFC"/>
    <w:rsid w:val="000A1201"/>
    <w:rsid w:val="000A1BBC"/>
    <w:rsid w:val="000A1CA7"/>
    <w:rsid w:val="000A1D50"/>
    <w:rsid w:val="000A1E36"/>
    <w:rsid w:val="000A21E4"/>
    <w:rsid w:val="000A2382"/>
    <w:rsid w:val="000A251E"/>
    <w:rsid w:val="000A2652"/>
    <w:rsid w:val="000A272A"/>
    <w:rsid w:val="000A2BBC"/>
    <w:rsid w:val="000A2E94"/>
    <w:rsid w:val="000A2F1A"/>
    <w:rsid w:val="000A301D"/>
    <w:rsid w:val="000A3051"/>
    <w:rsid w:val="000A312D"/>
    <w:rsid w:val="000A33CF"/>
    <w:rsid w:val="000A3635"/>
    <w:rsid w:val="000A3762"/>
    <w:rsid w:val="000A3954"/>
    <w:rsid w:val="000A3964"/>
    <w:rsid w:val="000A39BD"/>
    <w:rsid w:val="000A3C03"/>
    <w:rsid w:val="000A47C4"/>
    <w:rsid w:val="000A4ACF"/>
    <w:rsid w:val="000A4AE3"/>
    <w:rsid w:val="000A4B50"/>
    <w:rsid w:val="000A4C5E"/>
    <w:rsid w:val="000A5005"/>
    <w:rsid w:val="000A5259"/>
    <w:rsid w:val="000A53FD"/>
    <w:rsid w:val="000A56CB"/>
    <w:rsid w:val="000A6249"/>
    <w:rsid w:val="000A630C"/>
    <w:rsid w:val="000A69EA"/>
    <w:rsid w:val="000A740C"/>
    <w:rsid w:val="000A7939"/>
    <w:rsid w:val="000A7B57"/>
    <w:rsid w:val="000A7D80"/>
    <w:rsid w:val="000A7F7B"/>
    <w:rsid w:val="000B0402"/>
    <w:rsid w:val="000B07D2"/>
    <w:rsid w:val="000B0A14"/>
    <w:rsid w:val="000B0AAA"/>
    <w:rsid w:val="000B0CCE"/>
    <w:rsid w:val="000B1112"/>
    <w:rsid w:val="000B1380"/>
    <w:rsid w:val="000B19ED"/>
    <w:rsid w:val="000B1AC0"/>
    <w:rsid w:val="000B1E5F"/>
    <w:rsid w:val="000B2000"/>
    <w:rsid w:val="000B225A"/>
    <w:rsid w:val="000B232C"/>
    <w:rsid w:val="000B2563"/>
    <w:rsid w:val="000B2CFA"/>
    <w:rsid w:val="000B2DDD"/>
    <w:rsid w:val="000B2EB6"/>
    <w:rsid w:val="000B31BE"/>
    <w:rsid w:val="000B4031"/>
    <w:rsid w:val="000B4146"/>
    <w:rsid w:val="000B505F"/>
    <w:rsid w:val="000B52C1"/>
    <w:rsid w:val="000B5BF1"/>
    <w:rsid w:val="000B5FEC"/>
    <w:rsid w:val="000B6066"/>
    <w:rsid w:val="000B647C"/>
    <w:rsid w:val="000B6CB4"/>
    <w:rsid w:val="000B6DF1"/>
    <w:rsid w:val="000B6E8E"/>
    <w:rsid w:val="000B764C"/>
    <w:rsid w:val="000B7667"/>
    <w:rsid w:val="000B7CC6"/>
    <w:rsid w:val="000B7F4F"/>
    <w:rsid w:val="000C0D1A"/>
    <w:rsid w:val="000C0D65"/>
    <w:rsid w:val="000C0F82"/>
    <w:rsid w:val="000C12E1"/>
    <w:rsid w:val="000C16E9"/>
    <w:rsid w:val="000C1848"/>
    <w:rsid w:val="000C18D0"/>
    <w:rsid w:val="000C1A9B"/>
    <w:rsid w:val="000C1C76"/>
    <w:rsid w:val="000C1D26"/>
    <w:rsid w:val="000C1F31"/>
    <w:rsid w:val="000C1FAC"/>
    <w:rsid w:val="000C227B"/>
    <w:rsid w:val="000C2438"/>
    <w:rsid w:val="000C2A18"/>
    <w:rsid w:val="000C2D3F"/>
    <w:rsid w:val="000C2EBF"/>
    <w:rsid w:val="000C2F20"/>
    <w:rsid w:val="000C30B9"/>
    <w:rsid w:val="000C3557"/>
    <w:rsid w:val="000C39E2"/>
    <w:rsid w:val="000C3D61"/>
    <w:rsid w:val="000C434E"/>
    <w:rsid w:val="000C4775"/>
    <w:rsid w:val="000C47BA"/>
    <w:rsid w:val="000C49BA"/>
    <w:rsid w:val="000C4D7B"/>
    <w:rsid w:val="000C5469"/>
    <w:rsid w:val="000C573B"/>
    <w:rsid w:val="000C5B4D"/>
    <w:rsid w:val="000C60BA"/>
    <w:rsid w:val="000C60F4"/>
    <w:rsid w:val="000C61DA"/>
    <w:rsid w:val="000C64D7"/>
    <w:rsid w:val="000C676F"/>
    <w:rsid w:val="000C68C6"/>
    <w:rsid w:val="000C6A86"/>
    <w:rsid w:val="000C6F75"/>
    <w:rsid w:val="000C7223"/>
    <w:rsid w:val="000C730F"/>
    <w:rsid w:val="000C76C5"/>
    <w:rsid w:val="000C77DE"/>
    <w:rsid w:val="000C7A12"/>
    <w:rsid w:val="000C7ACC"/>
    <w:rsid w:val="000C7F7A"/>
    <w:rsid w:val="000D01F8"/>
    <w:rsid w:val="000D05C6"/>
    <w:rsid w:val="000D066C"/>
    <w:rsid w:val="000D068A"/>
    <w:rsid w:val="000D06C3"/>
    <w:rsid w:val="000D142B"/>
    <w:rsid w:val="000D156F"/>
    <w:rsid w:val="000D1C45"/>
    <w:rsid w:val="000D1E80"/>
    <w:rsid w:val="000D27FF"/>
    <w:rsid w:val="000D2D0B"/>
    <w:rsid w:val="000D3328"/>
    <w:rsid w:val="000D33C9"/>
    <w:rsid w:val="000D3F93"/>
    <w:rsid w:val="000D4119"/>
    <w:rsid w:val="000D4484"/>
    <w:rsid w:val="000D4594"/>
    <w:rsid w:val="000D470E"/>
    <w:rsid w:val="000D4B5A"/>
    <w:rsid w:val="000D4E4E"/>
    <w:rsid w:val="000D54CE"/>
    <w:rsid w:val="000D54EA"/>
    <w:rsid w:val="000D56A8"/>
    <w:rsid w:val="000D580E"/>
    <w:rsid w:val="000D58BB"/>
    <w:rsid w:val="000D5F27"/>
    <w:rsid w:val="000D6929"/>
    <w:rsid w:val="000D6D93"/>
    <w:rsid w:val="000D71F9"/>
    <w:rsid w:val="000D730F"/>
    <w:rsid w:val="000D7BFD"/>
    <w:rsid w:val="000E081C"/>
    <w:rsid w:val="000E0ADB"/>
    <w:rsid w:val="000E1034"/>
    <w:rsid w:val="000E1134"/>
    <w:rsid w:val="000E1443"/>
    <w:rsid w:val="000E14DA"/>
    <w:rsid w:val="000E17FD"/>
    <w:rsid w:val="000E1BC8"/>
    <w:rsid w:val="000E24DA"/>
    <w:rsid w:val="000E2644"/>
    <w:rsid w:val="000E2751"/>
    <w:rsid w:val="000E2770"/>
    <w:rsid w:val="000E2800"/>
    <w:rsid w:val="000E292D"/>
    <w:rsid w:val="000E3349"/>
    <w:rsid w:val="000E362C"/>
    <w:rsid w:val="000E3E65"/>
    <w:rsid w:val="000E44A1"/>
    <w:rsid w:val="000E476E"/>
    <w:rsid w:val="000E49A9"/>
    <w:rsid w:val="000E517C"/>
    <w:rsid w:val="000E5242"/>
    <w:rsid w:val="000E5532"/>
    <w:rsid w:val="000E57A7"/>
    <w:rsid w:val="000E57F5"/>
    <w:rsid w:val="000E5AC0"/>
    <w:rsid w:val="000E5B1C"/>
    <w:rsid w:val="000E5FC1"/>
    <w:rsid w:val="000E68DB"/>
    <w:rsid w:val="000E6B2C"/>
    <w:rsid w:val="000E71C7"/>
    <w:rsid w:val="000E7796"/>
    <w:rsid w:val="000E77BE"/>
    <w:rsid w:val="000E7853"/>
    <w:rsid w:val="000E79A1"/>
    <w:rsid w:val="000E7A83"/>
    <w:rsid w:val="000E7BA3"/>
    <w:rsid w:val="000F00D6"/>
    <w:rsid w:val="000F0110"/>
    <w:rsid w:val="000F047F"/>
    <w:rsid w:val="000F0762"/>
    <w:rsid w:val="000F12F4"/>
    <w:rsid w:val="000F14FA"/>
    <w:rsid w:val="000F1562"/>
    <w:rsid w:val="000F15F0"/>
    <w:rsid w:val="000F19C3"/>
    <w:rsid w:val="000F2368"/>
    <w:rsid w:val="000F2557"/>
    <w:rsid w:val="000F2622"/>
    <w:rsid w:val="000F27A5"/>
    <w:rsid w:val="000F2A2D"/>
    <w:rsid w:val="000F2A42"/>
    <w:rsid w:val="000F2D74"/>
    <w:rsid w:val="000F3515"/>
    <w:rsid w:val="000F3967"/>
    <w:rsid w:val="000F4565"/>
    <w:rsid w:val="000F47A7"/>
    <w:rsid w:val="000F4E3B"/>
    <w:rsid w:val="000F510E"/>
    <w:rsid w:val="000F5140"/>
    <w:rsid w:val="000F53B5"/>
    <w:rsid w:val="000F5871"/>
    <w:rsid w:val="000F5CC8"/>
    <w:rsid w:val="000F69BD"/>
    <w:rsid w:val="000F6EC8"/>
    <w:rsid w:val="000F75C4"/>
    <w:rsid w:val="000F7A1D"/>
    <w:rsid w:val="000F7ED3"/>
    <w:rsid w:val="00100A31"/>
    <w:rsid w:val="00100B85"/>
    <w:rsid w:val="00100BCD"/>
    <w:rsid w:val="00100CEA"/>
    <w:rsid w:val="00100F62"/>
    <w:rsid w:val="00100FF7"/>
    <w:rsid w:val="00101E0D"/>
    <w:rsid w:val="00101F42"/>
    <w:rsid w:val="00102304"/>
    <w:rsid w:val="001024F1"/>
    <w:rsid w:val="00102513"/>
    <w:rsid w:val="0010253E"/>
    <w:rsid w:val="0010259A"/>
    <w:rsid w:val="00102A03"/>
    <w:rsid w:val="00102E96"/>
    <w:rsid w:val="001034CB"/>
    <w:rsid w:val="00103576"/>
    <w:rsid w:val="001036F6"/>
    <w:rsid w:val="001038F9"/>
    <w:rsid w:val="0010395D"/>
    <w:rsid w:val="00103F4B"/>
    <w:rsid w:val="0010496D"/>
    <w:rsid w:val="00104F43"/>
    <w:rsid w:val="00104F5C"/>
    <w:rsid w:val="00104FE1"/>
    <w:rsid w:val="001051F6"/>
    <w:rsid w:val="00105703"/>
    <w:rsid w:val="00105935"/>
    <w:rsid w:val="00105A97"/>
    <w:rsid w:val="00105CCE"/>
    <w:rsid w:val="00105EBA"/>
    <w:rsid w:val="00105EC2"/>
    <w:rsid w:val="0010615D"/>
    <w:rsid w:val="00106449"/>
    <w:rsid w:val="001067C2"/>
    <w:rsid w:val="001069AD"/>
    <w:rsid w:val="00106B14"/>
    <w:rsid w:val="00106D08"/>
    <w:rsid w:val="00106DE5"/>
    <w:rsid w:val="0010710E"/>
    <w:rsid w:val="00107426"/>
    <w:rsid w:val="00107595"/>
    <w:rsid w:val="00107628"/>
    <w:rsid w:val="001079AC"/>
    <w:rsid w:val="00107DE6"/>
    <w:rsid w:val="001107E8"/>
    <w:rsid w:val="0011092A"/>
    <w:rsid w:val="00110C09"/>
    <w:rsid w:val="00111255"/>
    <w:rsid w:val="00111CBD"/>
    <w:rsid w:val="00111E76"/>
    <w:rsid w:val="00112030"/>
    <w:rsid w:val="00112095"/>
    <w:rsid w:val="001120F9"/>
    <w:rsid w:val="001121B8"/>
    <w:rsid w:val="001126FB"/>
    <w:rsid w:val="0011273E"/>
    <w:rsid w:val="001128A3"/>
    <w:rsid w:val="00112EC1"/>
    <w:rsid w:val="00112EC2"/>
    <w:rsid w:val="0011323E"/>
    <w:rsid w:val="001133D8"/>
    <w:rsid w:val="0011399C"/>
    <w:rsid w:val="00113C04"/>
    <w:rsid w:val="00113D30"/>
    <w:rsid w:val="00113D4B"/>
    <w:rsid w:val="00114247"/>
    <w:rsid w:val="001144DB"/>
    <w:rsid w:val="0011466D"/>
    <w:rsid w:val="00115351"/>
    <w:rsid w:val="00115A05"/>
    <w:rsid w:val="00115A5F"/>
    <w:rsid w:val="00115BA3"/>
    <w:rsid w:val="00115DA7"/>
    <w:rsid w:val="00115F61"/>
    <w:rsid w:val="0011641B"/>
    <w:rsid w:val="00116CEA"/>
    <w:rsid w:val="001170C2"/>
    <w:rsid w:val="001172EA"/>
    <w:rsid w:val="00117305"/>
    <w:rsid w:val="0011733D"/>
    <w:rsid w:val="001178F9"/>
    <w:rsid w:val="00117C24"/>
    <w:rsid w:val="001202B6"/>
    <w:rsid w:val="001202CA"/>
    <w:rsid w:val="001206AD"/>
    <w:rsid w:val="0012119D"/>
    <w:rsid w:val="00121255"/>
    <w:rsid w:val="00121286"/>
    <w:rsid w:val="001214E8"/>
    <w:rsid w:val="00121682"/>
    <w:rsid w:val="00121B93"/>
    <w:rsid w:val="001220BD"/>
    <w:rsid w:val="001222E6"/>
    <w:rsid w:val="0012239F"/>
    <w:rsid w:val="00122764"/>
    <w:rsid w:val="00122AD9"/>
    <w:rsid w:val="00122CFC"/>
    <w:rsid w:val="001230C3"/>
    <w:rsid w:val="00123A38"/>
    <w:rsid w:val="00123BF0"/>
    <w:rsid w:val="001244F4"/>
    <w:rsid w:val="00124510"/>
    <w:rsid w:val="00126127"/>
    <w:rsid w:val="001261A3"/>
    <w:rsid w:val="0012626C"/>
    <w:rsid w:val="00126392"/>
    <w:rsid w:val="001268CB"/>
    <w:rsid w:val="00126979"/>
    <w:rsid w:val="00126BF2"/>
    <w:rsid w:val="00126C76"/>
    <w:rsid w:val="00127242"/>
    <w:rsid w:val="001274BB"/>
    <w:rsid w:val="00127F16"/>
    <w:rsid w:val="00130141"/>
    <w:rsid w:val="00131243"/>
    <w:rsid w:val="00131A28"/>
    <w:rsid w:val="00131CC1"/>
    <w:rsid w:val="001324B2"/>
    <w:rsid w:val="001327C1"/>
    <w:rsid w:val="00133676"/>
    <w:rsid w:val="00133711"/>
    <w:rsid w:val="00133D61"/>
    <w:rsid w:val="00133F90"/>
    <w:rsid w:val="001344AA"/>
    <w:rsid w:val="001349B3"/>
    <w:rsid w:val="001359BA"/>
    <w:rsid w:val="00135E3F"/>
    <w:rsid w:val="00135F14"/>
    <w:rsid w:val="00136019"/>
    <w:rsid w:val="00136F0D"/>
    <w:rsid w:val="0013715C"/>
    <w:rsid w:val="0013768A"/>
    <w:rsid w:val="00137EC7"/>
    <w:rsid w:val="001403B3"/>
    <w:rsid w:val="00140978"/>
    <w:rsid w:val="00140C22"/>
    <w:rsid w:val="00140D76"/>
    <w:rsid w:val="00140DAD"/>
    <w:rsid w:val="0014110F"/>
    <w:rsid w:val="00141282"/>
    <w:rsid w:val="00141A7B"/>
    <w:rsid w:val="00141A9D"/>
    <w:rsid w:val="00141DD3"/>
    <w:rsid w:val="00141EC2"/>
    <w:rsid w:val="00142410"/>
    <w:rsid w:val="00142923"/>
    <w:rsid w:val="00142BF6"/>
    <w:rsid w:val="001430D1"/>
    <w:rsid w:val="00143196"/>
    <w:rsid w:val="00143279"/>
    <w:rsid w:val="0014356C"/>
    <w:rsid w:val="00143763"/>
    <w:rsid w:val="00143C54"/>
    <w:rsid w:val="00143E33"/>
    <w:rsid w:val="001447FB"/>
    <w:rsid w:val="00144CBD"/>
    <w:rsid w:val="00144E56"/>
    <w:rsid w:val="00144EDB"/>
    <w:rsid w:val="00145059"/>
    <w:rsid w:val="001453AC"/>
    <w:rsid w:val="0014551A"/>
    <w:rsid w:val="001457AF"/>
    <w:rsid w:val="00145B56"/>
    <w:rsid w:val="00145E33"/>
    <w:rsid w:val="00146117"/>
    <w:rsid w:val="001461C0"/>
    <w:rsid w:val="00146B60"/>
    <w:rsid w:val="001471AC"/>
    <w:rsid w:val="001475E6"/>
    <w:rsid w:val="00147923"/>
    <w:rsid w:val="00147BEE"/>
    <w:rsid w:val="00147C28"/>
    <w:rsid w:val="0015012F"/>
    <w:rsid w:val="0015043B"/>
    <w:rsid w:val="0015074C"/>
    <w:rsid w:val="00150AB6"/>
    <w:rsid w:val="00150EE9"/>
    <w:rsid w:val="0015137A"/>
    <w:rsid w:val="00151BC6"/>
    <w:rsid w:val="00151FF6"/>
    <w:rsid w:val="0015222F"/>
    <w:rsid w:val="001526F6"/>
    <w:rsid w:val="001530EA"/>
    <w:rsid w:val="00153D5B"/>
    <w:rsid w:val="00154290"/>
    <w:rsid w:val="0015479E"/>
    <w:rsid w:val="00154E9B"/>
    <w:rsid w:val="001551D2"/>
    <w:rsid w:val="0015531B"/>
    <w:rsid w:val="001559AE"/>
    <w:rsid w:val="00156698"/>
    <w:rsid w:val="001571E8"/>
    <w:rsid w:val="001571F5"/>
    <w:rsid w:val="00157631"/>
    <w:rsid w:val="001578C6"/>
    <w:rsid w:val="00157CEC"/>
    <w:rsid w:val="00157F3E"/>
    <w:rsid w:val="00157F78"/>
    <w:rsid w:val="00160A19"/>
    <w:rsid w:val="00160FBF"/>
    <w:rsid w:val="001615D7"/>
    <w:rsid w:val="001623D7"/>
    <w:rsid w:val="001628D2"/>
    <w:rsid w:val="00162B3B"/>
    <w:rsid w:val="00162F2D"/>
    <w:rsid w:val="00162F4F"/>
    <w:rsid w:val="00162FC8"/>
    <w:rsid w:val="001635D2"/>
    <w:rsid w:val="0016376A"/>
    <w:rsid w:val="00163909"/>
    <w:rsid w:val="00163944"/>
    <w:rsid w:val="00163AF4"/>
    <w:rsid w:val="00163B0B"/>
    <w:rsid w:val="00163E55"/>
    <w:rsid w:val="001640CC"/>
    <w:rsid w:val="001641C9"/>
    <w:rsid w:val="0016439B"/>
    <w:rsid w:val="001644D4"/>
    <w:rsid w:val="00164D0D"/>
    <w:rsid w:val="00165685"/>
    <w:rsid w:val="00165687"/>
    <w:rsid w:val="00165BD5"/>
    <w:rsid w:val="00165D19"/>
    <w:rsid w:val="00165D7B"/>
    <w:rsid w:val="00165DCA"/>
    <w:rsid w:val="001667CC"/>
    <w:rsid w:val="001667FC"/>
    <w:rsid w:val="00166848"/>
    <w:rsid w:val="00166FA9"/>
    <w:rsid w:val="00167018"/>
    <w:rsid w:val="0016744E"/>
    <w:rsid w:val="001674A1"/>
    <w:rsid w:val="001679A0"/>
    <w:rsid w:val="00167B4F"/>
    <w:rsid w:val="00167B65"/>
    <w:rsid w:val="00170146"/>
    <w:rsid w:val="00170605"/>
    <w:rsid w:val="00170CC6"/>
    <w:rsid w:val="00170FC7"/>
    <w:rsid w:val="001712FC"/>
    <w:rsid w:val="00171543"/>
    <w:rsid w:val="001716D8"/>
    <w:rsid w:val="001721AD"/>
    <w:rsid w:val="001721D4"/>
    <w:rsid w:val="00172304"/>
    <w:rsid w:val="00172B79"/>
    <w:rsid w:val="00172BC7"/>
    <w:rsid w:val="00172F79"/>
    <w:rsid w:val="001731D5"/>
    <w:rsid w:val="00173409"/>
    <w:rsid w:val="00173F34"/>
    <w:rsid w:val="0017443B"/>
    <w:rsid w:val="00174612"/>
    <w:rsid w:val="00174B0E"/>
    <w:rsid w:val="00174C30"/>
    <w:rsid w:val="00175157"/>
    <w:rsid w:val="001753D9"/>
    <w:rsid w:val="001753F9"/>
    <w:rsid w:val="00175521"/>
    <w:rsid w:val="001760D7"/>
    <w:rsid w:val="00176100"/>
    <w:rsid w:val="00176345"/>
    <w:rsid w:val="001767BD"/>
    <w:rsid w:val="00176A7A"/>
    <w:rsid w:val="00176D00"/>
    <w:rsid w:val="00176D91"/>
    <w:rsid w:val="00177077"/>
    <w:rsid w:val="00177266"/>
    <w:rsid w:val="00177658"/>
    <w:rsid w:val="00177A6F"/>
    <w:rsid w:val="00177CE2"/>
    <w:rsid w:val="00177F2E"/>
    <w:rsid w:val="0018062C"/>
    <w:rsid w:val="001810CF"/>
    <w:rsid w:val="00182446"/>
    <w:rsid w:val="00182B62"/>
    <w:rsid w:val="0018320E"/>
    <w:rsid w:val="00183888"/>
    <w:rsid w:val="00183D1B"/>
    <w:rsid w:val="00183D3E"/>
    <w:rsid w:val="00184C2C"/>
    <w:rsid w:val="00184E3A"/>
    <w:rsid w:val="001852AC"/>
    <w:rsid w:val="00185388"/>
    <w:rsid w:val="0018544C"/>
    <w:rsid w:val="00185A93"/>
    <w:rsid w:val="001860DE"/>
    <w:rsid w:val="00186188"/>
    <w:rsid w:val="001863D7"/>
    <w:rsid w:val="00186906"/>
    <w:rsid w:val="001877EF"/>
    <w:rsid w:val="0019029E"/>
    <w:rsid w:val="0019083B"/>
    <w:rsid w:val="00190AE4"/>
    <w:rsid w:val="0019124B"/>
    <w:rsid w:val="00191564"/>
    <w:rsid w:val="00191940"/>
    <w:rsid w:val="00191BF5"/>
    <w:rsid w:val="00192576"/>
    <w:rsid w:val="0019264B"/>
    <w:rsid w:val="0019273E"/>
    <w:rsid w:val="001927B9"/>
    <w:rsid w:val="001927D0"/>
    <w:rsid w:val="001927DC"/>
    <w:rsid w:val="001928E8"/>
    <w:rsid w:val="00193024"/>
    <w:rsid w:val="00193398"/>
    <w:rsid w:val="001936E9"/>
    <w:rsid w:val="00193943"/>
    <w:rsid w:val="00193B21"/>
    <w:rsid w:val="00193BFE"/>
    <w:rsid w:val="00193CDF"/>
    <w:rsid w:val="001941E7"/>
    <w:rsid w:val="001942B3"/>
    <w:rsid w:val="001949C6"/>
    <w:rsid w:val="00194C47"/>
    <w:rsid w:val="00194F29"/>
    <w:rsid w:val="001955A3"/>
    <w:rsid w:val="0019599A"/>
    <w:rsid w:val="0019648A"/>
    <w:rsid w:val="00196C8C"/>
    <w:rsid w:val="00196E83"/>
    <w:rsid w:val="001976F0"/>
    <w:rsid w:val="00197A97"/>
    <w:rsid w:val="00197DDC"/>
    <w:rsid w:val="001A059A"/>
    <w:rsid w:val="001A0D94"/>
    <w:rsid w:val="001A1622"/>
    <w:rsid w:val="001A1B46"/>
    <w:rsid w:val="001A1E89"/>
    <w:rsid w:val="001A1F41"/>
    <w:rsid w:val="001A28F4"/>
    <w:rsid w:val="001A2984"/>
    <w:rsid w:val="001A2E2F"/>
    <w:rsid w:val="001A3165"/>
    <w:rsid w:val="001A3AEC"/>
    <w:rsid w:val="001A3DBB"/>
    <w:rsid w:val="001A43C1"/>
    <w:rsid w:val="001A44E2"/>
    <w:rsid w:val="001A4BA7"/>
    <w:rsid w:val="001A4D75"/>
    <w:rsid w:val="001A5107"/>
    <w:rsid w:val="001A51A8"/>
    <w:rsid w:val="001A52D5"/>
    <w:rsid w:val="001A52E4"/>
    <w:rsid w:val="001A5722"/>
    <w:rsid w:val="001A57AE"/>
    <w:rsid w:val="001A5816"/>
    <w:rsid w:val="001A5A38"/>
    <w:rsid w:val="001A5ACB"/>
    <w:rsid w:val="001A5EFB"/>
    <w:rsid w:val="001A69F1"/>
    <w:rsid w:val="001A6AA7"/>
    <w:rsid w:val="001A6AE7"/>
    <w:rsid w:val="001A6B78"/>
    <w:rsid w:val="001A6B93"/>
    <w:rsid w:val="001A746D"/>
    <w:rsid w:val="001A7744"/>
    <w:rsid w:val="001A7973"/>
    <w:rsid w:val="001A7F2C"/>
    <w:rsid w:val="001B04A3"/>
    <w:rsid w:val="001B06F6"/>
    <w:rsid w:val="001B0B40"/>
    <w:rsid w:val="001B125E"/>
    <w:rsid w:val="001B16B3"/>
    <w:rsid w:val="001B16F7"/>
    <w:rsid w:val="001B1744"/>
    <w:rsid w:val="001B18CC"/>
    <w:rsid w:val="001B1CFE"/>
    <w:rsid w:val="001B1D37"/>
    <w:rsid w:val="001B1F01"/>
    <w:rsid w:val="001B1F77"/>
    <w:rsid w:val="001B2004"/>
    <w:rsid w:val="001B20C5"/>
    <w:rsid w:val="001B20EA"/>
    <w:rsid w:val="001B22B4"/>
    <w:rsid w:val="001B252B"/>
    <w:rsid w:val="001B25EB"/>
    <w:rsid w:val="001B2BED"/>
    <w:rsid w:val="001B2EEB"/>
    <w:rsid w:val="001B2FA6"/>
    <w:rsid w:val="001B3022"/>
    <w:rsid w:val="001B302B"/>
    <w:rsid w:val="001B31AE"/>
    <w:rsid w:val="001B33DF"/>
    <w:rsid w:val="001B38C6"/>
    <w:rsid w:val="001B39A1"/>
    <w:rsid w:val="001B39C9"/>
    <w:rsid w:val="001B3A78"/>
    <w:rsid w:val="001B3C7A"/>
    <w:rsid w:val="001B3D8D"/>
    <w:rsid w:val="001B420B"/>
    <w:rsid w:val="001B4335"/>
    <w:rsid w:val="001B5176"/>
    <w:rsid w:val="001B51F8"/>
    <w:rsid w:val="001B5611"/>
    <w:rsid w:val="001B56DA"/>
    <w:rsid w:val="001B5D7B"/>
    <w:rsid w:val="001B61C9"/>
    <w:rsid w:val="001B651E"/>
    <w:rsid w:val="001B667E"/>
    <w:rsid w:val="001B71B7"/>
    <w:rsid w:val="001B7832"/>
    <w:rsid w:val="001B785F"/>
    <w:rsid w:val="001B7BF1"/>
    <w:rsid w:val="001B7D0B"/>
    <w:rsid w:val="001B7F52"/>
    <w:rsid w:val="001C03E4"/>
    <w:rsid w:val="001C0474"/>
    <w:rsid w:val="001C0614"/>
    <w:rsid w:val="001C11DE"/>
    <w:rsid w:val="001C1776"/>
    <w:rsid w:val="001C2011"/>
    <w:rsid w:val="001C27CA"/>
    <w:rsid w:val="001C2838"/>
    <w:rsid w:val="001C2CED"/>
    <w:rsid w:val="001C2DC2"/>
    <w:rsid w:val="001C2F0F"/>
    <w:rsid w:val="001C32C5"/>
    <w:rsid w:val="001C390C"/>
    <w:rsid w:val="001C3B2E"/>
    <w:rsid w:val="001C4026"/>
    <w:rsid w:val="001C4700"/>
    <w:rsid w:val="001C4724"/>
    <w:rsid w:val="001C4A3B"/>
    <w:rsid w:val="001C4CAE"/>
    <w:rsid w:val="001C53EE"/>
    <w:rsid w:val="001C5849"/>
    <w:rsid w:val="001C5D58"/>
    <w:rsid w:val="001C6357"/>
    <w:rsid w:val="001C661F"/>
    <w:rsid w:val="001C6B72"/>
    <w:rsid w:val="001C6D7E"/>
    <w:rsid w:val="001C7B98"/>
    <w:rsid w:val="001C7DAF"/>
    <w:rsid w:val="001C7E7E"/>
    <w:rsid w:val="001D0374"/>
    <w:rsid w:val="001D0741"/>
    <w:rsid w:val="001D08BB"/>
    <w:rsid w:val="001D0F72"/>
    <w:rsid w:val="001D1194"/>
    <w:rsid w:val="001D1A29"/>
    <w:rsid w:val="001D1B6A"/>
    <w:rsid w:val="001D2304"/>
    <w:rsid w:val="001D2376"/>
    <w:rsid w:val="001D27E5"/>
    <w:rsid w:val="001D2C00"/>
    <w:rsid w:val="001D2E3E"/>
    <w:rsid w:val="001D3320"/>
    <w:rsid w:val="001D4085"/>
    <w:rsid w:val="001D4116"/>
    <w:rsid w:val="001D415E"/>
    <w:rsid w:val="001D435C"/>
    <w:rsid w:val="001D493B"/>
    <w:rsid w:val="001D4A47"/>
    <w:rsid w:val="001D4C1A"/>
    <w:rsid w:val="001D500B"/>
    <w:rsid w:val="001D5687"/>
    <w:rsid w:val="001D5E84"/>
    <w:rsid w:val="001D611C"/>
    <w:rsid w:val="001D6464"/>
    <w:rsid w:val="001D6686"/>
    <w:rsid w:val="001D66FD"/>
    <w:rsid w:val="001D68CF"/>
    <w:rsid w:val="001D6CE4"/>
    <w:rsid w:val="001D6FBA"/>
    <w:rsid w:val="001D7203"/>
    <w:rsid w:val="001D7594"/>
    <w:rsid w:val="001D791C"/>
    <w:rsid w:val="001D7AC8"/>
    <w:rsid w:val="001D7EAA"/>
    <w:rsid w:val="001E0506"/>
    <w:rsid w:val="001E0574"/>
    <w:rsid w:val="001E08E4"/>
    <w:rsid w:val="001E08F3"/>
    <w:rsid w:val="001E0938"/>
    <w:rsid w:val="001E0962"/>
    <w:rsid w:val="001E0CBB"/>
    <w:rsid w:val="001E0EF1"/>
    <w:rsid w:val="001E1096"/>
    <w:rsid w:val="001E11A0"/>
    <w:rsid w:val="001E19DD"/>
    <w:rsid w:val="001E1A5B"/>
    <w:rsid w:val="001E1E32"/>
    <w:rsid w:val="001E1F8E"/>
    <w:rsid w:val="001E2600"/>
    <w:rsid w:val="001E2651"/>
    <w:rsid w:val="001E2D58"/>
    <w:rsid w:val="001E2D6A"/>
    <w:rsid w:val="001E3146"/>
    <w:rsid w:val="001E3405"/>
    <w:rsid w:val="001E3AB0"/>
    <w:rsid w:val="001E4505"/>
    <w:rsid w:val="001E4791"/>
    <w:rsid w:val="001E4BDD"/>
    <w:rsid w:val="001E4E64"/>
    <w:rsid w:val="001E5B5D"/>
    <w:rsid w:val="001E5E42"/>
    <w:rsid w:val="001E62F9"/>
    <w:rsid w:val="001E69AA"/>
    <w:rsid w:val="001E69B1"/>
    <w:rsid w:val="001E71B9"/>
    <w:rsid w:val="001E72F9"/>
    <w:rsid w:val="001E745C"/>
    <w:rsid w:val="001E7643"/>
    <w:rsid w:val="001E76B8"/>
    <w:rsid w:val="001E7AE3"/>
    <w:rsid w:val="001E7D39"/>
    <w:rsid w:val="001E7FAA"/>
    <w:rsid w:val="001F01F0"/>
    <w:rsid w:val="001F0744"/>
    <w:rsid w:val="001F0B4A"/>
    <w:rsid w:val="001F0BA7"/>
    <w:rsid w:val="001F1209"/>
    <w:rsid w:val="001F19B8"/>
    <w:rsid w:val="001F1DA0"/>
    <w:rsid w:val="001F2079"/>
    <w:rsid w:val="001F2256"/>
    <w:rsid w:val="001F2BCB"/>
    <w:rsid w:val="001F2D07"/>
    <w:rsid w:val="001F2D19"/>
    <w:rsid w:val="001F2ED7"/>
    <w:rsid w:val="001F3A7A"/>
    <w:rsid w:val="001F3B65"/>
    <w:rsid w:val="001F3B7F"/>
    <w:rsid w:val="001F42C9"/>
    <w:rsid w:val="001F5199"/>
    <w:rsid w:val="001F538C"/>
    <w:rsid w:val="001F544E"/>
    <w:rsid w:val="001F54EE"/>
    <w:rsid w:val="001F5599"/>
    <w:rsid w:val="001F5BA6"/>
    <w:rsid w:val="001F63B5"/>
    <w:rsid w:val="001F674E"/>
    <w:rsid w:val="001F6F22"/>
    <w:rsid w:val="001F73AA"/>
    <w:rsid w:val="001F7781"/>
    <w:rsid w:val="001F78C7"/>
    <w:rsid w:val="001F7D12"/>
    <w:rsid w:val="00200993"/>
    <w:rsid w:val="00200D70"/>
    <w:rsid w:val="002011E1"/>
    <w:rsid w:val="002021FB"/>
    <w:rsid w:val="00202961"/>
    <w:rsid w:val="00202B4C"/>
    <w:rsid w:val="00202CCD"/>
    <w:rsid w:val="0020338D"/>
    <w:rsid w:val="00203522"/>
    <w:rsid w:val="00203D67"/>
    <w:rsid w:val="00203DC5"/>
    <w:rsid w:val="00204058"/>
    <w:rsid w:val="002041BA"/>
    <w:rsid w:val="002043E4"/>
    <w:rsid w:val="0020463A"/>
    <w:rsid w:val="002049FA"/>
    <w:rsid w:val="00204A35"/>
    <w:rsid w:val="00204A41"/>
    <w:rsid w:val="002050E1"/>
    <w:rsid w:val="00205321"/>
    <w:rsid w:val="002058BA"/>
    <w:rsid w:val="00205D6E"/>
    <w:rsid w:val="00205DA0"/>
    <w:rsid w:val="0020674D"/>
    <w:rsid w:val="002069B2"/>
    <w:rsid w:val="00206C09"/>
    <w:rsid w:val="00206DD4"/>
    <w:rsid w:val="002071E2"/>
    <w:rsid w:val="00207440"/>
    <w:rsid w:val="002074DC"/>
    <w:rsid w:val="002078C6"/>
    <w:rsid w:val="00207905"/>
    <w:rsid w:val="0020795B"/>
    <w:rsid w:val="00207C6C"/>
    <w:rsid w:val="00207E76"/>
    <w:rsid w:val="0021041C"/>
    <w:rsid w:val="002106A0"/>
    <w:rsid w:val="00210C82"/>
    <w:rsid w:val="00210DAD"/>
    <w:rsid w:val="00210EB6"/>
    <w:rsid w:val="00211AAF"/>
    <w:rsid w:val="00211ABB"/>
    <w:rsid w:val="00211D15"/>
    <w:rsid w:val="0021260F"/>
    <w:rsid w:val="00212981"/>
    <w:rsid w:val="00212B50"/>
    <w:rsid w:val="00212E36"/>
    <w:rsid w:val="0021317C"/>
    <w:rsid w:val="00213A49"/>
    <w:rsid w:val="00213C1F"/>
    <w:rsid w:val="0021473A"/>
    <w:rsid w:val="002148E5"/>
    <w:rsid w:val="0021496C"/>
    <w:rsid w:val="00214FB2"/>
    <w:rsid w:val="00215719"/>
    <w:rsid w:val="002157D8"/>
    <w:rsid w:val="00215864"/>
    <w:rsid w:val="00215F22"/>
    <w:rsid w:val="00215F36"/>
    <w:rsid w:val="0021623D"/>
    <w:rsid w:val="00216735"/>
    <w:rsid w:val="0021699F"/>
    <w:rsid w:val="00216BAC"/>
    <w:rsid w:val="00216D95"/>
    <w:rsid w:val="00217370"/>
    <w:rsid w:val="00217768"/>
    <w:rsid w:val="00220455"/>
    <w:rsid w:val="00220998"/>
    <w:rsid w:val="00220AA2"/>
    <w:rsid w:val="00220D6C"/>
    <w:rsid w:val="00220DFE"/>
    <w:rsid w:val="0022167C"/>
    <w:rsid w:val="002217E7"/>
    <w:rsid w:val="00221903"/>
    <w:rsid w:val="00221D81"/>
    <w:rsid w:val="00221DB4"/>
    <w:rsid w:val="00222010"/>
    <w:rsid w:val="00222086"/>
    <w:rsid w:val="00222284"/>
    <w:rsid w:val="002223F1"/>
    <w:rsid w:val="00222D70"/>
    <w:rsid w:val="00222FF6"/>
    <w:rsid w:val="00223341"/>
    <w:rsid w:val="002237D4"/>
    <w:rsid w:val="00223A17"/>
    <w:rsid w:val="00223DA2"/>
    <w:rsid w:val="00224327"/>
    <w:rsid w:val="002247A9"/>
    <w:rsid w:val="002247DB"/>
    <w:rsid w:val="00224B81"/>
    <w:rsid w:val="00224DC7"/>
    <w:rsid w:val="00225AF6"/>
    <w:rsid w:val="00225BE6"/>
    <w:rsid w:val="00225C86"/>
    <w:rsid w:val="00225CB4"/>
    <w:rsid w:val="002265B2"/>
    <w:rsid w:val="00226CF5"/>
    <w:rsid w:val="00227128"/>
    <w:rsid w:val="002271DD"/>
    <w:rsid w:val="00227495"/>
    <w:rsid w:val="002274B0"/>
    <w:rsid w:val="002275C0"/>
    <w:rsid w:val="00227A01"/>
    <w:rsid w:val="00227E54"/>
    <w:rsid w:val="002300BD"/>
    <w:rsid w:val="0023028A"/>
    <w:rsid w:val="002303EF"/>
    <w:rsid w:val="00230DF2"/>
    <w:rsid w:val="00230F40"/>
    <w:rsid w:val="00230FDE"/>
    <w:rsid w:val="00231030"/>
    <w:rsid w:val="002310DF"/>
    <w:rsid w:val="00231C40"/>
    <w:rsid w:val="00231DCF"/>
    <w:rsid w:val="00232458"/>
    <w:rsid w:val="0023284A"/>
    <w:rsid w:val="00232BBD"/>
    <w:rsid w:val="00232EF6"/>
    <w:rsid w:val="002331E1"/>
    <w:rsid w:val="00233215"/>
    <w:rsid w:val="002335C3"/>
    <w:rsid w:val="00233672"/>
    <w:rsid w:val="00233BD0"/>
    <w:rsid w:val="00233F3E"/>
    <w:rsid w:val="002343E4"/>
    <w:rsid w:val="002344B2"/>
    <w:rsid w:val="00234776"/>
    <w:rsid w:val="00235A33"/>
    <w:rsid w:val="00235A67"/>
    <w:rsid w:val="00236059"/>
    <w:rsid w:val="002360DC"/>
    <w:rsid w:val="0023638A"/>
    <w:rsid w:val="00236549"/>
    <w:rsid w:val="00237830"/>
    <w:rsid w:val="00237AB9"/>
    <w:rsid w:val="00237F0F"/>
    <w:rsid w:val="00240161"/>
    <w:rsid w:val="0024028A"/>
    <w:rsid w:val="002402CD"/>
    <w:rsid w:val="00240366"/>
    <w:rsid w:val="00240535"/>
    <w:rsid w:val="00240929"/>
    <w:rsid w:val="00240AC5"/>
    <w:rsid w:val="0024120D"/>
    <w:rsid w:val="0024125C"/>
    <w:rsid w:val="00241836"/>
    <w:rsid w:val="00241AEA"/>
    <w:rsid w:val="00241F49"/>
    <w:rsid w:val="00241FE9"/>
    <w:rsid w:val="00242AE2"/>
    <w:rsid w:val="00242E75"/>
    <w:rsid w:val="002431C2"/>
    <w:rsid w:val="0024331C"/>
    <w:rsid w:val="0024361F"/>
    <w:rsid w:val="00243854"/>
    <w:rsid w:val="00244B37"/>
    <w:rsid w:val="00245139"/>
    <w:rsid w:val="0024540C"/>
    <w:rsid w:val="0024599B"/>
    <w:rsid w:val="002464C0"/>
    <w:rsid w:val="002469EA"/>
    <w:rsid w:val="00246A44"/>
    <w:rsid w:val="00246A75"/>
    <w:rsid w:val="00246DDB"/>
    <w:rsid w:val="00247554"/>
    <w:rsid w:val="002479C6"/>
    <w:rsid w:val="002501B3"/>
    <w:rsid w:val="00250B3E"/>
    <w:rsid w:val="00250BF6"/>
    <w:rsid w:val="00250E38"/>
    <w:rsid w:val="00250E3E"/>
    <w:rsid w:val="00251B30"/>
    <w:rsid w:val="00251F9C"/>
    <w:rsid w:val="0025238D"/>
    <w:rsid w:val="002523B4"/>
    <w:rsid w:val="002525C6"/>
    <w:rsid w:val="00252665"/>
    <w:rsid w:val="00252773"/>
    <w:rsid w:val="00252856"/>
    <w:rsid w:val="00252CD7"/>
    <w:rsid w:val="0025301C"/>
    <w:rsid w:val="00253114"/>
    <w:rsid w:val="002533F9"/>
    <w:rsid w:val="00253782"/>
    <w:rsid w:val="002543FA"/>
    <w:rsid w:val="00254D18"/>
    <w:rsid w:val="00254FA6"/>
    <w:rsid w:val="0025533D"/>
    <w:rsid w:val="002553CA"/>
    <w:rsid w:val="002556EF"/>
    <w:rsid w:val="0025582B"/>
    <w:rsid w:val="00255862"/>
    <w:rsid w:val="00255994"/>
    <w:rsid w:val="00255F84"/>
    <w:rsid w:val="00256044"/>
    <w:rsid w:val="002562BD"/>
    <w:rsid w:val="00256342"/>
    <w:rsid w:val="002568FA"/>
    <w:rsid w:val="002570AE"/>
    <w:rsid w:val="002570FD"/>
    <w:rsid w:val="0025748A"/>
    <w:rsid w:val="00257559"/>
    <w:rsid w:val="002579E2"/>
    <w:rsid w:val="0026027F"/>
    <w:rsid w:val="0026072E"/>
    <w:rsid w:val="00260816"/>
    <w:rsid w:val="00260996"/>
    <w:rsid w:val="00260BAB"/>
    <w:rsid w:val="00260EDB"/>
    <w:rsid w:val="002614BB"/>
    <w:rsid w:val="00261A6E"/>
    <w:rsid w:val="00261A84"/>
    <w:rsid w:val="00261A93"/>
    <w:rsid w:val="00261CF6"/>
    <w:rsid w:val="00262078"/>
    <w:rsid w:val="00262296"/>
    <w:rsid w:val="002624F3"/>
    <w:rsid w:val="00262AB5"/>
    <w:rsid w:val="00262C26"/>
    <w:rsid w:val="00262F05"/>
    <w:rsid w:val="00263996"/>
    <w:rsid w:val="00264299"/>
    <w:rsid w:val="0026445A"/>
    <w:rsid w:val="002644BC"/>
    <w:rsid w:val="002645B1"/>
    <w:rsid w:val="002647C7"/>
    <w:rsid w:val="002648E6"/>
    <w:rsid w:val="00264A05"/>
    <w:rsid w:val="00264CA8"/>
    <w:rsid w:val="0026523E"/>
    <w:rsid w:val="002654F3"/>
    <w:rsid w:val="00265615"/>
    <w:rsid w:val="00265D18"/>
    <w:rsid w:val="00265E1E"/>
    <w:rsid w:val="002661F7"/>
    <w:rsid w:val="00266224"/>
    <w:rsid w:val="00266283"/>
    <w:rsid w:val="002663CF"/>
    <w:rsid w:val="00266CC6"/>
    <w:rsid w:val="00266CCF"/>
    <w:rsid w:val="00266CFA"/>
    <w:rsid w:val="002672D2"/>
    <w:rsid w:val="00267407"/>
    <w:rsid w:val="002674CE"/>
    <w:rsid w:val="00267697"/>
    <w:rsid w:val="0026778F"/>
    <w:rsid w:val="00267C14"/>
    <w:rsid w:val="002701FC"/>
    <w:rsid w:val="0027023C"/>
    <w:rsid w:val="00270762"/>
    <w:rsid w:val="002713E5"/>
    <w:rsid w:val="00271F93"/>
    <w:rsid w:val="00272712"/>
    <w:rsid w:val="0027271D"/>
    <w:rsid w:val="00272DD8"/>
    <w:rsid w:val="0027343B"/>
    <w:rsid w:val="0027360B"/>
    <w:rsid w:val="002736A6"/>
    <w:rsid w:val="00274019"/>
    <w:rsid w:val="00274062"/>
    <w:rsid w:val="00274148"/>
    <w:rsid w:val="00274149"/>
    <w:rsid w:val="002742FF"/>
    <w:rsid w:val="00274339"/>
    <w:rsid w:val="0027435F"/>
    <w:rsid w:val="0027446C"/>
    <w:rsid w:val="00274AA5"/>
    <w:rsid w:val="00274C4F"/>
    <w:rsid w:val="00275123"/>
    <w:rsid w:val="00275A32"/>
    <w:rsid w:val="00275CD4"/>
    <w:rsid w:val="00275D2D"/>
    <w:rsid w:val="00275E19"/>
    <w:rsid w:val="00276679"/>
    <w:rsid w:val="002769F7"/>
    <w:rsid w:val="00276F5A"/>
    <w:rsid w:val="002772AC"/>
    <w:rsid w:val="002776B0"/>
    <w:rsid w:val="002776C2"/>
    <w:rsid w:val="0027784A"/>
    <w:rsid w:val="00277E19"/>
    <w:rsid w:val="00277E84"/>
    <w:rsid w:val="00280022"/>
    <w:rsid w:val="00280454"/>
    <w:rsid w:val="0028071C"/>
    <w:rsid w:val="002807DF"/>
    <w:rsid w:val="00281116"/>
    <w:rsid w:val="00281360"/>
    <w:rsid w:val="0028146B"/>
    <w:rsid w:val="002819AB"/>
    <w:rsid w:val="00281DB3"/>
    <w:rsid w:val="002822C4"/>
    <w:rsid w:val="0028272E"/>
    <w:rsid w:val="00282974"/>
    <w:rsid w:val="00282BB3"/>
    <w:rsid w:val="0028303F"/>
    <w:rsid w:val="00283160"/>
    <w:rsid w:val="002834F8"/>
    <w:rsid w:val="0028357F"/>
    <w:rsid w:val="00283965"/>
    <w:rsid w:val="002839CB"/>
    <w:rsid w:val="00283E78"/>
    <w:rsid w:val="00283F74"/>
    <w:rsid w:val="00284241"/>
    <w:rsid w:val="00284C0B"/>
    <w:rsid w:val="002854C0"/>
    <w:rsid w:val="00285581"/>
    <w:rsid w:val="0028558F"/>
    <w:rsid w:val="002856C6"/>
    <w:rsid w:val="00285715"/>
    <w:rsid w:val="00285BAE"/>
    <w:rsid w:val="00285EE3"/>
    <w:rsid w:val="002860DC"/>
    <w:rsid w:val="00286212"/>
    <w:rsid w:val="002866A9"/>
    <w:rsid w:val="00287466"/>
    <w:rsid w:val="00287BC4"/>
    <w:rsid w:val="00287C84"/>
    <w:rsid w:val="00290032"/>
    <w:rsid w:val="0029033A"/>
    <w:rsid w:val="00290863"/>
    <w:rsid w:val="00290920"/>
    <w:rsid w:val="002909A5"/>
    <w:rsid w:val="00291007"/>
    <w:rsid w:val="0029166E"/>
    <w:rsid w:val="002917B8"/>
    <w:rsid w:val="0029199E"/>
    <w:rsid w:val="00291A81"/>
    <w:rsid w:val="00291C37"/>
    <w:rsid w:val="00291F37"/>
    <w:rsid w:val="00293086"/>
    <w:rsid w:val="00293735"/>
    <w:rsid w:val="002945DE"/>
    <w:rsid w:val="0029479F"/>
    <w:rsid w:val="0029495D"/>
    <w:rsid w:val="002949D9"/>
    <w:rsid w:val="00294B67"/>
    <w:rsid w:val="00294ECD"/>
    <w:rsid w:val="002950E4"/>
    <w:rsid w:val="00295475"/>
    <w:rsid w:val="00296383"/>
    <w:rsid w:val="002966DF"/>
    <w:rsid w:val="002967F9"/>
    <w:rsid w:val="002968DC"/>
    <w:rsid w:val="00296ACA"/>
    <w:rsid w:val="0029781F"/>
    <w:rsid w:val="002979DF"/>
    <w:rsid w:val="00297E01"/>
    <w:rsid w:val="00297EEA"/>
    <w:rsid w:val="002A001B"/>
    <w:rsid w:val="002A0222"/>
    <w:rsid w:val="002A057A"/>
    <w:rsid w:val="002A076A"/>
    <w:rsid w:val="002A0805"/>
    <w:rsid w:val="002A0A8C"/>
    <w:rsid w:val="002A0EB0"/>
    <w:rsid w:val="002A179A"/>
    <w:rsid w:val="002A1CC2"/>
    <w:rsid w:val="002A268D"/>
    <w:rsid w:val="002A2D06"/>
    <w:rsid w:val="002A3117"/>
    <w:rsid w:val="002A3937"/>
    <w:rsid w:val="002A3B5D"/>
    <w:rsid w:val="002A3C27"/>
    <w:rsid w:val="002A43F6"/>
    <w:rsid w:val="002A47E0"/>
    <w:rsid w:val="002A4B2F"/>
    <w:rsid w:val="002A513E"/>
    <w:rsid w:val="002A5208"/>
    <w:rsid w:val="002A58D9"/>
    <w:rsid w:val="002A5E60"/>
    <w:rsid w:val="002A6137"/>
    <w:rsid w:val="002A61DB"/>
    <w:rsid w:val="002A6893"/>
    <w:rsid w:val="002A6C4F"/>
    <w:rsid w:val="002A6F0F"/>
    <w:rsid w:val="002A7190"/>
    <w:rsid w:val="002A71F0"/>
    <w:rsid w:val="002A7288"/>
    <w:rsid w:val="002A7666"/>
    <w:rsid w:val="002A7A85"/>
    <w:rsid w:val="002A7C2C"/>
    <w:rsid w:val="002A7D31"/>
    <w:rsid w:val="002B0046"/>
    <w:rsid w:val="002B01F3"/>
    <w:rsid w:val="002B072E"/>
    <w:rsid w:val="002B0744"/>
    <w:rsid w:val="002B0B6E"/>
    <w:rsid w:val="002B0E44"/>
    <w:rsid w:val="002B1382"/>
    <w:rsid w:val="002B1980"/>
    <w:rsid w:val="002B19A4"/>
    <w:rsid w:val="002B1C51"/>
    <w:rsid w:val="002B1F0E"/>
    <w:rsid w:val="002B1F78"/>
    <w:rsid w:val="002B2709"/>
    <w:rsid w:val="002B307F"/>
    <w:rsid w:val="002B36D0"/>
    <w:rsid w:val="002B39A4"/>
    <w:rsid w:val="002B3F55"/>
    <w:rsid w:val="002B4026"/>
    <w:rsid w:val="002B408A"/>
    <w:rsid w:val="002B465B"/>
    <w:rsid w:val="002B46CA"/>
    <w:rsid w:val="002B47E5"/>
    <w:rsid w:val="002B4931"/>
    <w:rsid w:val="002B49A6"/>
    <w:rsid w:val="002B49C3"/>
    <w:rsid w:val="002B4C28"/>
    <w:rsid w:val="002B4C7D"/>
    <w:rsid w:val="002B52DB"/>
    <w:rsid w:val="002B5476"/>
    <w:rsid w:val="002B5628"/>
    <w:rsid w:val="002B57B7"/>
    <w:rsid w:val="002B5941"/>
    <w:rsid w:val="002B5CD4"/>
    <w:rsid w:val="002B6088"/>
    <w:rsid w:val="002B64B9"/>
    <w:rsid w:val="002B69E2"/>
    <w:rsid w:val="002B6E15"/>
    <w:rsid w:val="002B70BA"/>
    <w:rsid w:val="002B7312"/>
    <w:rsid w:val="002B753D"/>
    <w:rsid w:val="002B7A0D"/>
    <w:rsid w:val="002B7A52"/>
    <w:rsid w:val="002C003A"/>
    <w:rsid w:val="002C044A"/>
    <w:rsid w:val="002C0517"/>
    <w:rsid w:val="002C08AB"/>
    <w:rsid w:val="002C0D20"/>
    <w:rsid w:val="002C0E34"/>
    <w:rsid w:val="002C0EDE"/>
    <w:rsid w:val="002C11A2"/>
    <w:rsid w:val="002C1648"/>
    <w:rsid w:val="002C19C8"/>
    <w:rsid w:val="002C1BA9"/>
    <w:rsid w:val="002C2171"/>
    <w:rsid w:val="002C242B"/>
    <w:rsid w:val="002C260D"/>
    <w:rsid w:val="002C314B"/>
    <w:rsid w:val="002C3193"/>
    <w:rsid w:val="002C3299"/>
    <w:rsid w:val="002C3393"/>
    <w:rsid w:val="002C3438"/>
    <w:rsid w:val="002C351D"/>
    <w:rsid w:val="002C3A01"/>
    <w:rsid w:val="002C3C27"/>
    <w:rsid w:val="002C41F6"/>
    <w:rsid w:val="002C45DD"/>
    <w:rsid w:val="002C507E"/>
    <w:rsid w:val="002C532E"/>
    <w:rsid w:val="002C5383"/>
    <w:rsid w:val="002C5812"/>
    <w:rsid w:val="002C5D3A"/>
    <w:rsid w:val="002C5F11"/>
    <w:rsid w:val="002C68B4"/>
    <w:rsid w:val="002C6B1C"/>
    <w:rsid w:val="002C6D29"/>
    <w:rsid w:val="002C6D9B"/>
    <w:rsid w:val="002C7409"/>
    <w:rsid w:val="002C7917"/>
    <w:rsid w:val="002C7A68"/>
    <w:rsid w:val="002C7E22"/>
    <w:rsid w:val="002D0485"/>
    <w:rsid w:val="002D0BC9"/>
    <w:rsid w:val="002D0C1B"/>
    <w:rsid w:val="002D0DD3"/>
    <w:rsid w:val="002D15CD"/>
    <w:rsid w:val="002D1756"/>
    <w:rsid w:val="002D18AE"/>
    <w:rsid w:val="002D1A3E"/>
    <w:rsid w:val="002D1B34"/>
    <w:rsid w:val="002D1E59"/>
    <w:rsid w:val="002D200F"/>
    <w:rsid w:val="002D2EBA"/>
    <w:rsid w:val="002D3B19"/>
    <w:rsid w:val="002D3C7A"/>
    <w:rsid w:val="002D3E77"/>
    <w:rsid w:val="002D4177"/>
    <w:rsid w:val="002D45CC"/>
    <w:rsid w:val="002D4FAB"/>
    <w:rsid w:val="002D5076"/>
    <w:rsid w:val="002D5694"/>
    <w:rsid w:val="002D5825"/>
    <w:rsid w:val="002D597A"/>
    <w:rsid w:val="002D5A05"/>
    <w:rsid w:val="002D6218"/>
    <w:rsid w:val="002D63AC"/>
    <w:rsid w:val="002D64E4"/>
    <w:rsid w:val="002D6526"/>
    <w:rsid w:val="002D6534"/>
    <w:rsid w:val="002D68B7"/>
    <w:rsid w:val="002D6C07"/>
    <w:rsid w:val="002D6E42"/>
    <w:rsid w:val="002D6F17"/>
    <w:rsid w:val="002D6F52"/>
    <w:rsid w:val="002D70EF"/>
    <w:rsid w:val="002D79AC"/>
    <w:rsid w:val="002D7FCD"/>
    <w:rsid w:val="002E0764"/>
    <w:rsid w:val="002E078B"/>
    <w:rsid w:val="002E0B14"/>
    <w:rsid w:val="002E0F79"/>
    <w:rsid w:val="002E1100"/>
    <w:rsid w:val="002E1109"/>
    <w:rsid w:val="002E13A9"/>
    <w:rsid w:val="002E194E"/>
    <w:rsid w:val="002E1D47"/>
    <w:rsid w:val="002E22C9"/>
    <w:rsid w:val="002E2374"/>
    <w:rsid w:val="002E34D1"/>
    <w:rsid w:val="002E34EC"/>
    <w:rsid w:val="002E3EED"/>
    <w:rsid w:val="002E40F0"/>
    <w:rsid w:val="002E41E2"/>
    <w:rsid w:val="002E43D4"/>
    <w:rsid w:val="002E499F"/>
    <w:rsid w:val="002E5012"/>
    <w:rsid w:val="002E5368"/>
    <w:rsid w:val="002E585B"/>
    <w:rsid w:val="002E596A"/>
    <w:rsid w:val="002E5DAC"/>
    <w:rsid w:val="002E5DB8"/>
    <w:rsid w:val="002E5F03"/>
    <w:rsid w:val="002E6C41"/>
    <w:rsid w:val="002E727B"/>
    <w:rsid w:val="002E75CB"/>
    <w:rsid w:val="002E773D"/>
    <w:rsid w:val="002E7DD4"/>
    <w:rsid w:val="002F0011"/>
    <w:rsid w:val="002F0373"/>
    <w:rsid w:val="002F1654"/>
    <w:rsid w:val="002F1A16"/>
    <w:rsid w:val="002F1B64"/>
    <w:rsid w:val="002F1EBE"/>
    <w:rsid w:val="002F1F69"/>
    <w:rsid w:val="002F20F9"/>
    <w:rsid w:val="002F25A1"/>
    <w:rsid w:val="002F27A7"/>
    <w:rsid w:val="002F2829"/>
    <w:rsid w:val="002F2A45"/>
    <w:rsid w:val="002F2A74"/>
    <w:rsid w:val="002F2A82"/>
    <w:rsid w:val="002F2CB4"/>
    <w:rsid w:val="002F2CBA"/>
    <w:rsid w:val="002F32BF"/>
    <w:rsid w:val="002F336A"/>
    <w:rsid w:val="002F33D9"/>
    <w:rsid w:val="002F3483"/>
    <w:rsid w:val="002F37BA"/>
    <w:rsid w:val="002F46AE"/>
    <w:rsid w:val="002F4AF4"/>
    <w:rsid w:val="002F519B"/>
    <w:rsid w:val="002F5E2C"/>
    <w:rsid w:val="002F5E59"/>
    <w:rsid w:val="002F69EA"/>
    <w:rsid w:val="002F6B95"/>
    <w:rsid w:val="002F6BDF"/>
    <w:rsid w:val="002F6F70"/>
    <w:rsid w:val="002F72BE"/>
    <w:rsid w:val="002F7438"/>
    <w:rsid w:val="002F7A1A"/>
    <w:rsid w:val="002F7B29"/>
    <w:rsid w:val="002F7FAC"/>
    <w:rsid w:val="00300457"/>
    <w:rsid w:val="003009FF"/>
    <w:rsid w:val="00300ADC"/>
    <w:rsid w:val="00300C9B"/>
    <w:rsid w:val="00300F9F"/>
    <w:rsid w:val="00301741"/>
    <w:rsid w:val="00301B3B"/>
    <w:rsid w:val="003021E1"/>
    <w:rsid w:val="003025D2"/>
    <w:rsid w:val="0030270D"/>
    <w:rsid w:val="00302C3F"/>
    <w:rsid w:val="00303164"/>
    <w:rsid w:val="003044BE"/>
    <w:rsid w:val="0030488E"/>
    <w:rsid w:val="00304A70"/>
    <w:rsid w:val="00304A7C"/>
    <w:rsid w:val="00304EA7"/>
    <w:rsid w:val="00304F7B"/>
    <w:rsid w:val="0030534C"/>
    <w:rsid w:val="0030546A"/>
    <w:rsid w:val="003056C0"/>
    <w:rsid w:val="003056C3"/>
    <w:rsid w:val="00305774"/>
    <w:rsid w:val="0030583E"/>
    <w:rsid w:val="00305A08"/>
    <w:rsid w:val="00305AD7"/>
    <w:rsid w:val="00305B1E"/>
    <w:rsid w:val="00305F7A"/>
    <w:rsid w:val="0030620B"/>
    <w:rsid w:val="00306443"/>
    <w:rsid w:val="00306EB8"/>
    <w:rsid w:val="003071E8"/>
    <w:rsid w:val="0030755D"/>
    <w:rsid w:val="00307627"/>
    <w:rsid w:val="00307643"/>
    <w:rsid w:val="00307653"/>
    <w:rsid w:val="003076CD"/>
    <w:rsid w:val="00310074"/>
    <w:rsid w:val="0031011D"/>
    <w:rsid w:val="0031023F"/>
    <w:rsid w:val="003102BD"/>
    <w:rsid w:val="00310AFE"/>
    <w:rsid w:val="00310F47"/>
    <w:rsid w:val="00311474"/>
    <w:rsid w:val="00311C7D"/>
    <w:rsid w:val="00311FEB"/>
    <w:rsid w:val="00312115"/>
    <w:rsid w:val="00312150"/>
    <w:rsid w:val="003132B3"/>
    <w:rsid w:val="003132E4"/>
    <w:rsid w:val="00313576"/>
    <w:rsid w:val="00313926"/>
    <w:rsid w:val="00313A36"/>
    <w:rsid w:val="00313B84"/>
    <w:rsid w:val="0031422E"/>
    <w:rsid w:val="0031447C"/>
    <w:rsid w:val="0031461C"/>
    <w:rsid w:val="003149FB"/>
    <w:rsid w:val="00314C2E"/>
    <w:rsid w:val="00314CF9"/>
    <w:rsid w:val="00314D2E"/>
    <w:rsid w:val="00314EE6"/>
    <w:rsid w:val="00315155"/>
    <w:rsid w:val="00315187"/>
    <w:rsid w:val="003151B6"/>
    <w:rsid w:val="00315411"/>
    <w:rsid w:val="003154C2"/>
    <w:rsid w:val="00315500"/>
    <w:rsid w:val="003156B4"/>
    <w:rsid w:val="003159AE"/>
    <w:rsid w:val="003162CA"/>
    <w:rsid w:val="00316B66"/>
    <w:rsid w:val="00316D20"/>
    <w:rsid w:val="00317182"/>
    <w:rsid w:val="0031725A"/>
    <w:rsid w:val="0031733F"/>
    <w:rsid w:val="0031741F"/>
    <w:rsid w:val="003174EC"/>
    <w:rsid w:val="00317517"/>
    <w:rsid w:val="00317653"/>
    <w:rsid w:val="0031791B"/>
    <w:rsid w:val="00317FC7"/>
    <w:rsid w:val="00320226"/>
    <w:rsid w:val="003209E6"/>
    <w:rsid w:val="00321353"/>
    <w:rsid w:val="00321579"/>
    <w:rsid w:val="00321C8F"/>
    <w:rsid w:val="00322372"/>
    <w:rsid w:val="00322516"/>
    <w:rsid w:val="0032254F"/>
    <w:rsid w:val="00322632"/>
    <w:rsid w:val="00322BA4"/>
    <w:rsid w:val="003231DF"/>
    <w:rsid w:val="00323B64"/>
    <w:rsid w:val="00323BE5"/>
    <w:rsid w:val="00323C51"/>
    <w:rsid w:val="00324376"/>
    <w:rsid w:val="0032443E"/>
    <w:rsid w:val="00324742"/>
    <w:rsid w:val="00324838"/>
    <w:rsid w:val="00324CAC"/>
    <w:rsid w:val="00324E5A"/>
    <w:rsid w:val="00324EB5"/>
    <w:rsid w:val="00324EE9"/>
    <w:rsid w:val="00324F72"/>
    <w:rsid w:val="00324FD3"/>
    <w:rsid w:val="003254DC"/>
    <w:rsid w:val="0032554C"/>
    <w:rsid w:val="00325D5A"/>
    <w:rsid w:val="00326051"/>
    <w:rsid w:val="00327415"/>
    <w:rsid w:val="00327763"/>
    <w:rsid w:val="00327994"/>
    <w:rsid w:val="00327C79"/>
    <w:rsid w:val="00330091"/>
    <w:rsid w:val="0033038F"/>
    <w:rsid w:val="00330934"/>
    <w:rsid w:val="00330E28"/>
    <w:rsid w:val="00330EF5"/>
    <w:rsid w:val="00330FBE"/>
    <w:rsid w:val="0033107C"/>
    <w:rsid w:val="0033118D"/>
    <w:rsid w:val="003317F9"/>
    <w:rsid w:val="003318C8"/>
    <w:rsid w:val="00331A77"/>
    <w:rsid w:val="0033222D"/>
    <w:rsid w:val="00332510"/>
    <w:rsid w:val="0033273A"/>
    <w:rsid w:val="00332B8C"/>
    <w:rsid w:val="00332DAD"/>
    <w:rsid w:val="0033369C"/>
    <w:rsid w:val="0033375A"/>
    <w:rsid w:val="00333E10"/>
    <w:rsid w:val="00333F20"/>
    <w:rsid w:val="003342E4"/>
    <w:rsid w:val="00334D4D"/>
    <w:rsid w:val="00334E99"/>
    <w:rsid w:val="0033513C"/>
    <w:rsid w:val="0033538F"/>
    <w:rsid w:val="003353DB"/>
    <w:rsid w:val="003355F4"/>
    <w:rsid w:val="00335A4F"/>
    <w:rsid w:val="00335C6D"/>
    <w:rsid w:val="00335E2E"/>
    <w:rsid w:val="003364C6"/>
    <w:rsid w:val="00336AA7"/>
    <w:rsid w:val="00336D30"/>
    <w:rsid w:val="0033731D"/>
    <w:rsid w:val="0033738B"/>
    <w:rsid w:val="0033748D"/>
    <w:rsid w:val="0033791D"/>
    <w:rsid w:val="00337C5E"/>
    <w:rsid w:val="00337E94"/>
    <w:rsid w:val="00337FF5"/>
    <w:rsid w:val="0034080C"/>
    <w:rsid w:val="00340C99"/>
    <w:rsid w:val="00340ED4"/>
    <w:rsid w:val="0034108F"/>
    <w:rsid w:val="00341709"/>
    <w:rsid w:val="003417EB"/>
    <w:rsid w:val="00342D5B"/>
    <w:rsid w:val="003430DD"/>
    <w:rsid w:val="00343542"/>
    <w:rsid w:val="0034384A"/>
    <w:rsid w:val="00343885"/>
    <w:rsid w:val="00343C17"/>
    <w:rsid w:val="00343C5E"/>
    <w:rsid w:val="00343C79"/>
    <w:rsid w:val="00343FE7"/>
    <w:rsid w:val="00344236"/>
    <w:rsid w:val="00344499"/>
    <w:rsid w:val="0034462A"/>
    <w:rsid w:val="0034499D"/>
    <w:rsid w:val="00344AF6"/>
    <w:rsid w:val="00345265"/>
    <w:rsid w:val="00345531"/>
    <w:rsid w:val="00345A87"/>
    <w:rsid w:val="0034603D"/>
    <w:rsid w:val="003460B8"/>
    <w:rsid w:val="003460E7"/>
    <w:rsid w:val="0034617F"/>
    <w:rsid w:val="0034619E"/>
    <w:rsid w:val="00346591"/>
    <w:rsid w:val="003466F5"/>
    <w:rsid w:val="00346AB8"/>
    <w:rsid w:val="00346C02"/>
    <w:rsid w:val="00346FAB"/>
    <w:rsid w:val="0034778E"/>
    <w:rsid w:val="00347B9B"/>
    <w:rsid w:val="00347E22"/>
    <w:rsid w:val="00350318"/>
    <w:rsid w:val="0035040B"/>
    <w:rsid w:val="00351163"/>
    <w:rsid w:val="0035145F"/>
    <w:rsid w:val="003517B7"/>
    <w:rsid w:val="00351E96"/>
    <w:rsid w:val="003523A4"/>
    <w:rsid w:val="0035287B"/>
    <w:rsid w:val="00352ABA"/>
    <w:rsid w:val="00352BD6"/>
    <w:rsid w:val="00353086"/>
    <w:rsid w:val="00353098"/>
    <w:rsid w:val="00353238"/>
    <w:rsid w:val="003533D5"/>
    <w:rsid w:val="00353790"/>
    <w:rsid w:val="0035394E"/>
    <w:rsid w:val="00353B78"/>
    <w:rsid w:val="00353EC4"/>
    <w:rsid w:val="00353F0F"/>
    <w:rsid w:val="00354455"/>
    <w:rsid w:val="00354C7E"/>
    <w:rsid w:val="00354C89"/>
    <w:rsid w:val="00354CA2"/>
    <w:rsid w:val="00355446"/>
    <w:rsid w:val="003554C6"/>
    <w:rsid w:val="0035578A"/>
    <w:rsid w:val="00355AB3"/>
    <w:rsid w:val="00355CB3"/>
    <w:rsid w:val="00355DEE"/>
    <w:rsid w:val="00356265"/>
    <w:rsid w:val="0035679C"/>
    <w:rsid w:val="00356E53"/>
    <w:rsid w:val="00356EA0"/>
    <w:rsid w:val="0035715C"/>
    <w:rsid w:val="0035787B"/>
    <w:rsid w:val="00357B49"/>
    <w:rsid w:val="00357D4D"/>
    <w:rsid w:val="00357F5C"/>
    <w:rsid w:val="00360038"/>
    <w:rsid w:val="003602BA"/>
    <w:rsid w:val="0036070E"/>
    <w:rsid w:val="003608EB"/>
    <w:rsid w:val="00360A48"/>
    <w:rsid w:val="00360A74"/>
    <w:rsid w:val="00360B25"/>
    <w:rsid w:val="00360CDC"/>
    <w:rsid w:val="00360D8F"/>
    <w:rsid w:val="00360E73"/>
    <w:rsid w:val="003611F7"/>
    <w:rsid w:val="0036167B"/>
    <w:rsid w:val="00362990"/>
    <w:rsid w:val="00362B05"/>
    <w:rsid w:val="003630ED"/>
    <w:rsid w:val="003630F0"/>
    <w:rsid w:val="00363449"/>
    <w:rsid w:val="003635F2"/>
    <w:rsid w:val="00363629"/>
    <w:rsid w:val="00363698"/>
    <w:rsid w:val="00363811"/>
    <w:rsid w:val="00363CCA"/>
    <w:rsid w:val="00363DD4"/>
    <w:rsid w:val="0036427A"/>
    <w:rsid w:val="00364BFA"/>
    <w:rsid w:val="00364EC5"/>
    <w:rsid w:val="003651C3"/>
    <w:rsid w:val="00365484"/>
    <w:rsid w:val="0036586D"/>
    <w:rsid w:val="003658B8"/>
    <w:rsid w:val="00365960"/>
    <w:rsid w:val="00365DCE"/>
    <w:rsid w:val="00366142"/>
    <w:rsid w:val="00366F51"/>
    <w:rsid w:val="0036758A"/>
    <w:rsid w:val="003709E9"/>
    <w:rsid w:val="00370FB6"/>
    <w:rsid w:val="0037169E"/>
    <w:rsid w:val="00371772"/>
    <w:rsid w:val="00371B3F"/>
    <w:rsid w:val="00371C80"/>
    <w:rsid w:val="00371E06"/>
    <w:rsid w:val="00371F19"/>
    <w:rsid w:val="00372076"/>
    <w:rsid w:val="0037226B"/>
    <w:rsid w:val="003727BC"/>
    <w:rsid w:val="0037289B"/>
    <w:rsid w:val="0037290E"/>
    <w:rsid w:val="00372CE0"/>
    <w:rsid w:val="00372D02"/>
    <w:rsid w:val="00372E7D"/>
    <w:rsid w:val="00372E84"/>
    <w:rsid w:val="003731AB"/>
    <w:rsid w:val="00373419"/>
    <w:rsid w:val="00373481"/>
    <w:rsid w:val="0037366D"/>
    <w:rsid w:val="0037386D"/>
    <w:rsid w:val="00373CFA"/>
    <w:rsid w:val="00373CFC"/>
    <w:rsid w:val="00374218"/>
    <w:rsid w:val="003753A5"/>
    <w:rsid w:val="0037553F"/>
    <w:rsid w:val="0037576E"/>
    <w:rsid w:val="00376992"/>
    <w:rsid w:val="003769C1"/>
    <w:rsid w:val="00377A32"/>
    <w:rsid w:val="00377AFF"/>
    <w:rsid w:val="00377D64"/>
    <w:rsid w:val="00377DF8"/>
    <w:rsid w:val="00377EEC"/>
    <w:rsid w:val="00380123"/>
    <w:rsid w:val="003803FA"/>
    <w:rsid w:val="003804D4"/>
    <w:rsid w:val="00380EA7"/>
    <w:rsid w:val="00380EE7"/>
    <w:rsid w:val="003810BC"/>
    <w:rsid w:val="003816B0"/>
    <w:rsid w:val="00381C2C"/>
    <w:rsid w:val="00381C87"/>
    <w:rsid w:val="00382ED7"/>
    <w:rsid w:val="00383320"/>
    <w:rsid w:val="0038356D"/>
    <w:rsid w:val="00383AEA"/>
    <w:rsid w:val="00383BAE"/>
    <w:rsid w:val="00383FFF"/>
    <w:rsid w:val="003841EA"/>
    <w:rsid w:val="003846F4"/>
    <w:rsid w:val="003847A5"/>
    <w:rsid w:val="00384A7C"/>
    <w:rsid w:val="00384B64"/>
    <w:rsid w:val="00384E56"/>
    <w:rsid w:val="00384EE2"/>
    <w:rsid w:val="00385478"/>
    <w:rsid w:val="00385A65"/>
    <w:rsid w:val="003866ED"/>
    <w:rsid w:val="003868A5"/>
    <w:rsid w:val="00386975"/>
    <w:rsid w:val="00386F2F"/>
    <w:rsid w:val="00386FEA"/>
    <w:rsid w:val="00387120"/>
    <w:rsid w:val="00387B82"/>
    <w:rsid w:val="00387D6D"/>
    <w:rsid w:val="00390C9E"/>
    <w:rsid w:val="00390DE1"/>
    <w:rsid w:val="00391354"/>
    <w:rsid w:val="00391518"/>
    <w:rsid w:val="00391A26"/>
    <w:rsid w:val="00391C0E"/>
    <w:rsid w:val="00392192"/>
    <w:rsid w:val="00392306"/>
    <w:rsid w:val="0039264E"/>
    <w:rsid w:val="00392926"/>
    <w:rsid w:val="00392AEF"/>
    <w:rsid w:val="00392CED"/>
    <w:rsid w:val="00392E17"/>
    <w:rsid w:val="00392E71"/>
    <w:rsid w:val="00392EE6"/>
    <w:rsid w:val="00393455"/>
    <w:rsid w:val="003939B4"/>
    <w:rsid w:val="00393FAE"/>
    <w:rsid w:val="003947D9"/>
    <w:rsid w:val="0039490F"/>
    <w:rsid w:val="00394A6F"/>
    <w:rsid w:val="0039573C"/>
    <w:rsid w:val="003959B3"/>
    <w:rsid w:val="00395A07"/>
    <w:rsid w:val="00395BD4"/>
    <w:rsid w:val="00395EBB"/>
    <w:rsid w:val="003965DB"/>
    <w:rsid w:val="00396723"/>
    <w:rsid w:val="00396B46"/>
    <w:rsid w:val="00396DF4"/>
    <w:rsid w:val="0039753C"/>
    <w:rsid w:val="0039763C"/>
    <w:rsid w:val="00397A00"/>
    <w:rsid w:val="00397D9B"/>
    <w:rsid w:val="00397E70"/>
    <w:rsid w:val="00397EFF"/>
    <w:rsid w:val="003A0105"/>
    <w:rsid w:val="003A0B0A"/>
    <w:rsid w:val="003A0EC5"/>
    <w:rsid w:val="003A18A6"/>
    <w:rsid w:val="003A220E"/>
    <w:rsid w:val="003A2798"/>
    <w:rsid w:val="003A2BA0"/>
    <w:rsid w:val="003A2BDF"/>
    <w:rsid w:val="003A2E6E"/>
    <w:rsid w:val="003A31B6"/>
    <w:rsid w:val="003A31D0"/>
    <w:rsid w:val="003A39ED"/>
    <w:rsid w:val="003A3C05"/>
    <w:rsid w:val="003A42FA"/>
    <w:rsid w:val="003A43FC"/>
    <w:rsid w:val="003A4507"/>
    <w:rsid w:val="003A4568"/>
    <w:rsid w:val="003A482E"/>
    <w:rsid w:val="003A49B3"/>
    <w:rsid w:val="003A4A47"/>
    <w:rsid w:val="003A4DAB"/>
    <w:rsid w:val="003A4FD0"/>
    <w:rsid w:val="003A5042"/>
    <w:rsid w:val="003A5252"/>
    <w:rsid w:val="003A56CA"/>
    <w:rsid w:val="003A5969"/>
    <w:rsid w:val="003A5D33"/>
    <w:rsid w:val="003A6B79"/>
    <w:rsid w:val="003A6D16"/>
    <w:rsid w:val="003A7315"/>
    <w:rsid w:val="003A74F2"/>
    <w:rsid w:val="003A766A"/>
    <w:rsid w:val="003A7E22"/>
    <w:rsid w:val="003B09C5"/>
    <w:rsid w:val="003B0A71"/>
    <w:rsid w:val="003B0FD2"/>
    <w:rsid w:val="003B16CB"/>
    <w:rsid w:val="003B18C9"/>
    <w:rsid w:val="003B193B"/>
    <w:rsid w:val="003B1945"/>
    <w:rsid w:val="003B1998"/>
    <w:rsid w:val="003B1DB1"/>
    <w:rsid w:val="003B23C2"/>
    <w:rsid w:val="003B2A1E"/>
    <w:rsid w:val="003B30D7"/>
    <w:rsid w:val="003B30FF"/>
    <w:rsid w:val="003B333D"/>
    <w:rsid w:val="003B3464"/>
    <w:rsid w:val="003B3629"/>
    <w:rsid w:val="003B3764"/>
    <w:rsid w:val="003B37BA"/>
    <w:rsid w:val="003B37E9"/>
    <w:rsid w:val="003B38A3"/>
    <w:rsid w:val="003B398E"/>
    <w:rsid w:val="003B40B3"/>
    <w:rsid w:val="003B42BD"/>
    <w:rsid w:val="003B4309"/>
    <w:rsid w:val="003B4348"/>
    <w:rsid w:val="003B4409"/>
    <w:rsid w:val="003B4674"/>
    <w:rsid w:val="003B4798"/>
    <w:rsid w:val="003B4C76"/>
    <w:rsid w:val="003B4DEB"/>
    <w:rsid w:val="003B4E4C"/>
    <w:rsid w:val="003B5529"/>
    <w:rsid w:val="003B5EEF"/>
    <w:rsid w:val="003B5F4E"/>
    <w:rsid w:val="003B61E9"/>
    <w:rsid w:val="003B68DF"/>
    <w:rsid w:val="003B6AAB"/>
    <w:rsid w:val="003B6ABE"/>
    <w:rsid w:val="003B7362"/>
    <w:rsid w:val="003B7497"/>
    <w:rsid w:val="003B75EA"/>
    <w:rsid w:val="003B7C78"/>
    <w:rsid w:val="003B7CD2"/>
    <w:rsid w:val="003B7D1D"/>
    <w:rsid w:val="003C03FD"/>
    <w:rsid w:val="003C0515"/>
    <w:rsid w:val="003C0695"/>
    <w:rsid w:val="003C07DC"/>
    <w:rsid w:val="003C081D"/>
    <w:rsid w:val="003C08D7"/>
    <w:rsid w:val="003C0A3A"/>
    <w:rsid w:val="003C0BE7"/>
    <w:rsid w:val="003C0C4B"/>
    <w:rsid w:val="003C1331"/>
    <w:rsid w:val="003C14B9"/>
    <w:rsid w:val="003C1A9B"/>
    <w:rsid w:val="003C1BB0"/>
    <w:rsid w:val="003C278B"/>
    <w:rsid w:val="003C2BC1"/>
    <w:rsid w:val="003C39C1"/>
    <w:rsid w:val="003C3E94"/>
    <w:rsid w:val="003C3EBA"/>
    <w:rsid w:val="003C4583"/>
    <w:rsid w:val="003C4BFD"/>
    <w:rsid w:val="003C4D8A"/>
    <w:rsid w:val="003C4E7E"/>
    <w:rsid w:val="003C51DC"/>
    <w:rsid w:val="003C56A5"/>
    <w:rsid w:val="003C589C"/>
    <w:rsid w:val="003C5A9F"/>
    <w:rsid w:val="003C5B56"/>
    <w:rsid w:val="003C5C51"/>
    <w:rsid w:val="003C5D60"/>
    <w:rsid w:val="003C65B9"/>
    <w:rsid w:val="003C66E6"/>
    <w:rsid w:val="003C67B1"/>
    <w:rsid w:val="003C697A"/>
    <w:rsid w:val="003C6A22"/>
    <w:rsid w:val="003C6F30"/>
    <w:rsid w:val="003C71D0"/>
    <w:rsid w:val="003C71E1"/>
    <w:rsid w:val="003C755C"/>
    <w:rsid w:val="003C7779"/>
    <w:rsid w:val="003C7909"/>
    <w:rsid w:val="003D03EF"/>
    <w:rsid w:val="003D070D"/>
    <w:rsid w:val="003D0AB5"/>
    <w:rsid w:val="003D0B06"/>
    <w:rsid w:val="003D192A"/>
    <w:rsid w:val="003D27F6"/>
    <w:rsid w:val="003D29A8"/>
    <w:rsid w:val="003D2BC7"/>
    <w:rsid w:val="003D2E06"/>
    <w:rsid w:val="003D3151"/>
    <w:rsid w:val="003D3199"/>
    <w:rsid w:val="003D3257"/>
    <w:rsid w:val="003D36E1"/>
    <w:rsid w:val="003D38F7"/>
    <w:rsid w:val="003D3B26"/>
    <w:rsid w:val="003D3D62"/>
    <w:rsid w:val="003D3FB9"/>
    <w:rsid w:val="003D4001"/>
    <w:rsid w:val="003D4020"/>
    <w:rsid w:val="003D4057"/>
    <w:rsid w:val="003D430D"/>
    <w:rsid w:val="003D47EC"/>
    <w:rsid w:val="003D4C17"/>
    <w:rsid w:val="003D4E7A"/>
    <w:rsid w:val="003D4F5A"/>
    <w:rsid w:val="003D5291"/>
    <w:rsid w:val="003D5570"/>
    <w:rsid w:val="003D56F7"/>
    <w:rsid w:val="003D579C"/>
    <w:rsid w:val="003D585C"/>
    <w:rsid w:val="003D58B8"/>
    <w:rsid w:val="003D58F3"/>
    <w:rsid w:val="003D61AD"/>
    <w:rsid w:val="003D6400"/>
    <w:rsid w:val="003D6D73"/>
    <w:rsid w:val="003D6D95"/>
    <w:rsid w:val="003D746E"/>
    <w:rsid w:val="003D7C2D"/>
    <w:rsid w:val="003D7EBD"/>
    <w:rsid w:val="003E012B"/>
    <w:rsid w:val="003E01DB"/>
    <w:rsid w:val="003E024B"/>
    <w:rsid w:val="003E02B8"/>
    <w:rsid w:val="003E0940"/>
    <w:rsid w:val="003E09EE"/>
    <w:rsid w:val="003E0BBB"/>
    <w:rsid w:val="003E1149"/>
    <w:rsid w:val="003E115F"/>
    <w:rsid w:val="003E1231"/>
    <w:rsid w:val="003E1261"/>
    <w:rsid w:val="003E17B7"/>
    <w:rsid w:val="003E1900"/>
    <w:rsid w:val="003E194E"/>
    <w:rsid w:val="003E1A9C"/>
    <w:rsid w:val="003E1F4B"/>
    <w:rsid w:val="003E219D"/>
    <w:rsid w:val="003E2496"/>
    <w:rsid w:val="003E290B"/>
    <w:rsid w:val="003E296A"/>
    <w:rsid w:val="003E2D1A"/>
    <w:rsid w:val="003E32E2"/>
    <w:rsid w:val="003E361A"/>
    <w:rsid w:val="003E364C"/>
    <w:rsid w:val="003E37DA"/>
    <w:rsid w:val="003E390D"/>
    <w:rsid w:val="003E39ED"/>
    <w:rsid w:val="003E3B6F"/>
    <w:rsid w:val="003E3C92"/>
    <w:rsid w:val="003E3FEB"/>
    <w:rsid w:val="003E417F"/>
    <w:rsid w:val="003E4505"/>
    <w:rsid w:val="003E4590"/>
    <w:rsid w:val="003E48C6"/>
    <w:rsid w:val="003E4D6B"/>
    <w:rsid w:val="003E4DD5"/>
    <w:rsid w:val="003E4F0B"/>
    <w:rsid w:val="003E50A2"/>
    <w:rsid w:val="003E521A"/>
    <w:rsid w:val="003E57EF"/>
    <w:rsid w:val="003E5806"/>
    <w:rsid w:val="003E597C"/>
    <w:rsid w:val="003E5A2C"/>
    <w:rsid w:val="003E5A50"/>
    <w:rsid w:val="003E5D82"/>
    <w:rsid w:val="003E5E1F"/>
    <w:rsid w:val="003E628E"/>
    <w:rsid w:val="003E653D"/>
    <w:rsid w:val="003E6753"/>
    <w:rsid w:val="003E675B"/>
    <w:rsid w:val="003E6A52"/>
    <w:rsid w:val="003E6AC6"/>
    <w:rsid w:val="003E758C"/>
    <w:rsid w:val="003E7713"/>
    <w:rsid w:val="003E79D6"/>
    <w:rsid w:val="003E7A87"/>
    <w:rsid w:val="003E7D4F"/>
    <w:rsid w:val="003F0582"/>
    <w:rsid w:val="003F06E0"/>
    <w:rsid w:val="003F0D4D"/>
    <w:rsid w:val="003F1033"/>
    <w:rsid w:val="003F1390"/>
    <w:rsid w:val="003F1681"/>
    <w:rsid w:val="003F1D8E"/>
    <w:rsid w:val="003F1FDE"/>
    <w:rsid w:val="003F20CE"/>
    <w:rsid w:val="003F2588"/>
    <w:rsid w:val="003F27F8"/>
    <w:rsid w:val="003F2892"/>
    <w:rsid w:val="003F2DD3"/>
    <w:rsid w:val="003F309A"/>
    <w:rsid w:val="003F328F"/>
    <w:rsid w:val="003F33BA"/>
    <w:rsid w:val="003F34A8"/>
    <w:rsid w:val="003F35ED"/>
    <w:rsid w:val="003F3776"/>
    <w:rsid w:val="003F387D"/>
    <w:rsid w:val="003F3C27"/>
    <w:rsid w:val="003F3D92"/>
    <w:rsid w:val="003F3E6D"/>
    <w:rsid w:val="003F4043"/>
    <w:rsid w:val="003F431C"/>
    <w:rsid w:val="003F4D7D"/>
    <w:rsid w:val="003F512C"/>
    <w:rsid w:val="003F529C"/>
    <w:rsid w:val="003F55C2"/>
    <w:rsid w:val="003F58CF"/>
    <w:rsid w:val="003F5A19"/>
    <w:rsid w:val="003F5AED"/>
    <w:rsid w:val="003F5B09"/>
    <w:rsid w:val="003F5C41"/>
    <w:rsid w:val="003F6025"/>
    <w:rsid w:val="003F6095"/>
    <w:rsid w:val="003F6284"/>
    <w:rsid w:val="003F62D1"/>
    <w:rsid w:val="003F650F"/>
    <w:rsid w:val="003F6D3A"/>
    <w:rsid w:val="003F6E55"/>
    <w:rsid w:val="003F702A"/>
    <w:rsid w:val="003F704F"/>
    <w:rsid w:val="003F71A8"/>
    <w:rsid w:val="003F7821"/>
    <w:rsid w:val="003F7853"/>
    <w:rsid w:val="003F7A7E"/>
    <w:rsid w:val="004000A6"/>
    <w:rsid w:val="00400121"/>
    <w:rsid w:val="00400328"/>
    <w:rsid w:val="004005F0"/>
    <w:rsid w:val="00400630"/>
    <w:rsid w:val="00400887"/>
    <w:rsid w:val="00400986"/>
    <w:rsid w:val="00400C72"/>
    <w:rsid w:val="00400E09"/>
    <w:rsid w:val="00400E16"/>
    <w:rsid w:val="00400EB3"/>
    <w:rsid w:val="00400FD1"/>
    <w:rsid w:val="004010EC"/>
    <w:rsid w:val="004015B7"/>
    <w:rsid w:val="00401A2E"/>
    <w:rsid w:val="00401EBE"/>
    <w:rsid w:val="00402750"/>
    <w:rsid w:val="0040287C"/>
    <w:rsid w:val="00402A40"/>
    <w:rsid w:val="00402CB5"/>
    <w:rsid w:val="00402D29"/>
    <w:rsid w:val="004035D3"/>
    <w:rsid w:val="00403AC5"/>
    <w:rsid w:val="00404149"/>
    <w:rsid w:val="0040417A"/>
    <w:rsid w:val="00404479"/>
    <w:rsid w:val="00404918"/>
    <w:rsid w:val="0040491D"/>
    <w:rsid w:val="00404DF4"/>
    <w:rsid w:val="00404E91"/>
    <w:rsid w:val="00405367"/>
    <w:rsid w:val="00405385"/>
    <w:rsid w:val="0040582A"/>
    <w:rsid w:val="00405DE2"/>
    <w:rsid w:val="00406839"/>
    <w:rsid w:val="00406985"/>
    <w:rsid w:val="00406E0B"/>
    <w:rsid w:val="00407244"/>
    <w:rsid w:val="00407398"/>
    <w:rsid w:val="0040790F"/>
    <w:rsid w:val="00407C22"/>
    <w:rsid w:val="00407E36"/>
    <w:rsid w:val="00407F69"/>
    <w:rsid w:val="00410127"/>
    <w:rsid w:val="004115E8"/>
    <w:rsid w:val="004120D3"/>
    <w:rsid w:val="00412209"/>
    <w:rsid w:val="00412506"/>
    <w:rsid w:val="00412A3D"/>
    <w:rsid w:val="00413559"/>
    <w:rsid w:val="004136A1"/>
    <w:rsid w:val="004137D7"/>
    <w:rsid w:val="00413F8E"/>
    <w:rsid w:val="0041427C"/>
    <w:rsid w:val="0041479D"/>
    <w:rsid w:val="00414C7D"/>
    <w:rsid w:val="004157DB"/>
    <w:rsid w:val="00415973"/>
    <w:rsid w:val="00415E9E"/>
    <w:rsid w:val="00415F3A"/>
    <w:rsid w:val="004161DA"/>
    <w:rsid w:val="00416780"/>
    <w:rsid w:val="00416A1D"/>
    <w:rsid w:val="004179DE"/>
    <w:rsid w:val="00417C74"/>
    <w:rsid w:val="00417F50"/>
    <w:rsid w:val="00420504"/>
    <w:rsid w:val="00420CDF"/>
    <w:rsid w:val="004210A9"/>
    <w:rsid w:val="00421223"/>
    <w:rsid w:val="004212D9"/>
    <w:rsid w:val="00421937"/>
    <w:rsid w:val="00421BB0"/>
    <w:rsid w:val="00421CFA"/>
    <w:rsid w:val="004222D3"/>
    <w:rsid w:val="00422576"/>
    <w:rsid w:val="00422869"/>
    <w:rsid w:val="00422953"/>
    <w:rsid w:val="00422E6A"/>
    <w:rsid w:val="00423418"/>
    <w:rsid w:val="00423BF4"/>
    <w:rsid w:val="00423C65"/>
    <w:rsid w:val="00424536"/>
    <w:rsid w:val="0042456C"/>
    <w:rsid w:val="004245FF"/>
    <w:rsid w:val="00424C38"/>
    <w:rsid w:val="00424EBC"/>
    <w:rsid w:val="00425280"/>
    <w:rsid w:val="00425706"/>
    <w:rsid w:val="00425767"/>
    <w:rsid w:val="004259B0"/>
    <w:rsid w:val="004259C3"/>
    <w:rsid w:val="00427237"/>
    <w:rsid w:val="0042760E"/>
    <w:rsid w:val="00427A6B"/>
    <w:rsid w:val="00427BC1"/>
    <w:rsid w:val="00427C08"/>
    <w:rsid w:val="00427C36"/>
    <w:rsid w:val="00427CA1"/>
    <w:rsid w:val="00427D48"/>
    <w:rsid w:val="00427EF1"/>
    <w:rsid w:val="00430029"/>
    <w:rsid w:val="0043025F"/>
    <w:rsid w:val="00430EE8"/>
    <w:rsid w:val="00431518"/>
    <w:rsid w:val="00431ADA"/>
    <w:rsid w:val="00431B19"/>
    <w:rsid w:val="00431F31"/>
    <w:rsid w:val="00432159"/>
    <w:rsid w:val="004322CF"/>
    <w:rsid w:val="004323CE"/>
    <w:rsid w:val="00432CDF"/>
    <w:rsid w:val="00432E7E"/>
    <w:rsid w:val="004333FD"/>
    <w:rsid w:val="00433422"/>
    <w:rsid w:val="00433638"/>
    <w:rsid w:val="004337E8"/>
    <w:rsid w:val="00433C20"/>
    <w:rsid w:val="00433E95"/>
    <w:rsid w:val="00433F2E"/>
    <w:rsid w:val="004344EE"/>
    <w:rsid w:val="0043490D"/>
    <w:rsid w:val="004349B2"/>
    <w:rsid w:val="00434B26"/>
    <w:rsid w:val="00434BDF"/>
    <w:rsid w:val="00434FC5"/>
    <w:rsid w:val="0043545A"/>
    <w:rsid w:val="004354A0"/>
    <w:rsid w:val="00435543"/>
    <w:rsid w:val="00435FC5"/>
    <w:rsid w:val="0043629B"/>
    <w:rsid w:val="00436B76"/>
    <w:rsid w:val="0043786F"/>
    <w:rsid w:val="00437876"/>
    <w:rsid w:val="00437F75"/>
    <w:rsid w:val="00440D91"/>
    <w:rsid w:val="00441302"/>
    <w:rsid w:val="0044180D"/>
    <w:rsid w:val="00441965"/>
    <w:rsid w:val="00442215"/>
    <w:rsid w:val="0044272F"/>
    <w:rsid w:val="00442A04"/>
    <w:rsid w:val="00443566"/>
    <w:rsid w:val="00443884"/>
    <w:rsid w:val="00443A35"/>
    <w:rsid w:val="00443C19"/>
    <w:rsid w:val="00443D5D"/>
    <w:rsid w:val="00443FE5"/>
    <w:rsid w:val="00444160"/>
    <w:rsid w:val="00444517"/>
    <w:rsid w:val="004445C0"/>
    <w:rsid w:val="004449E0"/>
    <w:rsid w:val="00444B09"/>
    <w:rsid w:val="00444D4D"/>
    <w:rsid w:val="00445253"/>
    <w:rsid w:val="0044569C"/>
    <w:rsid w:val="00445C3D"/>
    <w:rsid w:val="00446209"/>
    <w:rsid w:val="004463C8"/>
    <w:rsid w:val="0044649A"/>
    <w:rsid w:val="00446BCB"/>
    <w:rsid w:val="00446C7D"/>
    <w:rsid w:val="00446CB8"/>
    <w:rsid w:val="00446E82"/>
    <w:rsid w:val="00446F24"/>
    <w:rsid w:val="00447258"/>
    <w:rsid w:val="0044734F"/>
    <w:rsid w:val="004476E9"/>
    <w:rsid w:val="00447B14"/>
    <w:rsid w:val="00450505"/>
    <w:rsid w:val="00450644"/>
    <w:rsid w:val="00450683"/>
    <w:rsid w:val="0045114A"/>
    <w:rsid w:val="00451198"/>
    <w:rsid w:val="004511EA"/>
    <w:rsid w:val="004512E6"/>
    <w:rsid w:val="00451613"/>
    <w:rsid w:val="00451779"/>
    <w:rsid w:val="00451993"/>
    <w:rsid w:val="00451D97"/>
    <w:rsid w:val="00452133"/>
    <w:rsid w:val="004521E4"/>
    <w:rsid w:val="00452BA5"/>
    <w:rsid w:val="00452BCC"/>
    <w:rsid w:val="00452DCF"/>
    <w:rsid w:val="00452ED0"/>
    <w:rsid w:val="00452F5D"/>
    <w:rsid w:val="00453122"/>
    <w:rsid w:val="0045334F"/>
    <w:rsid w:val="00453534"/>
    <w:rsid w:val="00453CA4"/>
    <w:rsid w:val="00454AC5"/>
    <w:rsid w:val="00454BAA"/>
    <w:rsid w:val="0045571E"/>
    <w:rsid w:val="00455EFF"/>
    <w:rsid w:val="00456166"/>
    <w:rsid w:val="0045634A"/>
    <w:rsid w:val="0045643D"/>
    <w:rsid w:val="004564CE"/>
    <w:rsid w:val="0045662B"/>
    <w:rsid w:val="004567D0"/>
    <w:rsid w:val="004567F1"/>
    <w:rsid w:val="0045739B"/>
    <w:rsid w:val="00457403"/>
    <w:rsid w:val="00457A25"/>
    <w:rsid w:val="00457C6A"/>
    <w:rsid w:val="00460084"/>
    <w:rsid w:val="0046044E"/>
    <w:rsid w:val="00460595"/>
    <w:rsid w:val="004607D5"/>
    <w:rsid w:val="00460FA9"/>
    <w:rsid w:val="00461249"/>
    <w:rsid w:val="004615F5"/>
    <w:rsid w:val="00461C81"/>
    <w:rsid w:val="004621AE"/>
    <w:rsid w:val="004624BF"/>
    <w:rsid w:val="00462790"/>
    <w:rsid w:val="00462A5F"/>
    <w:rsid w:val="00462FD6"/>
    <w:rsid w:val="00463246"/>
    <w:rsid w:val="00463498"/>
    <w:rsid w:val="004639D5"/>
    <w:rsid w:val="00463C4A"/>
    <w:rsid w:val="00463C69"/>
    <w:rsid w:val="00463D52"/>
    <w:rsid w:val="00463F49"/>
    <w:rsid w:val="004647BE"/>
    <w:rsid w:val="004648ED"/>
    <w:rsid w:val="00464A13"/>
    <w:rsid w:val="00464B5B"/>
    <w:rsid w:val="00464BC3"/>
    <w:rsid w:val="00464BE3"/>
    <w:rsid w:val="00464F35"/>
    <w:rsid w:val="004656BF"/>
    <w:rsid w:val="00465B1F"/>
    <w:rsid w:val="00465E83"/>
    <w:rsid w:val="004668CF"/>
    <w:rsid w:val="0046691B"/>
    <w:rsid w:val="00466EEC"/>
    <w:rsid w:val="00466F3B"/>
    <w:rsid w:val="004670C1"/>
    <w:rsid w:val="004672B9"/>
    <w:rsid w:val="004676F8"/>
    <w:rsid w:val="00467A42"/>
    <w:rsid w:val="00467E78"/>
    <w:rsid w:val="00467F08"/>
    <w:rsid w:val="004705AD"/>
    <w:rsid w:val="0047070D"/>
    <w:rsid w:val="00470A8B"/>
    <w:rsid w:val="00470CA6"/>
    <w:rsid w:val="00470F0F"/>
    <w:rsid w:val="00471541"/>
    <w:rsid w:val="00471BCA"/>
    <w:rsid w:val="00471EEF"/>
    <w:rsid w:val="00471F6A"/>
    <w:rsid w:val="00472A8A"/>
    <w:rsid w:val="00472BFB"/>
    <w:rsid w:val="0047338F"/>
    <w:rsid w:val="004734C1"/>
    <w:rsid w:val="00473892"/>
    <w:rsid w:val="00474132"/>
    <w:rsid w:val="00474571"/>
    <w:rsid w:val="0047461F"/>
    <w:rsid w:val="00474662"/>
    <w:rsid w:val="00474A0C"/>
    <w:rsid w:val="00474BBB"/>
    <w:rsid w:val="00474E78"/>
    <w:rsid w:val="00474EAE"/>
    <w:rsid w:val="00474EEE"/>
    <w:rsid w:val="004752D9"/>
    <w:rsid w:val="0047575D"/>
    <w:rsid w:val="00475CE2"/>
    <w:rsid w:val="00475DE4"/>
    <w:rsid w:val="00475E89"/>
    <w:rsid w:val="00475EBD"/>
    <w:rsid w:val="00476C7D"/>
    <w:rsid w:val="00477177"/>
    <w:rsid w:val="00477B40"/>
    <w:rsid w:val="00477C0D"/>
    <w:rsid w:val="00477EE3"/>
    <w:rsid w:val="00477F14"/>
    <w:rsid w:val="00480297"/>
    <w:rsid w:val="004809A3"/>
    <w:rsid w:val="00480FB9"/>
    <w:rsid w:val="004814CB"/>
    <w:rsid w:val="00481897"/>
    <w:rsid w:val="004819E8"/>
    <w:rsid w:val="00481B8D"/>
    <w:rsid w:val="00481BB3"/>
    <w:rsid w:val="00481C4F"/>
    <w:rsid w:val="00481F46"/>
    <w:rsid w:val="0048262F"/>
    <w:rsid w:val="0048266D"/>
    <w:rsid w:val="004827CF"/>
    <w:rsid w:val="0048295E"/>
    <w:rsid w:val="004829AA"/>
    <w:rsid w:val="00482AC5"/>
    <w:rsid w:val="00482EAD"/>
    <w:rsid w:val="00482F90"/>
    <w:rsid w:val="004830A8"/>
    <w:rsid w:val="00483455"/>
    <w:rsid w:val="00483508"/>
    <w:rsid w:val="00483779"/>
    <w:rsid w:val="00483C24"/>
    <w:rsid w:val="00483F17"/>
    <w:rsid w:val="0048412C"/>
    <w:rsid w:val="00484197"/>
    <w:rsid w:val="00484228"/>
    <w:rsid w:val="00484264"/>
    <w:rsid w:val="004843A9"/>
    <w:rsid w:val="004846C5"/>
    <w:rsid w:val="00484CDD"/>
    <w:rsid w:val="00484D12"/>
    <w:rsid w:val="00484DFA"/>
    <w:rsid w:val="00485426"/>
    <w:rsid w:val="004855CE"/>
    <w:rsid w:val="004856E2"/>
    <w:rsid w:val="004857A6"/>
    <w:rsid w:val="004861D7"/>
    <w:rsid w:val="0048624B"/>
    <w:rsid w:val="004862E5"/>
    <w:rsid w:val="0048634F"/>
    <w:rsid w:val="00486402"/>
    <w:rsid w:val="00486862"/>
    <w:rsid w:val="00486CBC"/>
    <w:rsid w:val="00486DCE"/>
    <w:rsid w:val="0048757E"/>
    <w:rsid w:val="00487B84"/>
    <w:rsid w:val="00490325"/>
    <w:rsid w:val="004906B9"/>
    <w:rsid w:val="00490864"/>
    <w:rsid w:val="0049090D"/>
    <w:rsid w:val="00490AD2"/>
    <w:rsid w:val="0049193B"/>
    <w:rsid w:val="00491A14"/>
    <w:rsid w:val="00491B85"/>
    <w:rsid w:val="004922CB"/>
    <w:rsid w:val="00492326"/>
    <w:rsid w:val="004924AE"/>
    <w:rsid w:val="00493291"/>
    <w:rsid w:val="004932C4"/>
    <w:rsid w:val="00493469"/>
    <w:rsid w:val="004936E6"/>
    <w:rsid w:val="00493AF5"/>
    <w:rsid w:val="00495093"/>
    <w:rsid w:val="004951AD"/>
    <w:rsid w:val="0049564F"/>
    <w:rsid w:val="00496104"/>
    <w:rsid w:val="00496642"/>
    <w:rsid w:val="00496D2B"/>
    <w:rsid w:val="00496D88"/>
    <w:rsid w:val="00496E2A"/>
    <w:rsid w:val="00496FE5"/>
    <w:rsid w:val="004971A5"/>
    <w:rsid w:val="004972AC"/>
    <w:rsid w:val="0049740C"/>
    <w:rsid w:val="00497AD5"/>
    <w:rsid w:val="00497FEB"/>
    <w:rsid w:val="004A01B2"/>
    <w:rsid w:val="004A0307"/>
    <w:rsid w:val="004A0ED4"/>
    <w:rsid w:val="004A1934"/>
    <w:rsid w:val="004A1D48"/>
    <w:rsid w:val="004A1FDE"/>
    <w:rsid w:val="004A2C6D"/>
    <w:rsid w:val="004A2D38"/>
    <w:rsid w:val="004A3191"/>
    <w:rsid w:val="004A3197"/>
    <w:rsid w:val="004A3CC8"/>
    <w:rsid w:val="004A4028"/>
    <w:rsid w:val="004A4374"/>
    <w:rsid w:val="004A477B"/>
    <w:rsid w:val="004A54F7"/>
    <w:rsid w:val="004A5613"/>
    <w:rsid w:val="004A5814"/>
    <w:rsid w:val="004A5A1F"/>
    <w:rsid w:val="004A5BC6"/>
    <w:rsid w:val="004A5D12"/>
    <w:rsid w:val="004A5D23"/>
    <w:rsid w:val="004A686E"/>
    <w:rsid w:val="004A71C7"/>
    <w:rsid w:val="004A72CA"/>
    <w:rsid w:val="004A73D1"/>
    <w:rsid w:val="004A7746"/>
    <w:rsid w:val="004A784C"/>
    <w:rsid w:val="004A78B2"/>
    <w:rsid w:val="004A78E3"/>
    <w:rsid w:val="004A7A6F"/>
    <w:rsid w:val="004A7EE3"/>
    <w:rsid w:val="004B0ACD"/>
    <w:rsid w:val="004B13FB"/>
    <w:rsid w:val="004B1455"/>
    <w:rsid w:val="004B1536"/>
    <w:rsid w:val="004B2066"/>
    <w:rsid w:val="004B2536"/>
    <w:rsid w:val="004B258B"/>
    <w:rsid w:val="004B2A74"/>
    <w:rsid w:val="004B2DC2"/>
    <w:rsid w:val="004B2E84"/>
    <w:rsid w:val="004B303B"/>
    <w:rsid w:val="004B34CE"/>
    <w:rsid w:val="004B3807"/>
    <w:rsid w:val="004B3A37"/>
    <w:rsid w:val="004B3F61"/>
    <w:rsid w:val="004B41B4"/>
    <w:rsid w:val="004B4971"/>
    <w:rsid w:val="004B4C16"/>
    <w:rsid w:val="004B4C37"/>
    <w:rsid w:val="004B4E60"/>
    <w:rsid w:val="004B58CB"/>
    <w:rsid w:val="004B58F7"/>
    <w:rsid w:val="004B63BD"/>
    <w:rsid w:val="004B6514"/>
    <w:rsid w:val="004B7552"/>
    <w:rsid w:val="004B77DE"/>
    <w:rsid w:val="004B7AE3"/>
    <w:rsid w:val="004B7E6E"/>
    <w:rsid w:val="004C0233"/>
    <w:rsid w:val="004C09D0"/>
    <w:rsid w:val="004C0BC6"/>
    <w:rsid w:val="004C0CEA"/>
    <w:rsid w:val="004C0DAE"/>
    <w:rsid w:val="004C1A48"/>
    <w:rsid w:val="004C1C42"/>
    <w:rsid w:val="004C1E08"/>
    <w:rsid w:val="004C201B"/>
    <w:rsid w:val="004C2678"/>
    <w:rsid w:val="004C2779"/>
    <w:rsid w:val="004C2890"/>
    <w:rsid w:val="004C2988"/>
    <w:rsid w:val="004C2B6B"/>
    <w:rsid w:val="004C2E92"/>
    <w:rsid w:val="004C2FD0"/>
    <w:rsid w:val="004C301F"/>
    <w:rsid w:val="004C3970"/>
    <w:rsid w:val="004C3E5F"/>
    <w:rsid w:val="004C44E5"/>
    <w:rsid w:val="004C45C0"/>
    <w:rsid w:val="004C4665"/>
    <w:rsid w:val="004C4742"/>
    <w:rsid w:val="004C48AB"/>
    <w:rsid w:val="004C4A0C"/>
    <w:rsid w:val="004C4AF0"/>
    <w:rsid w:val="004C4E55"/>
    <w:rsid w:val="004C4F68"/>
    <w:rsid w:val="004C5161"/>
    <w:rsid w:val="004C5511"/>
    <w:rsid w:val="004C5538"/>
    <w:rsid w:val="004C561F"/>
    <w:rsid w:val="004C57B4"/>
    <w:rsid w:val="004C5A54"/>
    <w:rsid w:val="004C62CA"/>
    <w:rsid w:val="004C6510"/>
    <w:rsid w:val="004C67BB"/>
    <w:rsid w:val="004C6A53"/>
    <w:rsid w:val="004C6D67"/>
    <w:rsid w:val="004C6F24"/>
    <w:rsid w:val="004C7060"/>
    <w:rsid w:val="004C715E"/>
    <w:rsid w:val="004C7215"/>
    <w:rsid w:val="004C754E"/>
    <w:rsid w:val="004C7A10"/>
    <w:rsid w:val="004D0083"/>
    <w:rsid w:val="004D0724"/>
    <w:rsid w:val="004D0ACE"/>
    <w:rsid w:val="004D0CCA"/>
    <w:rsid w:val="004D0F69"/>
    <w:rsid w:val="004D11D8"/>
    <w:rsid w:val="004D1322"/>
    <w:rsid w:val="004D165C"/>
    <w:rsid w:val="004D19BC"/>
    <w:rsid w:val="004D1A3E"/>
    <w:rsid w:val="004D1D57"/>
    <w:rsid w:val="004D1DF5"/>
    <w:rsid w:val="004D23AA"/>
    <w:rsid w:val="004D265A"/>
    <w:rsid w:val="004D27BC"/>
    <w:rsid w:val="004D2ADD"/>
    <w:rsid w:val="004D3277"/>
    <w:rsid w:val="004D3284"/>
    <w:rsid w:val="004D3893"/>
    <w:rsid w:val="004D3A77"/>
    <w:rsid w:val="004D3BB6"/>
    <w:rsid w:val="004D405D"/>
    <w:rsid w:val="004D41E9"/>
    <w:rsid w:val="004D48EC"/>
    <w:rsid w:val="004D4B3E"/>
    <w:rsid w:val="004D4D5E"/>
    <w:rsid w:val="004D4F0C"/>
    <w:rsid w:val="004D571A"/>
    <w:rsid w:val="004D6881"/>
    <w:rsid w:val="004D6886"/>
    <w:rsid w:val="004D6BD9"/>
    <w:rsid w:val="004D6FB2"/>
    <w:rsid w:val="004D6FFC"/>
    <w:rsid w:val="004D72E8"/>
    <w:rsid w:val="004D74D2"/>
    <w:rsid w:val="004D7914"/>
    <w:rsid w:val="004D7E5A"/>
    <w:rsid w:val="004E0257"/>
    <w:rsid w:val="004E0364"/>
    <w:rsid w:val="004E0A7C"/>
    <w:rsid w:val="004E0F58"/>
    <w:rsid w:val="004E0F74"/>
    <w:rsid w:val="004E116A"/>
    <w:rsid w:val="004E16BA"/>
    <w:rsid w:val="004E1FC5"/>
    <w:rsid w:val="004E2388"/>
    <w:rsid w:val="004E23D3"/>
    <w:rsid w:val="004E2460"/>
    <w:rsid w:val="004E2ABB"/>
    <w:rsid w:val="004E3150"/>
    <w:rsid w:val="004E3523"/>
    <w:rsid w:val="004E3B2B"/>
    <w:rsid w:val="004E3FDE"/>
    <w:rsid w:val="004E40CF"/>
    <w:rsid w:val="004E4165"/>
    <w:rsid w:val="004E4588"/>
    <w:rsid w:val="004E4595"/>
    <w:rsid w:val="004E46A8"/>
    <w:rsid w:val="004E474F"/>
    <w:rsid w:val="004E4987"/>
    <w:rsid w:val="004E4DC4"/>
    <w:rsid w:val="004E50D1"/>
    <w:rsid w:val="004E59E1"/>
    <w:rsid w:val="004E5A23"/>
    <w:rsid w:val="004E5A86"/>
    <w:rsid w:val="004E5AFD"/>
    <w:rsid w:val="004E5C14"/>
    <w:rsid w:val="004E5E33"/>
    <w:rsid w:val="004E60FD"/>
    <w:rsid w:val="004E61B5"/>
    <w:rsid w:val="004E62B1"/>
    <w:rsid w:val="004E6830"/>
    <w:rsid w:val="004E69D0"/>
    <w:rsid w:val="004E6C66"/>
    <w:rsid w:val="004E6EBC"/>
    <w:rsid w:val="004E71B2"/>
    <w:rsid w:val="004E75E3"/>
    <w:rsid w:val="004E7B13"/>
    <w:rsid w:val="004E7F16"/>
    <w:rsid w:val="004E7FCC"/>
    <w:rsid w:val="004F078A"/>
    <w:rsid w:val="004F0E17"/>
    <w:rsid w:val="004F1541"/>
    <w:rsid w:val="004F175F"/>
    <w:rsid w:val="004F1856"/>
    <w:rsid w:val="004F1FB1"/>
    <w:rsid w:val="004F241D"/>
    <w:rsid w:val="004F28D8"/>
    <w:rsid w:val="004F2A11"/>
    <w:rsid w:val="004F2DE3"/>
    <w:rsid w:val="004F3372"/>
    <w:rsid w:val="004F3544"/>
    <w:rsid w:val="004F3837"/>
    <w:rsid w:val="004F385A"/>
    <w:rsid w:val="004F3B90"/>
    <w:rsid w:val="004F3D32"/>
    <w:rsid w:val="004F3E8C"/>
    <w:rsid w:val="004F4054"/>
    <w:rsid w:val="004F445A"/>
    <w:rsid w:val="004F460C"/>
    <w:rsid w:val="004F462F"/>
    <w:rsid w:val="004F4B08"/>
    <w:rsid w:val="004F5A21"/>
    <w:rsid w:val="004F5A23"/>
    <w:rsid w:val="004F5EF7"/>
    <w:rsid w:val="004F6058"/>
    <w:rsid w:val="004F679B"/>
    <w:rsid w:val="004F6C95"/>
    <w:rsid w:val="004F6CD8"/>
    <w:rsid w:val="004F77C1"/>
    <w:rsid w:val="004F7B47"/>
    <w:rsid w:val="00500253"/>
    <w:rsid w:val="005002E0"/>
    <w:rsid w:val="005002F8"/>
    <w:rsid w:val="00500AF0"/>
    <w:rsid w:val="00501581"/>
    <w:rsid w:val="00501585"/>
    <w:rsid w:val="00501781"/>
    <w:rsid w:val="005019E7"/>
    <w:rsid w:val="00502173"/>
    <w:rsid w:val="005022B8"/>
    <w:rsid w:val="0050279E"/>
    <w:rsid w:val="00503401"/>
    <w:rsid w:val="0050358C"/>
    <w:rsid w:val="00503B83"/>
    <w:rsid w:val="00503F89"/>
    <w:rsid w:val="00504093"/>
    <w:rsid w:val="00504217"/>
    <w:rsid w:val="005045A7"/>
    <w:rsid w:val="00504604"/>
    <w:rsid w:val="00504A61"/>
    <w:rsid w:val="005058DC"/>
    <w:rsid w:val="0050594B"/>
    <w:rsid w:val="00505CF6"/>
    <w:rsid w:val="00505E0D"/>
    <w:rsid w:val="00505E6A"/>
    <w:rsid w:val="00506168"/>
    <w:rsid w:val="00506799"/>
    <w:rsid w:val="005067E2"/>
    <w:rsid w:val="00506831"/>
    <w:rsid w:val="00506A6B"/>
    <w:rsid w:val="00506DB3"/>
    <w:rsid w:val="00506EC5"/>
    <w:rsid w:val="00506F7C"/>
    <w:rsid w:val="00507430"/>
    <w:rsid w:val="00507703"/>
    <w:rsid w:val="00507E2E"/>
    <w:rsid w:val="00507F8E"/>
    <w:rsid w:val="00510370"/>
    <w:rsid w:val="0051053B"/>
    <w:rsid w:val="00510960"/>
    <w:rsid w:val="00510B59"/>
    <w:rsid w:val="00510C0F"/>
    <w:rsid w:val="00510DEB"/>
    <w:rsid w:val="005112D7"/>
    <w:rsid w:val="005113CC"/>
    <w:rsid w:val="005113DA"/>
    <w:rsid w:val="00511CAE"/>
    <w:rsid w:val="00511D81"/>
    <w:rsid w:val="005120FF"/>
    <w:rsid w:val="00512280"/>
    <w:rsid w:val="005124FA"/>
    <w:rsid w:val="00512538"/>
    <w:rsid w:val="005129DC"/>
    <w:rsid w:val="00512B6E"/>
    <w:rsid w:val="00512F0C"/>
    <w:rsid w:val="00512F8E"/>
    <w:rsid w:val="00513864"/>
    <w:rsid w:val="0051421C"/>
    <w:rsid w:val="005146C1"/>
    <w:rsid w:val="0051493D"/>
    <w:rsid w:val="005149F2"/>
    <w:rsid w:val="00514A09"/>
    <w:rsid w:val="00515207"/>
    <w:rsid w:val="00515985"/>
    <w:rsid w:val="0051644E"/>
    <w:rsid w:val="0051683F"/>
    <w:rsid w:val="0051699D"/>
    <w:rsid w:val="00516B5D"/>
    <w:rsid w:val="00516DF0"/>
    <w:rsid w:val="00516F57"/>
    <w:rsid w:val="005170B4"/>
    <w:rsid w:val="0051720A"/>
    <w:rsid w:val="005174E7"/>
    <w:rsid w:val="00517B40"/>
    <w:rsid w:val="00520015"/>
    <w:rsid w:val="00520401"/>
    <w:rsid w:val="00520AF9"/>
    <w:rsid w:val="00520D4E"/>
    <w:rsid w:val="00520D72"/>
    <w:rsid w:val="00520DBE"/>
    <w:rsid w:val="005210C5"/>
    <w:rsid w:val="005213BD"/>
    <w:rsid w:val="00521F85"/>
    <w:rsid w:val="00522064"/>
    <w:rsid w:val="005221BA"/>
    <w:rsid w:val="005223F4"/>
    <w:rsid w:val="00523363"/>
    <w:rsid w:val="0052373E"/>
    <w:rsid w:val="00523897"/>
    <w:rsid w:val="00523B36"/>
    <w:rsid w:val="00524262"/>
    <w:rsid w:val="00524581"/>
    <w:rsid w:val="00524A30"/>
    <w:rsid w:val="00524CC4"/>
    <w:rsid w:val="00524DBF"/>
    <w:rsid w:val="00524EE8"/>
    <w:rsid w:val="0052584A"/>
    <w:rsid w:val="005260FB"/>
    <w:rsid w:val="0052622B"/>
    <w:rsid w:val="005266B5"/>
    <w:rsid w:val="005266FF"/>
    <w:rsid w:val="00526C1B"/>
    <w:rsid w:val="005270F3"/>
    <w:rsid w:val="00527210"/>
    <w:rsid w:val="00527575"/>
    <w:rsid w:val="00527EAF"/>
    <w:rsid w:val="00527F3C"/>
    <w:rsid w:val="00530A49"/>
    <w:rsid w:val="00530B75"/>
    <w:rsid w:val="00530EA3"/>
    <w:rsid w:val="00530FA1"/>
    <w:rsid w:val="005310F0"/>
    <w:rsid w:val="005311FD"/>
    <w:rsid w:val="0053178A"/>
    <w:rsid w:val="00531BAC"/>
    <w:rsid w:val="00531C2C"/>
    <w:rsid w:val="00531F3A"/>
    <w:rsid w:val="0053272D"/>
    <w:rsid w:val="005329A0"/>
    <w:rsid w:val="005329EF"/>
    <w:rsid w:val="00532B79"/>
    <w:rsid w:val="00532BB5"/>
    <w:rsid w:val="00532D1E"/>
    <w:rsid w:val="00532DEF"/>
    <w:rsid w:val="0053308A"/>
    <w:rsid w:val="005334F4"/>
    <w:rsid w:val="00534588"/>
    <w:rsid w:val="00534983"/>
    <w:rsid w:val="00534C0B"/>
    <w:rsid w:val="00534C4E"/>
    <w:rsid w:val="00534DAB"/>
    <w:rsid w:val="0053538B"/>
    <w:rsid w:val="0053566E"/>
    <w:rsid w:val="005356CC"/>
    <w:rsid w:val="00535A81"/>
    <w:rsid w:val="00535DEE"/>
    <w:rsid w:val="00536340"/>
    <w:rsid w:val="00536757"/>
    <w:rsid w:val="00536B6E"/>
    <w:rsid w:val="00536D3C"/>
    <w:rsid w:val="00536D65"/>
    <w:rsid w:val="00536D6F"/>
    <w:rsid w:val="005373B2"/>
    <w:rsid w:val="0053750D"/>
    <w:rsid w:val="0053791A"/>
    <w:rsid w:val="00537966"/>
    <w:rsid w:val="005379E4"/>
    <w:rsid w:val="00537AEA"/>
    <w:rsid w:val="005408B0"/>
    <w:rsid w:val="00540B11"/>
    <w:rsid w:val="00540BB8"/>
    <w:rsid w:val="00540CAD"/>
    <w:rsid w:val="00540CDF"/>
    <w:rsid w:val="00540E13"/>
    <w:rsid w:val="00540E95"/>
    <w:rsid w:val="00540F00"/>
    <w:rsid w:val="005412D7"/>
    <w:rsid w:val="005413AB"/>
    <w:rsid w:val="00541647"/>
    <w:rsid w:val="005418DD"/>
    <w:rsid w:val="005419B1"/>
    <w:rsid w:val="00541CD6"/>
    <w:rsid w:val="00541D9A"/>
    <w:rsid w:val="00542096"/>
    <w:rsid w:val="00542261"/>
    <w:rsid w:val="005426CD"/>
    <w:rsid w:val="00542713"/>
    <w:rsid w:val="0054281D"/>
    <w:rsid w:val="00542971"/>
    <w:rsid w:val="00543128"/>
    <w:rsid w:val="005435CE"/>
    <w:rsid w:val="00543701"/>
    <w:rsid w:val="005445A1"/>
    <w:rsid w:val="0054475B"/>
    <w:rsid w:val="0054475E"/>
    <w:rsid w:val="00544795"/>
    <w:rsid w:val="005448C8"/>
    <w:rsid w:val="005449A3"/>
    <w:rsid w:val="00544A12"/>
    <w:rsid w:val="00544B16"/>
    <w:rsid w:val="00544BE0"/>
    <w:rsid w:val="00544DF0"/>
    <w:rsid w:val="00544E95"/>
    <w:rsid w:val="00544EC8"/>
    <w:rsid w:val="00545687"/>
    <w:rsid w:val="00545B64"/>
    <w:rsid w:val="00545F88"/>
    <w:rsid w:val="00546110"/>
    <w:rsid w:val="00546B5D"/>
    <w:rsid w:val="00547031"/>
    <w:rsid w:val="00547092"/>
    <w:rsid w:val="005471FE"/>
    <w:rsid w:val="005475A9"/>
    <w:rsid w:val="005476F8"/>
    <w:rsid w:val="00547D89"/>
    <w:rsid w:val="005504BA"/>
    <w:rsid w:val="00550ABF"/>
    <w:rsid w:val="00550BCE"/>
    <w:rsid w:val="0055164F"/>
    <w:rsid w:val="00551750"/>
    <w:rsid w:val="00551766"/>
    <w:rsid w:val="0055178A"/>
    <w:rsid w:val="00551901"/>
    <w:rsid w:val="005519CE"/>
    <w:rsid w:val="00551B1C"/>
    <w:rsid w:val="00551CAB"/>
    <w:rsid w:val="0055217D"/>
    <w:rsid w:val="005521AA"/>
    <w:rsid w:val="005523BA"/>
    <w:rsid w:val="00552636"/>
    <w:rsid w:val="005528D3"/>
    <w:rsid w:val="00552DD3"/>
    <w:rsid w:val="00553CD2"/>
    <w:rsid w:val="00553DBF"/>
    <w:rsid w:val="0055488D"/>
    <w:rsid w:val="005548E2"/>
    <w:rsid w:val="00554B12"/>
    <w:rsid w:val="00554DB9"/>
    <w:rsid w:val="00554E1D"/>
    <w:rsid w:val="00554F20"/>
    <w:rsid w:val="0055527C"/>
    <w:rsid w:val="005552CE"/>
    <w:rsid w:val="00555345"/>
    <w:rsid w:val="0055589F"/>
    <w:rsid w:val="00555A28"/>
    <w:rsid w:val="00555BF7"/>
    <w:rsid w:val="00555C09"/>
    <w:rsid w:val="00555E02"/>
    <w:rsid w:val="0055607C"/>
    <w:rsid w:val="0055617F"/>
    <w:rsid w:val="00556CC6"/>
    <w:rsid w:val="00556D25"/>
    <w:rsid w:val="00556FD7"/>
    <w:rsid w:val="0055713A"/>
    <w:rsid w:val="005571BB"/>
    <w:rsid w:val="005576B9"/>
    <w:rsid w:val="005576FF"/>
    <w:rsid w:val="005577DE"/>
    <w:rsid w:val="00557A29"/>
    <w:rsid w:val="00557CDE"/>
    <w:rsid w:val="00557DF4"/>
    <w:rsid w:val="0056013A"/>
    <w:rsid w:val="005603D6"/>
    <w:rsid w:val="00560B33"/>
    <w:rsid w:val="0056121B"/>
    <w:rsid w:val="005616D3"/>
    <w:rsid w:val="005617C6"/>
    <w:rsid w:val="00561E19"/>
    <w:rsid w:val="00561EC7"/>
    <w:rsid w:val="00562062"/>
    <w:rsid w:val="00562079"/>
    <w:rsid w:val="0056330F"/>
    <w:rsid w:val="00563855"/>
    <w:rsid w:val="00563892"/>
    <w:rsid w:val="00563988"/>
    <w:rsid w:val="00564289"/>
    <w:rsid w:val="005643AF"/>
    <w:rsid w:val="00564ACA"/>
    <w:rsid w:val="00565143"/>
    <w:rsid w:val="005652C9"/>
    <w:rsid w:val="00565803"/>
    <w:rsid w:val="0056589E"/>
    <w:rsid w:val="00565A78"/>
    <w:rsid w:val="00566293"/>
    <w:rsid w:val="0056632F"/>
    <w:rsid w:val="00566A5C"/>
    <w:rsid w:val="00566B3B"/>
    <w:rsid w:val="00566BF1"/>
    <w:rsid w:val="0057014B"/>
    <w:rsid w:val="00570638"/>
    <w:rsid w:val="005707C3"/>
    <w:rsid w:val="005708AF"/>
    <w:rsid w:val="00570D2C"/>
    <w:rsid w:val="00570F15"/>
    <w:rsid w:val="0057122E"/>
    <w:rsid w:val="005715D1"/>
    <w:rsid w:val="005716DB"/>
    <w:rsid w:val="0057182D"/>
    <w:rsid w:val="00571C11"/>
    <w:rsid w:val="005720B2"/>
    <w:rsid w:val="00572214"/>
    <w:rsid w:val="00572272"/>
    <w:rsid w:val="005722F0"/>
    <w:rsid w:val="00572A06"/>
    <w:rsid w:val="00572AA1"/>
    <w:rsid w:val="00573B2E"/>
    <w:rsid w:val="005742BA"/>
    <w:rsid w:val="0057494D"/>
    <w:rsid w:val="005749C6"/>
    <w:rsid w:val="005751D4"/>
    <w:rsid w:val="005753EF"/>
    <w:rsid w:val="00575982"/>
    <w:rsid w:val="00575D7E"/>
    <w:rsid w:val="00576080"/>
    <w:rsid w:val="005765F9"/>
    <w:rsid w:val="00576B3B"/>
    <w:rsid w:val="00576E99"/>
    <w:rsid w:val="00576F13"/>
    <w:rsid w:val="005773D2"/>
    <w:rsid w:val="00577937"/>
    <w:rsid w:val="005779D1"/>
    <w:rsid w:val="00577A65"/>
    <w:rsid w:val="00577ADD"/>
    <w:rsid w:val="00577DC3"/>
    <w:rsid w:val="005804D5"/>
    <w:rsid w:val="0058086F"/>
    <w:rsid w:val="00580ADD"/>
    <w:rsid w:val="00580E26"/>
    <w:rsid w:val="00581206"/>
    <w:rsid w:val="00581388"/>
    <w:rsid w:val="00581391"/>
    <w:rsid w:val="005819ED"/>
    <w:rsid w:val="00582032"/>
    <w:rsid w:val="0058206C"/>
    <w:rsid w:val="005827F4"/>
    <w:rsid w:val="005829D7"/>
    <w:rsid w:val="00582A77"/>
    <w:rsid w:val="00583426"/>
    <w:rsid w:val="005834D6"/>
    <w:rsid w:val="00583608"/>
    <w:rsid w:val="005837DF"/>
    <w:rsid w:val="00583D57"/>
    <w:rsid w:val="00584315"/>
    <w:rsid w:val="00584520"/>
    <w:rsid w:val="0058469F"/>
    <w:rsid w:val="00584A32"/>
    <w:rsid w:val="00584A8E"/>
    <w:rsid w:val="00584C90"/>
    <w:rsid w:val="00584EF5"/>
    <w:rsid w:val="005851A5"/>
    <w:rsid w:val="005853EE"/>
    <w:rsid w:val="0058555A"/>
    <w:rsid w:val="00585682"/>
    <w:rsid w:val="00585B84"/>
    <w:rsid w:val="00585D84"/>
    <w:rsid w:val="00586070"/>
    <w:rsid w:val="0058649C"/>
    <w:rsid w:val="0058730A"/>
    <w:rsid w:val="0058739C"/>
    <w:rsid w:val="0058763B"/>
    <w:rsid w:val="005876F1"/>
    <w:rsid w:val="00587CF1"/>
    <w:rsid w:val="00587F66"/>
    <w:rsid w:val="00590E00"/>
    <w:rsid w:val="00590E62"/>
    <w:rsid w:val="00591176"/>
    <w:rsid w:val="00591375"/>
    <w:rsid w:val="00591A7E"/>
    <w:rsid w:val="00592364"/>
    <w:rsid w:val="00592ADB"/>
    <w:rsid w:val="00592DD6"/>
    <w:rsid w:val="005931EC"/>
    <w:rsid w:val="00593A02"/>
    <w:rsid w:val="00593D26"/>
    <w:rsid w:val="00593E5D"/>
    <w:rsid w:val="00593E88"/>
    <w:rsid w:val="00593EF3"/>
    <w:rsid w:val="00593F1D"/>
    <w:rsid w:val="00594506"/>
    <w:rsid w:val="00594593"/>
    <w:rsid w:val="00594767"/>
    <w:rsid w:val="00594D92"/>
    <w:rsid w:val="00595023"/>
    <w:rsid w:val="00595100"/>
    <w:rsid w:val="005951B5"/>
    <w:rsid w:val="00595783"/>
    <w:rsid w:val="00595BD5"/>
    <w:rsid w:val="00595D6C"/>
    <w:rsid w:val="005964DB"/>
    <w:rsid w:val="005964FC"/>
    <w:rsid w:val="00596841"/>
    <w:rsid w:val="005977CA"/>
    <w:rsid w:val="00597BD3"/>
    <w:rsid w:val="00597C5E"/>
    <w:rsid w:val="00597D8B"/>
    <w:rsid w:val="00597E3C"/>
    <w:rsid w:val="00597F9D"/>
    <w:rsid w:val="005A012B"/>
    <w:rsid w:val="005A0606"/>
    <w:rsid w:val="005A0773"/>
    <w:rsid w:val="005A0BC0"/>
    <w:rsid w:val="005A0E29"/>
    <w:rsid w:val="005A0F23"/>
    <w:rsid w:val="005A15A3"/>
    <w:rsid w:val="005A1CD2"/>
    <w:rsid w:val="005A236E"/>
    <w:rsid w:val="005A252D"/>
    <w:rsid w:val="005A2697"/>
    <w:rsid w:val="005A2BE3"/>
    <w:rsid w:val="005A2C22"/>
    <w:rsid w:val="005A2DB1"/>
    <w:rsid w:val="005A2F2A"/>
    <w:rsid w:val="005A379A"/>
    <w:rsid w:val="005A3A47"/>
    <w:rsid w:val="005A400F"/>
    <w:rsid w:val="005A41FB"/>
    <w:rsid w:val="005A434D"/>
    <w:rsid w:val="005A4C7A"/>
    <w:rsid w:val="005A4EE0"/>
    <w:rsid w:val="005A5327"/>
    <w:rsid w:val="005A56F8"/>
    <w:rsid w:val="005A61CF"/>
    <w:rsid w:val="005A61FB"/>
    <w:rsid w:val="005A6B34"/>
    <w:rsid w:val="005A7372"/>
    <w:rsid w:val="005A74F6"/>
    <w:rsid w:val="005A75CB"/>
    <w:rsid w:val="005A7E36"/>
    <w:rsid w:val="005B0021"/>
    <w:rsid w:val="005B0ABF"/>
    <w:rsid w:val="005B0FE2"/>
    <w:rsid w:val="005B16BF"/>
    <w:rsid w:val="005B1AF8"/>
    <w:rsid w:val="005B1DEB"/>
    <w:rsid w:val="005B1E41"/>
    <w:rsid w:val="005B2050"/>
    <w:rsid w:val="005B228F"/>
    <w:rsid w:val="005B22D3"/>
    <w:rsid w:val="005B2705"/>
    <w:rsid w:val="005B2E17"/>
    <w:rsid w:val="005B309C"/>
    <w:rsid w:val="005B31DF"/>
    <w:rsid w:val="005B32D1"/>
    <w:rsid w:val="005B3450"/>
    <w:rsid w:val="005B35D0"/>
    <w:rsid w:val="005B3B68"/>
    <w:rsid w:val="005B4228"/>
    <w:rsid w:val="005B422E"/>
    <w:rsid w:val="005B4245"/>
    <w:rsid w:val="005B4330"/>
    <w:rsid w:val="005B495A"/>
    <w:rsid w:val="005B4A19"/>
    <w:rsid w:val="005B506F"/>
    <w:rsid w:val="005B572A"/>
    <w:rsid w:val="005B5881"/>
    <w:rsid w:val="005B5CEC"/>
    <w:rsid w:val="005B5D15"/>
    <w:rsid w:val="005B5F2B"/>
    <w:rsid w:val="005B5F43"/>
    <w:rsid w:val="005B601D"/>
    <w:rsid w:val="005B6169"/>
    <w:rsid w:val="005B629D"/>
    <w:rsid w:val="005B6586"/>
    <w:rsid w:val="005B70BA"/>
    <w:rsid w:val="005B729C"/>
    <w:rsid w:val="005B72CC"/>
    <w:rsid w:val="005B7454"/>
    <w:rsid w:val="005B7A77"/>
    <w:rsid w:val="005C04B6"/>
    <w:rsid w:val="005C05C5"/>
    <w:rsid w:val="005C0820"/>
    <w:rsid w:val="005C10FE"/>
    <w:rsid w:val="005C12B2"/>
    <w:rsid w:val="005C148D"/>
    <w:rsid w:val="005C1571"/>
    <w:rsid w:val="005C1A1A"/>
    <w:rsid w:val="005C2222"/>
    <w:rsid w:val="005C3662"/>
    <w:rsid w:val="005C3842"/>
    <w:rsid w:val="005C3B6D"/>
    <w:rsid w:val="005C3E86"/>
    <w:rsid w:val="005C3FEF"/>
    <w:rsid w:val="005C419D"/>
    <w:rsid w:val="005C4B5A"/>
    <w:rsid w:val="005C4E8A"/>
    <w:rsid w:val="005C50B8"/>
    <w:rsid w:val="005C543E"/>
    <w:rsid w:val="005C54CA"/>
    <w:rsid w:val="005C58A7"/>
    <w:rsid w:val="005C5A06"/>
    <w:rsid w:val="005C5A50"/>
    <w:rsid w:val="005C5CBF"/>
    <w:rsid w:val="005C615D"/>
    <w:rsid w:val="005C68C1"/>
    <w:rsid w:val="005C6C78"/>
    <w:rsid w:val="005C6CEC"/>
    <w:rsid w:val="005C6E5F"/>
    <w:rsid w:val="005C6F39"/>
    <w:rsid w:val="005C7099"/>
    <w:rsid w:val="005C77BC"/>
    <w:rsid w:val="005C7B42"/>
    <w:rsid w:val="005C7F8E"/>
    <w:rsid w:val="005D0475"/>
    <w:rsid w:val="005D076B"/>
    <w:rsid w:val="005D085F"/>
    <w:rsid w:val="005D0F30"/>
    <w:rsid w:val="005D11A7"/>
    <w:rsid w:val="005D12D4"/>
    <w:rsid w:val="005D146D"/>
    <w:rsid w:val="005D15EC"/>
    <w:rsid w:val="005D18B6"/>
    <w:rsid w:val="005D1FB1"/>
    <w:rsid w:val="005D2231"/>
    <w:rsid w:val="005D2269"/>
    <w:rsid w:val="005D2375"/>
    <w:rsid w:val="005D2633"/>
    <w:rsid w:val="005D296C"/>
    <w:rsid w:val="005D2C3D"/>
    <w:rsid w:val="005D2D0E"/>
    <w:rsid w:val="005D2D77"/>
    <w:rsid w:val="005D308B"/>
    <w:rsid w:val="005D3269"/>
    <w:rsid w:val="005D344B"/>
    <w:rsid w:val="005D3FB2"/>
    <w:rsid w:val="005D4141"/>
    <w:rsid w:val="005D4800"/>
    <w:rsid w:val="005D4A60"/>
    <w:rsid w:val="005D4A72"/>
    <w:rsid w:val="005D4C14"/>
    <w:rsid w:val="005D4C52"/>
    <w:rsid w:val="005D5035"/>
    <w:rsid w:val="005D50B5"/>
    <w:rsid w:val="005D536A"/>
    <w:rsid w:val="005D5A61"/>
    <w:rsid w:val="005D5EB2"/>
    <w:rsid w:val="005D6559"/>
    <w:rsid w:val="005D7BBA"/>
    <w:rsid w:val="005D7F83"/>
    <w:rsid w:val="005E0095"/>
    <w:rsid w:val="005E057C"/>
    <w:rsid w:val="005E0AE8"/>
    <w:rsid w:val="005E1B6F"/>
    <w:rsid w:val="005E1C01"/>
    <w:rsid w:val="005E2560"/>
    <w:rsid w:val="005E25CF"/>
    <w:rsid w:val="005E2733"/>
    <w:rsid w:val="005E2C22"/>
    <w:rsid w:val="005E30FA"/>
    <w:rsid w:val="005E3248"/>
    <w:rsid w:val="005E399C"/>
    <w:rsid w:val="005E3ADF"/>
    <w:rsid w:val="005E3B09"/>
    <w:rsid w:val="005E3DDA"/>
    <w:rsid w:val="005E4487"/>
    <w:rsid w:val="005E47A3"/>
    <w:rsid w:val="005E49C8"/>
    <w:rsid w:val="005E4C4E"/>
    <w:rsid w:val="005E4C76"/>
    <w:rsid w:val="005E4F71"/>
    <w:rsid w:val="005E5577"/>
    <w:rsid w:val="005E5F94"/>
    <w:rsid w:val="005E607F"/>
    <w:rsid w:val="005E6B8F"/>
    <w:rsid w:val="005E6DB1"/>
    <w:rsid w:val="005E7387"/>
    <w:rsid w:val="005E77C9"/>
    <w:rsid w:val="005E7A80"/>
    <w:rsid w:val="005E7EFC"/>
    <w:rsid w:val="005F0091"/>
    <w:rsid w:val="005F0A46"/>
    <w:rsid w:val="005F0B40"/>
    <w:rsid w:val="005F0EE6"/>
    <w:rsid w:val="005F0F02"/>
    <w:rsid w:val="005F162B"/>
    <w:rsid w:val="005F1B71"/>
    <w:rsid w:val="005F1D27"/>
    <w:rsid w:val="005F20CF"/>
    <w:rsid w:val="005F22DD"/>
    <w:rsid w:val="005F27FF"/>
    <w:rsid w:val="005F28F8"/>
    <w:rsid w:val="005F2C59"/>
    <w:rsid w:val="005F2C61"/>
    <w:rsid w:val="005F2CB2"/>
    <w:rsid w:val="005F2FCC"/>
    <w:rsid w:val="005F3E75"/>
    <w:rsid w:val="005F4853"/>
    <w:rsid w:val="005F497F"/>
    <w:rsid w:val="005F4B0A"/>
    <w:rsid w:val="005F4F11"/>
    <w:rsid w:val="005F521A"/>
    <w:rsid w:val="005F5575"/>
    <w:rsid w:val="005F56AB"/>
    <w:rsid w:val="005F5A87"/>
    <w:rsid w:val="005F5B26"/>
    <w:rsid w:val="005F5EAD"/>
    <w:rsid w:val="005F6830"/>
    <w:rsid w:val="005F6B37"/>
    <w:rsid w:val="005F6B81"/>
    <w:rsid w:val="005F6DA0"/>
    <w:rsid w:val="005F6FD2"/>
    <w:rsid w:val="005F7251"/>
    <w:rsid w:val="005F7530"/>
    <w:rsid w:val="005F788C"/>
    <w:rsid w:val="005F79CA"/>
    <w:rsid w:val="005F7B07"/>
    <w:rsid w:val="005F7F10"/>
    <w:rsid w:val="006000F2"/>
    <w:rsid w:val="006007F9"/>
    <w:rsid w:val="0060085D"/>
    <w:rsid w:val="00600F59"/>
    <w:rsid w:val="00601106"/>
    <w:rsid w:val="0060171A"/>
    <w:rsid w:val="006017E4"/>
    <w:rsid w:val="00601965"/>
    <w:rsid w:val="00601E19"/>
    <w:rsid w:val="00601E66"/>
    <w:rsid w:val="00601F00"/>
    <w:rsid w:val="00601F40"/>
    <w:rsid w:val="006022C9"/>
    <w:rsid w:val="006024B3"/>
    <w:rsid w:val="006027EF"/>
    <w:rsid w:val="0060283A"/>
    <w:rsid w:val="006028C4"/>
    <w:rsid w:val="00602A81"/>
    <w:rsid w:val="00602B86"/>
    <w:rsid w:val="00602BAF"/>
    <w:rsid w:val="00602FE1"/>
    <w:rsid w:val="0060312A"/>
    <w:rsid w:val="00603496"/>
    <w:rsid w:val="006035B5"/>
    <w:rsid w:val="00603A56"/>
    <w:rsid w:val="00603EA4"/>
    <w:rsid w:val="00603EF9"/>
    <w:rsid w:val="00604090"/>
    <w:rsid w:val="00604872"/>
    <w:rsid w:val="006050BD"/>
    <w:rsid w:val="00605467"/>
    <w:rsid w:val="00605594"/>
    <w:rsid w:val="00605BA2"/>
    <w:rsid w:val="00606701"/>
    <w:rsid w:val="00606764"/>
    <w:rsid w:val="0060706C"/>
    <w:rsid w:val="006070F5"/>
    <w:rsid w:val="006073EF"/>
    <w:rsid w:val="00607C5E"/>
    <w:rsid w:val="00610FF4"/>
    <w:rsid w:val="006112C8"/>
    <w:rsid w:val="00611528"/>
    <w:rsid w:val="006118DE"/>
    <w:rsid w:val="00611AF3"/>
    <w:rsid w:val="00612186"/>
    <w:rsid w:val="006122A2"/>
    <w:rsid w:val="00612AD3"/>
    <w:rsid w:val="00612D13"/>
    <w:rsid w:val="00612F20"/>
    <w:rsid w:val="006130AB"/>
    <w:rsid w:val="0061333B"/>
    <w:rsid w:val="00613A92"/>
    <w:rsid w:val="00614694"/>
    <w:rsid w:val="00614DE8"/>
    <w:rsid w:val="00615189"/>
    <w:rsid w:val="0061522F"/>
    <w:rsid w:val="00615525"/>
    <w:rsid w:val="0061605A"/>
    <w:rsid w:val="006164ED"/>
    <w:rsid w:val="00616B41"/>
    <w:rsid w:val="00616B9F"/>
    <w:rsid w:val="00617B1E"/>
    <w:rsid w:val="00617E11"/>
    <w:rsid w:val="00620076"/>
    <w:rsid w:val="006202D0"/>
    <w:rsid w:val="00620562"/>
    <w:rsid w:val="006209CD"/>
    <w:rsid w:val="00620B26"/>
    <w:rsid w:val="00621465"/>
    <w:rsid w:val="00621ADD"/>
    <w:rsid w:val="00622244"/>
    <w:rsid w:val="0062244E"/>
    <w:rsid w:val="0062275A"/>
    <w:rsid w:val="00622E00"/>
    <w:rsid w:val="00623088"/>
    <w:rsid w:val="006239A4"/>
    <w:rsid w:val="00623CDC"/>
    <w:rsid w:val="006240A8"/>
    <w:rsid w:val="0062435B"/>
    <w:rsid w:val="00624FB6"/>
    <w:rsid w:val="0062509C"/>
    <w:rsid w:val="0062529C"/>
    <w:rsid w:val="0062539F"/>
    <w:rsid w:val="0062558C"/>
    <w:rsid w:val="0062568D"/>
    <w:rsid w:val="00625759"/>
    <w:rsid w:val="00625832"/>
    <w:rsid w:val="00625E04"/>
    <w:rsid w:val="00625F45"/>
    <w:rsid w:val="00625F9A"/>
    <w:rsid w:val="00626155"/>
    <w:rsid w:val="006261A0"/>
    <w:rsid w:val="00626632"/>
    <w:rsid w:val="00626940"/>
    <w:rsid w:val="00626A73"/>
    <w:rsid w:val="00626B44"/>
    <w:rsid w:val="006273F2"/>
    <w:rsid w:val="0062756D"/>
    <w:rsid w:val="0062792F"/>
    <w:rsid w:val="00627BF3"/>
    <w:rsid w:val="00627D61"/>
    <w:rsid w:val="0063019A"/>
    <w:rsid w:val="006302C5"/>
    <w:rsid w:val="00630413"/>
    <w:rsid w:val="00630817"/>
    <w:rsid w:val="006308B2"/>
    <w:rsid w:val="00630A86"/>
    <w:rsid w:val="00630C29"/>
    <w:rsid w:val="00630E09"/>
    <w:rsid w:val="00631E96"/>
    <w:rsid w:val="006320B2"/>
    <w:rsid w:val="006329E6"/>
    <w:rsid w:val="00633019"/>
    <w:rsid w:val="006332B7"/>
    <w:rsid w:val="00633689"/>
    <w:rsid w:val="00633713"/>
    <w:rsid w:val="00633BBA"/>
    <w:rsid w:val="00633C0E"/>
    <w:rsid w:val="00633E98"/>
    <w:rsid w:val="006340D4"/>
    <w:rsid w:val="00634523"/>
    <w:rsid w:val="00634573"/>
    <w:rsid w:val="006345B6"/>
    <w:rsid w:val="00634C6A"/>
    <w:rsid w:val="006352C7"/>
    <w:rsid w:val="00635358"/>
    <w:rsid w:val="006356C5"/>
    <w:rsid w:val="00635853"/>
    <w:rsid w:val="00635D4F"/>
    <w:rsid w:val="006361F6"/>
    <w:rsid w:val="00636A36"/>
    <w:rsid w:val="0063707C"/>
    <w:rsid w:val="00637502"/>
    <w:rsid w:val="0063771C"/>
    <w:rsid w:val="006379CE"/>
    <w:rsid w:val="00637AA4"/>
    <w:rsid w:val="0064045B"/>
    <w:rsid w:val="006415AE"/>
    <w:rsid w:val="00641989"/>
    <w:rsid w:val="00641E2F"/>
    <w:rsid w:val="00641E4E"/>
    <w:rsid w:val="00642243"/>
    <w:rsid w:val="006430B7"/>
    <w:rsid w:val="00643A96"/>
    <w:rsid w:val="00643A99"/>
    <w:rsid w:val="00644306"/>
    <w:rsid w:val="0064432E"/>
    <w:rsid w:val="00644552"/>
    <w:rsid w:val="00644C2E"/>
    <w:rsid w:val="00645818"/>
    <w:rsid w:val="00645C1E"/>
    <w:rsid w:val="00645D96"/>
    <w:rsid w:val="00645E93"/>
    <w:rsid w:val="006462C6"/>
    <w:rsid w:val="006468A7"/>
    <w:rsid w:val="0064724B"/>
    <w:rsid w:val="006473C2"/>
    <w:rsid w:val="00647A8B"/>
    <w:rsid w:val="00647CCC"/>
    <w:rsid w:val="006500A6"/>
    <w:rsid w:val="006503AE"/>
    <w:rsid w:val="00650684"/>
    <w:rsid w:val="006506E1"/>
    <w:rsid w:val="0065082B"/>
    <w:rsid w:val="0065091C"/>
    <w:rsid w:val="00650E31"/>
    <w:rsid w:val="00650FD9"/>
    <w:rsid w:val="0065105C"/>
    <w:rsid w:val="006512E3"/>
    <w:rsid w:val="006515D4"/>
    <w:rsid w:val="00651D0A"/>
    <w:rsid w:val="0065209A"/>
    <w:rsid w:val="006521C7"/>
    <w:rsid w:val="0065226C"/>
    <w:rsid w:val="0065254A"/>
    <w:rsid w:val="006525D7"/>
    <w:rsid w:val="00652849"/>
    <w:rsid w:val="00652861"/>
    <w:rsid w:val="00652B33"/>
    <w:rsid w:val="006533C1"/>
    <w:rsid w:val="0065357D"/>
    <w:rsid w:val="006537A8"/>
    <w:rsid w:val="00653D83"/>
    <w:rsid w:val="00654387"/>
    <w:rsid w:val="00654EC0"/>
    <w:rsid w:val="006553E2"/>
    <w:rsid w:val="0065576A"/>
    <w:rsid w:val="00655D4F"/>
    <w:rsid w:val="00655FE3"/>
    <w:rsid w:val="0065609F"/>
    <w:rsid w:val="006566F4"/>
    <w:rsid w:val="006567D0"/>
    <w:rsid w:val="00656F39"/>
    <w:rsid w:val="006570EC"/>
    <w:rsid w:val="006573DE"/>
    <w:rsid w:val="006574E4"/>
    <w:rsid w:val="006602EB"/>
    <w:rsid w:val="0066036A"/>
    <w:rsid w:val="006604C5"/>
    <w:rsid w:val="00660795"/>
    <w:rsid w:val="006607EF"/>
    <w:rsid w:val="00660E1A"/>
    <w:rsid w:val="00660FDF"/>
    <w:rsid w:val="00661206"/>
    <w:rsid w:val="0066180F"/>
    <w:rsid w:val="00661828"/>
    <w:rsid w:val="00661870"/>
    <w:rsid w:val="00661C25"/>
    <w:rsid w:val="00661CA1"/>
    <w:rsid w:val="00661F76"/>
    <w:rsid w:val="00661FD1"/>
    <w:rsid w:val="006622CD"/>
    <w:rsid w:val="00662732"/>
    <w:rsid w:val="0066288F"/>
    <w:rsid w:val="006628F4"/>
    <w:rsid w:val="0066299E"/>
    <w:rsid w:val="00662AD7"/>
    <w:rsid w:val="006631AF"/>
    <w:rsid w:val="0066330A"/>
    <w:rsid w:val="006633C7"/>
    <w:rsid w:val="00663417"/>
    <w:rsid w:val="00663964"/>
    <w:rsid w:val="00663B4E"/>
    <w:rsid w:val="006640CC"/>
    <w:rsid w:val="00664480"/>
    <w:rsid w:val="00664833"/>
    <w:rsid w:val="00664B99"/>
    <w:rsid w:val="00664F5C"/>
    <w:rsid w:val="00665423"/>
    <w:rsid w:val="00665456"/>
    <w:rsid w:val="006656CF"/>
    <w:rsid w:val="00665939"/>
    <w:rsid w:val="006660C0"/>
    <w:rsid w:val="00666277"/>
    <w:rsid w:val="00666526"/>
    <w:rsid w:val="00666973"/>
    <w:rsid w:val="00666A34"/>
    <w:rsid w:val="00666D9E"/>
    <w:rsid w:val="00666EF4"/>
    <w:rsid w:val="00667710"/>
    <w:rsid w:val="006679BB"/>
    <w:rsid w:val="00667D01"/>
    <w:rsid w:val="00667D03"/>
    <w:rsid w:val="00667DEB"/>
    <w:rsid w:val="006701C4"/>
    <w:rsid w:val="00670B1A"/>
    <w:rsid w:val="00670DD6"/>
    <w:rsid w:val="006710C1"/>
    <w:rsid w:val="006712E6"/>
    <w:rsid w:val="00671633"/>
    <w:rsid w:val="006718AC"/>
    <w:rsid w:val="00671F42"/>
    <w:rsid w:val="006721C9"/>
    <w:rsid w:val="006724AE"/>
    <w:rsid w:val="00672877"/>
    <w:rsid w:val="00672D16"/>
    <w:rsid w:val="00672D36"/>
    <w:rsid w:val="00672D42"/>
    <w:rsid w:val="00672FFB"/>
    <w:rsid w:val="0067342B"/>
    <w:rsid w:val="0067368D"/>
    <w:rsid w:val="00673772"/>
    <w:rsid w:val="00673E67"/>
    <w:rsid w:val="0067411D"/>
    <w:rsid w:val="006742F8"/>
    <w:rsid w:val="00674677"/>
    <w:rsid w:val="006748A9"/>
    <w:rsid w:val="00674960"/>
    <w:rsid w:val="00675CFE"/>
    <w:rsid w:val="00675EA8"/>
    <w:rsid w:val="00675EB3"/>
    <w:rsid w:val="0067640B"/>
    <w:rsid w:val="006766F5"/>
    <w:rsid w:val="0067676C"/>
    <w:rsid w:val="00676B2D"/>
    <w:rsid w:val="00676BEA"/>
    <w:rsid w:val="006779A0"/>
    <w:rsid w:val="006779BC"/>
    <w:rsid w:val="00677BCB"/>
    <w:rsid w:val="0068004C"/>
    <w:rsid w:val="0068063B"/>
    <w:rsid w:val="00680992"/>
    <w:rsid w:val="00680A8C"/>
    <w:rsid w:val="00680AE2"/>
    <w:rsid w:val="00681480"/>
    <w:rsid w:val="006817BD"/>
    <w:rsid w:val="0068184C"/>
    <w:rsid w:val="006819B0"/>
    <w:rsid w:val="00681B50"/>
    <w:rsid w:val="00681E97"/>
    <w:rsid w:val="00681EDF"/>
    <w:rsid w:val="00682090"/>
    <w:rsid w:val="0068298C"/>
    <w:rsid w:val="00682E19"/>
    <w:rsid w:val="006834DF"/>
    <w:rsid w:val="00683FF4"/>
    <w:rsid w:val="00684286"/>
    <w:rsid w:val="006842A6"/>
    <w:rsid w:val="00684320"/>
    <w:rsid w:val="00684515"/>
    <w:rsid w:val="00684BDF"/>
    <w:rsid w:val="00685156"/>
    <w:rsid w:val="006853C8"/>
    <w:rsid w:val="00685924"/>
    <w:rsid w:val="00685C7B"/>
    <w:rsid w:val="00686C95"/>
    <w:rsid w:val="00686D54"/>
    <w:rsid w:val="00686E81"/>
    <w:rsid w:val="00686F5E"/>
    <w:rsid w:val="00687152"/>
    <w:rsid w:val="006872F5"/>
    <w:rsid w:val="006876DF"/>
    <w:rsid w:val="006878B3"/>
    <w:rsid w:val="00687931"/>
    <w:rsid w:val="00687CB8"/>
    <w:rsid w:val="00687E12"/>
    <w:rsid w:val="00690109"/>
    <w:rsid w:val="0069047C"/>
    <w:rsid w:val="0069083F"/>
    <w:rsid w:val="00690F2F"/>
    <w:rsid w:val="00691298"/>
    <w:rsid w:val="00691319"/>
    <w:rsid w:val="0069133B"/>
    <w:rsid w:val="00691D74"/>
    <w:rsid w:val="006921DE"/>
    <w:rsid w:val="006921ED"/>
    <w:rsid w:val="006922CE"/>
    <w:rsid w:val="0069309E"/>
    <w:rsid w:val="006937AF"/>
    <w:rsid w:val="00693800"/>
    <w:rsid w:val="00693EC2"/>
    <w:rsid w:val="00694435"/>
    <w:rsid w:val="00694A87"/>
    <w:rsid w:val="00694C45"/>
    <w:rsid w:val="00695092"/>
    <w:rsid w:val="0069521F"/>
    <w:rsid w:val="006959E4"/>
    <w:rsid w:val="00695C31"/>
    <w:rsid w:val="00695C6C"/>
    <w:rsid w:val="00695FC9"/>
    <w:rsid w:val="00696167"/>
    <w:rsid w:val="00696630"/>
    <w:rsid w:val="0069704B"/>
    <w:rsid w:val="00697427"/>
    <w:rsid w:val="00697533"/>
    <w:rsid w:val="00697974"/>
    <w:rsid w:val="00697C41"/>
    <w:rsid w:val="00697D0B"/>
    <w:rsid w:val="00697DE9"/>
    <w:rsid w:val="006A0058"/>
    <w:rsid w:val="006A0355"/>
    <w:rsid w:val="006A055F"/>
    <w:rsid w:val="006A0679"/>
    <w:rsid w:val="006A069A"/>
    <w:rsid w:val="006A14C8"/>
    <w:rsid w:val="006A1936"/>
    <w:rsid w:val="006A2023"/>
    <w:rsid w:val="006A210B"/>
    <w:rsid w:val="006A2392"/>
    <w:rsid w:val="006A2C65"/>
    <w:rsid w:val="006A3782"/>
    <w:rsid w:val="006A3CCB"/>
    <w:rsid w:val="006A4C6F"/>
    <w:rsid w:val="006A4D55"/>
    <w:rsid w:val="006A5282"/>
    <w:rsid w:val="006A52B7"/>
    <w:rsid w:val="006A53D2"/>
    <w:rsid w:val="006A55C4"/>
    <w:rsid w:val="006A561F"/>
    <w:rsid w:val="006A691C"/>
    <w:rsid w:val="006A74FB"/>
    <w:rsid w:val="006B02AE"/>
    <w:rsid w:val="006B1170"/>
    <w:rsid w:val="006B13E5"/>
    <w:rsid w:val="006B17E4"/>
    <w:rsid w:val="006B2334"/>
    <w:rsid w:val="006B28EE"/>
    <w:rsid w:val="006B2B08"/>
    <w:rsid w:val="006B30FE"/>
    <w:rsid w:val="006B318B"/>
    <w:rsid w:val="006B328D"/>
    <w:rsid w:val="006B3388"/>
    <w:rsid w:val="006B4626"/>
    <w:rsid w:val="006B48F4"/>
    <w:rsid w:val="006B4989"/>
    <w:rsid w:val="006B4EB5"/>
    <w:rsid w:val="006B53DE"/>
    <w:rsid w:val="006B55F2"/>
    <w:rsid w:val="006B5746"/>
    <w:rsid w:val="006B597A"/>
    <w:rsid w:val="006B5A95"/>
    <w:rsid w:val="006B5AE2"/>
    <w:rsid w:val="006B5BAF"/>
    <w:rsid w:val="006B5EFB"/>
    <w:rsid w:val="006B6248"/>
    <w:rsid w:val="006B66AC"/>
    <w:rsid w:val="006B735C"/>
    <w:rsid w:val="006B77D5"/>
    <w:rsid w:val="006B79AB"/>
    <w:rsid w:val="006B7C48"/>
    <w:rsid w:val="006B7F25"/>
    <w:rsid w:val="006C051C"/>
    <w:rsid w:val="006C05EA"/>
    <w:rsid w:val="006C1142"/>
    <w:rsid w:val="006C13FE"/>
    <w:rsid w:val="006C1EBC"/>
    <w:rsid w:val="006C1FBC"/>
    <w:rsid w:val="006C1FE4"/>
    <w:rsid w:val="006C204F"/>
    <w:rsid w:val="006C26A8"/>
    <w:rsid w:val="006C2B67"/>
    <w:rsid w:val="006C2BBF"/>
    <w:rsid w:val="006C2C65"/>
    <w:rsid w:val="006C3078"/>
    <w:rsid w:val="006C3215"/>
    <w:rsid w:val="006C365B"/>
    <w:rsid w:val="006C3920"/>
    <w:rsid w:val="006C39BC"/>
    <w:rsid w:val="006C3C05"/>
    <w:rsid w:val="006C3C6C"/>
    <w:rsid w:val="006C42F9"/>
    <w:rsid w:val="006C4929"/>
    <w:rsid w:val="006C4B0B"/>
    <w:rsid w:val="006C4B17"/>
    <w:rsid w:val="006C4C8D"/>
    <w:rsid w:val="006C5252"/>
    <w:rsid w:val="006C52D1"/>
    <w:rsid w:val="006C55D0"/>
    <w:rsid w:val="006C56E1"/>
    <w:rsid w:val="006C5774"/>
    <w:rsid w:val="006C57C0"/>
    <w:rsid w:val="006C58D0"/>
    <w:rsid w:val="006C5D93"/>
    <w:rsid w:val="006C5E06"/>
    <w:rsid w:val="006C6576"/>
    <w:rsid w:val="006C6EA0"/>
    <w:rsid w:val="006C6FD7"/>
    <w:rsid w:val="006C7358"/>
    <w:rsid w:val="006C74D5"/>
    <w:rsid w:val="006C74F8"/>
    <w:rsid w:val="006C7565"/>
    <w:rsid w:val="006C770E"/>
    <w:rsid w:val="006C77B4"/>
    <w:rsid w:val="006C7847"/>
    <w:rsid w:val="006C7BF2"/>
    <w:rsid w:val="006D0032"/>
    <w:rsid w:val="006D05EC"/>
    <w:rsid w:val="006D0C4F"/>
    <w:rsid w:val="006D0CBE"/>
    <w:rsid w:val="006D1470"/>
    <w:rsid w:val="006D18BC"/>
    <w:rsid w:val="006D193B"/>
    <w:rsid w:val="006D1E42"/>
    <w:rsid w:val="006D2158"/>
    <w:rsid w:val="006D2189"/>
    <w:rsid w:val="006D25EE"/>
    <w:rsid w:val="006D2897"/>
    <w:rsid w:val="006D39B2"/>
    <w:rsid w:val="006D3D43"/>
    <w:rsid w:val="006D3EED"/>
    <w:rsid w:val="006D4202"/>
    <w:rsid w:val="006D4618"/>
    <w:rsid w:val="006D4642"/>
    <w:rsid w:val="006D4A42"/>
    <w:rsid w:val="006D4B08"/>
    <w:rsid w:val="006D4E65"/>
    <w:rsid w:val="006D58B8"/>
    <w:rsid w:val="006D651C"/>
    <w:rsid w:val="006D6550"/>
    <w:rsid w:val="006D675B"/>
    <w:rsid w:val="006D6D9D"/>
    <w:rsid w:val="006D6F96"/>
    <w:rsid w:val="006D71BC"/>
    <w:rsid w:val="006D73CD"/>
    <w:rsid w:val="006D7604"/>
    <w:rsid w:val="006D765F"/>
    <w:rsid w:val="006D77C1"/>
    <w:rsid w:val="006D793B"/>
    <w:rsid w:val="006E03A0"/>
    <w:rsid w:val="006E03B3"/>
    <w:rsid w:val="006E045D"/>
    <w:rsid w:val="006E079C"/>
    <w:rsid w:val="006E0FB4"/>
    <w:rsid w:val="006E11F6"/>
    <w:rsid w:val="006E130D"/>
    <w:rsid w:val="006E1347"/>
    <w:rsid w:val="006E13B9"/>
    <w:rsid w:val="006E1738"/>
    <w:rsid w:val="006E18CD"/>
    <w:rsid w:val="006E1D1E"/>
    <w:rsid w:val="006E2099"/>
    <w:rsid w:val="006E20B3"/>
    <w:rsid w:val="006E2700"/>
    <w:rsid w:val="006E3109"/>
    <w:rsid w:val="006E3553"/>
    <w:rsid w:val="006E3722"/>
    <w:rsid w:val="006E4158"/>
    <w:rsid w:val="006E44FB"/>
    <w:rsid w:val="006E4535"/>
    <w:rsid w:val="006E47FB"/>
    <w:rsid w:val="006E4FE8"/>
    <w:rsid w:val="006E518F"/>
    <w:rsid w:val="006E5193"/>
    <w:rsid w:val="006E56F2"/>
    <w:rsid w:val="006E5862"/>
    <w:rsid w:val="006E5B0C"/>
    <w:rsid w:val="006E5B84"/>
    <w:rsid w:val="006E5D06"/>
    <w:rsid w:val="006E5FCA"/>
    <w:rsid w:val="006E60E9"/>
    <w:rsid w:val="006E6159"/>
    <w:rsid w:val="006E6275"/>
    <w:rsid w:val="006E63C1"/>
    <w:rsid w:val="006E6B3B"/>
    <w:rsid w:val="006E6BBF"/>
    <w:rsid w:val="006E6C17"/>
    <w:rsid w:val="006E6CBD"/>
    <w:rsid w:val="006E7850"/>
    <w:rsid w:val="006E7BD6"/>
    <w:rsid w:val="006E7FAD"/>
    <w:rsid w:val="006F0876"/>
    <w:rsid w:val="006F087B"/>
    <w:rsid w:val="006F1075"/>
    <w:rsid w:val="006F1150"/>
    <w:rsid w:val="006F11C5"/>
    <w:rsid w:val="006F22BB"/>
    <w:rsid w:val="006F2426"/>
    <w:rsid w:val="006F2480"/>
    <w:rsid w:val="006F251C"/>
    <w:rsid w:val="006F28CF"/>
    <w:rsid w:val="006F2BDD"/>
    <w:rsid w:val="006F2F0E"/>
    <w:rsid w:val="006F3422"/>
    <w:rsid w:val="006F37BD"/>
    <w:rsid w:val="006F3D12"/>
    <w:rsid w:val="006F3D9D"/>
    <w:rsid w:val="006F429D"/>
    <w:rsid w:val="006F42EA"/>
    <w:rsid w:val="006F459E"/>
    <w:rsid w:val="006F5936"/>
    <w:rsid w:val="006F5A3B"/>
    <w:rsid w:val="006F5CCA"/>
    <w:rsid w:val="006F6B8F"/>
    <w:rsid w:val="006F6BC3"/>
    <w:rsid w:val="006F71EC"/>
    <w:rsid w:val="006F72FC"/>
    <w:rsid w:val="006F7313"/>
    <w:rsid w:val="00700068"/>
    <w:rsid w:val="0070007E"/>
    <w:rsid w:val="00700790"/>
    <w:rsid w:val="0070094E"/>
    <w:rsid w:val="00701216"/>
    <w:rsid w:val="00701385"/>
    <w:rsid w:val="0070183F"/>
    <w:rsid w:val="00701ACA"/>
    <w:rsid w:val="00701BB4"/>
    <w:rsid w:val="00701F14"/>
    <w:rsid w:val="0070202B"/>
    <w:rsid w:val="007024AD"/>
    <w:rsid w:val="00702624"/>
    <w:rsid w:val="00702748"/>
    <w:rsid w:val="00702787"/>
    <w:rsid w:val="00702A39"/>
    <w:rsid w:val="00702B21"/>
    <w:rsid w:val="00702D3A"/>
    <w:rsid w:val="00702ECC"/>
    <w:rsid w:val="0070332A"/>
    <w:rsid w:val="00703387"/>
    <w:rsid w:val="00703741"/>
    <w:rsid w:val="00703790"/>
    <w:rsid w:val="00703A73"/>
    <w:rsid w:val="00704471"/>
    <w:rsid w:val="00704527"/>
    <w:rsid w:val="00704888"/>
    <w:rsid w:val="00704952"/>
    <w:rsid w:val="00704A48"/>
    <w:rsid w:val="00704E63"/>
    <w:rsid w:val="007052A5"/>
    <w:rsid w:val="007053A5"/>
    <w:rsid w:val="00705B64"/>
    <w:rsid w:val="00705EB1"/>
    <w:rsid w:val="007068D5"/>
    <w:rsid w:val="007069A9"/>
    <w:rsid w:val="00706A9B"/>
    <w:rsid w:val="00706F31"/>
    <w:rsid w:val="00707357"/>
    <w:rsid w:val="00707537"/>
    <w:rsid w:val="0070757C"/>
    <w:rsid w:val="0070769F"/>
    <w:rsid w:val="00707DB2"/>
    <w:rsid w:val="00707EB4"/>
    <w:rsid w:val="00710066"/>
    <w:rsid w:val="00710133"/>
    <w:rsid w:val="00710377"/>
    <w:rsid w:val="007105A6"/>
    <w:rsid w:val="007105C1"/>
    <w:rsid w:val="00710BA1"/>
    <w:rsid w:val="00710EDE"/>
    <w:rsid w:val="0071241F"/>
    <w:rsid w:val="00712A7A"/>
    <w:rsid w:val="00712BB9"/>
    <w:rsid w:val="00712CD1"/>
    <w:rsid w:val="00713856"/>
    <w:rsid w:val="00713E4A"/>
    <w:rsid w:val="007141F9"/>
    <w:rsid w:val="00714943"/>
    <w:rsid w:val="0071507B"/>
    <w:rsid w:val="007151D0"/>
    <w:rsid w:val="0071542E"/>
    <w:rsid w:val="0071553C"/>
    <w:rsid w:val="007155AD"/>
    <w:rsid w:val="00715AE7"/>
    <w:rsid w:val="00716607"/>
    <w:rsid w:val="00716CE3"/>
    <w:rsid w:val="00716E6F"/>
    <w:rsid w:val="007170DA"/>
    <w:rsid w:val="00717635"/>
    <w:rsid w:val="007178BB"/>
    <w:rsid w:val="007208CC"/>
    <w:rsid w:val="00720BE3"/>
    <w:rsid w:val="00720C13"/>
    <w:rsid w:val="00720FFF"/>
    <w:rsid w:val="00721087"/>
    <w:rsid w:val="007211A3"/>
    <w:rsid w:val="00721776"/>
    <w:rsid w:val="007218E8"/>
    <w:rsid w:val="00721D89"/>
    <w:rsid w:val="007221BC"/>
    <w:rsid w:val="0072233D"/>
    <w:rsid w:val="007223DF"/>
    <w:rsid w:val="0072274D"/>
    <w:rsid w:val="00722769"/>
    <w:rsid w:val="0072289A"/>
    <w:rsid w:val="007229D3"/>
    <w:rsid w:val="00722FFE"/>
    <w:rsid w:val="00723425"/>
    <w:rsid w:val="0072386F"/>
    <w:rsid w:val="00724608"/>
    <w:rsid w:val="00724A74"/>
    <w:rsid w:val="00725362"/>
    <w:rsid w:val="00725788"/>
    <w:rsid w:val="00725870"/>
    <w:rsid w:val="00725A27"/>
    <w:rsid w:val="00725FC8"/>
    <w:rsid w:val="00726005"/>
    <w:rsid w:val="007260EF"/>
    <w:rsid w:val="0072611C"/>
    <w:rsid w:val="00726306"/>
    <w:rsid w:val="007265CA"/>
    <w:rsid w:val="007265F3"/>
    <w:rsid w:val="00726AC2"/>
    <w:rsid w:val="00726BAE"/>
    <w:rsid w:val="00726C21"/>
    <w:rsid w:val="007274D8"/>
    <w:rsid w:val="007274F6"/>
    <w:rsid w:val="0072778F"/>
    <w:rsid w:val="00727BA7"/>
    <w:rsid w:val="00727D44"/>
    <w:rsid w:val="00727F6E"/>
    <w:rsid w:val="0073008E"/>
    <w:rsid w:val="007300AF"/>
    <w:rsid w:val="00730495"/>
    <w:rsid w:val="007305BA"/>
    <w:rsid w:val="00730897"/>
    <w:rsid w:val="0073164D"/>
    <w:rsid w:val="007317ED"/>
    <w:rsid w:val="0073188A"/>
    <w:rsid w:val="00731987"/>
    <w:rsid w:val="00731C05"/>
    <w:rsid w:val="00731CDD"/>
    <w:rsid w:val="007325A9"/>
    <w:rsid w:val="00732A5E"/>
    <w:rsid w:val="00732DD5"/>
    <w:rsid w:val="00733307"/>
    <w:rsid w:val="0073384B"/>
    <w:rsid w:val="007339F7"/>
    <w:rsid w:val="0073459B"/>
    <w:rsid w:val="007347DF"/>
    <w:rsid w:val="007357B9"/>
    <w:rsid w:val="007359CF"/>
    <w:rsid w:val="00735D86"/>
    <w:rsid w:val="00735DA8"/>
    <w:rsid w:val="0073657A"/>
    <w:rsid w:val="007369CB"/>
    <w:rsid w:val="00736C6C"/>
    <w:rsid w:val="0073703F"/>
    <w:rsid w:val="007371EF"/>
    <w:rsid w:val="007372FD"/>
    <w:rsid w:val="0073736B"/>
    <w:rsid w:val="0073769B"/>
    <w:rsid w:val="00737949"/>
    <w:rsid w:val="00737C15"/>
    <w:rsid w:val="00737D65"/>
    <w:rsid w:val="00737F50"/>
    <w:rsid w:val="00740AAC"/>
    <w:rsid w:val="00740B3D"/>
    <w:rsid w:val="00740C22"/>
    <w:rsid w:val="00740E57"/>
    <w:rsid w:val="0074108A"/>
    <w:rsid w:val="007418DA"/>
    <w:rsid w:val="007419FD"/>
    <w:rsid w:val="00741AD5"/>
    <w:rsid w:val="00741B23"/>
    <w:rsid w:val="00741C4C"/>
    <w:rsid w:val="00741D36"/>
    <w:rsid w:val="00742A21"/>
    <w:rsid w:val="00742A29"/>
    <w:rsid w:val="00742A5E"/>
    <w:rsid w:val="0074387D"/>
    <w:rsid w:val="00743BF9"/>
    <w:rsid w:val="007441C5"/>
    <w:rsid w:val="007445EC"/>
    <w:rsid w:val="007450F7"/>
    <w:rsid w:val="0074514E"/>
    <w:rsid w:val="00745736"/>
    <w:rsid w:val="00745DF7"/>
    <w:rsid w:val="007463E0"/>
    <w:rsid w:val="00746E59"/>
    <w:rsid w:val="00747A0E"/>
    <w:rsid w:val="007500DB"/>
    <w:rsid w:val="0075038D"/>
    <w:rsid w:val="007503B5"/>
    <w:rsid w:val="00750644"/>
    <w:rsid w:val="00750659"/>
    <w:rsid w:val="00750939"/>
    <w:rsid w:val="007513AF"/>
    <w:rsid w:val="0075146A"/>
    <w:rsid w:val="00751923"/>
    <w:rsid w:val="00751F23"/>
    <w:rsid w:val="00752CE5"/>
    <w:rsid w:val="00752DFE"/>
    <w:rsid w:val="00752EDF"/>
    <w:rsid w:val="0075368E"/>
    <w:rsid w:val="00753981"/>
    <w:rsid w:val="00753C3C"/>
    <w:rsid w:val="00753E75"/>
    <w:rsid w:val="00753FF1"/>
    <w:rsid w:val="00754139"/>
    <w:rsid w:val="00754334"/>
    <w:rsid w:val="007543A0"/>
    <w:rsid w:val="007543AA"/>
    <w:rsid w:val="007544BB"/>
    <w:rsid w:val="00754A69"/>
    <w:rsid w:val="00754B0A"/>
    <w:rsid w:val="00754EBC"/>
    <w:rsid w:val="00755570"/>
    <w:rsid w:val="00755C26"/>
    <w:rsid w:val="00756589"/>
    <w:rsid w:val="0075664B"/>
    <w:rsid w:val="00756658"/>
    <w:rsid w:val="00756CA1"/>
    <w:rsid w:val="00756D45"/>
    <w:rsid w:val="00756E87"/>
    <w:rsid w:val="00756F04"/>
    <w:rsid w:val="0075735C"/>
    <w:rsid w:val="007574C7"/>
    <w:rsid w:val="007576F8"/>
    <w:rsid w:val="007601D7"/>
    <w:rsid w:val="007607C9"/>
    <w:rsid w:val="00760D27"/>
    <w:rsid w:val="00760DDE"/>
    <w:rsid w:val="007615E9"/>
    <w:rsid w:val="007618C2"/>
    <w:rsid w:val="00761F2B"/>
    <w:rsid w:val="007636A7"/>
    <w:rsid w:val="00763DD8"/>
    <w:rsid w:val="00763DDB"/>
    <w:rsid w:val="00763ECB"/>
    <w:rsid w:val="00763FC4"/>
    <w:rsid w:val="0076463C"/>
    <w:rsid w:val="00764677"/>
    <w:rsid w:val="00764805"/>
    <w:rsid w:val="007649A4"/>
    <w:rsid w:val="00764D28"/>
    <w:rsid w:val="00764F5A"/>
    <w:rsid w:val="0076500C"/>
    <w:rsid w:val="00765063"/>
    <w:rsid w:val="00765137"/>
    <w:rsid w:val="00765394"/>
    <w:rsid w:val="00765416"/>
    <w:rsid w:val="0076571A"/>
    <w:rsid w:val="00765F9C"/>
    <w:rsid w:val="00766487"/>
    <w:rsid w:val="0076669D"/>
    <w:rsid w:val="0076683B"/>
    <w:rsid w:val="0076699E"/>
    <w:rsid w:val="00766C1A"/>
    <w:rsid w:val="00767A8A"/>
    <w:rsid w:val="00767B67"/>
    <w:rsid w:val="007700F3"/>
    <w:rsid w:val="0077018E"/>
    <w:rsid w:val="00770329"/>
    <w:rsid w:val="007704B0"/>
    <w:rsid w:val="00770615"/>
    <w:rsid w:val="007709CC"/>
    <w:rsid w:val="00770B58"/>
    <w:rsid w:val="00770B9C"/>
    <w:rsid w:val="007711E6"/>
    <w:rsid w:val="0077158C"/>
    <w:rsid w:val="0077279F"/>
    <w:rsid w:val="00772885"/>
    <w:rsid w:val="00772FAC"/>
    <w:rsid w:val="007731BB"/>
    <w:rsid w:val="00773695"/>
    <w:rsid w:val="00773933"/>
    <w:rsid w:val="00773C9E"/>
    <w:rsid w:val="007741EF"/>
    <w:rsid w:val="007745EB"/>
    <w:rsid w:val="00774771"/>
    <w:rsid w:val="0077492A"/>
    <w:rsid w:val="007749D8"/>
    <w:rsid w:val="00774C31"/>
    <w:rsid w:val="00774E0D"/>
    <w:rsid w:val="00774FCD"/>
    <w:rsid w:val="00775148"/>
    <w:rsid w:val="007751B6"/>
    <w:rsid w:val="0077521F"/>
    <w:rsid w:val="00775338"/>
    <w:rsid w:val="007753E9"/>
    <w:rsid w:val="007755C0"/>
    <w:rsid w:val="00775A2D"/>
    <w:rsid w:val="00775BFF"/>
    <w:rsid w:val="00775E2D"/>
    <w:rsid w:val="00776164"/>
    <w:rsid w:val="007763AC"/>
    <w:rsid w:val="00776E83"/>
    <w:rsid w:val="0077714E"/>
    <w:rsid w:val="0077762D"/>
    <w:rsid w:val="007776C2"/>
    <w:rsid w:val="00777DCF"/>
    <w:rsid w:val="00777EE7"/>
    <w:rsid w:val="007805CE"/>
    <w:rsid w:val="0078061E"/>
    <w:rsid w:val="0078069F"/>
    <w:rsid w:val="00780855"/>
    <w:rsid w:val="00780C8A"/>
    <w:rsid w:val="00780D55"/>
    <w:rsid w:val="00780FAC"/>
    <w:rsid w:val="00781143"/>
    <w:rsid w:val="007813F6"/>
    <w:rsid w:val="00781581"/>
    <w:rsid w:val="007815CC"/>
    <w:rsid w:val="00781C6E"/>
    <w:rsid w:val="00781FAB"/>
    <w:rsid w:val="0078208D"/>
    <w:rsid w:val="007820C9"/>
    <w:rsid w:val="0078257E"/>
    <w:rsid w:val="0078279B"/>
    <w:rsid w:val="00782956"/>
    <w:rsid w:val="00782F3D"/>
    <w:rsid w:val="0078320B"/>
    <w:rsid w:val="0078330C"/>
    <w:rsid w:val="007839BF"/>
    <w:rsid w:val="00783A78"/>
    <w:rsid w:val="00783D9A"/>
    <w:rsid w:val="00784381"/>
    <w:rsid w:val="00784760"/>
    <w:rsid w:val="00784911"/>
    <w:rsid w:val="00784BE4"/>
    <w:rsid w:val="007855BC"/>
    <w:rsid w:val="00785685"/>
    <w:rsid w:val="00785A86"/>
    <w:rsid w:val="00785AC5"/>
    <w:rsid w:val="00785FCD"/>
    <w:rsid w:val="00786BB4"/>
    <w:rsid w:val="007870BE"/>
    <w:rsid w:val="0078731B"/>
    <w:rsid w:val="0078733D"/>
    <w:rsid w:val="007874B5"/>
    <w:rsid w:val="00787576"/>
    <w:rsid w:val="00787725"/>
    <w:rsid w:val="0078790C"/>
    <w:rsid w:val="00787B57"/>
    <w:rsid w:val="00790257"/>
    <w:rsid w:val="0079034C"/>
    <w:rsid w:val="007903E0"/>
    <w:rsid w:val="00790F43"/>
    <w:rsid w:val="007914BD"/>
    <w:rsid w:val="00791E33"/>
    <w:rsid w:val="0079228A"/>
    <w:rsid w:val="0079244C"/>
    <w:rsid w:val="007924C8"/>
    <w:rsid w:val="00792603"/>
    <w:rsid w:val="007928B9"/>
    <w:rsid w:val="00793501"/>
    <w:rsid w:val="00794387"/>
    <w:rsid w:val="00794A09"/>
    <w:rsid w:val="00794AD0"/>
    <w:rsid w:val="00794B61"/>
    <w:rsid w:val="00794B8F"/>
    <w:rsid w:val="007951C3"/>
    <w:rsid w:val="00795215"/>
    <w:rsid w:val="007956E4"/>
    <w:rsid w:val="00795B18"/>
    <w:rsid w:val="00795C48"/>
    <w:rsid w:val="007961FC"/>
    <w:rsid w:val="00796266"/>
    <w:rsid w:val="007964B0"/>
    <w:rsid w:val="007966E4"/>
    <w:rsid w:val="00796803"/>
    <w:rsid w:val="00796CAD"/>
    <w:rsid w:val="0079734E"/>
    <w:rsid w:val="00797381"/>
    <w:rsid w:val="0079774D"/>
    <w:rsid w:val="00797907"/>
    <w:rsid w:val="007A08CE"/>
    <w:rsid w:val="007A090D"/>
    <w:rsid w:val="007A0923"/>
    <w:rsid w:val="007A0FE8"/>
    <w:rsid w:val="007A11E1"/>
    <w:rsid w:val="007A1A0B"/>
    <w:rsid w:val="007A1E3C"/>
    <w:rsid w:val="007A1FAE"/>
    <w:rsid w:val="007A233A"/>
    <w:rsid w:val="007A2EF4"/>
    <w:rsid w:val="007A2F65"/>
    <w:rsid w:val="007A339A"/>
    <w:rsid w:val="007A35D0"/>
    <w:rsid w:val="007A37AC"/>
    <w:rsid w:val="007A40E6"/>
    <w:rsid w:val="007A470E"/>
    <w:rsid w:val="007A4854"/>
    <w:rsid w:val="007A4889"/>
    <w:rsid w:val="007A4C11"/>
    <w:rsid w:val="007A4CEE"/>
    <w:rsid w:val="007A5498"/>
    <w:rsid w:val="007A5DA0"/>
    <w:rsid w:val="007A5DA7"/>
    <w:rsid w:val="007A5F8A"/>
    <w:rsid w:val="007A6062"/>
    <w:rsid w:val="007A65B2"/>
    <w:rsid w:val="007A6CE1"/>
    <w:rsid w:val="007A72EC"/>
    <w:rsid w:val="007A7560"/>
    <w:rsid w:val="007A77D5"/>
    <w:rsid w:val="007A781A"/>
    <w:rsid w:val="007A7CB5"/>
    <w:rsid w:val="007B0115"/>
    <w:rsid w:val="007B0193"/>
    <w:rsid w:val="007B050B"/>
    <w:rsid w:val="007B073E"/>
    <w:rsid w:val="007B0B90"/>
    <w:rsid w:val="007B1182"/>
    <w:rsid w:val="007B14BC"/>
    <w:rsid w:val="007B15C8"/>
    <w:rsid w:val="007B1775"/>
    <w:rsid w:val="007B1F3E"/>
    <w:rsid w:val="007B20F1"/>
    <w:rsid w:val="007B217F"/>
    <w:rsid w:val="007B21D5"/>
    <w:rsid w:val="007B2211"/>
    <w:rsid w:val="007B22AF"/>
    <w:rsid w:val="007B2B7A"/>
    <w:rsid w:val="007B3326"/>
    <w:rsid w:val="007B375E"/>
    <w:rsid w:val="007B37FF"/>
    <w:rsid w:val="007B3A39"/>
    <w:rsid w:val="007B3F35"/>
    <w:rsid w:val="007B454F"/>
    <w:rsid w:val="007B4638"/>
    <w:rsid w:val="007B4E7B"/>
    <w:rsid w:val="007B5408"/>
    <w:rsid w:val="007B56F4"/>
    <w:rsid w:val="007B577D"/>
    <w:rsid w:val="007B57E8"/>
    <w:rsid w:val="007B594D"/>
    <w:rsid w:val="007B59B9"/>
    <w:rsid w:val="007B5A7A"/>
    <w:rsid w:val="007B5B11"/>
    <w:rsid w:val="007B5BD1"/>
    <w:rsid w:val="007B5D19"/>
    <w:rsid w:val="007B5E19"/>
    <w:rsid w:val="007B5E66"/>
    <w:rsid w:val="007B5E6C"/>
    <w:rsid w:val="007B5FED"/>
    <w:rsid w:val="007B606F"/>
    <w:rsid w:val="007B6147"/>
    <w:rsid w:val="007B61AF"/>
    <w:rsid w:val="007B6212"/>
    <w:rsid w:val="007B6382"/>
    <w:rsid w:val="007B6454"/>
    <w:rsid w:val="007B65C0"/>
    <w:rsid w:val="007B67FE"/>
    <w:rsid w:val="007B6BAE"/>
    <w:rsid w:val="007B6C7D"/>
    <w:rsid w:val="007B6C84"/>
    <w:rsid w:val="007B6CCA"/>
    <w:rsid w:val="007B6CD7"/>
    <w:rsid w:val="007B74D3"/>
    <w:rsid w:val="007B7899"/>
    <w:rsid w:val="007B7EE2"/>
    <w:rsid w:val="007B7F08"/>
    <w:rsid w:val="007B7FA5"/>
    <w:rsid w:val="007C041C"/>
    <w:rsid w:val="007C047A"/>
    <w:rsid w:val="007C0668"/>
    <w:rsid w:val="007C0867"/>
    <w:rsid w:val="007C0B9F"/>
    <w:rsid w:val="007C0BFF"/>
    <w:rsid w:val="007C0D09"/>
    <w:rsid w:val="007C1C77"/>
    <w:rsid w:val="007C2679"/>
    <w:rsid w:val="007C2AC2"/>
    <w:rsid w:val="007C2EBD"/>
    <w:rsid w:val="007C2FFF"/>
    <w:rsid w:val="007C3C3E"/>
    <w:rsid w:val="007C40B6"/>
    <w:rsid w:val="007C43F9"/>
    <w:rsid w:val="007C4AAD"/>
    <w:rsid w:val="007C4F15"/>
    <w:rsid w:val="007C4F69"/>
    <w:rsid w:val="007C50DC"/>
    <w:rsid w:val="007C52A4"/>
    <w:rsid w:val="007C5A95"/>
    <w:rsid w:val="007C5BC5"/>
    <w:rsid w:val="007C5D9E"/>
    <w:rsid w:val="007C634A"/>
    <w:rsid w:val="007C6599"/>
    <w:rsid w:val="007C6822"/>
    <w:rsid w:val="007C6C22"/>
    <w:rsid w:val="007C6CCB"/>
    <w:rsid w:val="007C70C9"/>
    <w:rsid w:val="007C7A6C"/>
    <w:rsid w:val="007C7D64"/>
    <w:rsid w:val="007C7EE9"/>
    <w:rsid w:val="007D0562"/>
    <w:rsid w:val="007D0753"/>
    <w:rsid w:val="007D0A1E"/>
    <w:rsid w:val="007D1153"/>
    <w:rsid w:val="007D126E"/>
    <w:rsid w:val="007D1DFC"/>
    <w:rsid w:val="007D22E5"/>
    <w:rsid w:val="007D2496"/>
    <w:rsid w:val="007D2614"/>
    <w:rsid w:val="007D30AA"/>
    <w:rsid w:val="007D31F9"/>
    <w:rsid w:val="007D321A"/>
    <w:rsid w:val="007D3531"/>
    <w:rsid w:val="007D3C10"/>
    <w:rsid w:val="007D3D32"/>
    <w:rsid w:val="007D3ECA"/>
    <w:rsid w:val="007D3F63"/>
    <w:rsid w:val="007D4320"/>
    <w:rsid w:val="007D4636"/>
    <w:rsid w:val="007D4A4B"/>
    <w:rsid w:val="007D4D60"/>
    <w:rsid w:val="007D4F9F"/>
    <w:rsid w:val="007D5249"/>
    <w:rsid w:val="007D531D"/>
    <w:rsid w:val="007D580C"/>
    <w:rsid w:val="007D59E9"/>
    <w:rsid w:val="007D5A6D"/>
    <w:rsid w:val="007D63D9"/>
    <w:rsid w:val="007D6698"/>
    <w:rsid w:val="007D6770"/>
    <w:rsid w:val="007D69FC"/>
    <w:rsid w:val="007D70F6"/>
    <w:rsid w:val="007D710F"/>
    <w:rsid w:val="007D71EC"/>
    <w:rsid w:val="007D75BE"/>
    <w:rsid w:val="007D7D1B"/>
    <w:rsid w:val="007D7F7E"/>
    <w:rsid w:val="007E09D5"/>
    <w:rsid w:val="007E0AB3"/>
    <w:rsid w:val="007E0B56"/>
    <w:rsid w:val="007E0EA2"/>
    <w:rsid w:val="007E0F84"/>
    <w:rsid w:val="007E10E2"/>
    <w:rsid w:val="007E1394"/>
    <w:rsid w:val="007E1BBF"/>
    <w:rsid w:val="007E1D66"/>
    <w:rsid w:val="007E1F6F"/>
    <w:rsid w:val="007E216C"/>
    <w:rsid w:val="007E2283"/>
    <w:rsid w:val="007E22FE"/>
    <w:rsid w:val="007E278E"/>
    <w:rsid w:val="007E27E0"/>
    <w:rsid w:val="007E31A8"/>
    <w:rsid w:val="007E335B"/>
    <w:rsid w:val="007E34FE"/>
    <w:rsid w:val="007E3F6F"/>
    <w:rsid w:val="007E47F9"/>
    <w:rsid w:val="007E4946"/>
    <w:rsid w:val="007E49E7"/>
    <w:rsid w:val="007E4C2D"/>
    <w:rsid w:val="007E4F2D"/>
    <w:rsid w:val="007E5048"/>
    <w:rsid w:val="007E51CD"/>
    <w:rsid w:val="007E63AB"/>
    <w:rsid w:val="007E6508"/>
    <w:rsid w:val="007E65A1"/>
    <w:rsid w:val="007E748B"/>
    <w:rsid w:val="007E7792"/>
    <w:rsid w:val="007E7E4C"/>
    <w:rsid w:val="007F00A0"/>
    <w:rsid w:val="007F01C0"/>
    <w:rsid w:val="007F035D"/>
    <w:rsid w:val="007F07EB"/>
    <w:rsid w:val="007F0C40"/>
    <w:rsid w:val="007F0EC7"/>
    <w:rsid w:val="007F1320"/>
    <w:rsid w:val="007F135D"/>
    <w:rsid w:val="007F1467"/>
    <w:rsid w:val="007F1553"/>
    <w:rsid w:val="007F15FA"/>
    <w:rsid w:val="007F1621"/>
    <w:rsid w:val="007F16BE"/>
    <w:rsid w:val="007F1A47"/>
    <w:rsid w:val="007F1B67"/>
    <w:rsid w:val="007F212A"/>
    <w:rsid w:val="007F2432"/>
    <w:rsid w:val="007F285D"/>
    <w:rsid w:val="007F2C49"/>
    <w:rsid w:val="007F327C"/>
    <w:rsid w:val="007F3325"/>
    <w:rsid w:val="007F3646"/>
    <w:rsid w:val="007F372C"/>
    <w:rsid w:val="007F3C04"/>
    <w:rsid w:val="007F3E31"/>
    <w:rsid w:val="007F433F"/>
    <w:rsid w:val="007F46BF"/>
    <w:rsid w:val="007F4758"/>
    <w:rsid w:val="007F4F43"/>
    <w:rsid w:val="007F5445"/>
    <w:rsid w:val="007F5612"/>
    <w:rsid w:val="007F5736"/>
    <w:rsid w:val="007F58D4"/>
    <w:rsid w:val="007F593A"/>
    <w:rsid w:val="007F5AC0"/>
    <w:rsid w:val="007F5B42"/>
    <w:rsid w:val="007F5E82"/>
    <w:rsid w:val="007F684D"/>
    <w:rsid w:val="007F699B"/>
    <w:rsid w:val="007F6D4B"/>
    <w:rsid w:val="007F6F40"/>
    <w:rsid w:val="007F7057"/>
    <w:rsid w:val="007F70A4"/>
    <w:rsid w:val="007F7B2D"/>
    <w:rsid w:val="00800DB3"/>
    <w:rsid w:val="008012D5"/>
    <w:rsid w:val="0080143D"/>
    <w:rsid w:val="008014ED"/>
    <w:rsid w:val="008015A0"/>
    <w:rsid w:val="00801AAD"/>
    <w:rsid w:val="00801B3A"/>
    <w:rsid w:val="00801B3C"/>
    <w:rsid w:val="00801B65"/>
    <w:rsid w:val="00801ED7"/>
    <w:rsid w:val="0080230B"/>
    <w:rsid w:val="00802867"/>
    <w:rsid w:val="00803279"/>
    <w:rsid w:val="00803643"/>
    <w:rsid w:val="00803A36"/>
    <w:rsid w:val="00803DDC"/>
    <w:rsid w:val="008041F8"/>
    <w:rsid w:val="0080475B"/>
    <w:rsid w:val="00804A56"/>
    <w:rsid w:val="00804CF2"/>
    <w:rsid w:val="00804DB1"/>
    <w:rsid w:val="00805137"/>
    <w:rsid w:val="0080536D"/>
    <w:rsid w:val="0080550D"/>
    <w:rsid w:val="00805874"/>
    <w:rsid w:val="0080588F"/>
    <w:rsid w:val="00805B11"/>
    <w:rsid w:val="008060B6"/>
    <w:rsid w:val="008061CB"/>
    <w:rsid w:val="008065DD"/>
    <w:rsid w:val="00806656"/>
    <w:rsid w:val="008066C7"/>
    <w:rsid w:val="00806712"/>
    <w:rsid w:val="00806AC4"/>
    <w:rsid w:val="00806ACE"/>
    <w:rsid w:val="00806B36"/>
    <w:rsid w:val="00806DBB"/>
    <w:rsid w:val="00806EED"/>
    <w:rsid w:val="0080728F"/>
    <w:rsid w:val="008072B3"/>
    <w:rsid w:val="0080740B"/>
    <w:rsid w:val="008074F3"/>
    <w:rsid w:val="00807769"/>
    <w:rsid w:val="008079BE"/>
    <w:rsid w:val="00807CEB"/>
    <w:rsid w:val="00807CF3"/>
    <w:rsid w:val="00807DC5"/>
    <w:rsid w:val="008101AB"/>
    <w:rsid w:val="00810496"/>
    <w:rsid w:val="0081065D"/>
    <w:rsid w:val="00810A6D"/>
    <w:rsid w:val="00810D82"/>
    <w:rsid w:val="00810F13"/>
    <w:rsid w:val="00811092"/>
    <w:rsid w:val="0081119C"/>
    <w:rsid w:val="00811798"/>
    <w:rsid w:val="00811866"/>
    <w:rsid w:val="008118B1"/>
    <w:rsid w:val="008118C4"/>
    <w:rsid w:val="00811ADB"/>
    <w:rsid w:val="00811FA0"/>
    <w:rsid w:val="00811FEF"/>
    <w:rsid w:val="0081235E"/>
    <w:rsid w:val="008123EC"/>
    <w:rsid w:val="008127CC"/>
    <w:rsid w:val="00813854"/>
    <w:rsid w:val="00814254"/>
    <w:rsid w:val="00814438"/>
    <w:rsid w:val="008145B4"/>
    <w:rsid w:val="008146D2"/>
    <w:rsid w:val="00814926"/>
    <w:rsid w:val="00814AD7"/>
    <w:rsid w:val="008154D8"/>
    <w:rsid w:val="0081560D"/>
    <w:rsid w:val="00815705"/>
    <w:rsid w:val="008158CC"/>
    <w:rsid w:val="00815A7A"/>
    <w:rsid w:val="00815BAB"/>
    <w:rsid w:val="00815CCA"/>
    <w:rsid w:val="00816422"/>
    <w:rsid w:val="0081668D"/>
    <w:rsid w:val="008168DE"/>
    <w:rsid w:val="00816C78"/>
    <w:rsid w:val="00816DA1"/>
    <w:rsid w:val="00816DDE"/>
    <w:rsid w:val="00816E34"/>
    <w:rsid w:val="008173C1"/>
    <w:rsid w:val="008174A8"/>
    <w:rsid w:val="0081788F"/>
    <w:rsid w:val="0082023C"/>
    <w:rsid w:val="00820532"/>
    <w:rsid w:val="00820CB7"/>
    <w:rsid w:val="00820F73"/>
    <w:rsid w:val="008212CC"/>
    <w:rsid w:val="00821321"/>
    <w:rsid w:val="008213EB"/>
    <w:rsid w:val="008214C4"/>
    <w:rsid w:val="00821635"/>
    <w:rsid w:val="0082218F"/>
    <w:rsid w:val="008222A1"/>
    <w:rsid w:val="008223C6"/>
    <w:rsid w:val="00822FC2"/>
    <w:rsid w:val="008232C2"/>
    <w:rsid w:val="0082385A"/>
    <w:rsid w:val="00823CB1"/>
    <w:rsid w:val="00823F79"/>
    <w:rsid w:val="00823F80"/>
    <w:rsid w:val="00824009"/>
    <w:rsid w:val="008244BB"/>
    <w:rsid w:val="00824618"/>
    <w:rsid w:val="00824767"/>
    <w:rsid w:val="0082478B"/>
    <w:rsid w:val="00824A7C"/>
    <w:rsid w:val="00824D18"/>
    <w:rsid w:val="00824E26"/>
    <w:rsid w:val="00824E85"/>
    <w:rsid w:val="00824F1B"/>
    <w:rsid w:val="00824F93"/>
    <w:rsid w:val="00825333"/>
    <w:rsid w:val="00825676"/>
    <w:rsid w:val="00825722"/>
    <w:rsid w:val="00825CBE"/>
    <w:rsid w:val="0082615D"/>
    <w:rsid w:val="0082647D"/>
    <w:rsid w:val="00826776"/>
    <w:rsid w:val="008269D3"/>
    <w:rsid w:val="00826C1F"/>
    <w:rsid w:val="008271A6"/>
    <w:rsid w:val="00827A32"/>
    <w:rsid w:val="00827C1E"/>
    <w:rsid w:val="00827D2A"/>
    <w:rsid w:val="00830795"/>
    <w:rsid w:val="00830D35"/>
    <w:rsid w:val="00830FD6"/>
    <w:rsid w:val="00830FE8"/>
    <w:rsid w:val="008312B6"/>
    <w:rsid w:val="00831710"/>
    <w:rsid w:val="00831CDD"/>
    <w:rsid w:val="00831D2F"/>
    <w:rsid w:val="0083266E"/>
    <w:rsid w:val="00832D94"/>
    <w:rsid w:val="008332BE"/>
    <w:rsid w:val="008333AD"/>
    <w:rsid w:val="008337BF"/>
    <w:rsid w:val="00833AEC"/>
    <w:rsid w:val="00834B97"/>
    <w:rsid w:val="0083540A"/>
    <w:rsid w:val="0083545C"/>
    <w:rsid w:val="008356D4"/>
    <w:rsid w:val="00835832"/>
    <w:rsid w:val="0083590D"/>
    <w:rsid w:val="00836204"/>
    <w:rsid w:val="00836A8F"/>
    <w:rsid w:val="00836CD4"/>
    <w:rsid w:val="008373A6"/>
    <w:rsid w:val="008373C7"/>
    <w:rsid w:val="00837667"/>
    <w:rsid w:val="00837788"/>
    <w:rsid w:val="00837812"/>
    <w:rsid w:val="00837DC4"/>
    <w:rsid w:val="00837E88"/>
    <w:rsid w:val="0084027F"/>
    <w:rsid w:val="008402BC"/>
    <w:rsid w:val="0084071F"/>
    <w:rsid w:val="008409C5"/>
    <w:rsid w:val="008414E4"/>
    <w:rsid w:val="0084215F"/>
    <w:rsid w:val="00842D14"/>
    <w:rsid w:val="008432CD"/>
    <w:rsid w:val="008435B3"/>
    <w:rsid w:val="00843947"/>
    <w:rsid w:val="00843ABB"/>
    <w:rsid w:val="00843C3D"/>
    <w:rsid w:val="00844205"/>
    <w:rsid w:val="00844352"/>
    <w:rsid w:val="00844983"/>
    <w:rsid w:val="00844DD0"/>
    <w:rsid w:val="00844E5B"/>
    <w:rsid w:val="00844ECD"/>
    <w:rsid w:val="0084521A"/>
    <w:rsid w:val="00845712"/>
    <w:rsid w:val="00845FC6"/>
    <w:rsid w:val="008462CA"/>
    <w:rsid w:val="00846EDB"/>
    <w:rsid w:val="00847016"/>
    <w:rsid w:val="00847072"/>
    <w:rsid w:val="0084791E"/>
    <w:rsid w:val="00847D10"/>
    <w:rsid w:val="00847DF1"/>
    <w:rsid w:val="00850383"/>
    <w:rsid w:val="008506D3"/>
    <w:rsid w:val="008513D1"/>
    <w:rsid w:val="00851549"/>
    <w:rsid w:val="0085197B"/>
    <w:rsid w:val="00851DA5"/>
    <w:rsid w:val="0085218D"/>
    <w:rsid w:val="0085244E"/>
    <w:rsid w:val="00852787"/>
    <w:rsid w:val="00852983"/>
    <w:rsid w:val="00852B7A"/>
    <w:rsid w:val="00852D14"/>
    <w:rsid w:val="0085331E"/>
    <w:rsid w:val="0085379F"/>
    <w:rsid w:val="008545F2"/>
    <w:rsid w:val="00854C2A"/>
    <w:rsid w:val="00854EBE"/>
    <w:rsid w:val="00855575"/>
    <w:rsid w:val="0085585D"/>
    <w:rsid w:val="00855C55"/>
    <w:rsid w:val="00855CA5"/>
    <w:rsid w:val="0085659C"/>
    <w:rsid w:val="00856731"/>
    <w:rsid w:val="008569F4"/>
    <w:rsid w:val="00856B42"/>
    <w:rsid w:val="00856C0B"/>
    <w:rsid w:val="00856F5A"/>
    <w:rsid w:val="00856FE4"/>
    <w:rsid w:val="0085737A"/>
    <w:rsid w:val="008579FF"/>
    <w:rsid w:val="00857A9E"/>
    <w:rsid w:val="00857EB5"/>
    <w:rsid w:val="00860AA1"/>
    <w:rsid w:val="00860D66"/>
    <w:rsid w:val="00860E9D"/>
    <w:rsid w:val="00860FF4"/>
    <w:rsid w:val="00861150"/>
    <w:rsid w:val="00861BA1"/>
    <w:rsid w:val="00861BC9"/>
    <w:rsid w:val="00861DFE"/>
    <w:rsid w:val="008623F6"/>
    <w:rsid w:val="00862527"/>
    <w:rsid w:val="00862855"/>
    <w:rsid w:val="00862885"/>
    <w:rsid w:val="00862C23"/>
    <w:rsid w:val="00862C31"/>
    <w:rsid w:val="00862D0E"/>
    <w:rsid w:val="00862F8B"/>
    <w:rsid w:val="008637D7"/>
    <w:rsid w:val="008638CF"/>
    <w:rsid w:val="0086432B"/>
    <w:rsid w:val="00864BAD"/>
    <w:rsid w:val="00864C4D"/>
    <w:rsid w:val="00864F69"/>
    <w:rsid w:val="0086507B"/>
    <w:rsid w:val="00865699"/>
    <w:rsid w:val="00865B6D"/>
    <w:rsid w:val="00865D38"/>
    <w:rsid w:val="00866529"/>
    <w:rsid w:val="00866FA0"/>
    <w:rsid w:val="0086756B"/>
    <w:rsid w:val="00867837"/>
    <w:rsid w:val="0087011F"/>
    <w:rsid w:val="008703FC"/>
    <w:rsid w:val="0087060E"/>
    <w:rsid w:val="00870A1B"/>
    <w:rsid w:val="00870F98"/>
    <w:rsid w:val="008710E3"/>
    <w:rsid w:val="00871705"/>
    <w:rsid w:val="00871B96"/>
    <w:rsid w:val="00871D51"/>
    <w:rsid w:val="00872165"/>
    <w:rsid w:val="0087285C"/>
    <w:rsid w:val="0087292E"/>
    <w:rsid w:val="00872A3C"/>
    <w:rsid w:val="00872FCF"/>
    <w:rsid w:val="00873044"/>
    <w:rsid w:val="008732C2"/>
    <w:rsid w:val="00873E29"/>
    <w:rsid w:val="00873F2C"/>
    <w:rsid w:val="008743FA"/>
    <w:rsid w:val="008744D4"/>
    <w:rsid w:val="00874832"/>
    <w:rsid w:val="00874D74"/>
    <w:rsid w:val="008751DA"/>
    <w:rsid w:val="00875471"/>
    <w:rsid w:val="00875E1A"/>
    <w:rsid w:val="0087645E"/>
    <w:rsid w:val="008764CF"/>
    <w:rsid w:val="00876539"/>
    <w:rsid w:val="00876733"/>
    <w:rsid w:val="00876751"/>
    <w:rsid w:val="00876ADB"/>
    <w:rsid w:val="008773E3"/>
    <w:rsid w:val="00877425"/>
    <w:rsid w:val="008774EE"/>
    <w:rsid w:val="0087772A"/>
    <w:rsid w:val="00877D27"/>
    <w:rsid w:val="00877F23"/>
    <w:rsid w:val="008802A0"/>
    <w:rsid w:val="008804D1"/>
    <w:rsid w:val="00880642"/>
    <w:rsid w:val="008806C5"/>
    <w:rsid w:val="00880762"/>
    <w:rsid w:val="00880AA2"/>
    <w:rsid w:val="00880BDC"/>
    <w:rsid w:val="008812C5"/>
    <w:rsid w:val="00881A26"/>
    <w:rsid w:val="00881EAD"/>
    <w:rsid w:val="0088217D"/>
    <w:rsid w:val="0088237C"/>
    <w:rsid w:val="008827A3"/>
    <w:rsid w:val="00882B81"/>
    <w:rsid w:val="00882BA1"/>
    <w:rsid w:val="0088303D"/>
    <w:rsid w:val="008831F0"/>
    <w:rsid w:val="008833E8"/>
    <w:rsid w:val="00883520"/>
    <w:rsid w:val="00883F03"/>
    <w:rsid w:val="008840FF"/>
    <w:rsid w:val="00884A98"/>
    <w:rsid w:val="00884D8C"/>
    <w:rsid w:val="00884DA9"/>
    <w:rsid w:val="00884E52"/>
    <w:rsid w:val="008850CA"/>
    <w:rsid w:val="00885D17"/>
    <w:rsid w:val="00886403"/>
    <w:rsid w:val="00886635"/>
    <w:rsid w:val="00886B05"/>
    <w:rsid w:val="00886B86"/>
    <w:rsid w:val="00886D0A"/>
    <w:rsid w:val="00887138"/>
    <w:rsid w:val="0088742D"/>
    <w:rsid w:val="00887AB0"/>
    <w:rsid w:val="00887F4F"/>
    <w:rsid w:val="0089018A"/>
    <w:rsid w:val="008901FB"/>
    <w:rsid w:val="0089044D"/>
    <w:rsid w:val="00890846"/>
    <w:rsid w:val="00890AEC"/>
    <w:rsid w:val="008910BB"/>
    <w:rsid w:val="008918D5"/>
    <w:rsid w:val="0089198E"/>
    <w:rsid w:val="00891B13"/>
    <w:rsid w:val="00891BEA"/>
    <w:rsid w:val="0089203F"/>
    <w:rsid w:val="00892127"/>
    <w:rsid w:val="00892C20"/>
    <w:rsid w:val="00892EF7"/>
    <w:rsid w:val="0089378F"/>
    <w:rsid w:val="00893A25"/>
    <w:rsid w:val="00893B17"/>
    <w:rsid w:val="00893DC7"/>
    <w:rsid w:val="00893EB1"/>
    <w:rsid w:val="008940CB"/>
    <w:rsid w:val="00894715"/>
    <w:rsid w:val="00894B19"/>
    <w:rsid w:val="00895189"/>
    <w:rsid w:val="008955E3"/>
    <w:rsid w:val="00895BBE"/>
    <w:rsid w:val="00895D26"/>
    <w:rsid w:val="00895D9B"/>
    <w:rsid w:val="008964F2"/>
    <w:rsid w:val="00896568"/>
    <w:rsid w:val="00896727"/>
    <w:rsid w:val="008967BD"/>
    <w:rsid w:val="00896872"/>
    <w:rsid w:val="008976BA"/>
    <w:rsid w:val="00897845"/>
    <w:rsid w:val="00897F86"/>
    <w:rsid w:val="008A02B7"/>
    <w:rsid w:val="008A0531"/>
    <w:rsid w:val="008A0942"/>
    <w:rsid w:val="008A096A"/>
    <w:rsid w:val="008A0A9E"/>
    <w:rsid w:val="008A10C0"/>
    <w:rsid w:val="008A1A7C"/>
    <w:rsid w:val="008A1E6C"/>
    <w:rsid w:val="008A1FE0"/>
    <w:rsid w:val="008A21D8"/>
    <w:rsid w:val="008A22C7"/>
    <w:rsid w:val="008A2691"/>
    <w:rsid w:val="008A2DF8"/>
    <w:rsid w:val="008A2E64"/>
    <w:rsid w:val="008A3016"/>
    <w:rsid w:val="008A38B2"/>
    <w:rsid w:val="008A3C0D"/>
    <w:rsid w:val="008A45E8"/>
    <w:rsid w:val="008A48A7"/>
    <w:rsid w:val="008A4C07"/>
    <w:rsid w:val="008A5458"/>
    <w:rsid w:val="008A5463"/>
    <w:rsid w:val="008A5799"/>
    <w:rsid w:val="008A616B"/>
    <w:rsid w:val="008A6465"/>
    <w:rsid w:val="008A65C0"/>
    <w:rsid w:val="008A6F72"/>
    <w:rsid w:val="008A6FAE"/>
    <w:rsid w:val="008A7792"/>
    <w:rsid w:val="008A7865"/>
    <w:rsid w:val="008A7B8E"/>
    <w:rsid w:val="008A7C01"/>
    <w:rsid w:val="008A7F83"/>
    <w:rsid w:val="008B00F7"/>
    <w:rsid w:val="008B030B"/>
    <w:rsid w:val="008B0574"/>
    <w:rsid w:val="008B1C14"/>
    <w:rsid w:val="008B1D00"/>
    <w:rsid w:val="008B1E8F"/>
    <w:rsid w:val="008B21AA"/>
    <w:rsid w:val="008B2649"/>
    <w:rsid w:val="008B283C"/>
    <w:rsid w:val="008B2DA6"/>
    <w:rsid w:val="008B2DDD"/>
    <w:rsid w:val="008B3549"/>
    <w:rsid w:val="008B3647"/>
    <w:rsid w:val="008B42DD"/>
    <w:rsid w:val="008B49B9"/>
    <w:rsid w:val="008B4BDF"/>
    <w:rsid w:val="008B4CD2"/>
    <w:rsid w:val="008B510B"/>
    <w:rsid w:val="008B53E4"/>
    <w:rsid w:val="008B570B"/>
    <w:rsid w:val="008B5C60"/>
    <w:rsid w:val="008B5FA0"/>
    <w:rsid w:val="008B68D7"/>
    <w:rsid w:val="008B6934"/>
    <w:rsid w:val="008B6ED1"/>
    <w:rsid w:val="008B70FF"/>
    <w:rsid w:val="008B7B39"/>
    <w:rsid w:val="008B7D2B"/>
    <w:rsid w:val="008B7EF6"/>
    <w:rsid w:val="008C01FE"/>
    <w:rsid w:val="008C038E"/>
    <w:rsid w:val="008C0402"/>
    <w:rsid w:val="008C0414"/>
    <w:rsid w:val="008C0562"/>
    <w:rsid w:val="008C0DF6"/>
    <w:rsid w:val="008C0E76"/>
    <w:rsid w:val="008C1AD1"/>
    <w:rsid w:val="008C1E50"/>
    <w:rsid w:val="008C1E94"/>
    <w:rsid w:val="008C2B5C"/>
    <w:rsid w:val="008C2F52"/>
    <w:rsid w:val="008C3337"/>
    <w:rsid w:val="008C3D68"/>
    <w:rsid w:val="008C3E46"/>
    <w:rsid w:val="008C3F4F"/>
    <w:rsid w:val="008C4CB8"/>
    <w:rsid w:val="008C4DDA"/>
    <w:rsid w:val="008C533E"/>
    <w:rsid w:val="008C55EF"/>
    <w:rsid w:val="008C56BA"/>
    <w:rsid w:val="008C5E54"/>
    <w:rsid w:val="008C6584"/>
    <w:rsid w:val="008C6768"/>
    <w:rsid w:val="008C677E"/>
    <w:rsid w:val="008C6949"/>
    <w:rsid w:val="008C6CBA"/>
    <w:rsid w:val="008C6E50"/>
    <w:rsid w:val="008C7004"/>
    <w:rsid w:val="008C70B6"/>
    <w:rsid w:val="008C76B7"/>
    <w:rsid w:val="008C78A5"/>
    <w:rsid w:val="008C7B82"/>
    <w:rsid w:val="008C7BF6"/>
    <w:rsid w:val="008C7CD8"/>
    <w:rsid w:val="008D0597"/>
    <w:rsid w:val="008D06DD"/>
    <w:rsid w:val="008D078F"/>
    <w:rsid w:val="008D0AC2"/>
    <w:rsid w:val="008D0BB5"/>
    <w:rsid w:val="008D0DB4"/>
    <w:rsid w:val="008D164B"/>
    <w:rsid w:val="008D1679"/>
    <w:rsid w:val="008D182D"/>
    <w:rsid w:val="008D1893"/>
    <w:rsid w:val="008D1A2B"/>
    <w:rsid w:val="008D1B1A"/>
    <w:rsid w:val="008D1C4F"/>
    <w:rsid w:val="008D1CB0"/>
    <w:rsid w:val="008D1CC4"/>
    <w:rsid w:val="008D1DE9"/>
    <w:rsid w:val="008D1EE2"/>
    <w:rsid w:val="008D210F"/>
    <w:rsid w:val="008D2872"/>
    <w:rsid w:val="008D3001"/>
    <w:rsid w:val="008D3680"/>
    <w:rsid w:val="008D3745"/>
    <w:rsid w:val="008D398D"/>
    <w:rsid w:val="008D3CF9"/>
    <w:rsid w:val="008D3F7C"/>
    <w:rsid w:val="008D4333"/>
    <w:rsid w:val="008D438D"/>
    <w:rsid w:val="008D457E"/>
    <w:rsid w:val="008D4975"/>
    <w:rsid w:val="008D49B7"/>
    <w:rsid w:val="008D4AE2"/>
    <w:rsid w:val="008D4CCC"/>
    <w:rsid w:val="008D4D6F"/>
    <w:rsid w:val="008D52B7"/>
    <w:rsid w:val="008D558D"/>
    <w:rsid w:val="008D56BD"/>
    <w:rsid w:val="008D5ED1"/>
    <w:rsid w:val="008D5F3D"/>
    <w:rsid w:val="008D63C3"/>
    <w:rsid w:val="008D650F"/>
    <w:rsid w:val="008D6DFC"/>
    <w:rsid w:val="008D71C2"/>
    <w:rsid w:val="008D73BA"/>
    <w:rsid w:val="008D7A3D"/>
    <w:rsid w:val="008D7C3E"/>
    <w:rsid w:val="008D7F1F"/>
    <w:rsid w:val="008E09C0"/>
    <w:rsid w:val="008E1D72"/>
    <w:rsid w:val="008E1F86"/>
    <w:rsid w:val="008E35F5"/>
    <w:rsid w:val="008E383F"/>
    <w:rsid w:val="008E3D7F"/>
    <w:rsid w:val="008E3F64"/>
    <w:rsid w:val="008E4235"/>
    <w:rsid w:val="008E4398"/>
    <w:rsid w:val="008E47FB"/>
    <w:rsid w:val="008E4B4B"/>
    <w:rsid w:val="008E4FF4"/>
    <w:rsid w:val="008E585F"/>
    <w:rsid w:val="008E592E"/>
    <w:rsid w:val="008E5C69"/>
    <w:rsid w:val="008E60FC"/>
    <w:rsid w:val="008E6195"/>
    <w:rsid w:val="008E6396"/>
    <w:rsid w:val="008E6462"/>
    <w:rsid w:val="008E6537"/>
    <w:rsid w:val="008E6B55"/>
    <w:rsid w:val="008E6DD0"/>
    <w:rsid w:val="008E71BA"/>
    <w:rsid w:val="008E743B"/>
    <w:rsid w:val="008E7A49"/>
    <w:rsid w:val="008E7C36"/>
    <w:rsid w:val="008F01A5"/>
    <w:rsid w:val="008F02FD"/>
    <w:rsid w:val="008F03CA"/>
    <w:rsid w:val="008F072A"/>
    <w:rsid w:val="008F096E"/>
    <w:rsid w:val="008F0BD9"/>
    <w:rsid w:val="008F0BDD"/>
    <w:rsid w:val="008F0BFE"/>
    <w:rsid w:val="008F0DF1"/>
    <w:rsid w:val="008F0EBB"/>
    <w:rsid w:val="008F12DA"/>
    <w:rsid w:val="008F14A5"/>
    <w:rsid w:val="008F15BF"/>
    <w:rsid w:val="008F1812"/>
    <w:rsid w:val="008F1B0F"/>
    <w:rsid w:val="008F1D7B"/>
    <w:rsid w:val="008F1FB5"/>
    <w:rsid w:val="008F22A0"/>
    <w:rsid w:val="008F2400"/>
    <w:rsid w:val="008F2617"/>
    <w:rsid w:val="008F2909"/>
    <w:rsid w:val="008F2B99"/>
    <w:rsid w:val="008F2C84"/>
    <w:rsid w:val="008F326C"/>
    <w:rsid w:val="008F38DC"/>
    <w:rsid w:val="008F3D45"/>
    <w:rsid w:val="008F420D"/>
    <w:rsid w:val="008F47D2"/>
    <w:rsid w:val="008F4A01"/>
    <w:rsid w:val="008F4E4A"/>
    <w:rsid w:val="008F4FC4"/>
    <w:rsid w:val="008F51A2"/>
    <w:rsid w:val="008F52DB"/>
    <w:rsid w:val="008F5727"/>
    <w:rsid w:val="008F5B34"/>
    <w:rsid w:val="008F5C55"/>
    <w:rsid w:val="008F5F91"/>
    <w:rsid w:val="008F6263"/>
    <w:rsid w:val="008F66E7"/>
    <w:rsid w:val="008F6A95"/>
    <w:rsid w:val="008F7366"/>
    <w:rsid w:val="008F73F3"/>
    <w:rsid w:val="008F747A"/>
    <w:rsid w:val="008F776F"/>
    <w:rsid w:val="008F7D51"/>
    <w:rsid w:val="008F7DF5"/>
    <w:rsid w:val="008F7EAF"/>
    <w:rsid w:val="009001CC"/>
    <w:rsid w:val="0090020F"/>
    <w:rsid w:val="009003F7"/>
    <w:rsid w:val="00900484"/>
    <w:rsid w:val="009004BA"/>
    <w:rsid w:val="00900747"/>
    <w:rsid w:val="00900A3B"/>
    <w:rsid w:val="00900B92"/>
    <w:rsid w:val="00900FCA"/>
    <w:rsid w:val="0090145B"/>
    <w:rsid w:val="009016A5"/>
    <w:rsid w:val="00901EFE"/>
    <w:rsid w:val="009021A3"/>
    <w:rsid w:val="009022BF"/>
    <w:rsid w:val="00902926"/>
    <w:rsid w:val="0090302B"/>
    <w:rsid w:val="0090372D"/>
    <w:rsid w:val="00903F67"/>
    <w:rsid w:val="009040EC"/>
    <w:rsid w:val="0090411D"/>
    <w:rsid w:val="00904A83"/>
    <w:rsid w:val="00904E83"/>
    <w:rsid w:val="00904F1E"/>
    <w:rsid w:val="00905952"/>
    <w:rsid w:val="0090689A"/>
    <w:rsid w:val="00906CAB"/>
    <w:rsid w:val="00907053"/>
    <w:rsid w:val="009071CB"/>
    <w:rsid w:val="00907360"/>
    <w:rsid w:val="00907429"/>
    <w:rsid w:val="00907862"/>
    <w:rsid w:val="00907B71"/>
    <w:rsid w:val="00907BFA"/>
    <w:rsid w:val="009105C7"/>
    <w:rsid w:val="009108C5"/>
    <w:rsid w:val="00910903"/>
    <w:rsid w:val="00910A22"/>
    <w:rsid w:val="00910CED"/>
    <w:rsid w:val="00910D08"/>
    <w:rsid w:val="00910F8D"/>
    <w:rsid w:val="009110A6"/>
    <w:rsid w:val="00911ADF"/>
    <w:rsid w:val="00911C09"/>
    <w:rsid w:val="00911CFA"/>
    <w:rsid w:val="00911D57"/>
    <w:rsid w:val="0091319F"/>
    <w:rsid w:val="0091328C"/>
    <w:rsid w:val="00913369"/>
    <w:rsid w:val="009134E0"/>
    <w:rsid w:val="009135EC"/>
    <w:rsid w:val="00913B5A"/>
    <w:rsid w:val="00913B87"/>
    <w:rsid w:val="00913FA4"/>
    <w:rsid w:val="009147F3"/>
    <w:rsid w:val="00914847"/>
    <w:rsid w:val="0091509C"/>
    <w:rsid w:val="009155DF"/>
    <w:rsid w:val="009156AB"/>
    <w:rsid w:val="00915EFB"/>
    <w:rsid w:val="00915FA0"/>
    <w:rsid w:val="00916585"/>
    <w:rsid w:val="009169F2"/>
    <w:rsid w:val="00916D7B"/>
    <w:rsid w:val="00916F09"/>
    <w:rsid w:val="00916F90"/>
    <w:rsid w:val="0091702B"/>
    <w:rsid w:val="00917176"/>
    <w:rsid w:val="00917724"/>
    <w:rsid w:val="00917AAE"/>
    <w:rsid w:val="00917FCC"/>
    <w:rsid w:val="00920290"/>
    <w:rsid w:val="00920372"/>
    <w:rsid w:val="0092037C"/>
    <w:rsid w:val="00920645"/>
    <w:rsid w:val="00920984"/>
    <w:rsid w:val="00920EAB"/>
    <w:rsid w:val="0092101E"/>
    <w:rsid w:val="009210FB"/>
    <w:rsid w:val="0092186E"/>
    <w:rsid w:val="00921A72"/>
    <w:rsid w:val="00921D85"/>
    <w:rsid w:val="0092236A"/>
    <w:rsid w:val="00922389"/>
    <w:rsid w:val="00922499"/>
    <w:rsid w:val="00922744"/>
    <w:rsid w:val="00922790"/>
    <w:rsid w:val="00922F0B"/>
    <w:rsid w:val="00923CA6"/>
    <w:rsid w:val="009240D1"/>
    <w:rsid w:val="009243DC"/>
    <w:rsid w:val="00924766"/>
    <w:rsid w:val="00924824"/>
    <w:rsid w:val="00924A57"/>
    <w:rsid w:val="00924DE7"/>
    <w:rsid w:val="009253BB"/>
    <w:rsid w:val="00925B12"/>
    <w:rsid w:val="00925E85"/>
    <w:rsid w:val="00925F26"/>
    <w:rsid w:val="009263E1"/>
    <w:rsid w:val="009267DF"/>
    <w:rsid w:val="009268C2"/>
    <w:rsid w:val="00926BDD"/>
    <w:rsid w:val="00926D25"/>
    <w:rsid w:val="00926E62"/>
    <w:rsid w:val="00926EAE"/>
    <w:rsid w:val="00926FF0"/>
    <w:rsid w:val="0092742C"/>
    <w:rsid w:val="009275C0"/>
    <w:rsid w:val="00930011"/>
    <w:rsid w:val="00930FA1"/>
    <w:rsid w:val="00931453"/>
    <w:rsid w:val="00931869"/>
    <w:rsid w:val="00931A7B"/>
    <w:rsid w:val="00931E35"/>
    <w:rsid w:val="009323D6"/>
    <w:rsid w:val="009324B2"/>
    <w:rsid w:val="009328C7"/>
    <w:rsid w:val="009333B8"/>
    <w:rsid w:val="00933680"/>
    <w:rsid w:val="00933729"/>
    <w:rsid w:val="009338ED"/>
    <w:rsid w:val="009347DF"/>
    <w:rsid w:val="00934D73"/>
    <w:rsid w:val="00934E4B"/>
    <w:rsid w:val="00934ECB"/>
    <w:rsid w:val="00934FB5"/>
    <w:rsid w:val="00935548"/>
    <w:rsid w:val="009359E0"/>
    <w:rsid w:val="009362FD"/>
    <w:rsid w:val="0093639C"/>
    <w:rsid w:val="00936569"/>
    <w:rsid w:val="009367AF"/>
    <w:rsid w:val="00936B71"/>
    <w:rsid w:val="00936F8F"/>
    <w:rsid w:val="0093764E"/>
    <w:rsid w:val="00937D51"/>
    <w:rsid w:val="00937F4D"/>
    <w:rsid w:val="009403E6"/>
    <w:rsid w:val="00940877"/>
    <w:rsid w:val="00940A92"/>
    <w:rsid w:val="00940CCD"/>
    <w:rsid w:val="009410BB"/>
    <w:rsid w:val="0094113A"/>
    <w:rsid w:val="00942043"/>
    <w:rsid w:val="00942969"/>
    <w:rsid w:val="00942BBF"/>
    <w:rsid w:val="00942F2F"/>
    <w:rsid w:val="00943135"/>
    <w:rsid w:val="009434FA"/>
    <w:rsid w:val="009439D6"/>
    <w:rsid w:val="00943AA2"/>
    <w:rsid w:val="009441EA"/>
    <w:rsid w:val="00944404"/>
    <w:rsid w:val="00944534"/>
    <w:rsid w:val="009445D9"/>
    <w:rsid w:val="00944A0D"/>
    <w:rsid w:val="00945088"/>
    <w:rsid w:val="00945929"/>
    <w:rsid w:val="00945D00"/>
    <w:rsid w:val="00946205"/>
    <w:rsid w:val="00946823"/>
    <w:rsid w:val="00946D96"/>
    <w:rsid w:val="00946E6A"/>
    <w:rsid w:val="00946FCE"/>
    <w:rsid w:val="009470E9"/>
    <w:rsid w:val="00947175"/>
    <w:rsid w:val="009471A0"/>
    <w:rsid w:val="009476D9"/>
    <w:rsid w:val="0095082C"/>
    <w:rsid w:val="00950AB2"/>
    <w:rsid w:val="00950C3C"/>
    <w:rsid w:val="009514CF"/>
    <w:rsid w:val="009514D1"/>
    <w:rsid w:val="0095193C"/>
    <w:rsid w:val="00951E99"/>
    <w:rsid w:val="00951EFA"/>
    <w:rsid w:val="0095275F"/>
    <w:rsid w:val="00952825"/>
    <w:rsid w:val="009529BD"/>
    <w:rsid w:val="00952A84"/>
    <w:rsid w:val="00953445"/>
    <w:rsid w:val="00953890"/>
    <w:rsid w:val="00953B42"/>
    <w:rsid w:val="00953B4B"/>
    <w:rsid w:val="00954286"/>
    <w:rsid w:val="0095484E"/>
    <w:rsid w:val="0095486F"/>
    <w:rsid w:val="00954B23"/>
    <w:rsid w:val="00954C1D"/>
    <w:rsid w:val="00955084"/>
    <w:rsid w:val="0095510E"/>
    <w:rsid w:val="009553D1"/>
    <w:rsid w:val="00955749"/>
    <w:rsid w:val="009557A7"/>
    <w:rsid w:val="00955989"/>
    <w:rsid w:val="00955B6B"/>
    <w:rsid w:val="00956598"/>
    <w:rsid w:val="00956A17"/>
    <w:rsid w:val="00956A38"/>
    <w:rsid w:val="00956C45"/>
    <w:rsid w:val="00956FB5"/>
    <w:rsid w:val="00957F71"/>
    <w:rsid w:val="00957FC5"/>
    <w:rsid w:val="00960267"/>
    <w:rsid w:val="009602DB"/>
    <w:rsid w:val="0096090F"/>
    <w:rsid w:val="00960CFA"/>
    <w:rsid w:val="00961237"/>
    <w:rsid w:val="009612D9"/>
    <w:rsid w:val="00961600"/>
    <w:rsid w:val="00961D06"/>
    <w:rsid w:val="00961E6F"/>
    <w:rsid w:val="00962681"/>
    <w:rsid w:val="009627FC"/>
    <w:rsid w:val="0096310E"/>
    <w:rsid w:val="009633E2"/>
    <w:rsid w:val="00963535"/>
    <w:rsid w:val="00963578"/>
    <w:rsid w:val="00963EB3"/>
    <w:rsid w:val="00964359"/>
    <w:rsid w:val="00964415"/>
    <w:rsid w:val="0096450A"/>
    <w:rsid w:val="009649CC"/>
    <w:rsid w:val="00964AE5"/>
    <w:rsid w:val="00965FE6"/>
    <w:rsid w:val="009663A9"/>
    <w:rsid w:val="009664A7"/>
    <w:rsid w:val="00966E73"/>
    <w:rsid w:val="00966FCB"/>
    <w:rsid w:val="009671E8"/>
    <w:rsid w:val="009674E3"/>
    <w:rsid w:val="009675E1"/>
    <w:rsid w:val="009676A3"/>
    <w:rsid w:val="00967CAA"/>
    <w:rsid w:val="00967ED7"/>
    <w:rsid w:val="00970201"/>
    <w:rsid w:val="0097032A"/>
    <w:rsid w:val="00970CD6"/>
    <w:rsid w:val="00971117"/>
    <w:rsid w:val="0097186C"/>
    <w:rsid w:val="00971942"/>
    <w:rsid w:val="00971E04"/>
    <w:rsid w:val="00972696"/>
    <w:rsid w:val="0097291A"/>
    <w:rsid w:val="0097294E"/>
    <w:rsid w:val="00972A32"/>
    <w:rsid w:val="00972A94"/>
    <w:rsid w:val="00973620"/>
    <w:rsid w:val="00973909"/>
    <w:rsid w:val="00973A7F"/>
    <w:rsid w:val="00973B13"/>
    <w:rsid w:val="00973E53"/>
    <w:rsid w:val="009744D3"/>
    <w:rsid w:val="0097468D"/>
    <w:rsid w:val="00974F06"/>
    <w:rsid w:val="00974F3B"/>
    <w:rsid w:val="00975346"/>
    <w:rsid w:val="00975D7E"/>
    <w:rsid w:val="00975E90"/>
    <w:rsid w:val="00976244"/>
    <w:rsid w:val="00976826"/>
    <w:rsid w:val="00976CB0"/>
    <w:rsid w:val="00976E90"/>
    <w:rsid w:val="0097738C"/>
    <w:rsid w:val="00977450"/>
    <w:rsid w:val="0097765C"/>
    <w:rsid w:val="009777C1"/>
    <w:rsid w:val="00977B3B"/>
    <w:rsid w:val="00977C6C"/>
    <w:rsid w:val="00977E2D"/>
    <w:rsid w:val="00977E7E"/>
    <w:rsid w:val="00977F32"/>
    <w:rsid w:val="00980B53"/>
    <w:rsid w:val="00981859"/>
    <w:rsid w:val="00982AA4"/>
    <w:rsid w:val="00982B3D"/>
    <w:rsid w:val="00983170"/>
    <w:rsid w:val="0098329B"/>
    <w:rsid w:val="009832D0"/>
    <w:rsid w:val="0098340C"/>
    <w:rsid w:val="00983649"/>
    <w:rsid w:val="00983828"/>
    <w:rsid w:val="00983A79"/>
    <w:rsid w:val="00983C72"/>
    <w:rsid w:val="009842CE"/>
    <w:rsid w:val="009843E3"/>
    <w:rsid w:val="009849F5"/>
    <w:rsid w:val="00984D46"/>
    <w:rsid w:val="0098541C"/>
    <w:rsid w:val="009855D6"/>
    <w:rsid w:val="0098568A"/>
    <w:rsid w:val="00985E33"/>
    <w:rsid w:val="00985EAE"/>
    <w:rsid w:val="00985FC1"/>
    <w:rsid w:val="00986199"/>
    <w:rsid w:val="00986373"/>
    <w:rsid w:val="009863DA"/>
    <w:rsid w:val="00986416"/>
    <w:rsid w:val="009864D7"/>
    <w:rsid w:val="00986558"/>
    <w:rsid w:val="009869D2"/>
    <w:rsid w:val="009869FC"/>
    <w:rsid w:val="00986E4E"/>
    <w:rsid w:val="00987302"/>
    <w:rsid w:val="0098784D"/>
    <w:rsid w:val="00987E46"/>
    <w:rsid w:val="00987EE9"/>
    <w:rsid w:val="009904E7"/>
    <w:rsid w:val="00990748"/>
    <w:rsid w:val="009907EF"/>
    <w:rsid w:val="009908C8"/>
    <w:rsid w:val="00991252"/>
    <w:rsid w:val="0099163E"/>
    <w:rsid w:val="009917F1"/>
    <w:rsid w:val="00991BCE"/>
    <w:rsid w:val="00991E3F"/>
    <w:rsid w:val="009923F7"/>
    <w:rsid w:val="00992F91"/>
    <w:rsid w:val="009930F9"/>
    <w:rsid w:val="00993873"/>
    <w:rsid w:val="00993D7E"/>
    <w:rsid w:val="00993DCA"/>
    <w:rsid w:val="00994545"/>
    <w:rsid w:val="00994609"/>
    <w:rsid w:val="009949B2"/>
    <w:rsid w:val="00995044"/>
    <w:rsid w:val="0099575D"/>
    <w:rsid w:val="00995EBB"/>
    <w:rsid w:val="00996733"/>
    <w:rsid w:val="009969D9"/>
    <w:rsid w:val="00996A45"/>
    <w:rsid w:val="00996EB7"/>
    <w:rsid w:val="00997C13"/>
    <w:rsid w:val="009A031C"/>
    <w:rsid w:val="009A034E"/>
    <w:rsid w:val="009A052F"/>
    <w:rsid w:val="009A0BE7"/>
    <w:rsid w:val="009A0C6B"/>
    <w:rsid w:val="009A0EFC"/>
    <w:rsid w:val="009A0F13"/>
    <w:rsid w:val="009A0F4F"/>
    <w:rsid w:val="009A0FC6"/>
    <w:rsid w:val="009A1314"/>
    <w:rsid w:val="009A13A8"/>
    <w:rsid w:val="009A13E4"/>
    <w:rsid w:val="009A1542"/>
    <w:rsid w:val="009A169C"/>
    <w:rsid w:val="009A1C9D"/>
    <w:rsid w:val="009A1EF9"/>
    <w:rsid w:val="009A1F30"/>
    <w:rsid w:val="009A2095"/>
    <w:rsid w:val="009A22AB"/>
    <w:rsid w:val="009A25B2"/>
    <w:rsid w:val="009A289F"/>
    <w:rsid w:val="009A291A"/>
    <w:rsid w:val="009A305A"/>
    <w:rsid w:val="009A36B1"/>
    <w:rsid w:val="009A39C0"/>
    <w:rsid w:val="009A3A1A"/>
    <w:rsid w:val="009A3AC4"/>
    <w:rsid w:val="009A4315"/>
    <w:rsid w:val="009A4733"/>
    <w:rsid w:val="009A4E1B"/>
    <w:rsid w:val="009A4EA2"/>
    <w:rsid w:val="009A5AA1"/>
    <w:rsid w:val="009A6901"/>
    <w:rsid w:val="009A6CD4"/>
    <w:rsid w:val="009A6D1E"/>
    <w:rsid w:val="009A71CC"/>
    <w:rsid w:val="009A7981"/>
    <w:rsid w:val="009A7E6F"/>
    <w:rsid w:val="009A7FA8"/>
    <w:rsid w:val="009B0801"/>
    <w:rsid w:val="009B08E4"/>
    <w:rsid w:val="009B1343"/>
    <w:rsid w:val="009B162E"/>
    <w:rsid w:val="009B175D"/>
    <w:rsid w:val="009B1A7D"/>
    <w:rsid w:val="009B1AC3"/>
    <w:rsid w:val="009B1DE6"/>
    <w:rsid w:val="009B1F08"/>
    <w:rsid w:val="009B2357"/>
    <w:rsid w:val="009B23C7"/>
    <w:rsid w:val="009B2B34"/>
    <w:rsid w:val="009B2C5E"/>
    <w:rsid w:val="009B2EC4"/>
    <w:rsid w:val="009B2FAB"/>
    <w:rsid w:val="009B325A"/>
    <w:rsid w:val="009B33E4"/>
    <w:rsid w:val="009B34FD"/>
    <w:rsid w:val="009B3681"/>
    <w:rsid w:val="009B36D2"/>
    <w:rsid w:val="009B3D12"/>
    <w:rsid w:val="009B4395"/>
    <w:rsid w:val="009B5160"/>
    <w:rsid w:val="009B5286"/>
    <w:rsid w:val="009B528B"/>
    <w:rsid w:val="009B53E2"/>
    <w:rsid w:val="009B545E"/>
    <w:rsid w:val="009B5762"/>
    <w:rsid w:val="009B589F"/>
    <w:rsid w:val="009B5E18"/>
    <w:rsid w:val="009B6819"/>
    <w:rsid w:val="009B682E"/>
    <w:rsid w:val="009B6C8E"/>
    <w:rsid w:val="009B7948"/>
    <w:rsid w:val="009B7A00"/>
    <w:rsid w:val="009B7F4F"/>
    <w:rsid w:val="009C123C"/>
    <w:rsid w:val="009C1455"/>
    <w:rsid w:val="009C14B2"/>
    <w:rsid w:val="009C18C8"/>
    <w:rsid w:val="009C18E3"/>
    <w:rsid w:val="009C1A1D"/>
    <w:rsid w:val="009C2398"/>
    <w:rsid w:val="009C239E"/>
    <w:rsid w:val="009C24B7"/>
    <w:rsid w:val="009C2545"/>
    <w:rsid w:val="009C29A7"/>
    <w:rsid w:val="009C2D34"/>
    <w:rsid w:val="009C2DD5"/>
    <w:rsid w:val="009C32EF"/>
    <w:rsid w:val="009C3396"/>
    <w:rsid w:val="009C359D"/>
    <w:rsid w:val="009C35B6"/>
    <w:rsid w:val="009C36D9"/>
    <w:rsid w:val="009C3A6D"/>
    <w:rsid w:val="009C3E85"/>
    <w:rsid w:val="009C423F"/>
    <w:rsid w:val="009C4507"/>
    <w:rsid w:val="009C4AEC"/>
    <w:rsid w:val="009C4D43"/>
    <w:rsid w:val="009C4D50"/>
    <w:rsid w:val="009C4E89"/>
    <w:rsid w:val="009C520F"/>
    <w:rsid w:val="009C5444"/>
    <w:rsid w:val="009C54B7"/>
    <w:rsid w:val="009C5677"/>
    <w:rsid w:val="009C5918"/>
    <w:rsid w:val="009C601F"/>
    <w:rsid w:val="009C632B"/>
    <w:rsid w:val="009C6350"/>
    <w:rsid w:val="009C63F9"/>
    <w:rsid w:val="009C6912"/>
    <w:rsid w:val="009C692A"/>
    <w:rsid w:val="009C6AAD"/>
    <w:rsid w:val="009C6B56"/>
    <w:rsid w:val="009C72D1"/>
    <w:rsid w:val="009C7B2B"/>
    <w:rsid w:val="009C7B82"/>
    <w:rsid w:val="009C7D46"/>
    <w:rsid w:val="009C7E1B"/>
    <w:rsid w:val="009C7E76"/>
    <w:rsid w:val="009D0128"/>
    <w:rsid w:val="009D0A97"/>
    <w:rsid w:val="009D0ADF"/>
    <w:rsid w:val="009D0DD6"/>
    <w:rsid w:val="009D1619"/>
    <w:rsid w:val="009D1922"/>
    <w:rsid w:val="009D1924"/>
    <w:rsid w:val="009D1B58"/>
    <w:rsid w:val="009D1CE2"/>
    <w:rsid w:val="009D1D22"/>
    <w:rsid w:val="009D1DDC"/>
    <w:rsid w:val="009D1F8C"/>
    <w:rsid w:val="009D2360"/>
    <w:rsid w:val="009D2396"/>
    <w:rsid w:val="009D2D58"/>
    <w:rsid w:val="009D3117"/>
    <w:rsid w:val="009D318C"/>
    <w:rsid w:val="009D3694"/>
    <w:rsid w:val="009D3D1A"/>
    <w:rsid w:val="009D4283"/>
    <w:rsid w:val="009D4321"/>
    <w:rsid w:val="009D443E"/>
    <w:rsid w:val="009D45F6"/>
    <w:rsid w:val="009D497B"/>
    <w:rsid w:val="009D51DC"/>
    <w:rsid w:val="009D5BE1"/>
    <w:rsid w:val="009D5FDE"/>
    <w:rsid w:val="009D60B2"/>
    <w:rsid w:val="009D63B5"/>
    <w:rsid w:val="009D64A2"/>
    <w:rsid w:val="009D65F0"/>
    <w:rsid w:val="009D6BCE"/>
    <w:rsid w:val="009D6FD4"/>
    <w:rsid w:val="009D7089"/>
    <w:rsid w:val="009D765A"/>
    <w:rsid w:val="009D76F4"/>
    <w:rsid w:val="009E028C"/>
    <w:rsid w:val="009E0978"/>
    <w:rsid w:val="009E0ADD"/>
    <w:rsid w:val="009E0CCB"/>
    <w:rsid w:val="009E11D1"/>
    <w:rsid w:val="009E1334"/>
    <w:rsid w:val="009E1401"/>
    <w:rsid w:val="009E142C"/>
    <w:rsid w:val="009E1467"/>
    <w:rsid w:val="009E15D7"/>
    <w:rsid w:val="009E17EE"/>
    <w:rsid w:val="009E1B40"/>
    <w:rsid w:val="009E1D40"/>
    <w:rsid w:val="009E1EFD"/>
    <w:rsid w:val="009E208E"/>
    <w:rsid w:val="009E2153"/>
    <w:rsid w:val="009E2242"/>
    <w:rsid w:val="009E234C"/>
    <w:rsid w:val="009E2810"/>
    <w:rsid w:val="009E284A"/>
    <w:rsid w:val="009E2921"/>
    <w:rsid w:val="009E2C11"/>
    <w:rsid w:val="009E2DCA"/>
    <w:rsid w:val="009E3064"/>
    <w:rsid w:val="009E333B"/>
    <w:rsid w:val="009E3B03"/>
    <w:rsid w:val="009E3BD2"/>
    <w:rsid w:val="009E3CFB"/>
    <w:rsid w:val="009E408D"/>
    <w:rsid w:val="009E4433"/>
    <w:rsid w:val="009E46F4"/>
    <w:rsid w:val="009E4E3F"/>
    <w:rsid w:val="009E4FC1"/>
    <w:rsid w:val="009E51B2"/>
    <w:rsid w:val="009E52CE"/>
    <w:rsid w:val="009E548A"/>
    <w:rsid w:val="009E58FC"/>
    <w:rsid w:val="009E63A8"/>
    <w:rsid w:val="009E699D"/>
    <w:rsid w:val="009E6F32"/>
    <w:rsid w:val="009E7091"/>
    <w:rsid w:val="009E70C6"/>
    <w:rsid w:val="009E730C"/>
    <w:rsid w:val="009E74C7"/>
    <w:rsid w:val="009E7515"/>
    <w:rsid w:val="009E78A1"/>
    <w:rsid w:val="009E7B65"/>
    <w:rsid w:val="009E7EB4"/>
    <w:rsid w:val="009F05C7"/>
    <w:rsid w:val="009F0AD0"/>
    <w:rsid w:val="009F0AEF"/>
    <w:rsid w:val="009F0B74"/>
    <w:rsid w:val="009F0CB0"/>
    <w:rsid w:val="009F108D"/>
    <w:rsid w:val="009F130D"/>
    <w:rsid w:val="009F16C7"/>
    <w:rsid w:val="009F27FD"/>
    <w:rsid w:val="009F2B6F"/>
    <w:rsid w:val="009F2BCD"/>
    <w:rsid w:val="009F2EEA"/>
    <w:rsid w:val="009F3E1C"/>
    <w:rsid w:val="009F3FC0"/>
    <w:rsid w:val="009F46A9"/>
    <w:rsid w:val="009F4740"/>
    <w:rsid w:val="009F4756"/>
    <w:rsid w:val="009F4F62"/>
    <w:rsid w:val="009F514F"/>
    <w:rsid w:val="009F561E"/>
    <w:rsid w:val="009F56BD"/>
    <w:rsid w:val="009F5AE8"/>
    <w:rsid w:val="009F626B"/>
    <w:rsid w:val="009F6484"/>
    <w:rsid w:val="009F6BC5"/>
    <w:rsid w:val="009F6D77"/>
    <w:rsid w:val="009F6DEB"/>
    <w:rsid w:val="009F6FF1"/>
    <w:rsid w:val="009F7124"/>
    <w:rsid w:val="009F7221"/>
    <w:rsid w:val="009F74C0"/>
    <w:rsid w:val="009F76C3"/>
    <w:rsid w:val="009F78CC"/>
    <w:rsid w:val="009F7A1A"/>
    <w:rsid w:val="009F7AC6"/>
    <w:rsid w:val="009F7BBA"/>
    <w:rsid w:val="00A00051"/>
    <w:rsid w:val="00A007FD"/>
    <w:rsid w:val="00A0084F"/>
    <w:rsid w:val="00A00F3A"/>
    <w:rsid w:val="00A01026"/>
    <w:rsid w:val="00A01321"/>
    <w:rsid w:val="00A01383"/>
    <w:rsid w:val="00A01488"/>
    <w:rsid w:val="00A015D1"/>
    <w:rsid w:val="00A01A97"/>
    <w:rsid w:val="00A01B25"/>
    <w:rsid w:val="00A01B54"/>
    <w:rsid w:val="00A01D45"/>
    <w:rsid w:val="00A02129"/>
    <w:rsid w:val="00A02189"/>
    <w:rsid w:val="00A0259A"/>
    <w:rsid w:val="00A02715"/>
    <w:rsid w:val="00A02C2D"/>
    <w:rsid w:val="00A02E57"/>
    <w:rsid w:val="00A03199"/>
    <w:rsid w:val="00A03207"/>
    <w:rsid w:val="00A0329D"/>
    <w:rsid w:val="00A03B1D"/>
    <w:rsid w:val="00A03C85"/>
    <w:rsid w:val="00A043C3"/>
    <w:rsid w:val="00A0452F"/>
    <w:rsid w:val="00A0474C"/>
    <w:rsid w:val="00A04843"/>
    <w:rsid w:val="00A04931"/>
    <w:rsid w:val="00A04A68"/>
    <w:rsid w:val="00A04C28"/>
    <w:rsid w:val="00A04E5E"/>
    <w:rsid w:val="00A05133"/>
    <w:rsid w:val="00A055BF"/>
    <w:rsid w:val="00A0567A"/>
    <w:rsid w:val="00A057CE"/>
    <w:rsid w:val="00A05E95"/>
    <w:rsid w:val="00A06294"/>
    <w:rsid w:val="00A06334"/>
    <w:rsid w:val="00A063A8"/>
    <w:rsid w:val="00A0683B"/>
    <w:rsid w:val="00A06945"/>
    <w:rsid w:val="00A06B0B"/>
    <w:rsid w:val="00A06EC4"/>
    <w:rsid w:val="00A0737F"/>
    <w:rsid w:val="00A07419"/>
    <w:rsid w:val="00A0759E"/>
    <w:rsid w:val="00A07AE9"/>
    <w:rsid w:val="00A100C3"/>
    <w:rsid w:val="00A108CD"/>
    <w:rsid w:val="00A115AE"/>
    <w:rsid w:val="00A115BA"/>
    <w:rsid w:val="00A11628"/>
    <w:rsid w:val="00A116D7"/>
    <w:rsid w:val="00A120C5"/>
    <w:rsid w:val="00A123A9"/>
    <w:rsid w:val="00A1246B"/>
    <w:rsid w:val="00A12748"/>
    <w:rsid w:val="00A1283C"/>
    <w:rsid w:val="00A129D4"/>
    <w:rsid w:val="00A12ADC"/>
    <w:rsid w:val="00A132AF"/>
    <w:rsid w:val="00A1353E"/>
    <w:rsid w:val="00A13ABB"/>
    <w:rsid w:val="00A13B61"/>
    <w:rsid w:val="00A13B9E"/>
    <w:rsid w:val="00A13FB9"/>
    <w:rsid w:val="00A140BB"/>
    <w:rsid w:val="00A14302"/>
    <w:rsid w:val="00A1496E"/>
    <w:rsid w:val="00A1543F"/>
    <w:rsid w:val="00A15B24"/>
    <w:rsid w:val="00A15E25"/>
    <w:rsid w:val="00A15EF7"/>
    <w:rsid w:val="00A15F75"/>
    <w:rsid w:val="00A160E9"/>
    <w:rsid w:val="00A161F2"/>
    <w:rsid w:val="00A16676"/>
    <w:rsid w:val="00A16751"/>
    <w:rsid w:val="00A168BA"/>
    <w:rsid w:val="00A16CD8"/>
    <w:rsid w:val="00A171F4"/>
    <w:rsid w:val="00A172CE"/>
    <w:rsid w:val="00A17856"/>
    <w:rsid w:val="00A17C0B"/>
    <w:rsid w:val="00A17DB1"/>
    <w:rsid w:val="00A17EE5"/>
    <w:rsid w:val="00A20495"/>
    <w:rsid w:val="00A20754"/>
    <w:rsid w:val="00A21A4A"/>
    <w:rsid w:val="00A2235B"/>
    <w:rsid w:val="00A2289F"/>
    <w:rsid w:val="00A22EB4"/>
    <w:rsid w:val="00A236DC"/>
    <w:rsid w:val="00A23B6C"/>
    <w:rsid w:val="00A23E21"/>
    <w:rsid w:val="00A23E64"/>
    <w:rsid w:val="00A245B2"/>
    <w:rsid w:val="00A24878"/>
    <w:rsid w:val="00A24AF0"/>
    <w:rsid w:val="00A25415"/>
    <w:rsid w:val="00A25815"/>
    <w:rsid w:val="00A2599A"/>
    <w:rsid w:val="00A259FB"/>
    <w:rsid w:val="00A25AB2"/>
    <w:rsid w:val="00A25B31"/>
    <w:rsid w:val="00A25B7C"/>
    <w:rsid w:val="00A25C44"/>
    <w:rsid w:val="00A25E2F"/>
    <w:rsid w:val="00A25FB6"/>
    <w:rsid w:val="00A260FC"/>
    <w:rsid w:val="00A26296"/>
    <w:rsid w:val="00A266C8"/>
    <w:rsid w:val="00A26FD1"/>
    <w:rsid w:val="00A272EF"/>
    <w:rsid w:val="00A278F7"/>
    <w:rsid w:val="00A27A1E"/>
    <w:rsid w:val="00A27BC9"/>
    <w:rsid w:val="00A27BDA"/>
    <w:rsid w:val="00A30060"/>
    <w:rsid w:val="00A30373"/>
    <w:rsid w:val="00A30743"/>
    <w:rsid w:val="00A30774"/>
    <w:rsid w:val="00A307CF"/>
    <w:rsid w:val="00A307E4"/>
    <w:rsid w:val="00A30CD0"/>
    <w:rsid w:val="00A30D20"/>
    <w:rsid w:val="00A30D9A"/>
    <w:rsid w:val="00A310B8"/>
    <w:rsid w:val="00A31AB1"/>
    <w:rsid w:val="00A31E9F"/>
    <w:rsid w:val="00A32281"/>
    <w:rsid w:val="00A3234C"/>
    <w:rsid w:val="00A3258D"/>
    <w:rsid w:val="00A3262F"/>
    <w:rsid w:val="00A32636"/>
    <w:rsid w:val="00A33462"/>
    <w:rsid w:val="00A33E05"/>
    <w:rsid w:val="00A341B2"/>
    <w:rsid w:val="00A34356"/>
    <w:rsid w:val="00A34584"/>
    <w:rsid w:val="00A34951"/>
    <w:rsid w:val="00A34A4B"/>
    <w:rsid w:val="00A352CB"/>
    <w:rsid w:val="00A353B1"/>
    <w:rsid w:val="00A35B61"/>
    <w:rsid w:val="00A35C8C"/>
    <w:rsid w:val="00A362D7"/>
    <w:rsid w:val="00A362FE"/>
    <w:rsid w:val="00A365DC"/>
    <w:rsid w:val="00A3694B"/>
    <w:rsid w:val="00A36E02"/>
    <w:rsid w:val="00A36EC8"/>
    <w:rsid w:val="00A37067"/>
    <w:rsid w:val="00A37085"/>
    <w:rsid w:val="00A37326"/>
    <w:rsid w:val="00A3735A"/>
    <w:rsid w:val="00A37B3F"/>
    <w:rsid w:val="00A40483"/>
    <w:rsid w:val="00A40A55"/>
    <w:rsid w:val="00A40D0A"/>
    <w:rsid w:val="00A4165B"/>
    <w:rsid w:val="00A417BE"/>
    <w:rsid w:val="00A41B7B"/>
    <w:rsid w:val="00A41BF4"/>
    <w:rsid w:val="00A41CF3"/>
    <w:rsid w:val="00A41D2C"/>
    <w:rsid w:val="00A41F6B"/>
    <w:rsid w:val="00A42356"/>
    <w:rsid w:val="00A426A8"/>
    <w:rsid w:val="00A4295A"/>
    <w:rsid w:val="00A42B76"/>
    <w:rsid w:val="00A42E6D"/>
    <w:rsid w:val="00A43549"/>
    <w:rsid w:val="00A4367F"/>
    <w:rsid w:val="00A43A69"/>
    <w:rsid w:val="00A4423D"/>
    <w:rsid w:val="00A4469C"/>
    <w:rsid w:val="00A44D08"/>
    <w:rsid w:val="00A44D5E"/>
    <w:rsid w:val="00A45477"/>
    <w:rsid w:val="00A45881"/>
    <w:rsid w:val="00A45C19"/>
    <w:rsid w:val="00A45F92"/>
    <w:rsid w:val="00A46A62"/>
    <w:rsid w:val="00A46BA2"/>
    <w:rsid w:val="00A47042"/>
    <w:rsid w:val="00A4704B"/>
    <w:rsid w:val="00A47110"/>
    <w:rsid w:val="00A47155"/>
    <w:rsid w:val="00A47418"/>
    <w:rsid w:val="00A479E1"/>
    <w:rsid w:val="00A47A76"/>
    <w:rsid w:val="00A47AAF"/>
    <w:rsid w:val="00A50364"/>
    <w:rsid w:val="00A50394"/>
    <w:rsid w:val="00A504CA"/>
    <w:rsid w:val="00A5076D"/>
    <w:rsid w:val="00A50A7B"/>
    <w:rsid w:val="00A50A97"/>
    <w:rsid w:val="00A50BB0"/>
    <w:rsid w:val="00A5105E"/>
    <w:rsid w:val="00A5134D"/>
    <w:rsid w:val="00A51410"/>
    <w:rsid w:val="00A51DC5"/>
    <w:rsid w:val="00A5218B"/>
    <w:rsid w:val="00A5281F"/>
    <w:rsid w:val="00A52910"/>
    <w:rsid w:val="00A531A8"/>
    <w:rsid w:val="00A53246"/>
    <w:rsid w:val="00A535E3"/>
    <w:rsid w:val="00A539A6"/>
    <w:rsid w:val="00A539CD"/>
    <w:rsid w:val="00A53A5C"/>
    <w:rsid w:val="00A53E7E"/>
    <w:rsid w:val="00A53F7F"/>
    <w:rsid w:val="00A5400C"/>
    <w:rsid w:val="00A540A5"/>
    <w:rsid w:val="00A54330"/>
    <w:rsid w:val="00A54770"/>
    <w:rsid w:val="00A54D82"/>
    <w:rsid w:val="00A54EF5"/>
    <w:rsid w:val="00A550F0"/>
    <w:rsid w:val="00A55C1D"/>
    <w:rsid w:val="00A55F41"/>
    <w:rsid w:val="00A563B3"/>
    <w:rsid w:val="00A564DD"/>
    <w:rsid w:val="00A5654C"/>
    <w:rsid w:val="00A56631"/>
    <w:rsid w:val="00A566D0"/>
    <w:rsid w:val="00A56734"/>
    <w:rsid w:val="00A5699F"/>
    <w:rsid w:val="00A57119"/>
    <w:rsid w:val="00A574F7"/>
    <w:rsid w:val="00A57DF8"/>
    <w:rsid w:val="00A57F34"/>
    <w:rsid w:val="00A60168"/>
    <w:rsid w:val="00A6034C"/>
    <w:rsid w:val="00A6072C"/>
    <w:rsid w:val="00A60BD0"/>
    <w:rsid w:val="00A619A7"/>
    <w:rsid w:val="00A61CF1"/>
    <w:rsid w:val="00A61E40"/>
    <w:rsid w:val="00A62472"/>
    <w:rsid w:val="00A625D6"/>
    <w:rsid w:val="00A62757"/>
    <w:rsid w:val="00A63892"/>
    <w:rsid w:val="00A640BD"/>
    <w:rsid w:val="00A64276"/>
    <w:rsid w:val="00A64907"/>
    <w:rsid w:val="00A64929"/>
    <w:rsid w:val="00A64944"/>
    <w:rsid w:val="00A64B56"/>
    <w:rsid w:val="00A64C7B"/>
    <w:rsid w:val="00A64D1A"/>
    <w:rsid w:val="00A65064"/>
    <w:rsid w:val="00A65069"/>
    <w:rsid w:val="00A656BA"/>
    <w:rsid w:val="00A65E02"/>
    <w:rsid w:val="00A65EA4"/>
    <w:rsid w:val="00A65F76"/>
    <w:rsid w:val="00A6635C"/>
    <w:rsid w:val="00A66546"/>
    <w:rsid w:val="00A66DCE"/>
    <w:rsid w:val="00A66EFD"/>
    <w:rsid w:val="00A6723C"/>
    <w:rsid w:val="00A6777A"/>
    <w:rsid w:val="00A67A3B"/>
    <w:rsid w:val="00A67A89"/>
    <w:rsid w:val="00A67CE4"/>
    <w:rsid w:val="00A67D82"/>
    <w:rsid w:val="00A67E94"/>
    <w:rsid w:val="00A7069C"/>
    <w:rsid w:val="00A7071D"/>
    <w:rsid w:val="00A70A3C"/>
    <w:rsid w:val="00A70C7E"/>
    <w:rsid w:val="00A70FA6"/>
    <w:rsid w:val="00A7196D"/>
    <w:rsid w:val="00A719C8"/>
    <w:rsid w:val="00A71DA5"/>
    <w:rsid w:val="00A71DF4"/>
    <w:rsid w:val="00A722C8"/>
    <w:rsid w:val="00A72428"/>
    <w:rsid w:val="00A724C9"/>
    <w:rsid w:val="00A725E3"/>
    <w:rsid w:val="00A725EE"/>
    <w:rsid w:val="00A72712"/>
    <w:rsid w:val="00A72821"/>
    <w:rsid w:val="00A72982"/>
    <w:rsid w:val="00A731B7"/>
    <w:rsid w:val="00A737D9"/>
    <w:rsid w:val="00A750CD"/>
    <w:rsid w:val="00A750FD"/>
    <w:rsid w:val="00A75157"/>
    <w:rsid w:val="00A752DE"/>
    <w:rsid w:val="00A75753"/>
    <w:rsid w:val="00A758D5"/>
    <w:rsid w:val="00A76A2F"/>
    <w:rsid w:val="00A76A7D"/>
    <w:rsid w:val="00A771A2"/>
    <w:rsid w:val="00A77AFB"/>
    <w:rsid w:val="00A77FDA"/>
    <w:rsid w:val="00A801AE"/>
    <w:rsid w:val="00A80295"/>
    <w:rsid w:val="00A8079E"/>
    <w:rsid w:val="00A80968"/>
    <w:rsid w:val="00A81B18"/>
    <w:rsid w:val="00A81D18"/>
    <w:rsid w:val="00A81F61"/>
    <w:rsid w:val="00A8261D"/>
    <w:rsid w:val="00A8299F"/>
    <w:rsid w:val="00A83036"/>
    <w:rsid w:val="00A83726"/>
    <w:rsid w:val="00A83A75"/>
    <w:rsid w:val="00A83BCB"/>
    <w:rsid w:val="00A83E81"/>
    <w:rsid w:val="00A83EB8"/>
    <w:rsid w:val="00A83EBD"/>
    <w:rsid w:val="00A84378"/>
    <w:rsid w:val="00A84507"/>
    <w:rsid w:val="00A84926"/>
    <w:rsid w:val="00A84C52"/>
    <w:rsid w:val="00A84EF8"/>
    <w:rsid w:val="00A85153"/>
    <w:rsid w:val="00A8561A"/>
    <w:rsid w:val="00A857B0"/>
    <w:rsid w:val="00A85FDE"/>
    <w:rsid w:val="00A860B1"/>
    <w:rsid w:val="00A8612D"/>
    <w:rsid w:val="00A8618D"/>
    <w:rsid w:val="00A861E8"/>
    <w:rsid w:val="00A8647C"/>
    <w:rsid w:val="00A87535"/>
    <w:rsid w:val="00A875F4"/>
    <w:rsid w:val="00A877F5"/>
    <w:rsid w:val="00A87996"/>
    <w:rsid w:val="00A87A71"/>
    <w:rsid w:val="00A87B01"/>
    <w:rsid w:val="00A87C94"/>
    <w:rsid w:val="00A87E41"/>
    <w:rsid w:val="00A90073"/>
    <w:rsid w:val="00A90532"/>
    <w:rsid w:val="00A90624"/>
    <w:rsid w:val="00A90A23"/>
    <w:rsid w:val="00A90F24"/>
    <w:rsid w:val="00A91428"/>
    <w:rsid w:val="00A91570"/>
    <w:rsid w:val="00A91670"/>
    <w:rsid w:val="00A91DE2"/>
    <w:rsid w:val="00A92BA9"/>
    <w:rsid w:val="00A92BFD"/>
    <w:rsid w:val="00A92CC2"/>
    <w:rsid w:val="00A92CD2"/>
    <w:rsid w:val="00A92E7E"/>
    <w:rsid w:val="00A92F8C"/>
    <w:rsid w:val="00A93592"/>
    <w:rsid w:val="00A936F8"/>
    <w:rsid w:val="00A93A37"/>
    <w:rsid w:val="00A93F13"/>
    <w:rsid w:val="00A94985"/>
    <w:rsid w:val="00A94A6D"/>
    <w:rsid w:val="00A954C3"/>
    <w:rsid w:val="00A9613C"/>
    <w:rsid w:val="00A9666B"/>
    <w:rsid w:val="00A96C33"/>
    <w:rsid w:val="00A96DEF"/>
    <w:rsid w:val="00A97110"/>
    <w:rsid w:val="00A97AF7"/>
    <w:rsid w:val="00AA03B2"/>
    <w:rsid w:val="00AA0640"/>
    <w:rsid w:val="00AA0A89"/>
    <w:rsid w:val="00AA0E53"/>
    <w:rsid w:val="00AA10FE"/>
    <w:rsid w:val="00AA12C0"/>
    <w:rsid w:val="00AA136C"/>
    <w:rsid w:val="00AA15F2"/>
    <w:rsid w:val="00AA1A66"/>
    <w:rsid w:val="00AA1CEA"/>
    <w:rsid w:val="00AA1DF1"/>
    <w:rsid w:val="00AA1E26"/>
    <w:rsid w:val="00AA1FDC"/>
    <w:rsid w:val="00AA22D9"/>
    <w:rsid w:val="00AA2808"/>
    <w:rsid w:val="00AA3162"/>
    <w:rsid w:val="00AA3285"/>
    <w:rsid w:val="00AA330E"/>
    <w:rsid w:val="00AA3627"/>
    <w:rsid w:val="00AA3A2D"/>
    <w:rsid w:val="00AA3C9B"/>
    <w:rsid w:val="00AA44B5"/>
    <w:rsid w:val="00AA4A3F"/>
    <w:rsid w:val="00AA4A53"/>
    <w:rsid w:val="00AA5306"/>
    <w:rsid w:val="00AA5766"/>
    <w:rsid w:val="00AA59E5"/>
    <w:rsid w:val="00AA59EC"/>
    <w:rsid w:val="00AA5CF7"/>
    <w:rsid w:val="00AA60C0"/>
    <w:rsid w:val="00AA6312"/>
    <w:rsid w:val="00AA63C4"/>
    <w:rsid w:val="00AA64FB"/>
    <w:rsid w:val="00AA66ED"/>
    <w:rsid w:val="00AA6C0F"/>
    <w:rsid w:val="00AA6C82"/>
    <w:rsid w:val="00AA7687"/>
    <w:rsid w:val="00AA78E6"/>
    <w:rsid w:val="00AA7A81"/>
    <w:rsid w:val="00AB01D6"/>
    <w:rsid w:val="00AB139F"/>
    <w:rsid w:val="00AB15F7"/>
    <w:rsid w:val="00AB1692"/>
    <w:rsid w:val="00AB1B1A"/>
    <w:rsid w:val="00AB1F80"/>
    <w:rsid w:val="00AB20A0"/>
    <w:rsid w:val="00AB2400"/>
    <w:rsid w:val="00AB266D"/>
    <w:rsid w:val="00AB2730"/>
    <w:rsid w:val="00AB2833"/>
    <w:rsid w:val="00AB334A"/>
    <w:rsid w:val="00AB33B0"/>
    <w:rsid w:val="00AB35DF"/>
    <w:rsid w:val="00AB3884"/>
    <w:rsid w:val="00AB3D4F"/>
    <w:rsid w:val="00AB3D54"/>
    <w:rsid w:val="00AB3FF3"/>
    <w:rsid w:val="00AB40F3"/>
    <w:rsid w:val="00AB40F5"/>
    <w:rsid w:val="00AB4131"/>
    <w:rsid w:val="00AB4786"/>
    <w:rsid w:val="00AB4E2F"/>
    <w:rsid w:val="00AB503E"/>
    <w:rsid w:val="00AB5ADD"/>
    <w:rsid w:val="00AB5E53"/>
    <w:rsid w:val="00AB5E6D"/>
    <w:rsid w:val="00AB5E9B"/>
    <w:rsid w:val="00AB5ECE"/>
    <w:rsid w:val="00AB655A"/>
    <w:rsid w:val="00AB66DB"/>
    <w:rsid w:val="00AB6EF7"/>
    <w:rsid w:val="00AB70DD"/>
    <w:rsid w:val="00AB78EE"/>
    <w:rsid w:val="00AB7926"/>
    <w:rsid w:val="00AB79D1"/>
    <w:rsid w:val="00AB7F8A"/>
    <w:rsid w:val="00AC0002"/>
    <w:rsid w:val="00AC03DB"/>
    <w:rsid w:val="00AC047B"/>
    <w:rsid w:val="00AC055C"/>
    <w:rsid w:val="00AC16CD"/>
    <w:rsid w:val="00AC1875"/>
    <w:rsid w:val="00AC2124"/>
    <w:rsid w:val="00AC286B"/>
    <w:rsid w:val="00AC2AEB"/>
    <w:rsid w:val="00AC2FFE"/>
    <w:rsid w:val="00AC3166"/>
    <w:rsid w:val="00AC325B"/>
    <w:rsid w:val="00AC339A"/>
    <w:rsid w:val="00AC35B0"/>
    <w:rsid w:val="00AC39F3"/>
    <w:rsid w:val="00AC3D5E"/>
    <w:rsid w:val="00AC3FDC"/>
    <w:rsid w:val="00AC3FE2"/>
    <w:rsid w:val="00AC41F7"/>
    <w:rsid w:val="00AC4319"/>
    <w:rsid w:val="00AC4D8D"/>
    <w:rsid w:val="00AC537F"/>
    <w:rsid w:val="00AC5C6E"/>
    <w:rsid w:val="00AC6013"/>
    <w:rsid w:val="00AC6B06"/>
    <w:rsid w:val="00AC7238"/>
    <w:rsid w:val="00AC74CE"/>
    <w:rsid w:val="00AC78FE"/>
    <w:rsid w:val="00AC7CDC"/>
    <w:rsid w:val="00AC7E94"/>
    <w:rsid w:val="00AC7F76"/>
    <w:rsid w:val="00AD001C"/>
    <w:rsid w:val="00AD008E"/>
    <w:rsid w:val="00AD0447"/>
    <w:rsid w:val="00AD05A1"/>
    <w:rsid w:val="00AD0C75"/>
    <w:rsid w:val="00AD0DE1"/>
    <w:rsid w:val="00AD0E1A"/>
    <w:rsid w:val="00AD0EBF"/>
    <w:rsid w:val="00AD1040"/>
    <w:rsid w:val="00AD13B5"/>
    <w:rsid w:val="00AD18B5"/>
    <w:rsid w:val="00AD219A"/>
    <w:rsid w:val="00AD2341"/>
    <w:rsid w:val="00AD25BD"/>
    <w:rsid w:val="00AD2AF8"/>
    <w:rsid w:val="00AD2C0D"/>
    <w:rsid w:val="00AD30A4"/>
    <w:rsid w:val="00AD341C"/>
    <w:rsid w:val="00AD34A8"/>
    <w:rsid w:val="00AD35AB"/>
    <w:rsid w:val="00AD39EA"/>
    <w:rsid w:val="00AD3B4D"/>
    <w:rsid w:val="00AD41C5"/>
    <w:rsid w:val="00AD4466"/>
    <w:rsid w:val="00AD4792"/>
    <w:rsid w:val="00AD50F3"/>
    <w:rsid w:val="00AD51DF"/>
    <w:rsid w:val="00AD530E"/>
    <w:rsid w:val="00AD5823"/>
    <w:rsid w:val="00AD591B"/>
    <w:rsid w:val="00AD5AB7"/>
    <w:rsid w:val="00AD5B6D"/>
    <w:rsid w:val="00AD5F33"/>
    <w:rsid w:val="00AD6A04"/>
    <w:rsid w:val="00AD6A76"/>
    <w:rsid w:val="00AD6D3E"/>
    <w:rsid w:val="00AD6DB4"/>
    <w:rsid w:val="00AD7430"/>
    <w:rsid w:val="00AD75A6"/>
    <w:rsid w:val="00AD78A0"/>
    <w:rsid w:val="00AD7B54"/>
    <w:rsid w:val="00AD7CD4"/>
    <w:rsid w:val="00AE06E5"/>
    <w:rsid w:val="00AE16C6"/>
    <w:rsid w:val="00AE23AA"/>
    <w:rsid w:val="00AE2773"/>
    <w:rsid w:val="00AE2F18"/>
    <w:rsid w:val="00AE33D2"/>
    <w:rsid w:val="00AE3660"/>
    <w:rsid w:val="00AE3A65"/>
    <w:rsid w:val="00AE3D8C"/>
    <w:rsid w:val="00AE3E7F"/>
    <w:rsid w:val="00AE3FAF"/>
    <w:rsid w:val="00AE3FCE"/>
    <w:rsid w:val="00AE4B06"/>
    <w:rsid w:val="00AE4CCD"/>
    <w:rsid w:val="00AE4DD0"/>
    <w:rsid w:val="00AE4E0E"/>
    <w:rsid w:val="00AE5026"/>
    <w:rsid w:val="00AE5617"/>
    <w:rsid w:val="00AE5701"/>
    <w:rsid w:val="00AE5C93"/>
    <w:rsid w:val="00AE6294"/>
    <w:rsid w:val="00AE629F"/>
    <w:rsid w:val="00AE69AA"/>
    <w:rsid w:val="00AE70E4"/>
    <w:rsid w:val="00AE765C"/>
    <w:rsid w:val="00AE7869"/>
    <w:rsid w:val="00AE7AAA"/>
    <w:rsid w:val="00AE7E37"/>
    <w:rsid w:val="00AF0AE1"/>
    <w:rsid w:val="00AF0B24"/>
    <w:rsid w:val="00AF0F50"/>
    <w:rsid w:val="00AF10A2"/>
    <w:rsid w:val="00AF11F0"/>
    <w:rsid w:val="00AF13ED"/>
    <w:rsid w:val="00AF14A2"/>
    <w:rsid w:val="00AF19E3"/>
    <w:rsid w:val="00AF1BFE"/>
    <w:rsid w:val="00AF1C60"/>
    <w:rsid w:val="00AF2239"/>
    <w:rsid w:val="00AF29D0"/>
    <w:rsid w:val="00AF2EC9"/>
    <w:rsid w:val="00AF3703"/>
    <w:rsid w:val="00AF3D00"/>
    <w:rsid w:val="00AF4170"/>
    <w:rsid w:val="00AF425D"/>
    <w:rsid w:val="00AF43EE"/>
    <w:rsid w:val="00AF47C1"/>
    <w:rsid w:val="00AF4841"/>
    <w:rsid w:val="00AF4CEB"/>
    <w:rsid w:val="00AF4E34"/>
    <w:rsid w:val="00AF4E5B"/>
    <w:rsid w:val="00AF514B"/>
    <w:rsid w:val="00AF598B"/>
    <w:rsid w:val="00AF5C0E"/>
    <w:rsid w:val="00AF5D3E"/>
    <w:rsid w:val="00AF5DEA"/>
    <w:rsid w:val="00AF620B"/>
    <w:rsid w:val="00AF62BA"/>
    <w:rsid w:val="00AF63C2"/>
    <w:rsid w:val="00AF6510"/>
    <w:rsid w:val="00AF651D"/>
    <w:rsid w:val="00AF67BA"/>
    <w:rsid w:val="00AF6DE5"/>
    <w:rsid w:val="00AF7259"/>
    <w:rsid w:val="00AF7396"/>
    <w:rsid w:val="00AF76CE"/>
    <w:rsid w:val="00AF7953"/>
    <w:rsid w:val="00AF7956"/>
    <w:rsid w:val="00AF7B8A"/>
    <w:rsid w:val="00AF7D9A"/>
    <w:rsid w:val="00B0062C"/>
    <w:rsid w:val="00B00665"/>
    <w:rsid w:val="00B008A6"/>
    <w:rsid w:val="00B00AAE"/>
    <w:rsid w:val="00B01054"/>
    <w:rsid w:val="00B01309"/>
    <w:rsid w:val="00B0159D"/>
    <w:rsid w:val="00B016DD"/>
    <w:rsid w:val="00B017F3"/>
    <w:rsid w:val="00B01A1E"/>
    <w:rsid w:val="00B01B85"/>
    <w:rsid w:val="00B024AF"/>
    <w:rsid w:val="00B02588"/>
    <w:rsid w:val="00B028CB"/>
    <w:rsid w:val="00B03129"/>
    <w:rsid w:val="00B03B72"/>
    <w:rsid w:val="00B03EAB"/>
    <w:rsid w:val="00B0439C"/>
    <w:rsid w:val="00B04428"/>
    <w:rsid w:val="00B047C7"/>
    <w:rsid w:val="00B049B4"/>
    <w:rsid w:val="00B04B45"/>
    <w:rsid w:val="00B06020"/>
    <w:rsid w:val="00B06034"/>
    <w:rsid w:val="00B06060"/>
    <w:rsid w:val="00B065CD"/>
    <w:rsid w:val="00B07053"/>
    <w:rsid w:val="00B075A9"/>
    <w:rsid w:val="00B07696"/>
    <w:rsid w:val="00B07776"/>
    <w:rsid w:val="00B07850"/>
    <w:rsid w:val="00B0797F"/>
    <w:rsid w:val="00B10697"/>
    <w:rsid w:val="00B106C0"/>
    <w:rsid w:val="00B10B98"/>
    <w:rsid w:val="00B10DB3"/>
    <w:rsid w:val="00B10DE5"/>
    <w:rsid w:val="00B10EF7"/>
    <w:rsid w:val="00B11155"/>
    <w:rsid w:val="00B111D1"/>
    <w:rsid w:val="00B115B6"/>
    <w:rsid w:val="00B1168D"/>
    <w:rsid w:val="00B11F88"/>
    <w:rsid w:val="00B1256A"/>
    <w:rsid w:val="00B12D70"/>
    <w:rsid w:val="00B12FD2"/>
    <w:rsid w:val="00B130B4"/>
    <w:rsid w:val="00B13294"/>
    <w:rsid w:val="00B136B9"/>
    <w:rsid w:val="00B14023"/>
    <w:rsid w:val="00B1445F"/>
    <w:rsid w:val="00B14BF2"/>
    <w:rsid w:val="00B14E35"/>
    <w:rsid w:val="00B155B0"/>
    <w:rsid w:val="00B157E0"/>
    <w:rsid w:val="00B15A55"/>
    <w:rsid w:val="00B15CA9"/>
    <w:rsid w:val="00B15FCE"/>
    <w:rsid w:val="00B169B1"/>
    <w:rsid w:val="00B169D1"/>
    <w:rsid w:val="00B169DE"/>
    <w:rsid w:val="00B16A68"/>
    <w:rsid w:val="00B16BAF"/>
    <w:rsid w:val="00B16CF5"/>
    <w:rsid w:val="00B17920"/>
    <w:rsid w:val="00B20A84"/>
    <w:rsid w:val="00B20F7F"/>
    <w:rsid w:val="00B21264"/>
    <w:rsid w:val="00B21420"/>
    <w:rsid w:val="00B2142F"/>
    <w:rsid w:val="00B2150D"/>
    <w:rsid w:val="00B21AB6"/>
    <w:rsid w:val="00B21AC4"/>
    <w:rsid w:val="00B21D47"/>
    <w:rsid w:val="00B21E31"/>
    <w:rsid w:val="00B220A7"/>
    <w:rsid w:val="00B22177"/>
    <w:rsid w:val="00B222E9"/>
    <w:rsid w:val="00B224B3"/>
    <w:rsid w:val="00B22743"/>
    <w:rsid w:val="00B227AB"/>
    <w:rsid w:val="00B22975"/>
    <w:rsid w:val="00B232C5"/>
    <w:rsid w:val="00B233A1"/>
    <w:rsid w:val="00B238E3"/>
    <w:rsid w:val="00B23B49"/>
    <w:rsid w:val="00B23E94"/>
    <w:rsid w:val="00B23EEA"/>
    <w:rsid w:val="00B2482E"/>
    <w:rsid w:val="00B24E79"/>
    <w:rsid w:val="00B250F3"/>
    <w:rsid w:val="00B25482"/>
    <w:rsid w:val="00B257CA"/>
    <w:rsid w:val="00B259DB"/>
    <w:rsid w:val="00B2635D"/>
    <w:rsid w:val="00B2643D"/>
    <w:rsid w:val="00B265AF"/>
    <w:rsid w:val="00B26D52"/>
    <w:rsid w:val="00B26F0F"/>
    <w:rsid w:val="00B27130"/>
    <w:rsid w:val="00B2716F"/>
    <w:rsid w:val="00B27463"/>
    <w:rsid w:val="00B27806"/>
    <w:rsid w:val="00B27809"/>
    <w:rsid w:val="00B3012C"/>
    <w:rsid w:val="00B3023F"/>
    <w:rsid w:val="00B302C3"/>
    <w:rsid w:val="00B304C9"/>
    <w:rsid w:val="00B30579"/>
    <w:rsid w:val="00B30688"/>
    <w:rsid w:val="00B3075F"/>
    <w:rsid w:val="00B30938"/>
    <w:rsid w:val="00B30E04"/>
    <w:rsid w:val="00B317F1"/>
    <w:rsid w:val="00B31C3E"/>
    <w:rsid w:val="00B31D55"/>
    <w:rsid w:val="00B32043"/>
    <w:rsid w:val="00B32230"/>
    <w:rsid w:val="00B323B5"/>
    <w:rsid w:val="00B325AE"/>
    <w:rsid w:val="00B3277C"/>
    <w:rsid w:val="00B32B13"/>
    <w:rsid w:val="00B32B81"/>
    <w:rsid w:val="00B32C22"/>
    <w:rsid w:val="00B3376A"/>
    <w:rsid w:val="00B33F24"/>
    <w:rsid w:val="00B34465"/>
    <w:rsid w:val="00B34AE1"/>
    <w:rsid w:val="00B34BD0"/>
    <w:rsid w:val="00B34EAE"/>
    <w:rsid w:val="00B353FB"/>
    <w:rsid w:val="00B354F5"/>
    <w:rsid w:val="00B35599"/>
    <w:rsid w:val="00B356F8"/>
    <w:rsid w:val="00B35A63"/>
    <w:rsid w:val="00B35BE6"/>
    <w:rsid w:val="00B35EE3"/>
    <w:rsid w:val="00B3666B"/>
    <w:rsid w:val="00B3698A"/>
    <w:rsid w:val="00B36BDB"/>
    <w:rsid w:val="00B36E16"/>
    <w:rsid w:val="00B36FEE"/>
    <w:rsid w:val="00B37351"/>
    <w:rsid w:val="00B374FC"/>
    <w:rsid w:val="00B37954"/>
    <w:rsid w:val="00B37B35"/>
    <w:rsid w:val="00B40487"/>
    <w:rsid w:val="00B406C5"/>
    <w:rsid w:val="00B40B1E"/>
    <w:rsid w:val="00B40BA5"/>
    <w:rsid w:val="00B4120A"/>
    <w:rsid w:val="00B41290"/>
    <w:rsid w:val="00B41457"/>
    <w:rsid w:val="00B41849"/>
    <w:rsid w:val="00B4184B"/>
    <w:rsid w:val="00B41FEA"/>
    <w:rsid w:val="00B42994"/>
    <w:rsid w:val="00B42EBD"/>
    <w:rsid w:val="00B4345D"/>
    <w:rsid w:val="00B437D1"/>
    <w:rsid w:val="00B442E6"/>
    <w:rsid w:val="00B444AE"/>
    <w:rsid w:val="00B446DB"/>
    <w:rsid w:val="00B4485F"/>
    <w:rsid w:val="00B448A5"/>
    <w:rsid w:val="00B44BF7"/>
    <w:rsid w:val="00B45261"/>
    <w:rsid w:val="00B453E7"/>
    <w:rsid w:val="00B45735"/>
    <w:rsid w:val="00B45A06"/>
    <w:rsid w:val="00B45DCE"/>
    <w:rsid w:val="00B45FEE"/>
    <w:rsid w:val="00B46068"/>
    <w:rsid w:val="00B466C1"/>
    <w:rsid w:val="00B4683A"/>
    <w:rsid w:val="00B46AA7"/>
    <w:rsid w:val="00B46DD6"/>
    <w:rsid w:val="00B47063"/>
    <w:rsid w:val="00B476DC"/>
    <w:rsid w:val="00B4791F"/>
    <w:rsid w:val="00B47CD0"/>
    <w:rsid w:val="00B47E52"/>
    <w:rsid w:val="00B502FB"/>
    <w:rsid w:val="00B5043A"/>
    <w:rsid w:val="00B5067A"/>
    <w:rsid w:val="00B5070C"/>
    <w:rsid w:val="00B50E8A"/>
    <w:rsid w:val="00B50F28"/>
    <w:rsid w:val="00B51083"/>
    <w:rsid w:val="00B5114F"/>
    <w:rsid w:val="00B5119F"/>
    <w:rsid w:val="00B5132E"/>
    <w:rsid w:val="00B513C5"/>
    <w:rsid w:val="00B51419"/>
    <w:rsid w:val="00B514B1"/>
    <w:rsid w:val="00B51981"/>
    <w:rsid w:val="00B51E8A"/>
    <w:rsid w:val="00B52389"/>
    <w:rsid w:val="00B524B5"/>
    <w:rsid w:val="00B53364"/>
    <w:rsid w:val="00B53393"/>
    <w:rsid w:val="00B536E8"/>
    <w:rsid w:val="00B53CA4"/>
    <w:rsid w:val="00B540AB"/>
    <w:rsid w:val="00B540B1"/>
    <w:rsid w:val="00B54119"/>
    <w:rsid w:val="00B5415D"/>
    <w:rsid w:val="00B54420"/>
    <w:rsid w:val="00B54710"/>
    <w:rsid w:val="00B54843"/>
    <w:rsid w:val="00B5495D"/>
    <w:rsid w:val="00B54A12"/>
    <w:rsid w:val="00B55015"/>
    <w:rsid w:val="00B550C8"/>
    <w:rsid w:val="00B55244"/>
    <w:rsid w:val="00B55638"/>
    <w:rsid w:val="00B556C6"/>
    <w:rsid w:val="00B55E0E"/>
    <w:rsid w:val="00B5622D"/>
    <w:rsid w:val="00B56930"/>
    <w:rsid w:val="00B57260"/>
    <w:rsid w:val="00B57372"/>
    <w:rsid w:val="00B574EF"/>
    <w:rsid w:val="00B576B8"/>
    <w:rsid w:val="00B57E44"/>
    <w:rsid w:val="00B57F8D"/>
    <w:rsid w:val="00B602DE"/>
    <w:rsid w:val="00B60D58"/>
    <w:rsid w:val="00B6156C"/>
    <w:rsid w:val="00B62724"/>
    <w:rsid w:val="00B62808"/>
    <w:rsid w:val="00B62A83"/>
    <w:rsid w:val="00B62C78"/>
    <w:rsid w:val="00B63056"/>
    <w:rsid w:val="00B63902"/>
    <w:rsid w:val="00B63929"/>
    <w:rsid w:val="00B63F7A"/>
    <w:rsid w:val="00B6472D"/>
    <w:rsid w:val="00B6485B"/>
    <w:rsid w:val="00B64B40"/>
    <w:rsid w:val="00B64C8C"/>
    <w:rsid w:val="00B64DC3"/>
    <w:rsid w:val="00B64E7D"/>
    <w:rsid w:val="00B64F83"/>
    <w:rsid w:val="00B65070"/>
    <w:rsid w:val="00B6512F"/>
    <w:rsid w:val="00B65493"/>
    <w:rsid w:val="00B65498"/>
    <w:rsid w:val="00B65984"/>
    <w:rsid w:val="00B65CEC"/>
    <w:rsid w:val="00B65E6A"/>
    <w:rsid w:val="00B65F82"/>
    <w:rsid w:val="00B664F8"/>
    <w:rsid w:val="00B66877"/>
    <w:rsid w:val="00B66A42"/>
    <w:rsid w:val="00B67082"/>
    <w:rsid w:val="00B6736B"/>
    <w:rsid w:val="00B674D0"/>
    <w:rsid w:val="00B6798F"/>
    <w:rsid w:val="00B67BAD"/>
    <w:rsid w:val="00B67EF6"/>
    <w:rsid w:val="00B67FFD"/>
    <w:rsid w:val="00B7004F"/>
    <w:rsid w:val="00B704CD"/>
    <w:rsid w:val="00B704F1"/>
    <w:rsid w:val="00B71175"/>
    <w:rsid w:val="00B71DA9"/>
    <w:rsid w:val="00B71FE6"/>
    <w:rsid w:val="00B7207C"/>
    <w:rsid w:val="00B7215A"/>
    <w:rsid w:val="00B72182"/>
    <w:rsid w:val="00B724C6"/>
    <w:rsid w:val="00B729B3"/>
    <w:rsid w:val="00B72B54"/>
    <w:rsid w:val="00B72C70"/>
    <w:rsid w:val="00B7306F"/>
    <w:rsid w:val="00B73A60"/>
    <w:rsid w:val="00B740C6"/>
    <w:rsid w:val="00B74460"/>
    <w:rsid w:val="00B7460C"/>
    <w:rsid w:val="00B748D9"/>
    <w:rsid w:val="00B74EDE"/>
    <w:rsid w:val="00B74F91"/>
    <w:rsid w:val="00B75180"/>
    <w:rsid w:val="00B752DC"/>
    <w:rsid w:val="00B7570B"/>
    <w:rsid w:val="00B7582C"/>
    <w:rsid w:val="00B75AA8"/>
    <w:rsid w:val="00B75F2A"/>
    <w:rsid w:val="00B761E0"/>
    <w:rsid w:val="00B76319"/>
    <w:rsid w:val="00B76C05"/>
    <w:rsid w:val="00B770FC"/>
    <w:rsid w:val="00B77339"/>
    <w:rsid w:val="00B776CB"/>
    <w:rsid w:val="00B77971"/>
    <w:rsid w:val="00B77A36"/>
    <w:rsid w:val="00B77A4D"/>
    <w:rsid w:val="00B77D0F"/>
    <w:rsid w:val="00B77DFB"/>
    <w:rsid w:val="00B77EE8"/>
    <w:rsid w:val="00B80051"/>
    <w:rsid w:val="00B80423"/>
    <w:rsid w:val="00B80482"/>
    <w:rsid w:val="00B80596"/>
    <w:rsid w:val="00B8072A"/>
    <w:rsid w:val="00B8089F"/>
    <w:rsid w:val="00B80ACE"/>
    <w:rsid w:val="00B80BD0"/>
    <w:rsid w:val="00B80BD2"/>
    <w:rsid w:val="00B80D0E"/>
    <w:rsid w:val="00B81203"/>
    <w:rsid w:val="00B81283"/>
    <w:rsid w:val="00B81574"/>
    <w:rsid w:val="00B8192A"/>
    <w:rsid w:val="00B819C7"/>
    <w:rsid w:val="00B81A2B"/>
    <w:rsid w:val="00B82096"/>
    <w:rsid w:val="00B82863"/>
    <w:rsid w:val="00B828A3"/>
    <w:rsid w:val="00B82B3C"/>
    <w:rsid w:val="00B82C3D"/>
    <w:rsid w:val="00B82D8E"/>
    <w:rsid w:val="00B82FA6"/>
    <w:rsid w:val="00B83125"/>
    <w:rsid w:val="00B83218"/>
    <w:rsid w:val="00B83559"/>
    <w:rsid w:val="00B83B1A"/>
    <w:rsid w:val="00B8436F"/>
    <w:rsid w:val="00B846BF"/>
    <w:rsid w:val="00B847D2"/>
    <w:rsid w:val="00B84CD5"/>
    <w:rsid w:val="00B84F2A"/>
    <w:rsid w:val="00B8500F"/>
    <w:rsid w:val="00B85274"/>
    <w:rsid w:val="00B85AEE"/>
    <w:rsid w:val="00B85C4A"/>
    <w:rsid w:val="00B85C75"/>
    <w:rsid w:val="00B865DF"/>
    <w:rsid w:val="00B870AF"/>
    <w:rsid w:val="00B872B7"/>
    <w:rsid w:val="00B87436"/>
    <w:rsid w:val="00B87B3C"/>
    <w:rsid w:val="00B87B72"/>
    <w:rsid w:val="00B87F68"/>
    <w:rsid w:val="00B9025D"/>
    <w:rsid w:val="00B9027B"/>
    <w:rsid w:val="00B90ABC"/>
    <w:rsid w:val="00B90BB4"/>
    <w:rsid w:val="00B90C5C"/>
    <w:rsid w:val="00B90F03"/>
    <w:rsid w:val="00B916DE"/>
    <w:rsid w:val="00B91800"/>
    <w:rsid w:val="00B91E01"/>
    <w:rsid w:val="00B92209"/>
    <w:rsid w:val="00B925D4"/>
    <w:rsid w:val="00B925F2"/>
    <w:rsid w:val="00B92A76"/>
    <w:rsid w:val="00B92ABC"/>
    <w:rsid w:val="00B92C64"/>
    <w:rsid w:val="00B92F8E"/>
    <w:rsid w:val="00B9313D"/>
    <w:rsid w:val="00B932F8"/>
    <w:rsid w:val="00B936C7"/>
    <w:rsid w:val="00B93795"/>
    <w:rsid w:val="00B937D4"/>
    <w:rsid w:val="00B93854"/>
    <w:rsid w:val="00B93DBF"/>
    <w:rsid w:val="00B94252"/>
    <w:rsid w:val="00B94254"/>
    <w:rsid w:val="00B94613"/>
    <w:rsid w:val="00B946CF"/>
    <w:rsid w:val="00B94B62"/>
    <w:rsid w:val="00B94EF7"/>
    <w:rsid w:val="00B958EF"/>
    <w:rsid w:val="00B95E8D"/>
    <w:rsid w:val="00B96000"/>
    <w:rsid w:val="00B96399"/>
    <w:rsid w:val="00B971D3"/>
    <w:rsid w:val="00B973B2"/>
    <w:rsid w:val="00B97A81"/>
    <w:rsid w:val="00B97C43"/>
    <w:rsid w:val="00BA00C2"/>
    <w:rsid w:val="00BA0C22"/>
    <w:rsid w:val="00BA1338"/>
    <w:rsid w:val="00BA17B1"/>
    <w:rsid w:val="00BA18E3"/>
    <w:rsid w:val="00BA1AB3"/>
    <w:rsid w:val="00BA1EB1"/>
    <w:rsid w:val="00BA1FD5"/>
    <w:rsid w:val="00BA1FF5"/>
    <w:rsid w:val="00BA21F4"/>
    <w:rsid w:val="00BA27FE"/>
    <w:rsid w:val="00BA28BD"/>
    <w:rsid w:val="00BA35B3"/>
    <w:rsid w:val="00BA36C1"/>
    <w:rsid w:val="00BA3A9A"/>
    <w:rsid w:val="00BA3D24"/>
    <w:rsid w:val="00BA3DA1"/>
    <w:rsid w:val="00BA3F11"/>
    <w:rsid w:val="00BA3F80"/>
    <w:rsid w:val="00BA3FBE"/>
    <w:rsid w:val="00BA4B74"/>
    <w:rsid w:val="00BA4C6D"/>
    <w:rsid w:val="00BA5247"/>
    <w:rsid w:val="00BA579C"/>
    <w:rsid w:val="00BA5C30"/>
    <w:rsid w:val="00BA5C62"/>
    <w:rsid w:val="00BA5D4C"/>
    <w:rsid w:val="00BA600D"/>
    <w:rsid w:val="00BA696E"/>
    <w:rsid w:val="00BA6A17"/>
    <w:rsid w:val="00BA6ABF"/>
    <w:rsid w:val="00BA6DF1"/>
    <w:rsid w:val="00BA7328"/>
    <w:rsid w:val="00BA7430"/>
    <w:rsid w:val="00BA7786"/>
    <w:rsid w:val="00BA7C12"/>
    <w:rsid w:val="00BA7F78"/>
    <w:rsid w:val="00BA7FE1"/>
    <w:rsid w:val="00BB06E6"/>
    <w:rsid w:val="00BB078B"/>
    <w:rsid w:val="00BB07A0"/>
    <w:rsid w:val="00BB0880"/>
    <w:rsid w:val="00BB0A0E"/>
    <w:rsid w:val="00BB0AAB"/>
    <w:rsid w:val="00BB1089"/>
    <w:rsid w:val="00BB10C8"/>
    <w:rsid w:val="00BB10E1"/>
    <w:rsid w:val="00BB1244"/>
    <w:rsid w:val="00BB12DB"/>
    <w:rsid w:val="00BB1406"/>
    <w:rsid w:val="00BB1475"/>
    <w:rsid w:val="00BB16D4"/>
    <w:rsid w:val="00BB16E0"/>
    <w:rsid w:val="00BB1B6C"/>
    <w:rsid w:val="00BB22D8"/>
    <w:rsid w:val="00BB283E"/>
    <w:rsid w:val="00BB2F56"/>
    <w:rsid w:val="00BB30DA"/>
    <w:rsid w:val="00BB348A"/>
    <w:rsid w:val="00BB36A8"/>
    <w:rsid w:val="00BB3854"/>
    <w:rsid w:val="00BB3B9B"/>
    <w:rsid w:val="00BB3DCE"/>
    <w:rsid w:val="00BB3DD6"/>
    <w:rsid w:val="00BB4503"/>
    <w:rsid w:val="00BB466F"/>
    <w:rsid w:val="00BB52AD"/>
    <w:rsid w:val="00BB533A"/>
    <w:rsid w:val="00BB561B"/>
    <w:rsid w:val="00BB58C6"/>
    <w:rsid w:val="00BB5D2B"/>
    <w:rsid w:val="00BB5D3F"/>
    <w:rsid w:val="00BB623A"/>
    <w:rsid w:val="00BB6259"/>
    <w:rsid w:val="00BB6847"/>
    <w:rsid w:val="00BB6C2F"/>
    <w:rsid w:val="00BB6E22"/>
    <w:rsid w:val="00BB7631"/>
    <w:rsid w:val="00BB7CD6"/>
    <w:rsid w:val="00BC0348"/>
    <w:rsid w:val="00BC0B71"/>
    <w:rsid w:val="00BC0BDD"/>
    <w:rsid w:val="00BC103B"/>
    <w:rsid w:val="00BC107D"/>
    <w:rsid w:val="00BC115C"/>
    <w:rsid w:val="00BC1522"/>
    <w:rsid w:val="00BC1600"/>
    <w:rsid w:val="00BC16A1"/>
    <w:rsid w:val="00BC1BF4"/>
    <w:rsid w:val="00BC1C9C"/>
    <w:rsid w:val="00BC1FFA"/>
    <w:rsid w:val="00BC23D4"/>
    <w:rsid w:val="00BC2F4B"/>
    <w:rsid w:val="00BC2F55"/>
    <w:rsid w:val="00BC324A"/>
    <w:rsid w:val="00BC36FF"/>
    <w:rsid w:val="00BC393F"/>
    <w:rsid w:val="00BC3A3D"/>
    <w:rsid w:val="00BC3D10"/>
    <w:rsid w:val="00BC3F9C"/>
    <w:rsid w:val="00BC402F"/>
    <w:rsid w:val="00BC4355"/>
    <w:rsid w:val="00BC451B"/>
    <w:rsid w:val="00BC5013"/>
    <w:rsid w:val="00BC52CF"/>
    <w:rsid w:val="00BC57F4"/>
    <w:rsid w:val="00BC613A"/>
    <w:rsid w:val="00BC6471"/>
    <w:rsid w:val="00BC6778"/>
    <w:rsid w:val="00BC6D2B"/>
    <w:rsid w:val="00BC712A"/>
    <w:rsid w:val="00BC7F41"/>
    <w:rsid w:val="00BD0026"/>
    <w:rsid w:val="00BD026B"/>
    <w:rsid w:val="00BD0C6E"/>
    <w:rsid w:val="00BD0DDB"/>
    <w:rsid w:val="00BD1951"/>
    <w:rsid w:val="00BD1D22"/>
    <w:rsid w:val="00BD235C"/>
    <w:rsid w:val="00BD26F3"/>
    <w:rsid w:val="00BD2ABC"/>
    <w:rsid w:val="00BD2CFA"/>
    <w:rsid w:val="00BD3CBA"/>
    <w:rsid w:val="00BD3CDF"/>
    <w:rsid w:val="00BD4567"/>
    <w:rsid w:val="00BD4B78"/>
    <w:rsid w:val="00BD4C74"/>
    <w:rsid w:val="00BD4F65"/>
    <w:rsid w:val="00BD504A"/>
    <w:rsid w:val="00BD5195"/>
    <w:rsid w:val="00BD51A7"/>
    <w:rsid w:val="00BD55F8"/>
    <w:rsid w:val="00BD593B"/>
    <w:rsid w:val="00BD5BF4"/>
    <w:rsid w:val="00BD5C9E"/>
    <w:rsid w:val="00BD649E"/>
    <w:rsid w:val="00BD6D4C"/>
    <w:rsid w:val="00BD7158"/>
    <w:rsid w:val="00BD7313"/>
    <w:rsid w:val="00BD7A0C"/>
    <w:rsid w:val="00BD7B8C"/>
    <w:rsid w:val="00BD7C7D"/>
    <w:rsid w:val="00BD7C85"/>
    <w:rsid w:val="00BE0503"/>
    <w:rsid w:val="00BE0736"/>
    <w:rsid w:val="00BE0A2E"/>
    <w:rsid w:val="00BE0A6A"/>
    <w:rsid w:val="00BE0D0F"/>
    <w:rsid w:val="00BE132D"/>
    <w:rsid w:val="00BE1984"/>
    <w:rsid w:val="00BE1F92"/>
    <w:rsid w:val="00BE1FD3"/>
    <w:rsid w:val="00BE1FEF"/>
    <w:rsid w:val="00BE2379"/>
    <w:rsid w:val="00BE30DC"/>
    <w:rsid w:val="00BE3609"/>
    <w:rsid w:val="00BE3A1F"/>
    <w:rsid w:val="00BE3B81"/>
    <w:rsid w:val="00BE3BCB"/>
    <w:rsid w:val="00BE3D51"/>
    <w:rsid w:val="00BE43A2"/>
    <w:rsid w:val="00BE450C"/>
    <w:rsid w:val="00BE4761"/>
    <w:rsid w:val="00BE4FB1"/>
    <w:rsid w:val="00BE4FDE"/>
    <w:rsid w:val="00BE60CB"/>
    <w:rsid w:val="00BE62B6"/>
    <w:rsid w:val="00BE682C"/>
    <w:rsid w:val="00BE6A0A"/>
    <w:rsid w:val="00BE6A68"/>
    <w:rsid w:val="00BE6B96"/>
    <w:rsid w:val="00BE6C7F"/>
    <w:rsid w:val="00BE732B"/>
    <w:rsid w:val="00BE73FD"/>
    <w:rsid w:val="00BE7870"/>
    <w:rsid w:val="00BE7936"/>
    <w:rsid w:val="00BE79A5"/>
    <w:rsid w:val="00BE7F11"/>
    <w:rsid w:val="00BF0A81"/>
    <w:rsid w:val="00BF0C05"/>
    <w:rsid w:val="00BF0E1A"/>
    <w:rsid w:val="00BF10E0"/>
    <w:rsid w:val="00BF138C"/>
    <w:rsid w:val="00BF140B"/>
    <w:rsid w:val="00BF14AB"/>
    <w:rsid w:val="00BF15FD"/>
    <w:rsid w:val="00BF1909"/>
    <w:rsid w:val="00BF1C0D"/>
    <w:rsid w:val="00BF2022"/>
    <w:rsid w:val="00BF2125"/>
    <w:rsid w:val="00BF2530"/>
    <w:rsid w:val="00BF2AAE"/>
    <w:rsid w:val="00BF2C15"/>
    <w:rsid w:val="00BF3473"/>
    <w:rsid w:val="00BF34D2"/>
    <w:rsid w:val="00BF38A8"/>
    <w:rsid w:val="00BF38BA"/>
    <w:rsid w:val="00BF3B42"/>
    <w:rsid w:val="00BF444E"/>
    <w:rsid w:val="00BF44F3"/>
    <w:rsid w:val="00BF450E"/>
    <w:rsid w:val="00BF49AD"/>
    <w:rsid w:val="00BF49AF"/>
    <w:rsid w:val="00BF4AB0"/>
    <w:rsid w:val="00BF4DC0"/>
    <w:rsid w:val="00BF4F39"/>
    <w:rsid w:val="00BF4FF4"/>
    <w:rsid w:val="00BF5031"/>
    <w:rsid w:val="00BF51F9"/>
    <w:rsid w:val="00BF524B"/>
    <w:rsid w:val="00BF5896"/>
    <w:rsid w:val="00BF5C7E"/>
    <w:rsid w:val="00BF66D8"/>
    <w:rsid w:val="00BF69C6"/>
    <w:rsid w:val="00BF6FCB"/>
    <w:rsid w:val="00BF7791"/>
    <w:rsid w:val="00BF7C5C"/>
    <w:rsid w:val="00C00418"/>
    <w:rsid w:val="00C00514"/>
    <w:rsid w:val="00C0097D"/>
    <w:rsid w:val="00C00A07"/>
    <w:rsid w:val="00C00C1A"/>
    <w:rsid w:val="00C00D8C"/>
    <w:rsid w:val="00C0154C"/>
    <w:rsid w:val="00C01D6E"/>
    <w:rsid w:val="00C02124"/>
    <w:rsid w:val="00C0263A"/>
    <w:rsid w:val="00C02ACB"/>
    <w:rsid w:val="00C02CDC"/>
    <w:rsid w:val="00C02CFA"/>
    <w:rsid w:val="00C0322F"/>
    <w:rsid w:val="00C0353B"/>
    <w:rsid w:val="00C03DA8"/>
    <w:rsid w:val="00C04160"/>
    <w:rsid w:val="00C04320"/>
    <w:rsid w:val="00C044CF"/>
    <w:rsid w:val="00C04A04"/>
    <w:rsid w:val="00C04BFB"/>
    <w:rsid w:val="00C04DD9"/>
    <w:rsid w:val="00C050B5"/>
    <w:rsid w:val="00C053E2"/>
    <w:rsid w:val="00C055CE"/>
    <w:rsid w:val="00C05734"/>
    <w:rsid w:val="00C057CB"/>
    <w:rsid w:val="00C06338"/>
    <w:rsid w:val="00C06879"/>
    <w:rsid w:val="00C069EC"/>
    <w:rsid w:val="00C06B98"/>
    <w:rsid w:val="00C07019"/>
    <w:rsid w:val="00C0708E"/>
    <w:rsid w:val="00C07A9E"/>
    <w:rsid w:val="00C07B67"/>
    <w:rsid w:val="00C07C3F"/>
    <w:rsid w:val="00C07D12"/>
    <w:rsid w:val="00C07EB8"/>
    <w:rsid w:val="00C1020A"/>
    <w:rsid w:val="00C1054B"/>
    <w:rsid w:val="00C106A9"/>
    <w:rsid w:val="00C1155C"/>
    <w:rsid w:val="00C1198D"/>
    <w:rsid w:val="00C11A1A"/>
    <w:rsid w:val="00C11F93"/>
    <w:rsid w:val="00C120C8"/>
    <w:rsid w:val="00C120D3"/>
    <w:rsid w:val="00C12273"/>
    <w:rsid w:val="00C123A8"/>
    <w:rsid w:val="00C1250C"/>
    <w:rsid w:val="00C1272E"/>
    <w:rsid w:val="00C12CB4"/>
    <w:rsid w:val="00C12F70"/>
    <w:rsid w:val="00C13270"/>
    <w:rsid w:val="00C13535"/>
    <w:rsid w:val="00C1362F"/>
    <w:rsid w:val="00C13B80"/>
    <w:rsid w:val="00C13EF2"/>
    <w:rsid w:val="00C13F57"/>
    <w:rsid w:val="00C13F86"/>
    <w:rsid w:val="00C1417F"/>
    <w:rsid w:val="00C1423F"/>
    <w:rsid w:val="00C1426A"/>
    <w:rsid w:val="00C14952"/>
    <w:rsid w:val="00C14AC1"/>
    <w:rsid w:val="00C15064"/>
    <w:rsid w:val="00C15205"/>
    <w:rsid w:val="00C15EA3"/>
    <w:rsid w:val="00C15F20"/>
    <w:rsid w:val="00C16A98"/>
    <w:rsid w:val="00C17434"/>
    <w:rsid w:val="00C17600"/>
    <w:rsid w:val="00C20164"/>
    <w:rsid w:val="00C204B1"/>
    <w:rsid w:val="00C20B03"/>
    <w:rsid w:val="00C20C03"/>
    <w:rsid w:val="00C21BED"/>
    <w:rsid w:val="00C21E2E"/>
    <w:rsid w:val="00C22200"/>
    <w:rsid w:val="00C22415"/>
    <w:rsid w:val="00C22439"/>
    <w:rsid w:val="00C2281E"/>
    <w:rsid w:val="00C22CD2"/>
    <w:rsid w:val="00C22FCF"/>
    <w:rsid w:val="00C22FEC"/>
    <w:rsid w:val="00C232D1"/>
    <w:rsid w:val="00C233C5"/>
    <w:rsid w:val="00C233CE"/>
    <w:rsid w:val="00C235F1"/>
    <w:rsid w:val="00C23781"/>
    <w:rsid w:val="00C23794"/>
    <w:rsid w:val="00C23843"/>
    <w:rsid w:val="00C23899"/>
    <w:rsid w:val="00C23BD4"/>
    <w:rsid w:val="00C23F38"/>
    <w:rsid w:val="00C242E4"/>
    <w:rsid w:val="00C246CF"/>
    <w:rsid w:val="00C24B4C"/>
    <w:rsid w:val="00C24D41"/>
    <w:rsid w:val="00C24F11"/>
    <w:rsid w:val="00C25404"/>
    <w:rsid w:val="00C256B1"/>
    <w:rsid w:val="00C257A7"/>
    <w:rsid w:val="00C2617B"/>
    <w:rsid w:val="00C2629E"/>
    <w:rsid w:val="00C267E8"/>
    <w:rsid w:val="00C26C4B"/>
    <w:rsid w:val="00C26DE5"/>
    <w:rsid w:val="00C27124"/>
    <w:rsid w:val="00C27873"/>
    <w:rsid w:val="00C27885"/>
    <w:rsid w:val="00C27BEC"/>
    <w:rsid w:val="00C27FF4"/>
    <w:rsid w:val="00C3027C"/>
    <w:rsid w:val="00C302B4"/>
    <w:rsid w:val="00C3063C"/>
    <w:rsid w:val="00C30ACC"/>
    <w:rsid w:val="00C30D65"/>
    <w:rsid w:val="00C31284"/>
    <w:rsid w:val="00C315F7"/>
    <w:rsid w:val="00C31A82"/>
    <w:rsid w:val="00C31CE6"/>
    <w:rsid w:val="00C31D13"/>
    <w:rsid w:val="00C31F13"/>
    <w:rsid w:val="00C31F84"/>
    <w:rsid w:val="00C3205E"/>
    <w:rsid w:val="00C325F8"/>
    <w:rsid w:val="00C32E53"/>
    <w:rsid w:val="00C33047"/>
    <w:rsid w:val="00C335DE"/>
    <w:rsid w:val="00C338EA"/>
    <w:rsid w:val="00C3396A"/>
    <w:rsid w:val="00C340CB"/>
    <w:rsid w:val="00C341DD"/>
    <w:rsid w:val="00C34223"/>
    <w:rsid w:val="00C3491D"/>
    <w:rsid w:val="00C34B50"/>
    <w:rsid w:val="00C34CEB"/>
    <w:rsid w:val="00C34FE9"/>
    <w:rsid w:val="00C35097"/>
    <w:rsid w:val="00C350F3"/>
    <w:rsid w:val="00C351DE"/>
    <w:rsid w:val="00C353C1"/>
    <w:rsid w:val="00C35406"/>
    <w:rsid w:val="00C35930"/>
    <w:rsid w:val="00C35B7C"/>
    <w:rsid w:val="00C361FE"/>
    <w:rsid w:val="00C362F2"/>
    <w:rsid w:val="00C36CB2"/>
    <w:rsid w:val="00C36F07"/>
    <w:rsid w:val="00C36F94"/>
    <w:rsid w:val="00C373D7"/>
    <w:rsid w:val="00C37B73"/>
    <w:rsid w:val="00C37C09"/>
    <w:rsid w:val="00C40523"/>
    <w:rsid w:val="00C405E8"/>
    <w:rsid w:val="00C40984"/>
    <w:rsid w:val="00C4125E"/>
    <w:rsid w:val="00C4157C"/>
    <w:rsid w:val="00C41A40"/>
    <w:rsid w:val="00C42084"/>
    <w:rsid w:val="00C42269"/>
    <w:rsid w:val="00C42D02"/>
    <w:rsid w:val="00C438A4"/>
    <w:rsid w:val="00C4392E"/>
    <w:rsid w:val="00C43975"/>
    <w:rsid w:val="00C44834"/>
    <w:rsid w:val="00C44A7C"/>
    <w:rsid w:val="00C44C54"/>
    <w:rsid w:val="00C452D1"/>
    <w:rsid w:val="00C456E1"/>
    <w:rsid w:val="00C45A60"/>
    <w:rsid w:val="00C462EE"/>
    <w:rsid w:val="00C463DD"/>
    <w:rsid w:val="00C46859"/>
    <w:rsid w:val="00C46870"/>
    <w:rsid w:val="00C46B17"/>
    <w:rsid w:val="00C46F5B"/>
    <w:rsid w:val="00C46F79"/>
    <w:rsid w:val="00C470B8"/>
    <w:rsid w:val="00C470C0"/>
    <w:rsid w:val="00C47503"/>
    <w:rsid w:val="00C475DF"/>
    <w:rsid w:val="00C502F4"/>
    <w:rsid w:val="00C5079C"/>
    <w:rsid w:val="00C509CF"/>
    <w:rsid w:val="00C50BCF"/>
    <w:rsid w:val="00C50D26"/>
    <w:rsid w:val="00C52CA4"/>
    <w:rsid w:val="00C52EF4"/>
    <w:rsid w:val="00C53149"/>
    <w:rsid w:val="00C533C7"/>
    <w:rsid w:val="00C534DB"/>
    <w:rsid w:val="00C53DB7"/>
    <w:rsid w:val="00C53F56"/>
    <w:rsid w:val="00C54C5E"/>
    <w:rsid w:val="00C55964"/>
    <w:rsid w:val="00C565F7"/>
    <w:rsid w:val="00C56854"/>
    <w:rsid w:val="00C56A3C"/>
    <w:rsid w:val="00C56A4E"/>
    <w:rsid w:val="00C56CBB"/>
    <w:rsid w:val="00C56DE1"/>
    <w:rsid w:val="00C56E8D"/>
    <w:rsid w:val="00C57065"/>
    <w:rsid w:val="00C5721C"/>
    <w:rsid w:val="00C57461"/>
    <w:rsid w:val="00C57C69"/>
    <w:rsid w:val="00C57FCA"/>
    <w:rsid w:val="00C604F2"/>
    <w:rsid w:val="00C6053F"/>
    <w:rsid w:val="00C60AC4"/>
    <w:rsid w:val="00C60C27"/>
    <w:rsid w:val="00C60E0A"/>
    <w:rsid w:val="00C6116F"/>
    <w:rsid w:val="00C61457"/>
    <w:rsid w:val="00C61F3D"/>
    <w:rsid w:val="00C621AB"/>
    <w:rsid w:val="00C62E7F"/>
    <w:rsid w:val="00C62F52"/>
    <w:rsid w:val="00C632E1"/>
    <w:rsid w:val="00C63794"/>
    <w:rsid w:val="00C63DEA"/>
    <w:rsid w:val="00C64905"/>
    <w:rsid w:val="00C64BE0"/>
    <w:rsid w:val="00C64BE7"/>
    <w:rsid w:val="00C64E2B"/>
    <w:rsid w:val="00C64E3F"/>
    <w:rsid w:val="00C65113"/>
    <w:rsid w:val="00C65128"/>
    <w:rsid w:val="00C65333"/>
    <w:rsid w:val="00C65505"/>
    <w:rsid w:val="00C655E0"/>
    <w:rsid w:val="00C65C64"/>
    <w:rsid w:val="00C65E1D"/>
    <w:rsid w:val="00C65E70"/>
    <w:rsid w:val="00C6626D"/>
    <w:rsid w:val="00C66455"/>
    <w:rsid w:val="00C667BD"/>
    <w:rsid w:val="00C66C87"/>
    <w:rsid w:val="00C66DF9"/>
    <w:rsid w:val="00C66E20"/>
    <w:rsid w:val="00C67031"/>
    <w:rsid w:val="00C676D5"/>
    <w:rsid w:val="00C6776F"/>
    <w:rsid w:val="00C67783"/>
    <w:rsid w:val="00C67BDB"/>
    <w:rsid w:val="00C7036F"/>
    <w:rsid w:val="00C70E82"/>
    <w:rsid w:val="00C710C4"/>
    <w:rsid w:val="00C713A0"/>
    <w:rsid w:val="00C71511"/>
    <w:rsid w:val="00C71D0B"/>
    <w:rsid w:val="00C720B3"/>
    <w:rsid w:val="00C7233C"/>
    <w:rsid w:val="00C72713"/>
    <w:rsid w:val="00C72E1E"/>
    <w:rsid w:val="00C72F96"/>
    <w:rsid w:val="00C7351E"/>
    <w:rsid w:val="00C73BDA"/>
    <w:rsid w:val="00C73C52"/>
    <w:rsid w:val="00C73F08"/>
    <w:rsid w:val="00C7421E"/>
    <w:rsid w:val="00C74223"/>
    <w:rsid w:val="00C7430C"/>
    <w:rsid w:val="00C74429"/>
    <w:rsid w:val="00C74545"/>
    <w:rsid w:val="00C750FD"/>
    <w:rsid w:val="00C75780"/>
    <w:rsid w:val="00C75CC1"/>
    <w:rsid w:val="00C75E1A"/>
    <w:rsid w:val="00C766A4"/>
    <w:rsid w:val="00C76961"/>
    <w:rsid w:val="00C76CA5"/>
    <w:rsid w:val="00C77001"/>
    <w:rsid w:val="00C77B38"/>
    <w:rsid w:val="00C77FA1"/>
    <w:rsid w:val="00C800B8"/>
    <w:rsid w:val="00C8041A"/>
    <w:rsid w:val="00C80A71"/>
    <w:rsid w:val="00C80BA7"/>
    <w:rsid w:val="00C80D61"/>
    <w:rsid w:val="00C810C8"/>
    <w:rsid w:val="00C81284"/>
    <w:rsid w:val="00C81384"/>
    <w:rsid w:val="00C813D0"/>
    <w:rsid w:val="00C8187E"/>
    <w:rsid w:val="00C8198E"/>
    <w:rsid w:val="00C81AA7"/>
    <w:rsid w:val="00C81DA8"/>
    <w:rsid w:val="00C81E75"/>
    <w:rsid w:val="00C822C5"/>
    <w:rsid w:val="00C82460"/>
    <w:rsid w:val="00C8262A"/>
    <w:rsid w:val="00C828BC"/>
    <w:rsid w:val="00C82D19"/>
    <w:rsid w:val="00C82E15"/>
    <w:rsid w:val="00C82EA4"/>
    <w:rsid w:val="00C83338"/>
    <w:rsid w:val="00C84292"/>
    <w:rsid w:val="00C84939"/>
    <w:rsid w:val="00C8496E"/>
    <w:rsid w:val="00C84A53"/>
    <w:rsid w:val="00C84ECD"/>
    <w:rsid w:val="00C85A2D"/>
    <w:rsid w:val="00C85F86"/>
    <w:rsid w:val="00C8638C"/>
    <w:rsid w:val="00C863FE"/>
    <w:rsid w:val="00C86BBD"/>
    <w:rsid w:val="00C86D60"/>
    <w:rsid w:val="00C8703B"/>
    <w:rsid w:val="00C870D5"/>
    <w:rsid w:val="00C87102"/>
    <w:rsid w:val="00C8782F"/>
    <w:rsid w:val="00C90073"/>
    <w:rsid w:val="00C90B49"/>
    <w:rsid w:val="00C90FF1"/>
    <w:rsid w:val="00C91BCC"/>
    <w:rsid w:val="00C91EE1"/>
    <w:rsid w:val="00C9260B"/>
    <w:rsid w:val="00C9289B"/>
    <w:rsid w:val="00C929CF"/>
    <w:rsid w:val="00C92E4D"/>
    <w:rsid w:val="00C92F43"/>
    <w:rsid w:val="00C92F51"/>
    <w:rsid w:val="00C92F5B"/>
    <w:rsid w:val="00C93285"/>
    <w:rsid w:val="00C93478"/>
    <w:rsid w:val="00C9368F"/>
    <w:rsid w:val="00C937AD"/>
    <w:rsid w:val="00C937BF"/>
    <w:rsid w:val="00C937F0"/>
    <w:rsid w:val="00C94460"/>
    <w:rsid w:val="00C9499C"/>
    <w:rsid w:val="00C94DF3"/>
    <w:rsid w:val="00C94E8E"/>
    <w:rsid w:val="00C94EDD"/>
    <w:rsid w:val="00C953CC"/>
    <w:rsid w:val="00C953F7"/>
    <w:rsid w:val="00C954E3"/>
    <w:rsid w:val="00C95C0E"/>
    <w:rsid w:val="00C95EFA"/>
    <w:rsid w:val="00C964D0"/>
    <w:rsid w:val="00C965F1"/>
    <w:rsid w:val="00C96845"/>
    <w:rsid w:val="00C96AFD"/>
    <w:rsid w:val="00C96F45"/>
    <w:rsid w:val="00C96F99"/>
    <w:rsid w:val="00C97023"/>
    <w:rsid w:val="00C97382"/>
    <w:rsid w:val="00C97787"/>
    <w:rsid w:val="00C977C8"/>
    <w:rsid w:val="00C97BC8"/>
    <w:rsid w:val="00C97BF2"/>
    <w:rsid w:val="00C97CD3"/>
    <w:rsid w:val="00CA0325"/>
    <w:rsid w:val="00CA0461"/>
    <w:rsid w:val="00CA05B1"/>
    <w:rsid w:val="00CA094F"/>
    <w:rsid w:val="00CA0B1C"/>
    <w:rsid w:val="00CA13A6"/>
    <w:rsid w:val="00CA2193"/>
    <w:rsid w:val="00CA24B6"/>
    <w:rsid w:val="00CA295A"/>
    <w:rsid w:val="00CA2C8D"/>
    <w:rsid w:val="00CA2F5A"/>
    <w:rsid w:val="00CA342A"/>
    <w:rsid w:val="00CA34DD"/>
    <w:rsid w:val="00CA3CAD"/>
    <w:rsid w:val="00CA4000"/>
    <w:rsid w:val="00CA45AC"/>
    <w:rsid w:val="00CA460B"/>
    <w:rsid w:val="00CA492E"/>
    <w:rsid w:val="00CA4BFF"/>
    <w:rsid w:val="00CA57B8"/>
    <w:rsid w:val="00CA6B65"/>
    <w:rsid w:val="00CA6CBF"/>
    <w:rsid w:val="00CA70D1"/>
    <w:rsid w:val="00CA7258"/>
    <w:rsid w:val="00CA7B14"/>
    <w:rsid w:val="00CA7DF5"/>
    <w:rsid w:val="00CB0014"/>
    <w:rsid w:val="00CB012E"/>
    <w:rsid w:val="00CB02F4"/>
    <w:rsid w:val="00CB0308"/>
    <w:rsid w:val="00CB07C5"/>
    <w:rsid w:val="00CB07EA"/>
    <w:rsid w:val="00CB09DB"/>
    <w:rsid w:val="00CB0A28"/>
    <w:rsid w:val="00CB0D94"/>
    <w:rsid w:val="00CB10E0"/>
    <w:rsid w:val="00CB124E"/>
    <w:rsid w:val="00CB141B"/>
    <w:rsid w:val="00CB1892"/>
    <w:rsid w:val="00CB1C9A"/>
    <w:rsid w:val="00CB1E84"/>
    <w:rsid w:val="00CB2009"/>
    <w:rsid w:val="00CB2062"/>
    <w:rsid w:val="00CB26BC"/>
    <w:rsid w:val="00CB2ECE"/>
    <w:rsid w:val="00CB3980"/>
    <w:rsid w:val="00CB39FA"/>
    <w:rsid w:val="00CB3BAC"/>
    <w:rsid w:val="00CB3D31"/>
    <w:rsid w:val="00CB3FC4"/>
    <w:rsid w:val="00CB42DC"/>
    <w:rsid w:val="00CB4481"/>
    <w:rsid w:val="00CB46D8"/>
    <w:rsid w:val="00CB4EE2"/>
    <w:rsid w:val="00CB55A9"/>
    <w:rsid w:val="00CB5829"/>
    <w:rsid w:val="00CB5CCE"/>
    <w:rsid w:val="00CB64D7"/>
    <w:rsid w:val="00CB6544"/>
    <w:rsid w:val="00CB6821"/>
    <w:rsid w:val="00CB6914"/>
    <w:rsid w:val="00CB7233"/>
    <w:rsid w:val="00CB73BC"/>
    <w:rsid w:val="00CB75C3"/>
    <w:rsid w:val="00CB7DF9"/>
    <w:rsid w:val="00CB7E4C"/>
    <w:rsid w:val="00CC038C"/>
    <w:rsid w:val="00CC06AD"/>
    <w:rsid w:val="00CC0AE4"/>
    <w:rsid w:val="00CC10E8"/>
    <w:rsid w:val="00CC1385"/>
    <w:rsid w:val="00CC1DC5"/>
    <w:rsid w:val="00CC1F4F"/>
    <w:rsid w:val="00CC21A6"/>
    <w:rsid w:val="00CC2406"/>
    <w:rsid w:val="00CC275A"/>
    <w:rsid w:val="00CC27B0"/>
    <w:rsid w:val="00CC2D04"/>
    <w:rsid w:val="00CC2DF5"/>
    <w:rsid w:val="00CC313B"/>
    <w:rsid w:val="00CC342F"/>
    <w:rsid w:val="00CC3FA5"/>
    <w:rsid w:val="00CC432E"/>
    <w:rsid w:val="00CC448B"/>
    <w:rsid w:val="00CC4778"/>
    <w:rsid w:val="00CC47C7"/>
    <w:rsid w:val="00CC484E"/>
    <w:rsid w:val="00CC48C9"/>
    <w:rsid w:val="00CC4C65"/>
    <w:rsid w:val="00CC4F32"/>
    <w:rsid w:val="00CC51BD"/>
    <w:rsid w:val="00CC6022"/>
    <w:rsid w:val="00CC672A"/>
    <w:rsid w:val="00CC7BDB"/>
    <w:rsid w:val="00CC7CF5"/>
    <w:rsid w:val="00CD0481"/>
    <w:rsid w:val="00CD06EA"/>
    <w:rsid w:val="00CD0785"/>
    <w:rsid w:val="00CD0A93"/>
    <w:rsid w:val="00CD1904"/>
    <w:rsid w:val="00CD1D36"/>
    <w:rsid w:val="00CD20F1"/>
    <w:rsid w:val="00CD2B62"/>
    <w:rsid w:val="00CD2BFD"/>
    <w:rsid w:val="00CD2C33"/>
    <w:rsid w:val="00CD30CE"/>
    <w:rsid w:val="00CD317E"/>
    <w:rsid w:val="00CD3495"/>
    <w:rsid w:val="00CD37B5"/>
    <w:rsid w:val="00CD41CA"/>
    <w:rsid w:val="00CD4A0A"/>
    <w:rsid w:val="00CD4C2F"/>
    <w:rsid w:val="00CD4C32"/>
    <w:rsid w:val="00CD4E11"/>
    <w:rsid w:val="00CD555F"/>
    <w:rsid w:val="00CD55DC"/>
    <w:rsid w:val="00CD57B0"/>
    <w:rsid w:val="00CD5ABD"/>
    <w:rsid w:val="00CD5B38"/>
    <w:rsid w:val="00CD6363"/>
    <w:rsid w:val="00CD6E8C"/>
    <w:rsid w:val="00CD6F59"/>
    <w:rsid w:val="00CD7468"/>
    <w:rsid w:val="00CD7583"/>
    <w:rsid w:val="00CD78DE"/>
    <w:rsid w:val="00CD7E3F"/>
    <w:rsid w:val="00CE03C2"/>
    <w:rsid w:val="00CE0814"/>
    <w:rsid w:val="00CE1105"/>
    <w:rsid w:val="00CE1273"/>
    <w:rsid w:val="00CE14C2"/>
    <w:rsid w:val="00CE14FC"/>
    <w:rsid w:val="00CE17BB"/>
    <w:rsid w:val="00CE17FB"/>
    <w:rsid w:val="00CE1B65"/>
    <w:rsid w:val="00CE1DC2"/>
    <w:rsid w:val="00CE1E4D"/>
    <w:rsid w:val="00CE23F9"/>
    <w:rsid w:val="00CE2893"/>
    <w:rsid w:val="00CE2969"/>
    <w:rsid w:val="00CE2B69"/>
    <w:rsid w:val="00CE2CBD"/>
    <w:rsid w:val="00CE2E9E"/>
    <w:rsid w:val="00CE2FF4"/>
    <w:rsid w:val="00CE3D4F"/>
    <w:rsid w:val="00CE3EDA"/>
    <w:rsid w:val="00CE418A"/>
    <w:rsid w:val="00CE4201"/>
    <w:rsid w:val="00CE4A87"/>
    <w:rsid w:val="00CE4E1D"/>
    <w:rsid w:val="00CE4E1E"/>
    <w:rsid w:val="00CE50E2"/>
    <w:rsid w:val="00CE516D"/>
    <w:rsid w:val="00CE554F"/>
    <w:rsid w:val="00CE5A8F"/>
    <w:rsid w:val="00CE5AEA"/>
    <w:rsid w:val="00CE5CE6"/>
    <w:rsid w:val="00CE6249"/>
    <w:rsid w:val="00CE6268"/>
    <w:rsid w:val="00CE65EE"/>
    <w:rsid w:val="00CE678C"/>
    <w:rsid w:val="00CE6882"/>
    <w:rsid w:val="00CE6A6F"/>
    <w:rsid w:val="00CE6B59"/>
    <w:rsid w:val="00CE6B82"/>
    <w:rsid w:val="00CE6B9E"/>
    <w:rsid w:val="00CE6C16"/>
    <w:rsid w:val="00CE6C8C"/>
    <w:rsid w:val="00CE6FD7"/>
    <w:rsid w:val="00CE7252"/>
    <w:rsid w:val="00CE7323"/>
    <w:rsid w:val="00CE744C"/>
    <w:rsid w:val="00CE774B"/>
    <w:rsid w:val="00CE7AEA"/>
    <w:rsid w:val="00CE7BF1"/>
    <w:rsid w:val="00CE7E83"/>
    <w:rsid w:val="00CE7F6C"/>
    <w:rsid w:val="00CF04BC"/>
    <w:rsid w:val="00CF0674"/>
    <w:rsid w:val="00CF06A9"/>
    <w:rsid w:val="00CF0C90"/>
    <w:rsid w:val="00CF0EF1"/>
    <w:rsid w:val="00CF13BF"/>
    <w:rsid w:val="00CF1D5F"/>
    <w:rsid w:val="00CF1D91"/>
    <w:rsid w:val="00CF1DBB"/>
    <w:rsid w:val="00CF210E"/>
    <w:rsid w:val="00CF22AD"/>
    <w:rsid w:val="00CF23D3"/>
    <w:rsid w:val="00CF2430"/>
    <w:rsid w:val="00CF2814"/>
    <w:rsid w:val="00CF3196"/>
    <w:rsid w:val="00CF33D7"/>
    <w:rsid w:val="00CF3422"/>
    <w:rsid w:val="00CF35DA"/>
    <w:rsid w:val="00CF40A0"/>
    <w:rsid w:val="00CF43E9"/>
    <w:rsid w:val="00CF450E"/>
    <w:rsid w:val="00CF5392"/>
    <w:rsid w:val="00CF5703"/>
    <w:rsid w:val="00CF58BB"/>
    <w:rsid w:val="00CF63FA"/>
    <w:rsid w:val="00CF658D"/>
    <w:rsid w:val="00CF6C3D"/>
    <w:rsid w:val="00CF713E"/>
    <w:rsid w:val="00CF7187"/>
    <w:rsid w:val="00CF73D2"/>
    <w:rsid w:val="00CF7692"/>
    <w:rsid w:val="00CF76A5"/>
    <w:rsid w:val="00CF776E"/>
    <w:rsid w:val="00CF796E"/>
    <w:rsid w:val="00CF7BB9"/>
    <w:rsid w:val="00CF7DC1"/>
    <w:rsid w:val="00D000CA"/>
    <w:rsid w:val="00D004BD"/>
    <w:rsid w:val="00D00F6F"/>
    <w:rsid w:val="00D016C5"/>
    <w:rsid w:val="00D01C9D"/>
    <w:rsid w:val="00D02348"/>
    <w:rsid w:val="00D02458"/>
    <w:rsid w:val="00D0255B"/>
    <w:rsid w:val="00D03148"/>
    <w:rsid w:val="00D035D9"/>
    <w:rsid w:val="00D04199"/>
    <w:rsid w:val="00D0423D"/>
    <w:rsid w:val="00D046AA"/>
    <w:rsid w:val="00D04A71"/>
    <w:rsid w:val="00D05068"/>
    <w:rsid w:val="00D062EA"/>
    <w:rsid w:val="00D06338"/>
    <w:rsid w:val="00D072B6"/>
    <w:rsid w:val="00D077C3"/>
    <w:rsid w:val="00D07A1B"/>
    <w:rsid w:val="00D07E83"/>
    <w:rsid w:val="00D10886"/>
    <w:rsid w:val="00D10FA3"/>
    <w:rsid w:val="00D111CC"/>
    <w:rsid w:val="00D1130F"/>
    <w:rsid w:val="00D113CA"/>
    <w:rsid w:val="00D11506"/>
    <w:rsid w:val="00D116C0"/>
    <w:rsid w:val="00D119F5"/>
    <w:rsid w:val="00D125DC"/>
    <w:rsid w:val="00D12648"/>
    <w:rsid w:val="00D126AC"/>
    <w:rsid w:val="00D127E9"/>
    <w:rsid w:val="00D12E1D"/>
    <w:rsid w:val="00D1349C"/>
    <w:rsid w:val="00D1353A"/>
    <w:rsid w:val="00D13DD1"/>
    <w:rsid w:val="00D1410D"/>
    <w:rsid w:val="00D142F5"/>
    <w:rsid w:val="00D14A99"/>
    <w:rsid w:val="00D14C7F"/>
    <w:rsid w:val="00D14D5C"/>
    <w:rsid w:val="00D1519B"/>
    <w:rsid w:val="00D1519C"/>
    <w:rsid w:val="00D1523C"/>
    <w:rsid w:val="00D15773"/>
    <w:rsid w:val="00D15951"/>
    <w:rsid w:val="00D15E5C"/>
    <w:rsid w:val="00D16810"/>
    <w:rsid w:val="00D168B0"/>
    <w:rsid w:val="00D168CE"/>
    <w:rsid w:val="00D16E80"/>
    <w:rsid w:val="00D17160"/>
    <w:rsid w:val="00D17893"/>
    <w:rsid w:val="00D17AF9"/>
    <w:rsid w:val="00D17F6F"/>
    <w:rsid w:val="00D201E6"/>
    <w:rsid w:val="00D21307"/>
    <w:rsid w:val="00D21D47"/>
    <w:rsid w:val="00D21DA3"/>
    <w:rsid w:val="00D21E1E"/>
    <w:rsid w:val="00D21E42"/>
    <w:rsid w:val="00D2255D"/>
    <w:rsid w:val="00D22612"/>
    <w:rsid w:val="00D228E2"/>
    <w:rsid w:val="00D22B50"/>
    <w:rsid w:val="00D22D73"/>
    <w:rsid w:val="00D231AB"/>
    <w:rsid w:val="00D23D5D"/>
    <w:rsid w:val="00D240B6"/>
    <w:rsid w:val="00D2469E"/>
    <w:rsid w:val="00D24B45"/>
    <w:rsid w:val="00D24B7B"/>
    <w:rsid w:val="00D24D47"/>
    <w:rsid w:val="00D24F12"/>
    <w:rsid w:val="00D25457"/>
    <w:rsid w:val="00D25E0F"/>
    <w:rsid w:val="00D25EDB"/>
    <w:rsid w:val="00D260CC"/>
    <w:rsid w:val="00D2626D"/>
    <w:rsid w:val="00D2670B"/>
    <w:rsid w:val="00D268BF"/>
    <w:rsid w:val="00D26F8A"/>
    <w:rsid w:val="00D27642"/>
    <w:rsid w:val="00D27969"/>
    <w:rsid w:val="00D27B21"/>
    <w:rsid w:val="00D30F3E"/>
    <w:rsid w:val="00D31103"/>
    <w:rsid w:val="00D3193F"/>
    <w:rsid w:val="00D31CF7"/>
    <w:rsid w:val="00D31EDC"/>
    <w:rsid w:val="00D321FB"/>
    <w:rsid w:val="00D3256D"/>
    <w:rsid w:val="00D32584"/>
    <w:rsid w:val="00D326B2"/>
    <w:rsid w:val="00D32941"/>
    <w:rsid w:val="00D332F1"/>
    <w:rsid w:val="00D33911"/>
    <w:rsid w:val="00D343F3"/>
    <w:rsid w:val="00D34465"/>
    <w:rsid w:val="00D34C3D"/>
    <w:rsid w:val="00D35224"/>
    <w:rsid w:val="00D355EB"/>
    <w:rsid w:val="00D3664F"/>
    <w:rsid w:val="00D36728"/>
    <w:rsid w:val="00D37001"/>
    <w:rsid w:val="00D373A7"/>
    <w:rsid w:val="00D37467"/>
    <w:rsid w:val="00D37AC8"/>
    <w:rsid w:val="00D37BAD"/>
    <w:rsid w:val="00D37C9A"/>
    <w:rsid w:val="00D4065C"/>
    <w:rsid w:val="00D40873"/>
    <w:rsid w:val="00D41071"/>
    <w:rsid w:val="00D4124A"/>
    <w:rsid w:val="00D41F6F"/>
    <w:rsid w:val="00D42A2A"/>
    <w:rsid w:val="00D42DBA"/>
    <w:rsid w:val="00D431CF"/>
    <w:rsid w:val="00D4344E"/>
    <w:rsid w:val="00D43704"/>
    <w:rsid w:val="00D438FF"/>
    <w:rsid w:val="00D43C30"/>
    <w:rsid w:val="00D43CED"/>
    <w:rsid w:val="00D43FD8"/>
    <w:rsid w:val="00D4439D"/>
    <w:rsid w:val="00D44541"/>
    <w:rsid w:val="00D4470A"/>
    <w:rsid w:val="00D44A2C"/>
    <w:rsid w:val="00D44BCB"/>
    <w:rsid w:val="00D45098"/>
    <w:rsid w:val="00D45384"/>
    <w:rsid w:val="00D457C6"/>
    <w:rsid w:val="00D45894"/>
    <w:rsid w:val="00D4596A"/>
    <w:rsid w:val="00D45A10"/>
    <w:rsid w:val="00D45B43"/>
    <w:rsid w:val="00D46132"/>
    <w:rsid w:val="00D4613C"/>
    <w:rsid w:val="00D461EA"/>
    <w:rsid w:val="00D468DE"/>
    <w:rsid w:val="00D469FF"/>
    <w:rsid w:val="00D46C4F"/>
    <w:rsid w:val="00D46C7A"/>
    <w:rsid w:val="00D47056"/>
    <w:rsid w:val="00D4772B"/>
    <w:rsid w:val="00D478EC"/>
    <w:rsid w:val="00D47BFD"/>
    <w:rsid w:val="00D47CD1"/>
    <w:rsid w:val="00D5029C"/>
    <w:rsid w:val="00D503E6"/>
    <w:rsid w:val="00D504C5"/>
    <w:rsid w:val="00D50BFE"/>
    <w:rsid w:val="00D50CA5"/>
    <w:rsid w:val="00D51024"/>
    <w:rsid w:val="00D51573"/>
    <w:rsid w:val="00D51A46"/>
    <w:rsid w:val="00D52090"/>
    <w:rsid w:val="00D5247A"/>
    <w:rsid w:val="00D52714"/>
    <w:rsid w:val="00D527BE"/>
    <w:rsid w:val="00D52D45"/>
    <w:rsid w:val="00D52F37"/>
    <w:rsid w:val="00D535A8"/>
    <w:rsid w:val="00D5364B"/>
    <w:rsid w:val="00D53CFF"/>
    <w:rsid w:val="00D53D64"/>
    <w:rsid w:val="00D541F9"/>
    <w:rsid w:val="00D546E3"/>
    <w:rsid w:val="00D5482E"/>
    <w:rsid w:val="00D54D64"/>
    <w:rsid w:val="00D54DF3"/>
    <w:rsid w:val="00D5500E"/>
    <w:rsid w:val="00D55215"/>
    <w:rsid w:val="00D5546B"/>
    <w:rsid w:val="00D554E2"/>
    <w:rsid w:val="00D55C68"/>
    <w:rsid w:val="00D561ED"/>
    <w:rsid w:val="00D564B2"/>
    <w:rsid w:val="00D565D8"/>
    <w:rsid w:val="00D565DD"/>
    <w:rsid w:val="00D56D66"/>
    <w:rsid w:val="00D57429"/>
    <w:rsid w:val="00D575B5"/>
    <w:rsid w:val="00D577C2"/>
    <w:rsid w:val="00D5798F"/>
    <w:rsid w:val="00D57B23"/>
    <w:rsid w:val="00D57BBF"/>
    <w:rsid w:val="00D6022B"/>
    <w:rsid w:val="00D60522"/>
    <w:rsid w:val="00D60F2C"/>
    <w:rsid w:val="00D6102A"/>
    <w:rsid w:val="00D6109E"/>
    <w:rsid w:val="00D61DD8"/>
    <w:rsid w:val="00D61E64"/>
    <w:rsid w:val="00D61F32"/>
    <w:rsid w:val="00D62095"/>
    <w:rsid w:val="00D62311"/>
    <w:rsid w:val="00D627B9"/>
    <w:rsid w:val="00D627F8"/>
    <w:rsid w:val="00D628DE"/>
    <w:rsid w:val="00D62D95"/>
    <w:rsid w:val="00D6327E"/>
    <w:rsid w:val="00D636EE"/>
    <w:rsid w:val="00D63A0F"/>
    <w:rsid w:val="00D64160"/>
    <w:rsid w:val="00D6425B"/>
    <w:rsid w:val="00D64824"/>
    <w:rsid w:val="00D64988"/>
    <w:rsid w:val="00D64CFA"/>
    <w:rsid w:val="00D64FB5"/>
    <w:rsid w:val="00D65090"/>
    <w:rsid w:val="00D650C0"/>
    <w:rsid w:val="00D65275"/>
    <w:rsid w:val="00D652FC"/>
    <w:rsid w:val="00D65B36"/>
    <w:rsid w:val="00D66460"/>
    <w:rsid w:val="00D668E9"/>
    <w:rsid w:val="00D66CB9"/>
    <w:rsid w:val="00D66F34"/>
    <w:rsid w:val="00D67207"/>
    <w:rsid w:val="00D677D2"/>
    <w:rsid w:val="00D67874"/>
    <w:rsid w:val="00D67AC3"/>
    <w:rsid w:val="00D67C50"/>
    <w:rsid w:val="00D7048B"/>
    <w:rsid w:val="00D7093D"/>
    <w:rsid w:val="00D70AEC"/>
    <w:rsid w:val="00D70C12"/>
    <w:rsid w:val="00D711AB"/>
    <w:rsid w:val="00D7142B"/>
    <w:rsid w:val="00D7188B"/>
    <w:rsid w:val="00D71A06"/>
    <w:rsid w:val="00D71ACB"/>
    <w:rsid w:val="00D71DA5"/>
    <w:rsid w:val="00D724B2"/>
    <w:rsid w:val="00D72575"/>
    <w:rsid w:val="00D72A92"/>
    <w:rsid w:val="00D72E23"/>
    <w:rsid w:val="00D72EC2"/>
    <w:rsid w:val="00D72EC9"/>
    <w:rsid w:val="00D73242"/>
    <w:rsid w:val="00D73D35"/>
    <w:rsid w:val="00D745EB"/>
    <w:rsid w:val="00D74886"/>
    <w:rsid w:val="00D74BB7"/>
    <w:rsid w:val="00D74CC9"/>
    <w:rsid w:val="00D74D07"/>
    <w:rsid w:val="00D74EFE"/>
    <w:rsid w:val="00D752CD"/>
    <w:rsid w:val="00D7532E"/>
    <w:rsid w:val="00D7554F"/>
    <w:rsid w:val="00D7562F"/>
    <w:rsid w:val="00D7566B"/>
    <w:rsid w:val="00D7587C"/>
    <w:rsid w:val="00D75966"/>
    <w:rsid w:val="00D763F8"/>
    <w:rsid w:val="00D764F4"/>
    <w:rsid w:val="00D7656B"/>
    <w:rsid w:val="00D76596"/>
    <w:rsid w:val="00D7665C"/>
    <w:rsid w:val="00D767BE"/>
    <w:rsid w:val="00D76857"/>
    <w:rsid w:val="00D768B0"/>
    <w:rsid w:val="00D772BD"/>
    <w:rsid w:val="00D77782"/>
    <w:rsid w:val="00D77956"/>
    <w:rsid w:val="00D77CD9"/>
    <w:rsid w:val="00D8005A"/>
    <w:rsid w:val="00D801C0"/>
    <w:rsid w:val="00D803F4"/>
    <w:rsid w:val="00D8062C"/>
    <w:rsid w:val="00D8093D"/>
    <w:rsid w:val="00D80F90"/>
    <w:rsid w:val="00D81253"/>
    <w:rsid w:val="00D818C9"/>
    <w:rsid w:val="00D81D0A"/>
    <w:rsid w:val="00D823C5"/>
    <w:rsid w:val="00D82553"/>
    <w:rsid w:val="00D82571"/>
    <w:rsid w:val="00D8321D"/>
    <w:rsid w:val="00D83765"/>
    <w:rsid w:val="00D83853"/>
    <w:rsid w:val="00D838E5"/>
    <w:rsid w:val="00D83BBE"/>
    <w:rsid w:val="00D83C8A"/>
    <w:rsid w:val="00D83D91"/>
    <w:rsid w:val="00D841FF"/>
    <w:rsid w:val="00D842B4"/>
    <w:rsid w:val="00D84561"/>
    <w:rsid w:val="00D855FC"/>
    <w:rsid w:val="00D85B34"/>
    <w:rsid w:val="00D85D63"/>
    <w:rsid w:val="00D860A3"/>
    <w:rsid w:val="00D86581"/>
    <w:rsid w:val="00D86A83"/>
    <w:rsid w:val="00D870A0"/>
    <w:rsid w:val="00D87349"/>
    <w:rsid w:val="00D87696"/>
    <w:rsid w:val="00D87927"/>
    <w:rsid w:val="00D87AE1"/>
    <w:rsid w:val="00D9009F"/>
    <w:rsid w:val="00D903D8"/>
    <w:rsid w:val="00D9071B"/>
    <w:rsid w:val="00D90761"/>
    <w:rsid w:val="00D9081E"/>
    <w:rsid w:val="00D909B9"/>
    <w:rsid w:val="00D90C4F"/>
    <w:rsid w:val="00D90F6F"/>
    <w:rsid w:val="00D91188"/>
    <w:rsid w:val="00D91618"/>
    <w:rsid w:val="00D9187D"/>
    <w:rsid w:val="00D91947"/>
    <w:rsid w:val="00D91D39"/>
    <w:rsid w:val="00D9225A"/>
    <w:rsid w:val="00D9274F"/>
    <w:rsid w:val="00D92A0E"/>
    <w:rsid w:val="00D92A10"/>
    <w:rsid w:val="00D92A6F"/>
    <w:rsid w:val="00D92E0F"/>
    <w:rsid w:val="00D9317C"/>
    <w:rsid w:val="00D9321E"/>
    <w:rsid w:val="00D934DA"/>
    <w:rsid w:val="00D9358D"/>
    <w:rsid w:val="00D93CB9"/>
    <w:rsid w:val="00D93D38"/>
    <w:rsid w:val="00D94218"/>
    <w:rsid w:val="00D94270"/>
    <w:rsid w:val="00D9431C"/>
    <w:rsid w:val="00D94383"/>
    <w:rsid w:val="00D9443C"/>
    <w:rsid w:val="00D9456F"/>
    <w:rsid w:val="00D9461B"/>
    <w:rsid w:val="00D946BA"/>
    <w:rsid w:val="00D94827"/>
    <w:rsid w:val="00D94E11"/>
    <w:rsid w:val="00D9531A"/>
    <w:rsid w:val="00D95AE8"/>
    <w:rsid w:val="00D95FFD"/>
    <w:rsid w:val="00D96716"/>
    <w:rsid w:val="00D96878"/>
    <w:rsid w:val="00D969AF"/>
    <w:rsid w:val="00D9735A"/>
    <w:rsid w:val="00D9747A"/>
    <w:rsid w:val="00D974FB"/>
    <w:rsid w:val="00D9764F"/>
    <w:rsid w:val="00D97668"/>
    <w:rsid w:val="00D977AA"/>
    <w:rsid w:val="00D97ADF"/>
    <w:rsid w:val="00D97C80"/>
    <w:rsid w:val="00DA01FD"/>
    <w:rsid w:val="00DA0257"/>
    <w:rsid w:val="00DA0805"/>
    <w:rsid w:val="00DA0D7E"/>
    <w:rsid w:val="00DA0DB3"/>
    <w:rsid w:val="00DA13C3"/>
    <w:rsid w:val="00DA14A5"/>
    <w:rsid w:val="00DA192E"/>
    <w:rsid w:val="00DA1A47"/>
    <w:rsid w:val="00DA1F32"/>
    <w:rsid w:val="00DA225B"/>
    <w:rsid w:val="00DA2417"/>
    <w:rsid w:val="00DA2759"/>
    <w:rsid w:val="00DA2821"/>
    <w:rsid w:val="00DA2A60"/>
    <w:rsid w:val="00DA2FC9"/>
    <w:rsid w:val="00DA32F3"/>
    <w:rsid w:val="00DA3447"/>
    <w:rsid w:val="00DA3777"/>
    <w:rsid w:val="00DA388E"/>
    <w:rsid w:val="00DA38C4"/>
    <w:rsid w:val="00DA38ED"/>
    <w:rsid w:val="00DA3969"/>
    <w:rsid w:val="00DA41F8"/>
    <w:rsid w:val="00DA48E2"/>
    <w:rsid w:val="00DA4ED7"/>
    <w:rsid w:val="00DA4F89"/>
    <w:rsid w:val="00DA5113"/>
    <w:rsid w:val="00DA5266"/>
    <w:rsid w:val="00DA550E"/>
    <w:rsid w:val="00DA573C"/>
    <w:rsid w:val="00DA5929"/>
    <w:rsid w:val="00DA5D82"/>
    <w:rsid w:val="00DA5DF8"/>
    <w:rsid w:val="00DA5E7F"/>
    <w:rsid w:val="00DA62C3"/>
    <w:rsid w:val="00DA6400"/>
    <w:rsid w:val="00DA6626"/>
    <w:rsid w:val="00DA67AD"/>
    <w:rsid w:val="00DA693F"/>
    <w:rsid w:val="00DA6E3F"/>
    <w:rsid w:val="00DA7075"/>
    <w:rsid w:val="00DA7537"/>
    <w:rsid w:val="00DA7839"/>
    <w:rsid w:val="00DA795C"/>
    <w:rsid w:val="00DA79BB"/>
    <w:rsid w:val="00DA7E26"/>
    <w:rsid w:val="00DA7EA9"/>
    <w:rsid w:val="00DB01F8"/>
    <w:rsid w:val="00DB05F1"/>
    <w:rsid w:val="00DB085D"/>
    <w:rsid w:val="00DB095C"/>
    <w:rsid w:val="00DB0B1C"/>
    <w:rsid w:val="00DB0C17"/>
    <w:rsid w:val="00DB0E50"/>
    <w:rsid w:val="00DB110B"/>
    <w:rsid w:val="00DB1330"/>
    <w:rsid w:val="00DB1685"/>
    <w:rsid w:val="00DB1B44"/>
    <w:rsid w:val="00DB1BFB"/>
    <w:rsid w:val="00DB1CC2"/>
    <w:rsid w:val="00DB1D91"/>
    <w:rsid w:val="00DB2156"/>
    <w:rsid w:val="00DB22BC"/>
    <w:rsid w:val="00DB29F9"/>
    <w:rsid w:val="00DB2CAE"/>
    <w:rsid w:val="00DB30DD"/>
    <w:rsid w:val="00DB30F8"/>
    <w:rsid w:val="00DB3D62"/>
    <w:rsid w:val="00DB4386"/>
    <w:rsid w:val="00DB454D"/>
    <w:rsid w:val="00DB4826"/>
    <w:rsid w:val="00DB4A9B"/>
    <w:rsid w:val="00DB4D78"/>
    <w:rsid w:val="00DB5379"/>
    <w:rsid w:val="00DB5435"/>
    <w:rsid w:val="00DB54B6"/>
    <w:rsid w:val="00DB54CE"/>
    <w:rsid w:val="00DB554E"/>
    <w:rsid w:val="00DB5678"/>
    <w:rsid w:val="00DB5942"/>
    <w:rsid w:val="00DB6B46"/>
    <w:rsid w:val="00DB6BBE"/>
    <w:rsid w:val="00DB742D"/>
    <w:rsid w:val="00DB7799"/>
    <w:rsid w:val="00DB7F14"/>
    <w:rsid w:val="00DC0196"/>
    <w:rsid w:val="00DC05B9"/>
    <w:rsid w:val="00DC0A1F"/>
    <w:rsid w:val="00DC0AAE"/>
    <w:rsid w:val="00DC11CD"/>
    <w:rsid w:val="00DC1612"/>
    <w:rsid w:val="00DC1BA7"/>
    <w:rsid w:val="00DC1F1E"/>
    <w:rsid w:val="00DC260A"/>
    <w:rsid w:val="00DC2C3D"/>
    <w:rsid w:val="00DC3417"/>
    <w:rsid w:val="00DC3EB7"/>
    <w:rsid w:val="00DC4137"/>
    <w:rsid w:val="00DC42D2"/>
    <w:rsid w:val="00DC42E3"/>
    <w:rsid w:val="00DC4396"/>
    <w:rsid w:val="00DC451C"/>
    <w:rsid w:val="00DC47BE"/>
    <w:rsid w:val="00DC48B6"/>
    <w:rsid w:val="00DC4E31"/>
    <w:rsid w:val="00DC569E"/>
    <w:rsid w:val="00DC5B62"/>
    <w:rsid w:val="00DC5D5B"/>
    <w:rsid w:val="00DC6624"/>
    <w:rsid w:val="00DC670E"/>
    <w:rsid w:val="00DC67B9"/>
    <w:rsid w:val="00DC6C03"/>
    <w:rsid w:val="00DC6DC8"/>
    <w:rsid w:val="00DC6F37"/>
    <w:rsid w:val="00DC70C5"/>
    <w:rsid w:val="00DC743E"/>
    <w:rsid w:val="00DC7560"/>
    <w:rsid w:val="00DC7A65"/>
    <w:rsid w:val="00DD00F4"/>
    <w:rsid w:val="00DD0141"/>
    <w:rsid w:val="00DD0210"/>
    <w:rsid w:val="00DD03DF"/>
    <w:rsid w:val="00DD064B"/>
    <w:rsid w:val="00DD0781"/>
    <w:rsid w:val="00DD0D61"/>
    <w:rsid w:val="00DD1142"/>
    <w:rsid w:val="00DD1986"/>
    <w:rsid w:val="00DD19E7"/>
    <w:rsid w:val="00DD1DDE"/>
    <w:rsid w:val="00DD28EF"/>
    <w:rsid w:val="00DD32D9"/>
    <w:rsid w:val="00DD33B1"/>
    <w:rsid w:val="00DD3708"/>
    <w:rsid w:val="00DD3BED"/>
    <w:rsid w:val="00DD3E45"/>
    <w:rsid w:val="00DD3EF8"/>
    <w:rsid w:val="00DD4514"/>
    <w:rsid w:val="00DD453D"/>
    <w:rsid w:val="00DD4775"/>
    <w:rsid w:val="00DD5084"/>
    <w:rsid w:val="00DD5378"/>
    <w:rsid w:val="00DD553A"/>
    <w:rsid w:val="00DD56D3"/>
    <w:rsid w:val="00DD5DDD"/>
    <w:rsid w:val="00DD6292"/>
    <w:rsid w:val="00DD62E2"/>
    <w:rsid w:val="00DD63E4"/>
    <w:rsid w:val="00DD64B9"/>
    <w:rsid w:val="00DD650A"/>
    <w:rsid w:val="00DD657B"/>
    <w:rsid w:val="00DD6AF2"/>
    <w:rsid w:val="00DD6CEB"/>
    <w:rsid w:val="00DD70E9"/>
    <w:rsid w:val="00DD735B"/>
    <w:rsid w:val="00DD7D1C"/>
    <w:rsid w:val="00DD7D89"/>
    <w:rsid w:val="00DE0CAA"/>
    <w:rsid w:val="00DE1174"/>
    <w:rsid w:val="00DE11DD"/>
    <w:rsid w:val="00DE1454"/>
    <w:rsid w:val="00DE189C"/>
    <w:rsid w:val="00DE1D79"/>
    <w:rsid w:val="00DE1F50"/>
    <w:rsid w:val="00DE234D"/>
    <w:rsid w:val="00DE2579"/>
    <w:rsid w:val="00DE26C4"/>
    <w:rsid w:val="00DE29D9"/>
    <w:rsid w:val="00DE29F1"/>
    <w:rsid w:val="00DE2E48"/>
    <w:rsid w:val="00DE3195"/>
    <w:rsid w:val="00DE32D2"/>
    <w:rsid w:val="00DE3AE3"/>
    <w:rsid w:val="00DE3BEF"/>
    <w:rsid w:val="00DE3C0D"/>
    <w:rsid w:val="00DE3D11"/>
    <w:rsid w:val="00DE3E70"/>
    <w:rsid w:val="00DE4255"/>
    <w:rsid w:val="00DE4296"/>
    <w:rsid w:val="00DE4328"/>
    <w:rsid w:val="00DE452A"/>
    <w:rsid w:val="00DE5101"/>
    <w:rsid w:val="00DE576F"/>
    <w:rsid w:val="00DE5825"/>
    <w:rsid w:val="00DE5B54"/>
    <w:rsid w:val="00DE650D"/>
    <w:rsid w:val="00DE678B"/>
    <w:rsid w:val="00DE6BAB"/>
    <w:rsid w:val="00DE6F7F"/>
    <w:rsid w:val="00DE737B"/>
    <w:rsid w:val="00DE7557"/>
    <w:rsid w:val="00DE7696"/>
    <w:rsid w:val="00DE78ED"/>
    <w:rsid w:val="00DE7E30"/>
    <w:rsid w:val="00DF002F"/>
    <w:rsid w:val="00DF04D1"/>
    <w:rsid w:val="00DF07C3"/>
    <w:rsid w:val="00DF0AEA"/>
    <w:rsid w:val="00DF0E6E"/>
    <w:rsid w:val="00DF0FA9"/>
    <w:rsid w:val="00DF148A"/>
    <w:rsid w:val="00DF159E"/>
    <w:rsid w:val="00DF1B85"/>
    <w:rsid w:val="00DF1E07"/>
    <w:rsid w:val="00DF2584"/>
    <w:rsid w:val="00DF26FE"/>
    <w:rsid w:val="00DF2745"/>
    <w:rsid w:val="00DF2A12"/>
    <w:rsid w:val="00DF2B72"/>
    <w:rsid w:val="00DF2C18"/>
    <w:rsid w:val="00DF3195"/>
    <w:rsid w:val="00DF3268"/>
    <w:rsid w:val="00DF36DB"/>
    <w:rsid w:val="00DF3711"/>
    <w:rsid w:val="00DF374C"/>
    <w:rsid w:val="00DF3963"/>
    <w:rsid w:val="00DF3CE1"/>
    <w:rsid w:val="00DF3E41"/>
    <w:rsid w:val="00DF41C7"/>
    <w:rsid w:val="00DF4A68"/>
    <w:rsid w:val="00DF4BCC"/>
    <w:rsid w:val="00DF5ADA"/>
    <w:rsid w:val="00DF5E90"/>
    <w:rsid w:val="00DF61DD"/>
    <w:rsid w:val="00DF6A4A"/>
    <w:rsid w:val="00DF6E62"/>
    <w:rsid w:val="00DF6FC7"/>
    <w:rsid w:val="00DF70A8"/>
    <w:rsid w:val="00DF7116"/>
    <w:rsid w:val="00DF73BC"/>
    <w:rsid w:val="00DF751B"/>
    <w:rsid w:val="00DF7915"/>
    <w:rsid w:val="00DF7C19"/>
    <w:rsid w:val="00E00145"/>
    <w:rsid w:val="00E002D0"/>
    <w:rsid w:val="00E00775"/>
    <w:rsid w:val="00E008A5"/>
    <w:rsid w:val="00E00BB8"/>
    <w:rsid w:val="00E00E40"/>
    <w:rsid w:val="00E00FAB"/>
    <w:rsid w:val="00E00FFC"/>
    <w:rsid w:val="00E015ED"/>
    <w:rsid w:val="00E01A1D"/>
    <w:rsid w:val="00E01D5C"/>
    <w:rsid w:val="00E0214E"/>
    <w:rsid w:val="00E0215C"/>
    <w:rsid w:val="00E027DB"/>
    <w:rsid w:val="00E028D7"/>
    <w:rsid w:val="00E03049"/>
    <w:rsid w:val="00E03237"/>
    <w:rsid w:val="00E0337E"/>
    <w:rsid w:val="00E033BB"/>
    <w:rsid w:val="00E03AB5"/>
    <w:rsid w:val="00E03C2B"/>
    <w:rsid w:val="00E03C7F"/>
    <w:rsid w:val="00E0409D"/>
    <w:rsid w:val="00E04478"/>
    <w:rsid w:val="00E04492"/>
    <w:rsid w:val="00E045E5"/>
    <w:rsid w:val="00E0464D"/>
    <w:rsid w:val="00E0480B"/>
    <w:rsid w:val="00E04B83"/>
    <w:rsid w:val="00E04E9B"/>
    <w:rsid w:val="00E05760"/>
    <w:rsid w:val="00E06037"/>
    <w:rsid w:val="00E06863"/>
    <w:rsid w:val="00E06BAB"/>
    <w:rsid w:val="00E071AF"/>
    <w:rsid w:val="00E0793B"/>
    <w:rsid w:val="00E102E5"/>
    <w:rsid w:val="00E1046A"/>
    <w:rsid w:val="00E1092B"/>
    <w:rsid w:val="00E10BAC"/>
    <w:rsid w:val="00E10CF4"/>
    <w:rsid w:val="00E11C7B"/>
    <w:rsid w:val="00E1217F"/>
    <w:rsid w:val="00E124A5"/>
    <w:rsid w:val="00E12CD5"/>
    <w:rsid w:val="00E12EB2"/>
    <w:rsid w:val="00E13092"/>
    <w:rsid w:val="00E130F1"/>
    <w:rsid w:val="00E13147"/>
    <w:rsid w:val="00E13171"/>
    <w:rsid w:val="00E132D7"/>
    <w:rsid w:val="00E133D9"/>
    <w:rsid w:val="00E13573"/>
    <w:rsid w:val="00E13C4B"/>
    <w:rsid w:val="00E148A0"/>
    <w:rsid w:val="00E14B38"/>
    <w:rsid w:val="00E14BC2"/>
    <w:rsid w:val="00E14CEC"/>
    <w:rsid w:val="00E14D3B"/>
    <w:rsid w:val="00E14FDA"/>
    <w:rsid w:val="00E150A0"/>
    <w:rsid w:val="00E15380"/>
    <w:rsid w:val="00E15700"/>
    <w:rsid w:val="00E159B8"/>
    <w:rsid w:val="00E15DD5"/>
    <w:rsid w:val="00E15FAA"/>
    <w:rsid w:val="00E160C5"/>
    <w:rsid w:val="00E16805"/>
    <w:rsid w:val="00E168B2"/>
    <w:rsid w:val="00E17265"/>
    <w:rsid w:val="00E176C7"/>
    <w:rsid w:val="00E17775"/>
    <w:rsid w:val="00E17C97"/>
    <w:rsid w:val="00E2008E"/>
    <w:rsid w:val="00E202D9"/>
    <w:rsid w:val="00E20362"/>
    <w:rsid w:val="00E20741"/>
    <w:rsid w:val="00E2087E"/>
    <w:rsid w:val="00E208F7"/>
    <w:rsid w:val="00E2100A"/>
    <w:rsid w:val="00E210B7"/>
    <w:rsid w:val="00E214AF"/>
    <w:rsid w:val="00E21760"/>
    <w:rsid w:val="00E21E9F"/>
    <w:rsid w:val="00E22245"/>
    <w:rsid w:val="00E2251F"/>
    <w:rsid w:val="00E2264F"/>
    <w:rsid w:val="00E22724"/>
    <w:rsid w:val="00E228A1"/>
    <w:rsid w:val="00E22E51"/>
    <w:rsid w:val="00E23015"/>
    <w:rsid w:val="00E23084"/>
    <w:rsid w:val="00E23298"/>
    <w:rsid w:val="00E232A7"/>
    <w:rsid w:val="00E232AF"/>
    <w:rsid w:val="00E23496"/>
    <w:rsid w:val="00E235DB"/>
    <w:rsid w:val="00E23690"/>
    <w:rsid w:val="00E237D2"/>
    <w:rsid w:val="00E23ABB"/>
    <w:rsid w:val="00E23EFE"/>
    <w:rsid w:val="00E245AF"/>
    <w:rsid w:val="00E2485A"/>
    <w:rsid w:val="00E248FB"/>
    <w:rsid w:val="00E24E0B"/>
    <w:rsid w:val="00E2539F"/>
    <w:rsid w:val="00E25E4D"/>
    <w:rsid w:val="00E25F2F"/>
    <w:rsid w:val="00E2603C"/>
    <w:rsid w:val="00E26485"/>
    <w:rsid w:val="00E2663D"/>
    <w:rsid w:val="00E268CD"/>
    <w:rsid w:val="00E270A7"/>
    <w:rsid w:val="00E27523"/>
    <w:rsid w:val="00E27A6B"/>
    <w:rsid w:val="00E302E0"/>
    <w:rsid w:val="00E3030D"/>
    <w:rsid w:val="00E30599"/>
    <w:rsid w:val="00E305C0"/>
    <w:rsid w:val="00E30804"/>
    <w:rsid w:val="00E30BEF"/>
    <w:rsid w:val="00E3116F"/>
    <w:rsid w:val="00E311D6"/>
    <w:rsid w:val="00E31207"/>
    <w:rsid w:val="00E31468"/>
    <w:rsid w:val="00E3181A"/>
    <w:rsid w:val="00E31AC2"/>
    <w:rsid w:val="00E31C6F"/>
    <w:rsid w:val="00E31CAE"/>
    <w:rsid w:val="00E31F04"/>
    <w:rsid w:val="00E3272B"/>
    <w:rsid w:val="00E3308A"/>
    <w:rsid w:val="00E33FA6"/>
    <w:rsid w:val="00E3402D"/>
    <w:rsid w:val="00E34093"/>
    <w:rsid w:val="00E34B3A"/>
    <w:rsid w:val="00E34C17"/>
    <w:rsid w:val="00E34C81"/>
    <w:rsid w:val="00E34C98"/>
    <w:rsid w:val="00E34FC1"/>
    <w:rsid w:val="00E3558A"/>
    <w:rsid w:val="00E356E5"/>
    <w:rsid w:val="00E3597D"/>
    <w:rsid w:val="00E35BAB"/>
    <w:rsid w:val="00E35C05"/>
    <w:rsid w:val="00E35E3C"/>
    <w:rsid w:val="00E3605B"/>
    <w:rsid w:val="00E36427"/>
    <w:rsid w:val="00E36848"/>
    <w:rsid w:val="00E3693F"/>
    <w:rsid w:val="00E36BBE"/>
    <w:rsid w:val="00E36E84"/>
    <w:rsid w:val="00E3747E"/>
    <w:rsid w:val="00E37528"/>
    <w:rsid w:val="00E37704"/>
    <w:rsid w:val="00E37E37"/>
    <w:rsid w:val="00E4027D"/>
    <w:rsid w:val="00E403C0"/>
    <w:rsid w:val="00E40409"/>
    <w:rsid w:val="00E406CF"/>
    <w:rsid w:val="00E40AEA"/>
    <w:rsid w:val="00E40BB0"/>
    <w:rsid w:val="00E40DC0"/>
    <w:rsid w:val="00E410EF"/>
    <w:rsid w:val="00E4184B"/>
    <w:rsid w:val="00E41B80"/>
    <w:rsid w:val="00E41D4A"/>
    <w:rsid w:val="00E41F63"/>
    <w:rsid w:val="00E4202A"/>
    <w:rsid w:val="00E42291"/>
    <w:rsid w:val="00E423B9"/>
    <w:rsid w:val="00E434DF"/>
    <w:rsid w:val="00E43728"/>
    <w:rsid w:val="00E43B43"/>
    <w:rsid w:val="00E43B72"/>
    <w:rsid w:val="00E43D6F"/>
    <w:rsid w:val="00E43E1D"/>
    <w:rsid w:val="00E4453E"/>
    <w:rsid w:val="00E449B3"/>
    <w:rsid w:val="00E44B5B"/>
    <w:rsid w:val="00E450C4"/>
    <w:rsid w:val="00E4531D"/>
    <w:rsid w:val="00E45444"/>
    <w:rsid w:val="00E45A06"/>
    <w:rsid w:val="00E45BDC"/>
    <w:rsid w:val="00E45F6B"/>
    <w:rsid w:val="00E460CD"/>
    <w:rsid w:val="00E46608"/>
    <w:rsid w:val="00E469A6"/>
    <w:rsid w:val="00E46E8F"/>
    <w:rsid w:val="00E46F07"/>
    <w:rsid w:val="00E46F9A"/>
    <w:rsid w:val="00E46FC3"/>
    <w:rsid w:val="00E4715C"/>
    <w:rsid w:val="00E47223"/>
    <w:rsid w:val="00E47776"/>
    <w:rsid w:val="00E4790F"/>
    <w:rsid w:val="00E47BBC"/>
    <w:rsid w:val="00E5030F"/>
    <w:rsid w:val="00E50C27"/>
    <w:rsid w:val="00E51469"/>
    <w:rsid w:val="00E518F2"/>
    <w:rsid w:val="00E51C61"/>
    <w:rsid w:val="00E51D1F"/>
    <w:rsid w:val="00E51FAE"/>
    <w:rsid w:val="00E5223E"/>
    <w:rsid w:val="00E5251E"/>
    <w:rsid w:val="00E52555"/>
    <w:rsid w:val="00E526A8"/>
    <w:rsid w:val="00E52822"/>
    <w:rsid w:val="00E52AE5"/>
    <w:rsid w:val="00E52C90"/>
    <w:rsid w:val="00E52CD3"/>
    <w:rsid w:val="00E534E0"/>
    <w:rsid w:val="00E53D26"/>
    <w:rsid w:val="00E5425E"/>
    <w:rsid w:val="00E54CA1"/>
    <w:rsid w:val="00E54D72"/>
    <w:rsid w:val="00E556DF"/>
    <w:rsid w:val="00E558D9"/>
    <w:rsid w:val="00E55A45"/>
    <w:rsid w:val="00E55A9A"/>
    <w:rsid w:val="00E55D41"/>
    <w:rsid w:val="00E56044"/>
    <w:rsid w:val="00E56C84"/>
    <w:rsid w:val="00E56DEE"/>
    <w:rsid w:val="00E56E20"/>
    <w:rsid w:val="00E57168"/>
    <w:rsid w:val="00E57366"/>
    <w:rsid w:val="00E57427"/>
    <w:rsid w:val="00E57503"/>
    <w:rsid w:val="00E57878"/>
    <w:rsid w:val="00E57E3F"/>
    <w:rsid w:val="00E60028"/>
    <w:rsid w:val="00E6079C"/>
    <w:rsid w:val="00E60898"/>
    <w:rsid w:val="00E608CC"/>
    <w:rsid w:val="00E60912"/>
    <w:rsid w:val="00E60C42"/>
    <w:rsid w:val="00E61185"/>
    <w:rsid w:val="00E61413"/>
    <w:rsid w:val="00E614FA"/>
    <w:rsid w:val="00E61801"/>
    <w:rsid w:val="00E61EEB"/>
    <w:rsid w:val="00E61FD3"/>
    <w:rsid w:val="00E620C1"/>
    <w:rsid w:val="00E620CC"/>
    <w:rsid w:val="00E62420"/>
    <w:rsid w:val="00E62D7A"/>
    <w:rsid w:val="00E62EDC"/>
    <w:rsid w:val="00E633BA"/>
    <w:rsid w:val="00E634FF"/>
    <w:rsid w:val="00E644E9"/>
    <w:rsid w:val="00E64D1B"/>
    <w:rsid w:val="00E64E61"/>
    <w:rsid w:val="00E65253"/>
    <w:rsid w:val="00E65495"/>
    <w:rsid w:val="00E65640"/>
    <w:rsid w:val="00E659FA"/>
    <w:rsid w:val="00E65A8D"/>
    <w:rsid w:val="00E65E59"/>
    <w:rsid w:val="00E65F2A"/>
    <w:rsid w:val="00E661CD"/>
    <w:rsid w:val="00E66F9E"/>
    <w:rsid w:val="00E67D82"/>
    <w:rsid w:val="00E67DB9"/>
    <w:rsid w:val="00E67E58"/>
    <w:rsid w:val="00E67FB3"/>
    <w:rsid w:val="00E7021A"/>
    <w:rsid w:val="00E70541"/>
    <w:rsid w:val="00E70BF4"/>
    <w:rsid w:val="00E70F07"/>
    <w:rsid w:val="00E70FE4"/>
    <w:rsid w:val="00E7146E"/>
    <w:rsid w:val="00E71782"/>
    <w:rsid w:val="00E71787"/>
    <w:rsid w:val="00E71DB6"/>
    <w:rsid w:val="00E71F01"/>
    <w:rsid w:val="00E71F60"/>
    <w:rsid w:val="00E71FBA"/>
    <w:rsid w:val="00E7207C"/>
    <w:rsid w:val="00E72415"/>
    <w:rsid w:val="00E72465"/>
    <w:rsid w:val="00E725BA"/>
    <w:rsid w:val="00E72D9C"/>
    <w:rsid w:val="00E73132"/>
    <w:rsid w:val="00E733AE"/>
    <w:rsid w:val="00E736D2"/>
    <w:rsid w:val="00E73853"/>
    <w:rsid w:val="00E73870"/>
    <w:rsid w:val="00E73F2C"/>
    <w:rsid w:val="00E74909"/>
    <w:rsid w:val="00E74C4D"/>
    <w:rsid w:val="00E74C94"/>
    <w:rsid w:val="00E752FB"/>
    <w:rsid w:val="00E7570F"/>
    <w:rsid w:val="00E75805"/>
    <w:rsid w:val="00E758E4"/>
    <w:rsid w:val="00E75C84"/>
    <w:rsid w:val="00E76101"/>
    <w:rsid w:val="00E77720"/>
    <w:rsid w:val="00E7772E"/>
    <w:rsid w:val="00E77EB7"/>
    <w:rsid w:val="00E80076"/>
    <w:rsid w:val="00E803F3"/>
    <w:rsid w:val="00E8051D"/>
    <w:rsid w:val="00E80612"/>
    <w:rsid w:val="00E8070B"/>
    <w:rsid w:val="00E80F9F"/>
    <w:rsid w:val="00E813ED"/>
    <w:rsid w:val="00E81835"/>
    <w:rsid w:val="00E81A8D"/>
    <w:rsid w:val="00E81C4E"/>
    <w:rsid w:val="00E82C7C"/>
    <w:rsid w:val="00E82D88"/>
    <w:rsid w:val="00E834F0"/>
    <w:rsid w:val="00E83E4F"/>
    <w:rsid w:val="00E83E91"/>
    <w:rsid w:val="00E84A9E"/>
    <w:rsid w:val="00E84FB0"/>
    <w:rsid w:val="00E854DE"/>
    <w:rsid w:val="00E859BF"/>
    <w:rsid w:val="00E85C68"/>
    <w:rsid w:val="00E85D15"/>
    <w:rsid w:val="00E85E94"/>
    <w:rsid w:val="00E8695B"/>
    <w:rsid w:val="00E86F4E"/>
    <w:rsid w:val="00E8788F"/>
    <w:rsid w:val="00E8796F"/>
    <w:rsid w:val="00E90003"/>
    <w:rsid w:val="00E901AB"/>
    <w:rsid w:val="00E903C5"/>
    <w:rsid w:val="00E90716"/>
    <w:rsid w:val="00E90ABB"/>
    <w:rsid w:val="00E90C68"/>
    <w:rsid w:val="00E90FA4"/>
    <w:rsid w:val="00E90FD1"/>
    <w:rsid w:val="00E91413"/>
    <w:rsid w:val="00E91D42"/>
    <w:rsid w:val="00E921F2"/>
    <w:rsid w:val="00E92302"/>
    <w:rsid w:val="00E92F8D"/>
    <w:rsid w:val="00E933C6"/>
    <w:rsid w:val="00E93B51"/>
    <w:rsid w:val="00E93EE7"/>
    <w:rsid w:val="00E93F78"/>
    <w:rsid w:val="00E941EA"/>
    <w:rsid w:val="00E94717"/>
    <w:rsid w:val="00E94880"/>
    <w:rsid w:val="00E94C23"/>
    <w:rsid w:val="00E94D84"/>
    <w:rsid w:val="00E94DBD"/>
    <w:rsid w:val="00E94ED5"/>
    <w:rsid w:val="00E950A3"/>
    <w:rsid w:val="00E952ED"/>
    <w:rsid w:val="00E95345"/>
    <w:rsid w:val="00E95A6A"/>
    <w:rsid w:val="00E95DD9"/>
    <w:rsid w:val="00E962FE"/>
    <w:rsid w:val="00E96486"/>
    <w:rsid w:val="00E96797"/>
    <w:rsid w:val="00E968AD"/>
    <w:rsid w:val="00E969F5"/>
    <w:rsid w:val="00E96AA4"/>
    <w:rsid w:val="00E96C52"/>
    <w:rsid w:val="00E970AF"/>
    <w:rsid w:val="00EA02E5"/>
    <w:rsid w:val="00EA0BF3"/>
    <w:rsid w:val="00EA0BFD"/>
    <w:rsid w:val="00EA0E7A"/>
    <w:rsid w:val="00EA0EB7"/>
    <w:rsid w:val="00EA108C"/>
    <w:rsid w:val="00EA1786"/>
    <w:rsid w:val="00EA186A"/>
    <w:rsid w:val="00EA1B5E"/>
    <w:rsid w:val="00EA1B98"/>
    <w:rsid w:val="00EA1C8A"/>
    <w:rsid w:val="00EA1ECF"/>
    <w:rsid w:val="00EA1EE4"/>
    <w:rsid w:val="00EA222E"/>
    <w:rsid w:val="00EA290D"/>
    <w:rsid w:val="00EA2DFD"/>
    <w:rsid w:val="00EA2E36"/>
    <w:rsid w:val="00EA304B"/>
    <w:rsid w:val="00EA34F5"/>
    <w:rsid w:val="00EA3545"/>
    <w:rsid w:val="00EA355C"/>
    <w:rsid w:val="00EA373E"/>
    <w:rsid w:val="00EA3992"/>
    <w:rsid w:val="00EA3AE0"/>
    <w:rsid w:val="00EA440D"/>
    <w:rsid w:val="00EA5045"/>
    <w:rsid w:val="00EA51A7"/>
    <w:rsid w:val="00EA528B"/>
    <w:rsid w:val="00EA5A0C"/>
    <w:rsid w:val="00EA5B31"/>
    <w:rsid w:val="00EA6637"/>
    <w:rsid w:val="00EA676C"/>
    <w:rsid w:val="00EA6BAF"/>
    <w:rsid w:val="00EA6DF1"/>
    <w:rsid w:val="00EA7643"/>
    <w:rsid w:val="00EA7E4B"/>
    <w:rsid w:val="00EB0A41"/>
    <w:rsid w:val="00EB0BFF"/>
    <w:rsid w:val="00EB0DC2"/>
    <w:rsid w:val="00EB1234"/>
    <w:rsid w:val="00EB1CED"/>
    <w:rsid w:val="00EB1F37"/>
    <w:rsid w:val="00EB1FA0"/>
    <w:rsid w:val="00EB22F5"/>
    <w:rsid w:val="00EB2893"/>
    <w:rsid w:val="00EB2AC1"/>
    <w:rsid w:val="00EB2B50"/>
    <w:rsid w:val="00EB334F"/>
    <w:rsid w:val="00EB34B0"/>
    <w:rsid w:val="00EB3865"/>
    <w:rsid w:val="00EB3915"/>
    <w:rsid w:val="00EB3A64"/>
    <w:rsid w:val="00EB3D12"/>
    <w:rsid w:val="00EB3D25"/>
    <w:rsid w:val="00EB3DBA"/>
    <w:rsid w:val="00EB3EFA"/>
    <w:rsid w:val="00EB3F87"/>
    <w:rsid w:val="00EB3FD7"/>
    <w:rsid w:val="00EB4104"/>
    <w:rsid w:val="00EB4404"/>
    <w:rsid w:val="00EB442B"/>
    <w:rsid w:val="00EB46C9"/>
    <w:rsid w:val="00EB4839"/>
    <w:rsid w:val="00EB4E44"/>
    <w:rsid w:val="00EB52B0"/>
    <w:rsid w:val="00EB559F"/>
    <w:rsid w:val="00EB56B3"/>
    <w:rsid w:val="00EB6416"/>
    <w:rsid w:val="00EB6647"/>
    <w:rsid w:val="00EB6903"/>
    <w:rsid w:val="00EB6AA8"/>
    <w:rsid w:val="00EB707B"/>
    <w:rsid w:val="00EB7117"/>
    <w:rsid w:val="00EB7562"/>
    <w:rsid w:val="00EB7CF3"/>
    <w:rsid w:val="00EC0D40"/>
    <w:rsid w:val="00EC14C7"/>
    <w:rsid w:val="00EC1847"/>
    <w:rsid w:val="00EC1C17"/>
    <w:rsid w:val="00EC1C9E"/>
    <w:rsid w:val="00EC202C"/>
    <w:rsid w:val="00EC22F1"/>
    <w:rsid w:val="00EC244C"/>
    <w:rsid w:val="00EC2C76"/>
    <w:rsid w:val="00EC2CD0"/>
    <w:rsid w:val="00EC3669"/>
    <w:rsid w:val="00EC38B6"/>
    <w:rsid w:val="00EC3CD1"/>
    <w:rsid w:val="00EC3D2E"/>
    <w:rsid w:val="00EC47BD"/>
    <w:rsid w:val="00EC4952"/>
    <w:rsid w:val="00EC4F06"/>
    <w:rsid w:val="00EC52DC"/>
    <w:rsid w:val="00EC5381"/>
    <w:rsid w:val="00EC53B5"/>
    <w:rsid w:val="00EC56C6"/>
    <w:rsid w:val="00EC589B"/>
    <w:rsid w:val="00EC599F"/>
    <w:rsid w:val="00EC5C2D"/>
    <w:rsid w:val="00EC5CCC"/>
    <w:rsid w:val="00EC5D91"/>
    <w:rsid w:val="00EC6205"/>
    <w:rsid w:val="00EC62DA"/>
    <w:rsid w:val="00EC696B"/>
    <w:rsid w:val="00EC721C"/>
    <w:rsid w:val="00EC7290"/>
    <w:rsid w:val="00EC77CC"/>
    <w:rsid w:val="00EC7C98"/>
    <w:rsid w:val="00ED05E8"/>
    <w:rsid w:val="00ED0BAB"/>
    <w:rsid w:val="00ED0CD6"/>
    <w:rsid w:val="00ED16A4"/>
    <w:rsid w:val="00ED18E6"/>
    <w:rsid w:val="00ED1A7E"/>
    <w:rsid w:val="00ED1F57"/>
    <w:rsid w:val="00ED2302"/>
    <w:rsid w:val="00ED2E5D"/>
    <w:rsid w:val="00ED2F34"/>
    <w:rsid w:val="00ED3274"/>
    <w:rsid w:val="00ED352A"/>
    <w:rsid w:val="00ED408F"/>
    <w:rsid w:val="00ED41D8"/>
    <w:rsid w:val="00ED424D"/>
    <w:rsid w:val="00ED43E5"/>
    <w:rsid w:val="00ED442B"/>
    <w:rsid w:val="00ED49B3"/>
    <w:rsid w:val="00ED4DDA"/>
    <w:rsid w:val="00ED4EA6"/>
    <w:rsid w:val="00ED4F46"/>
    <w:rsid w:val="00ED50A2"/>
    <w:rsid w:val="00ED5FDB"/>
    <w:rsid w:val="00ED60BB"/>
    <w:rsid w:val="00ED6AAB"/>
    <w:rsid w:val="00ED6AE5"/>
    <w:rsid w:val="00ED6F8F"/>
    <w:rsid w:val="00ED6FC1"/>
    <w:rsid w:val="00ED7DFA"/>
    <w:rsid w:val="00ED7F25"/>
    <w:rsid w:val="00EE087B"/>
    <w:rsid w:val="00EE0ACB"/>
    <w:rsid w:val="00EE0C09"/>
    <w:rsid w:val="00EE0EA4"/>
    <w:rsid w:val="00EE1916"/>
    <w:rsid w:val="00EE2D53"/>
    <w:rsid w:val="00EE306F"/>
    <w:rsid w:val="00EE3522"/>
    <w:rsid w:val="00EE3752"/>
    <w:rsid w:val="00EE39CA"/>
    <w:rsid w:val="00EE3AD1"/>
    <w:rsid w:val="00EE41C9"/>
    <w:rsid w:val="00EE45E0"/>
    <w:rsid w:val="00EE5044"/>
    <w:rsid w:val="00EE58B9"/>
    <w:rsid w:val="00EE5969"/>
    <w:rsid w:val="00EE5C9A"/>
    <w:rsid w:val="00EE5D95"/>
    <w:rsid w:val="00EE66E5"/>
    <w:rsid w:val="00EE6A7A"/>
    <w:rsid w:val="00EE6BDC"/>
    <w:rsid w:val="00EE6D3E"/>
    <w:rsid w:val="00EE701A"/>
    <w:rsid w:val="00EE7A9B"/>
    <w:rsid w:val="00EE7C44"/>
    <w:rsid w:val="00EE7C8F"/>
    <w:rsid w:val="00EF028F"/>
    <w:rsid w:val="00EF0C63"/>
    <w:rsid w:val="00EF1999"/>
    <w:rsid w:val="00EF1E39"/>
    <w:rsid w:val="00EF232F"/>
    <w:rsid w:val="00EF28ED"/>
    <w:rsid w:val="00EF2ACC"/>
    <w:rsid w:val="00EF3367"/>
    <w:rsid w:val="00EF3D04"/>
    <w:rsid w:val="00EF427B"/>
    <w:rsid w:val="00EF46B1"/>
    <w:rsid w:val="00EF49F2"/>
    <w:rsid w:val="00EF4A4C"/>
    <w:rsid w:val="00EF4C6B"/>
    <w:rsid w:val="00EF4CDA"/>
    <w:rsid w:val="00EF5564"/>
    <w:rsid w:val="00EF612F"/>
    <w:rsid w:val="00EF61EE"/>
    <w:rsid w:val="00EF64E2"/>
    <w:rsid w:val="00EF6736"/>
    <w:rsid w:val="00EF687B"/>
    <w:rsid w:val="00EF68C1"/>
    <w:rsid w:val="00EF6A84"/>
    <w:rsid w:val="00EF6D4B"/>
    <w:rsid w:val="00EF709A"/>
    <w:rsid w:val="00EF73AF"/>
    <w:rsid w:val="00EF7A88"/>
    <w:rsid w:val="00EF7BA2"/>
    <w:rsid w:val="00EF7E2C"/>
    <w:rsid w:val="00F00030"/>
    <w:rsid w:val="00F00206"/>
    <w:rsid w:val="00F00229"/>
    <w:rsid w:val="00F009A8"/>
    <w:rsid w:val="00F00CC7"/>
    <w:rsid w:val="00F01166"/>
    <w:rsid w:val="00F01251"/>
    <w:rsid w:val="00F013DD"/>
    <w:rsid w:val="00F01884"/>
    <w:rsid w:val="00F01CDA"/>
    <w:rsid w:val="00F01EE0"/>
    <w:rsid w:val="00F01FB6"/>
    <w:rsid w:val="00F02443"/>
    <w:rsid w:val="00F0255B"/>
    <w:rsid w:val="00F025C8"/>
    <w:rsid w:val="00F02673"/>
    <w:rsid w:val="00F029E7"/>
    <w:rsid w:val="00F030E1"/>
    <w:rsid w:val="00F037E7"/>
    <w:rsid w:val="00F0386B"/>
    <w:rsid w:val="00F03E58"/>
    <w:rsid w:val="00F042E2"/>
    <w:rsid w:val="00F0435C"/>
    <w:rsid w:val="00F04384"/>
    <w:rsid w:val="00F04839"/>
    <w:rsid w:val="00F04CE6"/>
    <w:rsid w:val="00F05A22"/>
    <w:rsid w:val="00F05A9D"/>
    <w:rsid w:val="00F06A79"/>
    <w:rsid w:val="00F06BDD"/>
    <w:rsid w:val="00F06CB0"/>
    <w:rsid w:val="00F07667"/>
    <w:rsid w:val="00F0785A"/>
    <w:rsid w:val="00F1029E"/>
    <w:rsid w:val="00F1040D"/>
    <w:rsid w:val="00F10615"/>
    <w:rsid w:val="00F1103D"/>
    <w:rsid w:val="00F111E1"/>
    <w:rsid w:val="00F11557"/>
    <w:rsid w:val="00F11E23"/>
    <w:rsid w:val="00F11F03"/>
    <w:rsid w:val="00F11F63"/>
    <w:rsid w:val="00F11FF2"/>
    <w:rsid w:val="00F12489"/>
    <w:rsid w:val="00F12886"/>
    <w:rsid w:val="00F12ADB"/>
    <w:rsid w:val="00F12F34"/>
    <w:rsid w:val="00F130AB"/>
    <w:rsid w:val="00F13139"/>
    <w:rsid w:val="00F13A91"/>
    <w:rsid w:val="00F13BCF"/>
    <w:rsid w:val="00F14B22"/>
    <w:rsid w:val="00F14F8E"/>
    <w:rsid w:val="00F14FC2"/>
    <w:rsid w:val="00F15076"/>
    <w:rsid w:val="00F15126"/>
    <w:rsid w:val="00F15152"/>
    <w:rsid w:val="00F1518D"/>
    <w:rsid w:val="00F152E7"/>
    <w:rsid w:val="00F154AC"/>
    <w:rsid w:val="00F1563B"/>
    <w:rsid w:val="00F158B1"/>
    <w:rsid w:val="00F15FC4"/>
    <w:rsid w:val="00F1600A"/>
    <w:rsid w:val="00F16643"/>
    <w:rsid w:val="00F16D8F"/>
    <w:rsid w:val="00F16FDE"/>
    <w:rsid w:val="00F176B2"/>
    <w:rsid w:val="00F176B4"/>
    <w:rsid w:val="00F178D0"/>
    <w:rsid w:val="00F17E3D"/>
    <w:rsid w:val="00F200BA"/>
    <w:rsid w:val="00F20153"/>
    <w:rsid w:val="00F203AC"/>
    <w:rsid w:val="00F2061E"/>
    <w:rsid w:val="00F20EE8"/>
    <w:rsid w:val="00F210CF"/>
    <w:rsid w:val="00F211B0"/>
    <w:rsid w:val="00F2136F"/>
    <w:rsid w:val="00F217E5"/>
    <w:rsid w:val="00F2232F"/>
    <w:rsid w:val="00F22A01"/>
    <w:rsid w:val="00F22D8C"/>
    <w:rsid w:val="00F23058"/>
    <w:rsid w:val="00F2306D"/>
    <w:rsid w:val="00F232CC"/>
    <w:rsid w:val="00F238C5"/>
    <w:rsid w:val="00F238FF"/>
    <w:rsid w:val="00F23A19"/>
    <w:rsid w:val="00F23DF0"/>
    <w:rsid w:val="00F2401C"/>
    <w:rsid w:val="00F24189"/>
    <w:rsid w:val="00F243FF"/>
    <w:rsid w:val="00F2465C"/>
    <w:rsid w:val="00F249D6"/>
    <w:rsid w:val="00F24C18"/>
    <w:rsid w:val="00F25695"/>
    <w:rsid w:val="00F25B14"/>
    <w:rsid w:val="00F25E06"/>
    <w:rsid w:val="00F25F74"/>
    <w:rsid w:val="00F26244"/>
    <w:rsid w:val="00F2660C"/>
    <w:rsid w:val="00F26D29"/>
    <w:rsid w:val="00F27168"/>
    <w:rsid w:val="00F300D8"/>
    <w:rsid w:val="00F30150"/>
    <w:rsid w:val="00F3022D"/>
    <w:rsid w:val="00F30254"/>
    <w:rsid w:val="00F30546"/>
    <w:rsid w:val="00F308E1"/>
    <w:rsid w:val="00F30F1C"/>
    <w:rsid w:val="00F30F34"/>
    <w:rsid w:val="00F31447"/>
    <w:rsid w:val="00F31BC6"/>
    <w:rsid w:val="00F31BF4"/>
    <w:rsid w:val="00F321B3"/>
    <w:rsid w:val="00F32943"/>
    <w:rsid w:val="00F32AE7"/>
    <w:rsid w:val="00F332ED"/>
    <w:rsid w:val="00F33A65"/>
    <w:rsid w:val="00F340A0"/>
    <w:rsid w:val="00F341D5"/>
    <w:rsid w:val="00F3505B"/>
    <w:rsid w:val="00F350B3"/>
    <w:rsid w:val="00F35344"/>
    <w:rsid w:val="00F35B70"/>
    <w:rsid w:val="00F35C14"/>
    <w:rsid w:val="00F35F85"/>
    <w:rsid w:val="00F36070"/>
    <w:rsid w:val="00F36279"/>
    <w:rsid w:val="00F36435"/>
    <w:rsid w:val="00F36B58"/>
    <w:rsid w:val="00F36DA3"/>
    <w:rsid w:val="00F36F39"/>
    <w:rsid w:val="00F3777F"/>
    <w:rsid w:val="00F37C89"/>
    <w:rsid w:val="00F37FEB"/>
    <w:rsid w:val="00F40311"/>
    <w:rsid w:val="00F40759"/>
    <w:rsid w:val="00F4077D"/>
    <w:rsid w:val="00F40CD5"/>
    <w:rsid w:val="00F41098"/>
    <w:rsid w:val="00F411FE"/>
    <w:rsid w:val="00F41317"/>
    <w:rsid w:val="00F41539"/>
    <w:rsid w:val="00F4166F"/>
    <w:rsid w:val="00F418FB"/>
    <w:rsid w:val="00F41A95"/>
    <w:rsid w:val="00F41EA9"/>
    <w:rsid w:val="00F41F72"/>
    <w:rsid w:val="00F42038"/>
    <w:rsid w:val="00F42045"/>
    <w:rsid w:val="00F420D2"/>
    <w:rsid w:val="00F420DC"/>
    <w:rsid w:val="00F4230C"/>
    <w:rsid w:val="00F4248B"/>
    <w:rsid w:val="00F428A1"/>
    <w:rsid w:val="00F42AF6"/>
    <w:rsid w:val="00F42B27"/>
    <w:rsid w:val="00F43004"/>
    <w:rsid w:val="00F4300D"/>
    <w:rsid w:val="00F43AA4"/>
    <w:rsid w:val="00F43E94"/>
    <w:rsid w:val="00F43F9D"/>
    <w:rsid w:val="00F447D2"/>
    <w:rsid w:val="00F448FC"/>
    <w:rsid w:val="00F44AF9"/>
    <w:rsid w:val="00F44C80"/>
    <w:rsid w:val="00F45009"/>
    <w:rsid w:val="00F45798"/>
    <w:rsid w:val="00F458DA"/>
    <w:rsid w:val="00F45951"/>
    <w:rsid w:val="00F459AA"/>
    <w:rsid w:val="00F466AA"/>
    <w:rsid w:val="00F47335"/>
    <w:rsid w:val="00F473B8"/>
    <w:rsid w:val="00F47683"/>
    <w:rsid w:val="00F47786"/>
    <w:rsid w:val="00F478BC"/>
    <w:rsid w:val="00F47E08"/>
    <w:rsid w:val="00F508C9"/>
    <w:rsid w:val="00F509E9"/>
    <w:rsid w:val="00F50CE2"/>
    <w:rsid w:val="00F510E7"/>
    <w:rsid w:val="00F512BC"/>
    <w:rsid w:val="00F5157E"/>
    <w:rsid w:val="00F51A10"/>
    <w:rsid w:val="00F51A56"/>
    <w:rsid w:val="00F51B6F"/>
    <w:rsid w:val="00F51C50"/>
    <w:rsid w:val="00F520B8"/>
    <w:rsid w:val="00F522DC"/>
    <w:rsid w:val="00F52639"/>
    <w:rsid w:val="00F5368D"/>
    <w:rsid w:val="00F5427F"/>
    <w:rsid w:val="00F542C5"/>
    <w:rsid w:val="00F54900"/>
    <w:rsid w:val="00F54C1D"/>
    <w:rsid w:val="00F54FB0"/>
    <w:rsid w:val="00F5537A"/>
    <w:rsid w:val="00F553C6"/>
    <w:rsid w:val="00F55B21"/>
    <w:rsid w:val="00F55D14"/>
    <w:rsid w:val="00F56602"/>
    <w:rsid w:val="00F56A6B"/>
    <w:rsid w:val="00F56D60"/>
    <w:rsid w:val="00F56E15"/>
    <w:rsid w:val="00F56EF0"/>
    <w:rsid w:val="00F56FEE"/>
    <w:rsid w:val="00F5745E"/>
    <w:rsid w:val="00F57553"/>
    <w:rsid w:val="00F57CB7"/>
    <w:rsid w:val="00F6044D"/>
    <w:rsid w:val="00F604D0"/>
    <w:rsid w:val="00F60803"/>
    <w:rsid w:val="00F60C31"/>
    <w:rsid w:val="00F6146D"/>
    <w:rsid w:val="00F615C8"/>
    <w:rsid w:val="00F61CC6"/>
    <w:rsid w:val="00F61F5B"/>
    <w:rsid w:val="00F621D3"/>
    <w:rsid w:val="00F623B1"/>
    <w:rsid w:val="00F625F2"/>
    <w:rsid w:val="00F62DAA"/>
    <w:rsid w:val="00F62FBE"/>
    <w:rsid w:val="00F637A9"/>
    <w:rsid w:val="00F64097"/>
    <w:rsid w:val="00F6419C"/>
    <w:rsid w:val="00F64661"/>
    <w:rsid w:val="00F648E0"/>
    <w:rsid w:val="00F649F5"/>
    <w:rsid w:val="00F64CA0"/>
    <w:rsid w:val="00F64DA7"/>
    <w:rsid w:val="00F650BD"/>
    <w:rsid w:val="00F65138"/>
    <w:rsid w:val="00F654B3"/>
    <w:rsid w:val="00F65693"/>
    <w:rsid w:val="00F65FF7"/>
    <w:rsid w:val="00F6611A"/>
    <w:rsid w:val="00F669F7"/>
    <w:rsid w:val="00F66AFA"/>
    <w:rsid w:val="00F67A7A"/>
    <w:rsid w:val="00F70210"/>
    <w:rsid w:val="00F702F4"/>
    <w:rsid w:val="00F70B79"/>
    <w:rsid w:val="00F70BE0"/>
    <w:rsid w:val="00F70FCA"/>
    <w:rsid w:val="00F70FEF"/>
    <w:rsid w:val="00F7151B"/>
    <w:rsid w:val="00F716AD"/>
    <w:rsid w:val="00F71789"/>
    <w:rsid w:val="00F7182A"/>
    <w:rsid w:val="00F718AD"/>
    <w:rsid w:val="00F71B4D"/>
    <w:rsid w:val="00F7244C"/>
    <w:rsid w:val="00F7269F"/>
    <w:rsid w:val="00F72F4B"/>
    <w:rsid w:val="00F73095"/>
    <w:rsid w:val="00F7334A"/>
    <w:rsid w:val="00F7342D"/>
    <w:rsid w:val="00F743F9"/>
    <w:rsid w:val="00F746E2"/>
    <w:rsid w:val="00F74D2A"/>
    <w:rsid w:val="00F75615"/>
    <w:rsid w:val="00F757E9"/>
    <w:rsid w:val="00F75CCD"/>
    <w:rsid w:val="00F75D2F"/>
    <w:rsid w:val="00F76098"/>
    <w:rsid w:val="00F760CA"/>
    <w:rsid w:val="00F761F8"/>
    <w:rsid w:val="00F763EC"/>
    <w:rsid w:val="00F76452"/>
    <w:rsid w:val="00F7715B"/>
    <w:rsid w:val="00F777A1"/>
    <w:rsid w:val="00F77AF7"/>
    <w:rsid w:val="00F77DCE"/>
    <w:rsid w:val="00F77EAC"/>
    <w:rsid w:val="00F77EDE"/>
    <w:rsid w:val="00F806AE"/>
    <w:rsid w:val="00F806B7"/>
    <w:rsid w:val="00F8073E"/>
    <w:rsid w:val="00F80DF3"/>
    <w:rsid w:val="00F80E82"/>
    <w:rsid w:val="00F815BC"/>
    <w:rsid w:val="00F815E7"/>
    <w:rsid w:val="00F81687"/>
    <w:rsid w:val="00F81703"/>
    <w:rsid w:val="00F81B4F"/>
    <w:rsid w:val="00F81FC4"/>
    <w:rsid w:val="00F8240F"/>
    <w:rsid w:val="00F82792"/>
    <w:rsid w:val="00F82D52"/>
    <w:rsid w:val="00F832C2"/>
    <w:rsid w:val="00F833CB"/>
    <w:rsid w:val="00F8361A"/>
    <w:rsid w:val="00F83A92"/>
    <w:rsid w:val="00F83C57"/>
    <w:rsid w:val="00F84360"/>
    <w:rsid w:val="00F84544"/>
    <w:rsid w:val="00F85093"/>
    <w:rsid w:val="00F850AB"/>
    <w:rsid w:val="00F8597E"/>
    <w:rsid w:val="00F85A2D"/>
    <w:rsid w:val="00F85DDE"/>
    <w:rsid w:val="00F85E65"/>
    <w:rsid w:val="00F86006"/>
    <w:rsid w:val="00F8625B"/>
    <w:rsid w:val="00F865C6"/>
    <w:rsid w:val="00F8661D"/>
    <w:rsid w:val="00F867FD"/>
    <w:rsid w:val="00F8682C"/>
    <w:rsid w:val="00F87596"/>
    <w:rsid w:val="00F87B81"/>
    <w:rsid w:val="00F87D87"/>
    <w:rsid w:val="00F900CE"/>
    <w:rsid w:val="00F9048F"/>
    <w:rsid w:val="00F908C0"/>
    <w:rsid w:val="00F909DA"/>
    <w:rsid w:val="00F91691"/>
    <w:rsid w:val="00F9172F"/>
    <w:rsid w:val="00F91FE9"/>
    <w:rsid w:val="00F92149"/>
    <w:rsid w:val="00F9253C"/>
    <w:rsid w:val="00F927F4"/>
    <w:rsid w:val="00F92F9C"/>
    <w:rsid w:val="00F93B26"/>
    <w:rsid w:val="00F947AF"/>
    <w:rsid w:val="00F9480C"/>
    <w:rsid w:val="00F94F6E"/>
    <w:rsid w:val="00F95424"/>
    <w:rsid w:val="00F95879"/>
    <w:rsid w:val="00F95D43"/>
    <w:rsid w:val="00F95D56"/>
    <w:rsid w:val="00F95E0E"/>
    <w:rsid w:val="00F95E60"/>
    <w:rsid w:val="00F96646"/>
    <w:rsid w:val="00F9678F"/>
    <w:rsid w:val="00F9698C"/>
    <w:rsid w:val="00F96FCE"/>
    <w:rsid w:val="00F971C0"/>
    <w:rsid w:val="00F971C5"/>
    <w:rsid w:val="00F97446"/>
    <w:rsid w:val="00F97AFF"/>
    <w:rsid w:val="00F97BB6"/>
    <w:rsid w:val="00F97C74"/>
    <w:rsid w:val="00F97E16"/>
    <w:rsid w:val="00F97F0D"/>
    <w:rsid w:val="00FA07B0"/>
    <w:rsid w:val="00FA089B"/>
    <w:rsid w:val="00FA0D8A"/>
    <w:rsid w:val="00FA15E3"/>
    <w:rsid w:val="00FA1885"/>
    <w:rsid w:val="00FA18CB"/>
    <w:rsid w:val="00FA1B43"/>
    <w:rsid w:val="00FA1DC2"/>
    <w:rsid w:val="00FA21CA"/>
    <w:rsid w:val="00FA2259"/>
    <w:rsid w:val="00FA288D"/>
    <w:rsid w:val="00FA2984"/>
    <w:rsid w:val="00FA2BBC"/>
    <w:rsid w:val="00FA2C0F"/>
    <w:rsid w:val="00FA2CB8"/>
    <w:rsid w:val="00FA2ECD"/>
    <w:rsid w:val="00FA37C3"/>
    <w:rsid w:val="00FA38D8"/>
    <w:rsid w:val="00FA3F38"/>
    <w:rsid w:val="00FA44C9"/>
    <w:rsid w:val="00FA45FB"/>
    <w:rsid w:val="00FA55F1"/>
    <w:rsid w:val="00FA55FD"/>
    <w:rsid w:val="00FA578B"/>
    <w:rsid w:val="00FA607E"/>
    <w:rsid w:val="00FA68E5"/>
    <w:rsid w:val="00FA6B03"/>
    <w:rsid w:val="00FA6C97"/>
    <w:rsid w:val="00FA7403"/>
    <w:rsid w:val="00FA7F33"/>
    <w:rsid w:val="00FB014C"/>
    <w:rsid w:val="00FB0325"/>
    <w:rsid w:val="00FB0482"/>
    <w:rsid w:val="00FB08C4"/>
    <w:rsid w:val="00FB0A4C"/>
    <w:rsid w:val="00FB0AA5"/>
    <w:rsid w:val="00FB0C47"/>
    <w:rsid w:val="00FB0CEE"/>
    <w:rsid w:val="00FB119E"/>
    <w:rsid w:val="00FB1422"/>
    <w:rsid w:val="00FB15E3"/>
    <w:rsid w:val="00FB1A0F"/>
    <w:rsid w:val="00FB1BF1"/>
    <w:rsid w:val="00FB1C9D"/>
    <w:rsid w:val="00FB1DFD"/>
    <w:rsid w:val="00FB1EAA"/>
    <w:rsid w:val="00FB1F4D"/>
    <w:rsid w:val="00FB2601"/>
    <w:rsid w:val="00FB294C"/>
    <w:rsid w:val="00FB2AE7"/>
    <w:rsid w:val="00FB2F95"/>
    <w:rsid w:val="00FB39B7"/>
    <w:rsid w:val="00FB3E02"/>
    <w:rsid w:val="00FB4058"/>
    <w:rsid w:val="00FB4775"/>
    <w:rsid w:val="00FB4A33"/>
    <w:rsid w:val="00FB4D24"/>
    <w:rsid w:val="00FB531F"/>
    <w:rsid w:val="00FB546F"/>
    <w:rsid w:val="00FB5493"/>
    <w:rsid w:val="00FB5582"/>
    <w:rsid w:val="00FB5678"/>
    <w:rsid w:val="00FB6064"/>
    <w:rsid w:val="00FB62B8"/>
    <w:rsid w:val="00FB65D3"/>
    <w:rsid w:val="00FB6932"/>
    <w:rsid w:val="00FB7334"/>
    <w:rsid w:val="00FB765A"/>
    <w:rsid w:val="00FB7D97"/>
    <w:rsid w:val="00FC086A"/>
    <w:rsid w:val="00FC0B15"/>
    <w:rsid w:val="00FC1036"/>
    <w:rsid w:val="00FC18D2"/>
    <w:rsid w:val="00FC1AA3"/>
    <w:rsid w:val="00FC221E"/>
    <w:rsid w:val="00FC2BBA"/>
    <w:rsid w:val="00FC2CDF"/>
    <w:rsid w:val="00FC2FDD"/>
    <w:rsid w:val="00FC319E"/>
    <w:rsid w:val="00FC34B6"/>
    <w:rsid w:val="00FC3EB0"/>
    <w:rsid w:val="00FC420F"/>
    <w:rsid w:val="00FC423A"/>
    <w:rsid w:val="00FC4405"/>
    <w:rsid w:val="00FC49DC"/>
    <w:rsid w:val="00FC4B24"/>
    <w:rsid w:val="00FC4D55"/>
    <w:rsid w:val="00FC4F90"/>
    <w:rsid w:val="00FC5568"/>
    <w:rsid w:val="00FC55B8"/>
    <w:rsid w:val="00FC5963"/>
    <w:rsid w:val="00FC6286"/>
    <w:rsid w:val="00FC667A"/>
    <w:rsid w:val="00FC6861"/>
    <w:rsid w:val="00FC6C6A"/>
    <w:rsid w:val="00FC6DB2"/>
    <w:rsid w:val="00FC6E7F"/>
    <w:rsid w:val="00FC76A5"/>
    <w:rsid w:val="00FC7810"/>
    <w:rsid w:val="00FC783F"/>
    <w:rsid w:val="00FC7A4A"/>
    <w:rsid w:val="00FC7BB2"/>
    <w:rsid w:val="00FC7DE3"/>
    <w:rsid w:val="00FD060D"/>
    <w:rsid w:val="00FD0DB4"/>
    <w:rsid w:val="00FD0ED4"/>
    <w:rsid w:val="00FD123F"/>
    <w:rsid w:val="00FD20C0"/>
    <w:rsid w:val="00FD2175"/>
    <w:rsid w:val="00FD23EB"/>
    <w:rsid w:val="00FD2470"/>
    <w:rsid w:val="00FD28A1"/>
    <w:rsid w:val="00FD2B8D"/>
    <w:rsid w:val="00FD2E87"/>
    <w:rsid w:val="00FD2FD5"/>
    <w:rsid w:val="00FD322E"/>
    <w:rsid w:val="00FD341B"/>
    <w:rsid w:val="00FD3F7D"/>
    <w:rsid w:val="00FD3FDA"/>
    <w:rsid w:val="00FD427D"/>
    <w:rsid w:val="00FD4453"/>
    <w:rsid w:val="00FD491B"/>
    <w:rsid w:val="00FD581D"/>
    <w:rsid w:val="00FD597A"/>
    <w:rsid w:val="00FD5B60"/>
    <w:rsid w:val="00FD5D0A"/>
    <w:rsid w:val="00FD6A72"/>
    <w:rsid w:val="00FD6A75"/>
    <w:rsid w:val="00FD7225"/>
    <w:rsid w:val="00FD73D2"/>
    <w:rsid w:val="00FD7406"/>
    <w:rsid w:val="00FD7698"/>
    <w:rsid w:val="00FD76EE"/>
    <w:rsid w:val="00FD7A49"/>
    <w:rsid w:val="00FD7C00"/>
    <w:rsid w:val="00FE0087"/>
    <w:rsid w:val="00FE0113"/>
    <w:rsid w:val="00FE020A"/>
    <w:rsid w:val="00FE022E"/>
    <w:rsid w:val="00FE02C5"/>
    <w:rsid w:val="00FE03C8"/>
    <w:rsid w:val="00FE04A4"/>
    <w:rsid w:val="00FE0F43"/>
    <w:rsid w:val="00FE122D"/>
    <w:rsid w:val="00FE145B"/>
    <w:rsid w:val="00FE1555"/>
    <w:rsid w:val="00FE1853"/>
    <w:rsid w:val="00FE1CCF"/>
    <w:rsid w:val="00FE1E5F"/>
    <w:rsid w:val="00FE201B"/>
    <w:rsid w:val="00FE296D"/>
    <w:rsid w:val="00FE2C6A"/>
    <w:rsid w:val="00FE2CA3"/>
    <w:rsid w:val="00FE2D72"/>
    <w:rsid w:val="00FE301E"/>
    <w:rsid w:val="00FE3276"/>
    <w:rsid w:val="00FE3C57"/>
    <w:rsid w:val="00FE3CFC"/>
    <w:rsid w:val="00FE3F51"/>
    <w:rsid w:val="00FE4104"/>
    <w:rsid w:val="00FE450D"/>
    <w:rsid w:val="00FE453D"/>
    <w:rsid w:val="00FE4908"/>
    <w:rsid w:val="00FE49B3"/>
    <w:rsid w:val="00FE4FDA"/>
    <w:rsid w:val="00FE59FD"/>
    <w:rsid w:val="00FE6606"/>
    <w:rsid w:val="00FE677C"/>
    <w:rsid w:val="00FE6874"/>
    <w:rsid w:val="00FE6C4F"/>
    <w:rsid w:val="00FE709F"/>
    <w:rsid w:val="00FE7226"/>
    <w:rsid w:val="00FE742C"/>
    <w:rsid w:val="00FE76B7"/>
    <w:rsid w:val="00FE795C"/>
    <w:rsid w:val="00FF0DC4"/>
    <w:rsid w:val="00FF0F38"/>
    <w:rsid w:val="00FF17D1"/>
    <w:rsid w:val="00FF19F7"/>
    <w:rsid w:val="00FF1C9B"/>
    <w:rsid w:val="00FF2028"/>
    <w:rsid w:val="00FF2047"/>
    <w:rsid w:val="00FF2123"/>
    <w:rsid w:val="00FF24D8"/>
    <w:rsid w:val="00FF27BD"/>
    <w:rsid w:val="00FF2DCD"/>
    <w:rsid w:val="00FF32C3"/>
    <w:rsid w:val="00FF33D2"/>
    <w:rsid w:val="00FF3B0B"/>
    <w:rsid w:val="00FF3B32"/>
    <w:rsid w:val="00FF483D"/>
    <w:rsid w:val="00FF4A95"/>
    <w:rsid w:val="00FF4D0D"/>
    <w:rsid w:val="00FF50E2"/>
    <w:rsid w:val="00FF512F"/>
    <w:rsid w:val="00FF5793"/>
    <w:rsid w:val="00FF5795"/>
    <w:rsid w:val="00FF5FFD"/>
    <w:rsid w:val="00FF684C"/>
    <w:rsid w:val="00FF69D6"/>
    <w:rsid w:val="00FF6A8E"/>
    <w:rsid w:val="00FF6D8D"/>
    <w:rsid w:val="00FF6DAC"/>
    <w:rsid w:val="00FF703E"/>
    <w:rsid w:val="00FF7A87"/>
    <w:rsid w:val="00FF7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style="mso-position-horizontal:center" o:allowoverlap="f" fill="f" fillcolor="white" stroke="f">
      <v:fill color="white" on="f"/>
      <v:stroke on="f"/>
      <o:colormru v:ext="edit" colors="#5f5f5f,#4d4d4d"/>
    </o:shapedefaults>
    <o:shapelayout v:ext="edit">
      <o:idmap v:ext="edit" data="1"/>
    </o:shapelayout>
  </w:shapeDefaults>
  <w:decimalSymbol w:val="."/>
  <w:listSeparator w:val=","/>
  <w14:docId w14:val="04A7A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lsdException w:name="heading 8" w:locked="0"/>
    <w:lsdException w:name="heading 9" w:locked="0"/>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locked="0"/>
    <w:lsdException w:name="caption" w:locked="0" w:qFormat="1"/>
    <w:lsdException w:name="table of figures" w:locked="0"/>
    <w:lsdException w:name="footnote reference" w:locked="0"/>
    <w:lsdException w:name="List Bullet" w:locked="0"/>
    <w:lsdException w:name="List Number"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Default Paragraph Font" w:locked="0" w:uiPriority="1"/>
    <w:lsdException w:name="List Continue" w:locked="0"/>
    <w:lsdException w:name="List Continue 2" w:locked="0"/>
    <w:lsdException w:name="List Continue 3" w:locked="0"/>
    <w:lsdException w:name="List Continue 4" w:locked="0"/>
    <w:lsdException w:name="List Continue 5" w:locked="0"/>
    <w:lsdException w:name="Hyperlink" w:locked="0" w:uiPriority="99"/>
    <w:lsdException w:name="Emphasis" w:locked="0"/>
    <w:lsdException w:name="HTML Top of Form" w:locked="0"/>
    <w:lsdException w:name="HTML Bottom of Form" w:locked="0"/>
    <w:lsdException w:name="Normal (Web)" w:uiPriority="99"/>
    <w:lsdException w:name="HTML Cite" w:uiPriority="99"/>
    <w:lsdException w:name="HTML Code" w:uiPriority="99"/>
    <w:lsdException w:name="Normal Table" w:locked="0"/>
    <w:lsdException w:name="No List" w:locked="0" w:uiPriority="99"/>
    <w:lsdException w:name="Outline List 1" w:locked="0"/>
    <w:lsdException w:name="Outline List 2" w:locked="0"/>
    <w:lsdException w:name="Table Grid" w:locked="0"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3D47EC"/>
    <w:pPr>
      <w:spacing w:before="60" w:after="60"/>
    </w:pPr>
    <w:rPr>
      <w:rFonts w:ascii="Arial" w:hAnsi="Arial"/>
    </w:rPr>
  </w:style>
  <w:style w:type="paragraph" w:styleId="Heading1">
    <w:name w:val="heading 1"/>
    <w:basedOn w:val="Normal"/>
    <w:next w:val="nobreak"/>
    <w:link w:val="Heading1Char"/>
    <w:qFormat/>
    <w:rsid w:val="003D47EC"/>
    <w:pPr>
      <w:keepNext/>
      <w:pageBreakBefore/>
      <w:numPr>
        <w:numId w:val="10"/>
      </w:numPr>
      <w:spacing w:before="120"/>
      <w:outlineLvl w:val="0"/>
    </w:pPr>
    <w:rPr>
      <w:rFonts w:cs="Arial"/>
      <w:b/>
      <w:bCs/>
      <w:kern w:val="32"/>
      <w:szCs w:val="32"/>
    </w:rPr>
  </w:style>
  <w:style w:type="paragraph" w:styleId="Heading2">
    <w:name w:val="heading 2"/>
    <w:basedOn w:val="Heading1"/>
    <w:next w:val="nobreak"/>
    <w:link w:val="Heading2Char"/>
    <w:autoRedefine/>
    <w:qFormat/>
    <w:rsid w:val="003D47EC"/>
    <w:pPr>
      <w:pageBreakBefore w:val="0"/>
      <w:numPr>
        <w:ilvl w:val="1"/>
      </w:numPr>
      <w:outlineLvl w:val="1"/>
    </w:pPr>
  </w:style>
  <w:style w:type="paragraph" w:styleId="Heading3">
    <w:name w:val="heading 3"/>
    <w:basedOn w:val="Normal"/>
    <w:next w:val="nobreak"/>
    <w:link w:val="Heading3Char"/>
    <w:autoRedefine/>
    <w:qFormat/>
    <w:rsid w:val="003D47EC"/>
    <w:pPr>
      <w:keepNext/>
      <w:numPr>
        <w:ilvl w:val="2"/>
        <w:numId w:val="10"/>
      </w:numPr>
      <w:spacing w:after="120"/>
      <w:outlineLvl w:val="2"/>
    </w:pPr>
    <w:rPr>
      <w:rFonts w:cs="Arial"/>
      <w:b/>
      <w:bCs/>
    </w:rPr>
  </w:style>
  <w:style w:type="paragraph" w:styleId="Heading4">
    <w:name w:val="heading 4"/>
    <w:basedOn w:val="Normal"/>
    <w:next w:val="Normal"/>
    <w:link w:val="Heading4Char"/>
    <w:qFormat/>
    <w:rsid w:val="003D47EC"/>
    <w:pPr>
      <w:keepNext/>
      <w:numPr>
        <w:ilvl w:val="3"/>
        <w:numId w:val="10"/>
      </w:numPr>
      <w:spacing w:before="240"/>
      <w:outlineLvl w:val="3"/>
    </w:pPr>
    <w:rPr>
      <w:b/>
      <w:bCs/>
      <w:szCs w:val="28"/>
    </w:rPr>
  </w:style>
  <w:style w:type="paragraph" w:styleId="Heading5">
    <w:name w:val="heading 5"/>
    <w:basedOn w:val="Normal"/>
    <w:next w:val="Normal"/>
    <w:autoRedefine/>
    <w:qFormat/>
    <w:rsid w:val="003D47EC"/>
    <w:pPr>
      <w:numPr>
        <w:ilvl w:val="4"/>
        <w:numId w:val="10"/>
      </w:numPr>
      <w:spacing w:before="240"/>
      <w:outlineLvl w:val="4"/>
    </w:pPr>
    <w:rPr>
      <w:rFonts w:cs="Arial"/>
      <w:b/>
      <w:i/>
      <w:szCs w:val="26"/>
    </w:rPr>
  </w:style>
  <w:style w:type="paragraph" w:styleId="Heading6">
    <w:name w:val="heading 6"/>
    <w:basedOn w:val="Normal"/>
    <w:next w:val="Normal"/>
    <w:qFormat/>
    <w:rsid w:val="003D47EC"/>
    <w:pPr>
      <w:numPr>
        <w:ilvl w:val="5"/>
        <w:numId w:val="10"/>
      </w:numPr>
      <w:spacing w:before="240"/>
      <w:outlineLvl w:val="5"/>
    </w:pPr>
    <w:rPr>
      <w:rFonts w:ascii="Times New Roman" w:hAnsi="Times New Roman"/>
      <w:b/>
      <w:sz w:val="22"/>
      <w:szCs w:val="22"/>
    </w:rPr>
  </w:style>
  <w:style w:type="paragraph" w:styleId="Heading7">
    <w:name w:val="heading 7"/>
    <w:basedOn w:val="Normal"/>
    <w:next w:val="Normal"/>
    <w:rsid w:val="003D47EC"/>
    <w:pPr>
      <w:numPr>
        <w:ilvl w:val="6"/>
        <w:numId w:val="10"/>
      </w:numPr>
      <w:spacing w:before="240"/>
      <w:outlineLvl w:val="6"/>
    </w:pPr>
    <w:rPr>
      <w:rFonts w:ascii="Times New Roman" w:hAnsi="Times New Roman"/>
      <w:sz w:val="24"/>
      <w:szCs w:val="24"/>
    </w:rPr>
  </w:style>
  <w:style w:type="paragraph" w:styleId="Heading8">
    <w:name w:val="heading 8"/>
    <w:basedOn w:val="Normal"/>
    <w:next w:val="Normal"/>
    <w:rsid w:val="003D47EC"/>
    <w:pPr>
      <w:numPr>
        <w:ilvl w:val="7"/>
        <w:numId w:val="10"/>
      </w:numPr>
      <w:spacing w:before="240"/>
      <w:outlineLvl w:val="7"/>
    </w:pPr>
    <w:rPr>
      <w:rFonts w:ascii="Times New Roman" w:hAnsi="Times New Roman"/>
      <w:i/>
      <w:sz w:val="24"/>
      <w:szCs w:val="24"/>
    </w:rPr>
  </w:style>
  <w:style w:type="paragraph" w:styleId="Heading9">
    <w:name w:val="heading 9"/>
    <w:basedOn w:val="Normal"/>
    <w:next w:val="Normal"/>
    <w:rsid w:val="003D47EC"/>
    <w:pPr>
      <w:numPr>
        <w:ilvl w:val="8"/>
        <w:numId w:val="10"/>
      </w:numPr>
      <w:spacing w:before="240"/>
      <w:outlineLvl w:val="8"/>
    </w:pPr>
    <w:rPr>
      <w:sz w:val="22"/>
      <w:szCs w:val="22"/>
    </w:rPr>
  </w:style>
  <w:style w:type="character" w:default="1" w:styleId="DefaultParagraphFont">
    <w:name w:val="Default Paragraph Font"/>
    <w:uiPriority w:val="1"/>
    <w:unhideWhenUsed/>
    <w:rsid w:val="003D47E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D47EC"/>
  </w:style>
  <w:style w:type="paragraph" w:customStyle="1" w:styleId="nobreak">
    <w:name w:val="nobreak"/>
    <w:basedOn w:val="Normal"/>
    <w:next w:val="Normal"/>
    <w:link w:val="nobreakChar"/>
    <w:rsid w:val="003D47EC"/>
    <w:pPr>
      <w:keepNext/>
    </w:pPr>
    <w:rPr>
      <w:szCs w:val="24"/>
    </w:rPr>
  </w:style>
  <w:style w:type="character" w:customStyle="1" w:styleId="nobreakChar">
    <w:name w:val="nobreak Char"/>
    <w:link w:val="nobreak"/>
    <w:rsid w:val="003D47EC"/>
    <w:rPr>
      <w:rFonts w:ascii="Arial" w:hAnsi="Arial"/>
      <w:szCs w:val="24"/>
    </w:rPr>
  </w:style>
  <w:style w:type="character" w:customStyle="1" w:styleId="Heading1Char">
    <w:name w:val="Heading 1 Char"/>
    <w:link w:val="Heading1"/>
    <w:rsid w:val="003D47EC"/>
    <w:rPr>
      <w:rFonts w:ascii="Arial" w:hAnsi="Arial" w:cs="Arial"/>
      <w:b/>
      <w:bCs/>
      <w:kern w:val="32"/>
      <w:szCs w:val="32"/>
    </w:rPr>
  </w:style>
  <w:style w:type="character" w:customStyle="1" w:styleId="Heading2Char">
    <w:name w:val="Heading 2 Char"/>
    <w:link w:val="Heading2"/>
    <w:rsid w:val="003D47EC"/>
    <w:rPr>
      <w:rFonts w:ascii="Arial" w:hAnsi="Arial" w:cs="Arial"/>
      <w:b/>
      <w:bCs/>
      <w:kern w:val="32"/>
      <w:szCs w:val="32"/>
    </w:rPr>
  </w:style>
  <w:style w:type="character" w:customStyle="1" w:styleId="Heading3Char">
    <w:name w:val="Heading 3 Char"/>
    <w:link w:val="Heading3"/>
    <w:rsid w:val="003D47EC"/>
    <w:rPr>
      <w:rFonts w:ascii="Arial" w:hAnsi="Arial" w:cs="Arial"/>
      <w:b/>
      <w:bCs/>
    </w:rPr>
  </w:style>
  <w:style w:type="character" w:customStyle="1" w:styleId="Heading4Char">
    <w:name w:val="Heading 4 Char"/>
    <w:link w:val="Heading4"/>
    <w:rsid w:val="003D47EC"/>
    <w:rPr>
      <w:rFonts w:ascii="Arial" w:hAnsi="Arial"/>
      <w:b/>
      <w:bCs/>
      <w:szCs w:val="28"/>
    </w:rPr>
  </w:style>
  <w:style w:type="paragraph" w:customStyle="1" w:styleId="Normal1">
    <w:name w:val="Normal1"/>
    <w:basedOn w:val="Normal"/>
    <w:link w:val="normalChar1"/>
    <w:locked/>
    <w:rsid w:val="003D47EC"/>
    <w:pPr>
      <w:ind w:firstLine="245"/>
      <w:jc w:val="both"/>
    </w:pPr>
    <w:rPr>
      <w:rFonts w:ascii="Times New Roman" w:hAnsi="Times New Roman"/>
    </w:rPr>
  </w:style>
  <w:style w:type="character" w:customStyle="1" w:styleId="normalChar1">
    <w:name w:val="normal Char1"/>
    <w:link w:val="Normal1"/>
    <w:rsid w:val="003D47EC"/>
  </w:style>
  <w:style w:type="paragraph" w:customStyle="1" w:styleId="HTMLBody">
    <w:name w:val="HTML Body"/>
    <w:locked/>
    <w:rsid w:val="003D47EC"/>
    <w:pPr>
      <w:autoSpaceDE w:val="0"/>
      <w:autoSpaceDN w:val="0"/>
      <w:adjustRightInd w:val="0"/>
    </w:pPr>
    <w:rPr>
      <w:rFonts w:ascii="Comic Sans MS" w:hAnsi="Comic Sans MS"/>
      <w:sz w:val="18"/>
      <w:szCs w:val="18"/>
    </w:rPr>
  </w:style>
  <w:style w:type="paragraph" w:styleId="Header">
    <w:name w:val="header"/>
    <w:basedOn w:val="Normal"/>
    <w:link w:val="HeaderChar"/>
    <w:locked/>
    <w:rsid w:val="003D47EC"/>
    <w:pPr>
      <w:tabs>
        <w:tab w:val="center" w:pos="4320"/>
        <w:tab w:val="right" w:pos="8640"/>
      </w:tabs>
    </w:pPr>
    <w:rPr>
      <w:szCs w:val="24"/>
    </w:rPr>
  </w:style>
  <w:style w:type="character" w:customStyle="1" w:styleId="HeaderChar">
    <w:name w:val="Header Char"/>
    <w:link w:val="Header"/>
    <w:rsid w:val="003D47EC"/>
    <w:rPr>
      <w:rFonts w:ascii="Arial" w:hAnsi="Arial"/>
      <w:szCs w:val="24"/>
    </w:rPr>
  </w:style>
  <w:style w:type="paragraph" w:styleId="Footer">
    <w:name w:val="footer"/>
    <w:basedOn w:val="Normal"/>
    <w:link w:val="FooterChar"/>
    <w:rsid w:val="003D47EC"/>
    <w:pPr>
      <w:tabs>
        <w:tab w:val="center" w:pos="4320"/>
        <w:tab w:val="right" w:pos="8640"/>
      </w:tabs>
    </w:pPr>
  </w:style>
  <w:style w:type="character" w:styleId="Hyperlink">
    <w:name w:val="Hyperlink"/>
    <w:uiPriority w:val="99"/>
    <w:rsid w:val="003D47EC"/>
    <w:rPr>
      <w:color w:val="0000FF"/>
      <w:u w:val="single"/>
    </w:rPr>
  </w:style>
  <w:style w:type="character" w:styleId="PageNumber">
    <w:name w:val="page number"/>
    <w:basedOn w:val="DefaultParagraphFont"/>
    <w:locked/>
    <w:rsid w:val="003D47EC"/>
  </w:style>
  <w:style w:type="paragraph" w:styleId="Caption">
    <w:name w:val="caption"/>
    <w:basedOn w:val="Normal"/>
    <w:next w:val="Normal"/>
    <w:qFormat/>
    <w:rsid w:val="003D47EC"/>
    <w:pPr>
      <w:spacing w:before="120" w:after="120"/>
    </w:pPr>
    <w:rPr>
      <w:b/>
    </w:rPr>
  </w:style>
  <w:style w:type="paragraph" w:styleId="NormalWeb">
    <w:name w:val="Normal (Web)"/>
    <w:basedOn w:val="Normal"/>
    <w:uiPriority w:val="99"/>
    <w:locked/>
    <w:rsid w:val="003D47EC"/>
    <w:rPr>
      <w:rFonts w:ascii="Times New Roman" w:hAnsi="Times New Roman"/>
      <w:sz w:val="24"/>
      <w:szCs w:val="24"/>
    </w:rPr>
  </w:style>
  <w:style w:type="paragraph" w:styleId="PlainText">
    <w:name w:val="Plain Text"/>
    <w:basedOn w:val="Normal"/>
    <w:locked/>
    <w:rsid w:val="003D47EC"/>
    <w:pPr>
      <w:ind w:left="720"/>
    </w:pPr>
    <w:rPr>
      <w:rFonts w:ascii="Courier New" w:hAnsi="Courier New"/>
    </w:rPr>
  </w:style>
  <w:style w:type="paragraph" w:styleId="BodyTextFirstIndent">
    <w:name w:val="Body Text First Indent"/>
    <w:basedOn w:val="Normal"/>
    <w:locked/>
    <w:rsid w:val="003D47EC"/>
    <w:pPr>
      <w:spacing w:after="120"/>
      <w:ind w:firstLine="210"/>
    </w:pPr>
  </w:style>
  <w:style w:type="paragraph" w:styleId="BodyTextIndent">
    <w:name w:val="Body Text Indent"/>
    <w:basedOn w:val="Normal"/>
    <w:locked/>
    <w:rsid w:val="003D47EC"/>
    <w:pPr>
      <w:spacing w:after="120"/>
      <w:ind w:left="360"/>
    </w:pPr>
  </w:style>
  <w:style w:type="paragraph" w:styleId="BodyTextFirstIndent2">
    <w:name w:val="Body Text First Indent 2"/>
    <w:basedOn w:val="BodyTextIndent"/>
    <w:locked/>
    <w:rsid w:val="003D47EC"/>
    <w:pPr>
      <w:ind w:firstLine="210"/>
    </w:pPr>
  </w:style>
  <w:style w:type="paragraph" w:styleId="BodyTextIndent2">
    <w:name w:val="Body Text Indent 2"/>
    <w:basedOn w:val="Normal"/>
    <w:locked/>
    <w:rsid w:val="003D47EC"/>
    <w:pPr>
      <w:spacing w:after="120" w:line="480" w:lineRule="auto"/>
      <w:ind w:left="360"/>
    </w:pPr>
  </w:style>
  <w:style w:type="paragraph" w:styleId="BodyTextIndent3">
    <w:name w:val="Body Text Indent 3"/>
    <w:basedOn w:val="Normal"/>
    <w:locked/>
    <w:rsid w:val="003D47EC"/>
    <w:pPr>
      <w:spacing w:after="120"/>
      <w:ind w:left="360"/>
    </w:pPr>
    <w:rPr>
      <w:sz w:val="16"/>
      <w:szCs w:val="16"/>
    </w:rPr>
  </w:style>
  <w:style w:type="paragraph" w:styleId="CommentText">
    <w:name w:val="annotation text"/>
    <w:basedOn w:val="Normal"/>
    <w:next w:val="Normal"/>
    <w:link w:val="CommentTextChar"/>
    <w:locked/>
    <w:rsid w:val="003D47EC"/>
  </w:style>
  <w:style w:type="character" w:customStyle="1" w:styleId="CommentTextChar">
    <w:name w:val="Comment Text Char"/>
    <w:link w:val="CommentText"/>
    <w:rsid w:val="003D47EC"/>
    <w:rPr>
      <w:rFonts w:ascii="Arial" w:hAnsi="Arial"/>
    </w:rPr>
  </w:style>
  <w:style w:type="paragraph" w:styleId="Date">
    <w:name w:val="Date"/>
    <w:basedOn w:val="Normal"/>
    <w:next w:val="Normal"/>
    <w:locked/>
    <w:rsid w:val="003D47EC"/>
  </w:style>
  <w:style w:type="paragraph" w:styleId="DocumentMap">
    <w:name w:val="Document Map"/>
    <w:basedOn w:val="Normal"/>
    <w:semiHidden/>
    <w:locked/>
    <w:rsid w:val="003D47EC"/>
    <w:pPr>
      <w:shd w:val="clear" w:color="auto" w:fill="000080"/>
    </w:pPr>
    <w:rPr>
      <w:rFonts w:ascii="Tahoma" w:hAnsi="Tahoma"/>
    </w:rPr>
  </w:style>
  <w:style w:type="paragraph" w:styleId="E-mailSignature">
    <w:name w:val="E-mail Signature"/>
    <w:basedOn w:val="Normal"/>
    <w:locked/>
    <w:rsid w:val="003D47EC"/>
  </w:style>
  <w:style w:type="paragraph" w:styleId="EndnoteText">
    <w:name w:val="endnote text"/>
    <w:basedOn w:val="Normal"/>
    <w:semiHidden/>
    <w:locked/>
    <w:rsid w:val="003D47EC"/>
  </w:style>
  <w:style w:type="paragraph" w:styleId="EnvelopeAddress">
    <w:name w:val="envelope address"/>
    <w:basedOn w:val="Normal"/>
    <w:locked/>
    <w:rsid w:val="003D47EC"/>
    <w:pPr>
      <w:framePr w:w="7920" w:h="1980" w:hRule="exact" w:hSpace="180" w:wrap="auto" w:hAnchor="page" w:xAlign="center" w:yAlign="bottom"/>
      <w:ind w:left="2880"/>
    </w:pPr>
    <w:rPr>
      <w:sz w:val="24"/>
      <w:szCs w:val="24"/>
    </w:rPr>
  </w:style>
  <w:style w:type="paragraph" w:styleId="EnvelopeReturn">
    <w:name w:val="envelope return"/>
    <w:basedOn w:val="Normal"/>
    <w:locked/>
    <w:rsid w:val="003D47EC"/>
  </w:style>
  <w:style w:type="paragraph" w:styleId="FootnoteText">
    <w:name w:val="footnote text"/>
    <w:basedOn w:val="Normal"/>
    <w:link w:val="FootnoteTextChar"/>
    <w:locked/>
    <w:rsid w:val="003D47EC"/>
  </w:style>
  <w:style w:type="character" w:customStyle="1" w:styleId="FootnoteTextChar">
    <w:name w:val="Footnote Text Char"/>
    <w:basedOn w:val="DefaultParagraphFont"/>
    <w:link w:val="FootnoteText"/>
    <w:rsid w:val="003D47EC"/>
    <w:rPr>
      <w:rFonts w:ascii="Arial" w:hAnsi="Arial"/>
    </w:rPr>
  </w:style>
  <w:style w:type="paragraph" w:styleId="HTMLAddress">
    <w:name w:val="HTML Address"/>
    <w:basedOn w:val="Normal"/>
    <w:locked/>
    <w:rsid w:val="003D47EC"/>
    <w:rPr>
      <w:i/>
    </w:rPr>
  </w:style>
  <w:style w:type="paragraph" w:styleId="HTMLPreformatted">
    <w:name w:val="HTML Preformatted"/>
    <w:basedOn w:val="Normal"/>
    <w:link w:val="HTMLPreformattedChar"/>
    <w:locked/>
    <w:rsid w:val="003D47EC"/>
    <w:rPr>
      <w:rFonts w:ascii="Courier New" w:hAnsi="Courier New" w:cs="Helvetica"/>
    </w:rPr>
  </w:style>
  <w:style w:type="character" w:customStyle="1" w:styleId="HTMLPreformattedChar">
    <w:name w:val="HTML Preformatted Char"/>
    <w:link w:val="HTMLPreformatted"/>
    <w:rsid w:val="003D47EC"/>
    <w:rPr>
      <w:rFonts w:ascii="Courier New" w:hAnsi="Courier New" w:cs="Helvetica"/>
    </w:rPr>
  </w:style>
  <w:style w:type="paragraph" w:styleId="Index1">
    <w:name w:val="index 1"/>
    <w:basedOn w:val="Normal"/>
    <w:next w:val="Normal"/>
    <w:autoRedefine/>
    <w:semiHidden/>
    <w:rsid w:val="003D47EC"/>
    <w:pPr>
      <w:ind w:left="200" w:hanging="200"/>
    </w:pPr>
  </w:style>
  <w:style w:type="paragraph" w:styleId="Index2">
    <w:name w:val="index 2"/>
    <w:basedOn w:val="Normal"/>
    <w:next w:val="Normal"/>
    <w:autoRedefine/>
    <w:semiHidden/>
    <w:rsid w:val="003D47EC"/>
    <w:pPr>
      <w:ind w:left="400" w:hanging="200"/>
    </w:pPr>
  </w:style>
  <w:style w:type="paragraph" w:styleId="Index3">
    <w:name w:val="index 3"/>
    <w:basedOn w:val="Normal"/>
    <w:next w:val="Normal"/>
    <w:autoRedefine/>
    <w:semiHidden/>
    <w:rsid w:val="003D47EC"/>
    <w:pPr>
      <w:ind w:left="600" w:hanging="200"/>
    </w:pPr>
  </w:style>
  <w:style w:type="paragraph" w:styleId="Index4">
    <w:name w:val="index 4"/>
    <w:basedOn w:val="Normal"/>
    <w:next w:val="Normal"/>
    <w:autoRedefine/>
    <w:semiHidden/>
    <w:rsid w:val="003D47EC"/>
    <w:pPr>
      <w:ind w:left="800" w:hanging="200"/>
    </w:pPr>
  </w:style>
  <w:style w:type="paragraph" w:styleId="Index5">
    <w:name w:val="index 5"/>
    <w:basedOn w:val="Normal"/>
    <w:next w:val="Normal"/>
    <w:autoRedefine/>
    <w:semiHidden/>
    <w:rsid w:val="003D47EC"/>
    <w:pPr>
      <w:ind w:left="1000" w:hanging="200"/>
    </w:pPr>
  </w:style>
  <w:style w:type="paragraph" w:styleId="Index6">
    <w:name w:val="index 6"/>
    <w:basedOn w:val="Normal"/>
    <w:next w:val="Normal"/>
    <w:autoRedefine/>
    <w:semiHidden/>
    <w:rsid w:val="003D47EC"/>
    <w:pPr>
      <w:ind w:left="1200" w:hanging="200"/>
    </w:pPr>
  </w:style>
  <w:style w:type="paragraph" w:styleId="Index7">
    <w:name w:val="index 7"/>
    <w:basedOn w:val="Normal"/>
    <w:next w:val="Normal"/>
    <w:autoRedefine/>
    <w:semiHidden/>
    <w:rsid w:val="003D47EC"/>
    <w:pPr>
      <w:ind w:left="1400" w:hanging="200"/>
    </w:pPr>
  </w:style>
  <w:style w:type="paragraph" w:styleId="Index8">
    <w:name w:val="index 8"/>
    <w:basedOn w:val="Normal"/>
    <w:next w:val="Normal"/>
    <w:autoRedefine/>
    <w:semiHidden/>
    <w:rsid w:val="003D47EC"/>
    <w:pPr>
      <w:ind w:left="1600" w:hanging="200"/>
    </w:pPr>
  </w:style>
  <w:style w:type="paragraph" w:styleId="Index9">
    <w:name w:val="index 9"/>
    <w:basedOn w:val="Normal"/>
    <w:next w:val="Normal"/>
    <w:autoRedefine/>
    <w:semiHidden/>
    <w:rsid w:val="003D47EC"/>
    <w:pPr>
      <w:ind w:left="1800" w:hanging="200"/>
    </w:pPr>
  </w:style>
  <w:style w:type="paragraph" w:styleId="IndexHeading">
    <w:name w:val="index heading"/>
    <w:basedOn w:val="Normal"/>
    <w:next w:val="Index1"/>
    <w:semiHidden/>
    <w:locked/>
    <w:rsid w:val="003D47EC"/>
    <w:rPr>
      <w:b/>
    </w:rPr>
  </w:style>
  <w:style w:type="paragraph" w:styleId="List">
    <w:name w:val="List"/>
    <w:basedOn w:val="Normal"/>
    <w:locked/>
    <w:rsid w:val="003D47EC"/>
    <w:pPr>
      <w:ind w:left="360" w:hanging="360"/>
    </w:pPr>
  </w:style>
  <w:style w:type="paragraph" w:styleId="List2">
    <w:name w:val="List 2"/>
    <w:basedOn w:val="Normal"/>
    <w:locked/>
    <w:rsid w:val="003D47EC"/>
    <w:pPr>
      <w:ind w:left="720" w:hanging="360"/>
    </w:pPr>
  </w:style>
  <w:style w:type="paragraph" w:styleId="List3">
    <w:name w:val="List 3"/>
    <w:basedOn w:val="Normal"/>
    <w:locked/>
    <w:rsid w:val="003D47EC"/>
    <w:pPr>
      <w:ind w:left="1080" w:hanging="360"/>
    </w:pPr>
  </w:style>
  <w:style w:type="paragraph" w:styleId="List4">
    <w:name w:val="List 4"/>
    <w:basedOn w:val="Normal"/>
    <w:locked/>
    <w:rsid w:val="003D47EC"/>
    <w:pPr>
      <w:ind w:left="1440" w:hanging="360"/>
    </w:pPr>
  </w:style>
  <w:style w:type="paragraph" w:styleId="List5">
    <w:name w:val="List 5"/>
    <w:basedOn w:val="Normal"/>
    <w:locked/>
    <w:rsid w:val="003D47EC"/>
    <w:pPr>
      <w:ind w:left="1800" w:hanging="360"/>
    </w:pPr>
  </w:style>
  <w:style w:type="paragraph" w:styleId="ListBullet">
    <w:name w:val="List Bullet"/>
    <w:basedOn w:val="Normal"/>
    <w:autoRedefine/>
    <w:rsid w:val="003D47EC"/>
    <w:pPr>
      <w:tabs>
        <w:tab w:val="num" w:pos="360"/>
      </w:tabs>
      <w:ind w:left="360" w:hanging="360"/>
    </w:pPr>
  </w:style>
  <w:style w:type="paragraph" w:styleId="ListBullet2">
    <w:name w:val="List Bullet 2"/>
    <w:basedOn w:val="Normal"/>
    <w:autoRedefine/>
    <w:rsid w:val="003D47EC"/>
    <w:pPr>
      <w:numPr>
        <w:numId w:val="1"/>
      </w:numPr>
    </w:pPr>
  </w:style>
  <w:style w:type="paragraph" w:styleId="ListBullet3">
    <w:name w:val="List Bullet 3"/>
    <w:basedOn w:val="Normal"/>
    <w:autoRedefine/>
    <w:rsid w:val="003D47EC"/>
    <w:pPr>
      <w:numPr>
        <w:numId w:val="2"/>
      </w:numPr>
    </w:pPr>
  </w:style>
  <w:style w:type="paragraph" w:styleId="ListBullet4">
    <w:name w:val="List Bullet 4"/>
    <w:basedOn w:val="Normal"/>
    <w:autoRedefine/>
    <w:rsid w:val="003D47EC"/>
    <w:pPr>
      <w:numPr>
        <w:numId w:val="3"/>
      </w:numPr>
    </w:pPr>
  </w:style>
  <w:style w:type="paragraph" w:styleId="ListBullet5">
    <w:name w:val="List Bullet 5"/>
    <w:basedOn w:val="Normal"/>
    <w:autoRedefine/>
    <w:rsid w:val="003D47EC"/>
    <w:pPr>
      <w:numPr>
        <w:numId w:val="4"/>
      </w:numPr>
    </w:pPr>
  </w:style>
  <w:style w:type="paragraph" w:styleId="ListContinue">
    <w:name w:val="List Continue"/>
    <w:basedOn w:val="Normal"/>
    <w:rsid w:val="003D47EC"/>
    <w:pPr>
      <w:spacing w:after="120"/>
      <w:ind w:left="360"/>
    </w:pPr>
  </w:style>
  <w:style w:type="paragraph" w:styleId="ListContinue2">
    <w:name w:val="List Continue 2"/>
    <w:basedOn w:val="Normal"/>
    <w:rsid w:val="003D47EC"/>
    <w:pPr>
      <w:spacing w:after="120"/>
      <w:ind w:left="720"/>
    </w:pPr>
  </w:style>
  <w:style w:type="paragraph" w:styleId="ListContinue3">
    <w:name w:val="List Continue 3"/>
    <w:basedOn w:val="Normal"/>
    <w:rsid w:val="003D47EC"/>
    <w:pPr>
      <w:spacing w:after="120"/>
      <w:ind w:left="1080"/>
    </w:pPr>
  </w:style>
  <w:style w:type="paragraph" w:styleId="ListContinue4">
    <w:name w:val="List Continue 4"/>
    <w:basedOn w:val="Normal"/>
    <w:rsid w:val="003D47EC"/>
    <w:pPr>
      <w:spacing w:after="120"/>
      <w:ind w:left="1440"/>
    </w:pPr>
  </w:style>
  <w:style w:type="paragraph" w:styleId="ListContinue5">
    <w:name w:val="List Continue 5"/>
    <w:basedOn w:val="Normal"/>
    <w:rsid w:val="003D47EC"/>
    <w:pPr>
      <w:spacing w:after="120"/>
      <w:ind w:left="1800"/>
    </w:pPr>
  </w:style>
  <w:style w:type="paragraph" w:styleId="ListNumber">
    <w:name w:val="List Number"/>
    <w:basedOn w:val="Normal"/>
    <w:rsid w:val="003D47EC"/>
    <w:pPr>
      <w:numPr>
        <w:numId w:val="5"/>
      </w:numPr>
    </w:pPr>
  </w:style>
  <w:style w:type="paragraph" w:styleId="ListNumber2">
    <w:name w:val="List Number 2"/>
    <w:basedOn w:val="Normal"/>
    <w:rsid w:val="003D47EC"/>
    <w:pPr>
      <w:numPr>
        <w:numId w:val="6"/>
      </w:numPr>
    </w:pPr>
  </w:style>
  <w:style w:type="paragraph" w:styleId="ListNumber3">
    <w:name w:val="List Number 3"/>
    <w:basedOn w:val="Normal"/>
    <w:rsid w:val="003D47EC"/>
    <w:pPr>
      <w:numPr>
        <w:numId w:val="7"/>
      </w:numPr>
    </w:pPr>
  </w:style>
  <w:style w:type="paragraph" w:styleId="ListNumber4">
    <w:name w:val="List Number 4"/>
    <w:basedOn w:val="Normal"/>
    <w:rsid w:val="003D47EC"/>
    <w:pPr>
      <w:numPr>
        <w:numId w:val="8"/>
      </w:numPr>
    </w:pPr>
  </w:style>
  <w:style w:type="paragraph" w:styleId="ListNumber5">
    <w:name w:val="List Number 5"/>
    <w:basedOn w:val="Normal"/>
    <w:rsid w:val="003D47EC"/>
    <w:pPr>
      <w:numPr>
        <w:numId w:val="9"/>
      </w:numPr>
    </w:pPr>
  </w:style>
  <w:style w:type="paragraph" w:styleId="MacroText">
    <w:name w:val="macro"/>
    <w:semiHidden/>
    <w:locked/>
    <w:rsid w:val="003D47EC"/>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locked/>
    <w:rsid w:val="003D47EC"/>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locked/>
    <w:rsid w:val="003D47EC"/>
    <w:pPr>
      <w:ind w:left="720"/>
    </w:pPr>
  </w:style>
  <w:style w:type="paragraph" w:styleId="NoteHeading">
    <w:name w:val="Note Heading"/>
    <w:basedOn w:val="Normal"/>
    <w:next w:val="Normal"/>
    <w:locked/>
    <w:rsid w:val="003D47EC"/>
  </w:style>
  <w:style w:type="paragraph" w:styleId="Salutation">
    <w:name w:val="Salutation"/>
    <w:basedOn w:val="Normal"/>
    <w:next w:val="Normal"/>
    <w:locked/>
    <w:rsid w:val="003D47EC"/>
  </w:style>
  <w:style w:type="paragraph" w:styleId="Signature">
    <w:name w:val="Signature"/>
    <w:basedOn w:val="Normal"/>
    <w:locked/>
    <w:rsid w:val="003D47EC"/>
    <w:pPr>
      <w:ind w:left="4320"/>
    </w:pPr>
  </w:style>
  <w:style w:type="paragraph" w:styleId="Subtitle">
    <w:name w:val="Subtitle"/>
    <w:basedOn w:val="Normal"/>
    <w:locked/>
    <w:rsid w:val="003D47EC"/>
    <w:pPr>
      <w:jc w:val="center"/>
      <w:outlineLvl w:val="1"/>
    </w:pPr>
    <w:rPr>
      <w:sz w:val="24"/>
      <w:szCs w:val="24"/>
    </w:rPr>
  </w:style>
  <w:style w:type="paragraph" w:styleId="TableofAuthorities">
    <w:name w:val="table of authorities"/>
    <w:basedOn w:val="Normal"/>
    <w:next w:val="Normal"/>
    <w:semiHidden/>
    <w:locked/>
    <w:rsid w:val="003D47EC"/>
    <w:pPr>
      <w:ind w:left="200" w:hanging="200"/>
    </w:pPr>
  </w:style>
  <w:style w:type="paragraph" w:styleId="TableofFigures">
    <w:name w:val="table of figures"/>
    <w:basedOn w:val="Normal"/>
    <w:next w:val="Normal"/>
    <w:rsid w:val="003D47EC"/>
    <w:pPr>
      <w:ind w:left="400" w:hanging="400"/>
    </w:pPr>
  </w:style>
  <w:style w:type="paragraph" w:styleId="Title">
    <w:name w:val="Title"/>
    <w:basedOn w:val="Normal"/>
    <w:locked/>
    <w:rsid w:val="003D47EC"/>
    <w:pPr>
      <w:spacing w:before="240"/>
      <w:jc w:val="center"/>
      <w:outlineLvl w:val="0"/>
    </w:pPr>
    <w:rPr>
      <w:b/>
      <w:kern w:val="28"/>
      <w:sz w:val="32"/>
      <w:szCs w:val="32"/>
    </w:rPr>
  </w:style>
  <w:style w:type="paragraph" w:styleId="TOAHeading">
    <w:name w:val="toa heading"/>
    <w:basedOn w:val="Normal"/>
    <w:next w:val="Normal"/>
    <w:semiHidden/>
    <w:locked/>
    <w:rsid w:val="003D47EC"/>
    <w:pPr>
      <w:spacing w:before="120"/>
    </w:pPr>
    <w:rPr>
      <w:b/>
      <w:sz w:val="24"/>
      <w:szCs w:val="24"/>
    </w:rPr>
  </w:style>
  <w:style w:type="paragraph" w:styleId="TOC1">
    <w:name w:val="toc 1"/>
    <w:basedOn w:val="Normal"/>
    <w:next w:val="Normal"/>
    <w:autoRedefine/>
    <w:uiPriority w:val="39"/>
    <w:locked/>
    <w:rsid w:val="003D47EC"/>
  </w:style>
  <w:style w:type="paragraph" w:styleId="TOC2">
    <w:name w:val="toc 2"/>
    <w:basedOn w:val="Normal"/>
    <w:next w:val="Normal"/>
    <w:autoRedefine/>
    <w:uiPriority w:val="39"/>
    <w:locked/>
    <w:rsid w:val="003D47EC"/>
    <w:pPr>
      <w:ind w:left="200"/>
    </w:pPr>
  </w:style>
  <w:style w:type="paragraph" w:styleId="TOC3">
    <w:name w:val="toc 3"/>
    <w:basedOn w:val="Normal"/>
    <w:next w:val="Normal"/>
    <w:autoRedefine/>
    <w:uiPriority w:val="39"/>
    <w:locked/>
    <w:rsid w:val="003D47EC"/>
    <w:pPr>
      <w:ind w:left="400"/>
    </w:pPr>
  </w:style>
  <w:style w:type="paragraph" w:styleId="TOC4">
    <w:name w:val="toc 4"/>
    <w:basedOn w:val="Normal"/>
    <w:next w:val="Normal"/>
    <w:autoRedefine/>
    <w:uiPriority w:val="39"/>
    <w:locked/>
    <w:rsid w:val="003D47EC"/>
    <w:pPr>
      <w:ind w:left="600"/>
    </w:pPr>
  </w:style>
  <w:style w:type="paragraph" w:styleId="TOC5">
    <w:name w:val="toc 5"/>
    <w:basedOn w:val="Normal"/>
    <w:next w:val="Normal"/>
    <w:autoRedefine/>
    <w:uiPriority w:val="39"/>
    <w:locked/>
    <w:rsid w:val="003D47EC"/>
    <w:pPr>
      <w:ind w:left="800"/>
    </w:pPr>
  </w:style>
  <w:style w:type="paragraph" w:styleId="TOC6">
    <w:name w:val="toc 6"/>
    <w:basedOn w:val="Normal"/>
    <w:next w:val="Normal"/>
    <w:autoRedefine/>
    <w:uiPriority w:val="39"/>
    <w:locked/>
    <w:rsid w:val="003D47EC"/>
    <w:pPr>
      <w:ind w:left="1000"/>
    </w:pPr>
  </w:style>
  <w:style w:type="paragraph" w:styleId="TOC7">
    <w:name w:val="toc 7"/>
    <w:basedOn w:val="Normal"/>
    <w:next w:val="Normal"/>
    <w:autoRedefine/>
    <w:uiPriority w:val="39"/>
    <w:locked/>
    <w:rsid w:val="003D47EC"/>
    <w:pPr>
      <w:ind w:left="1200"/>
    </w:pPr>
  </w:style>
  <w:style w:type="paragraph" w:styleId="TOC8">
    <w:name w:val="toc 8"/>
    <w:basedOn w:val="Normal"/>
    <w:next w:val="Normal"/>
    <w:autoRedefine/>
    <w:uiPriority w:val="39"/>
    <w:locked/>
    <w:rsid w:val="003D47EC"/>
    <w:pPr>
      <w:ind w:left="1400"/>
    </w:pPr>
  </w:style>
  <w:style w:type="paragraph" w:styleId="TOC9">
    <w:name w:val="toc 9"/>
    <w:basedOn w:val="Normal"/>
    <w:next w:val="Normal"/>
    <w:autoRedefine/>
    <w:uiPriority w:val="39"/>
    <w:locked/>
    <w:rsid w:val="003D47EC"/>
    <w:pPr>
      <w:ind w:left="1600"/>
    </w:pPr>
  </w:style>
  <w:style w:type="character" w:styleId="FollowedHyperlink">
    <w:name w:val="FollowedHyperlink"/>
    <w:locked/>
    <w:rsid w:val="003D47EC"/>
    <w:rPr>
      <w:color w:val="800080"/>
      <w:u w:val="single"/>
    </w:rPr>
  </w:style>
  <w:style w:type="paragraph" w:styleId="BalloonText">
    <w:name w:val="Balloon Text"/>
    <w:basedOn w:val="Normal"/>
    <w:locked/>
    <w:rsid w:val="003D47EC"/>
    <w:rPr>
      <w:rFonts w:ascii="Tahoma" w:hAnsi="Tahoma"/>
      <w:sz w:val="16"/>
      <w:szCs w:val="16"/>
    </w:rPr>
  </w:style>
  <w:style w:type="paragraph" w:styleId="CommentSubject">
    <w:name w:val="annotation subject"/>
    <w:basedOn w:val="CommentText"/>
    <w:next w:val="CommentText"/>
    <w:locked/>
    <w:rsid w:val="003D47EC"/>
    <w:rPr>
      <w:b/>
    </w:rPr>
  </w:style>
  <w:style w:type="character" w:styleId="FootnoteReference">
    <w:name w:val="footnote reference"/>
    <w:rsid w:val="003D47EC"/>
    <w:rPr>
      <w:vertAlign w:val="superscript"/>
    </w:rPr>
  </w:style>
  <w:style w:type="paragraph" w:customStyle="1" w:styleId="ToDo">
    <w:name w:val="ToDo"/>
    <w:basedOn w:val="Normal"/>
    <w:locked/>
    <w:rsid w:val="003D47EC"/>
    <w:pPr>
      <w:pBdr>
        <w:top w:val="single" w:sz="4" w:space="1" w:color="auto"/>
        <w:left w:val="single" w:sz="4" w:space="4" w:color="auto"/>
        <w:bottom w:val="single" w:sz="4" w:space="1" w:color="auto"/>
        <w:right w:val="single" w:sz="4" w:space="4" w:color="auto"/>
      </w:pBdr>
      <w:shd w:val="clear" w:color="auto" w:fill="FFFF00"/>
    </w:pPr>
    <w:rPr>
      <w:b/>
    </w:rPr>
  </w:style>
  <w:style w:type="paragraph" w:customStyle="1" w:styleId="normalChar">
    <w:name w:val="normal Char"/>
    <w:basedOn w:val="Normal"/>
    <w:locked/>
    <w:rsid w:val="003D47EC"/>
    <w:pPr>
      <w:ind w:firstLine="245"/>
      <w:jc w:val="both"/>
    </w:pPr>
  </w:style>
  <w:style w:type="paragraph" w:customStyle="1" w:styleId="XMLexample">
    <w:name w:val="XML example"/>
    <w:basedOn w:val="Normal"/>
    <w:locked/>
    <w:rsid w:val="003D47EC"/>
    <w:pPr>
      <w:jc w:val="both"/>
    </w:pPr>
    <w:rPr>
      <w:rFonts w:ascii="Times New Roman" w:hAnsi="Times New Roman"/>
      <w:lang w:val="en-GB"/>
    </w:rPr>
  </w:style>
  <w:style w:type="paragraph" w:customStyle="1" w:styleId="CodeBlock">
    <w:name w:val="CodeBlock"/>
    <w:basedOn w:val="Normal"/>
    <w:link w:val="CodeBlockChar"/>
    <w:locked/>
    <w:rsid w:val="003D47EC"/>
    <w:pPr>
      <w:keepLines/>
      <w:suppressAutoHyphens/>
      <w:ind w:left="360"/>
    </w:pPr>
    <w:rPr>
      <w:rFonts w:ascii="Courier" w:hAnsi="Courier"/>
      <w:noProof/>
      <w:sz w:val="18"/>
      <w:szCs w:val="18"/>
    </w:rPr>
  </w:style>
  <w:style w:type="character" w:customStyle="1" w:styleId="CodeBlockChar">
    <w:name w:val="CodeBlock Char"/>
    <w:link w:val="CodeBlock"/>
    <w:rsid w:val="003D47EC"/>
    <w:rPr>
      <w:rFonts w:ascii="Courier" w:hAnsi="Courier"/>
      <w:noProof/>
      <w:sz w:val="18"/>
      <w:szCs w:val="18"/>
    </w:rPr>
  </w:style>
  <w:style w:type="paragraph" w:customStyle="1" w:styleId="OpenIssue">
    <w:name w:val="OpenIssue"/>
    <w:basedOn w:val="Normal"/>
    <w:next w:val="Normal"/>
    <w:locked/>
    <w:rsid w:val="003D47EC"/>
    <w:pPr>
      <w:tabs>
        <w:tab w:val="left" w:pos="360"/>
        <w:tab w:val="num" w:pos="1080"/>
      </w:tabs>
      <w:spacing w:before="100" w:beforeAutospacing="1" w:after="100" w:afterAutospacing="1"/>
      <w:ind w:left="360" w:hanging="360"/>
    </w:pPr>
    <w:rPr>
      <w:rFonts w:ascii="Times New Roman" w:hAnsi="Times New Roman"/>
    </w:rPr>
  </w:style>
  <w:style w:type="character" w:styleId="Emphasis">
    <w:name w:val="Emphasis"/>
    <w:rsid w:val="003D47EC"/>
    <w:rPr>
      <w:i/>
      <w:iCs/>
    </w:rPr>
  </w:style>
  <w:style w:type="paragraph" w:customStyle="1" w:styleId="DocHistory">
    <w:name w:val="Doc History"/>
    <w:basedOn w:val="Normal"/>
    <w:locked/>
    <w:rsid w:val="003D47EC"/>
    <w:pPr>
      <w:spacing w:beforeAutospacing="1" w:afterAutospacing="1"/>
      <w:jc w:val="center"/>
    </w:pPr>
    <w:rPr>
      <w:rFonts w:cs="Arial"/>
      <w:spacing w:val="10"/>
      <w:sz w:val="18"/>
      <w:szCs w:val="18"/>
    </w:rPr>
  </w:style>
  <w:style w:type="character" w:styleId="CommentReference">
    <w:name w:val="annotation reference"/>
    <w:locked/>
    <w:rsid w:val="003D47EC"/>
    <w:rPr>
      <w:sz w:val="16"/>
      <w:szCs w:val="16"/>
    </w:rPr>
  </w:style>
  <w:style w:type="table" w:styleId="TableGrid">
    <w:name w:val="Table Grid"/>
    <w:basedOn w:val="TableNormal"/>
    <w:uiPriority w:val="59"/>
    <w:rsid w:val="003D47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D47EC"/>
    <w:rPr>
      <w:rFonts w:ascii="Symbol" w:hAnsi="Symbol" w:cs="Symbol"/>
    </w:rPr>
  </w:style>
  <w:style w:type="character" w:customStyle="1" w:styleId="TableCellChar">
    <w:name w:val="Table Cell Char"/>
    <w:rsid w:val="003D47EC"/>
    <w:rPr>
      <w:rFonts w:ascii="Arial" w:eastAsia="Arial Unicode MS" w:hAnsi="Arial"/>
      <w:bCs/>
      <w:lang w:val="en-GB" w:eastAsia="ja-JP" w:bidi="he-IL"/>
    </w:rPr>
  </w:style>
  <w:style w:type="paragraph" w:customStyle="1" w:styleId="BulletList">
    <w:name w:val="Bullet List"/>
    <w:basedOn w:val="Normal"/>
    <w:link w:val="BulletListChar"/>
    <w:locked/>
    <w:rsid w:val="003D47EC"/>
    <w:pPr>
      <w:tabs>
        <w:tab w:val="num" w:pos="360"/>
        <w:tab w:val="num" w:pos="540"/>
      </w:tabs>
      <w:spacing w:before="40" w:after="40"/>
      <w:ind w:left="540" w:hanging="180"/>
    </w:pPr>
    <w:rPr>
      <w:rFonts w:eastAsia="Arial Unicode MS"/>
    </w:rPr>
  </w:style>
  <w:style w:type="character" w:customStyle="1" w:styleId="BulletListChar">
    <w:name w:val="Bullet List Char"/>
    <w:basedOn w:val="DefaultParagraphFont"/>
    <w:link w:val="BulletList"/>
    <w:rsid w:val="003D47EC"/>
    <w:rPr>
      <w:rFonts w:ascii="Arial" w:eastAsia="Arial Unicode MS" w:hAnsi="Arial"/>
    </w:rPr>
  </w:style>
  <w:style w:type="paragraph" w:customStyle="1" w:styleId="BulletListdoubleindentalternate">
    <w:name w:val="Bullet List (double indent alternate)"/>
    <w:basedOn w:val="Normal"/>
    <w:locked/>
    <w:rsid w:val="003D47EC"/>
    <w:pPr>
      <w:tabs>
        <w:tab w:val="num" w:pos="900"/>
      </w:tabs>
      <w:spacing w:before="40" w:after="40"/>
      <w:ind w:left="900" w:hanging="180"/>
    </w:pPr>
    <w:rPr>
      <w:rFonts w:eastAsia="Arial Unicode MS"/>
    </w:rPr>
  </w:style>
  <w:style w:type="paragraph" w:customStyle="1" w:styleId="BulletListdoubleindent">
    <w:name w:val="Bullet List (double indent)"/>
    <w:basedOn w:val="Normal"/>
    <w:locked/>
    <w:rsid w:val="003D47EC"/>
    <w:pPr>
      <w:tabs>
        <w:tab w:val="num" w:pos="900"/>
      </w:tabs>
      <w:spacing w:before="40" w:after="40"/>
      <w:ind w:left="907" w:hanging="187"/>
    </w:pPr>
    <w:rPr>
      <w:rFonts w:eastAsia="Arial Unicode MS"/>
    </w:rPr>
  </w:style>
  <w:style w:type="paragraph" w:customStyle="1" w:styleId="Code">
    <w:name w:val="Code"/>
    <w:basedOn w:val="Normal"/>
    <w:link w:val="CodeChar"/>
    <w:locked/>
    <w:rsid w:val="003D47EC"/>
    <w:pPr>
      <w:spacing w:before="20" w:after="20"/>
    </w:pPr>
    <w:rPr>
      <w:rFonts w:ascii="Courier New" w:hAnsi="Courier New" w:cs="Courier New"/>
      <w:sz w:val="16"/>
      <w:szCs w:val="16"/>
    </w:rPr>
  </w:style>
  <w:style w:type="character" w:customStyle="1" w:styleId="CodeChar">
    <w:name w:val="Code Char"/>
    <w:link w:val="Code"/>
    <w:rsid w:val="003D47EC"/>
    <w:rPr>
      <w:rFonts w:ascii="Courier New" w:hAnsi="Courier New" w:cs="Courier New"/>
      <w:sz w:val="16"/>
      <w:szCs w:val="16"/>
    </w:rPr>
  </w:style>
  <w:style w:type="character" w:customStyle="1" w:styleId="CodeCharacter">
    <w:name w:val="Code (Character)"/>
    <w:rsid w:val="003D47EC"/>
    <w:rPr>
      <w:rFonts w:ascii="Courier New" w:hAnsi="Courier New"/>
      <w:sz w:val="18"/>
      <w:szCs w:val="16"/>
    </w:rPr>
  </w:style>
  <w:style w:type="paragraph" w:customStyle="1" w:styleId="NumberedListdoubleindent">
    <w:name w:val="Numbered List (double indent)"/>
    <w:basedOn w:val="Normal"/>
    <w:locked/>
    <w:rsid w:val="003D47EC"/>
    <w:pPr>
      <w:tabs>
        <w:tab w:val="num" w:pos="1080"/>
      </w:tabs>
      <w:spacing w:before="40" w:after="40"/>
      <w:ind w:left="1080" w:hanging="360"/>
    </w:pPr>
    <w:rPr>
      <w:rFonts w:eastAsia="Arial Unicode MS"/>
    </w:rPr>
  </w:style>
  <w:style w:type="paragraph" w:customStyle="1" w:styleId="NumberedList">
    <w:name w:val="Numbered List"/>
    <w:basedOn w:val="Normal"/>
    <w:locked/>
    <w:rsid w:val="003D47EC"/>
    <w:pPr>
      <w:tabs>
        <w:tab w:val="num" w:pos="720"/>
      </w:tabs>
      <w:spacing w:before="40" w:after="40"/>
      <w:ind w:left="720" w:hanging="360"/>
    </w:pPr>
    <w:rPr>
      <w:rFonts w:eastAsia="Arial Unicode MS"/>
    </w:rPr>
  </w:style>
  <w:style w:type="paragraph" w:customStyle="1" w:styleId="copyright">
    <w:name w:val="copyright"/>
    <w:basedOn w:val="Normal"/>
    <w:locked/>
    <w:rsid w:val="003D47EC"/>
    <w:pPr>
      <w:tabs>
        <w:tab w:val="left" w:pos="567"/>
      </w:tabs>
    </w:pPr>
    <w:rPr>
      <w:rFonts w:ascii="Verdana" w:hAnsi="Verdana"/>
      <w:sz w:val="16"/>
      <w:lang w:val="en-GB"/>
    </w:rPr>
  </w:style>
  <w:style w:type="paragraph" w:customStyle="1" w:styleId="Instructions">
    <w:name w:val="Instructions"/>
    <w:basedOn w:val="Normal"/>
    <w:semiHidden/>
    <w:locked/>
    <w:rsid w:val="003D47EC"/>
    <w:pPr>
      <w:spacing w:before="180" w:after="180"/>
    </w:pPr>
    <w:rPr>
      <w:rFonts w:eastAsia="Arial Unicode MS"/>
      <w:vanish/>
      <w:color w:val="C75800"/>
    </w:rPr>
  </w:style>
  <w:style w:type="character" w:styleId="HTMLTypewriter">
    <w:name w:val="HTML Typewriter"/>
    <w:locked/>
    <w:rsid w:val="003D47EC"/>
    <w:rPr>
      <w:rFonts w:ascii="Courier New" w:eastAsia="MS Mincho" w:hAnsi="Courier New" w:cs="Courier New"/>
      <w:sz w:val="20"/>
      <w:szCs w:val="20"/>
    </w:rPr>
  </w:style>
  <w:style w:type="character" w:styleId="HTMLCode">
    <w:name w:val="HTML Code"/>
    <w:uiPriority w:val="99"/>
    <w:locked/>
    <w:rsid w:val="003D47EC"/>
    <w:rPr>
      <w:rFonts w:ascii="Courier New" w:eastAsia="MS Mincho" w:hAnsi="Courier New" w:cs="Courier New"/>
      <w:sz w:val="20"/>
      <w:szCs w:val="20"/>
    </w:rPr>
  </w:style>
  <w:style w:type="character" w:styleId="HTMLSample">
    <w:name w:val="HTML Sample"/>
    <w:locked/>
    <w:rsid w:val="003D47EC"/>
    <w:rPr>
      <w:rFonts w:ascii="Courier New" w:eastAsia="Times New Roman" w:hAnsi="Courier New" w:cs="Courier New" w:hint="default"/>
      <w:sz w:val="24"/>
      <w:szCs w:val="24"/>
    </w:rPr>
  </w:style>
  <w:style w:type="paragraph" w:customStyle="1" w:styleId="XMLExcerpt">
    <w:name w:val="XML Excerpt"/>
    <w:link w:val="XMLExcerptChar"/>
    <w:locked/>
    <w:rsid w:val="003D47EC"/>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lang w:val="en-GB" w:eastAsia="en-GB"/>
    </w:rPr>
  </w:style>
  <w:style w:type="character" w:customStyle="1" w:styleId="XMLExcerptChar">
    <w:name w:val="XML Excerpt Char"/>
    <w:link w:val="XMLExcerpt"/>
    <w:rsid w:val="003D47EC"/>
    <w:rPr>
      <w:rFonts w:ascii="Courier New" w:hAnsi="Courier New" w:cs="Courier New"/>
      <w:noProof/>
      <w:shd w:val="clear" w:color="auto" w:fill="F3F3F3"/>
      <w:lang w:val="en-GB" w:eastAsia="en-GB"/>
    </w:rPr>
  </w:style>
  <w:style w:type="character" w:customStyle="1" w:styleId="XMLReference">
    <w:name w:val="XML Reference"/>
    <w:locked/>
    <w:rsid w:val="003D47EC"/>
    <w:rPr>
      <w:rFonts w:ascii="Courier New" w:hAnsi="Courier New"/>
      <w:sz w:val="20"/>
    </w:rPr>
  </w:style>
  <w:style w:type="character" w:customStyle="1" w:styleId="XMLExcerptEmphasis">
    <w:name w:val="XML Excerpt Emphasis"/>
    <w:locked/>
    <w:rsid w:val="003D47EC"/>
    <w:rPr>
      <w:rFonts w:ascii="Courier New" w:hAnsi="Courier New"/>
      <w:b/>
      <w:bCs/>
      <w:sz w:val="20"/>
    </w:rPr>
  </w:style>
  <w:style w:type="character" w:customStyle="1" w:styleId="TableFont">
    <w:name w:val="Table Font"/>
    <w:locked/>
    <w:rsid w:val="003D47EC"/>
    <w:rPr>
      <w:rFonts w:ascii="Arial" w:hAnsi="Arial"/>
      <w:sz w:val="20"/>
    </w:rPr>
  </w:style>
  <w:style w:type="paragraph" w:customStyle="1" w:styleId="NewTableFontHeading">
    <w:name w:val="New Table Font Heading"/>
    <w:basedOn w:val="Normal"/>
    <w:locked/>
    <w:rsid w:val="003D47EC"/>
    <w:pPr>
      <w:spacing w:before="40" w:after="40" w:line="288" w:lineRule="auto"/>
      <w:jc w:val="center"/>
    </w:pPr>
    <w:rPr>
      <w:b/>
      <w:lang w:val="en-GB" w:eastAsia="en-GB"/>
    </w:rPr>
  </w:style>
  <w:style w:type="paragraph" w:customStyle="1" w:styleId="TableCaption">
    <w:name w:val="Table Caption"/>
    <w:basedOn w:val="Caption"/>
    <w:locked/>
    <w:rsid w:val="003D47EC"/>
    <w:pPr>
      <w:keepNext/>
      <w:spacing w:before="40" w:after="40" w:line="288" w:lineRule="auto"/>
      <w:jc w:val="center"/>
    </w:pPr>
    <w:rPr>
      <w:rFonts w:ascii="Times New Roman" w:hAnsi="Times New Roman"/>
      <w:b w:val="0"/>
      <w:i/>
      <w:sz w:val="22"/>
      <w:lang w:val="en-GB" w:eastAsia="en-GB"/>
    </w:rPr>
  </w:style>
  <w:style w:type="paragraph" w:customStyle="1" w:styleId="ReferenceLine">
    <w:name w:val="Reference Line"/>
    <w:basedOn w:val="Normal"/>
    <w:locked/>
    <w:rsid w:val="003D47EC"/>
    <w:pPr>
      <w:spacing w:after="120"/>
    </w:pPr>
  </w:style>
  <w:style w:type="paragraph" w:customStyle="1" w:styleId="ShortReturnAddress">
    <w:name w:val="Short Return Address"/>
    <w:basedOn w:val="Normal"/>
    <w:locked/>
    <w:rsid w:val="003D47EC"/>
  </w:style>
  <w:style w:type="paragraph" w:customStyle="1" w:styleId="PPLine">
    <w:name w:val="PP Line"/>
    <w:basedOn w:val="Signature"/>
    <w:locked/>
    <w:rsid w:val="003D47EC"/>
  </w:style>
  <w:style w:type="paragraph" w:customStyle="1" w:styleId="InsideAddressName">
    <w:name w:val="Inside Address Name"/>
    <w:basedOn w:val="Normal"/>
    <w:locked/>
    <w:rsid w:val="003D47EC"/>
  </w:style>
  <w:style w:type="character" w:styleId="Strong">
    <w:name w:val="Strong"/>
    <w:locked/>
    <w:rsid w:val="003D47EC"/>
    <w:rPr>
      <w:b/>
      <w:bCs/>
    </w:rPr>
  </w:style>
  <w:style w:type="character" w:styleId="EndnoteReference">
    <w:name w:val="endnote reference"/>
    <w:locked/>
    <w:rsid w:val="003D47EC"/>
    <w:rPr>
      <w:vertAlign w:val="superscript"/>
    </w:rPr>
  </w:style>
  <w:style w:type="character" w:styleId="HTMLCite">
    <w:name w:val="HTML Cite"/>
    <w:uiPriority w:val="99"/>
    <w:locked/>
    <w:rsid w:val="003D47EC"/>
    <w:rPr>
      <w:i/>
      <w:iCs/>
    </w:rPr>
  </w:style>
  <w:style w:type="paragraph" w:styleId="Revision">
    <w:name w:val="Revision"/>
    <w:hidden/>
    <w:semiHidden/>
    <w:rsid w:val="003D47EC"/>
    <w:rPr>
      <w:rFonts w:ascii="Arial" w:hAnsi="Arial"/>
      <w:szCs w:val="24"/>
    </w:rPr>
  </w:style>
  <w:style w:type="paragraph" w:customStyle="1" w:styleId="StyleTableCellComplex9ptBefore0cmHanging032cm">
    <w:name w:val="Style Table Cell + (Complex) 9 pt Before:  0 cm Hanging:  0.32 cm..."/>
    <w:basedOn w:val="Normal"/>
    <w:locked/>
    <w:rsid w:val="003D47EC"/>
    <w:pPr>
      <w:kinsoku w:val="0"/>
      <w:spacing w:before="40"/>
    </w:pPr>
    <w:rPr>
      <w:szCs w:val="18"/>
    </w:rPr>
  </w:style>
  <w:style w:type="character" w:styleId="HTMLAcronym">
    <w:name w:val="HTML Acronym"/>
    <w:basedOn w:val="DefaultParagraphFont"/>
    <w:locked/>
    <w:rsid w:val="003D47EC"/>
  </w:style>
  <w:style w:type="character" w:customStyle="1" w:styleId="FootnoteCharacters">
    <w:name w:val="Footnote Characters"/>
    <w:rsid w:val="003D47EC"/>
    <w:rPr>
      <w:vertAlign w:val="superscript"/>
    </w:rPr>
  </w:style>
  <w:style w:type="character" w:customStyle="1" w:styleId="StyleHeading112ptChar">
    <w:name w:val="Style Heading 1 + 12 pt Char"/>
    <w:locked/>
    <w:rsid w:val="003D47EC"/>
    <w:rPr>
      <w:rFonts w:ascii="Arial" w:eastAsia="MS Mincho" w:hAnsi="Arial" w:cs="Arial"/>
      <w:b/>
      <w:bCs/>
      <w:kern w:val="1"/>
      <w:sz w:val="24"/>
      <w:szCs w:val="32"/>
      <w:lang w:val="en-GB" w:eastAsia="ja-JP" w:bidi="ar-SA"/>
    </w:rPr>
  </w:style>
  <w:style w:type="character" w:customStyle="1" w:styleId="NumberingSymbols">
    <w:name w:val="Numbering Symbols"/>
    <w:locked/>
    <w:rsid w:val="003D47EC"/>
  </w:style>
  <w:style w:type="character" w:customStyle="1" w:styleId="EndnoteCharacters">
    <w:name w:val="Endnote Characters"/>
    <w:locked/>
    <w:rsid w:val="003D47EC"/>
  </w:style>
  <w:style w:type="paragraph" w:customStyle="1" w:styleId="Heading">
    <w:name w:val="Heading"/>
    <w:basedOn w:val="Normal"/>
    <w:next w:val="Normal"/>
    <w:locked/>
    <w:rsid w:val="003D47EC"/>
    <w:pPr>
      <w:suppressAutoHyphens/>
      <w:spacing w:before="240"/>
      <w:jc w:val="center"/>
    </w:pPr>
    <w:rPr>
      <w:rFonts w:cs="Arial"/>
      <w:b/>
      <w:kern w:val="1"/>
      <w:sz w:val="32"/>
      <w:szCs w:val="32"/>
      <w:lang w:eastAsia="ja-JP"/>
    </w:rPr>
  </w:style>
  <w:style w:type="paragraph" w:customStyle="1" w:styleId="Index">
    <w:name w:val="Index"/>
    <w:basedOn w:val="Normal"/>
    <w:locked/>
    <w:rsid w:val="003D47EC"/>
    <w:pPr>
      <w:suppressLineNumbers/>
      <w:suppressAutoHyphens/>
    </w:pPr>
    <w:rPr>
      <w:rFonts w:ascii="Times New Roman" w:eastAsia="MS Mincho" w:hAnsi="Times New Roman" w:cs="Lohit Hindi"/>
      <w:sz w:val="24"/>
      <w:szCs w:val="24"/>
      <w:lang w:val="en-GB" w:eastAsia="ja-JP"/>
    </w:rPr>
  </w:style>
  <w:style w:type="paragraph" w:customStyle="1" w:styleId="StyleHeading112pt">
    <w:name w:val="Style Heading 1 + 12 pt"/>
    <w:basedOn w:val="Heading1"/>
    <w:locked/>
    <w:rsid w:val="003D47EC"/>
    <w:pPr>
      <w:pageBreakBefore w:val="0"/>
      <w:numPr>
        <w:numId w:val="0"/>
      </w:numPr>
      <w:tabs>
        <w:tab w:val="num" w:pos="360"/>
      </w:tabs>
      <w:suppressAutoHyphens/>
      <w:spacing w:before="240"/>
      <w:ind w:left="360" w:hanging="360"/>
    </w:pPr>
    <w:rPr>
      <w:rFonts w:eastAsia="MS Mincho"/>
      <w:kern w:val="1"/>
      <w:sz w:val="24"/>
      <w:lang w:val="en-GB" w:eastAsia="ja-JP"/>
    </w:rPr>
  </w:style>
  <w:style w:type="paragraph" w:customStyle="1" w:styleId="StyleHeading2Arial10pt">
    <w:name w:val="Style Heading 2 + Arial 10 pt"/>
    <w:basedOn w:val="Heading2"/>
    <w:locked/>
    <w:rsid w:val="003D47EC"/>
    <w:pPr>
      <w:keepNext w:val="0"/>
      <w:numPr>
        <w:ilvl w:val="0"/>
        <w:numId w:val="0"/>
      </w:numPr>
      <w:suppressAutoHyphens/>
      <w:spacing w:before="280" w:after="280"/>
    </w:pPr>
    <w:rPr>
      <w:rFonts w:eastAsia="MS Mincho"/>
      <w:iCs/>
      <w:szCs w:val="36"/>
      <w:lang w:val="en-GB" w:eastAsia="ja-JP"/>
    </w:rPr>
  </w:style>
  <w:style w:type="paragraph" w:customStyle="1" w:styleId="StyleHeading2Arial10pt1">
    <w:name w:val="Style Heading 2 + Arial 10 pt1"/>
    <w:basedOn w:val="Heading2"/>
    <w:locked/>
    <w:rsid w:val="003D47EC"/>
    <w:pPr>
      <w:keepNext w:val="0"/>
      <w:numPr>
        <w:ilvl w:val="0"/>
        <w:numId w:val="0"/>
      </w:numPr>
      <w:tabs>
        <w:tab w:val="num" w:pos="360"/>
      </w:tabs>
      <w:suppressAutoHyphens/>
      <w:spacing w:before="280" w:after="280"/>
      <w:ind w:left="360" w:hanging="360"/>
    </w:pPr>
    <w:rPr>
      <w:rFonts w:eastAsia="MS Mincho"/>
      <w:iCs/>
      <w:szCs w:val="36"/>
      <w:lang w:val="en-GB" w:eastAsia="ja-JP"/>
    </w:rPr>
  </w:style>
  <w:style w:type="paragraph" w:customStyle="1" w:styleId="TableContents">
    <w:name w:val="Table Contents"/>
    <w:basedOn w:val="Normal"/>
    <w:locked/>
    <w:rsid w:val="003D47EC"/>
    <w:pPr>
      <w:tabs>
        <w:tab w:val="num" w:pos="360"/>
        <w:tab w:val="num" w:pos="540"/>
      </w:tabs>
      <w:spacing w:before="40" w:after="40"/>
    </w:pPr>
    <w:rPr>
      <w:rFonts w:eastAsia="MS Mincho" w:cs="Arial"/>
      <w:lang w:eastAsia="ja-JP"/>
    </w:rPr>
  </w:style>
  <w:style w:type="paragraph" w:customStyle="1" w:styleId="startli">
    <w:name w:val="startli"/>
    <w:basedOn w:val="Normal"/>
    <w:locked/>
    <w:rsid w:val="003D47EC"/>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locked/>
    <w:rsid w:val="003D47EC"/>
    <w:pPr>
      <w:ind w:left="720"/>
      <w:contextualSpacing/>
    </w:pPr>
  </w:style>
  <w:style w:type="paragraph" w:customStyle="1" w:styleId="richtextnodeselected">
    <w:name w:val="richtextnodeselected"/>
    <w:basedOn w:val="Normal"/>
    <w:locked/>
    <w:rsid w:val="003D47EC"/>
    <w:pPr>
      <w:spacing w:before="100" w:beforeAutospacing="1" w:after="100" w:afterAutospacing="1"/>
    </w:pPr>
    <w:rPr>
      <w:rFonts w:ascii="Times New Roman" w:hAnsi="Times New Roman"/>
      <w:sz w:val="24"/>
      <w:szCs w:val="24"/>
      <w:lang w:val="en-GB" w:eastAsia="en-GB"/>
    </w:rPr>
  </w:style>
  <w:style w:type="paragraph" w:styleId="NoSpacing">
    <w:name w:val="No Spacing"/>
    <w:uiPriority w:val="1"/>
    <w:locked/>
    <w:rsid w:val="003D47EC"/>
    <w:rPr>
      <w:rFonts w:ascii="Arial" w:hAnsi="Arial"/>
    </w:rPr>
  </w:style>
  <w:style w:type="paragraph" w:customStyle="1" w:styleId="Codeblock0">
    <w:name w:val="Codeblock"/>
    <w:basedOn w:val="XMLExcerpt"/>
    <w:link w:val="CodeblockChar0"/>
    <w:qFormat/>
    <w:rsid w:val="003D47EC"/>
    <w:rPr>
      <w:sz w:val="18"/>
    </w:rPr>
  </w:style>
  <w:style w:type="character" w:customStyle="1" w:styleId="CodeblockChar0">
    <w:name w:val="Codeblock Char"/>
    <w:basedOn w:val="XMLExcerptChar"/>
    <w:link w:val="Codeblock0"/>
    <w:rsid w:val="003D47EC"/>
    <w:rPr>
      <w:rFonts w:ascii="Courier New" w:hAnsi="Courier New" w:cs="Courier New"/>
      <w:noProof/>
      <w:sz w:val="18"/>
      <w:shd w:val="clear" w:color="auto" w:fill="F3F3F3"/>
      <w:lang w:val="en-GB" w:eastAsia="en-GB"/>
    </w:rPr>
  </w:style>
  <w:style w:type="character" w:customStyle="1" w:styleId="LinkChar">
    <w:name w:val="Link Char"/>
    <w:basedOn w:val="DefaultParagraphFont"/>
    <w:locked/>
    <w:rsid w:val="003D47EC"/>
    <w:rPr>
      <w:rFonts w:ascii="Arial" w:hAnsi="Arial"/>
      <w:color w:val="0070C0"/>
      <w:u w:val="single"/>
    </w:rPr>
  </w:style>
  <w:style w:type="paragraph" w:customStyle="1" w:styleId="TableHeading">
    <w:name w:val="Table Heading"/>
    <w:basedOn w:val="Normal"/>
    <w:locked/>
    <w:rsid w:val="003D47EC"/>
    <w:rPr>
      <w:rFonts w:eastAsia="Arial Unicode MS"/>
      <w:b/>
    </w:rPr>
  </w:style>
  <w:style w:type="paragraph" w:customStyle="1" w:styleId="dataexample">
    <w:name w:val="data example"/>
    <w:basedOn w:val="Normal"/>
    <w:link w:val="dataexampleChar"/>
    <w:qFormat/>
    <w:rsid w:val="003D47EC"/>
    <w:pPr>
      <w:ind w:firstLine="720"/>
    </w:pPr>
    <w:rPr>
      <w:rFonts w:ascii="Courier New" w:hAnsi="Courier New" w:cs="Courier New"/>
    </w:rPr>
  </w:style>
  <w:style w:type="character" w:customStyle="1" w:styleId="dataexampleChar">
    <w:name w:val="data example Char"/>
    <w:basedOn w:val="CommentTextChar"/>
    <w:link w:val="dataexample"/>
    <w:rsid w:val="003D47EC"/>
    <w:rPr>
      <w:rFonts w:ascii="Courier New" w:hAnsi="Courier New" w:cs="Courier New"/>
    </w:rPr>
  </w:style>
  <w:style w:type="table" w:customStyle="1" w:styleId="Table">
    <w:name w:val="Table"/>
    <w:basedOn w:val="TableNormal"/>
    <w:uiPriority w:val="99"/>
    <w:rsid w:val="003D47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paragraph" w:styleId="Bibliography">
    <w:name w:val="Bibliography"/>
    <w:basedOn w:val="Normal"/>
    <w:next w:val="Normal"/>
    <w:uiPriority w:val="37"/>
    <w:unhideWhenUsed/>
    <w:locked/>
    <w:rsid w:val="003D47EC"/>
    <w:pPr>
      <w:spacing w:before="0" w:after="200" w:line="276" w:lineRule="auto"/>
    </w:pPr>
    <w:rPr>
      <w:rFonts w:asciiTheme="minorHAnsi" w:eastAsiaTheme="minorHAnsi" w:hAnsiTheme="minorHAnsi" w:cstheme="minorBidi"/>
      <w:sz w:val="22"/>
      <w:szCs w:val="22"/>
    </w:rPr>
  </w:style>
  <w:style w:type="character" w:customStyle="1" w:styleId="FooterChar">
    <w:name w:val="Footer Char"/>
    <w:basedOn w:val="DefaultParagraphFont"/>
    <w:link w:val="Footer"/>
    <w:rsid w:val="00B946CF"/>
    <w:rPr>
      <w:rFonts w:ascii="Arial" w:hAnsi="Arial"/>
    </w:rPr>
  </w:style>
  <w:style w:type="paragraph" w:customStyle="1" w:styleId="Footnote">
    <w:name w:val="Footnote"/>
    <w:basedOn w:val="Normal"/>
    <w:rsid w:val="00B946CF"/>
    <w:pPr>
      <w:suppressLineNumbers/>
      <w:tabs>
        <w:tab w:val="left" w:pos="720"/>
      </w:tabs>
      <w:ind w:left="339" w:hanging="339"/>
    </w:pPr>
    <w:rPr>
      <w:color w:val="00000A"/>
    </w:rPr>
  </w:style>
  <w:style w:type="paragraph" w:styleId="TOCHeading">
    <w:name w:val="TOC Heading"/>
    <w:basedOn w:val="Heading1"/>
    <w:next w:val="Normal"/>
    <w:uiPriority w:val="39"/>
    <w:unhideWhenUsed/>
    <w:qFormat/>
    <w:locked/>
    <w:rsid w:val="00F80E82"/>
    <w:pPr>
      <w:keepLines/>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lsdException w:name="heading 8" w:locked="0"/>
    <w:lsdException w:name="heading 9" w:locked="0"/>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locked="0"/>
    <w:lsdException w:name="caption" w:locked="0" w:qFormat="1"/>
    <w:lsdException w:name="table of figures" w:locked="0"/>
    <w:lsdException w:name="footnote reference" w:locked="0"/>
    <w:lsdException w:name="List Bullet" w:locked="0"/>
    <w:lsdException w:name="List Number"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Default Paragraph Font" w:locked="0" w:uiPriority="1"/>
    <w:lsdException w:name="List Continue" w:locked="0"/>
    <w:lsdException w:name="List Continue 2" w:locked="0"/>
    <w:lsdException w:name="List Continue 3" w:locked="0"/>
    <w:lsdException w:name="List Continue 4" w:locked="0"/>
    <w:lsdException w:name="List Continue 5" w:locked="0"/>
    <w:lsdException w:name="Hyperlink" w:locked="0" w:uiPriority="99"/>
    <w:lsdException w:name="Emphasis" w:locked="0"/>
    <w:lsdException w:name="HTML Top of Form" w:locked="0"/>
    <w:lsdException w:name="HTML Bottom of Form" w:locked="0"/>
    <w:lsdException w:name="Normal (Web)" w:uiPriority="99"/>
    <w:lsdException w:name="HTML Cite" w:uiPriority="99"/>
    <w:lsdException w:name="HTML Code" w:uiPriority="99"/>
    <w:lsdException w:name="Normal Table" w:locked="0"/>
    <w:lsdException w:name="No List" w:locked="0" w:uiPriority="99"/>
    <w:lsdException w:name="Outline List 1" w:locked="0"/>
    <w:lsdException w:name="Outline List 2" w:locked="0"/>
    <w:lsdException w:name="Table Grid" w:locked="0"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3D47EC"/>
    <w:pPr>
      <w:spacing w:before="60" w:after="60"/>
    </w:pPr>
    <w:rPr>
      <w:rFonts w:ascii="Arial" w:hAnsi="Arial"/>
    </w:rPr>
  </w:style>
  <w:style w:type="paragraph" w:styleId="Heading1">
    <w:name w:val="heading 1"/>
    <w:basedOn w:val="Normal"/>
    <w:next w:val="nobreak"/>
    <w:link w:val="Heading1Char"/>
    <w:qFormat/>
    <w:rsid w:val="003D47EC"/>
    <w:pPr>
      <w:keepNext/>
      <w:pageBreakBefore/>
      <w:numPr>
        <w:numId w:val="10"/>
      </w:numPr>
      <w:spacing w:before="120"/>
      <w:outlineLvl w:val="0"/>
    </w:pPr>
    <w:rPr>
      <w:rFonts w:cs="Arial"/>
      <w:b/>
      <w:bCs/>
      <w:kern w:val="32"/>
      <w:szCs w:val="32"/>
    </w:rPr>
  </w:style>
  <w:style w:type="paragraph" w:styleId="Heading2">
    <w:name w:val="heading 2"/>
    <w:basedOn w:val="Heading1"/>
    <w:next w:val="nobreak"/>
    <w:link w:val="Heading2Char"/>
    <w:autoRedefine/>
    <w:qFormat/>
    <w:rsid w:val="003D47EC"/>
    <w:pPr>
      <w:pageBreakBefore w:val="0"/>
      <w:numPr>
        <w:ilvl w:val="1"/>
      </w:numPr>
      <w:outlineLvl w:val="1"/>
    </w:pPr>
  </w:style>
  <w:style w:type="paragraph" w:styleId="Heading3">
    <w:name w:val="heading 3"/>
    <w:basedOn w:val="Normal"/>
    <w:next w:val="nobreak"/>
    <w:link w:val="Heading3Char"/>
    <w:autoRedefine/>
    <w:qFormat/>
    <w:rsid w:val="003D47EC"/>
    <w:pPr>
      <w:keepNext/>
      <w:numPr>
        <w:ilvl w:val="2"/>
        <w:numId w:val="10"/>
      </w:numPr>
      <w:spacing w:after="120"/>
      <w:outlineLvl w:val="2"/>
    </w:pPr>
    <w:rPr>
      <w:rFonts w:cs="Arial"/>
      <w:b/>
      <w:bCs/>
    </w:rPr>
  </w:style>
  <w:style w:type="paragraph" w:styleId="Heading4">
    <w:name w:val="heading 4"/>
    <w:basedOn w:val="Normal"/>
    <w:next w:val="Normal"/>
    <w:link w:val="Heading4Char"/>
    <w:qFormat/>
    <w:rsid w:val="003D47EC"/>
    <w:pPr>
      <w:keepNext/>
      <w:numPr>
        <w:ilvl w:val="3"/>
        <w:numId w:val="10"/>
      </w:numPr>
      <w:spacing w:before="240"/>
      <w:outlineLvl w:val="3"/>
    </w:pPr>
    <w:rPr>
      <w:b/>
      <w:bCs/>
      <w:szCs w:val="28"/>
    </w:rPr>
  </w:style>
  <w:style w:type="paragraph" w:styleId="Heading5">
    <w:name w:val="heading 5"/>
    <w:basedOn w:val="Normal"/>
    <w:next w:val="Normal"/>
    <w:autoRedefine/>
    <w:qFormat/>
    <w:rsid w:val="003D47EC"/>
    <w:pPr>
      <w:numPr>
        <w:ilvl w:val="4"/>
        <w:numId w:val="10"/>
      </w:numPr>
      <w:spacing w:before="240"/>
      <w:outlineLvl w:val="4"/>
    </w:pPr>
    <w:rPr>
      <w:rFonts w:cs="Arial"/>
      <w:b/>
      <w:i/>
      <w:szCs w:val="26"/>
    </w:rPr>
  </w:style>
  <w:style w:type="paragraph" w:styleId="Heading6">
    <w:name w:val="heading 6"/>
    <w:basedOn w:val="Normal"/>
    <w:next w:val="Normal"/>
    <w:qFormat/>
    <w:rsid w:val="003D47EC"/>
    <w:pPr>
      <w:numPr>
        <w:ilvl w:val="5"/>
        <w:numId w:val="10"/>
      </w:numPr>
      <w:spacing w:before="240"/>
      <w:outlineLvl w:val="5"/>
    </w:pPr>
    <w:rPr>
      <w:rFonts w:ascii="Times New Roman" w:hAnsi="Times New Roman"/>
      <w:b/>
      <w:sz w:val="22"/>
      <w:szCs w:val="22"/>
    </w:rPr>
  </w:style>
  <w:style w:type="paragraph" w:styleId="Heading7">
    <w:name w:val="heading 7"/>
    <w:basedOn w:val="Normal"/>
    <w:next w:val="Normal"/>
    <w:rsid w:val="003D47EC"/>
    <w:pPr>
      <w:numPr>
        <w:ilvl w:val="6"/>
        <w:numId w:val="10"/>
      </w:numPr>
      <w:spacing w:before="240"/>
      <w:outlineLvl w:val="6"/>
    </w:pPr>
    <w:rPr>
      <w:rFonts w:ascii="Times New Roman" w:hAnsi="Times New Roman"/>
      <w:sz w:val="24"/>
      <w:szCs w:val="24"/>
    </w:rPr>
  </w:style>
  <w:style w:type="paragraph" w:styleId="Heading8">
    <w:name w:val="heading 8"/>
    <w:basedOn w:val="Normal"/>
    <w:next w:val="Normal"/>
    <w:rsid w:val="003D47EC"/>
    <w:pPr>
      <w:numPr>
        <w:ilvl w:val="7"/>
        <w:numId w:val="10"/>
      </w:numPr>
      <w:spacing w:before="240"/>
      <w:outlineLvl w:val="7"/>
    </w:pPr>
    <w:rPr>
      <w:rFonts w:ascii="Times New Roman" w:hAnsi="Times New Roman"/>
      <w:i/>
      <w:sz w:val="24"/>
      <w:szCs w:val="24"/>
    </w:rPr>
  </w:style>
  <w:style w:type="paragraph" w:styleId="Heading9">
    <w:name w:val="heading 9"/>
    <w:basedOn w:val="Normal"/>
    <w:next w:val="Normal"/>
    <w:rsid w:val="003D47EC"/>
    <w:pPr>
      <w:numPr>
        <w:ilvl w:val="8"/>
        <w:numId w:val="10"/>
      </w:numPr>
      <w:spacing w:before="240"/>
      <w:outlineLvl w:val="8"/>
    </w:pPr>
    <w:rPr>
      <w:sz w:val="22"/>
      <w:szCs w:val="22"/>
    </w:rPr>
  </w:style>
  <w:style w:type="character" w:default="1" w:styleId="DefaultParagraphFont">
    <w:name w:val="Default Paragraph Font"/>
    <w:uiPriority w:val="1"/>
    <w:unhideWhenUsed/>
    <w:rsid w:val="003D47E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D47EC"/>
  </w:style>
  <w:style w:type="paragraph" w:customStyle="1" w:styleId="nobreak">
    <w:name w:val="nobreak"/>
    <w:basedOn w:val="Normal"/>
    <w:next w:val="Normal"/>
    <w:link w:val="nobreakChar"/>
    <w:rsid w:val="003D47EC"/>
    <w:pPr>
      <w:keepNext/>
    </w:pPr>
    <w:rPr>
      <w:szCs w:val="24"/>
    </w:rPr>
  </w:style>
  <w:style w:type="character" w:customStyle="1" w:styleId="nobreakChar">
    <w:name w:val="nobreak Char"/>
    <w:link w:val="nobreak"/>
    <w:rsid w:val="003D47EC"/>
    <w:rPr>
      <w:rFonts w:ascii="Arial" w:hAnsi="Arial"/>
      <w:szCs w:val="24"/>
    </w:rPr>
  </w:style>
  <w:style w:type="character" w:customStyle="1" w:styleId="Heading1Char">
    <w:name w:val="Heading 1 Char"/>
    <w:link w:val="Heading1"/>
    <w:rsid w:val="003D47EC"/>
    <w:rPr>
      <w:rFonts w:ascii="Arial" w:hAnsi="Arial" w:cs="Arial"/>
      <w:b/>
      <w:bCs/>
      <w:kern w:val="32"/>
      <w:szCs w:val="32"/>
    </w:rPr>
  </w:style>
  <w:style w:type="character" w:customStyle="1" w:styleId="Heading2Char">
    <w:name w:val="Heading 2 Char"/>
    <w:link w:val="Heading2"/>
    <w:rsid w:val="003D47EC"/>
    <w:rPr>
      <w:rFonts w:ascii="Arial" w:hAnsi="Arial" w:cs="Arial"/>
      <w:b/>
      <w:bCs/>
      <w:kern w:val="32"/>
      <w:szCs w:val="32"/>
    </w:rPr>
  </w:style>
  <w:style w:type="character" w:customStyle="1" w:styleId="Heading3Char">
    <w:name w:val="Heading 3 Char"/>
    <w:link w:val="Heading3"/>
    <w:rsid w:val="003D47EC"/>
    <w:rPr>
      <w:rFonts w:ascii="Arial" w:hAnsi="Arial" w:cs="Arial"/>
      <w:b/>
      <w:bCs/>
    </w:rPr>
  </w:style>
  <w:style w:type="character" w:customStyle="1" w:styleId="Heading4Char">
    <w:name w:val="Heading 4 Char"/>
    <w:link w:val="Heading4"/>
    <w:rsid w:val="003D47EC"/>
    <w:rPr>
      <w:rFonts w:ascii="Arial" w:hAnsi="Arial"/>
      <w:b/>
      <w:bCs/>
      <w:szCs w:val="28"/>
    </w:rPr>
  </w:style>
  <w:style w:type="paragraph" w:customStyle="1" w:styleId="Normal1">
    <w:name w:val="Normal1"/>
    <w:basedOn w:val="Normal"/>
    <w:link w:val="normalChar1"/>
    <w:locked/>
    <w:rsid w:val="003D47EC"/>
    <w:pPr>
      <w:ind w:firstLine="245"/>
      <w:jc w:val="both"/>
    </w:pPr>
    <w:rPr>
      <w:rFonts w:ascii="Times New Roman" w:hAnsi="Times New Roman"/>
    </w:rPr>
  </w:style>
  <w:style w:type="character" w:customStyle="1" w:styleId="normalChar1">
    <w:name w:val="normal Char1"/>
    <w:link w:val="Normal1"/>
    <w:rsid w:val="003D47EC"/>
  </w:style>
  <w:style w:type="paragraph" w:customStyle="1" w:styleId="HTMLBody">
    <w:name w:val="HTML Body"/>
    <w:locked/>
    <w:rsid w:val="003D47EC"/>
    <w:pPr>
      <w:autoSpaceDE w:val="0"/>
      <w:autoSpaceDN w:val="0"/>
      <w:adjustRightInd w:val="0"/>
    </w:pPr>
    <w:rPr>
      <w:rFonts w:ascii="Comic Sans MS" w:hAnsi="Comic Sans MS"/>
      <w:sz w:val="18"/>
      <w:szCs w:val="18"/>
    </w:rPr>
  </w:style>
  <w:style w:type="paragraph" w:styleId="Header">
    <w:name w:val="header"/>
    <w:basedOn w:val="Normal"/>
    <w:link w:val="HeaderChar"/>
    <w:locked/>
    <w:rsid w:val="003D47EC"/>
    <w:pPr>
      <w:tabs>
        <w:tab w:val="center" w:pos="4320"/>
        <w:tab w:val="right" w:pos="8640"/>
      </w:tabs>
    </w:pPr>
    <w:rPr>
      <w:szCs w:val="24"/>
    </w:rPr>
  </w:style>
  <w:style w:type="character" w:customStyle="1" w:styleId="HeaderChar">
    <w:name w:val="Header Char"/>
    <w:link w:val="Header"/>
    <w:rsid w:val="003D47EC"/>
    <w:rPr>
      <w:rFonts w:ascii="Arial" w:hAnsi="Arial"/>
      <w:szCs w:val="24"/>
    </w:rPr>
  </w:style>
  <w:style w:type="paragraph" w:styleId="Footer">
    <w:name w:val="footer"/>
    <w:basedOn w:val="Normal"/>
    <w:link w:val="FooterChar"/>
    <w:rsid w:val="003D47EC"/>
    <w:pPr>
      <w:tabs>
        <w:tab w:val="center" w:pos="4320"/>
        <w:tab w:val="right" w:pos="8640"/>
      </w:tabs>
    </w:pPr>
  </w:style>
  <w:style w:type="character" w:styleId="Hyperlink">
    <w:name w:val="Hyperlink"/>
    <w:uiPriority w:val="99"/>
    <w:rsid w:val="003D47EC"/>
    <w:rPr>
      <w:color w:val="0000FF"/>
      <w:u w:val="single"/>
    </w:rPr>
  </w:style>
  <w:style w:type="character" w:styleId="PageNumber">
    <w:name w:val="page number"/>
    <w:basedOn w:val="DefaultParagraphFont"/>
    <w:locked/>
    <w:rsid w:val="003D47EC"/>
  </w:style>
  <w:style w:type="paragraph" w:styleId="Caption">
    <w:name w:val="caption"/>
    <w:basedOn w:val="Normal"/>
    <w:next w:val="Normal"/>
    <w:qFormat/>
    <w:rsid w:val="003D47EC"/>
    <w:pPr>
      <w:spacing w:before="120" w:after="120"/>
    </w:pPr>
    <w:rPr>
      <w:b/>
    </w:rPr>
  </w:style>
  <w:style w:type="paragraph" w:styleId="NormalWeb">
    <w:name w:val="Normal (Web)"/>
    <w:basedOn w:val="Normal"/>
    <w:uiPriority w:val="99"/>
    <w:locked/>
    <w:rsid w:val="003D47EC"/>
    <w:rPr>
      <w:rFonts w:ascii="Times New Roman" w:hAnsi="Times New Roman"/>
      <w:sz w:val="24"/>
      <w:szCs w:val="24"/>
    </w:rPr>
  </w:style>
  <w:style w:type="paragraph" w:styleId="PlainText">
    <w:name w:val="Plain Text"/>
    <w:basedOn w:val="Normal"/>
    <w:locked/>
    <w:rsid w:val="003D47EC"/>
    <w:pPr>
      <w:ind w:left="720"/>
    </w:pPr>
    <w:rPr>
      <w:rFonts w:ascii="Courier New" w:hAnsi="Courier New"/>
    </w:rPr>
  </w:style>
  <w:style w:type="paragraph" w:styleId="BodyTextFirstIndent">
    <w:name w:val="Body Text First Indent"/>
    <w:basedOn w:val="Normal"/>
    <w:locked/>
    <w:rsid w:val="003D47EC"/>
    <w:pPr>
      <w:spacing w:after="120"/>
      <w:ind w:firstLine="210"/>
    </w:pPr>
  </w:style>
  <w:style w:type="paragraph" w:styleId="BodyTextIndent">
    <w:name w:val="Body Text Indent"/>
    <w:basedOn w:val="Normal"/>
    <w:locked/>
    <w:rsid w:val="003D47EC"/>
    <w:pPr>
      <w:spacing w:after="120"/>
      <w:ind w:left="360"/>
    </w:pPr>
  </w:style>
  <w:style w:type="paragraph" w:styleId="BodyTextFirstIndent2">
    <w:name w:val="Body Text First Indent 2"/>
    <w:basedOn w:val="BodyTextIndent"/>
    <w:locked/>
    <w:rsid w:val="003D47EC"/>
    <w:pPr>
      <w:ind w:firstLine="210"/>
    </w:pPr>
  </w:style>
  <w:style w:type="paragraph" w:styleId="BodyTextIndent2">
    <w:name w:val="Body Text Indent 2"/>
    <w:basedOn w:val="Normal"/>
    <w:locked/>
    <w:rsid w:val="003D47EC"/>
    <w:pPr>
      <w:spacing w:after="120" w:line="480" w:lineRule="auto"/>
      <w:ind w:left="360"/>
    </w:pPr>
  </w:style>
  <w:style w:type="paragraph" w:styleId="BodyTextIndent3">
    <w:name w:val="Body Text Indent 3"/>
    <w:basedOn w:val="Normal"/>
    <w:locked/>
    <w:rsid w:val="003D47EC"/>
    <w:pPr>
      <w:spacing w:after="120"/>
      <w:ind w:left="360"/>
    </w:pPr>
    <w:rPr>
      <w:sz w:val="16"/>
      <w:szCs w:val="16"/>
    </w:rPr>
  </w:style>
  <w:style w:type="paragraph" w:styleId="CommentText">
    <w:name w:val="annotation text"/>
    <w:basedOn w:val="Normal"/>
    <w:next w:val="Normal"/>
    <w:link w:val="CommentTextChar"/>
    <w:locked/>
    <w:rsid w:val="003D47EC"/>
  </w:style>
  <w:style w:type="character" w:customStyle="1" w:styleId="CommentTextChar">
    <w:name w:val="Comment Text Char"/>
    <w:link w:val="CommentText"/>
    <w:rsid w:val="003D47EC"/>
    <w:rPr>
      <w:rFonts w:ascii="Arial" w:hAnsi="Arial"/>
    </w:rPr>
  </w:style>
  <w:style w:type="paragraph" w:styleId="Date">
    <w:name w:val="Date"/>
    <w:basedOn w:val="Normal"/>
    <w:next w:val="Normal"/>
    <w:locked/>
    <w:rsid w:val="003D47EC"/>
  </w:style>
  <w:style w:type="paragraph" w:styleId="DocumentMap">
    <w:name w:val="Document Map"/>
    <w:basedOn w:val="Normal"/>
    <w:semiHidden/>
    <w:locked/>
    <w:rsid w:val="003D47EC"/>
    <w:pPr>
      <w:shd w:val="clear" w:color="auto" w:fill="000080"/>
    </w:pPr>
    <w:rPr>
      <w:rFonts w:ascii="Tahoma" w:hAnsi="Tahoma"/>
    </w:rPr>
  </w:style>
  <w:style w:type="paragraph" w:styleId="E-mailSignature">
    <w:name w:val="E-mail Signature"/>
    <w:basedOn w:val="Normal"/>
    <w:locked/>
    <w:rsid w:val="003D47EC"/>
  </w:style>
  <w:style w:type="paragraph" w:styleId="EndnoteText">
    <w:name w:val="endnote text"/>
    <w:basedOn w:val="Normal"/>
    <w:semiHidden/>
    <w:locked/>
    <w:rsid w:val="003D47EC"/>
  </w:style>
  <w:style w:type="paragraph" w:styleId="EnvelopeAddress">
    <w:name w:val="envelope address"/>
    <w:basedOn w:val="Normal"/>
    <w:locked/>
    <w:rsid w:val="003D47EC"/>
    <w:pPr>
      <w:framePr w:w="7920" w:h="1980" w:hRule="exact" w:hSpace="180" w:wrap="auto" w:hAnchor="page" w:xAlign="center" w:yAlign="bottom"/>
      <w:ind w:left="2880"/>
    </w:pPr>
    <w:rPr>
      <w:sz w:val="24"/>
      <w:szCs w:val="24"/>
    </w:rPr>
  </w:style>
  <w:style w:type="paragraph" w:styleId="EnvelopeReturn">
    <w:name w:val="envelope return"/>
    <w:basedOn w:val="Normal"/>
    <w:locked/>
    <w:rsid w:val="003D47EC"/>
  </w:style>
  <w:style w:type="paragraph" w:styleId="FootnoteText">
    <w:name w:val="footnote text"/>
    <w:basedOn w:val="Normal"/>
    <w:link w:val="FootnoteTextChar"/>
    <w:locked/>
    <w:rsid w:val="003D47EC"/>
  </w:style>
  <w:style w:type="character" w:customStyle="1" w:styleId="FootnoteTextChar">
    <w:name w:val="Footnote Text Char"/>
    <w:basedOn w:val="DefaultParagraphFont"/>
    <w:link w:val="FootnoteText"/>
    <w:rsid w:val="003D47EC"/>
    <w:rPr>
      <w:rFonts w:ascii="Arial" w:hAnsi="Arial"/>
    </w:rPr>
  </w:style>
  <w:style w:type="paragraph" w:styleId="HTMLAddress">
    <w:name w:val="HTML Address"/>
    <w:basedOn w:val="Normal"/>
    <w:locked/>
    <w:rsid w:val="003D47EC"/>
    <w:rPr>
      <w:i/>
    </w:rPr>
  </w:style>
  <w:style w:type="paragraph" w:styleId="HTMLPreformatted">
    <w:name w:val="HTML Preformatted"/>
    <w:basedOn w:val="Normal"/>
    <w:link w:val="HTMLPreformattedChar"/>
    <w:locked/>
    <w:rsid w:val="003D47EC"/>
    <w:rPr>
      <w:rFonts w:ascii="Courier New" w:hAnsi="Courier New" w:cs="Helvetica"/>
    </w:rPr>
  </w:style>
  <w:style w:type="character" w:customStyle="1" w:styleId="HTMLPreformattedChar">
    <w:name w:val="HTML Preformatted Char"/>
    <w:link w:val="HTMLPreformatted"/>
    <w:rsid w:val="003D47EC"/>
    <w:rPr>
      <w:rFonts w:ascii="Courier New" w:hAnsi="Courier New" w:cs="Helvetica"/>
    </w:rPr>
  </w:style>
  <w:style w:type="paragraph" w:styleId="Index1">
    <w:name w:val="index 1"/>
    <w:basedOn w:val="Normal"/>
    <w:next w:val="Normal"/>
    <w:autoRedefine/>
    <w:semiHidden/>
    <w:rsid w:val="003D47EC"/>
    <w:pPr>
      <w:ind w:left="200" w:hanging="200"/>
    </w:pPr>
  </w:style>
  <w:style w:type="paragraph" w:styleId="Index2">
    <w:name w:val="index 2"/>
    <w:basedOn w:val="Normal"/>
    <w:next w:val="Normal"/>
    <w:autoRedefine/>
    <w:semiHidden/>
    <w:rsid w:val="003D47EC"/>
    <w:pPr>
      <w:ind w:left="400" w:hanging="200"/>
    </w:pPr>
  </w:style>
  <w:style w:type="paragraph" w:styleId="Index3">
    <w:name w:val="index 3"/>
    <w:basedOn w:val="Normal"/>
    <w:next w:val="Normal"/>
    <w:autoRedefine/>
    <w:semiHidden/>
    <w:rsid w:val="003D47EC"/>
    <w:pPr>
      <w:ind w:left="600" w:hanging="200"/>
    </w:pPr>
  </w:style>
  <w:style w:type="paragraph" w:styleId="Index4">
    <w:name w:val="index 4"/>
    <w:basedOn w:val="Normal"/>
    <w:next w:val="Normal"/>
    <w:autoRedefine/>
    <w:semiHidden/>
    <w:rsid w:val="003D47EC"/>
    <w:pPr>
      <w:ind w:left="800" w:hanging="200"/>
    </w:pPr>
  </w:style>
  <w:style w:type="paragraph" w:styleId="Index5">
    <w:name w:val="index 5"/>
    <w:basedOn w:val="Normal"/>
    <w:next w:val="Normal"/>
    <w:autoRedefine/>
    <w:semiHidden/>
    <w:rsid w:val="003D47EC"/>
    <w:pPr>
      <w:ind w:left="1000" w:hanging="200"/>
    </w:pPr>
  </w:style>
  <w:style w:type="paragraph" w:styleId="Index6">
    <w:name w:val="index 6"/>
    <w:basedOn w:val="Normal"/>
    <w:next w:val="Normal"/>
    <w:autoRedefine/>
    <w:semiHidden/>
    <w:rsid w:val="003D47EC"/>
    <w:pPr>
      <w:ind w:left="1200" w:hanging="200"/>
    </w:pPr>
  </w:style>
  <w:style w:type="paragraph" w:styleId="Index7">
    <w:name w:val="index 7"/>
    <w:basedOn w:val="Normal"/>
    <w:next w:val="Normal"/>
    <w:autoRedefine/>
    <w:semiHidden/>
    <w:rsid w:val="003D47EC"/>
    <w:pPr>
      <w:ind w:left="1400" w:hanging="200"/>
    </w:pPr>
  </w:style>
  <w:style w:type="paragraph" w:styleId="Index8">
    <w:name w:val="index 8"/>
    <w:basedOn w:val="Normal"/>
    <w:next w:val="Normal"/>
    <w:autoRedefine/>
    <w:semiHidden/>
    <w:rsid w:val="003D47EC"/>
    <w:pPr>
      <w:ind w:left="1600" w:hanging="200"/>
    </w:pPr>
  </w:style>
  <w:style w:type="paragraph" w:styleId="Index9">
    <w:name w:val="index 9"/>
    <w:basedOn w:val="Normal"/>
    <w:next w:val="Normal"/>
    <w:autoRedefine/>
    <w:semiHidden/>
    <w:rsid w:val="003D47EC"/>
    <w:pPr>
      <w:ind w:left="1800" w:hanging="200"/>
    </w:pPr>
  </w:style>
  <w:style w:type="paragraph" w:styleId="IndexHeading">
    <w:name w:val="index heading"/>
    <w:basedOn w:val="Normal"/>
    <w:next w:val="Index1"/>
    <w:semiHidden/>
    <w:locked/>
    <w:rsid w:val="003D47EC"/>
    <w:rPr>
      <w:b/>
    </w:rPr>
  </w:style>
  <w:style w:type="paragraph" w:styleId="List">
    <w:name w:val="List"/>
    <w:basedOn w:val="Normal"/>
    <w:locked/>
    <w:rsid w:val="003D47EC"/>
    <w:pPr>
      <w:ind w:left="360" w:hanging="360"/>
    </w:pPr>
  </w:style>
  <w:style w:type="paragraph" w:styleId="List2">
    <w:name w:val="List 2"/>
    <w:basedOn w:val="Normal"/>
    <w:locked/>
    <w:rsid w:val="003D47EC"/>
    <w:pPr>
      <w:ind w:left="720" w:hanging="360"/>
    </w:pPr>
  </w:style>
  <w:style w:type="paragraph" w:styleId="List3">
    <w:name w:val="List 3"/>
    <w:basedOn w:val="Normal"/>
    <w:locked/>
    <w:rsid w:val="003D47EC"/>
    <w:pPr>
      <w:ind w:left="1080" w:hanging="360"/>
    </w:pPr>
  </w:style>
  <w:style w:type="paragraph" w:styleId="List4">
    <w:name w:val="List 4"/>
    <w:basedOn w:val="Normal"/>
    <w:locked/>
    <w:rsid w:val="003D47EC"/>
    <w:pPr>
      <w:ind w:left="1440" w:hanging="360"/>
    </w:pPr>
  </w:style>
  <w:style w:type="paragraph" w:styleId="List5">
    <w:name w:val="List 5"/>
    <w:basedOn w:val="Normal"/>
    <w:locked/>
    <w:rsid w:val="003D47EC"/>
    <w:pPr>
      <w:ind w:left="1800" w:hanging="360"/>
    </w:pPr>
  </w:style>
  <w:style w:type="paragraph" w:styleId="ListBullet">
    <w:name w:val="List Bullet"/>
    <w:basedOn w:val="Normal"/>
    <w:autoRedefine/>
    <w:rsid w:val="003D47EC"/>
    <w:pPr>
      <w:tabs>
        <w:tab w:val="num" w:pos="360"/>
      </w:tabs>
      <w:ind w:left="360" w:hanging="360"/>
    </w:pPr>
  </w:style>
  <w:style w:type="paragraph" w:styleId="ListBullet2">
    <w:name w:val="List Bullet 2"/>
    <w:basedOn w:val="Normal"/>
    <w:autoRedefine/>
    <w:rsid w:val="003D47EC"/>
    <w:pPr>
      <w:numPr>
        <w:numId w:val="1"/>
      </w:numPr>
    </w:pPr>
  </w:style>
  <w:style w:type="paragraph" w:styleId="ListBullet3">
    <w:name w:val="List Bullet 3"/>
    <w:basedOn w:val="Normal"/>
    <w:autoRedefine/>
    <w:rsid w:val="003D47EC"/>
    <w:pPr>
      <w:numPr>
        <w:numId w:val="2"/>
      </w:numPr>
    </w:pPr>
  </w:style>
  <w:style w:type="paragraph" w:styleId="ListBullet4">
    <w:name w:val="List Bullet 4"/>
    <w:basedOn w:val="Normal"/>
    <w:autoRedefine/>
    <w:rsid w:val="003D47EC"/>
    <w:pPr>
      <w:numPr>
        <w:numId w:val="3"/>
      </w:numPr>
    </w:pPr>
  </w:style>
  <w:style w:type="paragraph" w:styleId="ListBullet5">
    <w:name w:val="List Bullet 5"/>
    <w:basedOn w:val="Normal"/>
    <w:autoRedefine/>
    <w:rsid w:val="003D47EC"/>
    <w:pPr>
      <w:numPr>
        <w:numId w:val="4"/>
      </w:numPr>
    </w:pPr>
  </w:style>
  <w:style w:type="paragraph" w:styleId="ListContinue">
    <w:name w:val="List Continue"/>
    <w:basedOn w:val="Normal"/>
    <w:rsid w:val="003D47EC"/>
    <w:pPr>
      <w:spacing w:after="120"/>
      <w:ind w:left="360"/>
    </w:pPr>
  </w:style>
  <w:style w:type="paragraph" w:styleId="ListContinue2">
    <w:name w:val="List Continue 2"/>
    <w:basedOn w:val="Normal"/>
    <w:rsid w:val="003D47EC"/>
    <w:pPr>
      <w:spacing w:after="120"/>
      <w:ind w:left="720"/>
    </w:pPr>
  </w:style>
  <w:style w:type="paragraph" w:styleId="ListContinue3">
    <w:name w:val="List Continue 3"/>
    <w:basedOn w:val="Normal"/>
    <w:rsid w:val="003D47EC"/>
    <w:pPr>
      <w:spacing w:after="120"/>
      <w:ind w:left="1080"/>
    </w:pPr>
  </w:style>
  <w:style w:type="paragraph" w:styleId="ListContinue4">
    <w:name w:val="List Continue 4"/>
    <w:basedOn w:val="Normal"/>
    <w:rsid w:val="003D47EC"/>
    <w:pPr>
      <w:spacing w:after="120"/>
      <w:ind w:left="1440"/>
    </w:pPr>
  </w:style>
  <w:style w:type="paragraph" w:styleId="ListContinue5">
    <w:name w:val="List Continue 5"/>
    <w:basedOn w:val="Normal"/>
    <w:rsid w:val="003D47EC"/>
    <w:pPr>
      <w:spacing w:after="120"/>
      <w:ind w:left="1800"/>
    </w:pPr>
  </w:style>
  <w:style w:type="paragraph" w:styleId="ListNumber">
    <w:name w:val="List Number"/>
    <w:basedOn w:val="Normal"/>
    <w:rsid w:val="003D47EC"/>
    <w:pPr>
      <w:numPr>
        <w:numId w:val="5"/>
      </w:numPr>
    </w:pPr>
  </w:style>
  <w:style w:type="paragraph" w:styleId="ListNumber2">
    <w:name w:val="List Number 2"/>
    <w:basedOn w:val="Normal"/>
    <w:rsid w:val="003D47EC"/>
    <w:pPr>
      <w:numPr>
        <w:numId w:val="6"/>
      </w:numPr>
    </w:pPr>
  </w:style>
  <w:style w:type="paragraph" w:styleId="ListNumber3">
    <w:name w:val="List Number 3"/>
    <w:basedOn w:val="Normal"/>
    <w:rsid w:val="003D47EC"/>
    <w:pPr>
      <w:numPr>
        <w:numId w:val="7"/>
      </w:numPr>
    </w:pPr>
  </w:style>
  <w:style w:type="paragraph" w:styleId="ListNumber4">
    <w:name w:val="List Number 4"/>
    <w:basedOn w:val="Normal"/>
    <w:rsid w:val="003D47EC"/>
    <w:pPr>
      <w:numPr>
        <w:numId w:val="8"/>
      </w:numPr>
    </w:pPr>
  </w:style>
  <w:style w:type="paragraph" w:styleId="ListNumber5">
    <w:name w:val="List Number 5"/>
    <w:basedOn w:val="Normal"/>
    <w:rsid w:val="003D47EC"/>
    <w:pPr>
      <w:numPr>
        <w:numId w:val="9"/>
      </w:numPr>
    </w:pPr>
  </w:style>
  <w:style w:type="paragraph" w:styleId="MacroText">
    <w:name w:val="macro"/>
    <w:semiHidden/>
    <w:locked/>
    <w:rsid w:val="003D47EC"/>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locked/>
    <w:rsid w:val="003D47EC"/>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locked/>
    <w:rsid w:val="003D47EC"/>
    <w:pPr>
      <w:ind w:left="720"/>
    </w:pPr>
  </w:style>
  <w:style w:type="paragraph" w:styleId="NoteHeading">
    <w:name w:val="Note Heading"/>
    <w:basedOn w:val="Normal"/>
    <w:next w:val="Normal"/>
    <w:locked/>
    <w:rsid w:val="003D47EC"/>
  </w:style>
  <w:style w:type="paragraph" w:styleId="Salutation">
    <w:name w:val="Salutation"/>
    <w:basedOn w:val="Normal"/>
    <w:next w:val="Normal"/>
    <w:locked/>
    <w:rsid w:val="003D47EC"/>
  </w:style>
  <w:style w:type="paragraph" w:styleId="Signature">
    <w:name w:val="Signature"/>
    <w:basedOn w:val="Normal"/>
    <w:locked/>
    <w:rsid w:val="003D47EC"/>
    <w:pPr>
      <w:ind w:left="4320"/>
    </w:pPr>
  </w:style>
  <w:style w:type="paragraph" w:styleId="Subtitle">
    <w:name w:val="Subtitle"/>
    <w:basedOn w:val="Normal"/>
    <w:locked/>
    <w:rsid w:val="003D47EC"/>
    <w:pPr>
      <w:jc w:val="center"/>
      <w:outlineLvl w:val="1"/>
    </w:pPr>
    <w:rPr>
      <w:sz w:val="24"/>
      <w:szCs w:val="24"/>
    </w:rPr>
  </w:style>
  <w:style w:type="paragraph" w:styleId="TableofAuthorities">
    <w:name w:val="table of authorities"/>
    <w:basedOn w:val="Normal"/>
    <w:next w:val="Normal"/>
    <w:semiHidden/>
    <w:locked/>
    <w:rsid w:val="003D47EC"/>
    <w:pPr>
      <w:ind w:left="200" w:hanging="200"/>
    </w:pPr>
  </w:style>
  <w:style w:type="paragraph" w:styleId="TableofFigures">
    <w:name w:val="table of figures"/>
    <w:basedOn w:val="Normal"/>
    <w:next w:val="Normal"/>
    <w:rsid w:val="003D47EC"/>
    <w:pPr>
      <w:ind w:left="400" w:hanging="400"/>
    </w:pPr>
  </w:style>
  <w:style w:type="paragraph" w:styleId="Title">
    <w:name w:val="Title"/>
    <w:basedOn w:val="Normal"/>
    <w:locked/>
    <w:rsid w:val="003D47EC"/>
    <w:pPr>
      <w:spacing w:before="240"/>
      <w:jc w:val="center"/>
      <w:outlineLvl w:val="0"/>
    </w:pPr>
    <w:rPr>
      <w:b/>
      <w:kern w:val="28"/>
      <w:sz w:val="32"/>
      <w:szCs w:val="32"/>
    </w:rPr>
  </w:style>
  <w:style w:type="paragraph" w:styleId="TOAHeading">
    <w:name w:val="toa heading"/>
    <w:basedOn w:val="Normal"/>
    <w:next w:val="Normal"/>
    <w:semiHidden/>
    <w:locked/>
    <w:rsid w:val="003D47EC"/>
    <w:pPr>
      <w:spacing w:before="120"/>
    </w:pPr>
    <w:rPr>
      <w:b/>
      <w:sz w:val="24"/>
      <w:szCs w:val="24"/>
    </w:rPr>
  </w:style>
  <w:style w:type="paragraph" w:styleId="TOC1">
    <w:name w:val="toc 1"/>
    <w:basedOn w:val="Normal"/>
    <w:next w:val="Normal"/>
    <w:autoRedefine/>
    <w:uiPriority w:val="39"/>
    <w:locked/>
    <w:rsid w:val="003D47EC"/>
  </w:style>
  <w:style w:type="paragraph" w:styleId="TOC2">
    <w:name w:val="toc 2"/>
    <w:basedOn w:val="Normal"/>
    <w:next w:val="Normal"/>
    <w:autoRedefine/>
    <w:uiPriority w:val="39"/>
    <w:locked/>
    <w:rsid w:val="003D47EC"/>
    <w:pPr>
      <w:ind w:left="200"/>
    </w:pPr>
  </w:style>
  <w:style w:type="paragraph" w:styleId="TOC3">
    <w:name w:val="toc 3"/>
    <w:basedOn w:val="Normal"/>
    <w:next w:val="Normal"/>
    <w:autoRedefine/>
    <w:uiPriority w:val="39"/>
    <w:locked/>
    <w:rsid w:val="003D47EC"/>
    <w:pPr>
      <w:ind w:left="400"/>
    </w:pPr>
  </w:style>
  <w:style w:type="paragraph" w:styleId="TOC4">
    <w:name w:val="toc 4"/>
    <w:basedOn w:val="Normal"/>
    <w:next w:val="Normal"/>
    <w:autoRedefine/>
    <w:uiPriority w:val="39"/>
    <w:locked/>
    <w:rsid w:val="003D47EC"/>
    <w:pPr>
      <w:ind w:left="600"/>
    </w:pPr>
  </w:style>
  <w:style w:type="paragraph" w:styleId="TOC5">
    <w:name w:val="toc 5"/>
    <w:basedOn w:val="Normal"/>
    <w:next w:val="Normal"/>
    <w:autoRedefine/>
    <w:uiPriority w:val="39"/>
    <w:locked/>
    <w:rsid w:val="003D47EC"/>
    <w:pPr>
      <w:ind w:left="800"/>
    </w:pPr>
  </w:style>
  <w:style w:type="paragraph" w:styleId="TOC6">
    <w:name w:val="toc 6"/>
    <w:basedOn w:val="Normal"/>
    <w:next w:val="Normal"/>
    <w:autoRedefine/>
    <w:uiPriority w:val="39"/>
    <w:locked/>
    <w:rsid w:val="003D47EC"/>
    <w:pPr>
      <w:ind w:left="1000"/>
    </w:pPr>
  </w:style>
  <w:style w:type="paragraph" w:styleId="TOC7">
    <w:name w:val="toc 7"/>
    <w:basedOn w:val="Normal"/>
    <w:next w:val="Normal"/>
    <w:autoRedefine/>
    <w:uiPriority w:val="39"/>
    <w:locked/>
    <w:rsid w:val="003D47EC"/>
    <w:pPr>
      <w:ind w:left="1200"/>
    </w:pPr>
  </w:style>
  <w:style w:type="paragraph" w:styleId="TOC8">
    <w:name w:val="toc 8"/>
    <w:basedOn w:val="Normal"/>
    <w:next w:val="Normal"/>
    <w:autoRedefine/>
    <w:uiPriority w:val="39"/>
    <w:locked/>
    <w:rsid w:val="003D47EC"/>
    <w:pPr>
      <w:ind w:left="1400"/>
    </w:pPr>
  </w:style>
  <w:style w:type="paragraph" w:styleId="TOC9">
    <w:name w:val="toc 9"/>
    <w:basedOn w:val="Normal"/>
    <w:next w:val="Normal"/>
    <w:autoRedefine/>
    <w:uiPriority w:val="39"/>
    <w:locked/>
    <w:rsid w:val="003D47EC"/>
    <w:pPr>
      <w:ind w:left="1600"/>
    </w:pPr>
  </w:style>
  <w:style w:type="character" w:styleId="FollowedHyperlink">
    <w:name w:val="FollowedHyperlink"/>
    <w:locked/>
    <w:rsid w:val="003D47EC"/>
    <w:rPr>
      <w:color w:val="800080"/>
      <w:u w:val="single"/>
    </w:rPr>
  </w:style>
  <w:style w:type="paragraph" w:styleId="BalloonText">
    <w:name w:val="Balloon Text"/>
    <w:basedOn w:val="Normal"/>
    <w:locked/>
    <w:rsid w:val="003D47EC"/>
    <w:rPr>
      <w:rFonts w:ascii="Tahoma" w:hAnsi="Tahoma"/>
      <w:sz w:val="16"/>
      <w:szCs w:val="16"/>
    </w:rPr>
  </w:style>
  <w:style w:type="paragraph" w:styleId="CommentSubject">
    <w:name w:val="annotation subject"/>
    <w:basedOn w:val="CommentText"/>
    <w:next w:val="CommentText"/>
    <w:locked/>
    <w:rsid w:val="003D47EC"/>
    <w:rPr>
      <w:b/>
    </w:rPr>
  </w:style>
  <w:style w:type="character" w:styleId="FootnoteReference">
    <w:name w:val="footnote reference"/>
    <w:rsid w:val="003D47EC"/>
    <w:rPr>
      <w:vertAlign w:val="superscript"/>
    </w:rPr>
  </w:style>
  <w:style w:type="paragraph" w:customStyle="1" w:styleId="ToDo">
    <w:name w:val="ToDo"/>
    <w:basedOn w:val="Normal"/>
    <w:locked/>
    <w:rsid w:val="003D47EC"/>
    <w:pPr>
      <w:pBdr>
        <w:top w:val="single" w:sz="4" w:space="1" w:color="auto"/>
        <w:left w:val="single" w:sz="4" w:space="4" w:color="auto"/>
        <w:bottom w:val="single" w:sz="4" w:space="1" w:color="auto"/>
        <w:right w:val="single" w:sz="4" w:space="4" w:color="auto"/>
      </w:pBdr>
      <w:shd w:val="clear" w:color="auto" w:fill="FFFF00"/>
    </w:pPr>
    <w:rPr>
      <w:b/>
    </w:rPr>
  </w:style>
  <w:style w:type="paragraph" w:customStyle="1" w:styleId="normalChar">
    <w:name w:val="normal Char"/>
    <w:basedOn w:val="Normal"/>
    <w:locked/>
    <w:rsid w:val="003D47EC"/>
    <w:pPr>
      <w:ind w:firstLine="245"/>
      <w:jc w:val="both"/>
    </w:pPr>
  </w:style>
  <w:style w:type="paragraph" w:customStyle="1" w:styleId="XMLexample">
    <w:name w:val="XML example"/>
    <w:basedOn w:val="Normal"/>
    <w:locked/>
    <w:rsid w:val="003D47EC"/>
    <w:pPr>
      <w:jc w:val="both"/>
    </w:pPr>
    <w:rPr>
      <w:rFonts w:ascii="Times New Roman" w:hAnsi="Times New Roman"/>
      <w:lang w:val="en-GB"/>
    </w:rPr>
  </w:style>
  <w:style w:type="paragraph" w:customStyle="1" w:styleId="CodeBlock">
    <w:name w:val="CodeBlock"/>
    <w:basedOn w:val="Normal"/>
    <w:link w:val="CodeBlockChar"/>
    <w:locked/>
    <w:rsid w:val="003D47EC"/>
    <w:pPr>
      <w:keepLines/>
      <w:suppressAutoHyphens/>
      <w:ind w:left="360"/>
    </w:pPr>
    <w:rPr>
      <w:rFonts w:ascii="Courier" w:hAnsi="Courier"/>
      <w:noProof/>
      <w:sz w:val="18"/>
      <w:szCs w:val="18"/>
    </w:rPr>
  </w:style>
  <w:style w:type="character" w:customStyle="1" w:styleId="CodeBlockChar">
    <w:name w:val="CodeBlock Char"/>
    <w:link w:val="CodeBlock"/>
    <w:rsid w:val="003D47EC"/>
    <w:rPr>
      <w:rFonts w:ascii="Courier" w:hAnsi="Courier"/>
      <w:noProof/>
      <w:sz w:val="18"/>
      <w:szCs w:val="18"/>
    </w:rPr>
  </w:style>
  <w:style w:type="paragraph" w:customStyle="1" w:styleId="OpenIssue">
    <w:name w:val="OpenIssue"/>
    <w:basedOn w:val="Normal"/>
    <w:next w:val="Normal"/>
    <w:locked/>
    <w:rsid w:val="003D47EC"/>
    <w:pPr>
      <w:tabs>
        <w:tab w:val="left" w:pos="360"/>
        <w:tab w:val="num" w:pos="1080"/>
      </w:tabs>
      <w:spacing w:before="100" w:beforeAutospacing="1" w:after="100" w:afterAutospacing="1"/>
      <w:ind w:left="360" w:hanging="360"/>
    </w:pPr>
    <w:rPr>
      <w:rFonts w:ascii="Times New Roman" w:hAnsi="Times New Roman"/>
    </w:rPr>
  </w:style>
  <w:style w:type="character" w:styleId="Emphasis">
    <w:name w:val="Emphasis"/>
    <w:rsid w:val="003D47EC"/>
    <w:rPr>
      <w:i/>
      <w:iCs/>
    </w:rPr>
  </w:style>
  <w:style w:type="paragraph" w:customStyle="1" w:styleId="DocHistory">
    <w:name w:val="Doc History"/>
    <w:basedOn w:val="Normal"/>
    <w:locked/>
    <w:rsid w:val="003D47EC"/>
    <w:pPr>
      <w:spacing w:beforeAutospacing="1" w:afterAutospacing="1"/>
      <w:jc w:val="center"/>
    </w:pPr>
    <w:rPr>
      <w:rFonts w:cs="Arial"/>
      <w:spacing w:val="10"/>
      <w:sz w:val="18"/>
      <w:szCs w:val="18"/>
    </w:rPr>
  </w:style>
  <w:style w:type="character" w:styleId="CommentReference">
    <w:name w:val="annotation reference"/>
    <w:locked/>
    <w:rsid w:val="003D47EC"/>
    <w:rPr>
      <w:sz w:val="16"/>
      <w:szCs w:val="16"/>
    </w:rPr>
  </w:style>
  <w:style w:type="table" w:styleId="TableGrid">
    <w:name w:val="Table Grid"/>
    <w:basedOn w:val="TableNormal"/>
    <w:uiPriority w:val="59"/>
    <w:rsid w:val="003D47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D47EC"/>
    <w:rPr>
      <w:rFonts w:ascii="Symbol" w:hAnsi="Symbol" w:cs="Symbol"/>
    </w:rPr>
  </w:style>
  <w:style w:type="character" w:customStyle="1" w:styleId="TableCellChar">
    <w:name w:val="Table Cell Char"/>
    <w:rsid w:val="003D47EC"/>
    <w:rPr>
      <w:rFonts w:ascii="Arial" w:eastAsia="Arial Unicode MS" w:hAnsi="Arial"/>
      <w:bCs/>
      <w:lang w:val="en-GB" w:eastAsia="ja-JP" w:bidi="he-IL"/>
    </w:rPr>
  </w:style>
  <w:style w:type="paragraph" w:customStyle="1" w:styleId="BulletList">
    <w:name w:val="Bullet List"/>
    <w:basedOn w:val="Normal"/>
    <w:link w:val="BulletListChar"/>
    <w:locked/>
    <w:rsid w:val="003D47EC"/>
    <w:pPr>
      <w:tabs>
        <w:tab w:val="num" w:pos="360"/>
        <w:tab w:val="num" w:pos="540"/>
      </w:tabs>
      <w:spacing w:before="40" w:after="40"/>
      <w:ind w:left="540" w:hanging="180"/>
    </w:pPr>
    <w:rPr>
      <w:rFonts w:eastAsia="Arial Unicode MS"/>
    </w:rPr>
  </w:style>
  <w:style w:type="character" w:customStyle="1" w:styleId="BulletListChar">
    <w:name w:val="Bullet List Char"/>
    <w:basedOn w:val="DefaultParagraphFont"/>
    <w:link w:val="BulletList"/>
    <w:rsid w:val="003D47EC"/>
    <w:rPr>
      <w:rFonts w:ascii="Arial" w:eastAsia="Arial Unicode MS" w:hAnsi="Arial"/>
    </w:rPr>
  </w:style>
  <w:style w:type="paragraph" w:customStyle="1" w:styleId="BulletListdoubleindentalternate">
    <w:name w:val="Bullet List (double indent alternate)"/>
    <w:basedOn w:val="Normal"/>
    <w:locked/>
    <w:rsid w:val="003D47EC"/>
    <w:pPr>
      <w:tabs>
        <w:tab w:val="num" w:pos="900"/>
      </w:tabs>
      <w:spacing w:before="40" w:after="40"/>
      <w:ind w:left="900" w:hanging="180"/>
    </w:pPr>
    <w:rPr>
      <w:rFonts w:eastAsia="Arial Unicode MS"/>
    </w:rPr>
  </w:style>
  <w:style w:type="paragraph" w:customStyle="1" w:styleId="BulletListdoubleindent">
    <w:name w:val="Bullet List (double indent)"/>
    <w:basedOn w:val="Normal"/>
    <w:locked/>
    <w:rsid w:val="003D47EC"/>
    <w:pPr>
      <w:tabs>
        <w:tab w:val="num" w:pos="900"/>
      </w:tabs>
      <w:spacing w:before="40" w:after="40"/>
      <w:ind w:left="907" w:hanging="187"/>
    </w:pPr>
    <w:rPr>
      <w:rFonts w:eastAsia="Arial Unicode MS"/>
    </w:rPr>
  </w:style>
  <w:style w:type="paragraph" w:customStyle="1" w:styleId="Code">
    <w:name w:val="Code"/>
    <w:basedOn w:val="Normal"/>
    <w:link w:val="CodeChar"/>
    <w:locked/>
    <w:rsid w:val="003D47EC"/>
    <w:pPr>
      <w:spacing w:before="20" w:after="20"/>
    </w:pPr>
    <w:rPr>
      <w:rFonts w:ascii="Courier New" w:hAnsi="Courier New" w:cs="Courier New"/>
      <w:sz w:val="16"/>
      <w:szCs w:val="16"/>
    </w:rPr>
  </w:style>
  <w:style w:type="character" w:customStyle="1" w:styleId="CodeChar">
    <w:name w:val="Code Char"/>
    <w:link w:val="Code"/>
    <w:rsid w:val="003D47EC"/>
    <w:rPr>
      <w:rFonts w:ascii="Courier New" w:hAnsi="Courier New" w:cs="Courier New"/>
      <w:sz w:val="16"/>
      <w:szCs w:val="16"/>
    </w:rPr>
  </w:style>
  <w:style w:type="character" w:customStyle="1" w:styleId="CodeCharacter">
    <w:name w:val="Code (Character)"/>
    <w:rsid w:val="003D47EC"/>
    <w:rPr>
      <w:rFonts w:ascii="Courier New" w:hAnsi="Courier New"/>
      <w:sz w:val="18"/>
      <w:szCs w:val="16"/>
    </w:rPr>
  </w:style>
  <w:style w:type="paragraph" w:customStyle="1" w:styleId="NumberedListdoubleindent">
    <w:name w:val="Numbered List (double indent)"/>
    <w:basedOn w:val="Normal"/>
    <w:locked/>
    <w:rsid w:val="003D47EC"/>
    <w:pPr>
      <w:tabs>
        <w:tab w:val="num" w:pos="1080"/>
      </w:tabs>
      <w:spacing w:before="40" w:after="40"/>
      <w:ind w:left="1080" w:hanging="360"/>
    </w:pPr>
    <w:rPr>
      <w:rFonts w:eastAsia="Arial Unicode MS"/>
    </w:rPr>
  </w:style>
  <w:style w:type="paragraph" w:customStyle="1" w:styleId="NumberedList">
    <w:name w:val="Numbered List"/>
    <w:basedOn w:val="Normal"/>
    <w:locked/>
    <w:rsid w:val="003D47EC"/>
    <w:pPr>
      <w:tabs>
        <w:tab w:val="num" w:pos="720"/>
      </w:tabs>
      <w:spacing w:before="40" w:after="40"/>
      <w:ind w:left="720" w:hanging="360"/>
    </w:pPr>
    <w:rPr>
      <w:rFonts w:eastAsia="Arial Unicode MS"/>
    </w:rPr>
  </w:style>
  <w:style w:type="paragraph" w:customStyle="1" w:styleId="copyright">
    <w:name w:val="copyright"/>
    <w:basedOn w:val="Normal"/>
    <w:locked/>
    <w:rsid w:val="003D47EC"/>
    <w:pPr>
      <w:tabs>
        <w:tab w:val="left" w:pos="567"/>
      </w:tabs>
    </w:pPr>
    <w:rPr>
      <w:rFonts w:ascii="Verdana" w:hAnsi="Verdana"/>
      <w:sz w:val="16"/>
      <w:lang w:val="en-GB"/>
    </w:rPr>
  </w:style>
  <w:style w:type="paragraph" w:customStyle="1" w:styleId="Instructions">
    <w:name w:val="Instructions"/>
    <w:basedOn w:val="Normal"/>
    <w:semiHidden/>
    <w:locked/>
    <w:rsid w:val="003D47EC"/>
    <w:pPr>
      <w:spacing w:before="180" w:after="180"/>
    </w:pPr>
    <w:rPr>
      <w:rFonts w:eastAsia="Arial Unicode MS"/>
      <w:vanish/>
      <w:color w:val="C75800"/>
    </w:rPr>
  </w:style>
  <w:style w:type="character" w:styleId="HTMLTypewriter">
    <w:name w:val="HTML Typewriter"/>
    <w:locked/>
    <w:rsid w:val="003D47EC"/>
    <w:rPr>
      <w:rFonts w:ascii="Courier New" w:eastAsia="MS Mincho" w:hAnsi="Courier New" w:cs="Courier New"/>
      <w:sz w:val="20"/>
      <w:szCs w:val="20"/>
    </w:rPr>
  </w:style>
  <w:style w:type="character" w:styleId="HTMLCode">
    <w:name w:val="HTML Code"/>
    <w:uiPriority w:val="99"/>
    <w:locked/>
    <w:rsid w:val="003D47EC"/>
    <w:rPr>
      <w:rFonts w:ascii="Courier New" w:eastAsia="MS Mincho" w:hAnsi="Courier New" w:cs="Courier New"/>
      <w:sz w:val="20"/>
      <w:szCs w:val="20"/>
    </w:rPr>
  </w:style>
  <w:style w:type="character" w:styleId="HTMLSample">
    <w:name w:val="HTML Sample"/>
    <w:locked/>
    <w:rsid w:val="003D47EC"/>
    <w:rPr>
      <w:rFonts w:ascii="Courier New" w:eastAsia="Times New Roman" w:hAnsi="Courier New" w:cs="Courier New" w:hint="default"/>
      <w:sz w:val="24"/>
      <w:szCs w:val="24"/>
    </w:rPr>
  </w:style>
  <w:style w:type="paragraph" w:customStyle="1" w:styleId="XMLExcerpt">
    <w:name w:val="XML Excerpt"/>
    <w:link w:val="XMLExcerptChar"/>
    <w:locked/>
    <w:rsid w:val="003D47EC"/>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lang w:val="en-GB" w:eastAsia="en-GB"/>
    </w:rPr>
  </w:style>
  <w:style w:type="character" w:customStyle="1" w:styleId="XMLExcerptChar">
    <w:name w:val="XML Excerpt Char"/>
    <w:link w:val="XMLExcerpt"/>
    <w:rsid w:val="003D47EC"/>
    <w:rPr>
      <w:rFonts w:ascii="Courier New" w:hAnsi="Courier New" w:cs="Courier New"/>
      <w:noProof/>
      <w:shd w:val="clear" w:color="auto" w:fill="F3F3F3"/>
      <w:lang w:val="en-GB" w:eastAsia="en-GB"/>
    </w:rPr>
  </w:style>
  <w:style w:type="character" w:customStyle="1" w:styleId="XMLReference">
    <w:name w:val="XML Reference"/>
    <w:locked/>
    <w:rsid w:val="003D47EC"/>
    <w:rPr>
      <w:rFonts w:ascii="Courier New" w:hAnsi="Courier New"/>
      <w:sz w:val="20"/>
    </w:rPr>
  </w:style>
  <w:style w:type="character" w:customStyle="1" w:styleId="XMLExcerptEmphasis">
    <w:name w:val="XML Excerpt Emphasis"/>
    <w:locked/>
    <w:rsid w:val="003D47EC"/>
    <w:rPr>
      <w:rFonts w:ascii="Courier New" w:hAnsi="Courier New"/>
      <w:b/>
      <w:bCs/>
      <w:sz w:val="20"/>
    </w:rPr>
  </w:style>
  <w:style w:type="character" w:customStyle="1" w:styleId="TableFont">
    <w:name w:val="Table Font"/>
    <w:locked/>
    <w:rsid w:val="003D47EC"/>
    <w:rPr>
      <w:rFonts w:ascii="Arial" w:hAnsi="Arial"/>
      <w:sz w:val="20"/>
    </w:rPr>
  </w:style>
  <w:style w:type="paragraph" w:customStyle="1" w:styleId="NewTableFontHeading">
    <w:name w:val="New Table Font Heading"/>
    <w:basedOn w:val="Normal"/>
    <w:locked/>
    <w:rsid w:val="003D47EC"/>
    <w:pPr>
      <w:spacing w:before="40" w:after="40" w:line="288" w:lineRule="auto"/>
      <w:jc w:val="center"/>
    </w:pPr>
    <w:rPr>
      <w:b/>
      <w:lang w:val="en-GB" w:eastAsia="en-GB"/>
    </w:rPr>
  </w:style>
  <w:style w:type="paragraph" w:customStyle="1" w:styleId="TableCaption">
    <w:name w:val="Table Caption"/>
    <w:basedOn w:val="Caption"/>
    <w:locked/>
    <w:rsid w:val="003D47EC"/>
    <w:pPr>
      <w:keepNext/>
      <w:spacing w:before="40" w:after="40" w:line="288" w:lineRule="auto"/>
      <w:jc w:val="center"/>
    </w:pPr>
    <w:rPr>
      <w:rFonts w:ascii="Times New Roman" w:hAnsi="Times New Roman"/>
      <w:b w:val="0"/>
      <w:i/>
      <w:sz w:val="22"/>
      <w:lang w:val="en-GB" w:eastAsia="en-GB"/>
    </w:rPr>
  </w:style>
  <w:style w:type="paragraph" w:customStyle="1" w:styleId="ReferenceLine">
    <w:name w:val="Reference Line"/>
    <w:basedOn w:val="Normal"/>
    <w:locked/>
    <w:rsid w:val="003D47EC"/>
    <w:pPr>
      <w:spacing w:after="120"/>
    </w:pPr>
  </w:style>
  <w:style w:type="paragraph" w:customStyle="1" w:styleId="ShortReturnAddress">
    <w:name w:val="Short Return Address"/>
    <w:basedOn w:val="Normal"/>
    <w:locked/>
    <w:rsid w:val="003D47EC"/>
  </w:style>
  <w:style w:type="paragraph" w:customStyle="1" w:styleId="PPLine">
    <w:name w:val="PP Line"/>
    <w:basedOn w:val="Signature"/>
    <w:locked/>
    <w:rsid w:val="003D47EC"/>
  </w:style>
  <w:style w:type="paragraph" w:customStyle="1" w:styleId="InsideAddressName">
    <w:name w:val="Inside Address Name"/>
    <w:basedOn w:val="Normal"/>
    <w:locked/>
    <w:rsid w:val="003D47EC"/>
  </w:style>
  <w:style w:type="character" w:styleId="Strong">
    <w:name w:val="Strong"/>
    <w:locked/>
    <w:rsid w:val="003D47EC"/>
    <w:rPr>
      <w:b/>
      <w:bCs/>
    </w:rPr>
  </w:style>
  <w:style w:type="character" w:styleId="EndnoteReference">
    <w:name w:val="endnote reference"/>
    <w:locked/>
    <w:rsid w:val="003D47EC"/>
    <w:rPr>
      <w:vertAlign w:val="superscript"/>
    </w:rPr>
  </w:style>
  <w:style w:type="character" w:styleId="HTMLCite">
    <w:name w:val="HTML Cite"/>
    <w:uiPriority w:val="99"/>
    <w:locked/>
    <w:rsid w:val="003D47EC"/>
    <w:rPr>
      <w:i/>
      <w:iCs/>
    </w:rPr>
  </w:style>
  <w:style w:type="paragraph" w:styleId="Revision">
    <w:name w:val="Revision"/>
    <w:hidden/>
    <w:semiHidden/>
    <w:rsid w:val="003D47EC"/>
    <w:rPr>
      <w:rFonts w:ascii="Arial" w:hAnsi="Arial"/>
      <w:szCs w:val="24"/>
    </w:rPr>
  </w:style>
  <w:style w:type="paragraph" w:customStyle="1" w:styleId="StyleTableCellComplex9ptBefore0cmHanging032cm">
    <w:name w:val="Style Table Cell + (Complex) 9 pt Before:  0 cm Hanging:  0.32 cm..."/>
    <w:basedOn w:val="Normal"/>
    <w:locked/>
    <w:rsid w:val="003D47EC"/>
    <w:pPr>
      <w:kinsoku w:val="0"/>
      <w:spacing w:before="40"/>
    </w:pPr>
    <w:rPr>
      <w:szCs w:val="18"/>
    </w:rPr>
  </w:style>
  <w:style w:type="character" w:styleId="HTMLAcronym">
    <w:name w:val="HTML Acronym"/>
    <w:basedOn w:val="DefaultParagraphFont"/>
    <w:locked/>
    <w:rsid w:val="003D47EC"/>
  </w:style>
  <w:style w:type="character" w:customStyle="1" w:styleId="FootnoteCharacters">
    <w:name w:val="Footnote Characters"/>
    <w:rsid w:val="003D47EC"/>
    <w:rPr>
      <w:vertAlign w:val="superscript"/>
    </w:rPr>
  </w:style>
  <w:style w:type="character" w:customStyle="1" w:styleId="StyleHeading112ptChar">
    <w:name w:val="Style Heading 1 + 12 pt Char"/>
    <w:locked/>
    <w:rsid w:val="003D47EC"/>
    <w:rPr>
      <w:rFonts w:ascii="Arial" w:eastAsia="MS Mincho" w:hAnsi="Arial" w:cs="Arial"/>
      <w:b/>
      <w:bCs/>
      <w:kern w:val="1"/>
      <w:sz w:val="24"/>
      <w:szCs w:val="32"/>
      <w:lang w:val="en-GB" w:eastAsia="ja-JP" w:bidi="ar-SA"/>
    </w:rPr>
  </w:style>
  <w:style w:type="character" w:customStyle="1" w:styleId="NumberingSymbols">
    <w:name w:val="Numbering Symbols"/>
    <w:locked/>
    <w:rsid w:val="003D47EC"/>
  </w:style>
  <w:style w:type="character" w:customStyle="1" w:styleId="EndnoteCharacters">
    <w:name w:val="Endnote Characters"/>
    <w:locked/>
    <w:rsid w:val="003D47EC"/>
  </w:style>
  <w:style w:type="paragraph" w:customStyle="1" w:styleId="Heading">
    <w:name w:val="Heading"/>
    <w:basedOn w:val="Normal"/>
    <w:next w:val="Normal"/>
    <w:locked/>
    <w:rsid w:val="003D47EC"/>
    <w:pPr>
      <w:suppressAutoHyphens/>
      <w:spacing w:before="240"/>
      <w:jc w:val="center"/>
    </w:pPr>
    <w:rPr>
      <w:rFonts w:cs="Arial"/>
      <w:b/>
      <w:kern w:val="1"/>
      <w:sz w:val="32"/>
      <w:szCs w:val="32"/>
      <w:lang w:eastAsia="ja-JP"/>
    </w:rPr>
  </w:style>
  <w:style w:type="paragraph" w:customStyle="1" w:styleId="Index">
    <w:name w:val="Index"/>
    <w:basedOn w:val="Normal"/>
    <w:locked/>
    <w:rsid w:val="003D47EC"/>
    <w:pPr>
      <w:suppressLineNumbers/>
      <w:suppressAutoHyphens/>
    </w:pPr>
    <w:rPr>
      <w:rFonts w:ascii="Times New Roman" w:eastAsia="MS Mincho" w:hAnsi="Times New Roman" w:cs="Lohit Hindi"/>
      <w:sz w:val="24"/>
      <w:szCs w:val="24"/>
      <w:lang w:val="en-GB" w:eastAsia="ja-JP"/>
    </w:rPr>
  </w:style>
  <w:style w:type="paragraph" w:customStyle="1" w:styleId="StyleHeading112pt">
    <w:name w:val="Style Heading 1 + 12 pt"/>
    <w:basedOn w:val="Heading1"/>
    <w:locked/>
    <w:rsid w:val="003D47EC"/>
    <w:pPr>
      <w:pageBreakBefore w:val="0"/>
      <w:numPr>
        <w:numId w:val="0"/>
      </w:numPr>
      <w:tabs>
        <w:tab w:val="num" w:pos="360"/>
      </w:tabs>
      <w:suppressAutoHyphens/>
      <w:spacing w:before="240"/>
      <w:ind w:left="360" w:hanging="360"/>
    </w:pPr>
    <w:rPr>
      <w:rFonts w:eastAsia="MS Mincho"/>
      <w:kern w:val="1"/>
      <w:sz w:val="24"/>
      <w:lang w:val="en-GB" w:eastAsia="ja-JP"/>
    </w:rPr>
  </w:style>
  <w:style w:type="paragraph" w:customStyle="1" w:styleId="StyleHeading2Arial10pt">
    <w:name w:val="Style Heading 2 + Arial 10 pt"/>
    <w:basedOn w:val="Heading2"/>
    <w:locked/>
    <w:rsid w:val="003D47EC"/>
    <w:pPr>
      <w:keepNext w:val="0"/>
      <w:numPr>
        <w:ilvl w:val="0"/>
        <w:numId w:val="0"/>
      </w:numPr>
      <w:suppressAutoHyphens/>
      <w:spacing w:before="280" w:after="280"/>
    </w:pPr>
    <w:rPr>
      <w:rFonts w:eastAsia="MS Mincho"/>
      <w:iCs/>
      <w:szCs w:val="36"/>
      <w:lang w:val="en-GB" w:eastAsia="ja-JP"/>
    </w:rPr>
  </w:style>
  <w:style w:type="paragraph" w:customStyle="1" w:styleId="StyleHeading2Arial10pt1">
    <w:name w:val="Style Heading 2 + Arial 10 pt1"/>
    <w:basedOn w:val="Heading2"/>
    <w:locked/>
    <w:rsid w:val="003D47EC"/>
    <w:pPr>
      <w:keepNext w:val="0"/>
      <w:numPr>
        <w:ilvl w:val="0"/>
        <w:numId w:val="0"/>
      </w:numPr>
      <w:tabs>
        <w:tab w:val="num" w:pos="360"/>
      </w:tabs>
      <w:suppressAutoHyphens/>
      <w:spacing w:before="280" w:after="280"/>
      <w:ind w:left="360" w:hanging="360"/>
    </w:pPr>
    <w:rPr>
      <w:rFonts w:eastAsia="MS Mincho"/>
      <w:iCs/>
      <w:szCs w:val="36"/>
      <w:lang w:val="en-GB" w:eastAsia="ja-JP"/>
    </w:rPr>
  </w:style>
  <w:style w:type="paragraph" w:customStyle="1" w:styleId="TableContents">
    <w:name w:val="Table Contents"/>
    <w:basedOn w:val="Normal"/>
    <w:locked/>
    <w:rsid w:val="003D47EC"/>
    <w:pPr>
      <w:tabs>
        <w:tab w:val="num" w:pos="360"/>
        <w:tab w:val="num" w:pos="540"/>
      </w:tabs>
      <w:spacing w:before="40" w:after="40"/>
    </w:pPr>
    <w:rPr>
      <w:rFonts w:eastAsia="MS Mincho" w:cs="Arial"/>
      <w:lang w:eastAsia="ja-JP"/>
    </w:rPr>
  </w:style>
  <w:style w:type="paragraph" w:customStyle="1" w:styleId="startli">
    <w:name w:val="startli"/>
    <w:basedOn w:val="Normal"/>
    <w:locked/>
    <w:rsid w:val="003D47EC"/>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locked/>
    <w:rsid w:val="003D47EC"/>
    <w:pPr>
      <w:ind w:left="720"/>
      <w:contextualSpacing/>
    </w:pPr>
  </w:style>
  <w:style w:type="paragraph" w:customStyle="1" w:styleId="richtextnodeselected">
    <w:name w:val="richtextnodeselected"/>
    <w:basedOn w:val="Normal"/>
    <w:locked/>
    <w:rsid w:val="003D47EC"/>
    <w:pPr>
      <w:spacing w:before="100" w:beforeAutospacing="1" w:after="100" w:afterAutospacing="1"/>
    </w:pPr>
    <w:rPr>
      <w:rFonts w:ascii="Times New Roman" w:hAnsi="Times New Roman"/>
      <w:sz w:val="24"/>
      <w:szCs w:val="24"/>
      <w:lang w:val="en-GB" w:eastAsia="en-GB"/>
    </w:rPr>
  </w:style>
  <w:style w:type="paragraph" w:styleId="NoSpacing">
    <w:name w:val="No Spacing"/>
    <w:uiPriority w:val="1"/>
    <w:locked/>
    <w:rsid w:val="003D47EC"/>
    <w:rPr>
      <w:rFonts w:ascii="Arial" w:hAnsi="Arial"/>
    </w:rPr>
  </w:style>
  <w:style w:type="paragraph" w:customStyle="1" w:styleId="Codeblock0">
    <w:name w:val="Codeblock"/>
    <w:basedOn w:val="XMLExcerpt"/>
    <w:link w:val="CodeblockChar0"/>
    <w:qFormat/>
    <w:rsid w:val="003D47EC"/>
    <w:rPr>
      <w:sz w:val="18"/>
    </w:rPr>
  </w:style>
  <w:style w:type="character" w:customStyle="1" w:styleId="CodeblockChar0">
    <w:name w:val="Codeblock Char"/>
    <w:basedOn w:val="XMLExcerptChar"/>
    <w:link w:val="Codeblock0"/>
    <w:rsid w:val="003D47EC"/>
    <w:rPr>
      <w:rFonts w:ascii="Courier New" w:hAnsi="Courier New" w:cs="Courier New"/>
      <w:noProof/>
      <w:sz w:val="18"/>
      <w:shd w:val="clear" w:color="auto" w:fill="F3F3F3"/>
      <w:lang w:val="en-GB" w:eastAsia="en-GB"/>
    </w:rPr>
  </w:style>
  <w:style w:type="character" w:customStyle="1" w:styleId="LinkChar">
    <w:name w:val="Link Char"/>
    <w:basedOn w:val="DefaultParagraphFont"/>
    <w:locked/>
    <w:rsid w:val="003D47EC"/>
    <w:rPr>
      <w:rFonts w:ascii="Arial" w:hAnsi="Arial"/>
      <w:color w:val="0070C0"/>
      <w:u w:val="single"/>
    </w:rPr>
  </w:style>
  <w:style w:type="paragraph" w:customStyle="1" w:styleId="TableHeading">
    <w:name w:val="Table Heading"/>
    <w:basedOn w:val="Normal"/>
    <w:locked/>
    <w:rsid w:val="003D47EC"/>
    <w:rPr>
      <w:rFonts w:eastAsia="Arial Unicode MS"/>
      <w:b/>
    </w:rPr>
  </w:style>
  <w:style w:type="paragraph" w:customStyle="1" w:styleId="dataexample">
    <w:name w:val="data example"/>
    <w:basedOn w:val="Normal"/>
    <w:link w:val="dataexampleChar"/>
    <w:qFormat/>
    <w:rsid w:val="003D47EC"/>
    <w:pPr>
      <w:ind w:firstLine="720"/>
    </w:pPr>
    <w:rPr>
      <w:rFonts w:ascii="Courier New" w:hAnsi="Courier New" w:cs="Courier New"/>
    </w:rPr>
  </w:style>
  <w:style w:type="character" w:customStyle="1" w:styleId="dataexampleChar">
    <w:name w:val="data example Char"/>
    <w:basedOn w:val="CommentTextChar"/>
    <w:link w:val="dataexample"/>
    <w:rsid w:val="003D47EC"/>
    <w:rPr>
      <w:rFonts w:ascii="Courier New" w:hAnsi="Courier New" w:cs="Courier New"/>
    </w:rPr>
  </w:style>
  <w:style w:type="table" w:customStyle="1" w:styleId="Table">
    <w:name w:val="Table"/>
    <w:basedOn w:val="TableNormal"/>
    <w:uiPriority w:val="99"/>
    <w:rsid w:val="003D47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paragraph" w:styleId="Bibliography">
    <w:name w:val="Bibliography"/>
    <w:basedOn w:val="Normal"/>
    <w:next w:val="Normal"/>
    <w:uiPriority w:val="37"/>
    <w:unhideWhenUsed/>
    <w:locked/>
    <w:rsid w:val="003D47EC"/>
    <w:pPr>
      <w:spacing w:before="0" w:after="200" w:line="276" w:lineRule="auto"/>
    </w:pPr>
    <w:rPr>
      <w:rFonts w:asciiTheme="minorHAnsi" w:eastAsiaTheme="minorHAnsi" w:hAnsiTheme="minorHAnsi" w:cstheme="minorBidi"/>
      <w:sz w:val="22"/>
      <w:szCs w:val="22"/>
    </w:rPr>
  </w:style>
  <w:style w:type="character" w:customStyle="1" w:styleId="FooterChar">
    <w:name w:val="Footer Char"/>
    <w:basedOn w:val="DefaultParagraphFont"/>
    <w:link w:val="Footer"/>
    <w:rsid w:val="00B946CF"/>
    <w:rPr>
      <w:rFonts w:ascii="Arial" w:hAnsi="Arial"/>
    </w:rPr>
  </w:style>
  <w:style w:type="paragraph" w:customStyle="1" w:styleId="Footnote">
    <w:name w:val="Footnote"/>
    <w:basedOn w:val="Normal"/>
    <w:rsid w:val="00B946CF"/>
    <w:pPr>
      <w:suppressLineNumbers/>
      <w:tabs>
        <w:tab w:val="left" w:pos="720"/>
      </w:tabs>
      <w:ind w:left="339" w:hanging="339"/>
    </w:pPr>
    <w:rPr>
      <w:color w:val="00000A"/>
    </w:rPr>
  </w:style>
  <w:style w:type="paragraph" w:styleId="TOCHeading">
    <w:name w:val="TOC Heading"/>
    <w:basedOn w:val="Heading1"/>
    <w:next w:val="Normal"/>
    <w:uiPriority w:val="39"/>
    <w:unhideWhenUsed/>
    <w:qFormat/>
    <w:locked/>
    <w:rsid w:val="00F80E82"/>
    <w:pPr>
      <w:keepLines/>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9059">
      <w:bodyDiv w:val="1"/>
      <w:marLeft w:val="0"/>
      <w:marRight w:val="0"/>
      <w:marTop w:val="0"/>
      <w:marBottom w:val="0"/>
      <w:divBdr>
        <w:top w:val="none" w:sz="0" w:space="0" w:color="auto"/>
        <w:left w:val="none" w:sz="0" w:space="0" w:color="auto"/>
        <w:bottom w:val="none" w:sz="0" w:space="0" w:color="auto"/>
        <w:right w:val="none" w:sz="0" w:space="0" w:color="auto"/>
      </w:divBdr>
      <w:divsChild>
        <w:div w:id="241379220">
          <w:marLeft w:val="0"/>
          <w:marRight w:val="0"/>
          <w:marTop w:val="0"/>
          <w:marBottom w:val="0"/>
          <w:divBdr>
            <w:top w:val="none" w:sz="0" w:space="0" w:color="auto"/>
            <w:left w:val="none" w:sz="0" w:space="0" w:color="auto"/>
            <w:bottom w:val="none" w:sz="0" w:space="0" w:color="auto"/>
            <w:right w:val="none" w:sz="0" w:space="0" w:color="auto"/>
          </w:divBdr>
        </w:div>
        <w:div w:id="1526792479">
          <w:marLeft w:val="0"/>
          <w:marRight w:val="0"/>
          <w:marTop w:val="0"/>
          <w:marBottom w:val="0"/>
          <w:divBdr>
            <w:top w:val="none" w:sz="0" w:space="0" w:color="auto"/>
            <w:left w:val="none" w:sz="0" w:space="0" w:color="auto"/>
            <w:bottom w:val="none" w:sz="0" w:space="0" w:color="auto"/>
            <w:right w:val="none" w:sz="0" w:space="0" w:color="auto"/>
          </w:divBdr>
        </w:div>
      </w:divsChild>
    </w:div>
    <w:div w:id="18548863">
      <w:bodyDiv w:val="1"/>
      <w:marLeft w:val="0"/>
      <w:marRight w:val="0"/>
      <w:marTop w:val="0"/>
      <w:marBottom w:val="0"/>
      <w:divBdr>
        <w:top w:val="none" w:sz="0" w:space="0" w:color="auto"/>
        <w:left w:val="none" w:sz="0" w:space="0" w:color="auto"/>
        <w:bottom w:val="none" w:sz="0" w:space="0" w:color="auto"/>
        <w:right w:val="none" w:sz="0" w:space="0" w:color="auto"/>
      </w:divBdr>
    </w:div>
    <w:div w:id="65998114">
      <w:bodyDiv w:val="1"/>
      <w:marLeft w:val="0"/>
      <w:marRight w:val="0"/>
      <w:marTop w:val="0"/>
      <w:marBottom w:val="0"/>
      <w:divBdr>
        <w:top w:val="none" w:sz="0" w:space="0" w:color="auto"/>
        <w:left w:val="none" w:sz="0" w:space="0" w:color="auto"/>
        <w:bottom w:val="none" w:sz="0" w:space="0" w:color="auto"/>
        <w:right w:val="none" w:sz="0" w:space="0" w:color="auto"/>
      </w:divBdr>
    </w:div>
    <w:div w:id="102503088">
      <w:bodyDiv w:val="1"/>
      <w:marLeft w:val="0"/>
      <w:marRight w:val="0"/>
      <w:marTop w:val="0"/>
      <w:marBottom w:val="0"/>
      <w:divBdr>
        <w:top w:val="none" w:sz="0" w:space="0" w:color="auto"/>
        <w:left w:val="none" w:sz="0" w:space="0" w:color="auto"/>
        <w:bottom w:val="none" w:sz="0" w:space="0" w:color="auto"/>
        <w:right w:val="none" w:sz="0" w:space="0" w:color="auto"/>
      </w:divBdr>
      <w:divsChild>
        <w:div w:id="667174727">
          <w:marLeft w:val="0"/>
          <w:marRight w:val="0"/>
          <w:marTop w:val="0"/>
          <w:marBottom w:val="0"/>
          <w:divBdr>
            <w:top w:val="none" w:sz="0" w:space="0" w:color="auto"/>
            <w:left w:val="none" w:sz="0" w:space="0" w:color="auto"/>
            <w:bottom w:val="none" w:sz="0" w:space="0" w:color="auto"/>
            <w:right w:val="none" w:sz="0" w:space="0" w:color="auto"/>
          </w:divBdr>
          <w:divsChild>
            <w:div w:id="21215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5051">
      <w:bodyDiv w:val="1"/>
      <w:marLeft w:val="0"/>
      <w:marRight w:val="0"/>
      <w:marTop w:val="0"/>
      <w:marBottom w:val="0"/>
      <w:divBdr>
        <w:top w:val="none" w:sz="0" w:space="0" w:color="auto"/>
        <w:left w:val="none" w:sz="0" w:space="0" w:color="auto"/>
        <w:bottom w:val="none" w:sz="0" w:space="0" w:color="auto"/>
        <w:right w:val="none" w:sz="0" w:space="0" w:color="auto"/>
      </w:divBdr>
    </w:div>
    <w:div w:id="144929665">
      <w:bodyDiv w:val="1"/>
      <w:marLeft w:val="0"/>
      <w:marRight w:val="0"/>
      <w:marTop w:val="0"/>
      <w:marBottom w:val="0"/>
      <w:divBdr>
        <w:top w:val="none" w:sz="0" w:space="0" w:color="auto"/>
        <w:left w:val="none" w:sz="0" w:space="0" w:color="auto"/>
        <w:bottom w:val="none" w:sz="0" w:space="0" w:color="auto"/>
        <w:right w:val="none" w:sz="0" w:space="0" w:color="auto"/>
      </w:divBdr>
      <w:divsChild>
        <w:div w:id="478502545">
          <w:marLeft w:val="0"/>
          <w:marRight w:val="0"/>
          <w:marTop w:val="0"/>
          <w:marBottom w:val="0"/>
          <w:divBdr>
            <w:top w:val="none" w:sz="0" w:space="0" w:color="auto"/>
            <w:left w:val="none" w:sz="0" w:space="0" w:color="auto"/>
            <w:bottom w:val="none" w:sz="0" w:space="0" w:color="auto"/>
            <w:right w:val="none" w:sz="0" w:space="0" w:color="auto"/>
          </w:divBdr>
        </w:div>
        <w:div w:id="838929716">
          <w:marLeft w:val="0"/>
          <w:marRight w:val="0"/>
          <w:marTop w:val="0"/>
          <w:marBottom w:val="0"/>
          <w:divBdr>
            <w:top w:val="none" w:sz="0" w:space="0" w:color="auto"/>
            <w:left w:val="none" w:sz="0" w:space="0" w:color="auto"/>
            <w:bottom w:val="none" w:sz="0" w:space="0" w:color="auto"/>
            <w:right w:val="none" w:sz="0" w:space="0" w:color="auto"/>
          </w:divBdr>
        </w:div>
      </w:divsChild>
    </w:div>
    <w:div w:id="205066494">
      <w:bodyDiv w:val="1"/>
      <w:marLeft w:val="0"/>
      <w:marRight w:val="0"/>
      <w:marTop w:val="0"/>
      <w:marBottom w:val="0"/>
      <w:divBdr>
        <w:top w:val="none" w:sz="0" w:space="0" w:color="auto"/>
        <w:left w:val="none" w:sz="0" w:space="0" w:color="auto"/>
        <w:bottom w:val="none" w:sz="0" w:space="0" w:color="auto"/>
        <w:right w:val="none" w:sz="0" w:space="0" w:color="auto"/>
      </w:divBdr>
    </w:div>
    <w:div w:id="239681153">
      <w:bodyDiv w:val="1"/>
      <w:marLeft w:val="0"/>
      <w:marRight w:val="0"/>
      <w:marTop w:val="0"/>
      <w:marBottom w:val="0"/>
      <w:divBdr>
        <w:top w:val="none" w:sz="0" w:space="0" w:color="auto"/>
        <w:left w:val="none" w:sz="0" w:space="0" w:color="auto"/>
        <w:bottom w:val="none" w:sz="0" w:space="0" w:color="auto"/>
        <w:right w:val="none" w:sz="0" w:space="0" w:color="auto"/>
      </w:divBdr>
    </w:div>
    <w:div w:id="254677924">
      <w:bodyDiv w:val="1"/>
      <w:marLeft w:val="0"/>
      <w:marRight w:val="0"/>
      <w:marTop w:val="0"/>
      <w:marBottom w:val="0"/>
      <w:divBdr>
        <w:top w:val="none" w:sz="0" w:space="0" w:color="auto"/>
        <w:left w:val="none" w:sz="0" w:space="0" w:color="auto"/>
        <w:bottom w:val="none" w:sz="0" w:space="0" w:color="auto"/>
        <w:right w:val="none" w:sz="0" w:space="0" w:color="auto"/>
      </w:divBdr>
    </w:div>
    <w:div w:id="305474214">
      <w:bodyDiv w:val="1"/>
      <w:marLeft w:val="0"/>
      <w:marRight w:val="0"/>
      <w:marTop w:val="0"/>
      <w:marBottom w:val="0"/>
      <w:divBdr>
        <w:top w:val="none" w:sz="0" w:space="0" w:color="auto"/>
        <w:left w:val="none" w:sz="0" w:space="0" w:color="auto"/>
        <w:bottom w:val="none" w:sz="0" w:space="0" w:color="auto"/>
        <w:right w:val="none" w:sz="0" w:space="0" w:color="auto"/>
      </w:divBdr>
    </w:div>
    <w:div w:id="324868623">
      <w:bodyDiv w:val="1"/>
      <w:marLeft w:val="0"/>
      <w:marRight w:val="0"/>
      <w:marTop w:val="0"/>
      <w:marBottom w:val="0"/>
      <w:divBdr>
        <w:top w:val="none" w:sz="0" w:space="0" w:color="auto"/>
        <w:left w:val="none" w:sz="0" w:space="0" w:color="auto"/>
        <w:bottom w:val="none" w:sz="0" w:space="0" w:color="auto"/>
        <w:right w:val="none" w:sz="0" w:space="0" w:color="auto"/>
      </w:divBdr>
    </w:div>
    <w:div w:id="332489985">
      <w:bodyDiv w:val="1"/>
      <w:marLeft w:val="0"/>
      <w:marRight w:val="0"/>
      <w:marTop w:val="0"/>
      <w:marBottom w:val="0"/>
      <w:divBdr>
        <w:top w:val="none" w:sz="0" w:space="0" w:color="auto"/>
        <w:left w:val="none" w:sz="0" w:space="0" w:color="auto"/>
        <w:bottom w:val="none" w:sz="0" w:space="0" w:color="auto"/>
        <w:right w:val="none" w:sz="0" w:space="0" w:color="auto"/>
      </w:divBdr>
    </w:div>
    <w:div w:id="340862250">
      <w:bodyDiv w:val="1"/>
      <w:marLeft w:val="0"/>
      <w:marRight w:val="0"/>
      <w:marTop w:val="0"/>
      <w:marBottom w:val="0"/>
      <w:divBdr>
        <w:top w:val="none" w:sz="0" w:space="0" w:color="auto"/>
        <w:left w:val="none" w:sz="0" w:space="0" w:color="auto"/>
        <w:bottom w:val="none" w:sz="0" w:space="0" w:color="auto"/>
        <w:right w:val="none" w:sz="0" w:space="0" w:color="auto"/>
      </w:divBdr>
    </w:div>
    <w:div w:id="364604565">
      <w:bodyDiv w:val="1"/>
      <w:marLeft w:val="0"/>
      <w:marRight w:val="0"/>
      <w:marTop w:val="0"/>
      <w:marBottom w:val="0"/>
      <w:divBdr>
        <w:top w:val="none" w:sz="0" w:space="0" w:color="auto"/>
        <w:left w:val="none" w:sz="0" w:space="0" w:color="auto"/>
        <w:bottom w:val="none" w:sz="0" w:space="0" w:color="auto"/>
        <w:right w:val="none" w:sz="0" w:space="0" w:color="auto"/>
      </w:divBdr>
      <w:divsChild>
        <w:div w:id="604191438">
          <w:marLeft w:val="0"/>
          <w:marRight w:val="0"/>
          <w:marTop w:val="0"/>
          <w:marBottom w:val="0"/>
          <w:divBdr>
            <w:top w:val="none" w:sz="0" w:space="0" w:color="auto"/>
            <w:left w:val="none" w:sz="0" w:space="0" w:color="auto"/>
            <w:bottom w:val="none" w:sz="0" w:space="0" w:color="auto"/>
            <w:right w:val="none" w:sz="0" w:space="0" w:color="auto"/>
          </w:divBdr>
        </w:div>
        <w:div w:id="785007063">
          <w:marLeft w:val="0"/>
          <w:marRight w:val="0"/>
          <w:marTop w:val="0"/>
          <w:marBottom w:val="0"/>
          <w:divBdr>
            <w:top w:val="none" w:sz="0" w:space="0" w:color="auto"/>
            <w:left w:val="none" w:sz="0" w:space="0" w:color="auto"/>
            <w:bottom w:val="none" w:sz="0" w:space="0" w:color="auto"/>
            <w:right w:val="none" w:sz="0" w:space="0" w:color="auto"/>
          </w:divBdr>
        </w:div>
      </w:divsChild>
    </w:div>
    <w:div w:id="375937170">
      <w:bodyDiv w:val="1"/>
      <w:marLeft w:val="0"/>
      <w:marRight w:val="0"/>
      <w:marTop w:val="0"/>
      <w:marBottom w:val="0"/>
      <w:divBdr>
        <w:top w:val="none" w:sz="0" w:space="0" w:color="auto"/>
        <w:left w:val="none" w:sz="0" w:space="0" w:color="auto"/>
        <w:bottom w:val="none" w:sz="0" w:space="0" w:color="auto"/>
        <w:right w:val="none" w:sz="0" w:space="0" w:color="auto"/>
      </w:divBdr>
    </w:div>
    <w:div w:id="380833028">
      <w:bodyDiv w:val="1"/>
      <w:marLeft w:val="0"/>
      <w:marRight w:val="0"/>
      <w:marTop w:val="0"/>
      <w:marBottom w:val="0"/>
      <w:divBdr>
        <w:top w:val="none" w:sz="0" w:space="0" w:color="auto"/>
        <w:left w:val="none" w:sz="0" w:space="0" w:color="auto"/>
        <w:bottom w:val="none" w:sz="0" w:space="0" w:color="auto"/>
        <w:right w:val="none" w:sz="0" w:space="0" w:color="auto"/>
      </w:divBdr>
      <w:divsChild>
        <w:div w:id="105469181">
          <w:marLeft w:val="0"/>
          <w:marRight w:val="0"/>
          <w:marTop w:val="0"/>
          <w:marBottom w:val="0"/>
          <w:divBdr>
            <w:top w:val="none" w:sz="0" w:space="0" w:color="auto"/>
            <w:left w:val="none" w:sz="0" w:space="0" w:color="auto"/>
            <w:bottom w:val="none" w:sz="0" w:space="0" w:color="auto"/>
            <w:right w:val="none" w:sz="0" w:space="0" w:color="auto"/>
          </w:divBdr>
          <w:divsChild>
            <w:div w:id="724107751">
              <w:marLeft w:val="0"/>
              <w:marRight w:val="0"/>
              <w:marTop w:val="0"/>
              <w:marBottom w:val="0"/>
              <w:divBdr>
                <w:top w:val="none" w:sz="0" w:space="0" w:color="auto"/>
                <w:left w:val="none" w:sz="0" w:space="0" w:color="auto"/>
                <w:bottom w:val="none" w:sz="0" w:space="0" w:color="auto"/>
                <w:right w:val="none" w:sz="0" w:space="0" w:color="auto"/>
              </w:divBdr>
            </w:div>
            <w:div w:id="1096250272">
              <w:marLeft w:val="0"/>
              <w:marRight w:val="0"/>
              <w:marTop w:val="0"/>
              <w:marBottom w:val="0"/>
              <w:divBdr>
                <w:top w:val="none" w:sz="0" w:space="0" w:color="auto"/>
                <w:left w:val="none" w:sz="0" w:space="0" w:color="auto"/>
                <w:bottom w:val="none" w:sz="0" w:space="0" w:color="auto"/>
                <w:right w:val="none" w:sz="0" w:space="0" w:color="auto"/>
              </w:divBdr>
            </w:div>
            <w:div w:id="1737775992">
              <w:marLeft w:val="0"/>
              <w:marRight w:val="0"/>
              <w:marTop w:val="0"/>
              <w:marBottom w:val="0"/>
              <w:divBdr>
                <w:top w:val="none" w:sz="0" w:space="0" w:color="auto"/>
                <w:left w:val="none" w:sz="0" w:space="0" w:color="auto"/>
                <w:bottom w:val="none" w:sz="0" w:space="0" w:color="auto"/>
                <w:right w:val="none" w:sz="0" w:space="0" w:color="auto"/>
              </w:divBdr>
            </w:div>
            <w:div w:id="1837963603">
              <w:marLeft w:val="0"/>
              <w:marRight w:val="0"/>
              <w:marTop w:val="0"/>
              <w:marBottom w:val="0"/>
              <w:divBdr>
                <w:top w:val="none" w:sz="0" w:space="0" w:color="auto"/>
                <w:left w:val="none" w:sz="0" w:space="0" w:color="auto"/>
                <w:bottom w:val="none" w:sz="0" w:space="0" w:color="auto"/>
                <w:right w:val="none" w:sz="0" w:space="0" w:color="auto"/>
              </w:divBdr>
            </w:div>
            <w:div w:id="1991396005">
              <w:marLeft w:val="0"/>
              <w:marRight w:val="0"/>
              <w:marTop w:val="0"/>
              <w:marBottom w:val="0"/>
              <w:divBdr>
                <w:top w:val="none" w:sz="0" w:space="0" w:color="auto"/>
                <w:left w:val="none" w:sz="0" w:space="0" w:color="auto"/>
                <w:bottom w:val="none" w:sz="0" w:space="0" w:color="auto"/>
                <w:right w:val="none" w:sz="0" w:space="0" w:color="auto"/>
              </w:divBdr>
            </w:div>
            <w:div w:id="20994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65922">
      <w:bodyDiv w:val="1"/>
      <w:marLeft w:val="0"/>
      <w:marRight w:val="0"/>
      <w:marTop w:val="0"/>
      <w:marBottom w:val="0"/>
      <w:divBdr>
        <w:top w:val="none" w:sz="0" w:space="0" w:color="auto"/>
        <w:left w:val="none" w:sz="0" w:space="0" w:color="auto"/>
        <w:bottom w:val="none" w:sz="0" w:space="0" w:color="auto"/>
        <w:right w:val="none" w:sz="0" w:space="0" w:color="auto"/>
      </w:divBdr>
      <w:divsChild>
        <w:div w:id="614142484">
          <w:blockQuote w:val="1"/>
          <w:marLeft w:val="96"/>
          <w:marRight w:val="0"/>
          <w:marTop w:val="0"/>
          <w:marBottom w:val="0"/>
          <w:divBdr>
            <w:top w:val="none" w:sz="0" w:space="0" w:color="auto"/>
            <w:left w:val="single" w:sz="6" w:space="6" w:color="CCCCCC"/>
            <w:bottom w:val="none" w:sz="0" w:space="0" w:color="auto"/>
            <w:right w:val="none" w:sz="0" w:space="0" w:color="auto"/>
          </w:divBdr>
        </w:div>
        <w:div w:id="746149875">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420414141">
      <w:bodyDiv w:val="1"/>
      <w:marLeft w:val="0"/>
      <w:marRight w:val="0"/>
      <w:marTop w:val="0"/>
      <w:marBottom w:val="0"/>
      <w:divBdr>
        <w:top w:val="none" w:sz="0" w:space="0" w:color="auto"/>
        <w:left w:val="none" w:sz="0" w:space="0" w:color="auto"/>
        <w:bottom w:val="none" w:sz="0" w:space="0" w:color="auto"/>
        <w:right w:val="none" w:sz="0" w:space="0" w:color="auto"/>
      </w:divBdr>
    </w:div>
    <w:div w:id="428087243">
      <w:bodyDiv w:val="1"/>
      <w:marLeft w:val="0"/>
      <w:marRight w:val="0"/>
      <w:marTop w:val="0"/>
      <w:marBottom w:val="0"/>
      <w:divBdr>
        <w:top w:val="none" w:sz="0" w:space="0" w:color="auto"/>
        <w:left w:val="none" w:sz="0" w:space="0" w:color="auto"/>
        <w:bottom w:val="none" w:sz="0" w:space="0" w:color="auto"/>
        <w:right w:val="none" w:sz="0" w:space="0" w:color="auto"/>
      </w:divBdr>
    </w:div>
    <w:div w:id="434332031">
      <w:bodyDiv w:val="1"/>
      <w:marLeft w:val="0"/>
      <w:marRight w:val="0"/>
      <w:marTop w:val="0"/>
      <w:marBottom w:val="0"/>
      <w:divBdr>
        <w:top w:val="none" w:sz="0" w:space="0" w:color="auto"/>
        <w:left w:val="none" w:sz="0" w:space="0" w:color="auto"/>
        <w:bottom w:val="none" w:sz="0" w:space="0" w:color="auto"/>
        <w:right w:val="none" w:sz="0" w:space="0" w:color="auto"/>
      </w:divBdr>
    </w:div>
    <w:div w:id="487869065">
      <w:bodyDiv w:val="1"/>
      <w:marLeft w:val="0"/>
      <w:marRight w:val="0"/>
      <w:marTop w:val="0"/>
      <w:marBottom w:val="0"/>
      <w:divBdr>
        <w:top w:val="none" w:sz="0" w:space="0" w:color="auto"/>
        <w:left w:val="none" w:sz="0" w:space="0" w:color="auto"/>
        <w:bottom w:val="none" w:sz="0" w:space="0" w:color="auto"/>
        <w:right w:val="none" w:sz="0" w:space="0" w:color="auto"/>
      </w:divBdr>
      <w:divsChild>
        <w:div w:id="281500479">
          <w:marLeft w:val="0"/>
          <w:marRight w:val="0"/>
          <w:marTop w:val="0"/>
          <w:marBottom w:val="0"/>
          <w:divBdr>
            <w:top w:val="none" w:sz="0" w:space="0" w:color="auto"/>
            <w:left w:val="none" w:sz="0" w:space="0" w:color="auto"/>
            <w:bottom w:val="none" w:sz="0" w:space="0" w:color="auto"/>
            <w:right w:val="none" w:sz="0" w:space="0" w:color="auto"/>
          </w:divBdr>
          <w:divsChild>
            <w:div w:id="9697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76700">
      <w:bodyDiv w:val="1"/>
      <w:marLeft w:val="0"/>
      <w:marRight w:val="0"/>
      <w:marTop w:val="0"/>
      <w:marBottom w:val="0"/>
      <w:divBdr>
        <w:top w:val="none" w:sz="0" w:space="0" w:color="auto"/>
        <w:left w:val="none" w:sz="0" w:space="0" w:color="auto"/>
        <w:bottom w:val="none" w:sz="0" w:space="0" w:color="auto"/>
        <w:right w:val="none" w:sz="0" w:space="0" w:color="auto"/>
      </w:divBdr>
    </w:div>
    <w:div w:id="514077283">
      <w:bodyDiv w:val="1"/>
      <w:marLeft w:val="0"/>
      <w:marRight w:val="0"/>
      <w:marTop w:val="0"/>
      <w:marBottom w:val="0"/>
      <w:divBdr>
        <w:top w:val="none" w:sz="0" w:space="0" w:color="auto"/>
        <w:left w:val="none" w:sz="0" w:space="0" w:color="auto"/>
        <w:bottom w:val="none" w:sz="0" w:space="0" w:color="auto"/>
        <w:right w:val="none" w:sz="0" w:space="0" w:color="auto"/>
      </w:divBdr>
      <w:divsChild>
        <w:div w:id="487332399">
          <w:marLeft w:val="0"/>
          <w:marRight w:val="0"/>
          <w:marTop w:val="0"/>
          <w:marBottom w:val="0"/>
          <w:divBdr>
            <w:top w:val="none" w:sz="0" w:space="0" w:color="auto"/>
            <w:left w:val="none" w:sz="0" w:space="0" w:color="auto"/>
            <w:bottom w:val="none" w:sz="0" w:space="0" w:color="auto"/>
            <w:right w:val="none" w:sz="0" w:space="0" w:color="auto"/>
          </w:divBdr>
          <w:divsChild>
            <w:div w:id="50976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1228">
      <w:bodyDiv w:val="1"/>
      <w:marLeft w:val="0"/>
      <w:marRight w:val="0"/>
      <w:marTop w:val="0"/>
      <w:marBottom w:val="0"/>
      <w:divBdr>
        <w:top w:val="none" w:sz="0" w:space="0" w:color="auto"/>
        <w:left w:val="none" w:sz="0" w:space="0" w:color="auto"/>
        <w:bottom w:val="none" w:sz="0" w:space="0" w:color="auto"/>
        <w:right w:val="none" w:sz="0" w:space="0" w:color="auto"/>
      </w:divBdr>
      <w:divsChild>
        <w:div w:id="2023044317">
          <w:marLeft w:val="0"/>
          <w:marRight w:val="0"/>
          <w:marTop w:val="0"/>
          <w:marBottom w:val="0"/>
          <w:divBdr>
            <w:top w:val="none" w:sz="0" w:space="0" w:color="auto"/>
            <w:left w:val="none" w:sz="0" w:space="0" w:color="auto"/>
            <w:bottom w:val="none" w:sz="0" w:space="0" w:color="auto"/>
            <w:right w:val="none" w:sz="0" w:space="0" w:color="auto"/>
          </w:divBdr>
        </w:div>
      </w:divsChild>
    </w:div>
    <w:div w:id="556404919">
      <w:bodyDiv w:val="1"/>
      <w:marLeft w:val="0"/>
      <w:marRight w:val="0"/>
      <w:marTop w:val="0"/>
      <w:marBottom w:val="0"/>
      <w:divBdr>
        <w:top w:val="none" w:sz="0" w:space="0" w:color="auto"/>
        <w:left w:val="none" w:sz="0" w:space="0" w:color="auto"/>
        <w:bottom w:val="none" w:sz="0" w:space="0" w:color="auto"/>
        <w:right w:val="none" w:sz="0" w:space="0" w:color="auto"/>
      </w:divBdr>
    </w:div>
    <w:div w:id="558637328">
      <w:bodyDiv w:val="1"/>
      <w:marLeft w:val="0"/>
      <w:marRight w:val="0"/>
      <w:marTop w:val="0"/>
      <w:marBottom w:val="0"/>
      <w:divBdr>
        <w:top w:val="none" w:sz="0" w:space="0" w:color="auto"/>
        <w:left w:val="none" w:sz="0" w:space="0" w:color="auto"/>
        <w:bottom w:val="none" w:sz="0" w:space="0" w:color="auto"/>
        <w:right w:val="none" w:sz="0" w:space="0" w:color="auto"/>
      </w:divBdr>
    </w:div>
    <w:div w:id="559874807">
      <w:bodyDiv w:val="1"/>
      <w:marLeft w:val="0"/>
      <w:marRight w:val="0"/>
      <w:marTop w:val="0"/>
      <w:marBottom w:val="0"/>
      <w:divBdr>
        <w:top w:val="none" w:sz="0" w:space="0" w:color="auto"/>
        <w:left w:val="none" w:sz="0" w:space="0" w:color="auto"/>
        <w:bottom w:val="none" w:sz="0" w:space="0" w:color="auto"/>
        <w:right w:val="none" w:sz="0" w:space="0" w:color="auto"/>
      </w:divBdr>
      <w:divsChild>
        <w:div w:id="80419986">
          <w:marLeft w:val="0"/>
          <w:marRight w:val="0"/>
          <w:marTop w:val="0"/>
          <w:marBottom w:val="0"/>
          <w:divBdr>
            <w:top w:val="none" w:sz="0" w:space="0" w:color="auto"/>
            <w:left w:val="none" w:sz="0" w:space="0" w:color="auto"/>
            <w:bottom w:val="none" w:sz="0" w:space="0" w:color="auto"/>
            <w:right w:val="none" w:sz="0" w:space="0" w:color="auto"/>
          </w:divBdr>
          <w:divsChild>
            <w:div w:id="70004223">
              <w:marLeft w:val="0"/>
              <w:marRight w:val="0"/>
              <w:marTop w:val="0"/>
              <w:marBottom w:val="0"/>
              <w:divBdr>
                <w:top w:val="none" w:sz="0" w:space="0" w:color="auto"/>
                <w:left w:val="none" w:sz="0" w:space="0" w:color="auto"/>
                <w:bottom w:val="none" w:sz="0" w:space="0" w:color="auto"/>
                <w:right w:val="none" w:sz="0" w:space="0" w:color="auto"/>
              </w:divBdr>
            </w:div>
            <w:div w:id="372311651">
              <w:marLeft w:val="0"/>
              <w:marRight w:val="0"/>
              <w:marTop w:val="0"/>
              <w:marBottom w:val="0"/>
              <w:divBdr>
                <w:top w:val="none" w:sz="0" w:space="0" w:color="auto"/>
                <w:left w:val="none" w:sz="0" w:space="0" w:color="auto"/>
                <w:bottom w:val="none" w:sz="0" w:space="0" w:color="auto"/>
                <w:right w:val="none" w:sz="0" w:space="0" w:color="auto"/>
              </w:divBdr>
            </w:div>
            <w:div w:id="400446920">
              <w:marLeft w:val="0"/>
              <w:marRight w:val="0"/>
              <w:marTop w:val="0"/>
              <w:marBottom w:val="0"/>
              <w:divBdr>
                <w:top w:val="none" w:sz="0" w:space="0" w:color="auto"/>
                <w:left w:val="none" w:sz="0" w:space="0" w:color="auto"/>
                <w:bottom w:val="none" w:sz="0" w:space="0" w:color="auto"/>
                <w:right w:val="none" w:sz="0" w:space="0" w:color="auto"/>
              </w:divBdr>
            </w:div>
            <w:div w:id="429590955">
              <w:marLeft w:val="0"/>
              <w:marRight w:val="0"/>
              <w:marTop w:val="0"/>
              <w:marBottom w:val="0"/>
              <w:divBdr>
                <w:top w:val="none" w:sz="0" w:space="0" w:color="auto"/>
                <w:left w:val="none" w:sz="0" w:space="0" w:color="auto"/>
                <w:bottom w:val="none" w:sz="0" w:space="0" w:color="auto"/>
                <w:right w:val="none" w:sz="0" w:space="0" w:color="auto"/>
              </w:divBdr>
            </w:div>
            <w:div w:id="533229183">
              <w:marLeft w:val="0"/>
              <w:marRight w:val="0"/>
              <w:marTop w:val="0"/>
              <w:marBottom w:val="0"/>
              <w:divBdr>
                <w:top w:val="none" w:sz="0" w:space="0" w:color="auto"/>
                <w:left w:val="none" w:sz="0" w:space="0" w:color="auto"/>
                <w:bottom w:val="none" w:sz="0" w:space="0" w:color="auto"/>
                <w:right w:val="none" w:sz="0" w:space="0" w:color="auto"/>
              </w:divBdr>
            </w:div>
            <w:div w:id="719552122">
              <w:marLeft w:val="0"/>
              <w:marRight w:val="0"/>
              <w:marTop w:val="0"/>
              <w:marBottom w:val="0"/>
              <w:divBdr>
                <w:top w:val="none" w:sz="0" w:space="0" w:color="auto"/>
                <w:left w:val="none" w:sz="0" w:space="0" w:color="auto"/>
                <w:bottom w:val="none" w:sz="0" w:space="0" w:color="auto"/>
                <w:right w:val="none" w:sz="0" w:space="0" w:color="auto"/>
              </w:divBdr>
            </w:div>
            <w:div w:id="1106576745">
              <w:marLeft w:val="0"/>
              <w:marRight w:val="0"/>
              <w:marTop w:val="0"/>
              <w:marBottom w:val="0"/>
              <w:divBdr>
                <w:top w:val="none" w:sz="0" w:space="0" w:color="auto"/>
                <w:left w:val="none" w:sz="0" w:space="0" w:color="auto"/>
                <w:bottom w:val="none" w:sz="0" w:space="0" w:color="auto"/>
                <w:right w:val="none" w:sz="0" w:space="0" w:color="auto"/>
              </w:divBdr>
            </w:div>
            <w:div w:id="1144617815">
              <w:marLeft w:val="0"/>
              <w:marRight w:val="0"/>
              <w:marTop w:val="0"/>
              <w:marBottom w:val="0"/>
              <w:divBdr>
                <w:top w:val="none" w:sz="0" w:space="0" w:color="auto"/>
                <w:left w:val="none" w:sz="0" w:space="0" w:color="auto"/>
                <w:bottom w:val="none" w:sz="0" w:space="0" w:color="auto"/>
                <w:right w:val="none" w:sz="0" w:space="0" w:color="auto"/>
              </w:divBdr>
            </w:div>
            <w:div w:id="1308392867">
              <w:marLeft w:val="0"/>
              <w:marRight w:val="0"/>
              <w:marTop w:val="0"/>
              <w:marBottom w:val="0"/>
              <w:divBdr>
                <w:top w:val="none" w:sz="0" w:space="0" w:color="auto"/>
                <w:left w:val="none" w:sz="0" w:space="0" w:color="auto"/>
                <w:bottom w:val="none" w:sz="0" w:space="0" w:color="auto"/>
                <w:right w:val="none" w:sz="0" w:space="0" w:color="auto"/>
              </w:divBdr>
            </w:div>
            <w:div w:id="1555195524">
              <w:marLeft w:val="0"/>
              <w:marRight w:val="0"/>
              <w:marTop w:val="0"/>
              <w:marBottom w:val="0"/>
              <w:divBdr>
                <w:top w:val="none" w:sz="0" w:space="0" w:color="auto"/>
                <w:left w:val="none" w:sz="0" w:space="0" w:color="auto"/>
                <w:bottom w:val="none" w:sz="0" w:space="0" w:color="auto"/>
                <w:right w:val="none" w:sz="0" w:space="0" w:color="auto"/>
              </w:divBdr>
            </w:div>
            <w:div w:id="1887403546">
              <w:marLeft w:val="0"/>
              <w:marRight w:val="0"/>
              <w:marTop w:val="0"/>
              <w:marBottom w:val="0"/>
              <w:divBdr>
                <w:top w:val="none" w:sz="0" w:space="0" w:color="auto"/>
                <w:left w:val="none" w:sz="0" w:space="0" w:color="auto"/>
                <w:bottom w:val="none" w:sz="0" w:space="0" w:color="auto"/>
                <w:right w:val="none" w:sz="0" w:space="0" w:color="auto"/>
              </w:divBdr>
            </w:div>
            <w:div w:id="1908027221">
              <w:marLeft w:val="0"/>
              <w:marRight w:val="0"/>
              <w:marTop w:val="0"/>
              <w:marBottom w:val="0"/>
              <w:divBdr>
                <w:top w:val="none" w:sz="0" w:space="0" w:color="auto"/>
                <w:left w:val="none" w:sz="0" w:space="0" w:color="auto"/>
                <w:bottom w:val="none" w:sz="0" w:space="0" w:color="auto"/>
                <w:right w:val="none" w:sz="0" w:space="0" w:color="auto"/>
              </w:divBdr>
            </w:div>
            <w:div w:id="1981957406">
              <w:marLeft w:val="0"/>
              <w:marRight w:val="0"/>
              <w:marTop w:val="0"/>
              <w:marBottom w:val="0"/>
              <w:divBdr>
                <w:top w:val="none" w:sz="0" w:space="0" w:color="auto"/>
                <w:left w:val="none" w:sz="0" w:space="0" w:color="auto"/>
                <w:bottom w:val="none" w:sz="0" w:space="0" w:color="auto"/>
                <w:right w:val="none" w:sz="0" w:space="0" w:color="auto"/>
              </w:divBdr>
            </w:div>
            <w:div w:id="1991471629">
              <w:marLeft w:val="0"/>
              <w:marRight w:val="0"/>
              <w:marTop w:val="0"/>
              <w:marBottom w:val="0"/>
              <w:divBdr>
                <w:top w:val="none" w:sz="0" w:space="0" w:color="auto"/>
                <w:left w:val="none" w:sz="0" w:space="0" w:color="auto"/>
                <w:bottom w:val="none" w:sz="0" w:space="0" w:color="auto"/>
                <w:right w:val="none" w:sz="0" w:space="0" w:color="auto"/>
              </w:divBdr>
            </w:div>
            <w:div w:id="1996910808">
              <w:marLeft w:val="0"/>
              <w:marRight w:val="0"/>
              <w:marTop w:val="0"/>
              <w:marBottom w:val="0"/>
              <w:divBdr>
                <w:top w:val="none" w:sz="0" w:space="0" w:color="auto"/>
                <w:left w:val="none" w:sz="0" w:space="0" w:color="auto"/>
                <w:bottom w:val="none" w:sz="0" w:space="0" w:color="auto"/>
                <w:right w:val="none" w:sz="0" w:space="0" w:color="auto"/>
              </w:divBdr>
            </w:div>
            <w:div w:id="20088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7449">
      <w:bodyDiv w:val="1"/>
      <w:marLeft w:val="0"/>
      <w:marRight w:val="0"/>
      <w:marTop w:val="0"/>
      <w:marBottom w:val="0"/>
      <w:divBdr>
        <w:top w:val="none" w:sz="0" w:space="0" w:color="auto"/>
        <w:left w:val="none" w:sz="0" w:space="0" w:color="auto"/>
        <w:bottom w:val="none" w:sz="0" w:space="0" w:color="auto"/>
        <w:right w:val="none" w:sz="0" w:space="0" w:color="auto"/>
      </w:divBdr>
      <w:divsChild>
        <w:div w:id="608664144">
          <w:marLeft w:val="0"/>
          <w:marRight w:val="0"/>
          <w:marTop w:val="0"/>
          <w:marBottom w:val="0"/>
          <w:divBdr>
            <w:top w:val="none" w:sz="0" w:space="0" w:color="auto"/>
            <w:left w:val="none" w:sz="0" w:space="0" w:color="auto"/>
            <w:bottom w:val="none" w:sz="0" w:space="0" w:color="auto"/>
            <w:right w:val="none" w:sz="0" w:space="0" w:color="auto"/>
          </w:divBdr>
        </w:div>
        <w:div w:id="2126996067">
          <w:marLeft w:val="0"/>
          <w:marRight w:val="0"/>
          <w:marTop w:val="0"/>
          <w:marBottom w:val="0"/>
          <w:divBdr>
            <w:top w:val="none" w:sz="0" w:space="0" w:color="auto"/>
            <w:left w:val="none" w:sz="0" w:space="0" w:color="auto"/>
            <w:bottom w:val="none" w:sz="0" w:space="0" w:color="auto"/>
            <w:right w:val="none" w:sz="0" w:space="0" w:color="auto"/>
          </w:divBdr>
        </w:div>
      </w:divsChild>
    </w:div>
    <w:div w:id="587885636">
      <w:bodyDiv w:val="1"/>
      <w:marLeft w:val="0"/>
      <w:marRight w:val="0"/>
      <w:marTop w:val="0"/>
      <w:marBottom w:val="0"/>
      <w:divBdr>
        <w:top w:val="none" w:sz="0" w:space="0" w:color="auto"/>
        <w:left w:val="none" w:sz="0" w:space="0" w:color="auto"/>
        <w:bottom w:val="none" w:sz="0" w:space="0" w:color="auto"/>
        <w:right w:val="none" w:sz="0" w:space="0" w:color="auto"/>
      </w:divBdr>
    </w:div>
    <w:div w:id="593974893">
      <w:bodyDiv w:val="1"/>
      <w:marLeft w:val="0"/>
      <w:marRight w:val="0"/>
      <w:marTop w:val="0"/>
      <w:marBottom w:val="0"/>
      <w:divBdr>
        <w:top w:val="none" w:sz="0" w:space="0" w:color="auto"/>
        <w:left w:val="none" w:sz="0" w:space="0" w:color="auto"/>
        <w:bottom w:val="none" w:sz="0" w:space="0" w:color="auto"/>
        <w:right w:val="none" w:sz="0" w:space="0" w:color="auto"/>
      </w:divBdr>
      <w:divsChild>
        <w:div w:id="1153065318">
          <w:marLeft w:val="0"/>
          <w:marRight w:val="0"/>
          <w:marTop w:val="0"/>
          <w:marBottom w:val="0"/>
          <w:divBdr>
            <w:top w:val="none" w:sz="0" w:space="0" w:color="auto"/>
            <w:left w:val="none" w:sz="0" w:space="0" w:color="auto"/>
            <w:bottom w:val="none" w:sz="0" w:space="0" w:color="auto"/>
            <w:right w:val="none" w:sz="0" w:space="0" w:color="auto"/>
          </w:divBdr>
          <w:divsChild>
            <w:div w:id="1212115844">
              <w:marLeft w:val="0"/>
              <w:marRight w:val="0"/>
              <w:marTop w:val="0"/>
              <w:marBottom w:val="0"/>
              <w:divBdr>
                <w:top w:val="none" w:sz="0" w:space="0" w:color="auto"/>
                <w:left w:val="none" w:sz="0" w:space="0" w:color="auto"/>
                <w:bottom w:val="none" w:sz="0" w:space="0" w:color="auto"/>
                <w:right w:val="none" w:sz="0" w:space="0" w:color="auto"/>
              </w:divBdr>
              <w:divsChild>
                <w:div w:id="9705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51120">
      <w:bodyDiv w:val="1"/>
      <w:marLeft w:val="0"/>
      <w:marRight w:val="0"/>
      <w:marTop w:val="0"/>
      <w:marBottom w:val="0"/>
      <w:divBdr>
        <w:top w:val="none" w:sz="0" w:space="0" w:color="auto"/>
        <w:left w:val="none" w:sz="0" w:space="0" w:color="auto"/>
        <w:bottom w:val="none" w:sz="0" w:space="0" w:color="auto"/>
        <w:right w:val="none" w:sz="0" w:space="0" w:color="auto"/>
      </w:divBdr>
      <w:divsChild>
        <w:div w:id="1387752840">
          <w:marLeft w:val="0"/>
          <w:marRight w:val="0"/>
          <w:marTop w:val="0"/>
          <w:marBottom w:val="0"/>
          <w:divBdr>
            <w:top w:val="none" w:sz="0" w:space="0" w:color="auto"/>
            <w:left w:val="none" w:sz="0" w:space="0" w:color="auto"/>
            <w:bottom w:val="none" w:sz="0" w:space="0" w:color="auto"/>
            <w:right w:val="none" w:sz="0" w:space="0" w:color="auto"/>
          </w:divBdr>
          <w:divsChild>
            <w:div w:id="72745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8473">
      <w:bodyDiv w:val="1"/>
      <w:marLeft w:val="0"/>
      <w:marRight w:val="0"/>
      <w:marTop w:val="0"/>
      <w:marBottom w:val="0"/>
      <w:divBdr>
        <w:top w:val="none" w:sz="0" w:space="0" w:color="auto"/>
        <w:left w:val="none" w:sz="0" w:space="0" w:color="auto"/>
        <w:bottom w:val="none" w:sz="0" w:space="0" w:color="auto"/>
        <w:right w:val="none" w:sz="0" w:space="0" w:color="auto"/>
      </w:divBdr>
    </w:div>
    <w:div w:id="654603771">
      <w:bodyDiv w:val="1"/>
      <w:marLeft w:val="0"/>
      <w:marRight w:val="0"/>
      <w:marTop w:val="0"/>
      <w:marBottom w:val="0"/>
      <w:divBdr>
        <w:top w:val="none" w:sz="0" w:space="0" w:color="auto"/>
        <w:left w:val="none" w:sz="0" w:space="0" w:color="auto"/>
        <w:bottom w:val="none" w:sz="0" w:space="0" w:color="auto"/>
        <w:right w:val="none" w:sz="0" w:space="0" w:color="auto"/>
      </w:divBdr>
      <w:divsChild>
        <w:div w:id="860585024">
          <w:marLeft w:val="0"/>
          <w:marRight w:val="0"/>
          <w:marTop w:val="0"/>
          <w:marBottom w:val="0"/>
          <w:divBdr>
            <w:top w:val="none" w:sz="0" w:space="0" w:color="auto"/>
            <w:left w:val="none" w:sz="0" w:space="0" w:color="auto"/>
            <w:bottom w:val="none" w:sz="0" w:space="0" w:color="auto"/>
            <w:right w:val="none" w:sz="0" w:space="0" w:color="auto"/>
          </w:divBdr>
        </w:div>
        <w:div w:id="1204364508">
          <w:marLeft w:val="0"/>
          <w:marRight w:val="0"/>
          <w:marTop w:val="0"/>
          <w:marBottom w:val="0"/>
          <w:divBdr>
            <w:top w:val="none" w:sz="0" w:space="0" w:color="auto"/>
            <w:left w:val="none" w:sz="0" w:space="0" w:color="auto"/>
            <w:bottom w:val="none" w:sz="0" w:space="0" w:color="auto"/>
            <w:right w:val="none" w:sz="0" w:space="0" w:color="auto"/>
          </w:divBdr>
        </w:div>
      </w:divsChild>
    </w:div>
    <w:div w:id="669407033">
      <w:bodyDiv w:val="1"/>
      <w:marLeft w:val="0"/>
      <w:marRight w:val="0"/>
      <w:marTop w:val="0"/>
      <w:marBottom w:val="0"/>
      <w:divBdr>
        <w:top w:val="none" w:sz="0" w:space="0" w:color="auto"/>
        <w:left w:val="none" w:sz="0" w:space="0" w:color="auto"/>
        <w:bottom w:val="none" w:sz="0" w:space="0" w:color="auto"/>
        <w:right w:val="none" w:sz="0" w:space="0" w:color="auto"/>
      </w:divBdr>
    </w:div>
    <w:div w:id="710155730">
      <w:bodyDiv w:val="1"/>
      <w:marLeft w:val="0"/>
      <w:marRight w:val="0"/>
      <w:marTop w:val="0"/>
      <w:marBottom w:val="0"/>
      <w:divBdr>
        <w:top w:val="none" w:sz="0" w:space="0" w:color="auto"/>
        <w:left w:val="none" w:sz="0" w:space="0" w:color="auto"/>
        <w:bottom w:val="none" w:sz="0" w:space="0" w:color="auto"/>
        <w:right w:val="none" w:sz="0" w:space="0" w:color="auto"/>
      </w:divBdr>
      <w:divsChild>
        <w:div w:id="680470348">
          <w:marLeft w:val="0"/>
          <w:marRight w:val="0"/>
          <w:marTop w:val="0"/>
          <w:marBottom w:val="0"/>
          <w:divBdr>
            <w:top w:val="none" w:sz="0" w:space="0" w:color="auto"/>
            <w:left w:val="none" w:sz="0" w:space="0" w:color="auto"/>
            <w:bottom w:val="none" w:sz="0" w:space="0" w:color="auto"/>
            <w:right w:val="none" w:sz="0" w:space="0" w:color="auto"/>
          </w:divBdr>
          <w:divsChild>
            <w:div w:id="156728454">
              <w:marLeft w:val="0"/>
              <w:marRight w:val="0"/>
              <w:marTop w:val="0"/>
              <w:marBottom w:val="0"/>
              <w:divBdr>
                <w:top w:val="none" w:sz="0" w:space="0" w:color="auto"/>
                <w:left w:val="none" w:sz="0" w:space="0" w:color="auto"/>
                <w:bottom w:val="none" w:sz="0" w:space="0" w:color="auto"/>
                <w:right w:val="none" w:sz="0" w:space="0" w:color="auto"/>
              </w:divBdr>
            </w:div>
            <w:div w:id="463934682">
              <w:marLeft w:val="0"/>
              <w:marRight w:val="0"/>
              <w:marTop w:val="0"/>
              <w:marBottom w:val="0"/>
              <w:divBdr>
                <w:top w:val="none" w:sz="0" w:space="0" w:color="auto"/>
                <w:left w:val="none" w:sz="0" w:space="0" w:color="auto"/>
                <w:bottom w:val="none" w:sz="0" w:space="0" w:color="auto"/>
                <w:right w:val="none" w:sz="0" w:space="0" w:color="auto"/>
              </w:divBdr>
            </w:div>
            <w:div w:id="12481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36987">
      <w:bodyDiv w:val="1"/>
      <w:marLeft w:val="0"/>
      <w:marRight w:val="0"/>
      <w:marTop w:val="0"/>
      <w:marBottom w:val="0"/>
      <w:divBdr>
        <w:top w:val="none" w:sz="0" w:space="0" w:color="auto"/>
        <w:left w:val="none" w:sz="0" w:space="0" w:color="auto"/>
        <w:bottom w:val="none" w:sz="0" w:space="0" w:color="auto"/>
        <w:right w:val="none" w:sz="0" w:space="0" w:color="auto"/>
      </w:divBdr>
    </w:div>
    <w:div w:id="722874838">
      <w:bodyDiv w:val="1"/>
      <w:marLeft w:val="0"/>
      <w:marRight w:val="0"/>
      <w:marTop w:val="0"/>
      <w:marBottom w:val="0"/>
      <w:divBdr>
        <w:top w:val="none" w:sz="0" w:space="0" w:color="auto"/>
        <w:left w:val="none" w:sz="0" w:space="0" w:color="auto"/>
        <w:bottom w:val="none" w:sz="0" w:space="0" w:color="auto"/>
        <w:right w:val="none" w:sz="0" w:space="0" w:color="auto"/>
      </w:divBdr>
    </w:div>
    <w:div w:id="735862397">
      <w:bodyDiv w:val="1"/>
      <w:marLeft w:val="0"/>
      <w:marRight w:val="0"/>
      <w:marTop w:val="0"/>
      <w:marBottom w:val="0"/>
      <w:divBdr>
        <w:top w:val="none" w:sz="0" w:space="0" w:color="auto"/>
        <w:left w:val="none" w:sz="0" w:space="0" w:color="auto"/>
        <w:bottom w:val="none" w:sz="0" w:space="0" w:color="auto"/>
        <w:right w:val="none" w:sz="0" w:space="0" w:color="auto"/>
      </w:divBdr>
    </w:div>
    <w:div w:id="739719304">
      <w:bodyDiv w:val="1"/>
      <w:marLeft w:val="0"/>
      <w:marRight w:val="0"/>
      <w:marTop w:val="0"/>
      <w:marBottom w:val="0"/>
      <w:divBdr>
        <w:top w:val="none" w:sz="0" w:space="0" w:color="auto"/>
        <w:left w:val="none" w:sz="0" w:space="0" w:color="auto"/>
        <w:bottom w:val="none" w:sz="0" w:space="0" w:color="auto"/>
        <w:right w:val="none" w:sz="0" w:space="0" w:color="auto"/>
      </w:divBdr>
    </w:div>
    <w:div w:id="743525487">
      <w:bodyDiv w:val="1"/>
      <w:marLeft w:val="0"/>
      <w:marRight w:val="0"/>
      <w:marTop w:val="0"/>
      <w:marBottom w:val="0"/>
      <w:divBdr>
        <w:top w:val="none" w:sz="0" w:space="0" w:color="auto"/>
        <w:left w:val="none" w:sz="0" w:space="0" w:color="auto"/>
        <w:bottom w:val="none" w:sz="0" w:space="0" w:color="auto"/>
        <w:right w:val="none" w:sz="0" w:space="0" w:color="auto"/>
      </w:divBdr>
    </w:div>
    <w:div w:id="750737773">
      <w:bodyDiv w:val="1"/>
      <w:marLeft w:val="0"/>
      <w:marRight w:val="0"/>
      <w:marTop w:val="0"/>
      <w:marBottom w:val="0"/>
      <w:divBdr>
        <w:top w:val="none" w:sz="0" w:space="0" w:color="auto"/>
        <w:left w:val="none" w:sz="0" w:space="0" w:color="auto"/>
        <w:bottom w:val="none" w:sz="0" w:space="0" w:color="auto"/>
        <w:right w:val="none" w:sz="0" w:space="0" w:color="auto"/>
      </w:divBdr>
      <w:divsChild>
        <w:div w:id="1533422159">
          <w:marLeft w:val="0"/>
          <w:marRight w:val="0"/>
          <w:marTop w:val="0"/>
          <w:marBottom w:val="0"/>
          <w:divBdr>
            <w:top w:val="none" w:sz="0" w:space="0" w:color="auto"/>
            <w:left w:val="none" w:sz="0" w:space="0" w:color="auto"/>
            <w:bottom w:val="none" w:sz="0" w:space="0" w:color="auto"/>
            <w:right w:val="none" w:sz="0" w:space="0" w:color="auto"/>
          </w:divBdr>
        </w:div>
      </w:divsChild>
    </w:div>
    <w:div w:id="780032900">
      <w:bodyDiv w:val="1"/>
      <w:marLeft w:val="0"/>
      <w:marRight w:val="0"/>
      <w:marTop w:val="0"/>
      <w:marBottom w:val="0"/>
      <w:divBdr>
        <w:top w:val="none" w:sz="0" w:space="0" w:color="auto"/>
        <w:left w:val="none" w:sz="0" w:space="0" w:color="auto"/>
        <w:bottom w:val="none" w:sz="0" w:space="0" w:color="auto"/>
        <w:right w:val="none" w:sz="0" w:space="0" w:color="auto"/>
      </w:divBdr>
    </w:div>
    <w:div w:id="780608971">
      <w:bodyDiv w:val="1"/>
      <w:marLeft w:val="0"/>
      <w:marRight w:val="0"/>
      <w:marTop w:val="0"/>
      <w:marBottom w:val="0"/>
      <w:divBdr>
        <w:top w:val="none" w:sz="0" w:space="0" w:color="auto"/>
        <w:left w:val="none" w:sz="0" w:space="0" w:color="auto"/>
        <w:bottom w:val="none" w:sz="0" w:space="0" w:color="auto"/>
        <w:right w:val="none" w:sz="0" w:space="0" w:color="auto"/>
      </w:divBdr>
    </w:div>
    <w:div w:id="821583954">
      <w:bodyDiv w:val="1"/>
      <w:marLeft w:val="0"/>
      <w:marRight w:val="0"/>
      <w:marTop w:val="0"/>
      <w:marBottom w:val="0"/>
      <w:divBdr>
        <w:top w:val="none" w:sz="0" w:space="0" w:color="auto"/>
        <w:left w:val="none" w:sz="0" w:space="0" w:color="auto"/>
        <w:bottom w:val="none" w:sz="0" w:space="0" w:color="auto"/>
        <w:right w:val="none" w:sz="0" w:space="0" w:color="auto"/>
      </w:divBdr>
    </w:div>
    <w:div w:id="826744533">
      <w:bodyDiv w:val="1"/>
      <w:marLeft w:val="0"/>
      <w:marRight w:val="0"/>
      <w:marTop w:val="0"/>
      <w:marBottom w:val="0"/>
      <w:divBdr>
        <w:top w:val="none" w:sz="0" w:space="0" w:color="auto"/>
        <w:left w:val="none" w:sz="0" w:space="0" w:color="auto"/>
        <w:bottom w:val="none" w:sz="0" w:space="0" w:color="auto"/>
        <w:right w:val="none" w:sz="0" w:space="0" w:color="auto"/>
      </w:divBdr>
    </w:div>
    <w:div w:id="842090002">
      <w:bodyDiv w:val="1"/>
      <w:marLeft w:val="0"/>
      <w:marRight w:val="0"/>
      <w:marTop w:val="0"/>
      <w:marBottom w:val="0"/>
      <w:divBdr>
        <w:top w:val="none" w:sz="0" w:space="0" w:color="auto"/>
        <w:left w:val="none" w:sz="0" w:space="0" w:color="auto"/>
        <w:bottom w:val="none" w:sz="0" w:space="0" w:color="auto"/>
        <w:right w:val="none" w:sz="0" w:space="0" w:color="auto"/>
      </w:divBdr>
    </w:div>
    <w:div w:id="842859380">
      <w:bodyDiv w:val="1"/>
      <w:marLeft w:val="0"/>
      <w:marRight w:val="0"/>
      <w:marTop w:val="0"/>
      <w:marBottom w:val="0"/>
      <w:divBdr>
        <w:top w:val="none" w:sz="0" w:space="0" w:color="auto"/>
        <w:left w:val="none" w:sz="0" w:space="0" w:color="auto"/>
        <w:bottom w:val="none" w:sz="0" w:space="0" w:color="auto"/>
        <w:right w:val="none" w:sz="0" w:space="0" w:color="auto"/>
      </w:divBdr>
      <w:divsChild>
        <w:div w:id="2141459572">
          <w:marLeft w:val="0"/>
          <w:marRight w:val="0"/>
          <w:marTop w:val="0"/>
          <w:marBottom w:val="0"/>
          <w:divBdr>
            <w:top w:val="none" w:sz="0" w:space="0" w:color="auto"/>
            <w:left w:val="none" w:sz="0" w:space="0" w:color="auto"/>
            <w:bottom w:val="none" w:sz="0" w:space="0" w:color="auto"/>
            <w:right w:val="none" w:sz="0" w:space="0" w:color="auto"/>
          </w:divBdr>
        </w:div>
      </w:divsChild>
    </w:div>
    <w:div w:id="848562700">
      <w:bodyDiv w:val="1"/>
      <w:marLeft w:val="0"/>
      <w:marRight w:val="0"/>
      <w:marTop w:val="0"/>
      <w:marBottom w:val="0"/>
      <w:divBdr>
        <w:top w:val="none" w:sz="0" w:space="0" w:color="auto"/>
        <w:left w:val="none" w:sz="0" w:space="0" w:color="auto"/>
        <w:bottom w:val="none" w:sz="0" w:space="0" w:color="auto"/>
        <w:right w:val="none" w:sz="0" w:space="0" w:color="auto"/>
      </w:divBdr>
      <w:divsChild>
        <w:div w:id="47073269">
          <w:marLeft w:val="0"/>
          <w:marRight w:val="0"/>
          <w:marTop w:val="0"/>
          <w:marBottom w:val="0"/>
          <w:divBdr>
            <w:top w:val="none" w:sz="0" w:space="0" w:color="auto"/>
            <w:left w:val="none" w:sz="0" w:space="0" w:color="auto"/>
            <w:bottom w:val="none" w:sz="0" w:space="0" w:color="auto"/>
            <w:right w:val="none" w:sz="0" w:space="0" w:color="auto"/>
          </w:divBdr>
          <w:divsChild>
            <w:div w:id="66415725">
              <w:marLeft w:val="0"/>
              <w:marRight w:val="0"/>
              <w:marTop w:val="0"/>
              <w:marBottom w:val="0"/>
              <w:divBdr>
                <w:top w:val="none" w:sz="0" w:space="0" w:color="auto"/>
                <w:left w:val="none" w:sz="0" w:space="0" w:color="auto"/>
                <w:bottom w:val="none" w:sz="0" w:space="0" w:color="auto"/>
                <w:right w:val="none" w:sz="0" w:space="0" w:color="auto"/>
              </w:divBdr>
            </w:div>
            <w:div w:id="635792612">
              <w:marLeft w:val="0"/>
              <w:marRight w:val="0"/>
              <w:marTop w:val="0"/>
              <w:marBottom w:val="0"/>
              <w:divBdr>
                <w:top w:val="none" w:sz="0" w:space="0" w:color="auto"/>
                <w:left w:val="none" w:sz="0" w:space="0" w:color="auto"/>
                <w:bottom w:val="none" w:sz="0" w:space="0" w:color="auto"/>
                <w:right w:val="none" w:sz="0" w:space="0" w:color="auto"/>
              </w:divBdr>
            </w:div>
            <w:div w:id="663776345">
              <w:marLeft w:val="0"/>
              <w:marRight w:val="0"/>
              <w:marTop w:val="0"/>
              <w:marBottom w:val="0"/>
              <w:divBdr>
                <w:top w:val="none" w:sz="0" w:space="0" w:color="auto"/>
                <w:left w:val="none" w:sz="0" w:space="0" w:color="auto"/>
                <w:bottom w:val="none" w:sz="0" w:space="0" w:color="auto"/>
                <w:right w:val="none" w:sz="0" w:space="0" w:color="auto"/>
              </w:divBdr>
            </w:div>
            <w:div w:id="735972522">
              <w:marLeft w:val="0"/>
              <w:marRight w:val="0"/>
              <w:marTop w:val="0"/>
              <w:marBottom w:val="0"/>
              <w:divBdr>
                <w:top w:val="none" w:sz="0" w:space="0" w:color="auto"/>
                <w:left w:val="none" w:sz="0" w:space="0" w:color="auto"/>
                <w:bottom w:val="none" w:sz="0" w:space="0" w:color="auto"/>
                <w:right w:val="none" w:sz="0" w:space="0" w:color="auto"/>
              </w:divBdr>
            </w:div>
            <w:div w:id="879434566">
              <w:marLeft w:val="0"/>
              <w:marRight w:val="0"/>
              <w:marTop w:val="0"/>
              <w:marBottom w:val="0"/>
              <w:divBdr>
                <w:top w:val="none" w:sz="0" w:space="0" w:color="auto"/>
                <w:left w:val="none" w:sz="0" w:space="0" w:color="auto"/>
                <w:bottom w:val="none" w:sz="0" w:space="0" w:color="auto"/>
                <w:right w:val="none" w:sz="0" w:space="0" w:color="auto"/>
              </w:divBdr>
            </w:div>
            <w:div w:id="897935568">
              <w:marLeft w:val="0"/>
              <w:marRight w:val="0"/>
              <w:marTop w:val="0"/>
              <w:marBottom w:val="0"/>
              <w:divBdr>
                <w:top w:val="none" w:sz="0" w:space="0" w:color="auto"/>
                <w:left w:val="none" w:sz="0" w:space="0" w:color="auto"/>
                <w:bottom w:val="none" w:sz="0" w:space="0" w:color="auto"/>
                <w:right w:val="none" w:sz="0" w:space="0" w:color="auto"/>
              </w:divBdr>
            </w:div>
            <w:div w:id="1160656030">
              <w:marLeft w:val="0"/>
              <w:marRight w:val="0"/>
              <w:marTop w:val="0"/>
              <w:marBottom w:val="0"/>
              <w:divBdr>
                <w:top w:val="none" w:sz="0" w:space="0" w:color="auto"/>
                <w:left w:val="none" w:sz="0" w:space="0" w:color="auto"/>
                <w:bottom w:val="none" w:sz="0" w:space="0" w:color="auto"/>
                <w:right w:val="none" w:sz="0" w:space="0" w:color="auto"/>
              </w:divBdr>
            </w:div>
            <w:div w:id="1283878169">
              <w:marLeft w:val="0"/>
              <w:marRight w:val="0"/>
              <w:marTop w:val="0"/>
              <w:marBottom w:val="0"/>
              <w:divBdr>
                <w:top w:val="none" w:sz="0" w:space="0" w:color="auto"/>
                <w:left w:val="none" w:sz="0" w:space="0" w:color="auto"/>
                <w:bottom w:val="none" w:sz="0" w:space="0" w:color="auto"/>
                <w:right w:val="none" w:sz="0" w:space="0" w:color="auto"/>
              </w:divBdr>
            </w:div>
            <w:div w:id="1902790768">
              <w:marLeft w:val="0"/>
              <w:marRight w:val="0"/>
              <w:marTop w:val="0"/>
              <w:marBottom w:val="0"/>
              <w:divBdr>
                <w:top w:val="none" w:sz="0" w:space="0" w:color="auto"/>
                <w:left w:val="none" w:sz="0" w:space="0" w:color="auto"/>
                <w:bottom w:val="none" w:sz="0" w:space="0" w:color="auto"/>
                <w:right w:val="none" w:sz="0" w:space="0" w:color="auto"/>
              </w:divBdr>
            </w:div>
            <w:div w:id="1930306690">
              <w:marLeft w:val="0"/>
              <w:marRight w:val="0"/>
              <w:marTop w:val="0"/>
              <w:marBottom w:val="0"/>
              <w:divBdr>
                <w:top w:val="none" w:sz="0" w:space="0" w:color="auto"/>
                <w:left w:val="none" w:sz="0" w:space="0" w:color="auto"/>
                <w:bottom w:val="none" w:sz="0" w:space="0" w:color="auto"/>
                <w:right w:val="none" w:sz="0" w:space="0" w:color="auto"/>
              </w:divBdr>
            </w:div>
            <w:div w:id="208352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29163">
      <w:bodyDiv w:val="1"/>
      <w:marLeft w:val="0"/>
      <w:marRight w:val="0"/>
      <w:marTop w:val="0"/>
      <w:marBottom w:val="0"/>
      <w:divBdr>
        <w:top w:val="none" w:sz="0" w:space="0" w:color="auto"/>
        <w:left w:val="none" w:sz="0" w:space="0" w:color="auto"/>
        <w:bottom w:val="none" w:sz="0" w:space="0" w:color="auto"/>
        <w:right w:val="none" w:sz="0" w:space="0" w:color="auto"/>
      </w:divBdr>
    </w:div>
    <w:div w:id="854928548">
      <w:bodyDiv w:val="1"/>
      <w:marLeft w:val="0"/>
      <w:marRight w:val="0"/>
      <w:marTop w:val="0"/>
      <w:marBottom w:val="0"/>
      <w:divBdr>
        <w:top w:val="none" w:sz="0" w:space="0" w:color="auto"/>
        <w:left w:val="none" w:sz="0" w:space="0" w:color="auto"/>
        <w:bottom w:val="none" w:sz="0" w:space="0" w:color="auto"/>
        <w:right w:val="none" w:sz="0" w:space="0" w:color="auto"/>
      </w:divBdr>
    </w:div>
    <w:div w:id="875774346">
      <w:bodyDiv w:val="1"/>
      <w:marLeft w:val="0"/>
      <w:marRight w:val="0"/>
      <w:marTop w:val="0"/>
      <w:marBottom w:val="0"/>
      <w:divBdr>
        <w:top w:val="none" w:sz="0" w:space="0" w:color="auto"/>
        <w:left w:val="none" w:sz="0" w:space="0" w:color="auto"/>
        <w:bottom w:val="none" w:sz="0" w:space="0" w:color="auto"/>
        <w:right w:val="none" w:sz="0" w:space="0" w:color="auto"/>
      </w:divBdr>
      <w:divsChild>
        <w:div w:id="1823307213">
          <w:marLeft w:val="0"/>
          <w:marRight w:val="0"/>
          <w:marTop w:val="0"/>
          <w:marBottom w:val="0"/>
          <w:divBdr>
            <w:top w:val="none" w:sz="0" w:space="0" w:color="auto"/>
            <w:left w:val="none" w:sz="0" w:space="0" w:color="auto"/>
            <w:bottom w:val="none" w:sz="0" w:space="0" w:color="auto"/>
            <w:right w:val="none" w:sz="0" w:space="0" w:color="auto"/>
          </w:divBdr>
        </w:div>
      </w:divsChild>
    </w:div>
    <w:div w:id="879560015">
      <w:bodyDiv w:val="1"/>
      <w:marLeft w:val="0"/>
      <w:marRight w:val="0"/>
      <w:marTop w:val="0"/>
      <w:marBottom w:val="0"/>
      <w:divBdr>
        <w:top w:val="none" w:sz="0" w:space="0" w:color="auto"/>
        <w:left w:val="none" w:sz="0" w:space="0" w:color="auto"/>
        <w:bottom w:val="none" w:sz="0" w:space="0" w:color="auto"/>
        <w:right w:val="none" w:sz="0" w:space="0" w:color="auto"/>
      </w:divBdr>
    </w:div>
    <w:div w:id="883491209">
      <w:bodyDiv w:val="1"/>
      <w:marLeft w:val="0"/>
      <w:marRight w:val="0"/>
      <w:marTop w:val="0"/>
      <w:marBottom w:val="0"/>
      <w:divBdr>
        <w:top w:val="none" w:sz="0" w:space="0" w:color="auto"/>
        <w:left w:val="none" w:sz="0" w:space="0" w:color="auto"/>
        <w:bottom w:val="none" w:sz="0" w:space="0" w:color="auto"/>
        <w:right w:val="none" w:sz="0" w:space="0" w:color="auto"/>
      </w:divBdr>
    </w:div>
    <w:div w:id="920984796">
      <w:bodyDiv w:val="1"/>
      <w:marLeft w:val="0"/>
      <w:marRight w:val="0"/>
      <w:marTop w:val="0"/>
      <w:marBottom w:val="0"/>
      <w:divBdr>
        <w:top w:val="none" w:sz="0" w:space="0" w:color="auto"/>
        <w:left w:val="none" w:sz="0" w:space="0" w:color="auto"/>
        <w:bottom w:val="none" w:sz="0" w:space="0" w:color="auto"/>
        <w:right w:val="none" w:sz="0" w:space="0" w:color="auto"/>
      </w:divBdr>
    </w:div>
    <w:div w:id="942881550">
      <w:bodyDiv w:val="1"/>
      <w:marLeft w:val="0"/>
      <w:marRight w:val="0"/>
      <w:marTop w:val="0"/>
      <w:marBottom w:val="0"/>
      <w:divBdr>
        <w:top w:val="none" w:sz="0" w:space="0" w:color="auto"/>
        <w:left w:val="none" w:sz="0" w:space="0" w:color="auto"/>
        <w:bottom w:val="none" w:sz="0" w:space="0" w:color="auto"/>
        <w:right w:val="none" w:sz="0" w:space="0" w:color="auto"/>
      </w:divBdr>
    </w:div>
    <w:div w:id="975646443">
      <w:bodyDiv w:val="1"/>
      <w:marLeft w:val="0"/>
      <w:marRight w:val="0"/>
      <w:marTop w:val="0"/>
      <w:marBottom w:val="0"/>
      <w:divBdr>
        <w:top w:val="none" w:sz="0" w:space="0" w:color="auto"/>
        <w:left w:val="none" w:sz="0" w:space="0" w:color="auto"/>
        <w:bottom w:val="none" w:sz="0" w:space="0" w:color="auto"/>
        <w:right w:val="none" w:sz="0" w:space="0" w:color="auto"/>
      </w:divBdr>
    </w:div>
    <w:div w:id="982781266">
      <w:bodyDiv w:val="1"/>
      <w:marLeft w:val="0"/>
      <w:marRight w:val="0"/>
      <w:marTop w:val="0"/>
      <w:marBottom w:val="0"/>
      <w:divBdr>
        <w:top w:val="none" w:sz="0" w:space="0" w:color="auto"/>
        <w:left w:val="none" w:sz="0" w:space="0" w:color="auto"/>
        <w:bottom w:val="none" w:sz="0" w:space="0" w:color="auto"/>
        <w:right w:val="none" w:sz="0" w:space="0" w:color="auto"/>
      </w:divBdr>
    </w:div>
    <w:div w:id="988293121">
      <w:bodyDiv w:val="1"/>
      <w:marLeft w:val="0"/>
      <w:marRight w:val="0"/>
      <w:marTop w:val="0"/>
      <w:marBottom w:val="0"/>
      <w:divBdr>
        <w:top w:val="none" w:sz="0" w:space="0" w:color="auto"/>
        <w:left w:val="none" w:sz="0" w:space="0" w:color="auto"/>
        <w:bottom w:val="none" w:sz="0" w:space="0" w:color="auto"/>
        <w:right w:val="none" w:sz="0" w:space="0" w:color="auto"/>
      </w:divBdr>
    </w:div>
    <w:div w:id="995493422">
      <w:bodyDiv w:val="1"/>
      <w:marLeft w:val="0"/>
      <w:marRight w:val="0"/>
      <w:marTop w:val="0"/>
      <w:marBottom w:val="0"/>
      <w:divBdr>
        <w:top w:val="none" w:sz="0" w:space="0" w:color="auto"/>
        <w:left w:val="none" w:sz="0" w:space="0" w:color="auto"/>
        <w:bottom w:val="none" w:sz="0" w:space="0" w:color="auto"/>
        <w:right w:val="none" w:sz="0" w:space="0" w:color="auto"/>
      </w:divBdr>
    </w:div>
    <w:div w:id="1006322153">
      <w:bodyDiv w:val="1"/>
      <w:marLeft w:val="0"/>
      <w:marRight w:val="0"/>
      <w:marTop w:val="0"/>
      <w:marBottom w:val="0"/>
      <w:divBdr>
        <w:top w:val="none" w:sz="0" w:space="0" w:color="auto"/>
        <w:left w:val="none" w:sz="0" w:space="0" w:color="auto"/>
        <w:bottom w:val="none" w:sz="0" w:space="0" w:color="auto"/>
        <w:right w:val="none" w:sz="0" w:space="0" w:color="auto"/>
      </w:divBdr>
    </w:div>
    <w:div w:id="1017191076">
      <w:bodyDiv w:val="1"/>
      <w:marLeft w:val="0"/>
      <w:marRight w:val="0"/>
      <w:marTop w:val="0"/>
      <w:marBottom w:val="0"/>
      <w:divBdr>
        <w:top w:val="none" w:sz="0" w:space="0" w:color="auto"/>
        <w:left w:val="none" w:sz="0" w:space="0" w:color="auto"/>
        <w:bottom w:val="none" w:sz="0" w:space="0" w:color="auto"/>
        <w:right w:val="none" w:sz="0" w:space="0" w:color="auto"/>
      </w:divBdr>
    </w:div>
    <w:div w:id="1027557334">
      <w:bodyDiv w:val="1"/>
      <w:marLeft w:val="0"/>
      <w:marRight w:val="0"/>
      <w:marTop w:val="0"/>
      <w:marBottom w:val="0"/>
      <w:divBdr>
        <w:top w:val="none" w:sz="0" w:space="0" w:color="auto"/>
        <w:left w:val="none" w:sz="0" w:space="0" w:color="auto"/>
        <w:bottom w:val="none" w:sz="0" w:space="0" w:color="auto"/>
        <w:right w:val="none" w:sz="0" w:space="0" w:color="auto"/>
      </w:divBdr>
    </w:div>
    <w:div w:id="1058281574">
      <w:bodyDiv w:val="1"/>
      <w:marLeft w:val="0"/>
      <w:marRight w:val="0"/>
      <w:marTop w:val="0"/>
      <w:marBottom w:val="0"/>
      <w:divBdr>
        <w:top w:val="none" w:sz="0" w:space="0" w:color="auto"/>
        <w:left w:val="none" w:sz="0" w:space="0" w:color="auto"/>
        <w:bottom w:val="none" w:sz="0" w:space="0" w:color="auto"/>
        <w:right w:val="none" w:sz="0" w:space="0" w:color="auto"/>
      </w:divBdr>
    </w:div>
    <w:div w:id="1064063035">
      <w:bodyDiv w:val="1"/>
      <w:marLeft w:val="0"/>
      <w:marRight w:val="0"/>
      <w:marTop w:val="0"/>
      <w:marBottom w:val="0"/>
      <w:divBdr>
        <w:top w:val="none" w:sz="0" w:space="0" w:color="auto"/>
        <w:left w:val="none" w:sz="0" w:space="0" w:color="auto"/>
        <w:bottom w:val="none" w:sz="0" w:space="0" w:color="auto"/>
        <w:right w:val="none" w:sz="0" w:space="0" w:color="auto"/>
      </w:divBdr>
    </w:div>
    <w:div w:id="1071468932">
      <w:bodyDiv w:val="1"/>
      <w:marLeft w:val="0"/>
      <w:marRight w:val="0"/>
      <w:marTop w:val="0"/>
      <w:marBottom w:val="0"/>
      <w:divBdr>
        <w:top w:val="none" w:sz="0" w:space="0" w:color="auto"/>
        <w:left w:val="none" w:sz="0" w:space="0" w:color="auto"/>
        <w:bottom w:val="none" w:sz="0" w:space="0" w:color="auto"/>
        <w:right w:val="none" w:sz="0" w:space="0" w:color="auto"/>
      </w:divBdr>
    </w:div>
    <w:div w:id="1073622950">
      <w:bodyDiv w:val="1"/>
      <w:marLeft w:val="0"/>
      <w:marRight w:val="0"/>
      <w:marTop w:val="0"/>
      <w:marBottom w:val="0"/>
      <w:divBdr>
        <w:top w:val="none" w:sz="0" w:space="0" w:color="auto"/>
        <w:left w:val="none" w:sz="0" w:space="0" w:color="auto"/>
        <w:bottom w:val="none" w:sz="0" w:space="0" w:color="auto"/>
        <w:right w:val="none" w:sz="0" w:space="0" w:color="auto"/>
      </w:divBdr>
    </w:div>
    <w:div w:id="1110783796">
      <w:bodyDiv w:val="1"/>
      <w:marLeft w:val="0"/>
      <w:marRight w:val="0"/>
      <w:marTop w:val="0"/>
      <w:marBottom w:val="0"/>
      <w:divBdr>
        <w:top w:val="none" w:sz="0" w:space="0" w:color="auto"/>
        <w:left w:val="none" w:sz="0" w:space="0" w:color="auto"/>
        <w:bottom w:val="none" w:sz="0" w:space="0" w:color="auto"/>
        <w:right w:val="none" w:sz="0" w:space="0" w:color="auto"/>
      </w:divBdr>
    </w:div>
    <w:div w:id="1131436152">
      <w:bodyDiv w:val="1"/>
      <w:marLeft w:val="0"/>
      <w:marRight w:val="0"/>
      <w:marTop w:val="0"/>
      <w:marBottom w:val="0"/>
      <w:divBdr>
        <w:top w:val="none" w:sz="0" w:space="0" w:color="auto"/>
        <w:left w:val="none" w:sz="0" w:space="0" w:color="auto"/>
        <w:bottom w:val="none" w:sz="0" w:space="0" w:color="auto"/>
        <w:right w:val="none" w:sz="0" w:space="0" w:color="auto"/>
      </w:divBdr>
    </w:div>
    <w:div w:id="1136724444">
      <w:bodyDiv w:val="1"/>
      <w:marLeft w:val="0"/>
      <w:marRight w:val="0"/>
      <w:marTop w:val="0"/>
      <w:marBottom w:val="0"/>
      <w:divBdr>
        <w:top w:val="none" w:sz="0" w:space="0" w:color="auto"/>
        <w:left w:val="none" w:sz="0" w:space="0" w:color="auto"/>
        <w:bottom w:val="none" w:sz="0" w:space="0" w:color="auto"/>
        <w:right w:val="none" w:sz="0" w:space="0" w:color="auto"/>
      </w:divBdr>
    </w:div>
    <w:div w:id="1138650015">
      <w:bodyDiv w:val="1"/>
      <w:marLeft w:val="0"/>
      <w:marRight w:val="0"/>
      <w:marTop w:val="0"/>
      <w:marBottom w:val="0"/>
      <w:divBdr>
        <w:top w:val="none" w:sz="0" w:space="0" w:color="auto"/>
        <w:left w:val="none" w:sz="0" w:space="0" w:color="auto"/>
        <w:bottom w:val="none" w:sz="0" w:space="0" w:color="auto"/>
        <w:right w:val="none" w:sz="0" w:space="0" w:color="auto"/>
      </w:divBdr>
    </w:div>
    <w:div w:id="1178303738">
      <w:bodyDiv w:val="1"/>
      <w:marLeft w:val="0"/>
      <w:marRight w:val="0"/>
      <w:marTop w:val="0"/>
      <w:marBottom w:val="0"/>
      <w:divBdr>
        <w:top w:val="none" w:sz="0" w:space="0" w:color="auto"/>
        <w:left w:val="none" w:sz="0" w:space="0" w:color="auto"/>
        <w:bottom w:val="none" w:sz="0" w:space="0" w:color="auto"/>
        <w:right w:val="none" w:sz="0" w:space="0" w:color="auto"/>
      </w:divBdr>
      <w:divsChild>
        <w:div w:id="527913671">
          <w:marLeft w:val="0"/>
          <w:marRight w:val="0"/>
          <w:marTop w:val="0"/>
          <w:marBottom w:val="0"/>
          <w:divBdr>
            <w:top w:val="none" w:sz="0" w:space="0" w:color="auto"/>
            <w:left w:val="none" w:sz="0" w:space="0" w:color="auto"/>
            <w:bottom w:val="none" w:sz="0" w:space="0" w:color="auto"/>
            <w:right w:val="none" w:sz="0" w:space="0" w:color="auto"/>
          </w:divBdr>
          <w:divsChild>
            <w:div w:id="823813595">
              <w:marLeft w:val="0"/>
              <w:marRight w:val="0"/>
              <w:marTop w:val="0"/>
              <w:marBottom w:val="0"/>
              <w:divBdr>
                <w:top w:val="none" w:sz="0" w:space="0" w:color="auto"/>
                <w:left w:val="none" w:sz="0" w:space="0" w:color="auto"/>
                <w:bottom w:val="none" w:sz="0" w:space="0" w:color="auto"/>
                <w:right w:val="none" w:sz="0" w:space="0" w:color="auto"/>
              </w:divBdr>
            </w:div>
            <w:div w:id="96596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01006">
      <w:bodyDiv w:val="1"/>
      <w:marLeft w:val="0"/>
      <w:marRight w:val="0"/>
      <w:marTop w:val="0"/>
      <w:marBottom w:val="0"/>
      <w:divBdr>
        <w:top w:val="none" w:sz="0" w:space="0" w:color="auto"/>
        <w:left w:val="none" w:sz="0" w:space="0" w:color="auto"/>
        <w:bottom w:val="none" w:sz="0" w:space="0" w:color="auto"/>
        <w:right w:val="none" w:sz="0" w:space="0" w:color="auto"/>
      </w:divBdr>
    </w:div>
    <w:div w:id="1187906720">
      <w:bodyDiv w:val="1"/>
      <w:marLeft w:val="0"/>
      <w:marRight w:val="0"/>
      <w:marTop w:val="0"/>
      <w:marBottom w:val="0"/>
      <w:divBdr>
        <w:top w:val="none" w:sz="0" w:space="0" w:color="auto"/>
        <w:left w:val="none" w:sz="0" w:space="0" w:color="auto"/>
        <w:bottom w:val="none" w:sz="0" w:space="0" w:color="auto"/>
        <w:right w:val="none" w:sz="0" w:space="0" w:color="auto"/>
      </w:divBdr>
    </w:div>
    <w:div w:id="1195460973">
      <w:bodyDiv w:val="1"/>
      <w:marLeft w:val="0"/>
      <w:marRight w:val="0"/>
      <w:marTop w:val="0"/>
      <w:marBottom w:val="0"/>
      <w:divBdr>
        <w:top w:val="none" w:sz="0" w:space="0" w:color="auto"/>
        <w:left w:val="none" w:sz="0" w:space="0" w:color="auto"/>
        <w:bottom w:val="none" w:sz="0" w:space="0" w:color="auto"/>
        <w:right w:val="none" w:sz="0" w:space="0" w:color="auto"/>
      </w:divBdr>
    </w:div>
    <w:div w:id="1210267507">
      <w:bodyDiv w:val="1"/>
      <w:marLeft w:val="0"/>
      <w:marRight w:val="0"/>
      <w:marTop w:val="0"/>
      <w:marBottom w:val="0"/>
      <w:divBdr>
        <w:top w:val="none" w:sz="0" w:space="0" w:color="auto"/>
        <w:left w:val="none" w:sz="0" w:space="0" w:color="auto"/>
        <w:bottom w:val="none" w:sz="0" w:space="0" w:color="auto"/>
        <w:right w:val="none" w:sz="0" w:space="0" w:color="auto"/>
      </w:divBdr>
    </w:div>
    <w:div w:id="1214847163">
      <w:bodyDiv w:val="1"/>
      <w:marLeft w:val="0"/>
      <w:marRight w:val="0"/>
      <w:marTop w:val="0"/>
      <w:marBottom w:val="0"/>
      <w:divBdr>
        <w:top w:val="none" w:sz="0" w:space="0" w:color="auto"/>
        <w:left w:val="none" w:sz="0" w:space="0" w:color="auto"/>
        <w:bottom w:val="none" w:sz="0" w:space="0" w:color="auto"/>
        <w:right w:val="none" w:sz="0" w:space="0" w:color="auto"/>
      </w:divBdr>
    </w:div>
    <w:div w:id="1216888082">
      <w:bodyDiv w:val="1"/>
      <w:marLeft w:val="0"/>
      <w:marRight w:val="0"/>
      <w:marTop w:val="0"/>
      <w:marBottom w:val="0"/>
      <w:divBdr>
        <w:top w:val="none" w:sz="0" w:space="0" w:color="auto"/>
        <w:left w:val="none" w:sz="0" w:space="0" w:color="auto"/>
        <w:bottom w:val="none" w:sz="0" w:space="0" w:color="auto"/>
        <w:right w:val="none" w:sz="0" w:space="0" w:color="auto"/>
      </w:divBdr>
      <w:divsChild>
        <w:div w:id="575475985">
          <w:marLeft w:val="0"/>
          <w:marRight w:val="0"/>
          <w:marTop w:val="0"/>
          <w:marBottom w:val="0"/>
          <w:divBdr>
            <w:top w:val="none" w:sz="0" w:space="0" w:color="auto"/>
            <w:left w:val="none" w:sz="0" w:space="0" w:color="auto"/>
            <w:bottom w:val="none" w:sz="0" w:space="0" w:color="auto"/>
            <w:right w:val="none" w:sz="0" w:space="0" w:color="auto"/>
          </w:divBdr>
          <w:divsChild>
            <w:div w:id="38743506">
              <w:marLeft w:val="0"/>
              <w:marRight w:val="0"/>
              <w:marTop w:val="0"/>
              <w:marBottom w:val="0"/>
              <w:divBdr>
                <w:top w:val="none" w:sz="0" w:space="0" w:color="auto"/>
                <w:left w:val="none" w:sz="0" w:space="0" w:color="auto"/>
                <w:bottom w:val="none" w:sz="0" w:space="0" w:color="auto"/>
                <w:right w:val="none" w:sz="0" w:space="0" w:color="auto"/>
              </w:divBdr>
            </w:div>
            <w:div w:id="53630595">
              <w:marLeft w:val="0"/>
              <w:marRight w:val="0"/>
              <w:marTop w:val="0"/>
              <w:marBottom w:val="0"/>
              <w:divBdr>
                <w:top w:val="none" w:sz="0" w:space="0" w:color="auto"/>
                <w:left w:val="none" w:sz="0" w:space="0" w:color="auto"/>
                <w:bottom w:val="none" w:sz="0" w:space="0" w:color="auto"/>
                <w:right w:val="none" w:sz="0" w:space="0" w:color="auto"/>
              </w:divBdr>
            </w:div>
            <w:div w:id="300616953">
              <w:marLeft w:val="0"/>
              <w:marRight w:val="0"/>
              <w:marTop w:val="0"/>
              <w:marBottom w:val="0"/>
              <w:divBdr>
                <w:top w:val="none" w:sz="0" w:space="0" w:color="auto"/>
                <w:left w:val="none" w:sz="0" w:space="0" w:color="auto"/>
                <w:bottom w:val="none" w:sz="0" w:space="0" w:color="auto"/>
                <w:right w:val="none" w:sz="0" w:space="0" w:color="auto"/>
              </w:divBdr>
            </w:div>
            <w:div w:id="312299239">
              <w:marLeft w:val="0"/>
              <w:marRight w:val="0"/>
              <w:marTop w:val="0"/>
              <w:marBottom w:val="0"/>
              <w:divBdr>
                <w:top w:val="none" w:sz="0" w:space="0" w:color="auto"/>
                <w:left w:val="none" w:sz="0" w:space="0" w:color="auto"/>
                <w:bottom w:val="none" w:sz="0" w:space="0" w:color="auto"/>
                <w:right w:val="none" w:sz="0" w:space="0" w:color="auto"/>
              </w:divBdr>
            </w:div>
            <w:div w:id="356807964">
              <w:marLeft w:val="0"/>
              <w:marRight w:val="0"/>
              <w:marTop w:val="0"/>
              <w:marBottom w:val="0"/>
              <w:divBdr>
                <w:top w:val="none" w:sz="0" w:space="0" w:color="auto"/>
                <w:left w:val="none" w:sz="0" w:space="0" w:color="auto"/>
                <w:bottom w:val="none" w:sz="0" w:space="0" w:color="auto"/>
                <w:right w:val="none" w:sz="0" w:space="0" w:color="auto"/>
              </w:divBdr>
            </w:div>
            <w:div w:id="600845749">
              <w:marLeft w:val="0"/>
              <w:marRight w:val="0"/>
              <w:marTop w:val="0"/>
              <w:marBottom w:val="0"/>
              <w:divBdr>
                <w:top w:val="none" w:sz="0" w:space="0" w:color="auto"/>
                <w:left w:val="none" w:sz="0" w:space="0" w:color="auto"/>
                <w:bottom w:val="none" w:sz="0" w:space="0" w:color="auto"/>
                <w:right w:val="none" w:sz="0" w:space="0" w:color="auto"/>
              </w:divBdr>
            </w:div>
            <w:div w:id="882639940">
              <w:marLeft w:val="0"/>
              <w:marRight w:val="0"/>
              <w:marTop w:val="0"/>
              <w:marBottom w:val="0"/>
              <w:divBdr>
                <w:top w:val="none" w:sz="0" w:space="0" w:color="auto"/>
                <w:left w:val="none" w:sz="0" w:space="0" w:color="auto"/>
                <w:bottom w:val="none" w:sz="0" w:space="0" w:color="auto"/>
                <w:right w:val="none" w:sz="0" w:space="0" w:color="auto"/>
              </w:divBdr>
            </w:div>
            <w:div w:id="972633162">
              <w:marLeft w:val="0"/>
              <w:marRight w:val="0"/>
              <w:marTop w:val="0"/>
              <w:marBottom w:val="0"/>
              <w:divBdr>
                <w:top w:val="none" w:sz="0" w:space="0" w:color="auto"/>
                <w:left w:val="none" w:sz="0" w:space="0" w:color="auto"/>
                <w:bottom w:val="none" w:sz="0" w:space="0" w:color="auto"/>
                <w:right w:val="none" w:sz="0" w:space="0" w:color="auto"/>
              </w:divBdr>
            </w:div>
            <w:div w:id="1007178227">
              <w:marLeft w:val="0"/>
              <w:marRight w:val="0"/>
              <w:marTop w:val="0"/>
              <w:marBottom w:val="0"/>
              <w:divBdr>
                <w:top w:val="none" w:sz="0" w:space="0" w:color="auto"/>
                <w:left w:val="none" w:sz="0" w:space="0" w:color="auto"/>
                <w:bottom w:val="none" w:sz="0" w:space="0" w:color="auto"/>
                <w:right w:val="none" w:sz="0" w:space="0" w:color="auto"/>
              </w:divBdr>
            </w:div>
            <w:div w:id="1075666969">
              <w:marLeft w:val="0"/>
              <w:marRight w:val="0"/>
              <w:marTop w:val="0"/>
              <w:marBottom w:val="0"/>
              <w:divBdr>
                <w:top w:val="none" w:sz="0" w:space="0" w:color="auto"/>
                <w:left w:val="none" w:sz="0" w:space="0" w:color="auto"/>
                <w:bottom w:val="none" w:sz="0" w:space="0" w:color="auto"/>
                <w:right w:val="none" w:sz="0" w:space="0" w:color="auto"/>
              </w:divBdr>
            </w:div>
            <w:div w:id="1168401613">
              <w:marLeft w:val="0"/>
              <w:marRight w:val="0"/>
              <w:marTop w:val="0"/>
              <w:marBottom w:val="0"/>
              <w:divBdr>
                <w:top w:val="none" w:sz="0" w:space="0" w:color="auto"/>
                <w:left w:val="none" w:sz="0" w:space="0" w:color="auto"/>
                <w:bottom w:val="none" w:sz="0" w:space="0" w:color="auto"/>
                <w:right w:val="none" w:sz="0" w:space="0" w:color="auto"/>
              </w:divBdr>
            </w:div>
            <w:div w:id="1289622640">
              <w:marLeft w:val="0"/>
              <w:marRight w:val="0"/>
              <w:marTop w:val="0"/>
              <w:marBottom w:val="0"/>
              <w:divBdr>
                <w:top w:val="none" w:sz="0" w:space="0" w:color="auto"/>
                <w:left w:val="none" w:sz="0" w:space="0" w:color="auto"/>
                <w:bottom w:val="none" w:sz="0" w:space="0" w:color="auto"/>
                <w:right w:val="none" w:sz="0" w:space="0" w:color="auto"/>
              </w:divBdr>
            </w:div>
            <w:div w:id="1421675657">
              <w:marLeft w:val="0"/>
              <w:marRight w:val="0"/>
              <w:marTop w:val="0"/>
              <w:marBottom w:val="0"/>
              <w:divBdr>
                <w:top w:val="none" w:sz="0" w:space="0" w:color="auto"/>
                <w:left w:val="none" w:sz="0" w:space="0" w:color="auto"/>
                <w:bottom w:val="none" w:sz="0" w:space="0" w:color="auto"/>
                <w:right w:val="none" w:sz="0" w:space="0" w:color="auto"/>
              </w:divBdr>
            </w:div>
            <w:div w:id="1647197428">
              <w:marLeft w:val="0"/>
              <w:marRight w:val="0"/>
              <w:marTop w:val="0"/>
              <w:marBottom w:val="0"/>
              <w:divBdr>
                <w:top w:val="none" w:sz="0" w:space="0" w:color="auto"/>
                <w:left w:val="none" w:sz="0" w:space="0" w:color="auto"/>
                <w:bottom w:val="none" w:sz="0" w:space="0" w:color="auto"/>
                <w:right w:val="none" w:sz="0" w:space="0" w:color="auto"/>
              </w:divBdr>
            </w:div>
            <w:div w:id="1883784938">
              <w:marLeft w:val="0"/>
              <w:marRight w:val="0"/>
              <w:marTop w:val="0"/>
              <w:marBottom w:val="0"/>
              <w:divBdr>
                <w:top w:val="none" w:sz="0" w:space="0" w:color="auto"/>
                <w:left w:val="none" w:sz="0" w:space="0" w:color="auto"/>
                <w:bottom w:val="none" w:sz="0" w:space="0" w:color="auto"/>
                <w:right w:val="none" w:sz="0" w:space="0" w:color="auto"/>
              </w:divBdr>
            </w:div>
            <w:div w:id="1925258485">
              <w:marLeft w:val="0"/>
              <w:marRight w:val="0"/>
              <w:marTop w:val="0"/>
              <w:marBottom w:val="0"/>
              <w:divBdr>
                <w:top w:val="none" w:sz="0" w:space="0" w:color="auto"/>
                <w:left w:val="none" w:sz="0" w:space="0" w:color="auto"/>
                <w:bottom w:val="none" w:sz="0" w:space="0" w:color="auto"/>
                <w:right w:val="none" w:sz="0" w:space="0" w:color="auto"/>
              </w:divBdr>
            </w:div>
            <w:div w:id="2063097646">
              <w:marLeft w:val="0"/>
              <w:marRight w:val="0"/>
              <w:marTop w:val="0"/>
              <w:marBottom w:val="0"/>
              <w:divBdr>
                <w:top w:val="none" w:sz="0" w:space="0" w:color="auto"/>
                <w:left w:val="none" w:sz="0" w:space="0" w:color="auto"/>
                <w:bottom w:val="none" w:sz="0" w:space="0" w:color="auto"/>
                <w:right w:val="none" w:sz="0" w:space="0" w:color="auto"/>
              </w:divBdr>
            </w:div>
            <w:div w:id="212592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6526">
      <w:bodyDiv w:val="1"/>
      <w:marLeft w:val="0"/>
      <w:marRight w:val="0"/>
      <w:marTop w:val="0"/>
      <w:marBottom w:val="0"/>
      <w:divBdr>
        <w:top w:val="none" w:sz="0" w:space="0" w:color="auto"/>
        <w:left w:val="none" w:sz="0" w:space="0" w:color="auto"/>
        <w:bottom w:val="none" w:sz="0" w:space="0" w:color="auto"/>
        <w:right w:val="none" w:sz="0" w:space="0" w:color="auto"/>
      </w:divBdr>
    </w:div>
    <w:div w:id="1225138341">
      <w:bodyDiv w:val="1"/>
      <w:marLeft w:val="0"/>
      <w:marRight w:val="0"/>
      <w:marTop w:val="0"/>
      <w:marBottom w:val="0"/>
      <w:divBdr>
        <w:top w:val="none" w:sz="0" w:space="0" w:color="auto"/>
        <w:left w:val="none" w:sz="0" w:space="0" w:color="auto"/>
        <w:bottom w:val="none" w:sz="0" w:space="0" w:color="auto"/>
        <w:right w:val="none" w:sz="0" w:space="0" w:color="auto"/>
      </w:divBdr>
    </w:div>
    <w:div w:id="1232234724">
      <w:bodyDiv w:val="1"/>
      <w:marLeft w:val="0"/>
      <w:marRight w:val="0"/>
      <w:marTop w:val="0"/>
      <w:marBottom w:val="0"/>
      <w:divBdr>
        <w:top w:val="none" w:sz="0" w:space="0" w:color="auto"/>
        <w:left w:val="none" w:sz="0" w:space="0" w:color="auto"/>
        <w:bottom w:val="none" w:sz="0" w:space="0" w:color="auto"/>
        <w:right w:val="none" w:sz="0" w:space="0" w:color="auto"/>
      </w:divBdr>
    </w:div>
    <w:div w:id="1233393884">
      <w:bodyDiv w:val="1"/>
      <w:marLeft w:val="0"/>
      <w:marRight w:val="0"/>
      <w:marTop w:val="0"/>
      <w:marBottom w:val="0"/>
      <w:divBdr>
        <w:top w:val="none" w:sz="0" w:space="0" w:color="auto"/>
        <w:left w:val="none" w:sz="0" w:space="0" w:color="auto"/>
        <w:bottom w:val="none" w:sz="0" w:space="0" w:color="auto"/>
        <w:right w:val="none" w:sz="0" w:space="0" w:color="auto"/>
      </w:divBdr>
      <w:divsChild>
        <w:div w:id="341708816">
          <w:marLeft w:val="0"/>
          <w:marRight w:val="0"/>
          <w:marTop w:val="0"/>
          <w:marBottom w:val="0"/>
          <w:divBdr>
            <w:top w:val="none" w:sz="0" w:space="0" w:color="auto"/>
            <w:left w:val="none" w:sz="0" w:space="0" w:color="auto"/>
            <w:bottom w:val="none" w:sz="0" w:space="0" w:color="auto"/>
            <w:right w:val="none" w:sz="0" w:space="0" w:color="auto"/>
          </w:divBdr>
          <w:divsChild>
            <w:div w:id="182549428">
              <w:marLeft w:val="0"/>
              <w:marRight w:val="0"/>
              <w:marTop w:val="0"/>
              <w:marBottom w:val="0"/>
              <w:divBdr>
                <w:top w:val="none" w:sz="0" w:space="0" w:color="auto"/>
                <w:left w:val="none" w:sz="0" w:space="0" w:color="auto"/>
                <w:bottom w:val="none" w:sz="0" w:space="0" w:color="auto"/>
                <w:right w:val="none" w:sz="0" w:space="0" w:color="auto"/>
              </w:divBdr>
            </w:div>
            <w:div w:id="936063797">
              <w:marLeft w:val="0"/>
              <w:marRight w:val="0"/>
              <w:marTop w:val="0"/>
              <w:marBottom w:val="0"/>
              <w:divBdr>
                <w:top w:val="none" w:sz="0" w:space="0" w:color="auto"/>
                <w:left w:val="none" w:sz="0" w:space="0" w:color="auto"/>
                <w:bottom w:val="none" w:sz="0" w:space="0" w:color="auto"/>
                <w:right w:val="none" w:sz="0" w:space="0" w:color="auto"/>
              </w:divBdr>
            </w:div>
            <w:div w:id="12350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0469">
      <w:bodyDiv w:val="1"/>
      <w:marLeft w:val="0"/>
      <w:marRight w:val="0"/>
      <w:marTop w:val="0"/>
      <w:marBottom w:val="0"/>
      <w:divBdr>
        <w:top w:val="none" w:sz="0" w:space="0" w:color="auto"/>
        <w:left w:val="none" w:sz="0" w:space="0" w:color="auto"/>
        <w:bottom w:val="none" w:sz="0" w:space="0" w:color="auto"/>
        <w:right w:val="none" w:sz="0" w:space="0" w:color="auto"/>
      </w:divBdr>
    </w:div>
    <w:div w:id="1244147645">
      <w:bodyDiv w:val="1"/>
      <w:marLeft w:val="0"/>
      <w:marRight w:val="0"/>
      <w:marTop w:val="0"/>
      <w:marBottom w:val="0"/>
      <w:divBdr>
        <w:top w:val="none" w:sz="0" w:space="0" w:color="auto"/>
        <w:left w:val="none" w:sz="0" w:space="0" w:color="auto"/>
        <w:bottom w:val="none" w:sz="0" w:space="0" w:color="auto"/>
        <w:right w:val="none" w:sz="0" w:space="0" w:color="auto"/>
      </w:divBdr>
      <w:divsChild>
        <w:div w:id="1866677257">
          <w:marLeft w:val="0"/>
          <w:marRight w:val="0"/>
          <w:marTop w:val="0"/>
          <w:marBottom w:val="0"/>
          <w:divBdr>
            <w:top w:val="none" w:sz="0" w:space="0" w:color="auto"/>
            <w:left w:val="none" w:sz="0" w:space="0" w:color="auto"/>
            <w:bottom w:val="none" w:sz="0" w:space="0" w:color="auto"/>
            <w:right w:val="none" w:sz="0" w:space="0" w:color="auto"/>
          </w:divBdr>
          <w:divsChild>
            <w:div w:id="441657999">
              <w:marLeft w:val="0"/>
              <w:marRight w:val="0"/>
              <w:marTop w:val="0"/>
              <w:marBottom w:val="0"/>
              <w:divBdr>
                <w:top w:val="none" w:sz="0" w:space="0" w:color="auto"/>
                <w:left w:val="none" w:sz="0" w:space="0" w:color="auto"/>
                <w:bottom w:val="none" w:sz="0" w:space="0" w:color="auto"/>
                <w:right w:val="none" w:sz="0" w:space="0" w:color="auto"/>
              </w:divBdr>
            </w:div>
            <w:div w:id="475491959">
              <w:marLeft w:val="0"/>
              <w:marRight w:val="0"/>
              <w:marTop w:val="0"/>
              <w:marBottom w:val="0"/>
              <w:divBdr>
                <w:top w:val="none" w:sz="0" w:space="0" w:color="auto"/>
                <w:left w:val="none" w:sz="0" w:space="0" w:color="auto"/>
                <w:bottom w:val="none" w:sz="0" w:space="0" w:color="auto"/>
                <w:right w:val="none" w:sz="0" w:space="0" w:color="auto"/>
              </w:divBdr>
            </w:div>
            <w:div w:id="1196237997">
              <w:marLeft w:val="0"/>
              <w:marRight w:val="0"/>
              <w:marTop w:val="0"/>
              <w:marBottom w:val="0"/>
              <w:divBdr>
                <w:top w:val="none" w:sz="0" w:space="0" w:color="auto"/>
                <w:left w:val="none" w:sz="0" w:space="0" w:color="auto"/>
                <w:bottom w:val="none" w:sz="0" w:space="0" w:color="auto"/>
                <w:right w:val="none" w:sz="0" w:space="0" w:color="auto"/>
              </w:divBdr>
            </w:div>
            <w:div w:id="191627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7129">
      <w:bodyDiv w:val="1"/>
      <w:marLeft w:val="0"/>
      <w:marRight w:val="0"/>
      <w:marTop w:val="0"/>
      <w:marBottom w:val="0"/>
      <w:divBdr>
        <w:top w:val="none" w:sz="0" w:space="0" w:color="auto"/>
        <w:left w:val="none" w:sz="0" w:space="0" w:color="auto"/>
        <w:bottom w:val="none" w:sz="0" w:space="0" w:color="auto"/>
        <w:right w:val="none" w:sz="0" w:space="0" w:color="auto"/>
      </w:divBdr>
    </w:div>
    <w:div w:id="1282036581">
      <w:bodyDiv w:val="1"/>
      <w:marLeft w:val="0"/>
      <w:marRight w:val="0"/>
      <w:marTop w:val="0"/>
      <w:marBottom w:val="0"/>
      <w:divBdr>
        <w:top w:val="none" w:sz="0" w:space="0" w:color="auto"/>
        <w:left w:val="none" w:sz="0" w:space="0" w:color="auto"/>
        <w:bottom w:val="none" w:sz="0" w:space="0" w:color="auto"/>
        <w:right w:val="none" w:sz="0" w:space="0" w:color="auto"/>
      </w:divBdr>
    </w:div>
    <w:div w:id="1283267274">
      <w:bodyDiv w:val="1"/>
      <w:marLeft w:val="0"/>
      <w:marRight w:val="0"/>
      <w:marTop w:val="0"/>
      <w:marBottom w:val="0"/>
      <w:divBdr>
        <w:top w:val="none" w:sz="0" w:space="0" w:color="auto"/>
        <w:left w:val="none" w:sz="0" w:space="0" w:color="auto"/>
        <w:bottom w:val="none" w:sz="0" w:space="0" w:color="auto"/>
        <w:right w:val="none" w:sz="0" w:space="0" w:color="auto"/>
      </w:divBdr>
    </w:div>
    <w:div w:id="1286696853">
      <w:bodyDiv w:val="1"/>
      <w:marLeft w:val="0"/>
      <w:marRight w:val="0"/>
      <w:marTop w:val="0"/>
      <w:marBottom w:val="0"/>
      <w:divBdr>
        <w:top w:val="none" w:sz="0" w:space="0" w:color="auto"/>
        <w:left w:val="none" w:sz="0" w:space="0" w:color="auto"/>
        <w:bottom w:val="none" w:sz="0" w:space="0" w:color="auto"/>
        <w:right w:val="none" w:sz="0" w:space="0" w:color="auto"/>
      </w:divBdr>
    </w:div>
    <w:div w:id="1290475946">
      <w:bodyDiv w:val="1"/>
      <w:marLeft w:val="0"/>
      <w:marRight w:val="0"/>
      <w:marTop w:val="0"/>
      <w:marBottom w:val="0"/>
      <w:divBdr>
        <w:top w:val="none" w:sz="0" w:space="0" w:color="auto"/>
        <w:left w:val="none" w:sz="0" w:space="0" w:color="auto"/>
        <w:bottom w:val="none" w:sz="0" w:space="0" w:color="auto"/>
        <w:right w:val="none" w:sz="0" w:space="0" w:color="auto"/>
      </w:divBdr>
    </w:div>
    <w:div w:id="1306660840">
      <w:bodyDiv w:val="1"/>
      <w:marLeft w:val="0"/>
      <w:marRight w:val="0"/>
      <w:marTop w:val="0"/>
      <w:marBottom w:val="0"/>
      <w:divBdr>
        <w:top w:val="none" w:sz="0" w:space="0" w:color="auto"/>
        <w:left w:val="none" w:sz="0" w:space="0" w:color="auto"/>
        <w:bottom w:val="none" w:sz="0" w:space="0" w:color="auto"/>
        <w:right w:val="none" w:sz="0" w:space="0" w:color="auto"/>
      </w:divBdr>
    </w:div>
    <w:div w:id="1306856656">
      <w:bodyDiv w:val="1"/>
      <w:marLeft w:val="0"/>
      <w:marRight w:val="0"/>
      <w:marTop w:val="0"/>
      <w:marBottom w:val="0"/>
      <w:divBdr>
        <w:top w:val="none" w:sz="0" w:space="0" w:color="auto"/>
        <w:left w:val="none" w:sz="0" w:space="0" w:color="auto"/>
        <w:bottom w:val="none" w:sz="0" w:space="0" w:color="auto"/>
        <w:right w:val="none" w:sz="0" w:space="0" w:color="auto"/>
      </w:divBdr>
    </w:div>
    <w:div w:id="1319266297">
      <w:bodyDiv w:val="1"/>
      <w:marLeft w:val="0"/>
      <w:marRight w:val="0"/>
      <w:marTop w:val="0"/>
      <w:marBottom w:val="0"/>
      <w:divBdr>
        <w:top w:val="none" w:sz="0" w:space="0" w:color="auto"/>
        <w:left w:val="none" w:sz="0" w:space="0" w:color="auto"/>
        <w:bottom w:val="none" w:sz="0" w:space="0" w:color="auto"/>
        <w:right w:val="none" w:sz="0" w:space="0" w:color="auto"/>
      </w:divBdr>
    </w:div>
    <w:div w:id="1325355362">
      <w:bodyDiv w:val="1"/>
      <w:marLeft w:val="0"/>
      <w:marRight w:val="0"/>
      <w:marTop w:val="0"/>
      <w:marBottom w:val="0"/>
      <w:divBdr>
        <w:top w:val="none" w:sz="0" w:space="0" w:color="auto"/>
        <w:left w:val="none" w:sz="0" w:space="0" w:color="auto"/>
        <w:bottom w:val="none" w:sz="0" w:space="0" w:color="auto"/>
        <w:right w:val="none" w:sz="0" w:space="0" w:color="auto"/>
      </w:divBdr>
      <w:divsChild>
        <w:div w:id="208151680">
          <w:marLeft w:val="0"/>
          <w:marRight w:val="0"/>
          <w:marTop w:val="0"/>
          <w:marBottom w:val="0"/>
          <w:divBdr>
            <w:top w:val="none" w:sz="0" w:space="0" w:color="auto"/>
            <w:left w:val="none" w:sz="0" w:space="0" w:color="auto"/>
            <w:bottom w:val="none" w:sz="0" w:space="0" w:color="auto"/>
            <w:right w:val="none" w:sz="0" w:space="0" w:color="auto"/>
          </w:divBdr>
          <w:divsChild>
            <w:div w:id="51848651">
              <w:marLeft w:val="0"/>
              <w:marRight w:val="0"/>
              <w:marTop w:val="0"/>
              <w:marBottom w:val="0"/>
              <w:divBdr>
                <w:top w:val="none" w:sz="0" w:space="0" w:color="auto"/>
                <w:left w:val="none" w:sz="0" w:space="0" w:color="auto"/>
                <w:bottom w:val="none" w:sz="0" w:space="0" w:color="auto"/>
                <w:right w:val="none" w:sz="0" w:space="0" w:color="auto"/>
              </w:divBdr>
            </w:div>
            <w:div w:id="134614345">
              <w:marLeft w:val="0"/>
              <w:marRight w:val="0"/>
              <w:marTop w:val="0"/>
              <w:marBottom w:val="0"/>
              <w:divBdr>
                <w:top w:val="none" w:sz="0" w:space="0" w:color="auto"/>
                <w:left w:val="none" w:sz="0" w:space="0" w:color="auto"/>
                <w:bottom w:val="none" w:sz="0" w:space="0" w:color="auto"/>
                <w:right w:val="none" w:sz="0" w:space="0" w:color="auto"/>
              </w:divBdr>
            </w:div>
            <w:div w:id="411395295">
              <w:marLeft w:val="0"/>
              <w:marRight w:val="0"/>
              <w:marTop w:val="0"/>
              <w:marBottom w:val="0"/>
              <w:divBdr>
                <w:top w:val="none" w:sz="0" w:space="0" w:color="auto"/>
                <w:left w:val="none" w:sz="0" w:space="0" w:color="auto"/>
                <w:bottom w:val="none" w:sz="0" w:space="0" w:color="auto"/>
                <w:right w:val="none" w:sz="0" w:space="0" w:color="auto"/>
              </w:divBdr>
            </w:div>
            <w:div w:id="421492730">
              <w:marLeft w:val="0"/>
              <w:marRight w:val="0"/>
              <w:marTop w:val="0"/>
              <w:marBottom w:val="0"/>
              <w:divBdr>
                <w:top w:val="none" w:sz="0" w:space="0" w:color="auto"/>
                <w:left w:val="none" w:sz="0" w:space="0" w:color="auto"/>
                <w:bottom w:val="none" w:sz="0" w:space="0" w:color="auto"/>
                <w:right w:val="none" w:sz="0" w:space="0" w:color="auto"/>
              </w:divBdr>
            </w:div>
            <w:div w:id="1026250243">
              <w:marLeft w:val="0"/>
              <w:marRight w:val="0"/>
              <w:marTop w:val="0"/>
              <w:marBottom w:val="0"/>
              <w:divBdr>
                <w:top w:val="none" w:sz="0" w:space="0" w:color="auto"/>
                <w:left w:val="none" w:sz="0" w:space="0" w:color="auto"/>
                <w:bottom w:val="none" w:sz="0" w:space="0" w:color="auto"/>
                <w:right w:val="none" w:sz="0" w:space="0" w:color="auto"/>
              </w:divBdr>
            </w:div>
            <w:div w:id="1075123194">
              <w:marLeft w:val="0"/>
              <w:marRight w:val="0"/>
              <w:marTop w:val="0"/>
              <w:marBottom w:val="0"/>
              <w:divBdr>
                <w:top w:val="none" w:sz="0" w:space="0" w:color="auto"/>
                <w:left w:val="none" w:sz="0" w:space="0" w:color="auto"/>
                <w:bottom w:val="none" w:sz="0" w:space="0" w:color="auto"/>
                <w:right w:val="none" w:sz="0" w:space="0" w:color="auto"/>
              </w:divBdr>
            </w:div>
            <w:div w:id="1091976073">
              <w:marLeft w:val="0"/>
              <w:marRight w:val="0"/>
              <w:marTop w:val="0"/>
              <w:marBottom w:val="0"/>
              <w:divBdr>
                <w:top w:val="none" w:sz="0" w:space="0" w:color="auto"/>
                <w:left w:val="none" w:sz="0" w:space="0" w:color="auto"/>
                <w:bottom w:val="none" w:sz="0" w:space="0" w:color="auto"/>
                <w:right w:val="none" w:sz="0" w:space="0" w:color="auto"/>
              </w:divBdr>
            </w:div>
            <w:div w:id="1130322282">
              <w:marLeft w:val="0"/>
              <w:marRight w:val="0"/>
              <w:marTop w:val="0"/>
              <w:marBottom w:val="0"/>
              <w:divBdr>
                <w:top w:val="none" w:sz="0" w:space="0" w:color="auto"/>
                <w:left w:val="none" w:sz="0" w:space="0" w:color="auto"/>
                <w:bottom w:val="none" w:sz="0" w:space="0" w:color="auto"/>
                <w:right w:val="none" w:sz="0" w:space="0" w:color="auto"/>
              </w:divBdr>
            </w:div>
            <w:div w:id="1250625599">
              <w:marLeft w:val="0"/>
              <w:marRight w:val="0"/>
              <w:marTop w:val="0"/>
              <w:marBottom w:val="0"/>
              <w:divBdr>
                <w:top w:val="none" w:sz="0" w:space="0" w:color="auto"/>
                <w:left w:val="none" w:sz="0" w:space="0" w:color="auto"/>
                <w:bottom w:val="none" w:sz="0" w:space="0" w:color="auto"/>
                <w:right w:val="none" w:sz="0" w:space="0" w:color="auto"/>
              </w:divBdr>
            </w:div>
            <w:div w:id="1275939495">
              <w:marLeft w:val="0"/>
              <w:marRight w:val="0"/>
              <w:marTop w:val="0"/>
              <w:marBottom w:val="0"/>
              <w:divBdr>
                <w:top w:val="none" w:sz="0" w:space="0" w:color="auto"/>
                <w:left w:val="none" w:sz="0" w:space="0" w:color="auto"/>
                <w:bottom w:val="none" w:sz="0" w:space="0" w:color="auto"/>
                <w:right w:val="none" w:sz="0" w:space="0" w:color="auto"/>
              </w:divBdr>
            </w:div>
            <w:div w:id="1332679925">
              <w:marLeft w:val="0"/>
              <w:marRight w:val="0"/>
              <w:marTop w:val="0"/>
              <w:marBottom w:val="0"/>
              <w:divBdr>
                <w:top w:val="none" w:sz="0" w:space="0" w:color="auto"/>
                <w:left w:val="none" w:sz="0" w:space="0" w:color="auto"/>
                <w:bottom w:val="none" w:sz="0" w:space="0" w:color="auto"/>
                <w:right w:val="none" w:sz="0" w:space="0" w:color="auto"/>
              </w:divBdr>
            </w:div>
            <w:div w:id="1574509359">
              <w:marLeft w:val="0"/>
              <w:marRight w:val="0"/>
              <w:marTop w:val="0"/>
              <w:marBottom w:val="0"/>
              <w:divBdr>
                <w:top w:val="none" w:sz="0" w:space="0" w:color="auto"/>
                <w:left w:val="none" w:sz="0" w:space="0" w:color="auto"/>
                <w:bottom w:val="none" w:sz="0" w:space="0" w:color="auto"/>
                <w:right w:val="none" w:sz="0" w:space="0" w:color="auto"/>
              </w:divBdr>
            </w:div>
            <w:div w:id="1658807285">
              <w:marLeft w:val="0"/>
              <w:marRight w:val="0"/>
              <w:marTop w:val="0"/>
              <w:marBottom w:val="0"/>
              <w:divBdr>
                <w:top w:val="none" w:sz="0" w:space="0" w:color="auto"/>
                <w:left w:val="none" w:sz="0" w:space="0" w:color="auto"/>
                <w:bottom w:val="none" w:sz="0" w:space="0" w:color="auto"/>
                <w:right w:val="none" w:sz="0" w:space="0" w:color="auto"/>
              </w:divBdr>
            </w:div>
            <w:div w:id="1668829625">
              <w:marLeft w:val="0"/>
              <w:marRight w:val="0"/>
              <w:marTop w:val="0"/>
              <w:marBottom w:val="0"/>
              <w:divBdr>
                <w:top w:val="none" w:sz="0" w:space="0" w:color="auto"/>
                <w:left w:val="none" w:sz="0" w:space="0" w:color="auto"/>
                <w:bottom w:val="none" w:sz="0" w:space="0" w:color="auto"/>
                <w:right w:val="none" w:sz="0" w:space="0" w:color="auto"/>
              </w:divBdr>
            </w:div>
            <w:div w:id="1705980241">
              <w:marLeft w:val="0"/>
              <w:marRight w:val="0"/>
              <w:marTop w:val="0"/>
              <w:marBottom w:val="0"/>
              <w:divBdr>
                <w:top w:val="none" w:sz="0" w:space="0" w:color="auto"/>
                <w:left w:val="none" w:sz="0" w:space="0" w:color="auto"/>
                <w:bottom w:val="none" w:sz="0" w:space="0" w:color="auto"/>
                <w:right w:val="none" w:sz="0" w:space="0" w:color="auto"/>
              </w:divBdr>
            </w:div>
            <w:div w:id="1751807483">
              <w:marLeft w:val="0"/>
              <w:marRight w:val="0"/>
              <w:marTop w:val="0"/>
              <w:marBottom w:val="0"/>
              <w:divBdr>
                <w:top w:val="none" w:sz="0" w:space="0" w:color="auto"/>
                <w:left w:val="none" w:sz="0" w:space="0" w:color="auto"/>
                <w:bottom w:val="none" w:sz="0" w:space="0" w:color="auto"/>
                <w:right w:val="none" w:sz="0" w:space="0" w:color="auto"/>
              </w:divBdr>
            </w:div>
            <w:div w:id="1786926245">
              <w:marLeft w:val="0"/>
              <w:marRight w:val="0"/>
              <w:marTop w:val="0"/>
              <w:marBottom w:val="0"/>
              <w:divBdr>
                <w:top w:val="none" w:sz="0" w:space="0" w:color="auto"/>
                <w:left w:val="none" w:sz="0" w:space="0" w:color="auto"/>
                <w:bottom w:val="none" w:sz="0" w:space="0" w:color="auto"/>
                <w:right w:val="none" w:sz="0" w:space="0" w:color="auto"/>
              </w:divBdr>
            </w:div>
            <w:div w:id="1811166947">
              <w:marLeft w:val="0"/>
              <w:marRight w:val="0"/>
              <w:marTop w:val="0"/>
              <w:marBottom w:val="0"/>
              <w:divBdr>
                <w:top w:val="none" w:sz="0" w:space="0" w:color="auto"/>
                <w:left w:val="none" w:sz="0" w:space="0" w:color="auto"/>
                <w:bottom w:val="none" w:sz="0" w:space="0" w:color="auto"/>
                <w:right w:val="none" w:sz="0" w:space="0" w:color="auto"/>
              </w:divBdr>
            </w:div>
            <w:div w:id="1839153837">
              <w:marLeft w:val="0"/>
              <w:marRight w:val="0"/>
              <w:marTop w:val="0"/>
              <w:marBottom w:val="0"/>
              <w:divBdr>
                <w:top w:val="none" w:sz="0" w:space="0" w:color="auto"/>
                <w:left w:val="none" w:sz="0" w:space="0" w:color="auto"/>
                <w:bottom w:val="none" w:sz="0" w:space="0" w:color="auto"/>
                <w:right w:val="none" w:sz="0" w:space="0" w:color="auto"/>
              </w:divBdr>
            </w:div>
            <w:div w:id="1957128873">
              <w:marLeft w:val="0"/>
              <w:marRight w:val="0"/>
              <w:marTop w:val="0"/>
              <w:marBottom w:val="0"/>
              <w:divBdr>
                <w:top w:val="none" w:sz="0" w:space="0" w:color="auto"/>
                <w:left w:val="none" w:sz="0" w:space="0" w:color="auto"/>
                <w:bottom w:val="none" w:sz="0" w:space="0" w:color="auto"/>
                <w:right w:val="none" w:sz="0" w:space="0" w:color="auto"/>
              </w:divBdr>
            </w:div>
            <w:div w:id="210877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4311">
      <w:bodyDiv w:val="1"/>
      <w:marLeft w:val="0"/>
      <w:marRight w:val="0"/>
      <w:marTop w:val="0"/>
      <w:marBottom w:val="0"/>
      <w:divBdr>
        <w:top w:val="none" w:sz="0" w:space="0" w:color="auto"/>
        <w:left w:val="none" w:sz="0" w:space="0" w:color="auto"/>
        <w:bottom w:val="none" w:sz="0" w:space="0" w:color="auto"/>
        <w:right w:val="none" w:sz="0" w:space="0" w:color="auto"/>
      </w:divBdr>
      <w:divsChild>
        <w:div w:id="167672532">
          <w:marLeft w:val="0"/>
          <w:marRight w:val="0"/>
          <w:marTop w:val="0"/>
          <w:marBottom w:val="0"/>
          <w:divBdr>
            <w:top w:val="none" w:sz="0" w:space="0" w:color="auto"/>
            <w:left w:val="none" w:sz="0" w:space="0" w:color="auto"/>
            <w:bottom w:val="none" w:sz="0" w:space="0" w:color="auto"/>
            <w:right w:val="none" w:sz="0" w:space="0" w:color="auto"/>
          </w:divBdr>
          <w:divsChild>
            <w:div w:id="262034301">
              <w:marLeft w:val="0"/>
              <w:marRight w:val="0"/>
              <w:marTop w:val="0"/>
              <w:marBottom w:val="0"/>
              <w:divBdr>
                <w:top w:val="none" w:sz="0" w:space="0" w:color="auto"/>
                <w:left w:val="none" w:sz="0" w:space="0" w:color="auto"/>
                <w:bottom w:val="none" w:sz="0" w:space="0" w:color="auto"/>
                <w:right w:val="none" w:sz="0" w:space="0" w:color="auto"/>
              </w:divBdr>
            </w:div>
            <w:div w:id="276913688">
              <w:marLeft w:val="0"/>
              <w:marRight w:val="0"/>
              <w:marTop w:val="0"/>
              <w:marBottom w:val="0"/>
              <w:divBdr>
                <w:top w:val="none" w:sz="0" w:space="0" w:color="auto"/>
                <w:left w:val="none" w:sz="0" w:space="0" w:color="auto"/>
                <w:bottom w:val="none" w:sz="0" w:space="0" w:color="auto"/>
                <w:right w:val="none" w:sz="0" w:space="0" w:color="auto"/>
              </w:divBdr>
            </w:div>
            <w:div w:id="291449042">
              <w:marLeft w:val="0"/>
              <w:marRight w:val="0"/>
              <w:marTop w:val="0"/>
              <w:marBottom w:val="0"/>
              <w:divBdr>
                <w:top w:val="none" w:sz="0" w:space="0" w:color="auto"/>
                <w:left w:val="none" w:sz="0" w:space="0" w:color="auto"/>
                <w:bottom w:val="none" w:sz="0" w:space="0" w:color="auto"/>
                <w:right w:val="none" w:sz="0" w:space="0" w:color="auto"/>
              </w:divBdr>
            </w:div>
            <w:div w:id="310714304">
              <w:marLeft w:val="0"/>
              <w:marRight w:val="0"/>
              <w:marTop w:val="0"/>
              <w:marBottom w:val="0"/>
              <w:divBdr>
                <w:top w:val="none" w:sz="0" w:space="0" w:color="auto"/>
                <w:left w:val="none" w:sz="0" w:space="0" w:color="auto"/>
                <w:bottom w:val="none" w:sz="0" w:space="0" w:color="auto"/>
                <w:right w:val="none" w:sz="0" w:space="0" w:color="auto"/>
              </w:divBdr>
            </w:div>
            <w:div w:id="505754196">
              <w:marLeft w:val="0"/>
              <w:marRight w:val="0"/>
              <w:marTop w:val="0"/>
              <w:marBottom w:val="0"/>
              <w:divBdr>
                <w:top w:val="none" w:sz="0" w:space="0" w:color="auto"/>
                <w:left w:val="none" w:sz="0" w:space="0" w:color="auto"/>
                <w:bottom w:val="none" w:sz="0" w:space="0" w:color="auto"/>
                <w:right w:val="none" w:sz="0" w:space="0" w:color="auto"/>
              </w:divBdr>
            </w:div>
            <w:div w:id="624772490">
              <w:marLeft w:val="0"/>
              <w:marRight w:val="0"/>
              <w:marTop w:val="0"/>
              <w:marBottom w:val="0"/>
              <w:divBdr>
                <w:top w:val="none" w:sz="0" w:space="0" w:color="auto"/>
                <w:left w:val="none" w:sz="0" w:space="0" w:color="auto"/>
                <w:bottom w:val="none" w:sz="0" w:space="0" w:color="auto"/>
                <w:right w:val="none" w:sz="0" w:space="0" w:color="auto"/>
              </w:divBdr>
            </w:div>
            <w:div w:id="661661252">
              <w:marLeft w:val="0"/>
              <w:marRight w:val="0"/>
              <w:marTop w:val="0"/>
              <w:marBottom w:val="0"/>
              <w:divBdr>
                <w:top w:val="none" w:sz="0" w:space="0" w:color="auto"/>
                <w:left w:val="none" w:sz="0" w:space="0" w:color="auto"/>
                <w:bottom w:val="none" w:sz="0" w:space="0" w:color="auto"/>
                <w:right w:val="none" w:sz="0" w:space="0" w:color="auto"/>
              </w:divBdr>
            </w:div>
            <w:div w:id="742532185">
              <w:marLeft w:val="0"/>
              <w:marRight w:val="0"/>
              <w:marTop w:val="0"/>
              <w:marBottom w:val="0"/>
              <w:divBdr>
                <w:top w:val="none" w:sz="0" w:space="0" w:color="auto"/>
                <w:left w:val="none" w:sz="0" w:space="0" w:color="auto"/>
                <w:bottom w:val="none" w:sz="0" w:space="0" w:color="auto"/>
                <w:right w:val="none" w:sz="0" w:space="0" w:color="auto"/>
              </w:divBdr>
            </w:div>
            <w:div w:id="830365416">
              <w:marLeft w:val="0"/>
              <w:marRight w:val="0"/>
              <w:marTop w:val="0"/>
              <w:marBottom w:val="0"/>
              <w:divBdr>
                <w:top w:val="none" w:sz="0" w:space="0" w:color="auto"/>
                <w:left w:val="none" w:sz="0" w:space="0" w:color="auto"/>
                <w:bottom w:val="none" w:sz="0" w:space="0" w:color="auto"/>
                <w:right w:val="none" w:sz="0" w:space="0" w:color="auto"/>
              </w:divBdr>
            </w:div>
            <w:div w:id="896890626">
              <w:marLeft w:val="0"/>
              <w:marRight w:val="0"/>
              <w:marTop w:val="0"/>
              <w:marBottom w:val="0"/>
              <w:divBdr>
                <w:top w:val="none" w:sz="0" w:space="0" w:color="auto"/>
                <w:left w:val="none" w:sz="0" w:space="0" w:color="auto"/>
                <w:bottom w:val="none" w:sz="0" w:space="0" w:color="auto"/>
                <w:right w:val="none" w:sz="0" w:space="0" w:color="auto"/>
              </w:divBdr>
            </w:div>
            <w:div w:id="911424604">
              <w:marLeft w:val="0"/>
              <w:marRight w:val="0"/>
              <w:marTop w:val="0"/>
              <w:marBottom w:val="0"/>
              <w:divBdr>
                <w:top w:val="none" w:sz="0" w:space="0" w:color="auto"/>
                <w:left w:val="none" w:sz="0" w:space="0" w:color="auto"/>
                <w:bottom w:val="none" w:sz="0" w:space="0" w:color="auto"/>
                <w:right w:val="none" w:sz="0" w:space="0" w:color="auto"/>
              </w:divBdr>
            </w:div>
            <w:div w:id="1018506237">
              <w:marLeft w:val="0"/>
              <w:marRight w:val="0"/>
              <w:marTop w:val="0"/>
              <w:marBottom w:val="0"/>
              <w:divBdr>
                <w:top w:val="none" w:sz="0" w:space="0" w:color="auto"/>
                <w:left w:val="none" w:sz="0" w:space="0" w:color="auto"/>
                <w:bottom w:val="none" w:sz="0" w:space="0" w:color="auto"/>
                <w:right w:val="none" w:sz="0" w:space="0" w:color="auto"/>
              </w:divBdr>
            </w:div>
            <w:div w:id="1273511377">
              <w:marLeft w:val="0"/>
              <w:marRight w:val="0"/>
              <w:marTop w:val="0"/>
              <w:marBottom w:val="0"/>
              <w:divBdr>
                <w:top w:val="none" w:sz="0" w:space="0" w:color="auto"/>
                <w:left w:val="none" w:sz="0" w:space="0" w:color="auto"/>
                <w:bottom w:val="none" w:sz="0" w:space="0" w:color="auto"/>
                <w:right w:val="none" w:sz="0" w:space="0" w:color="auto"/>
              </w:divBdr>
            </w:div>
            <w:div w:id="1777022170">
              <w:marLeft w:val="0"/>
              <w:marRight w:val="0"/>
              <w:marTop w:val="0"/>
              <w:marBottom w:val="0"/>
              <w:divBdr>
                <w:top w:val="none" w:sz="0" w:space="0" w:color="auto"/>
                <w:left w:val="none" w:sz="0" w:space="0" w:color="auto"/>
                <w:bottom w:val="none" w:sz="0" w:space="0" w:color="auto"/>
                <w:right w:val="none" w:sz="0" w:space="0" w:color="auto"/>
              </w:divBdr>
            </w:div>
            <w:div w:id="1934629510">
              <w:marLeft w:val="0"/>
              <w:marRight w:val="0"/>
              <w:marTop w:val="0"/>
              <w:marBottom w:val="0"/>
              <w:divBdr>
                <w:top w:val="none" w:sz="0" w:space="0" w:color="auto"/>
                <w:left w:val="none" w:sz="0" w:space="0" w:color="auto"/>
                <w:bottom w:val="none" w:sz="0" w:space="0" w:color="auto"/>
                <w:right w:val="none" w:sz="0" w:space="0" w:color="auto"/>
              </w:divBdr>
            </w:div>
            <w:div w:id="1992978548">
              <w:marLeft w:val="0"/>
              <w:marRight w:val="0"/>
              <w:marTop w:val="0"/>
              <w:marBottom w:val="0"/>
              <w:divBdr>
                <w:top w:val="none" w:sz="0" w:space="0" w:color="auto"/>
                <w:left w:val="none" w:sz="0" w:space="0" w:color="auto"/>
                <w:bottom w:val="none" w:sz="0" w:space="0" w:color="auto"/>
                <w:right w:val="none" w:sz="0" w:space="0" w:color="auto"/>
              </w:divBdr>
            </w:div>
            <w:div w:id="214056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92178">
      <w:bodyDiv w:val="1"/>
      <w:marLeft w:val="0"/>
      <w:marRight w:val="0"/>
      <w:marTop w:val="0"/>
      <w:marBottom w:val="0"/>
      <w:divBdr>
        <w:top w:val="none" w:sz="0" w:space="0" w:color="auto"/>
        <w:left w:val="none" w:sz="0" w:space="0" w:color="auto"/>
        <w:bottom w:val="none" w:sz="0" w:space="0" w:color="auto"/>
        <w:right w:val="none" w:sz="0" w:space="0" w:color="auto"/>
      </w:divBdr>
    </w:div>
    <w:div w:id="1406225383">
      <w:bodyDiv w:val="1"/>
      <w:marLeft w:val="0"/>
      <w:marRight w:val="0"/>
      <w:marTop w:val="0"/>
      <w:marBottom w:val="0"/>
      <w:divBdr>
        <w:top w:val="none" w:sz="0" w:space="0" w:color="auto"/>
        <w:left w:val="none" w:sz="0" w:space="0" w:color="auto"/>
        <w:bottom w:val="none" w:sz="0" w:space="0" w:color="auto"/>
        <w:right w:val="none" w:sz="0" w:space="0" w:color="auto"/>
      </w:divBdr>
    </w:div>
    <w:div w:id="1408920940">
      <w:bodyDiv w:val="1"/>
      <w:marLeft w:val="0"/>
      <w:marRight w:val="0"/>
      <w:marTop w:val="0"/>
      <w:marBottom w:val="0"/>
      <w:divBdr>
        <w:top w:val="none" w:sz="0" w:space="0" w:color="auto"/>
        <w:left w:val="none" w:sz="0" w:space="0" w:color="auto"/>
        <w:bottom w:val="none" w:sz="0" w:space="0" w:color="auto"/>
        <w:right w:val="none" w:sz="0" w:space="0" w:color="auto"/>
      </w:divBdr>
    </w:div>
    <w:div w:id="1419667678">
      <w:bodyDiv w:val="1"/>
      <w:marLeft w:val="0"/>
      <w:marRight w:val="0"/>
      <w:marTop w:val="0"/>
      <w:marBottom w:val="0"/>
      <w:divBdr>
        <w:top w:val="none" w:sz="0" w:space="0" w:color="auto"/>
        <w:left w:val="none" w:sz="0" w:space="0" w:color="auto"/>
        <w:bottom w:val="none" w:sz="0" w:space="0" w:color="auto"/>
        <w:right w:val="none" w:sz="0" w:space="0" w:color="auto"/>
      </w:divBdr>
    </w:div>
    <w:div w:id="1434014759">
      <w:bodyDiv w:val="1"/>
      <w:marLeft w:val="0"/>
      <w:marRight w:val="0"/>
      <w:marTop w:val="0"/>
      <w:marBottom w:val="0"/>
      <w:divBdr>
        <w:top w:val="none" w:sz="0" w:space="0" w:color="auto"/>
        <w:left w:val="none" w:sz="0" w:space="0" w:color="auto"/>
        <w:bottom w:val="none" w:sz="0" w:space="0" w:color="auto"/>
        <w:right w:val="none" w:sz="0" w:space="0" w:color="auto"/>
      </w:divBdr>
    </w:div>
    <w:div w:id="1437671057">
      <w:bodyDiv w:val="1"/>
      <w:marLeft w:val="0"/>
      <w:marRight w:val="0"/>
      <w:marTop w:val="0"/>
      <w:marBottom w:val="0"/>
      <w:divBdr>
        <w:top w:val="none" w:sz="0" w:space="0" w:color="auto"/>
        <w:left w:val="none" w:sz="0" w:space="0" w:color="auto"/>
        <w:bottom w:val="none" w:sz="0" w:space="0" w:color="auto"/>
        <w:right w:val="none" w:sz="0" w:space="0" w:color="auto"/>
      </w:divBdr>
    </w:div>
    <w:div w:id="1473136727">
      <w:bodyDiv w:val="1"/>
      <w:marLeft w:val="0"/>
      <w:marRight w:val="0"/>
      <w:marTop w:val="0"/>
      <w:marBottom w:val="0"/>
      <w:divBdr>
        <w:top w:val="none" w:sz="0" w:space="0" w:color="auto"/>
        <w:left w:val="none" w:sz="0" w:space="0" w:color="auto"/>
        <w:bottom w:val="none" w:sz="0" w:space="0" w:color="auto"/>
        <w:right w:val="none" w:sz="0" w:space="0" w:color="auto"/>
      </w:divBdr>
    </w:div>
    <w:div w:id="1495531989">
      <w:bodyDiv w:val="1"/>
      <w:marLeft w:val="0"/>
      <w:marRight w:val="0"/>
      <w:marTop w:val="0"/>
      <w:marBottom w:val="0"/>
      <w:divBdr>
        <w:top w:val="none" w:sz="0" w:space="0" w:color="auto"/>
        <w:left w:val="none" w:sz="0" w:space="0" w:color="auto"/>
        <w:bottom w:val="none" w:sz="0" w:space="0" w:color="auto"/>
        <w:right w:val="none" w:sz="0" w:space="0" w:color="auto"/>
      </w:divBdr>
    </w:div>
    <w:div w:id="1504857393">
      <w:bodyDiv w:val="1"/>
      <w:marLeft w:val="0"/>
      <w:marRight w:val="0"/>
      <w:marTop w:val="0"/>
      <w:marBottom w:val="0"/>
      <w:divBdr>
        <w:top w:val="none" w:sz="0" w:space="0" w:color="auto"/>
        <w:left w:val="none" w:sz="0" w:space="0" w:color="auto"/>
        <w:bottom w:val="none" w:sz="0" w:space="0" w:color="auto"/>
        <w:right w:val="none" w:sz="0" w:space="0" w:color="auto"/>
      </w:divBdr>
    </w:div>
    <w:div w:id="1548882620">
      <w:bodyDiv w:val="1"/>
      <w:marLeft w:val="0"/>
      <w:marRight w:val="0"/>
      <w:marTop w:val="0"/>
      <w:marBottom w:val="0"/>
      <w:divBdr>
        <w:top w:val="none" w:sz="0" w:space="0" w:color="auto"/>
        <w:left w:val="none" w:sz="0" w:space="0" w:color="auto"/>
        <w:bottom w:val="none" w:sz="0" w:space="0" w:color="auto"/>
        <w:right w:val="none" w:sz="0" w:space="0" w:color="auto"/>
      </w:divBdr>
      <w:divsChild>
        <w:div w:id="47388873">
          <w:marLeft w:val="0"/>
          <w:marRight w:val="0"/>
          <w:marTop w:val="0"/>
          <w:marBottom w:val="0"/>
          <w:divBdr>
            <w:top w:val="none" w:sz="0" w:space="0" w:color="auto"/>
            <w:left w:val="none" w:sz="0" w:space="0" w:color="auto"/>
            <w:bottom w:val="none" w:sz="0" w:space="0" w:color="auto"/>
            <w:right w:val="none" w:sz="0" w:space="0" w:color="auto"/>
          </w:divBdr>
          <w:divsChild>
            <w:div w:id="861674840">
              <w:marLeft w:val="0"/>
              <w:marRight w:val="0"/>
              <w:marTop w:val="0"/>
              <w:marBottom w:val="0"/>
              <w:divBdr>
                <w:top w:val="none" w:sz="0" w:space="0" w:color="auto"/>
                <w:left w:val="none" w:sz="0" w:space="0" w:color="auto"/>
                <w:bottom w:val="none" w:sz="0" w:space="0" w:color="auto"/>
                <w:right w:val="none" w:sz="0" w:space="0" w:color="auto"/>
              </w:divBdr>
            </w:div>
            <w:div w:id="1194727725">
              <w:marLeft w:val="0"/>
              <w:marRight w:val="0"/>
              <w:marTop w:val="0"/>
              <w:marBottom w:val="0"/>
              <w:divBdr>
                <w:top w:val="none" w:sz="0" w:space="0" w:color="auto"/>
                <w:left w:val="none" w:sz="0" w:space="0" w:color="auto"/>
                <w:bottom w:val="none" w:sz="0" w:space="0" w:color="auto"/>
                <w:right w:val="none" w:sz="0" w:space="0" w:color="auto"/>
              </w:divBdr>
            </w:div>
            <w:div w:id="1254898096">
              <w:marLeft w:val="0"/>
              <w:marRight w:val="0"/>
              <w:marTop w:val="0"/>
              <w:marBottom w:val="0"/>
              <w:divBdr>
                <w:top w:val="none" w:sz="0" w:space="0" w:color="auto"/>
                <w:left w:val="none" w:sz="0" w:space="0" w:color="auto"/>
                <w:bottom w:val="none" w:sz="0" w:space="0" w:color="auto"/>
                <w:right w:val="none" w:sz="0" w:space="0" w:color="auto"/>
              </w:divBdr>
            </w:div>
            <w:div w:id="1544825715">
              <w:marLeft w:val="0"/>
              <w:marRight w:val="0"/>
              <w:marTop w:val="0"/>
              <w:marBottom w:val="0"/>
              <w:divBdr>
                <w:top w:val="none" w:sz="0" w:space="0" w:color="auto"/>
                <w:left w:val="none" w:sz="0" w:space="0" w:color="auto"/>
                <w:bottom w:val="none" w:sz="0" w:space="0" w:color="auto"/>
                <w:right w:val="none" w:sz="0" w:space="0" w:color="auto"/>
              </w:divBdr>
            </w:div>
            <w:div w:id="15516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4711">
      <w:bodyDiv w:val="1"/>
      <w:marLeft w:val="0"/>
      <w:marRight w:val="0"/>
      <w:marTop w:val="0"/>
      <w:marBottom w:val="0"/>
      <w:divBdr>
        <w:top w:val="none" w:sz="0" w:space="0" w:color="auto"/>
        <w:left w:val="none" w:sz="0" w:space="0" w:color="auto"/>
        <w:bottom w:val="none" w:sz="0" w:space="0" w:color="auto"/>
        <w:right w:val="none" w:sz="0" w:space="0" w:color="auto"/>
      </w:divBdr>
    </w:div>
    <w:div w:id="1555266489">
      <w:bodyDiv w:val="1"/>
      <w:marLeft w:val="0"/>
      <w:marRight w:val="0"/>
      <w:marTop w:val="0"/>
      <w:marBottom w:val="0"/>
      <w:divBdr>
        <w:top w:val="none" w:sz="0" w:space="0" w:color="auto"/>
        <w:left w:val="none" w:sz="0" w:space="0" w:color="auto"/>
        <w:bottom w:val="none" w:sz="0" w:space="0" w:color="auto"/>
        <w:right w:val="none" w:sz="0" w:space="0" w:color="auto"/>
      </w:divBdr>
      <w:divsChild>
        <w:div w:id="1488857327">
          <w:marLeft w:val="0"/>
          <w:marRight w:val="0"/>
          <w:marTop w:val="0"/>
          <w:marBottom w:val="0"/>
          <w:divBdr>
            <w:top w:val="none" w:sz="0" w:space="0" w:color="auto"/>
            <w:left w:val="none" w:sz="0" w:space="0" w:color="auto"/>
            <w:bottom w:val="none" w:sz="0" w:space="0" w:color="auto"/>
            <w:right w:val="none" w:sz="0" w:space="0" w:color="auto"/>
          </w:divBdr>
          <w:divsChild>
            <w:div w:id="139408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97623">
      <w:bodyDiv w:val="1"/>
      <w:marLeft w:val="0"/>
      <w:marRight w:val="0"/>
      <w:marTop w:val="0"/>
      <w:marBottom w:val="0"/>
      <w:divBdr>
        <w:top w:val="none" w:sz="0" w:space="0" w:color="auto"/>
        <w:left w:val="none" w:sz="0" w:space="0" w:color="auto"/>
        <w:bottom w:val="none" w:sz="0" w:space="0" w:color="auto"/>
        <w:right w:val="none" w:sz="0" w:space="0" w:color="auto"/>
      </w:divBdr>
    </w:div>
    <w:div w:id="1594319415">
      <w:bodyDiv w:val="1"/>
      <w:marLeft w:val="0"/>
      <w:marRight w:val="0"/>
      <w:marTop w:val="0"/>
      <w:marBottom w:val="0"/>
      <w:divBdr>
        <w:top w:val="none" w:sz="0" w:space="0" w:color="auto"/>
        <w:left w:val="none" w:sz="0" w:space="0" w:color="auto"/>
        <w:bottom w:val="none" w:sz="0" w:space="0" w:color="auto"/>
        <w:right w:val="none" w:sz="0" w:space="0" w:color="auto"/>
      </w:divBdr>
    </w:div>
    <w:div w:id="1607541531">
      <w:bodyDiv w:val="1"/>
      <w:marLeft w:val="0"/>
      <w:marRight w:val="0"/>
      <w:marTop w:val="0"/>
      <w:marBottom w:val="0"/>
      <w:divBdr>
        <w:top w:val="none" w:sz="0" w:space="0" w:color="auto"/>
        <w:left w:val="none" w:sz="0" w:space="0" w:color="auto"/>
        <w:bottom w:val="none" w:sz="0" w:space="0" w:color="auto"/>
        <w:right w:val="none" w:sz="0" w:space="0" w:color="auto"/>
      </w:divBdr>
    </w:div>
    <w:div w:id="1607928473">
      <w:bodyDiv w:val="1"/>
      <w:marLeft w:val="0"/>
      <w:marRight w:val="0"/>
      <w:marTop w:val="0"/>
      <w:marBottom w:val="0"/>
      <w:divBdr>
        <w:top w:val="none" w:sz="0" w:space="0" w:color="auto"/>
        <w:left w:val="none" w:sz="0" w:space="0" w:color="auto"/>
        <w:bottom w:val="none" w:sz="0" w:space="0" w:color="auto"/>
        <w:right w:val="none" w:sz="0" w:space="0" w:color="auto"/>
      </w:divBdr>
    </w:div>
    <w:div w:id="1621183279">
      <w:bodyDiv w:val="1"/>
      <w:marLeft w:val="0"/>
      <w:marRight w:val="0"/>
      <w:marTop w:val="0"/>
      <w:marBottom w:val="0"/>
      <w:divBdr>
        <w:top w:val="none" w:sz="0" w:space="0" w:color="auto"/>
        <w:left w:val="none" w:sz="0" w:space="0" w:color="auto"/>
        <w:bottom w:val="none" w:sz="0" w:space="0" w:color="auto"/>
        <w:right w:val="none" w:sz="0" w:space="0" w:color="auto"/>
      </w:divBdr>
    </w:div>
    <w:div w:id="1628195410">
      <w:bodyDiv w:val="1"/>
      <w:marLeft w:val="0"/>
      <w:marRight w:val="0"/>
      <w:marTop w:val="0"/>
      <w:marBottom w:val="0"/>
      <w:divBdr>
        <w:top w:val="none" w:sz="0" w:space="0" w:color="auto"/>
        <w:left w:val="none" w:sz="0" w:space="0" w:color="auto"/>
        <w:bottom w:val="none" w:sz="0" w:space="0" w:color="auto"/>
        <w:right w:val="none" w:sz="0" w:space="0" w:color="auto"/>
      </w:divBdr>
    </w:div>
    <w:div w:id="1630086713">
      <w:bodyDiv w:val="1"/>
      <w:marLeft w:val="0"/>
      <w:marRight w:val="0"/>
      <w:marTop w:val="0"/>
      <w:marBottom w:val="0"/>
      <w:divBdr>
        <w:top w:val="none" w:sz="0" w:space="0" w:color="auto"/>
        <w:left w:val="none" w:sz="0" w:space="0" w:color="auto"/>
        <w:bottom w:val="none" w:sz="0" w:space="0" w:color="auto"/>
        <w:right w:val="none" w:sz="0" w:space="0" w:color="auto"/>
      </w:divBdr>
    </w:div>
    <w:div w:id="1662153714">
      <w:bodyDiv w:val="1"/>
      <w:marLeft w:val="0"/>
      <w:marRight w:val="0"/>
      <w:marTop w:val="0"/>
      <w:marBottom w:val="0"/>
      <w:divBdr>
        <w:top w:val="none" w:sz="0" w:space="0" w:color="auto"/>
        <w:left w:val="none" w:sz="0" w:space="0" w:color="auto"/>
        <w:bottom w:val="none" w:sz="0" w:space="0" w:color="auto"/>
        <w:right w:val="none" w:sz="0" w:space="0" w:color="auto"/>
      </w:divBdr>
      <w:divsChild>
        <w:div w:id="126632246">
          <w:marLeft w:val="0"/>
          <w:marRight w:val="0"/>
          <w:marTop w:val="0"/>
          <w:marBottom w:val="0"/>
          <w:divBdr>
            <w:top w:val="none" w:sz="0" w:space="0" w:color="auto"/>
            <w:left w:val="none" w:sz="0" w:space="0" w:color="auto"/>
            <w:bottom w:val="none" w:sz="0" w:space="0" w:color="auto"/>
            <w:right w:val="none" w:sz="0" w:space="0" w:color="auto"/>
          </w:divBdr>
        </w:div>
      </w:divsChild>
    </w:div>
    <w:div w:id="1677223022">
      <w:bodyDiv w:val="1"/>
      <w:marLeft w:val="0"/>
      <w:marRight w:val="0"/>
      <w:marTop w:val="0"/>
      <w:marBottom w:val="0"/>
      <w:divBdr>
        <w:top w:val="none" w:sz="0" w:space="0" w:color="auto"/>
        <w:left w:val="none" w:sz="0" w:space="0" w:color="auto"/>
        <w:bottom w:val="none" w:sz="0" w:space="0" w:color="auto"/>
        <w:right w:val="none" w:sz="0" w:space="0" w:color="auto"/>
      </w:divBdr>
    </w:div>
    <w:div w:id="1689327181">
      <w:bodyDiv w:val="1"/>
      <w:marLeft w:val="0"/>
      <w:marRight w:val="0"/>
      <w:marTop w:val="0"/>
      <w:marBottom w:val="0"/>
      <w:divBdr>
        <w:top w:val="none" w:sz="0" w:space="0" w:color="auto"/>
        <w:left w:val="none" w:sz="0" w:space="0" w:color="auto"/>
        <w:bottom w:val="none" w:sz="0" w:space="0" w:color="auto"/>
        <w:right w:val="none" w:sz="0" w:space="0" w:color="auto"/>
      </w:divBdr>
    </w:div>
    <w:div w:id="1698460122">
      <w:bodyDiv w:val="1"/>
      <w:marLeft w:val="0"/>
      <w:marRight w:val="0"/>
      <w:marTop w:val="0"/>
      <w:marBottom w:val="0"/>
      <w:divBdr>
        <w:top w:val="none" w:sz="0" w:space="0" w:color="auto"/>
        <w:left w:val="none" w:sz="0" w:space="0" w:color="auto"/>
        <w:bottom w:val="none" w:sz="0" w:space="0" w:color="auto"/>
        <w:right w:val="none" w:sz="0" w:space="0" w:color="auto"/>
      </w:divBdr>
    </w:div>
    <w:div w:id="1703624798">
      <w:bodyDiv w:val="1"/>
      <w:marLeft w:val="0"/>
      <w:marRight w:val="0"/>
      <w:marTop w:val="0"/>
      <w:marBottom w:val="0"/>
      <w:divBdr>
        <w:top w:val="none" w:sz="0" w:space="0" w:color="auto"/>
        <w:left w:val="none" w:sz="0" w:space="0" w:color="auto"/>
        <w:bottom w:val="none" w:sz="0" w:space="0" w:color="auto"/>
        <w:right w:val="none" w:sz="0" w:space="0" w:color="auto"/>
      </w:divBdr>
    </w:div>
    <w:div w:id="1714962860">
      <w:bodyDiv w:val="1"/>
      <w:marLeft w:val="0"/>
      <w:marRight w:val="0"/>
      <w:marTop w:val="0"/>
      <w:marBottom w:val="0"/>
      <w:divBdr>
        <w:top w:val="none" w:sz="0" w:space="0" w:color="auto"/>
        <w:left w:val="none" w:sz="0" w:space="0" w:color="auto"/>
        <w:bottom w:val="none" w:sz="0" w:space="0" w:color="auto"/>
        <w:right w:val="none" w:sz="0" w:space="0" w:color="auto"/>
      </w:divBdr>
    </w:div>
    <w:div w:id="1744373650">
      <w:bodyDiv w:val="1"/>
      <w:marLeft w:val="0"/>
      <w:marRight w:val="0"/>
      <w:marTop w:val="0"/>
      <w:marBottom w:val="0"/>
      <w:divBdr>
        <w:top w:val="none" w:sz="0" w:space="0" w:color="auto"/>
        <w:left w:val="none" w:sz="0" w:space="0" w:color="auto"/>
        <w:bottom w:val="none" w:sz="0" w:space="0" w:color="auto"/>
        <w:right w:val="none" w:sz="0" w:space="0" w:color="auto"/>
      </w:divBdr>
    </w:div>
    <w:div w:id="1753240188">
      <w:bodyDiv w:val="1"/>
      <w:marLeft w:val="0"/>
      <w:marRight w:val="0"/>
      <w:marTop w:val="0"/>
      <w:marBottom w:val="0"/>
      <w:divBdr>
        <w:top w:val="none" w:sz="0" w:space="0" w:color="auto"/>
        <w:left w:val="none" w:sz="0" w:space="0" w:color="auto"/>
        <w:bottom w:val="none" w:sz="0" w:space="0" w:color="auto"/>
        <w:right w:val="none" w:sz="0" w:space="0" w:color="auto"/>
      </w:divBdr>
    </w:div>
    <w:div w:id="1780099882">
      <w:bodyDiv w:val="1"/>
      <w:marLeft w:val="0"/>
      <w:marRight w:val="0"/>
      <w:marTop w:val="0"/>
      <w:marBottom w:val="0"/>
      <w:divBdr>
        <w:top w:val="none" w:sz="0" w:space="0" w:color="auto"/>
        <w:left w:val="none" w:sz="0" w:space="0" w:color="auto"/>
        <w:bottom w:val="none" w:sz="0" w:space="0" w:color="auto"/>
        <w:right w:val="none" w:sz="0" w:space="0" w:color="auto"/>
      </w:divBdr>
      <w:divsChild>
        <w:div w:id="915356092">
          <w:marLeft w:val="0"/>
          <w:marRight w:val="0"/>
          <w:marTop w:val="0"/>
          <w:marBottom w:val="0"/>
          <w:divBdr>
            <w:top w:val="none" w:sz="0" w:space="0" w:color="auto"/>
            <w:left w:val="none" w:sz="0" w:space="0" w:color="auto"/>
            <w:bottom w:val="none" w:sz="0" w:space="0" w:color="auto"/>
            <w:right w:val="none" w:sz="0" w:space="0" w:color="auto"/>
          </w:divBdr>
          <w:divsChild>
            <w:div w:id="139646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89392">
      <w:bodyDiv w:val="1"/>
      <w:marLeft w:val="0"/>
      <w:marRight w:val="0"/>
      <w:marTop w:val="0"/>
      <w:marBottom w:val="0"/>
      <w:divBdr>
        <w:top w:val="none" w:sz="0" w:space="0" w:color="auto"/>
        <w:left w:val="none" w:sz="0" w:space="0" w:color="auto"/>
        <w:bottom w:val="none" w:sz="0" w:space="0" w:color="auto"/>
        <w:right w:val="none" w:sz="0" w:space="0" w:color="auto"/>
      </w:divBdr>
    </w:div>
    <w:div w:id="1827893205">
      <w:bodyDiv w:val="1"/>
      <w:marLeft w:val="0"/>
      <w:marRight w:val="0"/>
      <w:marTop w:val="0"/>
      <w:marBottom w:val="0"/>
      <w:divBdr>
        <w:top w:val="none" w:sz="0" w:space="0" w:color="auto"/>
        <w:left w:val="none" w:sz="0" w:space="0" w:color="auto"/>
        <w:bottom w:val="none" w:sz="0" w:space="0" w:color="auto"/>
        <w:right w:val="none" w:sz="0" w:space="0" w:color="auto"/>
      </w:divBdr>
    </w:div>
    <w:div w:id="1832453283">
      <w:bodyDiv w:val="1"/>
      <w:marLeft w:val="0"/>
      <w:marRight w:val="0"/>
      <w:marTop w:val="0"/>
      <w:marBottom w:val="0"/>
      <w:divBdr>
        <w:top w:val="none" w:sz="0" w:space="0" w:color="auto"/>
        <w:left w:val="none" w:sz="0" w:space="0" w:color="auto"/>
        <w:bottom w:val="none" w:sz="0" w:space="0" w:color="auto"/>
        <w:right w:val="none" w:sz="0" w:space="0" w:color="auto"/>
      </w:divBdr>
    </w:div>
    <w:div w:id="1839425127">
      <w:bodyDiv w:val="1"/>
      <w:marLeft w:val="0"/>
      <w:marRight w:val="0"/>
      <w:marTop w:val="0"/>
      <w:marBottom w:val="0"/>
      <w:divBdr>
        <w:top w:val="none" w:sz="0" w:space="0" w:color="auto"/>
        <w:left w:val="none" w:sz="0" w:space="0" w:color="auto"/>
        <w:bottom w:val="none" w:sz="0" w:space="0" w:color="auto"/>
        <w:right w:val="none" w:sz="0" w:space="0" w:color="auto"/>
      </w:divBdr>
    </w:div>
    <w:div w:id="1877497334">
      <w:bodyDiv w:val="1"/>
      <w:marLeft w:val="0"/>
      <w:marRight w:val="0"/>
      <w:marTop w:val="0"/>
      <w:marBottom w:val="0"/>
      <w:divBdr>
        <w:top w:val="none" w:sz="0" w:space="0" w:color="auto"/>
        <w:left w:val="none" w:sz="0" w:space="0" w:color="auto"/>
        <w:bottom w:val="none" w:sz="0" w:space="0" w:color="auto"/>
        <w:right w:val="none" w:sz="0" w:space="0" w:color="auto"/>
      </w:divBdr>
    </w:div>
    <w:div w:id="1888908957">
      <w:bodyDiv w:val="1"/>
      <w:marLeft w:val="0"/>
      <w:marRight w:val="0"/>
      <w:marTop w:val="0"/>
      <w:marBottom w:val="0"/>
      <w:divBdr>
        <w:top w:val="none" w:sz="0" w:space="0" w:color="auto"/>
        <w:left w:val="none" w:sz="0" w:space="0" w:color="auto"/>
        <w:bottom w:val="none" w:sz="0" w:space="0" w:color="auto"/>
        <w:right w:val="none" w:sz="0" w:space="0" w:color="auto"/>
      </w:divBdr>
    </w:div>
    <w:div w:id="1892112714">
      <w:bodyDiv w:val="1"/>
      <w:marLeft w:val="0"/>
      <w:marRight w:val="0"/>
      <w:marTop w:val="0"/>
      <w:marBottom w:val="0"/>
      <w:divBdr>
        <w:top w:val="none" w:sz="0" w:space="0" w:color="auto"/>
        <w:left w:val="none" w:sz="0" w:space="0" w:color="auto"/>
        <w:bottom w:val="none" w:sz="0" w:space="0" w:color="auto"/>
        <w:right w:val="none" w:sz="0" w:space="0" w:color="auto"/>
      </w:divBdr>
      <w:divsChild>
        <w:div w:id="1946382050">
          <w:marLeft w:val="0"/>
          <w:marRight w:val="0"/>
          <w:marTop w:val="0"/>
          <w:marBottom w:val="0"/>
          <w:divBdr>
            <w:top w:val="none" w:sz="0" w:space="0" w:color="auto"/>
            <w:left w:val="none" w:sz="0" w:space="0" w:color="auto"/>
            <w:bottom w:val="none" w:sz="0" w:space="0" w:color="auto"/>
            <w:right w:val="none" w:sz="0" w:space="0" w:color="auto"/>
          </w:divBdr>
        </w:div>
        <w:div w:id="2029091167">
          <w:marLeft w:val="0"/>
          <w:marRight w:val="0"/>
          <w:marTop w:val="0"/>
          <w:marBottom w:val="0"/>
          <w:divBdr>
            <w:top w:val="none" w:sz="0" w:space="0" w:color="auto"/>
            <w:left w:val="none" w:sz="0" w:space="0" w:color="auto"/>
            <w:bottom w:val="none" w:sz="0" w:space="0" w:color="auto"/>
            <w:right w:val="none" w:sz="0" w:space="0" w:color="auto"/>
          </w:divBdr>
        </w:div>
      </w:divsChild>
    </w:div>
    <w:div w:id="1907183765">
      <w:bodyDiv w:val="1"/>
      <w:marLeft w:val="0"/>
      <w:marRight w:val="0"/>
      <w:marTop w:val="0"/>
      <w:marBottom w:val="0"/>
      <w:divBdr>
        <w:top w:val="none" w:sz="0" w:space="0" w:color="auto"/>
        <w:left w:val="none" w:sz="0" w:space="0" w:color="auto"/>
        <w:bottom w:val="none" w:sz="0" w:space="0" w:color="auto"/>
        <w:right w:val="none" w:sz="0" w:space="0" w:color="auto"/>
      </w:divBdr>
    </w:div>
    <w:div w:id="1921913355">
      <w:bodyDiv w:val="1"/>
      <w:marLeft w:val="0"/>
      <w:marRight w:val="0"/>
      <w:marTop w:val="0"/>
      <w:marBottom w:val="0"/>
      <w:divBdr>
        <w:top w:val="none" w:sz="0" w:space="0" w:color="auto"/>
        <w:left w:val="none" w:sz="0" w:space="0" w:color="auto"/>
        <w:bottom w:val="none" w:sz="0" w:space="0" w:color="auto"/>
        <w:right w:val="none" w:sz="0" w:space="0" w:color="auto"/>
      </w:divBdr>
    </w:div>
    <w:div w:id="1974212042">
      <w:bodyDiv w:val="1"/>
      <w:marLeft w:val="0"/>
      <w:marRight w:val="0"/>
      <w:marTop w:val="0"/>
      <w:marBottom w:val="0"/>
      <w:divBdr>
        <w:top w:val="none" w:sz="0" w:space="0" w:color="auto"/>
        <w:left w:val="none" w:sz="0" w:space="0" w:color="auto"/>
        <w:bottom w:val="none" w:sz="0" w:space="0" w:color="auto"/>
        <w:right w:val="none" w:sz="0" w:space="0" w:color="auto"/>
      </w:divBdr>
      <w:divsChild>
        <w:div w:id="1695154819">
          <w:marLeft w:val="0"/>
          <w:marRight w:val="0"/>
          <w:marTop w:val="0"/>
          <w:marBottom w:val="0"/>
          <w:divBdr>
            <w:top w:val="none" w:sz="0" w:space="0" w:color="auto"/>
            <w:left w:val="none" w:sz="0" w:space="0" w:color="auto"/>
            <w:bottom w:val="none" w:sz="0" w:space="0" w:color="auto"/>
            <w:right w:val="none" w:sz="0" w:space="0" w:color="auto"/>
          </w:divBdr>
          <w:divsChild>
            <w:div w:id="1191604678">
              <w:marLeft w:val="0"/>
              <w:marRight w:val="0"/>
              <w:marTop w:val="0"/>
              <w:marBottom w:val="0"/>
              <w:divBdr>
                <w:top w:val="none" w:sz="0" w:space="0" w:color="auto"/>
                <w:left w:val="none" w:sz="0" w:space="0" w:color="auto"/>
                <w:bottom w:val="none" w:sz="0" w:space="0" w:color="auto"/>
                <w:right w:val="none" w:sz="0" w:space="0" w:color="auto"/>
              </w:divBdr>
            </w:div>
            <w:div w:id="18709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2001">
      <w:bodyDiv w:val="1"/>
      <w:marLeft w:val="0"/>
      <w:marRight w:val="0"/>
      <w:marTop w:val="0"/>
      <w:marBottom w:val="0"/>
      <w:divBdr>
        <w:top w:val="none" w:sz="0" w:space="0" w:color="auto"/>
        <w:left w:val="none" w:sz="0" w:space="0" w:color="auto"/>
        <w:bottom w:val="none" w:sz="0" w:space="0" w:color="auto"/>
        <w:right w:val="none" w:sz="0" w:space="0" w:color="auto"/>
      </w:divBdr>
    </w:div>
    <w:div w:id="1980768587">
      <w:bodyDiv w:val="1"/>
      <w:marLeft w:val="0"/>
      <w:marRight w:val="0"/>
      <w:marTop w:val="0"/>
      <w:marBottom w:val="0"/>
      <w:divBdr>
        <w:top w:val="none" w:sz="0" w:space="0" w:color="auto"/>
        <w:left w:val="none" w:sz="0" w:space="0" w:color="auto"/>
        <w:bottom w:val="none" w:sz="0" w:space="0" w:color="auto"/>
        <w:right w:val="none" w:sz="0" w:space="0" w:color="auto"/>
      </w:divBdr>
    </w:div>
    <w:div w:id="2074157803">
      <w:bodyDiv w:val="1"/>
      <w:marLeft w:val="0"/>
      <w:marRight w:val="0"/>
      <w:marTop w:val="0"/>
      <w:marBottom w:val="0"/>
      <w:divBdr>
        <w:top w:val="none" w:sz="0" w:space="0" w:color="auto"/>
        <w:left w:val="none" w:sz="0" w:space="0" w:color="auto"/>
        <w:bottom w:val="none" w:sz="0" w:space="0" w:color="auto"/>
        <w:right w:val="none" w:sz="0" w:space="0" w:color="auto"/>
      </w:divBdr>
    </w:div>
    <w:div w:id="2098554829">
      <w:bodyDiv w:val="1"/>
      <w:marLeft w:val="0"/>
      <w:marRight w:val="0"/>
      <w:marTop w:val="0"/>
      <w:marBottom w:val="0"/>
      <w:divBdr>
        <w:top w:val="none" w:sz="0" w:space="0" w:color="auto"/>
        <w:left w:val="none" w:sz="0" w:space="0" w:color="auto"/>
        <w:bottom w:val="none" w:sz="0" w:space="0" w:color="auto"/>
        <w:right w:val="none" w:sz="0" w:space="0" w:color="auto"/>
      </w:divBdr>
    </w:div>
    <w:div w:id="2108384526">
      <w:bodyDiv w:val="1"/>
      <w:marLeft w:val="0"/>
      <w:marRight w:val="0"/>
      <w:marTop w:val="0"/>
      <w:marBottom w:val="0"/>
      <w:divBdr>
        <w:top w:val="none" w:sz="0" w:space="0" w:color="auto"/>
        <w:left w:val="none" w:sz="0" w:space="0" w:color="auto"/>
        <w:bottom w:val="none" w:sz="0" w:space="0" w:color="auto"/>
        <w:right w:val="none" w:sz="0" w:space="0" w:color="auto"/>
      </w:divBdr>
      <w:divsChild>
        <w:div w:id="365565201">
          <w:blockQuote w:val="1"/>
          <w:marLeft w:val="96"/>
          <w:marRight w:val="0"/>
          <w:marTop w:val="0"/>
          <w:marBottom w:val="0"/>
          <w:divBdr>
            <w:top w:val="none" w:sz="0" w:space="0" w:color="auto"/>
            <w:left w:val="single" w:sz="6" w:space="6" w:color="CCCCCC"/>
            <w:bottom w:val="none" w:sz="0" w:space="0" w:color="auto"/>
            <w:right w:val="none" w:sz="0" w:space="0" w:color="auto"/>
          </w:divBdr>
        </w:div>
        <w:div w:id="1068385989">
          <w:marLeft w:val="0"/>
          <w:marRight w:val="0"/>
          <w:marTop w:val="0"/>
          <w:marBottom w:val="0"/>
          <w:divBdr>
            <w:top w:val="none" w:sz="0" w:space="0" w:color="auto"/>
            <w:left w:val="none" w:sz="0" w:space="0" w:color="auto"/>
            <w:bottom w:val="none" w:sz="0" w:space="0" w:color="auto"/>
            <w:right w:val="none" w:sz="0" w:space="0" w:color="auto"/>
          </w:divBdr>
        </w:div>
      </w:divsChild>
    </w:div>
    <w:div w:id="2111046187">
      <w:bodyDiv w:val="1"/>
      <w:marLeft w:val="0"/>
      <w:marRight w:val="0"/>
      <w:marTop w:val="0"/>
      <w:marBottom w:val="0"/>
      <w:divBdr>
        <w:top w:val="none" w:sz="0" w:space="0" w:color="auto"/>
        <w:left w:val="none" w:sz="0" w:space="0" w:color="auto"/>
        <w:bottom w:val="none" w:sz="0" w:space="0" w:color="auto"/>
        <w:right w:val="none" w:sz="0" w:space="0" w:color="auto"/>
      </w:divBdr>
    </w:div>
    <w:div w:id="2145614842">
      <w:bodyDiv w:val="1"/>
      <w:marLeft w:val="0"/>
      <w:marRight w:val="0"/>
      <w:marTop w:val="0"/>
      <w:marBottom w:val="0"/>
      <w:divBdr>
        <w:top w:val="none" w:sz="0" w:space="0" w:color="auto"/>
        <w:left w:val="none" w:sz="0" w:space="0" w:color="auto"/>
        <w:bottom w:val="none" w:sz="0" w:space="0" w:color="auto"/>
        <w:right w:val="none" w:sz="0" w:space="0" w:color="auto"/>
      </w:divBdr>
      <w:divsChild>
        <w:div w:id="1322806526">
          <w:marLeft w:val="0"/>
          <w:marRight w:val="0"/>
          <w:marTop w:val="0"/>
          <w:marBottom w:val="0"/>
          <w:divBdr>
            <w:top w:val="none" w:sz="0" w:space="0" w:color="auto"/>
            <w:left w:val="none" w:sz="0" w:space="0" w:color="auto"/>
            <w:bottom w:val="none" w:sz="0" w:space="0" w:color="auto"/>
            <w:right w:val="none" w:sz="0" w:space="0" w:color="auto"/>
          </w:divBdr>
        </w:div>
        <w:div w:id="1943414765">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comments" Target="comments.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DFDL\dfdl-spe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5</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21</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11</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1</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12</b:RefOrder>
  </b:Source>
  <b:Source>
    <b:Tag>XMLSch</b:Tag>
    <b:SourceType>InternetSite</b:SourceType>
    <b:Guid>{874C1091-218C-4235-BB6E-AE406F428A59}</b:Guid>
    <b:Author>
      <b:Author>
        <b:Corporate>W3C</b:Corporate>
      </b:Author>
    </b:Author>
    <b:Title>XML Schema</b:Title>
    <b:URL>http://www.w3.org/XML/Schema</b:URL>
    <b:RefOrder>2</b:RefOrder>
  </b:Source>
  <b:Source>
    <b:Tag>XPath2</b:Tag>
    <b:SourceType>InternetSite</b:SourceType>
    <b:Guid>{1C766F40-3AF5-4B77-AEF5-E734E011DB02}</b:Guid>
    <b:Author>
      <b:Author>
        <b:Corporate>W3C</b:Corporate>
      </b:Author>
    </b:Author>
    <b:Title>XML Path Language (XPath) 2.0 (Second Edition)</b:Title>
    <b:URL>http://www.w3.org/TR/xpath20/</b:URL>
    <b:RefOrder>27</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16</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18</b:RefOrder>
  </b:Source>
  <b:Source>
    <b:Tag>UNICODERE</b:Tag>
    <b:SourceType>InternetSite</b:SourceType>
    <b:Guid>{F8A58029-99F5-48E0-A44C-EC5621C303E3}</b:Guid>
    <b:Author>
      <b:Author>
        <b:Corporate>Unicode, Inc.</b:Corporate>
      </b:Author>
    </b:Author>
    <b:Title>Unicode Regular Expressions</b:Title>
    <b:URL>http://www.unicode.org/reports/tr18/</b:URL>
    <b:RefOrder>30</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24</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25</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31</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23</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28</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20</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32</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22</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26</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33</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34</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4</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35</b:RefOrder>
  </b:Source>
  <b:Source>
    <b:Tag>CCSID</b:Tag>
    <b:SourceType>DocumentFromInternetSite</b:SourceType>
    <b:Guid>{524563F2-6C58-4493-9120-D9E49D775594}</b:Guid>
    <b:Title>Coded Character Set Identifiers (CCSID)</b:Title>
    <b:URL>http://www.ibm.com/software/globalization/ccsid/ccsid_registered.html</b:URL>
    <b:RefOrder>14</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29</b:RefOrder>
  </b:Source>
  <b:Source>
    <b:Tag>IANA</b:Tag>
    <b:SourceType>DocumentFromInternetSite</b:SourceType>
    <b:Guid>{5638AD43-887F-4811-8C23-89B86B028F4A}</b:Guid>
    <b:Author>
      <b:Author>
        <b:Corporate>IANA</b:Corporate>
      </b:Author>
    </b:Author>
    <b:Title>Character Sets</b:Title>
    <b:URL>http://www.iana.org/assignments/character-sets</b:URL>
    <b:RefOrder>15</b:RefOrder>
  </b:Source>
  <b:Source>
    <b:Tag>BFD</b:Tag>
    <b:SourceType>DocumentFromInternetSite</b:SourceType>
    <b:Guid>{C0C893B9-B55D-42EA-A2F7-1D87A9B740F3}</b:Guid>
    <b:Title>Binary Format Description (BFD) Language</b:Title>
    <b:URL>http://collaboratory.emsl.pnl.gov/sam/bfd/</b:URL>
    <b:RefOrder>10</b:RefOrder>
  </b:Source>
  <b:Source>
    <b:Tag>Avro</b:Tag>
    <b:SourceType>DocumentFromInternetSite</b:SourceType>
    <b:Guid>{8AF0258A-4B68-4630-9237-29934655A282}</b:Guid>
    <b:Title>Avro</b:Title>
    <b:URL>http://avro.apache.org/docs/1.3.0/spec.html</b:URL>
    <b:RefOrder>6</b:RefOrder>
  </b:Source>
  <b:Source>
    <b:Tag>ASN1PER</b:Tag>
    <b:SourceType>DocumentFromInternetSite</b:SourceType>
    <b:Guid>{7F54689E-5D71-40E4-B93C-A0B083EF95DC}</b:Guid>
    <b:Title>ASN.1 Packed Encoding Rules (PER)</b:Title>
    <b:URL>http://www.itu.int/rec/T-REC-X.691-200811-I/en</b:URL>
    <b:RefOrder>8</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9</b:RefOrder>
  </b:Source>
  <b:Source>
    <b:Tag>ASN1CER</b:Tag>
    <b:SourceType>DocumentFromInternetSite</b:SourceType>
    <b:Guid>{70569212-0BFE-49DC-BE00-A3BC0F159E51}</b:Guid>
    <b:Title>ASN.1 Canonical Encoding Rules(CER)</b:Title>
    <b:URL>http://www.itu.int/rec/T-REC-X.690-200811-I/en</b:URL>
    <b:RefOrder>7</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17</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19</b:RefOrder>
  </b:Source>
  <b:Source>
    <b:Tag>JSON</b:Tag>
    <b:SourceType>InternetSite</b:SourceType>
    <b:Guid>{7F04818F-0AC9-4701-9EBC-544879921F76}</b:Guid>
    <b:Title>Introducing JSON</b:Title>
    <b:URL>http://www.json.org/</b:URL>
    <b:RefOrder>3</b:RefOrder>
  </b:Source>
</b:Sources>
</file>

<file path=customXml/item2.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5</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21</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11</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1</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12</b:RefOrder>
  </b:Source>
  <b:Source>
    <b:Tag>XMLSch</b:Tag>
    <b:SourceType>InternetSite</b:SourceType>
    <b:Guid>{874C1091-218C-4235-BB6E-AE406F428A59}</b:Guid>
    <b:Author>
      <b:Author>
        <b:Corporate>W3C</b:Corporate>
      </b:Author>
    </b:Author>
    <b:Title>XML Schema</b:Title>
    <b:URL>http://www.w3.org/XML/Schema</b:URL>
    <b:RefOrder>2</b:RefOrder>
  </b:Source>
  <b:Source>
    <b:Tag>XPath2</b:Tag>
    <b:SourceType>InternetSite</b:SourceType>
    <b:Guid>{1C766F40-3AF5-4B77-AEF5-E734E011DB02}</b:Guid>
    <b:Author>
      <b:Author>
        <b:Corporate>W3C</b:Corporate>
      </b:Author>
    </b:Author>
    <b:Title>XML Path Language (XPath) 2.0 (Second Edition)</b:Title>
    <b:URL>http://www.w3.org/TR/xpath20/</b:URL>
    <b:RefOrder>27</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16</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18</b:RefOrder>
  </b:Source>
  <b:Source>
    <b:Tag>UNICODERE</b:Tag>
    <b:SourceType>InternetSite</b:SourceType>
    <b:Guid>{F8A58029-99F5-48E0-A44C-EC5621C303E3}</b:Guid>
    <b:Author>
      <b:Author>
        <b:Corporate>Unicode, Inc.</b:Corporate>
      </b:Author>
    </b:Author>
    <b:Title>Unicode Regular Expressions</b:Title>
    <b:URL>http://www.unicode.org/reports/tr18/</b:URL>
    <b:RefOrder>30</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24</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25</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31</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23</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28</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20</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32</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22</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26</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33</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34</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4</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35</b:RefOrder>
  </b:Source>
  <b:Source>
    <b:Tag>CCSID</b:Tag>
    <b:SourceType>DocumentFromInternetSite</b:SourceType>
    <b:Guid>{524563F2-6C58-4493-9120-D9E49D775594}</b:Guid>
    <b:Title>Coded Character Set Identifiers (CCSID)</b:Title>
    <b:URL>http://www.ibm.com/software/globalization/ccsid/ccsid_registered.html</b:URL>
    <b:RefOrder>14</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29</b:RefOrder>
  </b:Source>
  <b:Source>
    <b:Tag>IANA</b:Tag>
    <b:SourceType>DocumentFromInternetSite</b:SourceType>
    <b:Guid>{5638AD43-887F-4811-8C23-89B86B028F4A}</b:Guid>
    <b:Author>
      <b:Author>
        <b:Corporate>IANA</b:Corporate>
      </b:Author>
    </b:Author>
    <b:Title>Character Sets</b:Title>
    <b:URL>http://www.iana.org/assignments/character-sets</b:URL>
    <b:RefOrder>15</b:RefOrder>
  </b:Source>
  <b:Source>
    <b:Tag>BFD</b:Tag>
    <b:SourceType>DocumentFromInternetSite</b:SourceType>
    <b:Guid>{C0C893B9-B55D-42EA-A2F7-1D87A9B740F3}</b:Guid>
    <b:Title>Binary Format Description (BFD) Language</b:Title>
    <b:URL>http://collaboratory.emsl.pnl.gov/sam/bfd/</b:URL>
    <b:RefOrder>10</b:RefOrder>
  </b:Source>
  <b:Source>
    <b:Tag>Avro</b:Tag>
    <b:SourceType>DocumentFromInternetSite</b:SourceType>
    <b:Guid>{8AF0258A-4B68-4630-9237-29934655A282}</b:Guid>
    <b:Title>Avro</b:Title>
    <b:URL>http://avro.apache.org/docs/1.3.0/spec.html</b:URL>
    <b:RefOrder>6</b:RefOrder>
  </b:Source>
  <b:Source>
    <b:Tag>ASN1PER</b:Tag>
    <b:SourceType>DocumentFromInternetSite</b:SourceType>
    <b:Guid>{7F54689E-5D71-40E4-B93C-A0B083EF95DC}</b:Guid>
    <b:Title>ASN.1 Packed Encoding Rules (PER)</b:Title>
    <b:URL>http://www.itu.int/rec/T-REC-X.691-200811-I/en</b:URL>
    <b:RefOrder>8</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9</b:RefOrder>
  </b:Source>
  <b:Source>
    <b:Tag>ASN1CER</b:Tag>
    <b:SourceType>DocumentFromInternetSite</b:SourceType>
    <b:Guid>{70569212-0BFE-49DC-BE00-A3BC0F159E51}</b:Guid>
    <b:Title>ASN.1 Canonical Encoding Rules(CER)</b:Title>
    <b:URL>http://www.itu.int/rec/T-REC-X.690-200811-I/en</b:URL>
    <b:RefOrder>7</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17</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19</b:RefOrder>
  </b:Source>
  <b:Source>
    <b:Tag>JSON</b:Tag>
    <b:SourceType>InternetSite</b:SourceType>
    <b:Guid>{7F04818F-0AC9-4701-9EBC-544879921F76}</b:Guid>
    <b:Title>Introducing JSON</b:Title>
    <b:URL>http://www.json.org/</b:URL>
    <b:RefOrder>3</b:RefOrder>
  </b:Source>
</b:Sources>
</file>

<file path=customXml/item3.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5</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21</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11</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1</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12</b:RefOrder>
  </b:Source>
  <b:Source>
    <b:Tag>XMLSch</b:Tag>
    <b:SourceType>InternetSite</b:SourceType>
    <b:Guid>{874C1091-218C-4235-BB6E-AE406F428A59}</b:Guid>
    <b:Author>
      <b:Author>
        <b:Corporate>W3C</b:Corporate>
      </b:Author>
    </b:Author>
    <b:Title>XML Schema</b:Title>
    <b:URL>http://www.w3.org/XML/Schema</b:URL>
    <b:RefOrder>2</b:RefOrder>
  </b:Source>
  <b:Source>
    <b:Tag>XPath2</b:Tag>
    <b:SourceType>InternetSite</b:SourceType>
    <b:Guid>{1C766F40-3AF5-4B77-AEF5-E734E011DB02}</b:Guid>
    <b:Author>
      <b:Author>
        <b:Corporate>W3C</b:Corporate>
      </b:Author>
    </b:Author>
    <b:Title>XML Path Language (XPath) 2.0 (Second Edition)</b:Title>
    <b:URL>http://www.w3.org/TR/xpath20/</b:URL>
    <b:RefOrder>27</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16</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18</b:RefOrder>
  </b:Source>
  <b:Source>
    <b:Tag>UNICODERE</b:Tag>
    <b:SourceType>InternetSite</b:SourceType>
    <b:Guid>{F8A58029-99F5-48E0-A44C-EC5621C303E3}</b:Guid>
    <b:Author>
      <b:Author>
        <b:Corporate>Unicode, Inc.</b:Corporate>
      </b:Author>
    </b:Author>
    <b:Title>Unicode Regular Expressions</b:Title>
    <b:URL>http://www.unicode.org/reports/tr18/</b:URL>
    <b:RefOrder>30</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24</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25</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31</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23</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28</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20</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32</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22</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26</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33</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34</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4</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35</b:RefOrder>
  </b:Source>
  <b:Source>
    <b:Tag>CCSID</b:Tag>
    <b:SourceType>DocumentFromInternetSite</b:SourceType>
    <b:Guid>{524563F2-6C58-4493-9120-D9E49D775594}</b:Guid>
    <b:Title>Coded Character Set Identifiers (CCSID)</b:Title>
    <b:URL>http://www.ibm.com/software/globalization/ccsid/ccsid_registered.html</b:URL>
    <b:RefOrder>14</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29</b:RefOrder>
  </b:Source>
  <b:Source>
    <b:Tag>IANA</b:Tag>
    <b:SourceType>DocumentFromInternetSite</b:SourceType>
    <b:Guid>{5638AD43-887F-4811-8C23-89B86B028F4A}</b:Guid>
    <b:Author>
      <b:Author>
        <b:Corporate>IANA</b:Corporate>
      </b:Author>
    </b:Author>
    <b:Title>Character Sets</b:Title>
    <b:URL>http://www.iana.org/assignments/character-sets</b:URL>
    <b:RefOrder>15</b:RefOrder>
  </b:Source>
  <b:Source>
    <b:Tag>BFD</b:Tag>
    <b:SourceType>DocumentFromInternetSite</b:SourceType>
    <b:Guid>{C0C893B9-B55D-42EA-A2F7-1D87A9B740F3}</b:Guid>
    <b:Title>Binary Format Description (BFD) Language</b:Title>
    <b:URL>http://collaboratory.emsl.pnl.gov/sam/bfd/</b:URL>
    <b:RefOrder>10</b:RefOrder>
  </b:Source>
  <b:Source>
    <b:Tag>Avro</b:Tag>
    <b:SourceType>DocumentFromInternetSite</b:SourceType>
    <b:Guid>{8AF0258A-4B68-4630-9237-29934655A282}</b:Guid>
    <b:Title>Avro</b:Title>
    <b:URL>http://avro.apache.org/docs/1.3.0/spec.html</b:URL>
    <b:RefOrder>6</b:RefOrder>
  </b:Source>
  <b:Source>
    <b:Tag>ASN1PER</b:Tag>
    <b:SourceType>DocumentFromInternetSite</b:SourceType>
    <b:Guid>{7F54689E-5D71-40E4-B93C-A0B083EF95DC}</b:Guid>
    <b:Title>ASN.1 Packed Encoding Rules (PER)</b:Title>
    <b:URL>http://www.itu.int/rec/T-REC-X.691-200811-I/en</b:URL>
    <b:RefOrder>8</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9</b:RefOrder>
  </b:Source>
  <b:Source>
    <b:Tag>ASN1CER</b:Tag>
    <b:SourceType>DocumentFromInternetSite</b:SourceType>
    <b:Guid>{70569212-0BFE-49DC-BE00-A3BC0F159E51}</b:Guid>
    <b:Title>ASN.1 Canonical Encoding Rules(CER)</b:Title>
    <b:URL>http://www.itu.int/rec/T-REC-X.690-200811-I/en</b:URL>
    <b:RefOrder>7</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17</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19</b:RefOrder>
  </b:Source>
  <b:Source>
    <b:Tag>JSON</b:Tag>
    <b:SourceType>InternetSite</b:SourceType>
    <b:Guid>{7F04818F-0AC9-4701-9EBC-544879921F76}</b:Guid>
    <b:Title>Introducing JSON</b:Title>
    <b:URL>http://www.json.org/</b:URL>
    <b:RefOrder>3</b:RefOrder>
  </b:Source>
</b:Sources>
</file>

<file path=customXml/item4.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5</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21</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11</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1</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12</b:RefOrder>
  </b:Source>
  <b:Source>
    <b:Tag>XMLSch</b:Tag>
    <b:SourceType>InternetSite</b:SourceType>
    <b:Guid>{874C1091-218C-4235-BB6E-AE406F428A59}</b:Guid>
    <b:Author>
      <b:Author>
        <b:Corporate>W3C</b:Corporate>
      </b:Author>
    </b:Author>
    <b:Title>XML Schema</b:Title>
    <b:URL>http://www.w3.org/XML/Schema</b:URL>
    <b:RefOrder>2</b:RefOrder>
  </b:Source>
  <b:Source>
    <b:Tag>XPath2</b:Tag>
    <b:SourceType>InternetSite</b:SourceType>
    <b:Guid>{1C766F40-3AF5-4B77-AEF5-E734E011DB02}</b:Guid>
    <b:Author>
      <b:Author>
        <b:Corporate>W3C</b:Corporate>
      </b:Author>
    </b:Author>
    <b:Title>XML Path Language (XPath) 2.0 (Second Edition)</b:Title>
    <b:URL>http://www.w3.org/TR/xpath20/</b:URL>
    <b:RefOrder>27</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16</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18</b:RefOrder>
  </b:Source>
  <b:Source>
    <b:Tag>UNICODERE</b:Tag>
    <b:SourceType>InternetSite</b:SourceType>
    <b:Guid>{F8A58029-99F5-48E0-A44C-EC5621C303E3}</b:Guid>
    <b:Author>
      <b:Author>
        <b:Corporate>Unicode, Inc.</b:Corporate>
      </b:Author>
    </b:Author>
    <b:Title>Unicode Regular Expressions</b:Title>
    <b:URL>http://www.unicode.org/reports/tr18/</b:URL>
    <b:RefOrder>30</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24</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25</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31</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23</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28</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20</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32</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22</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26</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33</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34</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4</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35</b:RefOrder>
  </b:Source>
  <b:Source>
    <b:Tag>CCSID</b:Tag>
    <b:SourceType>DocumentFromInternetSite</b:SourceType>
    <b:Guid>{524563F2-6C58-4493-9120-D9E49D775594}</b:Guid>
    <b:Title>Coded Character Set Identifiers (CCSID)</b:Title>
    <b:URL>http://www.ibm.com/software/globalization/ccsid/ccsid_registered.html</b:URL>
    <b:RefOrder>14</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29</b:RefOrder>
  </b:Source>
  <b:Source>
    <b:Tag>IANA</b:Tag>
    <b:SourceType>DocumentFromInternetSite</b:SourceType>
    <b:Guid>{5638AD43-887F-4811-8C23-89B86B028F4A}</b:Guid>
    <b:Author>
      <b:Author>
        <b:Corporate>IANA</b:Corporate>
      </b:Author>
    </b:Author>
    <b:Title>Character Sets</b:Title>
    <b:URL>http://www.iana.org/assignments/character-sets</b:URL>
    <b:RefOrder>15</b:RefOrder>
  </b:Source>
  <b:Source>
    <b:Tag>BFD</b:Tag>
    <b:SourceType>DocumentFromInternetSite</b:SourceType>
    <b:Guid>{C0C893B9-B55D-42EA-A2F7-1D87A9B740F3}</b:Guid>
    <b:Title>Binary Format Description (BFD) Language</b:Title>
    <b:URL>http://collaboratory.emsl.pnl.gov/sam/bfd/</b:URL>
    <b:RefOrder>10</b:RefOrder>
  </b:Source>
  <b:Source>
    <b:Tag>Avro</b:Tag>
    <b:SourceType>DocumentFromInternetSite</b:SourceType>
    <b:Guid>{8AF0258A-4B68-4630-9237-29934655A282}</b:Guid>
    <b:Title>Avro</b:Title>
    <b:URL>http://avro.apache.org/docs/1.3.0/spec.html</b:URL>
    <b:RefOrder>6</b:RefOrder>
  </b:Source>
  <b:Source>
    <b:Tag>ASN1PER</b:Tag>
    <b:SourceType>DocumentFromInternetSite</b:SourceType>
    <b:Guid>{7F54689E-5D71-40E4-B93C-A0B083EF95DC}</b:Guid>
    <b:Title>ASN.1 Packed Encoding Rules (PER)</b:Title>
    <b:URL>http://www.itu.int/rec/T-REC-X.691-200811-I/en</b:URL>
    <b:RefOrder>8</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9</b:RefOrder>
  </b:Source>
  <b:Source>
    <b:Tag>ASN1CER</b:Tag>
    <b:SourceType>DocumentFromInternetSite</b:SourceType>
    <b:Guid>{70569212-0BFE-49DC-BE00-A3BC0F159E51}</b:Guid>
    <b:Title>ASN.1 Canonical Encoding Rules(CER)</b:Title>
    <b:URL>http://www.itu.int/rec/T-REC-X.690-200811-I/en</b:URL>
    <b:RefOrder>7</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17</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19</b:RefOrder>
  </b:Source>
  <b:Source>
    <b:Tag>JSON</b:Tag>
    <b:SourceType>InternetSite</b:SourceType>
    <b:Guid>{7F04818F-0AC9-4701-9EBC-544879921F76}</b:Guid>
    <b:Title>Introducing JSON</b:Title>
    <b:URL>http://www.json.org/</b:URL>
    <b:RefOrder>3</b:RefOrder>
  </b:Source>
</b:Sources>
</file>

<file path=customXml/itemProps1.xml><?xml version="1.0" encoding="utf-8"?>
<ds:datastoreItem xmlns:ds="http://schemas.openxmlformats.org/officeDocument/2006/customXml" ds:itemID="{294ECB5F-A568-4ADC-97DA-660A12126A06}">
  <ds:schemaRefs>
    <ds:schemaRef ds:uri="http://schemas.openxmlformats.org/officeDocument/2006/bibliography"/>
  </ds:schemaRefs>
</ds:datastoreItem>
</file>

<file path=customXml/itemProps2.xml><?xml version="1.0" encoding="utf-8"?>
<ds:datastoreItem xmlns:ds="http://schemas.openxmlformats.org/officeDocument/2006/customXml" ds:itemID="{11E31C8D-CA74-4543-9231-53F2336DABD2}">
  <ds:schemaRefs>
    <ds:schemaRef ds:uri="http://schemas.openxmlformats.org/officeDocument/2006/bibliography"/>
  </ds:schemaRefs>
</ds:datastoreItem>
</file>

<file path=customXml/itemProps3.xml><?xml version="1.0" encoding="utf-8"?>
<ds:datastoreItem xmlns:ds="http://schemas.openxmlformats.org/officeDocument/2006/customXml" ds:itemID="{974F800D-C891-4769-B4BA-DF24A58B9CD9}">
  <ds:schemaRefs>
    <ds:schemaRef ds:uri="http://schemas.openxmlformats.org/officeDocument/2006/bibliography"/>
  </ds:schemaRefs>
</ds:datastoreItem>
</file>

<file path=customXml/itemProps4.xml><?xml version="1.0" encoding="utf-8"?>
<ds:datastoreItem xmlns:ds="http://schemas.openxmlformats.org/officeDocument/2006/customXml" ds:itemID="{8FEE531E-5080-492C-B88A-B0176F94E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dfdl-spec-template.dotx</Template>
  <TotalTime>25</TotalTime>
  <Pages>17</Pages>
  <Words>2024</Words>
  <Characters>24434</Characters>
  <Application>Microsoft Office Word</Application>
  <DocSecurity>0</DocSecurity>
  <Lines>203</Lines>
  <Paragraphs>52</Paragraphs>
  <ScaleCrop>false</ScaleCrop>
  <HeadingPairs>
    <vt:vector size="2" baseType="variant">
      <vt:variant>
        <vt:lpstr>Title</vt:lpstr>
      </vt:variant>
      <vt:variant>
        <vt:i4>1</vt:i4>
      </vt:variant>
    </vt:vector>
  </HeadingPairs>
  <TitlesOfParts>
    <vt:vector size="1" baseType="lpstr">
      <vt:lpstr/>
    </vt:vector>
  </TitlesOfParts>
  <Company>Open Grid Forum</Company>
  <LinksUpToDate>false</LinksUpToDate>
  <CharactersWithSpaces>26406</CharactersWithSpaces>
  <SharedDoc>false</SharedDoc>
  <HLinks>
    <vt:vector size="1374" baseType="variant">
      <vt:variant>
        <vt:i4>3407974</vt:i4>
      </vt:variant>
      <vt:variant>
        <vt:i4>1713</vt:i4>
      </vt:variant>
      <vt:variant>
        <vt:i4>0</vt:i4>
      </vt:variant>
      <vt:variant>
        <vt:i4>5</vt:i4>
      </vt:variant>
      <vt:variant>
        <vt:lpwstr>http://www.iana.org/time-zones</vt:lpwstr>
      </vt:variant>
      <vt:variant>
        <vt:lpwstr/>
      </vt:variant>
      <vt:variant>
        <vt:i4>6684719</vt:i4>
      </vt:variant>
      <vt:variant>
        <vt:i4>1710</vt:i4>
      </vt:variant>
      <vt:variant>
        <vt:i4>0</vt:i4>
      </vt:variant>
      <vt:variant>
        <vt:i4>5</vt:i4>
      </vt:variant>
      <vt:variant>
        <vt:lpwstr>http://dictionary.reference.com/browse/grammar</vt:lpwstr>
      </vt:variant>
      <vt:variant>
        <vt:lpwstr/>
      </vt:variant>
      <vt:variant>
        <vt:i4>8192035</vt:i4>
      </vt:variant>
      <vt:variant>
        <vt:i4>1707</vt:i4>
      </vt:variant>
      <vt:variant>
        <vt:i4>0</vt:i4>
      </vt:variant>
      <vt:variant>
        <vt:i4>5</vt:i4>
      </vt:variant>
      <vt:variant>
        <vt:lpwstr>http://dictionary.reference.com/browse/productions</vt:lpwstr>
      </vt:variant>
      <vt:variant>
        <vt:lpwstr/>
      </vt:variant>
      <vt:variant>
        <vt:i4>5439566</vt:i4>
      </vt:variant>
      <vt:variant>
        <vt:i4>1704</vt:i4>
      </vt:variant>
      <vt:variant>
        <vt:i4>0</vt:i4>
      </vt:variant>
      <vt:variant>
        <vt:i4>5</vt:i4>
      </vt:variant>
      <vt:variant>
        <vt:lpwstr>http://dictionary.reference.com/browse/mutually-recursive</vt:lpwstr>
      </vt:variant>
      <vt:variant>
        <vt:lpwstr/>
      </vt:variant>
      <vt:variant>
        <vt:i4>1572931</vt:i4>
      </vt:variant>
      <vt:variant>
        <vt:i4>1701</vt:i4>
      </vt:variant>
      <vt:variant>
        <vt:i4>0</vt:i4>
      </vt:variant>
      <vt:variant>
        <vt:i4>5</vt:i4>
      </vt:variant>
      <vt:variant>
        <vt:lpwstr>http://dictionary.reference.com/browse/parser</vt:lpwstr>
      </vt:variant>
      <vt:variant>
        <vt:lpwstr/>
      </vt:variant>
      <vt:variant>
        <vt:i4>2359354</vt:i4>
      </vt:variant>
      <vt:variant>
        <vt:i4>1698</vt:i4>
      </vt:variant>
      <vt:variant>
        <vt:i4>0</vt:i4>
      </vt:variant>
      <vt:variant>
        <vt:i4>5</vt:i4>
      </vt:variant>
      <vt:variant>
        <vt:lpwstr>http://perldoc.perl.org/perlre.html</vt:lpwstr>
      </vt:variant>
      <vt:variant>
        <vt:lpwstr>Extended-Patterns</vt:lpwstr>
      </vt:variant>
      <vt:variant>
        <vt:i4>6422566</vt:i4>
      </vt:variant>
      <vt:variant>
        <vt:i4>1695</vt:i4>
      </vt:variant>
      <vt:variant>
        <vt:i4>0</vt:i4>
      </vt:variant>
      <vt:variant>
        <vt:i4>5</vt:i4>
      </vt:variant>
      <vt:variant>
        <vt:lpwstr>http://collaboratory.emsl.pnl.gov/sam/bfd/</vt:lpwstr>
      </vt:variant>
      <vt:variant>
        <vt:lpwstr/>
      </vt:variant>
      <vt:variant>
        <vt:i4>4325458</vt:i4>
      </vt:variant>
      <vt:variant>
        <vt:i4>1692</vt:i4>
      </vt:variant>
      <vt:variant>
        <vt:i4>0</vt:i4>
      </vt:variant>
      <vt:variant>
        <vt:i4>5</vt:i4>
      </vt:variant>
      <vt:variant>
        <vt:lpwstr>http://www.cacr.caltech.edu/SDA/xsil/</vt:lpwstr>
      </vt:variant>
      <vt:variant>
        <vt:lpwstr/>
      </vt:variant>
      <vt:variant>
        <vt:i4>6226002</vt:i4>
      </vt:variant>
      <vt:variant>
        <vt:i4>1689</vt:i4>
      </vt:variant>
      <vt:variant>
        <vt:i4>0</vt:i4>
      </vt:variant>
      <vt:variant>
        <vt:i4>5</vt:i4>
      </vt:variant>
      <vt:variant>
        <vt:lpwstr>http://www.omg.org/cgi-bin/doc?formal/2004-03-26</vt:lpwstr>
      </vt:variant>
      <vt:variant>
        <vt:lpwstr/>
      </vt:variant>
      <vt:variant>
        <vt:i4>4128807</vt:i4>
      </vt:variant>
      <vt:variant>
        <vt:i4>1686</vt:i4>
      </vt:variant>
      <vt:variant>
        <vt:i4>0</vt:i4>
      </vt:variant>
      <vt:variant>
        <vt:i4>5</vt:i4>
      </vt:variant>
      <vt:variant>
        <vt:lpwstr>http://www.ietf.org/rfc/rfc2119.txt</vt:lpwstr>
      </vt:variant>
      <vt:variant>
        <vt:lpwstr/>
      </vt:variant>
      <vt:variant>
        <vt:i4>655369</vt:i4>
      </vt:variant>
      <vt:variant>
        <vt:i4>1683</vt:i4>
      </vt:variant>
      <vt:variant>
        <vt:i4>0</vt:i4>
      </vt:variant>
      <vt:variant>
        <vt:i4>5</vt:i4>
      </vt:variant>
      <vt:variant>
        <vt:lpwstr>http://www.w3.org/XML/Schema</vt:lpwstr>
      </vt:variant>
      <vt:variant>
        <vt:lpwstr/>
      </vt:variant>
      <vt:variant>
        <vt:i4>3276863</vt:i4>
      </vt:variant>
      <vt:variant>
        <vt:i4>1680</vt:i4>
      </vt:variant>
      <vt:variant>
        <vt:i4>0</vt:i4>
      </vt:variant>
      <vt:variant>
        <vt:i4>5</vt:i4>
      </vt:variant>
      <vt:variant>
        <vt:lpwstr>http://www.iana.org/assignments/character-sets</vt:lpwstr>
      </vt:variant>
      <vt:variant>
        <vt:lpwstr/>
      </vt:variant>
      <vt:variant>
        <vt:i4>6488143</vt:i4>
      </vt:variant>
      <vt:variant>
        <vt:i4>1677</vt:i4>
      </vt:variant>
      <vt:variant>
        <vt:i4>0</vt:i4>
      </vt:variant>
      <vt:variant>
        <vt:i4>5</vt:i4>
      </vt:variant>
      <vt:variant>
        <vt:lpwstr>http://icu.sourceforge.net/apiref/icu4c/classDecimalFormat.html</vt:lpwstr>
      </vt:variant>
      <vt:variant>
        <vt:lpwstr>_details</vt:lpwstr>
      </vt:variant>
      <vt:variant>
        <vt:i4>3473509</vt:i4>
      </vt:variant>
      <vt:variant>
        <vt:i4>1674</vt:i4>
      </vt:variant>
      <vt:variant>
        <vt:i4>0</vt:i4>
      </vt:variant>
      <vt:variant>
        <vt:i4>5</vt:i4>
      </vt:variant>
      <vt:variant>
        <vt:lpwstr>http://www.unicode.org/</vt:lpwstr>
      </vt:variant>
      <vt:variant>
        <vt:lpwstr/>
      </vt:variant>
      <vt:variant>
        <vt:i4>4259860</vt:i4>
      </vt:variant>
      <vt:variant>
        <vt:i4>1671</vt:i4>
      </vt:variant>
      <vt:variant>
        <vt:i4>0</vt:i4>
      </vt:variant>
      <vt:variant>
        <vt:i4>5</vt:i4>
      </vt:variant>
      <vt:variant>
        <vt:lpwstr>http://www.w3.org/TR/xml-infoset</vt:lpwstr>
      </vt:variant>
      <vt:variant>
        <vt:lpwstr/>
      </vt:variant>
      <vt:variant>
        <vt:i4>1835014</vt:i4>
      </vt:variant>
      <vt:variant>
        <vt:i4>1668</vt:i4>
      </vt:variant>
      <vt:variant>
        <vt:i4>0</vt:i4>
      </vt:variant>
      <vt:variant>
        <vt:i4>5</vt:i4>
      </vt:variant>
      <vt:variant>
        <vt:lpwstr>http://www.w3.org/TR/xpath20/</vt:lpwstr>
      </vt:variant>
      <vt:variant>
        <vt:lpwstr/>
      </vt:variant>
      <vt:variant>
        <vt:i4>1835014</vt:i4>
      </vt:variant>
      <vt:variant>
        <vt:i4>1665</vt:i4>
      </vt:variant>
      <vt:variant>
        <vt:i4>0</vt:i4>
      </vt:variant>
      <vt:variant>
        <vt:i4>5</vt:i4>
      </vt:variant>
      <vt:variant>
        <vt:lpwstr>http://www.w3.org/TR/xmlschema-2/</vt:lpwstr>
      </vt:variant>
      <vt:variant>
        <vt:lpwstr/>
      </vt:variant>
      <vt:variant>
        <vt:i4>2031622</vt:i4>
      </vt:variant>
      <vt:variant>
        <vt:i4>1662</vt:i4>
      </vt:variant>
      <vt:variant>
        <vt:i4>0</vt:i4>
      </vt:variant>
      <vt:variant>
        <vt:i4>5</vt:i4>
      </vt:variant>
      <vt:variant>
        <vt:lpwstr>http://www.w3.org/TR/xmlschema-1/</vt:lpwstr>
      </vt:variant>
      <vt:variant>
        <vt:lpwstr/>
      </vt:variant>
      <vt:variant>
        <vt:i4>2031622</vt:i4>
      </vt:variant>
      <vt:variant>
        <vt:i4>1659</vt:i4>
      </vt:variant>
      <vt:variant>
        <vt:i4>0</vt:i4>
      </vt:variant>
      <vt:variant>
        <vt:i4>5</vt:i4>
      </vt:variant>
      <vt:variant>
        <vt:lpwstr>http://www.w3.org/TR/xmlschema-1/</vt:lpwstr>
      </vt:variant>
      <vt:variant>
        <vt:lpwstr/>
      </vt:variant>
      <vt:variant>
        <vt:i4>2621500</vt:i4>
      </vt:variant>
      <vt:variant>
        <vt:i4>1656</vt:i4>
      </vt:variant>
      <vt:variant>
        <vt:i4>0</vt:i4>
      </vt:variant>
      <vt:variant>
        <vt:i4>5</vt:i4>
      </vt:variant>
      <vt:variant>
        <vt:lpwstr>http://www.w3.org/TR/REC-xml-names/</vt:lpwstr>
      </vt:variant>
      <vt:variant>
        <vt:lpwstr/>
      </vt:variant>
      <vt:variant>
        <vt:i4>7864428</vt:i4>
      </vt:variant>
      <vt:variant>
        <vt:i4>1653</vt:i4>
      </vt:variant>
      <vt:variant>
        <vt:i4>0</vt:i4>
      </vt:variant>
      <vt:variant>
        <vt:i4>5</vt:i4>
      </vt:variant>
      <vt:variant>
        <vt:lpwstr>http://www.w3.org/TR/xml11/</vt:lpwstr>
      </vt:variant>
      <vt:variant>
        <vt:lpwstr/>
      </vt:variant>
      <vt:variant>
        <vt:i4>5767189</vt:i4>
      </vt:variant>
      <vt:variant>
        <vt:i4>1650</vt:i4>
      </vt:variant>
      <vt:variant>
        <vt:i4>0</vt:i4>
      </vt:variant>
      <vt:variant>
        <vt:i4>5</vt:i4>
      </vt:variant>
      <vt:variant>
        <vt:lpwstr>http://www.w3.org/TR/REC-xml</vt:lpwstr>
      </vt:variant>
      <vt:variant>
        <vt:lpwstr/>
      </vt:variant>
      <vt:variant>
        <vt:i4>2555965</vt:i4>
      </vt:variant>
      <vt:variant>
        <vt:i4>1647</vt:i4>
      </vt:variant>
      <vt:variant>
        <vt:i4>0</vt:i4>
      </vt:variant>
      <vt:variant>
        <vt:i4>5</vt:i4>
      </vt:variant>
      <vt:variant>
        <vt:lpwstr>http://www.w3.org/Consortium/Legal/copyright-documents</vt:lpwstr>
      </vt:variant>
      <vt:variant>
        <vt:lpwstr/>
      </vt:variant>
      <vt:variant>
        <vt:i4>5636153</vt:i4>
      </vt:variant>
      <vt:variant>
        <vt:i4>1644</vt:i4>
      </vt:variant>
      <vt:variant>
        <vt:i4>0</vt:i4>
      </vt:variant>
      <vt:variant>
        <vt:i4>5</vt:i4>
      </vt:variant>
      <vt:variant>
        <vt:lpwstr>http://www.w3.org/Consortium/Legal/ipr-notice</vt:lpwstr>
      </vt:variant>
      <vt:variant>
        <vt:lpwstr>W3C_Trademarks</vt:lpwstr>
      </vt:variant>
      <vt:variant>
        <vt:i4>7274567</vt:i4>
      </vt:variant>
      <vt:variant>
        <vt:i4>1641</vt:i4>
      </vt:variant>
      <vt:variant>
        <vt:i4>0</vt:i4>
      </vt:variant>
      <vt:variant>
        <vt:i4>5</vt:i4>
      </vt:variant>
      <vt:variant>
        <vt:lpwstr>http://www.w3.org/Consortium/Legal/ipr-notice</vt:lpwstr>
      </vt:variant>
      <vt:variant>
        <vt:lpwstr>Legal_Disclaimer</vt:lpwstr>
      </vt:variant>
      <vt:variant>
        <vt:i4>2162789</vt:i4>
      </vt:variant>
      <vt:variant>
        <vt:i4>1638</vt:i4>
      </vt:variant>
      <vt:variant>
        <vt:i4>0</vt:i4>
      </vt:variant>
      <vt:variant>
        <vt:i4>5</vt:i4>
      </vt:variant>
      <vt:variant>
        <vt:lpwstr>http://www.keio.ac.jp/</vt:lpwstr>
      </vt:variant>
      <vt:variant>
        <vt:lpwstr/>
      </vt:variant>
      <vt:variant>
        <vt:i4>4718615</vt:i4>
      </vt:variant>
      <vt:variant>
        <vt:i4>1635</vt:i4>
      </vt:variant>
      <vt:variant>
        <vt:i4>0</vt:i4>
      </vt:variant>
      <vt:variant>
        <vt:i4>5</vt:i4>
      </vt:variant>
      <vt:variant>
        <vt:lpwstr>http://www.ercim.org/</vt:lpwstr>
      </vt:variant>
      <vt:variant>
        <vt:lpwstr/>
      </vt:variant>
      <vt:variant>
        <vt:i4>4980807</vt:i4>
      </vt:variant>
      <vt:variant>
        <vt:i4>1632</vt:i4>
      </vt:variant>
      <vt:variant>
        <vt:i4>0</vt:i4>
      </vt:variant>
      <vt:variant>
        <vt:i4>5</vt:i4>
      </vt:variant>
      <vt:variant>
        <vt:lpwstr>http://www.csail.mit.edu/</vt:lpwstr>
      </vt:variant>
      <vt:variant>
        <vt:lpwstr/>
      </vt:variant>
      <vt:variant>
        <vt:i4>3080299</vt:i4>
      </vt:variant>
      <vt:variant>
        <vt:i4>1629</vt:i4>
      </vt:variant>
      <vt:variant>
        <vt:i4>0</vt:i4>
      </vt:variant>
      <vt:variant>
        <vt:i4>5</vt:i4>
      </vt:variant>
      <vt:variant>
        <vt:lpwstr>http://www.w3.org/</vt:lpwstr>
      </vt:variant>
      <vt:variant>
        <vt:lpwstr/>
      </vt:variant>
      <vt:variant>
        <vt:i4>5701713</vt:i4>
      </vt:variant>
      <vt:variant>
        <vt:i4>1626</vt:i4>
      </vt:variant>
      <vt:variant>
        <vt:i4>0</vt:i4>
      </vt:variant>
      <vt:variant>
        <vt:i4>5</vt:i4>
      </vt:variant>
      <vt:variant>
        <vt:lpwstr>http://www.w3.org/Consortium/Legal/ipr-notice</vt:lpwstr>
      </vt:variant>
      <vt:variant>
        <vt:lpwstr>Copyright</vt:lpwstr>
      </vt:variant>
      <vt:variant>
        <vt:i4>65643</vt:i4>
      </vt:variant>
      <vt:variant>
        <vt:i4>1623</vt:i4>
      </vt:variant>
      <vt:variant>
        <vt:i4>0</vt:i4>
      </vt:variant>
      <vt:variant>
        <vt:i4>5</vt:i4>
      </vt:variant>
      <vt:variant>
        <vt:lpwstr>mailto:smh@uk.ibm.com</vt:lpwstr>
      </vt:variant>
      <vt:variant>
        <vt:lpwstr/>
      </vt:variant>
      <vt:variant>
        <vt:i4>1179747</vt:i4>
      </vt:variant>
      <vt:variant>
        <vt:i4>1620</vt:i4>
      </vt:variant>
      <vt:variant>
        <vt:i4>0</vt:i4>
      </vt:variant>
      <vt:variant>
        <vt:i4>5</vt:i4>
      </vt:variant>
      <vt:variant>
        <vt:lpwstr>mailto:mbeckerle@OCO-INC.COM</vt:lpwstr>
      </vt:variant>
      <vt:variant>
        <vt:lpwstr/>
      </vt:variant>
      <vt:variant>
        <vt:i4>1245295</vt:i4>
      </vt:variant>
      <vt:variant>
        <vt:i4>1617</vt:i4>
      </vt:variant>
      <vt:variant>
        <vt:i4>0</vt:i4>
      </vt:variant>
      <vt:variant>
        <vt:i4>5</vt:i4>
      </vt:variant>
      <vt:variant>
        <vt:lpwstr>mailto:mbeckerle.dfdl@gmail.com</vt:lpwstr>
      </vt:variant>
      <vt:variant>
        <vt:lpwstr/>
      </vt:variant>
      <vt:variant>
        <vt:i4>7536640</vt:i4>
      </vt:variant>
      <vt:variant>
        <vt:i4>1614</vt:i4>
      </vt:variant>
      <vt:variant>
        <vt:i4>0</vt:i4>
      </vt:variant>
      <vt:variant>
        <vt:i4>5</vt:i4>
      </vt:variant>
      <vt:variant>
        <vt:lpwstr>mailto:apowell888@googlemail.com</vt:lpwstr>
      </vt:variant>
      <vt:variant>
        <vt:lpwstr/>
      </vt:variant>
      <vt:variant>
        <vt:i4>6619252</vt:i4>
      </vt:variant>
      <vt:variant>
        <vt:i4>1599</vt:i4>
      </vt:variant>
      <vt:variant>
        <vt:i4>0</vt:i4>
      </vt:variant>
      <vt:variant>
        <vt:i4>5</vt:i4>
      </vt:variant>
      <vt:variant>
        <vt:lpwstr>../../../../../../../../Local Settings/Xpath/XPath Functions/XQuery 1.0 and XPath 2.0 Functions and Operators.htm</vt:lpwstr>
      </vt:variant>
      <vt:variant>
        <vt:lpwstr>func-seconds-from-time</vt:lpwstr>
      </vt:variant>
      <vt:variant>
        <vt:i4>7077987</vt:i4>
      </vt:variant>
      <vt:variant>
        <vt:i4>1596</vt:i4>
      </vt:variant>
      <vt:variant>
        <vt:i4>0</vt:i4>
      </vt:variant>
      <vt:variant>
        <vt:i4>5</vt:i4>
      </vt:variant>
      <vt:variant>
        <vt:lpwstr>../../../../../../../../Local Settings/Xpath/XPath Functions/XQuery 1.0 and XPath 2.0 Functions and Operators.htm</vt:lpwstr>
      </vt:variant>
      <vt:variant>
        <vt:lpwstr>func-minutes-from-time</vt:lpwstr>
      </vt:variant>
      <vt:variant>
        <vt:i4>393223</vt:i4>
      </vt:variant>
      <vt:variant>
        <vt:i4>1593</vt:i4>
      </vt:variant>
      <vt:variant>
        <vt:i4>0</vt:i4>
      </vt:variant>
      <vt:variant>
        <vt:i4>5</vt:i4>
      </vt:variant>
      <vt:variant>
        <vt:lpwstr>../../../../../../../../Local Settings/Xpath/XPath Functions/XQuery 1.0 and XPath 2.0 Functions and Operators.htm</vt:lpwstr>
      </vt:variant>
      <vt:variant>
        <vt:lpwstr>func-hours-from-time</vt:lpwstr>
      </vt:variant>
      <vt:variant>
        <vt:i4>6422579</vt:i4>
      </vt:variant>
      <vt:variant>
        <vt:i4>1515</vt:i4>
      </vt:variant>
      <vt:variant>
        <vt:i4>0</vt:i4>
      </vt:variant>
      <vt:variant>
        <vt:i4>5</vt:i4>
      </vt:variant>
      <vt:variant>
        <vt:lpwstr>http://www.w3.org/TR/NOTE-datetime</vt:lpwstr>
      </vt:variant>
      <vt:variant>
        <vt:lpwstr/>
      </vt:variant>
      <vt:variant>
        <vt:i4>5308503</vt:i4>
      </vt:variant>
      <vt:variant>
        <vt:i4>1512</vt:i4>
      </vt:variant>
      <vt:variant>
        <vt:i4>0</vt:i4>
      </vt:variant>
      <vt:variant>
        <vt:i4>5</vt:i4>
      </vt:variant>
      <vt:variant>
        <vt:lpwstr>http://userguide.icu-project.org/formatparse/datetime</vt:lpwstr>
      </vt:variant>
      <vt:variant>
        <vt:lpwstr/>
      </vt:variant>
      <vt:variant>
        <vt:i4>3997745</vt:i4>
      </vt:variant>
      <vt:variant>
        <vt:i4>1509</vt:i4>
      </vt:variant>
      <vt:variant>
        <vt:i4>0</vt:i4>
      </vt:variant>
      <vt:variant>
        <vt:i4>5</vt:i4>
      </vt:variant>
      <vt:variant>
        <vt:lpwstr>http://icu.sourceforge.net/apiref/icu4c/classSimpleDateFormat.html</vt:lpwstr>
      </vt:variant>
      <vt:variant>
        <vt:lpwstr/>
      </vt:variant>
      <vt:variant>
        <vt:i4>65587</vt:i4>
      </vt:variant>
      <vt:variant>
        <vt:i4>1506</vt:i4>
      </vt:variant>
      <vt:variant>
        <vt:i4>0</vt:i4>
      </vt:variant>
      <vt:variant>
        <vt:i4>5</vt:i4>
      </vt:variant>
      <vt:variant>
        <vt:lpwstr>http://en.wikipedia.org/wiki/America/New_York</vt:lpwstr>
      </vt:variant>
      <vt:variant>
        <vt:lpwstr/>
      </vt:variant>
      <vt:variant>
        <vt:i4>4128868</vt:i4>
      </vt:variant>
      <vt:variant>
        <vt:i4>1485</vt:i4>
      </vt:variant>
      <vt:variant>
        <vt:i4>0</vt:i4>
      </vt:variant>
      <vt:variant>
        <vt:i4>5</vt:i4>
      </vt:variant>
      <vt:variant>
        <vt:lpwstr>http://icu-project.org/apiref/icu4c/classDecimalFormat.html</vt:lpwstr>
      </vt:variant>
      <vt:variant>
        <vt:lpwstr>aed19f9279def60133b3122a2435ea568</vt:lpwstr>
      </vt:variant>
      <vt:variant>
        <vt:i4>6815800</vt:i4>
      </vt:variant>
      <vt:variant>
        <vt:i4>1479</vt:i4>
      </vt:variant>
      <vt:variant>
        <vt:i4>0</vt:i4>
      </vt:variant>
      <vt:variant>
        <vt:i4>5</vt:i4>
      </vt:variant>
      <vt:variant>
        <vt:lpwstr>http://www.icu-project.org/apiref/icu4c/classDecimalFormat.html</vt:lpwstr>
      </vt:variant>
      <vt:variant>
        <vt:lpwstr>fe6f4084b4a6ccff6977501d90011fa4</vt:lpwstr>
      </vt:variant>
      <vt:variant>
        <vt:i4>6422627</vt:i4>
      </vt:variant>
      <vt:variant>
        <vt:i4>1350</vt:i4>
      </vt:variant>
      <vt:variant>
        <vt:i4>0</vt:i4>
      </vt:variant>
      <vt:variant>
        <vt:i4>5</vt:i4>
      </vt:variant>
      <vt:variant>
        <vt:lpwstr>ICU Converter Explorer (http:/demo.icu-project.org/icu-bin/convexp)</vt:lpwstr>
      </vt:variant>
      <vt:variant>
        <vt:lpwstr/>
      </vt:variant>
      <vt:variant>
        <vt:i4>7143455</vt:i4>
      </vt:variant>
      <vt:variant>
        <vt:i4>1341</vt:i4>
      </vt:variant>
      <vt:variant>
        <vt:i4>0</vt:i4>
      </vt:variant>
      <vt:variant>
        <vt:i4>5</vt:i4>
      </vt:variant>
      <vt:variant>
        <vt:lpwstr>http://en.wikipedia.org/wiki/Replacement_character</vt:lpwstr>
      </vt:variant>
      <vt:variant>
        <vt:lpwstr/>
      </vt:variant>
      <vt:variant>
        <vt:i4>196693</vt:i4>
      </vt:variant>
      <vt:variant>
        <vt:i4>1287</vt:i4>
      </vt:variant>
      <vt:variant>
        <vt:i4>0</vt:i4>
      </vt:variant>
      <vt:variant>
        <vt:i4>5</vt:i4>
      </vt:variant>
      <vt:variant>
        <vt:lpwstr>http://tns2/</vt:lpwstr>
      </vt:variant>
      <vt:variant>
        <vt:lpwstr/>
      </vt:variant>
      <vt:variant>
        <vt:i4>4980804</vt:i4>
      </vt:variant>
      <vt:variant>
        <vt:i4>1269</vt:i4>
      </vt:variant>
      <vt:variant>
        <vt:i4>0</vt:i4>
      </vt:variant>
      <vt:variant>
        <vt:i4>5</vt:i4>
      </vt:variant>
      <vt:variant>
        <vt:lpwstr>http://www.ogf.org/dfdl/%E2%80%9D</vt:lpwstr>
      </vt:variant>
      <vt:variant>
        <vt:lpwstr/>
      </vt:variant>
      <vt:variant>
        <vt:i4>1835014</vt:i4>
      </vt:variant>
      <vt:variant>
        <vt:i4>1095</vt:i4>
      </vt:variant>
      <vt:variant>
        <vt:i4>0</vt:i4>
      </vt:variant>
      <vt:variant>
        <vt:i4>5</vt:i4>
      </vt:variant>
      <vt:variant>
        <vt:lpwstr>http://www.w3.org/TR/xmlschema-2/</vt:lpwstr>
      </vt:variant>
      <vt:variant>
        <vt:lpwstr/>
      </vt:variant>
      <vt:variant>
        <vt:i4>3539060</vt:i4>
      </vt:variant>
      <vt:variant>
        <vt:i4>1086</vt:i4>
      </vt:variant>
      <vt:variant>
        <vt:i4>0</vt:i4>
      </vt:variant>
      <vt:variant>
        <vt:i4>5</vt:i4>
      </vt:variant>
      <vt:variant>
        <vt:lpwstr>http://dataformat.org/dfdl-1.0</vt:lpwstr>
      </vt:variant>
      <vt:variant>
        <vt:lpwstr/>
      </vt:variant>
      <vt:variant>
        <vt:i4>6553710</vt:i4>
      </vt:variant>
      <vt:variant>
        <vt:i4>1083</vt:i4>
      </vt:variant>
      <vt:variant>
        <vt:i4>0</vt:i4>
      </vt:variant>
      <vt:variant>
        <vt:i4>5</vt:i4>
      </vt:variant>
      <vt:variant>
        <vt:lpwstr/>
      </vt:variant>
      <vt:variant>
        <vt:lpwstr>_Information_Items</vt:lpwstr>
      </vt:variant>
      <vt:variant>
        <vt:i4>1835009</vt:i4>
      </vt:variant>
      <vt:variant>
        <vt:i4>1065</vt:i4>
      </vt:variant>
      <vt:variant>
        <vt:i4>0</vt:i4>
      </vt:variant>
      <vt:variant>
        <vt:i4>5</vt:i4>
      </vt:variant>
      <vt:variant>
        <vt:lpwstr>http://www.w3.org/XML/Binary/</vt:lpwstr>
      </vt:variant>
      <vt:variant>
        <vt:lpwstr/>
      </vt:variant>
      <vt:variant>
        <vt:i4>1179700</vt:i4>
      </vt:variant>
      <vt:variant>
        <vt:i4>1058</vt:i4>
      </vt:variant>
      <vt:variant>
        <vt:i4>0</vt:i4>
      </vt:variant>
      <vt:variant>
        <vt:i4>5</vt:i4>
      </vt:variant>
      <vt:variant>
        <vt:lpwstr/>
      </vt:variant>
      <vt:variant>
        <vt:lpwstr>_Toc320444372</vt:lpwstr>
      </vt:variant>
      <vt:variant>
        <vt:i4>1179700</vt:i4>
      </vt:variant>
      <vt:variant>
        <vt:i4>1052</vt:i4>
      </vt:variant>
      <vt:variant>
        <vt:i4>0</vt:i4>
      </vt:variant>
      <vt:variant>
        <vt:i4>5</vt:i4>
      </vt:variant>
      <vt:variant>
        <vt:lpwstr/>
      </vt:variant>
      <vt:variant>
        <vt:lpwstr>_Toc320444371</vt:lpwstr>
      </vt:variant>
      <vt:variant>
        <vt:i4>1179700</vt:i4>
      </vt:variant>
      <vt:variant>
        <vt:i4>1046</vt:i4>
      </vt:variant>
      <vt:variant>
        <vt:i4>0</vt:i4>
      </vt:variant>
      <vt:variant>
        <vt:i4>5</vt:i4>
      </vt:variant>
      <vt:variant>
        <vt:lpwstr/>
      </vt:variant>
      <vt:variant>
        <vt:lpwstr>_Toc320444370</vt:lpwstr>
      </vt:variant>
      <vt:variant>
        <vt:i4>1245236</vt:i4>
      </vt:variant>
      <vt:variant>
        <vt:i4>1040</vt:i4>
      </vt:variant>
      <vt:variant>
        <vt:i4>0</vt:i4>
      </vt:variant>
      <vt:variant>
        <vt:i4>5</vt:i4>
      </vt:variant>
      <vt:variant>
        <vt:lpwstr/>
      </vt:variant>
      <vt:variant>
        <vt:lpwstr>_Toc320444369</vt:lpwstr>
      </vt:variant>
      <vt:variant>
        <vt:i4>1245236</vt:i4>
      </vt:variant>
      <vt:variant>
        <vt:i4>1034</vt:i4>
      </vt:variant>
      <vt:variant>
        <vt:i4>0</vt:i4>
      </vt:variant>
      <vt:variant>
        <vt:i4>5</vt:i4>
      </vt:variant>
      <vt:variant>
        <vt:lpwstr/>
      </vt:variant>
      <vt:variant>
        <vt:lpwstr>_Toc320444368</vt:lpwstr>
      </vt:variant>
      <vt:variant>
        <vt:i4>1245236</vt:i4>
      </vt:variant>
      <vt:variant>
        <vt:i4>1028</vt:i4>
      </vt:variant>
      <vt:variant>
        <vt:i4>0</vt:i4>
      </vt:variant>
      <vt:variant>
        <vt:i4>5</vt:i4>
      </vt:variant>
      <vt:variant>
        <vt:lpwstr/>
      </vt:variant>
      <vt:variant>
        <vt:lpwstr>_Toc320444367</vt:lpwstr>
      </vt:variant>
      <vt:variant>
        <vt:i4>1245236</vt:i4>
      </vt:variant>
      <vt:variant>
        <vt:i4>1022</vt:i4>
      </vt:variant>
      <vt:variant>
        <vt:i4>0</vt:i4>
      </vt:variant>
      <vt:variant>
        <vt:i4>5</vt:i4>
      </vt:variant>
      <vt:variant>
        <vt:lpwstr/>
      </vt:variant>
      <vt:variant>
        <vt:lpwstr>_Toc320444366</vt:lpwstr>
      </vt:variant>
      <vt:variant>
        <vt:i4>1245236</vt:i4>
      </vt:variant>
      <vt:variant>
        <vt:i4>1016</vt:i4>
      </vt:variant>
      <vt:variant>
        <vt:i4>0</vt:i4>
      </vt:variant>
      <vt:variant>
        <vt:i4>5</vt:i4>
      </vt:variant>
      <vt:variant>
        <vt:lpwstr/>
      </vt:variant>
      <vt:variant>
        <vt:lpwstr>_Toc320444365</vt:lpwstr>
      </vt:variant>
      <vt:variant>
        <vt:i4>1245236</vt:i4>
      </vt:variant>
      <vt:variant>
        <vt:i4>1010</vt:i4>
      </vt:variant>
      <vt:variant>
        <vt:i4>0</vt:i4>
      </vt:variant>
      <vt:variant>
        <vt:i4>5</vt:i4>
      </vt:variant>
      <vt:variant>
        <vt:lpwstr/>
      </vt:variant>
      <vt:variant>
        <vt:lpwstr>_Toc320444364</vt:lpwstr>
      </vt:variant>
      <vt:variant>
        <vt:i4>1245236</vt:i4>
      </vt:variant>
      <vt:variant>
        <vt:i4>1004</vt:i4>
      </vt:variant>
      <vt:variant>
        <vt:i4>0</vt:i4>
      </vt:variant>
      <vt:variant>
        <vt:i4>5</vt:i4>
      </vt:variant>
      <vt:variant>
        <vt:lpwstr/>
      </vt:variant>
      <vt:variant>
        <vt:lpwstr>_Toc320444363</vt:lpwstr>
      </vt:variant>
      <vt:variant>
        <vt:i4>1245236</vt:i4>
      </vt:variant>
      <vt:variant>
        <vt:i4>998</vt:i4>
      </vt:variant>
      <vt:variant>
        <vt:i4>0</vt:i4>
      </vt:variant>
      <vt:variant>
        <vt:i4>5</vt:i4>
      </vt:variant>
      <vt:variant>
        <vt:lpwstr/>
      </vt:variant>
      <vt:variant>
        <vt:lpwstr>_Toc320444362</vt:lpwstr>
      </vt:variant>
      <vt:variant>
        <vt:i4>1245236</vt:i4>
      </vt:variant>
      <vt:variant>
        <vt:i4>992</vt:i4>
      </vt:variant>
      <vt:variant>
        <vt:i4>0</vt:i4>
      </vt:variant>
      <vt:variant>
        <vt:i4>5</vt:i4>
      </vt:variant>
      <vt:variant>
        <vt:lpwstr/>
      </vt:variant>
      <vt:variant>
        <vt:lpwstr>_Toc320444361</vt:lpwstr>
      </vt:variant>
      <vt:variant>
        <vt:i4>1245236</vt:i4>
      </vt:variant>
      <vt:variant>
        <vt:i4>986</vt:i4>
      </vt:variant>
      <vt:variant>
        <vt:i4>0</vt:i4>
      </vt:variant>
      <vt:variant>
        <vt:i4>5</vt:i4>
      </vt:variant>
      <vt:variant>
        <vt:lpwstr/>
      </vt:variant>
      <vt:variant>
        <vt:lpwstr>_Toc320444360</vt:lpwstr>
      </vt:variant>
      <vt:variant>
        <vt:i4>1048628</vt:i4>
      </vt:variant>
      <vt:variant>
        <vt:i4>980</vt:i4>
      </vt:variant>
      <vt:variant>
        <vt:i4>0</vt:i4>
      </vt:variant>
      <vt:variant>
        <vt:i4>5</vt:i4>
      </vt:variant>
      <vt:variant>
        <vt:lpwstr/>
      </vt:variant>
      <vt:variant>
        <vt:lpwstr>_Toc320444359</vt:lpwstr>
      </vt:variant>
      <vt:variant>
        <vt:i4>1048628</vt:i4>
      </vt:variant>
      <vt:variant>
        <vt:i4>974</vt:i4>
      </vt:variant>
      <vt:variant>
        <vt:i4>0</vt:i4>
      </vt:variant>
      <vt:variant>
        <vt:i4>5</vt:i4>
      </vt:variant>
      <vt:variant>
        <vt:lpwstr/>
      </vt:variant>
      <vt:variant>
        <vt:lpwstr>_Toc320444358</vt:lpwstr>
      </vt:variant>
      <vt:variant>
        <vt:i4>1048628</vt:i4>
      </vt:variant>
      <vt:variant>
        <vt:i4>968</vt:i4>
      </vt:variant>
      <vt:variant>
        <vt:i4>0</vt:i4>
      </vt:variant>
      <vt:variant>
        <vt:i4>5</vt:i4>
      </vt:variant>
      <vt:variant>
        <vt:lpwstr/>
      </vt:variant>
      <vt:variant>
        <vt:lpwstr>_Toc320444357</vt:lpwstr>
      </vt:variant>
      <vt:variant>
        <vt:i4>1048628</vt:i4>
      </vt:variant>
      <vt:variant>
        <vt:i4>962</vt:i4>
      </vt:variant>
      <vt:variant>
        <vt:i4>0</vt:i4>
      </vt:variant>
      <vt:variant>
        <vt:i4>5</vt:i4>
      </vt:variant>
      <vt:variant>
        <vt:lpwstr/>
      </vt:variant>
      <vt:variant>
        <vt:lpwstr>_Toc320444356</vt:lpwstr>
      </vt:variant>
      <vt:variant>
        <vt:i4>1048628</vt:i4>
      </vt:variant>
      <vt:variant>
        <vt:i4>956</vt:i4>
      </vt:variant>
      <vt:variant>
        <vt:i4>0</vt:i4>
      </vt:variant>
      <vt:variant>
        <vt:i4>5</vt:i4>
      </vt:variant>
      <vt:variant>
        <vt:lpwstr/>
      </vt:variant>
      <vt:variant>
        <vt:lpwstr>_Toc320444355</vt:lpwstr>
      </vt:variant>
      <vt:variant>
        <vt:i4>1048628</vt:i4>
      </vt:variant>
      <vt:variant>
        <vt:i4>950</vt:i4>
      </vt:variant>
      <vt:variant>
        <vt:i4>0</vt:i4>
      </vt:variant>
      <vt:variant>
        <vt:i4>5</vt:i4>
      </vt:variant>
      <vt:variant>
        <vt:lpwstr/>
      </vt:variant>
      <vt:variant>
        <vt:lpwstr>_Toc320444354</vt:lpwstr>
      </vt:variant>
      <vt:variant>
        <vt:i4>1048628</vt:i4>
      </vt:variant>
      <vt:variant>
        <vt:i4>944</vt:i4>
      </vt:variant>
      <vt:variant>
        <vt:i4>0</vt:i4>
      </vt:variant>
      <vt:variant>
        <vt:i4>5</vt:i4>
      </vt:variant>
      <vt:variant>
        <vt:lpwstr/>
      </vt:variant>
      <vt:variant>
        <vt:lpwstr>_Toc320444353</vt:lpwstr>
      </vt:variant>
      <vt:variant>
        <vt:i4>1048628</vt:i4>
      </vt:variant>
      <vt:variant>
        <vt:i4>938</vt:i4>
      </vt:variant>
      <vt:variant>
        <vt:i4>0</vt:i4>
      </vt:variant>
      <vt:variant>
        <vt:i4>5</vt:i4>
      </vt:variant>
      <vt:variant>
        <vt:lpwstr/>
      </vt:variant>
      <vt:variant>
        <vt:lpwstr>_Toc320444352</vt:lpwstr>
      </vt:variant>
      <vt:variant>
        <vt:i4>1048628</vt:i4>
      </vt:variant>
      <vt:variant>
        <vt:i4>932</vt:i4>
      </vt:variant>
      <vt:variant>
        <vt:i4>0</vt:i4>
      </vt:variant>
      <vt:variant>
        <vt:i4>5</vt:i4>
      </vt:variant>
      <vt:variant>
        <vt:lpwstr/>
      </vt:variant>
      <vt:variant>
        <vt:lpwstr>_Toc320444351</vt:lpwstr>
      </vt:variant>
      <vt:variant>
        <vt:i4>1048628</vt:i4>
      </vt:variant>
      <vt:variant>
        <vt:i4>926</vt:i4>
      </vt:variant>
      <vt:variant>
        <vt:i4>0</vt:i4>
      </vt:variant>
      <vt:variant>
        <vt:i4>5</vt:i4>
      </vt:variant>
      <vt:variant>
        <vt:lpwstr/>
      </vt:variant>
      <vt:variant>
        <vt:lpwstr>_Toc320444350</vt:lpwstr>
      </vt:variant>
      <vt:variant>
        <vt:i4>1114164</vt:i4>
      </vt:variant>
      <vt:variant>
        <vt:i4>920</vt:i4>
      </vt:variant>
      <vt:variant>
        <vt:i4>0</vt:i4>
      </vt:variant>
      <vt:variant>
        <vt:i4>5</vt:i4>
      </vt:variant>
      <vt:variant>
        <vt:lpwstr/>
      </vt:variant>
      <vt:variant>
        <vt:lpwstr>_Toc320444349</vt:lpwstr>
      </vt:variant>
      <vt:variant>
        <vt:i4>1114164</vt:i4>
      </vt:variant>
      <vt:variant>
        <vt:i4>914</vt:i4>
      </vt:variant>
      <vt:variant>
        <vt:i4>0</vt:i4>
      </vt:variant>
      <vt:variant>
        <vt:i4>5</vt:i4>
      </vt:variant>
      <vt:variant>
        <vt:lpwstr/>
      </vt:variant>
      <vt:variant>
        <vt:lpwstr>_Toc320444348</vt:lpwstr>
      </vt:variant>
      <vt:variant>
        <vt:i4>1114164</vt:i4>
      </vt:variant>
      <vt:variant>
        <vt:i4>908</vt:i4>
      </vt:variant>
      <vt:variant>
        <vt:i4>0</vt:i4>
      </vt:variant>
      <vt:variant>
        <vt:i4>5</vt:i4>
      </vt:variant>
      <vt:variant>
        <vt:lpwstr/>
      </vt:variant>
      <vt:variant>
        <vt:lpwstr>_Toc320444347</vt:lpwstr>
      </vt:variant>
      <vt:variant>
        <vt:i4>1114164</vt:i4>
      </vt:variant>
      <vt:variant>
        <vt:i4>902</vt:i4>
      </vt:variant>
      <vt:variant>
        <vt:i4>0</vt:i4>
      </vt:variant>
      <vt:variant>
        <vt:i4>5</vt:i4>
      </vt:variant>
      <vt:variant>
        <vt:lpwstr/>
      </vt:variant>
      <vt:variant>
        <vt:lpwstr>_Toc320444346</vt:lpwstr>
      </vt:variant>
      <vt:variant>
        <vt:i4>1114164</vt:i4>
      </vt:variant>
      <vt:variant>
        <vt:i4>896</vt:i4>
      </vt:variant>
      <vt:variant>
        <vt:i4>0</vt:i4>
      </vt:variant>
      <vt:variant>
        <vt:i4>5</vt:i4>
      </vt:variant>
      <vt:variant>
        <vt:lpwstr/>
      </vt:variant>
      <vt:variant>
        <vt:lpwstr>_Toc320444345</vt:lpwstr>
      </vt:variant>
      <vt:variant>
        <vt:i4>1114164</vt:i4>
      </vt:variant>
      <vt:variant>
        <vt:i4>890</vt:i4>
      </vt:variant>
      <vt:variant>
        <vt:i4>0</vt:i4>
      </vt:variant>
      <vt:variant>
        <vt:i4>5</vt:i4>
      </vt:variant>
      <vt:variant>
        <vt:lpwstr/>
      </vt:variant>
      <vt:variant>
        <vt:lpwstr>_Toc320444344</vt:lpwstr>
      </vt:variant>
      <vt:variant>
        <vt:i4>1114164</vt:i4>
      </vt:variant>
      <vt:variant>
        <vt:i4>884</vt:i4>
      </vt:variant>
      <vt:variant>
        <vt:i4>0</vt:i4>
      </vt:variant>
      <vt:variant>
        <vt:i4>5</vt:i4>
      </vt:variant>
      <vt:variant>
        <vt:lpwstr/>
      </vt:variant>
      <vt:variant>
        <vt:lpwstr>_Toc320444343</vt:lpwstr>
      </vt:variant>
      <vt:variant>
        <vt:i4>1114164</vt:i4>
      </vt:variant>
      <vt:variant>
        <vt:i4>878</vt:i4>
      </vt:variant>
      <vt:variant>
        <vt:i4>0</vt:i4>
      </vt:variant>
      <vt:variant>
        <vt:i4>5</vt:i4>
      </vt:variant>
      <vt:variant>
        <vt:lpwstr/>
      </vt:variant>
      <vt:variant>
        <vt:lpwstr>_Toc320444342</vt:lpwstr>
      </vt:variant>
      <vt:variant>
        <vt:i4>1114164</vt:i4>
      </vt:variant>
      <vt:variant>
        <vt:i4>872</vt:i4>
      </vt:variant>
      <vt:variant>
        <vt:i4>0</vt:i4>
      </vt:variant>
      <vt:variant>
        <vt:i4>5</vt:i4>
      </vt:variant>
      <vt:variant>
        <vt:lpwstr/>
      </vt:variant>
      <vt:variant>
        <vt:lpwstr>_Toc320444341</vt:lpwstr>
      </vt:variant>
      <vt:variant>
        <vt:i4>1114164</vt:i4>
      </vt:variant>
      <vt:variant>
        <vt:i4>866</vt:i4>
      </vt:variant>
      <vt:variant>
        <vt:i4>0</vt:i4>
      </vt:variant>
      <vt:variant>
        <vt:i4>5</vt:i4>
      </vt:variant>
      <vt:variant>
        <vt:lpwstr/>
      </vt:variant>
      <vt:variant>
        <vt:lpwstr>_Toc320444340</vt:lpwstr>
      </vt:variant>
      <vt:variant>
        <vt:i4>1441844</vt:i4>
      </vt:variant>
      <vt:variant>
        <vt:i4>860</vt:i4>
      </vt:variant>
      <vt:variant>
        <vt:i4>0</vt:i4>
      </vt:variant>
      <vt:variant>
        <vt:i4>5</vt:i4>
      </vt:variant>
      <vt:variant>
        <vt:lpwstr/>
      </vt:variant>
      <vt:variant>
        <vt:lpwstr>_Toc320444339</vt:lpwstr>
      </vt:variant>
      <vt:variant>
        <vt:i4>1441844</vt:i4>
      </vt:variant>
      <vt:variant>
        <vt:i4>854</vt:i4>
      </vt:variant>
      <vt:variant>
        <vt:i4>0</vt:i4>
      </vt:variant>
      <vt:variant>
        <vt:i4>5</vt:i4>
      </vt:variant>
      <vt:variant>
        <vt:lpwstr/>
      </vt:variant>
      <vt:variant>
        <vt:lpwstr>_Toc320444338</vt:lpwstr>
      </vt:variant>
      <vt:variant>
        <vt:i4>1441844</vt:i4>
      </vt:variant>
      <vt:variant>
        <vt:i4>848</vt:i4>
      </vt:variant>
      <vt:variant>
        <vt:i4>0</vt:i4>
      </vt:variant>
      <vt:variant>
        <vt:i4>5</vt:i4>
      </vt:variant>
      <vt:variant>
        <vt:lpwstr/>
      </vt:variant>
      <vt:variant>
        <vt:lpwstr>_Toc320444337</vt:lpwstr>
      </vt:variant>
      <vt:variant>
        <vt:i4>1441844</vt:i4>
      </vt:variant>
      <vt:variant>
        <vt:i4>842</vt:i4>
      </vt:variant>
      <vt:variant>
        <vt:i4>0</vt:i4>
      </vt:variant>
      <vt:variant>
        <vt:i4>5</vt:i4>
      </vt:variant>
      <vt:variant>
        <vt:lpwstr/>
      </vt:variant>
      <vt:variant>
        <vt:lpwstr>_Toc320444336</vt:lpwstr>
      </vt:variant>
      <vt:variant>
        <vt:i4>1441844</vt:i4>
      </vt:variant>
      <vt:variant>
        <vt:i4>836</vt:i4>
      </vt:variant>
      <vt:variant>
        <vt:i4>0</vt:i4>
      </vt:variant>
      <vt:variant>
        <vt:i4>5</vt:i4>
      </vt:variant>
      <vt:variant>
        <vt:lpwstr/>
      </vt:variant>
      <vt:variant>
        <vt:lpwstr>_Toc320444335</vt:lpwstr>
      </vt:variant>
      <vt:variant>
        <vt:i4>1441844</vt:i4>
      </vt:variant>
      <vt:variant>
        <vt:i4>830</vt:i4>
      </vt:variant>
      <vt:variant>
        <vt:i4>0</vt:i4>
      </vt:variant>
      <vt:variant>
        <vt:i4>5</vt:i4>
      </vt:variant>
      <vt:variant>
        <vt:lpwstr/>
      </vt:variant>
      <vt:variant>
        <vt:lpwstr>_Toc320444334</vt:lpwstr>
      </vt:variant>
      <vt:variant>
        <vt:i4>1441844</vt:i4>
      </vt:variant>
      <vt:variant>
        <vt:i4>824</vt:i4>
      </vt:variant>
      <vt:variant>
        <vt:i4>0</vt:i4>
      </vt:variant>
      <vt:variant>
        <vt:i4>5</vt:i4>
      </vt:variant>
      <vt:variant>
        <vt:lpwstr/>
      </vt:variant>
      <vt:variant>
        <vt:lpwstr>_Toc320444333</vt:lpwstr>
      </vt:variant>
      <vt:variant>
        <vt:i4>1441844</vt:i4>
      </vt:variant>
      <vt:variant>
        <vt:i4>818</vt:i4>
      </vt:variant>
      <vt:variant>
        <vt:i4>0</vt:i4>
      </vt:variant>
      <vt:variant>
        <vt:i4>5</vt:i4>
      </vt:variant>
      <vt:variant>
        <vt:lpwstr/>
      </vt:variant>
      <vt:variant>
        <vt:lpwstr>_Toc320444332</vt:lpwstr>
      </vt:variant>
      <vt:variant>
        <vt:i4>1441844</vt:i4>
      </vt:variant>
      <vt:variant>
        <vt:i4>812</vt:i4>
      </vt:variant>
      <vt:variant>
        <vt:i4>0</vt:i4>
      </vt:variant>
      <vt:variant>
        <vt:i4>5</vt:i4>
      </vt:variant>
      <vt:variant>
        <vt:lpwstr/>
      </vt:variant>
      <vt:variant>
        <vt:lpwstr>_Toc320444331</vt:lpwstr>
      </vt:variant>
      <vt:variant>
        <vt:i4>1441844</vt:i4>
      </vt:variant>
      <vt:variant>
        <vt:i4>806</vt:i4>
      </vt:variant>
      <vt:variant>
        <vt:i4>0</vt:i4>
      </vt:variant>
      <vt:variant>
        <vt:i4>5</vt:i4>
      </vt:variant>
      <vt:variant>
        <vt:lpwstr/>
      </vt:variant>
      <vt:variant>
        <vt:lpwstr>_Toc320444330</vt:lpwstr>
      </vt:variant>
      <vt:variant>
        <vt:i4>1507380</vt:i4>
      </vt:variant>
      <vt:variant>
        <vt:i4>800</vt:i4>
      </vt:variant>
      <vt:variant>
        <vt:i4>0</vt:i4>
      </vt:variant>
      <vt:variant>
        <vt:i4>5</vt:i4>
      </vt:variant>
      <vt:variant>
        <vt:lpwstr/>
      </vt:variant>
      <vt:variant>
        <vt:lpwstr>_Toc320444329</vt:lpwstr>
      </vt:variant>
      <vt:variant>
        <vt:i4>1507380</vt:i4>
      </vt:variant>
      <vt:variant>
        <vt:i4>794</vt:i4>
      </vt:variant>
      <vt:variant>
        <vt:i4>0</vt:i4>
      </vt:variant>
      <vt:variant>
        <vt:i4>5</vt:i4>
      </vt:variant>
      <vt:variant>
        <vt:lpwstr/>
      </vt:variant>
      <vt:variant>
        <vt:lpwstr>_Toc320444328</vt:lpwstr>
      </vt:variant>
      <vt:variant>
        <vt:i4>1507380</vt:i4>
      </vt:variant>
      <vt:variant>
        <vt:i4>788</vt:i4>
      </vt:variant>
      <vt:variant>
        <vt:i4>0</vt:i4>
      </vt:variant>
      <vt:variant>
        <vt:i4>5</vt:i4>
      </vt:variant>
      <vt:variant>
        <vt:lpwstr/>
      </vt:variant>
      <vt:variant>
        <vt:lpwstr>_Toc320444327</vt:lpwstr>
      </vt:variant>
      <vt:variant>
        <vt:i4>1507380</vt:i4>
      </vt:variant>
      <vt:variant>
        <vt:i4>782</vt:i4>
      </vt:variant>
      <vt:variant>
        <vt:i4>0</vt:i4>
      </vt:variant>
      <vt:variant>
        <vt:i4>5</vt:i4>
      </vt:variant>
      <vt:variant>
        <vt:lpwstr/>
      </vt:variant>
      <vt:variant>
        <vt:lpwstr>_Toc320444326</vt:lpwstr>
      </vt:variant>
      <vt:variant>
        <vt:i4>1507380</vt:i4>
      </vt:variant>
      <vt:variant>
        <vt:i4>776</vt:i4>
      </vt:variant>
      <vt:variant>
        <vt:i4>0</vt:i4>
      </vt:variant>
      <vt:variant>
        <vt:i4>5</vt:i4>
      </vt:variant>
      <vt:variant>
        <vt:lpwstr/>
      </vt:variant>
      <vt:variant>
        <vt:lpwstr>_Toc320444325</vt:lpwstr>
      </vt:variant>
      <vt:variant>
        <vt:i4>1507380</vt:i4>
      </vt:variant>
      <vt:variant>
        <vt:i4>770</vt:i4>
      </vt:variant>
      <vt:variant>
        <vt:i4>0</vt:i4>
      </vt:variant>
      <vt:variant>
        <vt:i4>5</vt:i4>
      </vt:variant>
      <vt:variant>
        <vt:lpwstr/>
      </vt:variant>
      <vt:variant>
        <vt:lpwstr>_Toc320444324</vt:lpwstr>
      </vt:variant>
      <vt:variant>
        <vt:i4>1507380</vt:i4>
      </vt:variant>
      <vt:variant>
        <vt:i4>764</vt:i4>
      </vt:variant>
      <vt:variant>
        <vt:i4>0</vt:i4>
      </vt:variant>
      <vt:variant>
        <vt:i4>5</vt:i4>
      </vt:variant>
      <vt:variant>
        <vt:lpwstr/>
      </vt:variant>
      <vt:variant>
        <vt:lpwstr>_Toc320444323</vt:lpwstr>
      </vt:variant>
      <vt:variant>
        <vt:i4>1507380</vt:i4>
      </vt:variant>
      <vt:variant>
        <vt:i4>758</vt:i4>
      </vt:variant>
      <vt:variant>
        <vt:i4>0</vt:i4>
      </vt:variant>
      <vt:variant>
        <vt:i4>5</vt:i4>
      </vt:variant>
      <vt:variant>
        <vt:lpwstr/>
      </vt:variant>
      <vt:variant>
        <vt:lpwstr>_Toc320444322</vt:lpwstr>
      </vt:variant>
      <vt:variant>
        <vt:i4>1507380</vt:i4>
      </vt:variant>
      <vt:variant>
        <vt:i4>752</vt:i4>
      </vt:variant>
      <vt:variant>
        <vt:i4>0</vt:i4>
      </vt:variant>
      <vt:variant>
        <vt:i4>5</vt:i4>
      </vt:variant>
      <vt:variant>
        <vt:lpwstr/>
      </vt:variant>
      <vt:variant>
        <vt:lpwstr>_Toc320444321</vt:lpwstr>
      </vt:variant>
      <vt:variant>
        <vt:i4>1507380</vt:i4>
      </vt:variant>
      <vt:variant>
        <vt:i4>746</vt:i4>
      </vt:variant>
      <vt:variant>
        <vt:i4>0</vt:i4>
      </vt:variant>
      <vt:variant>
        <vt:i4>5</vt:i4>
      </vt:variant>
      <vt:variant>
        <vt:lpwstr/>
      </vt:variant>
      <vt:variant>
        <vt:lpwstr>_Toc320444320</vt:lpwstr>
      </vt:variant>
      <vt:variant>
        <vt:i4>1310772</vt:i4>
      </vt:variant>
      <vt:variant>
        <vt:i4>740</vt:i4>
      </vt:variant>
      <vt:variant>
        <vt:i4>0</vt:i4>
      </vt:variant>
      <vt:variant>
        <vt:i4>5</vt:i4>
      </vt:variant>
      <vt:variant>
        <vt:lpwstr/>
      </vt:variant>
      <vt:variant>
        <vt:lpwstr>_Toc320444319</vt:lpwstr>
      </vt:variant>
      <vt:variant>
        <vt:i4>1310772</vt:i4>
      </vt:variant>
      <vt:variant>
        <vt:i4>734</vt:i4>
      </vt:variant>
      <vt:variant>
        <vt:i4>0</vt:i4>
      </vt:variant>
      <vt:variant>
        <vt:i4>5</vt:i4>
      </vt:variant>
      <vt:variant>
        <vt:lpwstr/>
      </vt:variant>
      <vt:variant>
        <vt:lpwstr>_Toc320444318</vt:lpwstr>
      </vt:variant>
      <vt:variant>
        <vt:i4>1310772</vt:i4>
      </vt:variant>
      <vt:variant>
        <vt:i4>728</vt:i4>
      </vt:variant>
      <vt:variant>
        <vt:i4>0</vt:i4>
      </vt:variant>
      <vt:variant>
        <vt:i4>5</vt:i4>
      </vt:variant>
      <vt:variant>
        <vt:lpwstr/>
      </vt:variant>
      <vt:variant>
        <vt:lpwstr>_Toc320444317</vt:lpwstr>
      </vt:variant>
      <vt:variant>
        <vt:i4>1310772</vt:i4>
      </vt:variant>
      <vt:variant>
        <vt:i4>722</vt:i4>
      </vt:variant>
      <vt:variant>
        <vt:i4>0</vt:i4>
      </vt:variant>
      <vt:variant>
        <vt:i4>5</vt:i4>
      </vt:variant>
      <vt:variant>
        <vt:lpwstr/>
      </vt:variant>
      <vt:variant>
        <vt:lpwstr>_Toc320444316</vt:lpwstr>
      </vt:variant>
      <vt:variant>
        <vt:i4>1310772</vt:i4>
      </vt:variant>
      <vt:variant>
        <vt:i4>716</vt:i4>
      </vt:variant>
      <vt:variant>
        <vt:i4>0</vt:i4>
      </vt:variant>
      <vt:variant>
        <vt:i4>5</vt:i4>
      </vt:variant>
      <vt:variant>
        <vt:lpwstr/>
      </vt:variant>
      <vt:variant>
        <vt:lpwstr>_Toc320444315</vt:lpwstr>
      </vt:variant>
      <vt:variant>
        <vt:i4>1310772</vt:i4>
      </vt:variant>
      <vt:variant>
        <vt:i4>710</vt:i4>
      </vt:variant>
      <vt:variant>
        <vt:i4>0</vt:i4>
      </vt:variant>
      <vt:variant>
        <vt:i4>5</vt:i4>
      </vt:variant>
      <vt:variant>
        <vt:lpwstr/>
      </vt:variant>
      <vt:variant>
        <vt:lpwstr>_Toc320444314</vt:lpwstr>
      </vt:variant>
      <vt:variant>
        <vt:i4>1310772</vt:i4>
      </vt:variant>
      <vt:variant>
        <vt:i4>704</vt:i4>
      </vt:variant>
      <vt:variant>
        <vt:i4>0</vt:i4>
      </vt:variant>
      <vt:variant>
        <vt:i4>5</vt:i4>
      </vt:variant>
      <vt:variant>
        <vt:lpwstr/>
      </vt:variant>
      <vt:variant>
        <vt:lpwstr>_Toc320444313</vt:lpwstr>
      </vt:variant>
      <vt:variant>
        <vt:i4>1310772</vt:i4>
      </vt:variant>
      <vt:variant>
        <vt:i4>698</vt:i4>
      </vt:variant>
      <vt:variant>
        <vt:i4>0</vt:i4>
      </vt:variant>
      <vt:variant>
        <vt:i4>5</vt:i4>
      </vt:variant>
      <vt:variant>
        <vt:lpwstr/>
      </vt:variant>
      <vt:variant>
        <vt:lpwstr>_Toc320444312</vt:lpwstr>
      </vt:variant>
      <vt:variant>
        <vt:i4>1310772</vt:i4>
      </vt:variant>
      <vt:variant>
        <vt:i4>692</vt:i4>
      </vt:variant>
      <vt:variant>
        <vt:i4>0</vt:i4>
      </vt:variant>
      <vt:variant>
        <vt:i4>5</vt:i4>
      </vt:variant>
      <vt:variant>
        <vt:lpwstr/>
      </vt:variant>
      <vt:variant>
        <vt:lpwstr>_Toc320444311</vt:lpwstr>
      </vt:variant>
      <vt:variant>
        <vt:i4>1310772</vt:i4>
      </vt:variant>
      <vt:variant>
        <vt:i4>686</vt:i4>
      </vt:variant>
      <vt:variant>
        <vt:i4>0</vt:i4>
      </vt:variant>
      <vt:variant>
        <vt:i4>5</vt:i4>
      </vt:variant>
      <vt:variant>
        <vt:lpwstr/>
      </vt:variant>
      <vt:variant>
        <vt:lpwstr>_Toc320444310</vt:lpwstr>
      </vt:variant>
      <vt:variant>
        <vt:i4>1376308</vt:i4>
      </vt:variant>
      <vt:variant>
        <vt:i4>680</vt:i4>
      </vt:variant>
      <vt:variant>
        <vt:i4>0</vt:i4>
      </vt:variant>
      <vt:variant>
        <vt:i4>5</vt:i4>
      </vt:variant>
      <vt:variant>
        <vt:lpwstr/>
      </vt:variant>
      <vt:variant>
        <vt:lpwstr>_Toc320444309</vt:lpwstr>
      </vt:variant>
      <vt:variant>
        <vt:i4>1376308</vt:i4>
      </vt:variant>
      <vt:variant>
        <vt:i4>674</vt:i4>
      </vt:variant>
      <vt:variant>
        <vt:i4>0</vt:i4>
      </vt:variant>
      <vt:variant>
        <vt:i4>5</vt:i4>
      </vt:variant>
      <vt:variant>
        <vt:lpwstr/>
      </vt:variant>
      <vt:variant>
        <vt:lpwstr>_Toc320444308</vt:lpwstr>
      </vt:variant>
      <vt:variant>
        <vt:i4>1376308</vt:i4>
      </vt:variant>
      <vt:variant>
        <vt:i4>668</vt:i4>
      </vt:variant>
      <vt:variant>
        <vt:i4>0</vt:i4>
      </vt:variant>
      <vt:variant>
        <vt:i4>5</vt:i4>
      </vt:variant>
      <vt:variant>
        <vt:lpwstr/>
      </vt:variant>
      <vt:variant>
        <vt:lpwstr>_Toc320444307</vt:lpwstr>
      </vt:variant>
      <vt:variant>
        <vt:i4>1376308</vt:i4>
      </vt:variant>
      <vt:variant>
        <vt:i4>662</vt:i4>
      </vt:variant>
      <vt:variant>
        <vt:i4>0</vt:i4>
      </vt:variant>
      <vt:variant>
        <vt:i4>5</vt:i4>
      </vt:variant>
      <vt:variant>
        <vt:lpwstr/>
      </vt:variant>
      <vt:variant>
        <vt:lpwstr>_Toc320444306</vt:lpwstr>
      </vt:variant>
      <vt:variant>
        <vt:i4>1376308</vt:i4>
      </vt:variant>
      <vt:variant>
        <vt:i4>656</vt:i4>
      </vt:variant>
      <vt:variant>
        <vt:i4>0</vt:i4>
      </vt:variant>
      <vt:variant>
        <vt:i4>5</vt:i4>
      </vt:variant>
      <vt:variant>
        <vt:lpwstr/>
      </vt:variant>
      <vt:variant>
        <vt:lpwstr>_Toc320444305</vt:lpwstr>
      </vt:variant>
      <vt:variant>
        <vt:i4>1376308</vt:i4>
      </vt:variant>
      <vt:variant>
        <vt:i4>650</vt:i4>
      </vt:variant>
      <vt:variant>
        <vt:i4>0</vt:i4>
      </vt:variant>
      <vt:variant>
        <vt:i4>5</vt:i4>
      </vt:variant>
      <vt:variant>
        <vt:lpwstr/>
      </vt:variant>
      <vt:variant>
        <vt:lpwstr>_Toc320444304</vt:lpwstr>
      </vt:variant>
      <vt:variant>
        <vt:i4>1376308</vt:i4>
      </vt:variant>
      <vt:variant>
        <vt:i4>644</vt:i4>
      </vt:variant>
      <vt:variant>
        <vt:i4>0</vt:i4>
      </vt:variant>
      <vt:variant>
        <vt:i4>5</vt:i4>
      </vt:variant>
      <vt:variant>
        <vt:lpwstr/>
      </vt:variant>
      <vt:variant>
        <vt:lpwstr>_Toc320444303</vt:lpwstr>
      </vt:variant>
      <vt:variant>
        <vt:i4>1376308</vt:i4>
      </vt:variant>
      <vt:variant>
        <vt:i4>638</vt:i4>
      </vt:variant>
      <vt:variant>
        <vt:i4>0</vt:i4>
      </vt:variant>
      <vt:variant>
        <vt:i4>5</vt:i4>
      </vt:variant>
      <vt:variant>
        <vt:lpwstr/>
      </vt:variant>
      <vt:variant>
        <vt:lpwstr>_Toc320444302</vt:lpwstr>
      </vt:variant>
      <vt:variant>
        <vt:i4>1376308</vt:i4>
      </vt:variant>
      <vt:variant>
        <vt:i4>632</vt:i4>
      </vt:variant>
      <vt:variant>
        <vt:i4>0</vt:i4>
      </vt:variant>
      <vt:variant>
        <vt:i4>5</vt:i4>
      </vt:variant>
      <vt:variant>
        <vt:lpwstr/>
      </vt:variant>
      <vt:variant>
        <vt:lpwstr>_Toc320444301</vt:lpwstr>
      </vt:variant>
      <vt:variant>
        <vt:i4>1376308</vt:i4>
      </vt:variant>
      <vt:variant>
        <vt:i4>626</vt:i4>
      </vt:variant>
      <vt:variant>
        <vt:i4>0</vt:i4>
      </vt:variant>
      <vt:variant>
        <vt:i4>5</vt:i4>
      </vt:variant>
      <vt:variant>
        <vt:lpwstr/>
      </vt:variant>
      <vt:variant>
        <vt:lpwstr>_Toc320444300</vt:lpwstr>
      </vt:variant>
      <vt:variant>
        <vt:i4>1835061</vt:i4>
      </vt:variant>
      <vt:variant>
        <vt:i4>620</vt:i4>
      </vt:variant>
      <vt:variant>
        <vt:i4>0</vt:i4>
      </vt:variant>
      <vt:variant>
        <vt:i4>5</vt:i4>
      </vt:variant>
      <vt:variant>
        <vt:lpwstr/>
      </vt:variant>
      <vt:variant>
        <vt:lpwstr>_Toc320444299</vt:lpwstr>
      </vt:variant>
      <vt:variant>
        <vt:i4>1835061</vt:i4>
      </vt:variant>
      <vt:variant>
        <vt:i4>614</vt:i4>
      </vt:variant>
      <vt:variant>
        <vt:i4>0</vt:i4>
      </vt:variant>
      <vt:variant>
        <vt:i4>5</vt:i4>
      </vt:variant>
      <vt:variant>
        <vt:lpwstr/>
      </vt:variant>
      <vt:variant>
        <vt:lpwstr>_Toc320444298</vt:lpwstr>
      </vt:variant>
      <vt:variant>
        <vt:i4>1835061</vt:i4>
      </vt:variant>
      <vt:variant>
        <vt:i4>608</vt:i4>
      </vt:variant>
      <vt:variant>
        <vt:i4>0</vt:i4>
      </vt:variant>
      <vt:variant>
        <vt:i4>5</vt:i4>
      </vt:variant>
      <vt:variant>
        <vt:lpwstr/>
      </vt:variant>
      <vt:variant>
        <vt:lpwstr>_Toc320444297</vt:lpwstr>
      </vt:variant>
      <vt:variant>
        <vt:i4>1835061</vt:i4>
      </vt:variant>
      <vt:variant>
        <vt:i4>602</vt:i4>
      </vt:variant>
      <vt:variant>
        <vt:i4>0</vt:i4>
      </vt:variant>
      <vt:variant>
        <vt:i4>5</vt:i4>
      </vt:variant>
      <vt:variant>
        <vt:lpwstr/>
      </vt:variant>
      <vt:variant>
        <vt:lpwstr>_Toc320444296</vt:lpwstr>
      </vt:variant>
      <vt:variant>
        <vt:i4>1835061</vt:i4>
      </vt:variant>
      <vt:variant>
        <vt:i4>596</vt:i4>
      </vt:variant>
      <vt:variant>
        <vt:i4>0</vt:i4>
      </vt:variant>
      <vt:variant>
        <vt:i4>5</vt:i4>
      </vt:variant>
      <vt:variant>
        <vt:lpwstr/>
      </vt:variant>
      <vt:variant>
        <vt:lpwstr>_Toc320444295</vt:lpwstr>
      </vt:variant>
      <vt:variant>
        <vt:i4>1835061</vt:i4>
      </vt:variant>
      <vt:variant>
        <vt:i4>590</vt:i4>
      </vt:variant>
      <vt:variant>
        <vt:i4>0</vt:i4>
      </vt:variant>
      <vt:variant>
        <vt:i4>5</vt:i4>
      </vt:variant>
      <vt:variant>
        <vt:lpwstr/>
      </vt:variant>
      <vt:variant>
        <vt:lpwstr>_Toc320444294</vt:lpwstr>
      </vt:variant>
      <vt:variant>
        <vt:i4>1835061</vt:i4>
      </vt:variant>
      <vt:variant>
        <vt:i4>584</vt:i4>
      </vt:variant>
      <vt:variant>
        <vt:i4>0</vt:i4>
      </vt:variant>
      <vt:variant>
        <vt:i4>5</vt:i4>
      </vt:variant>
      <vt:variant>
        <vt:lpwstr/>
      </vt:variant>
      <vt:variant>
        <vt:lpwstr>_Toc320444293</vt:lpwstr>
      </vt:variant>
      <vt:variant>
        <vt:i4>1835061</vt:i4>
      </vt:variant>
      <vt:variant>
        <vt:i4>578</vt:i4>
      </vt:variant>
      <vt:variant>
        <vt:i4>0</vt:i4>
      </vt:variant>
      <vt:variant>
        <vt:i4>5</vt:i4>
      </vt:variant>
      <vt:variant>
        <vt:lpwstr/>
      </vt:variant>
      <vt:variant>
        <vt:lpwstr>_Toc320444292</vt:lpwstr>
      </vt:variant>
      <vt:variant>
        <vt:i4>1835061</vt:i4>
      </vt:variant>
      <vt:variant>
        <vt:i4>572</vt:i4>
      </vt:variant>
      <vt:variant>
        <vt:i4>0</vt:i4>
      </vt:variant>
      <vt:variant>
        <vt:i4>5</vt:i4>
      </vt:variant>
      <vt:variant>
        <vt:lpwstr/>
      </vt:variant>
      <vt:variant>
        <vt:lpwstr>_Toc320444291</vt:lpwstr>
      </vt:variant>
      <vt:variant>
        <vt:i4>1835061</vt:i4>
      </vt:variant>
      <vt:variant>
        <vt:i4>566</vt:i4>
      </vt:variant>
      <vt:variant>
        <vt:i4>0</vt:i4>
      </vt:variant>
      <vt:variant>
        <vt:i4>5</vt:i4>
      </vt:variant>
      <vt:variant>
        <vt:lpwstr/>
      </vt:variant>
      <vt:variant>
        <vt:lpwstr>_Toc320444290</vt:lpwstr>
      </vt:variant>
      <vt:variant>
        <vt:i4>1900597</vt:i4>
      </vt:variant>
      <vt:variant>
        <vt:i4>560</vt:i4>
      </vt:variant>
      <vt:variant>
        <vt:i4>0</vt:i4>
      </vt:variant>
      <vt:variant>
        <vt:i4>5</vt:i4>
      </vt:variant>
      <vt:variant>
        <vt:lpwstr/>
      </vt:variant>
      <vt:variant>
        <vt:lpwstr>_Toc320444289</vt:lpwstr>
      </vt:variant>
      <vt:variant>
        <vt:i4>1900597</vt:i4>
      </vt:variant>
      <vt:variant>
        <vt:i4>554</vt:i4>
      </vt:variant>
      <vt:variant>
        <vt:i4>0</vt:i4>
      </vt:variant>
      <vt:variant>
        <vt:i4>5</vt:i4>
      </vt:variant>
      <vt:variant>
        <vt:lpwstr/>
      </vt:variant>
      <vt:variant>
        <vt:lpwstr>_Toc320444288</vt:lpwstr>
      </vt:variant>
      <vt:variant>
        <vt:i4>1900597</vt:i4>
      </vt:variant>
      <vt:variant>
        <vt:i4>548</vt:i4>
      </vt:variant>
      <vt:variant>
        <vt:i4>0</vt:i4>
      </vt:variant>
      <vt:variant>
        <vt:i4>5</vt:i4>
      </vt:variant>
      <vt:variant>
        <vt:lpwstr/>
      </vt:variant>
      <vt:variant>
        <vt:lpwstr>_Toc320444287</vt:lpwstr>
      </vt:variant>
      <vt:variant>
        <vt:i4>1900597</vt:i4>
      </vt:variant>
      <vt:variant>
        <vt:i4>542</vt:i4>
      </vt:variant>
      <vt:variant>
        <vt:i4>0</vt:i4>
      </vt:variant>
      <vt:variant>
        <vt:i4>5</vt:i4>
      </vt:variant>
      <vt:variant>
        <vt:lpwstr/>
      </vt:variant>
      <vt:variant>
        <vt:lpwstr>_Toc320444286</vt:lpwstr>
      </vt:variant>
      <vt:variant>
        <vt:i4>1900597</vt:i4>
      </vt:variant>
      <vt:variant>
        <vt:i4>536</vt:i4>
      </vt:variant>
      <vt:variant>
        <vt:i4>0</vt:i4>
      </vt:variant>
      <vt:variant>
        <vt:i4>5</vt:i4>
      </vt:variant>
      <vt:variant>
        <vt:lpwstr/>
      </vt:variant>
      <vt:variant>
        <vt:lpwstr>_Toc320444285</vt:lpwstr>
      </vt:variant>
      <vt:variant>
        <vt:i4>1900597</vt:i4>
      </vt:variant>
      <vt:variant>
        <vt:i4>530</vt:i4>
      </vt:variant>
      <vt:variant>
        <vt:i4>0</vt:i4>
      </vt:variant>
      <vt:variant>
        <vt:i4>5</vt:i4>
      </vt:variant>
      <vt:variant>
        <vt:lpwstr/>
      </vt:variant>
      <vt:variant>
        <vt:lpwstr>_Toc320444284</vt:lpwstr>
      </vt:variant>
      <vt:variant>
        <vt:i4>1900597</vt:i4>
      </vt:variant>
      <vt:variant>
        <vt:i4>524</vt:i4>
      </vt:variant>
      <vt:variant>
        <vt:i4>0</vt:i4>
      </vt:variant>
      <vt:variant>
        <vt:i4>5</vt:i4>
      </vt:variant>
      <vt:variant>
        <vt:lpwstr/>
      </vt:variant>
      <vt:variant>
        <vt:lpwstr>_Toc320444283</vt:lpwstr>
      </vt:variant>
      <vt:variant>
        <vt:i4>1900597</vt:i4>
      </vt:variant>
      <vt:variant>
        <vt:i4>518</vt:i4>
      </vt:variant>
      <vt:variant>
        <vt:i4>0</vt:i4>
      </vt:variant>
      <vt:variant>
        <vt:i4>5</vt:i4>
      </vt:variant>
      <vt:variant>
        <vt:lpwstr/>
      </vt:variant>
      <vt:variant>
        <vt:lpwstr>_Toc320444282</vt:lpwstr>
      </vt:variant>
      <vt:variant>
        <vt:i4>1900597</vt:i4>
      </vt:variant>
      <vt:variant>
        <vt:i4>512</vt:i4>
      </vt:variant>
      <vt:variant>
        <vt:i4>0</vt:i4>
      </vt:variant>
      <vt:variant>
        <vt:i4>5</vt:i4>
      </vt:variant>
      <vt:variant>
        <vt:lpwstr/>
      </vt:variant>
      <vt:variant>
        <vt:lpwstr>_Toc320444281</vt:lpwstr>
      </vt:variant>
      <vt:variant>
        <vt:i4>1900597</vt:i4>
      </vt:variant>
      <vt:variant>
        <vt:i4>506</vt:i4>
      </vt:variant>
      <vt:variant>
        <vt:i4>0</vt:i4>
      </vt:variant>
      <vt:variant>
        <vt:i4>5</vt:i4>
      </vt:variant>
      <vt:variant>
        <vt:lpwstr/>
      </vt:variant>
      <vt:variant>
        <vt:lpwstr>_Toc320444280</vt:lpwstr>
      </vt:variant>
      <vt:variant>
        <vt:i4>1179701</vt:i4>
      </vt:variant>
      <vt:variant>
        <vt:i4>500</vt:i4>
      </vt:variant>
      <vt:variant>
        <vt:i4>0</vt:i4>
      </vt:variant>
      <vt:variant>
        <vt:i4>5</vt:i4>
      </vt:variant>
      <vt:variant>
        <vt:lpwstr/>
      </vt:variant>
      <vt:variant>
        <vt:lpwstr>_Toc320444279</vt:lpwstr>
      </vt:variant>
      <vt:variant>
        <vt:i4>1179701</vt:i4>
      </vt:variant>
      <vt:variant>
        <vt:i4>494</vt:i4>
      </vt:variant>
      <vt:variant>
        <vt:i4>0</vt:i4>
      </vt:variant>
      <vt:variant>
        <vt:i4>5</vt:i4>
      </vt:variant>
      <vt:variant>
        <vt:lpwstr/>
      </vt:variant>
      <vt:variant>
        <vt:lpwstr>_Toc320444278</vt:lpwstr>
      </vt:variant>
      <vt:variant>
        <vt:i4>1179701</vt:i4>
      </vt:variant>
      <vt:variant>
        <vt:i4>488</vt:i4>
      </vt:variant>
      <vt:variant>
        <vt:i4>0</vt:i4>
      </vt:variant>
      <vt:variant>
        <vt:i4>5</vt:i4>
      </vt:variant>
      <vt:variant>
        <vt:lpwstr/>
      </vt:variant>
      <vt:variant>
        <vt:lpwstr>_Toc320444277</vt:lpwstr>
      </vt:variant>
      <vt:variant>
        <vt:i4>1179701</vt:i4>
      </vt:variant>
      <vt:variant>
        <vt:i4>482</vt:i4>
      </vt:variant>
      <vt:variant>
        <vt:i4>0</vt:i4>
      </vt:variant>
      <vt:variant>
        <vt:i4>5</vt:i4>
      </vt:variant>
      <vt:variant>
        <vt:lpwstr/>
      </vt:variant>
      <vt:variant>
        <vt:lpwstr>_Toc320444276</vt:lpwstr>
      </vt:variant>
      <vt:variant>
        <vt:i4>1179701</vt:i4>
      </vt:variant>
      <vt:variant>
        <vt:i4>476</vt:i4>
      </vt:variant>
      <vt:variant>
        <vt:i4>0</vt:i4>
      </vt:variant>
      <vt:variant>
        <vt:i4>5</vt:i4>
      </vt:variant>
      <vt:variant>
        <vt:lpwstr/>
      </vt:variant>
      <vt:variant>
        <vt:lpwstr>_Toc320444275</vt:lpwstr>
      </vt:variant>
      <vt:variant>
        <vt:i4>1179701</vt:i4>
      </vt:variant>
      <vt:variant>
        <vt:i4>470</vt:i4>
      </vt:variant>
      <vt:variant>
        <vt:i4>0</vt:i4>
      </vt:variant>
      <vt:variant>
        <vt:i4>5</vt:i4>
      </vt:variant>
      <vt:variant>
        <vt:lpwstr/>
      </vt:variant>
      <vt:variant>
        <vt:lpwstr>_Toc320444274</vt:lpwstr>
      </vt:variant>
      <vt:variant>
        <vt:i4>1179701</vt:i4>
      </vt:variant>
      <vt:variant>
        <vt:i4>464</vt:i4>
      </vt:variant>
      <vt:variant>
        <vt:i4>0</vt:i4>
      </vt:variant>
      <vt:variant>
        <vt:i4>5</vt:i4>
      </vt:variant>
      <vt:variant>
        <vt:lpwstr/>
      </vt:variant>
      <vt:variant>
        <vt:lpwstr>_Toc320444273</vt:lpwstr>
      </vt:variant>
      <vt:variant>
        <vt:i4>1179701</vt:i4>
      </vt:variant>
      <vt:variant>
        <vt:i4>458</vt:i4>
      </vt:variant>
      <vt:variant>
        <vt:i4>0</vt:i4>
      </vt:variant>
      <vt:variant>
        <vt:i4>5</vt:i4>
      </vt:variant>
      <vt:variant>
        <vt:lpwstr/>
      </vt:variant>
      <vt:variant>
        <vt:lpwstr>_Toc320444272</vt:lpwstr>
      </vt:variant>
      <vt:variant>
        <vt:i4>1179701</vt:i4>
      </vt:variant>
      <vt:variant>
        <vt:i4>452</vt:i4>
      </vt:variant>
      <vt:variant>
        <vt:i4>0</vt:i4>
      </vt:variant>
      <vt:variant>
        <vt:i4>5</vt:i4>
      </vt:variant>
      <vt:variant>
        <vt:lpwstr/>
      </vt:variant>
      <vt:variant>
        <vt:lpwstr>_Toc320444271</vt:lpwstr>
      </vt:variant>
      <vt:variant>
        <vt:i4>1179701</vt:i4>
      </vt:variant>
      <vt:variant>
        <vt:i4>446</vt:i4>
      </vt:variant>
      <vt:variant>
        <vt:i4>0</vt:i4>
      </vt:variant>
      <vt:variant>
        <vt:i4>5</vt:i4>
      </vt:variant>
      <vt:variant>
        <vt:lpwstr/>
      </vt:variant>
      <vt:variant>
        <vt:lpwstr>_Toc320444270</vt:lpwstr>
      </vt:variant>
      <vt:variant>
        <vt:i4>1245237</vt:i4>
      </vt:variant>
      <vt:variant>
        <vt:i4>440</vt:i4>
      </vt:variant>
      <vt:variant>
        <vt:i4>0</vt:i4>
      </vt:variant>
      <vt:variant>
        <vt:i4>5</vt:i4>
      </vt:variant>
      <vt:variant>
        <vt:lpwstr/>
      </vt:variant>
      <vt:variant>
        <vt:lpwstr>_Toc320444269</vt:lpwstr>
      </vt:variant>
      <vt:variant>
        <vt:i4>1245237</vt:i4>
      </vt:variant>
      <vt:variant>
        <vt:i4>434</vt:i4>
      </vt:variant>
      <vt:variant>
        <vt:i4>0</vt:i4>
      </vt:variant>
      <vt:variant>
        <vt:i4>5</vt:i4>
      </vt:variant>
      <vt:variant>
        <vt:lpwstr/>
      </vt:variant>
      <vt:variant>
        <vt:lpwstr>_Toc320444268</vt:lpwstr>
      </vt:variant>
      <vt:variant>
        <vt:i4>1245237</vt:i4>
      </vt:variant>
      <vt:variant>
        <vt:i4>428</vt:i4>
      </vt:variant>
      <vt:variant>
        <vt:i4>0</vt:i4>
      </vt:variant>
      <vt:variant>
        <vt:i4>5</vt:i4>
      </vt:variant>
      <vt:variant>
        <vt:lpwstr/>
      </vt:variant>
      <vt:variant>
        <vt:lpwstr>_Toc320444267</vt:lpwstr>
      </vt:variant>
      <vt:variant>
        <vt:i4>1245237</vt:i4>
      </vt:variant>
      <vt:variant>
        <vt:i4>422</vt:i4>
      </vt:variant>
      <vt:variant>
        <vt:i4>0</vt:i4>
      </vt:variant>
      <vt:variant>
        <vt:i4>5</vt:i4>
      </vt:variant>
      <vt:variant>
        <vt:lpwstr/>
      </vt:variant>
      <vt:variant>
        <vt:lpwstr>_Toc320444266</vt:lpwstr>
      </vt:variant>
      <vt:variant>
        <vt:i4>1245237</vt:i4>
      </vt:variant>
      <vt:variant>
        <vt:i4>416</vt:i4>
      </vt:variant>
      <vt:variant>
        <vt:i4>0</vt:i4>
      </vt:variant>
      <vt:variant>
        <vt:i4>5</vt:i4>
      </vt:variant>
      <vt:variant>
        <vt:lpwstr/>
      </vt:variant>
      <vt:variant>
        <vt:lpwstr>_Toc320444265</vt:lpwstr>
      </vt:variant>
      <vt:variant>
        <vt:i4>1245237</vt:i4>
      </vt:variant>
      <vt:variant>
        <vt:i4>410</vt:i4>
      </vt:variant>
      <vt:variant>
        <vt:i4>0</vt:i4>
      </vt:variant>
      <vt:variant>
        <vt:i4>5</vt:i4>
      </vt:variant>
      <vt:variant>
        <vt:lpwstr/>
      </vt:variant>
      <vt:variant>
        <vt:lpwstr>_Toc320444264</vt:lpwstr>
      </vt:variant>
      <vt:variant>
        <vt:i4>1245237</vt:i4>
      </vt:variant>
      <vt:variant>
        <vt:i4>404</vt:i4>
      </vt:variant>
      <vt:variant>
        <vt:i4>0</vt:i4>
      </vt:variant>
      <vt:variant>
        <vt:i4>5</vt:i4>
      </vt:variant>
      <vt:variant>
        <vt:lpwstr/>
      </vt:variant>
      <vt:variant>
        <vt:lpwstr>_Toc320444263</vt:lpwstr>
      </vt:variant>
      <vt:variant>
        <vt:i4>1245237</vt:i4>
      </vt:variant>
      <vt:variant>
        <vt:i4>398</vt:i4>
      </vt:variant>
      <vt:variant>
        <vt:i4>0</vt:i4>
      </vt:variant>
      <vt:variant>
        <vt:i4>5</vt:i4>
      </vt:variant>
      <vt:variant>
        <vt:lpwstr/>
      </vt:variant>
      <vt:variant>
        <vt:lpwstr>_Toc320444262</vt:lpwstr>
      </vt:variant>
      <vt:variant>
        <vt:i4>1245237</vt:i4>
      </vt:variant>
      <vt:variant>
        <vt:i4>392</vt:i4>
      </vt:variant>
      <vt:variant>
        <vt:i4>0</vt:i4>
      </vt:variant>
      <vt:variant>
        <vt:i4>5</vt:i4>
      </vt:variant>
      <vt:variant>
        <vt:lpwstr/>
      </vt:variant>
      <vt:variant>
        <vt:lpwstr>_Toc320444261</vt:lpwstr>
      </vt:variant>
      <vt:variant>
        <vt:i4>1245237</vt:i4>
      </vt:variant>
      <vt:variant>
        <vt:i4>386</vt:i4>
      </vt:variant>
      <vt:variant>
        <vt:i4>0</vt:i4>
      </vt:variant>
      <vt:variant>
        <vt:i4>5</vt:i4>
      </vt:variant>
      <vt:variant>
        <vt:lpwstr/>
      </vt:variant>
      <vt:variant>
        <vt:lpwstr>_Toc320444260</vt:lpwstr>
      </vt:variant>
      <vt:variant>
        <vt:i4>1048629</vt:i4>
      </vt:variant>
      <vt:variant>
        <vt:i4>380</vt:i4>
      </vt:variant>
      <vt:variant>
        <vt:i4>0</vt:i4>
      </vt:variant>
      <vt:variant>
        <vt:i4>5</vt:i4>
      </vt:variant>
      <vt:variant>
        <vt:lpwstr/>
      </vt:variant>
      <vt:variant>
        <vt:lpwstr>_Toc320444259</vt:lpwstr>
      </vt:variant>
      <vt:variant>
        <vt:i4>1048629</vt:i4>
      </vt:variant>
      <vt:variant>
        <vt:i4>374</vt:i4>
      </vt:variant>
      <vt:variant>
        <vt:i4>0</vt:i4>
      </vt:variant>
      <vt:variant>
        <vt:i4>5</vt:i4>
      </vt:variant>
      <vt:variant>
        <vt:lpwstr/>
      </vt:variant>
      <vt:variant>
        <vt:lpwstr>_Toc320444258</vt:lpwstr>
      </vt:variant>
      <vt:variant>
        <vt:i4>1048629</vt:i4>
      </vt:variant>
      <vt:variant>
        <vt:i4>368</vt:i4>
      </vt:variant>
      <vt:variant>
        <vt:i4>0</vt:i4>
      </vt:variant>
      <vt:variant>
        <vt:i4>5</vt:i4>
      </vt:variant>
      <vt:variant>
        <vt:lpwstr/>
      </vt:variant>
      <vt:variant>
        <vt:lpwstr>_Toc320444257</vt:lpwstr>
      </vt:variant>
      <vt:variant>
        <vt:i4>1048629</vt:i4>
      </vt:variant>
      <vt:variant>
        <vt:i4>362</vt:i4>
      </vt:variant>
      <vt:variant>
        <vt:i4>0</vt:i4>
      </vt:variant>
      <vt:variant>
        <vt:i4>5</vt:i4>
      </vt:variant>
      <vt:variant>
        <vt:lpwstr/>
      </vt:variant>
      <vt:variant>
        <vt:lpwstr>_Toc320444256</vt:lpwstr>
      </vt:variant>
      <vt:variant>
        <vt:i4>1048629</vt:i4>
      </vt:variant>
      <vt:variant>
        <vt:i4>356</vt:i4>
      </vt:variant>
      <vt:variant>
        <vt:i4>0</vt:i4>
      </vt:variant>
      <vt:variant>
        <vt:i4>5</vt:i4>
      </vt:variant>
      <vt:variant>
        <vt:lpwstr/>
      </vt:variant>
      <vt:variant>
        <vt:lpwstr>_Toc320444255</vt:lpwstr>
      </vt:variant>
      <vt:variant>
        <vt:i4>1048629</vt:i4>
      </vt:variant>
      <vt:variant>
        <vt:i4>350</vt:i4>
      </vt:variant>
      <vt:variant>
        <vt:i4>0</vt:i4>
      </vt:variant>
      <vt:variant>
        <vt:i4>5</vt:i4>
      </vt:variant>
      <vt:variant>
        <vt:lpwstr/>
      </vt:variant>
      <vt:variant>
        <vt:lpwstr>_Toc320444254</vt:lpwstr>
      </vt:variant>
      <vt:variant>
        <vt:i4>1048629</vt:i4>
      </vt:variant>
      <vt:variant>
        <vt:i4>344</vt:i4>
      </vt:variant>
      <vt:variant>
        <vt:i4>0</vt:i4>
      </vt:variant>
      <vt:variant>
        <vt:i4>5</vt:i4>
      </vt:variant>
      <vt:variant>
        <vt:lpwstr/>
      </vt:variant>
      <vt:variant>
        <vt:lpwstr>_Toc320444253</vt:lpwstr>
      </vt:variant>
      <vt:variant>
        <vt:i4>1048629</vt:i4>
      </vt:variant>
      <vt:variant>
        <vt:i4>338</vt:i4>
      </vt:variant>
      <vt:variant>
        <vt:i4>0</vt:i4>
      </vt:variant>
      <vt:variant>
        <vt:i4>5</vt:i4>
      </vt:variant>
      <vt:variant>
        <vt:lpwstr/>
      </vt:variant>
      <vt:variant>
        <vt:lpwstr>_Toc320444252</vt:lpwstr>
      </vt:variant>
      <vt:variant>
        <vt:i4>1048629</vt:i4>
      </vt:variant>
      <vt:variant>
        <vt:i4>332</vt:i4>
      </vt:variant>
      <vt:variant>
        <vt:i4>0</vt:i4>
      </vt:variant>
      <vt:variant>
        <vt:i4>5</vt:i4>
      </vt:variant>
      <vt:variant>
        <vt:lpwstr/>
      </vt:variant>
      <vt:variant>
        <vt:lpwstr>_Toc320444251</vt:lpwstr>
      </vt:variant>
      <vt:variant>
        <vt:i4>1048629</vt:i4>
      </vt:variant>
      <vt:variant>
        <vt:i4>326</vt:i4>
      </vt:variant>
      <vt:variant>
        <vt:i4>0</vt:i4>
      </vt:variant>
      <vt:variant>
        <vt:i4>5</vt:i4>
      </vt:variant>
      <vt:variant>
        <vt:lpwstr/>
      </vt:variant>
      <vt:variant>
        <vt:lpwstr>_Toc320444250</vt:lpwstr>
      </vt:variant>
      <vt:variant>
        <vt:i4>1114165</vt:i4>
      </vt:variant>
      <vt:variant>
        <vt:i4>320</vt:i4>
      </vt:variant>
      <vt:variant>
        <vt:i4>0</vt:i4>
      </vt:variant>
      <vt:variant>
        <vt:i4>5</vt:i4>
      </vt:variant>
      <vt:variant>
        <vt:lpwstr/>
      </vt:variant>
      <vt:variant>
        <vt:lpwstr>_Toc320444249</vt:lpwstr>
      </vt:variant>
      <vt:variant>
        <vt:i4>1114165</vt:i4>
      </vt:variant>
      <vt:variant>
        <vt:i4>314</vt:i4>
      </vt:variant>
      <vt:variant>
        <vt:i4>0</vt:i4>
      </vt:variant>
      <vt:variant>
        <vt:i4>5</vt:i4>
      </vt:variant>
      <vt:variant>
        <vt:lpwstr/>
      </vt:variant>
      <vt:variant>
        <vt:lpwstr>_Toc320444248</vt:lpwstr>
      </vt:variant>
      <vt:variant>
        <vt:i4>1114165</vt:i4>
      </vt:variant>
      <vt:variant>
        <vt:i4>308</vt:i4>
      </vt:variant>
      <vt:variant>
        <vt:i4>0</vt:i4>
      </vt:variant>
      <vt:variant>
        <vt:i4>5</vt:i4>
      </vt:variant>
      <vt:variant>
        <vt:lpwstr/>
      </vt:variant>
      <vt:variant>
        <vt:lpwstr>_Toc320444247</vt:lpwstr>
      </vt:variant>
      <vt:variant>
        <vt:i4>1114165</vt:i4>
      </vt:variant>
      <vt:variant>
        <vt:i4>302</vt:i4>
      </vt:variant>
      <vt:variant>
        <vt:i4>0</vt:i4>
      </vt:variant>
      <vt:variant>
        <vt:i4>5</vt:i4>
      </vt:variant>
      <vt:variant>
        <vt:lpwstr/>
      </vt:variant>
      <vt:variant>
        <vt:lpwstr>_Toc320444246</vt:lpwstr>
      </vt:variant>
      <vt:variant>
        <vt:i4>1114165</vt:i4>
      </vt:variant>
      <vt:variant>
        <vt:i4>296</vt:i4>
      </vt:variant>
      <vt:variant>
        <vt:i4>0</vt:i4>
      </vt:variant>
      <vt:variant>
        <vt:i4>5</vt:i4>
      </vt:variant>
      <vt:variant>
        <vt:lpwstr/>
      </vt:variant>
      <vt:variant>
        <vt:lpwstr>_Toc320444245</vt:lpwstr>
      </vt:variant>
      <vt:variant>
        <vt:i4>1114165</vt:i4>
      </vt:variant>
      <vt:variant>
        <vt:i4>290</vt:i4>
      </vt:variant>
      <vt:variant>
        <vt:i4>0</vt:i4>
      </vt:variant>
      <vt:variant>
        <vt:i4>5</vt:i4>
      </vt:variant>
      <vt:variant>
        <vt:lpwstr/>
      </vt:variant>
      <vt:variant>
        <vt:lpwstr>_Toc320444244</vt:lpwstr>
      </vt:variant>
      <vt:variant>
        <vt:i4>1114165</vt:i4>
      </vt:variant>
      <vt:variant>
        <vt:i4>284</vt:i4>
      </vt:variant>
      <vt:variant>
        <vt:i4>0</vt:i4>
      </vt:variant>
      <vt:variant>
        <vt:i4>5</vt:i4>
      </vt:variant>
      <vt:variant>
        <vt:lpwstr/>
      </vt:variant>
      <vt:variant>
        <vt:lpwstr>_Toc320444243</vt:lpwstr>
      </vt:variant>
      <vt:variant>
        <vt:i4>1114165</vt:i4>
      </vt:variant>
      <vt:variant>
        <vt:i4>278</vt:i4>
      </vt:variant>
      <vt:variant>
        <vt:i4>0</vt:i4>
      </vt:variant>
      <vt:variant>
        <vt:i4>5</vt:i4>
      </vt:variant>
      <vt:variant>
        <vt:lpwstr/>
      </vt:variant>
      <vt:variant>
        <vt:lpwstr>_Toc320444242</vt:lpwstr>
      </vt:variant>
      <vt:variant>
        <vt:i4>1114165</vt:i4>
      </vt:variant>
      <vt:variant>
        <vt:i4>272</vt:i4>
      </vt:variant>
      <vt:variant>
        <vt:i4>0</vt:i4>
      </vt:variant>
      <vt:variant>
        <vt:i4>5</vt:i4>
      </vt:variant>
      <vt:variant>
        <vt:lpwstr/>
      </vt:variant>
      <vt:variant>
        <vt:lpwstr>_Toc320444241</vt:lpwstr>
      </vt:variant>
      <vt:variant>
        <vt:i4>1114165</vt:i4>
      </vt:variant>
      <vt:variant>
        <vt:i4>266</vt:i4>
      </vt:variant>
      <vt:variant>
        <vt:i4>0</vt:i4>
      </vt:variant>
      <vt:variant>
        <vt:i4>5</vt:i4>
      </vt:variant>
      <vt:variant>
        <vt:lpwstr/>
      </vt:variant>
      <vt:variant>
        <vt:lpwstr>_Toc320444240</vt:lpwstr>
      </vt:variant>
      <vt:variant>
        <vt:i4>1441845</vt:i4>
      </vt:variant>
      <vt:variant>
        <vt:i4>260</vt:i4>
      </vt:variant>
      <vt:variant>
        <vt:i4>0</vt:i4>
      </vt:variant>
      <vt:variant>
        <vt:i4>5</vt:i4>
      </vt:variant>
      <vt:variant>
        <vt:lpwstr/>
      </vt:variant>
      <vt:variant>
        <vt:lpwstr>_Toc320444239</vt:lpwstr>
      </vt:variant>
      <vt:variant>
        <vt:i4>1441845</vt:i4>
      </vt:variant>
      <vt:variant>
        <vt:i4>254</vt:i4>
      </vt:variant>
      <vt:variant>
        <vt:i4>0</vt:i4>
      </vt:variant>
      <vt:variant>
        <vt:i4>5</vt:i4>
      </vt:variant>
      <vt:variant>
        <vt:lpwstr/>
      </vt:variant>
      <vt:variant>
        <vt:lpwstr>_Toc320444238</vt:lpwstr>
      </vt:variant>
      <vt:variant>
        <vt:i4>1441845</vt:i4>
      </vt:variant>
      <vt:variant>
        <vt:i4>248</vt:i4>
      </vt:variant>
      <vt:variant>
        <vt:i4>0</vt:i4>
      </vt:variant>
      <vt:variant>
        <vt:i4>5</vt:i4>
      </vt:variant>
      <vt:variant>
        <vt:lpwstr/>
      </vt:variant>
      <vt:variant>
        <vt:lpwstr>_Toc320444237</vt:lpwstr>
      </vt:variant>
      <vt:variant>
        <vt:i4>1441845</vt:i4>
      </vt:variant>
      <vt:variant>
        <vt:i4>242</vt:i4>
      </vt:variant>
      <vt:variant>
        <vt:i4>0</vt:i4>
      </vt:variant>
      <vt:variant>
        <vt:i4>5</vt:i4>
      </vt:variant>
      <vt:variant>
        <vt:lpwstr/>
      </vt:variant>
      <vt:variant>
        <vt:lpwstr>_Toc320444236</vt:lpwstr>
      </vt:variant>
      <vt:variant>
        <vt:i4>1441845</vt:i4>
      </vt:variant>
      <vt:variant>
        <vt:i4>236</vt:i4>
      </vt:variant>
      <vt:variant>
        <vt:i4>0</vt:i4>
      </vt:variant>
      <vt:variant>
        <vt:i4>5</vt:i4>
      </vt:variant>
      <vt:variant>
        <vt:lpwstr/>
      </vt:variant>
      <vt:variant>
        <vt:lpwstr>_Toc320444235</vt:lpwstr>
      </vt:variant>
      <vt:variant>
        <vt:i4>1441845</vt:i4>
      </vt:variant>
      <vt:variant>
        <vt:i4>230</vt:i4>
      </vt:variant>
      <vt:variant>
        <vt:i4>0</vt:i4>
      </vt:variant>
      <vt:variant>
        <vt:i4>5</vt:i4>
      </vt:variant>
      <vt:variant>
        <vt:lpwstr/>
      </vt:variant>
      <vt:variant>
        <vt:lpwstr>_Toc320444234</vt:lpwstr>
      </vt:variant>
      <vt:variant>
        <vt:i4>1441845</vt:i4>
      </vt:variant>
      <vt:variant>
        <vt:i4>224</vt:i4>
      </vt:variant>
      <vt:variant>
        <vt:i4>0</vt:i4>
      </vt:variant>
      <vt:variant>
        <vt:i4>5</vt:i4>
      </vt:variant>
      <vt:variant>
        <vt:lpwstr/>
      </vt:variant>
      <vt:variant>
        <vt:lpwstr>_Toc320444233</vt:lpwstr>
      </vt:variant>
      <vt:variant>
        <vt:i4>1441845</vt:i4>
      </vt:variant>
      <vt:variant>
        <vt:i4>218</vt:i4>
      </vt:variant>
      <vt:variant>
        <vt:i4>0</vt:i4>
      </vt:variant>
      <vt:variant>
        <vt:i4>5</vt:i4>
      </vt:variant>
      <vt:variant>
        <vt:lpwstr/>
      </vt:variant>
      <vt:variant>
        <vt:lpwstr>_Toc320444232</vt:lpwstr>
      </vt:variant>
      <vt:variant>
        <vt:i4>1441845</vt:i4>
      </vt:variant>
      <vt:variant>
        <vt:i4>212</vt:i4>
      </vt:variant>
      <vt:variant>
        <vt:i4>0</vt:i4>
      </vt:variant>
      <vt:variant>
        <vt:i4>5</vt:i4>
      </vt:variant>
      <vt:variant>
        <vt:lpwstr/>
      </vt:variant>
      <vt:variant>
        <vt:lpwstr>_Toc320444231</vt:lpwstr>
      </vt:variant>
      <vt:variant>
        <vt:i4>1441845</vt:i4>
      </vt:variant>
      <vt:variant>
        <vt:i4>206</vt:i4>
      </vt:variant>
      <vt:variant>
        <vt:i4>0</vt:i4>
      </vt:variant>
      <vt:variant>
        <vt:i4>5</vt:i4>
      </vt:variant>
      <vt:variant>
        <vt:lpwstr/>
      </vt:variant>
      <vt:variant>
        <vt:lpwstr>_Toc320444230</vt:lpwstr>
      </vt:variant>
      <vt:variant>
        <vt:i4>1507381</vt:i4>
      </vt:variant>
      <vt:variant>
        <vt:i4>200</vt:i4>
      </vt:variant>
      <vt:variant>
        <vt:i4>0</vt:i4>
      </vt:variant>
      <vt:variant>
        <vt:i4>5</vt:i4>
      </vt:variant>
      <vt:variant>
        <vt:lpwstr/>
      </vt:variant>
      <vt:variant>
        <vt:lpwstr>_Toc320444229</vt:lpwstr>
      </vt:variant>
      <vt:variant>
        <vt:i4>1507381</vt:i4>
      </vt:variant>
      <vt:variant>
        <vt:i4>194</vt:i4>
      </vt:variant>
      <vt:variant>
        <vt:i4>0</vt:i4>
      </vt:variant>
      <vt:variant>
        <vt:i4>5</vt:i4>
      </vt:variant>
      <vt:variant>
        <vt:lpwstr/>
      </vt:variant>
      <vt:variant>
        <vt:lpwstr>_Toc320444228</vt:lpwstr>
      </vt:variant>
      <vt:variant>
        <vt:i4>1507381</vt:i4>
      </vt:variant>
      <vt:variant>
        <vt:i4>188</vt:i4>
      </vt:variant>
      <vt:variant>
        <vt:i4>0</vt:i4>
      </vt:variant>
      <vt:variant>
        <vt:i4>5</vt:i4>
      </vt:variant>
      <vt:variant>
        <vt:lpwstr/>
      </vt:variant>
      <vt:variant>
        <vt:lpwstr>_Toc320444227</vt:lpwstr>
      </vt:variant>
      <vt:variant>
        <vt:i4>1507381</vt:i4>
      </vt:variant>
      <vt:variant>
        <vt:i4>182</vt:i4>
      </vt:variant>
      <vt:variant>
        <vt:i4>0</vt:i4>
      </vt:variant>
      <vt:variant>
        <vt:i4>5</vt:i4>
      </vt:variant>
      <vt:variant>
        <vt:lpwstr/>
      </vt:variant>
      <vt:variant>
        <vt:lpwstr>_Toc320444226</vt:lpwstr>
      </vt:variant>
      <vt:variant>
        <vt:i4>1507381</vt:i4>
      </vt:variant>
      <vt:variant>
        <vt:i4>176</vt:i4>
      </vt:variant>
      <vt:variant>
        <vt:i4>0</vt:i4>
      </vt:variant>
      <vt:variant>
        <vt:i4>5</vt:i4>
      </vt:variant>
      <vt:variant>
        <vt:lpwstr/>
      </vt:variant>
      <vt:variant>
        <vt:lpwstr>_Toc320444225</vt:lpwstr>
      </vt:variant>
      <vt:variant>
        <vt:i4>1507381</vt:i4>
      </vt:variant>
      <vt:variant>
        <vt:i4>170</vt:i4>
      </vt:variant>
      <vt:variant>
        <vt:i4>0</vt:i4>
      </vt:variant>
      <vt:variant>
        <vt:i4>5</vt:i4>
      </vt:variant>
      <vt:variant>
        <vt:lpwstr/>
      </vt:variant>
      <vt:variant>
        <vt:lpwstr>_Toc320444224</vt:lpwstr>
      </vt:variant>
      <vt:variant>
        <vt:i4>1507381</vt:i4>
      </vt:variant>
      <vt:variant>
        <vt:i4>164</vt:i4>
      </vt:variant>
      <vt:variant>
        <vt:i4>0</vt:i4>
      </vt:variant>
      <vt:variant>
        <vt:i4>5</vt:i4>
      </vt:variant>
      <vt:variant>
        <vt:lpwstr/>
      </vt:variant>
      <vt:variant>
        <vt:lpwstr>_Toc320444223</vt:lpwstr>
      </vt:variant>
      <vt:variant>
        <vt:i4>1507381</vt:i4>
      </vt:variant>
      <vt:variant>
        <vt:i4>158</vt:i4>
      </vt:variant>
      <vt:variant>
        <vt:i4>0</vt:i4>
      </vt:variant>
      <vt:variant>
        <vt:i4>5</vt:i4>
      </vt:variant>
      <vt:variant>
        <vt:lpwstr/>
      </vt:variant>
      <vt:variant>
        <vt:lpwstr>_Toc320444222</vt:lpwstr>
      </vt:variant>
      <vt:variant>
        <vt:i4>1507381</vt:i4>
      </vt:variant>
      <vt:variant>
        <vt:i4>152</vt:i4>
      </vt:variant>
      <vt:variant>
        <vt:i4>0</vt:i4>
      </vt:variant>
      <vt:variant>
        <vt:i4>5</vt:i4>
      </vt:variant>
      <vt:variant>
        <vt:lpwstr/>
      </vt:variant>
      <vt:variant>
        <vt:lpwstr>_Toc320444221</vt:lpwstr>
      </vt:variant>
      <vt:variant>
        <vt:i4>1507381</vt:i4>
      </vt:variant>
      <vt:variant>
        <vt:i4>146</vt:i4>
      </vt:variant>
      <vt:variant>
        <vt:i4>0</vt:i4>
      </vt:variant>
      <vt:variant>
        <vt:i4>5</vt:i4>
      </vt:variant>
      <vt:variant>
        <vt:lpwstr/>
      </vt:variant>
      <vt:variant>
        <vt:lpwstr>_Toc320444220</vt:lpwstr>
      </vt:variant>
      <vt:variant>
        <vt:i4>1310773</vt:i4>
      </vt:variant>
      <vt:variant>
        <vt:i4>140</vt:i4>
      </vt:variant>
      <vt:variant>
        <vt:i4>0</vt:i4>
      </vt:variant>
      <vt:variant>
        <vt:i4>5</vt:i4>
      </vt:variant>
      <vt:variant>
        <vt:lpwstr/>
      </vt:variant>
      <vt:variant>
        <vt:lpwstr>_Toc320444219</vt:lpwstr>
      </vt:variant>
      <vt:variant>
        <vt:i4>1310773</vt:i4>
      </vt:variant>
      <vt:variant>
        <vt:i4>134</vt:i4>
      </vt:variant>
      <vt:variant>
        <vt:i4>0</vt:i4>
      </vt:variant>
      <vt:variant>
        <vt:i4>5</vt:i4>
      </vt:variant>
      <vt:variant>
        <vt:lpwstr/>
      </vt:variant>
      <vt:variant>
        <vt:lpwstr>_Toc320444218</vt:lpwstr>
      </vt:variant>
      <vt:variant>
        <vt:i4>1310773</vt:i4>
      </vt:variant>
      <vt:variant>
        <vt:i4>128</vt:i4>
      </vt:variant>
      <vt:variant>
        <vt:i4>0</vt:i4>
      </vt:variant>
      <vt:variant>
        <vt:i4>5</vt:i4>
      </vt:variant>
      <vt:variant>
        <vt:lpwstr/>
      </vt:variant>
      <vt:variant>
        <vt:lpwstr>_Toc320444217</vt:lpwstr>
      </vt:variant>
      <vt:variant>
        <vt:i4>1310773</vt:i4>
      </vt:variant>
      <vt:variant>
        <vt:i4>122</vt:i4>
      </vt:variant>
      <vt:variant>
        <vt:i4>0</vt:i4>
      </vt:variant>
      <vt:variant>
        <vt:i4>5</vt:i4>
      </vt:variant>
      <vt:variant>
        <vt:lpwstr/>
      </vt:variant>
      <vt:variant>
        <vt:lpwstr>_Toc320444216</vt:lpwstr>
      </vt:variant>
      <vt:variant>
        <vt:i4>1310773</vt:i4>
      </vt:variant>
      <vt:variant>
        <vt:i4>116</vt:i4>
      </vt:variant>
      <vt:variant>
        <vt:i4>0</vt:i4>
      </vt:variant>
      <vt:variant>
        <vt:i4>5</vt:i4>
      </vt:variant>
      <vt:variant>
        <vt:lpwstr/>
      </vt:variant>
      <vt:variant>
        <vt:lpwstr>_Toc320444215</vt:lpwstr>
      </vt:variant>
      <vt:variant>
        <vt:i4>1310773</vt:i4>
      </vt:variant>
      <vt:variant>
        <vt:i4>110</vt:i4>
      </vt:variant>
      <vt:variant>
        <vt:i4>0</vt:i4>
      </vt:variant>
      <vt:variant>
        <vt:i4>5</vt:i4>
      </vt:variant>
      <vt:variant>
        <vt:lpwstr/>
      </vt:variant>
      <vt:variant>
        <vt:lpwstr>_Toc320444214</vt:lpwstr>
      </vt:variant>
      <vt:variant>
        <vt:i4>1310773</vt:i4>
      </vt:variant>
      <vt:variant>
        <vt:i4>104</vt:i4>
      </vt:variant>
      <vt:variant>
        <vt:i4>0</vt:i4>
      </vt:variant>
      <vt:variant>
        <vt:i4>5</vt:i4>
      </vt:variant>
      <vt:variant>
        <vt:lpwstr/>
      </vt:variant>
      <vt:variant>
        <vt:lpwstr>_Toc320444213</vt:lpwstr>
      </vt:variant>
      <vt:variant>
        <vt:i4>1310773</vt:i4>
      </vt:variant>
      <vt:variant>
        <vt:i4>98</vt:i4>
      </vt:variant>
      <vt:variant>
        <vt:i4>0</vt:i4>
      </vt:variant>
      <vt:variant>
        <vt:i4>5</vt:i4>
      </vt:variant>
      <vt:variant>
        <vt:lpwstr/>
      </vt:variant>
      <vt:variant>
        <vt:lpwstr>_Toc320444212</vt:lpwstr>
      </vt:variant>
      <vt:variant>
        <vt:i4>1310773</vt:i4>
      </vt:variant>
      <vt:variant>
        <vt:i4>92</vt:i4>
      </vt:variant>
      <vt:variant>
        <vt:i4>0</vt:i4>
      </vt:variant>
      <vt:variant>
        <vt:i4>5</vt:i4>
      </vt:variant>
      <vt:variant>
        <vt:lpwstr/>
      </vt:variant>
      <vt:variant>
        <vt:lpwstr>_Toc320444211</vt:lpwstr>
      </vt:variant>
      <vt:variant>
        <vt:i4>1310773</vt:i4>
      </vt:variant>
      <vt:variant>
        <vt:i4>86</vt:i4>
      </vt:variant>
      <vt:variant>
        <vt:i4>0</vt:i4>
      </vt:variant>
      <vt:variant>
        <vt:i4>5</vt:i4>
      </vt:variant>
      <vt:variant>
        <vt:lpwstr/>
      </vt:variant>
      <vt:variant>
        <vt:lpwstr>_Toc320444210</vt:lpwstr>
      </vt:variant>
      <vt:variant>
        <vt:i4>1376309</vt:i4>
      </vt:variant>
      <vt:variant>
        <vt:i4>80</vt:i4>
      </vt:variant>
      <vt:variant>
        <vt:i4>0</vt:i4>
      </vt:variant>
      <vt:variant>
        <vt:i4>5</vt:i4>
      </vt:variant>
      <vt:variant>
        <vt:lpwstr/>
      </vt:variant>
      <vt:variant>
        <vt:lpwstr>_Toc320444209</vt:lpwstr>
      </vt:variant>
      <vt:variant>
        <vt:i4>1376309</vt:i4>
      </vt:variant>
      <vt:variant>
        <vt:i4>74</vt:i4>
      </vt:variant>
      <vt:variant>
        <vt:i4>0</vt:i4>
      </vt:variant>
      <vt:variant>
        <vt:i4>5</vt:i4>
      </vt:variant>
      <vt:variant>
        <vt:lpwstr/>
      </vt:variant>
      <vt:variant>
        <vt:lpwstr>_Toc320444208</vt:lpwstr>
      </vt:variant>
      <vt:variant>
        <vt:i4>1376309</vt:i4>
      </vt:variant>
      <vt:variant>
        <vt:i4>68</vt:i4>
      </vt:variant>
      <vt:variant>
        <vt:i4>0</vt:i4>
      </vt:variant>
      <vt:variant>
        <vt:i4>5</vt:i4>
      </vt:variant>
      <vt:variant>
        <vt:lpwstr/>
      </vt:variant>
      <vt:variant>
        <vt:lpwstr>_Toc320444207</vt:lpwstr>
      </vt:variant>
      <vt:variant>
        <vt:i4>1376309</vt:i4>
      </vt:variant>
      <vt:variant>
        <vt:i4>62</vt:i4>
      </vt:variant>
      <vt:variant>
        <vt:i4>0</vt:i4>
      </vt:variant>
      <vt:variant>
        <vt:i4>5</vt:i4>
      </vt:variant>
      <vt:variant>
        <vt:lpwstr/>
      </vt:variant>
      <vt:variant>
        <vt:lpwstr>_Toc320444206</vt:lpwstr>
      </vt:variant>
      <vt:variant>
        <vt:i4>1376309</vt:i4>
      </vt:variant>
      <vt:variant>
        <vt:i4>56</vt:i4>
      </vt:variant>
      <vt:variant>
        <vt:i4>0</vt:i4>
      </vt:variant>
      <vt:variant>
        <vt:i4>5</vt:i4>
      </vt:variant>
      <vt:variant>
        <vt:lpwstr/>
      </vt:variant>
      <vt:variant>
        <vt:lpwstr>_Toc320444205</vt:lpwstr>
      </vt:variant>
      <vt:variant>
        <vt:i4>1376309</vt:i4>
      </vt:variant>
      <vt:variant>
        <vt:i4>50</vt:i4>
      </vt:variant>
      <vt:variant>
        <vt:i4>0</vt:i4>
      </vt:variant>
      <vt:variant>
        <vt:i4>5</vt:i4>
      </vt:variant>
      <vt:variant>
        <vt:lpwstr/>
      </vt:variant>
      <vt:variant>
        <vt:lpwstr>_Toc320444204</vt:lpwstr>
      </vt:variant>
      <vt:variant>
        <vt:i4>1376309</vt:i4>
      </vt:variant>
      <vt:variant>
        <vt:i4>44</vt:i4>
      </vt:variant>
      <vt:variant>
        <vt:i4>0</vt:i4>
      </vt:variant>
      <vt:variant>
        <vt:i4>5</vt:i4>
      </vt:variant>
      <vt:variant>
        <vt:lpwstr/>
      </vt:variant>
      <vt:variant>
        <vt:lpwstr>_Toc320444203</vt:lpwstr>
      </vt:variant>
      <vt:variant>
        <vt:i4>1376309</vt:i4>
      </vt:variant>
      <vt:variant>
        <vt:i4>38</vt:i4>
      </vt:variant>
      <vt:variant>
        <vt:i4>0</vt:i4>
      </vt:variant>
      <vt:variant>
        <vt:i4>5</vt:i4>
      </vt:variant>
      <vt:variant>
        <vt:lpwstr/>
      </vt:variant>
      <vt:variant>
        <vt:lpwstr>_Toc320444202</vt:lpwstr>
      </vt:variant>
      <vt:variant>
        <vt:i4>1376309</vt:i4>
      </vt:variant>
      <vt:variant>
        <vt:i4>32</vt:i4>
      </vt:variant>
      <vt:variant>
        <vt:i4>0</vt:i4>
      </vt:variant>
      <vt:variant>
        <vt:i4>5</vt:i4>
      </vt:variant>
      <vt:variant>
        <vt:lpwstr/>
      </vt:variant>
      <vt:variant>
        <vt:lpwstr>_Toc320444201</vt:lpwstr>
      </vt:variant>
      <vt:variant>
        <vt:i4>1376309</vt:i4>
      </vt:variant>
      <vt:variant>
        <vt:i4>26</vt:i4>
      </vt:variant>
      <vt:variant>
        <vt:i4>0</vt:i4>
      </vt:variant>
      <vt:variant>
        <vt:i4>5</vt:i4>
      </vt:variant>
      <vt:variant>
        <vt:lpwstr/>
      </vt:variant>
      <vt:variant>
        <vt:lpwstr>_Toc320444200</vt:lpwstr>
      </vt:variant>
      <vt:variant>
        <vt:i4>1835062</vt:i4>
      </vt:variant>
      <vt:variant>
        <vt:i4>20</vt:i4>
      </vt:variant>
      <vt:variant>
        <vt:i4>0</vt:i4>
      </vt:variant>
      <vt:variant>
        <vt:i4>5</vt:i4>
      </vt:variant>
      <vt:variant>
        <vt:lpwstr/>
      </vt:variant>
      <vt:variant>
        <vt:lpwstr>_Toc320444199</vt:lpwstr>
      </vt:variant>
      <vt:variant>
        <vt:i4>1835062</vt:i4>
      </vt:variant>
      <vt:variant>
        <vt:i4>14</vt:i4>
      </vt:variant>
      <vt:variant>
        <vt:i4>0</vt:i4>
      </vt:variant>
      <vt:variant>
        <vt:i4>5</vt:i4>
      </vt:variant>
      <vt:variant>
        <vt:lpwstr/>
      </vt:variant>
      <vt:variant>
        <vt:lpwstr>_Toc320444198</vt:lpwstr>
      </vt:variant>
      <vt:variant>
        <vt:i4>1835062</vt:i4>
      </vt:variant>
      <vt:variant>
        <vt:i4>8</vt:i4>
      </vt:variant>
      <vt:variant>
        <vt:i4>0</vt:i4>
      </vt:variant>
      <vt:variant>
        <vt:i4>5</vt:i4>
      </vt:variant>
      <vt:variant>
        <vt:lpwstr/>
      </vt:variant>
      <vt:variant>
        <vt:lpwstr>_Toc320444197</vt:lpwstr>
      </vt:variant>
      <vt:variant>
        <vt:i4>1835062</vt:i4>
      </vt:variant>
      <vt:variant>
        <vt:i4>2</vt:i4>
      </vt:variant>
      <vt:variant>
        <vt:i4>0</vt:i4>
      </vt:variant>
      <vt:variant>
        <vt:i4>5</vt:i4>
      </vt:variant>
      <vt:variant>
        <vt:lpwstr/>
      </vt:variant>
      <vt:variant>
        <vt:lpwstr>_Toc320444196</vt:lpwstr>
      </vt:variant>
      <vt:variant>
        <vt:i4>2687052</vt:i4>
      </vt:variant>
      <vt:variant>
        <vt:i4>6</vt:i4>
      </vt:variant>
      <vt:variant>
        <vt:i4>0</vt:i4>
      </vt:variant>
      <vt:variant>
        <vt:i4>5</vt:i4>
      </vt:variant>
      <vt:variant>
        <vt:lpwstr>mailto:dfdl-wg@ogf.org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Beckerle</dc:creator>
  <cp:lastModifiedBy>Mike Beckerle</cp:lastModifiedBy>
  <cp:revision>5</cp:revision>
  <cp:lastPrinted>2013-09-11T16:26:00Z</cp:lastPrinted>
  <dcterms:created xsi:type="dcterms:W3CDTF">2014-08-18T19:18:00Z</dcterms:created>
  <dcterms:modified xsi:type="dcterms:W3CDTF">2014-08-18T19:43:00Z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Author">
    <vt:lpwstr>ACCT02\rchawk</vt:lpwstr>
  </property>
  <property fmtid="{D5CDD505-2E9C-101B-9397-08002B2CF9AE}" pid="3" name="Document Sensitivity">
    <vt:lpwstr>1</vt:lpwstr>
  </property>
  <property fmtid="{D5CDD505-2E9C-101B-9397-08002B2CF9AE}" pid="4" name="ThirdParty">
    <vt:lpwstr/>
  </property>
  <property fmtid="{D5CDD505-2E9C-101B-9397-08002B2CF9AE}" pid="5" name="OCI Restriction">
    <vt:bool>false</vt:bool>
  </property>
  <property fmtid="{D5CDD505-2E9C-101B-9397-08002B2CF9AE}" pid="6" name="OCI Additional Info">
    <vt:lpwstr/>
  </property>
  <property fmtid="{D5CDD505-2E9C-101B-9397-08002B2CF9AE}" pid="7" name="Allow Header Overwrite">
    <vt:bool>true</vt:bool>
  </property>
  <property fmtid="{D5CDD505-2E9C-101B-9397-08002B2CF9AE}" pid="8" name="Allow Footer Overwrite">
    <vt:bool>true</vt:bool>
  </property>
  <property fmtid="{D5CDD505-2E9C-101B-9397-08002B2CF9AE}" pid="9" name="Multiple Selected">
    <vt:lpwstr>-1</vt:lpwstr>
  </property>
  <property fmtid="{D5CDD505-2E9C-101B-9397-08002B2CF9AE}" pid="10" name="SIPLongWording">
    <vt:lpwstr/>
  </property>
  <property fmtid="{D5CDD505-2E9C-101B-9397-08002B2CF9AE}" pid="11" name="checkedProgramsCount">
    <vt:i4>0</vt:i4>
  </property>
  <property fmtid="{D5CDD505-2E9C-101B-9397-08002B2CF9AE}" pid="12" name="ExpCountry">
    <vt:lpwstr/>
  </property>
</Properties>
</file>