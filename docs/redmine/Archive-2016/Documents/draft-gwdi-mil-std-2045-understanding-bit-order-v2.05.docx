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6CF" w:rsidRPr="00F80E82" w:rsidRDefault="00222D00" w:rsidP="00F80E82">
      <w:pPr>
        <w:pStyle w:val="Title"/>
      </w:pPr>
      <w:bookmarkStart w:id="0" w:name="_Toc391384402"/>
      <w:bookmarkStart w:id="1" w:name="_Toc393905631"/>
      <w:proofErr w:type="spellStart"/>
      <w:r>
        <w:t>Undersanding</w:t>
      </w:r>
      <w:proofErr w:type="spellEnd"/>
      <w:r>
        <w:t xml:space="preserve"> Bit Order and DFDL - The </w:t>
      </w:r>
      <w:r w:rsidR="00B946CF" w:rsidRPr="00F80E82">
        <w:t xml:space="preserve">MIL-STD-2045 </w:t>
      </w:r>
      <w:bookmarkEnd w:id="0"/>
      <w:r>
        <w:t>Experience</w:t>
      </w:r>
      <w:bookmarkEnd w:id="1"/>
    </w:p>
    <w:p w:rsidR="00B946CF" w:rsidRPr="00F80E82" w:rsidRDefault="00B946CF" w:rsidP="00F80E82"/>
    <w:p w:rsidR="00B946CF" w:rsidRPr="00F80E82" w:rsidRDefault="00B946CF" w:rsidP="00F80E82"/>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Document Change History</w:t>
      </w:r>
    </w:p>
    <w:p w:rsidR="00B946CF" w:rsidRPr="00F80E82" w:rsidRDefault="00B946CF" w:rsidP="00F80E82">
      <w:r w:rsidRPr="00F80E82">
        <w:t>2014-</w:t>
      </w:r>
      <w:r w:rsidR="00222D00">
        <w:t>07-23 Created: Split out of other document.</w:t>
      </w:r>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proofErr w:type="gramStart"/>
      <w:r w:rsidRPr="00F80E82">
        <w:t>Copyright © Open Grid Forum (2014).</w:t>
      </w:r>
      <w:proofErr w:type="gramEnd"/>
      <w:r w:rsidRPr="00F80E82">
        <w:t xml:space="preserve">  Some Rights Reserved.  Distribution is unlimited.</w:t>
      </w:r>
    </w:p>
    <w:p w:rsidR="00B946CF" w:rsidRPr="00F80E82" w:rsidRDefault="00B946CF" w:rsidP="00F80E82"/>
    <w:p w:rsidR="00B946CF" w:rsidRPr="00F80E82" w:rsidRDefault="00B946CF" w:rsidP="00F80E82">
      <w:bookmarkStart w:id="2" w:name="_Ref525097868"/>
      <w:bookmarkStart w:id="3" w:name="_Toc384991124"/>
      <w:bookmarkStart w:id="4" w:name="__RefHeading__1762_906098299"/>
      <w:bookmarkEnd w:id="2"/>
      <w:bookmarkEnd w:id="3"/>
      <w:r w:rsidRPr="00F80E82">
        <w:rPr>
          <w:u w:val="single"/>
        </w:rPr>
        <w:t>Abstract</w:t>
      </w:r>
      <w:bookmarkEnd w:id="4"/>
    </w:p>
    <w:p w:rsidR="00222D00" w:rsidRDefault="00B946CF" w:rsidP="00F80E82">
      <w:r w:rsidRPr="00F80E82">
        <w:t xml:space="preserve">This document describes </w:t>
      </w:r>
      <w:r w:rsidR="00222D00">
        <w:t>different notions of bit ordering and how they can arise and the differences among them. The</w:t>
      </w:r>
      <w:r w:rsidRPr="00F80E82">
        <w:t xml:space="preserve"> MIL-STD 2045 </w:t>
      </w:r>
      <w:r w:rsidR="00222D00">
        <w:t>data format is used as motivation.</w:t>
      </w:r>
    </w:p>
    <w:p w:rsidR="00222D00" w:rsidRDefault="00C76961" w:rsidP="00B37B35">
      <w:pPr>
        <w:rPr>
          <w:noProof/>
        </w:rPr>
      </w:pPr>
      <w:r>
        <w:br w:type="page"/>
      </w:r>
      <w:bookmarkStart w:id="5" w:name="_Toc384991125"/>
      <w:bookmarkStart w:id="6" w:name="__RefHeading__1764_906098299"/>
      <w:bookmarkEnd w:id="5"/>
      <w:r w:rsidR="00033A40" w:rsidRPr="00033A40">
        <w:rPr>
          <w:u w:val="single"/>
        </w:rPr>
        <w:lastRenderedPageBreak/>
        <w:t>Contents</w:t>
      </w:r>
      <w:r w:rsidR="00033A40">
        <w:rPr>
          <w:u w:val="single"/>
        </w:rPr>
        <w:fldChar w:fldCharType="begin"/>
      </w:r>
      <w:r w:rsidR="00033A40" w:rsidRPr="00033A40">
        <w:rPr>
          <w:u w:val="single"/>
        </w:rPr>
        <w:instrText xml:space="preserve"> TOC \o "1-3" \h \z \u </w:instrText>
      </w:r>
      <w:r w:rsidR="00033A40">
        <w:rPr>
          <w:u w:val="single"/>
        </w:rPr>
        <w:fldChar w:fldCharType="separate"/>
      </w:r>
    </w:p>
    <w:bookmarkStart w:id="7" w:name="_GoBack"/>
    <w:bookmarkEnd w:id="7"/>
    <w:p w:rsidR="00222D00" w:rsidRDefault="00222D00">
      <w:pPr>
        <w:pStyle w:val="TOC1"/>
        <w:tabs>
          <w:tab w:val="right" w:leader="dot" w:pos="8630"/>
        </w:tabs>
        <w:rPr>
          <w:rFonts w:asciiTheme="minorHAnsi" w:eastAsiaTheme="minorEastAsia" w:hAnsiTheme="minorHAnsi" w:cstheme="minorBidi"/>
          <w:noProof/>
          <w:sz w:val="22"/>
          <w:szCs w:val="22"/>
        </w:rPr>
      </w:pPr>
      <w:r w:rsidRPr="0039253F">
        <w:rPr>
          <w:rStyle w:val="Hyperlink"/>
          <w:noProof/>
        </w:rPr>
        <w:fldChar w:fldCharType="begin"/>
      </w:r>
      <w:r w:rsidRPr="0039253F">
        <w:rPr>
          <w:rStyle w:val="Hyperlink"/>
          <w:noProof/>
        </w:rPr>
        <w:instrText xml:space="preserve"> </w:instrText>
      </w:r>
      <w:r>
        <w:rPr>
          <w:noProof/>
        </w:rPr>
        <w:instrText>HYPERLINK \l "_Toc393905631"</w:instrText>
      </w:r>
      <w:r w:rsidRPr="0039253F">
        <w:rPr>
          <w:rStyle w:val="Hyperlink"/>
          <w:noProof/>
        </w:rPr>
        <w:instrText xml:space="preserve"> </w:instrText>
      </w:r>
      <w:r w:rsidRPr="0039253F">
        <w:rPr>
          <w:rStyle w:val="Hyperlink"/>
          <w:noProof/>
        </w:rPr>
      </w:r>
      <w:r w:rsidRPr="0039253F">
        <w:rPr>
          <w:rStyle w:val="Hyperlink"/>
          <w:noProof/>
        </w:rPr>
        <w:fldChar w:fldCharType="separate"/>
      </w:r>
      <w:r w:rsidRPr="0039253F">
        <w:rPr>
          <w:rStyle w:val="Hyperlink"/>
          <w:noProof/>
        </w:rPr>
        <w:t>Undersanding Bit Order and DFDL - The MIL-STD-2045 Experience</w:t>
      </w:r>
      <w:r>
        <w:rPr>
          <w:noProof/>
          <w:webHidden/>
        </w:rPr>
        <w:tab/>
      </w:r>
      <w:r>
        <w:rPr>
          <w:noProof/>
          <w:webHidden/>
        </w:rPr>
        <w:fldChar w:fldCharType="begin"/>
      </w:r>
      <w:r>
        <w:rPr>
          <w:noProof/>
          <w:webHidden/>
        </w:rPr>
        <w:instrText xml:space="preserve"> PAGEREF _Toc393905631 \h </w:instrText>
      </w:r>
      <w:r>
        <w:rPr>
          <w:noProof/>
          <w:webHidden/>
        </w:rPr>
      </w:r>
      <w:r>
        <w:rPr>
          <w:noProof/>
          <w:webHidden/>
        </w:rPr>
        <w:fldChar w:fldCharType="separate"/>
      </w:r>
      <w:r>
        <w:rPr>
          <w:noProof/>
          <w:webHidden/>
        </w:rPr>
        <w:t>1</w:t>
      </w:r>
      <w:r>
        <w:rPr>
          <w:noProof/>
          <w:webHidden/>
        </w:rPr>
        <w:fldChar w:fldCharType="end"/>
      </w:r>
      <w:r w:rsidRPr="0039253F">
        <w:rPr>
          <w:rStyle w:val="Hyperlink"/>
          <w:noProof/>
        </w:rPr>
        <w:fldChar w:fldCharType="end"/>
      </w:r>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32" w:history="1">
        <w:r w:rsidRPr="0039253F">
          <w:rPr>
            <w:rStyle w:val="Hyperlink"/>
            <w:noProof/>
          </w:rPr>
          <w:t>1.</w:t>
        </w:r>
        <w:r>
          <w:rPr>
            <w:rFonts w:asciiTheme="minorHAnsi" w:eastAsiaTheme="minorEastAsia" w:hAnsiTheme="minorHAnsi" w:cstheme="minorBidi"/>
            <w:noProof/>
            <w:sz w:val="22"/>
            <w:szCs w:val="22"/>
          </w:rPr>
          <w:tab/>
        </w:r>
        <w:r w:rsidRPr="0039253F">
          <w:rPr>
            <w:rStyle w:val="Hyperlink"/>
            <w:noProof/>
          </w:rPr>
          <w:t>Introduction</w:t>
        </w:r>
        <w:r>
          <w:rPr>
            <w:noProof/>
            <w:webHidden/>
          </w:rPr>
          <w:tab/>
        </w:r>
        <w:r>
          <w:rPr>
            <w:noProof/>
            <w:webHidden/>
          </w:rPr>
          <w:fldChar w:fldCharType="begin"/>
        </w:r>
        <w:r>
          <w:rPr>
            <w:noProof/>
            <w:webHidden/>
          </w:rPr>
          <w:instrText xml:space="preserve"> PAGEREF _Toc393905632 \h </w:instrText>
        </w:r>
        <w:r>
          <w:rPr>
            <w:noProof/>
            <w:webHidden/>
          </w:rPr>
        </w:r>
        <w:r>
          <w:rPr>
            <w:noProof/>
            <w:webHidden/>
          </w:rPr>
          <w:fldChar w:fldCharType="separate"/>
        </w:r>
        <w:r>
          <w:rPr>
            <w:noProof/>
            <w:webHidden/>
          </w:rPr>
          <w:t>3</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33" w:history="1">
        <w:r w:rsidRPr="0039253F">
          <w:rPr>
            <w:rStyle w:val="Hyperlink"/>
            <w:noProof/>
          </w:rPr>
          <w:t>2.</w:t>
        </w:r>
        <w:r>
          <w:rPr>
            <w:rFonts w:asciiTheme="minorHAnsi" w:eastAsiaTheme="minorEastAsia" w:hAnsiTheme="minorHAnsi" w:cstheme="minorBidi"/>
            <w:noProof/>
            <w:sz w:val="22"/>
            <w:szCs w:val="22"/>
          </w:rPr>
          <w:tab/>
        </w:r>
        <w:r w:rsidRPr="0039253F">
          <w:rPr>
            <w:rStyle w:val="Hyperlink"/>
            <w:noProof/>
          </w:rPr>
          <w:t>Terminology and Conventions</w:t>
        </w:r>
        <w:r>
          <w:rPr>
            <w:noProof/>
            <w:webHidden/>
          </w:rPr>
          <w:tab/>
        </w:r>
        <w:r>
          <w:rPr>
            <w:noProof/>
            <w:webHidden/>
          </w:rPr>
          <w:fldChar w:fldCharType="begin"/>
        </w:r>
        <w:r>
          <w:rPr>
            <w:noProof/>
            <w:webHidden/>
          </w:rPr>
          <w:instrText xml:space="preserve"> PAGEREF _Toc393905633 \h </w:instrText>
        </w:r>
        <w:r>
          <w:rPr>
            <w:noProof/>
            <w:webHidden/>
          </w:rPr>
        </w:r>
        <w:r>
          <w:rPr>
            <w:noProof/>
            <w:webHidden/>
          </w:rPr>
          <w:fldChar w:fldCharType="separate"/>
        </w:r>
        <w:r>
          <w:rPr>
            <w:noProof/>
            <w:webHidden/>
          </w:rPr>
          <w:t>4</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34" w:history="1">
        <w:r w:rsidRPr="0039253F">
          <w:rPr>
            <w:rStyle w:val="Hyperlink"/>
            <w:noProof/>
          </w:rPr>
          <w:t>3.</w:t>
        </w:r>
        <w:r>
          <w:rPr>
            <w:rFonts w:asciiTheme="minorHAnsi" w:eastAsiaTheme="minorEastAsia" w:hAnsiTheme="minorHAnsi" w:cstheme="minorBidi"/>
            <w:noProof/>
            <w:sz w:val="22"/>
            <w:szCs w:val="22"/>
          </w:rPr>
          <w:tab/>
        </w:r>
        <w:r w:rsidRPr="0039253F">
          <w:rPr>
            <w:rStyle w:val="Hyperlink"/>
            <w:noProof/>
          </w:rPr>
          <w:t>Understanding Bit Order</w:t>
        </w:r>
        <w:r>
          <w:rPr>
            <w:noProof/>
            <w:webHidden/>
          </w:rPr>
          <w:tab/>
        </w:r>
        <w:r>
          <w:rPr>
            <w:noProof/>
            <w:webHidden/>
          </w:rPr>
          <w:fldChar w:fldCharType="begin"/>
        </w:r>
        <w:r>
          <w:rPr>
            <w:noProof/>
            <w:webHidden/>
          </w:rPr>
          <w:instrText xml:space="preserve"> PAGEREF _Toc393905634 \h </w:instrText>
        </w:r>
        <w:r>
          <w:rPr>
            <w:noProof/>
            <w:webHidden/>
          </w:rPr>
        </w:r>
        <w:r>
          <w:rPr>
            <w:noProof/>
            <w:webHidden/>
          </w:rPr>
          <w:fldChar w:fldCharType="separate"/>
        </w:r>
        <w:r>
          <w:rPr>
            <w:noProof/>
            <w:webHidden/>
          </w:rPr>
          <w:t>5</w:t>
        </w:r>
        <w:r>
          <w:rPr>
            <w:noProof/>
            <w:webHidden/>
          </w:rPr>
          <w:fldChar w:fldCharType="end"/>
        </w:r>
      </w:hyperlink>
    </w:p>
    <w:p w:rsidR="00222D00" w:rsidRDefault="00222D00">
      <w:pPr>
        <w:pStyle w:val="TOC2"/>
        <w:tabs>
          <w:tab w:val="left" w:pos="800"/>
          <w:tab w:val="right" w:leader="dot" w:pos="8630"/>
        </w:tabs>
        <w:rPr>
          <w:rFonts w:asciiTheme="minorHAnsi" w:eastAsiaTheme="minorEastAsia" w:hAnsiTheme="minorHAnsi" w:cstheme="minorBidi"/>
          <w:noProof/>
          <w:sz w:val="22"/>
          <w:szCs w:val="22"/>
        </w:rPr>
      </w:pPr>
      <w:hyperlink w:anchor="_Toc393905635" w:history="1">
        <w:r w:rsidRPr="0039253F">
          <w:rPr>
            <w:rStyle w:val="Hyperlink"/>
            <w:noProof/>
          </w:rPr>
          <w:t>3.1</w:t>
        </w:r>
        <w:r>
          <w:rPr>
            <w:rFonts w:asciiTheme="minorHAnsi" w:eastAsiaTheme="minorEastAsia" w:hAnsiTheme="minorHAnsi" w:cstheme="minorBidi"/>
            <w:noProof/>
            <w:sz w:val="22"/>
            <w:szCs w:val="22"/>
          </w:rPr>
          <w:tab/>
        </w:r>
        <w:r w:rsidRPr="0039253F">
          <w:rPr>
            <w:rStyle w:val="Hyperlink"/>
            <w:noProof/>
          </w:rPr>
          <w:t>The Wire Model</w:t>
        </w:r>
        <w:r>
          <w:rPr>
            <w:noProof/>
            <w:webHidden/>
          </w:rPr>
          <w:tab/>
        </w:r>
        <w:r>
          <w:rPr>
            <w:noProof/>
            <w:webHidden/>
          </w:rPr>
          <w:fldChar w:fldCharType="begin"/>
        </w:r>
        <w:r>
          <w:rPr>
            <w:noProof/>
            <w:webHidden/>
          </w:rPr>
          <w:instrText xml:space="preserve"> PAGEREF _Toc393905635 \h </w:instrText>
        </w:r>
        <w:r>
          <w:rPr>
            <w:noProof/>
            <w:webHidden/>
          </w:rPr>
        </w:r>
        <w:r>
          <w:rPr>
            <w:noProof/>
            <w:webHidden/>
          </w:rPr>
          <w:fldChar w:fldCharType="separate"/>
        </w:r>
        <w:r>
          <w:rPr>
            <w:noProof/>
            <w:webHidden/>
          </w:rPr>
          <w:t>5</w:t>
        </w:r>
        <w:r>
          <w:rPr>
            <w:noProof/>
            <w:webHidden/>
          </w:rPr>
          <w:fldChar w:fldCharType="end"/>
        </w:r>
      </w:hyperlink>
    </w:p>
    <w:p w:rsidR="00222D00" w:rsidRDefault="00222D00">
      <w:pPr>
        <w:pStyle w:val="TOC2"/>
        <w:tabs>
          <w:tab w:val="left" w:pos="800"/>
          <w:tab w:val="right" w:leader="dot" w:pos="8630"/>
        </w:tabs>
        <w:rPr>
          <w:rFonts w:asciiTheme="minorHAnsi" w:eastAsiaTheme="minorEastAsia" w:hAnsiTheme="minorHAnsi" w:cstheme="minorBidi"/>
          <w:noProof/>
          <w:sz w:val="22"/>
          <w:szCs w:val="22"/>
        </w:rPr>
      </w:pPr>
      <w:hyperlink w:anchor="_Toc393905636" w:history="1">
        <w:r w:rsidRPr="0039253F">
          <w:rPr>
            <w:rStyle w:val="Hyperlink"/>
            <w:noProof/>
          </w:rPr>
          <w:t>3.2</w:t>
        </w:r>
        <w:r>
          <w:rPr>
            <w:rFonts w:asciiTheme="minorHAnsi" w:eastAsiaTheme="minorEastAsia" w:hAnsiTheme="minorHAnsi" w:cstheme="minorBidi"/>
            <w:noProof/>
            <w:sz w:val="22"/>
            <w:szCs w:val="22"/>
          </w:rPr>
          <w:tab/>
        </w:r>
        <w:r w:rsidRPr="0039253F">
          <w:rPr>
            <w:rStyle w:val="Hyperlink"/>
            <w:noProof/>
          </w:rPr>
          <w:t>The Number Model</w:t>
        </w:r>
        <w:r>
          <w:rPr>
            <w:noProof/>
            <w:webHidden/>
          </w:rPr>
          <w:tab/>
        </w:r>
        <w:r>
          <w:rPr>
            <w:noProof/>
            <w:webHidden/>
          </w:rPr>
          <w:fldChar w:fldCharType="begin"/>
        </w:r>
        <w:r>
          <w:rPr>
            <w:noProof/>
            <w:webHidden/>
          </w:rPr>
          <w:instrText xml:space="preserve"> PAGEREF _Toc393905636 \h </w:instrText>
        </w:r>
        <w:r>
          <w:rPr>
            <w:noProof/>
            <w:webHidden/>
          </w:rPr>
        </w:r>
        <w:r>
          <w:rPr>
            <w:noProof/>
            <w:webHidden/>
          </w:rPr>
          <w:fldChar w:fldCharType="separate"/>
        </w:r>
        <w:r>
          <w:rPr>
            <w:noProof/>
            <w:webHidden/>
          </w:rPr>
          <w:t>6</w:t>
        </w:r>
        <w:r>
          <w:rPr>
            <w:noProof/>
            <w:webHidden/>
          </w:rPr>
          <w:fldChar w:fldCharType="end"/>
        </w:r>
      </w:hyperlink>
    </w:p>
    <w:p w:rsidR="00222D00" w:rsidRDefault="00222D00">
      <w:pPr>
        <w:pStyle w:val="TOC2"/>
        <w:tabs>
          <w:tab w:val="left" w:pos="800"/>
          <w:tab w:val="right" w:leader="dot" w:pos="8630"/>
        </w:tabs>
        <w:rPr>
          <w:rFonts w:asciiTheme="minorHAnsi" w:eastAsiaTheme="minorEastAsia" w:hAnsiTheme="minorHAnsi" w:cstheme="minorBidi"/>
          <w:noProof/>
          <w:sz w:val="22"/>
          <w:szCs w:val="22"/>
        </w:rPr>
      </w:pPr>
      <w:hyperlink w:anchor="_Toc393905637" w:history="1">
        <w:r w:rsidRPr="0039253F">
          <w:rPr>
            <w:rStyle w:val="Hyperlink"/>
            <w:noProof/>
          </w:rPr>
          <w:t>3.3</w:t>
        </w:r>
        <w:r>
          <w:rPr>
            <w:rFonts w:asciiTheme="minorHAnsi" w:eastAsiaTheme="minorEastAsia" w:hAnsiTheme="minorHAnsi" w:cstheme="minorBidi"/>
            <w:noProof/>
            <w:sz w:val="22"/>
            <w:szCs w:val="22"/>
          </w:rPr>
          <w:tab/>
        </w:r>
        <w:r w:rsidRPr="0039253F">
          <w:rPr>
            <w:rStyle w:val="Hyperlink"/>
            <w:noProof/>
          </w:rPr>
          <w:t>Contrasting Wire and Number Models</w:t>
        </w:r>
        <w:r>
          <w:rPr>
            <w:noProof/>
            <w:webHidden/>
          </w:rPr>
          <w:tab/>
        </w:r>
        <w:r>
          <w:rPr>
            <w:noProof/>
            <w:webHidden/>
          </w:rPr>
          <w:fldChar w:fldCharType="begin"/>
        </w:r>
        <w:r>
          <w:rPr>
            <w:noProof/>
            <w:webHidden/>
          </w:rPr>
          <w:instrText xml:space="preserve"> PAGEREF _Toc393905637 \h </w:instrText>
        </w:r>
        <w:r>
          <w:rPr>
            <w:noProof/>
            <w:webHidden/>
          </w:rPr>
        </w:r>
        <w:r>
          <w:rPr>
            <w:noProof/>
            <w:webHidden/>
          </w:rPr>
          <w:fldChar w:fldCharType="separate"/>
        </w:r>
        <w:r>
          <w:rPr>
            <w:noProof/>
            <w:webHidden/>
          </w:rPr>
          <w:t>7</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38" w:history="1">
        <w:r w:rsidRPr="0039253F">
          <w:rPr>
            <w:rStyle w:val="Hyperlink"/>
            <w:noProof/>
          </w:rPr>
          <w:t>4.</w:t>
        </w:r>
        <w:r>
          <w:rPr>
            <w:rFonts w:asciiTheme="minorHAnsi" w:eastAsiaTheme="minorEastAsia" w:hAnsiTheme="minorHAnsi" w:cstheme="minorBidi"/>
            <w:noProof/>
            <w:sz w:val="22"/>
            <w:szCs w:val="22"/>
          </w:rPr>
          <w:tab/>
        </w:r>
        <w:r w:rsidRPr="0039253F">
          <w:rPr>
            <w:rStyle w:val="Hyperlink"/>
            <w:noProof/>
          </w:rPr>
          <w:t>MIL-STD-2045 Uses the Number Model</w:t>
        </w:r>
        <w:r>
          <w:rPr>
            <w:noProof/>
            <w:webHidden/>
          </w:rPr>
          <w:tab/>
        </w:r>
        <w:r>
          <w:rPr>
            <w:noProof/>
            <w:webHidden/>
          </w:rPr>
          <w:fldChar w:fldCharType="begin"/>
        </w:r>
        <w:r>
          <w:rPr>
            <w:noProof/>
            <w:webHidden/>
          </w:rPr>
          <w:instrText xml:space="preserve"> PAGEREF _Toc393905638 \h </w:instrText>
        </w:r>
        <w:r>
          <w:rPr>
            <w:noProof/>
            <w:webHidden/>
          </w:rPr>
        </w:r>
        <w:r>
          <w:rPr>
            <w:noProof/>
            <w:webHidden/>
          </w:rPr>
          <w:fldChar w:fldCharType="separate"/>
        </w:r>
        <w:r>
          <w:rPr>
            <w:noProof/>
            <w:webHidden/>
          </w:rPr>
          <w:t>9</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39" w:history="1">
        <w:r w:rsidRPr="0039253F">
          <w:rPr>
            <w:rStyle w:val="Hyperlink"/>
            <w:noProof/>
          </w:rPr>
          <w:t>5.</w:t>
        </w:r>
        <w:r>
          <w:rPr>
            <w:rFonts w:asciiTheme="minorHAnsi" w:eastAsiaTheme="minorEastAsia" w:hAnsiTheme="minorHAnsi" w:cstheme="minorBidi"/>
            <w:noProof/>
            <w:sz w:val="22"/>
            <w:szCs w:val="22"/>
          </w:rPr>
          <w:tab/>
        </w:r>
        <w:r w:rsidRPr="0039253F">
          <w:rPr>
            <w:rStyle w:val="Hyperlink"/>
            <w:noProof/>
          </w:rPr>
          <w:t>Security Considerations</w:t>
        </w:r>
        <w:r>
          <w:rPr>
            <w:noProof/>
            <w:webHidden/>
          </w:rPr>
          <w:tab/>
        </w:r>
        <w:r>
          <w:rPr>
            <w:noProof/>
            <w:webHidden/>
          </w:rPr>
          <w:fldChar w:fldCharType="begin"/>
        </w:r>
        <w:r>
          <w:rPr>
            <w:noProof/>
            <w:webHidden/>
          </w:rPr>
          <w:instrText xml:space="preserve"> PAGEREF _Toc393905639 \h </w:instrText>
        </w:r>
        <w:r>
          <w:rPr>
            <w:noProof/>
            <w:webHidden/>
          </w:rPr>
        </w:r>
        <w:r>
          <w:rPr>
            <w:noProof/>
            <w:webHidden/>
          </w:rPr>
          <w:fldChar w:fldCharType="separate"/>
        </w:r>
        <w:r>
          <w:rPr>
            <w:noProof/>
            <w:webHidden/>
          </w:rPr>
          <w:t>10</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40" w:history="1">
        <w:r w:rsidRPr="0039253F">
          <w:rPr>
            <w:rStyle w:val="Hyperlink"/>
            <w:noProof/>
          </w:rPr>
          <w:t>6.</w:t>
        </w:r>
        <w:r>
          <w:rPr>
            <w:rFonts w:asciiTheme="minorHAnsi" w:eastAsiaTheme="minorEastAsia" w:hAnsiTheme="minorHAnsi" w:cstheme="minorBidi"/>
            <w:noProof/>
            <w:sz w:val="22"/>
            <w:szCs w:val="22"/>
          </w:rPr>
          <w:tab/>
        </w:r>
        <w:r w:rsidRPr="0039253F">
          <w:rPr>
            <w:rStyle w:val="Hyperlink"/>
            <w:noProof/>
          </w:rPr>
          <w:t>Glossary</w:t>
        </w:r>
        <w:r>
          <w:rPr>
            <w:noProof/>
            <w:webHidden/>
          </w:rPr>
          <w:tab/>
        </w:r>
        <w:r>
          <w:rPr>
            <w:noProof/>
            <w:webHidden/>
          </w:rPr>
          <w:fldChar w:fldCharType="begin"/>
        </w:r>
        <w:r>
          <w:rPr>
            <w:noProof/>
            <w:webHidden/>
          </w:rPr>
          <w:instrText xml:space="preserve"> PAGEREF _Toc393905640 \h </w:instrText>
        </w:r>
        <w:r>
          <w:rPr>
            <w:noProof/>
            <w:webHidden/>
          </w:rPr>
        </w:r>
        <w:r>
          <w:rPr>
            <w:noProof/>
            <w:webHidden/>
          </w:rPr>
          <w:fldChar w:fldCharType="separate"/>
        </w:r>
        <w:r>
          <w:rPr>
            <w:noProof/>
            <w:webHidden/>
          </w:rPr>
          <w:t>11</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41" w:history="1">
        <w:r w:rsidRPr="0039253F">
          <w:rPr>
            <w:rStyle w:val="Hyperlink"/>
            <w:noProof/>
          </w:rPr>
          <w:t>7.</w:t>
        </w:r>
        <w:r>
          <w:rPr>
            <w:rFonts w:asciiTheme="minorHAnsi" w:eastAsiaTheme="minorEastAsia" w:hAnsiTheme="minorHAnsi" w:cstheme="minorBidi"/>
            <w:noProof/>
            <w:sz w:val="22"/>
            <w:szCs w:val="22"/>
          </w:rPr>
          <w:tab/>
        </w:r>
        <w:r w:rsidRPr="0039253F">
          <w:rPr>
            <w:rStyle w:val="Hyperlink"/>
            <w:noProof/>
          </w:rPr>
          <w:t>Contributors</w:t>
        </w:r>
        <w:r>
          <w:rPr>
            <w:noProof/>
            <w:webHidden/>
          </w:rPr>
          <w:tab/>
        </w:r>
        <w:r>
          <w:rPr>
            <w:noProof/>
            <w:webHidden/>
          </w:rPr>
          <w:fldChar w:fldCharType="begin"/>
        </w:r>
        <w:r>
          <w:rPr>
            <w:noProof/>
            <w:webHidden/>
          </w:rPr>
          <w:instrText xml:space="preserve"> PAGEREF _Toc393905641 \h </w:instrText>
        </w:r>
        <w:r>
          <w:rPr>
            <w:noProof/>
            <w:webHidden/>
          </w:rPr>
        </w:r>
        <w:r>
          <w:rPr>
            <w:noProof/>
            <w:webHidden/>
          </w:rPr>
          <w:fldChar w:fldCharType="separate"/>
        </w:r>
        <w:r>
          <w:rPr>
            <w:noProof/>
            <w:webHidden/>
          </w:rPr>
          <w:t>12</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42" w:history="1">
        <w:r w:rsidRPr="0039253F">
          <w:rPr>
            <w:rStyle w:val="Hyperlink"/>
            <w:noProof/>
          </w:rPr>
          <w:t>8.</w:t>
        </w:r>
        <w:r>
          <w:rPr>
            <w:rFonts w:asciiTheme="minorHAnsi" w:eastAsiaTheme="minorEastAsia" w:hAnsiTheme="minorHAnsi" w:cstheme="minorBidi"/>
            <w:noProof/>
            <w:sz w:val="22"/>
            <w:szCs w:val="22"/>
          </w:rPr>
          <w:tab/>
        </w:r>
        <w:r w:rsidRPr="0039253F">
          <w:rPr>
            <w:rStyle w:val="Hyperlink"/>
            <w:noProof/>
          </w:rPr>
          <w:t>Intellectual Property Statement</w:t>
        </w:r>
        <w:r>
          <w:rPr>
            <w:noProof/>
            <w:webHidden/>
          </w:rPr>
          <w:tab/>
        </w:r>
        <w:r>
          <w:rPr>
            <w:noProof/>
            <w:webHidden/>
          </w:rPr>
          <w:fldChar w:fldCharType="begin"/>
        </w:r>
        <w:r>
          <w:rPr>
            <w:noProof/>
            <w:webHidden/>
          </w:rPr>
          <w:instrText xml:space="preserve"> PAGEREF _Toc393905642 \h </w:instrText>
        </w:r>
        <w:r>
          <w:rPr>
            <w:noProof/>
            <w:webHidden/>
          </w:rPr>
        </w:r>
        <w:r>
          <w:rPr>
            <w:noProof/>
            <w:webHidden/>
          </w:rPr>
          <w:fldChar w:fldCharType="separate"/>
        </w:r>
        <w:r>
          <w:rPr>
            <w:noProof/>
            <w:webHidden/>
          </w:rPr>
          <w:t>13</w:t>
        </w:r>
        <w:r>
          <w:rPr>
            <w:noProof/>
            <w:webHidden/>
          </w:rPr>
          <w:fldChar w:fldCharType="end"/>
        </w:r>
      </w:hyperlink>
    </w:p>
    <w:p w:rsidR="00222D00" w:rsidRDefault="00222D00">
      <w:pPr>
        <w:pStyle w:val="TOC1"/>
        <w:tabs>
          <w:tab w:val="left" w:pos="400"/>
          <w:tab w:val="right" w:leader="dot" w:pos="8630"/>
        </w:tabs>
        <w:rPr>
          <w:rFonts w:asciiTheme="minorHAnsi" w:eastAsiaTheme="minorEastAsia" w:hAnsiTheme="minorHAnsi" w:cstheme="minorBidi"/>
          <w:noProof/>
          <w:sz w:val="22"/>
          <w:szCs w:val="22"/>
        </w:rPr>
      </w:pPr>
      <w:hyperlink w:anchor="_Toc393905643" w:history="1">
        <w:r w:rsidRPr="0039253F">
          <w:rPr>
            <w:rStyle w:val="Hyperlink"/>
            <w:noProof/>
          </w:rPr>
          <w:t>9.</w:t>
        </w:r>
        <w:r>
          <w:rPr>
            <w:rFonts w:asciiTheme="minorHAnsi" w:eastAsiaTheme="minorEastAsia" w:hAnsiTheme="minorHAnsi" w:cstheme="minorBidi"/>
            <w:noProof/>
            <w:sz w:val="22"/>
            <w:szCs w:val="22"/>
          </w:rPr>
          <w:tab/>
        </w:r>
        <w:r w:rsidRPr="0039253F">
          <w:rPr>
            <w:rStyle w:val="Hyperlink"/>
            <w:noProof/>
          </w:rPr>
          <w:t>Disclaimer</w:t>
        </w:r>
        <w:r>
          <w:rPr>
            <w:noProof/>
            <w:webHidden/>
          </w:rPr>
          <w:tab/>
        </w:r>
        <w:r>
          <w:rPr>
            <w:noProof/>
            <w:webHidden/>
          </w:rPr>
          <w:fldChar w:fldCharType="begin"/>
        </w:r>
        <w:r>
          <w:rPr>
            <w:noProof/>
            <w:webHidden/>
          </w:rPr>
          <w:instrText xml:space="preserve"> PAGEREF _Toc393905643 \h </w:instrText>
        </w:r>
        <w:r>
          <w:rPr>
            <w:noProof/>
            <w:webHidden/>
          </w:rPr>
        </w:r>
        <w:r>
          <w:rPr>
            <w:noProof/>
            <w:webHidden/>
          </w:rPr>
          <w:fldChar w:fldCharType="separate"/>
        </w:r>
        <w:r>
          <w:rPr>
            <w:noProof/>
            <w:webHidden/>
          </w:rPr>
          <w:t>14</w:t>
        </w:r>
        <w:r>
          <w:rPr>
            <w:noProof/>
            <w:webHidden/>
          </w:rPr>
          <w:fldChar w:fldCharType="end"/>
        </w:r>
      </w:hyperlink>
    </w:p>
    <w:p w:rsidR="00222D00" w:rsidRDefault="00222D00">
      <w:pPr>
        <w:pStyle w:val="TOC1"/>
        <w:tabs>
          <w:tab w:val="left" w:pos="600"/>
          <w:tab w:val="right" w:leader="dot" w:pos="8630"/>
        </w:tabs>
        <w:rPr>
          <w:rFonts w:asciiTheme="minorHAnsi" w:eastAsiaTheme="minorEastAsia" w:hAnsiTheme="minorHAnsi" w:cstheme="minorBidi"/>
          <w:noProof/>
          <w:sz w:val="22"/>
          <w:szCs w:val="22"/>
        </w:rPr>
      </w:pPr>
      <w:hyperlink w:anchor="_Toc393905644" w:history="1">
        <w:r w:rsidRPr="0039253F">
          <w:rPr>
            <w:rStyle w:val="Hyperlink"/>
            <w:noProof/>
          </w:rPr>
          <w:t>10.</w:t>
        </w:r>
        <w:r>
          <w:rPr>
            <w:rFonts w:asciiTheme="minorHAnsi" w:eastAsiaTheme="minorEastAsia" w:hAnsiTheme="minorHAnsi" w:cstheme="minorBidi"/>
            <w:noProof/>
            <w:sz w:val="22"/>
            <w:szCs w:val="22"/>
          </w:rPr>
          <w:tab/>
        </w:r>
        <w:r w:rsidRPr="0039253F">
          <w:rPr>
            <w:rStyle w:val="Hyperlink"/>
            <w:noProof/>
          </w:rPr>
          <w:t>Full Copyright Notice</w:t>
        </w:r>
        <w:r>
          <w:rPr>
            <w:noProof/>
            <w:webHidden/>
          </w:rPr>
          <w:tab/>
        </w:r>
        <w:r>
          <w:rPr>
            <w:noProof/>
            <w:webHidden/>
          </w:rPr>
          <w:fldChar w:fldCharType="begin"/>
        </w:r>
        <w:r>
          <w:rPr>
            <w:noProof/>
            <w:webHidden/>
          </w:rPr>
          <w:instrText xml:space="preserve"> PAGEREF _Toc393905644 \h </w:instrText>
        </w:r>
        <w:r>
          <w:rPr>
            <w:noProof/>
            <w:webHidden/>
          </w:rPr>
        </w:r>
        <w:r>
          <w:rPr>
            <w:noProof/>
            <w:webHidden/>
          </w:rPr>
          <w:fldChar w:fldCharType="separate"/>
        </w:r>
        <w:r>
          <w:rPr>
            <w:noProof/>
            <w:webHidden/>
          </w:rPr>
          <w:t>15</w:t>
        </w:r>
        <w:r>
          <w:rPr>
            <w:noProof/>
            <w:webHidden/>
          </w:rPr>
          <w:fldChar w:fldCharType="end"/>
        </w:r>
      </w:hyperlink>
    </w:p>
    <w:p w:rsidR="00222D00" w:rsidRDefault="00222D00">
      <w:pPr>
        <w:pStyle w:val="TOC1"/>
        <w:tabs>
          <w:tab w:val="left" w:pos="600"/>
          <w:tab w:val="right" w:leader="dot" w:pos="8630"/>
        </w:tabs>
        <w:rPr>
          <w:rFonts w:asciiTheme="minorHAnsi" w:eastAsiaTheme="minorEastAsia" w:hAnsiTheme="minorHAnsi" w:cstheme="minorBidi"/>
          <w:noProof/>
          <w:sz w:val="22"/>
          <w:szCs w:val="22"/>
        </w:rPr>
      </w:pPr>
      <w:hyperlink w:anchor="_Toc393905645" w:history="1">
        <w:r w:rsidRPr="0039253F">
          <w:rPr>
            <w:rStyle w:val="Hyperlink"/>
            <w:noProof/>
          </w:rPr>
          <w:t>11.</w:t>
        </w:r>
        <w:r>
          <w:rPr>
            <w:rFonts w:asciiTheme="minorHAnsi" w:eastAsiaTheme="minorEastAsia" w:hAnsiTheme="minorHAnsi" w:cstheme="minorBidi"/>
            <w:noProof/>
            <w:sz w:val="22"/>
            <w:szCs w:val="22"/>
          </w:rPr>
          <w:tab/>
        </w:r>
        <w:r w:rsidRPr="0039253F">
          <w:rPr>
            <w:rStyle w:val="Hyperlink"/>
            <w:noProof/>
          </w:rPr>
          <w:t>References</w:t>
        </w:r>
        <w:r>
          <w:rPr>
            <w:noProof/>
            <w:webHidden/>
          </w:rPr>
          <w:tab/>
        </w:r>
        <w:r>
          <w:rPr>
            <w:noProof/>
            <w:webHidden/>
          </w:rPr>
          <w:fldChar w:fldCharType="begin"/>
        </w:r>
        <w:r>
          <w:rPr>
            <w:noProof/>
            <w:webHidden/>
          </w:rPr>
          <w:instrText xml:space="preserve"> PAGEREF _Toc393905645 \h </w:instrText>
        </w:r>
        <w:r>
          <w:rPr>
            <w:noProof/>
            <w:webHidden/>
          </w:rPr>
        </w:r>
        <w:r>
          <w:rPr>
            <w:noProof/>
            <w:webHidden/>
          </w:rPr>
          <w:fldChar w:fldCharType="separate"/>
        </w:r>
        <w:r>
          <w:rPr>
            <w:noProof/>
            <w:webHidden/>
          </w:rPr>
          <w:t>16</w:t>
        </w:r>
        <w:r>
          <w:rPr>
            <w:noProof/>
            <w:webHidden/>
          </w:rPr>
          <w:fldChar w:fldCharType="end"/>
        </w:r>
      </w:hyperlink>
    </w:p>
    <w:p w:rsidR="00B946CF" w:rsidRPr="00C64E3F" w:rsidRDefault="00033A40" w:rsidP="00C64E3F">
      <w:pPr>
        <w:pStyle w:val="Heading1"/>
      </w:pPr>
      <w:r>
        <w:lastRenderedPageBreak/>
        <w:fldChar w:fldCharType="end"/>
      </w:r>
      <w:bookmarkStart w:id="8" w:name="_Toc393282801"/>
      <w:bookmarkStart w:id="9" w:name="_Toc384991126"/>
      <w:bookmarkStart w:id="10" w:name="_Toc393905632"/>
      <w:bookmarkEnd w:id="6"/>
      <w:bookmarkEnd w:id="8"/>
      <w:bookmarkEnd w:id="9"/>
      <w:r w:rsidR="00B946CF" w:rsidRPr="00C64E3F">
        <w:t>Introduction</w:t>
      </w:r>
      <w:bookmarkEnd w:id="10"/>
    </w:p>
    <w:p w:rsidR="00B946CF" w:rsidRPr="00F80E82" w:rsidRDefault="00B946CF" w:rsidP="00F80E82">
      <w:r w:rsidRPr="00F80E82">
        <w:t xml:space="preserve">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  </w:t>
      </w:r>
    </w:p>
    <w:p w:rsidR="00222D00" w:rsidRDefault="00B946CF" w:rsidP="00222D00">
      <w:r w:rsidRPr="00F80E82">
        <w:t>Modeling the MIL-STD-2045 header</w:t>
      </w:r>
      <w:r w:rsidR="00222D00">
        <w:t xml:space="preserve"> requires that the bits of bytes are interpreted differently than is typically understood. The term "least significant bit first" is generally used to describe this.</w:t>
      </w:r>
    </w:p>
    <w:p w:rsidR="00222D00" w:rsidRDefault="00222D00" w:rsidP="00222D00">
      <w:r>
        <w:t>However, this paper points out that there are really two entirely different meanings that can be assigned to "least significant bit first". That phrase, on its own, is ambiguous, and this has led to confusion about the intended format.</w:t>
      </w:r>
    </w:p>
    <w:p w:rsidR="007211A3" w:rsidRDefault="007211A3" w:rsidP="00222D00">
      <w:pPr>
        <w:pStyle w:val="Heading1"/>
      </w:pPr>
      <w:bookmarkStart w:id="11" w:name="_Toc393905633"/>
      <w:r>
        <w:lastRenderedPageBreak/>
        <w:t>Terminology and Conventions</w:t>
      </w:r>
      <w:bookmarkEnd w:id="11"/>
    </w:p>
    <w:p w:rsidR="007211A3" w:rsidRDefault="007211A3" w:rsidP="007211A3">
      <w:pPr>
        <w:pStyle w:val="nobreak"/>
      </w:pPr>
      <w:r>
        <w:t>All indexing of positions in this document are 1-based meaning the first position is position 1.</w:t>
      </w:r>
    </w:p>
    <w:p w:rsidR="007211A3" w:rsidRDefault="007211A3" w:rsidP="007211A3">
      <w:r>
        <w:t>Bytes are unsigned integers with values from 0 to 255 (decimal)</w:t>
      </w:r>
    </w:p>
    <w:p w:rsidR="007211A3" w:rsidRDefault="007211A3" w:rsidP="007211A3">
      <w:r>
        <w:t>Hexadecimal numbers will have the prefix "</w:t>
      </w:r>
      <w:proofErr w:type="gramStart"/>
      <w:r>
        <w:t>0x</w:t>
      </w:r>
      <w:proofErr w:type="gramEnd"/>
      <w:r>
        <w:t>".</w:t>
      </w:r>
    </w:p>
    <w:p w:rsidR="007211A3" w:rsidRDefault="007211A3" w:rsidP="007211A3">
      <w:r>
        <w:t>Decimal numbers will have no prefix when the context is clear, and will be explicitly labeled with (decimal) to resolve ambiguity.</w:t>
      </w:r>
    </w:p>
    <w:p w:rsidR="007211A3" w:rsidRPr="007211A3" w:rsidRDefault="007211A3" w:rsidP="007211A3">
      <w:r>
        <w:t>Binary numbers will have the prefix "0b".</w:t>
      </w:r>
    </w:p>
    <w:p w:rsidR="007211A3" w:rsidRDefault="007211A3" w:rsidP="007211A3">
      <w:r>
        <w:t>The bits of a byte are referred to by their numerical significance as the 2</w:t>
      </w:r>
      <w:r w:rsidRPr="007211A3">
        <w:rPr>
          <w:i/>
          <w:vertAlign w:val="superscript"/>
        </w:rPr>
        <w:t>n</w:t>
      </w:r>
      <w:r>
        <w:t xml:space="preserve"> bit, for </w:t>
      </w:r>
      <w:r w:rsidRPr="007211A3">
        <w:rPr>
          <w:i/>
        </w:rPr>
        <w:t>n</w:t>
      </w:r>
      <w:r>
        <w:t xml:space="preserve"> from 0 to 7. Hence, the byte value 255 = 2</w:t>
      </w:r>
      <w:r w:rsidRPr="007211A3">
        <w:rPr>
          <w:vertAlign w:val="superscript"/>
        </w:rPr>
        <w:t>7</w:t>
      </w:r>
      <w:r w:rsidRPr="007211A3">
        <w:t xml:space="preserve"> + </w:t>
      </w:r>
      <w:r>
        <w:t>2</w:t>
      </w:r>
      <w:r w:rsidRPr="007211A3">
        <w:rPr>
          <w:vertAlign w:val="superscript"/>
        </w:rPr>
        <w:t>6</w:t>
      </w:r>
      <w:r w:rsidRPr="007211A3">
        <w:t xml:space="preserve"> + </w:t>
      </w:r>
      <w:r>
        <w:t>2</w:t>
      </w:r>
      <w:r w:rsidRPr="007211A3">
        <w:rPr>
          <w:vertAlign w:val="superscript"/>
        </w:rPr>
        <w:t>5</w:t>
      </w:r>
      <w:r w:rsidRPr="007211A3">
        <w:t xml:space="preserve"> + </w:t>
      </w:r>
      <w:r>
        <w:t>2</w:t>
      </w:r>
      <w:r w:rsidRPr="007211A3">
        <w:rPr>
          <w:vertAlign w:val="superscript"/>
        </w:rPr>
        <w:t>4</w:t>
      </w:r>
      <w:r w:rsidRPr="007211A3">
        <w:t xml:space="preserve"> + </w:t>
      </w:r>
      <w:r>
        <w:t>2</w:t>
      </w:r>
      <w:r w:rsidRPr="007211A3">
        <w:rPr>
          <w:vertAlign w:val="superscript"/>
        </w:rPr>
        <w:t>3</w:t>
      </w:r>
      <w:r w:rsidRPr="007211A3">
        <w:t xml:space="preserve"> + </w:t>
      </w:r>
      <w:r>
        <w:t>2</w:t>
      </w:r>
      <w:r w:rsidRPr="007211A3">
        <w:rPr>
          <w:vertAlign w:val="superscript"/>
        </w:rPr>
        <w:t>2</w:t>
      </w:r>
      <w:r w:rsidRPr="007211A3">
        <w:t xml:space="preserve"> + </w:t>
      </w:r>
      <w:r>
        <w:t>2</w:t>
      </w:r>
      <w:r w:rsidRPr="007211A3">
        <w:rPr>
          <w:vertAlign w:val="superscript"/>
        </w:rPr>
        <w:t>1</w:t>
      </w:r>
      <w:r w:rsidRPr="007211A3">
        <w:t xml:space="preserve"> + </w:t>
      </w:r>
      <w:r>
        <w:t>2</w:t>
      </w:r>
      <w:r w:rsidRPr="007211A3">
        <w:rPr>
          <w:vertAlign w:val="superscript"/>
        </w:rPr>
        <w:t>0</w:t>
      </w:r>
      <w:r>
        <w:t>.</w:t>
      </w:r>
    </w:p>
    <w:p w:rsidR="007211A3" w:rsidRDefault="007211A3" w:rsidP="007211A3">
      <w:r>
        <w:t>Note that the concept of a byte and the 2</w:t>
      </w:r>
      <w:r w:rsidRPr="007211A3">
        <w:rPr>
          <w:i/>
          <w:vertAlign w:val="superscript"/>
        </w:rPr>
        <w:t>n</w:t>
      </w:r>
      <w:r>
        <w:t xml:space="preserve"> bit of a byte are mathematical, and independent of any notion of how bits or bytes are represented in a computer system.</w:t>
      </w:r>
    </w:p>
    <w:p w:rsidR="00303164" w:rsidRDefault="00303164" w:rsidP="007211A3">
      <w:r>
        <w:t xml:space="preserve">Wire: A serial communications link carrying 1 bit at a time. </w:t>
      </w:r>
    </w:p>
    <w:p w:rsidR="003F387D" w:rsidRDefault="003F387D" w:rsidP="007211A3">
      <w:r>
        <w:t>MSB: Most Significant Bit</w:t>
      </w:r>
    </w:p>
    <w:p w:rsidR="003F387D" w:rsidRDefault="003F387D" w:rsidP="007211A3">
      <w:r>
        <w:t>LSB: Least Significant Bit</w:t>
      </w:r>
    </w:p>
    <w:p w:rsidR="00167B65" w:rsidRDefault="00167B65" w:rsidP="007211A3">
      <w:r>
        <w:t>Octet: synonym for Byte</w:t>
      </w:r>
    </w:p>
    <w:p w:rsidR="00D575B5" w:rsidRDefault="00D575B5" w:rsidP="00D575B5">
      <w:pPr>
        <w:pStyle w:val="Heading1"/>
        <w:rPr>
          <w:ins w:id="12" w:author="Mike Beckerle" w:date="2014-07-16T10:34:00Z"/>
        </w:rPr>
      </w:pPr>
      <w:bookmarkStart w:id="13" w:name="_Toc393282804"/>
      <w:bookmarkStart w:id="14" w:name="_Toc393905634"/>
      <w:ins w:id="15" w:author="Mike Beckerle" w:date="2014-07-16T10:34:00Z">
        <w:r>
          <w:lastRenderedPageBreak/>
          <w:t xml:space="preserve">Understanding </w:t>
        </w:r>
      </w:ins>
      <w:del w:id="16" w:author="Unknown">
        <w:r w:rsidRPr="00281DB3" w:rsidDel="00321579">
          <w:delText>The bitOrder Property</w:delText>
        </w:r>
      </w:del>
      <w:ins w:id="17" w:author="Mike Beckerle" w:date="2014-07-14T17:44:00Z">
        <w:r w:rsidRPr="00281DB3">
          <w:t>Bit Order</w:t>
        </w:r>
      </w:ins>
      <w:bookmarkEnd w:id="13"/>
      <w:bookmarkEnd w:id="14"/>
    </w:p>
    <w:p w:rsidR="00D575B5" w:rsidRDefault="00D575B5" w:rsidP="00D575B5">
      <w:pPr>
        <w:pStyle w:val="nobreak"/>
        <w:rPr>
          <w:ins w:id="18" w:author="Mike Beckerle" w:date="2014-07-16T10:34:00Z"/>
        </w:rPr>
      </w:pPr>
      <w:ins w:id="19" w:author="Mike Beckerle" w:date="2014-07-16T10:34:00Z">
        <w:r>
          <w:t xml:space="preserve">Most computer systems today are byte-oriented. However, there are many important data formats where the data </w:t>
        </w:r>
        <w:proofErr w:type="spellStart"/>
        <w:r>
          <w:t>orignated</w:t>
        </w:r>
        <w:proofErr w:type="spellEnd"/>
        <w:r>
          <w:t xml:space="preserve"> on a serial communications link. MIL-STD-2045 describes data of this kind. </w:t>
        </w:r>
      </w:ins>
    </w:p>
    <w:p w:rsidR="00D575B5" w:rsidRDefault="00D575B5" w:rsidP="00D575B5">
      <w:pPr>
        <w:rPr>
          <w:ins w:id="20" w:author="Mike Beckerle" w:date="2014-07-16T10:35:00Z"/>
        </w:rPr>
      </w:pPr>
      <w:ins w:id="21" w:author="Mike Beckerle" w:date="2014-07-16T10:35:00Z">
        <w:r>
          <w:t xml:space="preserve">When </w:t>
        </w:r>
      </w:ins>
      <w:ins w:id="22" w:author="Mike Beckerle" w:date="2014-07-16T10:37:00Z">
        <w:r>
          <w:t>writing</w:t>
        </w:r>
      </w:ins>
      <w:ins w:id="23" w:author="Mike Beckerle" w:date="2014-07-16T10:35:00Z">
        <w:r>
          <w:t xml:space="preserve"> a byte of data onto a serial communications link, the data can be written with the least-significant-bit first, or </w:t>
        </w:r>
      </w:ins>
      <w:r>
        <w:t xml:space="preserve">with </w:t>
      </w:r>
      <w:ins w:id="24" w:author="Mike Beckerle" w:date="2014-07-16T10:35:00Z">
        <w:r>
          <w:t>the most-significant-bit first.</w:t>
        </w:r>
      </w:ins>
    </w:p>
    <w:p w:rsidR="00D575B5" w:rsidRDefault="00D575B5" w:rsidP="00D575B5">
      <w:pPr>
        <w:rPr>
          <w:ins w:id="25" w:author="Mike Beckerle" w:date="2014-07-16T10:36:00Z"/>
        </w:rPr>
      </w:pPr>
      <w:ins w:id="26" w:author="Mike Beckerle" w:date="2014-07-16T10:36:00Z">
        <w:r>
          <w:t>When data is subsequently read from that serial communications link</w:t>
        </w:r>
      </w:ins>
      <w:r>
        <w:t xml:space="preserve"> and placed back into bytes of a byte stream, </w:t>
      </w:r>
      <w:ins w:id="27" w:author="Mike Beckerle" w:date="2014-07-16T10:36:00Z">
        <w:r>
          <w:t xml:space="preserve">one of </w:t>
        </w:r>
      </w:ins>
      <w:ins w:id="28" w:author="Mike Beckerle" w:date="2014-07-16T10:38:00Z">
        <w:r>
          <w:t>three</w:t>
        </w:r>
      </w:ins>
      <w:ins w:id="29" w:author="Mike Beckerle" w:date="2014-07-16T10:36:00Z">
        <w:r>
          <w:t xml:space="preserve"> things can happen:</w:t>
        </w:r>
      </w:ins>
    </w:p>
    <w:p w:rsidR="00D575B5" w:rsidRDefault="00D575B5" w:rsidP="00FA6C77">
      <w:pPr>
        <w:numPr>
          <w:ilvl w:val="0"/>
          <w:numId w:val="14"/>
        </w:numPr>
        <w:rPr>
          <w:ins w:id="30" w:author="Mike Beckerle" w:date="2014-07-16T10:37:00Z"/>
        </w:rPr>
      </w:pPr>
      <w:proofErr w:type="gramStart"/>
      <w:ins w:id="31" w:author="Mike Beckerle" w:date="2014-07-16T10:37:00Z">
        <w:r>
          <w:t>the</w:t>
        </w:r>
        <w:proofErr w:type="gramEnd"/>
        <w:r>
          <w:t xml:space="preserve"> reading can be symmetric with the writing so that the byte value is preserved.</w:t>
        </w:r>
      </w:ins>
      <w:ins w:id="32" w:author="Mike Beckerle" w:date="2014-07-16T10:45:00Z">
        <w:r>
          <w:t xml:space="preserve"> We call this scenario the </w:t>
        </w:r>
        <w:r w:rsidRPr="00363698">
          <w:rPr>
            <w:b/>
            <w:i/>
          </w:rPr>
          <w:t>Number Model</w:t>
        </w:r>
        <w:r>
          <w:t>.</w:t>
        </w:r>
      </w:ins>
    </w:p>
    <w:p w:rsidR="00D575B5" w:rsidRPr="00363698" w:rsidRDefault="00D575B5" w:rsidP="00FA6C77">
      <w:pPr>
        <w:numPr>
          <w:ilvl w:val="0"/>
          <w:numId w:val="14"/>
        </w:numPr>
        <w:rPr>
          <w:ins w:id="33" w:author="Mike Beckerle" w:date="2014-07-16T10:38:00Z"/>
        </w:rPr>
      </w:pPr>
      <w:proofErr w:type="gramStart"/>
      <w:ins w:id="34" w:author="Mike Beckerle" w:date="2014-07-16T10:37:00Z">
        <w:r>
          <w:t>the</w:t>
        </w:r>
        <w:proofErr w:type="gramEnd"/>
        <w:r>
          <w:t xml:space="preserve"> reading can assume most-significant-bit first, so that the byte value </w:t>
        </w:r>
      </w:ins>
      <w:ins w:id="35" w:author="Mike Beckerle" w:date="2014-07-16T10:40:00Z">
        <w:r>
          <w:t>is</w:t>
        </w:r>
      </w:ins>
      <w:ins w:id="36" w:author="Mike Beckerle" w:date="2014-07-16T10:37:00Z">
        <w:r>
          <w:t xml:space="preserve"> correct if </w:t>
        </w:r>
      </w:ins>
      <w:r>
        <w:t xml:space="preserve">it was </w:t>
      </w:r>
      <w:ins w:id="37" w:author="Mike Beckerle" w:date="2014-07-16T10:37:00Z">
        <w:r>
          <w:t>written most-significant-bit first</w:t>
        </w:r>
      </w:ins>
      <w:ins w:id="38" w:author="Mike Beckerle" w:date="2014-07-16T10:42:00Z">
        <w:r>
          <w:t xml:space="preserve">. The byte value will </w:t>
        </w:r>
      </w:ins>
      <w:r>
        <w:t>not match what was written</w:t>
      </w:r>
      <w:ins w:id="39" w:author="Mike Beckerle" w:date="2014-07-16T10:42:00Z">
        <w:r>
          <w:t xml:space="preserve"> if </w:t>
        </w:r>
      </w:ins>
      <w:r>
        <w:t xml:space="preserve">it was </w:t>
      </w:r>
      <w:ins w:id="40" w:author="Mike Beckerle" w:date="2014-07-16T10:42:00Z">
        <w:r>
          <w:t>written least significant bit first, as the bits of the byte will be interpreted with reversed significance.</w:t>
        </w:r>
      </w:ins>
      <w:ins w:id="41" w:author="Mike Beckerle" w:date="2014-07-16T10:46:00Z">
        <w:r>
          <w:t xml:space="preserve"> We call this scenario the </w:t>
        </w:r>
        <w:r w:rsidRPr="00363698">
          <w:rPr>
            <w:b/>
            <w:i/>
          </w:rPr>
          <w:t>MSB First Wire Model</w:t>
        </w:r>
      </w:ins>
      <w:ins w:id="42" w:author="Mike Beckerle" w:date="2014-07-16T10:48:00Z">
        <w:r w:rsidRPr="00363698">
          <w:t>, or simply the</w:t>
        </w:r>
        <w:r>
          <w:rPr>
            <w:b/>
            <w:i/>
          </w:rPr>
          <w:t xml:space="preserve"> Wire Model </w:t>
        </w:r>
        <w:r w:rsidRPr="00363698">
          <w:t>for brevity</w:t>
        </w:r>
      </w:ins>
      <w:ins w:id="43" w:author="Mike Beckerle" w:date="2014-07-16T10:46:00Z">
        <w:r w:rsidRPr="00363698">
          <w:t>.</w:t>
        </w:r>
      </w:ins>
    </w:p>
    <w:p w:rsidR="00D575B5" w:rsidRDefault="00D575B5" w:rsidP="00FA6C77">
      <w:pPr>
        <w:numPr>
          <w:ilvl w:val="0"/>
          <w:numId w:val="14"/>
        </w:numPr>
        <w:rPr>
          <w:ins w:id="44" w:author="Mike Beckerle" w:date="2014-07-16T10:47:00Z"/>
        </w:rPr>
      </w:pPr>
      <w:proofErr w:type="gramStart"/>
      <w:ins w:id="45" w:author="Mike Beckerle" w:date="2014-07-16T10:38:00Z">
        <w:r>
          <w:t>the</w:t>
        </w:r>
        <w:proofErr w:type="gramEnd"/>
        <w:r>
          <w:t xml:space="preserve"> reading can assume least-significant-bit first, so that the byte value is correct if the writing was least-significant bit first</w:t>
        </w:r>
      </w:ins>
      <w:ins w:id="46" w:author="Mike Beckerle" w:date="2014-07-16T10:44:00Z">
        <w:r>
          <w:t xml:space="preserve">. The byte value </w:t>
        </w:r>
      </w:ins>
      <w:ins w:id="47" w:author="Mike Beckerle" w:date="2014-07-16T10:42:00Z">
        <w:r>
          <w:t xml:space="preserve">will </w:t>
        </w:r>
      </w:ins>
      <w:r>
        <w:t>not match what was written</w:t>
      </w:r>
      <w:ins w:id="48" w:author="Mike Beckerle" w:date="2014-07-16T10:44:00Z">
        <w:r>
          <w:t xml:space="preserve"> </w:t>
        </w:r>
      </w:ins>
      <w:r>
        <w:t xml:space="preserve">if it was </w:t>
      </w:r>
      <w:ins w:id="49" w:author="Mike Beckerle" w:date="2014-07-16T10:44:00Z">
        <w:r>
          <w:t>written most significant bit first, as the bits of the byte will be interpreted with reversed significance.</w:t>
        </w:r>
      </w:ins>
    </w:p>
    <w:p w:rsidR="00D575B5" w:rsidRDefault="00D575B5" w:rsidP="00D575B5">
      <w:pPr>
        <w:ind w:left="720"/>
        <w:rPr>
          <w:ins w:id="50" w:author="Mike Beckerle" w:date="2014-07-16T10:41:00Z"/>
        </w:rPr>
      </w:pPr>
      <w:ins w:id="51" w:author="Mike Beckerle" w:date="2014-07-16T10:41:00Z">
        <w:r>
          <w:t>We will ignore case 3 since it is symmetric with case 2</w:t>
        </w:r>
      </w:ins>
    </w:p>
    <w:p w:rsidR="00D575B5" w:rsidRDefault="00D575B5" w:rsidP="00D575B5">
      <w:pPr>
        <w:rPr>
          <w:ins w:id="52" w:author="Mike Beckerle" w:date="2014-07-16T10:50:00Z"/>
        </w:rPr>
      </w:pPr>
      <w:ins w:id="53" w:author="Mike Beckerle" w:date="2014-07-16T10:49:00Z">
        <w:r>
          <w:t xml:space="preserve">Data being parsed by DFDL will have been captured using either the Number Model or the Wire Model. </w:t>
        </w:r>
      </w:ins>
      <w:ins w:id="54" w:author="Mike Beckerle" w:date="2014-07-16T10:50:00Z">
        <w:r>
          <w:t>Data being unparsed by DFDL will be written out assuming either the Number Model or the Wire Model.</w:t>
        </w:r>
      </w:ins>
    </w:p>
    <w:p w:rsidR="00D575B5" w:rsidRDefault="00D575B5" w:rsidP="00D575B5">
      <w:pPr>
        <w:pStyle w:val="Heading2"/>
        <w:rPr>
          <w:ins w:id="55" w:author="Mike Beckerle" w:date="2014-07-16T10:34:00Z"/>
        </w:rPr>
      </w:pPr>
      <w:bookmarkStart w:id="56" w:name="_Toc393282805"/>
      <w:bookmarkStart w:id="57" w:name="_Toc393905635"/>
      <w:ins w:id="58" w:author="Mike Beckerle" w:date="2014-07-16T10:50:00Z">
        <w:r>
          <w:t>The Wire Model</w:t>
        </w:r>
      </w:ins>
      <w:bookmarkEnd w:id="56"/>
      <w:bookmarkEnd w:id="57"/>
    </w:p>
    <w:p w:rsidR="00D575B5" w:rsidRDefault="00D575B5" w:rsidP="00D575B5">
      <w:pPr>
        <w:rPr>
          <w:ins w:id="59" w:author="Mike Beckerle" w:date="2014-07-16T11:05:00Z"/>
        </w:rPr>
      </w:pPr>
      <w:ins w:id="60" w:author="Mike Beckerle" w:date="2014-07-16T10:52:00Z">
        <w:r>
          <w:t>In the wire model, the 2</w:t>
        </w:r>
      </w:ins>
      <w:ins w:id="61" w:author="Mike Beckerle" w:date="2014-07-16T10:54:00Z">
        <w:r w:rsidRPr="00CF35DA">
          <w:rPr>
            <w:vertAlign w:val="superscript"/>
          </w:rPr>
          <w:t>7</w:t>
        </w:r>
        <w:r>
          <w:t xml:space="preserve"> bit of a byte value</w:t>
        </w:r>
      </w:ins>
      <w:r>
        <w:t xml:space="preserve"> in a byte stream</w:t>
      </w:r>
      <w:ins w:id="62" w:author="Mike Beckerle" w:date="2014-07-16T10:54:00Z">
        <w:r>
          <w:t xml:space="preserve"> is assumed to be first (position 1).</w:t>
        </w:r>
      </w:ins>
      <w:ins w:id="63" w:author="Mike Beckerle" w:date="2014-07-16T11:04:00Z">
        <w:r>
          <w:t xml:space="preserve"> That is, when examining a sequence of bytes in the wire model, the bytes are assumed </w:t>
        </w:r>
      </w:ins>
      <w:ins w:id="64" w:author="Mike Beckerle" w:date="2014-07-16T11:05:00Z">
        <w:r>
          <w:t>to represent bits on a wire with the 2</w:t>
        </w:r>
        <w:r w:rsidRPr="00CF35DA">
          <w:rPr>
            <w:vertAlign w:val="superscript"/>
          </w:rPr>
          <w:t>7</w:t>
        </w:r>
        <w:r>
          <w:t xml:space="preserve"> bit of the byte first, and the 2</w:t>
        </w:r>
        <w:r>
          <w:rPr>
            <w:vertAlign w:val="superscript"/>
          </w:rPr>
          <w:t>0</w:t>
        </w:r>
        <w:r>
          <w:t xml:space="preserve"> bit last. </w:t>
        </w:r>
      </w:ins>
    </w:p>
    <w:p w:rsidR="00D575B5" w:rsidRDefault="00D575B5" w:rsidP="00D575B5">
      <w:pPr>
        <w:rPr>
          <w:ins w:id="65" w:author="Mike Beckerle" w:date="2014-07-16T11:07:00Z"/>
        </w:rPr>
      </w:pPr>
      <w:ins w:id="66" w:author="Mike Beckerle" w:date="2014-07-16T11:06:00Z">
        <w:r>
          <w:t>Consider two bytes. Both have logical value 0xE2, or 0</w:t>
        </w:r>
      </w:ins>
      <w:ins w:id="67" w:author="Mike Beckerle" w:date="2014-07-16T11:07:00Z">
        <w:r>
          <w:t>b</w:t>
        </w:r>
      </w:ins>
      <w:ins w:id="68" w:author="Mike Beckerle" w:date="2014-07-16T11:06:00Z">
        <w:r>
          <w:t>11100010</w:t>
        </w:r>
      </w:ins>
      <w:ins w:id="69" w:author="Mike Beckerle" w:date="2014-07-16T11:07:00Z">
        <w:r>
          <w:t xml:space="preserve">. Assume the first is written out most-significant-bit first, and the second </w:t>
        </w:r>
      </w:ins>
      <w:ins w:id="70" w:author="Mike Beckerle" w:date="2014-07-16T11:09:00Z">
        <w:r>
          <w:t xml:space="preserve">byte is written out </w:t>
        </w:r>
      </w:ins>
      <w:ins w:id="71" w:author="Mike Beckerle" w:date="2014-07-16T11:07:00Z">
        <w:r>
          <w:t>least-significant-bit first.</w:t>
        </w:r>
      </w:ins>
    </w:p>
    <w:p w:rsidR="00D575B5" w:rsidRDefault="00D575B5" w:rsidP="00D575B5">
      <w:pPr>
        <w:rPr>
          <w:ins w:id="72" w:author="Mike Beckerle" w:date="2014-07-16T11:08:00Z"/>
        </w:rPr>
      </w:pPr>
      <w:ins w:id="73" w:author="Mike Beckerle" w:date="2014-07-16T11:08:00Z">
        <w:r>
          <w:t>Numbering bit positions left to right, this data can be visualized as appearing on a conceptual wire</w:t>
        </w:r>
      </w:ins>
      <w:r>
        <w:t>. The box below is intended to represent a serial communication channel, which can be thought of as a FIFO queue. Bits are added to the queue on the right. The bits added earlier appear to the left and the first bit added appears left-most</w:t>
      </w:r>
      <w:ins w:id="74" w:author="Mike Beckerle" w:date="2014-07-16T11:08:00Z">
        <w:r>
          <w:t>:</w:t>
        </w:r>
      </w:ins>
    </w:p>
    <w:p w:rsidR="00D575B5" w:rsidRPr="003F387D" w:rsidRDefault="00D575B5" w:rsidP="00D575B5">
      <w:pPr>
        <w:pStyle w:val="Codeblock0"/>
        <w:rPr>
          <w:ins w:id="75" w:author="Mike Beckerle" w:date="2014-07-16T11:06:00Z"/>
        </w:rPr>
      </w:pPr>
      <w:ins w:id="76" w:author="Mike Beckerle" w:date="2014-07-16T11:08:00Z">
        <w:r w:rsidRPr="003F387D">
          <w:t>11</w:t>
        </w:r>
        <w:r w:rsidRPr="003F387D">
          <w:rPr>
            <w:u w:val="single"/>
          </w:rPr>
          <w:t>1000</w:t>
        </w:r>
        <w:r w:rsidRPr="003F387D">
          <w:t>10 01</w:t>
        </w:r>
        <w:r w:rsidRPr="003F387D">
          <w:rPr>
            <w:u w:val="single"/>
          </w:rPr>
          <w:t>0001</w:t>
        </w:r>
        <w:r w:rsidRPr="003F387D">
          <w:t>11</w:t>
        </w:r>
      </w:ins>
    </w:p>
    <w:p w:rsidR="00D575B5" w:rsidRDefault="00D575B5" w:rsidP="00D575B5">
      <w:pPr>
        <w:rPr>
          <w:ins w:id="77" w:author="Mike Beckerle" w:date="2014-07-16T11:06:00Z"/>
        </w:rPr>
      </w:pPr>
      <w:ins w:id="78" w:author="Mike Beckerle" w:date="2014-07-16T11:10:00Z">
        <w:r>
          <w:t xml:space="preserve">In the above the space is for expository purposes, the conceptual wire carries only 1 or 0 bit values. </w:t>
        </w:r>
      </w:ins>
    </w:p>
    <w:p w:rsidR="00D575B5" w:rsidRDefault="00D575B5" w:rsidP="00D575B5">
      <w:ins w:id="79" w:author="Mike Beckerle" w:date="2014-07-16T11:11:00Z">
        <w:r>
          <w:t>Captured into a byte stream, the above data would contain two bytes: 0xE2 and 0x47</w:t>
        </w:r>
      </w:ins>
      <w:r>
        <w:t xml:space="preserve">, which we can call the </w:t>
      </w:r>
      <w:r w:rsidRPr="00250E38">
        <w:rPr>
          <w:i/>
        </w:rPr>
        <w:t>physical</w:t>
      </w:r>
      <w:r>
        <w:t xml:space="preserve"> bytes.</w:t>
      </w:r>
    </w:p>
    <w:p w:rsidR="00D575B5" w:rsidRDefault="00D575B5" w:rsidP="00D575B5">
      <w:r>
        <w:t>For MSB first, the physical and logical bytes have the same value.</w:t>
      </w:r>
    </w:p>
    <w:p w:rsidR="00D575B5" w:rsidRDefault="00D575B5" w:rsidP="00D575B5">
      <w:pPr>
        <w:rPr>
          <w:ins w:id="80" w:author="Mike Beckerle" w:date="2014-07-16T11:22:00Z"/>
        </w:rPr>
      </w:pPr>
      <w:r>
        <w:t>For LSB first, the physical and logical bytes differ. The logical value is computed by reversing the bits of the physical byte.</w:t>
      </w:r>
    </w:p>
    <w:p w:rsidR="00D575B5" w:rsidRDefault="00D575B5" w:rsidP="00D575B5">
      <w:ins w:id="81" w:author="Mike Beckerle" w:date="2014-07-16T11:22:00Z">
        <w:r>
          <w:t>In the above, we have underlined bits 3 to 6 and 11 to 14.</w:t>
        </w:r>
      </w:ins>
      <w:ins w:id="82" w:author="Mike Beckerle" w:date="2014-07-16T11:23:00Z">
        <w:r>
          <w:t xml:space="preserve"> </w:t>
        </w:r>
      </w:ins>
    </w:p>
    <w:p w:rsidR="00D575B5" w:rsidRDefault="00D575B5" w:rsidP="00D575B5">
      <w:ins w:id="83" w:author="Mike Beckerle" w:date="2014-07-16T11:23:00Z">
        <w:r>
          <w:t xml:space="preserve">To properly construct the values of these 4-bit fields, we must know the bit order used when they were placed onto the wire. Bits 3 to 6 are within the first </w:t>
        </w:r>
      </w:ins>
      <w:r>
        <w:t xml:space="preserve">physical </w:t>
      </w:r>
      <w:ins w:id="84" w:author="Mike Beckerle" w:date="2014-07-16T11:23:00Z">
        <w:r>
          <w:t xml:space="preserve">byte, which was written MSB </w:t>
        </w:r>
        <w:r>
          <w:lastRenderedPageBreak/>
          <w:t xml:space="preserve">first, so their value is </w:t>
        </w:r>
        <w:proofErr w:type="gramStart"/>
        <w:r>
          <w:t>0x8</w:t>
        </w:r>
        <w:proofErr w:type="gramEnd"/>
        <w:r>
          <w:t xml:space="preserve">. Bits 11 to 14 are within </w:t>
        </w:r>
      </w:ins>
      <w:r>
        <w:t xml:space="preserve">physical </w:t>
      </w:r>
      <w:ins w:id="85" w:author="Mike Beckerle" w:date="2014-07-16T11:23:00Z">
        <w:r>
          <w:t xml:space="preserve">byte 2 which </w:t>
        </w:r>
        <w:proofErr w:type="gramStart"/>
        <w:r>
          <w:t>was</w:t>
        </w:r>
        <w:proofErr w:type="gramEnd"/>
        <w:r>
          <w:t xml:space="preserve"> written LSB first. To construct the </w:t>
        </w:r>
      </w:ins>
      <w:r>
        <w:t xml:space="preserve">logical </w:t>
      </w:r>
      <w:ins w:id="86" w:author="Mike Beckerle" w:date="2014-07-16T11:23:00Z">
        <w:r>
          <w:t xml:space="preserve">value they must be reversed. </w:t>
        </w:r>
      </w:ins>
      <w:ins w:id="87" w:author="Mike Beckerle" w:date="2014-07-16T11:25:00Z">
        <w:r>
          <w:t xml:space="preserve">So the 0001 consecutive </w:t>
        </w:r>
        <w:proofErr w:type="gramStart"/>
        <w:r>
          <w:t>bits</w:t>
        </w:r>
        <w:proofErr w:type="gramEnd"/>
        <w:r>
          <w:t xml:space="preserve"> becomes 0b1000 or 0x8. </w:t>
        </w:r>
      </w:ins>
    </w:p>
    <w:p w:rsidR="00D575B5" w:rsidRDefault="00D575B5" w:rsidP="00D575B5">
      <w:pPr>
        <w:rPr>
          <w:ins w:id="88" w:author="Mike Beckerle" w:date="2014-07-16T11:12:00Z"/>
        </w:rPr>
      </w:pPr>
      <w:ins w:id="89" w:author="Mike Beckerle" w:date="2014-07-16T11:25:00Z">
        <w:r>
          <w:t xml:space="preserve">The logical values of these two 4-bit wide fields </w:t>
        </w:r>
      </w:ins>
      <w:r>
        <w:t>are</w:t>
      </w:r>
      <w:ins w:id="90" w:author="Mike Beckerle" w:date="2014-07-16T11:25:00Z">
        <w:r>
          <w:t xml:space="preserve"> identical because both are the middle 4 bits of their respective </w:t>
        </w:r>
      </w:ins>
      <w:r>
        <w:t xml:space="preserve">physical </w:t>
      </w:r>
      <w:ins w:id="91" w:author="Mike Beckerle" w:date="2014-07-16T11:25:00Z">
        <w:r>
          <w:t>byte</w:t>
        </w:r>
      </w:ins>
      <w:r>
        <w:t>, and the two bytes had the same logical value, just different representations on the wire.</w:t>
      </w:r>
    </w:p>
    <w:p w:rsidR="00D575B5" w:rsidRDefault="00D575B5" w:rsidP="00D575B5">
      <w:pPr>
        <w:pStyle w:val="Heading2"/>
        <w:rPr>
          <w:ins w:id="92" w:author="Mike Beckerle" w:date="2014-07-16T11:13:00Z"/>
        </w:rPr>
      </w:pPr>
      <w:bookmarkStart w:id="93" w:name="_Toc393282806"/>
      <w:bookmarkStart w:id="94" w:name="_Toc393905636"/>
      <w:ins w:id="95" w:author="Mike Beckerle" w:date="2014-07-16T11:13:00Z">
        <w:r>
          <w:t>The Number Model</w:t>
        </w:r>
        <w:bookmarkEnd w:id="93"/>
        <w:bookmarkEnd w:id="94"/>
      </w:ins>
    </w:p>
    <w:p w:rsidR="00D575B5" w:rsidRPr="00496FE5" w:rsidRDefault="00D575B5" w:rsidP="00D575B5">
      <w:pPr>
        <w:pStyle w:val="nobreak"/>
        <w:rPr>
          <w:ins w:id="96" w:author="Mike Beckerle" w:date="2014-07-16T11:16:00Z"/>
        </w:rPr>
      </w:pPr>
      <w:ins w:id="97" w:author="Mike Beckerle" w:date="2014-07-16T11:13:00Z">
        <w:r>
          <w:t>In the number model, the data is a sequence of byte values</w:t>
        </w:r>
      </w:ins>
      <w:r>
        <w:t xml:space="preserve"> that are integers</w:t>
      </w:r>
      <w:ins w:id="98" w:author="Mike Beckerle" w:date="2014-07-16T11:13:00Z">
        <w:r>
          <w:t>. The bits can only be referred to unambiguously by their place value. The 2</w:t>
        </w:r>
      </w:ins>
      <w:ins w:id="99" w:author="Mike Beckerle" w:date="2014-07-16T11:14:00Z">
        <w:r>
          <w:rPr>
            <w:vertAlign w:val="superscript"/>
          </w:rPr>
          <w:t>7</w:t>
        </w:r>
        <w:r>
          <w:t xml:space="preserve"> bit is always the bit with that </w:t>
        </w:r>
      </w:ins>
      <w:r>
        <w:t xml:space="preserve">logical </w:t>
      </w:r>
      <w:ins w:id="100" w:author="Mike Beckerle" w:date="2014-07-16T11:14:00Z">
        <w:r>
          <w:t xml:space="preserve">numeric significance. Whether </w:t>
        </w:r>
      </w:ins>
      <w:r>
        <w:t xml:space="preserve">the </w:t>
      </w:r>
      <w:ins w:id="101" w:author="Mike Beckerle" w:date="2014-07-16T11:13:00Z">
        <w:r>
          <w:t>2</w:t>
        </w:r>
      </w:ins>
      <w:ins w:id="102" w:author="Mike Beckerle" w:date="2014-07-16T11:14:00Z">
        <w:r>
          <w:rPr>
            <w:vertAlign w:val="superscript"/>
          </w:rPr>
          <w:t>7</w:t>
        </w:r>
        <w:r>
          <w:t xml:space="preserve"> bit is bit position 1 or bit position 8 depends on the </w:t>
        </w:r>
        <w:r w:rsidRPr="0053272D">
          <w:rPr>
            <w:i/>
          </w:rPr>
          <w:t>bit order</w:t>
        </w:r>
      </w:ins>
      <w:ins w:id="103" w:author="Mike Beckerle" w:date="2014-07-16T11:15:00Z">
        <w:r>
          <w:rPr>
            <w:i/>
          </w:rPr>
          <w:t xml:space="preserve"> used to interpret the data.</w:t>
        </w:r>
      </w:ins>
    </w:p>
    <w:p w:rsidR="00C64E3F" w:rsidRDefault="00D575B5" w:rsidP="00281DB3">
      <w:ins w:id="104" w:author="Mike Beckerle" w:date="2014-07-16T11:16:00Z">
        <w:r>
          <w:t>Consider two bytes</w:t>
        </w:r>
      </w:ins>
      <w:ins w:id="105" w:author="Mike Beckerle" w:date="2014-07-16T11:19:00Z">
        <w:r>
          <w:t xml:space="preserve"> in a byte stream</w:t>
        </w:r>
      </w:ins>
      <w:ins w:id="106" w:author="Mike Beckerle" w:date="2014-07-16T11:16:00Z">
        <w:r>
          <w:t>. Both have logical value 0xE2, or 0b11100010.</w:t>
        </w:r>
      </w:ins>
    </w:p>
    <w:p w:rsidR="003F387D" w:rsidRDefault="003F387D" w:rsidP="00281DB3">
      <w:r>
        <w:t>Assume we interpret the first byte with bit order most-significant-bit first, and the second byte with bit order least-significant-bit first.</w:t>
      </w:r>
      <w:r w:rsidR="005F4853">
        <w:t xml:space="preserve"> </w:t>
      </w:r>
    </w:p>
    <w:p w:rsidR="005F4853" w:rsidRDefault="005F4853" w:rsidP="00281DB3">
      <w:r>
        <w:t xml:space="preserve">This table </w:t>
      </w:r>
      <w:r w:rsidR="00FE76B7">
        <w:t>illustrates</w:t>
      </w:r>
      <w:r>
        <w:t xml:space="preserve"> the contents of the two bytes in the byte stream</w:t>
      </w:r>
      <w:r w:rsidR="00250E38">
        <w:t>, and shows how their bit positions are assigned to the individual bits by their place value:</w:t>
      </w:r>
    </w:p>
    <w:tbl>
      <w:tblPr>
        <w:tblStyle w:val="TableGrid"/>
        <w:tblW w:w="0" w:type="auto"/>
        <w:tblLook w:val="04A0" w:firstRow="1" w:lastRow="0" w:firstColumn="1" w:lastColumn="0" w:noHBand="0" w:noVBand="1"/>
      </w:tblPr>
      <w:tblGrid>
        <w:gridCol w:w="1317"/>
        <w:gridCol w:w="400"/>
        <w:gridCol w:w="400"/>
        <w:gridCol w:w="400"/>
        <w:gridCol w:w="400"/>
        <w:gridCol w:w="400"/>
        <w:gridCol w:w="400"/>
        <w:gridCol w:w="400"/>
        <w:gridCol w:w="400"/>
        <w:gridCol w:w="439"/>
        <w:gridCol w:w="439"/>
        <w:gridCol w:w="439"/>
        <w:gridCol w:w="439"/>
        <w:gridCol w:w="439"/>
        <w:gridCol w:w="439"/>
        <w:gridCol w:w="439"/>
        <w:gridCol w:w="400"/>
      </w:tblGrid>
      <w:tr w:rsidR="00094813" w:rsidTr="00094813">
        <w:tc>
          <w:tcPr>
            <w:tcW w:w="0" w:type="auto"/>
          </w:tcPr>
          <w:p w:rsidR="00094813" w:rsidRDefault="00094813" w:rsidP="00281DB3"/>
        </w:tc>
        <w:tc>
          <w:tcPr>
            <w:tcW w:w="0" w:type="auto"/>
            <w:gridSpan w:val="8"/>
          </w:tcPr>
          <w:p w:rsidR="00094813" w:rsidRDefault="00094813" w:rsidP="00094813">
            <w:pPr>
              <w:jc w:val="center"/>
            </w:pPr>
            <w:r>
              <w:t>byte 1</w:t>
            </w:r>
          </w:p>
        </w:tc>
        <w:tc>
          <w:tcPr>
            <w:tcW w:w="0" w:type="auto"/>
            <w:gridSpan w:val="8"/>
          </w:tcPr>
          <w:p w:rsidR="00094813" w:rsidRDefault="00094813" w:rsidP="00094813">
            <w:pPr>
              <w:jc w:val="center"/>
            </w:pPr>
            <w:r>
              <w:t>byte 2</w:t>
            </w:r>
          </w:p>
        </w:tc>
      </w:tr>
      <w:tr w:rsidR="005F4853" w:rsidTr="00094813">
        <w:tc>
          <w:tcPr>
            <w:tcW w:w="0" w:type="auto"/>
          </w:tcPr>
          <w:p w:rsidR="005F4853" w:rsidRDefault="005F4853" w:rsidP="00281DB3">
            <w:r>
              <w:t>logical value</w:t>
            </w:r>
          </w:p>
        </w:tc>
        <w:tc>
          <w:tcPr>
            <w:tcW w:w="0" w:type="auto"/>
            <w:gridSpan w:val="8"/>
          </w:tcPr>
          <w:p w:rsidR="005F4853" w:rsidRDefault="005F4853" w:rsidP="00094813">
            <w:pPr>
              <w:jc w:val="center"/>
            </w:pPr>
            <w:r>
              <w:t>0xE2</w:t>
            </w:r>
          </w:p>
        </w:tc>
        <w:tc>
          <w:tcPr>
            <w:tcW w:w="0" w:type="auto"/>
            <w:gridSpan w:val="8"/>
          </w:tcPr>
          <w:p w:rsidR="005F4853" w:rsidRDefault="005F4853" w:rsidP="00094813">
            <w:pPr>
              <w:jc w:val="center"/>
            </w:pPr>
            <w:r>
              <w:t>0xE2</w:t>
            </w:r>
          </w:p>
        </w:tc>
      </w:tr>
      <w:tr w:rsidR="00094813" w:rsidTr="00094813">
        <w:tc>
          <w:tcPr>
            <w:tcW w:w="0" w:type="auto"/>
          </w:tcPr>
          <w:p w:rsidR="00094813" w:rsidRDefault="00094813" w:rsidP="00281DB3">
            <w:r>
              <w:t xml:space="preserve">place value </w:t>
            </w:r>
          </w:p>
        </w:tc>
        <w:tc>
          <w:tcPr>
            <w:tcW w:w="0" w:type="auto"/>
          </w:tcPr>
          <w:p w:rsidR="00094813" w:rsidRDefault="00094813" w:rsidP="00094813">
            <w:r>
              <w:t>2</w:t>
            </w:r>
            <w:r w:rsidRPr="007211A3">
              <w:rPr>
                <w:vertAlign w:val="superscript"/>
              </w:rPr>
              <w:t>7</w:t>
            </w:r>
          </w:p>
        </w:tc>
        <w:tc>
          <w:tcPr>
            <w:tcW w:w="0" w:type="auto"/>
          </w:tcPr>
          <w:p w:rsidR="00094813" w:rsidRDefault="00094813" w:rsidP="00281DB3">
            <w:r>
              <w:t>2</w:t>
            </w:r>
            <w:r w:rsidRPr="007211A3">
              <w:rPr>
                <w:vertAlign w:val="superscript"/>
              </w:rPr>
              <w:t>6</w:t>
            </w:r>
          </w:p>
        </w:tc>
        <w:tc>
          <w:tcPr>
            <w:tcW w:w="0" w:type="auto"/>
          </w:tcPr>
          <w:p w:rsidR="00094813" w:rsidRDefault="00094813" w:rsidP="00281DB3">
            <w:r>
              <w:t>2</w:t>
            </w:r>
            <w:r w:rsidRPr="007211A3">
              <w:rPr>
                <w:vertAlign w:val="superscript"/>
              </w:rPr>
              <w:t>5</w:t>
            </w:r>
          </w:p>
        </w:tc>
        <w:tc>
          <w:tcPr>
            <w:tcW w:w="0" w:type="auto"/>
          </w:tcPr>
          <w:p w:rsidR="00094813" w:rsidRDefault="00094813" w:rsidP="00281DB3">
            <w:r>
              <w:t>2</w:t>
            </w:r>
            <w:r w:rsidRPr="007211A3">
              <w:rPr>
                <w:vertAlign w:val="superscript"/>
              </w:rPr>
              <w:t>4</w:t>
            </w:r>
          </w:p>
        </w:tc>
        <w:tc>
          <w:tcPr>
            <w:tcW w:w="0" w:type="auto"/>
          </w:tcPr>
          <w:p w:rsidR="00094813" w:rsidRDefault="00094813" w:rsidP="00281DB3">
            <w:r>
              <w:t>2</w:t>
            </w:r>
            <w:r w:rsidRPr="007211A3">
              <w:rPr>
                <w:vertAlign w:val="superscript"/>
              </w:rPr>
              <w:t>3</w:t>
            </w:r>
          </w:p>
        </w:tc>
        <w:tc>
          <w:tcPr>
            <w:tcW w:w="0" w:type="auto"/>
          </w:tcPr>
          <w:p w:rsidR="00094813" w:rsidRDefault="00094813" w:rsidP="00281DB3">
            <w:r>
              <w:t>2</w:t>
            </w:r>
            <w:r w:rsidRPr="007211A3">
              <w:rPr>
                <w:vertAlign w:val="superscript"/>
              </w:rPr>
              <w:t>2</w:t>
            </w:r>
          </w:p>
        </w:tc>
        <w:tc>
          <w:tcPr>
            <w:tcW w:w="0" w:type="auto"/>
          </w:tcPr>
          <w:p w:rsidR="00094813" w:rsidRDefault="00094813" w:rsidP="00281DB3">
            <w:r>
              <w:t>2</w:t>
            </w:r>
            <w:r w:rsidRPr="007211A3">
              <w:rPr>
                <w:vertAlign w:val="superscript"/>
              </w:rPr>
              <w:t>1</w:t>
            </w:r>
          </w:p>
        </w:tc>
        <w:tc>
          <w:tcPr>
            <w:tcW w:w="0" w:type="auto"/>
          </w:tcPr>
          <w:p w:rsidR="00094813" w:rsidRDefault="00094813" w:rsidP="00281DB3">
            <w:r>
              <w:t>2</w:t>
            </w:r>
            <w:r w:rsidRPr="007211A3">
              <w:rPr>
                <w:vertAlign w:val="superscript"/>
              </w:rPr>
              <w:t>0</w:t>
            </w:r>
          </w:p>
        </w:tc>
        <w:tc>
          <w:tcPr>
            <w:tcW w:w="0" w:type="auto"/>
          </w:tcPr>
          <w:p w:rsidR="00094813" w:rsidRDefault="00094813" w:rsidP="00281DB3">
            <w:r>
              <w:t>2</w:t>
            </w:r>
            <w:r w:rsidRPr="007211A3">
              <w:rPr>
                <w:vertAlign w:val="superscript"/>
              </w:rPr>
              <w:t>7</w:t>
            </w:r>
          </w:p>
        </w:tc>
        <w:tc>
          <w:tcPr>
            <w:tcW w:w="0" w:type="auto"/>
          </w:tcPr>
          <w:p w:rsidR="00094813" w:rsidRDefault="00094813" w:rsidP="00281DB3">
            <w:r>
              <w:t>2</w:t>
            </w:r>
            <w:r w:rsidRPr="007211A3">
              <w:rPr>
                <w:vertAlign w:val="superscript"/>
              </w:rPr>
              <w:t>6</w:t>
            </w:r>
          </w:p>
        </w:tc>
        <w:tc>
          <w:tcPr>
            <w:tcW w:w="0" w:type="auto"/>
          </w:tcPr>
          <w:p w:rsidR="00094813" w:rsidRDefault="00094813" w:rsidP="00281DB3">
            <w:r>
              <w:t>2</w:t>
            </w:r>
            <w:r w:rsidRPr="007211A3">
              <w:rPr>
                <w:vertAlign w:val="superscript"/>
              </w:rPr>
              <w:t>5</w:t>
            </w:r>
          </w:p>
        </w:tc>
        <w:tc>
          <w:tcPr>
            <w:tcW w:w="0" w:type="auto"/>
          </w:tcPr>
          <w:p w:rsidR="00094813" w:rsidRDefault="00094813" w:rsidP="00281DB3">
            <w:r>
              <w:t>2</w:t>
            </w:r>
            <w:r w:rsidRPr="007211A3">
              <w:rPr>
                <w:vertAlign w:val="superscript"/>
              </w:rPr>
              <w:t>4</w:t>
            </w:r>
          </w:p>
        </w:tc>
        <w:tc>
          <w:tcPr>
            <w:tcW w:w="0" w:type="auto"/>
          </w:tcPr>
          <w:p w:rsidR="00094813" w:rsidRDefault="00094813" w:rsidP="00281DB3">
            <w:r>
              <w:t>2</w:t>
            </w:r>
            <w:r w:rsidRPr="007211A3">
              <w:rPr>
                <w:vertAlign w:val="superscript"/>
              </w:rPr>
              <w:t>3</w:t>
            </w:r>
          </w:p>
        </w:tc>
        <w:tc>
          <w:tcPr>
            <w:tcW w:w="0" w:type="auto"/>
          </w:tcPr>
          <w:p w:rsidR="00094813" w:rsidRDefault="00094813" w:rsidP="00281DB3">
            <w:r>
              <w:t>2</w:t>
            </w:r>
            <w:r w:rsidRPr="007211A3">
              <w:rPr>
                <w:vertAlign w:val="superscript"/>
              </w:rPr>
              <w:t>2</w:t>
            </w:r>
          </w:p>
        </w:tc>
        <w:tc>
          <w:tcPr>
            <w:tcW w:w="0" w:type="auto"/>
          </w:tcPr>
          <w:p w:rsidR="00094813" w:rsidRDefault="00094813" w:rsidP="00281DB3">
            <w:r>
              <w:t>2</w:t>
            </w:r>
            <w:r w:rsidRPr="007211A3">
              <w:rPr>
                <w:vertAlign w:val="superscript"/>
              </w:rPr>
              <w:t>1</w:t>
            </w:r>
          </w:p>
        </w:tc>
        <w:tc>
          <w:tcPr>
            <w:tcW w:w="0" w:type="auto"/>
          </w:tcPr>
          <w:p w:rsidR="00094813" w:rsidRDefault="00094813" w:rsidP="00281DB3">
            <w:r>
              <w:t>2</w:t>
            </w:r>
            <w:r w:rsidRPr="007211A3">
              <w:rPr>
                <w:vertAlign w:val="superscript"/>
              </w:rPr>
              <w:t>0</w:t>
            </w:r>
          </w:p>
        </w:tc>
      </w:tr>
      <w:tr w:rsidR="00094813" w:rsidTr="00094813">
        <w:tc>
          <w:tcPr>
            <w:tcW w:w="0" w:type="auto"/>
          </w:tcPr>
          <w:p w:rsidR="00094813" w:rsidRDefault="00094813" w:rsidP="00281DB3">
            <w:r>
              <w:t>bit value</w:t>
            </w:r>
          </w:p>
        </w:tc>
        <w:tc>
          <w:tcPr>
            <w:tcW w:w="0" w:type="auto"/>
          </w:tcPr>
          <w:p w:rsidR="00094813" w:rsidRDefault="00094813" w:rsidP="00281DB3">
            <w:r>
              <w:t>1</w:t>
            </w:r>
          </w:p>
        </w:tc>
        <w:tc>
          <w:tcPr>
            <w:tcW w:w="0" w:type="auto"/>
          </w:tcPr>
          <w:p w:rsidR="00094813" w:rsidRDefault="00094813" w:rsidP="00281DB3">
            <w:r>
              <w:t>1</w:t>
            </w:r>
          </w:p>
        </w:tc>
        <w:tc>
          <w:tcPr>
            <w:tcW w:w="0" w:type="auto"/>
          </w:tcPr>
          <w:p w:rsidR="00094813" w:rsidRDefault="00094813" w:rsidP="00281DB3">
            <w:r>
              <w:t>1</w:t>
            </w:r>
          </w:p>
        </w:tc>
        <w:tc>
          <w:tcPr>
            <w:tcW w:w="0" w:type="auto"/>
          </w:tcPr>
          <w:p w:rsidR="00094813" w:rsidRDefault="00094813" w:rsidP="00281DB3">
            <w:r>
              <w:t>0</w:t>
            </w:r>
          </w:p>
        </w:tc>
        <w:tc>
          <w:tcPr>
            <w:tcW w:w="0" w:type="auto"/>
          </w:tcPr>
          <w:p w:rsidR="00094813" w:rsidRDefault="00094813" w:rsidP="00281DB3">
            <w:r>
              <w:t>0</w:t>
            </w:r>
          </w:p>
        </w:tc>
        <w:tc>
          <w:tcPr>
            <w:tcW w:w="0" w:type="auto"/>
          </w:tcPr>
          <w:p w:rsidR="00094813" w:rsidRDefault="00094813" w:rsidP="00281DB3">
            <w:r>
              <w:t>0</w:t>
            </w:r>
          </w:p>
        </w:tc>
        <w:tc>
          <w:tcPr>
            <w:tcW w:w="0" w:type="auto"/>
          </w:tcPr>
          <w:p w:rsidR="00094813" w:rsidRDefault="00094813" w:rsidP="00281DB3">
            <w:r>
              <w:t>1</w:t>
            </w:r>
          </w:p>
        </w:tc>
        <w:tc>
          <w:tcPr>
            <w:tcW w:w="0" w:type="auto"/>
          </w:tcPr>
          <w:p w:rsidR="00094813" w:rsidRDefault="00094813" w:rsidP="00281DB3">
            <w:r>
              <w:t>0</w:t>
            </w:r>
          </w:p>
        </w:tc>
        <w:tc>
          <w:tcPr>
            <w:tcW w:w="0" w:type="auto"/>
          </w:tcPr>
          <w:p w:rsidR="00094813" w:rsidRDefault="00094813" w:rsidP="00281DB3">
            <w:r>
              <w:t>1</w:t>
            </w:r>
          </w:p>
        </w:tc>
        <w:tc>
          <w:tcPr>
            <w:tcW w:w="0" w:type="auto"/>
          </w:tcPr>
          <w:p w:rsidR="00094813" w:rsidRDefault="00094813" w:rsidP="00281DB3">
            <w:r>
              <w:t>1</w:t>
            </w:r>
          </w:p>
        </w:tc>
        <w:tc>
          <w:tcPr>
            <w:tcW w:w="0" w:type="auto"/>
          </w:tcPr>
          <w:p w:rsidR="00094813" w:rsidRDefault="00094813" w:rsidP="00281DB3">
            <w:r>
              <w:t>1</w:t>
            </w:r>
          </w:p>
        </w:tc>
        <w:tc>
          <w:tcPr>
            <w:tcW w:w="0" w:type="auto"/>
          </w:tcPr>
          <w:p w:rsidR="00094813" w:rsidRDefault="00094813" w:rsidP="00281DB3">
            <w:r>
              <w:t>0</w:t>
            </w:r>
          </w:p>
        </w:tc>
        <w:tc>
          <w:tcPr>
            <w:tcW w:w="0" w:type="auto"/>
          </w:tcPr>
          <w:p w:rsidR="00094813" w:rsidRDefault="00094813" w:rsidP="00281DB3">
            <w:r>
              <w:t>0</w:t>
            </w:r>
          </w:p>
        </w:tc>
        <w:tc>
          <w:tcPr>
            <w:tcW w:w="0" w:type="auto"/>
          </w:tcPr>
          <w:p w:rsidR="00094813" w:rsidRDefault="00094813" w:rsidP="00281DB3">
            <w:r>
              <w:t>0</w:t>
            </w:r>
          </w:p>
        </w:tc>
        <w:tc>
          <w:tcPr>
            <w:tcW w:w="0" w:type="auto"/>
          </w:tcPr>
          <w:p w:rsidR="00094813" w:rsidRDefault="00094813" w:rsidP="00281DB3">
            <w:r>
              <w:t>1</w:t>
            </w:r>
          </w:p>
        </w:tc>
        <w:tc>
          <w:tcPr>
            <w:tcW w:w="0" w:type="auto"/>
          </w:tcPr>
          <w:p w:rsidR="00094813" w:rsidRDefault="00094813" w:rsidP="00281DB3">
            <w:r>
              <w:t>0</w:t>
            </w:r>
          </w:p>
        </w:tc>
      </w:tr>
      <w:tr w:rsidR="00094813" w:rsidTr="00094813">
        <w:tc>
          <w:tcPr>
            <w:tcW w:w="0" w:type="auto"/>
          </w:tcPr>
          <w:p w:rsidR="00094813" w:rsidRDefault="00094813" w:rsidP="00281DB3">
            <w:r>
              <w:t>bit position</w:t>
            </w:r>
          </w:p>
        </w:tc>
        <w:tc>
          <w:tcPr>
            <w:tcW w:w="0" w:type="auto"/>
          </w:tcPr>
          <w:p w:rsidR="00094813" w:rsidRDefault="00094813" w:rsidP="00281DB3">
            <w:r>
              <w:t>1</w:t>
            </w:r>
          </w:p>
        </w:tc>
        <w:tc>
          <w:tcPr>
            <w:tcW w:w="0" w:type="auto"/>
          </w:tcPr>
          <w:p w:rsidR="00094813" w:rsidRDefault="00094813" w:rsidP="00281DB3">
            <w:r>
              <w:t>2</w:t>
            </w:r>
          </w:p>
        </w:tc>
        <w:tc>
          <w:tcPr>
            <w:tcW w:w="0" w:type="auto"/>
          </w:tcPr>
          <w:p w:rsidR="00094813" w:rsidRDefault="00094813" w:rsidP="00281DB3">
            <w:r>
              <w:t>3</w:t>
            </w:r>
          </w:p>
        </w:tc>
        <w:tc>
          <w:tcPr>
            <w:tcW w:w="0" w:type="auto"/>
          </w:tcPr>
          <w:p w:rsidR="00094813" w:rsidRDefault="00094813" w:rsidP="00281DB3">
            <w:r>
              <w:t>4</w:t>
            </w:r>
          </w:p>
        </w:tc>
        <w:tc>
          <w:tcPr>
            <w:tcW w:w="0" w:type="auto"/>
          </w:tcPr>
          <w:p w:rsidR="00094813" w:rsidRDefault="00094813" w:rsidP="00281DB3">
            <w:r>
              <w:t>5</w:t>
            </w:r>
          </w:p>
        </w:tc>
        <w:tc>
          <w:tcPr>
            <w:tcW w:w="0" w:type="auto"/>
          </w:tcPr>
          <w:p w:rsidR="00094813" w:rsidRDefault="00094813" w:rsidP="00281DB3">
            <w:r>
              <w:t>6</w:t>
            </w:r>
          </w:p>
        </w:tc>
        <w:tc>
          <w:tcPr>
            <w:tcW w:w="0" w:type="auto"/>
          </w:tcPr>
          <w:p w:rsidR="00094813" w:rsidRDefault="00094813" w:rsidP="00281DB3">
            <w:r>
              <w:t>7</w:t>
            </w:r>
          </w:p>
        </w:tc>
        <w:tc>
          <w:tcPr>
            <w:tcW w:w="0" w:type="auto"/>
          </w:tcPr>
          <w:p w:rsidR="00094813" w:rsidRDefault="00094813" w:rsidP="00281DB3">
            <w:r>
              <w:t>8</w:t>
            </w:r>
          </w:p>
        </w:tc>
        <w:tc>
          <w:tcPr>
            <w:tcW w:w="0" w:type="auto"/>
          </w:tcPr>
          <w:p w:rsidR="00094813" w:rsidRDefault="00094813" w:rsidP="00281DB3">
            <w:r>
              <w:t>16</w:t>
            </w:r>
          </w:p>
        </w:tc>
        <w:tc>
          <w:tcPr>
            <w:tcW w:w="0" w:type="auto"/>
          </w:tcPr>
          <w:p w:rsidR="00094813" w:rsidRDefault="00094813" w:rsidP="00281DB3">
            <w:r>
              <w:t>15</w:t>
            </w:r>
          </w:p>
        </w:tc>
        <w:tc>
          <w:tcPr>
            <w:tcW w:w="0" w:type="auto"/>
          </w:tcPr>
          <w:p w:rsidR="00094813" w:rsidRDefault="00094813" w:rsidP="00281DB3">
            <w:r>
              <w:t>14</w:t>
            </w:r>
          </w:p>
        </w:tc>
        <w:tc>
          <w:tcPr>
            <w:tcW w:w="0" w:type="auto"/>
          </w:tcPr>
          <w:p w:rsidR="00094813" w:rsidRDefault="00094813" w:rsidP="00281DB3">
            <w:r>
              <w:t>13</w:t>
            </w:r>
          </w:p>
        </w:tc>
        <w:tc>
          <w:tcPr>
            <w:tcW w:w="0" w:type="auto"/>
          </w:tcPr>
          <w:p w:rsidR="00094813" w:rsidRDefault="00094813" w:rsidP="00281DB3">
            <w:r>
              <w:t>12</w:t>
            </w:r>
          </w:p>
        </w:tc>
        <w:tc>
          <w:tcPr>
            <w:tcW w:w="0" w:type="auto"/>
          </w:tcPr>
          <w:p w:rsidR="00094813" w:rsidRDefault="00094813" w:rsidP="00281DB3">
            <w:r>
              <w:t>11</w:t>
            </w:r>
          </w:p>
        </w:tc>
        <w:tc>
          <w:tcPr>
            <w:tcW w:w="0" w:type="auto"/>
          </w:tcPr>
          <w:p w:rsidR="00094813" w:rsidRDefault="00094813" w:rsidP="00281DB3">
            <w:r>
              <w:t>10</w:t>
            </w:r>
          </w:p>
        </w:tc>
        <w:tc>
          <w:tcPr>
            <w:tcW w:w="0" w:type="auto"/>
          </w:tcPr>
          <w:p w:rsidR="00094813" w:rsidRDefault="00094813" w:rsidP="00281DB3">
            <w:r>
              <w:t>9</w:t>
            </w:r>
          </w:p>
        </w:tc>
      </w:tr>
      <w:tr w:rsidR="005F4853" w:rsidTr="00ED2F34">
        <w:tc>
          <w:tcPr>
            <w:tcW w:w="0" w:type="auto"/>
          </w:tcPr>
          <w:p w:rsidR="005F4853" w:rsidRDefault="005F4853" w:rsidP="00281DB3">
            <w:r>
              <w:t>bit order</w:t>
            </w:r>
          </w:p>
        </w:tc>
        <w:tc>
          <w:tcPr>
            <w:tcW w:w="0" w:type="auto"/>
            <w:gridSpan w:val="8"/>
          </w:tcPr>
          <w:p w:rsidR="005F4853" w:rsidRDefault="005F4853" w:rsidP="005F4853">
            <w:pPr>
              <w:jc w:val="center"/>
            </w:pPr>
            <w:r>
              <w:t>MSB first</w:t>
            </w:r>
          </w:p>
        </w:tc>
        <w:tc>
          <w:tcPr>
            <w:tcW w:w="0" w:type="auto"/>
            <w:gridSpan w:val="8"/>
          </w:tcPr>
          <w:p w:rsidR="005F4853" w:rsidRDefault="005F4853" w:rsidP="005F4853">
            <w:pPr>
              <w:jc w:val="center"/>
            </w:pPr>
            <w:r>
              <w:t>LSB first</w:t>
            </w:r>
          </w:p>
        </w:tc>
      </w:tr>
    </w:tbl>
    <w:p w:rsidR="00ED2F34" w:rsidRDefault="00D168CE" w:rsidP="00281DB3">
      <w:r>
        <w:t xml:space="preserve">This table breaks down the logical values of the bytes into their individual bits by their place value. </w:t>
      </w:r>
      <w:r w:rsidR="00ED2F34">
        <w:t xml:space="preserve">The bit positions </w:t>
      </w:r>
      <w:r w:rsidR="00FE76B7">
        <w:t xml:space="preserve">these correspond to </w:t>
      </w:r>
      <w:proofErr w:type="gramStart"/>
      <w:r w:rsidR="00ED2F34">
        <w:t>are</w:t>
      </w:r>
      <w:proofErr w:type="gramEnd"/>
      <w:r w:rsidR="00ED2F34">
        <w:t xml:space="preserve"> assigned based on the bit order. </w:t>
      </w:r>
    </w:p>
    <w:p w:rsidR="003F387D" w:rsidRDefault="00ED2F34" w:rsidP="00FA6C77">
      <w:pPr>
        <w:numPr>
          <w:ilvl w:val="0"/>
          <w:numId w:val="15"/>
        </w:numPr>
      </w:pPr>
      <w:r>
        <w:t>For byte 1</w:t>
      </w:r>
      <w:r w:rsidR="00FE76B7">
        <w:t>, which is MSB first</w:t>
      </w:r>
      <w:r>
        <w:t>, the bit-position row values increase as the place values of the bits decrease.</w:t>
      </w:r>
    </w:p>
    <w:p w:rsidR="00ED2F34" w:rsidRDefault="00ED2F34" w:rsidP="00FA6C77">
      <w:pPr>
        <w:numPr>
          <w:ilvl w:val="0"/>
          <w:numId w:val="15"/>
        </w:numPr>
      </w:pPr>
      <w:r>
        <w:t>For byte 2</w:t>
      </w:r>
      <w:r w:rsidR="00FE76B7">
        <w:t>, which is LSB first</w:t>
      </w:r>
      <w:r>
        <w:t>, the bit position row values decrease as the place values of the bits decrease.</w:t>
      </w:r>
    </w:p>
    <w:p w:rsidR="00ED2F34" w:rsidRDefault="00ED2F34" w:rsidP="00281DB3">
      <w:r>
        <w:t>Consider bits 3 to 6 and 11 to 14 of this data. The table</w:t>
      </w:r>
      <w:r w:rsidR="00250E38">
        <w:t xml:space="preserve"> above</w:t>
      </w:r>
      <w:r>
        <w:t xml:space="preserve"> is repeated below with these bits and their positions </w:t>
      </w:r>
      <w:r w:rsidR="00250E38">
        <w:t>highlighted</w:t>
      </w:r>
      <w:r>
        <w:t>:</w:t>
      </w:r>
    </w:p>
    <w:tbl>
      <w:tblPr>
        <w:tblStyle w:val="TableGrid"/>
        <w:tblW w:w="0" w:type="auto"/>
        <w:tblLook w:val="04A0" w:firstRow="1" w:lastRow="0" w:firstColumn="1" w:lastColumn="0" w:noHBand="0" w:noVBand="1"/>
      </w:tblPr>
      <w:tblGrid>
        <w:gridCol w:w="1317"/>
        <w:gridCol w:w="400"/>
        <w:gridCol w:w="400"/>
        <w:gridCol w:w="400"/>
        <w:gridCol w:w="400"/>
        <w:gridCol w:w="400"/>
        <w:gridCol w:w="400"/>
        <w:gridCol w:w="400"/>
        <w:gridCol w:w="400"/>
        <w:gridCol w:w="439"/>
        <w:gridCol w:w="439"/>
        <w:gridCol w:w="483"/>
        <w:gridCol w:w="483"/>
        <w:gridCol w:w="483"/>
        <w:gridCol w:w="483"/>
        <w:gridCol w:w="439"/>
        <w:gridCol w:w="400"/>
      </w:tblGrid>
      <w:tr w:rsidR="00ED2F34" w:rsidTr="00ED2F34">
        <w:tc>
          <w:tcPr>
            <w:tcW w:w="0" w:type="auto"/>
          </w:tcPr>
          <w:p w:rsidR="00ED2F34" w:rsidRDefault="00ED2F34" w:rsidP="00ED2F34"/>
        </w:tc>
        <w:tc>
          <w:tcPr>
            <w:tcW w:w="0" w:type="auto"/>
            <w:gridSpan w:val="8"/>
          </w:tcPr>
          <w:p w:rsidR="00ED2F34" w:rsidRDefault="00ED2F34" w:rsidP="00ED2F34">
            <w:pPr>
              <w:jc w:val="center"/>
            </w:pPr>
            <w:r>
              <w:t>byte 1</w:t>
            </w:r>
          </w:p>
        </w:tc>
        <w:tc>
          <w:tcPr>
            <w:tcW w:w="0" w:type="auto"/>
            <w:gridSpan w:val="8"/>
          </w:tcPr>
          <w:p w:rsidR="00ED2F34" w:rsidRDefault="00ED2F34" w:rsidP="00ED2F34">
            <w:pPr>
              <w:jc w:val="center"/>
            </w:pPr>
            <w:r>
              <w:t>byte 2</w:t>
            </w:r>
          </w:p>
        </w:tc>
      </w:tr>
      <w:tr w:rsidR="00ED2F34" w:rsidTr="00ED2F34">
        <w:tc>
          <w:tcPr>
            <w:tcW w:w="0" w:type="auto"/>
          </w:tcPr>
          <w:p w:rsidR="00ED2F34" w:rsidRDefault="00ED2F34" w:rsidP="00ED2F34">
            <w:r>
              <w:t>logical value</w:t>
            </w:r>
          </w:p>
        </w:tc>
        <w:tc>
          <w:tcPr>
            <w:tcW w:w="0" w:type="auto"/>
            <w:gridSpan w:val="8"/>
          </w:tcPr>
          <w:p w:rsidR="00ED2F34" w:rsidRDefault="00ED2F34" w:rsidP="00ED2F34">
            <w:pPr>
              <w:jc w:val="center"/>
            </w:pPr>
            <w:r>
              <w:t>0xE2</w:t>
            </w:r>
          </w:p>
        </w:tc>
        <w:tc>
          <w:tcPr>
            <w:tcW w:w="0" w:type="auto"/>
            <w:gridSpan w:val="8"/>
          </w:tcPr>
          <w:p w:rsidR="00ED2F34" w:rsidRDefault="00ED2F34" w:rsidP="00ED2F34">
            <w:pPr>
              <w:jc w:val="center"/>
            </w:pPr>
            <w:r>
              <w:t>0xE2</w:t>
            </w:r>
          </w:p>
        </w:tc>
      </w:tr>
      <w:tr w:rsidR="00ED2F34" w:rsidTr="00ED2F34">
        <w:tc>
          <w:tcPr>
            <w:tcW w:w="0" w:type="auto"/>
          </w:tcPr>
          <w:p w:rsidR="00ED2F34" w:rsidRDefault="00ED2F34" w:rsidP="00ED2F34">
            <w:r>
              <w:t xml:space="preserve">place value </w:t>
            </w:r>
          </w:p>
        </w:tc>
        <w:tc>
          <w:tcPr>
            <w:tcW w:w="0" w:type="auto"/>
          </w:tcPr>
          <w:p w:rsidR="00ED2F34" w:rsidRDefault="00ED2F34" w:rsidP="00ED2F34">
            <w:r>
              <w:t>2</w:t>
            </w:r>
            <w:r w:rsidRPr="007211A3">
              <w:rPr>
                <w:vertAlign w:val="superscript"/>
              </w:rPr>
              <w:t>7</w:t>
            </w:r>
          </w:p>
        </w:tc>
        <w:tc>
          <w:tcPr>
            <w:tcW w:w="0" w:type="auto"/>
          </w:tcPr>
          <w:p w:rsidR="00ED2F34" w:rsidRDefault="00ED2F34" w:rsidP="00ED2F34">
            <w:r>
              <w:t>2</w:t>
            </w:r>
            <w:r w:rsidRPr="007211A3">
              <w:rPr>
                <w:vertAlign w:val="superscript"/>
              </w:rPr>
              <w:t>6</w:t>
            </w:r>
          </w:p>
        </w:tc>
        <w:tc>
          <w:tcPr>
            <w:tcW w:w="0" w:type="auto"/>
          </w:tcPr>
          <w:p w:rsidR="00ED2F34" w:rsidRDefault="00ED2F34" w:rsidP="00ED2F34">
            <w:r>
              <w:t>2</w:t>
            </w:r>
            <w:r w:rsidRPr="007211A3">
              <w:rPr>
                <w:vertAlign w:val="superscript"/>
              </w:rPr>
              <w:t>5</w:t>
            </w:r>
          </w:p>
        </w:tc>
        <w:tc>
          <w:tcPr>
            <w:tcW w:w="0" w:type="auto"/>
          </w:tcPr>
          <w:p w:rsidR="00ED2F34" w:rsidRDefault="00ED2F34" w:rsidP="00ED2F34">
            <w:r>
              <w:t>2</w:t>
            </w:r>
            <w:r w:rsidRPr="007211A3">
              <w:rPr>
                <w:vertAlign w:val="superscript"/>
              </w:rPr>
              <w:t>4</w:t>
            </w:r>
          </w:p>
        </w:tc>
        <w:tc>
          <w:tcPr>
            <w:tcW w:w="0" w:type="auto"/>
          </w:tcPr>
          <w:p w:rsidR="00ED2F34" w:rsidRDefault="00ED2F34" w:rsidP="00ED2F34">
            <w:r>
              <w:t>2</w:t>
            </w:r>
            <w:r w:rsidRPr="007211A3">
              <w:rPr>
                <w:vertAlign w:val="superscript"/>
              </w:rPr>
              <w:t>3</w:t>
            </w:r>
          </w:p>
        </w:tc>
        <w:tc>
          <w:tcPr>
            <w:tcW w:w="0" w:type="auto"/>
          </w:tcPr>
          <w:p w:rsidR="00ED2F34" w:rsidRDefault="00ED2F34" w:rsidP="00ED2F34">
            <w:r>
              <w:t>2</w:t>
            </w:r>
            <w:r w:rsidRPr="007211A3">
              <w:rPr>
                <w:vertAlign w:val="superscript"/>
              </w:rPr>
              <w:t>2</w:t>
            </w:r>
          </w:p>
        </w:tc>
        <w:tc>
          <w:tcPr>
            <w:tcW w:w="0" w:type="auto"/>
          </w:tcPr>
          <w:p w:rsidR="00ED2F34" w:rsidRDefault="00ED2F34" w:rsidP="00ED2F34">
            <w:r>
              <w:t>2</w:t>
            </w:r>
            <w:r w:rsidRPr="007211A3">
              <w:rPr>
                <w:vertAlign w:val="superscript"/>
              </w:rPr>
              <w:t>1</w:t>
            </w:r>
          </w:p>
        </w:tc>
        <w:tc>
          <w:tcPr>
            <w:tcW w:w="0" w:type="auto"/>
          </w:tcPr>
          <w:p w:rsidR="00ED2F34" w:rsidRDefault="00ED2F34" w:rsidP="00ED2F34">
            <w:r>
              <w:t>2</w:t>
            </w:r>
            <w:r w:rsidRPr="007211A3">
              <w:rPr>
                <w:vertAlign w:val="superscript"/>
              </w:rPr>
              <w:t>0</w:t>
            </w:r>
          </w:p>
        </w:tc>
        <w:tc>
          <w:tcPr>
            <w:tcW w:w="0" w:type="auto"/>
          </w:tcPr>
          <w:p w:rsidR="00ED2F34" w:rsidRDefault="00ED2F34" w:rsidP="00ED2F34">
            <w:r>
              <w:t>2</w:t>
            </w:r>
            <w:r w:rsidRPr="007211A3">
              <w:rPr>
                <w:vertAlign w:val="superscript"/>
              </w:rPr>
              <w:t>7</w:t>
            </w:r>
          </w:p>
        </w:tc>
        <w:tc>
          <w:tcPr>
            <w:tcW w:w="0" w:type="auto"/>
          </w:tcPr>
          <w:p w:rsidR="00ED2F34" w:rsidRDefault="00ED2F34" w:rsidP="00ED2F34">
            <w:r>
              <w:t>2</w:t>
            </w:r>
            <w:r w:rsidRPr="007211A3">
              <w:rPr>
                <w:vertAlign w:val="superscript"/>
              </w:rPr>
              <w:t>6</w:t>
            </w:r>
          </w:p>
        </w:tc>
        <w:tc>
          <w:tcPr>
            <w:tcW w:w="0" w:type="auto"/>
          </w:tcPr>
          <w:p w:rsidR="00ED2F34" w:rsidRDefault="00ED2F34" w:rsidP="00ED2F34">
            <w:r>
              <w:t>2</w:t>
            </w:r>
            <w:r w:rsidRPr="007211A3">
              <w:rPr>
                <w:vertAlign w:val="superscript"/>
              </w:rPr>
              <w:t>5</w:t>
            </w:r>
          </w:p>
        </w:tc>
        <w:tc>
          <w:tcPr>
            <w:tcW w:w="0" w:type="auto"/>
          </w:tcPr>
          <w:p w:rsidR="00ED2F34" w:rsidRDefault="00ED2F34" w:rsidP="00ED2F34">
            <w:r>
              <w:t>2</w:t>
            </w:r>
            <w:r w:rsidRPr="007211A3">
              <w:rPr>
                <w:vertAlign w:val="superscript"/>
              </w:rPr>
              <w:t>4</w:t>
            </w:r>
          </w:p>
        </w:tc>
        <w:tc>
          <w:tcPr>
            <w:tcW w:w="0" w:type="auto"/>
          </w:tcPr>
          <w:p w:rsidR="00ED2F34" w:rsidRDefault="00ED2F34" w:rsidP="00ED2F34">
            <w:r>
              <w:t>2</w:t>
            </w:r>
            <w:r w:rsidRPr="007211A3">
              <w:rPr>
                <w:vertAlign w:val="superscript"/>
              </w:rPr>
              <w:t>3</w:t>
            </w:r>
          </w:p>
        </w:tc>
        <w:tc>
          <w:tcPr>
            <w:tcW w:w="0" w:type="auto"/>
          </w:tcPr>
          <w:p w:rsidR="00ED2F34" w:rsidRDefault="00ED2F34" w:rsidP="00ED2F34">
            <w:r>
              <w:t>2</w:t>
            </w:r>
            <w:r w:rsidRPr="007211A3">
              <w:rPr>
                <w:vertAlign w:val="superscript"/>
              </w:rPr>
              <w:t>2</w:t>
            </w:r>
          </w:p>
        </w:tc>
        <w:tc>
          <w:tcPr>
            <w:tcW w:w="0" w:type="auto"/>
          </w:tcPr>
          <w:p w:rsidR="00ED2F34" w:rsidRDefault="00ED2F34" w:rsidP="00ED2F34">
            <w:r>
              <w:t>2</w:t>
            </w:r>
            <w:r w:rsidRPr="007211A3">
              <w:rPr>
                <w:vertAlign w:val="superscript"/>
              </w:rPr>
              <w:t>1</w:t>
            </w:r>
          </w:p>
        </w:tc>
        <w:tc>
          <w:tcPr>
            <w:tcW w:w="0" w:type="auto"/>
          </w:tcPr>
          <w:p w:rsidR="00ED2F34" w:rsidRDefault="00ED2F34" w:rsidP="00ED2F34">
            <w:r>
              <w:t>2</w:t>
            </w:r>
            <w:r w:rsidRPr="007211A3">
              <w:rPr>
                <w:vertAlign w:val="superscript"/>
              </w:rPr>
              <w:t>0</w:t>
            </w:r>
          </w:p>
        </w:tc>
      </w:tr>
      <w:tr w:rsidR="00ED2F34" w:rsidTr="00250E38">
        <w:tc>
          <w:tcPr>
            <w:tcW w:w="0" w:type="auto"/>
          </w:tcPr>
          <w:p w:rsidR="00ED2F34" w:rsidRDefault="00ED2F34" w:rsidP="00ED2F34">
            <w:r>
              <w:t>bit value</w:t>
            </w:r>
          </w:p>
        </w:tc>
        <w:tc>
          <w:tcPr>
            <w:tcW w:w="0" w:type="auto"/>
          </w:tcPr>
          <w:p w:rsidR="00ED2F34" w:rsidRDefault="00ED2F34" w:rsidP="00ED2F34">
            <w:r>
              <w:t>1</w:t>
            </w:r>
          </w:p>
        </w:tc>
        <w:tc>
          <w:tcPr>
            <w:tcW w:w="0" w:type="auto"/>
          </w:tcPr>
          <w:p w:rsidR="00ED2F34" w:rsidRDefault="00ED2F34" w:rsidP="00ED2F34">
            <w:r>
              <w:t>1</w:t>
            </w:r>
          </w:p>
        </w:tc>
        <w:tc>
          <w:tcPr>
            <w:tcW w:w="0" w:type="auto"/>
            <w:shd w:val="clear" w:color="auto" w:fill="DBE5F1" w:themeFill="accent1" w:themeFillTint="33"/>
          </w:tcPr>
          <w:p w:rsidR="00ED2F34" w:rsidRPr="00250E38" w:rsidRDefault="00ED2F34" w:rsidP="00ED2F34">
            <w:pPr>
              <w:rPr>
                <w:b/>
                <w:sz w:val="24"/>
              </w:rPr>
            </w:pPr>
            <w:r w:rsidRPr="00250E38">
              <w:rPr>
                <w:b/>
                <w:sz w:val="24"/>
              </w:rPr>
              <w:t>1</w:t>
            </w:r>
          </w:p>
        </w:tc>
        <w:tc>
          <w:tcPr>
            <w:tcW w:w="0" w:type="auto"/>
            <w:shd w:val="clear" w:color="auto" w:fill="DBE5F1" w:themeFill="accent1" w:themeFillTint="33"/>
          </w:tcPr>
          <w:p w:rsidR="00ED2F34" w:rsidRPr="00250E38" w:rsidRDefault="00ED2F34" w:rsidP="00ED2F34">
            <w:pPr>
              <w:rPr>
                <w:b/>
                <w:sz w:val="24"/>
              </w:rPr>
            </w:pPr>
            <w:r w:rsidRPr="00250E38">
              <w:rPr>
                <w:b/>
                <w:sz w:val="24"/>
              </w:rPr>
              <w:t>0</w:t>
            </w:r>
          </w:p>
        </w:tc>
        <w:tc>
          <w:tcPr>
            <w:tcW w:w="0" w:type="auto"/>
            <w:shd w:val="clear" w:color="auto" w:fill="DBE5F1" w:themeFill="accent1" w:themeFillTint="33"/>
          </w:tcPr>
          <w:p w:rsidR="00ED2F34" w:rsidRPr="00250E38" w:rsidRDefault="00ED2F34" w:rsidP="00ED2F34">
            <w:pPr>
              <w:rPr>
                <w:b/>
                <w:sz w:val="24"/>
              </w:rPr>
            </w:pPr>
            <w:r w:rsidRPr="00250E38">
              <w:rPr>
                <w:b/>
                <w:sz w:val="24"/>
              </w:rPr>
              <w:t>0</w:t>
            </w:r>
          </w:p>
        </w:tc>
        <w:tc>
          <w:tcPr>
            <w:tcW w:w="0" w:type="auto"/>
            <w:shd w:val="clear" w:color="auto" w:fill="DBE5F1" w:themeFill="accent1" w:themeFillTint="33"/>
          </w:tcPr>
          <w:p w:rsidR="00ED2F34" w:rsidRPr="00250E38" w:rsidRDefault="00ED2F34" w:rsidP="00ED2F34">
            <w:pPr>
              <w:rPr>
                <w:b/>
                <w:sz w:val="24"/>
              </w:rPr>
            </w:pPr>
            <w:r w:rsidRPr="00250E38">
              <w:rPr>
                <w:b/>
                <w:sz w:val="24"/>
              </w:rPr>
              <w:t>0</w:t>
            </w:r>
          </w:p>
        </w:tc>
        <w:tc>
          <w:tcPr>
            <w:tcW w:w="0" w:type="auto"/>
          </w:tcPr>
          <w:p w:rsidR="00ED2F34" w:rsidRDefault="00ED2F34" w:rsidP="00ED2F34">
            <w:r>
              <w:t>1</w:t>
            </w:r>
          </w:p>
        </w:tc>
        <w:tc>
          <w:tcPr>
            <w:tcW w:w="0" w:type="auto"/>
          </w:tcPr>
          <w:p w:rsidR="00ED2F34" w:rsidRDefault="00ED2F34" w:rsidP="00ED2F34">
            <w:r>
              <w:t>0</w:t>
            </w:r>
          </w:p>
        </w:tc>
        <w:tc>
          <w:tcPr>
            <w:tcW w:w="0" w:type="auto"/>
          </w:tcPr>
          <w:p w:rsidR="00ED2F34" w:rsidRDefault="00ED2F34" w:rsidP="00ED2F34">
            <w:r>
              <w:t>1</w:t>
            </w:r>
          </w:p>
        </w:tc>
        <w:tc>
          <w:tcPr>
            <w:tcW w:w="0" w:type="auto"/>
          </w:tcPr>
          <w:p w:rsidR="00ED2F34" w:rsidRDefault="00ED2F34" w:rsidP="00ED2F34">
            <w:r>
              <w:t>1</w:t>
            </w:r>
          </w:p>
        </w:tc>
        <w:tc>
          <w:tcPr>
            <w:tcW w:w="0" w:type="auto"/>
            <w:shd w:val="clear" w:color="auto" w:fill="DBE5F1" w:themeFill="accent1" w:themeFillTint="33"/>
          </w:tcPr>
          <w:p w:rsidR="00ED2F34" w:rsidRPr="00250E38" w:rsidRDefault="00ED2F34" w:rsidP="00ED2F34">
            <w:pPr>
              <w:rPr>
                <w:b/>
                <w:sz w:val="24"/>
              </w:rPr>
            </w:pPr>
            <w:r w:rsidRPr="00250E38">
              <w:rPr>
                <w:b/>
                <w:sz w:val="24"/>
              </w:rPr>
              <w:t>1</w:t>
            </w:r>
          </w:p>
        </w:tc>
        <w:tc>
          <w:tcPr>
            <w:tcW w:w="0" w:type="auto"/>
            <w:shd w:val="clear" w:color="auto" w:fill="DBE5F1" w:themeFill="accent1" w:themeFillTint="33"/>
          </w:tcPr>
          <w:p w:rsidR="00ED2F34" w:rsidRPr="00250E38" w:rsidRDefault="00ED2F34" w:rsidP="00ED2F34">
            <w:pPr>
              <w:rPr>
                <w:b/>
                <w:sz w:val="24"/>
              </w:rPr>
            </w:pPr>
            <w:r w:rsidRPr="00250E38">
              <w:rPr>
                <w:b/>
                <w:sz w:val="24"/>
              </w:rPr>
              <w:t>0</w:t>
            </w:r>
          </w:p>
        </w:tc>
        <w:tc>
          <w:tcPr>
            <w:tcW w:w="0" w:type="auto"/>
            <w:shd w:val="clear" w:color="auto" w:fill="DBE5F1" w:themeFill="accent1" w:themeFillTint="33"/>
          </w:tcPr>
          <w:p w:rsidR="00ED2F34" w:rsidRPr="00250E38" w:rsidRDefault="00ED2F34" w:rsidP="00ED2F34">
            <w:pPr>
              <w:rPr>
                <w:b/>
                <w:sz w:val="24"/>
              </w:rPr>
            </w:pPr>
            <w:r w:rsidRPr="00250E38">
              <w:rPr>
                <w:b/>
                <w:sz w:val="24"/>
              </w:rPr>
              <w:t>0</w:t>
            </w:r>
          </w:p>
        </w:tc>
        <w:tc>
          <w:tcPr>
            <w:tcW w:w="0" w:type="auto"/>
            <w:shd w:val="clear" w:color="auto" w:fill="DBE5F1" w:themeFill="accent1" w:themeFillTint="33"/>
          </w:tcPr>
          <w:p w:rsidR="00ED2F34" w:rsidRPr="00250E38" w:rsidRDefault="00ED2F34" w:rsidP="00ED2F34">
            <w:pPr>
              <w:rPr>
                <w:b/>
                <w:sz w:val="24"/>
              </w:rPr>
            </w:pPr>
            <w:r w:rsidRPr="00250E38">
              <w:rPr>
                <w:b/>
                <w:sz w:val="24"/>
              </w:rPr>
              <w:t>0</w:t>
            </w:r>
          </w:p>
        </w:tc>
        <w:tc>
          <w:tcPr>
            <w:tcW w:w="0" w:type="auto"/>
          </w:tcPr>
          <w:p w:rsidR="00ED2F34" w:rsidRDefault="00ED2F34" w:rsidP="00ED2F34">
            <w:r>
              <w:t>1</w:t>
            </w:r>
          </w:p>
        </w:tc>
        <w:tc>
          <w:tcPr>
            <w:tcW w:w="0" w:type="auto"/>
          </w:tcPr>
          <w:p w:rsidR="00ED2F34" w:rsidRDefault="00ED2F34" w:rsidP="00ED2F34">
            <w:r>
              <w:t>0</w:t>
            </w:r>
          </w:p>
        </w:tc>
      </w:tr>
      <w:tr w:rsidR="00ED2F34" w:rsidTr="00250E38">
        <w:tc>
          <w:tcPr>
            <w:tcW w:w="0" w:type="auto"/>
          </w:tcPr>
          <w:p w:rsidR="00ED2F34" w:rsidRDefault="00ED2F34" w:rsidP="00ED2F34">
            <w:r>
              <w:t>bit position</w:t>
            </w:r>
          </w:p>
        </w:tc>
        <w:tc>
          <w:tcPr>
            <w:tcW w:w="0" w:type="auto"/>
          </w:tcPr>
          <w:p w:rsidR="00ED2F34" w:rsidRDefault="00ED2F34" w:rsidP="00ED2F34">
            <w:r>
              <w:t>1</w:t>
            </w:r>
          </w:p>
        </w:tc>
        <w:tc>
          <w:tcPr>
            <w:tcW w:w="0" w:type="auto"/>
          </w:tcPr>
          <w:p w:rsidR="00ED2F34" w:rsidRDefault="00ED2F34" w:rsidP="00ED2F34">
            <w:r>
              <w:t>2</w:t>
            </w:r>
          </w:p>
        </w:tc>
        <w:tc>
          <w:tcPr>
            <w:tcW w:w="0" w:type="auto"/>
            <w:shd w:val="clear" w:color="auto" w:fill="DBE5F1" w:themeFill="accent1" w:themeFillTint="33"/>
          </w:tcPr>
          <w:p w:rsidR="00ED2F34" w:rsidRPr="00250E38" w:rsidRDefault="00ED2F34" w:rsidP="00ED2F34">
            <w:pPr>
              <w:rPr>
                <w:b/>
                <w:sz w:val="24"/>
              </w:rPr>
            </w:pPr>
            <w:r w:rsidRPr="00250E38">
              <w:rPr>
                <w:b/>
                <w:sz w:val="24"/>
              </w:rPr>
              <w:t>3</w:t>
            </w:r>
          </w:p>
        </w:tc>
        <w:tc>
          <w:tcPr>
            <w:tcW w:w="0" w:type="auto"/>
            <w:shd w:val="clear" w:color="auto" w:fill="DBE5F1" w:themeFill="accent1" w:themeFillTint="33"/>
          </w:tcPr>
          <w:p w:rsidR="00ED2F34" w:rsidRPr="00250E38" w:rsidRDefault="00ED2F34" w:rsidP="00ED2F34">
            <w:pPr>
              <w:rPr>
                <w:b/>
                <w:sz w:val="24"/>
              </w:rPr>
            </w:pPr>
            <w:r w:rsidRPr="00250E38">
              <w:rPr>
                <w:b/>
                <w:sz w:val="24"/>
              </w:rPr>
              <w:t>4</w:t>
            </w:r>
          </w:p>
        </w:tc>
        <w:tc>
          <w:tcPr>
            <w:tcW w:w="0" w:type="auto"/>
            <w:shd w:val="clear" w:color="auto" w:fill="DBE5F1" w:themeFill="accent1" w:themeFillTint="33"/>
          </w:tcPr>
          <w:p w:rsidR="00ED2F34" w:rsidRPr="00250E38" w:rsidRDefault="00ED2F34" w:rsidP="00ED2F34">
            <w:pPr>
              <w:rPr>
                <w:b/>
                <w:sz w:val="24"/>
              </w:rPr>
            </w:pPr>
            <w:r w:rsidRPr="00250E38">
              <w:rPr>
                <w:b/>
                <w:sz w:val="24"/>
              </w:rPr>
              <w:t>5</w:t>
            </w:r>
          </w:p>
        </w:tc>
        <w:tc>
          <w:tcPr>
            <w:tcW w:w="0" w:type="auto"/>
            <w:shd w:val="clear" w:color="auto" w:fill="DBE5F1" w:themeFill="accent1" w:themeFillTint="33"/>
          </w:tcPr>
          <w:p w:rsidR="00ED2F34" w:rsidRPr="00250E38" w:rsidRDefault="00ED2F34" w:rsidP="00ED2F34">
            <w:pPr>
              <w:rPr>
                <w:b/>
                <w:sz w:val="24"/>
              </w:rPr>
            </w:pPr>
            <w:r w:rsidRPr="00250E38">
              <w:rPr>
                <w:b/>
                <w:sz w:val="24"/>
              </w:rPr>
              <w:t>6</w:t>
            </w:r>
          </w:p>
        </w:tc>
        <w:tc>
          <w:tcPr>
            <w:tcW w:w="0" w:type="auto"/>
          </w:tcPr>
          <w:p w:rsidR="00ED2F34" w:rsidRDefault="00ED2F34" w:rsidP="00ED2F34">
            <w:r>
              <w:t>7</w:t>
            </w:r>
          </w:p>
        </w:tc>
        <w:tc>
          <w:tcPr>
            <w:tcW w:w="0" w:type="auto"/>
          </w:tcPr>
          <w:p w:rsidR="00ED2F34" w:rsidRDefault="00ED2F34" w:rsidP="00ED2F34">
            <w:r>
              <w:t>8</w:t>
            </w:r>
          </w:p>
        </w:tc>
        <w:tc>
          <w:tcPr>
            <w:tcW w:w="0" w:type="auto"/>
          </w:tcPr>
          <w:p w:rsidR="00ED2F34" w:rsidRDefault="00ED2F34" w:rsidP="00ED2F34">
            <w:r>
              <w:t>16</w:t>
            </w:r>
          </w:p>
        </w:tc>
        <w:tc>
          <w:tcPr>
            <w:tcW w:w="0" w:type="auto"/>
          </w:tcPr>
          <w:p w:rsidR="00ED2F34" w:rsidRDefault="00ED2F34" w:rsidP="00ED2F34">
            <w:r>
              <w:t>15</w:t>
            </w:r>
          </w:p>
        </w:tc>
        <w:tc>
          <w:tcPr>
            <w:tcW w:w="0" w:type="auto"/>
            <w:shd w:val="clear" w:color="auto" w:fill="DBE5F1" w:themeFill="accent1" w:themeFillTint="33"/>
          </w:tcPr>
          <w:p w:rsidR="00ED2F34" w:rsidRPr="00250E38" w:rsidRDefault="00ED2F34" w:rsidP="00ED2F34">
            <w:pPr>
              <w:rPr>
                <w:b/>
                <w:sz w:val="24"/>
              </w:rPr>
            </w:pPr>
            <w:r w:rsidRPr="00250E38">
              <w:rPr>
                <w:b/>
                <w:sz w:val="24"/>
              </w:rPr>
              <w:t>14</w:t>
            </w:r>
          </w:p>
        </w:tc>
        <w:tc>
          <w:tcPr>
            <w:tcW w:w="0" w:type="auto"/>
            <w:shd w:val="clear" w:color="auto" w:fill="DBE5F1" w:themeFill="accent1" w:themeFillTint="33"/>
          </w:tcPr>
          <w:p w:rsidR="00ED2F34" w:rsidRPr="00250E38" w:rsidRDefault="00ED2F34" w:rsidP="00ED2F34">
            <w:pPr>
              <w:rPr>
                <w:b/>
                <w:sz w:val="24"/>
              </w:rPr>
            </w:pPr>
            <w:r w:rsidRPr="00250E38">
              <w:rPr>
                <w:b/>
                <w:sz w:val="24"/>
              </w:rPr>
              <w:t>13</w:t>
            </w:r>
          </w:p>
        </w:tc>
        <w:tc>
          <w:tcPr>
            <w:tcW w:w="0" w:type="auto"/>
            <w:shd w:val="clear" w:color="auto" w:fill="DBE5F1" w:themeFill="accent1" w:themeFillTint="33"/>
          </w:tcPr>
          <w:p w:rsidR="00ED2F34" w:rsidRPr="00250E38" w:rsidRDefault="00ED2F34" w:rsidP="00ED2F34">
            <w:pPr>
              <w:rPr>
                <w:b/>
                <w:sz w:val="24"/>
              </w:rPr>
            </w:pPr>
            <w:r w:rsidRPr="00250E38">
              <w:rPr>
                <w:b/>
                <w:sz w:val="24"/>
              </w:rPr>
              <w:t>12</w:t>
            </w:r>
          </w:p>
        </w:tc>
        <w:tc>
          <w:tcPr>
            <w:tcW w:w="0" w:type="auto"/>
            <w:shd w:val="clear" w:color="auto" w:fill="DBE5F1" w:themeFill="accent1" w:themeFillTint="33"/>
          </w:tcPr>
          <w:p w:rsidR="00ED2F34" w:rsidRPr="00250E38" w:rsidRDefault="00ED2F34" w:rsidP="00ED2F34">
            <w:pPr>
              <w:rPr>
                <w:b/>
                <w:sz w:val="24"/>
              </w:rPr>
            </w:pPr>
            <w:r w:rsidRPr="00250E38">
              <w:rPr>
                <w:b/>
                <w:sz w:val="24"/>
              </w:rPr>
              <w:t>11</w:t>
            </w:r>
          </w:p>
        </w:tc>
        <w:tc>
          <w:tcPr>
            <w:tcW w:w="0" w:type="auto"/>
          </w:tcPr>
          <w:p w:rsidR="00ED2F34" w:rsidRDefault="00ED2F34" w:rsidP="00ED2F34">
            <w:r>
              <w:t>10</w:t>
            </w:r>
          </w:p>
        </w:tc>
        <w:tc>
          <w:tcPr>
            <w:tcW w:w="0" w:type="auto"/>
          </w:tcPr>
          <w:p w:rsidR="00ED2F34" w:rsidRDefault="00ED2F34" w:rsidP="00ED2F34">
            <w:r>
              <w:t>9</w:t>
            </w:r>
          </w:p>
        </w:tc>
      </w:tr>
      <w:tr w:rsidR="00ED2F34" w:rsidTr="00ED2F34">
        <w:tc>
          <w:tcPr>
            <w:tcW w:w="0" w:type="auto"/>
          </w:tcPr>
          <w:p w:rsidR="00ED2F34" w:rsidRDefault="00ED2F34" w:rsidP="00ED2F34">
            <w:r>
              <w:t>bit order</w:t>
            </w:r>
          </w:p>
        </w:tc>
        <w:tc>
          <w:tcPr>
            <w:tcW w:w="0" w:type="auto"/>
            <w:gridSpan w:val="8"/>
          </w:tcPr>
          <w:p w:rsidR="00ED2F34" w:rsidRDefault="00ED2F34" w:rsidP="00ED2F34">
            <w:pPr>
              <w:jc w:val="center"/>
            </w:pPr>
            <w:r>
              <w:t>MSB first</w:t>
            </w:r>
          </w:p>
        </w:tc>
        <w:tc>
          <w:tcPr>
            <w:tcW w:w="0" w:type="auto"/>
            <w:gridSpan w:val="8"/>
          </w:tcPr>
          <w:p w:rsidR="00ED2F34" w:rsidRDefault="00ED2F34" w:rsidP="00ED2F34">
            <w:pPr>
              <w:jc w:val="center"/>
            </w:pPr>
            <w:r>
              <w:t>LSB first</w:t>
            </w:r>
          </w:p>
        </w:tc>
      </w:tr>
    </w:tbl>
    <w:p w:rsidR="00250E38" w:rsidRDefault="00ED2F34" w:rsidP="00281DB3">
      <w:r>
        <w:t>Bits 3 to 6 are 1000 and are interpreted as MSB first, so they correspond to the value 0b1000 or 8. Bits 11</w:t>
      </w:r>
      <w:r w:rsidR="00FE76B7">
        <w:t>, 12, 13, and</w:t>
      </w:r>
      <w:r>
        <w:t xml:space="preserve"> 14 are 0</w:t>
      </w:r>
      <w:r w:rsidR="00FE76B7">
        <w:t xml:space="preserve">, </w:t>
      </w:r>
      <w:r>
        <w:t>0</w:t>
      </w:r>
      <w:r w:rsidR="00FE76B7">
        <w:t xml:space="preserve">, </w:t>
      </w:r>
      <w:r>
        <w:t>0</w:t>
      </w:r>
      <w:r w:rsidR="00FE76B7">
        <w:t xml:space="preserve">, and </w:t>
      </w:r>
      <w:r>
        <w:t xml:space="preserve">1 </w:t>
      </w:r>
      <w:r w:rsidR="00FE76B7">
        <w:t xml:space="preserve">respectively, but </w:t>
      </w:r>
      <w:r>
        <w:t xml:space="preserve">these are interpreted as LSB first, so we </w:t>
      </w:r>
      <w:r w:rsidR="00FE76B7">
        <w:t>reverse them to get 0b1000 or 8 which is the correct logical value.</w:t>
      </w:r>
    </w:p>
    <w:p w:rsidR="00496FE5" w:rsidRDefault="00496FE5" w:rsidP="00281DB3">
      <w:r>
        <w:t>The number model can be thought of as a way of viewing the contents of a byte.</w:t>
      </w:r>
    </w:p>
    <w:p w:rsidR="00ED2F34" w:rsidRDefault="00ED2F34" w:rsidP="00ED2F34">
      <w:pPr>
        <w:pStyle w:val="Heading2"/>
      </w:pPr>
      <w:bookmarkStart w:id="107" w:name="_Toc393905637"/>
      <w:r>
        <w:lastRenderedPageBreak/>
        <w:t>Contrasting Wire and Number Models</w:t>
      </w:r>
      <w:bookmarkEnd w:id="107"/>
    </w:p>
    <w:p w:rsidR="003F387D" w:rsidRDefault="00ED2F34" w:rsidP="00281DB3">
      <w:r>
        <w:t xml:space="preserve">The above illustrations show that there are two different </w:t>
      </w:r>
      <w:r w:rsidR="00250E38">
        <w:t xml:space="preserve">concepts both of which can be considered bit-order. </w:t>
      </w:r>
      <w:r>
        <w:t xml:space="preserve"> </w:t>
      </w:r>
      <w:r w:rsidR="00FE76B7">
        <w:t xml:space="preserve">They are </w:t>
      </w:r>
      <w:proofErr w:type="spellStart"/>
      <w:r w:rsidR="00FE76B7">
        <w:t>indistiguishable</w:t>
      </w:r>
      <w:proofErr w:type="spellEnd"/>
      <w:r w:rsidR="00FE76B7">
        <w:t xml:space="preserve"> for MSB first data.</w:t>
      </w:r>
    </w:p>
    <w:p w:rsidR="0045334F" w:rsidRDefault="0045334F" w:rsidP="00281DB3">
      <w:r>
        <w:t>However, for LSB-first data, they are quite different.</w:t>
      </w:r>
    </w:p>
    <w:tbl>
      <w:tblPr>
        <w:tblStyle w:val="TableGrid"/>
        <w:tblW w:w="0" w:type="auto"/>
        <w:tblLook w:val="04A0" w:firstRow="1" w:lastRow="0" w:firstColumn="1" w:lastColumn="0" w:noHBand="0" w:noVBand="1"/>
      </w:tblPr>
      <w:tblGrid>
        <w:gridCol w:w="1863"/>
        <w:gridCol w:w="4005"/>
        <w:gridCol w:w="1170"/>
        <w:gridCol w:w="1485"/>
      </w:tblGrid>
      <w:tr w:rsidR="0045334F" w:rsidTr="0045334F">
        <w:tc>
          <w:tcPr>
            <w:tcW w:w="1863" w:type="dxa"/>
          </w:tcPr>
          <w:p w:rsidR="00ED2F34" w:rsidRPr="0045334F" w:rsidRDefault="0045334F" w:rsidP="0045334F">
            <w:pPr>
              <w:jc w:val="center"/>
              <w:rPr>
                <w:i/>
              </w:rPr>
            </w:pPr>
            <w:r w:rsidRPr="0045334F">
              <w:rPr>
                <w:i/>
              </w:rPr>
              <w:t>Model</w:t>
            </w:r>
          </w:p>
        </w:tc>
        <w:tc>
          <w:tcPr>
            <w:tcW w:w="4005" w:type="dxa"/>
          </w:tcPr>
          <w:p w:rsidR="00ED2F34" w:rsidRPr="0045334F" w:rsidRDefault="0045334F" w:rsidP="0045334F">
            <w:pPr>
              <w:jc w:val="center"/>
              <w:rPr>
                <w:i/>
              </w:rPr>
            </w:pPr>
            <w:r>
              <w:rPr>
                <w:i/>
              </w:rPr>
              <w:t>LSB Summary</w:t>
            </w:r>
          </w:p>
        </w:tc>
        <w:tc>
          <w:tcPr>
            <w:tcW w:w="1170" w:type="dxa"/>
          </w:tcPr>
          <w:p w:rsidR="00ED2F34" w:rsidRPr="0045334F" w:rsidRDefault="0045334F" w:rsidP="0045334F">
            <w:pPr>
              <w:jc w:val="center"/>
              <w:rPr>
                <w:i/>
              </w:rPr>
            </w:pPr>
            <w:r w:rsidRPr="0045334F">
              <w:rPr>
                <w:i/>
              </w:rPr>
              <w:t>Logical Value</w:t>
            </w:r>
          </w:p>
        </w:tc>
        <w:tc>
          <w:tcPr>
            <w:tcW w:w="1485" w:type="dxa"/>
          </w:tcPr>
          <w:p w:rsidR="00ED2F34" w:rsidRPr="0045334F" w:rsidRDefault="0045334F" w:rsidP="0045334F">
            <w:pPr>
              <w:jc w:val="center"/>
              <w:rPr>
                <w:i/>
              </w:rPr>
            </w:pPr>
            <w:r w:rsidRPr="0045334F">
              <w:rPr>
                <w:i/>
              </w:rPr>
              <w:t>LSB first, it a</w:t>
            </w:r>
            <w:r>
              <w:rPr>
                <w:i/>
              </w:rPr>
              <w:t>ppears in b</w:t>
            </w:r>
            <w:r w:rsidRPr="0045334F">
              <w:rPr>
                <w:i/>
              </w:rPr>
              <w:t xml:space="preserve">yte </w:t>
            </w:r>
            <w:r>
              <w:rPr>
                <w:i/>
              </w:rPr>
              <w:t>s</w:t>
            </w:r>
            <w:r w:rsidRPr="0045334F">
              <w:rPr>
                <w:i/>
              </w:rPr>
              <w:t xml:space="preserve">tream </w:t>
            </w:r>
            <w:r>
              <w:rPr>
                <w:i/>
              </w:rPr>
              <w:t>as:</w:t>
            </w:r>
          </w:p>
        </w:tc>
      </w:tr>
      <w:tr w:rsidR="0045334F" w:rsidTr="0045334F">
        <w:tc>
          <w:tcPr>
            <w:tcW w:w="1863" w:type="dxa"/>
          </w:tcPr>
          <w:p w:rsidR="00ED2F34" w:rsidRDefault="00ED2F34" w:rsidP="00281DB3">
            <w:r>
              <w:t>Wire Model</w:t>
            </w:r>
          </w:p>
        </w:tc>
        <w:tc>
          <w:tcPr>
            <w:tcW w:w="4005" w:type="dxa"/>
          </w:tcPr>
          <w:p w:rsidR="0045334F" w:rsidRDefault="00250E38" w:rsidP="00496FE5">
            <w:r>
              <w:t xml:space="preserve">LSB first data are </w:t>
            </w:r>
            <w:r w:rsidR="0045334F">
              <w:t>represented as different values in the byte stream.</w:t>
            </w:r>
            <w:r w:rsidR="00496FE5">
              <w:t xml:space="preserve"> The bits are reversed.</w:t>
            </w:r>
          </w:p>
        </w:tc>
        <w:tc>
          <w:tcPr>
            <w:tcW w:w="1170" w:type="dxa"/>
          </w:tcPr>
          <w:p w:rsidR="00ED2F34" w:rsidRDefault="0045334F" w:rsidP="00281DB3">
            <w:r>
              <w:t>0xE2</w:t>
            </w:r>
          </w:p>
        </w:tc>
        <w:tc>
          <w:tcPr>
            <w:tcW w:w="1485" w:type="dxa"/>
          </w:tcPr>
          <w:p w:rsidR="00ED2F34" w:rsidRDefault="0045334F" w:rsidP="00281DB3">
            <w:r>
              <w:t>0x47</w:t>
            </w:r>
          </w:p>
        </w:tc>
      </w:tr>
      <w:tr w:rsidR="0045334F" w:rsidTr="0045334F">
        <w:tc>
          <w:tcPr>
            <w:tcW w:w="1863" w:type="dxa"/>
          </w:tcPr>
          <w:p w:rsidR="00ED2F34" w:rsidRDefault="00ED2F34" w:rsidP="00281DB3">
            <w:r>
              <w:t>Number Model</w:t>
            </w:r>
          </w:p>
        </w:tc>
        <w:tc>
          <w:tcPr>
            <w:tcW w:w="4005" w:type="dxa"/>
          </w:tcPr>
          <w:p w:rsidR="0045334F" w:rsidRDefault="00250E38" w:rsidP="00281DB3">
            <w:r>
              <w:t xml:space="preserve">LSB first data are interpreted by accessing the data in the </w:t>
            </w:r>
            <w:r w:rsidR="00496FE5">
              <w:t>reversed</w:t>
            </w:r>
            <w:r>
              <w:t xml:space="preserve"> bit-position order.</w:t>
            </w:r>
          </w:p>
          <w:p w:rsidR="00496FE5" w:rsidRDefault="00496FE5" w:rsidP="0045334F">
            <w:r>
              <w:t xml:space="preserve">The bits aren't </w:t>
            </w:r>
            <w:proofErr w:type="gramStart"/>
            <w:r>
              <w:t>reversed,</w:t>
            </w:r>
            <w:proofErr w:type="gramEnd"/>
            <w:r>
              <w:t xml:space="preserve"> rather, the extraction of the bits is done in reversed manner.</w:t>
            </w:r>
          </w:p>
        </w:tc>
        <w:tc>
          <w:tcPr>
            <w:tcW w:w="1170" w:type="dxa"/>
          </w:tcPr>
          <w:p w:rsidR="00ED2F34" w:rsidRDefault="0045334F" w:rsidP="00281DB3">
            <w:r>
              <w:t>0xE2</w:t>
            </w:r>
          </w:p>
        </w:tc>
        <w:tc>
          <w:tcPr>
            <w:tcW w:w="1485" w:type="dxa"/>
          </w:tcPr>
          <w:p w:rsidR="00ED2F34" w:rsidRDefault="0045334F" w:rsidP="00281DB3">
            <w:r>
              <w:t>0xE2</w:t>
            </w:r>
          </w:p>
        </w:tc>
      </w:tr>
    </w:tbl>
    <w:p w:rsidR="003F387D" w:rsidRDefault="00CB5829" w:rsidP="00281DB3">
      <w:r>
        <w:t xml:space="preserve">The distinction of these two models can also be </w:t>
      </w:r>
      <w:proofErr w:type="spellStart"/>
      <w:r>
        <w:t>highlighed</w:t>
      </w:r>
      <w:proofErr w:type="spellEnd"/>
      <w:r>
        <w:t xml:space="preserve"> by considering fields occupying less than 1 full byte. </w:t>
      </w:r>
    </w:p>
    <w:p w:rsidR="00CB5829" w:rsidRDefault="00CB5829" w:rsidP="00281DB3">
      <w:r>
        <w:t xml:space="preserve">In the Wire model, a 5-bit field that is LSB </w:t>
      </w:r>
      <w:proofErr w:type="gramStart"/>
      <w:r>
        <w:t>first,</w:t>
      </w:r>
      <w:proofErr w:type="gramEnd"/>
      <w:r>
        <w:t xml:space="preserve"> can be followed immediately by a 2-bit field that is MSB first. Both occupy bits within the same byte. The positions of the bits are independent of the bit order of the field.</w:t>
      </w:r>
    </w:p>
    <w:p w:rsidR="00CB5829" w:rsidRDefault="00CB5829" w:rsidP="00281DB3">
      <w:r>
        <w:t>Consider the byte 0xE2. In the wire model:</w:t>
      </w:r>
    </w:p>
    <w:p w:rsidR="00CB5829" w:rsidRDefault="00CB5829" w:rsidP="00CB5829">
      <w:pPr>
        <w:pStyle w:val="Codeblock0"/>
      </w:pPr>
      <w:r>
        <w:t>11100010</w:t>
      </w:r>
    </w:p>
    <w:p w:rsidR="00CB5829" w:rsidRDefault="00CB5829" w:rsidP="00CB5829">
      <w:r>
        <w:t>The first 5 bits are 11100 in positional order, but LSB first means they must be reversed and the value is 0b00111 or 7.</w:t>
      </w:r>
    </w:p>
    <w:p w:rsidR="00CB5829" w:rsidRDefault="00CB5829" w:rsidP="00CB5829">
      <w:r>
        <w:t xml:space="preserve">The next 2 bits (positions 6 and 7) are </w:t>
      </w:r>
      <w:commentRangeStart w:id="108"/>
      <w:commentRangeStart w:id="109"/>
      <w:r>
        <w:t>01</w:t>
      </w:r>
      <w:commentRangeEnd w:id="108"/>
      <w:r w:rsidR="00457A25">
        <w:rPr>
          <w:rStyle w:val="CommentReference"/>
        </w:rPr>
        <w:commentReference w:id="108"/>
      </w:r>
      <w:commentRangeEnd w:id="109"/>
      <w:r w:rsidR="000E7712">
        <w:rPr>
          <w:rStyle w:val="CommentReference"/>
        </w:rPr>
        <w:commentReference w:id="109"/>
      </w:r>
      <w:r>
        <w:t xml:space="preserve">, but MSB first means they need not be reversed so the value is 0b01 or 1. </w:t>
      </w:r>
    </w:p>
    <w:p w:rsidR="00702787" w:rsidRDefault="00702787" w:rsidP="00CB5829">
      <w:r>
        <w:t xml:space="preserve">In summary, in the wire model the bit order is a property of each individual field. The bit positions are absolute, and each field is defined in terms of its bit positions. Only the </w:t>
      </w:r>
      <w:proofErr w:type="gramStart"/>
      <w:r>
        <w:t>interpretation of the contents of the field vary</w:t>
      </w:r>
      <w:proofErr w:type="gramEnd"/>
      <w:r>
        <w:t xml:space="preserve"> with the bit order.</w:t>
      </w:r>
    </w:p>
    <w:p w:rsidR="009470E9" w:rsidRDefault="00CB5829" w:rsidP="00CB5829">
      <w:r>
        <w:t>Contrast this with the number model.</w:t>
      </w:r>
      <w:r w:rsidR="009470E9">
        <w:t xml:space="preserve"> In the number model, it makes no sense to describe two fields with different bit order if they occupy the same byte. To illustrate why this makes no sense, consider again our single byte 0xE2.</w:t>
      </w:r>
    </w:p>
    <w:p w:rsidR="00CB5829" w:rsidRDefault="009470E9" w:rsidP="00CB5829">
      <w:r>
        <w:t>The first field occupies the first 5 bits LSB first. These bits and their positions are shaded below, where the bits are given positions based on LSB first interpretation:</w:t>
      </w:r>
    </w:p>
    <w:tbl>
      <w:tblPr>
        <w:tblStyle w:val="TableGrid"/>
        <w:tblW w:w="0" w:type="auto"/>
        <w:tblLook w:val="04A0" w:firstRow="1" w:lastRow="0" w:firstColumn="1" w:lastColumn="0" w:noHBand="0" w:noVBand="1"/>
      </w:tblPr>
      <w:tblGrid>
        <w:gridCol w:w="1317"/>
        <w:gridCol w:w="400"/>
        <w:gridCol w:w="400"/>
        <w:gridCol w:w="400"/>
        <w:gridCol w:w="400"/>
        <w:gridCol w:w="400"/>
        <w:gridCol w:w="400"/>
        <w:gridCol w:w="400"/>
        <w:gridCol w:w="400"/>
      </w:tblGrid>
      <w:tr w:rsidR="009470E9" w:rsidTr="007749D8">
        <w:tc>
          <w:tcPr>
            <w:tcW w:w="0" w:type="auto"/>
          </w:tcPr>
          <w:p w:rsidR="009470E9" w:rsidRDefault="009470E9" w:rsidP="007749D8">
            <w:r>
              <w:t>logical value</w:t>
            </w:r>
          </w:p>
        </w:tc>
        <w:tc>
          <w:tcPr>
            <w:tcW w:w="0" w:type="auto"/>
            <w:gridSpan w:val="8"/>
          </w:tcPr>
          <w:p w:rsidR="009470E9" w:rsidRDefault="009470E9" w:rsidP="007749D8">
            <w:pPr>
              <w:jc w:val="center"/>
            </w:pPr>
            <w:r>
              <w:t>0xE2</w:t>
            </w:r>
          </w:p>
        </w:tc>
      </w:tr>
      <w:tr w:rsidR="009470E9" w:rsidTr="007749D8">
        <w:tc>
          <w:tcPr>
            <w:tcW w:w="0" w:type="auto"/>
          </w:tcPr>
          <w:p w:rsidR="009470E9" w:rsidRDefault="009470E9" w:rsidP="007749D8">
            <w:r>
              <w:t xml:space="preserve">place value </w:t>
            </w:r>
          </w:p>
        </w:tc>
        <w:tc>
          <w:tcPr>
            <w:tcW w:w="0" w:type="auto"/>
          </w:tcPr>
          <w:p w:rsidR="009470E9" w:rsidRDefault="009470E9" w:rsidP="007749D8">
            <w:r>
              <w:t>2</w:t>
            </w:r>
            <w:r w:rsidRPr="007211A3">
              <w:rPr>
                <w:vertAlign w:val="superscript"/>
              </w:rPr>
              <w:t>7</w:t>
            </w:r>
          </w:p>
        </w:tc>
        <w:tc>
          <w:tcPr>
            <w:tcW w:w="0" w:type="auto"/>
          </w:tcPr>
          <w:p w:rsidR="009470E9" w:rsidRDefault="009470E9" w:rsidP="007749D8">
            <w:r>
              <w:t>2</w:t>
            </w:r>
            <w:r w:rsidRPr="007211A3">
              <w:rPr>
                <w:vertAlign w:val="superscript"/>
              </w:rPr>
              <w:t>6</w:t>
            </w:r>
          </w:p>
        </w:tc>
        <w:tc>
          <w:tcPr>
            <w:tcW w:w="0" w:type="auto"/>
          </w:tcPr>
          <w:p w:rsidR="009470E9" w:rsidRDefault="009470E9" w:rsidP="007749D8">
            <w:r>
              <w:t>2</w:t>
            </w:r>
            <w:r w:rsidRPr="007211A3">
              <w:rPr>
                <w:vertAlign w:val="superscript"/>
              </w:rPr>
              <w:t>5</w:t>
            </w:r>
          </w:p>
        </w:tc>
        <w:tc>
          <w:tcPr>
            <w:tcW w:w="0" w:type="auto"/>
          </w:tcPr>
          <w:p w:rsidR="009470E9" w:rsidRDefault="009470E9" w:rsidP="007749D8">
            <w:r>
              <w:t>2</w:t>
            </w:r>
            <w:r w:rsidRPr="007211A3">
              <w:rPr>
                <w:vertAlign w:val="superscript"/>
              </w:rPr>
              <w:t>4</w:t>
            </w:r>
          </w:p>
        </w:tc>
        <w:tc>
          <w:tcPr>
            <w:tcW w:w="0" w:type="auto"/>
          </w:tcPr>
          <w:p w:rsidR="009470E9" w:rsidRDefault="009470E9" w:rsidP="007749D8">
            <w:r>
              <w:t>2</w:t>
            </w:r>
            <w:r w:rsidRPr="007211A3">
              <w:rPr>
                <w:vertAlign w:val="superscript"/>
              </w:rPr>
              <w:t>3</w:t>
            </w:r>
          </w:p>
        </w:tc>
        <w:tc>
          <w:tcPr>
            <w:tcW w:w="0" w:type="auto"/>
          </w:tcPr>
          <w:p w:rsidR="009470E9" w:rsidRDefault="009470E9" w:rsidP="007749D8">
            <w:r>
              <w:t>2</w:t>
            </w:r>
            <w:r w:rsidRPr="007211A3">
              <w:rPr>
                <w:vertAlign w:val="superscript"/>
              </w:rPr>
              <w:t>2</w:t>
            </w:r>
          </w:p>
        </w:tc>
        <w:tc>
          <w:tcPr>
            <w:tcW w:w="0" w:type="auto"/>
          </w:tcPr>
          <w:p w:rsidR="009470E9" w:rsidRDefault="009470E9" w:rsidP="007749D8">
            <w:r>
              <w:t>2</w:t>
            </w:r>
            <w:r w:rsidRPr="007211A3">
              <w:rPr>
                <w:vertAlign w:val="superscript"/>
              </w:rPr>
              <w:t>1</w:t>
            </w:r>
          </w:p>
        </w:tc>
        <w:tc>
          <w:tcPr>
            <w:tcW w:w="0" w:type="auto"/>
          </w:tcPr>
          <w:p w:rsidR="009470E9" w:rsidRDefault="009470E9" w:rsidP="007749D8">
            <w:r>
              <w:t>2</w:t>
            </w:r>
            <w:r w:rsidRPr="007211A3">
              <w:rPr>
                <w:vertAlign w:val="superscript"/>
              </w:rPr>
              <w:t>0</w:t>
            </w:r>
          </w:p>
        </w:tc>
      </w:tr>
      <w:tr w:rsidR="009470E9" w:rsidTr="009470E9">
        <w:tc>
          <w:tcPr>
            <w:tcW w:w="0" w:type="auto"/>
          </w:tcPr>
          <w:p w:rsidR="009470E9" w:rsidRDefault="009470E9" w:rsidP="007749D8">
            <w:r>
              <w:t>bit value</w:t>
            </w:r>
          </w:p>
        </w:tc>
        <w:tc>
          <w:tcPr>
            <w:tcW w:w="0" w:type="auto"/>
          </w:tcPr>
          <w:p w:rsidR="009470E9" w:rsidRDefault="009470E9" w:rsidP="007749D8">
            <w:r>
              <w:t>1</w:t>
            </w:r>
          </w:p>
        </w:tc>
        <w:tc>
          <w:tcPr>
            <w:tcW w:w="0" w:type="auto"/>
          </w:tcPr>
          <w:p w:rsidR="009470E9" w:rsidRDefault="009470E9" w:rsidP="007749D8">
            <w:r>
              <w:t>1</w:t>
            </w:r>
          </w:p>
        </w:tc>
        <w:tc>
          <w:tcPr>
            <w:tcW w:w="0" w:type="auto"/>
            <w:shd w:val="clear" w:color="auto" w:fill="auto"/>
          </w:tcPr>
          <w:p w:rsidR="009470E9" w:rsidRPr="009470E9" w:rsidRDefault="009470E9" w:rsidP="007749D8">
            <w:r w:rsidRPr="009470E9">
              <w:t>1</w:t>
            </w:r>
          </w:p>
        </w:tc>
        <w:tc>
          <w:tcPr>
            <w:tcW w:w="0" w:type="auto"/>
            <w:shd w:val="clear" w:color="auto" w:fill="C6D9F1" w:themeFill="text2" w:themeFillTint="33"/>
          </w:tcPr>
          <w:p w:rsidR="009470E9" w:rsidRPr="009470E9" w:rsidRDefault="009470E9" w:rsidP="007749D8">
            <w:r w:rsidRPr="009470E9">
              <w:t>0</w:t>
            </w:r>
          </w:p>
        </w:tc>
        <w:tc>
          <w:tcPr>
            <w:tcW w:w="0" w:type="auto"/>
            <w:shd w:val="clear" w:color="auto" w:fill="C6D9F1" w:themeFill="text2" w:themeFillTint="33"/>
          </w:tcPr>
          <w:p w:rsidR="009470E9" w:rsidRPr="009470E9" w:rsidRDefault="009470E9" w:rsidP="007749D8">
            <w:r w:rsidRPr="009470E9">
              <w:t>0</w:t>
            </w:r>
          </w:p>
        </w:tc>
        <w:tc>
          <w:tcPr>
            <w:tcW w:w="0" w:type="auto"/>
            <w:shd w:val="clear" w:color="auto" w:fill="C6D9F1" w:themeFill="text2" w:themeFillTint="33"/>
          </w:tcPr>
          <w:p w:rsidR="009470E9" w:rsidRPr="009470E9" w:rsidRDefault="009470E9" w:rsidP="007749D8">
            <w:r w:rsidRPr="009470E9">
              <w:t>0</w:t>
            </w:r>
          </w:p>
        </w:tc>
        <w:tc>
          <w:tcPr>
            <w:tcW w:w="0" w:type="auto"/>
            <w:shd w:val="clear" w:color="auto" w:fill="C6D9F1" w:themeFill="text2" w:themeFillTint="33"/>
          </w:tcPr>
          <w:p w:rsidR="009470E9" w:rsidRDefault="009470E9" w:rsidP="007749D8">
            <w:r>
              <w:t>1</w:t>
            </w:r>
          </w:p>
        </w:tc>
        <w:tc>
          <w:tcPr>
            <w:tcW w:w="0" w:type="auto"/>
            <w:shd w:val="clear" w:color="auto" w:fill="C6D9F1" w:themeFill="text2" w:themeFillTint="33"/>
          </w:tcPr>
          <w:p w:rsidR="009470E9" w:rsidRDefault="009470E9" w:rsidP="007749D8">
            <w:r>
              <w:t>0</w:t>
            </w:r>
          </w:p>
        </w:tc>
      </w:tr>
      <w:tr w:rsidR="009470E9" w:rsidTr="009470E9">
        <w:tc>
          <w:tcPr>
            <w:tcW w:w="0" w:type="auto"/>
          </w:tcPr>
          <w:p w:rsidR="009470E9" w:rsidRDefault="009470E9" w:rsidP="007749D8">
            <w:r>
              <w:t>bit position</w:t>
            </w:r>
          </w:p>
        </w:tc>
        <w:tc>
          <w:tcPr>
            <w:tcW w:w="0" w:type="auto"/>
          </w:tcPr>
          <w:p w:rsidR="009470E9" w:rsidRDefault="009470E9" w:rsidP="007749D8">
            <w:r>
              <w:t>8</w:t>
            </w:r>
          </w:p>
        </w:tc>
        <w:tc>
          <w:tcPr>
            <w:tcW w:w="0" w:type="auto"/>
          </w:tcPr>
          <w:p w:rsidR="009470E9" w:rsidRDefault="009470E9" w:rsidP="007749D8">
            <w:r>
              <w:t>7</w:t>
            </w:r>
          </w:p>
        </w:tc>
        <w:tc>
          <w:tcPr>
            <w:tcW w:w="0" w:type="auto"/>
            <w:shd w:val="clear" w:color="auto" w:fill="auto"/>
          </w:tcPr>
          <w:p w:rsidR="009470E9" w:rsidRPr="009470E9" w:rsidRDefault="009470E9" w:rsidP="007749D8">
            <w:r w:rsidRPr="009470E9">
              <w:t>6</w:t>
            </w:r>
          </w:p>
        </w:tc>
        <w:tc>
          <w:tcPr>
            <w:tcW w:w="0" w:type="auto"/>
            <w:shd w:val="clear" w:color="auto" w:fill="C6D9F1" w:themeFill="text2" w:themeFillTint="33"/>
          </w:tcPr>
          <w:p w:rsidR="009470E9" w:rsidRPr="009470E9" w:rsidRDefault="009470E9" w:rsidP="007749D8">
            <w:r w:rsidRPr="009470E9">
              <w:t>5</w:t>
            </w:r>
          </w:p>
        </w:tc>
        <w:tc>
          <w:tcPr>
            <w:tcW w:w="0" w:type="auto"/>
            <w:shd w:val="clear" w:color="auto" w:fill="C6D9F1" w:themeFill="text2" w:themeFillTint="33"/>
          </w:tcPr>
          <w:p w:rsidR="009470E9" w:rsidRPr="009470E9" w:rsidRDefault="009470E9" w:rsidP="007749D8">
            <w:r w:rsidRPr="009470E9">
              <w:t>4</w:t>
            </w:r>
          </w:p>
        </w:tc>
        <w:tc>
          <w:tcPr>
            <w:tcW w:w="0" w:type="auto"/>
            <w:shd w:val="clear" w:color="auto" w:fill="C6D9F1" w:themeFill="text2" w:themeFillTint="33"/>
          </w:tcPr>
          <w:p w:rsidR="009470E9" w:rsidRPr="009470E9" w:rsidRDefault="009470E9" w:rsidP="007749D8">
            <w:r w:rsidRPr="009470E9">
              <w:t>3</w:t>
            </w:r>
          </w:p>
        </w:tc>
        <w:tc>
          <w:tcPr>
            <w:tcW w:w="0" w:type="auto"/>
            <w:shd w:val="clear" w:color="auto" w:fill="C6D9F1" w:themeFill="text2" w:themeFillTint="33"/>
          </w:tcPr>
          <w:p w:rsidR="009470E9" w:rsidRDefault="009470E9" w:rsidP="007749D8">
            <w:r>
              <w:t>2</w:t>
            </w:r>
          </w:p>
        </w:tc>
        <w:tc>
          <w:tcPr>
            <w:tcW w:w="0" w:type="auto"/>
            <w:shd w:val="clear" w:color="auto" w:fill="C6D9F1" w:themeFill="text2" w:themeFillTint="33"/>
          </w:tcPr>
          <w:p w:rsidR="009470E9" w:rsidRDefault="009470E9" w:rsidP="007749D8">
            <w:r>
              <w:t>1</w:t>
            </w:r>
          </w:p>
        </w:tc>
      </w:tr>
      <w:tr w:rsidR="009470E9" w:rsidTr="007749D8">
        <w:tc>
          <w:tcPr>
            <w:tcW w:w="0" w:type="auto"/>
          </w:tcPr>
          <w:p w:rsidR="009470E9" w:rsidRDefault="009470E9" w:rsidP="007749D8">
            <w:r>
              <w:t>bit order</w:t>
            </w:r>
          </w:p>
        </w:tc>
        <w:tc>
          <w:tcPr>
            <w:tcW w:w="0" w:type="auto"/>
            <w:gridSpan w:val="8"/>
          </w:tcPr>
          <w:p w:rsidR="009470E9" w:rsidRDefault="009470E9" w:rsidP="007749D8">
            <w:pPr>
              <w:jc w:val="center"/>
            </w:pPr>
            <w:r>
              <w:t>LSB first</w:t>
            </w:r>
          </w:p>
        </w:tc>
      </w:tr>
    </w:tbl>
    <w:p w:rsidR="00CB5829" w:rsidRDefault="009470E9" w:rsidP="00CB5829">
      <w:r>
        <w:t>The second field is</w:t>
      </w:r>
      <w:r w:rsidR="00702787">
        <w:t xml:space="preserve"> supposed to also be</w:t>
      </w:r>
      <w:r>
        <w:t xml:space="preserve"> within this same byte, and occupies the next two bits (bits 6 and 7), but MSB first.  With the bit positions interpreted as MSB-first order, these bits are shaded below:</w:t>
      </w:r>
    </w:p>
    <w:tbl>
      <w:tblPr>
        <w:tblStyle w:val="TableGrid"/>
        <w:tblW w:w="0" w:type="auto"/>
        <w:tblLook w:val="04A0" w:firstRow="1" w:lastRow="0" w:firstColumn="1" w:lastColumn="0" w:noHBand="0" w:noVBand="1"/>
      </w:tblPr>
      <w:tblGrid>
        <w:gridCol w:w="1317"/>
        <w:gridCol w:w="400"/>
        <w:gridCol w:w="400"/>
        <w:gridCol w:w="400"/>
        <w:gridCol w:w="400"/>
        <w:gridCol w:w="400"/>
        <w:gridCol w:w="400"/>
        <w:gridCol w:w="400"/>
        <w:gridCol w:w="400"/>
      </w:tblGrid>
      <w:tr w:rsidR="009470E9" w:rsidTr="007749D8">
        <w:tc>
          <w:tcPr>
            <w:tcW w:w="0" w:type="auto"/>
          </w:tcPr>
          <w:p w:rsidR="009470E9" w:rsidRDefault="009470E9" w:rsidP="007749D8">
            <w:r>
              <w:lastRenderedPageBreak/>
              <w:t>logical value</w:t>
            </w:r>
          </w:p>
        </w:tc>
        <w:tc>
          <w:tcPr>
            <w:tcW w:w="0" w:type="auto"/>
            <w:gridSpan w:val="8"/>
          </w:tcPr>
          <w:p w:rsidR="009470E9" w:rsidRDefault="009470E9" w:rsidP="007749D8">
            <w:pPr>
              <w:jc w:val="center"/>
            </w:pPr>
            <w:r>
              <w:t>0xE2</w:t>
            </w:r>
          </w:p>
        </w:tc>
      </w:tr>
      <w:tr w:rsidR="009470E9" w:rsidTr="007749D8">
        <w:tc>
          <w:tcPr>
            <w:tcW w:w="0" w:type="auto"/>
          </w:tcPr>
          <w:p w:rsidR="009470E9" w:rsidRDefault="009470E9" w:rsidP="007749D8">
            <w:r>
              <w:t xml:space="preserve">place value </w:t>
            </w:r>
          </w:p>
        </w:tc>
        <w:tc>
          <w:tcPr>
            <w:tcW w:w="0" w:type="auto"/>
          </w:tcPr>
          <w:p w:rsidR="009470E9" w:rsidRDefault="009470E9" w:rsidP="007749D8">
            <w:r>
              <w:t>2</w:t>
            </w:r>
            <w:r w:rsidRPr="007211A3">
              <w:rPr>
                <w:vertAlign w:val="superscript"/>
              </w:rPr>
              <w:t>7</w:t>
            </w:r>
          </w:p>
        </w:tc>
        <w:tc>
          <w:tcPr>
            <w:tcW w:w="0" w:type="auto"/>
          </w:tcPr>
          <w:p w:rsidR="009470E9" w:rsidRDefault="009470E9" w:rsidP="007749D8">
            <w:r>
              <w:t>2</w:t>
            </w:r>
            <w:r w:rsidRPr="007211A3">
              <w:rPr>
                <w:vertAlign w:val="superscript"/>
              </w:rPr>
              <w:t>6</w:t>
            </w:r>
          </w:p>
        </w:tc>
        <w:tc>
          <w:tcPr>
            <w:tcW w:w="0" w:type="auto"/>
          </w:tcPr>
          <w:p w:rsidR="009470E9" w:rsidRDefault="009470E9" w:rsidP="007749D8">
            <w:r>
              <w:t>2</w:t>
            </w:r>
            <w:r w:rsidRPr="007211A3">
              <w:rPr>
                <w:vertAlign w:val="superscript"/>
              </w:rPr>
              <w:t>5</w:t>
            </w:r>
          </w:p>
        </w:tc>
        <w:tc>
          <w:tcPr>
            <w:tcW w:w="0" w:type="auto"/>
          </w:tcPr>
          <w:p w:rsidR="009470E9" w:rsidRDefault="009470E9" w:rsidP="007749D8">
            <w:r>
              <w:t>2</w:t>
            </w:r>
            <w:r w:rsidRPr="007211A3">
              <w:rPr>
                <w:vertAlign w:val="superscript"/>
              </w:rPr>
              <w:t>4</w:t>
            </w:r>
          </w:p>
        </w:tc>
        <w:tc>
          <w:tcPr>
            <w:tcW w:w="0" w:type="auto"/>
          </w:tcPr>
          <w:p w:rsidR="009470E9" w:rsidRDefault="009470E9" w:rsidP="007749D8">
            <w:r>
              <w:t>2</w:t>
            </w:r>
            <w:r w:rsidRPr="007211A3">
              <w:rPr>
                <w:vertAlign w:val="superscript"/>
              </w:rPr>
              <w:t>3</w:t>
            </w:r>
          </w:p>
        </w:tc>
        <w:tc>
          <w:tcPr>
            <w:tcW w:w="0" w:type="auto"/>
          </w:tcPr>
          <w:p w:rsidR="009470E9" w:rsidRDefault="009470E9" w:rsidP="007749D8">
            <w:r>
              <w:t>2</w:t>
            </w:r>
            <w:r w:rsidRPr="007211A3">
              <w:rPr>
                <w:vertAlign w:val="superscript"/>
              </w:rPr>
              <w:t>2</w:t>
            </w:r>
          </w:p>
        </w:tc>
        <w:tc>
          <w:tcPr>
            <w:tcW w:w="0" w:type="auto"/>
          </w:tcPr>
          <w:p w:rsidR="009470E9" w:rsidRDefault="009470E9" w:rsidP="007749D8">
            <w:r>
              <w:t>2</w:t>
            </w:r>
            <w:r w:rsidRPr="007211A3">
              <w:rPr>
                <w:vertAlign w:val="superscript"/>
              </w:rPr>
              <w:t>1</w:t>
            </w:r>
          </w:p>
        </w:tc>
        <w:tc>
          <w:tcPr>
            <w:tcW w:w="0" w:type="auto"/>
          </w:tcPr>
          <w:p w:rsidR="009470E9" w:rsidRDefault="009470E9" w:rsidP="007749D8">
            <w:r>
              <w:t>2</w:t>
            </w:r>
            <w:r w:rsidRPr="007211A3">
              <w:rPr>
                <w:vertAlign w:val="superscript"/>
              </w:rPr>
              <w:t>0</w:t>
            </w:r>
          </w:p>
        </w:tc>
      </w:tr>
      <w:tr w:rsidR="009470E9" w:rsidTr="009470E9">
        <w:tc>
          <w:tcPr>
            <w:tcW w:w="0" w:type="auto"/>
          </w:tcPr>
          <w:p w:rsidR="009470E9" w:rsidRDefault="009470E9" w:rsidP="007749D8">
            <w:r>
              <w:t>bit value</w:t>
            </w:r>
          </w:p>
        </w:tc>
        <w:tc>
          <w:tcPr>
            <w:tcW w:w="0" w:type="auto"/>
          </w:tcPr>
          <w:p w:rsidR="009470E9" w:rsidRDefault="009470E9" w:rsidP="007749D8">
            <w:r>
              <w:t>1</w:t>
            </w:r>
          </w:p>
        </w:tc>
        <w:tc>
          <w:tcPr>
            <w:tcW w:w="0" w:type="auto"/>
          </w:tcPr>
          <w:p w:rsidR="009470E9" w:rsidRDefault="009470E9" w:rsidP="007749D8">
            <w:r>
              <w:t>1</w:t>
            </w:r>
          </w:p>
        </w:tc>
        <w:tc>
          <w:tcPr>
            <w:tcW w:w="0" w:type="auto"/>
            <w:shd w:val="clear" w:color="auto" w:fill="auto"/>
          </w:tcPr>
          <w:p w:rsidR="009470E9" w:rsidRPr="009470E9" w:rsidRDefault="009470E9" w:rsidP="007749D8">
            <w:r w:rsidRPr="009470E9">
              <w:t>1</w:t>
            </w:r>
          </w:p>
        </w:tc>
        <w:tc>
          <w:tcPr>
            <w:tcW w:w="0" w:type="auto"/>
            <w:shd w:val="clear" w:color="auto" w:fill="auto"/>
          </w:tcPr>
          <w:p w:rsidR="009470E9" w:rsidRPr="009470E9" w:rsidRDefault="009470E9" w:rsidP="007749D8">
            <w:r w:rsidRPr="009470E9">
              <w:t>0</w:t>
            </w:r>
          </w:p>
        </w:tc>
        <w:tc>
          <w:tcPr>
            <w:tcW w:w="0" w:type="auto"/>
            <w:shd w:val="clear" w:color="auto" w:fill="auto"/>
          </w:tcPr>
          <w:p w:rsidR="009470E9" w:rsidRPr="009470E9" w:rsidRDefault="009470E9" w:rsidP="007749D8">
            <w:r w:rsidRPr="009470E9">
              <w:t>0</w:t>
            </w:r>
          </w:p>
        </w:tc>
        <w:tc>
          <w:tcPr>
            <w:tcW w:w="0" w:type="auto"/>
            <w:shd w:val="clear" w:color="auto" w:fill="DDD9C3" w:themeFill="background2" w:themeFillShade="E6"/>
          </w:tcPr>
          <w:p w:rsidR="009470E9" w:rsidRPr="009470E9" w:rsidRDefault="009470E9" w:rsidP="007749D8">
            <w:r w:rsidRPr="009470E9">
              <w:t>0</w:t>
            </w:r>
          </w:p>
        </w:tc>
        <w:tc>
          <w:tcPr>
            <w:tcW w:w="0" w:type="auto"/>
            <w:shd w:val="clear" w:color="auto" w:fill="DDD9C3" w:themeFill="background2" w:themeFillShade="E6"/>
          </w:tcPr>
          <w:p w:rsidR="009470E9" w:rsidRDefault="009470E9" w:rsidP="007749D8">
            <w:r>
              <w:t>1</w:t>
            </w:r>
          </w:p>
        </w:tc>
        <w:tc>
          <w:tcPr>
            <w:tcW w:w="0" w:type="auto"/>
            <w:shd w:val="clear" w:color="auto" w:fill="auto"/>
          </w:tcPr>
          <w:p w:rsidR="009470E9" w:rsidRDefault="009470E9" w:rsidP="007749D8">
            <w:r>
              <w:t>0</w:t>
            </w:r>
          </w:p>
        </w:tc>
      </w:tr>
      <w:tr w:rsidR="009470E9" w:rsidTr="009470E9">
        <w:tc>
          <w:tcPr>
            <w:tcW w:w="0" w:type="auto"/>
          </w:tcPr>
          <w:p w:rsidR="009470E9" w:rsidRDefault="009470E9" w:rsidP="007749D8">
            <w:r>
              <w:t>bit position</w:t>
            </w:r>
          </w:p>
        </w:tc>
        <w:tc>
          <w:tcPr>
            <w:tcW w:w="0" w:type="auto"/>
          </w:tcPr>
          <w:p w:rsidR="009470E9" w:rsidRDefault="009470E9" w:rsidP="007749D8">
            <w:r>
              <w:t>1</w:t>
            </w:r>
          </w:p>
        </w:tc>
        <w:tc>
          <w:tcPr>
            <w:tcW w:w="0" w:type="auto"/>
          </w:tcPr>
          <w:p w:rsidR="009470E9" w:rsidRDefault="009470E9" w:rsidP="007749D8">
            <w:r>
              <w:t>2</w:t>
            </w:r>
          </w:p>
        </w:tc>
        <w:tc>
          <w:tcPr>
            <w:tcW w:w="0" w:type="auto"/>
            <w:shd w:val="clear" w:color="auto" w:fill="auto"/>
          </w:tcPr>
          <w:p w:rsidR="009470E9" w:rsidRPr="009470E9" w:rsidRDefault="009470E9" w:rsidP="007749D8">
            <w:r>
              <w:t>3</w:t>
            </w:r>
          </w:p>
        </w:tc>
        <w:tc>
          <w:tcPr>
            <w:tcW w:w="0" w:type="auto"/>
            <w:shd w:val="clear" w:color="auto" w:fill="auto"/>
          </w:tcPr>
          <w:p w:rsidR="009470E9" w:rsidRPr="009470E9" w:rsidRDefault="009470E9" w:rsidP="007749D8">
            <w:r>
              <w:t>4</w:t>
            </w:r>
          </w:p>
        </w:tc>
        <w:tc>
          <w:tcPr>
            <w:tcW w:w="0" w:type="auto"/>
            <w:shd w:val="clear" w:color="auto" w:fill="auto"/>
          </w:tcPr>
          <w:p w:rsidR="009470E9" w:rsidRPr="009470E9" w:rsidRDefault="009470E9" w:rsidP="007749D8">
            <w:r>
              <w:t>5</w:t>
            </w:r>
          </w:p>
        </w:tc>
        <w:tc>
          <w:tcPr>
            <w:tcW w:w="0" w:type="auto"/>
            <w:shd w:val="clear" w:color="auto" w:fill="DDD9C3" w:themeFill="background2" w:themeFillShade="E6"/>
          </w:tcPr>
          <w:p w:rsidR="009470E9" w:rsidRPr="009470E9" w:rsidRDefault="009470E9" w:rsidP="007749D8">
            <w:r>
              <w:t>6</w:t>
            </w:r>
          </w:p>
        </w:tc>
        <w:tc>
          <w:tcPr>
            <w:tcW w:w="0" w:type="auto"/>
            <w:shd w:val="clear" w:color="auto" w:fill="DDD9C3" w:themeFill="background2" w:themeFillShade="E6"/>
          </w:tcPr>
          <w:p w:rsidR="009470E9" w:rsidRDefault="009470E9" w:rsidP="007749D8">
            <w:r>
              <w:t>7</w:t>
            </w:r>
          </w:p>
        </w:tc>
        <w:tc>
          <w:tcPr>
            <w:tcW w:w="0" w:type="auto"/>
            <w:shd w:val="clear" w:color="auto" w:fill="auto"/>
          </w:tcPr>
          <w:p w:rsidR="009470E9" w:rsidRDefault="009470E9" w:rsidP="007749D8">
            <w:r>
              <w:t>8</w:t>
            </w:r>
          </w:p>
        </w:tc>
      </w:tr>
      <w:tr w:rsidR="009470E9" w:rsidTr="007749D8">
        <w:tc>
          <w:tcPr>
            <w:tcW w:w="0" w:type="auto"/>
          </w:tcPr>
          <w:p w:rsidR="009470E9" w:rsidRDefault="009470E9" w:rsidP="007749D8">
            <w:r>
              <w:t>bit order</w:t>
            </w:r>
          </w:p>
        </w:tc>
        <w:tc>
          <w:tcPr>
            <w:tcW w:w="0" w:type="auto"/>
            <w:gridSpan w:val="8"/>
          </w:tcPr>
          <w:p w:rsidR="009470E9" w:rsidRDefault="009470E9" w:rsidP="007749D8">
            <w:pPr>
              <w:jc w:val="center"/>
            </w:pPr>
            <w:r>
              <w:t>MSB first</w:t>
            </w:r>
          </w:p>
        </w:tc>
      </w:tr>
    </w:tbl>
    <w:p w:rsidR="009470E9" w:rsidRDefault="009470E9" w:rsidP="00CB5829">
      <w:r>
        <w:t xml:space="preserve">Note however, that we have only 1 byte here, and the bits we are selecting for what are supposedly two distinct adjacent fields, are actually overlapping. </w:t>
      </w:r>
    </w:p>
    <w:p w:rsidR="00702787" w:rsidRDefault="00702787" w:rsidP="00CB5829">
      <w:r>
        <w:t>In the number model, the bit order is effectively a property not of an individual field, but of a byte in the data that contains the representation of that field. Each byte of data can only be interpreted one way. Adjacent fields cannot have different bit order unless they appear in different bytes. That is,</w:t>
      </w:r>
      <w:r w:rsidR="000C1F31">
        <w:t xml:space="preserve"> in the number model,</w:t>
      </w:r>
      <w:r>
        <w:t xml:space="preserve"> the bit order can only change on a byte boundary. </w:t>
      </w:r>
    </w:p>
    <w:p w:rsidR="00167B65" w:rsidRDefault="00167B65" w:rsidP="009D0DD6">
      <w:pPr>
        <w:pStyle w:val="Heading1"/>
      </w:pPr>
      <w:bookmarkStart w:id="110" w:name="_Toc393905638"/>
      <w:r>
        <w:lastRenderedPageBreak/>
        <w:t>MIL-STD-2045 Uses the Number Model</w:t>
      </w:r>
      <w:bookmarkEnd w:id="110"/>
    </w:p>
    <w:p w:rsidR="00167B65" w:rsidRDefault="00167B65" w:rsidP="00167B65">
      <w:pPr>
        <w:pStyle w:val="nobreak"/>
      </w:pPr>
      <w:r>
        <w:t xml:space="preserve">This standard, and many like it, use the number model. </w:t>
      </w:r>
      <w:r w:rsidR="00702787">
        <w:t xml:space="preserve">All data in this standard is interpreted as LSB first, </w:t>
      </w:r>
      <w:commentRangeStart w:id="111"/>
      <w:commentRangeStart w:id="112"/>
      <w:r w:rsidR="00702787">
        <w:t>but t</w:t>
      </w:r>
      <w:r>
        <w:t xml:space="preserve">he </w:t>
      </w:r>
      <w:r w:rsidR="000E7712">
        <w:t>bit</w:t>
      </w:r>
      <w:r>
        <w:t xml:space="preserve"> values found in the </w:t>
      </w:r>
      <w:r w:rsidR="000E7712">
        <w:t xml:space="preserve">bytes of the </w:t>
      </w:r>
      <w:r>
        <w:t>data stream are not reversed</w:t>
      </w:r>
      <w:commentRangeEnd w:id="111"/>
      <w:r w:rsidR="00253782">
        <w:rPr>
          <w:rStyle w:val="CommentReference"/>
        </w:rPr>
        <w:commentReference w:id="111"/>
      </w:r>
      <w:commentRangeEnd w:id="112"/>
      <w:r w:rsidR="000E7712">
        <w:t xml:space="preserve"> in their bit significance</w:t>
      </w:r>
      <w:r w:rsidR="000E7712">
        <w:rPr>
          <w:rStyle w:val="CommentReference"/>
        </w:rPr>
        <w:commentReference w:id="112"/>
      </w:r>
      <w:r>
        <w:t xml:space="preserve">. </w:t>
      </w:r>
    </w:p>
    <w:p w:rsidR="00167B65" w:rsidRDefault="00167B65" w:rsidP="00167B65">
      <w:r w:rsidRPr="00F80E82">
        <w:t xml:space="preserve">This </w:t>
      </w:r>
      <w:r>
        <w:t xml:space="preserve">table is </w:t>
      </w:r>
      <w:proofErr w:type="spellStart"/>
      <w:r>
        <w:t>exerpted</w:t>
      </w:r>
      <w:proofErr w:type="spellEnd"/>
      <w:r>
        <w:t xml:space="preserve"> from the</w:t>
      </w:r>
      <w:r w:rsidRPr="00F80E82">
        <w:t xml:space="preserve"> MIL-STD-2045 specifica</w:t>
      </w:r>
      <w:r>
        <w:t>tion to illustrate example data:</w:t>
      </w:r>
    </w:p>
    <w:p w:rsidR="00167B65" w:rsidRPr="00F80E82" w:rsidRDefault="00167B65" w:rsidP="00167B65">
      <w:pPr>
        <w:ind w:left="-432"/>
        <w:jc w:val="center"/>
        <w:rPr>
          <w:del w:id="113" w:author="Mike Beckerle" w:date="2014-07-17T17:03:00Z"/>
        </w:rPr>
      </w:pPr>
      <w:del w:id="114" w:author="Mike Beckerle" w:date="2014-07-17T17:03:00Z">
        <w:r>
          <w:rPr>
            <w:noProof/>
          </w:rPr>
          <w:drawing>
            <wp:inline distT="0" distB="0" distL="0" distR="0" wp14:anchorId="7F44734E" wp14:editId="0008663C">
              <wp:extent cx="58293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8542D.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9300" cy="2305050"/>
                      </a:xfrm>
                      <a:prstGeom prst="rect">
                        <a:avLst/>
                      </a:prstGeom>
                    </pic:spPr>
                  </pic:pic>
                </a:graphicData>
              </a:graphic>
            </wp:inline>
          </w:drawing>
        </w:r>
      </w:del>
    </w:p>
    <w:p w:rsidR="00167B65" w:rsidRPr="00F80E82" w:rsidRDefault="00167B65" w:rsidP="00167B65">
      <w:pPr>
        <w:ind w:left="-432"/>
        <w:jc w:val="center"/>
        <w:rPr>
          <w:ins w:id="115" w:author="Mike Beckerle" w:date="2014-07-17T17:03:00Z"/>
        </w:rPr>
      </w:pPr>
      <w:ins w:id="116" w:author="Mike Beckerle" w:date="2014-07-17T17:03:00Z">
        <w:r>
          <w:rPr>
            <w:noProof/>
          </w:rPr>
          <w:drawing>
            <wp:inline distT="0" distB="0" distL="0" distR="0" wp14:anchorId="64DE5C89" wp14:editId="4190D721">
              <wp:extent cx="58293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8542D.tmp"/>
                      <pic:cNvPicPr/>
                    </pic:nvPicPr>
                    <pic:blipFill>
                      <a:blip r:embed="rId13">
                        <a:extLst>
                          <a:ext uri="{28A0092B-C50C-407E-A947-70E740481C1C}">
                            <a14:useLocalDpi xmlns:a14="http://schemas.microsoft.com/office/drawing/2010/main" val="0"/>
                          </a:ext>
                        </a:extLst>
                      </a:blip>
                      <a:stretch>
                        <a:fillRect/>
                      </a:stretch>
                    </pic:blipFill>
                    <pic:spPr>
                      <a:xfrm>
                        <a:off x="0" y="0"/>
                        <a:ext cx="5829300" cy="2305050"/>
                      </a:xfrm>
                      <a:prstGeom prst="rect">
                        <a:avLst/>
                      </a:prstGeom>
                    </pic:spPr>
                  </pic:pic>
                </a:graphicData>
              </a:graphic>
            </wp:inline>
          </w:drawing>
        </w:r>
      </w:ins>
    </w:p>
    <w:p w:rsidR="00702787" w:rsidRDefault="00167B65" w:rsidP="00167B65">
      <w:pPr>
        <w:pStyle w:val="nobreak"/>
        <w:rPr>
          <w:del w:id="117" w:author="Mike Beckerle" w:date="2014-07-23T11:30:00Z"/>
        </w:rPr>
      </w:pPr>
      <w:r>
        <w:t>In the table above,</w:t>
      </w:r>
      <w:r w:rsidR="008545F2">
        <w:t xml:space="preserve"> the </w:t>
      </w:r>
      <w:ins w:id="118" w:author="Mike Beckerle" w:date="2014-07-23T11:30:00Z">
        <w:r w:rsidR="008545F2">
          <w:t xml:space="preserve">OCTET VALUE column shows the </w:t>
        </w:r>
      </w:ins>
      <w:r w:rsidR="008545F2">
        <w:t xml:space="preserve">first byte </w:t>
      </w:r>
      <w:del w:id="119" w:author="Mike Beckerle" w:date="2014-07-23T11:30:00Z">
        <w:r>
          <w:delText>(call</w:delText>
        </w:r>
        <w:r w:rsidR="00F95D56">
          <w:delText>ed</w:delText>
        </w:r>
        <w:r>
          <w:delText xml:space="preserve"> Octet</w:delText>
        </w:r>
        <w:r w:rsidR="00F95D56">
          <w:delText xml:space="preserve"> in the table</w:delText>
        </w:r>
        <w:r>
          <w:delText xml:space="preserve">) </w:delText>
        </w:r>
      </w:del>
      <w:r>
        <w:t>of the data stream contains value 0xE3</w:t>
      </w:r>
      <w:ins w:id="120" w:author="Mike Beckerle" w:date="2014-07-23T11:30:00Z">
        <w:r w:rsidR="00E659FA">
          <w:rPr>
            <w:rStyle w:val="FootnoteReference"/>
          </w:rPr>
          <w:footnoteReference w:id="2"/>
        </w:r>
      </w:ins>
      <w:r>
        <w:t xml:space="preserve"> or binary 0b11100011. </w:t>
      </w:r>
      <w:r w:rsidR="00702787">
        <w:t xml:space="preserve">This is the actual </w:t>
      </w:r>
      <w:r w:rsidR="00F95D56">
        <w:t xml:space="preserve">byte </w:t>
      </w:r>
      <w:r w:rsidR="00702787">
        <w:t>value as would be delive</w:t>
      </w:r>
      <w:r w:rsidR="00F95D56">
        <w:t>red from a byte-stream of data.</w:t>
      </w:r>
    </w:p>
    <w:p w:rsidR="00702787" w:rsidRDefault="008545F2" w:rsidP="00167B65">
      <w:pPr>
        <w:pStyle w:val="nobreak"/>
        <w:rPr>
          <w:ins w:id="123" w:author="Mike Beckerle" w:date="2014-07-23T11:30:00Z"/>
        </w:rPr>
      </w:pPr>
      <w:ins w:id="124" w:author="Mike Beckerle" w:date="2014-07-23T11:30:00Z">
        <w:r>
          <w:t xml:space="preserve"> This </w:t>
        </w:r>
        <w:r w:rsidR="005426CD">
          <w:t xml:space="preserve">0xE3 </w:t>
        </w:r>
        <w:r>
          <w:t xml:space="preserve">byte value is assembled from the bits specified in the FIELD FRAGMENTS column, where an </w:t>
        </w:r>
        <w:r w:rsidR="005426CD">
          <w:t xml:space="preserve">X represents an unoccupied </w:t>
        </w:r>
        <w:proofErr w:type="spellStart"/>
        <w:r w:rsidR="005426CD">
          <w:t>bit.</w:t>
        </w:r>
      </w:ins>
      <w:r w:rsidR="005426CD">
        <w:t>The</w:t>
      </w:r>
      <w:proofErr w:type="spellEnd"/>
      <w:r w:rsidR="005426CD">
        <w:t xml:space="preserve"> first</w:t>
      </w:r>
      <w:ins w:id="125" w:author="Mike Beckerle" w:date="2014-07-23T11:30:00Z">
        <w:r w:rsidR="005426CD">
          <w:t xml:space="preserve"> 5 </w:t>
        </w:r>
        <w:r>
          <w:t xml:space="preserve">lines of the FIELD FRAGMENTS column are combined, and the lines </w:t>
        </w:r>
        <w:r w:rsidR="005426CD">
          <w:t xml:space="preserve">have X in </w:t>
        </w:r>
        <w:r>
          <w:t>locations where the line</w:t>
        </w:r>
        <w:r w:rsidR="005426CD">
          <w:t>s</w:t>
        </w:r>
        <w:r>
          <w:t xml:space="preserve"> above </w:t>
        </w:r>
        <w:r w:rsidR="005426CD">
          <w:t xml:space="preserve">or below provides that bit. </w:t>
        </w:r>
      </w:ins>
    </w:p>
    <w:p w:rsidR="00702787" w:rsidRDefault="00167B65" w:rsidP="00167B65">
      <w:pPr>
        <w:pStyle w:val="nobreak"/>
      </w:pPr>
      <w:ins w:id="126" w:author="Mike Beckerle" w:date="2014-07-23T11:30:00Z">
        <w:r>
          <w:t>The first</w:t>
        </w:r>
        <w:r w:rsidR="005426CD">
          <w:t xml:space="preserve"> actual</w:t>
        </w:r>
      </w:ins>
      <w:r>
        <w:t xml:space="preserve"> field of data is the Version field which occupies the first 4 bits</w:t>
      </w:r>
      <w:r w:rsidR="00FE76B7">
        <w:t>, using LSB first interpretation</w:t>
      </w:r>
      <w:r>
        <w:t>. These are the least-significant 4 bits of this first byte, or 0011.</w:t>
      </w:r>
      <w:r w:rsidR="00FE76B7">
        <w:t xml:space="preserve"> </w:t>
      </w:r>
    </w:p>
    <w:p w:rsidR="00FE76B7" w:rsidRDefault="00FE76B7" w:rsidP="00167B65">
      <w:pPr>
        <w:pStyle w:val="nobreak"/>
      </w:pPr>
      <w:r>
        <w:t xml:space="preserve">If the model was instead the wire model, the </w:t>
      </w:r>
      <w:del w:id="127" w:author="Mike Beckerle" w:date="2014-07-23T11:30:00Z">
        <w:r>
          <w:delText>stored</w:delText>
        </w:r>
      </w:del>
      <w:ins w:id="128" w:author="Mike Beckerle" w:date="2014-07-23T11:30:00Z">
        <w:r w:rsidR="005426CD">
          <w:t>logical 0xE3</w:t>
        </w:r>
      </w:ins>
      <w:r>
        <w:t xml:space="preserve"> byte </w:t>
      </w:r>
      <w:ins w:id="129" w:author="Mike Beckerle" w:date="2014-07-23T11:30:00Z">
        <w:r w:rsidR="005426CD">
          <w:t xml:space="preserve">(0x11100011) </w:t>
        </w:r>
      </w:ins>
      <w:r>
        <w:t>would have to have</w:t>
      </w:r>
      <w:r w:rsidR="005426CD">
        <w:t xml:space="preserve"> </w:t>
      </w:r>
      <w:ins w:id="130" w:author="Mike Beckerle" w:date="2014-07-23T11:30:00Z">
        <w:r w:rsidR="005426CD">
          <w:t>been reversed into 11000111, i.e.,</w:t>
        </w:r>
        <w:r>
          <w:t xml:space="preserve"> </w:t>
        </w:r>
      </w:ins>
      <w:r>
        <w:t>value 0xC7. Then the LSB first bits would be the first 4 bits of 0xC7 or 1100, but then these would have to be reversed to get 0011</w:t>
      </w:r>
      <w:ins w:id="131" w:author="Mike Beckerle" w:date="2014-07-23T11:30:00Z">
        <w:r w:rsidR="005426CD">
          <w:t>, representing the value 3</w:t>
        </w:r>
      </w:ins>
      <w:r>
        <w:t>.</w:t>
      </w:r>
    </w:p>
    <w:p w:rsidR="009D0DD6" w:rsidRDefault="009D0DD6" w:rsidP="009D0DD6">
      <w:r>
        <w:t xml:space="preserve">The distinction becomes </w:t>
      </w:r>
      <w:r w:rsidR="00702787">
        <w:t>clearer</w:t>
      </w:r>
      <w:r>
        <w:t xml:space="preserve"> if we look at the second field, named FPI. This field is a single bit. It is at position 5, LSB first. The place value of the corresponding bit within the first byte is 2</w:t>
      </w:r>
      <w:r>
        <w:rPr>
          <w:vertAlign w:val="superscript"/>
        </w:rPr>
        <w:t>4</w:t>
      </w:r>
      <w:r>
        <w:t xml:space="preserve">. </w:t>
      </w:r>
    </w:p>
    <w:p w:rsidR="009D0DD6" w:rsidRDefault="009D0DD6" w:rsidP="009D0DD6">
      <w:r>
        <w:t xml:space="preserve">If the model was instead the wire model, the byte value of 0xC7's position 5 bit </w:t>
      </w:r>
      <w:r w:rsidR="00702787">
        <w:t>would have had</w:t>
      </w:r>
      <w:r>
        <w:t xml:space="preserve"> place value 2</w:t>
      </w:r>
      <w:r>
        <w:rPr>
          <w:vertAlign w:val="superscript"/>
        </w:rPr>
        <w:t>3</w:t>
      </w:r>
      <w:r w:rsidR="00702787">
        <w:t>.</w:t>
      </w:r>
    </w:p>
    <w:p w:rsidR="00B946CF" w:rsidRPr="00F80E82" w:rsidRDefault="00B946CF" w:rsidP="00F43004">
      <w:pPr>
        <w:pStyle w:val="Heading1"/>
      </w:pPr>
      <w:bookmarkStart w:id="132" w:name="_Toc20156277"/>
      <w:bookmarkStart w:id="133" w:name="_Toc384991129"/>
      <w:bookmarkStart w:id="134" w:name="__RefHeading__1772_906098299"/>
      <w:bookmarkStart w:id="135" w:name="_Toc391372308"/>
      <w:bookmarkStart w:id="136" w:name="_Toc393905639"/>
      <w:bookmarkEnd w:id="132"/>
      <w:bookmarkEnd w:id="133"/>
      <w:r w:rsidRPr="00F80E82">
        <w:lastRenderedPageBreak/>
        <w:t>Security Considerations</w:t>
      </w:r>
      <w:bookmarkEnd w:id="134"/>
      <w:bookmarkEnd w:id="135"/>
      <w:bookmarkEnd w:id="136"/>
    </w:p>
    <w:p w:rsidR="00B946CF" w:rsidRPr="00F80E82" w:rsidRDefault="00B946CF" w:rsidP="00F80E82">
      <w:r w:rsidRPr="00F80E82">
        <w:t>Only data parsing is discussed in this document. Data serialization, or 'unparsing', raises one critical data security issue which is that when writing data, the contents of all of the data must be specified so as to prevent unused parts of the data being used for unintended purposes.</w:t>
      </w:r>
    </w:p>
    <w:p w:rsidR="00B946CF" w:rsidRPr="00F80E82" w:rsidRDefault="00B946CF" w:rsidP="00F80E82">
      <w:r w:rsidRPr="00F80E82">
        <w:t>The DFDL standard (see [DFDL]) specifically provides for this by requiring that a fill byte be specified, the contents of which are used to fill in any unused bits or bytes of the output data.</w:t>
      </w:r>
    </w:p>
    <w:p w:rsidR="00B946CF" w:rsidRPr="00F80E82" w:rsidRDefault="00B946CF" w:rsidP="00F43004">
      <w:pPr>
        <w:pStyle w:val="Heading1"/>
      </w:pPr>
      <w:bookmarkStart w:id="137" w:name="_Toc384991130"/>
      <w:bookmarkStart w:id="138" w:name="__RefHeading__1774_906098299"/>
      <w:bookmarkStart w:id="139" w:name="_Toc391372309"/>
      <w:bookmarkStart w:id="140" w:name="_Toc393905640"/>
      <w:bookmarkEnd w:id="137"/>
      <w:r w:rsidRPr="00F80E82">
        <w:lastRenderedPageBreak/>
        <w:t>Glossary</w:t>
      </w:r>
      <w:bookmarkEnd w:id="138"/>
      <w:bookmarkEnd w:id="139"/>
      <w:bookmarkEnd w:id="140"/>
    </w:p>
    <w:p w:rsidR="00B946CF" w:rsidRPr="00F80E82" w:rsidRDefault="00B946CF" w:rsidP="00F80E82">
      <w:r w:rsidRPr="00F80E82">
        <w:t>Byte – 8 bits of data, also called an Octet.</w:t>
      </w:r>
    </w:p>
    <w:p w:rsidR="00B946CF" w:rsidRPr="00F80E82" w:rsidRDefault="00B946CF" w:rsidP="00F80E82">
      <w:r w:rsidRPr="00F80E82">
        <w:t>DFDL - Data Format Description Language</w:t>
      </w:r>
    </w:p>
    <w:p w:rsidR="00B946CF" w:rsidRPr="00F80E82" w:rsidRDefault="00B946CF" w:rsidP="00F80E82">
      <w:proofErr w:type="gramStart"/>
      <w:r w:rsidRPr="00F80E82">
        <w:t>MIL-STD-2045 – MIL Standard 2045 47001D with Change 1.</w:t>
      </w:r>
      <w:proofErr w:type="gramEnd"/>
      <w:r w:rsidRPr="00F80E82">
        <w:t xml:space="preserve"> See [MILSTD2045] in references.</w:t>
      </w:r>
    </w:p>
    <w:p w:rsidR="00B946CF" w:rsidRPr="00F80E82" w:rsidRDefault="00B946CF" w:rsidP="00F80E82">
      <w:r w:rsidRPr="00F80E82">
        <w:t>TDML - Test Data Markup Language</w:t>
      </w:r>
    </w:p>
    <w:p w:rsidR="00B946CF" w:rsidRPr="00F80E82" w:rsidRDefault="00B946CF" w:rsidP="000B6CB4">
      <w:pPr>
        <w:pStyle w:val="Heading1"/>
      </w:pPr>
      <w:bookmarkStart w:id="141" w:name="_Toc384991131"/>
      <w:bookmarkStart w:id="142" w:name="__RefHeading__1776_906098299"/>
      <w:bookmarkStart w:id="143" w:name="_Toc391372310"/>
      <w:bookmarkStart w:id="144" w:name="_Toc393905641"/>
      <w:bookmarkEnd w:id="141"/>
      <w:r w:rsidRPr="00F80E82">
        <w:lastRenderedPageBreak/>
        <w:t>Contributor</w:t>
      </w:r>
      <w:bookmarkEnd w:id="142"/>
      <w:bookmarkEnd w:id="143"/>
      <w:r w:rsidR="000B6CB4">
        <w:t>s</w:t>
      </w:r>
      <w:bookmarkEnd w:id="144"/>
    </w:p>
    <w:p w:rsidR="000B6CB4" w:rsidRDefault="000B6CB4" w:rsidP="000B6CB4">
      <w:pPr>
        <w:spacing w:before="0"/>
      </w:pPr>
    </w:p>
    <w:p w:rsidR="00B946CF" w:rsidRPr="00F80E82" w:rsidRDefault="00B946CF" w:rsidP="000B6CB4">
      <w:pPr>
        <w:spacing w:before="0"/>
      </w:pPr>
      <w:r w:rsidRPr="00F80E82">
        <w:t>Michael J. Beckerle (Corresponding Author)</w:t>
      </w:r>
    </w:p>
    <w:p w:rsidR="00B946CF" w:rsidRPr="00F80E82" w:rsidRDefault="00B946CF" w:rsidP="000B6CB4">
      <w:pPr>
        <w:spacing w:before="0"/>
      </w:pPr>
      <w:proofErr w:type="spellStart"/>
      <w:r w:rsidRPr="00F80E82">
        <w:t>Tresys</w:t>
      </w:r>
      <w:proofErr w:type="spellEnd"/>
      <w:r w:rsidRPr="00F80E82">
        <w:t xml:space="preserve"> Technology</w:t>
      </w:r>
    </w:p>
    <w:p w:rsidR="00B946CF" w:rsidRPr="00F80E82" w:rsidRDefault="00B946CF" w:rsidP="000B6CB4">
      <w:pPr>
        <w:spacing w:before="0"/>
      </w:pPr>
      <w:r w:rsidRPr="00F80E82">
        <w:t>Columbia, MD</w:t>
      </w:r>
    </w:p>
    <w:p w:rsidR="00B946CF" w:rsidRPr="00F80E82" w:rsidRDefault="00B946CF" w:rsidP="000B6CB4">
      <w:pPr>
        <w:spacing w:before="0"/>
      </w:pPr>
      <w:r w:rsidRPr="00F80E82">
        <w:t>USA</w:t>
      </w:r>
    </w:p>
    <w:p w:rsidR="00B946CF" w:rsidRPr="00F80E82" w:rsidRDefault="00B946CF" w:rsidP="000B6CB4">
      <w:pPr>
        <w:spacing w:before="0"/>
      </w:pPr>
      <w:r w:rsidRPr="00F80E82">
        <w:t>Email: mbeckerle@tresys.com</w:t>
      </w:r>
      <w:bookmarkStart w:id="145" w:name="_Toc384991132"/>
      <w:bookmarkEnd w:id="145"/>
    </w:p>
    <w:p w:rsidR="00B946CF" w:rsidRPr="00F80E82" w:rsidRDefault="00B946CF" w:rsidP="000B6CB4">
      <w:pPr>
        <w:pStyle w:val="Heading1"/>
      </w:pPr>
      <w:bookmarkStart w:id="146" w:name="_Toc526008660"/>
      <w:bookmarkStart w:id="147" w:name="_Toc384991133"/>
      <w:bookmarkStart w:id="148" w:name="__RefHeading__1780_906098299"/>
      <w:bookmarkStart w:id="149" w:name="_Toc391372311"/>
      <w:bookmarkStart w:id="150" w:name="_Toc393905642"/>
      <w:bookmarkEnd w:id="146"/>
      <w:bookmarkEnd w:id="147"/>
      <w:r w:rsidRPr="00F80E82">
        <w:lastRenderedPageBreak/>
        <w:t>Intellectual Property Statement</w:t>
      </w:r>
      <w:bookmarkEnd w:id="148"/>
      <w:bookmarkEnd w:id="149"/>
      <w:bookmarkEnd w:id="150"/>
    </w:p>
    <w:p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F80E82" w:rsidRDefault="00B946CF" w:rsidP="000B6CB4">
      <w:pPr>
        <w:pStyle w:val="Heading1"/>
      </w:pPr>
      <w:bookmarkStart w:id="151" w:name="_Toc384991135"/>
      <w:bookmarkStart w:id="152" w:name="_Toc526008661"/>
      <w:bookmarkStart w:id="153" w:name="_Toc391372312"/>
      <w:bookmarkStart w:id="154" w:name="_Toc393905643"/>
      <w:bookmarkEnd w:id="151"/>
      <w:bookmarkEnd w:id="152"/>
      <w:r w:rsidRPr="00F80E82">
        <w:lastRenderedPageBreak/>
        <w:t>Disclaimer</w:t>
      </w:r>
      <w:bookmarkEnd w:id="153"/>
      <w:bookmarkEnd w:id="154"/>
    </w:p>
    <w:p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F80E82" w:rsidRDefault="00B946CF" w:rsidP="000B6CB4">
      <w:pPr>
        <w:pStyle w:val="Heading1"/>
      </w:pPr>
      <w:bookmarkStart w:id="155" w:name="Bookmark"/>
      <w:bookmarkStart w:id="156" w:name="_Toc3849911351"/>
      <w:bookmarkStart w:id="157" w:name="__RefHeading__1784_906098299"/>
      <w:bookmarkStart w:id="158" w:name="_Toc391372313"/>
      <w:bookmarkStart w:id="159" w:name="_Toc393905644"/>
      <w:bookmarkEnd w:id="155"/>
      <w:bookmarkEnd w:id="156"/>
      <w:r w:rsidRPr="00F80E82">
        <w:lastRenderedPageBreak/>
        <w:t>Full Copyright Notice</w:t>
      </w:r>
      <w:bookmarkEnd w:id="157"/>
      <w:bookmarkEnd w:id="158"/>
      <w:bookmarkEnd w:id="159"/>
    </w:p>
    <w:p w:rsidR="00B946CF" w:rsidRPr="00F80E82" w:rsidRDefault="00B946CF" w:rsidP="00F80E82">
      <w:proofErr w:type="gramStart"/>
      <w:r w:rsidRPr="00F80E82">
        <w:t>Copyright (C) Open Grid Forum (2014).</w:t>
      </w:r>
      <w:proofErr w:type="gramEnd"/>
      <w:r w:rsidRPr="00F80E82">
        <w:t xml:space="preserve"> Some Rights Reserved.</w:t>
      </w:r>
    </w:p>
    <w:p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B946CF" w:rsidRPr="00F80E82" w:rsidRDefault="00B946CF" w:rsidP="00F80E82">
      <w:r w:rsidRPr="00F80E82">
        <w:t>The limited permissions granted above are perpetual and will not be revoked by the OGF or its successors or assignees.</w:t>
      </w:r>
    </w:p>
    <w:p w:rsidR="00B946CF" w:rsidRPr="00F80E82" w:rsidRDefault="00B946CF" w:rsidP="000B6CB4">
      <w:pPr>
        <w:pStyle w:val="Heading1"/>
      </w:pPr>
      <w:bookmarkStart w:id="160" w:name="_Toc384991136"/>
      <w:bookmarkStart w:id="161" w:name="__RefHeading__1786_906098299"/>
      <w:bookmarkStart w:id="162" w:name="_Toc391372314"/>
      <w:bookmarkStart w:id="163" w:name="_Toc393905645"/>
      <w:bookmarkEnd w:id="160"/>
      <w:r w:rsidRPr="00F80E82">
        <w:lastRenderedPageBreak/>
        <w:t>References</w:t>
      </w:r>
      <w:bookmarkEnd w:id="161"/>
      <w:bookmarkEnd w:id="162"/>
      <w:bookmarkEnd w:id="163"/>
    </w:p>
    <w:p w:rsidR="00B946CF" w:rsidRPr="00F80E82" w:rsidRDefault="00B946CF" w:rsidP="00F80E82">
      <w:pPr>
        <w:rPr>
          <w:del w:id="164" w:author="Mike Beckerle" w:date="2014-07-23T11:30:00Z"/>
        </w:rPr>
      </w:pPr>
      <w:del w:id="165" w:author="Mike Beckerle" w:date="2014-07-23T11:30:00Z">
        <w:r w:rsidRPr="00F80E82">
          <w:delText xml:space="preserve">[MILSTD2045] CONNECTIONLESS DATA TRANSFER APPLICATION LAYER STANDARD, MIL-STD-2045-47001D w/CHANGE 1, 23 June 2008 (available publicly from US Dept. of Defense </w:delText>
        </w:r>
        <w:r w:rsidR="00995EBB">
          <w:delText>at</w:delText>
        </w:r>
        <w:r w:rsidRPr="00F80E82">
          <w:delText xml:space="preserve"> </w:delText>
        </w:r>
        <w:r w:rsidR="001F2D19">
          <w:fldChar w:fldCharType="begin"/>
        </w:r>
        <w:r w:rsidR="001F2D19">
          <w:delInstrText xml:space="preserve"> HYPERLINK "http://assistdocs.com/" </w:delInstrText>
        </w:r>
        <w:r w:rsidR="001F2D19">
          <w:fldChar w:fldCharType="separate"/>
        </w:r>
        <w:r w:rsidRPr="00F80E82">
          <w:rPr>
            <w:rStyle w:val="Hyperlink"/>
          </w:rPr>
          <w:delText>http://assistdocs.com/</w:delText>
        </w:r>
        <w:r w:rsidR="001F2D19">
          <w:rPr>
            <w:rStyle w:val="Hyperlink"/>
          </w:rPr>
          <w:fldChar w:fldCharType="end"/>
        </w:r>
        <w:r w:rsidRPr="00F80E82">
          <w:delText>)</w:delText>
        </w:r>
      </w:del>
    </w:p>
    <w:p w:rsidR="00B946CF" w:rsidRPr="00F80E82" w:rsidRDefault="00B946CF" w:rsidP="00F80E82">
      <w:pPr>
        <w:rPr>
          <w:del w:id="166" w:author="Mike Beckerle" w:date="2014-07-23T11:30:00Z"/>
        </w:rPr>
      </w:pPr>
      <w:del w:id="167" w:author="Mike Beckerle" w:date="2014-07-23T11:30:00Z">
        <w:r w:rsidRPr="00F80E82">
          <w:delText xml:space="preserve">[Daffodil] </w:delText>
        </w:r>
        <w:r w:rsidR="001F2D19">
          <w:fldChar w:fldCharType="begin"/>
        </w:r>
        <w:r w:rsidR="001F2D19">
          <w:delInstrText xml:space="preserve"> HYPERLINK "https://opensource.ncsa.illinois.edu/confluence/display/DFDL/Daffodil%3A+Open+Source+DFDL" </w:delInstrText>
        </w:r>
        <w:r w:rsidR="001F2D19">
          <w:fldChar w:fldCharType="separate"/>
        </w:r>
        <w:r w:rsidRPr="00F80E82">
          <w:rPr>
            <w:rStyle w:val="Hyperlink"/>
          </w:rPr>
          <w:delText>https://opensource.ncsa.illinois.edu/confluence/display/DFDL/Daffodil%3A+Open+Source+DFDL</w:delText>
        </w:r>
        <w:r w:rsidR="001F2D19">
          <w:rPr>
            <w:rStyle w:val="Hyperlink"/>
          </w:rPr>
          <w:fldChar w:fldCharType="end"/>
        </w:r>
      </w:del>
    </w:p>
    <w:p w:rsidR="00B946CF" w:rsidRPr="00F80E82" w:rsidRDefault="00B946CF" w:rsidP="00F80E82">
      <w:pPr>
        <w:rPr>
          <w:del w:id="168" w:author="Mike Beckerle" w:date="2014-07-23T11:30:00Z"/>
        </w:rPr>
      </w:pPr>
      <w:del w:id="169" w:author="Mike Beckerle" w:date="2014-07-23T11:30:00Z">
        <w:r w:rsidRPr="00F80E82">
          <w:delText>[DFDL] Michael J Beckerle, Steven M Hanson, Alan W Powell.  Data Format Description Language (DFDL) v1.0 Specification.  Open Grid Forum. (</w:delText>
        </w:r>
        <w:r w:rsidR="001F2D19">
          <w:fldChar w:fldCharType="begin"/>
        </w:r>
        <w:r w:rsidR="001F2D19">
          <w:delInstrText xml:space="preserve"> HYPERLINK "http://redmine.ogf.org/dmsf/dfdl-wg" </w:delInstrText>
        </w:r>
        <w:r w:rsidR="001F2D19">
          <w:fldChar w:fldCharType="separate"/>
        </w:r>
        <w:r w:rsidRPr="00F80E82">
          <w:rPr>
            <w:rStyle w:val="Hyperlink"/>
          </w:rPr>
          <w:delText>http://redmine.ogf.org/dmsf/dfdl-wg</w:delText>
        </w:r>
        <w:r w:rsidR="001F2D19">
          <w:rPr>
            <w:rStyle w:val="Hyperlink"/>
          </w:rPr>
          <w:fldChar w:fldCharType="end"/>
        </w:r>
        <w:r w:rsidRPr="00F80E82">
          <w:delText>)</w:delText>
        </w:r>
      </w:del>
    </w:p>
    <w:p w:rsidR="00B946CF" w:rsidRPr="00F80E82" w:rsidRDefault="00B946CF" w:rsidP="000B6CB4">
      <w:pPr>
        <w:spacing w:before="0"/>
        <w:rPr>
          <w:del w:id="170" w:author="Mike Beckerle" w:date="2014-07-23T11:30:00Z"/>
        </w:rPr>
      </w:pPr>
      <w:del w:id="171" w:author="Mike Beckerle" w:date="2014-07-23T11:30:00Z">
        <w:r w:rsidRPr="00F80E82">
          <w:tab/>
          <w:delText>Forthcoming Update: GFD-P-R.207 (2014)</w:delText>
        </w:r>
      </w:del>
    </w:p>
    <w:p w:rsidR="00B946CF" w:rsidRPr="00F80E82" w:rsidRDefault="00B946CF" w:rsidP="000B6CB4">
      <w:pPr>
        <w:spacing w:before="0"/>
        <w:rPr>
          <w:del w:id="172" w:author="Mike Beckerle" w:date="2014-07-23T11:30:00Z"/>
        </w:rPr>
      </w:pPr>
      <w:del w:id="173" w:author="Mike Beckerle" w:date="2014-07-23T11:30:00Z">
        <w:r w:rsidRPr="00F80E82">
          <w:tab/>
          <w:delText>Obsolete: GFD-P-R.174. January 2011.</w:delText>
        </w:r>
      </w:del>
    </w:p>
    <w:p w:rsidR="00D803F4" w:rsidRDefault="00B946CF" w:rsidP="00F80E82">
      <w:pPr>
        <w:rPr>
          <w:del w:id="174" w:author="Mike Beckerle" w:date="2014-07-23T11:30:00Z"/>
        </w:rPr>
      </w:pPr>
      <w:del w:id="175" w:author="Mike Beckerle" w:date="2014-07-23T11:30:00Z">
        <w:r w:rsidRPr="00F80E82">
          <w:delText>[TDML] Michael J. Beckerle – Test Data Markup Language. (</w:delText>
        </w:r>
        <w:r w:rsidR="001F2D19">
          <w:fldChar w:fldCharType="begin"/>
        </w:r>
        <w:r w:rsidR="001F2D19">
          <w:delInstrText xml:space="preserve"> HYPERLINK "http://redmine.ogf.org/dmsf_files/13238" </w:delInstrText>
        </w:r>
        <w:r w:rsidR="001F2D19">
          <w:fldChar w:fldCharType="separate"/>
        </w:r>
        <w:r w:rsidRPr="00995EBB">
          <w:rPr>
            <w:rStyle w:val="Hyperlink"/>
          </w:rPr>
          <w:delText>http://</w:delText>
        </w:r>
        <w:r w:rsidR="00995EBB" w:rsidRPr="00995EBB">
          <w:rPr>
            <w:rStyle w:val="Hyperlink"/>
          </w:rPr>
          <w:delText>redmine.ogf.org/dmsf_files/13238</w:delText>
        </w:r>
        <w:r w:rsidR="001F2D19">
          <w:rPr>
            <w:rStyle w:val="Hyperlink"/>
          </w:rPr>
          <w:fldChar w:fldCharType="end"/>
        </w:r>
        <w:r w:rsidRPr="00F80E82">
          <w:delText>)</w:delText>
        </w:r>
      </w:del>
    </w:p>
    <w:p w:rsidR="00D803F4" w:rsidRDefault="00D803F4" w:rsidP="00F80E82">
      <w:pPr>
        <w:rPr>
          <w:ins w:id="176" w:author="Mike Beckerle" w:date="2014-07-23T11:30:00Z"/>
        </w:rPr>
      </w:pPr>
    </w:p>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9"/>
        <w:gridCol w:w="8619"/>
      </w:tblGrid>
      <w:tr w:rsidR="00FE453D" w:rsidRPr="00A269F7" w:rsidTr="00FE453D">
        <w:trPr>
          <w:tblCellSpacing w:w="15" w:type="dxa"/>
          <w:ins w:id="177" w:author="Mike Beckerle" w:date="2014-07-23T11:30:00Z"/>
        </w:trPr>
        <w:tc>
          <w:tcPr>
            <w:tcW w:w="680" w:type="pct"/>
          </w:tcPr>
          <w:p w:rsidR="00FE453D" w:rsidRPr="00A269F7" w:rsidRDefault="00FE453D" w:rsidP="00E659FA">
            <w:pPr>
              <w:spacing w:before="0" w:after="200" w:line="276" w:lineRule="auto"/>
              <w:rPr>
                <w:ins w:id="178" w:author="Mike Beckerle" w:date="2014-07-23T11:30:00Z"/>
                <w:rFonts w:eastAsia="MS Mincho" w:cs="Arial"/>
              </w:rPr>
            </w:pPr>
            <w:ins w:id="179" w:author="Mike Beckerle" w:date="2014-07-23T11:30:00Z">
              <w:r w:rsidRPr="00F80E82">
                <w:t xml:space="preserve">[Daffodil] </w:t>
              </w:r>
            </w:ins>
          </w:p>
        </w:tc>
        <w:tc>
          <w:tcPr>
            <w:tcW w:w="4275" w:type="pct"/>
          </w:tcPr>
          <w:p w:rsidR="00FE453D" w:rsidRPr="00F80E82" w:rsidRDefault="001F2D19" w:rsidP="00FE453D">
            <w:pPr>
              <w:rPr>
                <w:ins w:id="180" w:author="Mike Beckerle" w:date="2014-07-23T11:30:00Z"/>
              </w:rPr>
            </w:pPr>
            <w:ins w:id="181" w:author="Mike Beckerle" w:date="2014-07-23T11:30:00Z">
              <w:r>
                <w:fldChar w:fldCharType="begin"/>
              </w:r>
              <w:r>
                <w:instrText xml:space="preserve"> HYPERLINK "https://opensource.ncsa.illinois.edu/confluence/display/DFDL/Daffodil%3A+Open+Source+DFDL" </w:instrText>
              </w:r>
              <w:r>
                <w:fldChar w:fldCharType="separate"/>
              </w:r>
              <w:r w:rsidR="00FE453D" w:rsidRPr="00F80E82">
                <w:rPr>
                  <w:rStyle w:val="Hyperlink"/>
                </w:rPr>
                <w:t>https://opensource.ncsa.illinois.edu/confluence/display/DFDL/Daffodil%3A+Open+Source+DFDL</w:t>
              </w:r>
              <w:r>
                <w:rPr>
                  <w:rStyle w:val="Hyperlink"/>
                </w:rPr>
                <w:fldChar w:fldCharType="end"/>
              </w:r>
            </w:ins>
          </w:p>
          <w:p w:rsidR="00FE453D" w:rsidRPr="00A269F7" w:rsidRDefault="00FE453D" w:rsidP="00E659FA">
            <w:pPr>
              <w:spacing w:before="0" w:after="200" w:line="276" w:lineRule="auto"/>
              <w:rPr>
                <w:ins w:id="182" w:author="Mike Beckerle" w:date="2014-07-23T11:30:00Z"/>
                <w:rFonts w:eastAsia="MS Mincho" w:cs="Arial"/>
              </w:rPr>
            </w:pPr>
          </w:p>
        </w:tc>
      </w:tr>
      <w:tr w:rsidR="00FE453D" w:rsidRPr="00A269F7" w:rsidTr="00FE453D">
        <w:trPr>
          <w:tblCellSpacing w:w="15" w:type="dxa"/>
          <w:ins w:id="183" w:author="Mike Beckerle" w:date="2014-07-23T11:30:00Z"/>
        </w:trPr>
        <w:tc>
          <w:tcPr>
            <w:tcW w:w="680" w:type="pct"/>
          </w:tcPr>
          <w:p w:rsidR="00FE453D" w:rsidRPr="00A269F7" w:rsidRDefault="00FE453D" w:rsidP="00E659FA">
            <w:pPr>
              <w:spacing w:before="0" w:after="200" w:line="276" w:lineRule="auto"/>
              <w:rPr>
                <w:ins w:id="184" w:author="Mike Beckerle" w:date="2014-07-23T11:30:00Z"/>
                <w:rFonts w:eastAsia="MS Mincho" w:cs="Arial"/>
              </w:rPr>
            </w:pPr>
            <w:bookmarkStart w:id="185" w:name="a_DFDL"/>
            <w:ins w:id="186" w:author="Mike Beckerle" w:date="2014-07-23T11:30:00Z">
              <w:r w:rsidRPr="00F80E82">
                <w:t xml:space="preserve">[DFDL] </w:t>
              </w:r>
              <w:bookmarkEnd w:id="185"/>
            </w:ins>
          </w:p>
        </w:tc>
        <w:tc>
          <w:tcPr>
            <w:tcW w:w="4275" w:type="pct"/>
          </w:tcPr>
          <w:p w:rsidR="00FE453D" w:rsidRPr="00F80E82" w:rsidRDefault="00FE453D" w:rsidP="00E659FA">
            <w:pPr>
              <w:rPr>
                <w:ins w:id="187" w:author="Mike Beckerle" w:date="2014-07-23T11:30:00Z"/>
              </w:rPr>
            </w:pPr>
            <w:ins w:id="188" w:author="Mike Beckerle" w:date="2014-07-23T11:30:00Z">
              <w:r w:rsidRPr="00F80E82">
                <w:t>Michael J Beckerle, Steven M Hanson, Alan W Powell.  Data Format Description Language (DFDL) v1.0 Specification.  Open Grid Forum. (</w:t>
              </w:r>
              <w:r w:rsidR="001F2D19">
                <w:fldChar w:fldCharType="begin"/>
              </w:r>
              <w:r w:rsidR="001F2D19">
                <w:instrText xml:space="preserve"> HYPERLINK "http://redmine.ogf.org/dmsf/dfdl-wg" </w:instrText>
              </w:r>
              <w:r w:rsidR="001F2D19">
                <w:fldChar w:fldCharType="separate"/>
              </w:r>
              <w:r w:rsidRPr="00F80E82">
                <w:rPr>
                  <w:rStyle w:val="Hyperlink"/>
                </w:rPr>
                <w:t>http://redmine.ogf.org/dmsf/dfdl-wg</w:t>
              </w:r>
              <w:r w:rsidR="001F2D19">
                <w:rPr>
                  <w:rStyle w:val="Hyperlink"/>
                </w:rPr>
                <w:fldChar w:fldCharType="end"/>
              </w:r>
              <w:r w:rsidRPr="00F80E82">
                <w:t>)</w:t>
              </w:r>
            </w:ins>
          </w:p>
          <w:p w:rsidR="00FE453D" w:rsidRPr="00F80E82" w:rsidRDefault="00FE453D" w:rsidP="00E659FA">
            <w:pPr>
              <w:spacing w:before="0"/>
              <w:rPr>
                <w:ins w:id="189" w:author="Mike Beckerle" w:date="2014-07-23T11:30:00Z"/>
              </w:rPr>
            </w:pPr>
            <w:ins w:id="190" w:author="Mike Beckerle" w:date="2014-07-23T11:30:00Z">
              <w:r w:rsidRPr="00F80E82">
                <w:tab/>
                <w:t>Forthcoming Update: GFD-P-R.207 (2014)</w:t>
              </w:r>
            </w:ins>
          </w:p>
          <w:p w:rsidR="00FE453D" w:rsidRPr="00A269F7" w:rsidRDefault="00FE453D" w:rsidP="00E659FA">
            <w:pPr>
              <w:spacing w:before="0" w:after="200" w:line="276" w:lineRule="auto"/>
              <w:rPr>
                <w:ins w:id="191" w:author="Mike Beckerle" w:date="2014-07-23T11:30:00Z"/>
                <w:rFonts w:eastAsia="MS Mincho" w:cs="Arial"/>
              </w:rPr>
            </w:pPr>
            <w:ins w:id="192" w:author="Mike Beckerle" w:date="2014-07-23T11:30:00Z">
              <w:r w:rsidRPr="00F80E82">
                <w:tab/>
                <w:t>Obsolete: GFD-P-R.174. January 2011.</w:t>
              </w:r>
            </w:ins>
          </w:p>
        </w:tc>
      </w:tr>
      <w:tr w:rsidR="00FE453D" w:rsidRPr="00A269F7" w:rsidTr="00FE453D">
        <w:trPr>
          <w:tblCellSpacing w:w="15" w:type="dxa"/>
          <w:ins w:id="193" w:author="Mike Beckerle" w:date="2014-07-23T11:30:00Z"/>
        </w:trPr>
        <w:tc>
          <w:tcPr>
            <w:tcW w:w="680" w:type="pct"/>
          </w:tcPr>
          <w:p w:rsidR="00FE453D" w:rsidRPr="00F80E82" w:rsidRDefault="00FE453D" w:rsidP="00E659FA">
            <w:pPr>
              <w:spacing w:before="0" w:after="200" w:line="276" w:lineRule="auto"/>
              <w:rPr>
                <w:ins w:id="194" w:author="Mike Beckerle" w:date="2014-07-23T11:30:00Z"/>
              </w:rPr>
            </w:pPr>
            <w:ins w:id="195" w:author="Mike Beckerle" w:date="2014-07-23T11:30:00Z">
              <w:r>
                <w:t>[</w:t>
              </w:r>
              <w:proofErr w:type="spellStart"/>
              <w:r>
                <w:t>DFDLCharset</w:t>
              </w:r>
              <w:proofErr w:type="spellEnd"/>
              <w:r>
                <w:t xml:space="preserve">] </w:t>
              </w:r>
            </w:ins>
          </w:p>
        </w:tc>
        <w:tc>
          <w:tcPr>
            <w:tcW w:w="4275" w:type="pct"/>
          </w:tcPr>
          <w:p w:rsidR="00FE453D" w:rsidRDefault="00FE453D" w:rsidP="00FE453D">
            <w:pPr>
              <w:rPr>
                <w:ins w:id="196" w:author="Mike Beckerle" w:date="2014-07-23T11:30:00Z"/>
              </w:rPr>
            </w:pPr>
            <w:ins w:id="197" w:author="Mike Beckerle" w:date="2014-07-23T11:30:00Z">
              <w:r>
                <w:t xml:space="preserve">Michael J Beckerle,  </w:t>
              </w:r>
              <w:r w:rsidRPr="009462B8">
                <w:rPr>
                  <w:u w:val="single"/>
                </w:rPr>
                <w:t>DFDL-Specific Character Set Encodings</w:t>
              </w:r>
              <w:r>
                <w:t>,  Open Grid Forum 2014</w:t>
              </w:r>
            </w:ins>
          </w:p>
          <w:p w:rsidR="00FE453D" w:rsidRPr="00F80E82" w:rsidRDefault="00FE453D" w:rsidP="00E659FA">
            <w:pPr>
              <w:rPr>
                <w:ins w:id="198" w:author="Mike Beckerle" w:date="2014-07-23T11:30:00Z"/>
              </w:rPr>
            </w:pPr>
            <w:ins w:id="199" w:author="Mike Beckerle" w:date="2014-07-23T11:30:00Z">
              <w:r>
                <w:t>Forthcoming</w:t>
              </w:r>
            </w:ins>
          </w:p>
        </w:tc>
      </w:tr>
      <w:tr w:rsidR="00FE453D" w:rsidRPr="00A269F7" w:rsidTr="00FE453D">
        <w:trPr>
          <w:tblCellSpacing w:w="15" w:type="dxa"/>
          <w:ins w:id="200" w:author="Mike Beckerle" w:date="2014-07-23T11:30:00Z"/>
        </w:trPr>
        <w:tc>
          <w:tcPr>
            <w:tcW w:w="680" w:type="pct"/>
          </w:tcPr>
          <w:p w:rsidR="00FE453D" w:rsidRPr="00A269F7" w:rsidRDefault="00FE453D" w:rsidP="00E659FA">
            <w:pPr>
              <w:spacing w:before="0" w:after="200" w:line="276" w:lineRule="auto"/>
              <w:rPr>
                <w:ins w:id="201" w:author="Mike Beckerle" w:date="2014-07-23T11:30:00Z"/>
                <w:rFonts w:eastAsia="MS Mincho" w:cs="Arial"/>
              </w:rPr>
            </w:pPr>
            <w:bookmarkStart w:id="202" w:name="a_MILSTD2045"/>
            <w:ins w:id="203" w:author="Mike Beckerle" w:date="2014-07-23T11:30:00Z">
              <w:r w:rsidRPr="00F80E82">
                <w:t xml:space="preserve">[MILSTD2045] </w:t>
              </w:r>
              <w:bookmarkEnd w:id="202"/>
            </w:ins>
          </w:p>
        </w:tc>
        <w:tc>
          <w:tcPr>
            <w:tcW w:w="4275" w:type="pct"/>
          </w:tcPr>
          <w:p w:rsidR="00FE453D" w:rsidRPr="00A269F7" w:rsidRDefault="00FE453D" w:rsidP="00E659FA">
            <w:pPr>
              <w:rPr>
                <w:ins w:id="204" w:author="Mike Beckerle" w:date="2014-07-23T11:30:00Z"/>
              </w:rPr>
            </w:pPr>
            <w:ins w:id="205" w:author="Mike Beckerle" w:date="2014-07-23T11:30:00Z">
              <w:r w:rsidRPr="00F80E82">
                <w:t xml:space="preserve">CONNECTIONLESS DATA TRANSFER APPLICATION LAYER STANDARD, MIL-STD-2045-47001D w/CHANGE 1, 23 June 2008 (available publicly from US Dept. of Defense </w:t>
              </w:r>
              <w:r>
                <w:t>at</w:t>
              </w:r>
              <w:r w:rsidRPr="00F80E82">
                <w:t xml:space="preserve"> </w:t>
              </w:r>
              <w:r w:rsidR="001F2D19">
                <w:fldChar w:fldCharType="begin"/>
              </w:r>
              <w:r w:rsidR="001F2D19">
                <w:instrText xml:space="preserve"> HYPERLINK "http://assistdocs.com/" </w:instrText>
              </w:r>
              <w:r w:rsidR="001F2D19">
                <w:fldChar w:fldCharType="separate"/>
              </w:r>
              <w:r w:rsidRPr="00F80E82">
                <w:rPr>
                  <w:rStyle w:val="Hyperlink"/>
                </w:rPr>
                <w:t>http://assistdocs.com/</w:t>
              </w:r>
              <w:r w:rsidR="001F2D19">
                <w:rPr>
                  <w:rStyle w:val="Hyperlink"/>
                </w:rPr>
                <w:fldChar w:fldCharType="end"/>
              </w:r>
              <w:r w:rsidRPr="00F80E82">
                <w:t>)</w:t>
              </w:r>
            </w:ins>
          </w:p>
        </w:tc>
      </w:tr>
      <w:tr w:rsidR="00FE453D" w:rsidRPr="00A269F7" w:rsidTr="00FE453D">
        <w:trPr>
          <w:tblCellSpacing w:w="15" w:type="dxa"/>
          <w:ins w:id="206" w:author="Mike Beckerle" w:date="2014-07-23T11:30:00Z"/>
        </w:trPr>
        <w:tc>
          <w:tcPr>
            <w:tcW w:w="680" w:type="pct"/>
          </w:tcPr>
          <w:p w:rsidR="00FE453D" w:rsidRPr="00F80E82" w:rsidRDefault="00FE453D" w:rsidP="00E659FA">
            <w:pPr>
              <w:spacing w:before="0" w:after="200" w:line="276" w:lineRule="auto"/>
              <w:rPr>
                <w:ins w:id="207" w:author="Mike Beckerle" w:date="2014-07-23T11:30:00Z"/>
              </w:rPr>
            </w:pPr>
            <w:ins w:id="208" w:author="Mike Beckerle" w:date="2014-07-23T11:30:00Z">
              <w:r w:rsidRPr="00F80E82">
                <w:t xml:space="preserve">[TDML] </w:t>
              </w:r>
            </w:ins>
          </w:p>
        </w:tc>
        <w:tc>
          <w:tcPr>
            <w:tcW w:w="4275" w:type="pct"/>
          </w:tcPr>
          <w:p w:rsidR="00FE453D" w:rsidRPr="00F80E82" w:rsidRDefault="00FE453D" w:rsidP="00E659FA">
            <w:pPr>
              <w:rPr>
                <w:ins w:id="209" w:author="Mike Beckerle" w:date="2014-07-23T11:30:00Z"/>
              </w:rPr>
            </w:pPr>
            <w:ins w:id="210" w:author="Mike Beckerle" w:date="2014-07-23T11:30:00Z">
              <w:r w:rsidRPr="00F80E82">
                <w:t>Michael J. Beckerle – Test Data Markup Language. (</w:t>
              </w:r>
              <w:r w:rsidR="001F2D19">
                <w:fldChar w:fldCharType="begin"/>
              </w:r>
              <w:r w:rsidR="001F2D19">
                <w:instrText xml:space="preserve"> HYPERLINK "http://redmine.ogf.org/dmsf_files/13238" </w:instrText>
              </w:r>
              <w:r w:rsidR="001F2D19">
                <w:fldChar w:fldCharType="separate"/>
              </w:r>
              <w:r w:rsidRPr="00995EBB">
                <w:rPr>
                  <w:rStyle w:val="Hyperlink"/>
                </w:rPr>
                <w:t>http://redmine.ogf.org/dmsf_files/13238</w:t>
              </w:r>
              <w:r w:rsidR="001F2D19">
                <w:rPr>
                  <w:rStyle w:val="Hyperlink"/>
                </w:rPr>
                <w:fldChar w:fldCharType="end"/>
              </w:r>
              <w:r w:rsidRPr="00F80E82">
                <w:t>)</w:t>
              </w:r>
            </w:ins>
          </w:p>
        </w:tc>
      </w:tr>
    </w:tbl>
    <w:p w:rsidR="00FE453D" w:rsidRDefault="00FE453D" w:rsidP="00F80E82">
      <w:pPr>
        <w:rPr>
          <w:ins w:id="211" w:author="Mike Beckerle" w:date="2014-07-23T11:30:00Z"/>
        </w:rPr>
      </w:pPr>
    </w:p>
    <w:p w:rsidR="00D803F4" w:rsidRPr="00D803F4" w:rsidRDefault="00D803F4" w:rsidP="0042456C">
      <w:pPr>
        <w:pStyle w:val="Heading1"/>
      </w:pPr>
      <w:r>
        <w:lastRenderedPageBreak/>
        <w:br w:type="page"/>
      </w:r>
    </w:p>
    <w:sectPr w:rsidR="00D803F4" w:rsidRPr="00D803F4" w:rsidSect="00165D19">
      <w:headerReference w:type="default" r:id="rId14"/>
      <w:footerReference w:type="default" r:id="rId15"/>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8" w:author="Russell Hawkins" w:date="2014-07-17T12:59:00Z" w:initials="RH">
    <w:p w:rsidR="000E7712" w:rsidRDefault="000E7712">
      <w:pPr>
        <w:pStyle w:val="CommentText"/>
      </w:pPr>
      <w:r>
        <w:rPr>
          <w:rStyle w:val="CommentReference"/>
        </w:rPr>
        <w:annotationRef/>
      </w:r>
      <w:r>
        <w:t>10</w:t>
      </w:r>
    </w:p>
  </w:comment>
  <w:comment w:id="109" w:author="Mike Beckerle" w:date="2014-07-23T17:41:00Z" w:initials="MJB">
    <w:p w:rsidR="000E7712" w:rsidRDefault="000E7712">
      <w:pPr>
        <w:pStyle w:val="CommentText"/>
      </w:pPr>
      <w:r>
        <w:rPr>
          <w:rStyle w:val="CommentReference"/>
        </w:rPr>
        <w:annotationRef/>
      </w:r>
      <w:r>
        <w:t xml:space="preserve">No, 01 is correct. 1 based indexing. 10 would be bits 7 and 8. </w:t>
      </w:r>
    </w:p>
  </w:comment>
  <w:comment w:id="111" w:author="Russell Hawkins" w:date="2014-07-23T17:39:00Z" w:initials="RH">
    <w:p w:rsidR="000E7712" w:rsidRPr="000E7712" w:rsidRDefault="000E7712" w:rsidP="000E7712">
      <w:pPr>
        <w:pStyle w:val="CommentText"/>
      </w:pPr>
      <w:r>
        <w:rPr>
          <w:rStyle w:val="CommentReference"/>
        </w:rPr>
        <w:annotationRef/>
      </w:r>
      <w:r>
        <w:t>This statement is confusing to me - in Link-16 (Mil-</w:t>
      </w:r>
      <w:proofErr w:type="spellStart"/>
      <w:r>
        <w:t>Std</w:t>
      </w:r>
      <w:proofErr w:type="spellEnd"/>
      <w:r>
        <w:t xml:space="preserve"> 6016) the least significant byte IS transmitted first, so if 2045 mirrors conditions in 6016, shouldn’t this say that the byte values are reversed to </w:t>
      </w:r>
      <w:proofErr w:type="spellStart"/>
      <w:r>
        <w:t>LSByte</w:t>
      </w:r>
      <w:proofErr w:type="spellEnd"/>
      <w:r>
        <w:t xml:space="preserve"> first in the data stream? </w:t>
      </w:r>
    </w:p>
  </w:comment>
  <w:comment w:id="112" w:author="Mike Beckerle" w:date="2014-07-23T17:39:00Z" w:initials="MJB">
    <w:p w:rsidR="000E7712" w:rsidRDefault="000E7712">
      <w:pPr>
        <w:pStyle w:val="CommentText"/>
      </w:pPr>
      <w:r>
        <w:rPr>
          <w:rStyle w:val="CommentReference"/>
        </w:rPr>
        <w:annotationRef/>
      </w:r>
      <w:r>
        <w:t xml:space="preserve">Reworded - I meant bit order when I said "byte values are not reversed" I meant bits within those bytes.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712" w:rsidRDefault="000E7712" w:rsidP="00F80E82">
      <w:r>
        <w:separator/>
      </w:r>
    </w:p>
  </w:endnote>
  <w:endnote w:type="continuationSeparator" w:id="0">
    <w:p w:rsidR="000E7712" w:rsidRDefault="000E7712" w:rsidP="00F80E82">
      <w:r>
        <w:continuationSeparator/>
      </w:r>
    </w:p>
  </w:endnote>
  <w:endnote w:type="continuationNotice" w:id="1">
    <w:p w:rsidR="000E7712" w:rsidRDefault="000E7712"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712" w:rsidRDefault="000E7712" w:rsidP="00F80E82">
    <w:pPr>
      <w:pStyle w:val="Footer"/>
    </w:pPr>
    <w:hyperlink r:id="rId1" w:history="1">
      <w:r w:rsidRPr="00833AC3">
        <w:rPr>
          <w:rStyle w:val="Hyperlink"/>
        </w:rPr>
        <w:t>dfdl-wg@ogf.org</w:t>
      </w:r>
    </w:hyperlink>
    <w:r>
      <w:tab/>
    </w:r>
    <w:r>
      <w:tab/>
      <w:t xml:space="preserve">Page </w:t>
    </w:r>
    <w:r>
      <w:fldChar w:fldCharType="begin"/>
    </w:r>
    <w:r>
      <w:instrText xml:space="preserve"> PAGE </w:instrText>
    </w:r>
    <w:r>
      <w:fldChar w:fldCharType="separate"/>
    </w:r>
    <w:r w:rsidR="00222D00">
      <w:rPr>
        <w:noProof/>
      </w:rPr>
      <w:t>1</w:t>
    </w:r>
    <w:r>
      <w:fldChar w:fldCharType="end"/>
    </w:r>
    <w:r>
      <w:t xml:space="preserve"> of </w:t>
    </w:r>
    <w:fldSimple w:instr=" NUMPAGES ">
      <w:r w:rsidR="00222D00">
        <w:rPr>
          <w:noProof/>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712" w:rsidRDefault="000E7712" w:rsidP="00F80E82">
      <w:r>
        <w:separator/>
      </w:r>
    </w:p>
  </w:footnote>
  <w:footnote w:type="continuationSeparator" w:id="0">
    <w:p w:rsidR="000E7712" w:rsidRDefault="000E7712" w:rsidP="00F80E82">
      <w:r>
        <w:continuationSeparator/>
      </w:r>
    </w:p>
  </w:footnote>
  <w:footnote w:type="continuationNotice" w:id="1">
    <w:p w:rsidR="000E7712" w:rsidRDefault="000E7712" w:rsidP="00F80E82"/>
  </w:footnote>
  <w:footnote w:id="2">
    <w:p w:rsidR="000E7712" w:rsidRDefault="000E7712">
      <w:pPr>
        <w:pStyle w:val="FootnoteText"/>
        <w:rPr>
          <w:ins w:id="121" w:author="Mike Beckerle" w:date="2014-07-23T11:30:00Z"/>
        </w:rPr>
      </w:pPr>
      <w:ins w:id="122" w:author="Mike Beckerle" w:date="2014-07-23T11:30:00Z">
        <w:r>
          <w:rPr>
            <w:rStyle w:val="FootnoteReference"/>
          </w:rPr>
          <w:footnoteRef/>
        </w:r>
        <w:r>
          <w:t xml:space="preserve"> The above discussion used 0xE2 because that has an additional asymmetry that 0xE3 lacks, which is that the last two bits of 0xE3 (least significant 2 bits) are 11, so if they are accidently reversed one cannot tell. This discussion of MIL-STD-2045 uses 0xE3 because that is what is used in the MIL-STD-2045 spec document.</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712" w:rsidRDefault="000E7712" w:rsidP="00F80E82">
    <w:pPr>
      <w:pStyle w:val="Header"/>
    </w:pPr>
    <w:r>
      <w:t>GWD-I</w:t>
    </w:r>
    <w:r>
      <w:tab/>
    </w:r>
    <w:r>
      <w:tab/>
      <w:t xml:space="preserve">Michael J. Beckerle, </w:t>
    </w:r>
    <w:proofErr w:type="spellStart"/>
    <w:r>
      <w:t>Tresys</w:t>
    </w:r>
    <w:proofErr w:type="spellEnd"/>
    <w:r>
      <w:t xml:space="preserve"> Technology</w:t>
    </w:r>
  </w:p>
  <w:p w:rsidR="000E7712" w:rsidRDefault="000E7712" w:rsidP="00F80E82">
    <w:pPr>
      <w:pStyle w:val="Header"/>
      <w:rPr>
        <w:ins w:id="212" w:author="Russ Hawkins" w:date="2014-07-23T11:30:00Z"/>
      </w:rPr>
    </w:pPr>
    <w:r>
      <w:t>DFDL</w:t>
    </w:r>
    <w:r>
      <w:tab/>
    </w:r>
    <w:r>
      <w:tab/>
    </w:r>
    <w:r w:rsidR="00222D00">
      <w:t xml:space="preserve">July </w:t>
    </w:r>
    <w:r>
      <w:t>2014</w:t>
    </w:r>
  </w:p>
  <w:p w:rsidR="000E7712" w:rsidRDefault="000E7712"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174E3C3F"/>
    <w:multiLevelType w:val="hybridMultilevel"/>
    <w:tmpl w:val="ED50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E70EED"/>
    <w:multiLevelType w:val="hybridMultilevel"/>
    <w:tmpl w:val="BF88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35971C01"/>
    <w:multiLevelType w:val="hybridMultilevel"/>
    <w:tmpl w:val="168C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8F795F"/>
    <w:multiLevelType w:val="hybridMultilevel"/>
    <w:tmpl w:val="161A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D055B"/>
    <w:multiLevelType w:val="hybridMultilevel"/>
    <w:tmpl w:val="8F0C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2"/>
  </w:num>
  <w:num w:numId="11">
    <w:abstractNumId w:val="31"/>
  </w:num>
  <w:num w:numId="12">
    <w:abstractNumId w:val="36"/>
  </w:num>
  <w:num w:numId="13">
    <w:abstractNumId w:val="33"/>
  </w:num>
  <w:num w:numId="14">
    <w:abstractNumId w:val="30"/>
  </w:num>
  <w:num w:numId="15">
    <w:abstractNumId w:val="34"/>
  </w:num>
  <w:num w:numId="16">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revisionView w:insDel="0" w:formatting="0"/>
  <w:doNotTrackFormatting/>
  <w:documentProtection w:edit="readOnly" w:formatting="1" w:enforcement="0"/>
  <w:styleLockTheme/>
  <w:styleLockQFSet/>
  <w:defaultTabStop w:val="720"/>
  <w:noPunctuationKerning/>
  <w:characterSpacingControl w:val="doNotCompress"/>
  <w:hdrShapeDefaults>
    <o:shapedefaults v:ext="edit" spidmax="40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88E"/>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B5D"/>
    <w:rsid w:val="001E5E42"/>
    <w:rsid w:val="001E62F9"/>
    <w:rsid w:val="001E69AA"/>
    <w:rsid w:val="001E69B1"/>
    <w:rsid w:val="001E71B9"/>
    <w:rsid w:val="001E72F9"/>
    <w:rsid w:val="001E745C"/>
    <w:rsid w:val="001E7643"/>
    <w:rsid w:val="001E76B8"/>
    <w:rsid w:val="001E7AE3"/>
    <w:rsid w:val="001E7D39"/>
    <w:rsid w:val="001E7FAA"/>
    <w:rsid w:val="001F01F0"/>
    <w:rsid w:val="001F0744"/>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00"/>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863"/>
    <w:rsid w:val="00290920"/>
    <w:rsid w:val="002909A5"/>
    <w:rsid w:val="00291007"/>
    <w:rsid w:val="0029166E"/>
    <w:rsid w:val="002917B8"/>
    <w:rsid w:val="0029199E"/>
    <w:rsid w:val="00291A81"/>
    <w:rsid w:val="00291C37"/>
    <w:rsid w:val="00291F37"/>
    <w:rsid w:val="00293086"/>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7C1"/>
    <w:rsid w:val="004F7B47"/>
    <w:rsid w:val="00500253"/>
    <w:rsid w:val="005002E0"/>
    <w:rsid w:val="005002F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3E2"/>
    <w:rsid w:val="0065576A"/>
    <w:rsid w:val="00655D4F"/>
    <w:rsid w:val="00655FE3"/>
    <w:rsid w:val="0065609F"/>
    <w:rsid w:val="006566F4"/>
    <w:rsid w:val="006567D0"/>
    <w:rsid w:val="00656F39"/>
    <w:rsid w:val="006570EC"/>
    <w:rsid w:val="006573DE"/>
    <w:rsid w:val="006574E4"/>
    <w:rsid w:val="006602EB"/>
    <w:rsid w:val="0066036A"/>
    <w:rsid w:val="006604C5"/>
    <w:rsid w:val="00660795"/>
    <w:rsid w:val="006607EF"/>
    <w:rsid w:val="00660E1A"/>
    <w:rsid w:val="00660FDF"/>
    <w:rsid w:val="00661206"/>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E5"/>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B3"/>
    <w:rsid w:val="00A564DD"/>
    <w:rsid w:val="00A5654C"/>
    <w:rsid w:val="00A56631"/>
    <w:rsid w:val="00A566D0"/>
    <w:rsid w:val="00A56734"/>
    <w:rsid w:val="00A5699F"/>
    <w:rsid w:val="00A57119"/>
    <w:rsid w:val="00A574F7"/>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2CA4"/>
    <w:rsid w:val="00C52EF4"/>
    <w:rsid w:val="00C53149"/>
    <w:rsid w:val="00C533C7"/>
    <w:rsid w:val="00C534DB"/>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B43"/>
    <w:rsid w:val="00D46132"/>
    <w:rsid w:val="00D4613C"/>
    <w:rsid w:val="00D461EA"/>
    <w:rsid w:val="00D468DE"/>
    <w:rsid w:val="00D469FF"/>
    <w:rsid w:val="00D46C4F"/>
    <w:rsid w:val="00D46C7A"/>
    <w:rsid w:val="00D47056"/>
    <w:rsid w:val="00D4772B"/>
    <w:rsid w:val="00D478EC"/>
    <w:rsid w:val="00D47BFD"/>
    <w:rsid w:val="00D47CD1"/>
    <w:rsid w:val="00D5029C"/>
    <w:rsid w:val="00D503E6"/>
    <w:rsid w:val="00D504C5"/>
    <w:rsid w:val="00D50BFE"/>
    <w:rsid w:val="00D50CA5"/>
    <w:rsid w:val="00D51024"/>
    <w:rsid w:val="00D51573"/>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3195"/>
    <w:rsid w:val="00DE32D2"/>
    <w:rsid w:val="00DE3AE3"/>
    <w:rsid w:val="00DE3BEF"/>
    <w:rsid w:val="00DE3C0D"/>
    <w:rsid w:val="00DE3D11"/>
    <w:rsid w:val="00DE3E70"/>
    <w:rsid w:val="00DE4255"/>
    <w:rsid w:val="00DE4296"/>
    <w:rsid w:val="00DE4328"/>
    <w:rsid w:val="00DE452A"/>
    <w:rsid w:val="00DE5101"/>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2D53"/>
    <w:rsid w:val="00EE306F"/>
    <w:rsid w:val="00EE3522"/>
    <w:rsid w:val="00EE3752"/>
    <w:rsid w:val="00EE39CA"/>
    <w:rsid w:val="00EE3AD1"/>
    <w:rsid w:val="00EE41C9"/>
    <w:rsid w:val="00EE45E0"/>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3004"/>
    <w:rsid w:val="00F4300D"/>
    <w:rsid w:val="00F43AA4"/>
    <w:rsid w:val="00F43E94"/>
    <w:rsid w:val="00F43F9D"/>
    <w:rsid w:val="00F447D2"/>
    <w:rsid w:val="00F448FC"/>
    <w:rsid w:val="00F44AF9"/>
    <w:rsid w:val="00F44C80"/>
    <w:rsid w:val="00F45009"/>
    <w:rsid w:val="00F45798"/>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E7712"/>
    <w:pPr>
      <w:spacing w:before="60" w:after="60"/>
    </w:pPr>
    <w:rPr>
      <w:rFonts w:ascii="Arial" w:hAnsi="Arial"/>
    </w:rPr>
  </w:style>
  <w:style w:type="paragraph" w:styleId="Heading1">
    <w:name w:val="heading 1"/>
    <w:basedOn w:val="Normal"/>
    <w:next w:val="nobreak"/>
    <w:link w:val="Heading1Char"/>
    <w:qFormat/>
    <w:rsid w:val="000E7712"/>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0E7712"/>
    <w:pPr>
      <w:pageBreakBefore w:val="0"/>
      <w:numPr>
        <w:ilvl w:val="1"/>
      </w:numPr>
      <w:outlineLvl w:val="1"/>
    </w:pPr>
  </w:style>
  <w:style w:type="paragraph" w:styleId="Heading3">
    <w:name w:val="heading 3"/>
    <w:basedOn w:val="Normal"/>
    <w:next w:val="nobreak"/>
    <w:link w:val="Heading3Char"/>
    <w:autoRedefine/>
    <w:qFormat/>
    <w:rsid w:val="000E7712"/>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0E7712"/>
    <w:pPr>
      <w:keepNext/>
      <w:numPr>
        <w:ilvl w:val="3"/>
        <w:numId w:val="10"/>
      </w:numPr>
      <w:spacing w:before="240"/>
      <w:outlineLvl w:val="3"/>
    </w:pPr>
    <w:rPr>
      <w:b/>
      <w:bCs/>
      <w:szCs w:val="28"/>
    </w:rPr>
  </w:style>
  <w:style w:type="paragraph" w:styleId="Heading5">
    <w:name w:val="heading 5"/>
    <w:basedOn w:val="Normal"/>
    <w:next w:val="Normal"/>
    <w:autoRedefine/>
    <w:qFormat/>
    <w:rsid w:val="000E7712"/>
    <w:pPr>
      <w:numPr>
        <w:ilvl w:val="4"/>
        <w:numId w:val="10"/>
      </w:numPr>
      <w:spacing w:before="240"/>
      <w:outlineLvl w:val="4"/>
    </w:pPr>
    <w:rPr>
      <w:rFonts w:cs="Arial"/>
      <w:b/>
      <w:i/>
      <w:szCs w:val="26"/>
    </w:rPr>
  </w:style>
  <w:style w:type="paragraph" w:styleId="Heading6">
    <w:name w:val="heading 6"/>
    <w:basedOn w:val="Normal"/>
    <w:next w:val="Normal"/>
    <w:qFormat/>
    <w:rsid w:val="000E7712"/>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0E7712"/>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0E7712"/>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0E7712"/>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0E77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7712"/>
  </w:style>
  <w:style w:type="paragraph" w:customStyle="1" w:styleId="nobreak">
    <w:name w:val="nobreak"/>
    <w:basedOn w:val="Normal"/>
    <w:next w:val="Normal"/>
    <w:link w:val="nobreakChar"/>
    <w:rsid w:val="000E7712"/>
    <w:pPr>
      <w:keepNext/>
    </w:pPr>
    <w:rPr>
      <w:szCs w:val="24"/>
    </w:rPr>
  </w:style>
  <w:style w:type="character" w:customStyle="1" w:styleId="nobreakChar">
    <w:name w:val="nobreak Char"/>
    <w:link w:val="nobreak"/>
    <w:rsid w:val="000E7712"/>
    <w:rPr>
      <w:rFonts w:ascii="Arial" w:hAnsi="Arial"/>
      <w:szCs w:val="24"/>
    </w:rPr>
  </w:style>
  <w:style w:type="character" w:customStyle="1" w:styleId="Heading1Char">
    <w:name w:val="Heading 1 Char"/>
    <w:link w:val="Heading1"/>
    <w:rsid w:val="000E7712"/>
    <w:rPr>
      <w:rFonts w:ascii="Arial" w:hAnsi="Arial" w:cs="Arial"/>
      <w:b/>
      <w:bCs/>
      <w:kern w:val="32"/>
      <w:szCs w:val="32"/>
    </w:rPr>
  </w:style>
  <w:style w:type="character" w:customStyle="1" w:styleId="Heading2Char">
    <w:name w:val="Heading 2 Char"/>
    <w:link w:val="Heading2"/>
    <w:rsid w:val="000E7712"/>
    <w:rPr>
      <w:rFonts w:ascii="Arial" w:hAnsi="Arial" w:cs="Arial"/>
      <w:b/>
      <w:bCs/>
      <w:kern w:val="32"/>
      <w:szCs w:val="32"/>
    </w:rPr>
  </w:style>
  <w:style w:type="character" w:customStyle="1" w:styleId="Heading3Char">
    <w:name w:val="Heading 3 Char"/>
    <w:link w:val="Heading3"/>
    <w:rsid w:val="000E7712"/>
    <w:rPr>
      <w:rFonts w:ascii="Arial" w:hAnsi="Arial" w:cs="Arial"/>
      <w:b/>
      <w:bCs/>
    </w:rPr>
  </w:style>
  <w:style w:type="character" w:customStyle="1" w:styleId="Heading4Char">
    <w:name w:val="Heading 4 Char"/>
    <w:link w:val="Heading4"/>
    <w:rsid w:val="000E7712"/>
    <w:rPr>
      <w:rFonts w:ascii="Arial" w:hAnsi="Arial"/>
      <w:b/>
      <w:bCs/>
      <w:szCs w:val="28"/>
    </w:rPr>
  </w:style>
  <w:style w:type="paragraph" w:customStyle="1" w:styleId="Normal1">
    <w:name w:val="Normal1"/>
    <w:basedOn w:val="Normal"/>
    <w:link w:val="normalChar1"/>
    <w:locked/>
    <w:rsid w:val="000E7712"/>
    <w:pPr>
      <w:ind w:firstLine="245"/>
      <w:jc w:val="both"/>
    </w:pPr>
    <w:rPr>
      <w:rFonts w:ascii="Times New Roman" w:hAnsi="Times New Roman"/>
    </w:rPr>
  </w:style>
  <w:style w:type="character" w:customStyle="1" w:styleId="normalChar1">
    <w:name w:val="normal Char1"/>
    <w:link w:val="Normal1"/>
    <w:rsid w:val="000E7712"/>
  </w:style>
  <w:style w:type="paragraph" w:customStyle="1" w:styleId="HTMLBody">
    <w:name w:val="HTML Body"/>
    <w:locked/>
    <w:rsid w:val="000E7712"/>
    <w:pPr>
      <w:autoSpaceDE w:val="0"/>
      <w:autoSpaceDN w:val="0"/>
      <w:adjustRightInd w:val="0"/>
    </w:pPr>
    <w:rPr>
      <w:rFonts w:ascii="Comic Sans MS" w:hAnsi="Comic Sans MS"/>
      <w:sz w:val="18"/>
      <w:szCs w:val="18"/>
    </w:rPr>
  </w:style>
  <w:style w:type="paragraph" w:styleId="Header">
    <w:name w:val="header"/>
    <w:basedOn w:val="Normal"/>
    <w:link w:val="HeaderChar"/>
    <w:locked/>
    <w:rsid w:val="000E7712"/>
    <w:pPr>
      <w:tabs>
        <w:tab w:val="center" w:pos="4320"/>
        <w:tab w:val="right" w:pos="8640"/>
      </w:tabs>
    </w:pPr>
    <w:rPr>
      <w:szCs w:val="24"/>
    </w:rPr>
  </w:style>
  <w:style w:type="character" w:customStyle="1" w:styleId="HeaderChar">
    <w:name w:val="Header Char"/>
    <w:link w:val="Header"/>
    <w:rsid w:val="000E7712"/>
    <w:rPr>
      <w:rFonts w:ascii="Arial" w:hAnsi="Arial"/>
      <w:szCs w:val="24"/>
    </w:rPr>
  </w:style>
  <w:style w:type="paragraph" w:styleId="Footer">
    <w:name w:val="footer"/>
    <w:basedOn w:val="Normal"/>
    <w:link w:val="FooterChar"/>
    <w:rsid w:val="000E7712"/>
    <w:pPr>
      <w:tabs>
        <w:tab w:val="center" w:pos="4320"/>
        <w:tab w:val="right" w:pos="8640"/>
      </w:tabs>
    </w:pPr>
  </w:style>
  <w:style w:type="character" w:styleId="Hyperlink">
    <w:name w:val="Hyperlink"/>
    <w:uiPriority w:val="99"/>
    <w:rsid w:val="000E7712"/>
    <w:rPr>
      <w:color w:val="0000FF"/>
      <w:u w:val="single"/>
    </w:rPr>
  </w:style>
  <w:style w:type="character" w:styleId="PageNumber">
    <w:name w:val="page number"/>
    <w:basedOn w:val="DefaultParagraphFont"/>
    <w:locked/>
    <w:rsid w:val="000E7712"/>
  </w:style>
  <w:style w:type="paragraph" w:styleId="Caption">
    <w:name w:val="caption"/>
    <w:basedOn w:val="Normal"/>
    <w:next w:val="Normal"/>
    <w:qFormat/>
    <w:rsid w:val="000E7712"/>
    <w:pPr>
      <w:spacing w:before="120" w:after="120"/>
    </w:pPr>
    <w:rPr>
      <w:b/>
    </w:rPr>
  </w:style>
  <w:style w:type="paragraph" w:styleId="NormalWeb">
    <w:name w:val="Normal (Web)"/>
    <w:basedOn w:val="Normal"/>
    <w:uiPriority w:val="99"/>
    <w:locked/>
    <w:rsid w:val="000E7712"/>
    <w:rPr>
      <w:rFonts w:ascii="Times New Roman" w:hAnsi="Times New Roman"/>
      <w:sz w:val="24"/>
      <w:szCs w:val="24"/>
    </w:rPr>
  </w:style>
  <w:style w:type="paragraph" w:styleId="PlainText">
    <w:name w:val="Plain Text"/>
    <w:basedOn w:val="Normal"/>
    <w:locked/>
    <w:rsid w:val="000E7712"/>
    <w:pPr>
      <w:ind w:left="720"/>
    </w:pPr>
    <w:rPr>
      <w:rFonts w:ascii="Courier New" w:hAnsi="Courier New"/>
    </w:rPr>
  </w:style>
  <w:style w:type="paragraph" w:styleId="BodyTextFirstIndent">
    <w:name w:val="Body Text First Indent"/>
    <w:basedOn w:val="Normal"/>
    <w:locked/>
    <w:rsid w:val="000E7712"/>
    <w:pPr>
      <w:spacing w:after="120"/>
      <w:ind w:firstLine="210"/>
    </w:pPr>
  </w:style>
  <w:style w:type="paragraph" w:styleId="BodyTextIndent">
    <w:name w:val="Body Text Indent"/>
    <w:basedOn w:val="Normal"/>
    <w:locked/>
    <w:rsid w:val="000E7712"/>
    <w:pPr>
      <w:spacing w:after="120"/>
      <w:ind w:left="360"/>
    </w:pPr>
  </w:style>
  <w:style w:type="paragraph" w:styleId="BodyTextFirstIndent2">
    <w:name w:val="Body Text First Indent 2"/>
    <w:basedOn w:val="BodyTextIndent"/>
    <w:locked/>
    <w:rsid w:val="000E7712"/>
    <w:pPr>
      <w:ind w:firstLine="210"/>
    </w:pPr>
  </w:style>
  <w:style w:type="paragraph" w:styleId="BodyTextIndent2">
    <w:name w:val="Body Text Indent 2"/>
    <w:basedOn w:val="Normal"/>
    <w:locked/>
    <w:rsid w:val="000E7712"/>
    <w:pPr>
      <w:spacing w:after="120" w:line="480" w:lineRule="auto"/>
      <w:ind w:left="360"/>
    </w:pPr>
  </w:style>
  <w:style w:type="paragraph" w:styleId="BodyTextIndent3">
    <w:name w:val="Body Text Indent 3"/>
    <w:basedOn w:val="Normal"/>
    <w:locked/>
    <w:rsid w:val="000E7712"/>
    <w:pPr>
      <w:spacing w:after="120"/>
      <w:ind w:left="360"/>
    </w:pPr>
    <w:rPr>
      <w:sz w:val="16"/>
      <w:szCs w:val="16"/>
    </w:rPr>
  </w:style>
  <w:style w:type="paragraph" w:styleId="CommentText">
    <w:name w:val="annotation text"/>
    <w:basedOn w:val="Normal"/>
    <w:next w:val="Normal"/>
    <w:link w:val="CommentTextChar"/>
    <w:locked/>
    <w:rsid w:val="000E7712"/>
  </w:style>
  <w:style w:type="character" w:customStyle="1" w:styleId="CommentTextChar">
    <w:name w:val="Comment Text Char"/>
    <w:link w:val="CommentText"/>
    <w:rsid w:val="000E7712"/>
    <w:rPr>
      <w:rFonts w:ascii="Arial" w:hAnsi="Arial"/>
    </w:rPr>
  </w:style>
  <w:style w:type="paragraph" w:styleId="Date">
    <w:name w:val="Date"/>
    <w:basedOn w:val="Normal"/>
    <w:next w:val="Normal"/>
    <w:locked/>
    <w:rsid w:val="000E7712"/>
  </w:style>
  <w:style w:type="paragraph" w:styleId="DocumentMap">
    <w:name w:val="Document Map"/>
    <w:basedOn w:val="Normal"/>
    <w:semiHidden/>
    <w:locked/>
    <w:rsid w:val="000E7712"/>
    <w:pPr>
      <w:shd w:val="clear" w:color="auto" w:fill="000080"/>
    </w:pPr>
    <w:rPr>
      <w:rFonts w:ascii="Tahoma" w:hAnsi="Tahoma"/>
    </w:rPr>
  </w:style>
  <w:style w:type="paragraph" w:styleId="E-mailSignature">
    <w:name w:val="E-mail Signature"/>
    <w:basedOn w:val="Normal"/>
    <w:locked/>
    <w:rsid w:val="000E7712"/>
  </w:style>
  <w:style w:type="paragraph" w:styleId="EndnoteText">
    <w:name w:val="endnote text"/>
    <w:basedOn w:val="Normal"/>
    <w:semiHidden/>
    <w:locked/>
    <w:rsid w:val="000E7712"/>
  </w:style>
  <w:style w:type="paragraph" w:styleId="EnvelopeAddress">
    <w:name w:val="envelope address"/>
    <w:basedOn w:val="Normal"/>
    <w:locked/>
    <w:rsid w:val="000E7712"/>
    <w:pPr>
      <w:framePr w:w="7920" w:h="1980" w:hRule="exact" w:hSpace="180" w:wrap="auto" w:hAnchor="page" w:xAlign="center" w:yAlign="bottom"/>
      <w:ind w:left="2880"/>
    </w:pPr>
    <w:rPr>
      <w:sz w:val="24"/>
      <w:szCs w:val="24"/>
    </w:rPr>
  </w:style>
  <w:style w:type="paragraph" w:styleId="EnvelopeReturn">
    <w:name w:val="envelope return"/>
    <w:basedOn w:val="Normal"/>
    <w:locked/>
    <w:rsid w:val="000E7712"/>
  </w:style>
  <w:style w:type="paragraph" w:styleId="FootnoteText">
    <w:name w:val="footnote text"/>
    <w:basedOn w:val="Normal"/>
    <w:link w:val="FootnoteTextChar"/>
    <w:locked/>
    <w:rsid w:val="000E7712"/>
  </w:style>
  <w:style w:type="character" w:customStyle="1" w:styleId="FootnoteTextChar">
    <w:name w:val="Footnote Text Char"/>
    <w:basedOn w:val="DefaultParagraphFont"/>
    <w:link w:val="FootnoteText"/>
    <w:rsid w:val="000E7712"/>
    <w:rPr>
      <w:rFonts w:ascii="Arial" w:hAnsi="Arial"/>
    </w:rPr>
  </w:style>
  <w:style w:type="paragraph" w:styleId="HTMLAddress">
    <w:name w:val="HTML Address"/>
    <w:basedOn w:val="Normal"/>
    <w:locked/>
    <w:rsid w:val="000E7712"/>
    <w:rPr>
      <w:i/>
    </w:rPr>
  </w:style>
  <w:style w:type="paragraph" w:styleId="HTMLPreformatted">
    <w:name w:val="HTML Preformatted"/>
    <w:basedOn w:val="Normal"/>
    <w:link w:val="HTMLPreformattedChar"/>
    <w:locked/>
    <w:rsid w:val="000E7712"/>
    <w:rPr>
      <w:rFonts w:ascii="Courier New" w:hAnsi="Courier New" w:cs="Helvetica"/>
    </w:rPr>
  </w:style>
  <w:style w:type="character" w:customStyle="1" w:styleId="HTMLPreformattedChar">
    <w:name w:val="HTML Preformatted Char"/>
    <w:link w:val="HTMLPreformatted"/>
    <w:rsid w:val="000E7712"/>
    <w:rPr>
      <w:rFonts w:ascii="Courier New" w:hAnsi="Courier New" w:cs="Helvetica"/>
    </w:rPr>
  </w:style>
  <w:style w:type="paragraph" w:styleId="Index1">
    <w:name w:val="index 1"/>
    <w:basedOn w:val="Normal"/>
    <w:next w:val="Normal"/>
    <w:autoRedefine/>
    <w:semiHidden/>
    <w:rsid w:val="000E7712"/>
    <w:pPr>
      <w:ind w:left="200" w:hanging="200"/>
    </w:pPr>
  </w:style>
  <w:style w:type="paragraph" w:styleId="Index2">
    <w:name w:val="index 2"/>
    <w:basedOn w:val="Normal"/>
    <w:next w:val="Normal"/>
    <w:autoRedefine/>
    <w:semiHidden/>
    <w:rsid w:val="000E7712"/>
    <w:pPr>
      <w:ind w:left="400" w:hanging="200"/>
    </w:pPr>
  </w:style>
  <w:style w:type="paragraph" w:styleId="Index3">
    <w:name w:val="index 3"/>
    <w:basedOn w:val="Normal"/>
    <w:next w:val="Normal"/>
    <w:autoRedefine/>
    <w:semiHidden/>
    <w:rsid w:val="000E7712"/>
    <w:pPr>
      <w:ind w:left="600" w:hanging="200"/>
    </w:pPr>
  </w:style>
  <w:style w:type="paragraph" w:styleId="Index4">
    <w:name w:val="index 4"/>
    <w:basedOn w:val="Normal"/>
    <w:next w:val="Normal"/>
    <w:autoRedefine/>
    <w:semiHidden/>
    <w:rsid w:val="000E7712"/>
    <w:pPr>
      <w:ind w:left="800" w:hanging="200"/>
    </w:pPr>
  </w:style>
  <w:style w:type="paragraph" w:styleId="Index5">
    <w:name w:val="index 5"/>
    <w:basedOn w:val="Normal"/>
    <w:next w:val="Normal"/>
    <w:autoRedefine/>
    <w:semiHidden/>
    <w:rsid w:val="000E7712"/>
    <w:pPr>
      <w:ind w:left="1000" w:hanging="200"/>
    </w:pPr>
  </w:style>
  <w:style w:type="paragraph" w:styleId="Index6">
    <w:name w:val="index 6"/>
    <w:basedOn w:val="Normal"/>
    <w:next w:val="Normal"/>
    <w:autoRedefine/>
    <w:semiHidden/>
    <w:rsid w:val="000E7712"/>
    <w:pPr>
      <w:ind w:left="1200" w:hanging="200"/>
    </w:pPr>
  </w:style>
  <w:style w:type="paragraph" w:styleId="Index7">
    <w:name w:val="index 7"/>
    <w:basedOn w:val="Normal"/>
    <w:next w:val="Normal"/>
    <w:autoRedefine/>
    <w:semiHidden/>
    <w:rsid w:val="000E7712"/>
    <w:pPr>
      <w:ind w:left="1400" w:hanging="200"/>
    </w:pPr>
  </w:style>
  <w:style w:type="paragraph" w:styleId="Index8">
    <w:name w:val="index 8"/>
    <w:basedOn w:val="Normal"/>
    <w:next w:val="Normal"/>
    <w:autoRedefine/>
    <w:semiHidden/>
    <w:rsid w:val="000E7712"/>
    <w:pPr>
      <w:ind w:left="1600" w:hanging="200"/>
    </w:pPr>
  </w:style>
  <w:style w:type="paragraph" w:styleId="Index9">
    <w:name w:val="index 9"/>
    <w:basedOn w:val="Normal"/>
    <w:next w:val="Normal"/>
    <w:autoRedefine/>
    <w:semiHidden/>
    <w:rsid w:val="000E7712"/>
    <w:pPr>
      <w:ind w:left="1800" w:hanging="200"/>
    </w:pPr>
  </w:style>
  <w:style w:type="paragraph" w:styleId="IndexHeading">
    <w:name w:val="index heading"/>
    <w:basedOn w:val="Normal"/>
    <w:next w:val="Index1"/>
    <w:semiHidden/>
    <w:locked/>
    <w:rsid w:val="000E7712"/>
    <w:rPr>
      <w:b/>
    </w:rPr>
  </w:style>
  <w:style w:type="paragraph" w:styleId="List">
    <w:name w:val="List"/>
    <w:basedOn w:val="Normal"/>
    <w:locked/>
    <w:rsid w:val="000E7712"/>
    <w:pPr>
      <w:ind w:left="360" w:hanging="360"/>
    </w:pPr>
  </w:style>
  <w:style w:type="paragraph" w:styleId="List2">
    <w:name w:val="List 2"/>
    <w:basedOn w:val="Normal"/>
    <w:locked/>
    <w:rsid w:val="000E7712"/>
    <w:pPr>
      <w:ind w:left="720" w:hanging="360"/>
    </w:pPr>
  </w:style>
  <w:style w:type="paragraph" w:styleId="List3">
    <w:name w:val="List 3"/>
    <w:basedOn w:val="Normal"/>
    <w:locked/>
    <w:rsid w:val="000E7712"/>
    <w:pPr>
      <w:ind w:left="1080" w:hanging="360"/>
    </w:pPr>
  </w:style>
  <w:style w:type="paragraph" w:styleId="List4">
    <w:name w:val="List 4"/>
    <w:basedOn w:val="Normal"/>
    <w:locked/>
    <w:rsid w:val="000E7712"/>
    <w:pPr>
      <w:ind w:left="1440" w:hanging="360"/>
    </w:pPr>
  </w:style>
  <w:style w:type="paragraph" w:styleId="List5">
    <w:name w:val="List 5"/>
    <w:basedOn w:val="Normal"/>
    <w:locked/>
    <w:rsid w:val="000E7712"/>
    <w:pPr>
      <w:ind w:left="1800" w:hanging="360"/>
    </w:pPr>
  </w:style>
  <w:style w:type="paragraph" w:styleId="ListBullet">
    <w:name w:val="List Bullet"/>
    <w:basedOn w:val="Normal"/>
    <w:autoRedefine/>
    <w:rsid w:val="000E7712"/>
    <w:pPr>
      <w:tabs>
        <w:tab w:val="num" w:pos="360"/>
      </w:tabs>
      <w:ind w:left="360" w:hanging="360"/>
    </w:pPr>
  </w:style>
  <w:style w:type="paragraph" w:styleId="ListBullet2">
    <w:name w:val="List Bullet 2"/>
    <w:basedOn w:val="Normal"/>
    <w:autoRedefine/>
    <w:rsid w:val="000E7712"/>
    <w:pPr>
      <w:numPr>
        <w:numId w:val="1"/>
      </w:numPr>
    </w:pPr>
  </w:style>
  <w:style w:type="paragraph" w:styleId="ListBullet3">
    <w:name w:val="List Bullet 3"/>
    <w:basedOn w:val="Normal"/>
    <w:autoRedefine/>
    <w:rsid w:val="000E7712"/>
    <w:pPr>
      <w:numPr>
        <w:numId w:val="2"/>
      </w:numPr>
    </w:pPr>
  </w:style>
  <w:style w:type="paragraph" w:styleId="ListBullet4">
    <w:name w:val="List Bullet 4"/>
    <w:basedOn w:val="Normal"/>
    <w:autoRedefine/>
    <w:rsid w:val="000E7712"/>
    <w:pPr>
      <w:numPr>
        <w:numId w:val="3"/>
      </w:numPr>
    </w:pPr>
  </w:style>
  <w:style w:type="paragraph" w:styleId="ListBullet5">
    <w:name w:val="List Bullet 5"/>
    <w:basedOn w:val="Normal"/>
    <w:autoRedefine/>
    <w:rsid w:val="000E7712"/>
    <w:pPr>
      <w:numPr>
        <w:numId w:val="4"/>
      </w:numPr>
    </w:pPr>
  </w:style>
  <w:style w:type="paragraph" w:styleId="ListContinue">
    <w:name w:val="List Continue"/>
    <w:basedOn w:val="Normal"/>
    <w:rsid w:val="000E7712"/>
    <w:pPr>
      <w:spacing w:after="120"/>
      <w:ind w:left="360"/>
    </w:pPr>
  </w:style>
  <w:style w:type="paragraph" w:styleId="ListContinue2">
    <w:name w:val="List Continue 2"/>
    <w:basedOn w:val="Normal"/>
    <w:rsid w:val="000E7712"/>
    <w:pPr>
      <w:spacing w:after="120"/>
      <w:ind w:left="720"/>
    </w:pPr>
  </w:style>
  <w:style w:type="paragraph" w:styleId="ListContinue3">
    <w:name w:val="List Continue 3"/>
    <w:basedOn w:val="Normal"/>
    <w:rsid w:val="000E7712"/>
    <w:pPr>
      <w:spacing w:after="120"/>
      <w:ind w:left="1080"/>
    </w:pPr>
  </w:style>
  <w:style w:type="paragraph" w:styleId="ListContinue4">
    <w:name w:val="List Continue 4"/>
    <w:basedOn w:val="Normal"/>
    <w:rsid w:val="000E7712"/>
    <w:pPr>
      <w:spacing w:after="120"/>
      <w:ind w:left="1440"/>
    </w:pPr>
  </w:style>
  <w:style w:type="paragraph" w:styleId="ListContinue5">
    <w:name w:val="List Continue 5"/>
    <w:basedOn w:val="Normal"/>
    <w:rsid w:val="000E7712"/>
    <w:pPr>
      <w:spacing w:after="120"/>
      <w:ind w:left="1800"/>
    </w:pPr>
  </w:style>
  <w:style w:type="paragraph" w:styleId="ListNumber">
    <w:name w:val="List Number"/>
    <w:basedOn w:val="Normal"/>
    <w:rsid w:val="000E7712"/>
    <w:pPr>
      <w:numPr>
        <w:numId w:val="5"/>
      </w:numPr>
    </w:pPr>
  </w:style>
  <w:style w:type="paragraph" w:styleId="ListNumber2">
    <w:name w:val="List Number 2"/>
    <w:basedOn w:val="Normal"/>
    <w:rsid w:val="000E7712"/>
    <w:pPr>
      <w:numPr>
        <w:numId w:val="6"/>
      </w:numPr>
    </w:pPr>
  </w:style>
  <w:style w:type="paragraph" w:styleId="ListNumber3">
    <w:name w:val="List Number 3"/>
    <w:basedOn w:val="Normal"/>
    <w:rsid w:val="000E7712"/>
    <w:pPr>
      <w:numPr>
        <w:numId w:val="7"/>
      </w:numPr>
    </w:pPr>
  </w:style>
  <w:style w:type="paragraph" w:styleId="ListNumber4">
    <w:name w:val="List Number 4"/>
    <w:basedOn w:val="Normal"/>
    <w:rsid w:val="000E7712"/>
    <w:pPr>
      <w:numPr>
        <w:numId w:val="8"/>
      </w:numPr>
    </w:pPr>
  </w:style>
  <w:style w:type="paragraph" w:styleId="ListNumber5">
    <w:name w:val="List Number 5"/>
    <w:basedOn w:val="Normal"/>
    <w:rsid w:val="000E7712"/>
    <w:pPr>
      <w:numPr>
        <w:numId w:val="9"/>
      </w:numPr>
    </w:pPr>
  </w:style>
  <w:style w:type="paragraph" w:styleId="MacroText">
    <w:name w:val="macro"/>
    <w:semiHidden/>
    <w:locked/>
    <w:rsid w:val="000E771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0E7712"/>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0E7712"/>
    <w:pPr>
      <w:ind w:left="720"/>
    </w:pPr>
  </w:style>
  <w:style w:type="paragraph" w:styleId="NoteHeading">
    <w:name w:val="Note Heading"/>
    <w:basedOn w:val="Normal"/>
    <w:next w:val="Normal"/>
    <w:locked/>
    <w:rsid w:val="000E7712"/>
  </w:style>
  <w:style w:type="paragraph" w:styleId="Salutation">
    <w:name w:val="Salutation"/>
    <w:basedOn w:val="Normal"/>
    <w:next w:val="Normal"/>
    <w:locked/>
    <w:rsid w:val="000E7712"/>
  </w:style>
  <w:style w:type="paragraph" w:styleId="Signature">
    <w:name w:val="Signature"/>
    <w:basedOn w:val="Normal"/>
    <w:locked/>
    <w:rsid w:val="000E7712"/>
    <w:pPr>
      <w:ind w:left="4320"/>
    </w:pPr>
  </w:style>
  <w:style w:type="paragraph" w:styleId="Subtitle">
    <w:name w:val="Subtitle"/>
    <w:basedOn w:val="Normal"/>
    <w:locked/>
    <w:rsid w:val="000E7712"/>
    <w:pPr>
      <w:jc w:val="center"/>
      <w:outlineLvl w:val="1"/>
    </w:pPr>
    <w:rPr>
      <w:sz w:val="24"/>
      <w:szCs w:val="24"/>
    </w:rPr>
  </w:style>
  <w:style w:type="paragraph" w:styleId="TableofAuthorities">
    <w:name w:val="table of authorities"/>
    <w:basedOn w:val="Normal"/>
    <w:next w:val="Normal"/>
    <w:semiHidden/>
    <w:locked/>
    <w:rsid w:val="000E7712"/>
    <w:pPr>
      <w:ind w:left="200" w:hanging="200"/>
    </w:pPr>
  </w:style>
  <w:style w:type="paragraph" w:styleId="TableofFigures">
    <w:name w:val="table of figures"/>
    <w:basedOn w:val="Normal"/>
    <w:next w:val="Normal"/>
    <w:rsid w:val="000E7712"/>
    <w:pPr>
      <w:ind w:left="400" w:hanging="400"/>
    </w:pPr>
  </w:style>
  <w:style w:type="paragraph" w:styleId="Title">
    <w:name w:val="Title"/>
    <w:basedOn w:val="Normal"/>
    <w:locked/>
    <w:rsid w:val="000E7712"/>
    <w:pPr>
      <w:spacing w:before="240"/>
      <w:jc w:val="center"/>
      <w:outlineLvl w:val="0"/>
    </w:pPr>
    <w:rPr>
      <w:b/>
      <w:kern w:val="28"/>
      <w:sz w:val="32"/>
      <w:szCs w:val="32"/>
    </w:rPr>
  </w:style>
  <w:style w:type="paragraph" w:styleId="TOAHeading">
    <w:name w:val="toa heading"/>
    <w:basedOn w:val="Normal"/>
    <w:next w:val="Normal"/>
    <w:semiHidden/>
    <w:locked/>
    <w:rsid w:val="000E7712"/>
    <w:pPr>
      <w:spacing w:before="120"/>
    </w:pPr>
    <w:rPr>
      <w:b/>
      <w:sz w:val="24"/>
      <w:szCs w:val="24"/>
    </w:rPr>
  </w:style>
  <w:style w:type="paragraph" w:styleId="TOC1">
    <w:name w:val="toc 1"/>
    <w:basedOn w:val="Normal"/>
    <w:next w:val="Normal"/>
    <w:autoRedefine/>
    <w:uiPriority w:val="39"/>
    <w:locked/>
    <w:rsid w:val="000E7712"/>
  </w:style>
  <w:style w:type="paragraph" w:styleId="TOC2">
    <w:name w:val="toc 2"/>
    <w:basedOn w:val="Normal"/>
    <w:next w:val="Normal"/>
    <w:autoRedefine/>
    <w:uiPriority w:val="39"/>
    <w:locked/>
    <w:rsid w:val="000E7712"/>
    <w:pPr>
      <w:ind w:left="200"/>
    </w:pPr>
  </w:style>
  <w:style w:type="paragraph" w:styleId="TOC3">
    <w:name w:val="toc 3"/>
    <w:basedOn w:val="Normal"/>
    <w:next w:val="Normal"/>
    <w:autoRedefine/>
    <w:uiPriority w:val="39"/>
    <w:locked/>
    <w:rsid w:val="000E7712"/>
    <w:pPr>
      <w:ind w:left="400"/>
    </w:pPr>
  </w:style>
  <w:style w:type="paragraph" w:styleId="TOC4">
    <w:name w:val="toc 4"/>
    <w:basedOn w:val="Normal"/>
    <w:next w:val="Normal"/>
    <w:autoRedefine/>
    <w:uiPriority w:val="39"/>
    <w:locked/>
    <w:rsid w:val="000E7712"/>
    <w:pPr>
      <w:ind w:left="600"/>
    </w:pPr>
  </w:style>
  <w:style w:type="paragraph" w:styleId="TOC5">
    <w:name w:val="toc 5"/>
    <w:basedOn w:val="Normal"/>
    <w:next w:val="Normal"/>
    <w:autoRedefine/>
    <w:uiPriority w:val="39"/>
    <w:locked/>
    <w:rsid w:val="000E7712"/>
    <w:pPr>
      <w:ind w:left="800"/>
    </w:pPr>
  </w:style>
  <w:style w:type="paragraph" w:styleId="TOC6">
    <w:name w:val="toc 6"/>
    <w:basedOn w:val="Normal"/>
    <w:next w:val="Normal"/>
    <w:autoRedefine/>
    <w:uiPriority w:val="39"/>
    <w:locked/>
    <w:rsid w:val="000E7712"/>
    <w:pPr>
      <w:ind w:left="1000"/>
    </w:pPr>
  </w:style>
  <w:style w:type="paragraph" w:styleId="TOC7">
    <w:name w:val="toc 7"/>
    <w:basedOn w:val="Normal"/>
    <w:next w:val="Normal"/>
    <w:autoRedefine/>
    <w:uiPriority w:val="39"/>
    <w:locked/>
    <w:rsid w:val="000E7712"/>
    <w:pPr>
      <w:ind w:left="1200"/>
    </w:pPr>
  </w:style>
  <w:style w:type="paragraph" w:styleId="TOC8">
    <w:name w:val="toc 8"/>
    <w:basedOn w:val="Normal"/>
    <w:next w:val="Normal"/>
    <w:autoRedefine/>
    <w:uiPriority w:val="39"/>
    <w:locked/>
    <w:rsid w:val="000E7712"/>
    <w:pPr>
      <w:ind w:left="1400"/>
    </w:pPr>
  </w:style>
  <w:style w:type="paragraph" w:styleId="TOC9">
    <w:name w:val="toc 9"/>
    <w:basedOn w:val="Normal"/>
    <w:next w:val="Normal"/>
    <w:autoRedefine/>
    <w:uiPriority w:val="39"/>
    <w:locked/>
    <w:rsid w:val="000E7712"/>
    <w:pPr>
      <w:ind w:left="1600"/>
    </w:pPr>
  </w:style>
  <w:style w:type="character" w:styleId="FollowedHyperlink">
    <w:name w:val="FollowedHyperlink"/>
    <w:locked/>
    <w:rsid w:val="000E7712"/>
    <w:rPr>
      <w:color w:val="800080"/>
      <w:u w:val="single"/>
    </w:rPr>
  </w:style>
  <w:style w:type="paragraph" w:styleId="BalloonText">
    <w:name w:val="Balloon Text"/>
    <w:basedOn w:val="Normal"/>
    <w:locked/>
    <w:rsid w:val="000E7712"/>
    <w:rPr>
      <w:rFonts w:ascii="Tahoma" w:hAnsi="Tahoma"/>
      <w:sz w:val="16"/>
      <w:szCs w:val="16"/>
    </w:rPr>
  </w:style>
  <w:style w:type="paragraph" w:styleId="CommentSubject">
    <w:name w:val="annotation subject"/>
    <w:basedOn w:val="CommentText"/>
    <w:next w:val="CommentText"/>
    <w:locked/>
    <w:rsid w:val="000E7712"/>
    <w:rPr>
      <w:b/>
    </w:rPr>
  </w:style>
  <w:style w:type="character" w:styleId="FootnoteReference">
    <w:name w:val="footnote reference"/>
    <w:rsid w:val="000E7712"/>
    <w:rPr>
      <w:vertAlign w:val="superscript"/>
    </w:rPr>
  </w:style>
  <w:style w:type="paragraph" w:customStyle="1" w:styleId="ToDo">
    <w:name w:val="ToDo"/>
    <w:basedOn w:val="Normal"/>
    <w:locked/>
    <w:rsid w:val="000E7712"/>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0E7712"/>
    <w:pPr>
      <w:ind w:firstLine="245"/>
      <w:jc w:val="both"/>
    </w:pPr>
  </w:style>
  <w:style w:type="paragraph" w:customStyle="1" w:styleId="XMLexample">
    <w:name w:val="XML example"/>
    <w:basedOn w:val="Normal"/>
    <w:locked/>
    <w:rsid w:val="000E7712"/>
    <w:pPr>
      <w:jc w:val="both"/>
    </w:pPr>
    <w:rPr>
      <w:rFonts w:ascii="Times New Roman" w:hAnsi="Times New Roman"/>
      <w:lang w:val="en-GB"/>
    </w:rPr>
  </w:style>
  <w:style w:type="paragraph" w:customStyle="1" w:styleId="CodeBlock">
    <w:name w:val="CodeBlock"/>
    <w:basedOn w:val="Normal"/>
    <w:link w:val="CodeBlockChar"/>
    <w:locked/>
    <w:rsid w:val="000E7712"/>
    <w:pPr>
      <w:keepLines/>
      <w:suppressAutoHyphens/>
      <w:ind w:left="360"/>
    </w:pPr>
    <w:rPr>
      <w:rFonts w:ascii="Courier" w:hAnsi="Courier"/>
      <w:noProof/>
      <w:sz w:val="18"/>
      <w:szCs w:val="18"/>
    </w:rPr>
  </w:style>
  <w:style w:type="character" w:customStyle="1" w:styleId="CodeBlockChar">
    <w:name w:val="CodeBlock Char"/>
    <w:link w:val="CodeBlock"/>
    <w:rsid w:val="000E7712"/>
    <w:rPr>
      <w:rFonts w:ascii="Courier" w:hAnsi="Courier"/>
      <w:noProof/>
      <w:sz w:val="18"/>
      <w:szCs w:val="18"/>
    </w:rPr>
  </w:style>
  <w:style w:type="paragraph" w:customStyle="1" w:styleId="OpenIssue">
    <w:name w:val="OpenIssue"/>
    <w:basedOn w:val="Normal"/>
    <w:next w:val="Normal"/>
    <w:locked/>
    <w:rsid w:val="000E7712"/>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0E7712"/>
    <w:rPr>
      <w:i/>
      <w:iCs/>
    </w:rPr>
  </w:style>
  <w:style w:type="paragraph" w:customStyle="1" w:styleId="DocHistory">
    <w:name w:val="Doc History"/>
    <w:basedOn w:val="Normal"/>
    <w:locked/>
    <w:rsid w:val="000E7712"/>
    <w:pPr>
      <w:spacing w:beforeAutospacing="1" w:afterAutospacing="1"/>
      <w:jc w:val="center"/>
    </w:pPr>
    <w:rPr>
      <w:rFonts w:cs="Arial"/>
      <w:spacing w:val="10"/>
      <w:sz w:val="18"/>
      <w:szCs w:val="18"/>
    </w:rPr>
  </w:style>
  <w:style w:type="character" w:styleId="CommentReference">
    <w:name w:val="annotation reference"/>
    <w:locked/>
    <w:rsid w:val="000E7712"/>
    <w:rPr>
      <w:sz w:val="16"/>
      <w:szCs w:val="16"/>
    </w:rPr>
  </w:style>
  <w:style w:type="table" w:styleId="TableGrid">
    <w:name w:val="Table Grid"/>
    <w:basedOn w:val="TableNormal"/>
    <w:uiPriority w:val="59"/>
    <w:rsid w:val="000E7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0E7712"/>
    <w:rPr>
      <w:rFonts w:ascii="Symbol" w:hAnsi="Symbol" w:cs="Symbol"/>
    </w:rPr>
  </w:style>
  <w:style w:type="character" w:customStyle="1" w:styleId="TableCellChar">
    <w:name w:val="Table Cell Char"/>
    <w:rsid w:val="000E7712"/>
    <w:rPr>
      <w:rFonts w:ascii="Arial" w:eastAsia="Arial Unicode MS" w:hAnsi="Arial"/>
      <w:bCs/>
      <w:lang w:val="en-GB" w:eastAsia="ja-JP" w:bidi="he-IL"/>
    </w:rPr>
  </w:style>
  <w:style w:type="paragraph" w:customStyle="1" w:styleId="BulletList">
    <w:name w:val="Bullet List"/>
    <w:basedOn w:val="Normal"/>
    <w:link w:val="BulletListChar"/>
    <w:locked/>
    <w:rsid w:val="000E7712"/>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0E7712"/>
    <w:rPr>
      <w:rFonts w:ascii="Arial" w:eastAsia="Arial Unicode MS" w:hAnsi="Arial"/>
    </w:rPr>
  </w:style>
  <w:style w:type="paragraph" w:customStyle="1" w:styleId="BulletListdoubleindentalternate">
    <w:name w:val="Bullet List (double indent alternate)"/>
    <w:basedOn w:val="Normal"/>
    <w:locked/>
    <w:rsid w:val="000E7712"/>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0E7712"/>
    <w:pPr>
      <w:tabs>
        <w:tab w:val="num" w:pos="900"/>
      </w:tabs>
      <w:spacing w:before="40" w:after="40"/>
      <w:ind w:left="907" w:hanging="187"/>
    </w:pPr>
    <w:rPr>
      <w:rFonts w:eastAsia="Arial Unicode MS"/>
    </w:rPr>
  </w:style>
  <w:style w:type="paragraph" w:customStyle="1" w:styleId="Code">
    <w:name w:val="Code"/>
    <w:basedOn w:val="Normal"/>
    <w:link w:val="CodeChar"/>
    <w:locked/>
    <w:rsid w:val="000E7712"/>
    <w:pPr>
      <w:spacing w:before="20" w:after="20"/>
    </w:pPr>
    <w:rPr>
      <w:rFonts w:ascii="Courier New" w:hAnsi="Courier New" w:cs="Courier New"/>
      <w:sz w:val="16"/>
      <w:szCs w:val="16"/>
    </w:rPr>
  </w:style>
  <w:style w:type="character" w:customStyle="1" w:styleId="CodeChar">
    <w:name w:val="Code Char"/>
    <w:link w:val="Code"/>
    <w:rsid w:val="000E7712"/>
    <w:rPr>
      <w:rFonts w:ascii="Courier New" w:hAnsi="Courier New" w:cs="Courier New"/>
      <w:sz w:val="16"/>
      <w:szCs w:val="16"/>
    </w:rPr>
  </w:style>
  <w:style w:type="character" w:customStyle="1" w:styleId="CodeCharacter">
    <w:name w:val="Code (Character)"/>
    <w:rsid w:val="000E7712"/>
    <w:rPr>
      <w:rFonts w:ascii="Courier New" w:hAnsi="Courier New"/>
      <w:sz w:val="18"/>
      <w:szCs w:val="16"/>
    </w:rPr>
  </w:style>
  <w:style w:type="paragraph" w:customStyle="1" w:styleId="NumberedListdoubleindent">
    <w:name w:val="Numbered List (double indent)"/>
    <w:basedOn w:val="Normal"/>
    <w:locked/>
    <w:rsid w:val="000E7712"/>
    <w:pPr>
      <w:tabs>
        <w:tab w:val="num" w:pos="1080"/>
      </w:tabs>
      <w:spacing w:before="40" w:after="40"/>
      <w:ind w:left="1080" w:hanging="360"/>
    </w:pPr>
    <w:rPr>
      <w:rFonts w:eastAsia="Arial Unicode MS"/>
    </w:rPr>
  </w:style>
  <w:style w:type="paragraph" w:customStyle="1" w:styleId="NumberedList">
    <w:name w:val="Numbered List"/>
    <w:basedOn w:val="Normal"/>
    <w:locked/>
    <w:rsid w:val="000E7712"/>
    <w:pPr>
      <w:tabs>
        <w:tab w:val="num" w:pos="720"/>
      </w:tabs>
      <w:spacing w:before="40" w:after="40"/>
      <w:ind w:left="720" w:hanging="360"/>
    </w:pPr>
    <w:rPr>
      <w:rFonts w:eastAsia="Arial Unicode MS"/>
    </w:rPr>
  </w:style>
  <w:style w:type="paragraph" w:customStyle="1" w:styleId="copyright">
    <w:name w:val="copyright"/>
    <w:basedOn w:val="Normal"/>
    <w:locked/>
    <w:rsid w:val="000E7712"/>
    <w:pPr>
      <w:tabs>
        <w:tab w:val="left" w:pos="567"/>
      </w:tabs>
    </w:pPr>
    <w:rPr>
      <w:rFonts w:ascii="Verdana" w:hAnsi="Verdana"/>
      <w:sz w:val="16"/>
      <w:lang w:val="en-GB"/>
    </w:rPr>
  </w:style>
  <w:style w:type="paragraph" w:customStyle="1" w:styleId="Instructions">
    <w:name w:val="Instructions"/>
    <w:basedOn w:val="Normal"/>
    <w:semiHidden/>
    <w:locked/>
    <w:rsid w:val="000E7712"/>
    <w:pPr>
      <w:spacing w:before="180" w:after="180"/>
    </w:pPr>
    <w:rPr>
      <w:rFonts w:eastAsia="Arial Unicode MS"/>
      <w:vanish/>
      <w:color w:val="C75800"/>
    </w:rPr>
  </w:style>
  <w:style w:type="character" w:styleId="HTMLTypewriter">
    <w:name w:val="HTML Typewriter"/>
    <w:locked/>
    <w:rsid w:val="000E7712"/>
    <w:rPr>
      <w:rFonts w:ascii="Courier New" w:eastAsia="MS Mincho" w:hAnsi="Courier New" w:cs="Courier New"/>
      <w:sz w:val="20"/>
      <w:szCs w:val="20"/>
    </w:rPr>
  </w:style>
  <w:style w:type="character" w:styleId="HTMLCode">
    <w:name w:val="HTML Code"/>
    <w:uiPriority w:val="99"/>
    <w:locked/>
    <w:rsid w:val="000E7712"/>
    <w:rPr>
      <w:rFonts w:ascii="Courier New" w:eastAsia="MS Mincho" w:hAnsi="Courier New" w:cs="Courier New"/>
      <w:sz w:val="20"/>
      <w:szCs w:val="20"/>
    </w:rPr>
  </w:style>
  <w:style w:type="character" w:styleId="HTMLSample">
    <w:name w:val="HTML Sample"/>
    <w:locked/>
    <w:rsid w:val="000E7712"/>
    <w:rPr>
      <w:rFonts w:ascii="Courier New" w:eastAsia="Times New Roman" w:hAnsi="Courier New" w:cs="Courier New" w:hint="default"/>
      <w:sz w:val="24"/>
      <w:szCs w:val="24"/>
    </w:rPr>
  </w:style>
  <w:style w:type="paragraph" w:customStyle="1" w:styleId="XMLExcerpt">
    <w:name w:val="XML Excerpt"/>
    <w:link w:val="XMLExcerptChar"/>
    <w:locked/>
    <w:rsid w:val="000E7712"/>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0E7712"/>
    <w:rPr>
      <w:rFonts w:ascii="Courier New" w:hAnsi="Courier New" w:cs="Courier New"/>
      <w:noProof/>
      <w:shd w:val="clear" w:color="auto" w:fill="F3F3F3"/>
      <w:lang w:val="en-GB" w:eastAsia="en-GB"/>
    </w:rPr>
  </w:style>
  <w:style w:type="character" w:customStyle="1" w:styleId="XMLReference">
    <w:name w:val="XML Reference"/>
    <w:locked/>
    <w:rsid w:val="000E7712"/>
    <w:rPr>
      <w:rFonts w:ascii="Courier New" w:hAnsi="Courier New"/>
      <w:sz w:val="20"/>
    </w:rPr>
  </w:style>
  <w:style w:type="character" w:customStyle="1" w:styleId="XMLExcerptEmphasis">
    <w:name w:val="XML Excerpt Emphasis"/>
    <w:locked/>
    <w:rsid w:val="000E7712"/>
    <w:rPr>
      <w:rFonts w:ascii="Courier New" w:hAnsi="Courier New"/>
      <w:b/>
      <w:bCs/>
      <w:sz w:val="20"/>
    </w:rPr>
  </w:style>
  <w:style w:type="character" w:customStyle="1" w:styleId="TableFont">
    <w:name w:val="Table Font"/>
    <w:locked/>
    <w:rsid w:val="000E7712"/>
    <w:rPr>
      <w:rFonts w:ascii="Arial" w:hAnsi="Arial"/>
      <w:sz w:val="20"/>
    </w:rPr>
  </w:style>
  <w:style w:type="paragraph" w:customStyle="1" w:styleId="NewTableFontHeading">
    <w:name w:val="New Table Font Heading"/>
    <w:basedOn w:val="Normal"/>
    <w:locked/>
    <w:rsid w:val="000E7712"/>
    <w:pPr>
      <w:spacing w:before="40" w:after="40" w:line="288" w:lineRule="auto"/>
      <w:jc w:val="center"/>
    </w:pPr>
    <w:rPr>
      <w:b/>
      <w:lang w:val="en-GB" w:eastAsia="en-GB"/>
    </w:rPr>
  </w:style>
  <w:style w:type="paragraph" w:customStyle="1" w:styleId="TableCaption">
    <w:name w:val="Table Caption"/>
    <w:basedOn w:val="Caption"/>
    <w:locked/>
    <w:rsid w:val="000E7712"/>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0E7712"/>
    <w:pPr>
      <w:spacing w:after="120"/>
    </w:pPr>
  </w:style>
  <w:style w:type="paragraph" w:customStyle="1" w:styleId="ShortReturnAddress">
    <w:name w:val="Short Return Address"/>
    <w:basedOn w:val="Normal"/>
    <w:locked/>
    <w:rsid w:val="000E7712"/>
  </w:style>
  <w:style w:type="paragraph" w:customStyle="1" w:styleId="PPLine">
    <w:name w:val="PP Line"/>
    <w:basedOn w:val="Signature"/>
    <w:locked/>
    <w:rsid w:val="000E7712"/>
  </w:style>
  <w:style w:type="paragraph" w:customStyle="1" w:styleId="InsideAddressName">
    <w:name w:val="Inside Address Name"/>
    <w:basedOn w:val="Normal"/>
    <w:locked/>
    <w:rsid w:val="000E7712"/>
  </w:style>
  <w:style w:type="character" w:styleId="Strong">
    <w:name w:val="Strong"/>
    <w:locked/>
    <w:rsid w:val="000E7712"/>
    <w:rPr>
      <w:b/>
      <w:bCs/>
    </w:rPr>
  </w:style>
  <w:style w:type="character" w:styleId="EndnoteReference">
    <w:name w:val="endnote reference"/>
    <w:locked/>
    <w:rsid w:val="000E7712"/>
    <w:rPr>
      <w:vertAlign w:val="superscript"/>
    </w:rPr>
  </w:style>
  <w:style w:type="character" w:styleId="HTMLCite">
    <w:name w:val="HTML Cite"/>
    <w:uiPriority w:val="99"/>
    <w:locked/>
    <w:rsid w:val="000E7712"/>
    <w:rPr>
      <w:i/>
      <w:iCs/>
    </w:rPr>
  </w:style>
  <w:style w:type="paragraph" w:styleId="Revision">
    <w:name w:val="Revision"/>
    <w:hidden/>
    <w:semiHidden/>
    <w:rsid w:val="000E7712"/>
    <w:rPr>
      <w:rFonts w:ascii="Arial" w:hAnsi="Arial"/>
      <w:szCs w:val="24"/>
    </w:rPr>
  </w:style>
  <w:style w:type="paragraph" w:customStyle="1" w:styleId="StyleTableCellComplex9ptBefore0cmHanging032cm">
    <w:name w:val="Style Table Cell + (Complex) 9 pt Before:  0 cm Hanging:  0.32 cm..."/>
    <w:basedOn w:val="Normal"/>
    <w:locked/>
    <w:rsid w:val="000E7712"/>
    <w:pPr>
      <w:kinsoku w:val="0"/>
      <w:spacing w:before="40"/>
    </w:pPr>
    <w:rPr>
      <w:szCs w:val="18"/>
    </w:rPr>
  </w:style>
  <w:style w:type="character" w:styleId="HTMLAcronym">
    <w:name w:val="HTML Acronym"/>
    <w:basedOn w:val="DefaultParagraphFont"/>
    <w:locked/>
    <w:rsid w:val="000E7712"/>
  </w:style>
  <w:style w:type="character" w:customStyle="1" w:styleId="FootnoteCharacters">
    <w:name w:val="Footnote Characters"/>
    <w:rsid w:val="000E7712"/>
    <w:rPr>
      <w:vertAlign w:val="superscript"/>
    </w:rPr>
  </w:style>
  <w:style w:type="character" w:customStyle="1" w:styleId="StyleHeading112ptChar">
    <w:name w:val="Style Heading 1 + 12 pt Char"/>
    <w:locked/>
    <w:rsid w:val="000E7712"/>
    <w:rPr>
      <w:rFonts w:ascii="Arial" w:eastAsia="MS Mincho" w:hAnsi="Arial" w:cs="Arial"/>
      <w:b/>
      <w:bCs/>
      <w:kern w:val="1"/>
      <w:sz w:val="24"/>
      <w:szCs w:val="32"/>
      <w:lang w:val="en-GB" w:eastAsia="ja-JP" w:bidi="ar-SA"/>
    </w:rPr>
  </w:style>
  <w:style w:type="character" w:customStyle="1" w:styleId="NumberingSymbols">
    <w:name w:val="Numbering Symbols"/>
    <w:locked/>
    <w:rsid w:val="000E7712"/>
  </w:style>
  <w:style w:type="character" w:customStyle="1" w:styleId="EndnoteCharacters">
    <w:name w:val="Endnote Characters"/>
    <w:locked/>
    <w:rsid w:val="000E7712"/>
  </w:style>
  <w:style w:type="paragraph" w:customStyle="1" w:styleId="Heading">
    <w:name w:val="Heading"/>
    <w:basedOn w:val="Normal"/>
    <w:next w:val="Normal"/>
    <w:locked/>
    <w:rsid w:val="000E7712"/>
    <w:pPr>
      <w:suppressAutoHyphens/>
      <w:spacing w:before="240"/>
      <w:jc w:val="center"/>
    </w:pPr>
    <w:rPr>
      <w:rFonts w:cs="Arial"/>
      <w:b/>
      <w:kern w:val="1"/>
      <w:sz w:val="32"/>
      <w:szCs w:val="32"/>
      <w:lang w:eastAsia="ja-JP"/>
    </w:rPr>
  </w:style>
  <w:style w:type="paragraph" w:customStyle="1" w:styleId="Index">
    <w:name w:val="Index"/>
    <w:basedOn w:val="Normal"/>
    <w:locked/>
    <w:rsid w:val="000E7712"/>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0E7712"/>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0E7712"/>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0E7712"/>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0E7712"/>
    <w:pPr>
      <w:tabs>
        <w:tab w:val="num" w:pos="360"/>
        <w:tab w:val="num" w:pos="540"/>
      </w:tabs>
      <w:spacing w:before="40" w:after="40"/>
    </w:pPr>
    <w:rPr>
      <w:rFonts w:eastAsia="MS Mincho" w:cs="Arial"/>
      <w:lang w:eastAsia="ja-JP"/>
    </w:rPr>
  </w:style>
  <w:style w:type="paragraph" w:customStyle="1" w:styleId="startli">
    <w:name w:val="startli"/>
    <w:basedOn w:val="Normal"/>
    <w:locked/>
    <w:rsid w:val="000E771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0E7712"/>
    <w:pPr>
      <w:ind w:left="720"/>
      <w:contextualSpacing/>
    </w:pPr>
  </w:style>
  <w:style w:type="paragraph" w:customStyle="1" w:styleId="richtextnodeselected">
    <w:name w:val="richtextnodeselected"/>
    <w:basedOn w:val="Normal"/>
    <w:locked/>
    <w:rsid w:val="000E7712"/>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0E7712"/>
    <w:rPr>
      <w:rFonts w:ascii="Arial" w:hAnsi="Arial"/>
    </w:rPr>
  </w:style>
  <w:style w:type="paragraph" w:customStyle="1" w:styleId="Codeblock0">
    <w:name w:val="Codeblock"/>
    <w:basedOn w:val="XMLExcerpt"/>
    <w:link w:val="CodeblockChar0"/>
    <w:qFormat/>
    <w:rsid w:val="000E7712"/>
    <w:rPr>
      <w:sz w:val="18"/>
    </w:rPr>
  </w:style>
  <w:style w:type="character" w:customStyle="1" w:styleId="CodeblockChar0">
    <w:name w:val="Codeblock Char"/>
    <w:basedOn w:val="XMLExcerptChar"/>
    <w:link w:val="Codeblock0"/>
    <w:rsid w:val="000E7712"/>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0E7712"/>
    <w:rPr>
      <w:rFonts w:ascii="Arial" w:hAnsi="Arial"/>
      <w:color w:val="0070C0"/>
      <w:u w:val="single"/>
    </w:rPr>
  </w:style>
  <w:style w:type="paragraph" w:customStyle="1" w:styleId="TableHeading">
    <w:name w:val="Table Heading"/>
    <w:basedOn w:val="Normal"/>
    <w:locked/>
    <w:rsid w:val="000E7712"/>
    <w:rPr>
      <w:rFonts w:eastAsia="Arial Unicode MS"/>
      <w:b/>
    </w:rPr>
  </w:style>
  <w:style w:type="paragraph" w:customStyle="1" w:styleId="dataexample">
    <w:name w:val="data example"/>
    <w:basedOn w:val="Normal"/>
    <w:link w:val="dataexampleChar"/>
    <w:qFormat/>
    <w:rsid w:val="000E7712"/>
    <w:pPr>
      <w:ind w:firstLine="720"/>
    </w:pPr>
    <w:rPr>
      <w:rFonts w:ascii="Courier New" w:hAnsi="Courier New" w:cs="Courier New"/>
    </w:rPr>
  </w:style>
  <w:style w:type="character" w:customStyle="1" w:styleId="dataexampleChar">
    <w:name w:val="data example Char"/>
    <w:basedOn w:val="CommentTextChar"/>
    <w:link w:val="dataexample"/>
    <w:rsid w:val="000E7712"/>
    <w:rPr>
      <w:rFonts w:ascii="Courier New" w:hAnsi="Courier New" w:cs="Courier New"/>
    </w:rPr>
  </w:style>
  <w:style w:type="table" w:customStyle="1" w:styleId="Table">
    <w:name w:val="Table"/>
    <w:basedOn w:val="TableNormal"/>
    <w:uiPriority w:val="99"/>
    <w:rsid w:val="000E7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0E7712"/>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E7712"/>
    <w:pPr>
      <w:spacing w:before="60" w:after="60"/>
    </w:pPr>
    <w:rPr>
      <w:rFonts w:ascii="Arial" w:hAnsi="Arial"/>
    </w:rPr>
  </w:style>
  <w:style w:type="paragraph" w:styleId="Heading1">
    <w:name w:val="heading 1"/>
    <w:basedOn w:val="Normal"/>
    <w:next w:val="nobreak"/>
    <w:link w:val="Heading1Char"/>
    <w:qFormat/>
    <w:rsid w:val="000E7712"/>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0E7712"/>
    <w:pPr>
      <w:pageBreakBefore w:val="0"/>
      <w:numPr>
        <w:ilvl w:val="1"/>
      </w:numPr>
      <w:outlineLvl w:val="1"/>
    </w:pPr>
  </w:style>
  <w:style w:type="paragraph" w:styleId="Heading3">
    <w:name w:val="heading 3"/>
    <w:basedOn w:val="Normal"/>
    <w:next w:val="nobreak"/>
    <w:link w:val="Heading3Char"/>
    <w:autoRedefine/>
    <w:qFormat/>
    <w:rsid w:val="000E7712"/>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0E7712"/>
    <w:pPr>
      <w:keepNext/>
      <w:numPr>
        <w:ilvl w:val="3"/>
        <w:numId w:val="10"/>
      </w:numPr>
      <w:spacing w:before="240"/>
      <w:outlineLvl w:val="3"/>
    </w:pPr>
    <w:rPr>
      <w:b/>
      <w:bCs/>
      <w:szCs w:val="28"/>
    </w:rPr>
  </w:style>
  <w:style w:type="paragraph" w:styleId="Heading5">
    <w:name w:val="heading 5"/>
    <w:basedOn w:val="Normal"/>
    <w:next w:val="Normal"/>
    <w:autoRedefine/>
    <w:qFormat/>
    <w:rsid w:val="000E7712"/>
    <w:pPr>
      <w:numPr>
        <w:ilvl w:val="4"/>
        <w:numId w:val="10"/>
      </w:numPr>
      <w:spacing w:before="240"/>
      <w:outlineLvl w:val="4"/>
    </w:pPr>
    <w:rPr>
      <w:rFonts w:cs="Arial"/>
      <w:b/>
      <w:i/>
      <w:szCs w:val="26"/>
    </w:rPr>
  </w:style>
  <w:style w:type="paragraph" w:styleId="Heading6">
    <w:name w:val="heading 6"/>
    <w:basedOn w:val="Normal"/>
    <w:next w:val="Normal"/>
    <w:qFormat/>
    <w:rsid w:val="000E7712"/>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0E7712"/>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0E7712"/>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0E7712"/>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0E77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7712"/>
  </w:style>
  <w:style w:type="paragraph" w:customStyle="1" w:styleId="nobreak">
    <w:name w:val="nobreak"/>
    <w:basedOn w:val="Normal"/>
    <w:next w:val="Normal"/>
    <w:link w:val="nobreakChar"/>
    <w:rsid w:val="000E7712"/>
    <w:pPr>
      <w:keepNext/>
    </w:pPr>
    <w:rPr>
      <w:szCs w:val="24"/>
    </w:rPr>
  </w:style>
  <w:style w:type="character" w:customStyle="1" w:styleId="nobreakChar">
    <w:name w:val="nobreak Char"/>
    <w:link w:val="nobreak"/>
    <w:rsid w:val="000E7712"/>
    <w:rPr>
      <w:rFonts w:ascii="Arial" w:hAnsi="Arial"/>
      <w:szCs w:val="24"/>
    </w:rPr>
  </w:style>
  <w:style w:type="character" w:customStyle="1" w:styleId="Heading1Char">
    <w:name w:val="Heading 1 Char"/>
    <w:link w:val="Heading1"/>
    <w:rsid w:val="000E7712"/>
    <w:rPr>
      <w:rFonts w:ascii="Arial" w:hAnsi="Arial" w:cs="Arial"/>
      <w:b/>
      <w:bCs/>
      <w:kern w:val="32"/>
      <w:szCs w:val="32"/>
    </w:rPr>
  </w:style>
  <w:style w:type="character" w:customStyle="1" w:styleId="Heading2Char">
    <w:name w:val="Heading 2 Char"/>
    <w:link w:val="Heading2"/>
    <w:rsid w:val="000E7712"/>
    <w:rPr>
      <w:rFonts w:ascii="Arial" w:hAnsi="Arial" w:cs="Arial"/>
      <w:b/>
      <w:bCs/>
      <w:kern w:val="32"/>
      <w:szCs w:val="32"/>
    </w:rPr>
  </w:style>
  <w:style w:type="character" w:customStyle="1" w:styleId="Heading3Char">
    <w:name w:val="Heading 3 Char"/>
    <w:link w:val="Heading3"/>
    <w:rsid w:val="000E7712"/>
    <w:rPr>
      <w:rFonts w:ascii="Arial" w:hAnsi="Arial" w:cs="Arial"/>
      <w:b/>
      <w:bCs/>
    </w:rPr>
  </w:style>
  <w:style w:type="character" w:customStyle="1" w:styleId="Heading4Char">
    <w:name w:val="Heading 4 Char"/>
    <w:link w:val="Heading4"/>
    <w:rsid w:val="000E7712"/>
    <w:rPr>
      <w:rFonts w:ascii="Arial" w:hAnsi="Arial"/>
      <w:b/>
      <w:bCs/>
      <w:szCs w:val="28"/>
    </w:rPr>
  </w:style>
  <w:style w:type="paragraph" w:customStyle="1" w:styleId="Normal1">
    <w:name w:val="Normal1"/>
    <w:basedOn w:val="Normal"/>
    <w:link w:val="normalChar1"/>
    <w:locked/>
    <w:rsid w:val="000E7712"/>
    <w:pPr>
      <w:ind w:firstLine="245"/>
      <w:jc w:val="both"/>
    </w:pPr>
    <w:rPr>
      <w:rFonts w:ascii="Times New Roman" w:hAnsi="Times New Roman"/>
    </w:rPr>
  </w:style>
  <w:style w:type="character" w:customStyle="1" w:styleId="normalChar1">
    <w:name w:val="normal Char1"/>
    <w:link w:val="Normal1"/>
    <w:rsid w:val="000E7712"/>
  </w:style>
  <w:style w:type="paragraph" w:customStyle="1" w:styleId="HTMLBody">
    <w:name w:val="HTML Body"/>
    <w:locked/>
    <w:rsid w:val="000E7712"/>
    <w:pPr>
      <w:autoSpaceDE w:val="0"/>
      <w:autoSpaceDN w:val="0"/>
      <w:adjustRightInd w:val="0"/>
    </w:pPr>
    <w:rPr>
      <w:rFonts w:ascii="Comic Sans MS" w:hAnsi="Comic Sans MS"/>
      <w:sz w:val="18"/>
      <w:szCs w:val="18"/>
    </w:rPr>
  </w:style>
  <w:style w:type="paragraph" w:styleId="Header">
    <w:name w:val="header"/>
    <w:basedOn w:val="Normal"/>
    <w:link w:val="HeaderChar"/>
    <w:locked/>
    <w:rsid w:val="000E7712"/>
    <w:pPr>
      <w:tabs>
        <w:tab w:val="center" w:pos="4320"/>
        <w:tab w:val="right" w:pos="8640"/>
      </w:tabs>
    </w:pPr>
    <w:rPr>
      <w:szCs w:val="24"/>
    </w:rPr>
  </w:style>
  <w:style w:type="character" w:customStyle="1" w:styleId="HeaderChar">
    <w:name w:val="Header Char"/>
    <w:link w:val="Header"/>
    <w:rsid w:val="000E7712"/>
    <w:rPr>
      <w:rFonts w:ascii="Arial" w:hAnsi="Arial"/>
      <w:szCs w:val="24"/>
    </w:rPr>
  </w:style>
  <w:style w:type="paragraph" w:styleId="Footer">
    <w:name w:val="footer"/>
    <w:basedOn w:val="Normal"/>
    <w:link w:val="FooterChar"/>
    <w:rsid w:val="000E7712"/>
    <w:pPr>
      <w:tabs>
        <w:tab w:val="center" w:pos="4320"/>
        <w:tab w:val="right" w:pos="8640"/>
      </w:tabs>
    </w:pPr>
  </w:style>
  <w:style w:type="character" w:styleId="Hyperlink">
    <w:name w:val="Hyperlink"/>
    <w:uiPriority w:val="99"/>
    <w:rsid w:val="000E7712"/>
    <w:rPr>
      <w:color w:val="0000FF"/>
      <w:u w:val="single"/>
    </w:rPr>
  </w:style>
  <w:style w:type="character" w:styleId="PageNumber">
    <w:name w:val="page number"/>
    <w:basedOn w:val="DefaultParagraphFont"/>
    <w:locked/>
    <w:rsid w:val="000E7712"/>
  </w:style>
  <w:style w:type="paragraph" w:styleId="Caption">
    <w:name w:val="caption"/>
    <w:basedOn w:val="Normal"/>
    <w:next w:val="Normal"/>
    <w:qFormat/>
    <w:rsid w:val="000E7712"/>
    <w:pPr>
      <w:spacing w:before="120" w:after="120"/>
    </w:pPr>
    <w:rPr>
      <w:b/>
    </w:rPr>
  </w:style>
  <w:style w:type="paragraph" w:styleId="NormalWeb">
    <w:name w:val="Normal (Web)"/>
    <w:basedOn w:val="Normal"/>
    <w:uiPriority w:val="99"/>
    <w:locked/>
    <w:rsid w:val="000E7712"/>
    <w:rPr>
      <w:rFonts w:ascii="Times New Roman" w:hAnsi="Times New Roman"/>
      <w:sz w:val="24"/>
      <w:szCs w:val="24"/>
    </w:rPr>
  </w:style>
  <w:style w:type="paragraph" w:styleId="PlainText">
    <w:name w:val="Plain Text"/>
    <w:basedOn w:val="Normal"/>
    <w:locked/>
    <w:rsid w:val="000E7712"/>
    <w:pPr>
      <w:ind w:left="720"/>
    </w:pPr>
    <w:rPr>
      <w:rFonts w:ascii="Courier New" w:hAnsi="Courier New"/>
    </w:rPr>
  </w:style>
  <w:style w:type="paragraph" w:styleId="BodyTextFirstIndent">
    <w:name w:val="Body Text First Indent"/>
    <w:basedOn w:val="Normal"/>
    <w:locked/>
    <w:rsid w:val="000E7712"/>
    <w:pPr>
      <w:spacing w:after="120"/>
      <w:ind w:firstLine="210"/>
    </w:pPr>
  </w:style>
  <w:style w:type="paragraph" w:styleId="BodyTextIndent">
    <w:name w:val="Body Text Indent"/>
    <w:basedOn w:val="Normal"/>
    <w:locked/>
    <w:rsid w:val="000E7712"/>
    <w:pPr>
      <w:spacing w:after="120"/>
      <w:ind w:left="360"/>
    </w:pPr>
  </w:style>
  <w:style w:type="paragraph" w:styleId="BodyTextFirstIndent2">
    <w:name w:val="Body Text First Indent 2"/>
    <w:basedOn w:val="BodyTextIndent"/>
    <w:locked/>
    <w:rsid w:val="000E7712"/>
    <w:pPr>
      <w:ind w:firstLine="210"/>
    </w:pPr>
  </w:style>
  <w:style w:type="paragraph" w:styleId="BodyTextIndent2">
    <w:name w:val="Body Text Indent 2"/>
    <w:basedOn w:val="Normal"/>
    <w:locked/>
    <w:rsid w:val="000E7712"/>
    <w:pPr>
      <w:spacing w:after="120" w:line="480" w:lineRule="auto"/>
      <w:ind w:left="360"/>
    </w:pPr>
  </w:style>
  <w:style w:type="paragraph" w:styleId="BodyTextIndent3">
    <w:name w:val="Body Text Indent 3"/>
    <w:basedOn w:val="Normal"/>
    <w:locked/>
    <w:rsid w:val="000E7712"/>
    <w:pPr>
      <w:spacing w:after="120"/>
      <w:ind w:left="360"/>
    </w:pPr>
    <w:rPr>
      <w:sz w:val="16"/>
      <w:szCs w:val="16"/>
    </w:rPr>
  </w:style>
  <w:style w:type="paragraph" w:styleId="CommentText">
    <w:name w:val="annotation text"/>
    <w:basedOn w:val="Normal"/>
    <w:next w:val="Normal"/>
    <w:link w:val="CommentTextChar"/>
    <w:locked/>
    <w:rsid w:val="000E7712"/>
  </w:style>
  <w:style w:type="character" w:customStyle="1" w:styleId="CommentTextChar">
    <w:name w:val="Comment Text Char"/>
    <w:link w:val="CommentText"/>
    <w:rsid w:val="000E7712"/>
    <w:rPr>
      <w:rFonts w:ascii="Arial" w:hAnsi="Arial"/>
    </w:rPr>
  </w:style>
  <w:style w:type="paragraph" w:styleId="Date">
    <w:name w:val="Date"/>
    <w:basedOn w:val="Normal"/>
    <w:next w:val="Normal"/>
    <w:locked/>
    <w:rsid w:val="000E7712"/>
  </w:style>
  <w:style w:type="paragraph" w:styleId="DocumentMap">
    <w:name w:val="Document Map"/>
    <w:basedOn w:val="Normal"/>
    <w:semiHidden/>
    <w:locked/>
    <w:rsid w:val="000E7712"/>
    <w:pPr>
      <w:shd w:val="clear" w:color="auto" w:fill="000080"/>
    </w:pPr>
    <w:rPr>
      <w:rFonts w:ascii="Tahoma" w:hAnsi="Tahoma"/>
    </w:rPr>
  </w:style>
  <w:style w:type="paragraph" w:styleId="E-mailSignature">
    <w:name w:val="E-mail Signature"/>
    <w:basedOn w:val="Normal"/>
    <w:locked/>
    <w:rsid w:val="000E7712"/>
  </w:style>
  <w:style w:type="paragraph" w:styleId="EndnoteText">
    <w:name w:val="endnote text"/>
    <w:basedOn w:val="Normal"/>
    <w:semiHidden/>
    <w:locked/>
    <w:rsid w:val="000E7712"/>
  </w:style>
  <w:style w:type="paragraph" w:styleId="EnvelopeAddress">
    <w:name w:val="envelope address"/>
    <w:basedOn w:val="Normal"/>
    <w:locked/>
    <w:rsid w:val="000E7712"/>
    <w:pPr>
      <w:framePr w:w="7920" w:h="1980" w:hRule="exact" w:hSpace="180" w:wrap="auto" w:hAnchor="page" w:xAlign="center" w:yAlign="bottom"/>
      <w:ind w:left="2880"/>
    </w:pPr>
    <w:rPr>
      <w:sz w:val="24"/>
      <w:szCs w:val="24"/>
    </w:rPr>
  </w:style>
  <w:style w:type="paragraph" w:styleId="EnvelopeReturn">
    <w:name w:val="envelope return"/>
    <w:basedOn w:val="Normal"/>
    <w:locked/>
    <w:rsid w:val="000E7712"/>
  </w:style>
  <w:style w:type="paragraph" w:styleId="FootnoteText">
    <w:name w:val="footnote text"/>
    <w:basedOn w:val="Normal"/>
    <w:link w:val="FootnoteTextChar"/>
    <w:locked/>
    <w:rsid w:val="000E7712"/>
  </w:style>
  <w:style w:type="character" w:customStyle="1" w:styleId="FootnoteTextChar">
    <w:name w:val="Footnote Text Char"/>
    <w:basedOn w:val="DefaultParagraphFont"/>
    <w:link w:val="FootnoteText"/>
    <w:rsid w:val="000E7712"/>
    <w:rPr>
      <w:rFonts w:ascii="Arial" w:hAnsi="Arial"/>
    </w:rPr>
  </w:style>
  <w:style w:type="paragraph" w:styleId="HTMLAddress">
    <w:name w:val="HTML Address"/>
    <w:basedOn w:val="Normal"/>
    <w:locked/>
    <w:rsid w:val="000E7712"/>
    <w:rPr>
      <w:i/>
    </w:rPr>
  </w:style>
  <w:style w:type="paragraph" w:styleId="HTMLPreformatted">
    <w:name w:val="HTML Preformatted"/>
    <w:basedOn w:val="Normal"/>
    <w:link w:val="HTMLPreformattedChar"/>
    <w:locked/>
    <w:rsid w:val="000E7712"/>
    <w:rPr>
      <w:rFonts w:ascii="Courier New" w:hAnsi="Courier New" w:cs="Helvetica"/>
    </w:rPr>
  </w:style>
  <w:style w:type="character" w:customStyle="1" w:styleId="HTMLPreformattedChar">
    <w:name w:val="HTML Preformatted Char"/>
    <w:link w:val="HTMLPreformatted"/>
    <w:rsid w:val="000E7712"/>
    <w:rPr>
      <w:rFonts w:ascii="Courier New" w:hAnsi="Courier New" w:cs="Helvetica"/>
    </w:rPr>
  </w:style>
  <w:style w:type="paragraph" w:styleId="Index1">
    <w:name w:val="index 1"/>
    <w:basedOn w:val="Normal"/>
    <w:next w:val="Normal"/>
    <w:autoRedefine/>
    <w:semiHidden/>
    <w:rsid w:val="000E7712"/>
    <w:pPr>
      <w:ind w:left="200" w:hanging="200"/>
    </w:pPr>
  </w:style>
  <w:style w:type="paragraph" w:styleId="Index2">
    <w:name w:val="index 2"/>
    <w:basedOn w:val="Normal"/>
    <w:next w:val="Normal"/>
    <w:autoRedefine/>
    <w:semiHidden/>
    <w:rsid w:val="000E7712"/>
    <w:pPr>
      <w:ind w:left="400" w:hanging="200"/>
    </w:pPr>
  </w:style>
  <w:style w:type="paragraph" w:styleId="Index3">
    <w:name w:val="index 3"/>
    <w:basedOn w:val="Normal"/>
    <w:next w:val="Normal"/>
    <w:autoRedefine/>
    <w:semiHidden/>
    <w:rsid w:val="000E7712"/>
    <w:pPr>
      <w:ind w:left="600" w:hanging="200"/>
    </w:pPr>
  </w:style>
  <w:style w:type="paragraph" w:styleId="Index4">
    <w:name w:val="index 4"/>
    <w:basedOn w:val="Normal"/>
    <w:next w:val="Normal"/>
    <w:autoRedefine/>
    <w:semiHidden/>
    <w:rsid w:val="000E7712"/>
    <w:pPr>
      <w:ind w:left="800" w:hanging="200"/>
    </w:pPr>
  </w:style>
  <w:style w:type="paragraph" w:styleId="Index5">
    <w:name w:val="index 5"/>
    <w:basedOn w:val="Normal"/>
    <w:next w:val="Normal"/>
    <w:autoRedefine/>
    <w:semiHidden/>
    <w:rsid w:val="000E7712"/>
    <w:pPr>
      <w:ind w:left="1000" w:hanging="200"/>
    </w:pPr>
  </w:style>
  <w:style w:type="paragraph" w:styleId="Index6">
    <w:name w:val="index 6"/>
    <w:basedOn w:val="Normal"/>
    <w:next w:val="Normal"/>
    <w:autoRedefine/>
    <w:semiHidden/>
    <w:rsid w:val="000E7712"/>
    <w:pPr>
      <w:ind w:left="1200" w:hanging="200"/>
    </w:pPr>
  </w:style>
  <w:style w:type="paragraph" w:styleId="Index7">
    <w:name w:val="index 7"/>
    <w:basedOn w:val="Normal"/>
    <w:next w:val="Normal"/>
    <w:autoRedefine/>
    <w:semiHidden/>
    <w:rsid w:val="000E7712"/>
    <w:pPr>
      <w:ind w:left="1400" w:hanging="200"/>
    </w:pPr>
  </w:style>
  <w:style w:type="paragraph" w:styleId="Index8">
    <w:name w:val="index 8"/>
    <w:basedOn w:val="Normal"/>
    <w:next w:val="Normal"/>
    <w:autoRedefine/>
    <w:semiHidden/>
    <w:rsid w:val="000E7712"/>
    <w:pPr>
      <w:ind w:left="1600" w:hanging="200"/>
    </w:pPr>
  </w:style>
  <w:style w:type="paragraph" w:styleId="Index9">
    <w:name w:val="index 9"/>
    <w:basedOn w:val="Normal"/>
    <w:next w:val="Normal"/>
    <w:autoRedefine/>
    <w:semiHidden/>
    <w:rsid w:val="000E7712"/>
    <w:pPr>
      <w:ind w:left="1800" w:hanging="200"/>
    </w:pPr>
  </w:style>
  <w:style w:type="paragraph" w:styleId="IndexHeading">
    <w:name w:val="index heading"/>
    <w:basedOn w:val="Normal"/>
    <w:next w:val="Index1"/>
    <w:semiHidden/>
    <w:locked/>
    <w:rsid w:val="000E7712"/>
    <w:rPr>
      <w:b/>
    </w:rPr>
  </w:style>
  <w:style w:type="paragraph" w:styleId="List">
    <w:name w:val="List"/>
    <w:basedOn w:val="Normal"/>
    <w:locked/>
    <w:rsid w:val="000E7712"/>
    <w:pPr>
      <w:ind w:left="360" w:hanging="360"/>
    </w:pPr>
  </w:style>
  <w:style w:type="paragraph" w:styleId="List2">
    <w:name w:val="List 2"/>
    <w:basedOn w:val="Normal"/>
    <w:locked/>
    <w:rsid w:val="000E7712"/>
    <w:pPr>
      <w:ind w:left="720" w:hanging="360"/>
    </w:pPr>
  </w:style>
  <w:style w:type="paragraph" w:styleId="List3">
    <w:name w:val="List 3"/>
    <w:basedOn w:val="Normal"/>
    <w:locked/>
    <w:rsid w:val="000E7712"/>
    <w:pPr>
      <w:ind w:left="1080" w:hanging="360"/>
    </w:pPr>
  </w:style>
  <w:style w:type="paragraph" w:styleId="List4">
    <w:name w:val="List 4"/>
    <w:basedOn w:val="Normal"/>
    <w:locked/>
    <w:rsid w:val="000E7712"/>
    <w:pPr>
      <w:ind w:left="1440" w:hanging="360"/>
    </w:pPr>
  </w:style>
  <w:style w:type="paragraph" w:styleId="List5">
    <w:name w:val="List 5"/>
    <w:basedOn w:val="Normal"/>
    <w:locked/>
    <w:rsid w:val="000E7712"/>
    <w:pPr>
      <w:ind w:left="1800" w:hanging="360"/>
    </w:pPr>
  </w:style>
  <w:style w:type="paragraph" w:styleId="ListBullet">
    <w:name w:val="List Bullet"/>
    <w:basedOn w:val="Normal"/>
    <w:autoRedefine/>
    <w:rsid w:val="000E7712"/>
    <w:pPr>
      <w:tabs>
        <w:tab w:val="num" w:pos="360"/>
      </w:tabs>
      <w:ind w:left="360" w:hanging="360"/>
    </w:pPr>
  </w:style>
  <w:style w:type="paragraph" w:styleId="ListBullet2">
    <w:name w:val="List Bullet 2"/>
    <w:basedOn w:val="Normal"/>
    <w:autoRedefine/>
    <w:rsid w:val="000E7712"/>
    <w:pPr>
      <w:numPr>
        <w:numId w:val="1"/>
      </w:numPr>
    </w:pPr>
  </w:style>
  <w:style w:type="paragraph" w:styleId="ListBullet3">
    <w:name w:val="List Bullet 3"/>
    <w:basedOn w:val="Normal"/>
    <w:autoRedefine/>
    <w:rsid w:val="000E7712"/>
    <w:pPr>
      <w:numPr>
        <w:numId w:val="2"/>
      </w:numPr>
    </w:pPr>
  </w:style>
  <w:style w:type="paragraph" w:styleId="ListBullet4">
    <w:name w:val="List Bullet 4"/>
    <w:basedOn w:val="Normal"/>
    <w:autoRedefine/>
    <w:rsid w:val="000E7712"/>
    <w:pPr>
      <w:numPr>
        <w:numId w:val="3"/>
      </w:numPr>
    </w:pPr>
  </w:style>
  <w:style w:type="paragraph" w:styleId="ListBullet5">
    <w:name w:val="List Bullet 5"/>
    <w:basedOn w:val="Normal"/>
    <w:autoRedefine/>
    <w:rsid w:val="000E7712"/>
    <w:pPr>
      <w:numPr>
        <w:numId w:val="4"/>
      </w:numPr>
    </w:pPr>
  </w:style>
  <w:style w:type="paragraph" w:styleId="ListContinue">
    <w:name w:val="List Continue"/>
    <w:basedOn w:val="Normal"/>
    <w:rsid w:val="000E7712"/>
    <w:pPr>
      <w:spacing w:after="120"/>
      <w:ind w:left="360"/>
    </w:pPr>
  </w:style>
  <w:style w:type="paragraph" w:styleId="ListContinue2">
    <w:name w:val="List Continue 2"/>
    <w:basedOn w:val="Normal"/>
    <w:rsid w:val="000E7712"/>
    <w:pPr>
      <w:spacing w:after="120"/>
      <w:ind w:left="720"/>
    </w:pPr>
  </w:style>
  <w:style w:type="paragraph" w:styleId="ListContinue3">
    <w:name w:val="List Continue 3"/>
    <w:basedOn w:val="Normal"/>
    <w:rsid w:val="000E7712"/>
    <w:pPr>
      <w:spacing w:after="120"/>
      <w:ind w:left="1080"/>
    </w:pPr>
  </w:style>
  <w:style w:type="paragraph" w:styleId="ListContinue4">
    <w:name w:val="List Continue 4"/>
    <w:basedOn w:val="Normal"/>
    <w:rsid w:val="000E7712"/>
    <w:pPr>
      <w:spacing w:after="120"/>
      <w:ind w:left="1440"/>
    </w:pPr>
  </w:style>
  <w:style w:type="paragraph" w:styleId="ListContinue5">
    <w:name w:val="List Continue 5"/>
    <w:basedOn w:val="Normal"/>
    <w:rsid w:val="000E7712"/>
    <w:pPr>
      <w:spacing w:after="120"/>
      <w:ind w:left="1800"/>
    </w:pPr>
  </w:style>
  <w:style w:type="paragraph" w:styleId="ListNumber">
    <w:name w:val="List Number"/>
    <w:basedOn w:val="Normal"/>
    <w:rsid w:val="000E7712"/>
    <w:pPr>
      <w:numPr>
        <w:numId w:val="5"/>
      </w:numPr>
    </w:pPr>
  </w:style>
  <w:style w:type="paragraph" w:styleId="ListNumber2">
    <w:name w:val="List Number 2"/>
    <w:basedOn w:val="Normal"/>
    <w:rsid w:val="000E7712"/>
    <w:pPr>
      <w:numPr>
        <w:numId w:val="6"/>
      </w:numPr>
    </w:pPr>
  </w:style>
  <w:style w:type="paragraph" w:styleId="ListNumber3">
    <w:name w:val="List Number 3"/>
    <w:basedOn w:val="Normal"/>
    <w:rsid w:val="000E7712"/>
    <w:pPr>
      <w:numPr>
        <w:numId w:val="7"/>
      </w:numPr>
    </w:pPr>
  </w:style>
  <w:style w:type="paragraph" w:styleId="ListNumber4">
    <w:name w:val="List Number 4"/>
    <w:basedOn w:val="Normal"/>
    <w:rsid w:val="000E7712"/>
    <w:pPr>
      <w:numPr>
        <w:numId w:val="8"/>
      </w:numPr>
    </w:pPr>
  </w:style>
  <w:style w:type="paragraph" w:styleId="ListNumber5">
    <w:name w:val="List Number 5"/>
    <w:basedOn w:val="Normal"/>
    <w:rsid w:val="000E7712"/>
    <w:pPr>
      <w:numPr>
        <w:numId w:val="9"/>
      </w:numPr>
    </w:pPr>
  </w:style>
  <w:style w:type="paragraph" w:styleId="MacroText">
    <w:name w:val="macro"/>
    <w:semiHidden/>
    <w:locked/>
    <w:rsid w:val="000E771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0E7712"/>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0E7712"/>
    <w:pPr>
      <w:ind w:left="720"/>
    </w:pPr>
  </w:style>
  <w:style w:type="paragraph" w:styleId="NoteHeading">
    <w:name w:val="Note Heading"/>
    <w:basedOn w:val="Normal"/>
    <w:next w:val="Normal"/>
    <w:locked/>
    <w:rsid w:val="000E7712"/>
  </w:style>
  <w:style w:type="paragraph" w:styleId="Salutation">
    <w:name w:val="Salutation"/>
    <w:basedOn w:val="Normal"/>
    <w:next w:val="Normal"/>
    <w:locked/>
    <w:rsid w:val="000E7712"/>
  </w:style>
  <w:style w:type="paragraph" w:styleId="Signature">
    <w:name w:val="Signature"/>
    <w:basedOn w:val="Normal"/>
    <w:locked/>
    <w:rsid w:val="000E7712"/>
    <w:pPr>
      <w:ind w:left="4320"/>
    </w:pPr>
  </w:style>
  <w:style w:type="paragraph" w:styleId="Subtitle">
    <w:name w:val="Subtitle"/>
    <w:basedOn w:val="Normal"/>
    <w:locked/>
    <w:rsid w:val="000E7712"/>
    <w:pPr>
      <w:jc w:val="center"/>
      <w:outlineLvl w:val="1"/>
    </w:pPr>
    <w:rPr>
      <w:sz w:val="24"/>
      <w:szCs w:val="24"/>
    </w:rPr>
  </w:style>
  <w:style w:type="paragraph" w:styleId="TableofAuthorities">
    <w:name w:val="table of authorities"/>
    <w:basedOn w:val="Normal"/>
    <w:next w:val="Normal"/>
    <w:semiHidden/>
    <w:locked/>
    <w:rsid w:val="000E7712"/>
    <w:pPr>
      <w:ind w:left="200" w:hanging="200"/>
    </w:pPr>
  </w:style>
  <w:style w:type="paragraph" w:styleId="TableofFigures">
    <w:name w:val="table of figures"/>
    <w:basedOn w:val="Normal"/>
    <w:next w:val="Normal"/>
    <w:rsid w:val="000E7712"/>
    <w:pPr>
      <w:ind w:left="400" w:hanging="400"/>
    </w:pPr>
  </w:style>
  <w:style w:type="paragraph" w:styleId="Title">
    <w:name w:val="Title"/>
    <w:basedOn w:val="Normal"/>
    <w:locked/>
    <w:rsid w:val="000E7712"/>
    <w:pPr>
      <w:spacing w:before="240"/>
      <w:jc w:val="center"/>
      <w:outlineLvl w:val="0"/>
    </w:pPr>
    <w:rPr>
      <w:b/>
      <w:kern w:val="28"/>
      <w:sz w:val="32"/>
      <w:szCs w:val="32"/>
    </w:rPr>
  </w:style>
  <w:style w:type="paragraph" w:styleId="TOAHeading">
    <w:name w:val="toa heading"/>
    <w:basedOn w:val="Normal"/>
    <w:next w:val="Normal"/>
    <w:semiHidden/>
    <w:locked/>
    <w:rsid w:val="000E7712"/>
    <w:pPr>
      <w:spacing w:before="120"/>
    </w:pPr>
    <w:rPr>
      <w:b/>
      <w:sz w:val="24"/>
      <w:szCs w:val="24"/>
    </w:rPr>
  </w:style>
  <w:style w:type="paragraph" w:styleId="TOC1">
    <w:name w:val="toc 1"/>
    <w:basedOn w:val="Normal"/>
    <w:next w:val="Normal"/>
    <w:autoRedefine/>
    <w:uiPriority w:val="39"/>
    <w:locked/>
    <w:rsid w:val="000E7712"/>
  </w:style>
  <w:style w:type="paragraph" w:styleId="TOC2">
    <w:name w:val="toc 2"/>
    <w:basedOn w:val="Normal"/>
    <w:next w:val="Normal"/>
    <w:autoRedefine/>
    <w:uiPriority w:val="39"/>
    <w:locked/>
    <w:rsid w:val="000E7712"/>
    <w:pPr>
      <w:ind w:left="200"/>
    </w:pPr>
  </w:style>
  <w:style w:type="paragraph" w:styleId="TOC3">
    <w:name w:val="toc 3"/>
    <w:basedOn w:val="Normal"/>
    <w:next w:val="Normal"/>
    <w:autoRedefine/>
    <w:uiPriority w:val="39"/>
    <w:locked/>
    <w:rsid w:val="000E7712"/>
    <w:pPr>
      <w:ind w:left="400"/>
    </w:pPr>
  </w:style>
  <w:style w:type="paragraph" w:styleId="TOC4">
    <w:name w:val="toc 4"/>
    <w:basedOn w:val="Normal"/>
    <w:next w:val="Normal"/>
    <w:autoRedefine/>
    <w:uiPriority w:val="39"/>
    <w:locked/>
    <w:rsid w:val="000E7712"/>
    <w:pPr>
      <w:ind w:left="600"/>
    </w:pPr>
  </w:style>
  <w:style w:type="paragraph" w:styleId="TOC5">
    <w:name w:val="toc 5"/>
    <w:basedOn w:val="Normal"/>
    <w:next w:val="Normal"/>
    <w:autoRedefine/>
    <w:uiPriority w:val="39"/>
    <w:locked/>
    <w:rsid w:val="000E7712"/>
    <w:pPr>
      <w:ind w:left="800"/>
    </w:pPr>
  </w:style>
  <w:style w:type="paragraph" w:styleId="TOC6">
    <w:name w:val="toc 6"/>
    <w:basedOn w:val="Normal"/>
    <w:next w:val="Normal"/>
    <w:autoRedefine/>
    <w:uiPriority w:val="39"/>
    <w:locked/>
    <w:rsid w:val="000E7712"/>
    <w:pPr>
      <w:ind w:left="1000"/>
    </w:pPr>
  </w:style>
  <w:style w:type="paragraph" w:styleId="TOC7">
    <w:name w:val="toc 7"/>
    <w:basedOn w:val="Normal"/>
    <w:next w:val="Normal"/>
    <w:autoRedefine/>
    <w:uiPriority w:val="39"/>
    <w:locked/>
    <w:rsid w:val="000E7712"/>
    <w:pPr>
      <w:ind w:left="1200"/>
    </w:pPr>
  </w:style>
  <w:style w:type="paragraph" w:styleId="TOC8">
    <w:name w:val="toc 8"/>
    <w:basedOn w:val="Normal"/>
    <w:next w:val="Normal"/>
    <w:autoRedefine/>
    <w:uiPriority w:val="39"/>
    <w:locked/>
    <w:rsid w:val="000E7712"/>
    <w:pPr>
      <w:ind w:left="1400"/>
    </w:pPr>
  </w:style>
  <w:style w:type="paragraph" w:styleId="TOC9">
    <w:name w:val="toc 9"/>
    <w:basedOn w:val="Normal"/>
    <w:next w:val="Normal"/>
    <w:autoRedefine/>
    <w:uiPriority w:val="39"/>
    <w:locked/>
    <w:rsid w:val="000E7712"/>
    <w:pPr>
      <w:ind w:left="1600"/>
    </w:pPr>
  </w:style>
  <w:style w:type="character" w:styleId="FollowedHyperlink">
    <w:name w:val="FollowedHyperlink"/>
    <w:locked/>
    <w:rsid w:val="000E7712"/>
    <w:rPr>
      <w:color w:val="800080"/>
      <w:u w:val="single"/>
    </w:rPr>
  </w:style>
  <w:style w:type="paragraph" w:styleId="BalloonText">
    <w:name w:val="Balloon Text"/>
    <w:basedOn w:val="Normal"/>
    <w:locked/>
    <w:rsid w:val="000E7712"/>
    <w:rPr>
      <w:rFonts w:ascii="Tahoma" w:hAnsi="Tahoma"/>
      <w:sz w:val="16"/>
      <w:szCs w:val="16"/>
    </w:rPr>
  </w:style>
  <w:style w:type="paragraph" w:styleId="CommentSubject">
    <w:name w:val="annotation subject"/>
    <w:basedOn w:val="CommentText"/>
    <w:next w:val="CommentText"/>
    <w:locked/>
    <w:rsid w:val="000E7712"/>
    <w:rPr>
      <w:b/>
    </w:rPr>
  </w:style>
  <w:style w:type="character" w:styleId="FootnoteReference">
    <w:name w:val="footnote reference"/>
    <w:rsid w:val="000E7712"/>
    <w:rPr>
      <w:vertAlign w:val="superscript"/>
    </w:rPr>
  </w:style>
  <w:style w:type="paragraph" w:customStyle="1" w:styleId="ToDo">
    <w:name w:val="ToDo"/>
    <w:basedOn w:val="Normal"/>
    <w:locked/>
    <w:rsid w:val="000E7712"/>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0E7712"/>
    <w:pPr>
      <w:ind w:firstLine="245"/>
      <w:jc w:val="both"/>
    </w:pPr>
  </w:style>
  <w:style w:type="paragraph" w:customStyle="1" w:styleId="XMLexample">
    <w:name w:val="XML example"/>
    <w:basedOn w:val="Normal"/>
    <w:locked/>
    <w:rsid w:val="000E7712"/>
    <w:pPr>
      <w:jc w:val="both"/>
    </w:pPr>
    <w:rPr>
      <w:rFonts w:ascii="Times New Roman" w:hAnsi="Times New Roman"/>
      <w:lang w:val="en-GB"/>
    </w:rPr>
  </w:style>
  <w:style w:type="paragraph" w:customStyle="1" w:styleId="CodeBlock">
    <w:name w:val="CodeBlock"/>
    <w:basedOn w:val="Normal"/>
    <w:link w:val="CodeBlockChar"/>
    <w:locked/>
    <w:rsid w:val="000E7712"/>
    <w:pPr>
      <w:keepLines/>
      <w:suppressAutoHyphens/>
      <w:ind w:left="360"/>
    </w:pPr>
    <w:rPr>
      <w:rFonts w:ascii="Courier" w:hAnsi="Courier"/>
      <w:noProof/>
      <w:sz w:val="18"/>
      <w:szCs w:val="18"/>
    </w:rPr>
  </w:style>
  <w:style w:type="character" w:customStyle="1" w:styleId="CodeBlockChar">
    <w:name w:val="CodeBlock Char"/>
    <w:link w:val="CodeBlock"/>
    <w:rsid w:val="000E7712"/>
    <w:rPr>
      <w:rFonts w:ascii="Courier" w:hAnsi="Courier"/>
      <w:noProof/>
      <w:sz w:val="18"/>
      <w:szCs w:val="18"/>
    </w:rPr>
  </w:style>
  <w:style w:type="paragraph" w:customStyle="1" w:styleId="OpenIssue">
    <w:name w:val="OpenIssue"/>
    <w:basedOn w:val="Normal"/>
    <w:next w:val="Normal"/>
    <w:locked/>
    <w:rsid w:val="000E7712"/>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0E7712"/>
    <w:rPr>
      <w:i/>
      <w:iCs/>
    </w:rPr>
  </w:style>
  <w:style w:type="paragraph" w:customStyle="1" w:styleId="DocHistory">
    <w:name w:val="Doc History"/>
    <w:basedOn w:val="Normal"/>
    <w:locked/>
    <w:rsid w:val="000E7712"/>
    <w:pPr>
      <w:spacing w:beforeAutospacing="1" w:afterAutospacing="1"/>
      <w:jc w:val="center"/>
    </w:pPr>
    <w:rPr>
      <w:rFonts w:cs="Arial"/>
      <w:spacing w:val="10"/>
      <w:sz w:val="18"/>
      <w:szCs w:val="18"/>
    </w:rPr>
  </w:style>
  <w:style w:type="character" w:styleId="CommentReference">
    <w:name w:val="annotation reference"/>
    <w:locked/>
    <w:rsid w:val="000E7712"/>
    <w:rPr>
      <w:sz w:val="16"/>
      <w:szCs w:val="16"/>
    </w:rPr>
  </w:style>
  <w:style w:type="table" w:styleId="TableGrid">
    <w:name w:val="Table Grid"/>
    <w:basedOn w:val="TableNormal"/>
    <w:uiPriority w:val="59"/>
    <w:rsid w:val="000E7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0E7712"/>
    <w:rPr>
      <w:rFonts w:ascii="Symbol" w:hAnsi="Symbol" w:cs="Symbol"/>
    </w:rPr>
  </w:style>
  <w:style w:type="character" w:customStyle="1" w:styleId="TableCellChar">
    <w:name w:val="Table Cell Char"/>
    <w:rsid w:val="000E7712"/>
    <w:rPr>
      <w:rFonts w:ascii="Arial" w:eastAsia="Arial Unicode MS" w:hAnsi="Arial"/>
      <w:bCs/>
      <w:lang w:val="en-GB" w:eastAsia="ja-JP" w:bidi="he-IL"/>
    </w:rPr>
  </w:style>
  <w:style w:type="paragraph" w:customStyle="1" w:styleId="BulletList">
    <w:name w:val="Bullet List"/>
    <w:basedOn w:val="Normal"/>
    <w:link w:val="BulletListChar"/>
    <w:locked/>
    <w:rsid w:val="000E7712"/>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0E7712"/>
    <w:rPr>
      <w:rFonts w:ascii="Arial" w:eastAsia="Arial Unicode MS" w:hAnsi="Arial"/>
    </w:rPr>
  </w:style>
  <w:style w:type="paragraph" w:customStyle="1" w:styleId="BulletListdoubleindentalternate">
    <w:name w:val="Bullet List (double indent alternate)"/>
    <w:basedOn w:val="Normal"/>
    <w:locked/>
    <w:rsid w:val="000E7712"/>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0E7712"/>
    <w:pPr>
      <w:tabs>
        <w:tab w:val="num" w:pos="900"/>
      </w:tabs>
      <w:spacing w:before="40" w:after="40"/>
      <w:ind w:left="907" w:hanging="187"/>
    </w:pPr>
    <w:rPr>
      <w:rFonts w:eastAsia="Arial Unicode MS"/>
    </w:rPr>
  </w:style>
  <w:style w:type="paragraph" w:customStyle="1" w:styleId="Code">
    <w:name w:val="Code"/>
    <w:basedOn w:val="Normal"/>
    <w:link w:val="CodeChar"/>
    <w:locked/>
    <w:rsid w:val="000E7712"/>
    <w:pPr>
      <w:spacing w:before="20" w:after="20"/>
    </w:pPr>
    <w:rPr>
      <w:rFonts w:ascii="Courier New" w:hAnsi="Courier New" w:cs="Courier New"/>
      <w:sz w:val="16"/>
      <w:szCs w:val="16"/>
    </w:rPr>
  </w:style>
  <w:style w:type="character" w:customStyle="1" w:styleId="CodeChar">
    <w:name w:val="Code Char"/>
    <w:link w:val="Code"/>
    <w:rsid w:val="000E7712"/>
    <w:rPr>
      <w:rFonts w:ascii="Courier New" w:hAnsi="Courier New" w:cs="Courier New"/>
      <w:sz w:val="16"/>
      <w:szCs w:val="16"/>
    </w:rPr>
  </w:style>
  <w:style w:type="character" w:customStyle="1" w:styleId="CodeCharacter">
    <w:name w:val="Code (Character)"/>
    <w:rsid w:val="000E7712"/>
    <w:rPr>
      <w:rFonts w:ascii="Courier New" w:hAnsi="Courier New"/>
      <w:sz w:val="18"/>
      <w:szCs w:val="16"/>
    </w:rPr>
  </w:style>
  <w:style w:type="paragraph" w:customStyle="1" w:styleId="NumberedListdoubleindent">
    <w:name w:val="Numbered List (double indent)"/>
    <w:basedOn w:val="Normal"/>
    <w:locked/>
    <w:rsid w:val="000E7712"/>
    <w:pPr>
      <w:tabs>
        <w:tab w:val="num" w:pos="1080"/>
      </w:tabs>
      <w:spacing w:before="40" w:after="40"/>
      <w:ind w:left="1080" w:hanging="360"/>
    </w:pPr>
    <w:rPr>
      <w:rFonts w:eastAsia="Arial Unicode MS"/>
    </w:rPr>
  </w:style>
  <w:style w:type="paragraph" w:customStyle="1" w:styleId="NumberedList">
    <w:name w:val="Numbered List"/>
    <w:basedOn w:val="Normal"/>
    <w:locked/>
    <w:rsid w:val="000E7712"/>
    <w:pPr>
      <w:tabs>
        <w:tab w:val="num" w:pos="720"/>
      </w:tabs>
      <w:spacing w:before="40" w:after="40"/>
      <w:ind w:left="720" w:hanging="360"/>
    </w:pPr>
    <w:rPr>
      <w:rFonts w:eastAsia="Arial Unicode MS"/>
    </w:rPr>
  </w:style>
  <w:style w:type="paragraph" w:customStyle="1" w:styleId="copyright">
    <w:name w:val="copyright"/>
    <w:basedOn w:val="Normal"/>
    <w:locked/>
    <w:rsid w:val="000E7712"/>
    <w:pPr>
      <w:tabs>
        <w:tab w:val="left" w:pos="567"/>
      </w:tabs>
    </w:pPr>
    <w:rPr>
      <w:rFonts w:ascii="Verdana" w:hAnsi="Verdana"/>
      <w:sz w:val="16"/>
      <w:lang w:val="en-GB"/>
    </w:rPr>
  </w:style>
  <w:style w:type="paragraph" w:customStyle="1" w:styleId="Instructions">
    <w:name w:val="Instructions"/>
    <w:basedOn w:val="Normal"/>
    <w:semiHidden/>
    <w:locked/>
    <w:rsid w:val="000E7712"/>
    <w:pPr>
      <w:spacing w:before="180" w:after="180"/>
    </w:pPr>
    <w:rPr>
      <w:rFonts w:eastAsia="Arial Unicode MS"/>
      <w:vanish/>
      <w:color w:val="C75800"/>
    </w:rPr>
  </w:style>
  <w:style w:type="character" w:styleId="HTMLTypewriter">
    <w:name w:val="HTML Typewriter"/>
    <w:locked/>
    <w:rsid w:val="000E7712"/>
    <w:rPr>
      <w:rFonts w:ascii="Courier New" w:eastAsia="MS Mincho" w:hAnsi="Courier New" w:cs="Courier New"/>
      <w:sz w:val="20"/>
      <w:szCs w:val="20"/>
    </w:rPr>
  </w:style>
  <w:style w:type="character" w:styleId="HTMLCode">
    <w:name w:val="HTML Code"/>
    <w:uiPriority w:val="99"/>
    <w:locked/>
    <w:rsid w:val="000E7712"/>
    <w:rPr>
      <w:rFonts w:ascii="Courier New" w:eastAsia="MS Mincho" w:hAnsi="Courier New" w:cs="Courier New"/>
      <w:sz w:val="20"/>
      <w:szCs w:val="20"/>
    </w:rPr>
  </w:style>
  <w:style w:type="character" w:styleId="HTMLSample">
    <w:name w:val="HTML Sample"/>
    <w:locked/>
    <w:rsid w:val="000E7712"/>
    <w:rPr>
      <w:rFonts w:ascii="Courier New" w:eastAsia="Times New Roman" w:hAnsi="Courier New" w:cs="Courier New" w:hint="default"/>
      <w:sz w:val="24"/>
      <w:szCs w:val="24"/>
    </w:rPr>
  </w:style>
  <w:style w:type="paragraph" w:customStyle="1" w:styleId="XMLExcerpt">
    <w:name w:val="XML Excerpt"/>
    <w:link w:val="XMLExcerptChar"/>
    <w:locked/>
    <w:rsid w:val="000E7712"/>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0E7712"/>
    <w:rPr>
      <w:rFonts w:ascii="Courier New" w:hAnsi="Courier New" w:cs="Courier New"/>
      <w:noProof/>
      <w:shd w:val="clear" w:color="auto" w:fill="F3F3F3"/>
      <w:lang w:val="en-GB" w:eastAsia="en-GB"/>
    </w:rPr>
  </w:style>
  <w:style w:type="character" w:customStyle="1" w:styleId="XMLReference">
    <w:name w:val="XML Reference"/>
    <w:locked/>
    <w:rsid w:val="000E7712"/>
    <w:rPr>
      <w:rFonts w:ascii="Courier New" w:hAnsi="Courier New"/>
      <w:sz w:val="20"/>
    </w:rPr>
  </w:style>
  <w:style w:type="character" w:customStyle="1" w:styleId="XMLExcerptEmphasis">
    <w:name w:val="XML Excerpt Emphasis"/>
    <w:locked/>
    <w:rsid w:val="000E7712"/>
    <w:rPr>
      <w:rFonts w:ascii="Courier New" w:hAnsi="Courier New"/>
      <w:b/>
      <w:bCs/>
      <w:sz w:val="20"/>
    </w:rPr>
  </w:style>
  <w:style w:type="character" w:customStyle="1" w:styleId="TableFont">
    <w:name w:val="Table Font"/>
    <w:locked/>
    <w:rsid w:val="000E7712"/>
    <w:rPr>
      <w:rFonts w:ascii="Arial" w:hAnsi="Arial"/>
      <w:sz w:val="20"/>
    </w:rPr>
  </w:style>
  <w:style w:type="paragraph" w:customStyle="1" w:styleId="NewTableFontHeading">
    <w:name w:val="New Table Font Heading"/>
    <w:basedOn w:val="Normal"/>
    <w:locked/>
    <w:rsid w:val="000E7712"/>
    <w:pPr>
      <w:spacing w:before="40" w:after="40" w:line="288" w:lineRule="auto"/>
      <w:jc w:val="center"/>
    </w:pPr>
    <w:rPr>
      <w:b/>
      <w:lang w:val="en-GB" w:eastAsia="en-GB"/>
    </w:rPr>
  </w:style>
  <w:style w:type="paragraph" w:customStyle="1" w:styleId="TableCaption">
    <w:name w:val="Table Caption"/>
    <w:basedOn w:val="Caption"/>
    <w:locked/>
    <w:rsid w:val="000E7712"/>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0E7712"/>
    <w:pPr>
      <w:spacing w:after="120"/>
    </w:pPr>
  </w:style>
  <w:style w:type="paragraph" w:customStyle="1" w:styleId="ShortReturnAddress">
    <w:name w:val="Short Return Address"/>
    <w:basedOn w:val="Normal"/>
    <w:locked/>
    <w:rsid w:val="000E7712"/>
  </w:style>
  <w:style w:type="paragraph" w:customStyle="1" w:styleId="PPLine">
    <w:name w:val="PP Line"/>
    <w:basedOn w:val="Signature"/>
    <w:locked/>
    <w:rsid w:val="000E7712"/>
  </w:style>
  <w:style w:type="paragraph" w:customStyle="1" w:styleId="InsideAddressName">
    <w:name w:val="Inside Address Name"/>
    <w:basedOn w:val="Normal"/>
    <w:locked/>
    <w:rsid w:val="000E7712"/>
  </w:style>
  <w:style w:type="character" w:styleId="Strong">
    <w:name w:val="Strong"/>
    <w:locked/>
    <w:rsid w:val="000E7712"/>
    <w:rPr>
      <w:b/>
      <w:bCs/>
    </w:rPr>
  </w:style>
  <w:style w:type="character" w:styleId="EndnoteReference">
    <w:name w:val="endnote reference"/>
    <w:locked/>
    <w:rsid w:val="000E7712"/>
    <w:rPr>
      <w:vertAlign w:val="superscript"/>
    </w:rPr>
  </w:style>
  <w:style w:type="character" w:styleId="HTMLCite">
    <w:name w:val="HTML Cite"/>
    <w:uiPriority w:val="99"/>
    <w:locked/>
    <w:rsid w:val="000E7712"/>
    <w:rPr>
      <w:i/>
      <w:iCs/>
    </w:rPr>
  </w:style>
  <w:style w:type="paragraph" w:styleId="Revision">
    <w:name w:val="Revision"/>
    <w:hidden/>
    <w:semiHidden/>
    <w:rsid w:val="000E7712"/>
    <w:rPr>
      <w:rFonts w:ascii="Arial" w:hAnsi="Arial"/>
      <w:szCs w:val="24"/>
    </w:rPr>
  </w:style>
  <w:style w:type="paragraph" w:customStyle="1" w:styleId="StyleTableCellComplex9ptBefore0cmHanging032cm">
    <w:name w:val="Style Table Cell + (Complex) 9 pt Before:  0 cm Hanging:  0.32 cm..."/>
    <w:basedOn w:val="Normal"/>
    <w:locked/>
    <w:rsid w:val="000E7712"/>
    <w:pPr>
      <w:kinsoku w:val="0"/>
      <w:spacing w:before="40"/>
    </w:pPr>
    <w:rPr>
      <w:szCs w:val="18"/>
    </w:rPr>
  </w:style>
  <w:style w:type="character" w:styleId="HTMLAcronym">
    <w:name w:val="HTML Acronym"/>
    <w:basedOn w:val="DefaultParagraphFont"/>
    <w:locked/>
    <w:rsid w:val="000E7712"/>
  </w:style>
  <w:style w:type="character" w:customStyle="1" w:styleId="FootnoteCharacters">
    <w:name w:val="Footnote Characters"/>
    <w:rsid w:val="000E7712"/>
    <w:rPr>
      <w:vertAlign w:val="superscript"/>
    </w:rPr>
  </w:style>
  <w:style w:type="character" w:customStyle="1" w:styleId="StyleHeading112ptChar">
    <w:name w:val="Style Heading 1 + 12 pt Char"/>
    <w:locked/>
    <w:rsid w:val="000E7712"/>
    <w:rPr>
      <w:rFonts w:ascii="Arial" w:eastAsia="MS Mincho" w:hAnsi="Arial" w:cs="Arial"/>
      <w:b/>
      <w:bCs/>
      <w:kern w:val="1"/>
      <w:sz w:val="24"/>
      <w:szCs w:val="32"/>
      <w:lang w:val="en-GB" w:eastAsia="ja-JP" w:bidi="ar-SA"/>
    </w:rPr>
  </w:style>
  <w:style w:type="character" w:customStyle="1" w:styleId="NumberingSymbols">
    <w:name w:val="Numbering Symbols"/>
    <w:locked/>
    <w:rsid w:val="000E7712"/>
  </w:style>
  <w:style w:type="character" w:customStyle="1" w:styleId="EndnoteCharacters">
    <w:name w:val="Endnote Characters"/>
    <w:locked/>
    <w:rsid w:val="000E7712"/>
  </w:style>
  <w:style w:type="paragraph" w:customStyle="1" w:styleId="Heading">
    <w:name w:val="Heading"/>
    <w:basedOn w:val="Normal"/>
    <w:next w:val="Normal"/>
    <w:locked/>
    <w:rsid w:val="000E7712"/>
    <w:pPr>
      <w:suppressAutoHyphens/>
      <w:spacing w:before="240"/>
      <w:jc w:val="center"/>
    </w:pPr>
    <w:rPr>
      <w:rFonts w:cs="Arial"/>
      <w:b/>
      <w:kern w:val="1"/>
      <w:sz w:val="32"/>
      <w:szCs w:val="32"/>
      <w:lang w:eastAsia="ja-JP"/>
    </w:rPr>
  </w:style>
  <w:style w:type="paragraph" w:customStyle="1" w:styleId="Index">
    <w:name w:val="Index"/>
    <w:basedOn w:val="Normal"/>
    <w:locked/>
    <w:rsid w:val="000E7712"/>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0E7712"/>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0E7712"/>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0E7712"/>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0E7712"/>
    <w:pPr>
      <w:tabs>
        <w:tab w:val="num" w:pos="360"/>
        <w:tab w:val="num" w:pos="540"/>
      </w:tabs>
      <w:spacing w:before="40" w:after="40"/>
    </w:pPr>
    <w:rPr>
      <w:rFonts w:eastAsia="MS Mincho" w:cs="Arial"/>
      <w:lang w:eastAsia="ja-JP"/>
    </w:rPr>
  </w:style>
  <w:style w:type="paragraph" w:customStyle="1" w:styleId="startli">
    <w:name w:val="startli"/>
    <w:basedOn w:val="Normal"/>
    <w:locked/>
    <w:rsid w:val="000E771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0E7712"/>
    <w:pPr>
      <w:ind w:left="720"/>
      <w:contextualSpacing/>
    </w:pPr>
  </w:style>
  <w:style w:type="paragraph" w:customStyle="1" w:styleId="richtextnodeselected">
    <w:name w:val="richtextnodeselected"/>
    <w:basedOn w:val="Normal"/>
    <w:locked/>
    <w:rsid w:val="000E7712"/>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0E7712"/>
    <w:rPr>
      <w:rFonts w:ascii="Arial" w:hAnsi="Arial"/>
    </w:rPr>
  </w:style>
  <w:style w:type="paragraph" w:customStyle="1" w:styleId="Codeblock0">
    <w:name w:val="Codeblock"/>
    <w:basedOn w:val="XMLExcerpt"/>
    <w:link w:val="CodeblockChar0"/>
    <w:qFormat/>
    <w:rsid w:val="000E7712"/>
    <w:rPr>
      <w:sz w:val="18"/>
    </w:rPr>
  </w:style>
  <w:style w:type="character" w:customStyle="1" w:styleId="CodeblockChar0">
    <w:name w:val="Codeblock Char"/>
    <w:basedOn w:val="XMLExcerptChar"/>
    <w:link w:val="Codeblock0"/>
    <w:rsid w:val="000E7712"/>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0E7712"/>
    <w:rPr>
      <w:rFonts w:ascii="Arial" w:hAnsi="Arial"/>
      <w:color w:val="0070C0"/>
      <w:u w:val="single"/>
    </w:rPr>
  </w:style>
  <w:style w:type="paragraph" w:customStyle="1" w:styleId="TableHeading">
    <w:name w:val="Table Heading"/>
    <w:basedOn w:val="Normal"/>
    <w:locked/>
    <w:rsid w:val="000E7712"/>
    <w:rPr>
      <w:rFonts w:eastAsia="Arial Unicode MS"/>
      <w:b/>
    </w:rPr>
  </w:style>
  <w:style w:type="paragraph" w:customStyle="1" w:styleId="dataexample">
    <w:name w:val="data example"/>
    <w:basedOn w:val="Normal"/>
    <w:link w:val="dataexampleChar"/>
    <w:qFormat/>
    <w:rsid w:val="000E7712"/>
    <w:pPr>
      <w:ind w:firstLine="720"/>
    </w:pPr>
    <w:rPr>
      <w:rFonts w:ascii="Courier New" w:hAnsi="Courier New" w:cs="Courier New"/>
    </w:rPr>
  </w:style>
  <w:style w:type="character" w:customStyle="1" w:styleId="dataexampleChar">
    <w:name w:val="data example Char"/>
    <w:basedOn w:val="CommentTextChar"/>
    <w:link w:val="dataexample"/>
    <w:rsid w:val="000E7712"/>
    <w:rPr>
      <w:rFonts w:ascii="Courier New" w:hAnsi="Courier New" w:cs="Courier New"/>
    </w:rPr>
  </w:style>
  <w:style w:type="table" w:customStyle="1" w:styleId="Table">
    <w:name w:val="Table"/>
    <w:basedOn w:val="TableNormal"/>
    <w:uiPriority w:val="99"/>
    <w:rsid w:val="000E7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0E7712"/>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55FC2506-C6E7-4574-854C-D016C33098AA}">
  <ds:schemaRefs>
    <ds:schemaRef ds:uri="http://schemas.openxmlformats.org/officeDocument/2006/bibliography"/>
  </ds:schemaRefs>
</ds:datastoreItem>
</file>

<file path=customXml/itemProps2.xml><?xml version="1.0" encoding="utf-8"?>
<ds:datastoreItem xmlns:ds="http://schemas.openxmlformats.org/officeDocument/2006/customXml" ds:itemID="{0E670335-85CA-447C-8EF3-64FEC28F05D6}">
  <ds:schemaRefs>
    <ds:schemaRef ds:uri="http://schemas.openxmlformats.org/officeDocument/2006/bibliography"/>
  </ds:schemaRefs>
</ds:datastoreItem>
</file>

<file path=customXml/itemProps3.xml><?xml version="1.0" encoding="utf-8"?>
<ds:datastoreItem xmlns:ds="http://schemas.openxmlformats.org/officeDocument/2006/customXml" ds:itemID="{90697CD0-1569-49C7-9244-A00656C03DA3}">
  <ds:schemaRefs>
    <ds:schemaRef ds:uri="http://schemas.openxmlformats.org/officeDocument/2006/bibliography"/>
  </ds:schemaRefs>
</ds:datastoreItem>
</file>

<file path=customXml/itemProps4.xml><?xml version="1.0" encoding="utf-8"?>
<ds:datastoreItem xmlns:ds="http://schemas.openxmlformats.org/officeDocument/2006/customXml" ds:itemID="{02D1C044-51B0-45D4-9888-231756B2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8</TotalTime>
  <Pages>18</Pages>
  <Words>2962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19130</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3</cp:revision>
  <cp:lastPrinted>2013-09-11T16:26:00Z</cp:lastPrinted>
  <dcterms:created xsi:type="dcterms:W3CDTF">2014-07-23T22:58:00Z</dcterms:created>
  <dcterms:modified xsi:type="dcterms:W3CDTF">2014-07-23T23:05:00Z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