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966D" w14:textId="77777777" w:rsidR="00FD23FC" w:rsidRDefault="00FD23FC" w:rsidP="00FD23FC">
      <w:pPr>
        <w:pStyle w:val="Codeblock0"/>
        <w:rPr>
          <w:rFonts w:ascii="Arial" w:hAnsi="Arial" w:cs="Arial"/>
          <w:b/>
          <w:i/>
          <w:sz w:val="24"/>
          <w:szCs w:val="24"/>
        </w:rPr>
      </w:pPr>
      <w:bookmarkStart w:id="0" w:name="_Toc349042596"/>
      <w:bookmarkStart w:id="1" w:name="_Toc243112722"/>
      <w:bookmarkStart w:id="2" w:name="_Toc194983883"/>
      <w:bookmarkStart w:id="3" w:name="_Toc199516203"/>
      <w:bookmarkStart w:id="4" w:name="_Toc175057294"/>
      <w:bookmarkStart w:id="5" w:name="_Toc177399008"/>
    </w:p>
    <w:p w14:paraId="1450EC85" w14:textId="78324FE6" w:rsidR="00A267C3" w:rsidRDefault="00A267C3" w:rsidP="00FD23FC">
      <w:pPr>
        <w:pStyle w:val="Codeblock0"/>
        <w:rPr>
          <w:rFonts w:ascii="Arial" w:hAnsi="Arial" w:cs="Arial"/>
          <w:b/>
          <w:i/>
          <w:sz w:val="24"/>
          <w:szCs w:val="24"/>
        </w:rPr>
      </w:pPr>
      <w:r w:rsidRPr="00FD23FC">
        <w:rPr>
          <w:rFonts w:ascii="Arial" w:hAnsi="Arial" w:cs="Arial"/>
          <w:b/>
          <w:i/>
          <w:sz w:val="24"/>
          <w:szCs w:val="24"/>
        </w:rPr>
        <w:t xml:space="preserve">This is a OGF DFDL Workgroup draft document in preparation. </w:t>
      </w:r>
    </w:p>
    <w:p w14:paraId="3D302463" w14:textId="77777777" w:rsidR="006C1300" w:rsidRPr="00FD23FC" w:rsidRDefault="006C1300" w:rsidP="00FD23FC">
      <w:pPr>
        <w:pStyle w:val="Codeblock0"/>
        <w:rPr>
          <w:rFonts w:ascii="Arial" w:hAnsi="Arial" w:cs="Arial"/>
          <w:b/>
          <w:i/>
          <w:sz w:val="24"/>
          <w:szCs w:val="24"/>
        </w:rPr>
      </w:pPr>
    </w:p>
    <w:p w14:paraId="7F8E7983" w14:textId="3CE99D90"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Use with caution. The material herein is subject to change, and URL links to this version will be broken when newer revisions and the final version are released.</w:t>
      </w:r>
    </w:p>
    <w:p w14:paraId="694E623F" w14:textId="77777777" w:rsidR="00FD23FC" w:rsidRPr="00FD23FC" w:rsidRDefault="00FD23FC" w:rsidP="00FD23FC">
      <w:pPr>
        <w:pStyle w:val="Codeblock0"/>
        <w:rPr>
          <w:rFonts w:ascii="Arial" w:hAnsi="Arial" w:cs="Arial"/>
          <w:b/>
          <w:i/>
          <w:sz w:val="24"/>
          <w:szCs w:val="24"/>
        </w:rPr>
      </w:pPr>
    </w:p>
    <w:p w14:paraId="17D89692" w14:textId="7F1BE8EB"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This draft document is an updated version of GFD-P-R.207 with the errata and clarifications applied to it that have been gathered since its first publication.</w:t>
      </w:r>
    </w:p>
    <w:p w14:paraId="126F4E68" w14:textId="7C9586FF" w:rsidR="00FD23FC" w:rsidRDefault="00FD23FC" w:rsidP="00FD23FC">
      <w:pPr>
        <w:pStyle w:val="Codeblock0"/>
        <w:rPr>
          <w:ins w:id="6" w:author="Mike Beckerle" w:date="2019-12-12T16:22:00Z"/>
          <w:rFonts w:ascii="Arial" w:hAnsi="Arial" w:cs="Arial"/>
          <w:b/>
          <w:sz w:val="24"/>
          <w:szCs w:val="24"/>
        </w:rPr>
      </w:pPr>
    </w:p>
    <w:p w14:paraId="43DB37FA" w14:textId="77777777" w:rsidR="00FD23FC" w:rsidRPr="00FD23FC" w:rsidRDefault="00FD23FC" w:rsidP="00FD23FC">
      <w:pPr>
        <w:pStyle w:val="Codeblock0"/>
        <w:rPr>
          <w:ins w:id="7" w:author="Mike Beckerle" w:date="2019-12-12T16:22:00Z"/>
          <w:rFonts w:ascii="Arial" w:hAnsi="Arial" w:cs="Arial"/>
          <w:b/>
          <w:i/>
          <w:sz w:val="24"/>
          <w:szCs w:val="24"/>
        </w:rPr>
      </w:pPr>
      <w:ins w:id="8" w:author="Mike Beckerle" w:date="2019-12-12T16:22:00Z">
        <w:r w:rsidRPr="00FD23FC">
          <w:rPr>
            <w:rFonts w:ascii="Arial" w:hAnsi="Arial" w:cs="Arial"/>
            <w:b/>
            <w:i/>
            <w:sz w:val="24"/>
            <w:szCs w:val="24"/>
          </w:rPr>
          <w:t>The updates are indicated with change bars, text coloring, and text strikethrough in the style of this sentence.</w:t>
        </w:r>
      </w:ins>
    </w:p>
    <w:p w14:paraId="0F68D5B5" w14:textId="77777777" w:rsidR="00FD23FC" w:rsidRPr="00A267C3" w:rsidRDefault="00FD23FC" w:rsidP="00FD23FC">
      <w:pPr>
        <w:pStyle w:val="Codeblock0"/>
        <w:rPr>
          <w:rFonts w:ascii="Arial" w:hAnsi="Arial" w:cs="Arial"/>
          <w:b/>
          <w:sz w:val="24"/>
          <w:szCs w:val="24"/>
        </w:rPr>
      </w:pPr>
    </w:p>
    <w:p w14:paraId="6EEECF6B" w14:textId="40F6D1FC" w:rsidR="00A001B9" w:rsidRDefault="009D64FD">
      <w:pPr>
        <w:pStyle w:val="Title"/>
      </w:pPr>
      <w:bookmarkStart w:id="9" w:name="_Toc27060946"/>
      <w:r>
        <w:t>Data Format Description Language (DFDL) v1.0</w:t>
      </w:r>
      <w:bookmarkEnd w:id="0"/>
      <w:bookmarkEnd w:id="1"/>
      <w:bookmarkEnd w:id="2"/>
      <w:bookmarkEnd w:id="3"/>
      <w:bookmarkEnd w:id="4"/>
      <w:bookmarkEnd w:id="5"/>
      <w:r>
        <w:t xml:space="preserve"> Specification</w:t>
      </w:r>
      <w:bookmarkEnd w:id="9"/>
    </w:p>
    <w:p w14:paraId="7BBBB403" w14:textId="77777777" w:rsidR="0094755F" w:rsidRDefault="0094755F"/>
    <w:p w14:paraId="1C0F049E" w14:textId="77777777" w:rsidR="00A001B9" w:rsidRDefault="009D64FD">
      <w:pPr>
        <w:rPr>
          <w:u w:val="single"/>
        </w:rPr>
      </w:pPr>
      <w:r>
        <w:rPr>
          <w:u w:val="single"/>
        </w:rPr>
        <w:t>Status of This Document</w:t>
      </w:r>
    </w:p>
    <w:p w14:paraId="0730F27A" w14:textId="77777777" w:rsidR="00A001B9" w:rsidRDefault="009D64FD">
      <w:r>
        <w:t>Grid Final Draft (GFD)</w:t>
      </w:r>
    </w:p>
    <w:p w14:paraId="7BD2D3F6" w14:textId="77777777" w:rsidR="00A001B9" w:rsidRDefault="00A001B9"/>
    <w:p w14:paraId="621A738F" w14:textId="77777777" w:rsidR="00A001B9" w:rsidRDefault="009D64FD">
      <w:pPr>
        <w:rPr>
          <w:szCs w:val="22"/>
          <w:u w:val="single"/>
        </w:rPr>
      </w:pPr>
      <w:r>
        <w:rPr>
          <w:szCs w:val="22"/>
          <w:u w:val="single"/>
        </w:rPr>
        <w:t>Obsoletes</w:t>
      </w:r>
    </w:p>
    <w:p w14:paraId="2BD02412" w14:textId="77777777" w:rsidR="00A001B9" w:rsidRDefault="009D64FD">
      <w:r>
        <w:t>This document obsoletes GFD-P-R.174 dated January 2011 [</w:t>
      </w:r>
      <w:hyperlink w:anchor="ref_OBSOLETE_DFDL" w:history="1">
        <w:r>
          <w:rPr>
            <w:rStyle w:val="Hyperlink"/>
          </w:rPr>
          <w:t>OBSOLETE_DFDL</w:t>
        </w:r>
      </w:hyperlink>
      <w:r>
        <w:t xml:space="preserve">]. </w:t>
      </w:r>
    </w:p>
    <w:p w14:paraId="6B048853" w14:textId="77777777" w:rsidR="00A001B9" w:rsidRDefault="00A001B9"/>
    <w:p w14:paraId="27EEC46D" w14:textId="77777777" w:rsidR="00A001B9" w:rsidRDefault="009D64FD">
      <w:pPr>
        <w:rPr>
          <w:u w:val="single"/>
        </w:rPr>
      </w:pPr>
      <w:r>
        <w:rPr>
          <w:u w:val="single"/>
        </w:rPr>
        <w:t>Copyright Notice</w:t>
      </w:r>
    </w:p>
    <w:p w14:paraId="0DF24F36" w14:textId="77777777" w:rsidR="00A001B9" w:rsidRDefault="009D64FD">
      <w:r>
        <w:t>Copyright © Global Grid Forum (2004-2006).  Some Rights Reserved. Distribution is unlimited.</w:t>
      </w:r>
    </w:p>
    <w:p w14:paraId="23D57448" w14:textId="77777777" w:rsidR="00A001B9" w:rsidRDefault="009D64FD">
      <w:r>
        <w:t>Copyright © Open Grid Forum (2006-</w:t>
      </w:r>
      <w:ins w:id="10" w:author="Mike Beckerle" w:date="2019-09-17T19:23:00Z">
        <w:r>
          <w:t>2019</w:t>
        </w:r>
      </w:ins>
      <w:r>
        <w:t>).  Some Rights Reserved. Distribution is unlimited</w:t>
      </w:r>
    </w:p>
    <w:p w14:paraId="471B6951" w14:textId="77777777" w:rsidR="00642D3A" w:rsidRDefault="00642D3A" w:rsidP="00642D3A">
      <w:pPr>
        <w:rPr>
          <w:u w:val="single"/>
        </w:rPr>
      </w:pPr>
      <w:bookmarkStart w:id="11" w:name="_Toc194983884"/>
      <w:bookmarkStart w:id="12" w:name="_Toc175057295"/>
      <w:bookmarkStart w:id="13" w:name="_Toc177399009"/>
      <w:bookmarkStart w:id="14" w:name="_Ref525097868"/>
    </w:p>
    <w:p w14:paraId="01A41322" w14:textId="77777777" w:rsidR="00642D3A" w:rsidRDefault="00642D3A" w:rsidP="00642D3A">
      <w:pPr>
        <w:rPr>
          <w:u w:val="single"/>
        </w:rPr>
      </w:pPr>
      <w:r>
        <w:rPr>
          <w:u w:val="single"/>
        </w:rPr>
        <w:t>Abstract</w:t>
      </w:r>
      <w:bookmarkEnd w:id="11"/>
      <w:bookmarkEnd w:id="12"/>
      <w:bookmarkEnd w:id="13"/>
      <w:bookmarkEnd w:id="14"/>
    </w:p>
    <w:p w14:paraId="0E7EB681" w14:textId="232AF1B0" w:rsidR="00642D3A" w:rsidRDefault="00642D3A" w:rsidP="00642D3A">
      <w:r>
        <w:t>This document provides a definition of a standard Data Format Description Language (DFDL).  This language allows description of text, dense binary, and legacy data formats in a vendor-neutral declarative manner. DFDL is an extension to the XML Schema Description Language (</w:t>
      </w:r>
      <w:commentRangeStart w:id="15"/>
      <w:commentRangeStart w:id="16"/>
      <w:r w:rsidR="00077579">
        <w:t>XSD</w:t>
      </w:r>
      <w:commentRangeEnd w:id="15"/>
      <w:r w:rsidR="00077579">
        <w:rPr>
          <w:rStyle w:val="CommentReference"/>
        </w:rPr>
        <w:commentReference w:id="15"/>
      </w:r>
      <w:commentRangeEnd w:id="16"/>
      <w:r w:rsidR="00081D6E">
        <w:rPr>
          <w:rStyle w:val="CommentReference"/>
        </w:rPr>
        <w:commentReference w:id="16"/>
      </w:r>
      <w:r>
        <w:t>).</w:t>
      </w:r>
    </w:p>
    <w:p w14:paraId="4EDAA155" w14:textId="77777777" w:rsidR="00A001B9" w:rsidRDefault="00A001B9"/>
    <w:p w14:paraId="3CAAA7AF" w14:textId="77777777" w:rsidR="00BD6843" w:rsidRDefault="00BD6843">
      <w:pPr>
        <w:spacing w:before="0" w:after="0"/>
        <w:rPr>
          <w:ins w:id="17" w:author="Mike Beckerle" w:date="2019-12-12T15:35:00Z"/>
          <w:u w:val="single"/>
        </w:rPr>
      </w:pPr>
      <w:ins w:id="18" w:author="Mike Beckerle" w:date="2019-12-12T15:35:00Z">
        <w:r>
          <w:rPr>
            <w:u w:val="single"/>
          </w:rPr>
          <w:br w:type="page"/>
        </w:r>
      </w:ins>
    </w:p>
    <w:p w14:paraId="346C160B" w14:textId="229B58CE" w:rsidR="00A001B9" w:rsidRDefault="009D64FD">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A001B9" w14:paraId="48F9846E" w14:textId="77777777" w:rsidTr="00A001B9">
        <w:trPr>
          <w:cnfStyle w:val="100000000000" w:firstRow="1" w:lastRow="0" w:firstColumn="0" w:lastColumn="0" w:oddVBand="0" w:evenVBand="0" w:oddHBand="0" w:evenHBand="0" w:firstRowFirstColumn="0" w:firstRowLastColumn="0" w:lastRowFirstColumn="0" w:lastRowLastColumn="0"/>
        </w:trPr>
        <w:tc>
          <w:tcPr>
            <w:tcW w:w="816" w:type="pct"/>
            <w:hideMark/>
          </w:tcPr>
          <w:p w14:paraId="31966782" w14:textId="77777777" w:rsidR="00A001B9" w:rsidRDefault="009D64FD">
            <w:pPr>
              <w:rPr>
                <w:rFonts w:cs="Arial"/>
                <w:b w:val="0"/>
              </w:rPr>
            </w:pPr>
            <w:r>
              <w:rPr>
                <w:rFonts w:cs="Arial"/>
              </w:rPr>
              <w:t>Revision ID</w:t>
            </w:r>
          </w:p>
        </w:tc>
        <w:tc>
          <w:tcPr>
            <w:tcW w:w="777" w:type="pct"/>
            <w:hideMark/>
          </w:tcPr>
          <w:p w14:paraId="720DB2F3" w14:textId="77777777" w:rsidR="00A001B9" w:rsidRDefault="009D64FD">
            <w:pPr>
              <w:rPr>
                <w:rFonts w:cs="Arial"/>
                <w:b w:val="0"/>
              </w:rPr>
            </w:pPr>
            <w:r>
              <w:rPr>
                <w:rFonts w:cs="Arial"/>
              </w:rPr>
              <w:t>Date</w:t>
            </w:r>
          </w:p>
        </w:tc>
        <w:tc>
          <w:tcPr>
            <w:tcW w:w="3407" w:type="pct"/>
            <w:hideMark/>
          </w:tcPr>
          <w:p w14:paraId="1297147C" w14:textId="77777777" w:rsidR="00A001B9" w:rsidRDefault="009D64FD">
            <w:pPr>
              <w:rPr>
                <w:rFonts w:cs="Arial"/>
                <w:b w:val="0"/>
              </w:rPr>
            </w:pPr>
            <w:r>
              <w:rPr>
                <w:rFonts w:cs="Arial"/>
              </w:rPr>
              <w:t>Description</w:t>
            </w:r>
          </w:p>
        </w:tc>
      </w:tr>
      <w:tr w:rsidR="003C7937" w14:paraId="0DFBDE51" w14:textId="77777777" w:rsidTr="00A001B9">
        <w:trPr>
          <w:ins w:id="19" w:author="Mike Beckerle" w:date="2020-04-07T16:10:00Z"/>
        </w:trPr>
        <w:tc>
          <w:tcPr>
            <w:tcW w:w="816" w:type="pct"/>
            <w:tcBorders>
              <w:top w:val="single" w:sz="4" w:space="0" w:color="auto"/>
              <w:left w:val="single" w:sz="4" w:space="0" w:color="auto"/>
              <w:bottom w:val="single" w:sz="4" w:space="0" w:color="auto"/>
              <w:right w:val="single" w:sz="4" w:space="0" w:color="auto"/>
            </w:tcBorders>
          </w:tcPr>
          <w:p w14:paraId="5B05C00A" w14:textId="1EC9A24E" w:rsidR="003C7937" w:rsidRDefault="003C7937">
            <w:pPr>
              <w:rPr>
                <w:ins w:id="20" w:author="Mike Beckerle" w:date="2020-04-07T16:10:00Z"/>
                <w:rFonts w:cs="Arial"/>
              </w:rPr>
            </w:pPr>
            <w:ins w:id="21" w:author="Mike Beckerle" w:date="2020-04-07T16:10:00Z">
              <w:r>
                <w:rPr>
                  <w:rFonts w:cs="Arial"/>
                </w:rPr>
                <w:t>R12</w:t>
              </w:r>
            </w:ins>
          </w:p>
        </w:tc>
        <w:tc>
          <w:tcPr>
            <w:tcW w:w="777" w:type="pct"/>
            <w:tcBorders>
              <w:top w:val="single" w:sz="4" w:space="0" w:color="auto"/>
              <w:left w:val="single" w:sz="4" w:space="0" w:color="auto"/>
              <w:bottom w:val="single" w:sz="4" w:space="0" w:color="auto"/>
              <w:right w:val="single" w:sz="4" w:space="0" w:color="auto"/>
            </w:tcBorders>
          </w:tcPr>
          <w:p w14:paraId="06A5307B" w14:textId="0093EA11" w:rsidR="003C7937" w:rsidRDefault="003C7937">
            <w:pPr>
              <w:rPr>
                <w:ins w:id="22" w:author="Mike Beckerle" w:date="2020-04-07T16:10:00Z"/>
                <w:rFonts w:cs="Arial"/>
              </w:rPr>
            </w:pPr>
            <w:ins w:id="23" w:author="Mike Beckerle" w:date="2020-04-07T16:10:00Z">
              <w:r>
                <w:rPr>
                  <w:rFonts w:cs="Arial"/>
                </w:rPr>
                <w:t>2020-04-07</w:t>
              </w:r>
            </w:ins>
          </w:p>
        </w:tc>
        <w:tc>
          <w:tcPr>
            <w:tcW w:w="3407" w:type="pct"/>
            <w:tcBorders>
              <w:top w:val="single" w:sz="4" w:space="0" w:color="auto"/>
              <w:left w:val="single" w:sz="4" w:space="0" w:color="auto"/>
              <w:bottom w:val="single" w:sz="4" w:space="0" w:color="auto"/>
              <w:right w:val="single" w:sz="4" w:space="0" w:color="auto"/>
            </w:tcBorders>
          </w:tcPr>
          <w:p w14:paraId="436D7E4D" w14:textId="77777777" w:rsidR="003C7937" w:rsidRDefault="003C7937">
            <w:pPr>
              <w:rPr>
                <w:ins w:id="24" w:author="Mike Beckerle" w:date="2020-04-07T16:10:00Z"/>
                <w:rFonts w:cs="Arial"/>
              </w:rPr>
            </w:pPr>
            <w:ins w:id="25" w:author="Mike Beckerle" w:date="2020-04-07T16:10:00Z">
              <w:r>
                <w:rPr>
                  <w:rFonts w:cs="Arial"/>
                </w:rPr>
                <w:t>Errata Merged</w:t>
              </w:r>
            </w:ins>
          </w:p>
          <w:p w14:paraId="066AA779" w14:textId="77777777" w:rsidR="003C7937" w:rsidRDefault="00874CB9">
            <w:pPr>
              <w:rPr>
                <w:ins w:id="26" w:author="Mike Beckerle" w:date="2020-04-07T16:16:00Z"/>
                <w:rFonts w:cs="Arial"/>
              </w:rPr>
            </w:pPr>
            <w:ins w:id="27" w:author="Mike Beckerle" w:date="2020-04-07T16:11:00Z">
              <w:r>
                <w:rPr>
                  <w:rFonts w:cs="Arial"/>
                </w:rPr>
                <w:t xml:space="preserve">5.60 </w:t>
              </w:r>
            </w:ins>
            <w:ins w:id="28" w:author="Mike Beckerle" w:date="2020-04-07T16:12:00Z">
              <w:r>
                <w:rPr>
                  <w:rFonts w:cs="Arial"/>
                </w:rPr>
                <w:t>Sections 15.1.3, 9.4.3.2 Clarification of Choice Branch Selection when Defaulting</w:t>
              </w:r>
            </w:ins>
          </w:p>
          <w:p w14:paraId="6F90FF8B" w14:textId="77777777" w:rsidR="00874CB9" w:rsidRDefault="00874CB9">
            <w:pPr>
              <w:rPr>
                <w:ins w:id="29" w:author="Mike Beckerle" w:date="2020-04-07T16:20:00Z"/>
                <w:rFonts w:cs="Arial"/>
              </w:rPr>
            </w:pPr>
            <w:ins w:id="30" w:author="Mike Beckerle" w:date="2020-04-07T16:16:00Z">
              <w:r>
                <w:rPr>
                  <w:rFonts w:cs="Arial"/>
                </w:rPr>
                <w:t>5.61 Section 15.1.3.1 Clarifications on Choices in Hidd</w:t>
              </w:r>
            </w:ins>
            <w:ins w:id="31" w:author="Mike Beckerle" w:date="2020-04-07T16:17:00Z">
              <w:r>
                <w:rPr>
                  <w:rFonts w:cs="Arial"/>
                </w:rPr>
                <w:t xml:space="preserve">en Groups </w:t>
              </w:r>
            </w:ins>
          </w:p>
          <w:p w14:paraId="79F2B51A" w14:textId="77777777" w:rsidR="00BF1511" w:rsidRDefault="00BF1511">
            <w:pPr>
              <w:rPr>
                <w:ins w:id="32" w:author="Mike Beckerle" w:date="2020-04-07T16:20:00Z"/>
                <w:rFonts w:cs="Arial"/>
              </w:rPr>
            </w:pPr>
            <w:ins w:id="33" w:author="Mike Beckerle" w:date="2020-04-07T16:20:00Z">
              <w:r>
                <w:rPr>
                  <w:rFonts w:cs="Arial"/>
                </w:rPr>
                <w:t xml:space="preserve">5.62 Section 12.2 Clarifications on </w:t>
              </w:r>
              <w:proofErr w:type="spellStart"/>
              <w:r>
                <w:rPr>
                  <w:rFonts w:cs="Arial"/>
                </w:rPr>
                <w:t>documentFinalTerminatorCanBeMissing</w:t>
              </w:r>
              <w:proofErr w:type="spellEnd"/>
            </w:ins>
          </w:p>
          <w:p w14:paraId="2C15A548" w14:textId="77777777" w:rsidR="00BF1511" w:rsidRDefault="00F57274">
            <w:pPr>
              <w:rPr>
                <w:ins w:id="34" w:author="Mike Beckerle" w:date="2020-04-07T20:30:00Z"/>
                <w:rFonts w:cs="Arial"/>
              </w:rPr>
            </w:pPr>
            <w:ins w:id="35" w:author="Mike Beckerle" w:date="2020-04-07T16:24:00Z">
              <w:r>
                <w:rPr>
                  <w:rFonts w:cs="Arial"/>
                </w:rPr>
                <w:t xml:space="preserve">5.63 </w:t>
              </w:r>
            </w:ins>
            <w:ins w:id="36" w:author="Mike Beckerle" w:date="2020-04-07T16:32:00Z">
              <w:r w:rsidR="00016D42">
                <w:rPr>
                  <w:rFonts w:cs="Arial"/>
                </w:rPr>
                <w:t xml:space="preserve">Sections 12.2, 21 </w:t>
              </w:r>
            </w:ins>
            <w:ins w:id="37" w:author="Mike Beckerle" w:date="2020-04-07T16:24:00Z">
              <w:r>
                <w:rPr>
                  <w:rFonts w:cs="Arial"/>
                </w:rPr>
                <w:t xml:space="preserve">New property </w:t>
              </w:r>
              <w:proofErr w:type="spellStart"/>
              <w:r>
                <w:rPr>
                  <w:rFonts w:cs="Arial"/>
                </w:rPr>
                <w:t>emptyElementParsePolic</w:t>
              </w:r>
            </w:ins>
            <w:ins w:id="38" w:author="Mike Beckerle" w:date="2020-04-07T16:25:00Z">
              <w:r>
                <w:rPr>
                  <w:rFonts w:cs="Arial"/>
                </w:rPr>
                <w:t>y</w:t>
              </w:r>
              <w:proofErr w:type="spellEnd"/>
              <w:r>
                <w:rPr>
                  <w:rFonts w:cs="Arial"/>
                </w:rPr>
                <w:t>.</w:t>
              </w:r>
            </w:ins>
          </w:p>
          <w:p w14:paraId="0A4180EE" w14:textId="6FA11D2F" w:rsidR="00C02CA9" w:rsidRDefault="00C02CA9">
            <w:pPr>
              <w:rPr>
                <w:ins w:id="39" w:author="Mike Beckerle" w:date="2020-04-07T16:10:00Z"/>
                <w:rFonts w:cs="Arial"/>
              </w:rPr>
            </w:pPr>
            <w:ins w:id="40" w:author="Mike Beckerle" w:date="2020-04-07T20:30:00Z">
              <w:r>
                <w:rPr>
                  <w:rFonts w:cs="Arial"/>
                </w:rPr>
                <w:t>Minor and typographical corrections up through comment #59 (2020-04-07)</w:t>
              </w:r>
            </w:ins>
            <w:ins w:id="41" w:author="Mike Beckerle" w:date="2020-04-07T20:31:00Z">
              <w:r>
                <w:rPr>
                  <w:rFonts w:cs="Arial"/>
                </w:rPr>
                <w:t xml:space="preserve"> have been applied or captured here in comment bubbles as reminders. </w:t>
              </w:r>
            </w:ins>
          </w:p>
        </w:tc>
      </w:tr>
      <w:tr w:rsidR="00A001B9" w14:paraId="337F163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75A5052" w14:textId="77777777" w:rsidR="00A001B9" w:rsidRDefault="009D64FD">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4EC823E4" w14:textId="77777777" w:rsidR="00A001B9" w:rsidRDefault="009D64FD">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6F15D451" w14:textId="77777777" w:rsidR="00A001B9" w:rsidRDefault="009D64FD">
            <w:pPr>
              <w:rPr>
                <w:rFonts w:cs="Arial"/>
              </w:rPr>
            </w:pPr>
            <w:r>
              <w:rPr>
                <w:rFonts w:cs="Arial"/>
              </w:rPr>
              <w:t xml:space="preserve">Edited in minor/typo fixes. </w:t>
            </w:r>
          </w:p>
        </w:tc>
      </w:tr>
      <w:tr w:rsidR="00A001B9" w14:paraId="11F43FE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D853B3D" w14:textId="77777777" w:rsidR="00A001B9" w:rsidRDefault="009D64FD">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6B3E7085" w14:textId="77777777" w:rsidR="00A001B9" w:rsidRDefault="009D64FD">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556F8498" w14:textId="77777777" w:rsidR="00A001B9" w:rsidRDefault="009D64FD">
            <w:pPr>
              <w:rPr>
                <w:rFonts w:cs="Arial"/>
              </w:rPr>
            </w:pPr>
            <w:r>
              <w:rPr>
                <w:rFonts w:cs="Arial"/>
              </w:rPr>
              <w:t>Erratum 5.38 Updated UML Diagram in Section 4.1 to have missing members on element class.</w:t>
            </w:r>
          </w:p>
          <w:p w14:paraId="323E92D0" w14:textId="77777777" w:rsidR="00A001B9" w:rsidRDefault="009D64FD">
            <w:pPr>
              <w:rPr>
                <w:rFonts w:cs="Arial"/>
              </w:rPr>
            </w:pPr>
            <w:r>
              <w:rPr>
                <w:rFonts w:cs="Arial"/>
              </w:rPr>
              <w:t>Marked some comments as resolved.</w:t>
            </w:r>
          </w:p>
          <w:p w14:paraId="2592F601" w14:textId="77777777" w:rsidR="00A001B9" w:rsidRDefault="009D64FD">
            <w:pPr>
              <w:rPr>
                <w:rFonts w:cs="Arial"/>
              </w:rPr>
            </w:pPr>
            <w:r>
              <w:rPr>
                <w:rFonts w:cs="Arial"/>
              </w:rPr>
              <w:t>Date changed to December 2019</w:t>
            </w:r>
          </w:p>
        </w:tc>
      </w:tr>
      <w:tr w:rsidR="00A001B9" w14:paraId="0A7F1649"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624576CF" w14:textId="77777777" w:rsidR="00A001B9" w:rsidRDefault="009D64FD">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DEBCBE0" w14:textId="77777777" w:rsidR="00A001B9" w:rsidRDefault="009D64FD">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9F920B2" w14:textId="77777777" w:rsidR="00A001B9" w:rsidRDefault="009D64FD">
            <w:pPr>
              <w:rPr>
                <w:rFonts w:cs="Arial"/>
              </w:rPr>
            </w:pPr>
            <w:r>
              <w:rPr>
                <w:rFonts w:cs="Arial"/>
              </w:rPr>
              <w:t>Errata Merged</w:t>
            </w:r>
          </w:p>
          <w:p w14:paraId="65684213" w14:textId="77777777" w:rsidR="00A001B9" w:rsidRDefault="009D64FD">
            <w:pPr>
              <w:rPr>
                <w:rFonts w:cs="Arial"/>
              </w:rPr>
            </w:pPr>
            <w:r>
              <w:rPr>
                <w:rFonts w:cs="Arial"/>
              </w:rPr>
              <w:t>5.39 Section 15.1.1 Clarification for choice branches that are zero-occurrences arrays.</w:t>
            </w:r>
          </w:p>
          <w:p w14:paraId="6BBBC504" w14:textId="77777777" w:rsidR="00A001B9" w:rsidRDefault="009D64FD">
            <w:pPr>
              <w:rPr>
                <w:rFonts w:cs="Arial"/>
              </w:rPr>
            </w:pPr>
            <w:r>
              <w:rPr>
                <w:rFonts w:cs="Arial"/>
              </w:rPr>
              <w:t>5.40 Section 14.1 Empty Sequence and Hidden Group References</w:t>
            </w:r>
          </w:p>
          <w:p w14:paraId="1D821CCC" w14:textId="77777777" w:rsidR="00A001B9" w:rsidRDefault="009D64FD">
            <w:pPr>
              <w:rPr>
                <w:rFonts w:cs="Arial"/>
              </w:rPr>
            </w:pPr>
            <w:r>
              <w:rPr>
                <w:rFonts w:cs="Arial"/>
              </w:rPr>
              <w:t xml:space="preserve">5.41 Section 2.6 Dynamic Type error </w:t>
            </w:r>
            <w:r>
              <w:rPr>
                <w:rFonts w:cs="Arial"/>
                <w:i/>
              </w:rPr>
              <w:t>must</w:t>
            </w:r>
            <w:r>
              <w:rPr>
                <w:rFonts w:cs="Arial"/>
              </w:rPr>
              <w:t xml:space="preserve"> cause SDE.</w:t>
            </w:r>
          </w:p>
          <w:p w14:paraId="239778C8" w14:textId="77777777" w:rsidR="00A001B9" w:rsidRDefault="009D64FD">
            <w:pPr>
              <w:rPr>
                <w:rFonts w:cs="Arial"/>
              </w:rPr>
            </w:pPr>
            <w:r>
              <w:rPr>
                <w:rFonts w:cs="Arial"/>
              </w:rPr>
              <w:t>5.42 Section 21 utf16Width ‘variable’ property value is optional.</w:t>
            </w:r>
          </w:p>
          <w:p w14:paraId="05014CC1" w14:textId="77777777" w:rsidR="00A001B9" w:rsidRDefault="009D64FD">
            <w:pPr>
              <w:rPr>
                <w:rFonts w:cs="Arial"/>
              </w:rPr>
            </w:pPr>
            <w:r>
              <w:rPr>
                <w:rFonts w:cs="Arial"/>
              </w:rPr>
              <w:t>5.43 Sections 6.3.1,21,4.1.2, 6.3.1.1, 13.3, 22.1.1, 2.2.1 Bidirectional text properties other than textBidi=”no” removed and reserved for future use.</w:t>
            </w:r>
          </w:p>
          <w:p w14:paraId="1DEA2F27" w14:textId="77777777" w:rsidR="00A001B9" w:rsidRDefault="009D64FD">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3C1FB6FF" w14:textId="77777777" w:rsidR="00A001B9" w:rsidRDefault="009D64FD">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27BC2796" w14:textId="77777777" w:rsidR="00A001B9" w:rsidRDefault="009D64FD">
            <w:pPr>
              <w:rPr>
                <w:rFonts w:cs="Arial"/>
              </w:rPr>
            </w:pPr>
            <w:r>
              <w:rPr>
                <w:rFonts w:cs="Arial"/>
              </w:rPr>
              <w:t>5.46 New Section 23.6 on Circular Deadlocks.</w:t>
            </w:r>
          </w:p>
          <w:p w14:paraId="78475BE3" w14:textId="77777777" w:rsidR="00A001B9" w:rsidRDefault="009D64FD">
            <w:pPr>
              <w:rPr>
                <w:rFonts w:cs="Arial"/>
              </w:rPr>
            </w:pPr>
            <w:r>
              <w:rPr>
                <w:rFonts w:cs="Arial"/>
              </w:rPr>
              <w:t>5.47 Section 11.2.1.1 Detection of Encoding/Decoding Errors.</w:t>
            </w:r>
          </w:p>
          <w:p w14:paraId="649D0EB8" w14:textId="77777777" w:rsidR="00A001B9" w:rsidRDefault="009D64FD">
            <w:pPr>
              <w:rPr>
                <w:rFonts w:cs="Arial"/>
              </w:rPr>
            </w:pPr>
            <w:r>
              <w:rPr>
                <w:rFonts w:cs="Arial"/>
              </w:rPr>
              <w:t xml:space="preserve">5.48 Section 23.5.5 </w:t>
            </w:r>
            <w:proofErr w:type="spellStart"/>
            <w:r>
              <w:rPr>
                <w:rFonts w:cs="Arial"/>
              </w:rPr>
              <w:t>fn:error</w:t>
            </w:r>
            <w:proofErr w:type="spellEnd"/>
            <w:r>
              <w:rPr>
                <w:rFonts w:cs="Arial"/>
              </w:rPr>
              <w:t>() function.</w:t>
            </w:r>
          </w:p>
          <w:p w14:paraId="784AA166" w14:textId="77777777" w:rsidR="00A001B9" w:rsidRDefault="009D64FD">
            <w:pPr>
              <w:rPr>
                <w:rFonts w:cs="Arial"/>
              </w:rPr>
            </w:pPr>
            <w:r>
              <w:rPr>
                <w:rFonts w:cs="Arial"/>
              </w:rPr>
              <w:t>5.49 Section 5.3 Allowing import of other annotation language schemas.</w:t>
            </w:r>
          </w:p>
          <w:p w14:paraId="621ED038" w14:textId="77777777" w:rsidR="00A001B9" w:rsidRDefault="009D64FD">
            <w:pPr>
              <w:rPr>
                <w:rFonts w:cs="Arial"/>
              </w:rPr>
            </w:pPr>
            <w:r>
              <w:rPr>
                <w:rFonts w:cs="Arial"/>
              </w:rPr>
              <w:t>5.50 Sections 4.1.1, 9.2, 11, 11.1 Remove Byte-order-mark (BOM) processing.</w:t>
            </w:r>
          </w:p>
          <w:p w14:paraId="5326F272" w14:textId="77777777" w:rsidR="00A001B9" w:rsidRDefault="009D64FD">
            <w:pPr>
              <w:rPr>
                <w:rFonts w:cs="Arial"/>
              </w:rPr>
            </w:pPr>
            <w:r>
              <w:rPr>
                <w:rFonts w:cs="Arial"/>
              </w:rPr>
              <w:t>5.51 Section 12.2 Entity %ES; allowed alone in terminator when not delimited.</w:t>
            </w:r>
          </w:p>
          <w:p w14:paraId="182FF428" w14:textId="77777777" w:rsidR="00A001B9" w:rsidRDefault="009D64FD">
            <w:pPr>
              <w:rPr>
                <w:rFonts w:cs="Arial"/>
              </w:rPr>
            </w:pPr>
            <w:r>
              <w:rPr>
                <w:rFonts w:cs="Arial"/>
              </w:rPr>
              <w:t>5.52 Section 15 Clarify choiceDispatchKey evaluating to empty string is SDE.</w:t>
            </w:r>
          </w:p>
          <w:p w14:paraId="02B655DC" w14:textId="77777777" w:rsidR="00A001B9" w:rsidRDefault="009D64FD">
            <w:pPr>
              <w:rPr>
                <w:rFonts w:cs="Arial"/>
              </w:rPr>
            </w:pPr>
            <w:r>
              <w:rPr>
                <w:rFonts w:cs="Arial"/>
              </w:rPr>
              <w:t>5.53 Section 13.16 Clarifications on nilValueDelimiterPolicy.</w:t>
            </w:r>
          </w:p>
          <w:p w14:paraId="28089CA9" w14:textId="77777777" w:rsidR="00A001B9" w:rsidRDefault="009D64FD">
            <w:pPr>
              <w:rPr>
                <w:rFonts w:cs="Arial"/>
              </w:rPr>
            </w:pPr>
            <w:r>
              <w:rPr>
                <w:rFonts w:cs="Arial"/>
              </w:rPr>
              <w:t>5.54 Section 12.2 Clarifications on emptyValueDelimiterPolicy.</w:t>
            </w:r>
          </w:p>
          <w:p w14:paraId="6D6EBAAA" w14:textId="77777777" w:rsidR="00A001B9" w:rsidRDefault="009D64FD">
            <w:pPr>
              <w:rPr>
                <w:rFonts w:cs="Arial"/>
              </w:rPr>
            </w:pPr>
            <w:r>
              <w:rPr>
                <w:rFonts w:cs="Arial"/>
              </w:rPr>
              <w:t>5.55 Section 9.3.2 Clarifications on Establishing Representation.</w:t>
            </w:r>
          </w:p>
          <w:p w14:paraId="4BFBF03C" w14:textId="77777777" w:rsidR="00A001B9" w:rsidRDefault="009D64FD">
            <w:pPr>
              <w:rPr>
                <w:rFonts w:cs="Arial"/>
              </w:rPr>
            </w:pPr>
            <w:r>
              <w:rPr>
                <w:rFonts w:cs="Arial"/>
              </w:rPr>
              <w:lastRenderedPageBreak/>
              <w:t>5.56 Section 9.5, 9.4.2, 9.4.2.2, 9.4.2.3 Clarifications on Element Defaults.</w:t>
            </w:r>
          </w:p>
          <w:p w14:paraId="1B3C1DF8" w14:textId="77777777" w:rsidR="00A001B9" w:rsidRDefault="009D64FD">
            <w:pPr>
              <w:rPr>
                <w:rFonts w:cs="Arial"/>
              </w:rPr>
            </w:pPr>
            <w:r>
              <w:rPr>
                <w:rFonts w:cs="Arial"/>
              </w:rPr>
              <w:t>5.57 Section 9.2.2 Clarifications on Empty Representation.</w:t>
            </w:r>
          </w:p>
          <w:p w14:paraId="6C566358" w14:textId="77777777" w:rsidR="00A001B9" w:rsidRDefault="009D64FD">
            <w:pPr>
              <w:rPr>
                <w:rFonts w:cs="Arial"/>
              </w:rPr>
            </w:pPr>
            <w:r>
              <w:rPr>
                <w:rFonts w:cs="Arial"/>
              </w:rPr>
              <w:t>5.58 Section 14.2 Clarifications on Separators and Suppression.</w:t>
            </w:r>
          </w:p>
          <w:p w14:paraId="492E2646" w14:textId="77777777" w:rsidR="00A001B9" w:rsidRDefault="009D64FD">
            <w:pPr>
              <w:rPr>
                <w:rFonts w:cs="Arial"/>
              </w:rPr>
            </w:pPr>
            <w:r>
              <w:rPr>
                <w:rFonts w:cs="Arial"/>
              </w:rPr>
              <w:t>5.59 Section 14.2.1, 14.2.2, 14.2.3 Clarifications on Potentially Trailing Groups and Elements.</w:t>
            </w:r>
          </w:p>
        </w:tc>
      </w:tr>
      <w:tr w:rsidR="00A001B9" w14:paraId="6F983D3A"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886B39A" w14:textId="77777777" w:rsidR="00A001B9" w:rsidRDefault="009D64FD">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72A506EA" w14:textId="77777777" w:rsidR="00A001B9" w:rsidRDefault="009D64FD">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40073565" w14:textId="77777777" w:rsidR="00A001B9" w:rsidRDefault="009D64FD">
            <w:pPr>
              <w:rPr>
                <w:rFonts w:cs="Arial"/>
              </w:rPr>
            </w:pPr>
            <w:r>
              <w:rPr>
                <w:rFonts w:cs="Arial"/>
              </w:rPr>
              <w:t>Fixed typos with errata-related changes per SMH email of 2019-10-04.</w:t>
            </w:r>
          </w:p>
        </w:tc>
      </w:tr>
      <w:tr w:rsidR="00A001B9" w14:paraId="58225096"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E71DC99" w14:textId="77777777" w:rsidR="00A001B9" w:rsidRDefault="009D64FD">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31289D3E" w14:textId="77777777" w:rsidR="00A001B9" w:rsidRDefault="009D64FD">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7E252E2F" w14:textId="77777777" w:rsidR="00A001B9" w:rsidRDefault="009D64FD">
            <w:pPr>
              <w:rPr>
                <w:rFonts w:cs="Arial"/>
                <w:bCs/>
                <w:lang w:eastAsia="en-GB"/>
              </w:rPr>
            </w:pPr>
            <w:r>
              <w:rPr>
                <w:rFonts w:cs="Arial"/>
                <w:bCs/>
                <w:lang w:eastAsia="en-GB"/>
              </w:rPr>
              <w:t>Errata Merged</w:t>
            </w:r>
          </w:p>
          <w:p w14:paraId="7369B908" w14:textId="77777777" w:rsidR="00A001B9" w:rsidRDefault="009D64FD">
            <w:pPr>
              <w:rPr>
                <w:rFonts w:cs="Arial"/>
              </w:rPr>
            </w:pPr>
            <w:r>
              <w:rPr>
                <w:rFonts w:cs="Arial"/>
                <w:bCs/>
                <w:lang w:eastAsia="en-GB"/>
              </w:rPr>
              <w:t xml:space="preserve">5.19. Section 16.1.1, 16.1.2 Correct </w:t>
            </w:r>
            <w:r>
              <w:rPr>
                <w:rFonts w:cs="Arial"/>
              </w:rPr>
              <w:t xml:space="preserve">occursCountKind ‘fixed’ and ‘implicit’ to state that the </w:t>
            </w:r>
            <w:proofErr w:type="spellStart"/>
            <w:r>
              <w:rPr>
                <w:rFonts w:cs="Arial"/>
              </w:rPr>
              <w:t>unparser</w:t>
            </w:r>
            <w:proofErr w:type="spellEnd"/>
            <w:r>
              <w:rPr>
                <w:rFonts w:cs="Arial"/>
              </w:rPr>
              <w:t xml:space="preserve"> stops looking for occurrences in the </w:t>
            </w:r>
            <w:proofErr w:type="spellStart"/>
            <w:r>
              <w:rPr>
                <w:rFonts w:cs="Arial"/>
              </w:rPr>
              <w:t>Infoset</w:t>
            </w:r>
            <w:proofErr w:type="spellEnd"/>
            <w:r>
              <w:rPr>
                <w:rFonts w:cs="Arial"/>
              </w:rPr>
              <w:t xml:space="preserve"> once </w:t>
            </w:r>
            <w:proofErr w:type="spellStart"/>
            <w:r>
              <w:rPr>
                <w:rFonts w:cs="Arial"/>
              </w:rPr>
              <w:t>maxOccurs</w:t>
            </w:r>
            <w:proofErr w:type="spellEnd"/>
            <w:r>
              <w:rPr>
                <w:rFonts w:cs="Arial"/>
              </w:rPr>
              <w:t xml:space="preserve"> has been reached.</w:t>
            </w:r>
          </w:p>
          <w:p w14:paraId="39EC60C4" w14:textId="77777777" w:rsidR="00A001B9" w:rsidRDefault="009D64FD">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3C491898" w14:textId="77777777" w:rsidR="00A001B9" w:rsidRDefault="009D64FD">
            <w:pPr>
              <w:rPr>
                <w:rFonts w:cs="Arial"/>
                <w:bCs/>
                <w:lang w:eastAsia="en-GB"/>
              </w:rPr>
            </w:pPr>
            <w:r>
              <w:rPr>
                <w:rFonts w:cs="Arial"/>
                <w:bCs/>
                <w:lang w:eastAsia="en-GB"/>
              </w:rPr>
              <w:t>5.21. Section 15. choiceBranchKey is case sensitive.</w:t>
            </w:r>
          </w:p>
          <w:p w14:paraId="5B414D71" w14:textId="77777777" w:rsidR="00A001B9" w:rsidRDefault="009D64FD">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7344DA2A" w14:textId="77777777" w:rsidR="00A001B9" w:rsidRDefault="009D64FD">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33726F99" w14:textId="77777777" w:rsidR="00A001B9" w:rsidRDefault="009D64FD">
            <w:pPr>
              <w:rPr>
                <w:iCs/>
              </w:rPr>
            </w:pPr>
            <w:r>
              <w:rPr>
                <w:bCs/>
              </w:rPr>
              <w:t>5.24</w:t>
            </w:r>
            <w:r>
              <w:t xml:space="preserve"> </w:t>
            </w:r>
            <w:r>
              <w:rPr>
                <w:iCs/>
              </w:rPr>
              <w:t xml:space="preserve">Sections 13.11.1, 12.3.7.2.6. </w:t>
            </w:r>
            <w:proofErr w:type="gramStart"/>
            <w:r>
              <w:rPr>
                <w:iCs/>
              </w:rPr>
              <w:t>Fractional-seconds</w:t>
            </w:r>
            <w:proofErr w:type="gramEnd"/>
            <w:r>
              <w:rPr>
                <w:iCs/>
              </w:rPr>
              <w:t xml:space="preserve"> “S” corrections. Packed decimal calendar max digits </w:t>
            </w:r>
            <w:proofErr w:type="gramStart"/>
            <w:r>
              <w:rPr>
                <w:iCs/>
              </w:rPr>
              <w:t>is</w:t>
            </w:r>
            <w:proofErr w:type="gramEnd"/>
            <w:r>
              <w:rPr>
                <w:iCs/>
              </w:rPr>
              <w:t xml:space="preserve"> implementation defined.</w:t>
            </w:r>
          </w:p>
          <w:p w14:paraId="4830219D" w14:textId="77777777" w:rsidR="00A001B9" w:rsidRDefault="009D64FD">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7986667D" w14:textId="77777777" w:rsidR="00A001B9" w:rsidRDefault="009D64FD">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proofErr w:type="spellStart"/>
            <w:r>
              <w:t>termiinology</w:t>
            </w:r>
            <w:proofErr w:type="spellEnd"/>
            <w:r>
              <w:t>, except for required and optional.</w:t>
            </w:r>
          </w:p>
          <w:p w14:paraId="3416BD2D" w14:textId="77777777" w:rsidR="00A001B9" w:rsidRDefault="009D64FD">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6764333F" w14:textId="77777777" w:rsidR="00A001B9" w:rsidRDefault="009D64FD">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0A0EF82B" w14:textId="77777777" w:rsidR="00A001B9" w:rsidRDefault="009D64FD">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dfdl:checkRangeInclusivem</w:t>
            </w:r>
            <w:proofErr w:type="spellEnd"/>
            <w:r>
              <w:t xml:space="preserve"> </w:t>
            </w:r>
            <w:proofErr w:type="spellStart"/>
            <w:r>
              <w:t>dfdl:checkRangeExclusive</w:t>
            </w:r>
            <w:proofErr w:type="spellEnd"/>
            <w:r>
              <w:t xml:space="preserve"> functions.</w:t>
            </w:r>
          </w:p>
          <w:p w14:paraId="7B533BE5" w14:textId="77777777" w:rsidR="00A001B9" w:rsidRDefault="009D64FD">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432DBBD3" w14:textId="77777777" w:rsidR="00A001B9" w:rsidRDefault="009D64FD">
            <w:pPr>
              <w:spacing w:before="100" w:beforeAutospacing="1" w:after="100" w:afterAutospacing="1"/>
            </w:pPr>
            <w:r>
              <w:rPr>
                <w:rFonts w:cs="Arial"/>
                <w:bCs/>
              </w:rPr>
              <w:lastRenderedPageBreak/>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4C8B5C67" w14:textId="77777777" w:rsidR="00A001B9" w:rsidRDefault="009D64FD">
            <w:r>
              <w:t xml:space="preserve">5.32 Section 9.3.2.1, 9.2.5 ES and WSP* corrections for nil rep </w:t>
            </w:r>
          </w:p>
          <w:p w14:paraId="1964B197" w14:textId="77777777" w:rsidR="00A001B9" w:rsidRDefault="009D64FD">
            <w:r>
              <w:t xml:space="preserve">5.33 Section 13.9 </w:t>
            </w:r>
            <w:proofErr w:type="spellStart"/>
            <w:r>
              <w:t>textBooleanTrueRep</w:t>
            </w:r>
            <w:proofErr w:type="spellEnd"/>
            <w:r>
              <w:t xml:space="preserve"> cannot be empty string.</w:t>
            </w:r>
          </w:p>
          <w:p w14:paraId="46FD9CFC" w14:textId="77777777" w:rsidR="00A001B9" w:rsidRDefault="009D64FD">
            <w:r>
              <w:t xml:space="preserve">5.34 Section 13.2 Fix textPadKind omission of </w:t>
            </w:r>
            <w:proofErr w:type="spellStart"/>
            <w:r>
              <w:t>dfdl:textBooleanJustification</w:t>
            </w:r>
            <w:proofErr w:type="spellEnd"/>
            <w:r>
              <w:t xml:space="preserve"> case.</w:t>
            </w:r>
          </w:p>
          <w:p w14:paraId="0A7C530E" w14:textId="77777777" w:rsidR="00A001B9" w:rsidRDefault="009D64FD">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E8AFBF4" w14:textId="77777777" w:rsidR="00A001B9" w:rsidRDefault="009D64FD">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14F09E81" w14:textId="77777777" w:rsidR="00A001B9" w:rsidRDefault="009D64FD">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6DFD6CB0" w14:textId="77777777" w:rsidR="00A001B9" w:rsidRDefault="009D64FD">
            <w:r>
              <w:t>5.38 Section 4.1.2 Add element information item [array].</w:t>
            </w:r>
          </w:p>
          <w:p w14:paraId="2E3F9420" w14:textId="77777777" w:rsidR="00A001B9" w:rsidRDefault="009D64FD">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A001B9" w14:paraId="5F43BF9E"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77A76D7" w14:textId="77777777" w:rsidR="00A001B9" w:rsidRDefault="009D64FD">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702DE29B" w14:textId="77777777" w:rsidR="00A001B9" w:rsidRDefault="009D64FD">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2B5B3F9C" w14:textId="77777777" w:rsidR="00A001B9" w:rsidRDefault="009D64FD">
            <w:pPr>
              <w:rPr>
                <w:rFonts w:cs="Arial"/>
              </w:rPr>
            </w:pPr>
            <w:r>
              <w:rPr>
                <w:rFonts w:cs="Arial"/>
              </w:rPr>
              <w:t>Errata Merged</w:t>
            </w:r>
          </w:p>
          <w:p w14:paraId="66A3FB57" w14:textId="77777777" w:rsidR="00A001B9" w:rsidRDefault="009D64FD">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3BEE373C" w14:textId="77777777" w:rsidR="00A001B9" w:rsidRDefault="009D64FD">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CC9D196" w14:textId="77777777" w:rsidR="00A001B9" w:rsidRDefault="009D64FD">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257A4AB3" w14:textId="77777777" w:rsidR="00A001B9" w:rsidRDefault="009D64FD">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5F907B62" w14:textId="77777777" w:rsidR="00A001B9" w:rsidRDefault="009D64FD">
            <w:pPr>
              <w:rPr>
                <w:rFonts w:cs="Arial"/>
                <w:lang w:eastAsia="en-GB"/>
              </w:rPr>
            </w:pPr>
            <w:r>
              <w:rPr>
                <w:rFonts w:cs="Arial"/>
              </w:rPr>
              <w:t xml:space="preserve">5.8 Sections 14.2, 14.2.2, 14.2.3, 16 </w:t>
            </w:r>
            <w:r>
              <w:rPr>
                <w:rFonts w:cs="Arial"/>
                <w:lang w:eastAsia="en-GB"/>
              </w:rPr>
              <w:t xml:space="preserve">Clarify the </w:t>
            </w:r>
            <w:proofErr w:type="spellStart"/>
            <w:r>
              <w:rPr>
                <w:rFonts w:cs="Arial"/>
                <w:lang w:eastAsia="en-GB"/>
              </w:rPr>
              <w:t>behaviour</w:t>
            </w:r>
            <w:proofErr w:type="spellEnd"/>
            <w:r>
              <w:rPr>
                <w:rFonts w:cs="Arial"/>
                <w:lang w:eastAsia="en-GB"/>
              </w:rPr>
              <w:t xml:space="preserve"> of separator suppression. </w:t>
            </w:r>
          </w:p>
          <w:p w14:paraId="44DA4DF2" w14:textId="77777777" w:rsidR="00A001B9" w:rsidRDefault="009D64FD">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05ED139C" w14:textId="77777777" w:rsidR="00A001B9" w:rsidRDefault="009D64FD">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73160137" w14:textId="77777777" w:rsidR="00A001B9" w:rsidRDefault="009D64FD">
            <w:pPr>
              <w:rPr>
                <w:rFonts w:cs="Arial"/>
              </w:rPr>
            </w:pPr>
            <w:r>
              <w:rPr>
                <w:rFonts w:cs="Arial"/>
              </w:rPr>
              <w:t xml:space="preserve">5.11 Section 23.4 Clarify </w:t>
            </w:r>
            <w:proofErr w:type="spellStart"/>
            <w:r>
              <w:rPr>
                <w:rFonts w:cs="Arial"/>
              </w:rPr>
              <w:t>unqualfied</w:t>
            </w:r>
            <w:proofErr w:type="spellEnd"/>
            <w:r>
              <w:rPr>
                <w:rFonts w:cs="Arial"/>
              </w:rPr>
              <w:t xml:space="preserve"> path steps.</w:t>
            </w:r>
          </w:p>
          <w:p w14:paraId="2E398801" w14:textId="77777777" w:rsidR="00A001B9" w:rsidRDefault="009D64FD">
            <w:pPr>
              <w:rPr>
                <w:rFonts w:cs="Arial"/>
              </w:rPr>
            </w:pPr>
            <w:r>
              <w:rPr>
                <w:rFonts w:cs="Arial"/>
              </w:rPr>
              <w:t>5.12 Section 12.3.7.2.1 Clarify decimal minimum bits.</w:t>
            </w:r>
          </w:p>
          <w:p w14:paraId="70234CED" w14:textId="77777777" w:rsidR="00A001B9" w:rsidRDefault="009D64FD">
            <w:pPr>
              <w:rPr>
                <w:rFonts w:cs="Arial"/>
              </w:rPr>
            </w:pPr>
            <w:r>
              <w:rPr>
                <w:rFonts w:cs="Arial"/>
              </w:rPr>
              <w:t>5.13 Section 13.7.1.1 Clarifications on converting base-2 binary numbers.</w:t>
            </w:r>
          </w:p>
          <w:p w14:paraId="154B13A4" w14:textId="77777777" w:rsidR="00A001B9" w:rsidRDefault="009D64FD">
            <w:pPr>
              <w:rPr>
                <w:rFonts w:cs="Arial"/>
              </w:rPr>
            </w:pPr>
            <w:r>
              <w:rPr>
                <w:rFonts w:cs="Arial"/>
              </w:rPr>
              <w:t xml:space="preserve">5.14 Section 13.7 Clarifications for </w:t>
            </w:r>
            <w:proofErr w:type="spellStart"/>
            <w:r>
              <w:rPr>
                <w:rFonts w:cs="Arial"/>
              </w:rPr>
              <w:t>dfdl:binaryDecimalVirtualPoint</w:t>
            </w:r>
            <w:proofErr w:type="spellEnd"/>
          </w:p>
          <w:p w14:paraId="7C3D31A6" w14:textId="77777777" w:rsidR="00A001B9" w:rsidRDefault="009D64FD">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52A69A8D" w14:textId="77777777" w:rsidR="00A001B9" w:rsidRDefault="009D64FD">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5C83E6C4" w14:textId="77777777" w:rsidR="00A001B9" w:rsidRDefault="009D64FD">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4B38DB59" w14:textId="77777777" w:rsidR="00A001B9" w:rsidRDefault="009D64FD">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A001B9" w14:paraId="6BD321D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51B0BE1" w14:textId="77777777" w:rsidR="00A001B9" w:rsidRDefault="009D64FD">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39A39DC4" w14:textId="77777777" w:rsidR="00A001B9" w:rsidRDefault="009D64FD">
            <w:r>
              <w:t>2019-09-16</w:t>
            </w:r>
          </w:p>
        </w:tc>
        <w:tc>
          <w:tcPr>
            <w:tcW w:w="3407" w:type="pct"/>
            <w:tcBorders>
              <w:top w:val="single" w:sz="4" w:space="0" w:color="auto"/>
              <w:left w:val="single" w:sz="4" w:space="0" w:color="auto"/>
              <w:bottom w:val="single" w:sz="4" w:space="0" w:color="auto"/>
              <w:right w:val="single" w:sz="4" w:space="0" w:color="auto"/>
            </w:tcBorders>
            <w:hideMark/>
          </w:tcPr>
          <w:p w14:paraId="54E838AD" w14:textId="77777777" w:rsidR="00A001B9" w:rsidRDefault="009D64FD">
            <w:r>
              <w:t xml:space="preserve">Upgraded from MS-Word “Compatibility Mode” to “normal” so tools we use don’t have to deal with compatibility mode. </w:t>
            </w:r>
          </w:p>
        </w:tc>
      </w:tr>
      <w:tr w:rsidR="00A001B9" w14:paraId="1F92CA82"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1DC5D22E" w14:textId="77777777" w:rsidR="00A001B9" w:rsidRDefault="009D64FD">
            <w:r>
              <w:t>R03</w:t>
            </w:r>
          </w:p>
        </w:tc>
        <w:tc>
          <w:tcPr>
            <w:tcW w:w="777" w:type="pct"/>
            <w:tcBorders>
              <w:top w:val="single" w:sz="4" w:space="0" w:color="auto"/>
              <w:left w:val="single" w:sz="4" w:space="0" w:color="auto"/>
              <w:bottom w:val="single" w:sz="4" w:space="0" w:color="auto"/>
              <w:right w:val="single" w:sz="4" w:space="0" w:color="auto"/>
            </w:tcBorders>
            <w:hideMark/>
          </w:tcPr>
          <w:p w14:paraId="491CF478"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76DB7D8D" w14:textId="77777777" w:rsidR="00A001B9" w:rsidRDefault="009D64FD">
            <w:r>
              <w:t>Errata Merged</w:t>
            </w:r>
          </w:p>
          <w:p w14:paraId="5D6C81E2" w14:textId="77777777" w:rsidR="00A001B9" w:rsidRDefault="009D64FD">
            <w:r>
              <w:t xml:space="preserve">5.1 merged. Section 13.2.1.1 Escape Scheme Examples </w:t>
            </w:r>
          </w:p>
          <w:p w14:paraId="26BF9817" w14:textId="77777777" w:rsidR="00A001B9" w:rsidRDefault="009D64FD">
            <w:r>
              <w:t xml:space="preserve">5.2 merged. Section 23. Clarification of expression evaluation order.  </w:t>
            </w:r>
          </w:p>
          <w:p w14:paraId="1F3A6DCB" w14:textId="77777777" w:rsidR="00A001B9" w:rsidRDefault="009D64FD">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A001B9" w14:paraId="3C28EA4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5D6F94D2" w14:textId="77777777" w:rsidR="00A001B9" w:rsidRDefault="009D64FD">
            <w:r>
              <w:t>R02</w:t>
            </w:r>
          </w:p>
        </w:tc>
        <w:tc>
          <w:tcPr>
            <w:tcW w:w="777" w:type="pct"/>
            <w:tcBorders>
              <w:top w:val="single" w:sz="4" w:space="0" w:color="auto"/>
              <w:left w:val="single" w:sz="4" w:space="0" w:color="auto"/>
              <w:bottom w:val="single" w:sz="4" w:space="0" w:color="auto"/>
              <w:right w:val="single" w:sz="4" w:space="0" w:color="auto"/>
            </w:tcBorders>
            <w:hideMark/>
          </w:tcPr>
          <w:p w14:paraId="1CAD33F4"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3BAECE30" w14:textId="77777777" w:rsidR="00A001B9" w:rsidRDefault="009D64FD">
            <w:r>
              <w:t>Changes for Minor typographical fixes accepted. Two Comment bubbles remain where formatting changes could not be applied.</w:t>
            </w:r>
          </w:p>
        </w:tc>
      </w:tr>
      <w:tr w:rsidR="00A001B9" w14:paraId="401CBEF1"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08B022F3" w14:textId="77777777" w:rsidR="00A001B9" w:rsidRDefault="009D64FD">
            <w:r>
              <w:t>R01</w:t>
            </w:r>
          </w:p>
        </w:tc>
        <w:tc>
          <w:tcPr>
            <w:tcW w:w="777" w:type="pct"/>
            <w:tcBorders>
              <w:top w:val="single" w:sz="4" w:space="0" w:color="auto"/>
              <w:left w:val="single" w:sz="4" w:space="0" w:color="auto"/>
              <w:bottom w:val="single" w:sz="4" w:space="0" w:color="auto"/>
              <w:right w:val="single" w:sz="4" w:space="0" w:color="auto"/>
            </w:tcBorders>
            <w:hideMark/>
          </w:tcPr>
          <w:p w14:paraId="68397B7F" w14:textId="77777777" w:rsidR="00A001B9" w:rsidRDefault="009D64FD">
            <w:r>
              <w:t>2019-09-09</w:t>
            </w:r>
          </w:p>
        </w:tc>
        <w:tc>
          <w:tcPr>
            <w:tcW w:w="3407" w:type="pct"/>
            <w:tcBorders>
              <w:top w:val="single" w:sz="4" w:space="0" w:color="auto"/>
              <w:left w:val="single" w:sz="4" w:space="0" w:color="auto"/>
              <w:bottom w:val="single" w:sz="4" w:space="0" w:color="auto"/>
              <w:right w:val="single" w:sz="4" w:space="0" w:color="auto"/>
            </w:tcBorders>
            <w:hideMark/>
          </w:tcPr>
          <w:p w14:paraId="0043B253" w14:textId="77777777" w:rsidR="00A001B9" w:rsidRDefault="009D64FD">
            <w:r>
              <w:t xml:space="preserve">Minor typographical fixes. (Remove this entry once changes accepted.) </w:t>
            </w:r>
            <w:hyperlink r:id="rId14" w:history="1">
              <w:r>
                <w:rPr>
                  <w:rStyle w:val="Hyperlink"/>
                </w:rPr>
                <w:t>https://redmine.ogf.org/issues/233</w:t>
              </w:r>
            </w:hyperlink>
            <w:r>
              <w:t xml:space="preserve"> through update #28.</w:t>
            </w:r>
          </w:p>
        </w:tc>
      </w:tr>
    </w:tbl>
    <w:p w14:paraId="4CDE7CD3" w14:textId="77777777" w:rsidR="00A001B9" w:rsidRDefault="00A001B9">
      <w:bookmarkStart w:id="42" w:name="_Toc243112723"/>
      <w:bookmarkStart w:id="43" w:name="_Ref229805077"/>
      <w:bookmarkStart w:id="44" w:name="_Ref215978178"/>
      <w:bookmarkStart w:id="45" w:name="_Ref215571901"/>
      <w:bookmarkStart w:id="46" w:name="_Toc194983885"/>
      <w:bookmarkStart w:id="47" w:name="_Toc199516204"/>
      <w:bookmarkStart w:id="48" w:name="_Toc175057296"/>
      <w:bookmarkStart w:id="49" w:name="_Toc177399010"/>
      <w:bookmarkStart w:id="50" w:name="_Toc113075250"/>
      <w:bookmarkStart w:id="51" w:name="_Toc112826272"/>
      <w:bookmarkStart w:id="52" w:name="_Toc112836550"/>
    </w:p>
    <w:bookmarkEnd w:id="42"/>
    <w:bookmarkEnd w:id="43"/>
    <w:bookmarkEnd w:id="44"/>
    <w:bookmarkEnd w:id="45"/>
    <w:bookmarkEnd w:id="46"/>
    <w:bookmarkEnd w:id="47"/>
    <w:bookmarkEnd w:id="48"/>
    <w:bookmarkEnd w:id="49"/>
    <w:bookmarkEnd w:id="50"/>
    <w:bookmarkEnd w:id="51"/>
    <w:bookmarkEnd w:id="52"/>
    <w:p w14:paraId="0E677C54" w14:textId="77777777" w:rsidR="00A001B9" w:rsidRDefault="00A001B9">
      <w:pPr>
        <w:spacing w:before="0" w:after="0"/>
        <w:sectPr w:rsidR="00A001B9">
          <w:headerReference w:type="default" r:id="rId15"/>
          <w:footerReference w:type="default" r:id="rId16"/>
          <w:headerReference w:type="first" r:id="rId17"/>
          <w:pgSz w:w="12240" w:h="15840"/>
          <w:pgMar w:top="1440" w:right="1797" w:bottom="1440" w:left="1797" w:header="720" w:footer="720" w:gutter="0"/>
          <w:cols w:space="720"/>
          <w:titlePg/>
          <w:docGrid w:linePitch="360"/>
        </w:sectPr>
      </w:pPr>
    </w:p>
    <w:p w14:paraId="3319558B" w14:textId="77777777" w:rsidR="00A001B9" w:rsidRDefault="009D64FD">
      <w:pPr>
        <w:rPr>
          <w:u w:val="single"/>
        </w:rPr>
      </w:pPr>
      <w:r>
        <w:rPr>
          <w:u w:val="single"/>
        </w:rPr>
        <w:lastRenderedPageBreak/>
        <w:t>Contents</w:t>
      </w:r>
    </w:p>
    <w:p w14:paraId="6DF383B8" w14:textId="77777777" w:rsidR="00A001B9" w:rsidRDefault="00A001B9"/>
    <w:p w14:paraId="3E9E1559" w14:textId="114C38D5" w:rsidR="00642D3A" w:rsidRDefault="009D64FD">
      <w:pPr>
        <w:pStyle w:val="TOC1"/>
        <w:tabs>
          <w:tab w:val="right" w:leader="dot" w:pos="863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7060946" w:history="1">
        <w:r w:rsidR="00642D3A" w:rsidRPr="00EB0D76">
          <w:rPr>
            <w:rStyle w:val="Hyperlink"/>
            <w:rFonts w:eastAsiaTheme="minorEastAsia"/>
            <w:noProof/>
          </w:rPr>
          <w:t>Data Format Description Language (DFDL) v1.0 Specification</w:t>
        </w:r>
        <w:r w:rsidR="00642D3A">
          <w:rPr>
            <w:noProof/>
            <w:webHidden/>
          </w:rPr>
          <w:tab/>
        </w:r>
        <w:r w:rsidR="00642D3A">
          <w:rPr>
            <w:noProof/>
            <w:webHidden/>
          </w:rPr>
          <w:fldChar w:fldCharType="begin"/>
        </w:r>
        <w:r w:rsidR="00642D3A">
          <w:rPr>
            <w:noProof/>
            <w:webHidden/>
          </w:rPr>
          <w:instrText xml:space="preserve"> PAGEREF _Toc27060946 \h </w:instrText>
        </w:r>
        <w:r w:rsidR="00642D3A">
          <w:rPr>
            <w:noProof/>
            <w:webHidden/>
          </w:rPr>
        </w:r>
        <w:r w:rsidR="00642D3A">
          <w:rPr>
            <w:noProof/>
            <w:webHidden/>
          </w:rPr>
          <w:fldChar w:fldCharType="separate"/>
        </w:r>
        <w:r w:rsidR="002D29EA">
          <w:rPr>
            <w:noProof/>
            <w:webHidden/>
          </w:rPr>
          <w:t>1</w:t>
        </w:r>
        <w:r w:rsidR="00642D3A">
          <w:rPr>
            <w:noProof/>
            <w:webHidden/>
          </w:rPr>
          <w:fldChar w:fldCharType="end"/>
        </w:r>
      </w:hyperlink>
    </w:p>
    <w:p w14:paraId="51A5D97D" w14:textId="4829064D"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47" w:history="1">
        <w:r w:rsidR="00642D3A" w:rsidRPr="00EB0D76">
          <w:rPr>
            <w:rStyle w:val="Hyperlink"/>
            <w:noProof/>
          </w:rPr>
          <w:t>1.</w:t>
        </w:r>
        <w:r w:rsidR="00642D3A">
          <w:rPr>
            <w:rFonts w:asciiTheme="minorHAnsi" w:eastAsiaTheme="minorEastAsia" w:hAnsiTheme="minorHAnsi" w:cstheme="minorBidi"/>
            <w:noProof/>
            <w:sz w:val="22"/>
            <w:szCs w:val="22"/>
          </w:rPr>
          <w:tab/>
        </w:r>
        <w:r w:rsidR="00642D3A" w:rsidRPr="00EB0D76">
          <w:rPr>
            <w:rStyle w:val="Hyperlink"/>
            <w:noProof/>
          </w:rPr>
          <w:t>Introduction</w:t>
        </w:r>
        <w:r w:rsidR="00642D3A">
          <w:rPr>
            <w:noProof/>
            <w:webHidden/>
          </w:rPr>
          <w:tab/>
        </w:r>
        <w:r w:rsidR="00642D3A">
          <w:rPr>
            <w:noProof/>
            <w:webHidden/>
          </w:rPr>
          <w:fldChar w:fldCharType="begin"/>
        </w:r>
        <w:r w:rsidR="00642D3A">
          <w:rPr>
            <w:noProof/>
            <w:webHidden/>
          </w:rPr>
          <w:instrText xml:space="preserve"> PAGEREF _Toc27060947 \h </w:instrText>
        </w:r>
        <w:r w:rsidR="00642D3A">
          <w:rPr>
            <w:noProof/>
            <w:webHidden/>
          </w:rPr>
        </w:r>
        <w:r w:rsidR="00642D3A">
          <w:rPr>
            <w:noProof/>
            <w:webHidden/>
          </w:rPr>
          <w:fldChar w:fldCharType="separate"/>
        </w:r>
        <w:r w:rsidR="002D29EA">
          <w:rPr>
            <w:noProof/>
            <w:webHidden/>
          </w:rPr>
          <w:t>12</w:t>
        </w:r>
        <w:r w:rsidR="00642D3A">
          <w:rPr>
            <w:noProof/>
            <w:webHidden/>
          </w:rPr>
          <w:fldChar w:fldCharType="end"/>
        </w:r>
      </w:hyperlink>
    </w:p>
    <w:p w14:paraId="6295684D" w14:textId="7C04B9C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48" w:history="1">
        <w:r w:rsidR="00642D3A" w:rsidRPr="00EB0D76">
          <w:rPr>
            <w:rStyle w:val="Hyperlink"/>
            <w:noProof/>
          </w:rPr>
          <w:t>1.1</w:t>
        </w:r>
        <w:r w:rsidR="00642D3A">
          <w:rPr>
            <w:rFonts w:asciiTheme="minorHAnsi" w:eastAsiaTheme="minorEastAsia" w:hAnsiTheme="minorHAnsi" w:cstheme="minorBidi"/>
            <w:noProof/>
            <w:sz w:val="22"/>
            <w:szCs w:val="22"/>
          </w:rPr>
          <w:tab/>
        </w:r>
        <w:r w:rsidR="00642D3A" w:rsidRPr="00EB0D76">
          <w:rPr>
            <w:rStyle w:val="Hyperlink"/>
            <w:noProof/>
          </w:rPr>
          <w:t>Why is DFDL Needed?</w:t>
        </w:r>
        <w:r w:rsidR="00642D3A">
          <w:rPr>
            <w:noProof/>
            <w:webHidden/>
          </w:rPr>
          <w:tab/>
        </w:r>
        <w:r w:rsidR="00642D3A">
          <w:rPr>
            <w:noProof/>
            <w:webHidden/>
          </w:rPr>
          <w:fldChar w:fldCharType="begin"/>
        </w:r>
        <w:r w:rsidR="00642D3A">
          <w:rPr>
            <w:noProof/>
            <w:webHidden/>
          </w:rPr>
          <w:instrText xml:space="preserve"> PAGEREF _Toc27060948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18CF2E49" w14:textId="0F33FC6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49" w:history="1">
        <w:r w:rsidR="00642D3A" w:rsidRPr="00EB0D76">
          <w:rPr>
            <w:rStyle w:val="Hyperlink"/>
            <w:noProof/>
          </w:rPr>
          <w:t>1.2</w:t>
        </w:r>
        <w:r w:rsidR="00642D3A">
          <w:rPr>
            <w:rFonts w:asciiTheme="minorHAnsi" w:eastAsiaTheme="minorEastAsia" w:hAnsiTheme="minorHAnsi" w:cstheme="minorBidi"/>
            <w:noProof/>
            <w:sz w:val="22"/>
            <w:szCs w:val="22"/>
          </w:rPr>
          <w:tab/>
        </w:r>
        <w:r w:rsidR="00642D3A" w:rsidRPr="00EB0D76">
          <w:rPr>
            <w:rStyle w:val="Hyperlink"/>
            <w:noProof/>
          </w:rPr>
          <w:t>What is DFDL?</w:t>
        </w:r>
        <w:r w:rsidR="00642D3A">
          <w:rPr>
            <w:noProof/>
            <w:webHidden/>
          </w:rPr>
          <w:tab/>
        </w:r>
        <w:r w:rsidR="00642D3A">
          <w:rPr>
            <w:noProof/>
            <w:webHidden/>
          </w:rPr>
          <w:fldChar w:fldCharType="begin"/>
        </w:r>
        <w:r w:rsidR="00642D3A">
          <w:rPr>
            <w:noProof/>
            <w:webHidden/>
          </w:rPr>
          <w:instrText xml:space="preserve"> PAGEREF _Toc27060949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5F2F77F7" w14:textId="00D5BFB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50" w:history="1">
        <w:r w:rsidR="00642D3A" w:rsidRPr="00EB0D76">
          <w:rPr>
            <w:rStyle w:val="Hyperlink"/>
            <w:noProof/>
            <w14:scene3d>
              <w14:camera w14:prst="orthographicFront"/>
              <w14:lightRig w14:rig="threePt" w14:dir="t">
                <w14:rot w14:lat="0" w14:lon="0" w14:rev="0"/>
              </w14:lightRig>
            </w14:scene3d>
          </w:rPr>
          <w:t>1.2.1</w:t>
        </w:r>
        <w:r w:rsidR="00642D3A">
          <w:rPr>
            <w:rFonts w:asciiTheme="minorHAnsi" w:eastAsiaTheme="minorEastAsia" w:hAnsiTheme="minorHAnsi" w:cstheme="minorBidi"/>
            <w:noProof/>
            <w:sz w:val="22"/>
            <w:szCs w:val="22"/>
          </w:rPr>
          <w:tab/>
        </w:r>
        <w:r w:rsidR="00642D3A" w:rsidRPr="00EB0D76">
          <w:rPr>
            <w:rStyle w:val="Hyperlink"/>
            <w:noProof/>
          </w:rPr>
          <w:t>Simple Example</w:t>
        </w:r>
        <w:r w:rsidR="00642D3A">
          <w:rPr>
            <w:noProof/>
            <w:webHidden/>
          </w:rPr>
          <w:tab/>
        </w:r>
        <w:r w:rsidR="00642D3A">
          <w:rPr>
            <w:noProof/>
            <w:webHidden/>
          </w:rPr>
          <w:fldChar w:fldCharType="begin"/>
        </w:r>
        <w:r w:rsidR="00642D3A">
          <w:rPr>
            <w:noProof/>
            <w:webHidden/>
          </w:rPr>
          <w:instrText xml:space="preserve"> PAGEREF _Toc27060950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3B1A2994" w14:textId="3DE21C11"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1" w:history="1">
        <w:r w:rsidR="00642D3A" w:rsidRPr="00EB0D76">
          <w:rPr>
            <w:rStyle w:val="Hyperlink"/>
            <w:noProof/>
          </w:rPr>
          <w:t>1.3</w:t>
        </w:r>
        <w:r w:rsidR="00642D3A">
          <w:rPr>
            <w:rFonts w:asciiTheme="minorHAnsi" w:eastAsiaTheme="minorEastAsia" w:hAnsiTheme="minorHAnsi" w:cstheme="minorBidi"/>
            <w:noProof/>
            <w:sz w:val="22"/>
            <w:szCs w:val="22"/>
          </w:rPr>
          <w:tab/>
        </w:r>
        <w:r w:rsidR="00642D3A" w:rsidRPr="00EB0D76">
          <w:rPr>
            <w:rStyle w:val="Hyperlink"/>
            <w:noProof/>
          </w:rPr>
          <w:t>What DFDL is not</w:t>
        </w:r>
        <w:r w:rsidR="00642D3A">
          <w:rPr>
            <w:noProof/>
            <w:webHidden/>
          </w:rPr>
          <w:tab/>
        </w:r>
        <w:r w:rsidR="00642D3A">
          <w:rPr>
            <w:noProof/>
            <w:webHidden/>
          </w:rPr>
          <w:fldChar w:fldCharType="begin"/>
        </w:r>
        <w:r w:rsidR="00642D3A">
          <w:rPr>
            <w:noProof/>
            <w:webHidden/>
          </w:rPr>
          <w:instrText xml:space="preserve"> PAGEREF _Toc27060951 \h </w:instrText>
        </w:r>
        <w:r w:rsidR="00642D3A">
          <w:rPr>
            <w:noProof/>
            <w:webHidden/>
          </w:rPr>
        </w:r>
        <w:r w:rsidR="00642D3A">
          <w:rPr>
            <w:noProof/>
            <w:webHidden/>
          </w:rPr>
          <w:fldChar w:fldCharType="separate"/>
        </w:r>
        <w:r w:rsidR="002D29EA">
          <w:rPr>
            <w:noProof/>
            <w:webHidden/>
          </w:rPr>
          <w:t>16</w:t>
        </w:r>
        <w:r w:rsidR="00642D3A">
          <w:rPr>
            <w:noProof/>
            <w:webHidden/>
          </w:rPr>
          <w:fldChar w:fldCharType="end"/>
        </w:r>
      </w:hyperlink>
    </w:p>
    <w:p w14:paraId="75B9ED5A" w14:textId="21862A75"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2" w:history="1">
        <w:r w:rsidR="00642D3A" w:rsidRPr="00EB0D76">
          <w:rPr>
            <w:rStyle w:val="Hyperlink"/>
            <w:noProof/>
          </w:rPr>
          <w:t>1.4</w:t>
        </w:r>
        <w:r w:rsidR="00642D3A">
          <w:rPr>
            <w:rFonts w:asciiTheme="minorHAnsi" w:eastAsiaTheme="minorEastAsia" w:hAnsiTheme="minorHAnsi" w:cstheme="minorBidi"/>
            <w:noProof/>
            <w:sz w:val="22"/>
            <w:szCs w:val="22"/>
          </w:rPr>
          <w:tab/>
        </w:r>
        <w:r w:rsidR="00642D3A" w:rsidRPr="00EB0D76">
          <w:rPr>
            <w:rStyle w:val="Hyperlink"/>
            <w:noProof/>
          </w:rPr>
          <w:t>Scope of version 1.0</w:t>
        </w:r>
        <w:r w:rsidR="00642D3A">
          <w:rPr>
            <w:noProof/>
            <w:webHidden/>
          </w:rPr>
          <w:tab/>
        </w:r>
        <w:r w:rsidR="00642D3A">
          <w:rPr>
            <w:noProof/>
            <w:webHidden/>
          </w:rPr>
          <w:fldChar w:fldCharType="begin"/>
        </w:r>
        <w:r w:rsidR="00642D3A">
          <w:rPr>
            <w:noProof/>
            <w:webHidden/>
          </w:rPr>
          <w:instrText xml:space="preserve"> PAGEREF _Toc27060952 \h </w:instrText>
        </w:r>
        <w:r w:rsidR="00642D3A">
          <w:rPr>
            <w:noProof/>
            <w:webHidden/>
          </w:rPr>
        </w:r>
        <w:r w:rsidR="00642D3A">
          <w:rPr>
            <w:noProof/>
            <w:webHidden/>
          </w:rPr>
          <w:fldChar w:fldCharType="separate"/>
        </w:r>
        <w:r w:rsidR="002D29EA">
          <w:rPr>
            <w:noProof/>
            <w:webHidden/>
          </w:rPr>
          <w:t>16</w:t>
        </w:r>
        <w:r w:rsidR="00642D3A">
          <w:rPr>
            <w:noProof/>
            <w:webHidden/>
          </w:rPr>
          <w:fldChar w:fldCharType="end"/>
        </w:r>
      </w:hyperlink>
    </w:p>
    <w:p w14:paraId="78D386AF" w14:textId="29540052"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3" w:history="1">
        <w:r w:rsidR="00642D3A" w:rsidRPr="00EB0D76">
          <w:rPr>
            <w:rStyle w:val="Hyperlink"/>
            <w:noProof/>
          </w:rPr>
          <w:t>1.5</w:t>
        </w:r>
        <w:r w:rsidR="00642D3A">
          <w:rPr>
            <w:rFonts w:asciiTheme="minorHAnsi" w:eastAsiaTheme="minorEastAsia" w:hAnsiTheme="minorHAnsi" w:cstheme="minorBidi"/>
            <w:noProof/>
            <w:sz w:val="22"/>
            <w:szCs w:val="22"/>
          </w:rPr>
          <w:tab/>
        </w:r>
        <w:r w:rsidR="00642D3A" w:rsidRPr="00EB0D76">
          <w:rPr>
            <w:rStyle w:val="Hyperlink"/>
            <w:noProof/>
          </w:rPr>
          <w:t>Related standards</w:t>
        </w:r>
        <w:r w:rsidR="00642D3A">
          <w:rPr>
            <w:noProof/>
            <w:webHidden/>
          </w:rPr>
          <w:tab/>
        </w:r>
        <w:r w:rsidR="00642D3A">
          <w:rPr>
            <w:noProof/>
            <w:webHidden/>
          </w:rPr>
          <w:fldChar w:fldCharType="begin"/>
        </w:r>
        <w:r w:rsidR="00642D3A">
          <w:rPr>
            <w:noProof/>
            <w:webHidden/>
          </w:rPr>
          <w:instrText xml:space="preserve"> PAGEREF _Toc27060953 \h </w:instrText>
        </w:r>
        <w:r w:rsidR="00642D3A">
          <w:rPr>
            <w:noProof/>
            <w:webHidden/>
          </w:rPr>
        </w:r>
        <w:r w:rsidR="00642D3A">
          <w:rPr>
            <w:noProof/>
            <w:webHidden/>
          </w:rPr>
          <w:fldChar w:fldCharType="separate"/>
        </w:r>
        <w:r w:rsidR="002D29EA">
          <w:rPr>
            <w:noProof/>
            <w:webHidden/>
          </w:rPr>
          <w:t>17</w:t>
        </w:r>
        <w:r w:rsidR="00642D3A">
          <w:rPr>
            <w:noProof/>
            <w:webHidden/>
          </w:rPr>
          <w:fldChar w:fldCharType="end"/>
        </w:r>
      </w:hyperlink>
    </w:p>
    <w:p w14:paraId="65E2E47A" w14:textId="2230CE68"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54" w:history="1">
        <w:r w:rsidR="00642D3A" w:rsidRPr="00EB0D76">
          <w:rPr>
            <w:rStyle w:val="Hyperlink"/>
            <w:noProof/>
          </w:rPr>
          <w:t>2.</w:t>
        </w:r>
        <w:r w:rsidR="00642D3A">
          <w:rPr>
            <w:rFonts w:asciiTheme="minorHAnsi" w:eastAsiaTheme="minorEastAsia" w:hAnsiTheme="minorHAnsi" w:cstheme="minorBidi"/>
            <w:noProof/>
            <w:sz w:val="22"/>
            <w:szCs w:val="22"/>
          </w:rPr>
          <w:tab/>
        </w:r>
        <w:r w:rsidR="00642D3A" w:rsidRPr="00EB0D76">
          <w:rPr>
            <w:rStyle w:val="Hyperlink"/>
            <w:noProof/>
          </w:rPr>
          <w:t>Notational and Definitional Conventions</w:t>
        </w:r>
        <w:r w:rsidR="00642D3A">
          <w:rPr>
            <w:noProof/>
            <w:webHidden/>
          </w:rPr>
          <w:tab/>
        </w:r>
        <w:r w:rsidR="00642D3A">
          <w:rPr>
            <w:noProof/>
            <w:webHidden/>
          </w:rPr>
          <w:fldChar w:fldCharType="begin"/>
        </w:r>
        <w:r w:rsidR="00642D3A">
          <w:rPr>
            <w:noProof/>
            <w:webHidden/>
          </w:rPr>
          <w:instrText xml:space="preserve"> PAGEREF _Toc27060954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4C6414BB" w14:textId="3EED7B5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5" w:history="1">
        <w:r w:rsidR="00642D3A" w:rsidRPr="00EB0D76">
          <w:rPr>
            <w:rStyle w:val="Hyperlink"/>
            <w:noProof/>
          </w:rPr>
          <w:t>2.1</w:t>
        </w:r>
        <w:r w:rsidR="00642D3A">
          <w:rPr>
            <w:rFonts w:asciiTheme="minorHAnsi" w:eastAsiaTheme="minorEastAsia" w:hAnsiTheme="minorHAnsi" w:cstheme="minorBidi"/>
            <w:noProof/>
            <w:sz w:val="22"/>
            <w:szCs w:val="22"/>
          </w:rPr>
          <w:tab/>
        </w:r>
        <w:r w:rsidR="00642D3A" w:rsidRPr="00EB0D76">
          <w:rPr>
            <w:rStyle w:val="Hyperlink"/>
            <w:noProof/>
          </w:rPr>
          <w:t>Failure Types</w:t>
        </w:r>
        <w:r w:rsidR="00642D3A">
          <w:rPr>
            <w:noProof/>
            <w:webHidden/>
          </w:rPr>
          <w:tab/>
        </w:r>
        <w:r w:rsidR="00642D3A">
          <w:rPr>
            <w:noProof/>
            <w:webHidden/>
          </w:rPr>
          <w:fldChar w:fldCharType="begin"/>
        </w:r>
        <w:r w:rsidR="00642D3A">
          <w:rPr>
            <w:noProof/>
            <w:webHidden/>
          </w:rPr>
          <w:instrText xml:space="preserve"> PAGEREF _Toc27060955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367C1FCD" w14:textId="5862E80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6" w:history="1">
        <w:r w:rsidR="00642D3A" w:rsidRPr="00EB0D76">
          <w:rPr>
            <w:rStyle w:val="Hyperlink"/>
            <w:noProof/>
          </w:rPr>
          <w:t>2.2</w:t>
        </w:r>
        <w:r w:rsidR="00642D3A">
          <w:rPr>
            <w:rFonts w:asciiTheme="minorHAnsi" w:eastAsiaTheme="minorEastAsia" w:hAnsiTheme="minorHAnsi" w:cstheme="minorBidi"/>
            <w:noProof/>
            <w:sz w:val="22"/>
            <w:szCs w:val="22"/>
          </w:rPr>
          <w:tab/>
        </w:r>
        <w:r w:rsidR="00642D3A" w:rsidRPr="00EB0D76">
          <w:rPr>
            <w:rStyle w:val="Hyperlink"/>
            <w:noProof/>
          </w:rPr>
          <w:t>Schema Definition Error (SDE)</w:t>
        </w:r>
        <w:r w:rsidR="00642D3A">
          <w:rPr>
            <w:noProof/>
            <w:webHidden/>
          </w:rPr>
          <w:tab/>
        </w:r>
        <w:r w:rsidR="00642D3A">
          <w:rPr>
            <w:noProof/>
            <w:webHidden/>
          </w:rPr>
          <w:fldChar w:fldCharType="begin"/>
        </w:r>
        <w:r w:rsidR="00642D3A">
          <w:rPr>
            <w:noProof/>
            <w:webHidden/>
          </w:rPr>
          <w:instrText xml:space="preserve"> PAGEREF _Toc27060956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52DCDB74" w14:textId="5AB03EC2"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7" w:history="1">
        <w:r w:rsidR="00642D3A" w:rsidRPr="00EB0D76">
          <w:rPr>
            <w:rStyle w:val="Hyperlink"/>
            <w:noProof/>
          </w:rPr>
          <w:t>2.3</w:t>
        </w:r>
        <w:r w:rsidR="00642D3A">
          <w:rPr>
            <w:rFonts w:asciiTheme="minorHAnsi" w:eastAsiaTheme="minorEastAsia" w:hAnsiTheme="minorHAnsi" w:cstheme="minorBidi"/>
            <w:noProof/>
            <w:sz w:val="22"/>
            <w:szCs w:val="22"/>
          </w:rPr>
          <w:tab/>
        </w:r>
        <w:r w:rsidR="00642D3A" w:rsidRPr="00EB0D76">
          <w:rPr>
            <w:rStyle w:val="Hyperlink"/>
            <w:noProof/>
          </w:rPr>
          <w:t>Processing Errors</w:t>
        </w:r>
        <w:r w:rsidR="00642D3A">
          <w:rPr>
            <w:noProof/>
            <w:webHidden/>
          </w:rPr>
          <w:tab/>
        </w:r>
        <w:r w:rsidR="00642D3A">
          <w:rPr>
            <w:noProof/>
            <w:webHidden/>
          </w:rPr>
          <w:fldChar w:fldCharType="begin"/>
        </w:r>
        <w:r w:rsidR="00642D3A">
          <w:rPr>
            <w:noProof/>
            <w:webHidden/>
          </w:rPr>
          <w:instrText xml:space="preserve"> PAGEREF _Toc27060957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7DDBE520" w14:textId="4865495F"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58" w:history="1">
        <w:r w:rsidR="00642D3A" w:rsidRPr="00EB0D76">
          <w:rPr>
            <w:rStyle w:val="Hyperlink"/>
            <w:noProof/>
            <w14:scene3d>
              <w14:camera w14:prst="orthographicFront"/>
              <w14:lightRig w14:rig="threePt" w14:dir="t">
                <w14:rot w14:lat="0" w14:lon="0" w14:rev="0"/>
              </w14:lightRig>
            </w14:scene3d>
          </w:rPr>
          <w:t>2.3.1</w:t>
        </w:r>
        <w:r w:rsidR="00642D3A">
          <w:rPr>
            <w:rFonts w:asciiTheme="minorHAnsi" w:eastAsiaTheme="minorEastAsia" w:hAnsiTheme="minorHAnsi" w:cstheme="minorBidi"/>
            <w:noProof/>
            <w:sz w:val="22"/>
            <w:szCs w:val="22"/>
          </w:rPr>
          <w:tab/>
        </w:r>
        <w:r w:rsidR="00642D3A" w:rsidRPr="00EB0D76">
          <w:rPr>
            <w:rStyle w:val="Hyperlink"/>
            <w:noProof/>
          </w:rPr>
          <w:t>Ambiguity of Data Formats</w:t>
        </w:r>
        <w:r w:rsidR="00642D3A">
          <w:rPr>
            <w:noProof/>
            <w:webHidden/>
          </w:rPr>
          <w:tab/>
        </w:r>
        <w:r w:rsidR="00642D3A">
          <w:rPr>
            <w:noProof/>
            <w:webHidden/>
          </w:rPr>
          <w:fldChar w:fldCharType="begin"/>
        </w:r>
        <w:r w:rsidR="00642D3A">
          <w:rPr>
            <w:noProof/>
            <w:webHidden/>
          </w:rPr>
          <w:instrText xml:space="preserve"> PAGEREF _Toc27060958 \h </w:instrText>
        </w:r>
        <w:r w:rsidR="00642D3A">
          <w:rPr>
            <w:noProof/>
            <w:webHidden/>
          </w:rPr>
        </w:r>
        <w:r w:rsidR="00642D3A">
          <w:rPr>
            <w:noProof/>
            <w:webHidden/>
          </w:rPr>
          <w:fldChar w:fldCharType="separate"/>
        </w:r>
        <w:r w:rsidR="002D29EA">
          <w:rPr>
            <w:noProof/>
            <w:webHidden/>
          </w:rPr>
          <w:t>19</w:t>
        </w:r>
        <w:r w:rsidR="00642D3A">
          <w:rPr>
            <w:noProof/>
            <w:webHidden/>
          </w:rPr>
          <w:fldChar w:fldCharType="end"/>
        </w:r>
      </w:hyperlink>
    </w:p>
    <w:p w14:paraId="77F203B8" w14:textId="0E4A614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59" w:history="1">
        <w:r w:rsidR="00642D3A" w:rsidRPr="00EB0D76">
          <w:rPr>
            <w:rStyle w:val="Hyperlink"/>
            <w:noProof/>
          </w:rPr>
          <w:t>2.4</w:t>
        </w:r>
        <w:r w:rsidR="00642D3A">
          <w:rPr>
            <w:rFonts w:asciiTheme="minorHAnsi" w:eastAsiaTheme="minorEastAsia" w:hAnsiTheme="minorHAnsi" w:cstheme="minorBidi"/>
            <w:noProof/>
            <w:sz w:val="22"/>
            <w:szCs w:val="22"/>
          </w:rPr>
          <w:tab/>
        </w:r>
        <w:r w:rsidR="00642D3A" w:rsidRPr="00EB0D76">
          <w:rPr>
            <w:rStyle w:val="Hyperlink"/>
            <w:noProof/>
          </w:rPr>
          <w:t>Validation Errors</w:t>
        </w:r>
        <w:r w:rsidR="00642D3A">
          <w:rPr>
            <w:noProof/>
            <w:webHidden/>
          </w:rPr>
          <w:tab/>
        </w:r>
        <w:r w:rsidR="00642D3A">
          <w:rPr>
            <w:noProof/>
            <w:webHidden/>
          </w:rPr>
          <w:fldChar w:fldCharType="begin"/>
        </w:r>
        <w:r w:rsidR="00642D3A">
          <w:rPr>
            <w:noProof/>
            <w:webHidden/>
          </w:rPr>
          <w:instrText xml:space="preserve"> PAGEREF _Toc27060959 \h </w:instrText>
        </w:r>
        <w:r w:rsidR="00642D3A">
          <w:rPr>
            <w:noProof/>
            <w:webHidden/>
          </w:rPr>
        </w:r>
        <w:r w:rsidR="00642D3A">
          <w:rPr>
            <w:noProof/>
            <w:webHidden/>
          </w:rPr>
          <w:fldChar w:fldCharType="separate"/>
        </w:r>
        <w:r w:rsidR="002D29EA">
          <w:rPr>
            <w:noProof/>
            <w:webHidden/>
          </w:rPr>
          <w:t>19</w:t>
        </w:r>
        <w:r w:rsidR="00642D3A">
          <w:rPr>
            <w:noProof/>
            <w:webHidden/>
          </w:rPr>
          <w:fldChar w:fldCharType="end"/>
        </w:r>
      </w:hyperlink>
    </w:p>
    <w:p w14:paraId="1A8596DE" w14:textId="43772E46"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60" w:history="1">
        <w:r w:rsidR="00642D3A" w:rsidRPr="00EB0D76">
          <w:rPr>
            <w:rStyle w:val="Hyperlink"/>
            <w:noProof/>
          </w:rPr>
          <w:t>2.5</w:t>
        </w:r>
        <w:r w:rsidR="00642D3A">
          <w:rPr>
            <w:rFonts w:asciiTheme="minorHAnsi" w:eastAsiaTheme="minorEastAsia" w:hAnsiTheme="minorHAnsi" w:cstheme="minorBidi"/>
            <w:noProof/>
            <w:sz w:val="22"/>
            <w:szCs w:val="22"/>
          </w:rPr>
          <w:tab/>
        </w:r>
        <w:r w:rsidR="00642D3A" w:rsidRPr="00EB0D76">
          <w:rPr>
            <w:rStyle w:val="Hyperlink"/>
            <w:noProof/>
          </w:rPr>
          <w:t>Recoverable Error</w:t>
        </w:r>
        <w:r w:rsidR="00642D3A">
          <w:rPr>
            <w:noProof/>
            <w:webHidden/>
          </w:rPr>
          <w:tab/>
        </w:r>
        <w:r w:rsidR="00642D3A">
          <w:rPr>
            <w:noProof/>
            <w:webHidden/>
          </w:rPr>
          <w:fldChar w:fldCharType="begin"/>
        </w:r>
        <w:r w:rsidR="00642D3A">
          <w:rPr>
            <w:noProof/>
            <w:webHidden/>
          </w:rPr>
          <w:instrText xml:space="preserve"> PAGEREF _Toc27060960 \h </w:instrText>
        </w:r>
        <w:r w:rsidR="00642D3A">
          <w:rPr>
            <w:noProof/>
            <w:webHidden/>
          </w:rPr>
        </w:r>
        <w:r w:rsidR="00642D3A">
          <w:rPr>
            <w:noProof/>
            <w:webHidden/>
          </w:rPr>
          <w:fldChar w:fldCharType="separate"/>
        </w:r>
        <w:r w:rsidR="002D29EA">
          <w:rPr>
            <w:noProof/>
            <w:webHidden/>
          </w:rPr>
          <w:t>20</w:t>
        </w:r>
        <w:r w:rsidR="00642D3A">
          <w:rPr>
            <w:noProof/>
            <w:webHidden/>
          </w:rPr>
          <w:fldChar w:fldCharType="end"/>
        </w:r>
      </w:hyperlink>
    </w:p>
    <w:p w14:paraId="11F98137" w14:textId="333E0822"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61" w:history="1">
        <w:r w:rsidR="00642D3A" w:rsidRPr="00EB0D76">
          <w:rPr>
            <w:rStyle w:val="Hyperlink"/>
            <w:noProof/>
          </w:rPr>
          <w:t>2.6</w:t>
        </w:r>
        <w:r w:rsidR="00642D3A">
          <w:rPr>
            <w:rFonts w:asciiTheme="minorHAnsi" w:eastAsiaTheme="minorEastAsia" w:hAnsiTheme="minorHAnsi" w:cstheme="minorBidi"/>
            <w:noProof/>
            <w:sz w:val="22"/>
            <w:szCs w:val="22"/>
          </w:rPr>
          <w:tab/>
        </w:r>
        <w:r w:rsidR="00642D3A" w:rsidRPr="00EB0D76">
          <w:rPr>
            <w:rStyle w:val="Hyperlink"/>
            <w:noProof/>
          </w:rPr>
          <w:t>Specific Errors Classified</w:t>
        </w:r>
        <w:r w:rsidR="00642D3A">
          <w:rPr>
            <w:noProof/>
            <w:webHidden/>
          </w:rPr>
          <w:tab/>
        </w:r>
        <w:r w:rsidR="00642D3A">
          <w:rPr>
            <w:noProof/>
            <w:webHidden/>
          </w:rPr>
          <w:fldChar w:fldCharType="begin"/>
        </w:r>
        <w:r w:rsidR="00642D3A">
          <w:rPr>
            <w:noProof/>
            <w:webHidden/>
          </w:rPr>
          <w:instrText xml:space="preserve"> PAGEREF _Toc27060961 \h </w:instrText>
        </w:r>
        <w:r w:rsidR="00642D3A">
          <w:rPr>
            <w:noProof/>
            <w:webHidden/>
          </w:rPr>
        </w:r>
        <w:r w:rsidR="00642D3A">
          <w:rPr>
            <w:noProof/>
            <w:webHidden/>
          </w:rPr>
          <w:fldChar w:fldCharType="separate"/>
        </w:r>
        <w:r w:rsidR="002D29EA">
          <w:rPr>
            <w:noProof/>
            <w:webHidden/>
          </w:rPr>
          <w:t>20</w:t>
        </w:r>
        <w:r w:rsidR="00642D3A">
          <w:rPr>
            <w:noProof/>
            <w:webHidden/>
          </w:rPr>
          <w:fldChar w:fldCharType="end"/>
        </w:r>
      </w:hyperlink>
    </w:p>
    <w:p w14:paraId="2BDEE828" w14:textId="18836E1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62" w:history="1">
        <w:r w:rsidR="00642D3A" w:rsidRPr="00EB0D76">
          <w:rPr>
            <w:rStyle w:val="Hyperlink"/>
            <w:noProof/>
          </w:rPr>
          <w:t>2.7</w:t>
        </w:r>
        <w:r w:rsidR="00642D3A">
          <w:rPr>
            <w:rFonts w:asciiTheme="minorHAnsi" w:eastAsiaTheme="minorEastAsia" w:hAnsiTheme="minorHAnsi" w:cstheme="minorBidi"/>
            <w:noProof/>
            <w:sz w:val="22"/>
            <w:szCs w:val="22"/>
          </w:rPr>
          <w:tab/>
        </w:r>
        <w:r w:rsidR="00642D3A" w:rsidRPr="00EB0D76">
          <w:rPr>
            <w:rStyle w:val="Hyperlink"/>
            <w:noProof/>
          </w:rPr>
          <w:t>Optional Checks and Warnings</w:t>
        </w:r>
        <w:r w:rsidR="00642D3A">
          <w:rPr>
            <w:noProof/>
            <w:webHidden/>
          </w:rPr>
          <w:tab/>
        </w:r>
        <w:r w:rsidR="00642D3A">
          <w:rPr>
            <w:noProof/>
            <w:webHidden/>
          </w:rPr>
          <w:fldChar w:fldCharType="begin"/>
        </w:r>
        <w:r w:rsidR="00642D3A">
          <w:rPr>
            <w:noProof/>
            <w:webHidden/>
          </w:rPr>
          <w:instrText xml:space="preserve"> PAGEREF _Toc27060962 \h </w:instrText>
        </w:r>
        <w:r w:rsidR="00642D3A">
          <w:rPr>
            <w:noProof/>
            <w:webHidden/>
          </w:rPr>
        </w:r>
        <w:r w:rsidR="00642D3A">
          <w:rPr>
            <w:noProof/>
            <w:webHidden/>
          </w:rPr>
          <w:fldChar w:fldCharType="separate"/>
        </w:r>
        <w:r w:rsidR="002D29EA">
          <w:rPr>
            <w:noProof/>
            <w:webHidden/>
          </w:rPr>
          <w:t>22</w:t>
        </w:r>
        <w:r w:rsidR="00642D3A">
          <w:rPr>
            <w:noProof/>
            <w:webHidden/>
          </w:rPr>
          <w:fldChar w:fldCharType="end"/>
        </w:r>
      </w:hyperlink>
    </w:p>
    <w:p w14:paraId="217D23D2" w14:textId="3D15691A"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63" w:history="1">
        <w:r w:rsidR="00642D3A" w:rsidRPr="00EB0D76">
          <w:rPr>
            <w:rStyle w:val="Hyperlink"/>
            <w:noProof/>
          </w:rPr>
          <w:t>3.</w:t>
        </w:r>
        <w:r w:rsidR="00642D3A">
          <w:rPr>
            <w:rFonts w:asciiTheme="minorHAnsi" w:eastAsiaTheme="minorEastAsia" w:hAnsiTheme="minorHAnsi" w:cstheme="minorBidi"/>
            <w:noProof/>
            <w:sz w:val="22"/>
            <w:szCs w:val="22"/>
          </w:rPr>
          <w:tab/>
        </w:r>
        <w:r w:rsidR="00642D3A" w:rsidRPr="00EB0D76">
          <w:rPr>
            <w:rStyle w:val="Hyperlink"/>
            <w:noProof/>
          </w:rPr>
          <w:t>Glossary</w:t>
        </w:r>
        <w:r w:rsidR="00642D3A">
          <w:rPr>
            <w:noProof/>
            <w:webHidden/>
          </w:rPr>
          <w:tab/>
        </w:r>
        <w:r w:rsidR="00642D3A">
          <w:rPr>
            <w:noProof/>
            <w:webHidden/>
          </w:rPr>
          <w:fldChar w:fldCharType="begin"/>
        </w:r>
        <w:r w:rsidR="00642D3A">
          <w:rPr>
            <w:noProof/>
            <w:webHidden/>
          </w:rPr>
          <w:instrText xml:space="preserve"> PAGEREF _Toc27060963 \h </w:instrText>
        </w:r>
        <w:r w:rsidR="00642D3A">
          <w:rPr>
            <w:noProof/>
            <w:webHidden/>
          </w:rPr>
        </w:r>
        <w:r w:rsidR="00642D3A">
          <w:rPr>
            <w:noProof/>
            <w:webHidden/>
          </w:rPr>
          <w:fldChar w:fldCharType="separate"/>
        </w:r>
        <w:r w:rsidR="002D29EA">
          <w:rPr>
            <w:noProof/>
            <w:webHidden/>
          </w:rPr>
          <w:t>24</w:t>
        </w:r>
        <w:r w:rsidR="00642D3A">
          <w:rPr>
            <w:noProof/>
            <w:webHidden/>
          </w:rPr>
          <w:fldChar w:fldCharType="end"/>
        </w:r>
      </w:hyperlink>
    </w:p>
    <w:p w14:paraId="58D3E83C" w14:textId="05C4EE40"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64" w:history="1">
        <w:r w:rsidR="00642D3A" w:rsidRPr="00EB0D76">
          <w:rPr>
            <w:rStyle w:val="Hyperlink"/>
            <w:noProof/>
          </w:rPr>
          <w:t>4.</w:t>
        </w:r>
        <w:r w:rsidR="00642D3A">
          <w:rPr>
            <w:rFonts w:asciiTheme="minorHAnsi" w:eastAsiaTheme="minorEastAsia" w:hAnsiTheme="minorHAnsi" w:cstheme="minorBidi"/>
            <w:noProof/>
            <w:sz w:val="22"/>
            <w:szCs w:val="22"/>
          </w:rPr>
          <w:tab/>
        </w:r>
        <w:r w:rsidR="00642D3A" w:rsidRPr="00EB0D76">
          <w:rPr>
            <w:rStyle w:val="Hyperlink"/>
            <w:noProof/>
          </w:rPr>
          <w:t>The DFDL Information Set (Infoset)</w:t>
        </w:r>
        <w:r w:rsidR="00642D3A">
          <w:rPr>
            <w:noProof/>
            <w:webHidden/>
          </w:rPr>
          <w:tab/>
        </w:r>
        <w:r w:rsidR="00642D3A">
          <w:rPr>
            <w:noProof/>
            <w:webHidden/>
          </w:rPr>
          <w:fldChar w:fldCharType="begin"/>
        </w:r>
        <w:r w:rsidR="00642D3A">
          <w:rPr>
            <w:noProof/>
            <w:webHidden/>
          </w:rPr>
          <w:instrText xml:space="preserve"> PAGEREF _Toc27060964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5481216F" w14:textId="3E64735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65" w:history="1">
        <w:r w:rsidR="00642D3A" w:rsidRPr="00EB0D76">
          <w:rPr>
            <w:rStyle w:val="Hyperlink"/>
            <w:noProof/>
          </w:rPr>
          <w:t>4.1</w:t>
        </w:r>
        <w:r w:rsidR="00642D3A">
          <w:rPr>
            <w:rFonts w:asciiTheme="minorHAnsi" w:eastAsiaTheme="minorEastAsia" w:hAnsiTheme="minorHAnsi" w:cstheme="minorBidi"/>
            <w:noProof/>
            <w:sz w:val="22"/>
            <w:szCs w:val="22"/>
          </w:rPr>
          <w:tab/>
        </w:r>
        <w:r w:rsidR="00642D3A" w:rsidRPr="00EB0D76">
          <w:rPr>
            <w:rStyle w:val="Hyperlink"/>
            <w:noProof/>
          </w:rPr>
          <w:t>Information Items</w:t>
        </w:r>
        <w:r w:rsidR="00642D3A">
          <w:rPr>
            <w:noProof/>
            <w:webHidden/>
          </w:rPr>
          <w:tab/>
        </w:r>
        <w:r w:rsidR="00642D3A">
          <w:rPr>
            <w:noProof/>
            <w:webHidden/>
          </w:rPr>
          <w:fldChar w:fldCharType="begin"/>
        </w:r>
        <w:r w:rsidR="00642D3A">
          <w:rPr>
            <w:noProof/>
            <w:webHidden/>
          </w:rPr>
          <w:instrText xml:space="preserve"> PAGEREF _Toc27060965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78EC7EC8" w14:textId="14150BB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66" w:history="1">
        <w:r w:rsidR="00642D3A" w:rsidRPr="00EB0D76">
          <w:rPr>
            <w:rStyle w:val="Hyperlink"/>
            <w:noProof/>
            <w14:scene3d>
              <w14:camera w14:prst="orthographicFront"/>
              <w14:lightRig w14:rig="threePt" w14:dir="t">
                <w14:rot w14:lat="0" w14:lon="0" w14:rev="0"/>
              </w14:lightRig>
            </w14:scene3d>
          </w:rPr>
          <w:t>4.1.1</w:t>
        </w:r>
        <w:r w:rsidR="00642D3A">
          <w:rPr>
            <w:rFonts w:asciiTheme="minorHAnsi" w:eastAsiaTheme="minorEastAsia" w:hAnsiTheme="minorHAnsi" w:cstheme="minorBidi"/>
            <w:noProof/>
            <w:sz w:val="22"/>
            <w:szCs w:val="22"/>
          </w:rPr>
          <w:tab/>
        </w:r>
        <w:r w:rsidR="00642D3A" w:rsidRPr="00EB0D76">
          <w:rPr>
            <w:rStyle w:val="Hyperlink"/>
            <w:noProof/>
          </w:rPr>
          <w:t>Document Information Item</w:t>
        </w:r>
        <w:r w:rsidR="00642D3A">
          <w:rPr>
            <w:noProof/>
            <w:webHidden/>
          </w:rPr>
          <w:tab/>
        </w:r>
        <w:r w:rsidR="00642D3A">
          <w:rPr>
            <w:noProof/>
            <w:webHidden/>
          </w:rPr>
          <w:fldChar w:fldCharType="begin"/>
        </w:r>
        <w:r w:rsidR="00642D3A">
          <w:rPr>
            <w:noProof/>
            <w:webHidden/>
          </w:rPr>
          <w:instrText xml:space="preserve"> PAGEREF _Toc27060966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23C8A83B" w14:textId="0C1B6B1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68" w:history="1">
        <w:r w:rsidR="00642D3A" w:rsidRPr="00EB0D76">
          <w:rPr>
            <w:rStyle w:val="Hyperlink"/>
            <w:noProof/>
            <w14:scene3d>
              <w14:camera w14:prst="orthographicFront"/>
              <w14:lightRig w14:rig="threePt" w14:dir="t">
                <w14:rot w14:lat="0" w14:lon="0" w14:rev="0"/>
              </w14:lightRig>
            </w14:scene3d>
          </w:rPr>
          <w:t>4.1.2</w:t>
        </w:r>
        <w:r w:rsidR="00642D3A">
          <w:rPr>
            <w:rFonts w:asciiTheme="minorHAnsi" w:eastAsiaTheme="minorEastAsia" w:hAnsiTheme="minorHAnsi" w:cstheme="minorBidi"/>
            <w:noProof/>
            <w:sz w:val="22"/>
            <w:szCs w:val="22"/>
          </w:rPr>
          <w:tab/>
        </w:r>
        <w:r w:rsidR="00642D3A" w:rsidRPr="00EB0D76">
          <w:rPr>
            <w:rStyle w:val="Hyperlink"/>
            <w:rFonts w:eastAsiaTheme="minorEastAsia"/>
            <w:noProof/>
          </w:rPr>
          <w:t>Element Information Items</w:t>
        </w:r>
        <w:r w:rsidR="00642D3A">
          <w:rPr>
            <w:noProof/>
            <w:webHidden/>
          </w:rPr>
          <w:tab/>
        </w:r>
        <w:r w:rsidR="00642D3A">
          <w:rPr>
            <w:noProof/>
            <w:webHidden/>
          </w:rPr>
          <w:fldChar w:fldCharType="begin"/>
        </w:r>
        <w:r w:rsidR="00642D3A">
          <w:rPr>
            <w:noProof/>
            <w:webHidden/>
          </w:rPr>
          <w:instrText xml:space="preserve"> PAGEREF _Toc27060968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63EAB6B9" w14:textId="024F19B6"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69" w:history="1">
        <w:r w:rsidR="00642D3A" w:rsidRPr="00EB0D76">
          <w:rPr>
            <w:rStyle w:val="Hyperlink"/>
            <w:noProof/>
          </w:rPr>
          <w:t>4.2</w:t>
        </w:r>
        <w:r w:rsidR="00642D3A">
          <w:rPr>
            <w:rFonts w:asciiTheme="minorHAnsi" w:eastAsiaTheme="minorEastAsia" w:hAnsiTheme="minorHAnsi" w:cstheme="minorBidi"/>
            <w:noProof/>
            <w:sz w:val="22"/>
            <w:szCs w:val="22"/>
          </w:rPr>
          <w:tab/>
        </w:r>
        <w:r w:rsidR="00642D3A" w:rsidRPr="00EB0D76">
          <w:rPr>
            <w:rStyle w:val="Hyperlink"/>
            <w:noProof/>
          </w:rPr>
          <w:t>"No Value''</w:t>
        </w:r>
        <w:r w:rsidR="00642D3A">
          <w:rPr>
            <w:noProof/>
            <w:webHidden/>
          </w:rPr>
          <w:tab/>
        </w:r>
        <w:r w:rsidR="00642D3A">
          <w:rPr>
            <w:noProof/>
            <w:webHidden/>
          </w:rPr>
          <w:fldChar w:fldCharType="begin"/>
        </w:r>
        <w:r w:rsidR="00642D3A">
          <w:rPr>
            <w:noProof/>
            <w:webHidden/>
          </w:rPr>
          <w:instrText xml:space="preserve"> PAGEREF _Toc27060969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3E70C880" w14:textId="43EF71BD"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70" w:history="1">
        <w:r w:rsidR="00642D3A" w:rsidRPr="00EB0D76">
          <w:rPr>
            <w:rStyle w:val="Hyperlink"/>
            <w:noProof/>
          </w:rPr>
          <w:t>4.3</w:t>
        </w:r>
        <w:r w:rsidR="00642D3A">
          <w:rPr>
            <w:rFonts w:asciiTheme="minorHAnsi" w:eastAsiaTheme="minorEastAsia" w:hAnsiTheme="minorHAnsi" w:cstheme="minorBidi"/>
            <w:noProof/>
            <w:sz w:val="22"/>
            <w:szCs w:val="22"/>
          </w:rPr>
          <w:tab/>
        </w:r>
        <w:r w:rsidR="00642D3A" w:rsidRPr="00EB0D76">
          <w:rPr>
            <w:rStyle w:val="Hyperlink"/>
            <w:noProof/>
          </w:rPr>
          <w:t>DFDL Information Item Order</w:t>
        </w:r>
        <w:r w:rsidR="00642D3A">
          <w:rPr>
            <w:noProof/>
            <w:webHidden/>
          </w:rPr>
          <w:tab/>
        </w:r>
        <w:r w:rsidR="00642D3A">
          <w:rPr>
            <w:noProof/>
            <w:webHidden/>
          </w:rPr>
          <w:fldChar w:fldCharType="begin"/>
        </w:r>
        <w:r w:rsidR="00642D3A">
          <w:rPr>
            <w:noProof/>
            <w:webHidden/>
          </w:rPr>
          <w:instrText xml:space="preserve"> PAGEREF _Toc27060970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07C8A28E" w14:textId="01C1D86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71" w:history="1">
        <w:r w:rsidR="00642D3A" w:rsidRPr="00EB0D76">
          <w:rPr>
            <w:rStyle w:val="Hyperlink"/>
            <w:noProof/>
          </w:rPr>
          <w:t>4.4</w:t>
        </w:r>
        <w:r w:rsidR="00642D3A">
          <w:rPr>
            <w:rFonts w:asciiTheme="minorHAnsi" w:eastAsiaTheme="minorEastAsia" w:hAnsiTheme="minorHAnsi" w:cstheme="minorBidi"/>
            <w:noProof/>
            <w:sz w:val="22"/>
            <w:szCs w:val="22"/>
          </w:rPr>
          <w:tab/>
        </w:r>
        <w:r w:rsidR="00642D3A" w:rsidRPr="00EB0D76">
          <w:rPr>
            <w:rStyle w:val="Hyperlink"/>
            <w:noProof/>
          </w:rPr>
          <w:t>DFDL Infoset Object model</w:t>
        </w:r>
        <w:r w:rsidR="00642D3A">
          <w:rPr>
            <w:noProof/>
            <w:webHidden/>
          </w:rPr>
          <w:tab/>
        </w:r>
        <w:r w:rsidR="00642D3A">
          <w:rPr>
            <w:noProof/>
            <w:webHidden/>
          </w:rPr>
          <w:fldChar w:fldCharType="begin"/>
        </w:r>
        <w:r w:rsidR="00642D3A">
          <w:rPr>
            <w:noProof/>
            <w:webHidden/>
          </w:rPr>
          <w:instrText xml:space="preserve"> PAGEREF _Toc27060971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3710E313" w14:textId="50BD8608"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72" w:history="1">
        <w:r w:rsidR="00642D3A" w:rsidRPr="00EB0D76">
          <w:rPr>
            <w:rStyle w:val="Hyperlink"/>
            <w:noProof/>
          </w:rPr>
          <w:t>4.5</w:t>
        </w:r>
        <w:r w:rsidR="00642D3A">
          <w:rPr>
            <w:rFonts w:asciiTheme="minorHAnsi" w:eastAsiaTheme="minorEastAsia" w:hAnsiTheme="minorHAnsi" w:cstheme="minorBidi"/>
            <w:noProof/>
            <w:sz w:val="22"/>
            <w:szCs w:val="22"/>
          </w:rPr>
          <w:tab/>
        </w:r>
        <w:r w:rsidR="00642D3A" w:rsidRPr="00EB0D76">
          <w:rPr>
            <w:rStyle w:val="Hyperlink"/>
            <w:noProof/>
          </w:rPr>
          <w:t>DFDL Augmented Infoset</w:t>
        </w:r>
        <w:r w:rsidR="00642D3A">
          <w:rPr>
            <w:noProof/>
            <w:webHidden/>
          </w:rPr>
          <w:tab/>
        </w:r>
        <w:r w:rsidR="00642D3A">
          <w:rPr>
            <w:noProof/>
            <w:webHidden/>
          </w:rPr>
          <w:fldChar w:fldCharType="begin"/>
        </w:r>
        <w:r w:rsidR="00642D3A">
          <w:rPr>
            <w:noProof/>
            <w:webHidden/>
          </w:rPr>
          <w:instrText xml:space="preserve"> PAGEREF _Toc27060972 \h </w:instrText>
        </w:r>
        <w:r w:rsidR="00642D3A">
          <w:rPr>
            <w:noProof/>
            <w:webHidden/>
          </w:rPr>
        </w:r>
        <w:r w:rsidR="00642D3A">
          <w:rPr>
            <w:noProof/>
            <w:webHidden/>
          </w:rPr>
          <w:fldChar w:fldCharType="separate"/>
        </w:r>
        <w:r w:rsidR="002D29EA">
          <w:rPr>
            <w:noProof/>
            <w:webHidden/>
          </w:rPr>
          <w:t>34</w:t>
        </w:r>
        <w:r w:rsidR="00642D3A">
          <w:rPr>
            <w:noProof/>
            <w:webHidden/>
          </w:rPr>
          <w:fldChar w:fldCharType="end"/>
        </w:r>
      </w:hyperlink>
    </w:p>
    <w:p w14:paraId="1DE4204E" w14:textId="52CFC421"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73" w:history="1">
        <w:r w:rsidR="00642D3A" w:rsidRPr="00EB0D76">
          <w:rPr>
            <w:rStyle w:val="Hyperlink"/>
            <w:noProof/>
          </w:rPr>
          <w:t>5.</w:t>
        </w:r>
        <w:r w:rsidR="00642D3A">
          <w:rPr>
            <w:rFonts w:asciiTheme="minorHAnsi" w:eastAsiaTheme="minorEastAsia" w:hAnsiTheme="minorHAnsi" w:cstheme="minorBidi"/>
            <w:noProof/>
            <w:sz w:val="22"/>
            <w:szCs w:val="22"/>
          </w:rPr>
          <w:tab/>
        </w:r>
        <w:r w:rsidR="00642D3A" w:rsidRPr="00EB0D76">
          <w:rPr>
            <w:rStyle w:val="Hyperlink"/>
            <w:noProof/>
          </w:rPr>
          <w:t>DFDL Schema Component Model</w:t>
        </w:r>
        <w:r w:rsidR="00642D3A">
          <w:rPr>
            <w:noProof/>
            <w:webHidden/>
          </w:rPr>
          <w:tab/>
        </w:r>
        <w:r w:rsidR="00642D3A">
          <w:rPr>
            <w:noProof/>
            <w:webHidden/>
          </w:rPr>
          <w:fldChar w:fldCharType="begin"/>
        </w:r>
        <w:r w:rsidR="00642D3A">
          <w:rPr>
            <w:noProof/>
            <w:webHidden/>
          </w:rPr>
          <w:instrText xml:space="preserve"> PAGEREF _Toc27060973 \h </w:instrText>
        </w:r>
        <w:r w:rsidR="00642D3A">
          <w:rPr>
            <w:noProof/>
            <w:webHidden/>
          </w:rPr>
        </w:r>
        <w:r w:rsidR="00642D3A">
          <w:rPr>
            <w:noProof/>
            <w:webHidden/>
          </w:rPr>
          <w:fldChar w:fldCharType="separate"/>
        </w:r>
        <w:r w:rsidR="002D29EA">
          <w:rPr>
            <w:noProof/>
            <w:webHidden/>
          </w:rPr>
          <w:t>36</w:t>
        </w:r>
        <w:r w:rsidR="00642D3A">
          <w:rPr>
            <w:noProof/>
            <w:webHidden/>
          </w:rPr>
          <w:fldChar w:fldCharType="end"/>
        </w:r>
      </w:hyperlink>
    </w:p>
    <w:p w14:paraId="53B7FFFD" w14:textId="3932BE58"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74" w:history="1">
        <w:r w:rsidR="00642D3A" w:rsidRPr="00EB0D76">
          <w:rPr>
            <w:rStyle w:val="Hyperlink"/>
            <w:noProof/>
          </w:rPr>
          <w:t>5.1</w:t>
        </w:r>
        <w:r w:rsidR="00642D3A">
          <w:rPr>
            <w:rFonts w:asciiTheme="minorHAnsi" w:eastAsiaTheme="minorEastAsia" w:hAnsiTheme="minorHAnsi" w:cstheme="minorBidi"/>
            <w:noProof/>
            <w:sz w:val="22"/>
            <w:szCs w:val="22"/>
          </w:rPr>
          <w:tab/>
        </w:r>
        <w:r w:rsidR="00642D3A" w:rsidRPr="00EB0D76">
          <w:rPr>
            <w:rStyle w:val="Hyperlink"/>
            <w:noProof/>
          </w:rPr>
          <w:t>DFDL Subset of XML Schema</w:t>
        </w:r>
        <w:r w:rsidR="00642D3A">
          <w:rPr>
            <w:noProof/>
            <w:webHidden/>
          </w:rPr>
          <w:tab/>
        </w:r>
        <w:r w:rsidR="00642D3A">
          <w:rPr>
            <w:noProof/>
            <w:webHidden/>
          </w:rPr>
          <w:fldChar w:fldCharType="begin"/>
        </w:r>
        <w:r w:rsidR="00642D3A">
          <w:rPr>
            <w:noProof/>
            <w:webHidden/>
          </w:rPr>
          <w:instrText xml:space="preserve"> PAGEREF _Toc27060974 \h </w:instrText>
        </w:r>
        <w:r w:rsidR="00642D3A">
          <w:rPr>
            <w:noProof/>
            <w:webHidden/>
          </w:rPr>
        </w:r>
        <w:r w:rsidR="00642D3A">
          <w:rPr>
            <w:noProof/>
            <w:webHidden/>
          </w:rPr>
          <w:fldChar w:fldCharType="separate"/>
        </w:r>
        <w:r w:rsidR="002D29EA">
          <w:rPr>
            <w:noProof/>
            <w:webHidden/>
          </w:rPr>
          <w:t>37</w:t>
        </w:r>
        <w:r w:rsidR="00642D3A">
          <w:rPr>
            <w:noProof/>
            <w:webHidden/>
          </w:rPr>
          <w:fldChar w:fldCharType="end"/>
        </w:r>
      </w:hyperlink>
    </w:p>
    <w:p w14:paraId="54E47AD4" w14:textId="713F937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75" w:history="1">
        <w:r w:rsidR="00642D3A" w:rsidRPr="00EB0D76">
          <w:rPr>
            <w:rStyle w:val="Hyperlink"/>
            <w:noProof/>
          </w:rPr>
          <w:t>5.2</w:t>
        </w:r>
        <w:r w:rsidR="00642D3A">
          <w:rPr>
            <w:rFonts w:asciiTheme="minorHAnsi" w:eastAsiaTheme="minorEastAsia" w:hAnsiTheme="minorHAnsi" w:cstheme="minorBidi"/>
            <w:noProof/>
            <w:sz w:val="22"/>
            <w:szCs w:val="22"/>
          </w:rPr>
          <w:tab/>
        </w:r>
        <w:r w:rsidR="00642D3A" w:rsidRPr="00EB0D76">
          <w:rPr>
            <w:rStyle w:val="Hyperlink"/>
            <w:noProof/>
          </w:rPr>
          <w:t>XSD Facets, min/maxOccurs, default, and fixed</w:t>
        </w:r>
        <w:r w:rsidR="00642D3A">
          <w:rPr>
            <w:noProof/>
            <w:webHidden/>
          </w:rPr>
          <w:tab/>
        </w:r>
        <w:r w:rsidR="00642D3A">
          <w:rPr>
            <w:noProof/>
            <w:webHidden/>
          </w:rPr>
          <w:fldChar w:fldCharType="begin"/>
        </w:r>
        <w:r w:rsidR="00642D3A">
          <w:rPr>
            <w:noProof/>
            <w:webHidden/>
          </w:rPr>
          <w:instrText xml:space="preserve"> PAGEREF _Toc27060975 \h </w:instrText>
        </w:r>
        <w:r w:rsidR="00642D3A">
          <w:rPr>
            <w:noProof/>
            <w:webHidden/>
          </w:rPr>
        </w:r>
        <w:r w:rsidR="00642D3A">
          <w:rPr>
            <w:noProof/>
            <w:webHidden/>
          </w:rPr>
          <w:fldChar w:fldCharType="separate"/>
        </w:r>
        <w:r w:rsidR="002D29EA">
          <w:rPr>
            <w:noProof/>
            <w:webHidden/>
          </w:rPr>
          <w:t>39</w:t>
        </w:r>
        <w:r w:rsidR="00642D3A">
          <w:rPr>
            <w:noProof/>
            <w:webHidden/>
          </w:rPr>
          <w:fldChar w:fldCharType="end"/>
        </w:r>
      </w:hyperlink>
    </w:p>
    <w:p w14:paraId="5C4902C3" w14:textId="67C613B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76" w:history="1">
        <w:r w:rsidR="00642D3A" w:rsidRPr="00EB0D76">
          <w:rPr>
            <w:rStyle w:val="Hyperlink"/>
            <w:noProof/>
            <w14:scene3d>
              <w14:camera w14:prst="orthographicFront"/>
              <w14:lightRig w14:rig="threePt" w14:dir="t">
                <w14:rot w14:lat="0" w14:lon="0" w14:rev="0"/>
              </w14:lightRig>
            </w14:scene3d>
          </w:rPr>
          <w:t>5.2.1</w:t>
        </w:r>
        <w:r w:rsidR="00642D3A">
          <w:rPr>
            <w:rFonts w:asciiTheme="minorHAnsi" w:eastAsiaTheme="minorEastAsia" w:hAnsiTheme="minorHAnsi" w:cstheme="minorBidi"/>
            <w:noProof/>
            <w:sz w:val="22"/>
            <w:szCs w:val="22"/>
          </w:rPr>
          <w:tab/>
        </w:r>
        <w:r w:rsidR="00642D3A" w:rsidRPr="00EB0D76">
          <w:rPr>
            <w:rStyle w:val="Hyperlink"/>
            <w:noProof/>
          </w:rPr>
          <w:t>MinOccurs, MaxOccurs</w:t>
        </w:r>
        <w:r w:rsidR="00642D3A">
          <w:rPr>
            <w:noProof/>
            <w:webHidden/>
          </w:rPr>
          <w:tab/>
        </w:r>
        <w:r w:rsidR="00642D3A">
          <w:rPr>
            <w:noProof/>
            <w:webHidden/>
          </w:rPr>
          <w:fldChar w:fldCharType="begin"/>
        </w:r>
        <w:r w:rsidR="00642D3A">
          <w:rPr>
            <w:noProof/>
            <w:webHidden/>
          </w:rPr>
          <w:instrText xml:space="preserve"> PAGEREF _Toc27060976 \h </w:instrText>
        </w:r>
        <w:r w:rsidR="00642D3A">
          <w:rPr>
            <w:noProof/>
            <w:webHidden/>
          </w:rPr>
        </w:r>
        <w:r w:rsidR="00642D3A">
          <w:rPr>
            <w:noProof/>
            <w:webHidden/>
          </w:rPr>
          <w:fldChar w:fldCharType="separate"/>
        </w:r>
        <w:r w:rsidR="002D29EA">
          <w:rPr>
            <w:noProof/>
            <w:webHidden/>
          </w:rPr>
          <w:t>39</w:t>
        </w:r>
        <w:r w:rsidR="00642D3A">
          <w:rPr>
            <w:noProof/>
            <w:webHidden/>
          </w:rPr>
          <w:fldChar w:fldCharType="end"/>
        </w:r>
      </w:hyperlink>
    </w:p>
    <w:p w14:paraId="77FBD452" w14:textId="5468AE7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77" w:history="1">
        <w:r w:rsidR="00642D3A" w:rsidRPr="00EB0D76">
          <w:rPr>
            <w:rStyle w:val="Hyperlink"/>
            <w:noProof/>
            <w14:scene3d>
              <w14:camera w14:prst="orthographicFront"/>
              <w14:lightRig w14:rig="threePt" w14:dir="t">
                <w14:rot w14:lat="0" w14:lon="0" w14:rev="0"/>
              </w14:lightRig>
            </w14:scene3d>
          </w:rPr>
          <w:t>5.2.2</w:t>
        </w:r>
        <w:r w:rsidR="00642D3A">
          <w:rPr>
            <w:rFonts w:asciiTheme="minorHAnsi" w:eastAsiaTheme="minorEastAsia" w:hAnsiTheme="minorHAnsi" w:cstheme="minorBidi"/>
            <w:noProof/>
            <w:sz w:val="22"/>
            <w:szCs w:val="22"/>
          </w:rPr>
          <w:tab/>
        </w:r>
        <w:r w:rsidR="00642D3A" w:rsidRPr="00EB0D76">
          <w:rPr>
            <w:rStyle w:val="Hyperlink"/>
            <w:noProof/>
          </w:rPr>
          <w:t>MinLength, MaxLength</w:t>
        </w:r>
        <w:r w:rsidR="00642D3A">
          <w:rPr>
            <w:noProof/>
            <w:webHidden/>
          </w:rPr>
          <w:tab/>
        </w:r>
        <w:r w:rsidR="00642D3A">
          <w:rPr>
            <w:noProof/>
            <w:webHidden/>
          </w:rPr>
          <w:fldChar w:fldCharType="begin"/>
        </w:r>
        <w:r w:rsidR="00642D3A">
          <w:rPr>
            <w:noProof/>
            <w:webHidden/>
          </w:rPr>
          <w:instrText xml:space="preserve"> PAGEREF _Toc27060977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130D33B2" w14:textId="55EC357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78" w:history="1">
        <w:r w:rsidR="00642D3A" w:rsidRPr="00EB0D76">
          <w:rPr>
            <w:rStyle w:val="Hyperlink"/>
            <w:noProof/>
            <w14:scene3d>
              <w14:camera w14:prst="orthographicFront"/>
              <w14:lightRig w14:rig="threePt" w14:dir="t">
                <w14:rot w14:lat="0" w14:lon="0" w14:rev="0"/>
              </w14:lightRig>
            </w14:scene3d>
          </w:rPr>
          <w:t>5.2.3</w:t>
        </w:r>
        <w:r w:rsidR="00642D3A">
          <w:rPr>
            <w:rFonts w:asciiTheme="minorHAnsi" w:eastAsiaTheme="minorEastAsia" w:hAnsiTheme="minorHAnsi" w:cstheme="minorBidi"/>
            <w:noProof/>
            <w:sz w:val="22"/>
            <w:szCs w:val="22"/>
          </w:rPr>
          <w:tab/>
        </w:r>
        <w:r w:rsidR="00642D3A" w:rsidRPr="00EB0D76">
          <w:rPr>
            <w:rStyle w:val="Hyperlink"/>
            <w:noProof/>
          </w:rPr>
          <w:t>MaxInclusive, MaxExclusive, MinExclusive, MinInclusive, TotalDigits, FractionDigits</w:t>
        </w:r>
        <w:r w:rsidR="00642D3A">
          <w:rPr>
            <w:noProof/>
            <w:webHidden/>
          </w:rPr>
          <w:tab/>
        </w:r>
        <w:r w:rsidR="00642D3A">
          <w:rPr>
            <w:noProof/>
            <w:webHidden/>
          </w:rPr>
          <w:fldChar w:fldCharType="begin"/>
        </w:r>
        <w:r w:rsidR="00642D3A">
          <w:rPr>
            <w:noProof/>
            <w:webHidden/>
          </w:rPr>
          <w:instrText xml:space="preserve"> PAGEREF _Toc27060978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7C84E856" w14:textId="4B8299B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79" w:history="1">
        <w:r w:rsidR="00642D3A" w:rsidRPr="00EB0D76">
          <w:rPr>
            <w:rStyle w:val="Hyperlink"/>
            <w:noProof/>
            <w14:scene3d>
              <w14:camera w14:prst="orthographicFront"/>
              <w14:lightRig w14:rig="threePt" w14:dir="t">
                <w14:rot w14:lat="0" w14:lon="0" w14:rev="0"/>
              </w14:lightRig>
            </w14:scene3d>
          </w:rPr>
          <w:t>5.2.4</w:t>
        </w:r>
        <w:r w:rsidR="00642D3A">
          <w:rPr>
            <w:rFonts w:asciiTheme="minorHAnsi" w:eastAsiaTheme="minorEastAsia" w:hAnsiTheme="minorHAnsi" w:cstheme="minorBidi"/>
            <w:noProof/>
            <w:sz w:val="22"/>
            <w:szCs w:val="22"/>
          </w:rPr>
          <w:tab/>
        </w:r>
        <w:r w:rsidR="00642D3A" w:rsidRPr="00EB0D76">
          <w:rPr>
            <w:rStyle w:val="Hyperlink"/>
            <w:noProof/>
          </w:rPr>
          <w:t>Pattern</w:t>
        </w:r>
        <w:r w:rsidR="00642D3A">
          <w:rPr>
            <w:noProof/>
            <w:webHidden/>
          </w:rPr>
          <w:tab/>
        </w:r>
        <w:r w:rsidR="00642D3A">
          <w:rPr>
            <w:noProof/>
            <w:webHidden/>
          </w:rPr>
          <w:fldChar w:fldCharType="begin"/>
        </w:r>
        <w:r w:rsidR="00642D3A">
          <w:rPr>
            <w:noProof/>
            <w:webHidden/>
          </w:rPr>
          <w:instrText xml:space="preserve"> PAGEREF _Toc27060979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11D21FAF" w14:textId="5C3C6D9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80" w:history="1">
        <w:r w:rsidR="00642D3A" w:rsidRPr="00EB0D76">
          <w:rPr>
            <w:rStyle w:val="Hyperlink"/>
            <w:noProof/>
            <w14:scene3d>
              <w14:camera w14:prst="orthographicFront"/>
              <w14:lightRig w14:rig="threePt" w14:dir="t">
                <w14:rot w14:lat="0" w14:lon="0" w14:rev="0"/>
              </w14:lightRig>
            </w14:scene3d>
          </w:rPr>
          <w:t>5.2.5</w:t>
        </w:r>
        <w:r w:rsidR="00642D3A">
          <w:rPr>
            <w:rFonts w:asciiTheme="minorHAnsi" w:eastAsiaTheme="minorEastAsia" w:hAnsiTheme="minorHAnsi" w:cstheme="minorBidi"/>
            <w:noProof/>
            <w:sz w:val="22"/>
            <w:szCs w:val="22"/>
          </w:rPr>
          <w:tab/>
        </w:r>
        <w:r w:rsidR="00642D3A" w:rsidRPr="00EB0D76">
          <w:rPr>
            <w:rStyle w:val="Hyperlink"/>
            <w:noProof/>
          </w:rPr>
          <w:t>Enumeration</w:t>
        </w:r>
        <w:r w:rsidR="00642D3A">
          <w:rPr>
            <w:noProof/>
            <w:webHidden/>
          </w:rPr>
          <w:tab/>
        </w:r>
        <w:r w:rsidR="00642D3A">
          <w:rPr>
            <w:noProof/>
            <w:webHidden/>
          </w:rPr>
          <w:fldChar w:fldCharType="begin"/>
        </w:r>
        <w:r w:rsidR="00642D3A">
          <w:rPr>
            <w:noProof/>
            <w:webHidden/>
          </w:rPr>
          <w:instrText xml:space="preserve"> PAGEREF _Toc27060980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45163A8A" w14:textId="14457A0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81" w:history="1">
        <w:r w:rsidR="00642D3A" w:rsidRPr="00EB0D76">
          <w:rPr>
            <w:rStyle w:val="Hyperlink"/>
            <w:noProof/>
            <w14:scene3d>
              <w14:camera w14:prst="orthographicFront"/>
              <w14:lightRig w14:rig="threePt" w14:dir="t">
                <w14:rot w14:lat="0" w14:lon="0" w14:rev="0"/>
              </w14:lightRig>
            </w14:scene3d>
          </w:rPr>
          <w:t>5.2.6</w:t>
        </w:r>
        <w:r w:rsidR="00642D3A">
          <w:rPr>
            <w:rFonts w:asciiTheme="minorHAnsi" w:eastAsiaTheme="minorEastAsia" w:hAnsiTheme="minorHAnsi" w:cstheme="minorBidi"/>
            <w:noProof/>
            <w:sz w:val="22"/>
            <w:szCs w:val="22"/>
          </w:rPr>
          <w:tab/>
        </w:r>
        <w:r w:rsidR="00642D3A" w:rsidRPr="00EB0D76">
          <w:rPr>
            <w:rStyle w:val="Hyperlink"/>
            <w:noProof/>
          </w:rPr>
          <w:t>Default</w:t>
        </w:r>
        <w:r w:rsidR="00642D3A">
          <w:rPr>
            <w:noProof/>
            <w:webHidden/>
          </w:rPr>
          <w:tab/>
        </w:r>
        <w:r w:rsidR="00642D3A">
          <w:rPr>
            <w:noProof/>
            <w:webHidden/>
          </w:rPr>
          <w:fldChar w:fldCharType="begin"/>
        </w:r>
        <w:r w:rsidR="00642D3A">
          <w:rPr>
            <w:noProof/>
            <w:webHidden/>
          </w:rPr>
          <w:instrText xml:space="preserve"> PAGEREF _Toc27060981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00D0A24B" w14:textId="3BED8DA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82" w:history="1">
        <w:r w:rsidR="00642D3A" w:rsidRPr="00EB0D76">
          <w:rPr>
            <w:rStyle w:val="Hyperlink"/>
            <w:noProof/>
            <w14:scene3d>
              <w14:camera w14:prst="orthographicFront"/>
              <w14:lightRig w14:rig="threePt" w14:dir="t">
                <w14:rot w14:lat="0" w14:lon="0" w14:rev="0"/>
              </w14:lightRig>
            </w14:scene3d>
          </w:rPr>
          <w:t>5.2.7</w:t>
        </w:r>
        <w:r w:rsidR="00642D3A">
          <w:rPr>
            <w:rFonts w:asciiTheme="minorHAnsi" w:eastAsiaTheme="minorEastAsia" w:hAnsiTheme="minorHAnsi" w:cstheme="minorBidi"/>
            <w:noProof/>
            <w:sz w:val="22"/>
            <w:szCs w:val="22"/>
          </w:rPr>
          <w:tab/>
        </w:r>
        <w:r w:rsidR="00642D3A" w:rsidRPr="00EB0D76">
          <w:rPr>
            <w:rStyle w:val="Hyperlink"/>
            <w:noProof/>
          </w:rPr>
          <w:t>Fixed</w:t>
        </w:r>
        <w:r w:rsidR="00642D3A">
          <w:rPr>
            <w:noProof/>
            <w:webHidden/>
          </w:rPr>
          <w:tab/>
        </w:r>
        <w:r w:rsidR="00642D3A">
          <w:rPr>
            <w:noProof/>
            <w:webHidden/>
          </w:rPr>
          <w:fldChar w:fldCharType="begin"/>
        </w:r>
        <w:r w:rsidR="00642D3A">
          <w:rPr>
            <w:noProof/>
            <w:webHidden/>
          </w:rPr>
          <w:instrText xml:space="preserve"> PAGEREF _Toc27060982 \h </w:instrText>
        </w:r>
        <w:r w:rsidR="00642D3A">
          <w:rPr>
            <w:noProof/>
            <w:webHidden/>
          </w:rPr>
        </w:r>
        <w:r w:rsidR="00642D3A">
          <w:rPr>
            <w:noProof/>
            <w:webHidden/>
          </w:rPr>
          <w:fldChar w:fldCharType="separate"/>
        </w:r>
        <w:r w:rsidR="002D29EA">
          <w:rPr>
            <w:noProof/>
            <w:webHidden/>
          </w:rPr>
          <w:t>41</w:t>
        </w:r>
        <w:r w:rsidR="00642D3A">
          <w:rPr>
            <w:noProof/>
            <w:webHidden/>
          </w:rPr>
          <w:fldChar w:fldCharType="end"/>
        </w:r>
      </w:hyperlink>
    </w:p>
    <w:p w14:paraId="5EEEC8C6" w14:textId="1DD817C4"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83" w:history="1">
        <w:r w:rsidR="00642D3A" w:rsidRPr="00EB0D76">
          <w:rPr>
            <w:rStyle w:val="Hyperlink"/>
            <w:noProof/>
          </w:rPr>
          <w:t>5.3</w:t>
        </w:r>
        <w:r w:rsidR="00642D3A">
          <w:rPr>
            <w:rFonts w:asciiTheme="minorHAnsi" w:eastAsiaTheme="minorEastAsia" w:hAnsiTheme="minorHAnsi" w:cstheme="minorBidi"/>
            <w:noProof/>
            <w:sz w:val="22"/>
            <w:szCs w:val="22"/>
          </w:rPr>
          <w:tab/>
        </w:r>
        <w:r w:rsidR="00642D3A" w:rsidRPr="00EB0D76">
          <w:rPr>
            <w:rStyle w:val="Hyperlink"/>
            <w:noProof/>
          </w:rPr>
          <w:t>Compatibility with Other Annotation Language Schemas</w:t>
        </w:r>
        <w:r w:rsidR="00642D3A">
          <w:rPr>
            <w:noProof/>
            <w:webHidden/>
          </w:rPr>
          <w:tab/>
        </w:r>
        <w:r w:rsidR="00642D3A">
          <w:rPr>
            <w:noProof/>
            <w:webHidden/>
          </w:rPr>
          <w:fldChar w:fldCharType="begin"/>
        </w:r>
        <w:r w:rsidR="00642D3A">
          <w:rPr>
            <w:noProof/>
            <w:webHidden/>
          </w:rPr>
          <w:instrText xml:space="preserve"> PAGEREF _Toc27060983 \h </w:instrText>
        </w:r>
        <w:r w:rsidR="00642D3A">
          <w:rPr>
            <w:noProof/>
            <w:webHidden/>
          </w:rPr>
        </w:r>
        <w:r w:rsidR="00642D3A">
          <w:rPr>
            <w:noProof/>
            <w:webHidden/>
          </w:rPr>
          <w:fldChar w:fldCharType="separate"/>
        </w:r>
        <w:r w:rsidR="002D29EA">
          <w:rPr>
            <w:noProof/>
            <w:webHidden/>
          </w:rPr>
          <w:t>41</w:t>
        </w:r>
        <w:r w:rsidR="00642D3A">
          <w:rPr>
            <w:noProof/>
            <w:webHidden/>
          </w:rPr>
          <w:fldChar w:fldCharType="end"/>
        </w:r>
      </w:hyperlink>
    </w:p>
    <w:p w14:paraId="0999303F" w14:textId="5AE2A54F"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84" w:history="1">
        <w:r w:rsidR="00642D3A" w:rsidRPr="00EB0D76">
          <w:rPr>
            <w:rStyle w:val="Hyperlink"/>
            <w:noProof/>
          </w:rPr>
          <w:t>6.</w:t>
        </w:r>
        <w:r w:rsidR="00642D3A">
          <w:rPr>
            <w:rFonts w:asciiTheme="minorHAnsi" w:eastAsiaTheme="minorEastAsia" w:hAnsiTheme="minorHAnsi" w:cstheme="minorBidi"/>
            <w:noProof/>
            <w:sz w:val="22"/>
            <w:szCs w:val="22"/>
          </w:rPr>
          <w:tab/>
        </w:r>
        <w:r w:rsidR="00642D3A" w:rsidRPr="00EB0D76">
          <w:rPr>
            <w:rStyle w:val="Hyperlink"/>
            <w:noProof/>
          </w:rPr>
          <w:t>DFDL Syntax Basics</w:t>
        </w:r>
        <w:r w:rsidR="00642D3A">
          <w:rPr>
            <w:noProof/>
            <w:webHidden/>
          </w:rPr>
          <w:tab/>
        </w:r>
        <w:r w:rsidR="00642D3A">
          <w:rPr>
            <w:noProof/>
            <w:webHidden/>
          </w:rPr>
          <w:fldChar w:fldCharType="begin"/>
        </w:r>
        <w:r w:rsidR="00642D3A">
          <w:rPr>
            <w:noProof/>
            <w:webHidden/>
          </w:rPr>
          <w:instrText xml:space="preserve"> PAGEREF _Toc27060984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54DC976F" w14:textId="6B50D686"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85" w:history="1">
        <w:r w:rsidR="00642D3A" w:rsidRPr="00EB0D76">
          <w:rPr>
            <w:rStyle w:val="Hyperlink"/>
            <w:noProof/>
          </w:rPr>
          <w:t>6.1</w:t>
        </w:r>
        <w:r w:rsidR="00642D3A">
          <w:rPr>
            <w:rFonts w:asciiTheme="minorHAnsi" w:eastAsiaTheme="minorEastAsia" w:hAnsiTheme="minorHAnsi" w:cstheme="minorBidi"/>
            <w:noProof/>
            <w:sz w:val="22"/>
            <w:szCs w:val="22"/>
          </w:rPr>
          <w:tab/>
        </w:r>
        <w:r w:rsidR="00642D3A" w:rsidRPr="00EB0D76">
          <w:rPr>
            <w:rStyle w:val="Hyperlink"/>
            <w:noProof/>
          </w:rPr>
          <w:t>Namespaces</w:t>
        </w:r>
        <w:r w:rsidR="00642D3A">
          <w:rPr>
            <w:noProof/>
            <w:webHidden/>
          </w:rPr>
          <w:tab/>
        </w:r>
        <w:r w:rsidR="00642D3A">
          <w:rPr>
            <w:noProof/>
            <w:webHidden/>
          </w:rPr>
          <w:fldChar w:fldCharType="begin"/>
        </w:r>
        <w:r w:rsidR="00642D3A">
          <w:rPr>
            <w:noProof/>
            <w:webHidden/>
          </w:rPr>
          <w:instrText xml:space="preserve"> PAGEREF _Toc27060985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2DAA6028" w14:textId="74FAEF63"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86" w:history="1">
        <w:r w:rsidR="00642D3A" w:rsidRPr="00EB0D76">
          <w:rPr>
            <w:rStyle w:val="Hyperlink"/>
            <w:noProof/>
          </w:rPr>
          <w:t>6.2</w:t>
        </w:r>
        <w:r w:rsidR="00642D3A">
          <w:rPr>
            <w:rFonts w:asciiTheme="minorHAnsi" w:eastAsiaTheme="minorEastAsia" w:hAnsiTheme="minorHAnsi" w:cstheme="minorBidi"/>
            <w:noProof/>
            <w:sz w:val="22"/>
            <w:szCs w:val="22"/>
          </w:rPr>
          <w:tab/>
        </w:r>
        <w:r w:rsidR="00642D3A" w:rsidRPr="00EB0D76">
          <w:rPr>
            <w:rStyle w:val="Hyperlink"/>
            <w:noProof/>
          </w:rPr>
          <w:t>The DFDL Annotation Elements</w:t>
        </w:r>
        <w:r w:rsidR="00642D3A">
          <w:rPr>
            <w:noProof/>
            <w:webHidden/>
          </w:rPr>
          <w:tab/>
        </w:r>
        <w:r w:rsidR="00642D3A">
          <w:rPr>
            <w:noProof/>
            <w:webHidden/>
          </w:rPr>
          <w:fldChar w:fldCharType="begin"/>
        </w:r>
        <w:r w:rsidR="00642D3A">
          <w:rPr>
            <w:noProof/>
            <w:webHidden/>
          </w:rPr>
          <w:instrText xml:space="preserve"> PAGEREF _Toc27060986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7C37A868" w14:textId="005E9FF7"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87" w:history="1">
        <w:r w:rsidR="00642D3A" w:rsidRPr="00EB0D76">
          <w:rPr>
            <w:rStyle w:val="Hyperlink"/>
            <w:noProof/>
          </w:rPr>
          <w:t>6.3</w:t>
        </w:r>
        <w:r w:rsidR="00642D3A">
          <w:rPr>
            <w:rFonts w:asciiTheme="minorHAnsi" w:eastAsiaTheme="minorEastAsia" w:hAnsiTheme="minorHAnsi" w:cstheme="minorBidi"/>
            <w:noProof/>
            <w:sz w:val="22"/>
            <w:szCs w:val="22"/>
          </w:rPr>
          <w:tab/>
        </w:r>
        <w:r w:rsidR="00642D3A" w:rsidRPr="00EB0D76">
          <w:rPr>
            <w:rStyle w:val="Hyperlink"/>
            <w:noProof/>
          </w:rPr>
          <w:t>DFDL Properties</w:t>
        </w:r>
        <w:r w:rsidR="00642D3A">
          <w:rPr>
            <w:noProof/>
            <w:webHidden/>
          </w:rPr>
          <w:tab/>
        </w:r>
        <w:r w:rsidR="00642D3A">
          <w:rPr>
            <w:noProof/>
            <w:webHidden/>
          </w:rPr>
          <w:fldChar w:fldCharType="begin"/>
        </w:r>
        <w:r w:rsidR="00642D3A">
          <w:rPr>
            <w:noProof/>
            <w:webHidden/>
          </w:rPr>
          <w:instrText xml:space="preserve"> PAGEREF _Toc27060987 \h </w:instrText>
        </w:r>
        <w:r w:rsidR="00642D3A">
          <w:rPr>
            <w:noProof/>
            <w:webHidden/>
          </w:rPr>
        </w:r>
        <w:r w:rsidR="00642D3A">
          <w:rPr>
            <w:noProof/>
            <w:webHidden/>
          </w:rPr>
          <w:fldChar w:fldCharType="separate"/>
        </w:r>
        <w:r w:rsidR="002D29EA">
          <w:rPr>
            <w:noProof/>
            <w:webHidden/>
          </w:rPr>
          <w:t>43</w:t>
        </w:r>
        <w:r w:rsidR="00642D3A">
          <w:rPr>
            <w:noProof/>
            <w:webHidden/>
          </w:rPr>
          <w:fldChar w:fldCharType="end"/>
        </w:r>
      </w:hyperlink>
    </w:p>
    <w:p w14:paraId="7E44A1BA" w14:textId="21F3CC5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88" w:history="1">
        <w:r w:rsidR="00642D3A" w:rsidRPr="00EB0D76">
          <w:rPr>
            <w:rStyle w:val="Hyperlink"/>
            <w:noProof/>
            <w14:scene3d>
              <w14:camera w14:prst="orthographicFront"/>
              <w14:lightRig w14:rig="threePt" w14:dir="t">
                <w14:rot w14:lat="0" w14:lon="0" w14:rev="0"/>
              </w14:lightRig>
            </w14:scene3d>
          </w:rPr>
          <w:t>6.3.1</w:t>
        </w:r>
        <w:r w:rsidR="00642D3A">
          <w:rPr>
            <w:rFonts w:asciiTheme="minorHAnsi" w:eastAsiaTheme="minorEastAsia" w:hAnsiTheme="minorHAnsi" w:cstheme="minorBidi"/>
            <w:noProof/>
            <w:sz w:val="22"/>
            <w:szCs w:val="22"/>
          </w:rPr>
          <w:tab/>
        </w:r>
        <w:r w:rsidR="00642D3A" w:rsidRPr="00EB0D76">
          <w:rPr>
            <w:rStyle w:val="Hyperlink"/>
            <w:noProof/>
          </w:rPr>
          <w:t>DFDL String Literals</w:t>
        </w:r>
        <w:r w:rsidR="00642D3A">
          <w:rPr>
            <w:noProof/>
            <w:webHidden/>
          </w:rPr>
          <w:tab/>
        </w:r>
        <w:r w:rsidR="00642D3A">
          <w:rPr>
            <w:noProof/>
            <w:webHidden/>
          </w:rPr>
          <w:fldChar w:fldCharType="begin"/>
        </w:r>
        <w:r w:rsidR="00642D3A">
          <w:rPr>
            <w:noProof/>
            <w:webHidden/>
          </w:rPr>
          <w:instrText xml:space="preserve"> PAGEREF _Toc27060988 \h </w:instrText>
        </w:r>
        <w:r w:rsidR="00642D3A">
          <w:rPr>
            <w:noProof/>
            <w:webHidden/>
          </w:rPr>
        </w:r>
        <w:r w:rsidR="00642D3A">
          <w:rPr>
            <w:noProof/>
            <w:webHidden/>
          </w:rPr>
          <w:fldChar w:fldCharType="separate"/>
        </w:r>
        <w:r w:rsidR="002D29EA">
          <w:rPr>
            <w:noProof/>
            <w:webHidden/>
          </w:rPr>
          <w:t>44</w:t>
        </w:r>
        <w:r w:rsidR="00642D3A">
          <w:rPr>
            <w:noProof/>
            <w:webHidden/>
          </w:rPr>
          <w:fldChar w:fldCharType="end"/>
        </w:r>
      </w:hyperlink>
    </w:p>
    <w:p w14:paraId="29FD57D4" w14:textId="1E62391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89" w:history="1">
        <w:r w:rsidR="00642D3A" w:rsidRPr="00EB0D76">
          <w:rPr>
            <w:rStyle w:val="Hyperlink"/>
            <w:noProof/>
            <w14:scene3d>
              <w14:camera w14:prst="orthographicFront"/>
              <w14:lightRig w14:rig="threePt" w14:dir="t">
                <w14:rot w14:lat="0" w14:lon="0" w14:rev="0"/>
              </w14:lightRig>
            </w14:scene3d>
          </w:rPr>
          <w:t>6.3.2</w:t>
        </w:r>
        <w:r w:rsidR="00642D3A">
          <w:rPr>
            <w:rFonts w:asciiTheme="minorHAnsi" w:eastAsiaTheme="minorEastAsia" w:hAnsiTheme="minorHAnsi" w:cstheme="minorBidi"/>
            <w:noProof/>
            <w:sz w:val="22"/>
            <w:szCs w:val="22"/>
          </w:rPr>
          <w:tab/>
        </w:r>
        <w:r w:rsidR="00642D3A" w:rsidRPr="00EB0D76">
          <w:rPr>
            <w:rStyle w:val="Hyperlink"/>
            <w:noProof/>
          </w:rPr>
          <w:t>DFDL Expressions</w:t>
        </w:r>
        <w:r w:rsidR="00642D3A">
          <w:rPr>
            <w:noProof/>
            <w:webHidden/>
          </w:rPr>
          <w:tab/>
        </w:r>
        <w:r w:rsidR="00642D3A">
          <w:rPr>
            <w:noProof/>
            <w:webHidden/>
          </w:rPr>
          <w:fldChar w:fldCharType="begin"/>
        </w:r>
        <w:r w:rsidR="00642D3A">
          <w:rPr>
            <w:noProof/>
            <w:webHidden/>
          </w:rPr>
          <w:instrText xml:space="preserve"> PAGEREF _Toc27060989 \h </w:instrText>
        </w:r>
        <w:r w:rsidR="00642D3A">
          <w:rPr>
            <w:noProof/>
            <w:webHidden/>
          </w:rPr>
        </w:r>
        <w:r w:rsidR="00642D3A">
          <w:rPr>
            <w:noProof/>
            <w:webHidden/>
          </w:rPr>
          <w:fldChar w:fldCharType="separate"/>
        </w:r>
        <w:r w:rsidR="002D29EA">
          <w:rPr>
            <w:noProof/>
            <w:webHidden/>
          </w:rPr>
          <w:t>48</w:t>
        </w:r>
        <w:r w:rsidR="00642D3A">
          <w:rPr>
            <w:noProof/>
            <w:webHidden/>
          </w:rPr>
          <w:fldChar w:fldCharType="end"/>
        </w:r>
      </w:hyperlink>
    </w:p>
    <w:p w14:paraId="771F3235" w14:textId="564FDCEF"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0" w:history="1">
        <w:r w:rsidR="00642D3A" w:rsidRPr="00EB0D76">
          <w:rPr>
            <w:rStyle w:val="Hyperlink"/>
            <w:noProof/>
            <w14:scene3d>
              <w14:camera w14:prst="orthographicFront"/>
              <w14:lightRig w14:rig="threePt" w14:dir="t">
                <w14:rot w14:lat="0" w14:lon="0" w14:rev="0"/>
              </w14:lightRig>
            </w14:scene3d>
          </w:rPr>
          <w:t>6.3.3</w:t>
        </w:r>
        <w:r w:rsidR="00642D3A">
          <w:rPr>
            <w:rFonts w:asciiTheme="minorHAnsi" w:eastAsiaTheme="minorEastAsia" w:hAnsiTheme="minorHAnsi" w:cstheme="minorBidi"/>
            <w:noProof/>
            <w:sz w:val="22"/>
            <w:szCs w:val="22"/>
          </w:rPr>
          <w:tab/>
        </w:r>
        <w:r w:rsidR="00642D3A" w:rsidRPr="00EB0D76">
          <w:rPr>
            <w:rStyle w:val="Hyperlink"/>
            <w:noProof/>
          </w:rPr>
          <w:t>DFDL Regular Expressions</w:t>
        </w:r>
        <w:r w:rsidR="00642D3A">
          <w:rPr>
            <w:noProof/>
            <w:webHidden/>
          </w:rPr>
          <w:tab/>
        </w:r>
        <w:r w:rsidR="00642D3A">
          <w:rPr>
            <w:noProof/>
            <w:webHidden/>
          </w:rPr>
          <w:fldChar w:fldCharType="begin"/>
        </w:r>
        <w:r w:rsidR="00642D3A">
          <w:rPr>
            <w:noProof/>
            <w:webHidden/>
          </w:rPr>
          <w:instrText xml:space="preserve"> PAGEREF _Toc27060990 \h </w:instrText>
        </w:r>
        <w:r w:rsidR="00642D3A">
          <w:rPr>
            <w:noProof/>
            <w:webHidden/>
          </w:rPr>
        </w:r>
        <w:r w:rsidR="00642D3A">
          <w:rPr>
            <w:noProof/>
            <w:webHidden/>
          </w:rPr>
          <w:fldChar w:fldCharType="separate"/>
        </w:r>
        <w:r w:rsidR="002D29EA">
          <w:rPr>
            <w:noProof/>
            <w:webHidden/>
          </w:rPr>
          <w:t>49</w:t>
        </w:r>
        <w:r w:rsidR="00642D3A">
          <w:rPr>
            <w:noProof/>
            <w:webHidden/>
          </w:rPr>
          <w:fldChar w:fldCharType="end"/>
        </w:r>
      </w:hyperlink>
    </w:p>
    <w:p w14:paraId="02D6256D" w14:textId="175479B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1" w:history="1">
        <w:r w:rsidR="00642D3A" w:rsidRPr="00EB0D76">
          <w:rPr>
            <w:rStyle w:val="Hyperlink"/>
            <w:noProof/>
            <w14:scene3d>
              <w14:camera w14:prst="orthographicFront"/>
              <w14:lightRig w14:rig="threePt" w14:dir="t">
                <w14:rot w14:lat="0" w14:lon="0" w14:rev="0"/>
              </w14:lightRig>
            </w14:scene3d>
          </w:rPr>
          <w:t>6.3.4</w:t>
        </w:r>
        <w:r w:rsidR="00642D3A">
          <w:rPr>
            <w:rFonts w:asciiTheme="minorHAnsi" w:eastAsiaTheme="minorEastAsia" w:hAnsiTheme="minorHAnsi" w:cstheme="minorBidi"/>
            <w:noProof/>
            <w:sz w:val="22"/>
            <w:szCs w:val="22"/>
          </w:rPr>
          <w:tab/>
        </w:r>
        <w:r w:rsidR="00642D3A" w:rsidRPr="00EB0D76">
          <w:rPr>
            <w:rStyle w:val="Hyperlink"/>
            <w:noProof/>
          </w:rPr>
          <w:t>Enumerations in DFDL</w:t>
        </w:r>
        <w:r w:rsidR="00642D3A">
          <w:rPr>
            <w:noProof/>
            <w:webHidden/>
          </w:rPr>
          <w:tab/>
        </w:r>
        <w:r w:rsidR="00642D3A">
          <w:rPr>
            <w:noProof/>
            <w:webHidden/>
          </w:rPr>
          <w:fldChar w:fldCharType="begin"/>
        </w:r>
        <w:r w:rsidR="00642D3A">
          <w:rPr>
            <w:noProof/>
            <w:webHidden/>
          </w:rPr>
          <w:instrText xml:space="preserve"> PAGEREF _Toc27060991 \h </w:instrText>
        </w:r>
        <w:r w:rsidR="00642D3A">
          <w:rPr>
            <w:noProof/>
            <w:webHidden/>
          </w:rPr>
        </w:r>
        <w:r w:rsidR="00642D3A">
          <w:rPr>
            <w:noProof/>
            <w:webHidden/>
          </w:rPr>
          <w:fldChar w:fldCharType="separate"/>
        </w:r>
        <w:r w:rsidR="002D29EA">
          <w:rPr>
            <w:noProof/>
            <w:webHidden/>
          </w:rPr>
          <w:t>49</w:t>
        </w:r>
        <w:r w:rsidR="00642D3A">
          <w:rPr>
            <w:noProof/>
            <w:webHidden/>
          </w:rPr>
          <w:fldChar w:fldCharType="end"/>
        </w:r>
      </w:hyperlink>
    </w:p>
    <w:p w14:paraId="6C6677F9" w14:textId="5F4997BD"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0992" w:history="1">
        <w:r w:rsidR="00642D3A" w:rsidRPr="00EB0D76">
          <w:rPr>
            <w:rStyle w:val="Hyperlink"/>
            <w:noProof/>
          </w:rPr>
          <w:t>7.</w:t>
        </w:r>
        <w:r w:rsidR="00642D3A">
          <w:rPr>
            <w:rFonts w:asciiTheme="minorHAnsi" w:eastAsiaTheme="minorEastAsia" w:hAnsiTheme="minorHAnsi" w:cstheme="minorBidi"/>
            <w:noProof/>
            <w:sz w:val="22"/>
            <w:szCs w:val="22"/>
          </w:rPr>
          <w:tab/>
        </w:r>
        <w:r w:rsidR="00642D3A" w:rsidRPr="00EB0D76">
          <w:rPr>
            <w:rStyle w:val="Hyperlink"/>
            <w:noProof/>
          </w:rPr>
          <w:t>Syntax of DFDL Annotation Elements</w:t>
        </w:r>
        <w:r w:rsidR="00642D3A">
          <w:rPr>
            <w:noProof/>
            <w:webHidden/>
          </w:rPr>
          <w:tab/>
        </w:r>
        <w:r w:rsidR="00642D3A">
          <w:rPr>
            <w:noProof/>
            <w:webHidden/>
          </w:rPr>
          <w:fldChar w:fldCharType="begin"/>
        </w:r>
        <w:r w:rsidR="00642D3A">
          <w:rPr>
            <w:noProof/>
            <w:webHidden/>
          </w:rPr>
          <w:instrText xml:space="preserve"> PAGEREF _Toc27060992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32158033" w14:textId="683DB8DD"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93" w:history="1">
        <w:r w:rsidR="00642D3A" w:rsidRPr="00EB0D76">
          <w:rPr>
            <w:rStyle w:val="Hyperlink"/>
            <w:noProof/>
          </w:rPr>
          <w:t>7.1</w:t>
        </w:r>
        <w:r w:rsidR="00642D3A">
          <w:rPr>
            <w:rFonts w:asciiTheme="minorHAnsi" w:eastAsiaTheme="minorEastAsia" w:hAnsiTheme="minorHAnsi" w:cstheme="minorBidi"/>
            <w:noProof/>
            <w:sz w:val="22"/>
            <w:szCs w:val="22"/>
          </w:rPr>
          <w:tab/>
        </w:r>
        <w:r w:rsidR="00642D3A" w:rsidRPr="00EB0D76">
          <w:rPr>
            <w:rStyle w:val="Hyperlink"/>
            <w:noProof/>
          </w:rPr>
          <w:t>Component Format Annotations</w:t>
        </w:r>
        <w:r w:rsidR="00642D3A">
          <w:rPr>
            <w:noProof/>
            <w:webHidden/>
          </w:rPr>
          <w:tab/>
        </w:r>
        <w:r w:rsidR="00642D3A">
          <w:rPr>
            <w:noProof/>
            <w:webHidden/>
          </w:rPr>
          <w:fldChar w:fldCharType="begin"/>
        </w:r>
        <w:r w:rsidR="00642D3A">
          <w:rPr>
            <w:noProof/>
            <w:webHidden/>
          </w:rPr>
          <w:instrText xml:space="preserve"> PAGEREF _Toc27060993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7DE3EEED" w14:textId="000A3FF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4" w:history="1">
        <w:r w:rsidR="00642D3A" w:rsidRPr="00EB0D76">
          <w:rPr>
            <w:rStyle w:val="Hyperlink"/>
            <w:noProof/>
            <w14:scene3d>
              <w14:camera w14:prst="orthographicFront"/>
              <w14:lightRig w14:rig="threePt" w14:dir="t">
                <w14:rot w14:lat="0" w14:lon="0" w14:rev="0"/>
              </w14:lightRig>
            </w14:scene3d>
          </w:rPr>
          <w:t>7.1.1</w:t>
        </w:r>
        <w:r w:rsidR="00642D3A">
          <w:rPr>
            <w:rFonts w:asciiTheme="minorHAnsi" w:eastAsiaTheme="minorEastAsia" w:hAnsiTheme="minorHAnsi" w:cstheme="minorBidi"/>
            <w:noProof/>
            <w:sz w:val="22"/>
            <w:szCs w:val="22"/>
          </w:rPr>
          <w:tab/>
        </w:r>
        <w:r w:rsidR="00642D3A" w:rsidRPr="00EB0D76">
          <w:rPr>
            <w:rStyle w:val="Hyperlink"/>
            <w:noProof/>
          </w:rPr>
          <w:t>The dfdl:ref Property</w:t>
        </w:r>
        <w:r w:rsidR="00642D3A">
          <w:rPr>
            <w:noProof/>
            <w:webHidden/>
          </w:rPr>
          <w:tab/>
        </w:r>
        <w:r w:rsidR="00642D3A">
          <w:rPr>
            <w:noProof/>
            <w:webHidden/>
          </w:rPr>
          <w:fldChar w:fldCharType="begin"/>
        </w:r>
        <w:r w:rsidR="00642D3A">
          <w:rPr>
            <w:noProof/>
            <w:webHidden/>
          </w:rPr>
          <w:instrText xml:space="preserve"> PAGEREF _Toc27060994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2C520877" w14:textId="0D6B911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5" w:history="1">
        <w:r w:rsidR="00642D3A" w:rsidRPr="00EB0D76">
          <w:rPr>
            <w:rStyle w:val="Hyperlink"/>
            <w:noProof/>
            <w14:scene3d>
              <w14:camera w14:prst="orthographicFront"/>
              <w14:lightRig w14:rig="threePt" w14:dir="t">
                <w14:rot w14:lat="0" w14:lon="0" w14:rev="0"/>
              </w14:lightRig>
            </w14:scene3d>
          </w:rPr>
          <w:t>7.1.2</w:t>
        </w:r>
        <w:r w:rsidR="00642D3A">
          <w:rPr>
            <w:rFonts w:asciiTheme="minorHAnsi" w:eastAsiaTheme="minorEastAsia" w:hAnsiTheme="minorHAnsi" w:cstheme="minorBidi"/>
            <w:noProof/>
            <w:sz w:val="22"/>
            <w:szCs w:val="22"/>
          </w:rPr>
          <w:tab/>
        </w:r>
        <w:r w:rsidR="00642D3A" w:rsidRPr="00EB0D76">
          <w:rPr>
            <w:rStyle w:val="Hyperlink"/>
            <w:noProof/>
          </w:rPr>
          <w:t>Property Binding Syntax</w:t>
        </w:r>
        <w:r w:rsidR="00642D3A">
          <w:rPr>
            <w:noProof/>
            <w:webHidden/>
          </w:rPr>
          <w:tab/>
        </w:r>
        <w:r w:rsidR="00642D3A">
          <w:rPr>
            <w:noProof/>
            <w:webHidden/>
          </w:rPr>
          <w:fldChar w:fldCharType="begin"/>
        </w:r>
        <w:r w:rsidR="00642D3A">
          <w:rPr>
            <w:noProof/>
            <w:webHidden/>
          </w:rPr>
          <w:instrText xml:space="preserve"> PAGEREF _Toc27060995 \h </w:instrText>
        </w:r>
        <w:r w:rsidR="00642D3A">
          <w:rPr>
            <w:noProof/>
            <w:webHidden/>
          </w:rPr>
        </w:r>
        <w:r w:rsidR="00642D3A">
          <w:rPr>
            <w:noProof/>
            <w:webHidden/>
          </w:rPr>
          <w:fldChar w:fldCharType="separate"/>
        </w:r>
        <w:r w:rsidR="002D29EA">
          <w:rPr>
            <w:noProof/>
            <w:webHidden/>
          </w:rPr>
          <w:t>51</w:t>
        </w:r>
        <w:r w:rsidR="00642D3A">
          <w:rPr>
            <w:noProof/>
            <w:webHidden/>
          </w:rPr>
          <w:fldChar w:fldCharType="end"/>
        </w:r>
      </w:hyperlink>
    </w:p>
    <w:p w14:paraId="621B7533" w14:textId="1D993675"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6" w:history="1">
        <w:r w:rsidR="00642D3A" w:rsidRPr="00EB0D76">
          <w:rPr>
            <w:rStyle w:val="Hyperlink"/>
            <w:noProof/>
            <w14:scene3d>
              <w14:camera w14:prst="orthographicFront"/>
              <w14:lightRig w14:rig="threePt" w14:dir="t">
                <w14:rot w14:lat="0" w14:lon="0" w14:rev="0"/>
              </w14:lightRig>
            </w14:scene3d>
          </w:rPr>
          <w:t>7.1.3</w:t>
        </w:r>
        <w:r w:rsidR="00642D3A">
          <w:rPr>
            <w:rFonts w:asciiTheme="minorHAnsi" w:eastAsiaTheme="minorEastAsia" w:hAnsiTheme="minorHAnsi" w:cstheme="minorBidi"/>
            <w:noProof/>
            <w:sz w:val="22"/>
            <w:szCs w:val="22"/>
          </w:rPr>
          <w:tab/>
        </w:r>
        <w:r w:rsidR="00642D3A" w:rsidRPr="00EB0D76">
          <w:rPr>
            <w:rStyle w:val="Hyperlink"/>
            <w:noProof/>
          </w:rPr>
          <w:t>Empty String as a Representation Property Value</w:t>
        </w:r>
        <w:r w:rsidR="00642D3A">
          <w:rPr>
            <w:noProof/>
            <w:webHidden/>
          </w:rPr>
          <w:tab/>
        </w:r>
        <w:r w:rsidR="00642D3A">
          <w:rPr>
            <w:noProof/>
            <w:webHidden/>
          </w:rPr>
          <w:fldChar w:fldCharType="begin"/>
        </w:r>
        <w:r w:rsidR="00642D3A">
          <w:rPr>
            <w:noProof/>
            <w:webHidden/>
          </w:rPr>
          <w:instrText xml:space="preserve"> PAGEREF _Toc27060996 \h </w:instrText>
        </w:r>
        <w:r w:rsidR="00642D3A">
          <w:rPr>
            <w:noProof/>
            <w:webHidden/>
          </w:rPr>
        </w:r>
        <w:r w:rsidR="00642D3A">
          <w:rPr>
            <w:noProof/>
            <w:webHidden/>
          </w:rPr>
          <w:fldChar w:fldCharType="separate"/>
        </w:r>
        <w:r w:rsidR="002D29EA">
          <w:rPr>
            <w:noProof/>
            <w:webHidden/>
          </w:rPr>
          <w:t>52</w:t>
        </w:r>
        <w:r w:rsidR="00642D3A">
          <w:rPr>
            <w:noProof/>
            <w:webHidden/>
          </w:rPr>
          <w:fldChar w:fldCharType="end"/>
        </w:r>
      </w:hyperlink>
    </w:p>
    <w:p w14:paraId="526C19AA" w14:textId="19EA97E3"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0997" w:history="1">
        <w:r w:rsidR="00642D3A" w:rsidRPr="00EB0D76">
          <w:rPr>
            <w:rStyle w:val="Hyperlink"/>
            <w:noProof/>
          </w:rPr>
          <w:t>7.2</w:t>
        </w:r>
        <w:r w:rsidR="00642D3A">
          <w:rPr>
            <w:rFonts w:asciiTheme="minorHAnsi" w:eastAsiaTheme="minorEastAsia" w:hAnsiTheme="minorHAnsi" w:cstheme="minorBidi"/>
            <w:noProof/>
            <w:sz w:val="22"/>
            <w:szCs w:val="22"/>
          </w:rPr>
          <w:tab/>
        </w:r>
        <w:r w:rsidR="00642D3A" w:rsidRPr="00EB0D76">
          <w:rPr>
            <w:rStyle w:val="Hyperlink"/>
            <w:noProof/>
          </w:rPr>
          <w:t>dfdl:defineFormat - Reusable Data Format Definitions</w:t>
        </w:r>
        <w:r w:rsidR="00642D3A">
          <w:rPr>
            <w:noProof/>
            <w:webHidden/>
          </w:rPr>
          <w:tab/>
        </w:r>
        <w:r w:rsidR="00642D3A">
          <w:rPr>
            <w:noProof/>
            <w:webHidden/>
          </w:rPr>
          <w:fldChar w:fldCharType="begin"/>
        </w:r>
        <w:r w:rsidR="00642D3A">
          <w:rPr>
            <w:noProof/>
            <w:webHidden/>
          </w:rPr>
          <w:instrText xml:space="preserve"> PAGEREF _Toc27060997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18217D6E" w14:textId="20AB1A7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8" w:history="1">
        <w:r w:rsidR="00642D3A" w:rsidRPr="00EB0D76">
          <w:rPr>
            <w:rStyle w:val="Hyperlink"/>
            <w:noProof/>
            <w14:scene3d>
              <w14:camera w14:prst="orthographicFront"/>
              <w14:lightRig w14:rig="threePt" w14:dir="t">
                <w14:rot w14:lat="0" w14:lon="0" w14:rev="0"/>
              </w14:lightRig>
            </w14:scene3d>
          </w:rPr>
          <w:t>7.2.1</w:t>
        </w:r>
        <w:r w:rsidR="00642D3A">
          <w:rPr>
            <w:rFonts w:asciiTheme="minorHAnsi" w:eastAsiaTheme="minorEastAsia" w:hAnsiTheme="minorHAnsi" w:cstheme="minorBidi"/>
            <w:noProof/>
            <w:sz w:val="22"/>
            <w:szCs w:val="22"/>
          </w:rPr>
          <w:tab/>
        </w:r>
        <w:r w:rsidR="00642D3A" w:rsidRPr="00EB0D76">
          <w:rPr>
            <w:rStyle w:val="Hyperlink"/>
            <w:noProof/>
          </w:rPr>
          <w:t>Inheritance for dfdl:defineFormat</w:t>
        </w:r>
        <w:r w:rsidR="00642D3A">
          <w:rPr>
            <w:noProof/>
            <w:webHidden/>
          </w:rPr>
          <w:tab/>
        </w:r>
        <w:r w:rsidR="00642D3A">
          <w:rPr>
            <w:noProof/>
            <w:webHidden/>
          </w:rPr>
          <w:fldChar w:fldCharType="begin"/>
        </w:r>
        <w:r w:rsidR="00642D3A">
          <w:rPr>
            <w:noProof/>
            <w:webHidden/>
          </w:rPr>
          <w:instrText xml:space="preserve"> PAGEREF _Toc27060998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57D5A34D" w14:textId="41A6F291"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0999" w:history="1">
        <w:r w:rsidR="00642D3A" w:rsidRPr="00EB0D76">
          <w:rPr>
            <w:rStyle w:val="Hyperlink"/>
            <w:noProof/>
            <w14:scene3d>
              <w14:camera w14:prst="orthographicFront"/>
              <w14:lightRig w14:rig="threePt" w14:dir="t">
                <w14:rot w14:lat="0" w14:lon="0" w14:rev="0"/>
              </w14:lightRig>
            </w14:scene3d>
          </w:rPr>
          <w:t>7.2.2</w:t>
        </w:r>
        <w:r w:rsidR="00642D3A">
          <w:rPr>
            <w:rFonts w:asciiTheme="minorHAnsi" w:eastAsiaTheme="minorEastAsia" w:hAnsiTheme="minorHAnsi" w:cstheme="minorBidi"/>
            <w:noProof/>
            <w:sz w:val="22"/>
            <w:szCs w:val="22"/>
          </w:rPr>
          <w:tab/>
        </w:r>
        <w:r w:rsidR="00642D3A" w:rsidRPr="00EB0D76">
          <w:rPr>
            <w:rStyle w:val="Hyperlink"/>
            <w:noProof/>
          </w:rPr>
          <w:t>Using/Referencing a Named Format Definition</w:t>
        </w:r>
        <w:r w:rsidR="00642D3A">
          <w:rPr>
            <w:noProof/>
            <w:webHidden/>
          </w:rPr>
          <w:tab/>
        </w:r>
        <w:r w:rsidR="00642D3A">
          <w:rPr>
            <w:noProof/>
            <w:webHidden/>
          </w:rPr>
          <w:fldChar w:fldCharType="begin"/>
        </w:r>
        <w:r w:rsidR="00642D3A">
          <w:rPr>
            <w:noProof/>
            <w:webHidden/>
          </w:rPr>
          <w:instrText xml:space="preserve"> PAGEREF _Toc27060999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39E69F9C" w14:textId="722A2DD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00" w:history="1">
        <w:r w:rsidR="00642D3A" w:rsidRPr="00EB0D76">
          <w:rPr>
            <w:rStyle w:val="Hyperlink"/>
            <w:noProof/>
          </w:rPr>
          <w:t>7.3</w:t>
        </w:r>
        <w:r w:rsidR="00642D3A">
          <w:rPr>
            <w:rFonts w:asciiTheme="minorHAnsi" w:eastAsiaTheme="minorEastAsia" w:hAnsiTheme="minorHAnsi" w:cstheme="minorBidi"/>
            <w:noProof/>
            <w:sz w:val="22"/>
            <w:szCs w:val="22"/>
          </w:rPr>
          <w:tab/>
        </w:r>
        <w:r w:rsidR="00642D3A" w:rsidRPr="00EB0D76">
          <w:rPr>
            <w:rStyle w:val="Hyperlink"/>
            <w:noProof/>
          </w:rPr>
          <w:t>The dfdl:assert Statement Annotation Element</w:t>
        </w:r>
        <w:r w:rsidR="00642D3A">
          <w:rPr>
            <w:noProof/>
            <w:webHidden/>
          </w:rPr>
          <w:tab/>
        </w:r>
        <w:r w:rsidR="00642D3A">
          <w:rPr>
            <w:noProof/>
            <w:webHidden/>
          </w:rPr>
          <w:fldChar w:fldCharType="begin"/>
        </w:r>
        <w:r w:rsidR="00642D3A">
          <w:rPr>
            <w:noProof/>
            <w:webHidden/>
          </w:rPr>
          <w:instrText xml:space="preserve"> PAGEREF _Toc27061000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5F85E6F5" w14:textId="148C5DF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01" w:history="1">
        <w:r w:rsidR="00642D3A" w:rsidRPr="00EB0D76">
          <w:rPr>
            <w:rStyle w:val="Hyperlink"/>
            <w:noProof/>
            <w14:scene3d>
              <w14:camera w14:prst="orthographicFront"/>
              <w14:lightRig w14:rig="threePt" w14:dir="t">
                <w14:rot w14:lat="0" w14:lon="0" w14:rev="0"/>
              </w14:lightRig>
            </w14:scene3d>
          </w:rPr>
          <w:t>7.3.1</w:t>
        </w:r>
        <w:r w:rsidR="00642D3A">
          <w:rPr>
            <w:rFonts w:asciiTheme="minorHAnsi" w:eastAsiaTheme="minorEastAsia" w:hAnsiTheme="minorHAnsi" w:cstheme="minorBidi"/>
            <w:noProof/>
            <w:sz w:val="22"/>
            <w:szCs w:val="22"/>
          </w:rPr>
          <w:tab/>
        </w:r>
        <w:r w:rsidR="00642D3A" w:rsidRPr="00EB0D76">
          <w:rPr>
            <w:rStyle w:val="Hyperlink"/>
            <w:noProof/>
          </w:rPr>
          <w:t>Properties for dfdl:assert</w:t>
        </w:r>
        <w:r w:rsidR="00642D3A">
          <w:rPr>
            <w:noProof/>
            <w:webHidden/>
          </w:rPr>
          <w:tab/>
        </w:r>
        <w:r w:rsidR="00642D3A">
          <w:rPr>
            <w:noProof/>
            <w:webHidden/>
          </w:rPr>
          <w:fldChar w:fldCharType="begin"/>
        </w:r>
        <w:r w:rsidR="00642D3A">
          <w:rPr>
            <w:noProof/>
            <w:webHidden/>
          </w:rPr>
          <w:instrText xml:space="preserve"> PAGEREF _Toc27061001 \h </w:instrText>
        </w:r>
        <w:r w:rsidR="00642D3A">
          <w:rPr>
            <w:noProof/>
            <w:webHidden/>
          </w:rPr>
        </w:r>
        <w:r w:rsidR="00642D3A">
          <w:rPr>
            <w:noProof/>
            <w:webHidden/>
          </w:rPr>
          <w:fldChar w:fldCharType="separate"/>
        </w:r>
        <w:r w:rsidR="002D29EA">
          <w:rPr>
            <w:noProof/>
            <w:webHidden/>
          </w:rPr>
          <w:t>54</w:t>
        </w:r>
        <w:r w:rsidR="00642D3A">
          <w:rPr>
            <w:noProof/>
            <w:webHidden/>
          </w:rPr>
          <w:fldChar w:fldCharType="end"/>
        </w:r>
      </w:hyperlink>
    </w:p>
    <w:p w14:paraId="2EFA2331" w14:textId="716BAF6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02" w:history="1">
        <w:r w:rsidR="00642D3A" w:rsidRPr="00EB0D76">
          <w:rPr>
            <w:rStyle w:val="Hyperlink"/>
            <w:noProof/>
            <w:lang w:eastAsia="en-GB"/>
            <w14:scene3d>
              <w14:camera w14:prst="orthographicFront"/>
              <w14:lightRig w14:rig="threePt" w14:dir="t">
                <w14:rot w14:lat="0" w14:lon="0" w14:rev="0"/>
              </w14:lightRig>
            </w14:scene3d>
          </w:rPr>
          <w:t>7.3.2</w:t>
        </w:r>
        <w:r w:rsidR="00642D3A">
          <w:rPr>
            <w:rFonts w:asciiTheme="minorHAnsi" w:eastAsiaTheme="minorEastAsia" w:hAnsiTheme="minorHAnsi" w:cstheme="minorBidi"/>
            <w:noProof/>
            <w:sz w:val="22"/>
            <w:szCs w:val="22"/>
          </w:rPr>
          <w:tab/>
        </w:r>
        <w:r w:rsidR="00642D3A" w:rsidRPr="00EB0D76">
          <w:rPr>
            <w:rStyle w:val="Hyperlink"/>
            <w:noProof/>
            <w:lang w:eastAsia="en-GB"/>
          </w:rPr>
          <w:t>Controlling the Timing of Statement Evaluation</w:t>
        </w:r>
        <w:r w:rsidR="00642D3A">
          <w:rPr>
            <w:noProof/>
            <w:webHidden/>
          </w:rPr>
          <w:tab/>
        </w:r>
        <w:r w:rsidR="00642D3A">
          <w:rPr>
            <w:noProof/>
            <w:webHidden/>
          </w:rPr>
          <w:fldChar w:fldCharType="begin"/>
        </w:r>
        <w:r w:rsidR="00642D3A">
          <w:rPr>
            <w:noProof/>
            <w:webHidden/>
          </w:rPr>
          <w:instrText xml:space="preserve"> PAGEREF _Toc27061002 \h </w:instrText>
        </w:r>
        <w:r w:rsidR="00642D3A">
          <w:rPr>
            <w:noProof/>
            <w:webHidden/>
          </w:rPr>
        </w:r>
        <w:r w:rsidR="00642D3A">
          <w:rPr>
            <w:noProof/>
            <w:webHidden/>
          </w:rPr>
          <w:fldChar w:fldCharType="separate"/>
        </w:r>
        <w:r w:rsidR="002D29EA">
          <w:rPr>
            <w:noProof/>
            <w:webHidden/>
          </w:rPr>
          <w:t>56</w:t>
        </w:r>
        <w:r w:rsidR="00642D3A">
          <w:rPr>
            <w:noProof/>
            <w:webHidden/>
          </w:rPr>
          <w:fldChar w:fldCharType="end"/>
        </w:r>
      </w:hyperlink>
    </w:p>
    <w:p w14:paraId="4D24CEA4" w14:textId="33ADD410"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03" w:history="1">
        <w:r w:rsidR="00642D3A" w:rsidRPr="00EB0D76">
          <w:rPr>
            <w:rStyle w:val="Hyperlink"/>
            <w:noProof/>
          </w:rPr>
          <w:t>7.4</w:t>
        </w:r>
        <w:r w:rsidR="00642D3A">
          <w:rPr>
            <w:rFonts w:asciiTheme="minorHAnsi" w:eastAsiaTheme="minorEastAsia" w:hAnsiTheme="minorHAnsi" w:cstheme="minorBidi"/>
            <w:noProof/>
            <w:sz w:val="22"/>
            <w:szCs w:val="22"/>
          </w:rPr>
          <w:tab/>
        </w:r>
        <w:r w:rsidR="00642D3A" w:rsidRPr="00EB0D76">
          <w:rPr>
            <w:rStyle w:val="Hyperlink"/>
            <w:noProof/>
          </w:rPr>
          <w:t>The dfdl:discriminator Statement Annotation Element</w:t>
        </w:r>
        <w:r w:rsidR="00642D3A">
          <w:rPr>
            <w:noProof/>
            <w:webHidden/>
          </w:rPr>
          <w:tab/>
        </w:r>
        <w:r w:rsidR="00642D3A">
          <w:rPr>
            <w:noProof/>
            <w:webHidden/>
          </w:rPr>
          <w:fldChar w:fldCharType="begin"/>
        </w:r>
        <w:r w:rsidR="00642D3A">
          <w:rPr>
            <w:noProof/>
            <w:webHidden/>
          </w:rPr>
          <w:instrText xml:space="preserve"> PAGEREF _Toc27061003 \h </w:instrText>
        </w:r>
        <w:r w:rsidR="00642D3A">
          <w:rPr>
            <w:noProof/>
            <w:webHidden/>
          </w:rPr>
        </w:r>
        <w:r w:rsidR="00642D3A">
          <w:rPr>
            <w:noProof/>
            <w:webHidden/>
          </w:rPr>
          <w:fldChar w:fldCharType="separate"/>
        </w:r>
        <w:r w:rsidR="002D29EA">
          <w:rPr>
            <w:noProof/>
            <w:webHidden/>
          </w:rPr>
          <w:t>56</w:t>
        </w:r>
        <w:r w:rsidR="00642D3A">
          <w:rPr>
            <w:noProof/>
            <w:webHidden/>
          </w:rPr>
          <w:fldChar w:fldCharType="end"/>
        </w:r>
      </w:hyperlink>
    </w:p>
    <w:p w14:paraId="18183A21" w14:textId="46AD5EF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04" w:history="1">
        <w:r w:rsidR="00642D3A" w:rsidRPr="00EB0D76">
          <w:rPr>
            <w:rStyle w:val="Hyperlink"/>
            <w:noProof/>
            <w14:scene3d>
              <w14:camera w14:prst="orthographicFront"/>
              <w14:lightRig w14:rig="threePt" w14:dir="t">
                <w14:rot w14:lat="0" w14:lon="0" w14:rev="0"/>
              </w14:lightRig>
            </w14:scene3d>
          </w:rPr>
          <w:t>7.4.1</w:t>
        </w:r>
        <w:r w:rsidR="00642D3A">
          <w:rPr>
            <w:rFonts w:asciiTheme="minorHAnsi" w:eastAsiaTheme="minorEastAsia" w:hAnsiTheme="minorHAnsi" w:cstheme="minorBidi"/>
            <w:noProof/>
            <w:sz w:val="22"/>
            <w:szCs w:val="22"/>
          </w:rPr>
          <w:tab/>
        </w:r>
        <w:r w:rsidR="00642D3A" w:rsidRPr="00EB0D76">
          <w:rPr>
            <w:rStyle w:val="Hyperlink"/>
            <w:noProof/>
          </w:rPr>
          <w:t>Properties for dfdl:discriminator</w:t>
        </w:r>
        <w:r w:rsidR="00642D3A">
          <w:rPr>
            <w:noProof/>
            <w:webHidden/>
          </w:rPr>
          <w:tab/>
        </w:r>
        <w:r w:rsidR="00642D3A">
          <w:rPr>
            <w:noProof/>
            <w:webHidden/>
          </w:rPr>
          <w:fldChar w:fldCharType="begin"/>
        </w:r>
        <w:r w:rsidR="00642D3A">
          <w:rPr>
            <w:noProof/>
            <w:webHidden/>
          </w:rPr>
          <w:instrText xml:space="preserve"> PAGEREF _Toc27061004 \h </w:instrText>
        </w:r>
        <w:r w:rsidR="00642D3A">
          <w:rPr>
            <w:noProof/>
            <w:webHidden/>
          </w:rPr>
        </w:r>
        <w:r w:rsidR="00642D3A">
          <w:rPr>
            <w:noProof/>
            <w:webHidden/>
          </w:rPr>
          <w:fldChar w:fldCharType="separate"/>
        </w:r>
        <w:r w:rsidR="002D29EA">
          <w:rPr>
            <w:noProof/>
            <w:webHidden/>
          </w:rPr>
          <w:t>57</w:t>
        </w:r>
        <w:r w:rsidR="00642D3A">
          <w:rPr>
            <w:noProof/>
            <w:webHidden/>
          </w:rPr>
          <w:fldChar w:fldCharType="end"/>
        </w:r>
      </w:hyperlink>
    </w:p>
    <w:p w14:paraId="747AC194" w14:textId="23FD1D54"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05" w:history="1">
        <w:r w:rsidR="00642D3A" w:rsidRPr="00EB0D76">
          <w:rPr>
            <w:rStyle w:val="Hyperlink"/>
            <w:noProof/>
          </w:rPr>
          <w:t>7.5</w:t>
        </w:r>
        <w:r w:rsidR="00642D3A">
          <w:rPr>
            <w:rFonts w:asciiTheme="minorHAnsi" w:eastAsiaTheme="minorEastAsia" w:hAnsiTheme="minorHAnsi" w:cstheme="minorBidi"/>
            <w:noProof/>
            <w:sz w:val="22"/>
            <w:szCs w:val="22"/>
          </w:rPr>
          <w:tab/>
        </w:r>
        <w:r w:rsidR="00642D3A" w:rsidRPr="00EB0D76">
          <w:rPr>
            <w:rStyle w:val="Hyperlink"/>
            <w:noProof/>
          </w:rPr>
          <w:t>The dfdl:defineEscapeScheme Defining Annotation Element</w:t>
        </w:r>
        <w:r w:rsidR="00642D3A">
          <w:rPr>
            <w:noProof/>
            <w:webHidden/>
          </w:rPr>
          <w:tab/>
        </w:r>
        <w:r w:rsidR="00642D3A">
          <w:rPr>
            <w:noProof/>
            <w:webHidden/>
          </w:rPr>
          <w:fldChar w:fldCharType="begin"/>
        </w:r>
        <w:r w:rsidR="00642D3A">
          <w:rPr>
            <w:noProof/>
            <w:webHidden/>
          </w:rPr>
          <w:instrText xml:space="preserve"> PAGEREF _Toc27061005 \h </w:instrText>
        </w:r>
        <w:r w:rsidR="00642D3A">
          <w:rPr>
            <w:noProof/>
            <w:webHidden/>
          </w:rPr>
        </w:r>
        <w:r w:rsidR="00642D3A">
          <w:rPr>
            <w:noProof/>
            <w:webHidden/>
          </w:rPr>
          <w:fldChar w:fldCharType="separate"/>
        </w:r>
        <w:r w:rsidR="002D29EA">
          <w:rPr>
            <w:noProof/>
            <w:webHidden/>
          </w:rPr>
          <w:t>59</w:t>
        </w:r>
        <w:r w:rsidR="00642D3A">
          <w:rPr>
            <w:noProof/>
            <w:webHidden/>
          </w:rPr>
          <w:fldChar w:fldCharType="end"/>
        </w:r>
      </w:hyperlink>
    </w:p>
    <w:p w14:paraId="24613072" w14:textId="7B9E9AE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06" w:history="1">
        <w:r w:rsidR="00642D3A" w:rsidRPr="00EB0D76">
          <w:rPr>
            <w:rStyle w:val="Hyperlink"/>
            <w:noProof/>
            <w14:scene3d>
              <w14:camera w14:prst="orthographicFront"/>
              <w14:lightRig w14:rig="threePt" w14:dir="t">
                <w14:rot w14:lat="0" w14:lon="0" w14:rev="0"/>
              </w14:lightRig>
            </w14:scene3d>
          </w:rPr>
          <w:t>7.5.1</w:t>
        </w:r>
        <w:r w:rsidR="00642D3A">
          <w:rPr>
            <w:rFonts w:asciiTheme="minorHAnsi" w:eastAsiaTheme="minorEastAsia" w:hAnsiTheme="minorHAnsi" w:cstheme="minorBidi"/>
            <w:noProof/>
            <w:sz w:val="22"/>
            <w:szCs w:val="22"/>
          </w:rPr>
          <w:tab/>
        </w:r>
        <w:r w:rsidR="00642D3A" w:rsidRPr="00EB0D76">
          <w:rPr>
            <w:rStyle w:val="Hyperlink"/>
            <w:noProof/>
          </w:rPr>
          <w:t>Using/Referencing a Named escapeScheme Definition</w:t>
        </w:r>
        <w:r w:rsidR="00642D3A">
          <w:rPr>
            <w:noProof/>
            <w:webHidden/>
          </w:rPr>
          <w:tab/>
        </w:r>
        <w:r w:rsidR="00642D3A">
          <w:rPr>
            <w:noProof/>
            <w:webHidden/>
          </w:rPr>
          <w:fldChar w:fldCharType="begin"/>
        </w:r>
        <w:r w:rsidR="00642D3A">
          <w:rPr>
            <w:noProof/>
            <w:webHidden/>
          </w:rPr>
          <w:instrText xml:space="preserve"> PAGEREF _Toc27061006 \h </w:instrText>
        </w:r>
        <w:r w:rsidR="00642D3A">
          <w:rPr>
            <w:noProof/>
            <w:webHidden/>
          </w:rPr>
        </w:r>
        <w:r w:rsidR="00642D3A">
          <w:rPr>
            <w:noProof/>
            <w:webHidden/>
          </w:rPr>
          <w:fldChar w:fldCharType="separate"/>
        </w:r>
        <w:r w:rsidR="002D29EA">
          <w:rPr>
            <w:noProof/>
            <w:webHidden/>
          </w:rPr>
          <w:t>60</w:t>
        </w:r>
        <w:r w:rsidR="00642D3A">
          <w:rPr>
            <w:noProof/>
            <w:webHidden/>
          </w:rPr>
          <w:fldChar w:fldCharType="end"/>
        </w:r>
      </w:hyperlink>
    </w:p>
    <w:p w14:paraId="3F8C4B9F" w14:textId="3E1E876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07" w:history="1">
        <w:r w:rsidR="00642D3A" w:rsidRPr="00EB0D76">
          <w:rPr>
            <w:rStyle w:val="Hyperlink"/>
            <w:noProof/>
          </w:rPr>
          <w:t>7.6</w:t>
        </w:r>
        <w:r w:rsidR="00642D3A">
          <w:rPr>
            <w:rFonts w:asciiTheme="minorHAnsi" w:eastAsiaTheme="minorEastAsia" w:hAnsiTheme="minorHAnsi" w:cstheme="minorBidi"/>
            <w:noProof/>
            <w:sz w:val="22"/>
            <w:szCs w:val="22"/>
          </w:rPr>
          <w:tab/>
        </w:r>
        <w:r w:rsidR="00642D3A" w:rsidRPr="00EB0D76">
          <w:rPr>
            <w:rStyle w:val="Hyperlink"/>
            <w:noProof/>
          </w:rPr>
          <w:t>The dfdl:escapeScheme Annotation Element</w:t>
        </w:r>
        <w:r w:rsidR="00642D3A">
          <w:rPr>
            <w:noProof/>
            <w:webHidden/>
          </w:rPr>
          <w:tab/>
        </w:r>
        <w:r w:rsidR="00642D3A">
          <w:rPr>
            <w:noProof/>
            <w:webHidden/>
          </w:rPr>
          <w:fldChar w:fldCharType="begin"/>
        </w:r>
        <w:r w:rsidR="00642D3A">
          <w:rPr>
            <w:noProof/>
            <w:webHidden/>
          </w:rPr>
          <w:instrText xml:space="preserve"> PAGEREF _Toc27061007 \h </w:instrText>
        </w:r>
        <w:r w:rsidR="00642D3A">
          <w:rPr>
            <w:noProof/>
            <w:webHidden/>
          </w:rPr>
        </w:r>
        <w:r w:rsidR="00642D3A">
          <w:rPr>
            <w:noProof/>
            <w:webHidden/>
          </w:rPr>
          <w:fldChar w:fldCharType="separate"/>
        </w:r>
        <w:r w:rsidR="002D29EA">
          <w:rPr>
            <w:noProof/>
            <w:webHidden/>
          </w:rPr>
          <w:t>6</w:t>
        </w:r>
        <w:r w:rsidR="002D29EA">
          <w:rPr>
            <w:noProof/>
            <w:webHidden/>
          </w:rPr>
          <w:t>0</w:t>
        </w:r>
        <w:r w:rsidR="00642D3A">
          <w:rPr>
            <w:noProof/>
            <w:webHidden/>
          </w:rPr>
          <w:fldChar w:fldCharType="end"/>
        </w:r>
      </w:hyperlink>
    </w:p>
    <w:p w14:paraId="043DF42C" w14:textId="3A6CDFB2"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08" w:history="1">
        <w:r w:rsidR="00642D3A" w:rsidRPr="00EB0D76">
          <w:rPr>
            <w:rStyle w:val="Hyperlink"/>
            <w:noProof/>
          </w:rPr>
          <w:t>7.7</w:t>
        </w:r>
        <w:r w:rsidR="00642D3A">
          <w:rPr>
            <w:rFonts w:asciiTheme="minorHAnsi" w:eastAsiaTheme="minorEastAsia" w:hAnsiTheme="minorHAnsi" w:cstheme="minorBidi"/>
            <w:noProof/>
            <w:sz w:val="22"/>
            <w:szCs w:val="22"/>
          </w:rPr>
          <w:tab/>
        </w:r>
        <w:r w:rsidR="00642D3A" w:rsidRPr="00EB0D76">
          <w:rPr>
            <w:rStyle w:val="Hyperlink"/>
            <w:noProof/>
          </w:rPr>
          <w:t>The dfdl:defineVariable Annotation Element</w:t>
        </w:r>
        <w:r w:rsidR="00642D3A">
          <w:rPr>
            <w:noProof/>
            <w:webHidden/>
          </w:rPr>
          <w:tab/>
        </w:r>
        <w:r w:rsidR="00642D3A">
          <w:rPr>
            <w:noProof/>
            <w:webHidden/>
          </w:rPr>
          <w:fldChar w:fldCharType="begin"/>
        </w:r>
        <w:r w:rsidR="00642D3A">
          <w:rPr>
            <w:noProof/>
            <w:webHidden/>
          </w:rPr>
          <w:instrText xml:space="preserve"> PAGEREF _Toc27061008 \h </w:instrText>
        </w:r>
        <w:r w:rsidR="00642D3A">
          <w:rPr>
            <w:noProof/>
            <w:webHidden/>
          </w:rPr>
        </w:r>
        <w:r w:rsidR="00642D3A">
          <w:rPr>
            <w:noProof/>
            <w:webHidden/>
          </w:rPr>
          <w:fldChar w:fldCharType="separate"/>
        </w:r>
        <w:r w:rsidR="002D29EA">
          <w:rPr>
            <w:noProof/>
            <w:webHidden/>
          </w:rPr>
          <w:t>60</w:t>
        </w:r>
        <w:r w:rsidR="00642D3A">
          <w:rPr>
            <w:noProof/>
            <w:webHidden/>
          </w:rPr>
          <w:fldChar w:fldCharType="end"/>
        </w:r>
      </w:hyperlink>
    </w:p>
    <w:p w14:paraId="57CCF48E" w14:textId="75B4E01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09" w:history="1">
        <w:r w:rsidR="00642D3A" w:rsidRPr="00EB0D76">
          <w:rPr>
            <w:rStyle w:val="Hyperlink"/>
            <w:noProof/>
            <w14:scene3d>
              <w14:camera w14:prst="orthographicFront"/>
              <w14:lightRig w14:rig="threePt" w14:dir="t">
                <w14:rot w14:lat="0" w14:lon="0" w14:rev="0"/>
              </w14:lightRig>
            </w14:scene3d>
          </w:rPr>
          <w:t>7.7.1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_Toc27061009 \h </w:instrText>
        </w:r>
        <w:r w:rsidR="00642D3A">
          <w:rPr>
            <w:noProof/>
            <w:webHidden/>
          </w:rPr>
        </w:r>
        <w:r w:rsidR="00642D3A">
          <w:rPr>
            <w:noProof/>
            <w:webHidden/>
          </w:rPr>
          <w:fldChar w:fldCharType="separate"/>
        </w:r>
        <w:r w:rsidR="002D29EA">
          <w:rPr>
            <w:noProof/>
            <w:webHidden/>
          </w:rPr>
          <w:t>61</w:t>
        </w:r>
        <w:r w:rsidR="00642D3A">
          <w:rPr>
            <w:noProof/>
            <w:webHidden/>
          </w:rPr>
          <w:fldChar w:fldCharType="end"/>
        </w:r>
      </w:hyperlink>
    </w:p>
    <w:p w14:paraId="6CCECABE" w14:textId="7B92C2D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10" w:history="1">
        <w:r w:rsidR="00642D3A" w:rsidRPr="00EB0D76">
          <w:rPr>
            <w:rStyle w:val="Hyperlink"/>
            <w:noProof/>
            <w14:scene3d>
              <w14:camera w14:prst="orthographicFront"/>
              <w14:lightRig w14:rig="threePt" w14:dir="t">
                <w14:rot w14:lat="0" w14:lon="0" w14:rev="0"/>
              </w14:lightRig>
            </w14:scene3d>
          </w:rPr>
          <w:t>7.7.2</w:t>
        </w:r>
        <w:r w:rsidR="00642D3A">
          <w:rPr>
            <w:rFonts w:asciiTheme="minorHAnsi" w:eastAsiaTheme="minorEastAsia" w:hAnsiTheme="minorHAnsi" w:cstheme="minorBidi"/>
            <w:noProof/>
            <w:sz w:val="22"/>
            <w:szCs w:val="22"/>
          </w:rPr>
          <w:tab/>
        </w:r>
        <w:r w:rsidR="00642D3A" w:rsidRPr="00EB0D76">
          <w:rPr>
            <w:rStyle w:val="Hyperlink"/>
            <w:noProof/>
          </w:rPr>
          <w:t>Predefined Variables</w:t>
        </w:r>
        <w:r w:rsidR="00642D3A">
          <w:rPr>
            <w:noProof/>
            <w:webHidden/>
          </w:rPr>
          <w:tab/>
        </w:r>
        <w:r w:rsidR="00642D3A">
          <w:rPr>
            <w:noProof/>
            <w:webHidden/>
          </w:rPr>
          <w:fldChar w:fldCharType="begin"/>
        </w:r>
        <w:r w:rsidR="00642D3A">
          <w:rPr>
            <w:noProof/>
            <w:webHidden/>
          </w:rPr>
          <w:instrText xml:space="preserve"> PAGEREF _Toc27061010 \h </w:instrText>
        </w:r>
        <w:r w:rsidR="00642D3A">
          <w:rPr>
            <w:noProof/>
            <w:webHidden/>
          </w:rPr>
        </w:r>
        <w:r w:rsidR="00642D3A">
          <w:rPr>
            <w:noProof/>
            <w:webHidden/>
          </w:rPr>
          <w:fldChar w:fldCharType="separate"/>
        </w:r>
        <w:r w:rsidR="002D29EA">
          <w:rPr>
            <w:noProof/>
            <w:webHidden/>
          </w:rPr>
          <w:t>61</w:t>
        </w:r>
        <w:r w:rsidR="00642D3A">
          <w:rPr>
            <w:noProof/>
            <w:webHidden/>
          </w:rPr>
          <w:fldChar w:fldCharType="end"/>
        </w:r>
      </w:hyperlink>
    </w:p>
    <w:p w14:paraId="5444CF16" w14:textId="3349298D"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11" w:history="1">
        <w:r w:rsidR="00642D3A" w:rsidRPr="00EB0D76">
          <w:rPr>
            <w:rStyle w:val="Hyperlink"/>
            <w:noProof/>
          </w:rPr>
          <w:t>7.8</w:t>
        </w:r>
        <w:r w:rsidR="00642D3A">
          <w:rPr>
            <w:rFonts w:asciiTheme="minorHAnsi" w:eastAsiaTheme="minorEastAsia" w:hAnsiTheme="minorHAnsi" w:cstheme="minorBidi"/>
            <w:noProof/>
            <w:sz w:val="22"/>
            <w:szCs w:val="22"/>
          </w:rPr>
          <w:tab/>
        </w:r>
        <w:r w:rsidR="00642D3A" w:rsidRPr="00EB0D76">
          <w:rPr>
            <w:rStyle w:val="Hyperlink"/>
            <w:noProof/>
          </w:rPr>
          <w:t>The dfdl:newVariableInstance Statement Annotation Element</w:t>
        </w:r>
        <w:r w:rsidR="00642D3A">
          <w:rPr>
            <w:noProof/>
            <w:webHidden/>
          </w:rPr>
          <w:tab/>
        </w:r>
        <w:r w:rsidR="00642D3A">
          <w:rPr>
            <w:noProof/>
            <w:webHidden/>
          </w:rPr>
          <w:fldChar w:fldCharType="begin"/>
        </w:r>
        <w:r w:rsidR="00642D3A">
          <w:rPr>
            <w:noProof/>
            <w:webHidden/>
          </w:rPr>
          <w:instrText xml:space="preserve"> PAGEREF _Toc27061011 \h </w:instrText>
        </w:r>
        <w:r w:rsidR="00642D3A">
          <w:rPr>
            <w:noProof/>
            <w:webHidden/>
          </w:rPr>
        </w:r>
        <w:r w:rsidR="00642D3A">
          <w:rPr>
            <w:noProof/>
            <w:webHidden/>
          </w:rPr>
          <w:fldChar w:fldCharType="separate"/>
        </w:r>
        <w:r w:rsidR="002D29EA">
          <w:rPr>
            <w:noProof/>
            <w:webHidden/>
          </w:rPr>
          <w:t>62</w:t>
        </w:r>
        <w:r w:rsidR="00642D3A">
          <w:rPr>
            <w:noProof/>
            <w:webHidden/>
          </w:rPr>
          <w:fldChar w:fldCharType="end"/>
        </w:r>
      </w:hyperlink>
    </w:p>
    <w:p w14:paraId="6EC966C4" w14:textId="5EA7CB45"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12" w:history="1">
        <w:r w:rsidR="00642D3A" w:rsidRPr="00EB0D76">
          <w:rPr>
            <w:rStyle w:val="Hyperlink"/>
            <w:noProof/>
            <w14:scene3d>
              <w14:camera w14:prst="orthographicFront"/>
              <w14:lightRig w14:rig="threePt" w14:dir="t">
                <w14:rot w14:lat="0" w14:lon="0" w14:rev="0"/>
              </w14:lightRig>
            </w14:scene3d>
          </w:rPr>
          <w:t>7.8.1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_Toc27061012 \h </w:instrText>
        </w:r>
        <w:r w:rsidR="00642D3A">
          <w:rPr>
            <w:noProof/>
            <w:webHidden/>
          </w:rPr>
        </w:r>
        <w:r w:rsidR="00642D3A">
          <w:rPr>
            <w:noProof/>
            <w:webHidden/>
          </w:rPr>
          <w:fldChar w:fldCharType="separate"/>
        </w:r>
        <w:r w:rsidR="002D29EA">
          <w:rPr>
            <w:noProof/>
            <w:webHidden/>
          </w:rPr>
          <w:t>62</w:t>
        </w:r>
        <w:r w:rsidR="00642D3A">
          <w:rPr>
            <w:noProof/>
            <w:webHidden/>
          </w:rPr>
          <w:fldChar w:fldCharType="end"/>
        </w:r>
      </w:hyperlink>
    </w:p>
    <w:p w14:paraId="3F785CFF" w14:textId="0DC92CE5"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13" w:history="1">
        <w:r w:rsidR="00642D3A" w:rsidRPr="00EB0D76">
          <w:rPr>
            <w:rStyle w:val="Hyperlink"/>
            <w:noProof/>
          </w:rPr>
          <w:t>7.9</w:t>
        </w:r>
        <w:r w:rsidR="00642D3A">
          <w:rPr>
            <w:rFonts w:asciiTheme="minorHAnsi" w:eastAsiaTheme="minorEastAsia" w:hAnsiTheme="minorHAnsi" w:cstheme="minorBidi"/>
            <w:noProof/>
            <w:sz w:val="22"/>
            <w:szCs w:val="22"/>
          </w:rPr>
          <w:tab/>
        </w:r>
        <w:r w:rsidR="00642D3A" w:rsidRPr="00EB0D76">
          <w:rPr>
            <w:rStyle w:val="Hyperlink"/>
            <w:noProof/>
          </w:rPr>
          <w:t>The dfdl:setVariable Statement Annotation Element</w:t>
        </w:r>
        <w:r w:rsidR="00642D3A">
          <w:rPr>
            <w:noProof/>
            <w:webHidden/>
          </w:rPr>
          <w:tab/>
        </w:r>
        <w:r w:rsidR="00642D3A">
          <w:rPr>
            <w:noProof/>
            <w:webHidden/>
          </w:rPr>
          <w:fldChar w:fldCharType="begin"/>
        </w:r>
        <w:r w:rsidR="00642D3A">
          <w:rPr>
            <w:noProof/>
            <w:webHidden/>
          </w:rPr>
          <w:instrText xml:space="preserve"> PAGEREF _Toc27061013 \h </w:instrText>
        </w:r>
        <w:r w:rsidR="00642D3A">
          <w:rPr>
            <w:noProof/>
            <w:webHidden/>
          </w:rPr>
        </w:r>
        <w:r w:rsidR="00642D3A">
          <w:rPr>
            <w:noProof/>
            <w:webHidden/>
          </w:rPr>
          <w:fldChar w:fldCharType="separate"/>
        </w:r>
        <w:r w:rsidR="002D29EA">
          <w:rPr>
            <w:noProof/>
            <w:webHidden/>
          </w:rPr>
          <w:t>63</w:t>
        </w:r>
        <w:r w:rsidR="00642D3A">
          <w:rPr>
            <w:noProof/>
            <w:webHidden/>
          </w:rPr>
          <w:fldChar w:fldCharType="end"/>
        </w:r>
      </w:hyperlink>
    </w:p>
    <w:p w14:paraId="07947CC7" w14:textId="2068272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14" w:history="1">
        <w:r w:rsidR="00642D3A" w:rsidRPr="00EB0D76">
          <w:rPr>
            <w:rStyle w:val="Hyperlink"/>
            <w:noProof/>
            <w14:scene3d>
              <w14:camera w14:prst="orthographicFront"/>
              <w14:lightRig w14:rig="threePt" w14:dir="t">
                <w14:rot w14:lat="0" w14:lon="0" w14:rev="0"/>
              </w14:lightRig>
            </w14:scene3d>
          </w:rPr>
          <w:t>7.9.1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_Toc27061014 \h </w:instrText>
        </w:r>
        <w:r w:rsidR="00642D3A">
          <w:rPr>
            <w:noProof/>
            <w:webHidden/>
          </w:rPr>
        </w:r>
        <w:r w:rsidR="00642D3A">
          <w:rPr>
            <w:noProof/>
            <w:webHidden/>
          </w:rPr>
          <w:fldChar w:fldCharType="separate"/>
        </w:r>
        <w:r w:rsidR="002D29EA">
          <w:rPr>
            <w:noProof/>
            <w:webHidden/>
          </w:rPr>
          <w:t>63</w:t>
        </w:r>
        <w:r w:rsidR="00642D3A">
          <w:rPr>
            <w:noProof/>
            <w:webHidden/>
          </w:rPr>
          <w:fldChar w:fldCharType="end"/>
        </w:r>
      </w:hyperlink>
    </w:p>
    <w:p w14:paraId="6683A579" w14:textId="0873055C"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1015" w:history="1">
        <w:r w:rsidR="00642D3A" w:rsidRPr="00EB0D76">
          <w:rPr>
            <w:rStyle w:val="Hyperlink"/>
            <w:noProof/>
          </w:rPr>
          <w:t>8.</w:t>
        </w:r>
        <w:r w:rsidR="00642D3A">
          <w:rPr>
            <w:rFonts w:asciiTheme="minorHAnsi" w:eastAsiaTheme="minorEastAsia" w:hAnsiTheme="minorHAnsi" w:cstheme="minorBidi"/>
            <w:noProof/>
            <w:sz w:val="22"/>
            <w:szCs w:val="22"/>
          </w:rPr>
          <w:tab/>
        </w:r>
        <w:r w:rsidR="00642D3A" w:rsidRPr="00EB0D76">
          <w:rPr>
            <w:rStyle w:val="Hyperlink"/>
            <w:noProof/>
          </w:rPr>
          <w:t>Property Scoping Rules</w:t>
        </w:r>
        <w:r w:rsidR="00642D3A">
          <w:rPr>
            <w:noProof/>
            <w:webHidden/>
          </w:rPr>
          <w:tab/>
        </w:r>
        <w:r w:rsidR="00642D3A">
          <w:rPr>
            <w:noProof/>
            <w:webHidden/>
          </w:rPr>
          <w:fldChar w:fldCharType="begin"/>
        </w:r>
        <w:r w:rsidR="00642D3A">
          <w:rPr>
            <w:noProof/>
            <w:webHidden/>
          </w:rPr>
          <w:instrText xml:space="preserve"> PAGEREF _Toc27061015 \h </w:instrText>
        </w:r>
        <w:r w:rsidR="00642D3A">
          <w:rPr>
            <w:noProof/>
            <w:webHidden/>
          </w:rPr>
        </w:r>
        <w:r w:rsidR="00642D3A">
          <w:rPr>
            <w:noProof/>
            <w:webHidden/>
          </w:rPr>
          <w:fldChar w:fldCharType="separate"/>
        </w:r>
        <w:r w:rsidR="002D29EA">
          <w:rPr>
            <w:noProof/>
            <w:webHidden/>
          </w:rPr>
          <w:t>64</w:t>
        </w:r>
        <w:r w:rsidR="00642D3A">
          <w:rPr>
            <w:noProof/>
            <w:webHidden/>
          </w:rPr>
          <w:fldChar w:fldCharType="end"/>
        </w:r>
      </w:hyperlink>
    </w:p>
    <w:p w14:paraId="63700239" w14:textId="285357F4"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16" w:history="1">
        <w:r w:rsidR="00642D3A" w:rsidRPr="00EB0D76">
          <w:rPr>
            <w:rStyle w:val="Hyperlink"/>
            <w:noProof/>
          </w:rPr>
          <w:t>8.1</w:t>
        </w:r>
        <w:r w:rsidR="00642D3A">
          <w:rPr>
            <w:rFonts w:asciiTheme="minorHAnsi" w:eastAsiaTheme="minorEastAsia" w:hAnsiTheme="minorHAnsi" w:cstheme="minorBidi"/>
            <w:noProof/>
            <w:sz w:val="22"/>
            <w:szCs w:val="22"/>
          </w:rPr>
          <w:tab/>
        </w:r>
        <w:r w:rsidR="00642D3A" w:rsidRPr="00EB0D76">
          <w:rPr>
            <w:rStyle w:val="Hyperlink"/>
            <w:noProof/>
          </w:rPr>
          <w:t>Providing Defaults for DFDL properties</w:t>
        </w:r>
        <w:r w:rsidR="00642D3A">
          <w:rPr>
            <w:noProof/>
            <w:webHidden/>
          </w:rPr>
          <w:tab/>
        </w:r>
        <w:r w:rsidR="00642D3A">
          <w:rPr>
            <w:noProof/>
            <w:webHidden/>
          </w:rPr>
          <w:fldChar w:fldCharType="begin"/>
        </w:r>
        <w:r w:rsidR="00642D3A">
          <w:rPr>
            <w:noProof/>
            <w:webHidden/>
          </w:rPr>
          <w:instrText xml:space="preserve"> PAGEREF _Toc27061016 \h </w:instrText>
        </w:r>
        <w:r w:rsidR="00642D3A">
          <w:rPr>
            <w:noProof/>
            <w:webHidden/>
          </w:rPr>
        </w:r>
        <w:r w:rsidR="00642D3A">
          <w:rPr>
            <w:noProof/>
            <w:webHidden/>
          </w:rPr>
          <w:fldChar w:fldCharType="separate"/>
        </w:r>
        <w:r w:rsidR="002D29EA">
          <w:rPr>
            <w:noProof/>
            <w:webHidden/>
          </w:rPr>
          <w:t>64</w:t>
        </w:r>
        <w:r w:rsidR="00642D3A">
          <w:rPr>
            <w:noProof/>
            <w:webHidden/>
          </w:rPr>
          <w:fldChar w:fldCharType="end"/>
        </w:r>
      </w:hyperlink>
    </w:p>
    <w:p w14:paraId="5B123ACB" w14:textId="6BACCF06"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17" w:history="1">
        <w:r w:rsidR="00642D3A" w:rsidRPr="00EB0D76">
          <w:rPr>
            <w:rStyle w:val="Hyperlink"/>
            <w:noProof/>
          </w:rPr>
          <w:t>8.2</w:t>
        </w:r>
        <w:r w:rsidR="00642D3A">
          <w:rPr>
            <w:rFonts w:asciiTheme="minorHAnsi" w:eastAsiaTheme="minorEastAsia" w:hAnsiTheme="minorHAnsi" w:cstheme="minorBidi"/>
            <w:noProof/>
            <w:sz w:val="22"/>
            <w:szCs w:val="22"/>
          </w:rPr>
          <w:tab/>
        </w:r>
        <w:r w:rsidR="00642D3A" w:rsidRPr="00EB0D76">
          <w:rPr>
            <w:rStyle w:val="Hyperlink"/>
            <w:noProof/>
          </w:rPr>
          <w:t>Combining DFDL Representation Properties from a dfdl:defineFormat</w:t>
        </w:r>
        <w:r w:rsidR="00642D3A">
          <w:rPr>
            <w:noProof/>
            <w:webHidden/>
          </w:rPr>
          <w:tab/>
        </w:r>
        <w:r w:rsidR="00642D3A">
          <w:rPr>
            <w:noProof/>
            <w:webHidden/>
          </w:rPr>
          <w:fldChar w:fldCharType="begin"/>
        </w:r>
        <w:r w:rsidR="00642D3A">
          <w:rPr>
            <w:noProof/>
            <w:webHidden/>
          </w:rPr>
          <w:instrText xml:space="preserve"> PAGEREF _Toc27061017 \h </w:instrText>
        </w:r>
        <w:r w:rsidR="00642D3A">
          <w:rPr>
            <w:noProof/>
            <w:webHidden/>
          </w:rPr>
        </w:r>
        <w:r w:rsidR="00642D3A">
          <w:rPr>
            <w:noProof/>
            <w:webHidden/>
          </w:rPr>
          <w:fldChar w:fldCharType="separate"/>
        </w:r>
        <w:r w:rsidR="002D29EA">
          <w:rPr>
            <w:noProof/>
            <w:webHidden/>
          </w:rPr>
          <w:t>65</w:t>
        </w:r>
        <w:r w:rsidR="00642D3A">
          <w:rPr>
            <w:noProof/>
            <w:webHidden/>
          </w:rPr>
          <w:fldChar w:fldCharType="end"/>
        </w:r>
      </w:hyperlink>
    </w:p>
    <w:p w14:paraId="656661C6" w14:textId="101E12BB"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18" w:history="1">
        <w:r w:rsidR="00642D3A" w:rsidRPr="00EB0D76">
          <w:rPr>
            <w:rStyle w:val="Hyperlink"/>
            <w:noProof/>
          </w:rPr>
          <w:t>8.3</w:t>
        </w:r>
        <w:r w:rsidR="00642D3A">
          <w:rPr>
            <w:rFonts w:asciiTheme="minorHAnsi" w:eastAsiaTheme="minorEastAsia" w:hAnsiTheme="minorHAnsi" w:cstheme="minorBidi"/>
            <w:noProof/>
            <w:sz w:val="22"/>
            <w:szCs w:val="22"/>
          </w:rPr>
          <w:tab/>
        </w:r>
        <w:r w:rsidR="00642D3A" w:rsidRPr="00EB0D76">
          <w:rPr>
            <w:rStyle w:val="Hyperlink"/>
            <w:noProof/>
          </w:rPr>
          <w:t>Combining DFDL Properties from References</w:t>
        </w:r>
        <w:r w:rsidR="00642D3A">
          <w:rPr>
            <w:noProof/>
            <w:webHidden/>
          </w:rPr>
          <w:tab/>
        </w:r>
        <w:r w:rsidR="00642D3A">
          <w:rPr>
            <w:noProof/>
            <w:webHidden/>
          </w:rPr>
          <w:fldChar w:fldCharType="begin"/>
        </w:r>
        <w:r w:rsidR="00642D3A">
          <w:rPr>
            <w:noProof/>
            <w:webHidden/>
          </w:rPr>
          <w:instrText xml:space="preserve"> PAGEREF _Toc27061018 \h </w:instrText>
        </w:r>
        <w:r w:rsidR="00642D3A">
          <w:rPr>
            <w:noProof/>
            <w:webHidden/>
          </w:rPr>
        </w:r>
        <w:r w:rsidR="00642D3A">
          <w:rPr>
            <w:noProof/>
            <w:webHidden/>
          </w:rPr>
          <w:fldChar w:fldCharType="separate"/>
        </w:r>
        <w:r w:rsidR="002D29EA">
          <w:rPr>
            <w:noProof/>
            <w:webHidden/>
          </w:rPr>
          <w:t>65</w:t>
        </w:r>
        <w:r w:rsidR="00642D3A">
          <w:rPr>
            <w:noProof/>
            <w:webHidden/>
          </w:rPr>
          <w:fldChar w:fldCharType="end"/>
        </w:r>
      </w:hyperlink>
    </w:p>
    <w:p w14:paraId="23C1D594" w14:textId="4E327A15" w:rsidR="00642D3A" w:rsidRDefault="00342DB5">
      <w:pPr>
        <w:pStyle w:val="TOC1"/>
        <w:tabs>
          <w:tab w:val="left" w:pos="400"/>
          <w:tab w:val="right" w:leader="dot" w:pos="8630"/>
        </w:tabs>
        <w:rPr>
          <w:rFonts w:asciiTheme="minorHAnsi" w:eastAsiaTheme="minorEastAsia" w:hAnsiTheme="minorHAnsi" w:cstheme="minorBidi"/>
          <w:noProof/>
          <w:sz w:val="22"/>
          <w:szCs w:val="22"/>
        </w:rPr>
      </w:pPr>
      <w:hyperlink w:anchor="_Toc27061019" w:history="1">
        <w:r w:rsidR="00642D3A" w:rsidRPr="00EB0D76">
          <w:rPr>
            <w:rStyle w:val="Hyperlink"/>
            <w:noProof/>
          </w:rPr>
          <w:t>9.</w:t>
        </w:r>
        <w:r w:rsidR="00642D3A">
          <w:rPr>
            <w:rFonts w:asciiTheme="minorHAnsi" w:eastAsiaTheme="minorEastAsia" w:hAnsiTheme="minorHAnsi" w:cstheme="minorBidi"/>
            <w:noProof/>
            <w:sz w:val="22"/>
            <w:szCs w:val="22"/>
          </w:rPr>
          <w:tab/>
        </w:r>
        <w:r w:rsidR="00642D3A" w:rsidRPr="00EB0D76">
          <w:rPr>
            <w:rStyle w:val="Hyperlink"/>
            <w:noProof/>
          </w:rPr>
          <w:t>DFDL Processing Introduction</w:t>
        </w:r>
        <w:r w:rsidR="00642D3A">
          <w:rPr>
            <w:noProof/>
            <w:webHidden/>
          </w:rPr>
          <w:tab/>
        </w:r>
        <w:r w:rsidR="00642D3A">
          <w:rPr>
            <w:noProof/>
            <w:webHidden/>
          </w:rPr>
          <w:fldChar w:fldCharType="begin"/>
        </w:r>
        <w:r w:rsidR="00642D3A">
          <w:rPr>
            <w:noProof/>
            <w:webHidden/>
          </w:rPr>
          <w:instrText xml:space="preserve"> PAGEREF _Toc27061019 \h </w:instrText>
        </w:r>
        <w:r w:rsidR="00642D3A">
          <w:rPr>
            <w:noProof/>
            <w:webHidden/>
          </w:rPr>
        </w:r>
        <w:r w:rsidR="00642D3A">
          <w:rPr>
            <w:noProof/>
            <w:webHidden/>
          </w:rPr>
          <w:fldChar w:fldCharType="separate"/>
        </w:r>
        <w:r w:rsidR="002D29EA">
          <w:rPr>
            <w:noProof/>
            <w:webHidden/>
          </w:rPr>
          <w:t>69</w:t>
        </w:r>
        <w:r w:rsidR="00642D3A">
          <w:rPr>
            <w:noProof/>
            <w:webHidden/>
          </w:rPr>
          <w:fldChar w:fldCharType="end"/>
        </w:r>
      </w:hyperlink>
    </w:p>
    <w:p w14:paraId="5E2B50C7" w14:textId="7FE97559"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20" w:history="1">
        <w:r w:rsidR="00642D3A" w:rsidRPr="00EB0D76">
          <w:rPr>
            <w:rStyle w:val="Hyperlink"/>
            <w:noProof/>
          </w:rPr>
          <w:t>9.1</w:t>
        </w:r>
        <w:r w:rsidR="00642D3A">
          <w:rPr>
            <w:rFonts w:asciiTheme="minorHAnsi" w:eastAsiaTheme="minorEastAsia" w:hAnsiTheme="minorHAnsi" w:cstheme="minorBidi"/>
            <w:noProof/>
            <w:sz w:val="22"/>
            <w:szCs w:val="22"/>
          </w:rPr>
          <w:tab/>
        </w:r>
        <w:r w:rsidR="00642D3A" w:rsidRPr="00EB0D76">
          <w:rPr>
            <w:rStyle w:val="Hyperlink"/>
            <w:noProof/>
          </w:rPr>
          <w:t>Parser Overview</w:t>
        </w:r>
        <w:r w:rsidR="00642D3A">
          <w:rPr>
            <w:noProof/>
            <w:webHidden/>
          </w:rPr>
          <w:tab/>
        </w:r>
        <w:r w:rsidR="00642D3A">
          <w:rPr>
            <w:noProof/>
            <w:webHidden/>
          </w:rPr>
          <w:fldChar w:fldCharType="begin"/>
        </w:r>
        <w:r w:rsidR="00642D3A">
          <w:rPr>
            <w:noProof/>
            <w:webHidden/>
          </w:rPr>
          <w:instrText xml:space="preserve"> PAGEREF _Toc27061020 \h </w:instrText>
        </w:r>
        <w:r w:rsidR="00642D3A">
          <w:rPr>
            <w:noProof/>
            <w:webHidden/>
          </w:rPr>
        </w:r>
        <w:r w:rsidR="00642D3A">
          <w:rPr>
            <w:noProof/>
            <w:webHidden/>
          </w:rPr>
          <w:fldChar w:fldCharType="separate"/>
        </w:r>
        <w:r w:rsidR="002D29EA">
          <w:rPr>
            <w:noProof/>
            <w:webHidden/>
          </w:rPr>
          <w:t>69</w:t>
        </w:r>
        <w:r w:rsidR="00642D3A">
          <w:rPr>
            <w:noProof/>
            <w:webHidden/>
          </w:rPr>
          <w:fldChar w:fldCharType="end"/>
        </w:r>
      </w:hyperlink>
    </w:p>
    <w:p w14:paraId="3EC6BD1B" w14:textId="709A8643"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21" w:history="1">
        <w:r w:rsidR="00642D3A" w:rsidRPr="00EB0D76">
          <w:rPr>
            <w:rStyle w:val="Hyperlink"/>
            <w:noProof/>
          </w:rPr>
          <w:t>9.2</w:t>
        </w:r>
        <w:r w:rsidR="00642D3A">
          <w:rPr>
            <w:rFonts w:asciiTheme="minorHAnsi" w:eastAsiaTheme="minorEastAsia" w:hAnsiTheme="minorHAnsi" w:cstheme="minorBidi"/>
            <w:noProof/>
            <w:sz w:val="22"/>
            <w:szCs w:val="22"/>
          </w:rPr>
          <w:tab/>
        </w:r>
        <w:r w:rsidR="00642D3A" w:rsidRPr="00EB0D76">
          <w:rPr>
            <w:rStyle w:val="Hyperlink"/>
            <w:noProof/>
          </w:rPr>
          <w:t>DFDL Data Syntax Grammar</w:t>
        </w:r>
        <w:r w:rsidR="00642D3A">
          <w:rPr>
            <w:noProof/>
            <w:webHidden/>
          </w:rPr>
          <w:tab/>
        </w:r>
        <w:r w:rsidR="00642D3A">
          <w:rPr>
            <w:noProof/>
            <w:webHidden/>
          </w:rPr>
          <w:fldChar w:fldCharType="begin"/>
        </w:r>
        <w:r w:rsidR="00642D3A">
          <w:rPr>
            <w:noProof/>
            <w:webHidden/>
          </w:rPr>
          <w:instrText xml:space="preserve"> PAGEREF _Toc27061021 \h </w:instrText>
        </w:r>
        <w:r w:rsidR="00642D3A">
          <w:rPr>
            <w:noProof/>
            <w:webHidden/>
          </w:rPr>
        </w:r>
        <w:r w:rsidR="00642D3A">
          <w:rPr>
            <w:noProof/>
            <w:webHidden/>
          </w:rPr>
          <w:fldChar w:fldCharType="separate"/>
        </w:r>
        <w:r w:rsidR="002D29EA">
          <w:rPr>
            <w:noProof/>
            <w:webHidden/>
          </w:rPr>
          <w:t>70</w:t>
        </w:r>
        <w:r w:rsidR="00642D3A">
          <w:rPr>
            <w:noProof/>
            <w:webHidden/>
          </w:rPr>
          <w:fldChar w:fldCharType="end"/>
        </w:r>
      </w:hyperlink>
    </w:p>
    <w:p w14:paraId="69519457" w14:textId="52358C9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2" w:history="1">
        <w:r w:rsidR="00642D3A" w:rsidRPr="00EB0D76">
          <w:rPr>
            <w:rStyle w:val="Hyperlink"/>
            <w:noProof/>
            <w14:scene3d>
              <w14:camera w14:prst="orthographicFront"/>
              <w14:lightRig w14:rig="threePt" w14:dir="t">
                <w14:rot w14:lat="0" w14:lon="0" w14:rev="0"/>
              </w14:lightRig>
            </w14:scene3d>
          </w:rPr>
          <w:t>9.2.1</w:t>
        </w:r>
        <w:r w:rsidR="00642D3A">
          <w:rPr>
            <w:rFonts w:asciiTheme="minorHAnsi" w:eastAsiaTheme="minorEastAsia" w:hAnsiTheme="minorHAnsi" w:cstheme="minorBidi"/>
            <w:noProof/>
            <w:sz w:val="22"/>
            <w:szCs w:val="22"/>
          </w:rPr>
          <w:tab/>
        </w:r>
        <w:r w:rsidR="00642D3A" w:rsidRPr="00EB0D76">
          <w:rPr>
            <w:rStyle w:val="Hyperlink"/>
            <w:noProof/>
          </w:rPr>
          <w:t>Nil Representation</w:t>
        </w:r>
        <w:r w:rsidR="00642D3A">
          <w:rPr>
            <w:noProof/>
            <w:webHidden/>
          </w:rPr>
          <w:tab/>
        </w:r>
        <w:r w:rsidR="00642D3A">
          <w:rPr>
            <w:noProof/>
            <w:webHidden/>
          </w:rPr>
          <w:fldChar w:fldCharType="begin"/>
        </w:r>
        <w:r w:rsidR="00642D3A">
          <w:rPr>
            <w:noProof/>
            <w:webHidden/>
          </w:rPr>
          <w:instrText xml:space="preserve"> PAGEREF _Toc27061022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79B4BE25" w14:textId="4C7DD56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3" w:history="1">
        <w:r w:rsidR="00642D3A" w:rsidRPr="00EB0D76">
          <w:rPr>
            <w:rStyle w:val="Hyperlink"/>
            <w:noProof/>
            <w14:scene3d>
              <w14:camera w14:prst="orthographicFront"/>
              <w14:lightRig w14:rig="threePt" w14:dir="t">
                <w14:rot w14:lat="0" w14:lon="0" w14:rev="0"/>
              </w14:lightRig>
            </w14:scene3d>
          </w:rPr>
          <w:t>9.2.2</w:t>
        </w:r>
        <w:r w:rsidR="00642D3A">
          <w:rPr>
            <w:rFonts w:asciiTheme="minorHAnsi" w:eastAsiaTheme="minorEastAsia" w:hAnsiTheme="minorHAnsi" w:cstheme="minorBidi"/>
            <w:noProof/>
            <w:sz w:val="22"/>
            <w:szCs w:val="22"/>
          </w:rPr>
          <w:tab/>
        </w:r>
        <w:r w:rsidR="00642D3A" w:rsidRPr="00EB0D76">
          <w:rPr>
            <w:rStyle w:val="Hyperlink"/>
            <w:noProof/>
          </w:rPr>
          <w:t>Empty Representation</w:t>
        </w:r>
        <w:r w:rsidR="00642D3A">
          <w:rPr>
            <w:noProof/>
            <w:webHidden/>
          </w:rPr>
          <w:tab/>
        </w:r>
        <w:r w:rsidR="00642D3A">
          <w:rPr>
            <w:noProof/>
            <w:webHidden/>
          </w:rPr>
          <w:fldChar w:fldCharType="begin"/>
        </w:r>
        <w:r w:rsidR="00642D3A">
          <w:rPr>
            <w:noProof/>
            <w:webHidden/>
          </w:rPr>
          <w:instrText xml:space="preserve"> PAGEREF _Toc27061023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25EF8AE7" w14:textId="78CA1E3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4" w:history="1">
        <w:r w:rsidR="00642D3A" w:rsidRPr="00EB0D76">
          <w:rPr>
            <w:rStyle w:val="Hyperlink"/>
            <w:noProof/>
            <w14:scene3d>
              <w14:camera w14:prst="orthographicFront"/>
              <w14:lightRig w14:rig="threePt" w14:dir="t">
                <w14:rot w14:lat="0" w14:lon="0" w14:rev="0"/>
              </w14:lightRig>
            </w14:scene3d>
          </w:rPr>
          <w:t>9.2.3</w:t>
        </w:r>
        <w:r w:rsidR="00642D3A">
          <w:rPr>
            <w:rFonts w:asciiTheme="minorHAnsi" w:eastAsiaTheme="minorEastAsia" w:hAnsiTheme="minorHAnsi" w:cstheme="minorBidi"/>
            <w:noProof/>
            <w:sz w:val="22"/>
            <w:szCs w:val="22"/>
          </w:rPr>
          <w:tab/>
        </w:r>
        <w:r w:rsidR="00642D3A" w:rsidRPr="00EB0D76">
          <w:rPr>
            <w:rStyle w:val="Hyperlink"/>
            <w:noProof/>
          </w:rPr>
          <w:t>Normal Representation</w:t>
        </w:r>
        <w:r w:rsidR="00642D3A">
          <w:rPr>
            <w:noProof/>
            <w:webHidden/>
          </w:rPr>
          <w:tab/>
        </w:r>
        <w:r w:rsidR="00642D3A">
          <w:rPr>
            <w:noProof/>
            <w:webHidden/>
          </w:rPr>
          <w:fldChar w:fldCharType="begin"/>
        </w:r>
        <w:r w:rsidR="00642D3A">
          <w:rPr>
            <w:noProof/>
            <w:webHidden/>
          </w:rPr>
          <w:instrText xml:space="preserve"> PAGEREF _Toc27061024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71B08453" w14:textId="0BD699CE"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5" w:history="1">
        <w:r w:rsidR="00642D3A" w:rsidRPr="00EB0D76">
          <w:rPr>
            <w:rStyle w:val="Hyperlink"/>
            <w:noProof/>
            <w14:scene3d>
              <w14:camera w14:prst="orthographicFront"/>
              <w14:lightRig w14:rig="threePt" w14:dir="t">
                <w14:rot w14:lat="0" w14:lon="0" w14:rev="0"/>
              </w14:lightRig>
            </w14:scene3d>
          </w:rPr>
          <w:t>9.2.4</w:t>
        </w:r>
        <w:r w:rsidR="00642D3A">
          <w:rPr>
            <w:rFonts w:asciiTheme="minorHAnsi" w:eastAsiaTheme="minorEastAsia" w:hAnsiTheme="minorHAnsi" w:cstheme="minorBidi"/>
            <w:noProof/>
            <w:sz w:val="22"/>
            <w:szCs w:val="22"/>
          </w:rPr>
          <w:tab/>
        </w:r>
        <w:r w:rsidR="00642D3A" w:rsidRPr="00EB0D76">
          <w:rPr>
            <w:rStyle w:val="Hyperlink"/>
            <w:noProof/>
          </w:rPr>
          <w:t>Absent Representation</w:t>
        </w:r>
        <w:r w:rsidR="00642D3A">
          <w:rPr>
            <w:noProof/>
            <w:webHidden/>
          </w:rPr>
          <w:tab/>
        </w:r>
        <w:r w:rsidR="00642D3A">
          <w:rPr>
            <w:noProof/>
            <w:webHidden/>
          </w:rPr>
          <w:fldChar w:fldCharType="begin"/>
        </w:r>
        <w:r w:rsidR="00642D3A">
          <w:rPr>
            <w:noProof/>
            <w:webHidden/>
          </w:rPr>
          <w:instrText xml:space="preserve"> PAGEREF _Toc27061025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1BD15E23" w14:textId="5356B65F"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6" w:history="1">
        <w:r w:rsidR="00642D3A" w:rsidRPr="00EB0D76">
          <w:rPr>
            <w:rStyle w:val="Hyperlink"/>
            <w:noProof/>
            <w14:scene3d>
              <w14:camera w14:prst="orthographicFront"/>
              <w14:lightRig w14:rig="threePt" w14:dir="t">
                <w14:rot w14:lat="0" w14:lon="0" w14:rev="0"/>
              </w14:lightRig>
            </w14:scene3d>
          </w:rPr>
          <w:t>9.2.5</w:t>
        </w:r>
        <w:r w:rsidR="00642D3A">
          <w:rPr>
            <w:rFonts w:asciiTheme="minorHAnsi" w:eastAsiaTheme="minorEastAsia" w:hAnsiTheme="minorHAnsi" w:cstheme="minorBidi"/>
            <w:noProof/>
            <w:sz w:val="22"/>
            <w:szCs w:val="22"/>
          </w:rPr>
          <w:tab/>
        </w:r>
        <w:r w:rsidR="00642D3A" w:rsidRPr="00EB0D76">
          <w:rPr>
            <w:rStyle w:val="Hyperlink"/>
            <w:noProof/>
          </w:rPr>
          <w:t>Zero-length Representation</w:t>
        </w:r>
        <w:r w:rsidR="00642D3A">
          <w:rPr>
            <w:noProof/>
            <w:webHidden/>
          </w:rPr>
          <w:tab/>
        </w:r>
        <w:r w:rsidR="00642D3A">
          <w:rPr>
            <w:noProof/>
            <w:webHidden/>
          </w:rPr>
          <w:fldChar w:fldCharType="begin"/>
        </w:r>
        <w:r w:rsidR="00642D3A">
          <w:rPr>
            <w:noProof/>
            <w:webHidden/>
          </w:rPr>
          <w:instrText xml:space="preserve"> PAGEREF _Toc27061026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4A153377" w14:textId="37C7A56F"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7" w:history="1">
        <w:r w:rsidR="00642D3A" w:rsidRPr="00EB0D76">
          <w:rPr>
            <w:rStyle w:val="Hyperlink"/>
            <w:noProof/>
            <w14:scene3d>
              <w14:camera w14:prst="orthographicFront"/>
              <w14:lightRig w14:rig="threePt" w14:dir="t">
                <w14:rot w14:lat="0" w14:lon="0" w14:rev="0"/>
              </w14:lightRig>
            </w14:scene3d>
          </w:rPr>
          <w:t>9.2.6</w:t>
        </w:r>
        <w:r w:rsidR="00642D3A">
          <w:rPr>
            <w:rFonts w:asciiTheme="minorHAnsi" w:eastAsiaTheme="minorEastAsia" w:hAnsiTheme="minorHAnsi" w:cstheme="minorBidi"/>
            <w:noProof/>
            <w:sz w:val="22"/>
            <w:szCs w:val="22"/>
          </w:rPr>
          <w:tab/>
        </w:r>
        <w:r w:rsidR="00642D3A" w:rsidRPr="00EB0D76">
          <w:rPr>
            <w:rStyle w:val="Hyperlink"/>
            <w:noProof/>
          </w:rPr>
          <w:t>Missing</w:t>
        </w:r>
        <w:r w:rsidR="00642D3A">
          <w:rPr>
            <w:noProof/>
            <w:webHidden/>
          </w:rPr>
          <w:tab/>
        </w:r>
        <w:r w:rsidR="00642D3A">
          <w:rPr>
            <w:noProof/>
            <w:webHidden/>
          </w:rPr>
          <w:fldChar w:fldCharType="begin"/>
        </w:r>
        <w:r w:rsidR="00642D3A">
          <w:rPr>
            <w:noProof/>
            <w:webHidden/>
          </w:rPr>
          <w:instrText xml:space="preserve"> PAGEREF _Toc27061027 \h </w:instrText>
        </w:r>
        <w:r w:rsidR="00642D3A">
          <w:rPr>
            <w:noProof/>
            <w:webHidden/>
          </w:rPr>
        </w:r>
        <w:r w:rsidR="00642D3A">
          <w:rPr>
            <w:noProof/>
            <w:webHidden/>
          </w:rPr>
          <w:fldChar w:fldCharType="separate"/>
        </w:r>
        <w:r w:rsidR="002D29EA">
          <w:rPr>
            <w:noProof/>
            <w:webHidden/>
          </w:rPr>
          <w:t>73</w:t>
        </w:r>
        <w:r w:rsidR="00642D3A">
          <w:rPr>
            <w:noProof/>
            <w:webHidden/>
          </w:rPr>
          <w:fldChar w:fldCharType="end"/>
        </w:r>
      </w:hyperlink>
    </w:p>
    <w:p w14:paraId="2A643266" w14:textId="222CE5A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8" w:history="1">
        <w:r w:rsidR="00642D3A" w:rsidRPr="00EB0D76">
          <w:rPr>
            <w:rStyle w:val="Hyperlink"/>
            <w:noProof/>
            <w14:scene3d>
              <w14:camera w14:prst="orthographicFront"/>
              <w14:lightRig w14:rig="threePt" w14:dir="t">
                <w14:rot w14:lat="0" w14:lon="0" w14:rev="0"/>
              </w14:lightRig>
            </w14:scene3d>
          </w:rPr>
          <w:t>9.2.7</w:t>
        </w:r>
        <w:r w:rsidR="00642D3A">
          <w:rPr>
            <w:rFonts w:asciiTheme="minorHAnsi" w:eastAsiaTheme="minorEastAsia" w:hAnsiTheme="minorHAnsi" w:cstheme="minorBidi"/>
            <w:noProof/>
            <w:sz w:val="22"/>
            <w:szCs w:val="22"/>
          </w:rPr>
          <w:tab/>
        </w:r>
        <w:r w:rsidR="00642D3A" w:rsidRPr="00EB0D76">
          <w:rPr>
            <w:rStyle w:val="Hyperlink"/>
            <w:noProof/>
          </w:rPr>
          <w:t>Examples of Missing and Empty Representation</w:t>
        </w:r>
        <w:r w:rsidR="00642D3A">
          <w:rPr>
            <w:noProof/>
            <w:webHidden/>
          </w:rPr>
          <w:tab/>
        </w:r>
        <w:r w:rsidR="00642D3A">
          <w:rPr>
            <w:noProof/>
            <w:webHidden/>
          </w:rPr>
          <w:fldChar w:fldCharType="begin"/>
        </w:r>
        <w:r w:rsidR="00642D3A">
          <w:rPr>
            <w:noProof/>
            <w:webHidden/>
          </w:rPr>
          <w:instrText xml:space="preserve"> PAGEREF _Toc27061028 \h </w:instrText>
        </w:r>
        <w:r w:rsidR="00642D3A">
          <w:rPr>
            <w:noProof/>
            <w:webHidden/>
          </w:rPr>
        </w:r>
        <w:r w:rsidR="00642D3A">
          <w:rPr>
            <w:noProof/>
            <w:webHidden/>
          </w:rPr>
          <w:fldChar w:fldCharType="separate"/>
        </w:r>
        <w:r w:rsidR="002D29EA">
          <w:rPr>
            <w:noProof/>
            <w:webHidden/>
          </w:rPr>
          <w:t>73</w:t>
        </w:r>
        <w:r w:rsidR="00642D3A">
          <w:rPr>
            <w:noProof/>
            <w:webHidden/>
          </w:rPr>
          <w:fldChar w:fldCharType="end"/>
        </w:r>
      </w:hyperlink>
    </w:p>
    <w:p w14:paraId="60EE488C" w14:textId="524FB27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29" w:history="1">
        <w:r w:rsidR="00642D3A" w:rsidRPr="00EB0D76">
          <w:rPr>
            <w:rStyle w:val="Hyperlink"/>
            <w:noProof/>
            <w14:scene3d>
              <w14:camera w14:prst="orthographicFront"/>
              <w14:lightRig w14:rig="threePt" w14:dir="t">
                <w14:rot w14:lat="0" w14:lon="0" w14:rev="0"/>
              </w14:lightRig>
            </w14:scene3d>
          </w:rPr>
          <w:t>9.2.8</w:t>
        </w:r>
        <w:r w:rsidR="00642D3A">
          <w:rPr>
            <w:rFonts w:asciiTheme="minorHAnsi" w:eastAsiaTheme="minorEastAsia" w:hAnsiTheme="minorHAnsi" w:cstheme="minorBidi"/>
            <w:noProof/>
            <w:sz w:val="22"/>
            <w:szCs w:val="22"/>
          </w:rPr>
          <w:tab/>
        </w:r>
        <w:r w:rsidR="00642D3A" w:rsidRPr="00EB0D76">
          <w:rPr>
            <w:rStyle w:val="Hyperlink"/>
            <w:noProof/>
          </w:rPr>
          <w:t>Round Trip Ambiguities</w:t>
        </w:r>
        <w:r w:rsidR="00642D3A">
          <w:rPr>
            <w:noProof/>
            <w:webHidden/>
          </w:rPr>
          <w:tab/>
        </w:r>
        <w:r w:rsidR="00642D3A">
          <w:rPr>
            <w:noProof/>
            <w:webHidden/>
          </w:rPr>
          <w:fldChar w:fldCharType="begin"/>
        </w:r>
        <w:r w:rsidR="00642D3A">
          <w:rPr>
            <w:noProof/>
            <w:webHidden/>
          </w:rPr>
          <w:instrText xml:space="preserve"> PAGEREF _Toc27061029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3062065E" w14:textId="507F495A"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30" w:history="1">
        <w:r w:rsidR="00642D3A" w:rsidRPr="00EB0D76">
          <w:rPr>
            <w:rStyle w:val="Hyperlink"/>
            <w:noProof/>
          </w:rPr>
          <w:t>9.3</w:t>
        </w:r>
        <w:r w:rsidR="00642D3A">
          <w:rPr>
            <w:rFonts w:asciiTheme="minorHAnsi" w:eastAsiaTheme="minorEastAsia" w:hAnsiTheme="minorHAnsi" w:cstheme="minorBidi"/>
            <w:noProof/>
            <w:sz w:val="22"/>
            <w:szCs w:val="22"/>
          </w:rPr>
          <w:tab/>
        </w:r>
        <w:r w:rsidR="00642D3A" w:rsidRPr="00EB0D76">
          <w:rPr>
            <w:rStyle w:val="Hyperlink"/>
            <w:noProof/>
          </w:rPr>
          <w:t>Parsing Algorithm</w:t>
        </w:r>
        <w:r w:rsidR="00642D3A">
          <w:rPr>
            <w:noProof/>
            <w:webHidden/>
          </w:rPr>
          <w:tab/>
        </w:r>
        <w:r w:rsidR="00642D3A">
          <w:rPr>
            <w:noProof/>
            <w:webHidden/>
          </w:rPr>
          <w:fldChar w:fldCharType="begin"/>
        </w:r>
        <w:r w:rsidR="00642D3A">
          <w:rPr>
            <w:noProof/>
            <w:webHidden/>
          </w:rPr>
          <w:instrText xml:space="preserve"> PAGEREF _Toc27061030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3B9B0004" w14:textId="02BE8C41"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1" w:history="1">
        <w:r w:rsidR="00642D3A" w:rsidRPr="00EB0D76">
          <w:rPr>
            <w:rStyle w:val="Hyperlink"/>
            <w:noProof/>
            <w14:scene3d>
              <w14:camera w14:prst="orthographicFront"/>
              <w14:lightRig w14:rig="threePt" w14:dir="t">
                <w14:rot w14:lat="0" w14:lon="0" w14:rev="0"/>
              </w14:lightRig>
            </w14:scene3d>
          </w:rPr>
          <w:t>9.3.1</w:t>
        </w:r>
        <w:r w:rsidR="00642D3A">
          <w:rPr>
            <w:rFonts w:asciiTheme="minorHAnsi" w:eastAsiaTheme="minorEastAsia" w:hAnsiTheme="minorHAnsi" w:cstheme="minorBidi"/>
            <w:noProof/>
            <w:sz w:val="22"/>
            <w:szCs w:val="22"/>
          </w:rPr>
          <w:tab/>
        </w:r>
        <w:r w:rsidR="00642D3A" w:rsidRPr="00EB0D76">
          <w:rPr>
            <w:rStyle w:val="Hyperlink"/>
            <w:noProof/>
          </w:rPr>
          <w:t>Known-to-exist and Known-not-to-exist</w:t>
        </w:r>
        <w:r w:rsidR="00642D3A">
          <w:rPr>
            <w:noProof/>
            <w:webHidden/>
          </w:rPr>
          <w:tab/>
        </w:r>
        <w:r w:rsidR="00642D3A">
          <w:rPr>
            <w:noProof/>
            <w:webHidden/>
          </w:rPr>
          <w:fldChar w:fldCharType="begin"/>
        </w:r>
        <w:r w:rsidR="00642D3A">
          <w:rPr>
            <w:noProof/>
            <w:webHidden/>
          </w:rPr>
          <w:instrText xml:space="preserve"> PAGEREF _Toc27061031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445C7850" w14:textId="0D7CD97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2" w:history="1">
        <w:r w:rsidR="00642D3A" w:rsidRPr="00EB0D76">
          <w:rPr>
            <w:rStyle w:val="Hyperlink"/>
            <w:noProof/>
            <w:lang w:eastAsia="en-GB"/>
            <w14:scene3d>
              <w14:camera w14:prst="orthographicFront"/>
              <w14:lightRig w14:rig="threePt" w14:dir="t">
                <w14:rot w14:lat="0" w14:lon="0" w14:rev="0"/>
              </w14:lightRig>
            </w14:scene3d>
          </w:rPr>
          <w:t>9.3.2</w:t>
        </w:r>
        <w:r w:rsidR="00642D3A">
          <w:rPr>
            <w:rFonts w:asciiTheme="minorHAnsi" w:eastAsiaTheme="minorEastAsia" w:hAnsiTheme="minorHAnsi" w:cstheme="minorBidi"/>
            <w:noProof/>
            <w:sz w:val="22"/>
            <w:szCs w:val="22"/>
          </w:rPr>
          <w:tab/>
        </w:r>
        <w:r w:rsidR="00642D3A" w:rsidRPr="00EB0D76">
          <w:rPr>
            <w:rStyle w:val="Hyperlink"/>
            <w:noProof/>
            <w:lang w:eastAsia="en-GB"/>
          </w:rPr>
          <w:t>Establishing Representation</w:t>
        </w:r>
        <w:r w:rsidR="00642D3A">
          <w:rPr>
            <w:noProof/>
            <w:webHidden/>
          </w:rPr>
          <w:tab/>
        </w:r>
        <w:r w:rsidR="00642D3A">
          <w:rPr>
            <w:noProof/>
            <w:webHidden/>
          </w:rPr>
          <w:fldChar w:fldCharType="begin"/>
        </w:r>
        <w:r w:rsidR="00642D3A">
          <w:rPr>
            <w:noProof/>
            <w:webHidden/>
          </w:rPr>
          <w:instrText xml:space="preserve"> PAGEREF _Toc27061032 \h </w:instrText>
        </w:r>
        <w:r w:rsidR="00642D3A">
          <w:rPr>
            <w:noProof/>
            <w:webHidden/>
          </w:rPr>
        </w:r>
        <w:r w:rsidR="00642D3A">
          <w:rPr>
            <w:noProof/>
            <w:webHidden/>
          </w:rPr>
          <w:fldChar w:fldCharType="separate"/>
        </w:r>
        <w:r w:rsidR="002D29EA">
          <w:rPr>
            <w:noProof/>
            <w:webHidden/>
          </w:rPr>
          <w:t>76</w:t>
        </w:r>
        <w:r w:rsidR="00642D3A">
          <w:rPr>
            <w:noProof/>
            <w:webHidden/>
          </w:rPr>
          <w:fldChar w:fldCharType="end"/>
        </w:r>
      </w:hyperlink>
    </w:p>
    <w:p w14:paraId="2A806D41" w14:textId="45AE40B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3" w:history="1">
        <w:r w:rsidR="00642D3A" w:rsidRPr="00EB0D76">
          <w:rPr>
            <w:rStyle w:val="Hyperlink"/>
            <w:noProof/>
            <w14:scene3d>
              <w14:camera w14:prst="orthographicFront"/>
              <w14:lightRig w14:rig="threePt" w14:dir="t">
                <w14:rot w14:lat="0" w14:lon="0" w14:rev="0"/>
              </w14:lightRig>
            </w14:scene3d>
          </w:rPr>
          <w:t>9.3.3</w:t>
        </w:r>
        <w:r w:rsidR="00642D3A">
          <w:rPr>
            <w:rFonts w:asciiTheme="minorHAnsi" w:eastAsiaTheme="minorEastAsia" w:hAnsiTheme="minorHAnsi" w:cstheme="minorBidi"/>
            <w:noProof/>
            <w:sz w:val="22"/>
            <w:szCs w:val="22"/>
          </w:rPr>
          <w:tab/>
        </w:r>
        <w:r w:rsidR="00642D3A" w:rsidRPr="00EB0D76">
          <w:rPr>
            <w:rStyle w:val="Hyperlink"/>
            <w:noProof/>
          </w:rPr>
          <w:t>Points of Uncertainty</w:t>
        </w:r>
        <w:r w:rsidR="00642D3A">
          <w:rPr>
            <w:noProof/>
            <w:webHidden/>
          </w:rPr>
          <w:tab/>
        </w:r>
        <w:r w:rsidR="00642D3A">
          <w:rPr>
            <w:noProof/>
            <w:webHidden/>
          </w:rPr>
          <w:fldChar w:fldCharType="begin"/>
        </w:r>
        <w:r w:rsidR="00642D3A">
          <w:rPr>
            <w:noProof/>
            <w:webHidden/>
          </w:rPr>
          <w:instrText xml:space="preserve"> PAGEREF _Toc27061033 \h </w:instrText>
        </w:r>
        <w:r w:rsidR="00642D3A">
          <w:rPr>
            <w:noProof/>
            <w:webHidden/>
          </w:rPr>
        </w:r>
        <w:r w:rsidR="00642D3A">
          <w:rPr>
            <w:noProof/>
            <w:webHidden/>
          </w:rPr>
          <w:fldChar w:fldCharType="separate"/>
        </w:r>
        <w:r w:rsidR="002D29EA">
          <w:rPr>
            <w:noProof/>
            <w:webHidden/>
          </w:rPr>
          <w:t>77</w:t>
        </w:r>
        <w:r w:rsidR="00642D3A">
          <w:rPr>
            <w:noProof/>
            <w:webHidden/>
          </w:rPr>
          <w:fldChar w:fldCharType="end"/>
        </w:r>
      </w:hyperlink>
    </w:p>
    <w:p w14:paraId="1BEC2870" w14:textId="2FCFE622"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34" w:history="1">
        <w:r w:rsidR="00642D3A" w:rsidRPr="00EB0D76">
          <w:rPr>
            <w:rStyle w:val="Hyperlink"/>
            <w:noProof/>
          </w:rPr>
          <w:t>9.4</w:t>
        </w:r>
        <w:r w:rsidR="00642D3A">
          <w:rPr>
            <w:rFonts w:asciiTheme="minorHAnsi" w:eastAsiaTheme="minorEastAsia" w:hAnsiTheme="minorHAnsi" w:cstheme="minorBidi"/>
            <w:noProof/>
            <w:sz w:val="22"/>
            <w:szCs w:val="22"/>
          </w:rPr>
          <w:tab/>
        </w:r>
        <w:r w:rsidR="00642D3A" w:rsidRPr="00EB0D76">
          <w:rPr>
            <w:rStyle w:val="Hyperlink"/>
            <w:noProof/>
          </w:rPr>
          <w:t>Element Defaults</w:t>
        </w:r>
        <w:r w:rsidR="00642D3A">
          <w:rPr>
            <w:noProof/>
            <w:webHidden/>
          </w:rPr>
          <w:tab/>
        </w:r>
        <w:r w:rsidR="00642D3A">
          <w:rPr>
            <w:noProof/>
            <w:webHidden/>
          </w:rPr>
          <w:fldChar w:fldCharType="begin"/>
        </w:r>
        <w:r w:rsidR="00642D3A">
          <w:rPr>
            <w:noProof/>
            <w:webHidden/>
          </w:rPr>
          <w:instrText xml:space="preserve"> PAGEREF _Toc27061034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4DD811A6" w14:textId="374D3A7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5" w:history="1">
        <w:r w:rsidR="00642D3A" w:rsidRPr="00EB0D76">
          <w:rPr>
            <w:rStyle w:val="Hyperlink"/>
            <w:noProof/>
            <w14:scene3d>
              <w14:camera w14:prst="orthographicFront"/>
              <w14:lightRig w14:rig="threePt" w14:dir="t">
                <w14:rot w14:lat="0" w14:lon="0" w14:rev="0"/>
              </w14:lightRig>
            </w14:scene3d>
          </w:rPr>
          <w:t>9.4.1</w:t>
        </w:r>
        <w:r w:rsidR="00642D3A">
          <w:rPr>
            <w:rFonts w:asciiTheme="minorHAnsi" w:eastAsiaTheme="minorEastAsia" w:hAnsiTheme="minorHAnsi" w:cstheme="minorBidi"/>
            <w:noProof/>
            <w:sz w:val="22"/>
            <w:szCs w:val="22"/>
          </w:rPr>
          <w:tab/>
        </w:r>
        <w:r w:rsidR="00642D3A" w:rsidRPr="00EB0D76">
          <w:rPr>
            <w:rStyle w:val="Hyperlink"/>
            <w:noProof/>
          </w:rPr>
          <w:t>Definition 'default value'</w:t>
        </w:r>
        <w:r w:rsidR="00642D3A">
          <w:rPr>
            <w:noProof/>
            <w:webHidden/>
          </w:rPr>
          <w:tab/>
        </w:r>
        <w:r w:rsidR="00642D3A">
          <w:rPr>
            <w:noProof/>
            <w:webHidden/>
          </w:rPr>
          <w:fldChar w:fldCharType="begin"/>
        </w:r>
        <w:r w:rsidR="00642D3A">
          <w:rPr>
            <w:noProof/>
            <w:webHidden/>
          </w:rPr>
          <w:instrText xml:space="preserve"> PAGEREF _Toc27061035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7529F9A6" w14:textId="596A47B5"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6" w:history="1">
        <w:r w:rsidR="00642D3A" w:rsidRPr="00EB0D76">
          <w:rPr>
            <w:rStyle w:val="Hyperlink"/>
            <w:noProof/>
            <w14:scene3d>
              <w14:camera w14:prst="orthographicFront"/>
              <w14:lightRig w14:rig="threePt" w14:dir="t">
                <w14:rot w14:lat="0" w14:lon="0" w14:rev="0"/>
              </w14:lightRig>
            </w14:scene3d>
          </w:rPr>
          <w:t>9.4.2</w:t>
        </w:r>
        <w:r w:rsidR="00642D3A">
          <w:rPr>
            <w:rFonts w:asciiTheme="minorHAnsi" w:eastAsiaTheme="minorEastAsia" w:hAnsiTheme="minorHAnsi" w:cstheme="minorBidi"/>
            <w:noProof/>
            <w:sz w:val="22"/>
            <w:szCs w:val="22"/>
          </w:rPr>
          <w:tab/>
        </w:r>
        <w:r w:rsidR="00642D3A" w:rsidRPr="00EB0D76">
          <w:rPr>
            <w:rStyle w:val="Hyperlink"/>
            <w:noProof/>
          </w:rPr>
          <w:t>Element Defaults When Parsing</w:t>
        </w:r>
        <w:r w:rsidR="00642D3A">
          <w:rPr>
            <w:noProof/>
            <w:webHidden/>
          </w:rPr>
          <w:tab/>
        </w:r>
        <w:r w:rsidR="00642D3A">
          <w:rPr>
            <w:noProof/>
            <w:webHidden/>
          </w:rPr>
          <w:fldChar w:fldCharType="begin"/>
        </w:r>
        <w:r w:rsidR="00642D3A">
          <w:rPr>
            <w:noProof/>
            <w:webHidden/>
          </w:rPr>
          <w:instrText xml:space="preserve"> PAGEREF _Toc27061036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665B482B" w14:textId="0DEB90D5"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7" w:history="1">
        <w:r w:rsidR="00642D3A" w:rsidRPr="00EB0D76">
          <w:rPr>
            <w:rStyle w:val="Hyperlink"/>
            <w:noProof/>
            <w14:scene3d>
              <w14:camera w14:prst="orthographicFront"/>
              <w14:lightRig w14:rig="threePt" w14:dir="t">
                <w14:rot w14:lat="0" w14:lon="0" w14:rev="0"/>
              </w14:lightRig>
            </w14:scene3d>
          </w:rPr>
          <w:t>9.4.3</w:t>
        </w:r>
        <w:r w:rsidR="00642D3A">
          <w:rPr>
            <w:rFonts w:asciiTheme="minorHAnsi" w:eastAsiaTheme="minorEastAsia" w:hAnsiTheme="minorHAnsi" w:cstheme="minorBidi"/>
            <w:noProof/>
            <w:sz w:val="22"/>
            <w:szCs w:val="22"/>
          </w:rPr>
          <w:tab/>
        </w:r>
        <w:r w:rsidR="00642D3A" w:rsidRPr="00EB0D76">
          <w:rPr>
            <w:rStyle w:val="Hyperlink"/>
            <w:noProof/>
          </w:rPr>
          <w:t>Element Defaults When Unparsing</w:t>
        </w:r>
        <w:r w:rsidR="00642D3A">
          <w:rPr>
            <w:noProof/>
            <w:webHidden/>
          </w:rPr>
          <w:tab/>
        </w:r>
        <w:r w:rsidR="00642D3A">
          <w:rPr>
            <w:noProof/>
            <w:webHidden/>
          </w:rPr>
          <w:fldChar w:fldCharType="begin"/>
        </w:r>
        <w:r w:rsidR="00642D3A">
          <w:rPr>
            <w:noProof/>
            <w:webHidden/>
          </w:rPr>
          <w:instrText xml:space="preserve"> PAGEREF _Toc27061037 \h </w:instrText>
        </w:r>
        <w:r w:rsidR="00642D3A">
          <w:rPr>
            <w:noProof/>
            <w:webHidden/>
          </w:rPr>
        </w:r>
        <w:r w:rsidR="00642D3A">
          <w:rPr>
            <w:noProof/>
            <w:webHidden/>
          </w:rPr>
          <w:fldChar w:fldCharType="separate"/>
        </w:r>
        <w:r w:rsidR="002D29EA">
          <w:rPr>
            <w:noProof/>
            <w:webHidden/>
          </w:rPr>
          <w:t>79</w:t>
        </w:r>
        <w:r w:rsidR="00642D3A">
          <w:rPr>
            <w:noProof/>
            <w:webHidden/>
          </w:rPr>
          <w:fldChar w:fldCharType="end"/>
        </w:r>
      </w:hyperlink>
    </w:p>
    <w:p w14:paraId="56EC84FE" w14:textId="5F40CE91" w:rsidR="00642D3A" w:rsidRDefault="00342DB5">
      <w:pPr>
        <w:pStyle w:val="TOC2"/>
        <w:tabs>
          <w:tab w:val="left" w:pos="800"/>
          <w:tab w:val="right" w:leader="dot" w:pos="8630"/>
        </w:tabs>
        <w:rPr>
          <w:rFonts w:asciiTheme="minorHAnsi" w:eastAsiaTheme="minorEastAsia" w:hAnsiTheme="minorHAnsi" w:cstheme="minorBidi"/>
          <w:noProof/>
          <w:sz w:val="22"/>
          <w:szCs w:val="22"/>
        </w:rPr>
      </w:pPr>
      <w:hyperlink w:anchor="_Toc27061038" w:history="1">
        <w:r w:rsidR="00642D3A" w:rsidRPr="00EB0D76">
          <w:rPr>
            <w:rStyle w:val="Hyperlink"/>
            <w:noProof/>
          </w:rPr>
          <w:t>9.5</w:t>
        </w:r>
        <w:r w:rsidR="00642D3A">
          <w:rPr>
            <w:rFonts w:asciiTheme="minorHAnsi" w:eastAsiaTheme="minorEastAsia" w:hAnsiTheme="minorHAnsi" w:cstheme="minorBidi"/>
            <w:noProof/>
            <w:sz w:val="22"/>
            <w:szCs w:val="22"/>
          </w:rPr>
          <w:tab/>
        </w:r>
        <w:r w:rsidR="00642D3A" w:rsidRPr="00EB0D76">
          <w:rPr>
            <w:rStyle w:val="Hyperlink"/>
            <w:noProof/>
          </w:rPr>
          <w:t>Evaluation Order for Statement Annotations</w:t>
        </w:r>
        <w:r w:rsidR="00642D3A">
          <w:rPr>
            <w:noProof/>
            <w:webHidden/>
          </w:rPr>
          <w:tab/>
        </w:r>
        <w:r w:rsidR="00642D3A">
          <w:rPr>
            <w:noProof/>
            <w:webHidden/>
          </w:rPr>
          <w:fldChar w:fldCharType="begin"/>
        </w:r>
        <w:r w:rsidR="00642D3A">
          <w:rPr>
            <w:noProof/>
            <w:webHidden/>
          </w:rPr>
          <w:instrText xml:space="preserve"> PAGEREF _Toc27061038 \h </w:instrText>
        </w:r>
        <w:r w:rsidR="00642D3A">
          <w:rPr>
            <w:noProof/>
            <w:webHidden/>
          </w:rPr>
        </w:r>
        <w:r w:rsidR="00642D3A">
          <w:rPr>
            <w:noProof/>
            <w:webHidden/>
          </w:rPr>
          <w:fldChar w:fldCharType="separate"/>
        </w:r>
        <w:r w:rsidR="002D29EA">
          <w:rPr>
            <w:noProof/>
            <w:webHidden/>
          </w:rPr>
          <w:t>8</w:t>
        </w:r>
        <w:r w:rsidR="002D29EA">
          <w:rPr>
            <w:noProof/>
            <w:webHidden/>
          </w:rPr>
          <w:t>0</w:t>
        </w:r>
        <w:r w:rsidR="00642D3A">
          <w:rPr>
            <w:noProof/>
            <w:webHidden/>
          </w:rPr>
          <w:fldChar w:fldCharType="end"/>
        </w:r>
      </w:hyperlink>
    </w:p>
    <w:p w14:paraId="4AB6E947" w14:textId="70B94C6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39" w:history="1">
        <w:r w:rsidR="00642D3A" w:rsidRPr="00EB0D76">
          <w:rPr>
            <w:rStyle w:val="Hyperlink"/>
            <w:noProof/>
            <w:lang w:eastAsia="en-GB"/>
            <w14:scene3d>
              <w14:camera w14:prst="orthographicFront"/>
              <w14:lightRig w14:rig="threePt" w14:dir="t">
                <w14:rot w14:lat="0" w14:lon="0" w14:rev="0"/>
              </w14:lightRig>
            </w14:scene3d>
          </w:rPr>
          <w:t>9.5.1</w:t>
        </w:r>
        <w:r w:rsidR="00642D3A">
          <w:rPr>
            <w:rFonts w:asciiTheme="minorHAnsi" w:eastAsiaTheme="minorEastAsia" w:hAnsiTheme="minorHAnsi" w:cstheme="minorBidi"/>
            <w:noProof/>
            <w:sz w:val="22"/>
            <w:szCs w:val="22"/>
          </w:rPr>
          <w:tab/>
        </w:r>
        <w:r w:rsidR="00642D3A" w:rsidRPr="00EB0D76">
          <w:rPr>
            <w:rStyle w:val="Hyperlink"/>
            <w:noProof/>
            <w:lang w:eastAsia="en-GB"/>
          </w:rPr>
          <w:t>Asserts and Discriminators with testKind 'expression'</w:t>
        </w:r>
        <w:r w:rsidR="00642D3A">
          <w:rPr>
            <w:noProof/>
            <w:webHidden/>
          </w:rPr>
          <w:tab/>
        </w:r>
        <w:r w:rsidR="00642D3A">
          <w:rPr>
            <w:noProof/>
            <w:webHidden/>
          </w:rPr>
          <w:fldChar w:fldCharType="begin"/>
        </w:r>
        <w:r w:rsidR="00642D3A">
          <w:rPr>
            <w:noProof/>
            <w:webHidden/>
          </w:rPr>
          <w:instrText xml:space="preserve"> PAGEREF _Toc27061039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66201CEF" w14:textId="4545CA5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40" w:history="1">
        <w:r w:rsidR="00642D3A" w:rsidRPr="00EB0D76">
          <w:rPr>
            <w:rStyle w:val="Hyperlink"/>
            <w:noProof/>
            <w:lang w:eastAsia="en-GB"/>
            <w14:scene3d>
              <w14:camera w14:prst="orthographicFront"/>
              <w14:lightRig w14:rig="threePt" w14:dir="t">
                <w14:rot w14:lat="0" w14:lon="0" w14:rev="0"/>
              </w14:lightRig>
            </w14:scene3d>
          </w:rPr>
          <w:t>9.5.2</w:t>
        </w:r>
        <w:r w:rsidR="00642D3A">
          <w:rPr>
            <w:rFonts w:asciiTheme="minorHAnsi" w:eastAsiaTheme="minorEastAsia" w:hAnsiTheme="minorHAnsi" w:cstheme="minorBidi"/>
            <w:noProof/>
            <w:sz w:val="22"/>
            <w:szCs w:val="22"/>
          </w:rPr>
          <w:tab/>
        </w:r>
        <w:r w:rsidR="00642D3A" w:rsidRPr="00EB0D76">
          <w:rPr>
            <w:rStyle w:val="Hyperlink"/>
            <w:noProof/>
            <w:lang w:eastAsia="en-GB"/>
          </w:rPr>
          <w:t>Discriminators with testKind 'expression'</w:t>
        </w:r>
        <w:r w:rsidR="00642D3A">
          <w:rPr>
            <w:noProof/>
            <w:webHidden/>
          </w:rPr>
          <w:tab/>
        </w:r>
        <w:r w:rsidR="00642D3A">
          <w:rPr>
            <w:noProof/>
            <w:webHidden/>
          </w:rPr>
          <w:fldChar w:fldCharType="begin"/>
        </w:r>
        <w:r w:rsidR="00642D3A">
          <w:rPr>
            <w:noProof/>
            <w:webHidden/>
          </w:rPr>
          <w:instrText xml:space="preserve"> PAGEREF _Toc27061040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7902FC59" w14:textId="6836B9D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41" w:history="1">
        <w:r w:rsidR="00642D3A" w:rsidRPr="00EB0D76">
          <w:rPr>
            <w:rStyle w:val="Hyperlink"/>
            <w:noProof/>
            <w:lang w:eastAsia="en-GB"/>
            <w14:scene3d>
              <w14:camera w14:prst="orthographicFront"/>
              <w14:lightRig w14:rig="threePt" w14:dir="t">
                <w14:rot w14:lat="0" w14:lon="0" w14:rev="0"/>
              </w14:lightRig>
            </w14:scene3d>
          </w:rPr>
          <w:t>9.5.3</w:t>
        </w:r>
        <w:r w:rsidR="00642D3A">
          <w:rPr>
            <w:rFonts w:asciiTheme="minorHAnsi" w:eastAsiaTheme="minorEastAsia" w:hAnsiTheme="minorHAnsi" w:cstheme="minorBidi"/>
            <w:noProof/>
            <w:sz w:val="22"/>
            <w:szCs w:val="22"/>
          </w:rPr>
          <w:tab/>
        </w:r>
        <w:r w:rsidR="00642D3A" w:rsidRPr="00EB0D76">
          <w:rPr>
            <w:rStyle w:val="Hyperlink"/>
            <w:noProof/>
            <w:lang w:eastAsia="en-GB"/>
          </w:rPr>
          <w:t>Elements and setVariable</w:t>
        </w:r>
        <w:r w:rsidR="00642D3A">
          <w:rPr>
            <w:noProof/>
            <w:webHidden/>
          </w:rPr>
          <w:tab/>
        </w:r>
        <w:r w:rsidR="00642D3A">
          <w:rPr>
            <w:noProof/>
            <w:webHidden/>
          </w:rPr>
          <w:fldChar w:fldCharType="begin"/>
        </w:r>
        <w:r w:rsidR="00642D3A">
          <w:rPr>
            <w:noProof/>
            <w:webHidden/>
          </w:rPr>
          <w:instrText xml:space="preserve"> PAGEREF _Toc27061041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0297E862" w14:textId="6BC7E1E7"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042" w:history="1">
        <w:r w:rsidR="00642D3A" w:rsidRPr="00EB0D76">
          <w:rPr>
            <w:rStyle w:val="Hyperlink"/>
            <w:noProof/>
          </w:rPr>
          <w:t>10.</w:t>
        </w:r>
        <w:r w:rsidR="00642D3A">
          <w:rPr>
            <w:rFonts w:asciiTheme="minorHAnsi" w:eastAsiaTheme="minorEastAsia" w:hAnsiTheme="minorHAnsi" w:cstheme="minorBidi"/>
            <w:noProof/>
            <w:sz w:val="22"/>
            <w:szCs w:val="22"/>
          </w:rPr>
          <w:tab/>
        </w:r>
        <w:r w:rsidR="00642D3A" w:rsidRPr="00EB0D76">
          <w:rPr>
            <w:rStyle w:val="Hyperlink"/>
            <w:noProof/>
          </w:rPr>
          <w:t>Core Representation Properties and their Format Semantics</w:t>
        </w:r>
        <w:r w:rsidR="00642D3A">
          <w:rPr>
            <w:noProof/>
            <w:webHidden/>
          </w:rPr>
          <w:tab/>
        </w:r>
        <w:r w:rsidR="00642D3A">
          <w:rPr>
            <w:noProof/>
            <w:webHidden/>
          </w:rPr>
          <w:fldChar w:fldCharType="begin"/>
        </w:r>
        <w:r w:rsidR="00642D3A">
          <w:rPr>
            <w:noProof/>
            <w:webHidden/>
          </w:rPr>
          <w:instrText xml:space="preserve"> PAGEREF _Toc27061042 \h </w:instrText>
        </w:r>
        <w:r w:rsidR="00642D3A">
          <w:rPr>
            <w:noProof/>
            <w:webHidden/>
          </w:rPr>
        </w:r>
        <w:r w:rsidR="00642D3A">
          <w:rPr>
            <w:noProof/>
            <w:webHidden/>
          </w:rPr>
          <w:fldChar w:fldCharType="separate"/>
        </w:r>
        <w:r w:rsidR="002D29EA">
          <w:rPr>
            <w:noProof/>
            <w:webHidden/>
          </w:rPr>
          <w:t>82</w:t>
        </w:r>
        <w:r w:rsidR="00642D3A">
          <w:rPr>
            <w:noProof/>
            <w:webHidden/>
          </w:rPr>
          <w:fldChar w:fldCharType="end"/>
        </w:r>
      </w:hyperlink>
    </w:p>
    <w:p w14:paraId="18BAA96E" w14:textId="1A85C11D"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043" w:history="1">
        <w:r w:rsidR="00642D3A" w:rsidRPr="00EB0D76">
          <w:rPr>
            <w:rStyle w:val="Hyperlink"/>
            <w:noProof/>
          </w:rPr>
          <w:t>11.</w:t>
        </w:r>
        <w:r w:rsidR="00642D3A">
          <w:rPr>
            <w:rFonts w:asciiTheme="minorHAnsi" w:eastAsiaTheme="minorEastAsia" w:hAnsiTheme="minorHAnsi" w:cstheme="minorBidi"/>
            <w:noProof/>
            <w:sz w:val="22"/>
            <w:szCs w:val="22"/>
          </w:rPr>
          <w:tab/>
        </w:r>
        <w:r w:rsidR="00642D3A" w:rsidRPr="00EB0D76">
          <w:rPr>
            <w:rStyle w:val="Hyperlink"/>
            <w:noProof/>
          </w:rPr>
          <w:t>Properties Common to both Content and Framing</w:t>
        </w:r>
        <w:r w:rsidR="00642D3A">
          <w:rPr>
            <w:noProof/>
            <w:webHidden/>
          </w:rPr>
          <w:tab/>
        </w:r>
        <w:r w:rsidR="00642D3A">
          <w:rPr>
            <w:noProof/>
            <w:webHidden/>
          </w:rPr>
          <w:fldChar w:fldCharType="begin"/>
        </w:r>
        <w:r w:rsidR="00642D3A">
          <w:rPr>
            <w:noProof/>
            <w:webHidden/>
          </w:rPr>
          <w:instrText xml:space="preserve"> PAGEREF _Toc27061043 \h </w:instrText>
        </w:r>
        <w:r w:rsidR="00642D3A">
          <w:rPr>
            <w:noProof/>
            <w:webHidden/>
          </w:rPr>
        </w:r>
        <w:r w:rsidR="00642D3A">
          <w:rPr>
            <w:noProof/>
            <w:webHidden/>
          </w:rPr>
          <w:fldChar w:fldCharType="separate"/>
        </w:r>
        <w:r w:rsidR="002D29EA">
          <w:rPr>
            <w:noProof/>
            <w:webHidden/>
          </w:rPr>
          <w:t>83</w:t>
        </w:r>
        <w:r w:rsidR="00642D3A">
          <w:rPr>
            <w:noProof/>
            <w:webHidden/>
          </w:rPr>
          <w:fldChar w:fldCharType="end"/>
        </w:r>
      </w:hyperlink>
    </w:p>
    <w:p w14:paraId="4C02B2C9" w14:textId="0E28747C"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44" w:history="1">
        <w:r w:rsidR="00642D3A" w:rsidRPr="00EB0D76">
          <w:rPr>
            <w:rStyle w:val="Hyperlink"/>
            <w:noProof/>
          </w:rPr>
          <w:t>11.1</w:t>
        </w:r>
        <w:r w:rsidR="00642D3A">
          <w:rPr>
            <w:rFonts w:asciiTheme="minorHAnsi" w:eastAsiaTheme="minorEastAsia" w:hAnsiTheme="minorHAnsi" w:cstheme="minorBidi"/>
            <w:noProof/>
            <w:sz w:val="22"/>
            <w:szCs w:val="22"/>
          </w:rPr>
          <w:tab/>
        </w:r>
        <w:r w:rsidR="00642D3A" w:rsidRPr="00EB0D76">
          <w:rPr>
            <w:rStyle w:val="Hyperlink"/>
            <w:noProof/>
          </w:rPr>
          <w:t>Unicode Byte Order Mark (BOM)</w:t>
        </w:r>
        <w:r w:rsidR="00642D3A">
          <w:rPr>
            <w:noProof/>
            <w:webHidden/>
          </w:rPr>
          <w:tab/>
        </w:r>
        <w:r w:rsidR="00642D3A">
          <w:rPr>
            <w:noProof/>
            <w:webHidden/>
          </w:rPr>
          <w:fldChar w:fldCharType="begin"/>
        </w:r>
        <w:r w:rsidR="00642D3A">
          <w:rPr>
            <w:noProof/>
            <w:webHidden/>
          </w:rPr>
          <w:instrText xml:space="preserve"> PAGEREF _Toc27061044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1E91A0FD" w14:textId="20087433"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60" w:history="1">
        <w:r w:rsidR="00642D3A" w:rsidRPr="00EB0D76">
          <w:rPr>
            <w:rStyle w:val="Hyperlink"/>
            <w:noProof/>
          </w:rPr>
          <w:t>11.2</w:t>
        </w:r>
        <w:r w:rsidR="00642D3A">
          <w:rPr>
            <w:rFonts w:asciiTheme="minorHAnsi" w:eastAsiaTheme="minorEastAsia" w:hAnsiTheme="minorHAnsi" w:cstheme="minorBidi"/>
            <w:noProof/>
            <w:sz w:val="22"/>
            <w:szCs w:val="22"/>
          </w:rPr>
          <w:tab/>
        </w:r>
        <w:r w:rsidR="00642D3A" w:rsidRPr="00EB0D76">
          <w:rPr>
            <w:rStyle w:val="Hyperlink"/>
            <w:noProof/>
          </w:rPr>
          <w:t>Character Encoding and Decoding Errors</w:t>
        </w:r>
        <w:r w:rsidR="00642D3A">
          <w:rPr>
            <w:noProof/>
            <w:webHidden/>
          </w:rPr>
          <w:tab/>
        </w:r>
        <w:r w:rsidR="00642D3A">
          <w:rPr>
            <w:noProof/>
            <w:webHidden/>
          </w:rPr>
          <w:fldChar w:fldCharType="begin"/>
        </w:r>
        <w:r w:rsidR="00642D3A">
          <w:rPr>
            <w:noProof/>
            <w:webHidden/>
          </w:rPr>
          <w:instrText xml:space="preserve"> PAGEREF _Toc27061060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53D9C6D3" w14:textId="6B73CE3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61" w:history="1">
        <w:r w:rsidR="00642D3A" w:rsidRPr="00EB0D76">
          <w:rPr>
            <w:rStyle w:val="Hyperlink"/>
            <w:noProof/>
            <w14:scene3d>
              <w14:camera w14:prst="orthographicFront"/>
              <w14:lightRig w14:rig="threePt" w14:dir="t">
                <w14:rot w14:lat="0" w14:lon="0" w14:rev="0"/>
              </w14:lightRig>
            </w14:scene3d>
          </w:rPr>
          <w:t>11.2.1</w:t>
        </w:r>
        <w:r w:rsidR="00642D3A">
          <w:rPr>
            <w:rFonts w:asciiTheme="minorHAnsi" w:eastAsiaTheme="minorEastAsia" w:hAnsiTheme="minorHAnsi" w:cstheme="minorBidi"/>
            <w:noProof/>
            <w:sz w:val="22"/>
            <w:szCs w:val="22"/>
          </w:rPr>
          <w:tab/>
        </w:r>
        <w:r w:rsidR="00642D3A" w:rsidRPr="00EB0D76">
          <w:rPr>
            <w:rStyle w:val="Hyperlink"/>
            <w:noProof/>
          </w:rPr>
          <w:t>Property dfdl:encodingErrorPolicy</w:t>
        </w:r>
        <w:r w:rsidR="00642D3A">
          <w:rPr>
            <w:noProof/>
            <w:webHidden/>
          </w:rPr>
          <w:tab/>
        </w:r>
        <w:r w:rsidR="00642D3A">
          <w:rPr>
            <w:noProof/>
            <w:webHidden/>
          </w:rPr>
          <w:fldChar w:fldCharType="begin"/>
        </w:r>
        <w:r w:rsidR="00642D3A">
          <w:rPr>
            <w:noProof/>
            <w:webHidden/>
          </w:rPr>
          <w:instrText xml:space="preserve"> PAGEREF _Toc27061061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64AD8057" w14:textId="40C183C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62" w:history="1">
        <w:r w:rsidR="00642D3A" w:rsidRPr="00EB0D76">
          <w:rPr>
            <w:rStyle w:val="Hyperlink"/>
            <w:noProof/>
            <w14:scene3d>
              <w14:camera w14:prst="orthographicFront"/>
              <w14:lightRig w14:rig="threePt" w14:dir="t">
                <w14:rot w14:lat="0" w14:lon="0" w14:rev="0"/>
              </w14:lightRig>
            </w14:scene3d>
          </w:rPr>
          <w:t>11.2.2</w:t>
        </w:r>
        <w:r w:rsidR="00642D3A">
          <w:rPr>
            <w:rFonts w:asciiTheme="minorHAnsi" w:eastAsiaTheme="minorEastAsia" w:hAnsiTheme="minorHAnsi" w:cstheme="minorBidi"/>
            <w:noProof/>
            <w:sz w:val="22"/>
            <w:szCs w:val="22"/>
          </w:rPr>
          <w:tab/>
        </w:r>
        <w:r w:rsidR="00642D3A" w:rsidRPr="00EB0D76">
          <w:rPr>
            <w:rStyle w:val="Hyperlink"/>
            <w:noProof/>
          </w:rPr>
          <w:t>Unicode UTF-16 Decoding/Encoding Non-Errors</w:t>
        </w:r>
        <w:r w:rsidR="00642D3A">
          <w:rPr>
            <w:noProof/>
            <w:webHidden/>
          </w:rPr>
          <w:tab/>
        </w:r>
        <w:r w:rsidR="00642D3A">
          <w:rPr>
            <w:noProof/>
            <w:webHidden/>
          </w:rPr>
          <w:fldChar w:fldCharType="begin"/>
        </w:r>
        <w:r w:rsidR="00642D3A">
          <w:rPr>
            <w:noProof/>
            <w:webHidden/>
          </w:rPr>
          <w:instrText xml:space="preserve"> PAGEREF _Toc27061062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6F2174D3" w14:textId="4F9F414E"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63" w:history="1">
        <w:r w:rsidR="00642D3A" w:rsidRPr="00EB0D76">
          <w:rPr>
            <w:rStyle w:val="Hyperlink"/>
            <w:noProof/>
            <w14:scene3d>
              <w14:camera w14:prst="orthographicFront"/>
              <w14:lightRig w14:rig="threePt" w14:dir="t">
                <w14:rot w14:lat="0" w14:lon="0" w14:rev="0"/>
              </w14:lightRig>
            </w14:scene3d>
          </w:rPr>
          <w:t>11.2.3</w:t>
        </w:r>
        <w:r w:rsidR="00642D3A">
          <w:rPr>
            <w:rFonts w:asciiTheme="minorHAnsi" w:eastAsiaTheme="minorEastAsia" w:hAnsiTheme="minorHAnsi" w:cstheme="minorBidi"/>
            <w:noProof/>
            <w:sz w:val="22"/>
            <w:szCs w:val="22"/>
          </w:rPr>
          <w:tab/>
        </w:r>
        <w:r w:rsidR="00642D3A" w:rsidRPr="00EB0D76">
          <w:rPr>
            <w:rStyle w:val="Hyperlink"/>
            <w:noProof/>
          </w:rPr>
          <w:t>Preserving Data Containing Decoding Errors</w:t>
        </w:r>
        <w:r w:rsidR="00642D3A">
          <w:rPr>
            <w:noProof/>
            <w:webHidden/>
          </w:rPr>
          <w:tab/>
        </w:r>
        <w:r w:rsidR="00642D3A">
          <w:rPr>
            <w:noProof/>
            <w:webHidden/>
          </w:rPr>
          <w:fldChar w:fldCharType="begin"/>
        </w:r>
        <w:r w:rsidR="00642D3A">
          <w:rPr>
            <w:noProof/>
            <w:webHidden/>
          </w:rPr>
          <w:instrText xml:space="preserve"> PAGEREF _Toc27061063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718BC014" w14:textId="2F5B05AF"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64" w:history="1">
        <w:r w:rsidR="00642D3A" w:rsidRPr="00EB0D76">
          <w:rPr>
            <w:rStyle w:val="Hyperlink"/>
            <w:noProof/>
          </w:rPr>
          <w:t>11.3</w:t>
        </w:r>
        <w:r w:rsidR="00642D3A">
          <w:rPr>
            <w:rFonts w:asciiTheme="minorHAnsi" w:eastAsiaTheme="minorEastAsia" w:hAnsiTheme="minorHAnsi" w:cstheme="minorBidi"/>
            <w:noProof/>
            <w:sz w:val="22"/>
            <w:szCs w:val="22"/>
          </w:rPr>
          <w:tab/>
        </w:r>
        <w:r w:rsidR="00642D3A" w:rsidRPr="00EB0D76">
          <w:rPr>
            <w:rStyle w:val="Hyperlink"/>
            <w:noProof/>
          </w:rPr>
          <w:t>Byte Order and Bit Order</w:t>
        </w:r>
        <w:r w:rsidR="00642D3A">
          <w:rPr>
            <w:noProof/>
            <w:webHidden/>
          </w:rPr>
          <w:tab/>
        </w:r>
        <w:r w:rsidR="00642D3A">
          <w:rPr>
            <w:noProof/>
            <w:webHidden/>
          </w:rPr>
          <w:fldChar w:fldCharType="begin"/>
        </w:r>
        <w:r w:rsidR="00642D3A">
          <w:rPr>
            <w:noProof/>
            <w:webHidden/>
          </w:rPr>
          <w:instrText xml:space="preserve"> PAGEREF _Toc27061064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1954C22B" w14:textId="5D0CD8EF"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65" w:history="1">
        <w:r w:rsidR="00642D3A" w:rsidRPr="00EB0D76">
          <w:rPr>
            <w:rStyle w:val="Hyperlink"/>
            <w:noProof/>
          </w:rPr>
          <w:t>11.4</w:t>
        </w:r>
        <w:r w:rsidR="00642D3A">
          <w:rPr>
            <w:rFonts w:asciiTheme="minorHAnsi" w:eastAsiaTheme="minorEastAsia" w:hAnsiTheme="minorHAnsi" w:cstheme="minorBidi"/>
            <w:noProof/>
            <w:sz w:val="22"/>
            <w:szCs w:val="22"/>
          </w:rPr>
          <w:tab/>
        </w:r>
        <w:r w:rsidR="00642D3A" w:rsidRPr="00EB0D76">
          <w:rPr>
            <w:rStyle w:val="Hyperlink"/>
            <w:noProof/>
          </w:rPr>
          <w:t>dfdl:bitOrder Example</w:t>
        </w:r>
        <w:r w:rsidR="00642D3A">
          <w:rPr>
            <w:noProof/>
            <w:webHidden/>
          </w:rPr>
          <w:tab/>
        </w:r>
        <w:r w:rsidR="00642D3A">
          <w:rPr>
            <w:noProof/>
            <w:webHidden/>
          </w:rPr>
          <w:fldChar w:fldCharType="begin"/>
        </w:r>
        <w:r w:rsidR="00642D3A">
          <w:rPr>
            <w:noProof/>
            <w:webHidden/>
          </w:rPr>
          <w:instrText xml:space="preserve"> PAGEREF _Toc27061065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63A9ABAF" w14:textId="6A69653A"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66" w:history="1">
        <w:r w:rsidR="00642D3A" w:rsidRPr="00EB0D76">
          <w:rPr>
            <w:rStyle w:val="Hyperlink"/>
            <w:noProof/>
            <w14:scene3d>
              <w14:camera w14:prst="orthographicFront"/>
              <w14:lightRig w14:rig="threePt" w14:dir="t">
                <w14:rot w14:lat="0" w14:lon="0" w14:rev="0"/>
              </w14:lightRig>
            </w14:scene3d>
          </w:rPr>
          <w:t>11.4.1</w:t>
        </w:r>
        <w:r w:rsidR="00642D3A">
          <w:rPr>
            <w:rFonts w:asciiTheme="minorHAnsi" w:eastAsiaTheme="minorEastAsia" w:hAnsiTheme="minorHAnsi" w:cstheme="minorBidi"/>
            <w:noProof/>
            <w:sz w:val="22"/>
            <w:szCs w:val="22"/>
          </w:rPr>
          <w:tab/>
        </w:r>
        <w:r w:rsidR="00642D3A" w:rsidRPr="00EB0D76">
          <w:rPr>
            <w:rStyle w:val="Hyperlink"/>
            <w:noProof/>
          </w:rPr>
          <w:t>Example Using Right-to-Left Display for 'leastSignificantBitFirst'</w:t>
        </w:r>
        <w:r w:rsidR="00642D3A">
          <w:rPr>
            <w:noProof/>
            <w:webHidden/>
          </w:rPr>
          <w:tab/>
        </w:r>
        <w:r w:rsidR="00642D3A">
          <w:rPr>
            <w:noProof/>
            <w:webHidden/>
          </w:rPr>
          <w:fldChar w:fldCharType="begin"/>
        </w:r>
        <w:r w:rsidR="00642D3A">
          <w:rPr>
            <w:noProof/>
            <w:webHidden/>
          </w:rPr>
          <w:instrText xml:space="preserve"> PAGEREF _Toc27061066 \h </w:instrText>
        </w:r>
        <w:r w:rsidR="00642D3A">
          <w:rPr>
            <w:noProof/>
            <w:webHidden/>
          </w:rPr>
        </w:r>
        <w:r w:rsidR="00642D3A">
          <w:rPr>
            <w:noProof/>
            <w:webHidden/>
          </w:rPr>
          <w:fldChar w:fldCharType="separate"/>
        </w:r>
        <w:r w:rsidR="002D29EA">
          <w:rPr>
            <w:noProof/>
            <w:webHidden/>
          </w:rPr>
          <w:t>89</w:t>
        </w:r>
        <w:r w:rsidR="00642D3A">
          <w:rPr>
            <w:noProof/>
            <w:webHidden/>
          </w:rPr>
          <w:fldChar w:fldCharType="end"/>
        </w:r>
      </w:hyperlink>
    </w:p>
    <w:p w14:paraId="7F2C3E06" w14:textId="5D31BB6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67" w:history="1">
        <w:r w:rsidR="00642D3A" w:rsidRPr="00EB0D76">
          <w:rPr>
            <w:rStyle w:val="Hyperlink"/>
            <w:noProof/>
            <w14:scene3d>
              <w14:camera w14:prst="orthographicFront"/>
              <w14:lightRig w14:rig="threePt" w14:dir="t">
                <w14:rot w14:lat="0" w14:lon="0" w14:rev="0"/>
              </w14:lightRig>
            </w14:scene3d>
          </w:rPr>
          <w:t>11.4.2</w:t>
        </w:r>
        <w:r w:rsidR="00642D3A">
          <w:rPr>
            <w:rFonts w:asciiTheme="minorHAnsi" w:eastAsiaTheme="minorEastAsia" w:hAnsiTheme="minorHAnsi" w:cstheme="minorBidi"/>
            <w:noProof/>
            <w:sz w:val="22"/>
            <w:szCs w:val="22"/>
          </w:rPr>
          <w:tab/>
        </w:r>
        <w:r w:rsidR="00642D3A" w:rsidRPr="00EB0D76">
          <w:rPr>
            <w:rStyle w:val="Hyperlink"/>
            <w:noProof/>
          </w:rPr>
          <w:t>dfdl:bitOrder and Grammar Regions</w:t>
        </w:r>
        <w:r w:rsidR="00642D3A">
          <w:rPr>
            <w:noProof/>
            <w:webHidden/>
          </w:rPr>
          <w:tab/>
        </w:r>
        <w:r w:rsidR="00642D3A">
          <w:rPr>
            <w:noProof/>
            <w:webHidden/>
          </w:rPr>
          <w:fldChar w:fldCharType="begin"/>
        </w:r>
        <w:r w:rsidR="00642D3A">
          <w:rPr>
            <w:noProof/>
            <w:webHidden/>
          </w:rPr>
          <w:instrText xml:space="preserve"> PAGEREF _Toc27061067 \h </w:instrText>
        </w:r>
        <w:r w:rsidR="00642D3A">
          <w:rPr>
            <w:noProof/>
            <w:webHidden/>
          </w:rPr>
        </w:r>
        <w:r w:rsidR="00642D3A">
          <w:rPr>
            <w:noProof/>
            <w:webHidden/>
          </w:rPr>
          <w:fldChar w:fldCharType="separate"/>
        </w:r>
        <w:r w:rsidR="002D29EA">
          <w:rPr>
            <w:noProof/>
            <w:webHidden/>
          </w:rPr>
          <w:t>89</w:t>
        </w:r>
        <w:r w:rsidR="00642D3A">
          <w:rPr>
            <w:noProof/>
            <w:webHidden/>
          </w:rPr>
          <w:fldChar w:fldCharType="end"/>
        </w:r>
      </w:hyperlink>
    </w:p>
    <w:p w14:paraId="5F546A22" w14:textId="1982F818"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068" w:history="1">
        <w:r w:rsidR="00642D3A" w:rsidRPr="00EB0D76">
          <w:rPr>
            <w:rStyle w:val="Hyperlink"/>
            <w:noProof/>
          </w:rPr>
          <w:t>12.</w:t>
        </w:r>
        <w:r w:rsidR="00642D3A">
          <w:rPr>
            <w:rFonts w:asciiTheme="minorHAnsi" w:eastAsiaTheme="minorEastAsia" w:hAnsiTheme="minorHAnsi" w:cstheme="minorBidi"/>
            <w:noProof/>
            <w:sz w:val="22"/>
            <w:szCs w:val="22"/>
          </w:rPr>
          <w:tab/>
        </w:r>
        <w:r w:rsidR="00642D3A" w:rsidRPr="00EB0D76">
          <w:rPr>
            <w:rStyle w:val="Hyperlink"/>
            <w:noProof/>
          </w:rPr>
          <w:t>Framing</w:t>
        </w:r>
        <w:r w:rsidR="00642D3A">
          <w:rPr>
            <w:noProof/>
            <w:webHidden/>
          </w:rPr>
          <w:tab/>
        </w:r>
        <w:r w:rsidR="00642D3A">
          <w:rPr>
            <w:noProof/>
            <w:webHidden/>
          </w:rPr>
          <w:fldChar w:fldCharType="begin"/>
        </w:r>
        <w:r w:rsidR="00642D3A">
          <w:rPr>
            <w:noProof/>
            <w:webHidden/>
          </w:rPr>
          <w:instrText xml:space="preserve"> PAGEREF _Toc27061068 \h </w:instrText>
        </w:r>
        <w:r w:rsidR="00642D3A">
          <w:rPr>
            <w:noProof/>
            <w:webHidden/>
          </w:rPr>
        </w:r>
        <w:r w:rsidR="00642D3A">
          <w:rPr>
            <w:noProof/>
            <w:webHidden/>
          </w:rPr>
          <w:fldChar w:fldCharType="separate"/>
        </w:r>
        <w:r w:rsidR="002D29EA">
          <w:rPr>
            <w:noProof/>
            <w:webHidden/>
          </w:rPr>
          <w:t>90</w:t>
        </w:r>
        <w:r w:rsidR="00642D3A">
          <w:rPr>
            <w:noProof/>
            <w:webHidden/>
          </w:rPr>
          <w:fldChar w:fldCharType="end"/>
        </w:r>
      </w:hyperlink>
    </w:p>
    <w:p w14:paraId="4478813A" w14:textId="1E2BAD35"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69" w:history="1">
        <w:r w:rsidR="00642D3A" w:rsidRPr="00EB0D76">
          <w:rPr>
            <w:rStyle w:val="Hyperlink"/>
            <w:noProof/>
          </w:rPr>
          <w:t>12.1</w:t>
        </w:r>
        <w:r w:rsidR="00642D3A">
          <w:rPr>
            <w:rFonts w:asciiTheme="minorHAnsi" w:eastAsiaTheme="minorEastAsia" w:hAnsiTheme="minorHAnsi" w:cstheme="minorBidi"/>
            <w:noProof/>
            <w:sz w:val="22"/>
            <w:szCs w:val="22"/>
          </w:rPr>
          <w:tab/>
        </w:r>
        <w:r w:rsidR="00642D3A" w:rsidRPr="00EB0D76">
          <w:rPr>
            <w:rStyle w:val="Hyperlink"/>
            <w:noProof/>
          </w:rPr>
          <w:t>Aligned Data</w:t>
        </w:r>
        <w:r w:rsidR="00642D3A">
          <w:rPr>
            <w:noProof/>
            <w:webHidden/>
          </w:rPr>
          <w:tab/>
        </w:r>
        <w:r w:rsidR="00642D3A">
          <w:rPr>
            <w:noProof/>
            <w:webHidden/>
          </w:rPr>
          <w:fldChar w:fldCharType="begin"/>
        </w:r>
        <w:r w:rsidR="00642D3A">
          <w:rPr>
            <w:noProof/>
            <w:webHidden/>
          </w:rPr>
          <w:instrText xml:space="preserve"> PAGEREF _Toc27061069 \h </w:instrText>
        </w:r>
        <w:r w:rsidR="00642D3A">
          <w:rPr>
            <w:noProof/>
            <w:webHidden/>
          </w:rPr>
        </w:r>
        <w:r w:rsidR="00642D3A">
          <w:rPr>
            <w:noProof/>
            <w:webHidden/>
          </w:rPr>
          <w:fldChar w:fldCharType="separate"/>
        </w:r>
        <w:r w:rsidR="002D29EA">
          <w:rPr>
            <w:noProof/>
            <w:webHidden/>
          </w:rPr>
          <w:t>90</w:t>
        </w:r>
        <w:r w:rsidR="00642D3A">
          <w:rPr>
            <w:noProof/>
            <w:webHidden/>
          </w:rPr>
          <w:fldChar w:fldCharType="end"/>
        </w:r>
      </w:hyperlink>
    </w:p>
    <w:p w14:paraId="5E0276F8" w14:textId="051B1411"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0" w:history="1">
        <w:r w:rsidR="00642D3A" w:rsidRPr="00EB0D76">
          <w:rPr>
            <w:rStyle w:val="Hyperlink"/>
            <w:noProof/>
            <w14:scene3d>
              <w14:camera w14:prst="orthographicFront"/>
              <w14:lightRig w14:rig="threePt" w14:dir="t">
                <w14:rot w14:lat="0" w14:lon="0" w14:rev="0"/>
              </w14:lightRig>
            </w14:scene3d>
          </w:rPr>
          <w:t>12.1.1</w:t>
        </w:r>
        <w:r w:rsidR="00642D3A">
          <w:rPr>
            <w:rFonts w:asciiTheme="minorHAnsi" w:eastAsiaTheme="minorEastAsia" w:hAnsiTheme="minorHAnsi" w:cstheme="minorBidi"/>
            <w:noProof/>
            <w:sz w:val="22"/>
            <w:szCs w:val="22"/>
          </w:rPr>
          <w:tab/>
        </w:r>
        <w:r w:rsidR="00642D3A" w:rsidRPr="00EB0D76">
          <w:rPr>
            <w:rStyle w:val="Hyperlink"/>
            <w:noProof/>
          </w:rPr>
          <w:t>Implicit Alignment</w:t>
        </w:r>
        <w:r w:rsidR="00642D3A">
          <w:rPr>
            <w:noProof/>
            <w:webHidden/>
          </w:rPr>
          <w:tab/>
        </w:r>
        <w:r w:rsidR="00642D3A">
          <w:rPr>
            <w:noProof/>
            <w:webHidden/>
          </w:rPr>
          <w:fldChar w:fldCharType="begin"/>
        </w:r>
        <w:r w:rsidR="00642D3A">
          <w:rPr>
            <w:noProof/>
            <w:webHidden/>
          </w:rPr>
          <w:instrText xml:space="preserve"> PAGEREF _Toc27061070 \h </w:instrText>
        </w:r>
        <w:r w:rsidR="00642D3A">
          <w:rPr>
            <w:noProof/>
            <w:webHidden/>
          </w:rPr>
        </w:r>
        <w:r w:rsidR="00642D3A">
          <w:rPr>
            <w:noProof/>
            <w:webHidden/>
          </w:rPr>
          <w:fldChar w:fldCharType="separate"/>
        </w:r>
        <w:r w:rsidR="002D29EA">
          <w:rPr>
            <w:noProof/>
            <w:webHidden/>
          </w:rPr>
          <w:t>91</w:t>
        </w:r>
        <w:r w:rsidR="00642D3A">
          <w:rPr>
            <w:noProof/>
            <w:webHidden/>
          </w:rPr>
          <w:fldChar w:fldCharType="end"/>
        </w:r>
      </w:hyperlink>
    </w:p>
    <w:p w14:paraId="1F9AED53" w14:textId="1C952BE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1" w:history="1">
        <w:r w:rsidR="00642D3A" w:rsidRPr="00EB0D76">
          <w:rPr>
            <w:rStyle w:val="Hyperlink"/>
            <w:noProof/>
            <w14:scene3d>
              <w14:camera w14:prst="orthographicFront"/>
              <w14:lightRig w14:rig="threePt" w14:dir="t">
                <w14:rot w14:lat="0" w14:lon="0" w14:rev="0"/>
              </w14:lightRig>
            </w14:scene3d>
          </w:rPr>
          <w:t>12.1.2</w:t>
        </w:r>
        <w:r w:rsidR="00642D3A">
          <w:rPr>
            <w:rFonts w:asciiTheme="minorHAnsi" w:eastAsiaTheme="minorEastAsia" w:hAnsiTheme="minorHAnsi" w:cstheme="minorBidi"/>
            <w:noProof/>
            <w:sz w:val="22"/>
            <w:szCs w:val="22"/>
          </w:rPr>
          <w:tab/>
        </w:r>
        <w:r w:rsidR="00642D3A" w:rsidRPr="00EB0D76">
          <w:rPr>
            <w:rStyle w:val="Hyperlink"/>
            <w:noProof/>
          </w:rPr>
          <w:t>Mandatory Alignment for Textual Data</w:t>
        </w:r>
        <w:r w:rsidR="00642D3A">
          <w:rPr>
            <w:noProof/>
            <w:webHidden/>
          </w:rPr>
          <w:tab/>
        </w:r>
        <w:r w:rsidR="00642D3A">
          <w:rPr>
            <w:noProof/>
            <w:webHidden/>
          </w:rPr>
          <w:fldChar w:fldCharType="begin"/>
        </w:r>
        <w:r w:rsidR="00642D3A">
          <w:rPr>
            <w:noProof/>
            <w:webHidden/>
          </w:rPr>
          <w:instrText xml:space="preserve"> PAGEREF _Toc27061071 \h </w:instrText>
        </w:r>
        <w:r w:rsidR="00642D3A">
          <w:rPr>
            <w:noProof/>
            <w:webHidden/>
          </w:rPr>
        </w:r>
        <w:r w:rsidR="00642D3A">
          <w:rPr>
            <w:noProof/>
            <w:webHidden/>
          </w:rPr>
          <w:fldChar w:fldCharType="separate"/>
        </w:r>
        <w:r w:rsidR="002D29EA">
          <w:rPr>
            <w:noProof/>
            <w:webHidden/>
          </w:rPr>
          <w:t>92</w:t>
        </w:r>
        <w:r w:rsidR="00642D3A">
          <w:rPr>
            <w:noProof/>
            <w:webHidden/>
          </w:rPr>
          <w:fldChar w:fldCharType="end"/>
        </w:r>
      </w:hyperlink>
    </w:p>
    <w:p w14:paraId="158F4BD7" w14:textId="4921E8E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2" w:history="1">
        <w:r w:rsidR="00642D3A" w:rsidRPr="00EB0D76">
          <w:rPr>
            <w:rStyle w:val="Hyperlink"/>
            <w:noProof/>
            <w14:scene3d>
              <w14:camera w14:prst="orthographicFront"/>
              <w14:lightRig w14:rig="threePt" w14:dir="t">
                <w14:rot w14:lat="0" w14:lon="0" w14:rev="0"/>
              </w14:lightRig>
            </w14:scene3d>
          </w:rPr>
          <w:t>12.1.3</w:t>
        </w:r>
        <w:r w:rsidR="00642D3A">
          <w:rPr>
            <w:rFonts w:asciiTheme="minorHAnsi" w:eastAsiaTheme="minorEastAsia" w:hAnsiTheme="minorHAnsi" w:cstheme="minorBidi"/>
            <w:noProof/>
            <w:sz w:val="22"/>
            <w:szCs w:val="22"/>
          </w:rPr>
          <w:tab/>
        </w:r>
        <w:r w:rsidR="00642D3A" w:rsidRPr="00EB0D76">
          <w:rPr>
            <w:rStyle w:val="Hyperlink"/>
            <w:noProof/>
          </w:rPr>
          <w:t>Mandatory Alignment for Packed Decimal Data</w:t>
        </w:r>
        <w:r w:rsidR="00642D3A">
          <w:rPr>
            <w:noProof/>
            <w:webHidden/>
          </w:rPr>
          <w:tab/>
        </w:r>
        <w:r w:rsidR="00642D3A">
          <w:rPr>
            <w:noProof/>
            <w:webHidden/>
          </w:rPr>
          <w:fldChar w:fldCharType="begin"/>
        </w:r>
        <w:r w:rsidR="00642D3A">
          <w:rPr>
            <w:noProof/>
            <w:webHidden/>
          </w:rPr>
          <w:instrText xml:space="preserve"> PAGEREF _Toc27061072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355D43E8" w14:textId="2EA4087E"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3" w:history="1">
        <w:r w:rsidR="00642D3A" w:rsidRPr="00EB0D76">
          <w:rPr>
            <w:rStyle w:val="Hyperlink"/>
            <w:noProof/>
            <w14:scene3d>
              <w14:camera w14:prst="orthographicFront"/>
              <w14:lightRig w14:rig="threePt" w14:dir="t">
                <w14:rot w14:lat="0" w14:lon="0" w14:rev="0"/>
              </w14:lightRig>
            </w14:scene3d>
          </w:rPr>
          <w:t>12.1.4</w:t>
        </w:r>
        <w:r w:rsidR="00642D3A">
          <w:rPr>
            <w:rFonts w:asciiTheme="minorHAnsi" w:eastAsiaTheme="minorEastAsia" w:hAnsiTheme="minorHAnsi" w:cstheme="minorBidi"/>
            <w:noProof/>
            <w:sz w:val="22"/>
            <w:szCs w:val="22"/>
          </w:rPr>
          <w:tab/>
        </w:r>
        <w:r w:rsidR="00642D3A" w:rsidRPr="00EB0D76">
          <w:rPr>
            <w:rStyle w:val="Hyperlink"/>
            <w:noProof/>
          </w:rPr>
          <w:t>Example: AlignmentFill</w:t>
        </w:r>
        <w:r w:rsidR="00642D3A">
          <w:rPr>
            <w:noProof/>
            <w:webHidden/>
          </w:rPr>
          <w:tab/>
        </w:r>
        <w:r w:rsidR="00642D3A">
          <w:rPr>
            <w:noProof/>
            <w:webHidden/>
          </w:rPr>
          <w:fldChar w:fldCharType="begin"/>
        </w:r>
        <w:r w:rsidR="00642D3A">
          <w:rPr>
            <w:noProof/>
            <w:webHidden/>
          </w:rPr>
          <w:instrText xml:space="preserve"> PAGEREF _Toc27061073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5602FC16" w14:textId="581A7E01"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74" w:history="1">
        <w:r w:rsidR="00642D3A" w:rsidRPr="00EB0D76">
          <w:rPr>
            <w:rStyle w:val="Hyperlink"/>
            <w:noProof/>
          </w:rPr>
          <w:t>12.2</w:t>
        </w:r>
        <w:r w:rsidR="00642D3A">
          <w:rPr>
            <w:rFonts w:asciiTheme="minorHAnsi" w:eastAsiaTheme="minorEastAsia" w:hAnsiTheme="minorHAnsi" w:cstheme="minorBidi"/>
            <w:noProof/>
            <w:sz w:val="22"/>
            <w:szCs w:val="22"/>
          </w:rPr>
          <w:tab/>
        </w:r>
        <w:r w:rsidR="00642D3A" w:rsidRPr="00EB0D76">
          <w:rPr>
            <w:rStyle w:val="Hyperlink"/>
            <w:noProof/>
          </w:rPr>
          <w:t>Properties for Specifying Delimiters</w:t>
        </w:r>
        <w:r w:rsidR="00642D3A">
          <w:rPr>
            <w:noProof/>
            <w:webHidden/>
          </w:rPr>
          <w:tab/>
        </w:r>
        <w:r w:rsidR="00642D3A">
          <w:rPr>
            <w:noProof/>
            <w:webHidden/>
          </w:rPr>
          <w:fldChar w:fldCharType="begin"/>
        </w:r>
        <w:r w:rsidR="00642D3A">
          <w:rPr>
            <w:noProof/>
            <w:webHidden/>
          </w:rPr>
          <w:instrText xml:space="preserve"> PAGEREF _Toc27061074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4B8DCBE8" w14:textId="1D2FED1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75" w:history="1">
        <w:r w:rsidR="00642D3A" w:rsidRPr="00EB0D76">
          <w:rPr>
            <w:rStyle w:val="Hyperlink"/>
            <w:noProof/>
          </w:rPr>
          <w:t>12.3</w:t>
        </w:r>
        <w:r w:rsidR="00642D3A">
          <w:rPr>
            <w:rFonts w:asciiTheme="minorHAnsi" w:eastAsiaTheme="minorEastAsia" w:hAnsiTheme="minorHAnsi" w:cstheme="minorBidi"/>
            <w:noProof/>
            <w:sz w:val="22"/>
            <w:szCs w:val="22"/>
          </w:rPr>
          <w:tab/>
        </w:r>
        <w:r w:rsidR="00642D3A" w:rsidRPr="00EB0D76">
          <w:rPr>
            <w:rStyle w:val="Hyperlink"/>
            <w:noProof/>
          </w:rPr>
          <w:t>Properties for Specifying Lengths</w:t>
        </w:r>
        <w:r w:rsidR="00642D3A">
          <w:rPr>
            <w:noProof/>
            <w:webHidden/>
          </w:rPr>
          <w:tab/>
        </w:r>
        <w:r w:rsidR="00642D3A">
          <w:rPr>
            <w:noProof/>
            <w:webHidden/>
          </w:rPr>
          <w:fldChar w:fldCharType="begin"/>
        </w:r>
        <w:r w:rsidR="00642D3A">
          <w:rPr>
            <w:noProof/>
            <w:webHidden/>
          </w:rPr>
          <w:instrText xml:space="preserve"> PAGEREF _Toc27061075 \h </w:instrText>
        </w:r>
        <w:r w:rsidR="00642D3A">
          <w:rPr>
            <w:noProof/>
            <w:webHidden/>
          </w:rPr>
        </w:r>
        <w:r w:rsidR="00642D3A">
          <w:rPr>
            <w:noProof/>
            <w:webHidden/>
          </w:rPr>
          <w:fldChar w:fldCharType="separate"/>
        </w:r>
        <w:r w:rsidR="002D29EA">
          <w:rPr>
            <w:noProof/>
            <w:webHidden/>
          </w:rPr>
          <w:t>98</w:t>
        </w:r>
        <w:r w:rsidR="00642D3A">
          <w:rPr>
            <w:noProof/>
            <w:webHidden/>
          </w:rPr>
          <w:fldChar w:fldCharType="end"/>
        </w:r>
      </w:hyperlink>
    </w:p>
    <w:p w14:paraId="19D45D0C" w14:textId="66BD28D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6" w:history="1">
        <w:r w:rsidR="00642D3A" w:rsidRPr="00EB0D76">
          <w:rPr>
            <w:rStyle w:val="Hyperlink"/>
            <w:noProof/>
            <w14:scene3d>
              <w14:camera w14:prst="orthographicFront"/>
              <w14:lightRig w14:rig="threePt" w14:dir="t">
                <w14:rot w14:lat="0" w14:lon="0" w14:rev="0"/>
              </w14:lightRig>
            </w14:scene3d>
          </w:rPr>
          <w:t>12.3.1</w:t>
        </w:r>
        <w:r w:rsidR="00642D3A">
          <w:rPr>
            <w:rFonts w:asciiTheme="minorHAnsi" w:eastAsiaTheme="minorEastAsia" w:hAnsiTheme="minorHAnsi" w:cstheme="minorBidi"/>
            <w:noProof/>
            <w:sz w:val="22"/>
            <w:szCs w:val="22"/>
          </w:rPr>
          <w:tab/>
        </w:r>
        <w:r w:rsidR="00642D3A" w:rsidRPr="00EB0D76">
          <w:rPr>
            <w:rStyle w:val="Hyperlink"/>
            <w:noProof/>
          </w:rPr>
          <w:t>dfdl:lengthKind 'explicit'</w:t>
        </w:r>
        <w:r w:rsidR="00642D3A">
          <w:rPr>
            <w:noProof/>
            <w:webHidden/>
          </w:rPr>
          <w:tab/>
        </w:r>
        <w:r w:rsidR="00642D3A">
          <w:rPr>
            <w:noProof/>
            <w:webHidden/>
          </w:rPr>
          <w:fldChar w:fldCharType="begin"/>
        </w:r>
        <w:r w:rsidR="00642D3A">
          <w:rPr>
            <w:noProof/>
            <w:webHidden/>
          </w:rPr>
          <w:instrText xml:space="preserve"> PAGEREF _Toc27061076 \h </w:instrText>
        </w:r>
        <w:r w:rsidR="00642D3A">
          <w:rPr>
            <w:noProof/>
            <w:webHidden/>
          </w:rPr>
        </w:r>
        <w:r w:rsidR="00642D3A">
          <w:rPr>
            <w:noProof/>
            <w:webHidden/>
          </w:rPr>
          <w:fldChar w:fldCharType="separate"/>
        </w:r>
        <w:r w:rsidR="002D29EA">
          <w:rPr>
            <w:noProof/>
            <w:webHidden/>
          </w:rPr>
          <w:t>99</w:t>
        </w:r>
        <w:r w:rsidR="00642D3A">
          <w:rPr>
            <w:noProof/>
            <w:webHidden/>
          </w:rPr>
          <w:fldChar w:fldCharType="end"/>
        </w:r>
      </w:hyperlink>
    </w:p>
    <w:p w14:paraId="03026011" w14:textId="5DED39D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7" w:history="1">
        <w:r w:rsidR="00642D3A" w:rsidRPr="00EB0D76">
          <w:rPr>
            <w:rStyle w:val="Hyperlink"/>
            <w:noProof/>
            <w14:scene3d>
              <w14:camera w14:prst="orthographicFront"/>
              <w14:lightRig w14:rig="threePt" w14:dir="t">
                <w14:rot w14:lat="0" w14:lon="0" w14:rev="0"/>
              </w14:lightRig>
            </w14:scene3d>
          </w:rPr>
          <w:t>12.3.2</w:t>
        </w:r>
        <w:r w:rsidR="00642D3A">
          <w:rPr>
            <w:rFonts w:asciiTheme="minorHAnsi" w:eastAsiaTheme="minorEastAsia" w:hAnsiTheme="minorHAnsi" w:cstheme="minorBidi"/>
            <w:noProof/>
            <w:sz w:val="22"/>
            <w:szCs w:val="22"/>
          </w:rPr>
          <w:tab/>
        </w:r>
        <w:r w:rsidR="00642D3A" w:rsidRPr="00EB0D76">
          <w:rPr>
            <w:rStyle w:val="Hyperlink"/>
            <w:noProof/>
          </w:rPr>
          <w:t>dfdl:lengthKind 'delimited'</w:t>
        </w:r>
        <w:r w:rsidR="00642D3A">
          <w:rPr>
            <w:noProof/>
            <w:webHidden/>
          </w:rPr>
          <w:tab/>
        </w:r>
        <w:r w:rsidR="00642D3A">
          <w:rPr>
            <w:noProof/>
            <w:webHidden/>
          </w:rPr>
          <w:fldChar w:fldCharType="begin"/>
        </w:r>
        <w:r w:rsidR="00642D3A">
          <w:rPr>
            <w:noProof/>
            <w:webHidden/>
          </w:rPr>
          <w:instrText xml:space="preserve"> PAGEREF _Toc27061077 \h </w:instrText>
        </w:r>
        <w:r w:rsidR="00642D3A">
          <w:rPr>
            <w:noProof/>
            <w:webHidden/>
          </w:rPr>
        </w:r>
        <w:r w:rsidR="00642D3A">
          <w:rPr>
            <w:noProof/>
            <w:webHidden/>
          </w:rPr>
          <w:fldChar w:fldCharType="separate"/>
        </w:r>
        <w:r w:rsidR="002D29EA">
          <w:rPr>
            <w:noProof/>
            <w:webHidden/>
          </w:rPr>
          <w:t>100</w:t>
        </w:r>
        <w:r w:rsidR="00642D3A">
          <w:rPr>
            <w:noProof/>
            <w:webHidden/>
          </w:rPr>
          <w:fldChar w:fldCharType="end"/>
        </w:r>
      </w:hyperlink>
    </w:p>
    <w:p w14:paraId="0D2C2354" w14:textId="6E00952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8" w:history="1">
        <w:r w:rsidR="00642D3A" w:rsidRPr="00EB0D76">
          <w:rPr>
            <w:rStyle w:val="Hyperlink"/>
            <w:noProof/>
            <w14:scene3d>
              <w14:camera w14:prst="orthographicFront"/>
              <w14:lightRig w14:rig="threePt" w14:dir="t">
                <w14:rot w14:lat="0" w14:lon="0" w14:rev="0"/>
              </w14:lightRig>
            </w14:scene3d>
          </w:rPr>
          <w:t>12.3.3</w:t>
        </w:r>
        <w:r w:rsidR="00642D3A">
          <w:rPr>
            <w:rFonts w:asciiTheme="minorHAnsi" w:eastAsiaTheme="minorEastAsia" w:hAnsiTheme="minorHAnsi" w:cstheme="minorBidi"/>
            <w:noProof/>
            <w:sz w:val="22"/>
            <w:szCs w:val="22"/>
          </w:rPr>
          <w:tab/>
        </w:r>
        <w:r w:rsidR="00642D3A" w:rsidRPr="00EB0D76">
          <w:rPr>
            <w:rStyle w:val="Hyperlink"/>
            <w:noProof/>
          </w:rPr>
          <w:t>dfdl:lengthKind 'implicit'</w:t>
        </w:r>
        <w:r w:rsidR="00642D3A">
          <w:rPr>
            <w:noProof/>
            <w:webHidden/>
          </w:rPr>
          <w:tab/>
        </w:r>
        <w:r w:rsidR="00642D3A">
          <w:rPr>
            <w:noProof/>
            <w:webHidden/>
          </w:rPr>
          <w:fldChar w:fldCharType="begin"/>
        </w:r>
        <w:r w:rsidR="00642D3A">
          <w:rPr>
            <w:noProof/>
            <w:webHidden/>
          </w:rPr>
          <w:instrText xml:space="preserve"> PAGEREF _Toc27061078 \h </w:instrText>
        </w:r>
        <w:r w:rsidR="00642D3A">
          <w:rPr>
            <w:noProof/>
            <w:webHidden/>
          </w:rPr>
        </w:r>
        <w:r w:rsidR="00642D3A">
          <w:rPr>
            <w:noProof/>
            <w:webHidden/>
          </w:rPr>
          <w:fldChar w:fldCharType="separate"/>
        </w:r>
        <w:r w:rsidR="002D29EA">
          <w:rPr>
            <w:noProof/>
            <w:webHidden/>
          </w:rPr>
          <w:t>101</w:t>
        </w:r>
        <w:r w:rsidR="00642D3A">
          <w:rPr>
            <w:noProof/>
            <w:webHidden/>
          </w:rPr>
          <w:fldChar w:fldCharType="end"/>
        </w:r>
      </w:hyperlink>
    </w:p>
    <w:p w14:paraId="7153F501" w14:textId="1F7FF4D7"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79" w:history="1">
        <w:r w:rsidR="00642D3A" w:rsidRPr="00EB0D76">
          <w:rPr>
            <w:rStyle w:val="Hyperlink"/>
            <w:noProof/>
            <w14:scene3d>
              <w14:camera w14:prst="orthographicFront"/>
              <w14:lightRig w14:rig="threePt" w14:dir="t">
                <w14:rot w14:lat="0" w14:lon="0" w14:rev="0"/>
              </w14:lightRig>
            </w14:scene3d>
          </w:rPr>
          <w:t>12.3.4</w:t>
        </w:r>
        <w:r w:rsidR="00642D3A">
          <w:rPr>
            <w:rFonts w:asciiTheme="minorHAnsi" w:eastAsiaTheme="minorEastAsia" w:hAnsiTheme="minorHAnsi" w:cstheme="minorBidi"/>
            <w:noProof/>
            <w:sz w:val="22"/>
            <w:szCs w:val="22"/>
          </w:rPr>
          <w:tab/>
        </w:r>
        <w:r w:rsidR="00642D3A" w:rsidRPr="00EB0D76">
          <w:rPr>
            <w:rStyle w:val="Hyperlink"/>
            <w:noProof/>
          </w:rPr>
          <w:t>dfdl:lengthKind 'prefixed'</w:t>
        </w:r>
        <w:r w:rsidR="00642D3A">
          <w:rPr>
            <w:noProof/>
            <w:webHidden/>
          </w:rPr>
          <w:tab/>
        </w:r>
        <w:r w:rsidR="00642D3A">
          <w:rPr>
            <w:noProof/>
            <w:webHidden/>
          </w:rPr>
          <w:fldChar w:fldCharType="begin"/>
        </w:r>
        <w:r w:rsidR="00642D3A">
          <w:rPr>
            <w:noProof/>
            <w:webHidden/>
          </w:rPr>
          <w:instrText xml:space="preserve"> PAGEREF _Toc27061079 \h </w:instrText>
        </w:r>
        <w:r w:rsidR="00642D3A">
          <w:rPr>
            <w:noProof/>
            <w:webHidden/>
          </w:rPr>
        </w:r>
        <w:r w:rsidR="00642D3A">
          <w:rPr>
            <w:noProof/>
            <w:webHidden/>
          </w:rPr>
          <w:fldChar w:fldCharType="separate"/>
        </w:r>
        <w:r w:rsidR="002D29EA">
          <w:rPr>
            <w:noProof/>
            <w:webHidden/>
          </w:rPr>
          <w:t>102</w:t>
        </w:r>
        <w:r w:rsidR="00642D3A">
          <w:rPr>
            <w:noProof/>
            <w:webHidden/>
          </w:rPr>
          <w:fldChar w:fldCharType="end"/>
        </w:r>
      </w:hyperlink>
    </w:p>
    <w:p w14:paraId="3CEB0DA2" w14:textId="68BC819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80" w:history="1">
        <w:r w:rsidR="00642D3A" w:rsidRPr="00EB0D76">
          <w:rPr>
            <w:rStyle w:val="Hyperlink"/>
            <w:noProof/>
            <w14:scene3d>
              <w14:camera w14:prst="orthographicFront"/>
              <w14:lightRig w14:rig="threePt" w14:dir="t">
                <w14:rot w14:lat="0" w14:lon="0" w14:rev="0"/>
              </w14:lightRig>
            </w14:scene3d>
          </w:rPr>
          <w:t>12.3.5</w:t>
        </w:r>
        <w:r w:rsidR="00642D3A">
          <w:rPr>
            <w:rFonts w:asciiTheme="minorHAnsi" w:eastAsiaTheme="minorEastAsia" w:hAnsiTheme="minorHAnsi" w:cstheme="minorBidi"/>
            <w:noProof/>
            <w:sz w:val="22"/>
            <w:szCs w:val="22"/>
          </w:rPr>
          <w:tab/>
        </w:r>
        <w:r w:rsidR="00642D3A" w:rsidRPr="00EB0D76">
          <w:rPr>
            <w:rStyle w:val="Hyperlink"/>
            <w:noProof/>
          </w:rPr>
          <w:t>dfdl:lengthKind  'pattern'</w:t>
        </w:r>
        <w:r w:rsidR="00642D3A">
          <w:rPr>
            <w:noProof/>
            <w:webHidden/>
          </w:rPr>
          <w:tab/>
        </w:r>
        <w:r w:rsidR="00642D3A">
          <w:rPr>
            <w:noProof/>
            <w:webHidden/>
          </w:rPr>
          <w:fldChar w:fldCharType="begin"/>
        </w:r>
        <w:r w:rsidR="00642D3A">
          <w:rPr>
            <w:noProof/>
            <w:webHidden/>
          </w:rPr>
          <w:instrText xml:space="preserve"> PAGEREF _Toc27061080 \h </w:instrText>
        </w:r>
        <w:r w:rsidR="00642D3A">
          <w:rPr>
            <w:noProof/>
            <w:webHidden/>
          </w:rPr>
        </w:r>
        <w:r w:rsidR="00642D3A">
          <w:rPr>
            <w:noProof/>
            <w:webHidden/>
          </w:rPr>
          <w:fldChar w:fldCharType="separate"/>
        </w:r>
        <w:r w:rsidR="002D29EA">
          <w:rPr>
            <w:noProof/>
            <w:webHidden/>
          </w:rPr>
          <w:t>105</w:t>
        </w:r>
        <w:r w:rsidR="00642D3A">
          <w:rPr>
            <w:noProof/>
            <w:webHidden/>
          </w:rPr>
          <w:fldChar w:fldCharType="end"/>
        </w:r>
      </w:hyperlink>
    </w:p>
    <w:p w14:paraId="2076C829" w14:textId="50D53817"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81" w:history="1">
        <w:r w:rsidR="00642D3A" w:rsidRPr="00EB0D76">
          <w:rPr>
            <w:rStyle w:val="Hyperlink"/>
            <w:noProof/>
            <w14:scene3d>
              <w14:camera w14:prst="orthographicFront"/>
              <w14:lightRig w14:rig="threePt" w14:dir="t">
                <w14:rot w14:lat="0" w14:lon="0" w14:rev="0"/>
              </w14:lightRig>
            </w14:scene3d>
          </w:rPr>
          <w:t>12.3.6</w:t>
        </w:r>
        <w:r w:rsidR="00642D3A">
          <w:rPr>
            <w:rFonts w:asciiTheme="minorHAnsi" w:eastAsiaTheme="minorEastAsia" w:hAnsiTheme="minorHAnsi" w:cstheme="minorBidi"/>
            <w:noProof/>
            <w:sz w:val="22"/>
            <w:szCs w:val="22"/>
          </w:rPr>
          <w:tab/>
        </w:r>
        <w:r w:rsidR="00642D3A" w:rsidRPr="00EB0D76">
          <w:rPr>
            <w:rStyle w:val="Hyperlink"/>
            <w:noProof/>
          </w:rPr>
          <w:t>dfdl:lengthKind 'endOfParent'</w:t>
        </w:r>
        <w:r w:rsidR="00642D3A">
          <w:rPr>
            <w:noProof/>
            <w:webHidden/>
          </w:rPr>
          <w:tab/>
        </w:r>
        <w:r w:rsidR="00642D3A">
          <w:rPr>
            <w:noProof/>
            <w:webHidden/>
          </w:rPr>
          <w:fldChar w:fldCharType="begin"/>
        </w:r>
        <w:r w:rsidR="00642D3A">
          <w:rPr>
            <w:noProof/>
            <w:webHidden/>
          </w:rPr>
          <w:instrText xml:space="preserve"> PAGEREF _Toc27061081 \h </w:instrText>
        </w:r>
        <w:r w:rsidR="00642D3A">
          <w:rPr>
            <w:noProof/>
            <w:webHidden/>
          </w:rPr>
        </w:r>
        <w:r w:rsidR="00642D3A">
          <w:rPr>
            <w:noProof/>
            <w:webHidden/>
          </w:rPr>
          <w:fldChar w:fldCharType="separate"/>
        </w:r>
        <w:r w:rsidR="002D29EA">
          <w:rPr>
            <w:noProof/>
            <w:webHidden/>
          </w:rPr>
          <w:t>106</w:t>
        </w:r>
        <w:r w:rsidR="00642D3A">
          <w:rPr>
            <w:noProof/>
            <w:webHidden/>
          </w:rPr>
          <w:fldChar w:fldCharType="end"/>
        </w:r>
      </w:hyperlink>
    </w:p>
    <w:p w14:paraId="07E98B3D" w14:textId="0789E70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82" w:history="1">
        <w:r w:rsidR="00642D3A" w:rsidRPr="00EB0D76">
          <w:rPr>
            <w:rStyle w:val="Hyperlink"/>
            <w:noProof/>
            <w14:scene3d>
              <w14:camera w14:prst="orthographicFront"/>
              <w14:lightRig w14:rig="threePt" w14:dir="t">
                <w14:rot w14:lat="0" w14:lon="0" w14:rev="0"/>
              </w14:lightRig>
            </w14:scene3d>
          </w:rPr>
          <w:t>12.3.7</w:t>
        </w:r>
        <w:r w:rsidR="00642D3A">
          <w:rPr>
            <w:rFonts w:asciiTheme="minorHAnsi" w:eastAsiaTheme="minorEastAsia" w:hAnsiTheme="minorHAnsi" w:cstheme="minorBidi"/>
            <w:noProof/>
            <w:sz w:val="22"/>
            <w:szCs w:val="22"/>
          </w:rPr>
          <w:tab/>
        </w:r>
        <w:r w:rsidR="00642D3A" w:rsidRPr="00EB0D76">
          <w:rPr>
            <w:rStyle w:val="Hyperlink"/>
            <w:noProof/>
          </w:rPr>
          <w:t>Elements of Specified Length</w:t>
        </w:r>
        <w:r w:rsidR="00642D3A">
          <w:rPr>
            <w:noProof/>
            <w:webHidden/>
          </w:rPr>
          <w:tab/>
        </w:r>
        <w:r w:rsidR="00642D3A">
          <w:rPr>
            <w:noProof/>
            <w:webHidden/>
          </w:rPr>
          <w:fldChar w:fldCharType="begin"/>
        </w:r>
        <w:r w:rsidR="00642D3A">
          <w:rPr>
            <w:noProof/>
            <w:webHidden/>
          </w:rPr>
          <w:instrText xml:space="preserve"> PAGEREF _Toc27061082 \h </w:instrText>
        </w:r>
        <w:r w:rsidR="00642D3A">
          <w:rPr>
            <w:noProof/>
            <w:webHidden/>
          </w:rPr>
        </w:r>
        <w:r w:rsidR="00642D3A">
          <w:rPr>
            <w:noProof/>
            <w:webHidden/>
          </w:rPr>
          <w:fldChar w:fldCharType="separate"/>
        </w:r>
        <w:r w:rsidR="002D29EA">
          <w:rPr>
            <w:noProof/>
            <w:webHidden/>
          </w:rPr>
          <w:t>107</w:t>
        </w:r>
        <w:r w:rsidR="00642D3A">
          <w:rPr>
            <w:noProof/>
            <w:webHidden/>
          </w:rPr>
          <w:fldChar w:fldCharType="end"/>
        </w:r>
      </w:hyperlink>
    </w:p>
    <w:p w14:paraId="258F5B6F" w14:textId="65505DCB"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083" w:history="1">
        <w:r w:rsidR="00642D3A" w:rsidRPr="00EB0D76">
          <w:rPr>
            <w:rStyle w:val="Hyperlink"/>
            <w:noProof/>
          </w:rPr>
          <w:t>13.</w:t>
        </w:r>
        <w:r w:rsidR="00642D3A">
          <w:rPr>
            <w:rFonts w:asciiTheme="minorHAnsi" w:eastAsiaTheme="minorEastAsia" w:hAnsiTheme="minorHAnsi" w:cstheme="minorBidi"/>
            <w:noProof/>
            <w:sz w:val="22"/>
            <w:szCs w:val="22"/>
          </w:rPr>
          <w:tab/>
        </w:r>
        <w:r w:rsidR="00642D3A" w:rsidRPr="00EB0D76">
          <w:rPr>
            <w:rStyle w:val="Hyperlink"/>
            <w:noProof/>
          </w:rPr>
          <w:t>Simple Types</w:t>
        </w:r>
        <w:r w:rsidR="00642D3A">
          <w:rPr>
            <w:noProof/>
            <w:webHidden/>
          </w:rPr>
          <w:tab/>
        </w:r>
        <w:r w:rsidR="00642D3A">
          <w:rPr>
            <w:noProof/>
            <w:webHidden/>
          </w:rPr>
          <w:fldChar w:fldCharType="begin"/>
        </w:r>
        <w:r w:rsidR="00642D3A">
          <w:rPr>
            <w:noProof/>
            <w:webHidden/>
          </w:rPr>
          <w:instrText xml:space="preserve"> PAGEREF _Toc27061083 \h </w:instrText>
        </w:r>
        <w:r w:rsidR="00642D3A">
          <w:rPr>
            <w:noProof/>
            <w:webHidden/>
          </w:rPr>
        </w:r>
        <w:r w:rsidR="00642D3A">
          <w:rPr>
            <w:noProof/>
            <w:webHidden/>
          </w:rPr>
          <w:fldChar w:fldCharType="separate"/>
        </w:r>
        <w:r w:rsidR="002D29EA">
          <w:rPr>
            <w:noProof/>
            <w:webHidden/>
          </w:rPr>
          <w:t>112</w:t>
        </w:r>
        <w:r w:rsidR="00642D3A">
          <w:rPr>
            <w:noProof/>
            <w:webHidden/>
          </w:rPr>
          <w:fldChar w:fldCharType="end"/>
        </w:r>
      </w:hyperlink>
    </w:p>
    <w:p w14:paraId="07B3749D" w14:textId="2AC9F76E"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84" w:history="1">
        <w:r w:rsidR="00642D3A" w:rsidRPr="00EB0D76">
          <w:rPr>
            <w:rStyle w:val="Hyperlink"/>
            <w:noProof/>
          </w:rPr>
          <w:t>13.1</w:t>
        </w:r>
        <w:r w:rsidR="00642D3A">
          <w:rPr>
            <w:rFonts w:asciiTheme="minorHAnsi" w:eastAsiaTheme="minorEastAsia" w:hAnsiTheme="minorHAnsi" w:cstheme="minorBidi"/>
            <w:noProof/>
            <w:sz w:val="22"/>
            <w:szCs w:val="22"/>
          </w:rPr>
          <w:tab/>
        </w:r>
        <w:r w:rsidR="00642D3A" w:rsidRPr="00EB0D76">
          <w:rPr>
            <w:rStyle w:val="Hyperlink"/>
            <w:noProof/>
          </w:rPr>
          <w:t>Properties Common to All Simple Types</w:t>
        </w:r>
        <w:r w:rsidR="00642D3A">
          <w:rPr>
            <w:noProof/>
            <w:webHidden/>
          </w:rPr>
          <w:tab/>
        </w:r>
        <w:r w:rsidR="00642D3A">
          <w:rPr>
            <w:noProof/>
            <w:webHidden/>
          </w:rPr>
          <w:fldChar w:fldCharType="begin"/>
        </w:r>
        <w:r w:rsidR="00642D3A">
          <w:rPr>
            <w:noProof/>
            <w:webHidden/>
          </w:rPr>
          <w:instrText xml:space="preserve"> PAGEREF _Toc27061084 \h </w:instrText>
        </w:r>
        <w:r w:rsidR="00642D3A">
          <w:rPr>
            <w:noProof/>
            <w:webHidden/>
          </w:rPr>
        </w:r>
        <w:r w:rsidR="00642D3A">
          <w:rPr>
            <w:noProof/>
            <w:webHidden/>
          </w:rPr>
          <w:fldChar w:fldCharType="separate"/>
        </w:r>
        <w:r w:rsidR="002D29EA">
          <w:rPr>
            <w:noProof/>
            <w:webHidden/>
          </w:rPr>
          <w:t>112</w:t>
        </w:r>
        <w:r w:rsidR="00642D3A">
          <w:rPr>
            <w:noProof/>
            <w:webHidden/>
          </w:rPr>
          <w:fldChar w:fldCharType="end"/>
        </w:r>
      </w:hyperlink>
    </w:p>
    <w:p w14:paraId="0A8D62DC" w14:textId="4CC9B55C"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85" w:history="1">
        <w:r w:rsidR="00642D3A" w:rsidRPr="00EB0D76">
          <w:rPr>
            <w:rStyle w:val="Hyperlink"/>
            <w:noProof/>
          </w:rPr>
          <w:t>13.2</w:t>
        </w:r>
        <w:r w:rsidR="00642D3A">
          <w:rPr>
            <w:rFonts w:asciiTheme="minorHAnsi" w:eastAsiaTheme="minorEastAsia" w:hAnsiTheme="minorHAnsi" w:cstheme="minorBidi"/>
            <w:noProof/>
            <w:sz w:val="22"/>
            <w:szCs w:val="22"/>
          </w:rPr>
          <w:tab/>
        </w:r>
        <w:r w:rsidR="00642D3A" w:rsidRPr="00EB0D76">
          <w:rPr>
            <w:rStyle w:val="Hyperlink"/>
            <w:noProof/>
          </w:rPr>
          <w:t>Properties Common to All Simple Types with Text representation</w:t>
        </w:r>
        <w:r w:rsidR="00642D3A">
          <w:rPr>
            <w:noProof/>
            <w:webHidden/>
          </w:rPr>
          <w:tab/>
        </w:r>
        <w:r w:rsidR="00642D3A">
          <w:rPr>
            <w:noProof/>
            <w:webHidden/>
          </w:rPr>
          <w:fldChar w:fldCharType="begin"/>
        </w:r>
        <w:r w:rsidR="00642D3A">
          <w:rPr>
            <w:noProof/>
            <w:webHidden/>
          </w:rPr>
          <w:instrText xml:space="preserve"> PAGEREF _Toc27061085 \h </w:instrText>
        </w:r>
        <w:r w:rsidR="00642D3A">
          <w:rPr>
            <w:noProof/>
            <w:webHidden/>
          </w:rPr>
        </w:r>
        <w:r w:rsidR="00642D3A">
          <w:rPr>
            <w:noProof/>
            <w:webHidden/>
          </w:rPr>
          <w:fldChar w:fldCharType="separate"/>
        </w:r>
        <w:r w:rsidR="002D29EA">
          <w:rPr>
            <w:noProof/>
            <w:webHidden/>
          </w:rPr>
          <w:t>113</w:t>
        </w:r>
        <w:r w:rsidR="00642D3A">
          <w:rPr>
            <w:noProof/>
            <w:webHidden/>
          </w:rPr>
          <w:fldChar w:fldCharType="end"/>
        </w:r>
      </w:hyperlink>
    </w:p>
    <w:p w14:paraId="6D1651C2" w14:textId="280A4F1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86" w:history="1">
        <w:r w:rsidR="00642D3A" w:rsidRPr="00EB0D76">
          <w:rPr>
            <w:rStyle w:val="Hyperlink"/>
            <w:noProof/>
            <w14:scene3d>
              <w14:camera w14:prst="orthographicFront"/>
              <w14:lightRig w14:rig="threePt" w14:dir="t">
                <w14:rot w14:lat="0" w14:lon="0" w14:rev="0"/>
              </w14:lightRig>
            </w14:scene3d>
          </w:rPr>
          <w:t>13.2.1</w:t>
        </w:r>
        <w:r w:rsidR="00642D3A">
          <w:rPr>
            <w:rFonts w:asciiTheme="minorHAnsi" w:eastAsiaTheme="minorEastAsia" w:hAnsiTheme="minorHAnsi" w:cstheme="minorBidi"/>
            <w:noProof/>
            <w:sz w:val="22"/>
            <w:szCs w:val="22"/>
          </w:rPr>
          <w:tab/>
        </w:r>
        <w:r w:rsidR="00642D3A" w:rsidRPr="00EB0D76">
          <w:rPr>
            <w:rStyle w:val="Hyperlink"/>
            <w:noProof/>
          </w:rPr>
          <w:t>The dfdl:escapeScheme Properties</w:t>
        </w:r>
        <w:r w:rsidR="00642D3A">
          <w:rPr>
            <w:noProof/>
            <w:webHidden/>
          </w:rPr>
          <w:tab/>
        </w:r>
        <w:r w:rsidR="00642D3A">
          <w:rPr>
            <w:noProof/>
            <w:webHidden/>
          </w:rPr>
          <w:fldChar w:fldCharType="begin"/>
        </w:r>
        <w:r w:rsidR="00642D3A">
          <w:rPr>
            <w:noProof/>
            <w:webHidden/>
          </w:rPr>
          <w:instrText xml:space="preserve"> PAGEREF _Toc27061086 \h </w:instrText>
        </w:r>
        <w:r w:rsidR="00642D3A">
          <w:rPr>
            <w:noProof/>
            <w:webHidden/>
          </w:rPr>
        </w:r>
        <w:r w:rsidR="00642D3A">
          <w:rPr>
            <w:noProof/>
            <w:webHidden/>
          </w:rPr>
          <w:fldChar w:fldCharType="separate"/>
        </w:r>
        <w:r w:rsidR="002D29EA">
          <w:rPr>
            <w:noProof/>
            <w:webHidden/>
          </w:rPr>
          <w:t>114</w:t>
        </w:r>
        <w:r w:rsidR="00642D3A">
          <w:rPr>
            <w:noProof/>
            <w:webHidden/>
          </w:rPr>
          <w:fldChar w:fldCharType="end"/>
        </w:r>
      </w:hyperlink>
    </w:p>
    <w:p w14:paraId="0C4B7664" w14:textId="71109A32"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87" w:history="1">
        <w:r w:rsidR="00642D3A" w:rsidRPr="00EB0D76">
          <w:rPr>
            <w:rStyle w:val="Hyperlink"/>
            <w:noProof/>
          </w:rPr>
          <w:t>13.3</w:t>
        </w:r>
        <w:r w:rsidR="00642D3A">
          <w:rPr>
            <w:rFonts w:asciiTheme="minorHAnsi" w:eastAsiaTheme="minorEastAsia" w:hAnsiTheme="minorHAnsi" w:cstheme="minorBidi"/>
            <w:noProof/>
            <w:sz w:val="22"/>
            <w:szCs w:val="22"/>
          </w:rPr>
          <w:tab/>
        </w:r>
        <w:r w:rsidR="00642D3A" w:rsidRPr="00EB0D76">
          <w:rPr>
            <w:rStyle w:val="Hyperlink"/>
            <w:noProof/>
          </w:rPr>
          <w:t>Properties for Bidirectional support for All Simple Types with Text representation</w:t>
        </w:r>
        <w:r w:rsidR="00642D3A">
          <w:rPr>
            <w:noProof/>
            <w:webHidden/>
          </w:rPr>
          <w:tab/>
        </w:r>
        <w:r w:rsidR="00642D3A">
          <w:rPr>
            <w:noProof/>
            <w:webHidden/>
          </w:rPr>
          <w:fldChar w:fldCharType="begin"/>
        </w:r>
        <w:r w:rsidR="00642D3A">
          <w:rPr>
            <w:noProof/>
            <w:webHidden/>
          </w:rPr>
          <w:instrText xml:space="preserve"> PAGEREF _Toc27061087 \h </w:instrText>
        </w:r>
        <w:r w:rsidR="00642D3A">
          <w:rPr>
            <w:noProof/>
            <w:webHidden/>
          </w:rPr>
        </w:r>
        <w:r w:rsidR="00642D3A">
          <w:rPr>
            <w:noProof/>
            <w:webHidden/>
          </w:rPr>
          <w:fldChar w:fldCharType="separate"/>
        </w:r>
        <w:r w:rsidR="002D29EA">
          <w:rPr>
            <w:noProof/>
            <w:webHidden/>
          </w:rPr>
          <w:t>119</w:t>
        </w:r>
        <w:r w:rsidR="00642D3A">
          <w:rPr>
            <w:noProof/>
            <w:webHidden/>
          </w:rPr>
          <w:fldChar w:fldCharType="end"/>
        </w:r>
      </w:hyperlink>
    </w:p>
    <w:p w14:paraId="460997FE" w14:textId="694F1FA7"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88" w:history="1">
        <w:r w:rsidR="00642D3A" w:rsidRPr="00EB0D76">
          <w:rPr>
            <w:rStyle w:val="Hyperlink"/>
            <w:noProof/>
          </w:rPr>
          <w:t>13.4</w:t>
        </w:r>
        <w:r w:rsidR="00642D3A">
          <w:rPr>
            <w:rFonts w:asciiTheme="minorHAnsi" w:eastAsiaTheme="minorEastAsia" w:hAnsiTheme="minorHAnsi" w:cstheme="minorBidi"/>
            <w:noProof/>
            <w:sz w:val="22"/>
            <w:szCs w:val="22"/>
          </w:rPr>
          <w:tab/>
        </w:r>
        <w:r w:rsidR="00642D3A" w:rsidRPr="00EB0D76">
          <w:rPr>
            <w:rStyle w:val="Hyperlink"/>
            <w:noProof/>
          </w:rPr>
          <w:t>Properties Specific to String</w:t>
        </w:r>
        <w:r w:rsidR="00642D3A">
          <w:rPr>
            <w:noProof/>
            <w:webHidden/>
          </w:rPr>
          <w:tab/>
        </w:r>
        <w:r w:rsidR="00642D3A">
          <w:rPr>
            <w:noProof/>
            <w:webHidden/>
          </w:rPr>
          <w:fldChar w:fldCharType="begin"/>
        </w:r>
        <w:r w:rsidR="00642D3A">
          <w:rPr>
            <w:noProof/>
            <w:webHidden/>
          </w:rPr>
          <w:instrText xml:space="preserve"> PAGEREF _Toc27061088 \h </w:instrText>
        </w:r>
        <w:r w:rsidR="00642D3A">
          <w:rPr>
            <w:noProof/>
            <w:webHidden/>
          </w:rPr>
        </w:r>
        <w:r w:rsidR="00642D3A">
          <w:rPr>
            <w:noProof/>
            <w:webHidden/>
          </w:rPr>
          <w:fldChar w:fldCharType="separate"/>
        </w:r>
        <w:r w:rsidR="002D29EA">
          <w:rPr>
            <w:noProof/>
            <w:webHidden/>
          </w:rPr>
          <w:t>119</w:t>
        </w:r>
        <w:r w:rsidR="00642D3A">
          <w:rPr>
            <w:noProof/>
            <w:webHidden/>
          </w:rPr>
          <w:fldChar w:fldCharType="end"/>
        </w:r>
      </w:hyperlink>
    </w:p>
    <w:p w14:paraId="7918D7EB" w14:textId="54AE7B29"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89" w:history="1">
        <w:r w:rsidR="00642D3A" w:rsidRPr="00EB0D76">
          <w:rPr>
            <w:rStyle w:val="Hyperlink"/>
            <w:noProof/>
          </w:rPr>
          <w:t>13.5</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Text or Binary Representation</w:t>
        </w:r>
        <w:r w:rsidR="00642D3A">
          <w:rPr>
            <w:noProof/>
            <w:webHidden/>
          </w:rPr>
          <w:tab/>
        </w:r>
        <w:r w:rsidR="00642D3A">
          <w:rPr>
            <w:noProof/>
            <w:webHidden/>
          </w:rPr>
          <w:fldChar w:fldCharType="begin"/>
        </w:r>
        <w:r w:rsidR="00642D3A">
          <w:rPr>
            <w:noProof/>
            <w:webHidden/>
          </w:rPr>
          <w:instrText xml:space="preserve"> PAGEREF _Toc27061089 \h </w:instrText>
        </w:r>
        <w:r w:rsidR="00642D3A">
          <w:rPr>
            <w:noProof/>
            <w:webHidden/>
          </w:rPr>
        </w:r>
        <w:r w:rsidR="00642D3A">
          <w:rPr>
            <w:noProof/>
            <w:webHidden/>
          </w:rPr>
          <w:fldChar w:fldCharType="separate"/>
        </w:r>
        <w:r w:rsidR="002D29EA">
          <w:rPr>
            <w:noProof/>
            <w:webHidden/>
          </w:rPr>
          <w:t>121</w:t>
        </w:r>
        <w:r w:rsidR="00642D3A">
          <w:rPr>
            <w:noProof/>
            <w:webHidden/>
          </w:rPr>
          <w:fldChar w:fldCharType="end"/>
        </w:r>
      </w:hyperlink>
    </w:p>
    <w:p w14:paraId="49203ABF" w14:textId="566E2D02"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0" w:history="1">
        <w:r w:rsidR="00642D3A" w:rsidRPr="00EB0D76">
          <w:rPr>
            <w:rStyle w:val="Hyperlink"/>
            <w:noProof/>
          </w:rPr>
          <w:t>13.6</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Text Representation</w:t>
        </w:r>
        <w:r w:rsidR="00642D3A">
          <w:rPr>
            <w:noProof/>
            <w:webHidden/>
          </w:rPr>
          <w:tab/>
        </w:r>
        <w:r w:rsidR="00642D3A">
          <w:rPr>
            <w:noProof/>
            <w:webHidden/>
          </w:rPr>
          <w:fldChar w:fldCharType="begin"/>
        </w:r>
        <w:r w:rsidR="00642D3A">
          <w:rPr>
            <w:noProof/>
            <w:webHidden/>
          </w:rPr>
          <w:instrText xml:space="preserve"> PAGEREF _Toc27061090 \h </w:instrText>
        </w:r>
        <w:r w:rsidR="00642D3A">
          <w:rPr>
            <w:noProof/>
            <w:webHidden/>
          </w:rPr>
        </w:r>
        <w:r w:rsidR="00642D3A">
          <w:rPr>
            <w:noProof/>
            <w:webHidden/>
          </w:rPr>
          <w:fldChar w:fldCharType="separate"/>
        </w:r>
        <w:r w:rsidR="002D29EA">
          <w:rPr>
            <w:noProof/>
            <w:webHidden/>
          </w:rPr>
          <w:t>121</w:t>
        </w:r>
        <w:r w:rsidR="00642D3A">
          <w:rPr>
            <w:noProof/>
            <w:webHidden/>
          </w:rPr>
          <w:fldChar w:fldCharType="end"/>
        </w:r>
      </w:hyperlink>
    </w:p>
    <w:p w14:paraId="747A8C46" w14:textId="2D669FE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91" w:history="1">
        <w:r w:rsidR="00642D3A" w:rsidRPr="00EB0D76">
          <w:rPr>
            <w:rStyle w:val="Hyperlink"/>
            <w:noProof/>
            <w14:scene3d>
              <w14:camera w14:prst="orthographicFront"/>
              <w14:lightRig w14:rig="threePt" w14:dir="t">
                <w14:rot w14:lat="0" w14:lon="0" w14:rev="0"/>
              </w14:lightRig>
            </w14:scene3d>
          </w:rPr>
          <w:t>13.6.1</w:t>
        </w:r>
        <w:r w:rsidR="00642D3A">
          <w:rPr>
            <w:rFonts w:asciiTheme="minorHAnsi" w:eastAsiaTheme="minorEastAsia" w:hAnsiTheme="minorHAnsi" w:cstheme="minorBidi"/>
            <w:noProof/>
            <w:sz w:val="22"/>
            <w:szCs w:val="22"/>
          </w:rPr>
          <w:tab/>
        </w:r>
        <w:r w:rsidR="00642D3A" w:rsidRPr="00EB0D76">
          <w:rPr>
            <w:rStyle w:val="Hyperlink"/>
            <w:noProof/>
          </w:rPr>
          <w:t>The dfdl:textNumberPattern Property</w:t>
        </w:r>
        <w:r w:rsidR="00642D3A">
          <w:rPr>
            <w:noProof/>
            <w:webHidden/>
          </w:rPr>
          <w:tab/>
        </w:r>
        <w:r w:rsidR="00642D3A">
          <w:rPr>
            <w:noProof/>
            <w:webHidden/>
          </w:rPr>
          <w:fldChar w:fldCharType="begin"/>
        </w:r>
        <w:r w:rsidR="00642D3A">
          <w:rPr>
            <w:noProof/>
            <w:webHidden/>
          </w:rPr>
          <w:instrText xml:space="preserve"> PAGEREF _Toc27061091 \h </w:instrText>
        </w:r>
        <w:r w:rsidR="00642D3A">
          <w:rPr>
            <w:noProof/>
            <w:webHidden/>
          </w:rPr>
        </w:r>
        <w:r w:rsidR="00642D3A">
          <w:rPr>
            <w:noProof/>
            <w:webHidden/>
          </w:rPr>
          <w:fldChar w:fldCharType="separate"/>
        </w:r>
        <w:r w:rsidR="002D29EA">
          <w:rPr>
            <w:noProof/>
            <w:webHidden/>
          </w:rPr>
          <w:t>128</w:t>
        </w:r>
        <w:r w:rsidR="00642D3A">
          <w:rPr>
            <w:noProof/>
            <w:webHidden/>
          </w:rPr>
          <w:fldChar w:fldCharType="end"/>
        </w:r>
      </w:hyperlink>
    </w:p>
    <w:p w14:paraId="1C643FEF" w14:textId="7787FBD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92" w:history="1">
        <w:r w:rsidR="00642D3A" w:rsidRPr="00EB0D76">
          <w:rPr>
            <w:rStyle w:val="Hyperlink"/>
            <w:noProof/>
            <w14:scene3d>
              <w14:camera w14:prst="orthographicFront"/>
              <w14:lightRig w14:rig="threePt" w14:dir="t">
                <w14:rot w14:lat="0" w14:lon="0" w14:rev="0"/>
              </w14:lightRig>
            </w14:scene3d>
          </w:rPr>
          <w:t>13.6.2</w:t>
        </w:r>
        <w:r w:rsidR="00642D3A">
          <w:rPr>
            <w:rFonts w:asciiTheme="minorHAnsi" w:eastAsiaTheme="minorEastAsia" w:hAnsiTheme="minorHAnsi" w:cstheme="minorBidi"/>
            <w:noProof/>
            <w:sz w:val="22"/>
            <w:szCs w:val="22"/>
          </w:rPr>
          <w:tab/>
        </w:r>
        <w:r w:rsidR="00642D3A" w:rsidRPr="00EB0D76">
          <w:rPr>
            <w:rStyle w:val="Hyperlink"/>
            <w:noProof/>
          </w:rPr>
          <w:t>Converting logical numbers to/from text representation</w:t>
        </w:r>
        <w:r w:rsidR="00642D3A">
          <w:rPr>
            <w:noProof/>
            <w:webHidden/>
          </w:rPr>
          <w:tab/>
        </w:r>
        <w:r w:rsidR="00642D3A">
          <w:rPr>
            <w:noProof/>
            <w:webHidden/>
          </w:rPr>
          <w:fldChar w:fldCharType="begin"/>
        </w:r>
        <w:r w:rsidR="00642D3A">
          <w:rPr>
            <w:noProof/>
            <w:webHidden/>
          </w:rPr>
          <w:instrText xml:space="preserve"> PAGEREF _Toc27061092 \h </w:instrText>
        </w:r>
        <w:r w:rsidR="00642D3A">
          <w:rPr>
            <w:noProof/>
            <w:webHidden/>
          </w:rPr>
        </w:r>
        <w:r w:rsidR="00642D3A">
          <w:rPr>
            <w:noProof/>
            <w:webHidden/>
          </w:rPr>
          <w:fldChar w:fldCharType="separate"/>
        </w:r>
        <w:r w:rsidR="002D29EA">
          <w:rPr>
            <w:noProof/>
            <w:webHidden/>
          </w:rPr>
          <w:t>1</w:t>
        </w:r>
        <w:r w:rsidR="002D29EA">
          <w:rPr>
            <w:noProof/>
            <w:webHidden/>
          </w:rPr>
          <w:t>3</w:t>
        </w:r>
        <w:r w:rsidR="002D29EA">
          <w:rPr>
            <w:noProof/>
            <w:webHidden/>
          </w:rPr>
          <w:t>4</w:t>
        </w:r>
        <w:r w:rsidR="00642D3A">
          <w:rPr>
            <w:noProof/>
            <w:webHidden/>
          </w:rPr>
          <w:fldChar w:fldCharType="end"/>
        </w:r>
      </w:hyperlink>
    </w:p>
    <w:p w14:paraId="4CF579E2" w14:textId="3955750F"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3" w:history="1">
        <w:r w:rsidR="00642D3A" w:rsidRPr="00EB0D76">
          <w:rPr>
            <w:rStyle w:val="Hyperlink"/>
            <w:noProof/>
          </w:rPr>
          <w:t>13.7</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Binary Representation</w:t>
        </w:r>
        <w:r w:rsidR="00642D3A">
          <w:rPr>
            <w:noProof/>
            <w:webHidden/>
          </w:rPr>
          <w:tab/>
        </w:r>
        <w:r w:rsidR="00642D3A">
          <w:rPr>
            <w:noProof/>
            <w:webHidden/>
          </w:rPr>
          <w:fldChar w:fldCharType="begin"/>
        </w:r>
        <w:r w:rsidR="00642D3A">
          <w:rPr>
            <w:noProof/>
            <w:webHidden/>
          </w:rPr>
          <w:instrText xml:space="preserve"> PAGEREF _Toc27061093 \h </w:instrText>
        </w:r>
        <w:r w:rsidR="00642D3A">
          <w:rPr>
            <w:noProof/>
            <w:webHidden/>
          </w:rPr>
        </w:r>
        <w:r w:rsidR="00642D3A">
          <w:rPr>
            <w:noProof/>
            <w:webHidden/>
          </w:rPr>
          <w:fldChar w:fldCharType="separate"/>
        </w:r>
        <w:r w:rsidR="002D29EA">
          <w:rPr>
            <w:noProof/>
            <w:webHidden/>
          </w:rPr>
          <w:t>135</w:t>
        </w:r>
        <w:r w:rsidR="00642D3A">
          <w:rPr>
            <w:noProof/>
            <w:webHidden/>
          </w:rPr>
          <w:fldChar w:fldCharType="end"/>
        </w:r>
      </w:hyperlink>
    </w:p>
    <w:p w14:paraId="0051A693" w14:textId="10B31DD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094" w:history="1">
        <w:r w:rsidR="00642D3A" w:rsidRPr="00EB0D76">
          <w:rPr>
            <w:rStyle w:val="Hyperlink"/>
            <w:noProof/>
            <w14:scene3d>
              <w14:camera w14:prst="orthographicFront"/>
              <w14:lightRig w14:rig="threePt" w14:dir="t">
                <w14:rot w14:lat="0" w14:lon="0" w14:rev="0"/>
              </w14:lightRig>
            </w14:scene3d>
          </w:rPr>
          <w:t>13.7.1</w:t>
        </w:r>
        <w:r w:rsidR="00642D3A">
          <w:rPr>
            <w:rFonts w:asciiTheme="minorHAnsi" w:eastAsiaTheme="minorEastAsia" w:hAnsiTheme="minorHAnsi" w:cstheme="minorBidi"/>
            <w:noProof/>
            <w:sz w:val="22"/>
            <w:szCs w:val="22"/>
          </w:rPr>
          <w:tab/>
        </w:r>
        <w:r w:rsidR="00642D3A" w:rsidRPr="00EB0D76">
          <w:rPr>
            <w:rStyle w:val="Hyperlink"/>
            <w:noProof/>
          </w:rPr>
          <w:t>Converting Logical Numbers to/from Binary Representation</w:t>
        </w:r>
        <w:r w:rsidR="00642D3A">
          <w:rPr>
            <w:noProof/>
            <w:webHidden/>
          </w:rPr>
          <w:tab/>
        </w:r>
        <w:r w:rsidR="00642D3A">
          <w:rPr>
            <w:noProof/>
            <w:webHidden/>
          </w:rPr>
          <w:fldChar w:fldCharType="begin"/>
        </w:r>
        <w:r w:rsidR="00642D3A">
          <w:rPr>
            <w:noProof/>
            <w:webHidden/>
          </w:rPr>
          <w:instrText xml:space="preserve"> PAGEREF _Toc27061094 \h </w:instrText>
        </w:r>
        <w:r w:rsidR="00642D3A">
          <w:rPr>
            <w:noProof/>
            <w:webHidden/>
          </w:rPr>
        </w:r>
        <w:r w:rsidR="00642D3A">
          <w:rPr>
            <w:noProof/>
            <w:webHidden/>
          </w:rPr>
          <w:fldChar w:fldCharType="separate"/>
        </w:r>
        <w:r w:rsidR="002D29EA">
          <w:rPr>
            <w:noProof/>
            <w:webHidden/>
          </w:rPr>
          <w:t>136</w:t>
        </w:r>
        <w:r w:rsidR="00642D3A">
          <w:rPr>
            <w:noProof/>
            <w:webHidden/>
          </w:rPr>
          <w:fldChar w:fldCharType="end"/>
        </w:r>
      </w:hyperlink>
    </w:p>
    <w:p w14:paraId="57701637" w14:textId="45AE87B1"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5" w:history="1">
        <w:r w:rsidR="00642D3A" w:rsidRPr="00EB0D76">
          <w:rPr>
            <w:rStyle w:val="Hyperlink"/>
            <w:noProof/>
          </w:rPr>
          <w:t>13.8</w:t>
        </w:r>
        <w:r w:rsidR="00642D3A">
          <w:rPr>
            <w:rFonts w:asciiTheme="minorHAnsi" w:eastAsiaTheme="minorEastAsia" w:hAnsiTheme="minorHAnsi" w:cstheme="minorBidi"/>
            <w:noProof/>
            <w:sz w:val="22"/>
            <w:szCs w:val="22"/>
          </w:rPr>
          <w:tab/>
        </w:r>
        <w:r w:rsidR="00642D3A" w:rsidRPr="00EB0D76">
          <w:rPr>
            <w:rStyle w:val="Hyperlink"/>
            <w:noProof/>
          </w:rPr>
          <w:t>Properties Specific to Float/Double with Binary Representation</w:t>
        </w:r>
        <w:r w:rsidR="00642D3A">
          <w:rPr>
            <w:noProof/>
            <w:webHidden/>
          </w:rPr>
          <w:tab/>
        </w:r>
        <w:r w:rsidR="00642D3A">
          <w:rPr>
            <w:noProof/>
            <w:webHidden/>
          </w:rPr>
          <w:fldChar w:fldCharType="begin"/>
        </w:r>
        <w:r w:rsidR="00642D3A">
          <w:rPr>
            <w:noProof/>
            <w:webHidden/>
          </w:rPr>
          <w:instrText xml:space="preserve"> PAGEREF _Toc27061095 \h </w:instrText>
        </w:r>
        <w:r w:rsidR="00642D3A">
          <w:rPr>
            <w:noProof/>
            <w:webHidden/>
          </w:rPr>
        </w:r>
        <w:r w:rsidR="00642D3A">
          <w:rPr>
            <w:noProof/>
            <w:webHidden/>
          </w:rPr>
          <w:fldChar w:fldCharType="separate"/>
        </w:r>
        <w:r w:rsidR="002D29EA">
          <w:rPr>
            <w:noProof/>
            <w:webHidden/>
          </w:rPr>
          <w:t>141</w:t>
        </w:r>
        <w:r w:rsidR="00642D3A">
          <w:rPr>
            <w:noProof/>
            <w:webHidden/>
          </w:rPr>
          <w:fldChar w:fldCharType="end"/>
        </w:r>
      </w:hyperlink>
    </w:p>
    <w:p w14:paraId="02111A65" w14:textId="178FCA0F"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6" w:history="1">
        <w:r w:rsidR="00642D3A" w:rsidRPr="00EB0D76">
          <w:rPr>
            <w:rStyle w:val="Hyperlink"/>
            <w:noProof/>
          </w:rPr>
          <w:t>13.9</w:t>
        </w:r>
        <w:r w:rsidR="00642D3A">
          <w:rPr>
            <w:rFonts w:asciiTheme="minorHAnsi" w:eastAsiaTheme="minorEastAsia" w:hAnsiTheme="minorHAnsi" w:cstheme="minorBidi"/>
            <w:noProof/>
            <w:sz w:val="22"/>
            <w:szCs w:val="22"/>
          </w:rPr>
          <w:tab/>
        </w:r>
        <w:r w:rsidR="00642D3A" w:rsidRPr="00EB0D76">
          <w:rPr>
            <w:rStyle w:val="Hyperlink"/>
            <w:noProof/>
          </w:rPr>
          <w:t>Properties Specific to Boolean with Text Representation</w:t>
        </w:r>
        <w:r w:rsidR="00642D3A">
          <w:rPr>
            <w:noProof/>
            <w:webHidden/>
          </w:rPr>
          <w:tab/>
        </w:r>
        <w:r w:rsidR="00642D3A">
          <w:rPr>
            <w:noProof/>
            <w:webHidden/>
          </w:rPr>
          <w:fldChar w:fldCharType="begin"/>
        </w:r>
        <w:r w:rsidR="00642D3A">
          <w:rPr>
            <w:noProof/>
            <w:webHidden/>
          </w:rPr>
          <w:instrText xml:space="preserve"> PAGEREF _Toc27061096 \h </w:instrText>
        </w:r>
        <w:r w:rsidR="00642D3A">
          <w:rPr>
            <w:noProof/>
            <w:webHidden/>
          </w:rPr>
        </w:r>
        <w:r w:rsidR="00642D3A">
          <w:rPr>
            <w:noProof/>
            <w:webHidden/>
          </w:rPr>
          <w:fldChar w:fldCharType="separate"/>
        </w:r>
        <w:r w:rsidR="002D29EA">
          <w:rPr>
            <w:noProof/>
            <w:webHidden/>
          </w:rPr>
          <w:t>141</w:t>
        </w:r>
        <w:r w:rsidR="00642D3A">
          <w:rPr>
            <w:noProof/>
            <w:webHidden/>
          </w:rPr>
          <w:fldChar w:fldCharType="end"/>
        </w:r>
      </w:hyperlink>
    </w:p>
    <w:p w14:paraId="652E5175" w14:textId="04BA4379"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7" w:history="1">
        <w:r w:rsidR="00642D3A" w:rsidRPr="00EB0D76">
          <w:rPr>
            <w:rStyle w:val="Hyperlink"/>
            <w:noProof/>
          </w:rPr>
          <w:t>13.10</w:t>
        </w:r>
        <w:r w:rsidR="00642D3A">
          <w:rPr>
            <w:rFonts w:asciiTheme="minorHAnsi" w:eastAsiaTheme="minorEastAsia" w:hAnsiTheme="minorHAnsi" w:cstheme="minorBidi"/>
            <w:noProof/>
            <w:sz w:val="22"/>
            <w:szCs w:val="22"/>
          </w:rPr>
          <w:tab/>
        </w:r>
        <w:r w:rsidR="00642D3A" w:rsidRPr="00EB0D76">
          <w:rPr>
            <w:rStyle w:val="Hyperlink"/>
            <w:noProof/>
          </w:rPr>
          <w:t>Properties Specific to Boolean with Binary Representation</w:t>
        </w:r>
        <w:r w:rsidR="00642D3A">
          <w:rPr>
            <w:noProof/>
            <w:webHidden/>
          </w:rPr>
          <w:tab/>
        </w:r>
        <w:r w:rsidR="00642D3A">
          <w:rPr>
            <w:noProof/>
            <w:webHidden/>
          </w:rPr>
          <w:fldChar w:fldCharType="begin"/>
        </w:r>
        <w:r w:rsidR="00642D3A">
          <w:rPr>
            <w:noProof/>
            <w:webHidden/>
          </w:rPr>
          <w:instrText xml:space="preserve"> PAGEREF _Toc27061097 \h </w:instrText>
        </w:r>
        <w:r w:rsidR="00642D3A">
          <w:rPr>
            <w:noProof/>
            <w:webHidden/>
          </w:rPr>
        </w:r>
        <w:r w:rsidR="00642D3A">
          <w:rPr>
            <w:noProof/>
            <w:webHidden/>
          </w:rPr>
          <w:fldChar w:fldCharType="separate"/>
        </w:r>
        <w:r w:rsidR="002D29EA">
          <w:rPr>
            <w:noProof/>
            <w:webHidden/>
          </w:rPr>
          <w:t>143</w:t>
        </w:r>
        <w:r w:rsidR="00642D3A">
          <w:rPr>
            <w:noProof/>
            <w:webHidden/>
          </w:rPr>
          <w:fldChar w:fldCharType="end"/>
        </w:r>
      </w:hyperlink>
    </w:p>
    <w:p w14:paraId="3CF7DB42" w14:textId="3FE6A40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098" w:history="1">
        <w:r w:rsidR="00642D3A" w:rsidRPr="00EB0D76">
          <w:rPr>
            <w:rStyle w:val="Hyperlink"/>
            <w:noProof/>
          </w:rPr>
          <w:t>13.11</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Text or Binary Representation</w:t>
        </w:r>
        <w:r w:rsidR="00642D3A">
          <w:rPr>
            <w:noProof/>
            <w:webHidden/>
          </w:rPr>
          <w:tab/>
        </w:r>
        <w:r w:rsidR="00642D3A">
          <w:rPr>
            <w:noProof/>
            <w:webHidden/>
          </w:rPr>
          <w:fldChar w:fldCharType="begin"/>
        </w:r>
        <w:r w:rsidR="00642D3A">
          <w:rPr>
            <w:noProof/>
            <w:webHidden/>
          </w:rPr>
          <w:instrText xml:space="preserve"> PAGEREF _Toc27061098 \h </w:instrText>
        </w:r>
        <w:r w:rsidR="00642D3A">
          <w:rPr>
            <w:noProof/>
            <w:webHidden/>
          </w:rPr>
        </w:r>
        <w:r w:rsidR="00642D3A">
          <w:rPr>
            <w:noProof/>
            <w:webHidden/>
          </w:rPr>
          <w:fldChar w:fldCharType="separate"/>
        </w:r>
        <w:r w:rsidR="002D29EA">
          <w:rPr>
            <w:noProof/>
            <w:webHidden/>
          </w:rPr>
          <w:t>143</w:t>
        </w:r>
        <w:r w:rsidR="00642D3A">
          <w:rPr>
            <w:noProof/>
            <w:webHidden/>
          </w:rPr>
          <w:fldChar w:fldCharType="end"/>
        </w:r>
      </w:hyperlink>
    </w:p>
    <w:p w14:paraId="0BA35716" w14:textId="3C90E16B" w:rsidR="00642D3A" w:rsidRDefault="00342DB5">
      <w:pPr>
        <w:pStyle w:val="TOC3"/>
        <w:tabs>
          <w:tab w:val="left" w:pos="1400"/>
          <w:tab w:val="right" w:leader="dot" w:pos="8630"/>
        </w:tabs>
        <w:rPr>
          <w:rFonts w:asciiTheme="minorHAnsi" w:eastAsiaTheme="minorEastAsia" w:hAnsiTheme="minorHAnsi" w:cstheme="minorBidi"/>
          <w:noProof/>
          <w:sz w:val="22"/>
          <w:szCs w:val="22"/>
        </w:rPr>
      </w:pPr>
      <w:hyperlink w:anchor="_Toc27061099" w:history="1">
        <w:r w:rsidR="00642D3A" w:rsidRPr="00EB0D76">
          <w:rPr>
            <w:rStyle w:val="Hyperlink"/>
            <w:noProof/>
            <w14:scene3d>
              <w14:camera w14:prst="orthographicFront"/>
              <w14:lightRig w14:rig="threePt" w14:dir="t">
                <w14:rot w14:lat="0" w14:lon="0" w14:rev="0"/>
              </w14:lightRig>
            </w14:scene3d>
          </w:rPr>
          <w:t>13.11.1</w:t>
        </w:r>
        <w:r w:rsidR="00642D3A">
          <w:rPr>
            <w:rFonts w:asciiTheme="minorHAnsi" w:eastAsiaTheme="minorEastAsia" w:hAnsiTheme="minorHAnsi" w:cstheme="minorBidi"/>
            <w:noProof/>
            <w:sz w:val="22"/>
            <w:szCs w:val="22"/>
          </w:rPr>
          <w:tab/>
        </w:r>
        <w:r w:rsidR="00642D3A" w:rsidRPr="00EB0D76">
          <w:rPr>
            <w:rStyle w:val="Hyperlink"/>
            <w:noProof/>
          </w:rPr>
          <w:t>The dfdl:calendarPattern property</w:t>
        </w:r>
        <w:r w:rsidR="00642D3A">
          <w:rPr>
            <w:noProof/>
            <w:webHidden/>
          </w:rPr>
          <w:tab/>
        </w:r>
        <w:r w:rsidR="00642D3A">
          <w:rPr>
            <w:noProof/>
            <w:webHidden/>
          </w:rPr>
          <w:fldChar w:fldCharType="begin"/>
        </w:r>
        <w:r w:rsidR="00642D3A">
          <w:rPr>
            <w:noProof/>
            <w:webHidden/>
          </w:rPr>
          <w:instrText xml:space="preserve"> PAGEREF _Toc27061099 \h </w:instrText>
        </w:r>
        <w:r w:rsidR="00642D3A">
          <w:rPr>
            <w:noProof/>
            <w:webHidden/>
          </w:rPr>
        </w:r>
        <w:r w:rsidR="00642D3A">
          <w:rPr>
            <w:noProof/>
            <w:webHidden/>
          </w:rPr>
          <w:fldChar w:fldCharType="separate"/>
        </w:r>
        <w:r w:rsidR="002D29EA">
          <w:rPr>
            <w:noProof/>
            <w:webHidden/>
          </w:rPr>
          <w:t>145</w:t>
        </w:r>
        <w:r w:rsidR="00642D3A">
          <w:rPr>
            <w:noProof/>
            <w:webHidden/>
          </w:rPr>
          <w:fldChar w:fldCharType="end"/>
        </w:r>
      </w:hyperlink>
    </w:p>
    <w:p w14:paraId="14508DE2" w14:textId="2251CC4F" w:rsidR="00642D3A" w:rsidRDefault="00342DB5">
      <w:pPr>
        <w:pStyle w:val="TOC3"/>
        <w:tabs>
          <w:tab w:val="left" w:pos="1400"/>
          <w:tab w:val="right" w:leader="dot" w:pos="8630"/>
        </w:tabs>
        <w:rPr>
          <w:rFonts w:asciiTheme="minorHAnsi" w:eastAsiaTheme="minorEastAsia" w:hAnsiTheme="minorHAnsi" w:cstheme="minorBidi"/>
          <w:noProof/>
          <w:sz w:val="22"/>
          <w:szCs w:val="22"/>
        </w:rPr>
      </w:pPr>
      <w:hyperlink w:anchor="_Toc27061100" w:history="1">
        <w:r w:rsidR="00642D3A" w:rsidRPr="00EB0D76">
          <w:rPr>
            <w:rStyle w:val="Hyperlink"/>
            <w:noProof/>
            <w:lang w:eastAsia="en-GB"/>
            <w14:scene3d>
              <w14:camera w14:prst="orthographicFront"/>
              <w14:lightRig w14:rig="threePt" w14:dir="t">
                <w14:rot w14:lat="0" w14:lon="0" w14:rev="0"/>
              </w14:lightRig>
            </w14:scene3d>
          </w:rPr>
          <w:t>13.11.2</w:t>
        </w:r>
        <w:r w:rsidR="00642D3A">
          <w:rPr>
            <w:rFonts w:asciiTheme="minorHAnsi" w:eastAsiaTheme="minorEastAsia" w:hAnsiTheme="minorHAnsi" w:cstheme="minorBidi"/>
            <w:noProof/>
            <w:sz w:val="22"/>
            <w:szCs w:val="22"/>
          </w:rPr>
          <w:tab/>
        </w:r>
        <w:r w:rsidR="00642D3A" w:rsidRPr="00EB0D76">
          <w:rPr>
            <w:rStyle w:val="Hyperlink"/>
            <w:noProof/>
            <w:lang w:eastAsia="en-GB"/>
          </w:rPr>
          <w:t>The dfdl:calendarCheckPolicy Pr</w:t>
        </w:r>
        <w:r w:rsidR="00642D3A" w:rsidRPr="00EB0D76">
          <w:rPr>
            <w:rStyle w:val="Hyperlink"/>
            <w:noProof/>
            <w:lang w:eastAsia="en-GB"/>
          </w:rPr>
          <w:t>o</w:t>
        </w:r>
        <w:r w:rsidR="00642D3A" w:rsidRPr="00EB0D76">
          <w:rPr>
            <w:rStyle w:val="Hyperlink"/>
            <w:noProof/>
            <w:lang w:eastAsia="en-GB"/>
          </w:rPr>
          <w:t>perty</w:t>
        </w:r>
        <w:r w:rsidR="00642D3A">
          <w:rPr>
            <w:noProof/>
            <w:webHidden/>
          </w:rPr>
          <w:tab/>
        </w:r>
        <w:r w:rsidR="00642D3A">
          <w:rPr>
            <w:noProof/>
            <w:webHidden/>
          </w:rPr>
          <w:fldChar w:fldCharType="begin"/>
        </w:r>
        <w:r w:rsidR="00642D3A">
          <w:rPr>
            <w:noProof/>
            <w:webHidden/>
          </w:rPr>
          <w:instrText xml:space="preserve"> PAGEREF _Toc27061100 \h </w:instrText>
        </w:r>
        <w:r w:rsidR="00642D3A">
          <w:rPr>
            <w:noProof/>
            <w:webHidden/>
          </w:rPr>
        </w:r>
        <w:r w:rsidR="00642D3A">
          <w:rPr>
            <w:noProof/>
            <w:webHidden/>
          </w:rPr>
          <w:fldChar w:fldCharType="separate"/>
        </w:r>
        <w:r w:rsidR="002D29EA">
          <w:rPr>
            <w:noProof/>
            <w:webHidden/>
          </w:rPr>
          <w:t>148</w:t>
        </w:r>
        <w:r w:rsidR="00642D3A">
          <w:rPr>
            <w:noProof/>
            <w:webHidden/>
          </w:rPr>
          <w:fldChar w:fldCharType="end"/>
        </w:r>
      </w:hyperlink>
    </w:p>
    <w:p w14:paraId="715FD4FD" w14:textId="210FA0DE"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1" w:history="1">
        <w:r w:rsidR="00642D3A" w:rsidRPr="00EB0D76">
          <w:rPr>
            <w:rStyle w:val="Hyperlink"/>
            <w:noProof/>
          </w:rPr>
          <w:t>13.12</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Text Representation</w:t>
        </w:r>
        <w:r w:rsidR="00642D3A">
          <w:rPr>
            <w:noProof/>
            <w:webHidden/>
          </w:rPr>
          <w:tab/>
        </w:r>
        <w:r w:rsidR="00642D3A">
          <w:rPr>
            <w:noProof/>
            <w:webHidden/>
          </w:rPr>
          <w:fldChar w:fldCharType="begin"/>
        </w:r>
        <w:r w:rsidR="00642D3A">
          <w:rPr>
            <w:noProof/>
            <w:webHidden/>
          </w:rPr>
          <w:instrText xml:space="preserve"> PAGEREF _Toc27061101 \h </w:instrText>
        </w:r>
        <w:r w:rsidR="00642D3A">
          <w:rPr>
            <w:noProof/>
            <w:webHidden/>
          </w:rPr>
        </w:r>
        <w:r w:rsidR="00642D3A">
          <w:rPr>
            <w:noProof/>
            <w:webHidden/>
          </w:rPr>
          <w:fldChar w:fldCharType="separate"/>
        </w:r>
        <w:r w:rsidR="002D29EA">
          <w:rPr>
            <w:noProof/>
            <w:webHidden/>
          </w:rPr>
          <w:t>149</w:t>
        </w:r>
        <w:r w:rsidR="00642D3A">
          <w:rPr>
            <w:noProof/>
            <w:webHidden/>
          </w:rPr>
          <w:fldChar w:fldCharType="end"/>
        </w:r>
      </w:hyperlink>
    </w:p>
    <w:p w14:paraId="047AEF77" w14:textId="2DFEBE05"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2" w:history="1">
        <w:r w:rsidR="00642D3A" w:rsidRPr="00EB0D76">
          <w:rPr>
            <w:rStyle w:val="Hyperlink"/>
            <w:noProof/>
          </w:rPr>
          <w:t>13.13</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Binary Representation</w:t>
        </w:r>
        <w:r w:rsidR="00642D3A">
          <w:rPr>
            <w:noProof/>
            <w:webHidden/>
          </w:rPr>
          <w:tab/>
        </w:r>
        <w:r w:rsidR="00642D3A">
          <w:rPr>
            <w:noProof/>
            <w:webHidden/>
          </w:rPr>
          <w:fldChar w:fldCharType="begin"/>
        </w:r>
        <w:r w:rsidR="00642D3A">
          <w:rPr>
            <w:noProof/>
            <w:webHidden/>
          </w:rPr>
          <w:instrText xml:space="preserve"> PAGEREF _Toc27061102 \h </w:instrText>
        </w:r>
        <w:r w:rsidR="00642D3A">
          <w:rPr>
            <w:noProof/>
            <w:webHidden/>
          </w:rPr>
        </w:r>
        <w:r w:rsidR="00642D3A">
          <w:rPr>
            <w:noProof/>
            <w:webHidden/>
          </w:rPr>
          <w:fldChar w:fldCharType="separate"/>
        </w:r>
        <w:r w:rsidR="002D29EA">
          <w:rPr>
            <w:noProof/>
            <w:webHidden/>
          </w:rPr>
          <w:t>150</w:t>
        </w:r>
        <w:r w:rsidR="00642D3A">
          <w:rPr>
            <w:noProof/>
            <w:webHidden/>
          </w:rPr>
          <w:fldChar w:fldCharType="end"/>
        </w:r>
      </w:hyperlink>
    </w:p>
    <w:p w14:paraId="7B415DF3" w14:textId="631BD876"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3" w:history="1">
        <w:r w:rsidR="00642D3A" w:rsidRPr="00EB0D76">
          <w:rPr>
            <w:rStyle w:val="Hyperlink"/>
            <w:noProof/>
          </w:rPr>
          <w:t>13.14</w:t>
        </w:r>
        <w:r w:rsidR="00642D3A">
          <w:rPr>
            <w:rFonts w:asciiTheme="minorHAnsi" w:eastAsiaTheme="minorEastAsia" w:hAnsiTheme="minorHAnsi" w:cstheme="minorBidi"/>
            <w:noProof/>
            <w:sz w:val="22"/>
            <w:szCs w:val="22"/>
          </w:rPr>
          <w:tab/>
        </w:r>
        <w:r w:rsidR="00642D3A" w:rsidRPr="00EB0D76">
          <w:rPr>
            <w:rStyle w:val="Hyperlink"/>
            <w:noProof/>
          </w:rPr>
          <w:t>Properties Specific to Opaque Types (xs:hexBinary)</w:t>
        </w:r>
        <w:r w:rsidR="00642D3A">
          <w:rPr>
            <w:noProof/>
            <w:webHidden/>
          </w:rPr>
          <w:tab/>
        </w:r>
        <w:r w:rsidR="00642D3A">
          <w:rPr>
            <w:noProof/>
            <w:webHidden/>
          </w:rPr>
          <w:fldChar w:fldCharType="begin"/>
        </w:r>
        <w:r w:rsidR="00642D3A">
          <w:rPr>
            <w:noProof/>
            <w:webHidden/>
          </w:rPr>
          <w:instrText xml:space="preserve"> PAGEREF _Toc27061103 \h </w:instrText>
        </w:r>
        <w:r w:rsidR="00642D3A">
          <w:rPr>
            <w:noProof/>
            <w:webHidden/>
          </w:rPr>
        </w:r>
        <w:r w:rsidR="00642D3A">
          <w:rPr>
            <w:noProof/>
            <w:webHidden/>
          </w:rPr>
          <w:fldChar w:fldCharType="separate"/>
        </w:r>
        <w:r w:rsidR="002D29EA">
          <w:rPr>
            <w:noProof/>
            <w:webHidden/>
          </w:rPr>
          <w:t>151</w:t>
        </w:r>
        <w:r w:rsidR="00642D3A">
          <w:rPr>
            <w:noProof/>
            <w:webHidden/>
          </w:rPr>
          <w:fldChar w:fldCharType="end"/>
        </w:r>
      </w:hyperlink>
    </w:p>
    <w:p w14:paraId="15BE3C8D" w14:textId="09E87633"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4" w:history="1">
        <w:r w:rsidR="00642D3A" w:rsidRPr="00EB0D76">
          <w:rPr>
            <w:rStyle w:val="Hyperlink"/>
            <w:noProof/>
          </w:rPr>
          <w:t>13.15</w:t>
        </w:r>
        <w:r w:rsidR="00642D3A">
          <w:rPr>
            <w:rFonts w:asciiTheme="minorHAnsi" w:eastAsiaTheme="minorEastAsia" w:hAnsiTheme="minorHAnsi" w:cstheme="minorBidi"/>
            <w:noProof/>
            <w:sz w:val="22"/>
            <w:szCs w:val="22"/>
          </w:rPr>
          <w:tab/>
        </w:r>
        <w:r w:rsidR="00642D3A" w:rsidRPr="00EB0D76">
          <w:rPr>
            <w:rStyle w:val="Hyperlink"/>
            <w:noProof/>
          </w:rPr>
          <w:t>Nil Value Processing</w:t>
        </w:r>
        <w:r w:rsidR="00642D3A">
          <w:rPr>
            <w:noProof/>
            <w:webHidden/>
          </w:rPr>
          <w:tab/>
        </w:r>
        <w:r w:rsidR="00642D3A">
          <w:rPr>
            <w:noProof/>
            <w:webHidden/>
          </w:rPr>
          <w:fldChar w:fldCharType="begin"/>
        </w:r>
        <w:r w:rsidR="00642D3A">
          <w:rPr>
            <w:noProof/>
            <w:webHidden/>
          </w:rPr>
          <w:instrText xml:space="preserve"> PAGEREF _Toc27061104 \h </w:instrText>
        </w:r>
        <w:r w:rsidR="00642D3A">
          <w:rPr>
            <w:noProof/>
            <w:webHidden/>
          </w:rPr>
        </w:r>
        <w:r w:rsidR="00642D3A">
          <w:rPr>
            <w:noProof/>
            <w:webHidden/>
          </w:rPr>
          <w:fldChar w:fldCharType="separate"/>
        </w:r>
        <w:r w:rsidR="002D29EA">
          <w:rPr>
            <w:noProof/>
            <w:webHidden/>
          </w:rPr>
          <w:t>151</w:t>
        </w:r>
        <w:r w:rsidR="00642D3A">
          <w:rPr>
            <w:noProof/>
            <w:webHidden/>
          </w:rPr>
          <w:fldChar w:fldCharType="end"/>
        </w:r>
      </w:hyperlink>
    </w:p>
    <w:p w14:paraId="3E2597B5" w14:textId="65ED2400"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6" w:history="1">
        <w:r w:rsidR="00642D3A" w:rsidRPr="00EB0D76">
          <w:rPr>
            <w:rStyle w:val="Hyperlink"/>
            <w:noProof/>
          </w:rPr>
          <w:t>13.16</w:t>
        </w:r>
        <w:r w:rsidR="00642D3A">
          <w:rPr>
            <w:rFonts w:asciiTheme="minorHAnsi" w:eastAsiaTheme="minorEastAsia" w:hAnsiTheme="minorHAnsi" w:cstheme="minorBidi"/>
            <w:noProof/>
            <w:sz w:val="22"/>
            <w:szCs w:val="22"/>
          </w:rPr>
          <w:tab/>
        </w:r>
        <w:r w:rsidR="00642D3A" w:rsidRPr="00EB0D76">
          <w:rPr>
            <w:rStyle w:val="Hyperlink"/>
            <w:rFonts w:eastAsiaTheme="minorEastAsia"/>
            <w:noProof/>
          </w:rPr>
          <w:t>Properties for Nillable Elements</w:t>
        </w:r>
        <w:r w:rsidR="00642D3A">
          <w:rPr>
            <w:noProof/>
            <w:webHidden/>
          </w:rPr>
          <w:tab/>
        </w:r>
        <w:r w:rsidR="00642D3A">
          <w:rPr>
            <w:noProof/>
            <w:webHidden/>
          </w:rPr>
          <w:fldChar w:fldCharType="begin"/>
        </w:r>
        <w:r w:rsidR="00642D3A">
          <w:rPr>
            <w:noProof/>
            <w:webHidden/>
          </w:rPr>
          <w:instrText xml:space="preserve"> PAGEREF _Toc27061106 \h </w:instrText>
        </w:r>
        <w:r w:rsidR="00642D3A">
          <w:rPr>
            <w:noProof/>
            <w:webHidden/>
          </w:rPr>
        </w:r>
        <w:r w:rsidR="00642D3A">
          <w:rPr>
            <w:noProof/>
            <w:webHidden/>
          </w:rPr>
          <w:fldChar w:fldCharType="separate"/>
        </w:r>
        <w:r w:rsidR="002D29EA">
          <w:rPr>
            <w:noProof/>
            <w:webHidden/>
          </w:rPr>
          <w:t>152</w:t>
        </w:r>
        <w:r w:rsidR="00642D3A">
          <w:rPr>
            <w:noProof/>
            <w:webHidden/>
          </w:rPr>
          <w:fldChar w:fldCharType="end"/>
        </w:r>
      </w:hyperlink>
    </w:p>
    <w:p w14:paraId="4339D438" w14:textId="51373BB8"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07" w:history="1">
        <w:r w:rsidR="00642D3A" w:rsidRPr="00EB0D76">
          <w:rPr>
            <w:rStyle w:val="Hyperlink"/>
            <w:noProof/>
          </w:rPr>
          <w:t>14.</w:t>
        </w:r>
        <w:r w:rsidR="00642D3A">
          <w:rPr>
            <w:rFonts w:asciiTheme="minorHAnsi" w:eastAsiaTheme="minorEastAsia" w:hAnsiTheme="minorHAnsi" w:cstheme="minorBidi"/>
            <w:noProof/>
            <w:sz w:val="22"/>
            <w:szCs w:val="22"/>
          </w:rPr>
          <w:tab/>
        </w:r>
        <w:r w:rsidR="00642D3A" w:rsidRPr="00EB0D76">
          <w:rPr>
            <w:rStyle w:val="Hyperlink"/>
            <w:noProof/>
          </w:rPr>
          <w:t>Sequence Groups</w:t>
        </w:r>
        <w:r w:rsidR="00642D3A">
          <w:rPr>
            <w:noProof/>
            <w:webHidden/>
          </w:rPr>
          <w:tab/>
        </w:r>
        <w:r w:rsidR="00642D3A">
          <w:rPr>
            <w:noProof/>
            <w:webHidden/>
          </w:rPr>
          <w:fldChar w:fldCharType="begin"/>
        </w:r>
        <w:r w:rsidR="00642D3A">
          <w:rPr>
            <w:noProof/>
            <w:webHidden/>
          </w:rPr>
          <w:instrText xml:space="preserve"> PAGEREF _Toc27061107 \h </w:instrText>
        </w:r>
        <w:r w:rsidR="00642D3A">
          <w:rPr>
            <w:noProof/>
            <w:webHidden/>
          </w:rPr>
        </w:r>
        <w:r w:rsidR="00642D3A">
          <w:rPr>
            <w:noProof/>
            <w:webHidden/>
          </w:rPr>
          <w:fldChar w:fldCharType="separate"/>
        </w:r>
        <w:r w:rsidR="002D29EA">
          <w:rPr>
            <w:noProof/>
            <w:webHidden/>
          </w:rPr>
          <w:t>156</w:t>
        </w:r>
        <w:r w:rsidR="00642D3A">
          <w:rPr>
            <w:noProof/>
            <w:webHidden/>
          </w:rPr>
          <w:fldChar w:fldCharType="end"/>
        </w:r>
      </w:hyperlink>
    </w:p>
    <w:p w14:paraId="1C8F3D8A" w14:textId="0BEF760A"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8" w:history="1">
        <w:r w:rsidR="00642D3A" w:rsidRPr="00EB0D76">
          <w:rPr>
            <w:rStyle w:val="Hyperlink"/>
            <w:noProof/>
          </w:rPr>
          <w:t>14.1</w:t>
        </w:r>
        <w:r w:rsidR="00642D3A">
          <w:rPr>
            <w:rFonts w:asciiTheme="minorHAnsi" w:eastAsiaTheme="minorEastAsia" w:hAnsiTheme="minorHAnsi" w:cstheme="minorBidi"/>
            <w:noProof/>
            <w:sz w:val="22"/>
            <w:szCs w:val="22"/>
          </w:rPr>
          <w:tab/>
        </w:r>
        <w:r w:rsidR="00642D3A" w:rsidRPr="00EB0D76">
          <w:rPr>
            <w:rStyle w:val="Hyperlink"/>
            <w:noProof/>
          </w:rPr>
          <w:t>Empty Sequences</w:t>
        </w:r>
        <w:r w:rsidR="00642D3A">
          <w:rPr>
            <w:noProof/>
            <w:webHidden/>
          </w:rPr>
          <w:tab/>
        </w:r>
        <w:r w:rsidR="00642D3A">
          <w:rPr>
            <w:noProof/>
            <w:webHidden/>
          </w:rPr>
          <w:fldChar w:fldCharType="begin"/>
        </w:r>
        <w:r w:rsidR="00642D3A">
          <w:rPr>
            <w:noProof/>
            <w:webHidden/>
          </w:rPr>
          <w:instrText xml:space="preserve"> PAGEREF _Toc27061108 \h </w:instrText>
        </w:r>
        <w:r w:rsidR="00642D3A">
          <w:rPr>
            <w:noProof/>
            <w:webHidden/>
          </w:rPr>
        </w:r>
        <w:r w:rsidR="00642D3A">
          <w:rPr>
            <w:noProof/>
            <w:webHidden/>
          </w:rPr>
          <w:fldChar w:fldCharType="separate"/>
        </w:r>
        <w:r w:rsidR="002D29EA">
          <w:rPr>
            <w:noProof/>
            <w:webHidden/>
          </w:rPr>
          <w:t>156</w:t>
        </w:r>
        <w:r w:rsidR="00642D3A">
          <w:rPr>
            <w:noProof/>
            <w:webHidden/>
          </w:rPr>
          <w:fldChar w:fldCharType="end"/>
        </w:r>
      </w:hyperlink>
    </w:p>
    <w:p w14:paraId="3E389EC4" w14:textId="3D68F6CB"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09" w:history="1">
        <w:r w:rsidR="00642D3A" w:rsidRPr="00EB0D76">
          <w:rPr>
            <w:rStyle w:val="Hyperlink"/>
            <w:noProof/>
          </w:rPr>
          <w:t>14.2</w:t>
        </w:r>
        <w:r w:rsidR="00642D3A">
          <w:rPr>
            <w:rFonts w:asciiTheme="minorHAnsi" w:eastAsiaTheme="minorEastAsia" w:hAnsiTheme="minorHAnsi" w:cstheme="minorBidi"/>
            <w:noProof/>
            <w:sz w:val="22"/>
            <w:szCs w:val="22"/>
          </w:rPr>
          <w:tab/>
        </w:r>
        <w:r w:rsidR="00642D3A" w:rsidRPr="00EB0D76">
          <w:rPr>
            <w:rStyle w:val="Hyperlink"/>
            <w:noProof/>
          </w:rPr>
          <w:t>Sequence Groups with Separators</w:t>
        </w:r>
        <w:r w:rsidR="00642D3A">
          <w:rPr>
            <w:noProof/>
            <w:webHidden/>
          </w:rPr>
          <w:tab/>
        </w:r>
        <w:r w:rsidR="00642D3A">
          <w:rPr>
            <w:noProof/>
            <w:webHidden/>
          </w:rPr>
          <w:fldChar w:fldCharType="begin"/>
        </w:r>
        <w:r w:rsidR="00642D3A">
          <w:rPr>
            <w:noProof/>
            <w:webHidden/>
          </w:rPr>
          <w:instrText xml:space="preserve"> PAGEREF _Toc27061109 \h </w:instrText>
        </w:r>
        <w:r w:rsidR="00642D3A">
          <w:rPr>
            <w:noProof/>
            <w:webHidden/>
          </w:rPr>
        </w:r>
        <w:r w:rsidR="00642D3A">
          <w:rPr>
            <w:noProof/>
            <w:webHidden/>
          </w:rPr>
          <w:fldChar w:fldCharType="separate"/>
        </w:r>
        <w:r w:rsidR="002D29EA">
          <w:rPr>
            <w:noProof/>
            <w:webHidden/>
          </w:rPr>
          <w:t>157</w:t>
        </w:r>
        <w:r w:rsidR="00642D3A">
          <w:rPr>
            <w:noProof/>
            <w:webHidden/>
          </w:rPr>
          <w:fldChar w:fldCharType="end"/>
        </w:r>
      </w:hyperlink>
    </w:p>
    <w:p w14:paraId="1D2F918F" w14:textId="24B907D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0" w:history="1">
        <w:r w:rsidR="00642D3A" w:rsidRPr="00EB0D76">
          <w:rPr>
            <w:rStyle w:val="Hyperlink"/>
            <w:noProof/>
            <w14:scene3d>
              <w14:camera w14:prst="orthographicFront"/>
              <w14:lightRig w14:rig="threePt" w14:dir="t">
                <w14:rot w14:lat="0" w14:lon="0" w14:rev="0"/>
              </w14:lightRig>
            </w14:scene3d>
          </w:rPr>
          <w:t>14.2.1</w:t>
        </w:r>
        <w:r w:rsidR="00642D3A">
          <w:rPr>
            <w:rFonts w:asciiTheme="minorHAnsi" w:eastAsiaTheme="minorEastAsia" w:hAnsiTheme="minorHAnsi" w:cstheme="minorBidi"/>
            <w:noProof/>
            <w:sz w:val="22"/>
            <w:szCs w:val="22"/>
          </w:rPr>
          <w:tab/>
        </w:r>
        <w:r w:rsidR="00642D3A" w:rsidRPr="00EB0D76">
          <w:rPr>
            <w:rStyle w:val="Hyperlink"/>
            <w:noProof/>
          </w:rPr>
          <w:t>Separators and Suppression</w:t>
        </w:r>
        <w:r w:rsidR="00642D3A">
          <w:rPr>
            <w:noProof/>
            <w:webHidden/>
          </w:rPr>
          <w:tab/>
        </w:r>
        <w:r w:rsidR="00642D3A">
          <w:rPr>
            <w:noProof/>
            <w:webHidden/>
          </w:rPr>
          <w:fldChar w:fldCharType="begin"/>
        </w:r>
        <w:r w:rsidR="00642D3A">
          <w:rPr>
            <w:noProof/>
            <w:webHidden/>
          </w:rPr>
          <w:instrText xml:space="preserve"> PAGEREF _Toc27061110 \h </w:instrText>
        </w:r>
        <w:r w:rsidR="00642D3A">
          <w:rPr>
            <w:noProof/>
            <w:webHidden/>
          </w:rPr>
        </w:r>
        <w:r w:rsidR="00642D3A">
          <w:rPr>
            <w:noProof/>
            <w:webHidden/>
          </w:rPr>
          <w:fldChar w:fldCharType="separate"/>
        </w:r>
        <w:r w:rsidR="002D29EA">
          <w:rPr>
            <w:noProof/>
            <w:webHidden/>
          </w:rPr>
          <w:t>159</w:t>
        </w:r>
        <w:r w:rsidR="00642D3A">
          <w:rPr>
            <w:noProof/>
            <w:webHidden/>
          </w:rPr>
          <w:fldChar w:fldCharType="end"/>
        </w:r>
      </w:hyperlink>
    </w:p>
    <w:p w14:paraId="44EFD1F2" w14:textId="35FA15F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1" w:history="1">
        <w:r w:rsidR="00642D3A" w:rsidRPr="00EB0D76">
          <w:rPr>
            <w:rStyle w:val="Hyperlink"/>
            <w:noProof/>
            <w14:scene3d>
              <w14:camera w14:prst="orthographicFront"/>
              <w14:lightRig w14:rig="threePt" w14:dir="t">
                <w14:rot w14:lat="0" w14:lon="0" w14:rev="0"/>
              </w14:lightRig>
            </w14:scene3d>
          </w:rPr>
          <w:t>14.2.2</w:t>
        </w:r>
        <w:r w:rsidR="00642D3A">
          <w:rPr>
            <w:rFonts w:asciiTheme="minorHAnsi" w:eastAsiaTheme="minorEastAsia" w:hAnsiTheme="minorHAnsi" w:cstheme="minorBidi"/>
            <w:noProof/>
            <w:sz w:val="22"/>
            <w:szCs w:val="22"/>
          </w:rPr>
          <w:tab/>
        </w:r>
        <w:r w:rsidR="00642D3A" w:rsidRPr="00EB0D76">
          <w:rPr>
            <w:rStyle w:val="Hyperlink"/>
            <w:noProof/>
          </w:rPr>
          <w:t>Parsing Sequence Groups with Separators</w:t>
        </w:r>
        <w:r w:rsidR="00642D3A">
          <w:rPr>
            <w:noProof/>
            <w:webHidden/>
          </w:rPr>
          <w:tab/>
        </w:r>
        <w:r w:rsidR="00642D3A">
          <w:rPr>
            <w:noProof/>
            <w:webHidden/>
          </w:rPr>
          <w:fldChar w:fldCharType="begin"/>
        </w:r>
        <w:r w:rsidR="00642D3A">
          <w:rPr>
            <w:noProof/>
            <w:webHidden/>
          </w:rPr>
          <w:instrText xml:space="preserve"> PAGEREF _Toc27061111 \h </w:instrText>
        </w:r>
        <w:r w:rsidR="00642D3A">
          <w:rPr>
            <w:noProof/>
            <w:webHidden/>
          </w:rPr>
        </w:r>
        <w:r w:rsidR="00642D3A">
          <w:rPr>
            <w:noProof/>
            <w:webHidden/>
          </w:rPr>
          <w:fldChar w:fldCharType="separate"/>
        </w:r>
        <w:r w:rsidR="002D29EA">
          <w:rPr>
            <w:noProof/>
            <w:webHidden/>
          </w:rPr>
          <w:t>160</w:t>
        </w:r>
        <w:r w:rsidR="00642D3A">
          <w:rPr>
            <w:noProof/>
            <w:webHidden/>
          </w:rPr>
          <w:fldChar w:fldCharType="end"/>
        </w:r>
      </w:hyperlink>
    </w:p>
    <w:p w14:paraId="3F561731" w14:textId="1AD0C6A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2" w:history="1">
        <w:r w:rsidR="00642D3A" w:rsidRPr="00EB0D76">
          <w:rPr>
            <w:rStyle w:val="Hyperlink"/>
            <w:noProof/>
            <w14:scene3d>
              <w14:camera w14:prst="orthographicFront"/>
              <w14:lightRig w14:rig="threePt" w14:dir="t">
                <w14:rot w14:lat="0" w14:lon="0" w14:rev="0"/>
              </w14:lightRig>
            </w14:scene3d>
          </w:rPr>
          <w:t>14.2.3</w:t>
        </w:r>
        <w:r w:rsidR="00642D3A">
          <w:rPr>
            <w:rFonts w:asciiTheme="minorHAnsi" w:eastAsiaTheme="minorEastAsia" w:hAnsiTheme="minorHAnsi" w:cstheme="minorBidi"/>
            <w:noProof/>
            <w:sz w:val="22"/>
            <w:szCs w:val="22"/>
          </w:rPr>
          <w:tab/>
        </w:r>
        <w:r w:rsidR="00642D3A" w:rsidRPr="00EB0D76">
          <w:rPr>
            <w:rStyle w:val="Hyperlink"/>
            <w:noProof/>
          </w:rPr>
          <w:t>Unparsing Sequence Groups with Separators</w:t>
        </w:r>
        <w:r w:rsidR="00642D3A">
          <w:rPr>
            <w:noProof/>
            <w:webHidden/>
          </w:rPr>
          <w:tab/>
        </w:r>
        <w:r w:rsidR="00642D3A">
          <w:rPr>
            <w:noProof/>
            <w:webHidden/>
          </w:rPr>
          <w:fldChar w:fldCharType="begin"/>
        </w:r>
        <w:r w:rsidR="00642D3A">
          <w:rPr>
            <w:noProof/>
            <w:webHidden/>
          </w:rPr>
          <w:instrText xml:space="preserve"> PAGEREF _Toc27061112 \h </w:instrText>
        </w:r>
        <w:r w:rsidR="00642D3A">
          <w:rPr>
            <w:noProof/>
            <w:webHidden/>
          </w:rPr>
        </w:r>
        <w:r w:rsidR="00642D3A">
          <w:rPr>
            <w:noProof/>
            <w:webHidden/>
          </w:rPr>
          <w:fldChar w:fldCharType="separate"/>
        </w:r>
        <w:r w:rsidR="002D29EA">
          <w:rPr>
            <w:noProof/>
            <w:webHidden/>
          </w:rPr>
          <w:t>163</w:t>
        </w:r>
        <w:r w:rsidR="00642D3A">
          <w:rPr>
            <w:noProof/>
            <w:webHidden/>
          </w:rPr>
          <w:fldChar w:fldCharType="end"/>
        </w:r>
      </w:hyperlink>
    </w:p>
    <w:p w14:paraId="64C48A51" w14:textId="7721174A"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13" w:history="1">
        <w:r w:rsidR="00642D3A" w:rsidRPr="00EB0D76">
          <w:rPr>
            <w:rStyle w:val="Hyperlink"/>
            <w:noProof/>
          </w:rPr>
          <w:t>14.3</w:t>
        </w:r>
        <w:r w:rsidR="00642D3A">
          <w:rPr>
            <w:rFonts w:asciiTheme="minorHAnsi" w:eastAsiaTheme="minorEastAsia" w:hAnsiTheme="minorHAnsi" w:cstheme="minorBidi"/>
            <w:noProof/>
            <w:sz w:val="22"/>
            <w:szCs w:val="22"/>
          </w:rPr>
          <w:tab/>
        </w:r>
        <w:r w:rsidR="00642D3A" w:rsidRPr="00EB0D76">
          <w:rPr>
            <w:rStyle w:val="Hyperlink"/>
            <w:noProof/>
          </w:rPr>
          <w:t>Unordered Sequence Groups</w:t>
        </w:r>
        <w:r w:rsidR="00642D3A">
          <w:rPr>
            <w:noProof/>
            <w:webHidden/>
          </w:rPr>
          <w:tab/>
        </w:r>
        <w:r w:rsidR="00642D3A">
          <w:rPr>
            <w:noProof/>
            <w:webHidden/>
          </w:rPr>
          <w:fldChar w:fldCharType="begin"/>
        </w:r>
        <w:r w:rsidR="00642D3A">
          <w:rPr>
            <w:noProof/>
            <w:webHidden/>
          </w:rPr>
          <w:instrText xml:space="preserve"> PAGEREF _Toc27061113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62FB2542" w14:textId="2447DDBA"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4" w:history="1">
        <w:r w:rsidR="00642D3A" w:rsidRPr="00EB0D76">
          <w:rPr>
            <w:rStyle w:val="Hyperlink"/>
            <w:noProof/>
            <w14:scene3d>
              <w14:camera w14:prst="orthographicFront"/>
              <w14:lightRig w14:rig="threePt" w14:dir="t">
                <w14:rot w14:lat="0" w14:lon="0" w14:rev="0"/>
              </w14:lightRig>
            </w14:scene3d>
          </w:rPr>
          <w:t>14.3.1</w:t>
        </w:r>
        <w:r w:rsidR="00642D3A">
          <w:rPr>
            <w:rFonts w:asciiTheme="minorHAnsi" w:eastAsiaTheme="minorEastAsia" w:hAnsiTheme="minorHAnsi" w:cstheme="minorBidi"/>
            <w:noProof/>
            <w:sz w:val="22"/>
            <w:szCs w:val="22"/>
          </w:rPr>
          <w:tab/>
        </w:r>
        <w:r w:rsidR="00642D3A" w:rsidRPr="00EB0D76">
          <w:rPr>
            <w:rStyle w:val="Hyperlink"/>
            <w:noProof/>
          </w:rPr>
          <w:t>Restrictions for Unordered Sequences</w:t>
        </w:r>
        <w:r w:rsidR="00642D3A">
          <w:rPr>
            <w:noProof/>
            <w:webHidden/>
          </w:rPr>
          <w:tab/>
        </w:r>
        <w:r w:rsidR="00642D3A">
          <w:rPr>
            <w:noProof/>
            <w:webHidden/>
          </w:rPr>
          <w:fldChar w:fldCharType="begin"/>
        </w:r>
        <w:r w:rsidR="00642D3A">
          <w:rPr>
            <w:noProof/>
            <w:webHidden/>
          </w:rPr>
          <w:instrText xml:space="preserve"> PAGEREF _Toc27061114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57D13B07" w14:textId="6EAECD7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5" w:history="1">
        <w:r w:rsidR="00642D3A" w:rsidRPr="00EB0D76">
          <w:rPr>
            <w:rStyle w:val="Hyperlink"/>
            <w:noProof/>
            <w14:scene3d>
              <w14:camera w14:prst="orthographicFront"/>
              <w14:lightRig w14:rig="threePt" w14:dir="t">
                <w14:rot w14:lat="0" w14:lon="0" w14:rev="0"/>
              </w14:lightRig>
            </w14:scene3d>
          </w:rPr>
          <w:t>14.3.2</w:t>
        </w:r>
        <w:r w:rsidR="00642D3A">
          <w:rPr>
            <w:rFonts w:asciiTheme="minorHAnsi" w:eastAsiaTheme="minorEastAsia" w:hAnsiTheme="minorHAnsi" w:cstheme="minorBidi"/>
            <w:noProof/>
            <w:sz w:val="22"/>
            <w:szCs w:val="22"/>
          </w:rPr>
          <w:tab/>
        </w:r>
        <w:r w:rsidR="00642D3A" w:rsidRPr="00EB0D76">
          <w:rPr>
            <w:rStyle w:val="Hyperlink"/>
            <w:noProof/>
          </w:rPr>
          <w:t>Parsing an Unordered Sequence</w:t>
        </w:r>
        <w:r w:rsidR="00642D3A">
          <w:rPr>
            <w:noProof/>
            <w:webHidden/>
          </w:rPr>
          <w:tab/>
        </w:r>
        <w:r w:rsidR="00642D3A">
          <w:rPr>
            <w:noProof/>
            <w:webHidden/>
          </w:rPr>
          <w:fldChar w:fldCharType="begin"/>
        </w:r>
        <w:r w:rsidR="00642D3A">
          <w:rPr>
            <w:noProof/>
            <w:webHidden/>
          </w:rPr>
          <w:instrText xml:space="preserve"> PAGEREF _Toc27061115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10D26485" w14:textId="55380497"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16" w:history="1">
        <w:r w:rsidR="00642D3A" w:rsidRPr="00EB0D76">
          <w:rPr>
            <w:rStyle w:val="Hyperlink"/>
            <w:noProof/>
            <w14:scene3d>
              <w14:camera w14:prst="orthographicFront"/>
              <w14:lightRig w14:rig="threePt" w14:dir="t">
                <w14:rot w14:lat="0" w14:lon="0" w14:rev="0"/>
              </w14:lightRig>
            </w14:scene3d>
          </w:rPr>
          <w:t>14.3.3</w:t>
        </w:r>
        <w:r w:rsidR="00642D3A">
          <w:rPr>
            <w:rFonts w:asciiTheme="minorHAnsi" w:eastAsiaTheme="minorEastAsia" w:hAnsiTheme="minorHAnsi" w:cstheme="minorBidi"/>
            <w:noProof/>
            <w:sz w:val="22"/>
            <w:szCs w:val="22"/>
          </w:rPr>
          <w:tab/>
        </w:r>
        <w:r w:rsidR="00642D3A" w:rsidRPr="00EB0D76">
          <w:rPr>
            <w:rStyle w:val="Hyperlink"/>
            <w:noProof/>
          </w:rPr>
          <w:t>Unparsing an Unordered Sequence</w:t>
        </w:r>
        <w:r w:rsidR="00642D3A">
          <w:rPr>
            <w:noProof/>
            <w:webHidden/>
          </w:rPr>
          <w:tab/>
        </w:r>
        <w:r w:rsidR="00642D3A">
          <w:rPr>
            <w:noProof/>
            <w:webHidden/>
          </w:rPr>
          <w:fldChar w:fldCharType="begin"/>
        </w:r>
        <w:r w:rsidR="00642D3A">
          <w:rPr>
            <w:noProof/>
            <w:webHidden/>
          </w:rPr>
          <w:instrText xml:space="preserve"> PAGEREF _Toc27061116 \h </w:instrText>
        </w:r>
        <w:r w:rsidR="00642D3A">
          <w:rPr>
            <w:noProof/>
            <w:webHidden/>
          </w:rPr>
        </w:r>
        <w:r w:rsidR="00642D3A">
          <w:rPr>
            <w:noProof/>
            <w:webHidden/>
          </w:rPr>
          <w:fldChar w:fldCharType="separate"/>
        </w:r>
        <w:r w:rsidR="002D29EA">
          <w:rPr>
            <w:noProof/>
            <w:webHidden/>
          </w:rPr>
          <w:t>166</w:t>
        </w:r>
        <w:r w:rsidR="00642D3A">
          <w:rPr>
            <w:noProof/>
            <w:webHidden/>
          </w:rPr>
          <w:fldChar w:fldCharType="end"/>
        </w:r>
      </w:hyperlink>
    </w:p>
    <w:p w14:paraId="72670826" w14:textId="7D7FF887"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17" w:history="1">
        <w:r w:rsidR="00642D3A" w:rsidRPr="00EB0D76">
          <w:rPr>
            <w:rStyle w:val="Hyperlink"/>
            <w:noProof/>
          </w:rPr>
          <w:t>14.4</w:t>
        </w:r>
        <w:r w:rsidR="00642D3A">
          <w:rPr>
            <w:rFonts w:asciiTheme="minorHAnsi" w:eastAsiaTheme="minorEastAsia" w:hAnsiTheme="minorHAnsi" w:cstheme="minorBidi"/>
            <w:noProof/>
            <w:sz w:val="22"/>
            <w:szCs w:val="22"/>
          </w:rPr>
          <w:tab/>
        </w:r>
        <w:r w:rsidR="00642D3A" w:rsidRPr="00EB0D76">
          <w:rPr>
            <w:rStyle w:val="Hyperlink"/>
            <w:noProof/>
          </w:rPr>
          <w:t>Floating Elements</w:t>
        </w:r>
        <w:r w:rsidR="00642D3A">
          <w:rPr>
            <w:noProof/>
            <w:webHidden/>
          </w:rPr>
          <w:tab/>
        </w:r>
        <w:r w:rsidR="00642D3A">
          <w:rPr>
            <w:noProof/>
            <w:webHidden/>
          </w:rPr>
          <w:fldChar w:fldCharType="begin"/>
        </w:r>
        <w:r w:rsidR="00642D3A">
          <w:rPr>
            <w:noProof/>
            <w:webHidden/>
          </w:rPr>
          <w:instrText xml:space="preserve"> PAGEREF _Toc27061117 \h </w:instrText>
        </w:r>
        <w:r w:rsidR="00642D3A">
          <w:rPr>
            <w:noProof/>
            <w:webHidden/>
          </w:rPr>
        </w:r>
        <w:r w:rsidR="00642D3A">
          <w:rPr>
            <w:noProof/>
            <w:webHidden/>
          </w:rPr>
          <w:fldChar w:fldCharType="separate"/>
        </w:r>
        <w:r w:rsidR="002D29EA">
          <w:rPr>
            <w:noProof/>
            <w:webHidden/>
          </w:rPr>
          <w:t>167</w:t>
        </w:r>
        <w:r w:rsidR="00642D3A">
          <w:rPr>
            <w:noProof/>
            <w:webHidden/>
          </w:rPr>
          <w:fldChar w:fldCharType="end"/>
        </w:r>
      </w:hyperlink>
    </w:p>
    <w:p w14:paraId="75B07EBB" w14:textId="6FDE50AB"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18" w:history="1">
        <w:r w:rsidR="00642D3A" w:rsidRPr="00EB0D76">
          <w:rPr>
            <w:rStyle w:val="Hyperlink"/>
            <w:noProof/>
          </w:rPr>
          <w:t>14.5</w:t>
        </w:r>
        <w:r w:rsidR="00642D3A">
          <w:rPr>
            <w:rFonts w:asciiTheme="minorHAnsi" w:eastAsiaTheme="minorEastAsia" w:hAnsiTheme="minorHAnsi" w:cstheme="minorBidi"/>
            <w:noProof/>
            <w:sz w:val="22"/>
            <w:szCs w:val="22"/>
          </w:rPr>
          <w:tab/>
        </w:r>
        <w:r w:rsidR="00642D3A" w:rsidRPr="00EB0D76">
          <w:rPr>
            <w:rStyle w:val="Hyperlink"/>
            <w:noProof/>
          </w:rPr>
          <w:t>Hidden Groups</w:t>
        </w:r>
        <w:r w:rsidR="00642D3A">
          <w:rPr>
            <w:noProof/>
            <w:webHidden/>
          </w:rPr>
          <w:tab/>
        </w:r>
        <w:r w:rsidR="00642D3A">
          <w:rPr>
            <w:noProof/>
            <w:webHidden/>
          </w:rPr>
          <w:fldChar w:fldCharType="begin"/>
        </w:r>
        <w:r w:rsidR="00642D3A">
          <w:rPr>
            <w:noProof/>
            <w:webHidden/>
          </w:rPr>
          <w:instrText xml:space="preserve"> PAGEREF _Toc27061118 \h </w:instrText>
        </w:r>
        <w:r w:rsidR="00642D3A">
          <w:rPr>
            <w:noProof/>
            <w:webHidden/>
          </w:rPr>
        </w:r>
        <w:r w:rsidR="00642D3A">
          <w:rPr>
            <w:noProof/>
            <w:webHidden/>
          </w:rPr>
          <w:fldChar w:fldCharType="separate"/>
        </w:r>
        <w:r w:rsidR="002D29EA">
          <w:rPr>
            <w:noProof/>
            <w:webHidden/>
          </w:rPr>
          <w:t>168</w:t>
        </w:r>
        <w:r w:rsidR="00642D3A">
          <w:rPr>
            <w:noProof/>
            <w:webHidden/>
          </w:rPr>
          <w:fldChar w:fldCharType="end"/>
        </w:r>
      </w:hyperlink>
    </w:p>
    <w:p w14:paraId="0EFABF8D" w14:textId="59E5D8D4"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19" w:history="1">
        <w:r w:rsidR="00642D3A" w:rsidRPr="00EB0D76">
          <w:rPr>
            <w:rStyle w:val="Hyperlink"/>
            <w:noProof/>
          </w:rPr>
          <w:t>15.</w:t>
        </w:r>
        <w:r w:rsidR="00642D3A">
          <w:rPr>
            <w:rFonts w:asciiTheme="minorHAnsi" w:eastAsiaTheme="minorEastAsia" w:hAnsiTheme="minorHAnsi" w:cstheme="minorBidi"/>
            <w:noProof/>
            <w:sz w:val="22"/>
            <w:szCs w:val="22"/>
          </w:rPr>
          <w:tab/>
        </w:r>
        <w:r w:rsidR="00642D3A" w:rsidRPr="00EB0D76">
          <w:rPr>
            <w:rStyle w:val="Hyperlink"/>
            <w:noProof/>
          </w:rPr>
          <w:t>Choice Groups</w:t>
        </w:r>
        <w:r w:rsidR="00642D3A">
          <w:rPr>
            <w:noProof/>
            <w:webHidden/>
          </w:rPr>
          <w:tab/>
        </w:r>
        <w:r w:rsidR="00642D3A">
          <w:rPr>
            <w:noProof/>
            <w:webHidden/>
          </w:rPr>
          <w:fldChar w:fldCharType="begin"/>
        </w:r>
        <w:r w:rsidR="00642D3A">
          <w:rPr>
            <w:noProof/>
            <w:webHidden/>
          </w:rPr>
          <w:instrText xml:space="preserve"> PAGEREF _Toc27061119 \h </w:instrText>
        </w:r>
        <w:r w:rsidR="00642D3A">
          <w:rPr>
            <w:noProof/>
            <w:webHidden/>
          </w:rPr>
        </w:r>
        <w:r w:rsidR="00642D3A">
          <w:rPr>
            <w:noProof/>
            <w:webHidden/>
          </w:rPr>
          <w:fldChar w:fldCharType="separate"/>
        </w:r>
        <w:r w:rsidR="002D29EA">
          <w:rPr>
            <w:noProof/>
            <w:webHidden/>
          </w:rPr>
          <w:t>170</w:t>
        </w:r>
        <w:r w:rsidR="00642D3A">
          <w:rPr>
            <w:noProof/>
            <w:webHidden/>
          </w:rPr>
          <w:fldChar w:fldCharType="end"/>
        </w:r>
      </w:hyperlink>
    </w:p>
    <w:p w14:paraId="44934230" w14:textId="0807BE42"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20" w:history="1">
        <w:r w:rsidR="00642D3A" w:rsidRPr="00EB0D76">
          <w:rPr>
            <w:rStyle w:val="Hyperlink"/>
            <w:noProof/>
          </w:rPr>
          <w:t>15.1</w:t>
        </w:r>
        <w:r w:rsidR="00642D3A">
          <w:rPr>
            <w:rFonts w:asciiTheme="minorHAnsi" w:eastAsiaTheme="minorEastAsia" w:hAnsiTheme="minorHAnsi" w:cstheme="minorBidi"/>
            <w:noProof/>
            <w:sz w:val="22"/>
            <w:szCs w:val="22"/>
          </w:rPr>
          <w:tab/>
        </w:r>
        <w:r w:rsidR="00642D3A" w:rsidRPr="00EB0D76">
          <w:rPr>
            <w:rStyle w:val="Hyperlink"/>
            <w:noProof/>
          </w:rPr>
          <w:t>Resolving Choices</w:t>
        </w:r>
        <w:r w:rsidR="00642D3A">
          <w:rPr>
            <w:noProof/>
            <w:webHidden/>
          </w:rPr>
          <w:tab/>
        </w:r>
        <w:r w:rsidR="00642D3A">
          <w:rPr>
            <w:noProof/>
            <w:webHidden/>
          </w:rPr>
          <w:fldChar w:fldCharType="begin"/>
        </w:r>
        <w:r w:rsidR="00642D3A">
          <w:rPr>
            <w:noProof/>
            <w:webHidden/>
          </w:rPr>
          <w:instrText xml:space="preserve"> PAGEREF _Toc27061120 \h </w:instrText>
        </w:r>
        <w:r w:rsidR="00642D3A">
          <w:rPr>
            <w:noProof/>
            <w:webHidden/>
          </w:rPr>
        </w:r>
        <w:r w:rsidR="00642D3A">
          <w:rPr>
            <w:noProof/>
            <w:webHidden/>
          </w:rPr>
          <w:fldChar w:fldCharType="separate"/>
        </w:r>
        <w:r w:rsidR="002D29EA">
          <w:rPr>
            <w:noProof/>
            <w:webHidden/>
          </w:rPr>
          <w:t>171</w:t>
        </w:r>
        <w:r w:rsidR="00642D3A">
          <w:rPr>
            <w:noProof/>
            <w:webHidden/>
          </w:rPr>
          <w:fldChar w:fldCharType="end"/>
        </w:r>
      </w:hyperlink>
    </w:p>
    <w:p w14:paraId="605F0D98" w14:textId="1710FA8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1" w:history="1">
        <w:r w:rsidR="00642D3A" w:rsidRPr="00EB0D76">
          <w:rPr>
            <w:rStyle w:val="Hyperlink"/>
            <w:noProof/>
            <w14:scene3d>
              <w14:camera w14:prst="orthographicFront"/>
              <w14:lightRig w14:rig="threePt" w14:dir="t">
                <w14:rot w14:lat="0" w14:lon="0" w14:rev="0"/>
              </w14:lightRig>
            </w14:scene3d>
          </w:rPr>
          <w:t>15.1.1</w:t>
        </w:r>
        <w:r w:rsidR="00642D3A">
          <w:rPr>
            <w:rFonts w:asciiTheme="minorHAnsi" w:eastAsiaTheme="minorEastAsia" w:hAnsiTheme="minorHAnsi" w:cstheme="minorBidi"/>
            <w:noProof/>
            <w:sz w:val="22"/>
            <w:szCs w:val="22"/>
          </w:rPr>
          <w:tab/>
        </w:r>
        <w:r w:rsidR="00642D3A" w:rsidRPr="00EB0D76">
          <w:rPr>
            <w:rStyle w:val="Hyperlink"/>
            <w:noProof/>
          </w:rPr>
          <w:t>Resolving Choices via Speculation</w:t>
        </w:r>
        <w:r w:rsidR="00642D3A">
          <w:rPr>
            <w:noProof/>
            <w:webHidden/>
          </w:rPr>
          <w:tab/>
        </w:r>
        <w:r w:rsidR="00642D3A">
          <w:rPr>
            <w:noProof/>
            <w:webHidden/>
          </w:rPr>
          <w:fldChar w:fldCharType="begin"/>
        </w:r>
        <w:r w:rsidR="00642D3A">
          <w:rPr>
            <w:noProof/>
            <w:webHidden/>
          </w:rPr>
          <w:instrText xml:space="preserve"> PAGEREF _Toc27061121 \h </w:instrText>
        </w:r>
        <w:r w:rsidR="00642D3A">
          <w:rPr>
            <w:noProof/>
            <w:webHidden/>
          </w:rPr>
        </w:r>
        <w:r w:rsidR="00642D3A">
          <w:rPr>
            <w:noProof/>
            <w:webHidden/>
          </w:rPr>
          <w:fldChar w:fldCharType="separate"/>
        </w:r>
        <w:r w:rsidR="002D29EA">
          <w:rPr>
            <w:noProof/>
            <w:webHidden/>
          </w:rPr>
          <w:t>171</w:t>
        </w:r>
        <w:r w:rsidR="00642D3A">
          <w:rPr>
            <w:noProof/>
            <w:webHidden/>
          </w:rPr>
          <w:fldChar w:fldCharType="end"/>
        </w:r>
      </w:hyperlink>
    </w:p>
    <w:p w14:paraId="3999581C" w14:textId="1E4FF49A"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2" w:history="1">
        <w:r w:rsidR="00642D3A" w:rsidRPr="00EB0D76">
          <w:rPr>
            <w:rStyle w:val="Hyperlink"/>
            <w:noProof/>
            <w14:scene3d>
              <w14:camera w14:prst="orthographicFront"/>
              <w14:lightRig w14:rig="threePt" w14:dir="t">
                <w14:rot w14:lat="0" w14:lon="0" w14:rev="0"/>
              </w14:lightRig>
            </w14:scene3d>
          </w:rPr>
          <w:t>15.1.2</w:t>
        </w:r>
        <w:r w:rsidR="00642D3A">
          <w:rPr>
            <w:rFonts w:asciiTheme="minorHAnsi" w:eastAsiaTheme="minorEastAsia" w:hAnsiTheme="minorHAnsi" w:cstheme="minorBidi"/>
            <w:noProof/>
            <w:sz w:val="22"/>
            <w:szCs w:val="22"/>
          </w:rPr>
          <w:tab/>
        </w:r>
        <w:r w:rsidR="00642D3A" w:rsidRPr="00EB0D76">
          <w:rPr>
            <w:rStyle w:val="Hyperlink"/>
            <w:noProof/>
          </w:rPr>
          <w:t>Resolving Choices via Direct Dispatch</w:t>
        </w:r>
        <w:r w:rsidR="00642D3A">
          <w:rPr>
            <w:noProof/>
            <w:webHidden/>
          </w:rPr>
          <w:tab/>
        </w:r>
        <w:r w:rsidR="00642D3A">
          <w:rPr>
            <w:noProof/>
            <w:webHidden/>
          </w:rPr>
          <w:fldChar w:fldCharType="begin"/>
        </w:r>
        <w:r w:rsidR="00642D3A">
          <w:rPr>
            <w:noProof/>
            <w:webHidden/>
          </w:rPr>
          <w:instrText xml:space="preserve"> PAGEREF _Toc27061122 \h </w:instrText>
        </w:r>
        <w:r w:rsidR="00642D3A">
          <w:rPr>
            <w:noProof/>
            <w:webHidden/>
          </w:rPr>
        </w:r>
        <w:r w:rsidR="00642D3A">
          <w:rPr>
            <w:noProof/>
            <w:webHidden/>
          </w:rPr>
          <w:fldChar w:fldCharType="separate"/>
        </w:r>
        <w:r w:rsidR="002D29EA">
          <w:rPr>
            <w:noProof/>
            <w:webHidden/>
          </w:rPr>
          <w:t>172</w:t>
        </w:r>
        <w:r w:rsidR="00642D3A">
          <w:rPr>
            <w:noProof/>
            <w:webHidden/>
          </w:rPr>
          <w:fldChar w:fldCharType="end"/>
        </w:r>
      </w:hyperlink>
    </w:p>
    <w:p w14:paraId="4AD6067C" w14:textId="2854371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3" w:history="1">
        <w:r w:rsidR="00642D3A" w:rsidRPr="00EB0D76">
          <w:rPr>
            <w:rStyle w:val="Hyperlink"/>
            <w:noProof/>
            <w14:scene3d>
              <w14:camera w14:prst="orthographicFront"/>
              <w14:lightRig w14:rig="threePt" w14:dir="t">
                <w14:rot w14:lat="0" w14:lon="0" w14:rev="0"/>
              </w14:lightRig>
            </w14:scene3d>
          </w:rPr>
          <w:t>15.1.3</w:t>
        </w:r>
        <w:r w:rsidR="00642D3A">
          <w:rPr>
            <w:rFonts w:asciiTheme="minorHAnsi" w:eastAsiaTheme="minorEastAsia" w:hAnsiTheme="minorHAnsi" w:cstheme="minorBidi"/>
            <w:noProof/>
            <w:sz w:val="22"/>
            <w:szCs w:val="22"/>
          </w:rPr>
          <w:tab/>
        </w:r>
        <w:r w:rsidR="00642D3A" w:rsidRPr="00EB0D76">
          <w:rPr>
            <w:rStyle w:val="Hyperlink"/>
            <w:noProof/>
          </w:rPr>
          <w:t>Unparsing Choices</w:t>
        </w:r>
        <w:r w:rsidR="00642D3A">
          <w:rPr>
            <w:noProof/>
            <w:webHidden/>
          </w:rPr>
          <w:tab/>
        </w:r>
        <w:r w:rsidR="00642D3A">
          <w:rPr>
            <w:noProof/>
            <w:webHidden/>
          </w:rPr>
          <w:fldChar w:fldCharType="begin"/>
        </w:r>
        <w:r w:rsidR="00642D3A">
          <w:rPr>
            <w:noProof/>
            <w:webHidden/>
          </w:rPr>
          <w:instrText xml:space="preserve"> PAGEREF _Toc27061123 \h </w:instrText>
        </w:r>
        <w:r w:rsidR="00642D3A">
          <w:rPr>
            <w:noProof/>
            <w:webHidden/>
          </w:rPr>
        </w:r>
        <w:r w:rsidR="00642D3A">
          <w:rPr>
            <w:noProof/>
            <w:webHidden/>
          </w:rPr>
          <w:fldChar w:fldCharType="separate"/>
        </w:r>
        <w:r w:rsidR="002D29EA">
          <w:rPr>
            <w:noProof/>
            <w:webHidden/>
          </w:rPr>
          <w:t>172</w:t>
        </w:r>
        <w:r w:rsidR="00642D3A">
          <w:rPr>
            <w:noProof/>
            <w:webHidden/>
          </w:rPr>
          <w:fldChar w:fldCharType="end"/>
        </w:r>
      </w:hyperlink>
    </w:p>
    <w:p w14:paraId="0FC3947F" w14:textId="4F2CB291"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24" w:history="1">
        <w:r w:rsidR="00642D3A" w:rsidRPr="00EB0D76">
          <w:rPr>
            <w:rStyle w:val="Hyperlink"/>
            <w:noProof/>
          </w:rPr>
          <w:t>16.</w:t>
        </w:r>
        <w:r w:rsidR="00642D3A">
          <w:rPr>
            <w:rFonts w:asciiTheme="minorHAnsi" w:eastAsiaTheme="minorEastAsia" w:hAnsiTheme="minorHAnsi" w:cstheme="minorBidi"/>
            <w:noProof/>
            <w:sz w:val="22"/>
            <w:szCs w:val="22"/>
          </w:rPr>
          <w:tab/>
        </w:r>
        <w:r w:rsidR="00642D3A" w:rsidRPr="00EB0D76">
          <w:rPr>
            <w:rStyle w:val="Hyperlink"/>
            <w:noProof/>
          </w:rPr>
          <w:t>Properties for Array Elements and Optional Elements</w:t>
        </w:r>
        <w:r w:rsidR="00642D3A">
          <w:rPr>
            <w:noProof/>
            <w:webHidden/>
          </w:rPr>
          <w:tab/>
        </w:r>
        <w:r w:rsidR="00642D3A">
          <w:rPr>
            <w:noProof/>
            <w:webHidden/>
          </w:rPr>
          <w:fldChar w:fldCharType="begin"/>
        </w:r>
        <w:r w:rsidR="00642D3A">
          <w:rPr>
            <w:noProof/>
            <w:webHidden/>
          </w:rPr>
          <w:instrText xml:space="preserve"> PAGEREF _Toc27061124 \h </w:instrText>
        </w:r>
        <w:r w:rsidR="00642D3A">
          <w:rPr>
            <w:noProof/>
            <w:webHidden/>
          </w:rPr>
        </w:r>
        <w:r w:rsidR="00642D3A">
          <w:rPr>
            <w:noProof/>
            <w:webHidden/>
          </w:rPr>
          <w:fldChar w:fldCharType="separate"/>
        </w:r>
        <w:r w:rsidR="002D29EA">
          <w:rPr>
            <w:noProof/>
            <w:webHidden/>
          </w:rPr>
          <w:t>173</w:t>
        </w:r>
        <w:r w:rsidR="00642D3A">
          <w:rPr>
            <w:noProof/>
            <w:webHidden/>
          </w:rPr>
          <w:fldChar w:fldCharType="end"/>
        </w:r>
      </w:hyperlink>
    </w:p>
    <w:p w14:paraId="5D24909F" w14:textId="10805BC0"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25" w:history="1">
        <w:r w:rsidR="00642D3A" w:rsidRPr="00EB0D76">
          <w:rPr>
            <w:rStyle w:val="Hyperlink"/>
            <w:noProof/>
          </w:rPr>
          <w:t>16.1</w:t>
        </w:r>
        <w:r w:rsidR="00642D3A">
          <w:rPr>
            <w:rFonts w:asciiTheme="minorHAnsi" w:eastAsiaTheme="minorEastAsia" w:hAnsiTheme="minorHAnsi" w:cstheme="minorBidi"/>
            <w:noProof/>
            <w:sz w:val="22"/>
            <w:szCs w:val="22"/>
          </w:rPr>
          <w:tab/>
        </w:r>
        <w:r w:rsidR="00642D3A" w:rsidRPr="00EB0D76">
          <w:rPr>
            <w:rStyle w:val="Hyperlink"/>
            <w:noProof/>
          </w:rPr>
          <w:t>The dfdl:occursCountKind property</w:t>
        </w:r>
        <w:r w:rsidR="00642D3A">
          <w:rPr>
            <w:noProof/>
            <w:webHidden/>
          </w:rPr>
          <w:tab/>
        </w:r>
        <w:r w:rsidR="00642D3A">
          <w:rPr>
            <w:noProof/>
            <w:webHidden/>
          </w:rPr>
          <w:fldChar w:fldCharType="begin"/>
        </w:r>
        <w:r w:rsidR="00642D3A">
          <w:rPr>
            <w:noProof/>
            <w:webHidden/>
          </w:rPr>
          <w:instrText xml:space="preserve"> PAGEREF _Toc27061125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5ECCFE59" w14:textId="3CBA05C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6" w:history="1">
        <w:r w:rsidR="00642D3A" w:rsidRPr="00EB0D76">
          <w:rPr>
            <w:rStyle w:val="Hyperlink"/>
            <w:noProof/>
            <w14:scene3d>
              <w14:camera w14:prst="orthographicFront"/>
              <w14:lightRig w14:rig="threePt" w14:dir="t">
                <w14:rot w14:lat="0" w14:lon="0" w14:rev="0"/>
              </w14:lightRig>
            </w14:scene3d>
          </w:rPr>
          <w:t>16.1.1</w:t>
        </w:r>
        <w:r w:rsidR="00642D3A">
          <w:rPr>
            <w:rFonts w:asciiTheme="minorHAnsi" w:eastAsiaTheme="minorEastAsia" w:hAnsiTheme="minorHAnsi" w:cstheme="minorBidi"/>
            <w:noProof/>
            <w:sz w:val="22"/>
            <w:szCs w:val="22"/>
          </w:rPr>
          <w:tab/>
        </w:r>
        <w:r w:rsidR="00642D3A" w:rsidRPr="00EB0D76">
          <w:rPr>
            <w:rStyle w:val="Hyperlink"/>
            <w:noProof/>
          </w:rPr>
          <w:t>dfdl:occursCountKind 'fixed'</w:t>
        </w:r>
        <w:r w:rsidR="00642D3A">
          <w:rPr>
            <w:noProof/>
            <w:webHidden/>
          </w:rPr>
          <w:tab/>
        </w:r>
        <w:r w:rsidR="00642D3A">
          <w:rPr>
            <w:noProof/>
            <w:webHidden/>
          </w:rPr>
          <w:fldChar w:fldCharType="begin"/>
        </w:r>
        <w:r w:rsidR="00642D3A">
          <w:rPr>
            <w:noProof/>
            <w:webHidden/>
          </w:rPr>
          <w:instrText xml:space="preserve"> PAGEREF _Toc27061126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79468D52" w14:textId="785A1AA7"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7" w:history="1">
        <w:r w:rsidR="00642D3A" w:rsidRPr="00EB0D76">
          <w:rPr>
            <w:rStyle w:val="Hyperlink"/>
            <w:noProof/>
            <w14:scene3d>
              <w14:camera w14:prst="orthographicFront"/>
              <w14:lightRig w14:rig="threePt" w14:dir="t">
                <w14:rot w14:lat="0" w14:lon="0" w14:rev="0"/>
              </w14:lightRig>
            </w14:scene3d>
          </w:rPr>
          <w:t>16.1.2</w:t>
        </w:r>
        <w:r w:rsidR="00642D3A">
          <w:rPr>
            <w:rFonts w:asciiTheme="minorHAnsi" w:eastAsiaTheme="minorEastAsia" w:hAnsiTheme="minorHAnsi" w:cstheme="minorBidi"/>
            <w:noProof/>
            <w:sz w:val="22"/>
            <w:szCs w:val="22"/>
          </w:rPr>
          <w:tab/>
        </w:r>
        <w:r w:rsidR="00642D3A" w:rsidRPr="00EB0D76">
          <w:rPr>
            <w:rStyle w:val="Hyperlink"/>
            <w:noProof/>
          </w:rPr>
          <w:t>dfdl:occursCountKind 'implicit'</w:t>
        </w:r>
        <w:r w:rsidR="00642D3A">
          <w:rPr>
            <w:noProof/>
            <w:webHidden/>
          </w:rPr>
          <w:tab/>
        </w:r>
        <w:r w:rsidR="00642D3A">
          <w:rPr>
            <w:noProof/>
            <w:webHidden/>
          </w:rPr>
          <w:fldChar w:fldCharType="begin"/>
        </w:r>
        <w:r w:rsidR="00642D3A">
          <w:rPr>
            <w:noProof/>
            <w:webHidden/>
          </w:rPr>
          <w:instrText xml:space="preserve"> PAGEREF _Toc27061127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22A87FB2" w14:textId="0551A618"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8" w:history="1">
        <w:r w:rsidR="00642D3A" w:rsidRPr="00EB0D76">
          <w:rPr>
            <w:rStyle w:val="Hyperlink"/>
            <w:noProof/>
            <w14:scene3d>
              <w14:camera w14:prst="orthographicFront"/>
              <w14:lightRig w14:rig="threePt" w14:dir="t">
                <w14:rot w14:lat="0" w14:lon="0" w14:rev="0"/>
              </w14:lightRig>
            </w14:scene3d>
          </w:rPr>
          <w:t>16.1.3</w:t>
        </w:r>
        <w:r w:rsidR="00642D3A">
          <w:rPr>
            <w:rFonts w:asciiTheme="minorHAnsi" w:eastAsiaTheme="minorEastAsia" w:hAnsiTheme="minorHAnsi" w:cstheme="minorBidi"/>
            <w:noProof/>
            <w:sz w:val="22"/>
            <w:szCs w:val="22"/>
          </w:rPr>
          <w:tab/>
        </w:r>
        <w:r w:rsidR="00642D3A" w:rsidRPr="00EB0D76">
          <w:rPr>
            <w:rStyle w:val="Hyperlink"/>
            <w:noProof/>
          </w:rPr>
          <w:t>dfdl:occursCountKind 'parsed'</w:t>
        </w:r>
        <w:r w:rsidR="00642D3A">
          <w:rPr>
            <w:noProof/>
            <w:webHidden/>
          </w:rPr>
          <w:tab/>
        </w:r>
        <w:r w:rsidR="00642D3A">
          <w:rPr>
            <w:noProof/>
            <w:webHidden/>
          </w:rPr>
          <w:fldChar w:fldCharType="begin"/>
        </w:r>
        <w:r w:rsidR="00642D3A">
          <w:rPr>
            <w:noProof/>
            <w:webHidden/>
          </w:rPr>
          <w:instrText xml:space="preserve"> PAGEREF _Toc27061128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3537A1B6" w14:textId="27703EA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29" w:history="1">
        <w:r w:rsidR="00642D3A" w:rsidRPr="00EB0D76">
          <w:rPr>
            <w:rStyle w:val="Hyperlink"/>
            <w:noProof/>
            <w14:scene3d>
              <w14:camera w14:prst="orthographicFront"/>
              <w14:lightRig w14:rig="threePt" w14:dir="t">
                <w14:rot w14:lat="0" w14:lon="0" w14:rev="0"/>
              </w14:lightRig>
            </w14:scene3d>
          </w:rPr>
          <w:t>16.1.4</w:t>
        </w:r>
        <w:r w:rsidR="00642D3A">
          <w:rPr>
            <w:rFonts w:asciiTheme="minorHAnsi" w:eastAsiaTheme="minorEastAsia" w:hAnsiTheme="minorHAnsi" w:cstheme="minorBidi"/>
            <w:noProof/>
            <w:sz w:val="22"/>
            <w:szCs w:val="22"/>
          </w:rPr>
          <w:tab/>
        </w:r>
        <w:r w:rsidR="00642D3A" w:rsidRPr="00EB0D76">
          <w:rPr>
            <w:rStyle w:val="Hyperlink"/>
            <w:noProof/>
          </w:rPr>
          <w:t>dfdl:occursCountKind 'expression'</w:t>
        </w:r>
        <w:r w:rsidR="00642D3A">
          <w:rPr>
            <w:noProof/>
            <w:webHidden/>
          </w:rPr>
          <w:tab/>
        </w:r>
        <w:r w:rsidR="00642D3A">
          <w:rPr>
            <w:noProof/>
            <w:webHidden/>
          </w:rPr>
          <w:fldChar w:fldCharType="begin"/>
        </w:r>
        <w:r w:rsidR="00642D3A">
          <w:rPr>
            <w:noProof/>
            <w:webHidden/>
          </w:rPr>
          <w:instrText xml:space="preserve"> PAGEREF _Toc27061129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324398FC" w14:textId="5034715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30" w:history="1">
        <w:r w:rsidR="00642D3A" w:rsidRPr="00EB0D76">
          <w:rPr>
            <w:rStyle w:val="Hyperlink"/>
            <w:noProof/>
            <w14:scene3d>
              <w14:camera w14:prst="orthographicFront"/>
              <w14:lightRig w14:rig="threePt" w14:dir="t">
                <w14:rot w14:lat="0" w14:lon="0" w14:rev="0"/>
              </w14:lightRig>
            </w14:scene3d>
          </w:rPr>
          <w:t>16.1.5</w:t>
        </w:r>
        <w:r w:rsidR="00642D3A">
          <w:rPr>
            <w:rFonts w:asciiTheme="minorHAnsi" w:eastAsiaTheme="minorEastAsia" w:hAnsiTheme="minorHAnsi" w:cstheme="minorBidi"/>
            <w:noProof/>
            <w:sz w:val="22"/>
            <w:szCs w:val="22"/>
          </w:rPr>
          <w:tab/>
        </w:r>
        <w:r w:rsidR="00642D3A" w:rsidRPr="00EB0D76">
          <w:rPr>
            <w:rStyle w:val="Hyperlink"/>
            <w:noProof/>
          </w:rPr>
          <w:t>dfdl:occursCountKind 'stopValue'</w:t>
        </w:r>
        <w:r w:rsidR="00642D3A">
          <w:rPr>
            <w:noProof/>
            <w:webHidden/>
          </w:rPr>
          <w:tab/>
        </w:r>
        <w:r w:rsidR="00642D3A">
          <w:rPr>
            <w:noProof/>
            <w:webHidden/>
          </w:rPr>
          <w:fldChar w:fldCharType="begin"/>
        </w:r>
        <w:r w:rsidR="00642D3A">
          <w:rPr>
            <w:noProof/>
            <w:webHidden/>
          </w:rPr>
          <w:instrText xml:space="preserve"> PAGEREF _Toc27061130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6650DB87" w14:textId="68282528"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1" w:history="1">
        <w:r w:rsidR="00642D3A" w:rsidRPr="00EB0D76">
          <w:rPr>
            <w:rStyle w:val="Hyperlink"/>
            <w:noProof/>
          </w:rPr>
          <w:t>16.2</w:t>
        </w:r>
        <w:r w:rsidR="00642D3A">
          <w:rPr>
            <w:rFonts w:asciiTheme="minorHAnsi" w:eastAsiaTheme="minorEastAsia" w:hAnsiTheme="minorHAnsi" w:cstheme="minorBidi"/>
            <w:noProof/>
            <w:sz w:val="22"/>
            <w:szCs w:val="22"/>
          </w:rPr>
          <w:tab/>
        </w:r>
        <w:r w:rsidR="00642D3A" w:rsidRPr="00EB0D76">
          <w:rPr>
            <w:rStyle w:val="Hyperlink"/>
            <w:noProof/>
          </w:rPr>
          <w:t>Default Values for Arrays</w:t>
        </w:r>
        <w:r w:rsidR="00642D3A">
          <w:rPr>
            <w:noProof/>
            <w:webHidden/>
          </w:rPr>
          <w:tab/>
        </w:r>
        <w:r w:rsidR="00642D3A">
          <w:rPr>
            <w:noProof/>
            <w:webHidden/>
          </w:rPr>
          <w:fldChar w:fldCharType="begin"/>
        </w:r>
        <w:r w:rsidR="00642D3A">
          <w:rPr>
            <w:noProof/>
            <w:webHidden/>
          </w:rPr>
          <w:instrText xml:space="preserve"> PAGEREF _Toc27061131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4702BE08" w14:textId="448B9FA8"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2" w:history="1">
        <w:r w:rsidR="00642D3A" w:rsidRPr="00EB0D76">
          <w:rPr>
            <w:rStyle w:val="Hyperlink"/>
            <w:noProof/>
          </w:rPr>
          <w:t>16.3</w:t>
        </w:r>
        <w:r w:rsidR="00642D3A">
          <w:rPr>
            <w:rFonts w:asciiTheme="minorHAnsi" w:eastAsiaTheme="minorEastAsia" w:hAnsiTheme="minorHAnsi" w:cstheme="minorBidi"/>
            <w:noProof/>
            <w:sz w:val="22"/>
            <w:szCs w:val="22"/>
          </w:rPr>
          <w:tab/>
        </w:r>
        <w:r w:rsidR="00642D3A" w:rsidRPr="00EB0D76">
          <w:rPr>
            <w:rStyle w:val="Hyperlink"/>
            <w:noProof/>
          </w:rPr>
          <w:t>Arrays with DFDL Expressions</w:t>
        </w:r>
        <w:r w:rsidR="00642D3A">
          <w:rPr>
            <w:noProof/>
            <w:webHidden/>
          </w:rPr>
          <w:tab/>
        </w:r>
        <w:r w:rsidR="00642D3A">
          <w:rPr>
            <w:noProof/>
            <w:webHidden/>
          </w:rPr>
          <w:fldChar w:fldCharType="begin"/>
        </w:r>
        <w:r w:rsidR="00642D3A">
          <w:rPr>
            <w:noProof/>
            <w:webHidden/>
          </w:rPr>
          <w:instrText xml:space="preserve"> PAGEREF _Toc27061132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4F4119A3" w14:textId="228F3113"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3" w:history="1">
        <w:r w:rsidR="00642D3A" w:rsidRPr="00EB0D76">
          <w:rPr>
            <w:rStyle w:val="Hyperlink"/>
            <w:noProof/>
          </w:rPr>
          <w:t>16.4</w:t>
        </w:r>
        <w:r w:rsidR="00642D3A">
          <w:rPr>
            <w:rFonts w:asciiTheme="minorHAnsi" w:eastAsiaTheme="minorEastAsia" w:hAnsiTheme="minorHAnsi" w:cstheme="minorBidi"/>
            <w:noProof/>
            <w:sz w:val="22"/>
            <w:szCs w:val="22"/>
          </w:rPr>
          <w:tab/>
        </w:r>
        <w:r w:rsidR="00642D3A" w:rsidRPr="00EB0D76">
          <w:rPr>
            <w:rStyle w:val="Hyperlink"/>
            <w:noProof/>
          </w:rPr>
          <w:t>Points of Uncertainty</w:t>
        </w:r>
        <w:r w:rsidR="00642D3A">
          <w:rPr>
            <w:noProof/>
            <w:webHidden/>
          </w:rPr>
          <w:tab/>
        </w:r>
        <w:r w:rsidR="00642D3A">
          <w:rPr>
            <w:noProof/>
            <w:webHidden/>
          </w:rPr>
          <w:fldChar w:fldCharType="begin"/>
        </w:r>
        <w:r w:rsidR="00642D3A">
          <w:rPr>
            <w:noProof/>
            <w:webHidden/>
          </w:rPr>
          <w:instrText xml:space="preserve"> PAGEREF _Toc27061133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0F816F2A" w14:textId="2B931CD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4" w:history="1">
        <w:r w:rsidR="00642D3A" w:rsidRPr="00EB0D76">
          <w:rPr>
            <w:rStyle w:val="Hyperlink"/>
            <w:noProof/>
          </w:rPr>
          <w:t>16.5</w:t>
        </w:r>
        <w:r w:rsidR="00642D3A">
          <w:rPr>
            <w:rFonts w:asciiTheme="minorHAnsi" w:eastAsiaTheme="minorEastAsia" w:hAnsiTheme="minorHAnsi" w:cstheme="minorBidi"/>
            <w:noProof/>
            <w:sz w:val="22"/>
            <w:szCs w:val="22"/>
          </w:rPr>
          <w:tab/>
        </w:r>
        <w:r w:rsidR="00642D3A" w:rsidRPr="00EB0D76">
          <w:rPr>
            <w:rStyle w:val="Hyperlink"/>
            <w:noProof/>
          </w:rPr>
          <w:t>Arrays and Sequences</w:t>
        </w:r>
        <w:r w:rsidR="00642D3A">
          <w:rPr>
            <w:noProof/>
            <w:webHidden/>
          </w:rPr>
          <w:tab/>
        </w:r>
        <w:r w:rsidR="00642D3A">
          <w:rPr>
            <w:noProof/>
            <w:webHidden/>
          </w:rPr>
          <w:fldChar w:fldCharType="begin"/>
        </w:r>
        <w:r w:rsidR="00642D3A">
          <w:rPr>
            <w:noProof/>
            <w:webHidden/>
          </w:rPr>
          <w:instrText xml:space="preserve"> PAGEREF _Toc27061134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739255C7" w14:textId="4D778296"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5" w:history="1">
        <w:r w:rsidR="00642D3A" w:rsidRPr="00EB0D76">
          <w:rPr>
            <w:rStyle w:val="Hyperlink"/>
            <w:noProof/>
          </w:rPr>
          <w:t>16.6</w:t>
        </w:r>
        <w:r w:rsidR="00642D3A">
          <w:rPr>
            <w:rFonts w:asciiTheme="minorHAnsi" w:eastAsiaTheme="minorEastAsia" w:hAnsiTheme="minorHAnsi" w:cstheme="minorBidi"/>
            <w:noProof/>
            <w:sz w:val="22"/>
            <w:szCs w:val="22"/>
          </w:rPr>
          <w:tab/>
        </w:r>
        <w:r w:rsidR="00642D3A" w:rsidRPr="00EB0D76">
          <w:rPr>
            <w:rStyle w:val="Hyperlink"/>
            <w:noProof/>
          </w:rPr>
          <w:t>Forward Progress Requirement</w:t>
        </w:r>
        <w:r w:rsidR="00642D3A">
          <w:rPr>
            <w:noProof/>
            <w:webHidden/>
          </w:rPr>
          <w:tab/>
        </w:r>
        <w:r w:rsidR="00642D3A">
          <w:rPr>
            <w:noProof/>
            <w:webHidden/>
          </w:rPr>
          <w:fldChar w:fldCharType="begin"/>
        </w:r>
        <w:r w:rsidR="00642D3A">
          <w:rPr>
            <w:noProof/>
            <w:webHidden/>
          </w:rPr>
          <w:instrText xml:space="preserve"> PAGEREF _Toc27061135 \h </w:instrText>
        </w:r>
        <w:r w:rsidR="00642D3A">
          <w:rPr>
            <w:noProof/>
            <w:webHidden/>
          </w:rPr>
        </w:r>
        <w:r w:rsidR="00642D3A">
          <w:rPr>
            <w:noProof/>
            <w:webHidden/>
          </w:rPr>
          <w:fldChar w:fldCharType="separate"/>
        </w:r>
        <w:r w:rsidR="002D29EA">
          <w:rPr>
            <w:noProof/>
            <w:webHidden/>
          </w:rPr>
          <w:t>1</w:t>
        </w:r>
        <w:r w:rsidR="002D29EA">
          <w:rPr>
            <w:noProof/>
            <w:webHidden/>
          </w:rPr>
          <w:t>7</w:t>
        </w:r>
        <w:r w:rsidR="002D29EA">
          <w:rPr>
            <w:noProof/>
            <w:webHidden/>
          </w:rPr>
          <w:t>5</w:t>
        </w:r>
        <w:r w:rsidR="00642D3A">
          <w:rPr>
            <w:noProof/>
            <w:webHidden/>
          </w:rPr>
          <w:fldChar w:fldCharType="end"/>
        </w:r>
      </w:hyperlink>
    </w:p>
    <w:p w14:paraId="4FF1A3FC" w14:textId="435B2BDA"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6" w:history="1">
        <w:r w:rsidR="00642D3A" w:rsidRPr="00EB0D76">
          <w:rPr>
            <w:rStyle w:val="Hyperlink"/>
            <w:noProof/>
          </w:rPr>
          <w:t>16.7</w:t>
        </w:r>
        <w:r w:rsidR="00642D3A">
          <w:rPr>
            <w:rFonts w:asciiTheme="minorHAnsi" w:eastAsiaTheme="minorEastAsia" w:hAnsiTheme="minorHAnsi" w:cstheme="minorBidi"/>
            <w:noProof/>
            <w:sz w:val="22"/>
            <w:szCs w:val="22"/>
          </w:rPr>
          <w:tab/>
        </w:r>
        <w:r w:rsidR="00642D3A" w:rsidRPr="00EB0D76">
          <w:rPr>
            <w:rStyle w:val="Hyperlink"/>
            <w:noProof/>
          </w:rPr>
          <w:t>Parsing Occurrences with Non-Normal Representation</w:t>
        </w:r>
        <w:r w:rsidR="00642D3A">
          <w:rPr>
            <w:noProof/>
            <w:webHidden/>
          </w:rPr>
          <w:tab/>
        </w:r>
        <w:r w:rsidR="00642D3A">
          <w:rPr>
            <w:noProof/>
            <w:webHidden/>
          </w:rPr>
          <w:fldChar w:fldCharType="begin"/>
        </w:r>
        <w:r w:rsidR="00642D3A">
          <w:rPr>
            <w:noProof/>
            <w:webHidden/>
          </w:rPr>
          <w:instrText xml:space="preserve"> PAGEREF _Toc27061136 \h </w:instrText>
        </w:r>
        <w:r w:rsidR="00642D3A">
          <w:rPr>
            <w:noProof/>
            <w:webHidden/>
          </w:rPr>
        </w:r>
        <w:r w:rsidR="00642D3A">
          <w:rPr>
            <w:noProof/>
            <w:webHidden/>
          </w:rPr>
          <w:fldChar w:fldCharType="separate"/>
        </w:r>
        <w:r w:rsidR="002D29EA">
          <w:rPr>
            <w:noProof/>
            <w:webHidden/>
          </w:rPr>
          <w:t>176</w:t>
        </w:r>
        <w:r w:rsidR="00642D3A">
          <w:rPr>
            <w:noProof/>
            <w:webHidden/>
          </w:rPr>
          <w:fldChar w:fldCharType="end"/>
        </w:r>
      </w:hyperlink>
    </w:p>
    <w:p w14:paraId="042CDB95" w14:textId="7FA121DB"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7" w:history="1">
        <w:r w:rsidR="00642D3A" w:rsidRPr="00EB0D76">
          <w:rPr>
            <w:rStyle w:val="Hyperlink"/>
            <w:noProof/>
          </w:rPr>
          <w:t>16.8</w:t>
        </w:r>
        <w:r w:rsidR="00642D3A">
          <w:rPr>
            <w:rFonts w:asciiTheme="minorHAnsi" w:eastAsiaTheme="minorEastAsia" w:hAnsiTheme="minorHAnsi" w:cstheme="minorBidi"/>
            <w:noProof/>
            <w:sz w:val="22"/>
            <w:szCs w:val="22"/>
          </w:rPr>
          <w:tab/>
        </w:r>
        <w:r w:rsidR="00642D3A" w:rsidRPr="00EB0D76">
          <w:rPr>
            <w:rStyle w:val="Hyperlink"/>
            <w:noProof/>
          </w:rPr>
          <w:t>Sparse Arrays</w:t>
        </w:r>
        <w:r w:rsidR="00642D3A">
          <w:rPr>
            <w:noProof/>
            <w:webHidden/>
          </w:rPr>
          <w:tab/>
        </w:r>
        <w:r w:rsidR="00642D3A">
          <w:rPr>
            <w:noProof/>
            <w:webHidden/>
          </w:rPr>
          <w:fldChar w:fldCharType="begin"/>
        </w:r>
        <w:r w:rsidR="00642D3A">
          <w:rPr>
            <w:noProof/>
            <w:webHidden/>
          </w:rPr>
          <w:instrText xml:space="preserve"> PAGEREF _Toc27061137 \h </w:instrText>
        </w:r>
        <w:r w:rsidR="00642D3A">
          <w:rPr>
            <w:noProof/>
            <w:webHidden/>
          </w:rPr>
        </w:r>
        <w:r w:rsidR="00642D3A">
          <w:rPr>
            <w:noProof/>
            <w:webHidden/>
          </w:rPr>
          <w:fldChar w:fldCharType="separate"/>
        </w:r>
        <w:r w:rsidR="002D29EA">
          <w:rPr>
            <w:noProof/>
            <w:webHidden/>
          </w:rPr>
          <w:t>176</w:t>
        </w:r>
        <w:r w:rsidR="00642D3A">
          <w:rPr>
            <w:noProof/>
            <w:webHidden/>
          </w:rPr>
          <w:fldChar w:fldCharType="end"/>
        </w:r>
      </w:hyperlink>
    </w:p>
    <w:p w14:paraId="47F09F39" w14:textId="11A9611B"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38" w:history="1">
        <w:r w:rsidR="00642D3A" w:rsidRPr="00EB0D76">
          <w:rPr>
            <w:rStyle w:val="Hyperlink"/>
            <w:noProof/>
          </w:rPr>
          <w:t>17.</w:t>
        </w:r>
        <w:r w:rsidR="00642D3A">
          <w:rPr>
            <w:rFonts w:asciiTheme="minorHAnsi" w:eastAsiaTheme="minorEastAsia" w:hAnsiTheme="minorHAnsi" w:cstheme="minorBidi"/>
            <w:noProof/>
            <w:sz w:val="22"/>
            <w:szCs w:val="22"/>
          </w:rPr>
          <w:tab/>
        </w:r>
        <w:r w:rsidR="00642D3A" w:rsidRPr="00EB0D76">
          <w:rPr>
            <w:rStyle w:val="Hyperlink"/>
            <w:noProof/>
          </w:rPr>
          <w:t>Calculated Value Properties</w:t>
        </w:r>
        <w:r w:rsidR="00642D3A">
          <w:rPr>
            <w:noProof/>
            <w:webHidden/>
          </w:rPr>
          <w:tab/>
        </w:r>
        <w:r w:rsidR="00642D3A">
          <w:rPr>
            <w:noProof/>
            <w:webHidden/>
          </w:rPr>
          <w:fldChar w:fldCharType="begin"/>
        </w:r>
        <w:r w:rsidR="00642D3A">
          <w:rPr>
            <w:noProof/>
            <w:webHidden/>
          </w:rPr>
          <w:instrText xml:space="preserve"> PAGEREF _Toc27061138 \h </w:instrText>
        </w:r>
        <w:r w:rsidR="00642D3A">
          <w:rPr>
            <w:noProof/>
            <w:webHidden/>
          </w:rPr>
        </w:r>
        <w:r w:rsidR="00642D3A">
          <w:rPr>
            <w:noProof/>
            <w:webHidden/>
          </w:rPr>
          <w:fldChar w:fldCharType="separate"/>
        </w:r>
        <w:r w:rsidR="002D29EA">
          <w:rPr>
            <w:noProof/>
            <w:webHidden/>
          </w:rPr>
          <w:t>177</w:t>
        </w:r>
        <w:r w:rsidR="00642D3A">
          <w:rPr>
            <w:noProof/>
            <w:webHidden/>
          </w:rPr>
          <w:fldChar w:fldCharType="end"/>
        </w:r>
      </w:hyperlink>
    </w:p>
    <w:p w14:paraId="75191B1B" w14:textId="3993C67D"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39" w:history="1">
        <w:r w:rsidR="00642D3A" w:rsidRPr="00EB0D76">
          <w:rPr>
            <w:rStyle w:val="Hyperlink"/>
            <w:noProof/>
          </w:rPr>
          <w:t>17.1</w:t>
        </w:r>
        <w:r w:rsidR="00642D3A">
          <w:rPr>
            <w:rFonts w:asciiTheme="minorHAnsi" w:eastAsiaTheme="minorEastAsia" w:hAnsiTheme="minorHAnsi" w:cstheme="minorBidi"/>
            <w:noProof/>
            <w:sz w:val="22"/>
            <w:szCs w:val="22"/>
          </w:rPr>
          <w:tab/>
        </w:r>
        <w:r w:rsidR="00642D3A" w:rsidRPr="00EB0D76">
          <w:rPr>
            <w:rStyle w:val="Hyperlink"/>
            <w:noProof/>
          </w:rPr>
          <w:t>Example: 2d Nested Array</w:t>
        </w:r>
        <w:r w:rsidR="00642D3A">
          <w:rPr>
            <w:noProof/>
            <w:webHidden/>
          </w:rPr>
          <w:tab/>
        </w:r>
        <w:r w:rsidR="00642D3A">
          <w:rPr>
            <w:noProof/>
            <w:webHidden/>
          </w:rPr>
          <w:fldChar w:fldCharType="begin"/>
        </w:r>
        <w:r w:rsidR="00642D3A">
          <w:rPr>
            <w:noProof/>
            <w:webHidden/>
          </w:rPr>
          <w:instrText xml:space="preserve"> PAGEREF _Toc27061139 \h </w:instrText>
        </w:r>
        <w:r w:rsidR="00642D3A">
          <w:rPr>
            <w:noProof/>
            <w:webHidden/>
          </w:rPr>
        </w:r>
        <w:r w:rsidR="00642D3A">
          <w:rPr>
            <w:noProof/>
            <w:webHidden/>
          </w:rPr>
          <w:fldChar w:fldCharType="separate"/>
        </w:r>
        <w:r w:rsidR="002D29EA">
          <w:rPr>
            <w:noProof/>
            <w:webHidden/>
          </w:rPr>
          <w:t>178</w:t>
        </w:r>
        <w:r w:rsidR="00642D3A">
          <w:rPr>
            <w:noProof/>
            <w:webHidden/>
          </w:rPr>
          <w:fldChar w:fldCharType="end"/>
        </w:r>
      </w:hyperlink>
    </w:p>
    <w:p w14:paraId="5F31CCFF" w14:textId="2DF05F47"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40" w:history="1">
        <w:r w:rsidR="00642D3A" w:rsidRPr="00EB0D76">
          <w:rPr>
            <w:rStyle w:val="Hyperlink"/>
            <w:noProof/>
          </w:rPr>
          <w:t>17.2</w:t>
        </w:r>
        <w:r w:rsidR="00642D3A">
          <w:rPr>
            <w:rFonts w:asciiTheme="minorHAnsi" w:eastAsiaTheme="minorEastAsia" w:hAnsiTheme="minorHAnsi" w:cstheme="minorBidi"/>
            <w:noProof/>
            <w:sz w:val="22"/>
            <w:szCs w:val="22"/>
          </w:rPr>
          <w:tab/>
        </w:r>
        <w:r w:rsidR="00642D3A" w:rsidRPr="00EB0D76">
          <w:rPr>
            <w:rStyle w:val="Hyperlink"/>
            <w:noProof/>
          </w:rPr>
          <w:t>Example: Three-Byte Date</w:t>
        </w:r>
        <w:r w:rsidR="00642D3A">
          <w:rPr>
            <w:noProof/>
            <w:webHidden/>
          </w:rPr>
          <w:tab/>
        </w:r>
        <w:r w:rsidR="00642D3A">
          <w:rPr>
            <w:noProof/>
            <w:webHidden/>
          </w:rPr>
          <w:fldChar w:fldCharType="begin"/>
        </w:r>
        <w:r w:rsidR="00642D3A">
          <w:rPr>
            <w:noProof/>
            <w:webHidden/>
          </w:rPr>
          <w:instrText xml:space="preserve"> PAGEREF _Toc27061140 \h </w:instrText>
        </w:r>
        <w:r w:rsidR="00642D3A">
          <w:rPr>
            <w:noProof/>
            <w:webHidden/>
          </w:rPr>
        </w:r>
        <w:r w:rsidR="00642D3A">
          <w:rPr>
            <w:noProof/>
            <w:webHidden/>
          </w:rPr>
          <w:fldChar w:fldCharType="separate"/>
        </w:r>
        <w:r w:rsidR="002D29EA">
          <w:rPr>
            <w:noProof/>
            <w:webHidden/>
          </w:rPr>
          <w:t>179</w:t>
        </w:r>
        <w:r w:rsidR="00642D3A">
          <w:rPr>
            <w:noProof/>
            <w:webHidden/>
          </w:rPr>
          <w:fldChar w:fldCharType="end"/>
        </w:r>
      </w:hyperlink>
    </w:p>
    <w:p w14:paraId="14924BF3" w14:textId="54F43CBC"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41" w:history="1">
        <w:r w:rsidR="00642D3A" w:rsidRPr="00EB0D76">
          <w:rPr>
            <w:rStyle w:val="Hyperlink"/>
            <w:noProof/>
          </w:rPr>
          <w:t>18.</w:t>
        </w:r>
        <w:r w:rsidR="00642D3A">
          <w:rPr>
            <w:rFonts w:asciiTheme="minorHAnsi" w:eastAsiaTheme="minorEastAsia" w:hAnsiTheme="minorHAnsi" w:cstheme="minorBidi"/>
            <w:noProof/>
            <w:sz w:val="22"/>
            <w:szCs w:val="22"/>
          </w:rPr>
          <w:tab/>
        </w:r>
        <w:r w:rsidR="00642D3A" w:rsidRPr="00EB0D76">
          <w:rPr>
            <w:rStyle w:val="Hyperlink"/>
            <w:noProof/>
          </w:rPr>
          <w:t>External Control of the DFDL Processor</w:t>
        </w:r>
        <w:r w:rsidR="00642D3A">
          <w:rPr>
            <w:noProof/>
            <w:webHidden/>
          </w:rPr>
          <w:tab/>
        </w:r>
        <w:r w:rsidR="00642D3A">
          <w:rPr>
            <w:noProof/>
            <w:webHidden/>
          </w:rPr>
          <w:fldChar w:fldCharType="begin"/>
        </w:r>
        <w:r w:rsidR="00642D3A">
          <w:rPr>
            <w:noProof/>
            <w:webHidden/>
          </w:rPr>
          <w:instrText xml:space="preserve"> PAGEREF _Toc27061141 \h </w:instrText>
        </w:r>
        <w:r w:rsidR="00642D3A">
          <w:rPr>
            <w:noProof/>
            <w:webHidden/>
          </w:rPr>
        </w:r>
        <w:r w:rsidR="00642D3A">
          <w:rPr>
            <w:noProof/>
            <w:webHidden/>
          </w:rPr>
          <w:fldChar w:fldCharType="separate"/>
        </w:r>
        <w:r w:rsidR="002D29EA">
          <w:rPr>
            <w:noProof/>
            <w:webHidden/>
          </w:rPr>
          <w:t>182</w:t>
        </w:r>
        <w:r w:rsidR="00642D3A">
          <w:rPr>
            <w:noProof/>
            <w:webHidden/>
          </w:rPr>
          <w:fldChar w:fldCharType="end"/>
        </w:r>
      </w:hyperlink>
    </w:p>
    <w:p w14:paraId="4B785FAD" w14:textId="5853D5BB"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42" w:history="1">
        <w:r w:rsidR="00642D3A" w:rsidRPr="00EB0D76">
          <w:rPr>
            <w:rStyle w:val="Hyperlink"/>
            <w:noProof/>
          </w:rPr>
          <w:t>19.</w:t>
        </w:r>
        <w:r w:rsidR="00642D3A">
          <w:rPr>
            <w:rFonts w:asciiTheme="minorHAnsi" w:eastAsiaTheme="minorEastAsia" w:hAnsiTheme="minorHAnsi" w:cstheme="minorBidi"/>
            <w:noProof/>
            <w:sz w:val="22"/>
            <w:szCs w:val="22"/>
          </w:rPr>
          <w:tab/>
        </w:r>
        <w:r w:rsidR="00642D3A" w:rsidRPr="00EB0D76">
          <w:rPr>
            <w:rStyle w:val="Hyperlink"/>
            <w:noProof/>
          </w:rPr>
          <w:t>Built-in Specifications</w:t>
        </w:r>
        <w:r w:rsidR="00642D3A">
          <w:rPr>
            <w:noProof/>
            <w:webHidden/>
          </w:rPr>
          <w:tab/>
        </w:r>
        <w:r w:rsidR="00642D3A">
          <w:rPr>
            <w:noProof/>
            <w:webHidden/>
          </w:rPr>
          <w:fldChar w:fldCharType="begin"/>
        </w:r>
        <w:r w:rsidR="00642D3A">
          <w:rPr>
            <w:noProof/>
            <w:webHidden/>
          </w:rPr>
          <w:instrText xml:space="preserve"> PAGEREF _Toc27061142 \h </w:instrText>
        </w:r>
        <w:r w:rsidR="00642D3A">
          <w:rPr>
            <w:noProof/>
            <w:webHidden/>
          </w:rPr>
        </w:r>
        <w:r w:rsidR="00642D3A">
          <w:rPr>
            <w:noProof/>
            <w:webHidden/>
          </w:rPr>
          <w:fldChar w:fldCharType="separate"/>
        </w:r>
        <w:r w:rsidR="002D29EA">
          <w:rPr>
            <w:noProof/>
            <w:webHidden/>
          </w:rPr>
          <w:t>183</w:t>
        </w:r>
        <w:r w:rsidR="00642D3A">
          <w:rPr>
            <w:noProof/>
            <w:webHidden/>
          </w:rPr>
          <w:fldChar w:fldCharType="end"/>
        </w:r>
      </w:hyperlink>
    </w:p>
    <w:p w14:paraId="63FB44BD" w14:textId="33E2F596"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43" w:history="1">
        <w:r w:rsidR="00642D3A" w:rsidRPr="00EB0D76">
          <w:rPr>
            <w:rStyle w:val="Hyperlink"/>
            <w:noProof/>
          </w:rPr>
          <w:t>20.</w:t>
        </w:r>
        <w:r w:rsidR="00642D3A">
          <w:rPr>
            <w:rFonts w:asciiTheme="minorHAnsi" w:eastAsiaTheme="minorEastAsia" w:hAnsiTheme="minorHAnsi" w:cstheme="minorBidi"/>
            <w:noProof/>
            <w:sz w:val="22"/>
            <w:szCs w:val="22"/>
          </w:rPr>
          <w:tab/>
        </w:r>
        <w:r w:rsidR="00642D3A" w:rsidRPr="00EB0D76">
          <w:rPr>
            <w:rStyle w:val="Hyperlink"/>
            <w:noProof/>
          </w:rPr>
          <w:t>Conformance</w:t>
        </w:r>
        <w:r w:rsidR="00642D3A">
          <w:rPr>
            <w:noProof/>
            <w:webHidden/>
          </w:rPr>
          <w:tab/>
        </w:r>
        <w:r w:rsidR="00642D3A">
          <w:rPr>
            <w:noProof/>
            <w:webHidden/>
          </w:rPr>
          <w:fldChar w:fldCharType="begin"/>
        </w:r>
        <w:r w:rsidR="00642D3A">
          <w:rPr>
            <w:noProof/>
            <w:webHidden/>
          </w:rPr>
          <w:instrText xml:space="preserve"> PAGEREF _Toc27061143 \h </w:instrText>
        </w:r>
        <w:r w:rsidR="00642D3A">
          <w:rPr>
            <w:noProof/>
            <w:webHidden/>
          </w:rPr>
        </w:r>
        <w:r w:rsidR="00642D3A">
          <w:rPr>
            <w:noProof/>
            <w:webHidden/>
          </w:rPr>
          <w:fldChar w:fldCharType="separate"/>
        </w:r>
        <w:r w:rsidR="002D29EA">
          <w:rPr>
            <w:noProof/>
            <w:webHidden/>
          </w:rPr>
          <w:t>184</w:t>
        </w:r>
        <w:r w:rsidR="00642D3A">
          <w:rPr>
            <w:noProof/>
            <w:webHidden/>
          </w:rPr>
          <w:fldChar w:fldCharType="end"/>
        </w:r>
      </w:hyperlink>
    </w:p>
    <w:p w14:paraId="3988FF25" w14:textId="489D9C0A"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44" w:history="1">
        <w:r w:rsidR="00642D3A" w:rsidRPr="00EB0D76">
          <w:rPr>
            <w:rStyle w:val="Hyperlink"/>
            <w:noProof/>
          </w:rPr>
          <w:t>21.</w:t>
        </w:r>
        <w:r w:rsidR="00642D3A">
          <w:rPr>
            <w:rFonts w:asciiTheme="minorHAnsi" w:eastAsiaTheme="minorEastAsia" w:hAnsiTheme="minorHAnsi" w:cstheme="minorBidi"/>
            <w:noProof/>
            <w:sz w:val="22"/>
            <w:szCs w:val="22"/>
          </w:rPr>
          <w:tab/>
        </w:r>
        <w:r w:rsidR="00642D3A" w:rsidRPr="00EB0D76">
          <w:rPr>
            <w:rStyle w:val="Hyperlink"/>
            <w:noProof/>
          </w:rPr>
          <w:t>Optional DFDL Features</w:t>
        </w:r>
        <w:r w:rsidR="00642D3A">
          <w:rPr>
            <w:noProof/>
            <w:webHidden/>
          </w:rPr>
          <w:tab/>
        </w:r>
        <w:r w:rsidR="00642D3A">
          <w:rPr>
            <w:noProof/>
            <w:webHidden/>
          </w:rPr>
          <w:fldChar w:fldCharType="begin"/>
        </w:r>
        <w:r w:rsidR="00642D3A">
          <w:rPr>
            <w:noProof/>
            <w:webHidden/>
          </w:rPr>
          <w:instrText xml:space="preserve"> PAGEREF _Toc27061144 \h </w:instrText>
        </w:r>
        <w:r w:rsidR="00642D3A">
          <w:rPr>
            <w:noProof/>
            <w:webHidden/>
          </w:rPr>
        </w:r>
        <w:r w:rsidR="00642D3A">
          <w:rPr>
            <w:noProof/>
            <w:webHidden/>
          </w:rPr>
          <w:fldChar w:fldCharType="separate"/>
        </w:r>
        <w:r w:rsidR="002D29EA">
          <w:rPr>
            <w:noProof/>
            <w:webHidden/>
          </w:rPr>
          <w:t>185</w:t>
        </w:r>
        <w:r w:rsidR="00642D3A">
          <w:rPr>
            <w:noProof/>
            <w:webHidden/>
          </w:rPr>
          <w:fldChar w:fldCharType="end"/>
        </w:r>
      </w:hyperlink>
    </w:p>
    <w:p w14:paraId="57B10B47" w14:textId="54208882"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45" w:history="1">
        <w:r w:rsidR="00642D3A" w:rsidRPr="00EB0D76">
          <w:rPr>
            <w:rStyle w:val="Hyperlink"/>
            <w:noProof/>
          </w:rPr>
          <w:t>22.</w:t>
        </w:r>
        <w:r w:rsidR="00642D3A">
          <w:rPr>
            <w:rFonts w:asciiTheme="minorHAnsi" w:eastAsiaTheme="minorEastAsia" w:hAnsiTheme="minorHAnsi" w:cstheme="minorBidi"/>
            <w:noProof/>
            <w:sz w:val="22"/>
            <w:szCs w:val="22"/>
          </w:rPr>
          <w:tab/>
        </w:r>
        <w:r w:rsidR="00642D3A" w:rsidRPr="00EB0D76">
          <w:rPr>
            <w:rStyle w:val="Hyperlink"/>
            <w:noProof/>
          </w:rPr>
          <w:t>Property Precedence</w:t>
        </w:r>
        <w:r w:rsidR="00642D3A">
          <w:rPr>
            <w:noProof/>
            <w:webHidden/>
          </w:rPr>
          <w:tab/>
        </w:r>
        <w:r w:rsidR="00642D3A">
          <w:rPr>
            <w:noProof/>
            <w:webHidden/>
          </w:rPr>
          <w:fldChar w:fldCharType="begin"/>
        </w:r>
        <w:r w:rsidR="00642D3A">
          <w:rPr>
            <w:noProof/>
            <w:webHidden/>
          </w:rPr>
          <w:instrText xml:space="preserve"> PAGEREF _Toc27061145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3E0A7EA8" w14:textId="4D9578E1"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46" w:history="1">
        <w:r w:rsidR="00642D3A" w:rsidRPr="00EB0D76">
          <w:rPr>
            <w:rStyle w:val="Hyperlink"/>
            <w:noProof/>
          </w:rPr>
          <w:t>22.1</w:t>
        </w:r>
        <w:r w:rsidR="00642D3A">
          <w:rPr>
            <w:rFonts w:asciiTheme="minorHAnsi" w:eastAsiaTheme="minorEastAsia" w:hAnsiTheme="minorHAnsi" w:cstheme="minorBidi"/>
            <w:noProof/>
            <w:sz w:val="22"/>
            <w:szCs w:val="22"/>
          </w:rPr>
          <w:tab/>
        </w:r>
        <w:r w:rsidR="00642D3A" w:rsidRPr="00EB0D76">
          <w:rPr>
            <w:rStyle w:val="Hyperlink"/>
            <w:noProof/>
          </w:rPr>
          <w:t>Parsing</w:t>
        </w:r>
        <w:r w:rsidR="00642D3A">
          <w:rPr>
            <w:noProof/>
            <w:webHidden/>
          </w:rPr>
          <w:tab/>
        </w:r>
        <w:r w:rsidR="00642D3A">
          <w:rPr>
            <w:noProof/>
            <w:webHidden/>
          </w:rPr>
          <w:fldChar w:fldCharType="begin"/>
        </w:r>
        <w:r w:rsidR="00642D3A">
          <w:rPr>
            <w:noProof/>
            <w:webHidden/>
          </w:rPr>
          <w:instrText xml:space="preserve"> PAGEREF _Toc27061146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33A9C108" w14:textId="32C5CA9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47" w:history="1">
        <w:r w:rsidR="00642D3A" w:rsidRPr="00EB0D76">
          <w:rPr>
            <w:rStyle w:val="Hyperlink"/>
            <w:noProof/>
            <w14:scene3d>
              <w14:camera w14:prst="orthographicFront"/>
              <w14:lightRig w14:rig="threePt" w14:dir="t">
                <w14:rot w14:lat="0" w14:lon="0" w14:rev="0"/>
              </w14:lightRig>
            </w14:scene3d>
          </w:rPr>
          <w:t>22.1.1</w:t>
        </w:r>
        <w:r w:rsidR="00642D3A">
          <w:rPr>
            <w:rFonts w:asciiTheme="minorHAnsi" w:eastAsiaTheme="minorEastAsia" w:hAnsiTheme="minorHAnsi" w:cstheme="minorBidi"/>
            <w:noProof/>
            <w:sz w:val="22"/>
            <w:szCs w:val="22"/>
          </w:rPr>
          <w:tab/>
        </w:r>
        <w:r w:rsidR="00642D3A" w:rsidRPr="00EB0D76">
          <w:rPr>
            <w:rStyle w:val="Hyperlink"/>
            <w:noProof/>
          </w:rPr>
          <w:t>dfdl:element (simple) and dfdl:simpleType</w:t>
        </w:r>
        <w:r w:rsidR="00642D3A">
          <w:rPr>
            <w:noProof/>
            <w:webHidden/>
          </w:rPr>
          <w:tab/>
        </w:r>
        <w:r w:rsidR="00642D3A">
          <w:rPr>
            <w:noProof/>
            <w:webHidden/>
          </w:rPr>
          <w:fldChar w:fldCharType="begin"/>
        </w:r>
        <w:r w:rsidR="00642D3A">
          <w:rPr>
            <w:noProof/>
            <w:webHidden/>
          </w:rPr>
          <w:instrText xml:space="preserve"> PAGEREF _Toc27061147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125F2D1F" w14:textId="3AC113C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48" w:history="1">
        <w:r w:rsidR="00642D3A" w:rsidRPr="00EB0D76">
          <w:rPr>
            <w:rStyle w:val="Hyperlink"/>
            <w:noProof/>
            <w14:scene3d>
              <w14:camera w14:prst="orthographicFront"/>
              <w14:lightRig w14:rig="threePt" w14:dir="t">
                <w14:rot w14:lat="0" w14:lon="0" w14:rev="0"/>
              </w14:lightRig>
            </w14:scene3d>
          </w:rPr>
          <w:t>22.1.2</w:t>
        </w:r>
        <w:r w:rsidR="00642D3A">
          <w:rPr>
            <w:rFonts w:asciiTheme="minorHAnsi" w:eastAsiaTheme="minorEastAsia" w:hAnsiTheme="minorHAnsi" w:cstheme="minorBidi"/>
            <w:noProof/>
            <w:sz w:val="22"/>
            <w:szCs w:val="22"/>
          </w:rPr>
          <w:tab/>
        </w:r>
        <w:r w:rsidR="00642D3A" w:rsidRPr="00EB0D76">
          <w:rPr>
            <w:rStyle w:val="Hyperlink"/>
            <w:noProof/>
          </w:rPr>
          <w:t>dfdl:element (complex)</w:t>
        </w:r>
        <w:r w:rsidR="00642D3A">
          <w:rPr>
            <w:noProof/>
            <w:webHidden/>
          </w:rPr>
          <w:tab/>
        </w:r>
        <w:r w:rsidR="00642D3A">
          <w:rPr>
            <w:noProof/>
            <w:webHidden/>
          </w:rPr>
          <w:fldChar w:fldCharType="begin"/>
        </w:r>
        <w:r w:rsidR="00642D3A">
          <w:rPr>
            <w:noProof/>
            <w:webHidden/>
          </w:rPr>
          <w:instrText xml:space="preserve"> PAGEREF _Toc27061148 \h </w:instrText>
        </w:r>
        <w:r w:rsidR="00642D3A">
          <w:rPr>
            <w:noProof/>
            <w:webHidden/>
          </w:rPr>
        </w:r>
        <w:r w:rsidR="00642D3A">
          <w:rPr>
            <w:noProof/>
            <w:webHidden/>
          </w:rPr>
          <w:fldChar w:fldCharType="separate"/>
        </w:r>
        <w:r w:rsidR="002D29EA">
          <w:rPr>
            <w:noProof/>
            <w:webHidden/>
          </w:rPr>
          <w:t>191</w:t>
        </w:r>
        <w:r w:rsidR="00642D3A">
          <w:rPr>
            <w:noProof/>
            <w:webHidden/>
          </w:rPr>
          <w:fldChar w:fldCharType="end"/>
        </w:r>
      </w:hyperlink>
    </w:p>
    <w:p w14:paraId="6852B03D" w14:textId="348F08B7"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49" w:history="1">
        <w:r w:rsidR="00642D3A" w:rsidRPr="00EB0D76">
          <w:rPr>
            <w:rStyle w:val="Hyperlink"/>
            <w:noProof/>
            <w14:scene3d>
              <w14:camera w14:prst="orthographicFront"/>
              <w14:lightRig w14:rig="threePt" w14:dir="t">
                <w14:rot w14:lat="0" w14:lon="0" w14:rev="0"/>
              </w14:lightRig>
            </w14:scene3d>
          </w:rPr>
          <w:t>22.1.3</w:t>
        </w:r>
        <w:r w:rsidR="00642D3A">
          <w:rPr>
            <w:rFonts w:asciiTheme="minorHAnsi" w:eastAsiaTheme="minorEastAsia" w:hAnsiTheme="minorHAnsi" w:cstheme="minorBidi"/>
            <w:noProof/>
            <w:sz w:val="22"/>
            <w:szCs w:val="22"/>
          </w:rPr>
          <w:tab/>
        </w:r>
        <w:r w:rsidR="00642D3A" w:rsidRPr="00EB0D76">
          <w:rPr>
            <w:rStyle w:val="Hyperlink"/>
            <w:noProof/>
          </w:rPr>
          <w:t>dfdl:sequence and dfdl:group (when reference is to a sequence)</w:t>
        </w:r>
        <w:r w:rsidR="00642D3A">
          <w:rPr>
            <w:noProof/>
            <w:webHidden/>
          </w:rPr>
          <w:tab/>
        </w:r>
        <w:r w:rsidR="00642D3A">
          <w:rPr>
            <w:noProof/>
            <w:webHidden/>
          </w:rPr>
          <w:fldChar w:fldCharType="begin"/>
        </w:r>
        <w:r w:rsidR="00642D3A">
          <w:rPr>
            <w:noProof/>
            <w:webHidden/>
          </w:rPr>
          <w:instrText xml:space="preserve"> PAGEREF _Toc27061149 \h </w:instrText>
        </w:r>
        <w:r w:rsidR="00642D3A">
          <w:rPr>
            <w:noProof/>
            <w:webHidden/>
          </w:rPr>
        </w:r>
        <w:r w:rsidR="00642D3A">
          <w:rPr>
            <w:noProof/>
            <w:webHidden/>
          </w:rPr>
          <w:fldChar w:fldCharType="separate"/>
        </w:r>
        <w:r w:rsidR="002D29EA">
          <w:rPr>
            <w:noProof/>
            <w:webHidden/>
          </w:rPr>
          <w:t>192</w:t>
        </w:r>
        <w:r w:rsidR="00642D3A">
          <w:rPr>
            <w:noProof/>
            <w:webHidden/>
          </w:rPr>
          <w:fldChar w:fldCharType="end"/>
        </w:r>
      </w:hyperlink>
    </w:p>
    <w:p w14:paraId="473FF3EB" w14:textId="46FAE0F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0" w:history="1">
        <w:r w:rsidR="00642D3A" w:rsidRPr="00EB0D76">
          <w:rPr>
            <w:rStyle w:val="Hyperlink"/>
            <w:noProof/>
            <w14:scene3d>
              <w14:camera w14:prst="orthographicFront"/>
              <w14:lightRig w14:rig="threePt" w14:dir="t">
                <w14:rot w14:lat="0" w14:lon="0" w14:rev="0"/>
              </w14:lightRig>
            </w14:scene3d>
          </w:rPr>
          <w:t>22.1.4</w:t>
        </w:r>
        <w:r w:rsidR="00642D3A">
          <w:rPr>
            <w:rFonts w:asciiTheme="minorHAnsi" w:eastAsiaTheme="minorEastAsia" w:hAnsiTheme="minorHAnsi" w:cstheme="minorBidi"/>
            <w:noProof/>
            <w:sz w:val="22"/>
            <w:szCs w:val="22"/>
          </w:rPr>
          <w:tab/>
        </w:r>
        <w:r w:rsidR="00642D3A" w:rsidRPr="00EB0D76">
          <w:rPr>
            <w:rStyle w:val="Hyperlink"/>
            <w:noProof/>
          </w:rPr>
          <w:t>dfdl:choice and dfdl:group (when reference is to a choice)</w:t>
        </w:r>
        <w:r w:rsidR="00642D3A">
          <w:rPr>
            <w:noProof/>
            <w:webHidden/>
          </w:rPr>
          <w:tab/>
        </w:r>
        <w:r w:rsidR="00642D3A">
          <w:rPr>
            <w:noProof/>
            <w:webHidden/>
          </w:rPr>
          <w:fldChar w:fldCharType="begin"/>
        </w:r>
        <w:r w:rsidR="00642D3A">
          <w:rPr>
            <w:noProof/>
            <w:webHidden/>
          </w:rPr>
          <w:instrText xml:space="preserve"> PAGEREF _Toc27061150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7B7D5D74" w14:textId="0BBA5A9D"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51" w:history="1">
        <w:r w:rsidR="00642D3A" w:rsidRPr="00EB0D76">
          <w:rPr>
            <w:rStyle w:val="Hyperlink"/>
            <w:noProof/>
          </w:rPr>
          <w:t>22.2</w:t>
        </w:r>
        <w:r w:rsidR="00642D3A">
          <w:rPr>
            <w:rFonts w:asciiTheme="minorHAnsi" w:eastAsiaTheme="minorEastAsia" w:hAnsiTheme="minorHAnsi" w:cstheme="minorBidi"/>
            <w:noProof/>
            <w:sz w:val="22"/>
            <w:szCs w:val="22"/>
          </w:rPr>
          <w:tab/>
        </w:r>
        <w:r w:rsidR="00642D3A" w:rsidRPr="00EB0D76">
          <w:rPr>
            <w:rStyle w:val="Hyperlink"/>
            <w:noProof/>
          </w:rPr>
          <w:t>Unparsing</w:t>
        </w:r>
        <w:r w:rsidR="00642D3A">
          <w:rPr>
            <w:noProof/>
            <w:webHidden/>
          </w:rPr>
          <w:tab/>
        </w:r>
        <w:r w:rsidR="00642D3A">
          <w:rPr>
            <w:noProof/>
            <w:webHidden/>
          </w:rPr>
          <w:fldChar w:fldCharType="begin"/>
        </w:r>
        <w:r w:rsidR="00642D3A">
          <w:rPr>
            <w:noProof/>
            <w:webHidden/>
          </w:rPr>
          <w:instrText xml:space="preserve"> PAGEREF _Toc27061151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1377183D" w14:textId="4A26528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2" w:history="1">
        <w:r w:rsidR="00642D3A" w:rsidRPr="00EB0D76">
          <w:rPr>
            <w:rStyle w:val="Hyperlink"/>
            <w:noProof/>
            <w14:scene3d>
              <w14:camera w14:prst="orthographicFront"/>
              <w14:lightRig w14:rig="threePt" w14:dir="t">
                <w14:rot w14:lat="0" w14:lon="0" w14:rev="0"/>
              </w14:lightRig>
            </w14:scene3d>
          </w:rPr>
          <w:t>22.2.1</w:t>
        </w:r>
        <w:r w:rsidR="00642D3A">
          <w:rPr>
            <w:rFonts w:asciiTheme="minorHAnsi" w:eastAsiaTheme="minorEastAsia" w:hAnsiTheme="minorHAnsi" w:cstheme="minorBidi"/>
            <w:noProof/>
            <w:sz w:val="22"/>
            <w:szCs w:val="22"/>
          </w:rPr>
          <w:tab/>
        </w:r>
        <w:r w:rsidR="00642D3A" w:rsidRPr="00EB0D76">
          <w:rPr>
            <w:rStyle w:val="Hyperlink"/>
            <w:noProof/>
          </w:rPr>
          <w:t>dfdl:element (simple) and dfdl:simpleType</w:t>
        </w:r>
        <w:r w:rsidR="00642D3A">
          <w:rPr>
            <w:noProof/>
            <w:webHidden/>
          </w:rPr>
          <w:tab/>
        </w:r>
        <w:r w:rsidR="00642D3A">
          <w:rPr>
            <w:noProof/>
            <w:webHidden/>
          </w:rPr>
          <w:fldChar w:fldCharType="begin"/>
        </w:r>
        <w:r w:rsidR="00642D3A">
          <w:rPr>
            <w:noProof/>
            <w:webHidden/>
          </w:rPr>
          <w:instrText xml:space="preserve"> PAGEREF _Toc27061152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5AE9A19E" w14:textId="3318BF2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3" w:history="1">
        <w:r w:rsidR="00642D3A" w:rsidRPr="00EB0D76">
          <w:rPr>
            <w:rStyle w:val="Hyperlink"/>
            <w:noProof/>
            <w14:scene3d>
              <w14:camera w14:prst="orthographicFront"/>
              <w14:lightRig w14:rig="threePt" w14:dir="t">
                <w14:rot w14:lat="0" w14:lon="0" w14:rev="0"/>
              </w14:lightRig>
            </w14:scene3d>
          </w:rPr>
          <w:t>22.2.2</w:t>
        </w:r>
        <w:r w:rsidR="00642D3A">
          <w:rPr>
            <w:rFonts w:asciiTheme="minorHAnsi" w:eastAsiaTheme="minorEastAsia" w:hAnsiTheme="minorHAnsi" w:cstheme="minorBidi"/>
            <w:noProof/>
            <w:sz w:val="22"/>
            <w:szCs w:val="22"/>
          </w:rPr>
          <w:tab/>
        </w:r>
        <w:r w:rsidR="00642D3A" w:rsidRPr="00EB0D76">
          <w:rPr>
            <w:rStyle w:val="Hyperlink"/>
            <w:noProof/>
          </w:rPr>
          <w:t>dfdl:element (complex)</w:t>
        </w:r>
        <w:r w:rsidR="00642D3A">
          <w:rPr>
            <w:noProof/>
            <w:webHidden/>
          </w:rPr>
          <w:tab/>
        </w:r>
        <w:r w:rsidR="00642D3A">
          <w:rPr>
            <w:noProof/>
            <w:webHidden/>
          </w:rPr>
          <w:fldChar w:fldCharType="begin"/>
        </w:r>
        <w:r w:rsidR="00642D3A">
          <w:rPr>
            <w:noProof/>
            <w:webHidden/>
          </w:rPr>
          <w:instrText xml:space="preserve"> PAGEREF _Toc27061153 \h </w:instrText>
        </w:r>
        <w:r w:rsidR="00642D3A">
          <w:rPr>
            <w:noProof/>
            <w:webHidden/>
          </w:rPr>
        </w:r>
        <w:r w:rsidR="00642D3A">
          <w:rPr>
            <w:noProof/>
            <w:webHidden/>
          </w:rPr>
          <w:fldChar w:fldCharType="separate"/>
        </w:r>
        <w:r w:rsidR="002D29EA">
          <w:rPr>
            <w:noProof/>
            <w:webHidden/>
          </w:rPr>
          <w:t>198</w:t>
        </w:r>
        <w:r w:rsidR="00642D3A">
          <w:rPr>
            <w:noProof/>
            <w:webHidden/>
          </w:rPr>
          <w:fldChar w:fldCharType="end"/>
        </w:r>
      </w:hyperlink>
    </w:p>
    <w:p w14:paraId="4FEA12D9" w14:textId="39E92383"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4" w:history="1">
        <w:r w:rsidR="00642D3A" w:rsidRPr="00EB0D76">
          <w:rPr>
            <w:rStyle w:val="Hyperlink"/>
            <w:noProof/>
            <w14:scene3d>
              <w14:camera w14:prst="orthographicFront"/>
              <w14:lightRig w14:rig="threePt" w14:dir="t">
                <w14:rot w14:lat="0" w14:lon="0" w14:rev="0"/>
              </w14:lightRig>
            </w14:scene3d>
          </w:rPr>
          <w:t>22.2.3</w:t>
        </w:r>
        <w:r w:rsidR="00642D3A">
          <w:rPr>
            <w:rFonts w:asciiTheme="minorHAnsi" w:eastAsiaTheme="minorEastAsia" w:hAnsiTheme="minorHAnsi" w:cstheme="minorBidi"/>
            <w:noProof/>
            <w:sz w:val="22"/>
            <w:szCs w:val="22"/>
          </w:rPr>
          <w:tab/>
        </w:r>
        <w:r w:rsidR="00642D3A" w:rsidRPr="00EB0D76">
          <w:rPr>
            <w:rStyle w:val="Hyperlink"/>
            <w:noProof/>
          </w:rPr>
          <w:t>dfdl:sequence and dfdl:group (when reference is a sequence)</w:t>
        </w:r>
        <w:r w:rsidR="00642D3A">
          <w:rPr>
            <w:noProof/>
            <w:webHidden/>
          </w:rPr>
          <w:tab/>
        </w:r>
        <w:r w:rsidR="00642D3A">
          <w:rPr>
            <w:noProof/>
            <w:webHidden/>
          </w:rPr>
          <w:fldChar w:fldCharType="begin"/>
        </w:r>
        <w:r w:rsidR="00642D3A">
          <w:rPr>
            <w:noProof/>
            <w:webHidden/>
          </w:rPr>
          <w:instrText xml:space="preserve"> PAGEREF _Toc27061154 \h </w:instrText>
        </w:r>
        <w:r w:rsidR="00642D3A">
          <w:rPr>
            <w:noProof/>
            <w:webHidden/>
          </w:rPr>
        </w:r>
        <w:r w:rsidR="00642D3A">
          <w:rPr>
            <w:noProof/>
            <w:webHidden/>
          </w:rPr>
          <w:fldChar w:fldCharType="separate"/>
        </w:r>
        <w:r w:rsidR="002D29EA">
          <w:rPr>
            <w:noProof/>
            <w:webHidden/>
          </w:rPr>
          <w:t>199</w:t>
        </w:r>
        <w:r w:rsidR="00642D3A">
          <w:rPr>
            <w:noProof/>
            <w:webHidden/>
          </w:rPr>
          <w:fldChar w:fldCharType="end"/>
        </w:r>
      </w:hyperlink>
    </w:p>
    <w:p w14:paraId="61E1F09D" w14:textId="7C31F61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5" w:history="1">
        <w:r w:rsidR="00642D3A" w:rsidRPr="00EB0D76">
          <w:rPr>
            <w:rStyle w:val="Hyperlink"/>
            <w:noProof/>
            <w14:scene3d>
              <w14:camera w14:prst="orthographicFront"/>
              <w14:lightRig w14:rig="threePt" w14:dir="t">
                <w14:rot w14:lat="0" w14:lon="0" w14:rev="0"/>
              </w14:lightRig>
            </w14:scene3d>
          </w:rPr>
          <w:t>22.2.4</w:t>
        </w:r>
        <w:r w:rsidR="00642D3A">
          <w:rPr>
            <w:rFonts w:asciiTheme="minorHAnsi" w:eastAsiaTheme="minorEastAsia" w:hAnsiTheme="minorHAnsi" w:cstheme="minorBidi"/>
            <w:noProof/>
            <w:sz w:val="22"/>
            <w:szCs w:val="22"/>
          </w:rPr>
          <w:tab/>
        </w:r>
        <w:r w:rsidR="00642D3A" w:rsidRPr="00EB0D76">
          <w:rPr>
            <w:rStyle w:val="Hyperlink"/>
            <w:noProof/>
          </w:rPr>
          <w:t>dfdl:choice and dfdl:group (when reference is a choice)</w:t>
        </w:r>
        <w:r w:rsidR="00642D3A">
          <w:rPr>
            <w:noProof/>
            <w:webHidden/>
          </w:rPr>
          <w:tab/>
        </w:r>
        <w:r w:rsidR="00642D3A">
          <w:rPr>
            <w:noProof/>
            <w:webHidden/>
          </w:rPr>
          <w:fldChar w:fldCharType="begin"/>
        </w:r>
        <w:r w:rsidR="00642D3A">
          <w:rPr>
            <w:noProof/>
            <w:webHidden/>
          </w:rPr>
          <w:instrText xml:space="preserve"> PAGEREF _Toc27061155 \h </w:instrText>
        </w:r>
        <w:r w:rsidR="00642D3A">
          <w:rPr>
            <w:noProof/>
            <w:webHidden/>
          </w:rPr>
        </w:r>
        <w:r w:rsidR="00642D3A">
          <w:rPr>
            <w:noProof/>
            <w:webHidden/>
          </w:rPr>
          <w:fldChar w:fldCharType="separate"/>
        </w:r>
        <w:r w:rsidR="002D29EA">
          <w:rPr>
            <w:noProof/>
            <w:webHidden/>
          </w:rPr>
          <w:t>200</w:t>
        </w:r>
        <w:r w:rsidR="00642D3A">
          <w:rPr>
            <w:noProof/>
            <w:webHidden/>
          </w:rPr>
          <w:fldChar w:fldCharType="end"/>
        </w:r>
      </w:hyperlink>
    </w:p>
    <w:p w14:paraId="33D89273" w14:textId="3DE5EA42"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56" w:history="1">
        <w:r w:rsidR="00642D3A" w:rsidRPr="00EB0D76">
          <w:rPr>
            <w:rStyle w:val="Hyperlink"/>
            <w:noProof/>
          </w:rPr>
          <w:t>23.</w:t>
        </w:r>
        <w:r w:rsidR="00642D3A">
          <w:rPr>
            <w:rFonts w:asciiTheme="minorHAnsi" w:eastAsiaTheme="minorEastAsia" w:hAnsiTheme="minorHAnsi" w:cstheme="minorBidi"/>
            <w:noProof/>
            <w:sz w:val="22"/>
            <w:szCs w:val="22"/>
          </w:rPr>
          <w:tab/>
        </w:r>
        <w:r w:rsidR="00642D3A" w:rsidRPr="00EB0D76">
          <w:rPr>
            <w:rStyle w:val="Hyperlink"/>
            <w:noProof/>
          </w:rPr>
          <w:t>Expression language</w:t>
        </w:r>
        <w:r w:rsidR="00642D3A">
          <w:rPr>
            <w:noProof/>
            <w:webHidden/>
          </w:rPr>
          <w:tab/>
        </w:r>
        <w:r w:rsidR="00642D3A">
          <w:rPr>
            <w:noProof/>
            <w:webHidden/>
          </w:rPr>
          <w:fldChar w:fldCharType="begin"/>
        </w:r>
        <w:r w:rsidR="00642D3A">
          <w:rPr>
            <w:noProof/>
            <w:webHidden/>
          </w:rPr>
          <w:instrText xml:space="preserve"> PAGEREF _Toc27061156 \h </w:instrText>
        </w:r>
        <w:r w:rsidR="00642D3A">
          <w:rPr>
            <w:noProof/>
            <w:webHidden/>
          </w:rPr>
        </w:r>
        <w:r w:rsidR="00642D3A">
          <w:rPr>
            <w:noProof/>
            <w:webHidden/>
          </w:rPr>
          <w:fldChar w:fldCharType="separate"/>
        </w:r>
        <w:r w:rsidR="002D29EA">
          <w:rPr>
            <w:noProof/>
            <w:webHidden/>
          </w:rPr>
          <w:t>201</w:t>
        </w:r>
        <w:r w:rsidR="00642D3A">
          <w:rPr>
            <w:noProof/>
            <w:webHidden/>
          </w:rPr>
          <w:fldChar w:fldCharType="end"/>
        </w:r>
      </w:hyperlink>
    </w:p>
    <w:p w14:paraId="16771055" w14:textId="3E1CF99C"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57" w:history="1">
        <w:r w:rsidR="00642D3A" w:rsidRPr="00EB0D76">
          <w:rPr>
            <w:rStyle w:val="Hyperlink"/>
            <w:noProof/>
          </w:rPr>
          <w:t>23.1</w:t>
        </w:r>
        <w:r w:rsidR="00642D3A">
          <w:rPr>
            <w:rFonts w:asciiTheme="minorHAnsi" w:eastAsiaTheme="minorEastAsia" w:hAnsiTheme="minorHAnsi" w:cstheme="minorBidi"/>
            <w:noProof/>
            <w:sz w:val="22"/>
            <w:szCs w:val="22"/>
          </w:rPr>
          <w:tab/>
        </w:r>
        <w:r w:rsidR="00642D3A" w:rsidRPr="00EB0D76">
          <w:rPr>
            <w:rStyle w:val="Hyperlink"/>
            <w:noProof/>
          </w:rPr>
          <w:t>Expression Language Data Model</w:t>
        </w:r>
        <w:r w:rsidR="00642D3A">
          <w:rPr>
            <w:noProof/>
            <w:webHidden/>
          </w:rPr>
          <w:tab/>
        </w:r>
        <w:r w:rsidR="00642D3A">
          <w:rPr>
            <w:noProof/>
            <w:webHidden/>
          </w:rPr>
          <w:fldChar w:fldCharType="begin"/>
        </w:r>
        <w:r w:rsidR="00642D3A">
          <w:rPr>
            <w:noProof/>
            <w:webHidden/>
          </w:rPr>
          <w:instrText xml:space="preserve"> PAGEREF _Toc27061157 \h </w:instrText>
        </w:r>
        <w:r w:rsidR="00642D3A">
          <w:rPr>
            <w:noProof/>
            <w:webHidden/>
          </w:rPr>
        </w:r>
        <w:r w:rsidR="00642D3A">
          <w:rPr>
            <w:noProof/>
            <w:webHidden/>
          </w:rPr>
          <w:fldChar w:fldCharType="separate"/>
        </w:r>
        <w:r w:rsidR="002D29EA">
          <w:rPr>
            <w:noProof/>
            <w:webHidden/>
          </w:rPr>
          <w:t>202</w:t>
        </w:r>
        <w:r w:rsidR="00642D3A">
          <w:rPr>
            <w:noProof/>
            <w:webHidden/>
          </w:rPr>
          <w:fldChar w:fldCharType="end"/>
        </w:r>
      </w:hyperlink>
    </w:p>
    <w:p w14:paraId="70BA5C73" w14:textId="463534E0"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58" w:history="1">
        <w:r w:rsidR="00642D3A" w:rsidRPr="00EB0D76">
          <w:rPr>
            <w:rStyle w:val="Hyperlink"/>
            <w:noProof/>
          </w:rPr>
          <w:t>23.2</w:t>
        </w:r>
        <w:r w:rsidR="00642D3A">
          <w:rPr>
            <w:rFonts w:asciiTheme="minorHAnsi" w:eastAsiaTheme="minorEastAsia" w:hAnsiTheme="minorHAnsi" w:cstheme="minorBidi"/>
            <w:noProof/>
            <w:sz w:val="22"/>
            <w:szCs w:val="22"/>
          </w:rPr>
          <w:tab/>
        </w:r>
        <w:r w:rsidR="00642D3A" w:rsidRPr="00EB0D76">
          <w:rPr>
            <w:rStyle w:val="Hyperlink"/>
            <w:noProof/>
          </w:rPr>
          <w:t>Variables</w:t>
        </w:r>
        <w:r w:rsidR="00642D3A">
          <w:rPr>
            <w:noProof/>
            <w:webHidden/>
          </w:rPr>
          <w:tab/>
        </w:r>
        <w:r w:rsidR="00642D3A">
          <w:rPr>
            <w:noProof/>
            <w:webHidden/>
          </w:rPr>
          <w:fldChar w:fldCharType="begin"/>
        </w:r>
        <w:r w:rsidR="00642D3A">
          <w:rPr>
            <w:noProof/>
            <w:webHidden/>
          </w:rPr>
          <w:instrText xml:space="preserve"> PAGEREF _Toc27061158 \h </w:instrText>
        </w:r>
        <w:r w:rsidR="00642D3A">
          <w:rPr>
            <w:noProof/>
            <w:webHidden/>
          </w:rPr>
        </w:r>
        <w:r w:rsidR="00642D3A">
          <w:rPr>
            <w:noProof/>
            <w:webHidden/>
          </w:rPr>
          <w:fldChar w:fldCharType="separate"/>
        </w:r>
        <w:r w:rsidR="002D29EA">
          <w:rPr>
            <w:noProof/>
            <w:webHidden/>
          </w:rPr>
          <w:t>202</w:t>
        </w:r>
        <w:r w:rsidR="00642D3A">
          <w:rPr>
            <w:noProof/>
            <w:webHidden/>
          </w:rPr>
          <w:fldChar w:fldCharType="end"/>
        </w:r>
      </w:hyperlink>
    </w:p>
    <w:p w14:paraId="3879A43C" w14:textId="12BB7A1F"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59" w:history="1">
        <w:r w:rsidR="00642D3A" w:rsidRPr="00EB0D76">
          <w:rPr>
            <w:rStyle w:val="Hyperlink"/>
            <w:noProof/>
            <w14:scene3d>
              <w14:camera w14:prst="orthographicFront"/>
              <w14:lightRig w14:rig="threePt" w14:dir="t">
                <w14:rot w14:lat="0" w14:lon="0" w14:rev="0"/>
              </w14:lightRig>
            </w14:scene3d>
          </w:rPr>
          <w:t>23.2.1</w:t>
        </w:r>
        <w:r w:rsidR="00642D3A">
          <w:rPr>
            <w:rFonts w:asciiTheme="minorHAnsi" w:eastAsiaTheme="minorEastAsia" w:hAnsiTheme="minorHAnsi" w:cstheme="minorBidi"/>
            <w:noProof/>
            <w:sz w:val="22"/>
            <w:szCs w:val="22"/>
          </w:rPr>
          <w:tab/>
        </w:r>
        <w:r w:rsidR="00642D3A" w:rsidRPr="00EB0D76">
          <w:rPr>
            <w:rStyle w:val="Hyperlink"/>
            <w:noProof/>
          </w:rPr>
          <w:t>Rewinding of Variable Memory State</w:t>
        </w:r>
        <w:r w:rsidR="00642D3A">
          <w:rPr>
            <w:noProof/>
            <w:webHidden/>
          </w:rPr>
          <w:tab/>
        </w:r>
        <w:r w:rsidR="00642D3A">
          <w:rPr>
            <w:noProof/>
            <w:webHidden/>
          </w:rPr>
          <w:fldChar w:fldCharType="begin"/>
        </w:r>
        <w:r w:rsidR="00642D3A">
          <w:rPr>
            <w:noProof/>
            <w:webHidden/>
          </w:rPr>
          <w:instrText xml:space="preserve"> PAGEREF _Toc27061159 \h </w:instrText>
        </w:r>
        <w:r w:rsidR="00642D3A">
          <w:rPr>
            <w:noProof/>
            <w:webHidden/>
          </w:rPr>
        </w:r>
        <w:r w:rsidR="00642D3A">
          <w:rPr>
            <w:noProof/>
            <w:webHidden/>
          </w:rPr>
          <w:fldChar w:fldCharType="separate"/>
        </w:r>
        <w:r w:rsidR="002D29EA">
          <w:rPr>
            <w:noProof/>
            <w:webHidden/>
          </w:rPr>
          <w:t>203</w:t>
        </w:r>
        <w:r w:rsidR="00642D3A">
          <w:rPr>
            <w:noProof/>
            <w:webHidden/>
          </w:rPr>
          <w:fldChar w:fldCharType="end"/>
        </w:r>
      </w:hyperlink>
    </w:p>
    <w:p w14:paraId="2D9E6066" w14:textId="2735841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0" w:history="1">
        <w:r w:rsidR="00642D3A" w:rsidRPr="00EB0D76">
          <w:rPr>
            <w:rStyle w:val="Hyperlink"/>
            <w:noProof/>
            <w14:scene3d>
              <w14:camera w14:prst="orthographicFront"/>
              <w14:lightRig w14:rig="threePt" w14:dir="t">
                <w14:rot w14:lat="0" w14:lon="0" w14:rev="0"/>
              </w14:lightRig>
            </w14:scene3d>
          </w:rPr>
          <w:t>23.2.2</w:t>
        </w:r>
        <w:r w:rsidR="00642D3A">
          <w:rPr>
            <w:rFonts w:asciiTheme="minorHAnsi" w:eastAsiaTheme="minorEastAsia" w:hAnsiTheme="minorHAnsi" w:cstheme="minorBidi"/>
            <w:noProof/>
            <w:sz w:val="22"/>
            <w:szCs w:val="22"/>
          </w:rPr>
          <w:tab/>
        </w:r>
        <w:r w:rsidR="00642D3A" w:rsidRPr="00EB0D76">
          <w:rPr>
            <w:rStyle w:val="Hyperlink"/>
            <w:noProof/>
          </w:rPr>
          <w:t>Variable Memory State Transitions</w:t>
        </w:r>
        <w:r w:rsidR="00642D3A">
          <w:rPr>
            <w:noProof/>
            <w:webHidden/>
          </w:rPr>
          <w:tab/>
        </w:r>
        <w:r w:rsidR="00642D3A">
          <w:rPr>
            <w:noProof/>
            <w:webHidden/>
          </w:rPr>
          <w:fldChar w:fldCharType="begin"/>
        </w:r>
        <w:r w:rsidR="00642D3A">
          <w:rPr>
            <w:noProof/>
            <w:webHidden/>
          </w:rPr>
          <w:instrText xml:space="preserve"> PAGEREF _Toc27061160 \h </w:instrText>
        </w:r>
        <w:r w:rsidR="00642D3A">
          <w:rPr>
            <w:noProof/>
            <w:webHidden/>
          </w:rPr>
        </w:r>
        <w:r w:rsidR="00642D3A">
          <w:rPr>
            <w:noProof/>
            <w:webHidden/>
          </w:rPr>
          <w:fldChar w:fldCharType="separate"/>
        </w:r>
        <w:r w:rsidR="002D29EA">
          <w:rPr>
            <w:noProof/>
            <w:webHidden/>
          </w:rPr>
          <w:t>203</w:t>
        </w:r>
        <w:r w:rsidR="00642D3A">
          <w:rPr>
            <w:noProof/>
            <w:webHidden/>
          </w:rPr>
          <w:fldChar w:fldCharType="end"/>
        </w:r>
      </w:hyperlink>
    </w:p>
    <w:p w14:paraId="2FE4F149" w14:textId="76B3EB2E"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61" w:history="1">
        <w:r w:rsidR="00642D3A" w:rsidRPr="00EB0D76">
          <w:rPr>
            <w:rStyle w:val="Hyperlink"/>
            <w:noProof/>
          </w:rPr>
          <w:t>23.3</w:t>
        </w:r>
        <w:r w:rsidR="00642D3A">
          <w:rPr>
            <w:rFonts w:asciiTheme="minorHAnsi" w:eastAsiaTheme="minorEastAsia" w:hAnsiTheme="minorHAnsi" w:cstheme="minorBidi"/>
            <w:noProof/>
            <w:sz w:val="22"/>
            <w:szCs w:val="22"/>
          </w:rPr>
          <w:tab/>
        </w:r>
        <w:r w:rsidR="00642D3A" w:rsidRPr="00EB0D76">
          <w:rPr>
            <w:rStyle w:val="Hyperlink"/>
            <w:noProof/>
          </w:rPr>
          <w:t>General Syntax</w:t>
        </w:r>
        <w:r w:rsidR="00642D3A">
          <w:rPr>
            <w:noProof/>
            <w:webHidden/>
          </w:rPr>
          <w:tab/>
        </w:r>
        <w:r w:rsidR="00642D3A">
          <w:rPr>
            <w:noProof/>
            <w:webHidden/>
          </w:rPr>
          <w:fldChar w:fldCharType="begin"/>
        </w:r>
        <w:r w:rsidR="00642D3A">
          <w:rPr>
            <w:noProof/>
            <w:webHidden/>
          </w:rPr>
          <w:instrText xml:space="preserve"> PAGEREF _Toc27061161 \h </w:instrText>
        </w:r>
        <w:r w:rsidR="00642D3A">
          <w:rPr>
            <w:noProof/>
            <w:webHidden/>
          </w:rPr>
        </w:r>
        <w:r w:rsidR="00642D3A">
          <w:rPr>
            <w:noProof/>
            <w:webHidden/>
          </w:rPr>
          <w:fldChar w:fldCharType="separate"/>
        </w:r>
        <w:r w:rsidR="002D29EA">
          <w:rPr>
            <w:noProof/>
            <w:webHidden/>
          </w:rPr>
          <w:t>204</w:t>
        </w:r>
        <w:r w:rsidR="00642D3A">
          <w:rPr>
            <w:noProof/>
            <w:webHidden/>
          </w:rPr>
          <w:fldChar w:fldCharType="end"/>
        </w:r>
      </w:hyperlink>
    </w:p>
    <w:p w14:paraId="7D095B40" w14:textId="3E978146"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62" w:history="1">
        <w:r w:rsidR="00642D3A" w:rsidRPr="00EB0D76">
          <w:rPr>
            <w:rStyle w:val="Hyperlink"/>
            <w:noProof/>
          </w:rPr>
          <w:t>23.4</w:t>
        </w:r>
        <w:r w:rsidR="00642D3A">
          <w:rPr>
            <w:rFonts w:asciiTheme="minorHAnsi" w:eastAsiaTheme="minorEastAsia" w:hAnsiTheme="minorHAnsi" w:cstheme="minorBidi"/>
            <w:noProof/>
            <w:sz w:val="22"/>
            <w:szCs w:val="22"/>
          </w:rPr>
          <w:tab/>
        </w:r>
        <w:r w:rsidR="00642D3A" w:rsidRPr="00EB0D76">
          <w:rPr>
            <w:rStyle w:val="Hyperlink"/>
            <w:noProof/>
          </w:rPr>
          <w:t>DFDL Expression Syntax</w:t>
        </w:r>
        <w:r w:rsidR="00642D3A">
          <w:rPr>
            <w:noProof/>
            <w:webHidden/>
          </w:rPr>
          <w:tab/>
        </w:r>
        <w:r w:rsidR="00642D3A">
          <w:rPr>
            <w:noProof/>
            <w:webHidden/>
          </w:rPr>
          <w:fldChar w:fldCharType="begin"/>
        </w:r>
        <w:r w:rsidR="00642D3A">
          <w:rPr>
            <w:noProof/>
            <w:webHidden/>
          </w:rPr>
          <w:instrText xml:space="preserve"> PAGEREF _Toc27061162 \h </w:instrText>
        </w:r>
        <w:r w:rsidR="00642D3A">
          <w:rPr>
            <w:noProof/>
            <w:webHidden/>
          </w:rPr>
        </w:r>
        <w:r w:rsidR="00642D3A">
          <w:rPr>
            <w:noProof/>
            <w:webHidden/>
          </w:rPr>
          <w:fldChar w:fldCharType="separate"/>
        </w:r>
        <w:r w:rsidR="002D29EA">
          <w:rPr>
            <w:noProof/>
            <w:webHidden/>
          </w:rPr>
          <w:t>204</w:t>
        </w:r>
        <w:r w:rsidR="00642D3A">
          <w:rPr>
            <w:noProof/>
            <w:webHidden/>
          </w:rPr>
          <w:fldChar w:fldCharType="end"/>
        </w:r>
      </w:hyperlink>
    </w:p>
    <w:p w14:paraId="6AFEAF5E" w14:textId="285984FB"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63" w:history="1">
        <w:r w:rsidR="00642D3A" w:rsidRPr="00EB0D76">
          <w:rPr>
            <w:rStyle w:val="Hyperlink"/>
            <w:noProof/>
          </w:rPr>
          <w:t>23.5</w:t>
        </w:r>
        <w:r w:rsidR="00642D3A">
          <w:rPr>
            <w:rFonts w:asciiTheme="minorHAnsi" w:eastAsiaTheme="minorEastAsia" w:hAnsiTheme="minorHAnsi" w:cstheme="minorBidi"/>
            <w:noProof/>
            <w:sz w:val="22"/>
            <w:szCs w:val="22"/>
          </w:rPr>
          <w:tab/>
        </w:r>
        <w:r w:rsidR="00642D3A" w:rsidRPr="00EB0D76">
          <w:rPr>
            <w:rStyle w:val="Hyperlink"/>
            <w:noProof/>
          </w:rPr>
          <w:t>Constructors, Functions and Operators</w:t>
        </w:r>
        <w:r w:rsidR="00642D3A">
          <w:rPr>
            <w:noProof/>
            <w:webHidden/>
          </w:rPr>
          <w:tab/>
        </w:r>
        <w:r w:rsidR="00642D3A">
          <w:rPr>
            <w:noProof/>
            <w:webHidden/>
          </w:rPr>
          <w:fldChar w:fldCharType="begin"/>
        </w:r>
        <w:r w:rsidR="00642D3A">
          <w:rPr>
            <w:noProof/>
            <w:webHidden/>
          </w:rPr>
          <w:instrText xml:space="preserve"> PAGEREF _Toc27061163 \h </w:instrText>
        </w:r>
        <w:r w:rsidR="00642D3A">
          <w:rPr>
            <w:noProof/>
            <w:webHidden/>
          </w:rPr>
        </w:r>
        <w:r w:rsidR="00642D3A">
          <w:rPr>
            <w:noProof/>
            <w:webHidden/>
          </w:rPr>
          <w:fldChar w:fldCharType="separate"/>
        </w:r>
        <w:r w:rsidR="002D29EA">
          <w:rPr>
            <w:noProof/>
            <w:webHidden/>
          </w:rPr>
          <w:t>206</w:t>
        </w:r>
        <w:r w:rsidR="00642D3A">
          <w:rPr>
            <w:noProof/>
            <w:webHidden/>
          </w:rPr>
          <w:fldChar w:fldCharType="end"/>
        </w:r>
      </w:hyperlink>
    </w:p>
    <w:p w14:paraId="479A9293" w14:textId="3828F51D"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4" w:history="1">
        <w:r w:rsidR="00642D3A" w:rsidRPr="00EB0D76">
          <w:rPr>
            <w:rStyle w:val="Hyperlink"/>
            <w:noProof/>
            <w14:scene3d>
              <w14:camera w14:prst="orthographicFront"/>
              <w14:lightRig w14:rig="threePt" w14:dir="t">
                <w14:rot w14:lat="0" w14:lon="0" w14:rev="0"/>
              </w14:lightRig>
            </w14:scene3d>
          </w:rPr>
          <w:t>23.5.1</w:t>
        </w:r>
        <w:r w:rsidR="00642D3A">
          <w:rPr>
            <w:rFonts w:asciiTheme="minorHAnsi" w:eastAsiaTheme="minorEastAsia" w:hAnsiTheme="minorHAnsi" w:cstheme="minorBidi"/>
            <w:noProof/>
            <w:sz w:val="22"/>
            <w:szCs w:val="22"/>
          </w:rPr>
          <w:tab/>
        </w:r>
        <w:r w:rsidR="00642D3A" w:rsidRPr="00EB0D76">
          <w:rPr>
            <w:rStyle w:val="Hyperlink"/>
            <w:noProof/>
          </w:rPr>
          <w:t>Constructor Functions for XML Schema Built-in Types</w:t>
        </w:r>
        <w:r w:rsidR="00642D3A">
          <w:rPr>
            <w:noProof/>
            <w:webHidden/>
          </w:rPr>
          <w:tab/>
        </w:r>
        <w:r w:rsidR="00642D3A">
          <w:rPr>
            <w:noProof/>
            <w:webHidden/>
          </w:rPr>
          <w:fldChar w:fldCharType="begin"/>
        </w:r>
        <w:r w:rsidR="00642D3A">
          <w:rPr>
            <w:noProof/>
            <w:webHidden/>
          </w:rPr>
          <w:instrText xml:space="preserve"> PAGEREF _Toc27061164 \h </w:instrText>
        </w:r>
        <w:r w:rsidR="00642D3A">
          <w:rPr>
            <w:noProof/>
            <w:webHidden/>
          </w:rPr>
        </w:r>
        <w:r w:rsidR="00642D3A">
          <w:rPr>
            <w:noProof/>
            <w:webHidden/>
          </w:rPr>
          <w:fldChar w:fldCharType="separate"/>
        </w:r>
        <w:r w:rsidR="002D29EA">
          <w:rPr>
            <w:noProof/>
            <w:webHidden/>
          </w:rPr>
          <w:t>206</w:t>
        </w:r>
        <w:r w:rsidR="00642D3A">
          <w:rPr>
            <w:noProof/>
            <w:webHidden/>
          </w:rPr>
          <w:fldChar w:fldCharType="end"/>
        </w:r>
      </w:hyperlink>
    </w:p>
    <w:p w14:paraId="0FF5DAC3" w14:textId="1E87B34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5" w:history="1">
        <w:r w:rsidR="00642D3A" w:rsidRPr="00EB0D76">
          <w:rPr>
            <w:rStyle w:val="Hyperlink"/>
            <w:noProof/>
            <w14:scene3d>
              <w14:camera w14:prst="orthographicFront"/>
              <w14:lightRig w14:rig="threePt" w14:dir="t">
                <w14:rot w14:lat="0" w14:lon="0" w14:rev="0"/>
              </w14:lightRig>
            </w14:scene3d>
          </w:rPr>
          <w:t>23.5.2</w:t>
        </w:r>
        <w:r w:rsidR="00642D3A">
          <w:rPr>
            <w:rFonts w:asciiTheme="minorHAnsi" w:eastAsiaTheme="minorEastAsia" w:hAnsiTheme="minorHAnsi" w:cstheme="minorBidi"/>
            <w:noProof/>
            <w:sz w:val="22"/>
            <w:szCs w:val="22"/>
          </w:rPr>
          <w:tab/>
        </w:r>
        <w:r w:rsidR="00642D3A" w:rsidRPr="00EB0D76">
          <w:rPr>
            <w:rStyle w:val="Hyperlink"/>
            <w:noProof/>
          </w:rPr>
          <w:t>Standard XPath Functions</w:t>
        </w:r>
        <w:r w:rsidR="00642D3A">
          <w:rPr>
            <w:noProof/>
            <w:webHidden/>
          </w:rPr>
          <w:tab/>
        </w:r>
        <w:r w:rsidR="00642D3A">
          <w:rPr>
            <w:noProof/>
            <w:webHidden/>
          </w:rPr>
          <w:fldChar w:fldCharType="begin"/>
        </w:r>
        <w:r w:rsidR="00642D3A">
          <w:rPr>
            <w:noProof/>
            <w:webHidden/>
          </w:rPr>
          <w:instrText xml:space="preserve"> PAGEREF _Toc27061165 \h </w:instrText>
        </w:r>
        <w:r w:rsidR="00642D3A">
          <w:rPr>
            <w:noProof/>
            <w:webHidden/>
          </w:rPr>
        </w:r>
        <w:r w:rsidR="00642D3A">
          <w:rPr>
            <w:noProof/>
            <w:webHidden/>
          </w:rPr>
          <w:fldChar w:fldCharType="separate"/>
        </w:r>
        <w:r w:rsidR="002D29EA">
          <w:rPr>
            <w:noProof/>
            <w:webHidden/>
          </w:rPr>
          <w:t>207</w:t>
        </w:r>
        <w:r w:rsidR="00642D3A">
          <w:rPr>
            <w:noProof/>
            <w:webHidden/>
          </w:rPr>
          <w:fldChar w:fldCharType="end"/>
        </w:r>
      </w:hyperlink>
    </w:p>
    <w:p w14:paraId="65D617A5" w14:textId="1915497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6" w:history="1">
        <w:r w:rsidR="00642D3A" w:rsidRPr="00EB0D76">
          <w:rPr>
            <w:rStyle w:val="Hyperlink"/>
            <w:noProof/>
            <w14:scene3d>
              <w14:camera w14:prst="orthographicFront"/>
              <w14:lightRig w14:rig="threePt" w14:dir="t">
                <w14:rot w14:lat="0" w14:lon="0" w14:rev="0"/>
              </w14:lightRig>
            </w14:scene3d>
          </w:rPr>
          <w:t>23.5.3</w:t>
        </w:r>
        <w:r w:rsidR="00642D3A">
          <w:rPr>
            <w:rFonts w:asciiTheme="minorHAnsi" w:eastAsiaTheme="minorEastAsia" w:hAnsiTheme="minorHAnsi" w:cstheme="minorBidi"/>
            <w:noProof/>
            <w:sz w:val="22"/>
            <w:szCs w:val="22"/>
          </w:rPr>
          <w:tab/>
        </w:r>
        <w:r w:rsidR="00642D3A" w:rsidRPr="00EB0D76">
          <w:rPr>
            <w:rStyle w:val="Hyperlink"/>
            <w:noProof/>
          </w:rPr>
          <w:t>DFDL Functions</w:t>
        </w:r>
        <w:r w:rsidR="00642D3A">
          <w:rPr>
            <w:noProof/>
            <w:webHidden/>
          </w:rPr>
          <w:tab/>
        </w:r>
        <w:r w:rsidR="00642D3A">
          <w:rPr>
            <w:noProof/>
            <w:webHidden/>
          </w:rPr>
          <w:fldChar w:fldCharType="begin"/>
        </w:r>
        <w:r w:rsidR="00642D3A">
          <w:rPr>
            <w:noProof/>
            <w:webHidden/>
          </w:rPr>
          <w:instrText xml:space="preserve"> PAGEREF _Toc27061166 \h </w:instrText>
        </w:r>
        <w:r w:rsidR="00642D3A">
          <w:rPr>
            <w:noProof/>
            <w:webHidden/>
          </w:rPr>
        </w:r>
        <w:r w:rsidR="00642D3A">
          <w:rPr>
            <w:noProof/>
            <w:webHidden/>
          </w:rPr>
          <w:fldChar w:fldCharType="separate"/>
        </w:r>
        <w:r w:rsidR="002D29EA">
          <w:rPr>
            <w:noProof/>
            <w:webHidden/>
          </w:rPr>
          <w:t>211</w:t>
        </w:r>
        <w:r w:rsidR="00642D3A">
          <w:rPr>
            <w:noProof/>
            <w:webHidden/>
          </w:rPr>
          <w:fldChar w:fldCharType="end"/>
        </w:r>
      </w:hyperlink>
    </w:p>
    <w:p w14:paraId="6156069B" w14:textId="5026BEE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7" w:history="1">
        <w:r w:rsidR="00642D3A" w:rsidRPr="00EB0D76">
          <w:rPr>
            <w:rStyle w:val="Hyperlink"/>
            <w:noProof/>
            <w14:scene3d>
              <w14:camera w14:prst="orthographicFront"/>
              <w14:lightRig w14:rig="threePt" w14:dir="t">
                <w14:rot w14:lat="0" w14:lon="0" w14:rev="0"/>
              </w14:lightRig>
            </w14:scene3d>
          </w:rPr>
          <w:t>23.5.4</w:t>
        </w:r>
        <w:r w:rsidR="00642D3A">
          <w:rPr>
            <w:rFonts w:asciiTheme="minorHAnsi" w:eastAsiaTheme="minorEastAsia" w:hAnsiTheme="minorHAnsi" w:cstheme="minorBidi"/>
            <w:noProof/>
            <w:sz w:val="22"/>
            <w:szCs w:val="22"/>
          </w:rPr>
          <w:tab/>
        </w:r>
        <w:r w:rsidR="00642D3A" w:rsidRPr="00EB0D76">
          <w:rPr>
            <w:rStyle w:val="Hyperlink"/>
            <w:noProof/>
            <w:lang w:eastAsia="en-GB"/>
          </w:rPr>
          <w:t>DFDL Constructor Functions</w:t>
        </w:r>
        <w:r w:rsidR="00642D3A">
          <w:rPr>
            <w:noProof/>
            <w:webHidden/>
          </w:rPr>
          <w:tab/>
        </w:r>
        <w:r w:rsidR="00642D3A">
          <w:rPr>
            <w:noProof/>
            <w:webHidden/>
          </w:rPr>
          <w:fldChar w:fldCharType="begin"/>
        </w:r>
        <w:r w:rsidR="00642D3A">
          <w:rPr>
            <w:noProof/>
            <w:webHidden/>
          </w:rPr>
          <w:instrText xml:space="preserve"> PAGEREF _Toc27061167 \h </w:instrText>
        </w:r>
        <w:r w:rsidR="00642D3A">
          <w:rPr>
            <w:noProof/>
            <w:webHidden/>
          </w:rPr>
        </w:r>
        <w:r w:rsidR="00642D3A">
          <w:rPr>
            <w:noProof/>
            <w:webHidden/>
          </w:rPr>
          <w:fldChar w:fldCharType="separate"/>
        </w:r>
        <w:r w:rsidR="002D29EA">
          <w:rPr>
            <w:noProof/>
            <w:webHidden/>
          </w:rPr>
          <w:t>213</w:t>
        </w:r>
        <w:r w:rsidR="00642D3A">
          <w:rPr>
            <w:noProof/>
            <w:webHidden/>
          </w:rPr>
          <w:fldChar w:fldCharType="end"/>
        </w:r>
      </w:hyperlink>
    </w:p>
    <w:p w14:paraId="3C485734" w14:textId="424A3F5C"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68" w:history="1">
        <w:r w:rsidR="00642D3A" w:rsidRPr="00EB0D76">
          <w:rPr>
            <w:rStyle w:val="Hyperlink"/>
            <w:noProof/>
            <w:lang w:eastAsia="en-GB"/>
            <w14:scene3d>
              <w14:camera w14:prst="orthographicFront"/>
              <w14:lightRig w14:rig="threePt" w14:dir="t">
                <w14:rot w14:lat="0" w14:lon="0" w14:rev="0"/>
              </w14:lightRig>
            </w14:scene3d>
          </w:rPr>
          <w:t>23.5.5</w:t>
        </w:r>
        <w:r w:rsidR="00642D3A">
          <w:rPr>
            <w:rFonts w:asciiTheme="minorHAnsi" w:eastAsiaTheme="minorEastAsia" w:hAnsiTheme="minorHAnsi" w:cstheme="minorBidi"/>
            <w:noProof/>
            <w:sz w:val="22"/>
            <w:szCs w:val="22"/>
          </w:rPr>
          <w:tab/>
        </w:r>
        <w:r w:rsidR="00642D3A" w:rsidRPr="00EB0D76">
          <w:rPr>
            <w:rStyle w:val="Hyperlink"/>
            <w:noProof/>
          </w:rPr>
          <w:t>Miscelaneous Functions</w:t>
        </w:r>
        <w:r w:rsidR="00642D3A">
          <w:rPr>
            <w:noProof/>
            <w:webHidden/>
          </w:rPr>
          <w:tab/>
        </w:r>
        <w:r w:rsidR="00642D3A">
          <w:rPr>
            <w:noProof/>
            <w:webHidden/>
          </w:rPr>
          <w:fldChar w:fldCharType="begin"/>
        </w:r>
        <w:r w:rsidR="00642D3A">
          <w:rPr>
            <w:noProof/>
            <w:webHidden/>
          </w:rPr>
          <w:instrText xml:space="preserve"> PAGEREF _Toc27061168 \h </w:instrText>
        </w:r>
        <w:r w:rsidR="00642D3A">
          <w:rPr>
            <w:noProof/>
            <w:webHidden/>
          </w:rPr>
        </w:r>
        <w:r w:rsidR="00642D3A">
          <w:rPr>
            <w:noProof/>
            <w:webHidden/>
          </w:rPr>
          <w:fldChar w:fldCharType="separate"/>
        </w:r>
        <w:r w:rsidR="002D29EA">
          <w:rPr>
            <w:noProof/>
            <w:webHidden/>
          </w:rPr>
          <w:t>214</w:t>
        </w:r>
        <w:r w:rsidR="00642D3A">
          <w:rPr>
            <w:noProof/>
            <w:webHidden/>
          </w:rPr>
          <w:fldChar w:fldCharType="end"/>
        </w:r>
      </w:hyperlink>
    </w:p>
    <w:p w14:paraId="3E463923" w14:textId="45DB88FA"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69" w:history="1">
        <w:r w:rsidR="00642D3A" w:rsidRPr="00EB0D76">
          <w:rPr>
            <w:rStyle w:val="Hyperlink"/>
            <w:noProof/>
          </w:rPr>
          <w:t>23.6</w:t>
        </w:r>
        <w:r w:rsidR="00642D3A">
          <w:rPr>
            <w:rFonts w:asciiTheme="minorHAnsi" w:eastAsiaTheme="minorEastAsia" w:hAnsiTheme="minorHAnsi" w:cstheme="minorBidi"/>
            <w:noProof/>
            <w:sz w:val="22"/>
            <w:szCs w:val="22"/>
          </w:rPr>
          <w:tab/>
        </w:r>
        <w:r w:rsidR="00642D3A" w:rsidRPr="00EB0D76">
          <w:rPr>
            <w:rStyle w:val="Hyperlink"/>
            <w:noProof/>
          </w:rPr>
          <w:t>Unparsing and Circular Expression Deadlock Errors</w:t>
        </w:r>
        <w:r w:rsidR="00642D3A">
          <w:rPr>
            <w:noProof/>
            <w:webHidden/>
          </w:rPr>
          <w:tab/>
        </w:r>
        <w:r w:rsidR="00642D3A">
          <w:rPr>
            <w:noProof/>
            <w:webHidden/>
          </w:rPr>
          <w:fldChar w:fldCharType="begin"/>
        </w:r>
        <w:r w:rsidR="00642D3A">
          <w:rPr>
            <w:noProof/>
            <w:webHidden/>
          </w:rPr>
          <w:instrText xml:space="preserve"> PAGEREF _Toc27061169 \h </w:instrText>
        </w:r>
        <w:r w:rsidR="00642D3A">
          <w:rPr>
            <w:noProof/>
            <w:webHidden/>
          </w:rPr>
        </w:r>
        <w:r w:rsidR="00642D3A">
          <w:rPr>
            <w:noProof/>
            <w:webHidden/>
          </w:rPr>
          <w:fldChar w:fldCharType="separate"/>
        </w:r>
        <w:r w:rsidR="002D29EA">
          <w:rPr>
            <w:noProof/>
            <w:webHidden/>
          </w:rPr>
          <w:t>215</w:t>
        </w:r>
        <w:r w:rsidR="00642D3A">
          <w:rPr>
            <w:noProof/>
            <w:webHidden/>
          </w:rPr>
          <w:fldChar w:fldCharType="end"/>
        </w:r>
      </w:hyperlink>
    </w:p>
    <w:p w14:paraId="270AC5FD" w14:textId="59D0B488"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0" w:history="1">
        <w:r w:rsidR="00642D3A" w:rsidRPr="00EB0D76">
          <w:rPr>
            <w:rStyle w:val="Hyperlink"/>
            <w:noProof/>
          </w:rPr>
          <w:t>24.</w:t>
        </w:r>
        <w:r w:rsidR="00642D3A">
          <w:rPr>
            <w:rFonts w:asciiTheme="minorHAnsi" w:eastAsiaTheme="minorEastAsia" w:hAnsiTheme="minorHAnsi" w:cstheme="minorBidi"/>
            <w:noProof/>
            <w:sz w:val="22"/>
            <w:szCs w:val="22"/>
          </w:rPr>
          <w:tab/>
        </w:r>
        <w:r w:rsidR="00642D3A" w:rsidRPr="00EB0D76">
          <w:rPr>
            <w:rStyle w:val="Hyperlink"/>
            <w:noProof/>
          </w:rPr>
          <w:t>DFDL Regular Expressions</w:t>
        </w:r>
        <w:r w:rsidR="00642D3A">
          <w:rPr>
            <w:noProof/>
            <w:webHidden/>
          </w:rPr>
          <w:tab/>
        </w:r>
        <w:r w:rsidR="00642D3A">
          <w:rPr>
            <w:noProof/>
            <w:webHidden/>
          </w:rPr>
          <w:fldChar w:fldCharType="begin"/>
        </w:r>
        <w:r w:rsidR="00642D3A">
          <w:rPr>
            <w:noProof/>
            <w:webHidden/>
          </w:rPr>
          <w:instrText xml:space="preserve"> PAGEREF _Toc27061170 \h </w:instrText>
        </w:r>
        <w:r w:rsidR="00642D3A">
          <w:rPr>
            <w:noProof/>
            <w:webHidden/>
          </w:rPr>
        </w:r>
        <w:r w:rsidR="00642D3A">
          <w:rPr>
            <w:noProof/>
            <w:webHidden/>
          </w:rPr>
          <w:fldChar w:fldCharType="separate"/>
        </w:r>
        <w:r w:rsidR="002D29EA">
          <w:rPr>
            <w:noProof/>
            <w:webHidden/>
          </w:rPr>
          <w:t>216</w:t>
        </w:r>
        <w:r w:rsidR="00642D3A">
          <w:rPr>
            <w:noProof/>
            <w:webHidden/>
          </w:rPr>
          <w:fldChar w:fldCharType="end"/>
        </w:r>
      </w:hyperlink>
    </w:p>
    <w:p w14:paraId="635A3F51" w14:textId="4A168C49"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1" w:history="1">
        <w:r w:rsidR="00642D3A" w:rsidRPr="00EB0D76">
          <w:rPr>
            <w:rStyle w:val="Hyperlink"/>
            <w:noProof/>
          </w:rPr>
          <w:t>25.</w:t>
        </w:r>
        <w:r w:rsidR="00642D3A">
          <w:rPr>
            <w:rFonts w:asciiTheme="minorHAnsi" w:eastAsiaTheme="minorEastAsia" w:hAnsiTheme="minorHAnsi" w:cstheme="minorBidi"/>
            <w:noProof/>
            <w:sz w:val="22"/>
            <w:szCs w:val="22"/>
          </w:rPr>
          <w:tab/>
        </w:r>
        <w:r w:rsidR="00642D3A" w:rsidRPr="00EB0D76">
          <w:rPr>
            <w:rStyle w:val="Hyperlink"/>
            <w:noProof/>
          </w:rPr>
          <w:t>Security Considerations</w:t>
        </w:r>
        <w:r w:rsidR="00642D3A">
          <w:rPr>
            <w:noProof/>
            <w:webHidden/>
          </w:rPr>
          <w:tab/>
        </w:r>
        <w:r w:rsidR="00642D3A">
          <w:rPr>
            <w:noProof/>
            <w:webHidden/>
          </w:rPr>
          <w:fldChar w:fldCharType="begin"/>
        </w:r>
        <w:r w:rsidR="00642D3A">
          <w:rPr>
            <w:noProof/>
            <w:webHidden/>
          </w:rPr>
          <w:instrText xml:space="preserve"> PAGEREF _Toc27061171 \h </w:instrText>
        </w:r>
        <w:r w:rsidR="00642D3A">
          <w:rPr>
            <w:noProof/>
            <w:webHidden/>
          </w:rPr>
        </w:r>
        <w:r w:rsidR="00642D3A">
          <w:rPr>
            <w:noProof/>
            <w:webHidden/>
          </w:rPr>
          <w:fldChar w:fldCharType="separate"/>
        </w:r>
        <w:r w:rsidR="002D29EA">
          <w:rPr>
            <w:noProof/>
            <w:webHidden/>
          </w:rPr>
          <w:t>217</w:t>
        </w:r>
        <w:r w:rsidR="00642D3A">
          <w:rPr>
            <w:noProof/>
            <w:webHidden/>
          </w:rPr>
          <w:fldChar w:fldCharType="end"/>
        </w:r>
      </w:hyperlink>
    </w:p>
    <w:p w14:paraId="183C0069" w14:textId="3D58454A"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2" w:history="1">
        <w:r w:rsidR="00642D3A" w:rsidRPr="00EB0D76">
          <w:rPr>
            <w:rStyle w:val="Hyperlink"/>
            <w:noProof/>
          </w:rPr>
          <w:t>26.</w:t>
        </w:r>
        <w:r w:rsidR="00642D3A">
          <w:rPr>
            <w:rFonts w:asciiTheme="minorHAnsi" w:eastAsiaTheme="minorEastAsia" w:hAnsiTheme="minorHAnsi" w:cstheme="minorBidi"/>
            <w:noProof/>
            <w:sz w:val="22"/>
            <w:szCs w:val="22"/>
          </w:rPr>
          <w:tab/>
        </w:r>
        <w:r w:rsidR="00642D3A" w:rsidRPr="00EB0D76">
          <w:rPr>
            <w:rStyle w:val="Hyperlink"/>
            <w:noProof/>
          </w:rPr>
          <w:t>Authors and Contributors</w:t>
        </w:r>
        <w:r w:rsidR="00642D3A">
          <w:rPr>
            <w:noProof/>
            <w:webHidden/>
          </w:rPr>
          <w:tab/>
        </w:r>
        <w:r w:rsidR="00642D3A">
          <w:rPr>
            <w:noProof/>
            <w:webHidden/>
          </w:rPr>
          <w:fldChar w:fldCharType="begin"/>
        </w:r>
        <w:r w:rsidR="00642D3A">
          <w:rPr>
            <w:noProof/>
            <w:webHidden/>
          </w:rPr>
          <w:instrText xml:space="preserve"> PAGEREF _Toc27061172 \h </w:instrText>
        </w:r>
        <w:r w:rsidR="00642D3A">
          <w:rPr>
            <w:noProof/>
            <w:webHidden/>
          </w:rPr>
        </w:r>
        <w:r w:rsidR="00642D3A">
          <w:rPr>
            <w:noProof/>
            <w:webHidden/>
          </w:rPr>
          <w:fldChar w:fldCharType="separate"/>
        </w:r>
        <w:r w:rsidR="002D29EA">
          <w:rPr>
            <w:noProof/>
            <w:webHidden/>
          </w:rPr>
          <w:t>218</w:t>
        </w:r>
        <w:r w:rsidR="00642D3A">
          <w:rPr>
            <w:noProof/>
            <w:webHidden/>
          </w:rPr>
          <w:fldChar w:fldCharType="end"/>
        </w:r>
      </w:hyperlink>
    </w:p>
    <w:p w14:paraId="50E88AE5" w14:textId="4D500F32"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3" w:history="1">
        <w:r w:rsidR="00642D3A" w:rsidRPr="00EB0D76">
          <w:rPr>
            <w:rStyle w:val="Hyperlink"/>
            <w:noProof/>
          </w:rPr>
          <w:t>27.</w:t>
        </w:r>
        <w:r w:rsidR="00642D3A">
          <w:rPr>
            <w:rFonts w:asciiTheme="minorHAnsi" w:eastAsiaTheme="minorEastAsia" w:hAnsiTheme="minorHAnsi" w:cstheme="minorBidi"/>
            <w:noProof/>
            <w:sz w:val="22"/>
            <w:szCs w:val="22"/>
          </w:rPr>
          <w:tab/>
        </w:r>
        <w:r w:rsidR="00642D3A" w:rsidRPr="00EB0D76">
          <w:rPr>
            <w:rStyle w:val="Hyperlink"/>
            <w:noProof/>
          </w:rPr>
          <w:t>Intellectual Property Statement</w:t>
        </w:r>
        <w:r w:rsidR="00642D3A">
          <w:rPr>
            <w:noProof/>
            <w:webHidden/>
          </w:rPr>
          <w:tab/>
        </w:r>
        <w:r w:rsidR="00642D3A">
          <w:rPr>
            <w:noProof/>
            <w:webHidden/>
          </w:rPr>
          <w:fldChar w:fldCharType="begin"/>
        </w:r>
        <w:r w:rsidR="00642D3A">
          <w:rPr>
            <w:noProof/>
            <w:webHidden/>
          </w:rPr>
          <w:instrText xml:space="preserve"> PAGEREF _Toc27061173 \h </w:instrText>
        </w:r>
        <w:r w:rsidR="00642D3A">
          <w:rPr>
            <w:noProof/>
            <w:webHidden/>
          </w:rPr>
        </w:r>
        <w:r w:rsidR="00642D3A">
          <w:rPr>
            <w:noProof/>
            <w:webHidden/>
          </w:rPr>
          <w:fldChar w:fldCharType="separate"/>
        </w:r>
        <w:r w:rsidR="002D29EA">
          <w:rPr>
            <w:noProof/>
            <w:webHidden/>
          </w:rPr>
          <w:t>219</w:t>
        </w:r>
        <w:r w:rsidR="00642D3A">
          <w:rPr>
            <w:noProof/>
            <w:webHidden/>
          </w:rPr>
          <w:fldChar w:fldCharType="end"/>
        </w:r>
      </w:hyperlink>
    </w:p>
    <w:p w14:paraId="0425495D" w14:textId="746A4E50"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4" w:history="1">
        <w:r w:rsidR="00642D3A" w:rsidRPr="00EB0D76">
          <w:rPr>
            <w:rStyle w:val="Hyperlink"/>
            <w:noProof/>
          </w:rPr>
          <w:t>28.</w:t>
        </w:r>
        <w:r w:rsidR="00642D3A">
          <w:rPr>
            <w:rFonts w:asciiTheme="minorHAnsi" w:eastAsiaTheme="minorEastAsia" w:hAnsiTheme="minorHAnsi" w:cstheme="minorBidi"/>
            <w:noProof/>
            <w:sz w:val="22"/>
            <w:szCs w:val="22"/>
          </w:rPr>
          <w:tab/>
        </w:r>
        <w:r w:rsidR="00642D3A" w:rsidRPr="00EB0D76">
          <w:rPr>
            <w:rStyle w:val="Hyperlink"/>
            <w:noProof/>
          </w:rPr>
          <w:t>Disclaimer</w:t>
        </w:r>
        <w:r w:rsidR="00642D3A">
          <w:rPr>
            <w:noProof/>
            <w:webHidden/>
          </w:rPr>
          <w:tab/>
        </w:r>
        <w:r w:rsidR="00642D3A">
          <w:rPr>
            <w:noProof/>
            <w:webHidden/>
          </w:rPr>
          <w:fldChar w:fldCharType="begin"/>
        </w:r>
        <w:r w:rsidR="00642D3A">
          <w:rPr>
            <w:noProof/>
            <w:webHidden/>
          </w:rPr>
          <w:instrText xml:space="preserve"> PAGEREF _Toc27061174 \h </w:instrText>
        </w:r>
        <w:r w:rsidR="00642D3A">
          <w:rPr>
            <w:noProof/>
            <w:webHidden/>
          </w:rPr>
        </w:r>
        <w:r w:rsidR="00642D3A">
          <w:rPr>
            <w:noProof/>
            <w:webHidden/>
          </w:rPr>
          <w:fldChar w:fldCharType="separate"/>
        </w:r>
        <w:r w:rsidR="002D29EA">
          <w:rPr>
            <w:noProof/>
            <w:webHidden/>
          </w:rPr>
          <w:t>220</w:t>
        </w:r>
        <w:r w:rsidR="00642D3A">
          <w:rPr>
            <w:noProof/>
            <w:webHidden/>
          </w:rPr>
          <w:fldChar w:fldCharType="end"/>
        </w:r>
      </w:hyperlink>
    </w:p>
    <w:p w14:paraId="257C23EB" w14:textId="39E39633"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5" w:history="1">
        <w:r w:rsidR="00642D3A" w:rsidRPr="00EB0D76">
          <w:rPr>
            <w:rStyle w:val="Hyperlink"/>
            <w:noProof/>
          </w:rPr>
          <w:t>29.</w:t>
        </w:r>
        <w:r w:rsidR="00642D3A">
          <w:rPr>
            <w:rFonts w:asciiTheme="minorHAnsi" w:eastAsiaTheme="minorEastAsia" w:hAnsiTheme="minorHAnsi" w:cstheme="minorBidi"/>
            <w:noProof/>
            <w:sz w:val="22"/>
            <w:szCs w:val="22"/>
          </w:rPr>
          <w:tab/>
        </w:r>
        <w:r w:rsidR="00642D3A" w:rsidRPr="00EB0D76">
          <w:rPr>
            <w:rStyle w:val="Hyperlink"/>
            <w:noProof/>
          </w:rPr>
          <w:t>Full Copyright Notice</w:t>
        </w:r>
        <w:r w:rsidR="00642D3A">
          <w:rPr>
            <w:noProof/>
            <w:webHidden/>
          </w:rPr>
          <w:tab/>
        </w:r>
        <w:r w:rsidR="00642D3A">
          <w:rPr>
            <w:noProof/>
            <w:webHidden/>
          </w:rPr>
          <w:fldChar w:fldCharType="begin"/>
        </w:r>
        <w:r w:rsidR="00642D3A">
          <w:rPr>
            <w:noProof/>
            <w:webHidden/>
          </w:rPr>
          <w:instrText xml:space="preserve"> PAGEREF _Toc27061175 \h </w:instrText>
        </w:r>
        <w:r w:rsidR="00642D3A">
          <w:rPr>
            <w:noProof/>
            <w:webHidden/>
          </w:rPr>
        </w:r>
        <w:r w:rsidR="00642D3A">
          <w:rPr>
            <w:noProof/>
            <w:webHidden/>
          </w:rPr>
          <w:fldChar w:fldCharType="separate"/>
        </w:r>
        <w:r w:rsidR="002D29EA">
          <w:rPr>
            <w:noProof/>
            <w:webHidden/>
          </w:rPr>
          <w:t>221</w:t>
        </w:r>
        <w:r w:rsidR="00642D3A">
          <w:rPr>
            <w:noProof/>
            <w:webHidden/>
          </w:rPr>
          <w:fldChar w:fldCharType="end"/>
        </w:r>
      </w:hyperlink>
    </w:p>
    <w:p w14:paraId="267AAB84" w14:textId="5BE0FFA9"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6" w:history="1">
        <w:r w:rsidR="00642D3A" w:rsidRPr="00EB0D76">
          <w:rPr>
            <w:rStyle w:val="Hyperlink"/>
            <w:noProof/>
          </w:rPr>
          <w:t>30.</w:t>
        </w:r>
        <w:r w:rsidR="00642D3A">
          <w:rPr>
            <w:rFonts w:asciiTheme="minorHAnsi" w:eastAsiaTheme="minorEastAsia" w:hAnsiTheme="minorHAnsi" w:cstheme="minorBidi"/>
            <w:noProof/>
            <w:sz w:val="22"/>
            <w:szCs w:val="22"/>
          </w:rPr>
          <w:tab/>
        </w:r>
        <w:r w:rsidR="00642D3A" w:rsidRPr="00EB0D76">
          <w:rPr>
            <w:rStyle w:val="Hyperlink"/>
            <w:noProof/>
          </w:rPr>
          <w:t>References</w:t>
        </w:r>
        <w:r w:rsidR="00642D3A">
          <w:rPr>
            <w:noProof/>
            <w:webHidden/>
          </w:rPr>
          <w:tab/>
        </w:r>
        <w:r w:rsidR="00642D3A">
          <w:rPr>
            <w:noProof/>
            <w:webHidden/>
          </w:rPr>
          <w:fldChar w:fldCharType="begin"/>
        </w:r>
        <w:r w:rsidR="00642D3A">
          <w:rPr>
            <w:noProof/>
            <w:webHidden/>
          </w:rPr>
          <w:instrText xml:space="preserve"> PAGEREF _Toc27061176 \h </w:instrText>
        </w:r>
        <w:r w:rsidR="00642D3A">
          <w:rPr>
            <w:noProof/>
            <w:webHidden/>
          </w:rPr>
        </w:r>
        <w:r w:rsidR="00642D3A">
          <w:rPr>
            <w:noProof/>
            <w:webHidden/>
          </w:rPr>
          <w:fldChar w:fldCharType="separate"/>
        </w:r>
        <w:r w:rsidR="002D29EA">
          <w:rPr>
            <w:noProof/>
            <w:webHidden/>
          </w:rPr>
          <w:t>222</w:t>
        </w:r>
        <w:r w:rsidR="00642D3A">
          <w:rPr>
            <w:noProof/>
            <w:webHidden/>
          </w:rPr>
          <w:fldChar w:fldCharType="end"/>
        </w:r>
      </w:hyperlink>
    </w:p>
    <w:p w14:paraId="4B12A2D2" w14:textId="25E34492"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77" w:history="1">
        <w:r w:rsidR="00642D3A" w:rsidRPr="00EB0D76">
          <w:rPr>
            <w:rStyle w:val="Hyperlink"/>
            <w:noProof/>
          </w:rPr>
          <w:t>31.</w:t>
        </w:r>
        <w:r w:rsidR="00642D3A">
          <w:rPr>
            <w:rFonts w:asciiTheme="minorHAnsi" w:eastAsiaTheme="minorEastAsia" w:hAnsiTheme="minorHAnsi" w:cstheme="minorBidi"/>
            <w:noProof/>
            <w:sz w:val="22"/>
            <w:szCs w:val="22"/>
          </w:rPr>
          <w:tab/>
        </w:r>
        <w:r w:rsidR="00642D3A" w:rsidRPr="00EB0D76">
          <w:rPr>
            <w:rStyle w:val="Hyperlink"/>
            <w:noProof/>
          </w:rPr>
          <w:t>Appendix A: Escape Scheme Use Cases</w:t>
        </w:r>
        <w:r w:rsidR="00642D3A">
          <w:rPr>
            <w:noProof/>
            <w:webHidden/>
          </w:rPr>
          <w:tab/>
        </w:r>
        <w:r w:rsidR="00642D3A">
          <w:rPr>
            <w:noProof/>
            <w:webHidden/>
          </w:rPr>
          <w:fldChar w:fldCharType="begin"/>
        </w:r>
        <w:r w:rsidR="00642D3A">
          <w:rPr>
            <w:noProof/>
            <w:webHidden/>
          </w:rPr>
          <w:instrText xml:space="preserve"> PAGEREF _Toc27061177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24FD3126" w14:textId="610156F2"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78" w:history="1">
        <w:r w:rsidR="00642D3A" w:rsidRPr="00EB0D76">
          <w:rPr>
            <w:rStyle w:val="Hyperlink"/>
            <w:noProof/>
          </w:rPr>
          <w:t>31.1</w:t>
        </w:r>
        <w:r w:rsidR="00642D3A">
          <w:rPr>
            <w:rFonts w:asciiTheme="minorHAnsi" w:eastAsiaTheme="minorEastAsia" w:hAnsiTheme="minorHAnsi" w:cstheme="minorBidi"/>
            <w:noProof/>
            <w:sz w:val="22"/>
            <w:szCs w:val="22"/>
          </w:rPr>
          <w:tab/>
        </w:r>
        <w:r w:rsidR="00642D3A" w:rsidRPr="00EB0D76">
          <w:rPr>
            <w:rStyle w:val="Hyperlink"/>
            <w:noProof/>
          </w:rPr>
          <w:t>Escape Character Same as dfdl:escapeEscapeCharacter</w:t>
        </w:r>
        <w:r w:rsidR="00642D3A">
          <w:rPr>
            <w:noProof/>
            <w:webHidden/>
          </w:rPr>
          <w:tab/>
        </w:r>
        <w:r w:rsidR="00642D3A">
          <w:rPr>
            <w:noProof/>
            <w:webHidden/>
          </w:rPr>
          <w:fldChar w:fldCharType="begin"/>
        </w:r>
        <w:r w:rsidR="00642D3A">
          <w:rPr>
            <w:noProof/>
            <w:webHidden/>
          </w:rPr>
          <w:instrText xml:space="preserve"> PAGEREF _Toc27061178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205356FF" w14:textId="19F32918"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79" w:history="1">
        <w:r w:rsidR="00642D3A" w:rsidRPr="00EB0D76">
          <w:rPr>
            <w:rStyle w:val="Hyperlink"/>
            <w:noProof/>
          </w:rPr>
          <w:t>31.2</w:t>
        </w:r>
        <w:r w:rsidR="00642D3A">
          <w:rPr>
            <w:rFonts w:asciiTheme="minorHAnsi" w:eastAsiaTheme="minorEastAsia" w:hAnsiTheme="minorHAnsi" w:cstheme="minorBidi"/>
            <w:noProof/>
            <w:sz w:val="22"/>
            <w:szCs w:val="22"/>
          </w:rPr>
          <w:tab/>
        </w:r>
        <w:r w:rsidR="00642D3A" w:rsidRPr="00EB0D76">
          <w:rPr>
            <w:rStyle w:val="Hyperlink"/>
            <w:noProof/>
          </w:rPr>
          <w:t>Escape Character Different from dfdl:escapeEscapeCharacter</w:t>
        </w:r>
        <w:r w:rsidR="00642D3A">
          <w:rPr>
            <w:noProof/>
            <w:webHidden/>
          </w:rPr>
          <w:tab/>
        </w:r>
        <w:r w:rsidR="00642D3A">
          <w:rPr>
            <w:noProof/>
            <w:webHidden/>
          </w:rPr>
          <w:fldChar w:fldCharType="begin"/>
        </w:r>
        <w:r w:rsidR="00642D3A">
          <w:rPr>
            <w:noProof/>
            <w:webHidden/>
          </w:rPr>
          <w:instrText xml:space="preserve"> PAGEREF _Toc27061179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383D4676" w14:textId="596C4655"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0" w:history="1">
        <w:r w:rsidR="00642D3A" w:rsidRPr="00EB0D76">
          <w:rPr>
            <w:rStyle w:val="Hyperlink"/>
            <w:noProof/>
          </w:rPr>
          <w:t>31.3</w:t>
        </w:r>
        <w:r w:rsidR="00642D3A">
          <w:rPr>
            <w:rFonts w:asciiTheme="minorHAnsi" w:eastAsiaTheme="minorEastAsia" w:hAnsiTheme="minorHAnsi" w:cstheme="minorBidi"/>
            <w:noProof/>
            <w:sz w:val="22"/>
            <w:szCs w:val="22"/>
          </w:rPr>
          <w:tab/>
        </w:r>
        <w:r w:rsidR="00642D3A" w:rsidRPr="00EB0D76">
          <w:rPr>
            <w:rStyle w:val="Hyperlink"/>
            <w:noProof/>
          </w:rPr>
          <w:t>Escape Block with Different Start and End Characters</w:t>
        </w:r>
        <w:r w:rsidR="00642D3A">
          <w:rPr>
            <w:noProof/>
            <w:webHidden/>
          </w:rPr>
          <w:tab/>
        </w:r>
        <w:r w:rsidR="00642D3A">
          <w:rPr>
            <w:noProof/>
            <w:webHidden/>
          </w:rPr>
          <w:fldChar w:fldCharType="begin"/>
        </w:r>
        <w:r w:rsidR="00642D3A">
          <w:rPr>
            <w:noProof/>
            <w:webHidden/>
          </w:rPr>
          <w:instrText xml:space="preserve"> PAGEREF _Toc27061180 \h </w:instrText>
        </w:r>
        <w:r w:rsidR="00642D3A">
          <w:rPr>
            <w:noProof/>
            <w:webHidden/>
          </w:rPr>
        </w:r>
        <w:r w:rsidR="00642D3A">
          <w:rPr>
            <w:noProof/>
            <w:webHidden/>
          </w:rPr>
          <w:fldChar w:fldCharType="separate"/>
        </w:r>
        <w:r w:rsidR="002D29EA">
          <w:rPr>
            <w:noProof/>
            <w:webHidden/>
          </w:rPr>
          <w:t>226</w:t>
        </w:r>
        <w:r w:rsidR="00642D3A">
          <w:rPr>
            <w:noProof/>
            <w:webHidden/>
          </w:rPr>
          <w:fldChar w:fldCharType="end"/>
        </w:r>
      </w:hyperlink>
    </w:p>
    <w:p w14:paraId="21C4DDD5" w14:textId="211DC4DC"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1" w:history="1">
        <w:r w:rsidR="00642D3A" w:rsidRPr="00EB0D76">
          <w:rPr>
            <w:rStyle w:val="Hyperlink"/>
            <w:noProof/>
          </w:rPr>
          <w:t>31.4</w:t>
        </w:r>
        <w:r w:rsidR="00642D3A">
          <w:rPr>
            <w:rFonts w:asciiTheme="minorHAnsi" w:eastAsiaTheme="minorEastAsia" w:hAnsiTheme="minorHAnsi" w:cstheme="minorBidi"/>
            <w:noProof/>
            <w:sz w:val="22"/>
            <w:szCs w:val="22"/>
          </w:rPr>
          <w:tab/>
        </w:r>
        <w:r w:rsidR="00642D3A" w:rsidRPr="00EB0D76">
          <w:rPr>
            <w:rStyle w:val="Hyperlink"/>
            <w:noProof/>
          </w:rPr>
          <w:t>Escape Block with Same Start and End Characters</w:t>
        </w:r>
        <w:r w:rsidR="00642D3A">
          <w:rPr>
            <w:noProof/>
            <w:webHidden/>
          </w:rPr>
          <w:tab/>
        </w:r>
        <w:r w:rsidR="00642D3A">
          <w:rPr>
            <w:noProof/>
            <w:webHidden/>
          </w:rPr>
          <w:fldChar w:fldCharType="begin"/>
        </w:r>
        <w:r w:rsidR="00642D3A">
          <w:rPr>
            <w:noProof/>
            <w:webHidden/>
          </w:rPr>
          <w:instrText xml:space="preserve"> PAGEREF _Toc27061181 \h </w:instrText>
        </w:r>
        <w:r w:rsidR="00642D3A">
          <w:rPr>
            <w:noProof/>
            <w:webHidden/>
          </w:rPr>
        </w:r>
        <w:r w:rsidR="00642D3A">
          <w:rPr>
            <w:noProof/>
            <w:webHidden/>
          </w:rPr>
          <w:fldChar w:fldCharType="separate"/>
        </w:r>
        <w:r w:rsidR="002D29EA">
          <w:rPr>
            <w:noProof/>
            <w:webHidden/>
          </w:rPr>
          <w:t>227</w:t>
        </w:r>
        <w:r w:rsidR="00642D3A">
          <w:rPr>
            <w:noProof/>
            <w:webHidden/>
          </w:rPr>
          <w:fldChar w:fldCharType="end"/>
        </w:r>
      </w:hyperlink>
    </w:p>
    <w:p w14:paraId="187EFA5D" w14:textId="7BF3B203"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82" w:history="1">
        <w:r w:rsidR="00642D3A" w:rsidRPr="00EB0D76">
          <w:rPr>
            <w:rStyle w:val="Hyperlink"/>
            <w:noProof/>
          </w:rPr>
          <w:t>32.</w:t>
        </w:r>
        <w:r w:rsidR="00642D3A">
          <w:rPr>
            <w:rFonts w:asciiTheme="minorHAnsi" w:eastAsiaTheme="minorEastAsia" w:hAnsiTheme="minorHAnsi" w:cstheme="minorBidi"/>
            <w:noProof/>
            <w:sz w:val="22"/>
            <w:szCs w:val="22"/>
          </w:rPr>
          <w:tab/>
        </w:r>
        <w:r w:rsidR="00642D3A" w:rsidRPr="00EB0D76">
          <w:rPr>
            <w:rStyle w:val="Hyperlink"/>
            <w:rFonts w:eastAsia="MS Mincho"/>
            <w:noProof/>
            <w:lang w:eastAsia="ja-JP" w:bidi="he-IL"/>
          </w:rPr>
          <w:t>Appendix B: Rationale for Single-Assignment Variables</w:t>
        </w:r>
        <w:r w:rsidR="00642D3A">
          <w:rPr>
            <w:noProof/>
            <w:webHidden/>
          </w:rPr>
          <w:tab/>
        </w:r>
        <w:r w:rsidR="00642D3A">
          <w:rPr>
            <w:noProof/>
            <w:webHidden/>
          </w:rPr>
          <w:fldChar w:fldCharType="begin"/>
        </w:r>
        <w:r w:rsidR="00642D3A">
          <w:rPr>
            <w:noProof/>
            <w:webHidden/>
          </w:rPr>
          <w:instrText xml:space="preserve"> PAGEREF _Toc27061182 \h </w:instrText>
        </w:r>
        <w:r w:rsidR="00642D3A">
          <w:rPr>
            <w:noProof/>
            <w:webHidden/>
          </w:rPr>
        </w:r>
        <w:r w:rsidR="00642D3A">
          <w:rPr>
            <w:noProof/>
            <w:webHidden/>
          </w:rPr>
          <w:fldChar w:fldCharType="separate"/>
        </w:r>
        <w:r w:rsidR="002D29EA">
          <w:rPr>
            <w:noProof/>
            <w:webHidden/>
          </w:rPr>
          <w:t>229</w:t>
        </w:r>
        <w:r w:rsidR="00642D3A">
          <w:rPr>
            <w:noProof/>
            <w:webHidden/>
          </w:rPr>
          <w:fldChar w:fldCharType="end"/>
        </w:r>
      </w:hyperlink>
    </w:p>
    <w:p w14:paraId="5A578E49" w14:textId="76F62D33"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83" w:history="1">
        <w:r w:rsidR="00642D3A" w:rsidRPr="00EB0D76">
          <w:rPr>
            <w:rStyle w:val="Hyperlink"/>
            <w:noProof/>
          </w:rPr>
          <w:t>33.</w:t>
        </w:r>
        <w:r w:rsidR="00642D3A">
          <w:rPr>
            <w:rFonts w:asciiTheme="minorHAnsi" w:eastAsiaTheme="minorEastAsia" w:hAnsiTheme="minorHAnsi" w:cstheme="minorBidi"/>
            <w:noProof/>
            <w:sz w:val="22"/>
            <w:szCs w:val="22"/>
          </w:rPr>
          <w:tab/>
        </w:r>
        <w:r w:rsidR="00642D3A" w:rsidRPr="00EB0D76">
          <w:rPr>
            <w:rStyle w:val="Hyperlink"/>
            <w:noProof/>
          </w:rPr>
          <w:t>Appendix C: Processing of DFDL String literals</w:t>
        </w:r>
        <w:r w:rsidR="00642D3A">
          <w:rPr>
            <w:noProof/>
            <w:webHidden/>
          </w:rPr>
          <w:tab/>
        </w:r>
        <w:r w:rsidR="00642D3A">
          <w:rPr>
            <w:noProof/>
            <w:webHidden/>
          </w:rPr>
          <w:fldChar w:fldCharType="begin"/>
        </w:r>
        <w:r w:rsidR="00642D3A">
          <w:rPr>
            <w:noProof/>
            <w:webHidden/>
          </w:rPr>
          <w:instrText xml:space="preserve"> PAGEREF _Toc27061183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6BFA71D1" w14:textId="3A496EDA"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4" w:history="1">
        <w:r w:rsidR="00642D3A" w:rsidRPr="00EB0D76">
          <w:rPr>
            <w:rStyle w:val="Hyperlink"/>
            <w:noProof/>
          </w:rPr>
          <w:t>33.1</w:t>
        </w:r>
        <w:r w:rsidR="00642D3A">
          <w:rPr>
            <w:rFonts w:asciiTheme="minorHAnsi" w:eastAsiaTheme="minorEastAsia" w:hAnsiTheme="minorHAnsi" w:cstheme="minorBidi"/>
            <w:noProof/>
            <w:sz w:val="22"/>
            <w:szCs w:val="22"/>
          </w:rPr>
          <w:tab/>
        </w:r>
        <w:r w:rsidR="00642D3A" w:rsidRPr="00EB0D76">
          <w:rPr>
            <w:rStyle w:val="Hyperlink"/>
            <w:noProof/>
          </w:rPr>
          <w:t>Interpreting a DFDL String Literal</w:t>
        </w:r>
        <w:r w:rsidR="00642D3A">
          <w:rPr>
            <w:noProof/>
            <w:webHidden/>
          </w:rPr>
          <w:tab/>
        </w:r>
        <w:r w:rsidR="00642D3A">
          <w:rPr>
            <w:noProof/>
            <w:webHidden/>
          </w:rPr>
          <w:fldChar w:fldCharType="begin"/>
        </w:r>
        <w:r w:rsidR="00642D3A">
          <w:rPr>
            <w:noProof/>
            <w:webHidden/>
          </w:rPr>
          <w:instrText xml:space="preserve"> PAGEREF _Toc27061184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01ED3CF7" w14:textId="488BF5EF"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5" w:history="1">
        <w:r w:rsidR="00642D3A" w:rsidRPr="00EB0D76">
          <w:rPr>
            <w:rStyle w:val="Hyperlink"/>
            <w:noProof/>
          </w:rPr>
          <w:t>33.2</w:t>
        </w:r>
        <w:r w:rsidR="00642D3A">
          <w:rPr>
            <w:rFonts w:asciiTheme="minorHAnsi" w:eastAsiaTheme="minorEastAsia" w:hAnsiTheme="minorHAnsi" w:cstheme="minorBidi"/>
            <w:noProof/>
            <w:sz w:val="22"/>
            <w:szCs w:val="22"/>
          </w:rPr>
          <w:tab/>
        </w:r>
        <w:r w:rsidR="00642D3A" w:rsidRPr="00EB0D76">
          <w:rPr>
            <w:rStyle w:val="Hyperlink"/>
            <w:noProof/>
          </w:rPr>
          <w:t>Recognizing a DFDL String Literal</w:t>
        </w:r>
        <w:r w:rsidR="00642D3A">
          <w:rPr>
            <w:noProof/>
            <w:webHidden/>
          </w:rPr>
          <w:tab/>
        </w:r>
        <w:r w:rsidR="00642D3A">
          <w:rPr>
            <w:noProof/>
            <w:webHidden/>
          </w:rPr>
          <w:fldChar w:fldCharType="begin"/>
        </w:r>
        <w:r w:rsidR="00642D3A">
          <w:rPr>
            <w:noProof/>
            <w:webHidden/>
          </w:rPr>
          <w:instrText xml:space="preserve"> PAGEREF _Toc27061185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054881B6" w14:textId="47DD6110"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6" w:history="1">
        <w:r w:rsidR="00642D3A" w:rsidRPr="00EB0D76">
          <w:rPr>
            <w:rStyle w:val="Hyperlink"/>
            <w:noProof/>
          </w:rPr>
          <w:t>33.3</w:t>
        </w:r>
        <w:r w:rsidR="00642D3A">
          <w:rPr>
            <w:rFonts w:asciiTheme="minorHAnsi" w:eastAsiaTheme="minorEastAsia" w:hAnsiTheme="minorHAnsi" w:cstheme="minorBidi"/>
            <w:noProof/>
            <w:sz w:val="22"/>
            <w:szCs w:val="22"/>
          </w:rPr>
          <w:tab/>
        </w:r>
        <w:r w:rsidR="00642D3A" w:rsidRPr="00EB0D76">
          <w:rPr>
            <w:rStyle w:val="Hyperlink"/>
            <w:noProof/>
          </w:rPr>
          <w:t>Recognizing DFDL String Literal Part</w:t>
        </w:r>
        <w:r w:rsidR="00642D3A">
          <w:rPr>
            <w:noProof/>
            <w:webHidden/>
          </w:rPr>
          <w:tab/>
        </w:r>
        <w:r w:rsidR="00642D3A">
          <w:rPr>
            <w:noProof/>
            <w:webHidden/>
          </w:rPr>
          <w:fldChar w:fldCharType="begin"/>
        </w:r>
        <w:r w:rsidR="00642D3A">
          <w:rPr>
            <w:noProof/>
            <w:webHidden/>
          </w:rPr>
          <w:instrText xml:space="preserve"> PAGEREF _Toc27061186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49A4DC84" w14:textId="6E3E926F" w:rsidR="00642D3A" w:rsidRDefault="00342DB5">
      <w:pPr>
        <w:pStyle w:val="TOC1"/>
        <w:tabs>
          <w:tab w:val="left" w:pos="600"/>
          <w:tab w:val="right" w:leader="dot" w:pos="8630"/>
        </w:tabs>
        <w:rPr>
          <w:rFonts w:asciiTheme="minorHAnsi" w:eastAsiaTheme="minorEastAsia" w:hAnsiTheme="minorHAnsi" w:cstheme="minorBidi"/>
          <w:noProof/>
          <w:sz w:val="22"/>
          <w:szCs w:val="22"/>
        </w:rPr>
      </w:pPr>
      <w:hyperlink w:anchor="_Toc27061187" w:history="1">
        <w:r w:rsidR="00642D3A" w:rsidRPr="00EB0D76">
          <w:rPr>
            <w:rStyle w:val="Hyperlink"/>
            <w:noProof/>
          </w:rPr>
          <w:t>34.</w:t>
        </w:r>
        <w:r w:rsidR="00642D3A">
          <w:rPr>
            <w:rFonts w:asciiTheme="minorHAnsi" w:eastAsiaTheme="minorEastAsia" w:hAnsiTheme="minorHAnsi" w:cstheme="minorBidi"/>
            <w:noProof/>
            <w:sz w:val="22"/>
            <w:szCs w:val="22"/>
          </w:rPr>
          <w:tab/>
        </w:r>
        <w:r w:rsidR="00642D3A" w:rsidRPr="00EB0D76">
          <w:rPr>
            <w:rStyle w:val="Hyperlink"/>
            <w:noProof/>
          </w:rPr>
          <w:t>Appendix D: DFDL Standard Encodings</w:t>
        </w:r>
        <w:r w:rsidR="00642D3A">
          <w:rPr>
            <w:noProof/>
            <w:webHidden/>
          </w:rPr>
          <w:tab/>
        </w:r>
        <w:r w:rsidR="00642D3A">
          <w:rPr>
            <w:noProof/>
            <w:webHidden/>
          </w:rPr>
          <w:fldChar w:fldCharType="begin"/>
        </w:r>
        <w:r w:rsidR="00642D3A">
          <w:rPr>
            <w:noProof/>
            <w:webHidden/>
          </w:rPr>
          <w:instrText xml:space="preserve"> PAGEREF _Toc27061187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54AC83AB" w14:textId="081DFCC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8" w:history="1">
        <w:r w:rsidR="00642D3A" w:rsidRPr="00EB0D76">
          <w:rPr>
            <w:rStyle w:val="Hyperlink"/>
            <w:noProof/>
          </w:rPr>
          <w:t>34.1</w:t>
        </w:r>
        <w:r w:rsidR="00642D3A">
          <w:rPr>
            <w:rFonts w:asciiTheme="minorHAnsi" w:eastAsiaTheme="minorEastAsia" w:hAnsiTheme="minorHAnsi" w:cstheme="minorBidi"/>
            <w:noProof/>
            <w:sz w:val="22"/>
            <w:szCs w:val="22"/>
          </w:rPr>
          <w:tab/>
        </w:r>
        <w:r w:rsidR="00642D3A" w:rsidRPr="00EB0D76">
          <w:rPr>
            <w:rStyle w:val="Hyperlink"/>
            <w:noProof/>
          </w:rPr>
          <w:t>Purpose</w:t>
        </w:r>
        <w:r w:rsidR="00642D3A">
          <w:rPr>
            <w:noProof/>
            <w:webHidden/>
          </w:rPr>
          <w:tab/>
        </w:r>
        <w:r w:rsidR="00642D3A">
          <w:rPr>
            <w:noProof/>
            <w:webHidden/>
          </w:rPr>
          <w:fldChar w:fldCharType="begin"/>
        </w:r>
        <w:r w:rsidR="00642D3A">
          <w:rPr>
            <w:noProof/>
            <w:webHidden/>
          </w:rPr>
          <w:instrText xml:space="preserve"> PAGEREF _Toc27061188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79440BDD" w14:textId="3CA162AE"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89" w:history="1">
        <w:r w:rsidR="00642D3A" w:rsidRPr="00EB0D76">
          <w:rPr>
            <w:rStyle w:val="Hyperlink"/>
            <w:noProof/>
          </w:rPr>
          <w:t>34.2</w:t>
        </w:r>
        <w:r w:rsidR="00642D3A">
          <w:rPr>
            <w:rFonts w:asciiTheme="minorHAnsi" w:eastAsiaTheme="minorEastAsia" w:hAnsiTheme="minorHAnsi" w:cstheme="minorBidi"/>
            <w:noProof/>
            <w:sz w:val="22"/>
            <w:szCs w:val="22"/>
          </w:rPr>
          <w:tab/>
        </w:r>
        <w:r w:rsidR="00642D3A" w:rsidRPr="00EB0D76">
          <w:rPr>
            <w:rStyle w:val="Hyperlink"/>
            <w:noProof/>
          </w:rPr>
          <w:t>Conventions</w:t>
        </w:r>
        <w:r w:rsidR="00642D3A">
          <w:rPr>
            <w:noProof/>
            <w:webHidden/>
          </w:rPr>
          <w:tab/>
        </w:r>
        <w:r w:rsidR="00642D3A">
          <w:rPr>
            <w:noProof/>
            <w:webHidden/>
          </w:rPr>
          <w:fldChar w:fldCharType="begin"/>
        </w:r>
        <w:r w:rsidR="00642D3A">
          <w:rPr>
            <w:noProof/>
            <w:webHidden/>
          </w:rPr>
          <w:instrText xml:space="preserve"> PAGEREF _Toc27061189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428807D5" w14:textId="1C06AB28"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90" w:history="1">
        <w:r w:rsidR="00642D3A" w:rsidRPr="00EB0D76">
          <w:rPr>
            <w:rStyle w:val="Hyperlink"/>
            <w:noProof/>
          </w:rPr>
          <w:t>34.3</w:t>
        </w:r>
        <w:r w:rsidR="00642D3A">
          <w:rPr>
            <w:rFonts w:asciiTheme="minorHAnsi" w:eastAsiaTheme="minorEastAsia" w:hAnsiTheme="minorHAnsi" w:cstheme="minorBidi"/>
            <w:noProof/>
            <w:sz w:val="22"/>
            <w:szCs w:val="22"/>
          </w:rPr>
          <w:tab/>
        </w:r>
        <w:r w:rsidR="00642D3A" w:rsidRPr="00EB0D76">
          <w:rPr>
            <w:rStyle w:val="Hyperlink"/>
            <w:noProof/>
          </w:rPr>
          <w:t>Specification Template</w:t>
        </w:r>
        <w:r w:rsidR="00642D3A">
          <w:rPr>
            <w:noProof/>
            <w:webHidden/>
          </w:rPr>
          <w:tab/>
        </w:r>
        <w:r w:rsidR="00642D3A">
          <w:rPr>
            <w:noProof/>
            <w:webHidden/>
          </w:rPr>
          <w:fldChar w:fldCharType="begin"/>
        </w:r>
        <w:r w:rsidR="00642D3A">
          <w:rPr>
            <w:noProof/>
            <w:webHidden/>
          </w:rPr>
          <w:instrText xml:space="preserve"> PAGEREF _Toc27061190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77A15B9B" w14:textId="3B8DD69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91" w:history="1">
        <w:r w:rsidR="00642D3A" w:rsidRPr="00EB0D76">
          <w:rPr>
            <w:rStyle w:val="Hyperlink"/>
            <w:noProof/>
          </w:rPr>
          <w:t>34.4</w:t>
        </w:r>
        <w:r w:rsidR="00642D3A">
          <w:rPr>
            <w:rFonts w:asciiTheme="minorHAnsi" w:eastAsiaTheme="minorEastAsia" w:hAnsiTheme="minorHAnsi" w:cstheme="minorBidi"/>
            <w:noProof/>
            <w:sz w:val="22"/>
            <w:szCs w:val="22"/>
          </w:rPr>
          <w:tab/>
        </w:r>
        <w:r w:rsidR="00642D3A" w:rsidRPr="00EB0D76">
          <w:rPr>
            <w:rStyle w:val="Hyperlink"/>
            <w:noProof/>
          </w:rPr>
          <w:t>Encoding X-DFDL-US-ASCII-7-BIT-PACKED</w:t>
        </w:r>
        <w:r w:rsidR="00642D3A">
          <w:rPr>
            <w:noProof/>
            <w:webHidden/>
          </w:rPr>
          <w:tab/>
        </w:r>
        <w:r w:rsidR="00642D3A">
          <w:rPr>
            <w:noProof/>
            <w:webHidden/>
          </w:rPr>
          <w:fldChar w:fldCharType="begin"/>
        </w:r>
        <w:r w:rsidR="00642D3A">
          <w:rPr>
            <w:noProof/>
            <w:webHidden/>
          </w:rPr>
          <w:instrText xml:space="preserve"> PAGEREF _Toc27061191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0444325D" w14:textId="4B7F514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2" w:history="1">
        <w:r w:rsidR="00642D3A" w:rsidRPr="00EB0D76">
          <w:rPr>
            <w:rStyle w:val="Hyperlink"/>
            <w:noProof/>
            <w14:scene3d>
              <w14:camera w14:prst="orthographicFront"/>
              <w14:lightRig w14:rig="threePt" w14:dir="t">
                <w14:rot w14:lat="0" w14:lon="0" w14:rev="0"/>
              </w14:lightRig>
            </w14:scene3d>
          </w:rPr>
          <w:t>34.4.1</w:t>
        </w:r>
        <w:r w:rsidR="00642D3A">
          <w:rPr>
            <w:rFonts w:asciiTheme="minorHAnsi" w:eastAsiaTheme="minorEastAsia" w:hAnsiTheme="minorHAnsi" w:cstheme="minorBidi"/>
            <w:noProof/>
            <w:sz w:val="22"/>
            <w:szCs w:val="22"/>
          </w:rPr>
          <w:tab/>
        </w:r>
        <w:r w:rsidR="00642D3A" w:rsidRPr="00EB0D76">
          <w:rPr>
            <w:rStyle w:val="Hyperlink"/>
            <w:noProof/>
          </w:rPr>
          <w:t>Name</w:t>
        </w:r>
        <w:r w:rsidR="00642D3A">
          <w:rPr>
            <w:noProof/>
            <w:webHidden/>
          </w:rPr>
          <w:tab/>
        </w:r>
        <w:r w:rsidR="00642D3A">
          <w:rPr>
            <w:noProof/>
            <w:webHidden/>
          </w:rPr>
          <w:fldChar w:fldCharType="begin"/>
        </w:r>
        <w:r w:rsidR="00642D3A">
          <w:rPr>
            <w:noProof/>
            <w:webHidden/>
          </w:rPr>
          <w:instrText xml:space="preserve"> PAGEREF _Toc27061192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474CC060" w14:textId="2EA6FFC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3" w:history="1">
        <w:r w:rsidR="00642D3A" w:rsidRPr="00EB0D76">
          <w:rPr>
            <w:rStyle w:val="Hyperlink"/>
            <w:noProof/>
            <w14:scene3d>
              <w14:camera w14:prst="orthographicFront"/>
              <w14:lightRig w14:rig="threePt" w14:dir="t">
                <w14:rot w14:lat="0" w14:lon="0" w14:rev="0"/>
              </w14:lightRig>
            </w14:scene3d>
          </w:rPr>
          <w:t>34.4.2</w:t>
        </w:r>
        <w:r w:rsidR="00642D3A">
          <w:rPr>
            <w:rFonts w:asciiTheme="minorHAnsi" w:eastAsiaTheme="minorEastAsia" w:hAnsiTheme="minorHAnsi" w:cstheme="minorBidi"/>
            <w:noProof/>
            <w:sz w:val="22"/>
            <w:szCs w:val="22"/>
          </w:rPr>
          <w:tab/>
        </w:r>
        <w:r w:rsidR="00642D3A" w:rsidRPr="00EB0D76">
          <w:rPr>
            <w:rStyle w:val="Hyperlink"/>
            <w:noProof/>
          </w:rPr>
          <w:t>Translation table</w:t>
        </w:r>
        <w:r w:rsidR="00642D3A">
          <w:rPr>
            <w:noProof/>
            <w:webHidden/>
          </w:rPr>
          <w:tab/>
        </w:r>
        <w:r w:rsidR="00642D3A">
          <w:rPr>
            <w:noProof/>
            <w:webHidden/>
          </w:rPr>
          <w:fldChar w:fldCharType="begin"/>
        </w:r>
        <w:r w:rsidR="00642D3A">
          <w:rPr>
            <w:noProof/>
            <w:webHidden/>
          </w:rPr>
          <w:instrText xml:space="preserve"> PAGEREF _Toc27061193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667CEB41" w14:textId="12BF911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4" w:history="1">
        <w:r w:rsidR="00642D3A" w:rsidRPr="00EB0D76">
          <w:rPr>
            <w:rStyle w:val="Hyperlink"/>
            <w:noProof/>
            <w14:scene3d>
              <w14:camera w14:prst="orthographicFront"/>
              <w14:lightRig w14:rig="threePt" w14:dir="t">
                <w14:rot w14:lat="0" w14:lon="0" w14:rev="0"/>
              </w14:lightRig>
            </w14:scene3d>
          </w:rPr>
          <w:t>34.4.3</w:t>
        </w:r>
        <w:r w:rsidR="00642D3A">
          <w:rPr>
            <w:rFonts w:asciiTheme="minorHAnsi" w:eastAsiaTheme="minorEastAsia" w:hAnsiTheme="minorHAnsi" w:cstheme="minorBidi"/>
            <w:noProof/>
            <w:sz w:val="22"/>
            <w:szCs w:val="22"/>
          </w:rPr>
          <w:tab/>
        </w:r>
        <w:r w:rsidR="00642D3A" w:rsidRPr="00EB0D76">
          <w:rPr>
            <w:rStyle w:val="Hyperlink"/>
            <w:noProof/>
          </w:rPr>
          <w:t>Width</w:t>
        </w:r>
        <w:r w:rsidR="00642D3A">
          <w:rPr>
            <w:noProof/>
            <w:webHidden/>
          </w:rPr>
          <w:tab/>
        </w:r>
        <w:r w:rsidR="00642D3A">
          <w:rPr>
            <w:noProof/>
            <w:webHidden/>
          </w:rPr>
          <w:fldChar w:fldCharType="begin"/>
        </w:r>
        <w:r w:rsidR="00642D3A">
          <w:rPr>
            <w:noProof/>
            <w:webHidden/>
          </w:rPr>
          <w:instrText xml:space="preserve"> PAGEREF _Toc27061194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615A0849" w14:textId="051B7B6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5" w:history="1">
        <w:r w:rsidR="00642D3A" w:rsidRPr="00EB0D76">
          <w:rPr>
            <w:rStyle w:val="Hyperlink"/>
            <w:noProof/>
            <w14:scene3d>
              <w14:camera w14:prst="orthographicFront"/>
              <w14:lightRig w14:rig="threePt" w14:dir="t">
                <w14:rot w14:lat="0" w14:lon="0" w14:rev="0"/>
              </w14:lightRig>
            </w14:scene3d>
          </w:rPr>
          <w:t>34.4.4</w:t>
        </w:r>
        <w:r w:rsidR="00642D3A">
          <w:rPr>
            <w:rFonts w:asciiTheme="minorHAnsi" w:eastAsiaTheme="minorEastAsia" w:hAnsiTheme="minorHAnsi" w:cstheme="minorBidi"/>
            <w:noProof/>
            <w:sz w:val="22"/>
            <w:szCs w:val="22"/>
          </w:rPr>
          <w:tab/>
        </w:r>
        <w:r w:rsidR="00642D3A" w:rsidRPr="00EB0D76">
          <w:rPr>
            <w:rStyle w:val="Hyperlink"/>
            <w:noProof/>
          </w:rPr>
          <w:t>Alignment</w:t>
        </w:r>
        <w:r w:rsidR="00642D3A">
          <w:rPr>
            <w:noProof/>
            <w:webHidden/>
          </w:rPr>
          <w:tab/>
        </w:r>
        <w:r w:rsidR="00642D3A">
          <w:rPr>
            <w:noProof/>
            <w:webHidden/>
          </w:rPr>
          <w:fldChar w:fldCharType="begin"/>
        </w:r>
        <w:r w:rsidR="00642D3A">
          <w:rPr>
            <w:noProof/>
            <w:webHidden/>
          </w:rPr>
          <w:instrText xml:space="preserve"> PAGEREF _Toc27061195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55FCB308" w14:textId="2F8EB5A1"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6" w:history="1">
        <w:r w:rsidR="00642D3A" w:rsidRPr="00EB0D76">
          <w:rPr>
            <w:rStyle w:val="Hyperlink"/>
            <w:noProof/>
            <w14:scene3d>
              <w14:camera w14:prst="orthographicFront"/>
              <w14:lightRig w14:rig="threePt" w14:dir="t">
                <w14:rot w14:lat="0" w14:lon="0" w14:rev="0"/>
              </w14:lightRig>
            </w14:scene3d>
          </w:rPr>
          <w:t>34.4.5</w:t>
        </w:r>
        <w:r w:rsidR="00642D3A">
          <w:rPr>
            <w:rFonts w:asciiTheme="minorHAnsi" w:eastAsiaTheme="minorEastAsia" w:hAnsiTheme="minorHAnsi" w:cstheme="minorBidi"/>
            <w:noProof/>
            <w:sz w:val="22"/>
            <w:szCs w:val="22"/>
          </w:rPr>
          <w:tab/>
        </w:r>
        <w:r w:rsidR="00642D3A" w:rsidRPr="00EB0D76">
          <w:rPr>
            <w:rStyle w:val="Hyperlink"/>
            <w:noProof/>
          </w:rPr>
          <w:t>Byte Order</w:t>
        </w:r>
        <w:r w:rsidR="00642D3A">
          <w:rPr>
            <w:noProof/>
            <w:webHidden/>
          </w:rPr>
          <w:tab/>
        </w:r>
        <w:r w:rsidR="00642D3A">
          <w:rPr>
            <w:noProof/>
            <w:webHidden/>
          </w:rPr>
          <w:fldChar w:fldCharType="begin"/>
        </w:r>
        <w:r w:rsidR="00642D3A">
          <w:rPr>
            <w:noProof/>
            <w:webHidden/>
          </w:rPr>
          <w:instrText xml:space="preserve"> PAGEREF _Toc27061196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5A6D23EE" w14:textId="2E9CC1DE"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7" w:history="1">
        <w:r w:rsidR="00642D3A" w:rsidRPr="00EB0D76">
          <w:rPr>
            <w:rStyle w:val="Hyperlink"/>
            <w:noProof/>
            <w14:scene3d>
              <w14:camera w14:prst="orthographicFront"/>
              <w14:lightRig w14:rig="threePt" w14:dir="t">
                <w14:rot w14:lat="0" w14:lon="0" w14:rev="0"/>
              </w14:lightRig>
            </w14:scene3d>
          </w:rPr>
          <w:t>34.4.6</w:t>
        </w:r>
        <w:r w:rsidR="00642D3A">
          <w:rPr>
            <w:rFonts w:asciiTheme="minorHAnsi" w:eastAsiaTheme="minorEastAsia" w:hAnsiTheme="minorHAnsi" w:cstheme="minorBidi"/>
            <w:noProof/>
            <w:sz w:val="22"/>
            <w:szCs w:val="22"/>
          </w:rPr>
          <w:tab/>
        </w:r>
        <w:r w:rsidR="00642D3A" w:rsidRPr="00EB0D76">
          <w:rPr>
            <w:rStyle w:val="Hyperlink"/>
            <w:noProof/>
          </w:rPr>
          <w:t>Example 1</w:t>
        </w:r>
        <w:r w:rsidR="00642D3A">
          <w:rPr>
            <w:noProof/>
            <w:webHidden/>
          </w:rPr>
          <w:tab/>
        </w:r>
        <w:r w:rsidR="00642D3A">
          <w:rPr>
            <w:noProof/>
            <w:webHidden/>
          </w:rPr>
          <w:fldChar w:fldCharType="begin"/>
        </w:r>
        <w:r w:rsidR="00642D3A">
          <w:rPr>
            <w:noProof/>
            <w:webHidden/>
          </w:rPr>
          <w:instrText xml:space="preserve"> PAGEREF _Toc27061197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28083C20" w14:textId="22A92154"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198" w:history="1">
        <w:r w:rsidR="00642D3A" w:rsidRPr="00EB0D76">
          <w:rPr>
            <w:rStyle w:val="Hyperlink"/>
            <w:noProof/>
            <w14:scene3d>
              <w14:camera w14:prst="orthographicFront"/>
              <w14:lightRig w14:rig="threePt" w14:dir="t">
                <w14:rot w14:lat="0" w14:lon="0" w14:rev="0"/>
              </w14:lightRig>
            </w14:scene3d>
          </w:rPr>
          <w:t>34.4.7</w:t>
        </w:r>
        <w:r w:rsidR="00642D3A">
          <w:rPr>
            <w:rFonts w:asciiTheme="minorHAnsi" w:eastAsiaTheme="minorEastAsia" w:hAnsiTheme="minorHAnsi" w:cstheme="minorBidi"/>
            <w:noProof/>
            <w:sz w:val="22"/>
            <w:szCs w:val="22"/>
          </w:rPr>
          <w:tab/>
        </w:r>
        <w:r w:rsidR="00642D3A" w:rsidRPr="00EB0D76">
          <w:rPr>
            <w:rStyle w:val="Hyperlink"/>
            <w:noProof/>
          </w:rPr>
          <w:t>Example 2</w:t>
        </w:r>
        <w:r w:rsidR="00642D3A">
          <w:rPr>
            <w:noProof/>
            <w:webHidden/>
          </w:rPr>
          <w:tab/>
        </w:r>
        <w:r w:rsidR="00642D3A">
          <w:rPr>
            <w:noProof/>
            <w:webHidden/>
          </w:rPr>
          <w:fldChar w:fldCharType="begin"/>
        </w:r>
        <w:r w:rsidR="00642D3A">
          <w:rPr>
            <w:noProof/>
            <w:webHidden/>
          </w:rPr>
          <w:instrText xml:space="preserve"> PAGEREF _Toc27061198 \h </w:instrText>
        </w:r>
        <w:r w:rsidR="00642D3A">
          <w:rPr>
            <w:noProof/>
            <w:webHidden/>
          </w:rPr>
        </w:r>
        <w:r w:rsidR="00642D3A">
          <w:rPr>
            <w:noProof/>
            <w:webHidden/>
          </w:rPr>
          <w:fldChar w:fldCharType="separate"/>
        </w:r>
        <w:r w:rsidR="002D29EA">
          <w:rPr>
            <w:noProof/>
            <w:webHidden/>
          </w:rPr>
          <w:t>234</w:t>
        </w:r>
        <w:r w:rsidR="00642D3A">
          <w:rPr>
            <w:noProof/>
            <w:webHidden/>
          </w:rPr>
          <w:fldChar w:fldCharType="end"/>
        </w:r>
      </w:hyperlink>
    </w:p>
    <w:p w14:paraId="5EF76938" w14:textId="6CB2D2A4"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199" w:history="1">
        <w:r w:rsidR="00642D3A" w:rsidRPr="00EB0D76">
          <w:rPr>
            <w:rStyle w:val="Hyperlink"/>
            <w:noProof/>
          </w:rPr>
          <w:t>34.5</w:t>
        </w:r>
        <w:r w:rsidR="00642D3A">
          <w:rPr>
            <w:rFonts w:asciiTheme="minorHAnsi" w:eastAsiaTheme="minorEastAsia" w:hAnsiTheme="minorHAnsi" w:cstheme="minorBidi"/>
            <w:noProof/>
            <w:sz w:val="22"/>
            <w:szCs w:val="22"/>
          </w:rPr>
          <w:tab/>
        </w:r>
        <w:r w:rsidR="00642D3A" w:rsidRPr="00EB0D76">
          <w:rPr>
            <w:rStyle w:val="Hyperlink"/>
            <w:noProof/>
          </w:rPr>
          <w:t>Encoding X-DFDL-US-ASCII-6-BIT-PACKED</w:t>
        </w:r>
        <w:r w:rsidR="00642D3A">
          <w:rPr>
            <w:noProof/>
            <w:webHidden/>
          </w:rPr>
          <w:tab/>
        </w:r>
        <w:r w:rsidR="00642D3A">
          <w:rPr>
            <w:noProof/>
            <w:webHidden/>
          </w:rPr>
          <w:fldChar w:fldCharType="begin"/>
        </w:r>
        <w:r w:rsidR="00642D3A">
          <w:rPr>
            <w:noProof/>
            <w:webHidden/>
          </w:rPr>
          <w:instrText xml:space="preserve"> PAGEREF _Toc27061199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548C8221" w14:textId="177B8EC0"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0" w:history="1">
        <w:r w:rsidR="00642D3A" w:rsidRPr="00EB0D76">
          <w:rPr>
            <w:rStyle w:val="Hyperlink"/>
            <w:noProof/>
            <w14:scene3d>
              <w14:camera w14:prst="orthographicFront"/>
              <w14:lightRig w14:rig="threePt" w14:dir="t">
                <w14:rot w14:lat="0" w14:lon="0" w14:rev="0"/>
              </w14:lightRig>
            </w14:scene3d>
          </w:rPr>
          <w:t>34.5.1</w:t>
        </w:r>
        <w:r w:rsidR="00642D3A">
          <w:rPr>
            <w:rFonts w:asciiTheme="minorHAnsi" w:eastAsiaTheme="minorEastAsia" w:hAnsiTheme="minorHAnsi" w:cstheme="minorBidi"/>
            <w:noProof/>
            <w:sz w:val="22"/>
            <w:szCs w:val="22"/>
          </w:rPr>
          <w:tab/>
        </w:r>
        <w:r w:rsidR="00642D3A" w:rsidRPr="00EB0D76">
          <w:rPr>
            <w:rStyle w:val="Hyperlink"/>
            <w:noProof/>
          </w:rPr>
          <w:t>Name</w:t>
        </w:r>
        <w:r w:rsidR="00642D3A">
          <w:rPr>
            <w:noProof/>
            <w:webHidden/>
          </w:rPr>
          <w:tab/>
        </w:r>
        <w:r w:rsidR="00642D3A">
          <w:rPr>
            <w:noProof/>
            <w:webHidden/>
          </w:rPr>
          <w:fldChar w:fldCharType="begin"/>
        </w:r>
        <w:r w:rsidR="00642D3A">
          <w:rPr>
            <w:noProof/>
            <w:webHidden/>
          </w:rPr>
          <w:instrText xml:space="preserve"> PAGEREF _Toc27061200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2D68FE56" w14:textId="3CB281B2"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1" w:history="1">
        <w:r w:rsidR="00642D3A" w:rsidRPr="00EB0D76">
          <w:rPr>
            <w:rStyle w:val="Hyperlink"/>
            <w:noProof/>
            <w14:scene3d>
              <w14:camera w14:prst="orthographicFront"/>
              <w14:lightRig w14:rig="threePt" w14:dir="t">
                <w14:rot w14:lat="0" w14:lon="0" w14:rev="0"/>
              </w14:lightRig>
            </w14:scene3d>
          </w:rPr>
          <w:t>34.5.2</w:t>
        </w:r>
        <w:r w:rsidR="00642D3A">
          <w:rPr>
            <w:rFonts w:asciiTheme="minorHAnsi" w:eastAsiaTheme="minorEastAsia" w:hAnsiTheme="minorHAnsi" w:cstheme="minorBidi"/>
            <w:noProof/>
            <w:sz w:val="22"/>
            <w:szCs w:val="22"/>
          </w:rPr>
          <w:tab/>
        </w:r>
        <w:r w:rsidR="00642D3A" w:rsidRPr="00EB0D76">
          <w:rPr>
            <w:rStyle w:val="Hyperlink"/>
            <w:noProof/>
          </w:rPr>
          <w:t>Translation Table</w:t>
        </w:r>
        <w:r w:rsidR="00642D3A">
          <w:rPr>
            <w:noProof/>
            <w:webHidden/>
          </w:rPr>
          <w:tab/>
        </w:r>
        <w:r w:rsidR="00642D3A">
          <w:rPr>
            <w:noProof/>
            <w:webHidden/>
          </w:rPr>
          <w:fldChar w:fldCharType="begin"/>
        </w:r>
        <w:r w:rsidR="00642D3A">
          <w:rPr>
            <w:noProof/>
            <w:webHidden/>
          </w:rPr>
          <w:instrText xml:space="preserve"> PAGEREF _Toc27061201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2FF1F49F" w14:textId="08B84709"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2" w:history="1">
        <w:r w:rsidR="00642D3A" w:rsidRPr="00EB0D76">
          <w:rPr>
            <w:rStyle w:val="Hyperlink"/>
            <w:noProof/>
            <w14:scene3d>
              <w14:camera w14:prst="orthographicFront"/>
              <w14:lightRig w14:rig="threePt" w14:dir="t">
                <w14:rot w14:lat="0" w14:lon="0" w14:rev="0"/>
              </w14:lightRig>
            </w14:scene3d>
          </w:rPr>
          <w:t>34.5.3</w:t>
        </w:r>
        <w:r w:rsidR="00642D3A">
          <w:rPr>
            <w:rFonts w:asciiTheme="minorHAnsi" w:eastAsiaTheme="minorEastAsia" w:hAnsiTheme="minorHAnsi" w:cstheme="minorBidi"/>
            <w:noProof/>
            <w:sz w:val="22"/>
            <w:szCs w:val="22"/>
          </w:rPr>
          <w:tab/>
        </w:r>
        <w:r w:rsidR="00642D3A" w:rsidRPr="00EB0D76">
          <w:rPr>
            <w:rStyle w:val="Hyperlink"/>
            <w:noProof/>
          </w:rPr>
          <w:t>Width</w:t>
        </w:r>
        <w:r w:rsidR="00642D3A">
          <w:rPr>
            <w:noProof/>
            <w:webHidden/>
          </w:rPr>
          <w:tab/>
        </w:r>
        <w:r w:rsidR="00642D3A">
          <w:rPr>
            <w:noProof/>
            <w:webHidden/>
          </w:rPr>
          <w:fldChar w:fldCharType="begin"/>
        </w:r>
        <w:r w:rsidR="00642D3A">
          <w:rPr>
            <w:noProof/>
            <w:webHidden/>
          </w:rPr>
          <w:instrText xml:space="preserve"> PAGEREF _Toc27061202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70424742" w14:textId="64DB786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3" w:history="1">
        <w:r w:rsidR="00642D3A" w:rsidRPr="00EB0D76">
          <w:rPr>
            <w:rStyle w:val="Hyperlink"/>
            <w:noProof/>
            <w14:scene3d>
              <w14:camera w14:prst="orthographicFront"/>
              <w14:lightRig w14:rig="threePt" w14:dir="t">
                <w14:rot w14:lat="0" w14:lon="0" w14:rev="0"/>
              </w14:lightRig>
            </w14:scene3d>
          </w:rPr>
          <w:t>34.5.4</w:t>
        </w:r>
        <w:r w:rsidR="00642D3A">
          <w:rPr>
            <w:rFonts w:asciiTheme="minorHAnsi" w:eastAsiaTheme="minorEastAsia" w:hAnsiTheme="minorHAnsi" w:cstheme="minorBidi"/>
            <w:noProof/>
            <w:sz w:val="22"/>
            <w:szCs w:val="22"/>
          </w:rPr>
          <w:tab/>
        </w:r>
        <w:r w:rsidR="00642D3A" w:rsidRPr="00EB0D76">
          <w:rPr>
            <w:rStyle w:val="Hyperlink"/>
            <w:noProof/>
          </w:rPr>
          <w:t>Alignment</w:t>
        </w:r>
        <w:r w:rsidR="00642D3A">
          <w:rPr>
            <w:noProof/>
            <w:webHidden/>
          </w:rPr>
          <w:tab/>
        </w:r>
        <w:r w:rsidR="00642D3A">
          <w:rPr>
            <w:noProof/>
            <w:webHidden/>
          </w:rPr>
          <w:fldChar w:fldCharType="begin"/>
        </w:r>
        <w:r w:rsidR="00642D3A">
          <w:rPr>
            <w:noProof/>
            <w:webHidden/>
          </w:rPr>
          <w:instrText xml:space="preserve"> PAGEREF _Toc27061203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39B4A477" w14:textId="65284926"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4" w:history="1">
        <w:r w:rsidR="00642D3A" w:rsidRPr="00EB0D76">
          <w:rPr>
            <w:rStyle w:val="Hyperlink"/>
            <w:noProof/>
            <w14:scene3d>
              <w14:camera w14:prst="orthographicFront"/>
              <w14:lightRig w14:rig="threePt" w14:dir="t">
                <w14:rot w14:lat="0" w14:lon="0" w14:rev="0"/>
              </w14:lightRig>
            </w14:scene3d>
          </w:rPr>
          <w:t>34.5.5</w:t>
        </w:r>
        <w:r w:rsidR="00642D3A">
          <w:rPr>
            <w:rFonts w:asciiTheme="minorHAnsi" w:eastAsiaTheme="minorEastAsia" w:hAnsiTheme="minorHAnsi" w:cstheme="minorBidi"/>
            <w:noProof/>
            <w:sz w:val="22"/>
            <w:szCs w:val="22"/>
          </w:rPr>
          <w:tab/>
        </w:r>
        <w:r w:rsidR="00642D3A" w:rsidRPr="00EB0D76">
          <w:rPr>
            <w:rStyle w:val="Hyperlink"/>
            <w:noProof/>
          </w:rPr>
          <w:t>ByteOrder</w:t>
        </w:r>
        <w:r w:rsidR="00642D3A">
          <w:rPr>
            <w:noProof/>
            <w:webHidden/>
          </w:rPr>
          <w:tab/>
        </w:r>
        <w:r w:rsidR="00642D3A">
          <w:rPr>
            <w:noProof/>
            <w:webHidden/>
          </w:rPr>
          <w:fldChar w:fldCharType="begin"/>
        </w:r>
        <w:r w:rsidR="00642D3A">
          <w:rPr>
            <w:noProof/>
            <w:webHidden/>
          </w:rPr>
          <w:instrText xml:space="preserve"> PAGEREF _Toc27061204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62163BE0" w14:textId="56F2AE9B" w:rsidR="00642D3A" w:rsidRDefault="00342DB5">
      <w:pPr>
        <w:pStyle w:val="TOC3"/>
        <w:tabs>
          <w:tab w:val="left" w:pos="1200"/>
          <w:tab w:val="right" w:leader="dot" w:pos="8630"/>
        </w:tabs>
        <w:rPr>
          <w:rFonts w:asciiTheme="minorHAnsi" w:eastAsiaTheme="minorEastAsia" w:hAnsiTheme="minorHAnsi" w:cstheme="minorBidi"/>
          <w:noProof/>
          <w:sz w:val="22"/>
          <w:szCs w:val="22"/>
        </w:rPr>
      </w:pPr>
      <w:hyperlink w:anchor="_Toc27061205" w:history="1">
        <w:r w:rsidR="00642D3A" w:rsidRPr="00EB0D76">
          <w:rPr>
            <w:rStyle w:val="Hyperlink"/>
            <w:noProof/>
            <w14:scene3d>
              <w14:camera w14:prst="orthographicFront"/>
              <w14:lightRig w14:rig="threePt" w14:dir="t">
                <w14:rot w14:lat="0" w14:lon="0" w14:rev="0"/>
              </w14:lightRig>
            </w14:scene3d>
          </w:rPr>
          <w:t>34.5.6</w:t>
        </w:r>
        <w:r w:rsidR="00642D3A">
          <w:rPr>
            <w:rFonts w:asciiTheme="minorHAnsi" w:eastAsiaTheme="minorEastAsia" w:hAnsiTheme="minorHAnsi" w:cstheme="minorBidi"/>
            <w:noProof/>
            <w:sz w:val="22"/>
            <w:szCs w:val="22"/>
          </w:rPr>
          <w:tab/>
        </w:r>
        <w:r w:rsidR="00642D3A" w:rsidRPr="00EB0D76">
          <w:rPr>
            <w:rStyle w:val="Hyperlink"/>
            <w:noProof/>
          </w:rPr>
          <w:t>Example 1</w:t>
        </w:r>
        <w:r w:rsidR="00642D3A">
          <w:rPr>
            <w:noProof/>
            <w:webHidden/>
          </w:rPr>
          <w:tab/>
        </w:r>
        <w:r w:rsidR="00642D3A">
          <w:rPr>
            <w:noProof/>
            <w:webHidden/>
          </w:rPr>
          <w:fldChar w:fldCharType="begin"/>
        </w:r>
        <w:r w:rsidR="00642D3A">
          <w:rPr>
            <w:noProof/>
            <w:webHidden/>
          </w:rPr>
          <w:instrText xml:space="preserve"> PAGEREF _Toc27061205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0A03E7A1" w14:textId="16A17D63" w:rsidR="00642D3A" w:rsidRDefault="00342DB5">
      <w:pPr>
        <w:pStyle w:val="TOC2"/>
        <w:tabs>
          <w:tab w:val="left" w:pos="1000"/>
          <w:tab w:val="right" w:leader="dot" w:pos="8630"/>
        </w:tabs>
        <w:rPr>
          <w:rFonts w:asciiTheme="minorHAnsi" w:eastAsiaTheme="minorEastAsia" w:hAnsiTheme="minorHAnsi" w:cstheme="minorBidi"/>
          <w:noProof/>
          <w:sz w:val="22"/>
          <w:szCs w:val="22"/>
        </w:rPr>
      </w:pPr>
      <w:hyperlink w:anchor="_Toc27061206" w:history="1">
        <w:r w:rsidR="00642D3A" w:rsidRPr="00EB0D76">
          <w:rPr>
            <w:rStyle w:val="Hyperlink"/>
            <w:noProof/>
          </w:rPr>
          <w:t>34.6</w:t>
        </w:r>
        <w:r w:rsidR="00642D3A">
          <w:rPr>
            <w:rFonts w:asciiTheme="minorHAnsi" w:eastAsiaTheme="minorEastAsia" w:hAnsiTheme="minorHAnsi" w:cstheme="minorBidi"/>
            <w:noProof/>
            <w:sz w:val="22"/>
            <w:szCs w:val="22"/>
          </w:rPr>
          <w:tab/>
        </w:r>
        <w:r w:rsidR="00642D3A" w:rsidRPr="00EB0D76">
          <w:rPr>
            <w:rStyle w:val="Hyperlink"/>
            <w:noProof/>
          </w:rPr>
          <w:t>References for Appendix D</w:t>
        </w:r>
        <w:r w:rsidR="00642D3A">
          <w:rPr>
            <w:noProof/>
            <w:webHidden/>
          </w:rPr>
          <w:tab/>
        </w:r>
        <w:r w:rsidR="00642D3A">
          <w:rPr>
            <w:noProof/>
            <w:webHidden/>
          </w:rPr>
          <w:fldChar w:fldCharType="begin"/>
        </w:r>
        <w:r w:rsidR="00642D3A">
          <w:rPr>
            <w:noProof/>
            <w:webHidden/>
          </w:rPr>
          <w:instrText xml:space="preserve"> PAGEREF _Toc27061206 \h </w:instrText>
        </w:r>
        <w:r w:rsidR="00642D3A">
          <w:rPr>
            <w:noProof/>
            <w:webHidden/>
          </w:rPr>
        </w:r>
        <w:r w:rsidR="00642D3A">
          <w:rPr>
            <w:noProof/>
            <w:webHidden/>
          </w:rPr>
          <w:fldChar w:fldCharType="separate"/>
        </w:r>
        <w:r w:rsidR="002D29EA">
          <w:rPr>
            <w:noProof/>
            <w:webHidden/>
          </w:rPr>
          <w:t>237</w:t>
        </w:r>
        <w:r w:rsidR="00642D3A">
          <w:rPr>
            <w:noProof/>
            <w:webHidden/>
          </w:rPr>
          <w:fldChar w:fldCharType="end"/>
        </w:r>
      </w:hyperlink>
    </w:p>
    <w:p w14:paraId="1133BF84" w14:textId="15AA3ACA" w:rsidR="00A001B9" w:rsidRDefault="009D64FD">
      <w:pPr>
        <w:pStyle w:val="Heading1"/>
        <w:rPr>
          <w:rFonts w:eastAsia="Times New Roman"/>
        </w:rPr>
      </w:pPr>
      <w:r>
        <w:rPr>
          <w:rFonts w:eastAsia="Times New Roman"/>
        </w:rPr>
        <w:lastRenderedPageBreak/>
        <w:fldChar w:fldCharType="end"/>
      </w:r>
      <w:bookmarkStart w:id="53" w:name="_Ref351049978"/>
      <w:bookmarkStart w:id="54" w:name="_Toc349042597"/>
      <w:bookmarkStart w:id="55" w:name="_Ref275431279"/>
      <w:bookmarkStart w:id="56" w:name="_Ref255463832"/>
      <w:bookmarkStart w:id="57" w:name="_Toc243112726"/>
      <w:bookmarkStart w:id="58" w:name="_Toc194983888"/>
      <w:bookmarkStart w:id="59" w:name="_Toc199516207"/>
      <w:bookmarkStart w:id="60" w:name="_Toc175057300"/>
      <w:bookmarkStart w:id="61" w:name="_Toc177399014"/>
      <w:bookmarkStart w:id="62" w:name="_Toc27060947"/>
      <w:r>
        <w:rPr>
          <w:rFonts w:eastAsia="Times New Roman"/>
        </w:rPr>
        <w:t>Introduction</w:t>
      </w:r>
      <w:bookmarkEnd w:id="53"/>
      <w:bookmarkEnd w:id="54"/>
      <w:bookmarkEnd w:id="55"/>
      <w:bookmarkEnd w:id="56"/>
      <w:bookmarkEnd w:id="57"/>
      <w:bookmarkEnd w:id="58"/>
      <w:bookmarkEnd w:id="59"/>
      <w:bookmarkEnd w:id="60"/>
      <w:bookmarkEnd w:id="61"/>
      <w:bookmarkEnd w:id="62"/>
    </w:p>
    <w:p w14:paraId="0946DAC3" w14:textId="77777777" w:rsidR="00A001B9" w:rsidRDefault="009D64FD">
      <w:bookmarkStart w:id="63" w:name="_Toc1403318"/>
      <w:r>
        <w:t xml:space="preserve">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w:t>
      </w:r>
      <w:proofErr w:type="gramStart"/>
      <w:r>
        <w:t>High Performance</w:t>
      </w:r>
      <w:proofErr w:type="gramEnd"/>
      <w:r>
        <w:t xml:space="preserve"> Computing  (HPC) applications require high-performance data handling, so data interchange standards must enable efficient representation of data. Data Format Description Language (DFDL) enables powerful data interchange and very high-performance data handling.</w:t>
      </w:r>
    </w:p>
    <w:p w14:paraId="7E4319F7" w14:textId="77777777" w:rsidR="00A001B9" w:rsidRDefault="009D64FD">
      <w:r>
        <w:t xml:space="preserve">We envisage three dominant kinds of data in the future, as follows: </w:t>
      </w:r>
    </w:p>
    <w:p w14:paraId="6F482299" w14:textId="77777777" w:rsidR="00A001B9" w:rsidRDefault="009D64FD">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3D6429D0" w14:textId="77777777" w:rsidR="00A001B9" w:rsidRDefault="009D64FD">
      <w:pPr>
        <w:pStyle w:val="ListBullet"/>
        <w:numPr>
          <w:ilvl w:val="0"/>
          <w:numId w:val="12"/>
        </w:numPr>
      </w:pPr>
      <w:r>
        <w:t xml:space="preserve">Binary data in standard formats. </w:t>
      </w:r>
    </w:p>
    <w:p w14:paraId="46A4EF7F" w14:textId="77777777" w:rsidR="00A001B9" w:rsidRDefault="009D64FD">
      <w:pPr>
        <w:pStyle w:val="ListBullet"/>
        <w:numPr>
          <w:ilvl w:val="0"/>
          <w:numId w:val="12"/>
        </w:numPr>
      </w:pPr>
      <w:r>
        <w:t xml:space="preserve">Data with DFDL descriptors. </w:t>
      </w:r>
    </w:p>
    <w:p w14:paraId="4084BA4C" w14:textId="77777777" w:rsidR="00A001B9" w:rsidRDefault="009D64FD">
      <w:r>
        <w:t xml:space="preserve">Textual XML data is the most successful data interchange standard to date. All such data are </w:t>
      </w:r>
      <w:proofErr w:type="gramStart"/>
      <w:r>
        <w:t>by definition new</w:t>
      </w:r>
      <w:proofErr w:type="gramEnd"/>
      <w:r>
        <w:t xml:space="preserve">, by which we mean created in the XML era. Because of the large overhead that XML tagging imposes, there is often a need to compress and decompress XML data. However, there is a </w:t>
      </w:r>
      <w:proofErr w:type="gramStart"/>
      <w:r>
        <w:t>high-cost</w:t>
      </w:r>
      <w:proofErr w:type="gramEnd"/>
      <w:r>
        <w:t xml:space="preserve"> for compression and decompression that is unacceptable to some applications. Standardized binary data formats are also relatively </w:t>
      </w:r>
      <w:proofErr w:type="gramStart"/>
      <w:r>
        <w:t>new, and</w:t>
      </w:r>
      <w:proofErr w:type="gramEnd"/>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874CB9">
        <w:fldChar w:fldCharType="begin"/>
      </w:r>
      <w:r w:rsidR="00874CB9">
        <w:instrText xml:space="preserve"> HYPERLINK \l "a_NetCDF" </w:instrText>
      </w:r>
      <w:r w:rsidR="00874CB9">
        <w:fldChar w:fldCharType="separate"/>
      </w:r>
      <w:r>
        <w:rPr>
          <w:rStyle w:val="Hyperlink"/>
        </w:rPr>
        <w:t>NetCDF</w:t>
      </w:r>
      <w:proofErr w:type="spellEnd"/>
      <w:r w:rsidR="00874CB9">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3EEBC34F" w14:textId="77777777" w:rsidR="00A001B9" w:rsidRDefault="009D64FD">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75B09566" w14:textId="77777777" w:rsidR="00A001B9" w:rsidRDefault="009D64FD">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w:t>
      </w:r>
      <w:proofErr w:type="gramStart"/>
      <w:r>
        <w:t>format, or</w:t>
      </w:r>
      <w:proofErr w:type="gramEnd"/>
      <w:r>
        <w:t xml:space="preserve"> developed as needed by third parties intending to use the format. That is, DFDL is not a format for data; it is a way of describing any data format. DFDL is intended for data commonly found in scientific and numeric computations, as well as record-oriented representations found in commercial data processing.</w:t>
      </w:r>
    </w:p>
    <w:p w14:paraId="126052E2" w14:textId="77777777" w:rsidR="00A001B9" w:rsidRDefault="009D64FD">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14586013" w14:textId="77777777" w:rsidR="00A001B9" w:rsidRDefault="009D64FD">
      <w:r>
        <w:t xml:space="preserve">DFDL is designed to provide flexibility </w:t>
      </w:r>
      <w:proofErr w:type="gramStart"/>
      <w:r>
        <w:t>and also</w:t>
      </w:r>
      <w:proofErr w:type="gramEnd"/>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1D6A86AE" w14:textId="77777777" w:rsidR="00A001B9" w:rsidRPr="004B0F78" w:rsidRDefault="009D64FD" w:rsidP="00B117B5">
      <w:pPr>
        <w:pStyle w:val="ListParagraph"/>
        <w:numPr>
          <w:ilvl w:val="0"/>
          <w:numId w:val="141"/>
        </w:numPr>
      </w:pPr>
      <w:r w:rsidRPr="004B0F78">
        <w:t>Density. Fewest bytes to represent information (without resorting to compression). Fastest possible I/O.</w:t>
      </w:r>
    </w:p>
    <w:p w14:paraId="1ABD8985" w14:textId="77777777" w:rsidR="00A001B9" w:rsidRPr="004B0F78" w:rsidRDefault="009D64FD" w:rsidP="00B117B5">
      <w:pPr>
        <w:pStyle w:val="ListParagraph"/>
        <w:numPr>
          <w:ilvl w:val="0"/>
          <w:numId w:val="141"/>
        </w:numPr>
      </w:pPr>
      <w:r w:rsidRPr="004B0F78">
        <w:t xml:space="preserve">Optimized I/O. Applications can write data aligned to byte, word, or even page boundaries and to use </w:t>
      </w:r>
      <w:proofErr w:type="gramStart"/>
      <w:r w:rsidRPr="004B0F78">
        <w:t>memory-mapped</w:t>
      </w:r>
      <w:proofErr w:type="gramEnd"/>
      <w:r w:rsidRPr="004B0F78">
        <w:t xml:space="preserve"> I/O to insure access to data with the smallest number of machine cycles for common use cases without sacrificing general access. </w:t>
      </w:r>
    </w:p>
    <w:p w14:paraId="745171A7" w14:textId="77777777" w:rsidR="00A001B9" w:rsidRDefault="009D64FD">
      <w:r>
        <w:t xml:space="preserve">DFDL can describe the same types of abstract data that other binary or textual data formats can describe and, furthermore, it can describe almost any possible representation scheme for those data. It is the spirit of DFDL to support canonical data descriptions that correspond closely to the original in-memory representation of the data, </w:t>
      </w:r>
      <w:proofErr w:type="gramStart"/>
      <w:r>
        <w:t>and also</w:t>
      </w:r>
      <w:proofErr w:type="gramEnd"/>
      <w:r>
        <w:t xml:space="preserve"> to provide sufficient information to write as well as to read the given format.</w:t>
      </w:r>
    </w:p>
    <w:p w14:paraId="738218AA" w14:textId="77777777" w:rsidR="00A001B9" w:rsidRDefault="009D64FD">
      <w:pPr>
        <w:pStyle w:val="Heading2"/>
        <w:rPr>
          <w:rFonts w:eastAsia="Times New Roman"/>
        </w:rPr>
      </w:pPr>
      <w:bookmarkStart w:id="64" w:name="_Toc349042598"/>
      <w:bookmarkStart w:id="65" w:name="_Toc243112727"/>
      <w:bookmarkStart w:id="66" w:name="_Toc194983889"/>
      <w:bookmarkStart w:id="67" w:name="_Toc199516208"/>
      <w:bookmarkStart w:id="68" w:name="_Toc175057301"/>
      <w:bookmarkStart w:id="69" w:name="_Toc177399015"/>
      <w:bookmarkStart w:id="70" w:name="_Toc27060948"/>
      <w:r>
        <w:rPr>
          <w:rFonts w:eastAsia="Times New Roman"/>
        </w:rPr>
        <w:lastRenderedPageBreak/>
        <w:t>Why is DFDL Needed?</w:t>
      </w:r>
      <w:bookmarkEnd w:id="64"/>
      <w:bookmarkEnd w:id="65"/>
      <w:bookmarkEnd w:id="66"/>
      <w:bookmarkEnd w:id="67"/>
      <w:bookmarkEnd w:id="68"/>
      <w:bookmarkEnd w:id="69"/>
      <w:bookmarkEnd w:id="70"/>
    </w:p>
    <w:p w14:paraId="60F91B7B" w14:textId="77777777" w:rsidR="00A001B9" w:rsidRDefault="009D64FD">
      <w:pPr>
        <w:pStyle w:val="nobreak"/>
      </w:pPr>
      <w:r>
        <w:t xml:space="preserve">The question arises of why DFDL is needed in an era when there are so many standard data formats available. Ultimately, it is because there are a number of social phenomena in the way software is developed that have </w:t>
      </w:r>
      <w:proofErr w:type="spellStart"/>
      <w:proofErr w:type="gramStart"/>
      <w:r>
        <w:t>lead</w:t>
      </w:r>
      <w:proofErr w:type="spellEnd"/>
      <w:proofErr w:type="gramEnd"/>
      <w:r>
        <w:t xml:space="preserve"> to the situation today where DFDL is needed to standardize descriptions of diverse data formats.</w:t>
      </w:r>
    </w:p>
    <w:p w14:paraId="4FA022E9" w14:textId="77777777" w:rsidR="00A001B9" w:rsidRDefault="009D64FD">
      <w:r>
        <w:t xml:space="preserve">First, 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4D682DB2" w14:textId="77777777" w:rsidR="00A001B9" w:rsidRDefault="009D64FD">
      <w:r>
        <w:t xml:space="preserve">In time, however, it is realized that a software program is important because either many people are using it, or it has become important for business or organizational needs to start using it in larger scale deployments. At that point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r>
        <w:sym w:font="Wingdings" w:char="F04A"/>
      </w:r>
      <w:r>
        <w:t>)</w:t>
      </w:r>
    </w:p>
    <w:p w14:paraId="30ADD278" w14:textId="77777777" w:rsidR="00A001B9" w:rsidRDefault="009D64FD">
      <w:r>
        <w:t xml:space="preserve">Additionally, the need for data format standardization for interchange with other software may not be clear at the point where a program first becomes 'important'. Eventually, however, the need for data interchange with the program becomes apparent. </w:t>
      </w:r>
    </w:p>
    <w:p w14:paraId="1770000A" w14:textId="77777777" w:rsidR="00A001B9" w:rsidRDefault="009D64FD">
      <w:r>
        <w:t>The above phenomena are not something that is going away any time soon. There are, of course, efforts to smoothly integrate standardized data format handling into programming languages. Nevertheless, we see a critical role for DFDL since it allows after-the-fact description of a data format.</w:t>
      </w:r>
    </w:p>
    <w:p w14:paraId="3EBE4D2F" w14:textId="77777777" w:rsidR="00A001B9" w:rsidRDefault="009D64FD">
      <w:pPr>
        <w:pStyle w:val="Heading2"/>
        <w:rPr>
          <w:rFonts w:eastAsia="Times New Roman"/>
        </w:rPr>
      </w:pPr>
      <w:bookmarkStart w:id="71" w:name="_Toc349042599"/>
      <w:bookmarkStart w:id="72" w:name="_Toc243112728"/>
      <w:bookmarkStart w:id="73" w:name="_Toc194983890"/>
      <w:bookmarkStart w:id="74" w:name="_Toc199516209"/>
      <w:bookmarkStart w:id="75" w:name="_Toc175057302"/>
      <w:bookmarkStart w:id="76" w:name="_Toc177399016"/>
      <w:bookmarkStart w:id="77" w:name="_Toc27060949"/>
      <w:r>
        <w:rPr>
          <w:rFonts w:eastAsia="Times New Roman"/>
        </w:rPr>
        <w:t>What is DFDL?</w:t>
      </w:r>
      <w:bookmarkEnd w:id="71"/>
      <w:bookmarkEnd w:id="72"/>
      <w:bookmarkEnd w:id="73"/>
      <w:bookmarkEnd w:id="74"/>
      <w:bookmarkEnd w:id="75"/>
      <w:bookmarkEnd w:id="76"/>
      <w:bookmarkEnd w:id="77"/>
    </w:p>
    <w:p w14:paraId="25A3DDD7" w14:textId="77777777" w:rsidR="00A001B9" w:rsidRDefault="009D64FD">
      <w:pPr>
        <w:pStyle w:val="nobreak"/>
      </w:pPr>
      <w:r>
        <w:t>DFDL is a language for describing data formats. A DFDL description allows data to be read from its native format and to be presented as an instance of an information set or indeed converted to the corresponding XML document. DFDL also allows data to be taken from an instance of an information set and written out to its native format.</w:t>
      </w:r>
    </w:p>
    <w:p w14:paraId="1A824BD0" w14:textId="7E154473" w:rsidR="00A001B9" w:rsidRDefault="009D64FD">
      <w:r>
        <w:t>DFDL achieves this by leveraging W3C XML Schema Definition Language (</w:t>
      </w:r>
      <w:r w:rsidR="00077579">
        <w:t>XSD</w:t>
      </w:r>
      <w:r>
        <w:t xml:space="preserve">) 1.0. </w:t>
      </w:r>
      <w:r>
        <w:rPr>
          <w:noProof/>
        </w:rPr>
        <w:t>[</w:t>
      </w:r>
      <w:hyperlink w:anchor="a_XSDL" w:history="1">
        <w:r w:rsidR="00077579">
          <w:rPr>
            <w:rStyle w:val="Hyperlink"/>
            <w:noProof/>
          </w:rPr>
          <w:t>XSD</w:t>
        </w:r>
      </w:hyperlink>
      <w:r>
        <w:rPr>
          <w:noProof/>
        </w:rPr>
        <w:t>]</w:t>
      </w:r>
    </w:p>
    <w:p w14:paraId="13A321B6" w14:textId="77777777" w:rsidR="00A001B9" w:rsidRDefault="009D64FD">
      <w:r>
        <w:t>An XML schema is written for the logical model of the data. The schema is augmented with special DFDL annotations. These annotations are used to describe the native representation of the data. This is an established approach that is already being used today in commercial systems.</w:t>
      </w:r>
    </w:p>
    <w:p w14:paraId="745110F7" w14:textId="77777777" w:rsidR="00A001B9" w:rsidRDefault="009D64FD">
      <w:pPr>
        <w:pStyle w:val="Heading3"/>
      </w:pPr>
      <w:bookmarkStart w:id="78" w:name="_Toc349042600"/>
      <w:bookmarkStart w:id="79" w:name="_Toc243112729"/>
      <w:bookmarkStart w:id="80" w:name="_Toc194983891"/>
      <w:bookmarkStart w:id="81" w:name="_Toc199516210"/>
      <w:bookmarkStart w:id="82" w:name="_Toc175057303"/>
      <w:bookmarkStart w:id="83" w:name="_Toc177399017"/>
      <w:bookmarkStart w:id="84" w:name="_Toc27060950"/>
      <w:r>
        <w:t>Simple Example</w:t>
      </w:r>
      <w:bookmarkEnd w:id="78"/>
      <w:bookmarkEnd w:id="79"/>
      <w:bookmarkEnd w:id="80"/>
      <w:bookmarkEnd w:id="81"/>
      <w:bookmarkEnd w:id="82"/>
      <w:bookmarkEnd w:id="83"/>
      <w:bookmarkEnd w:id="84"/>
    </w:p>
    <w:p w14:paraId="6504C95E" w14:textId="77777777" w:rsidR="00A001B9" w:rsidRDefault="009D64FD">
      <w:pPr>
        <w:pStyle w:val="nobreak"/>
      </w:pPr>
      <w:r>
        <w:t>Consider the following XML data:</w:t>
      </w:r>
    </w:p>
    <w:p w14:paraId="03ADFBE3" w14:textId="77777777" w:rsidR="00A001B9" w:rsidRDefault="009D64FD">
      <w:pPr>
        <w:pStyle w:val="Codeblock0"/>
        <w:pBdr>
          <w:top w:val="single" w:sz="4" w:space="1" w:color="auto"/>
          <w:left w:val="single" w:sz="4" w:space="4" w:color="auto"/>
          <w:bottom w:val="single" w:sz="4" w:space="1" w:color="auto"/>
          <w:right w:val="single" w:sz="4" w:space="4" w:color="auto"/>
        </w:pBdr>
      </w:pPr>
      <w:r>
        <w:t>&lt;w&gt;5&lt;/w&gt;</w:t>
      </w:r>
    </w:p>
    <w:p w14:paraId="44A4D3AF" w14:textId="77777777" w:rsidR="00A001B9" w:rsidRDefault="009D64FD">
      <w:pPr>
        <w:pStyle w:val="Codeblock0"/>
        <w:pBdr>
          <w:top w:val="single" w:sz="4" w:space="1" w:color="auto"/>
          <w:left w:val="single" w:sz="4" w:space="4" w:color="auto"/>
          <w:bottom w:val="single" w:sz="4" w:space="1" w:color="auto"/>
          <w:right w:val="single" w:sz="4" w:space="4" w:color="auto"/>
        </w:pBdr>
      </w:pPr>
      <w:r>
        <w:t>&lt;x&gt;7839372&lt;/x&gt;</w:t>
      </w:r>
    </w:p>
    <w:p w14:paraId="0259BE77" w14:textId="77777777" w:rsidR="00A001B9" w:rsidRDefault="009D64FD">
      <w:pPr>
        <w:pStyle w:val="Codeblock0"/>
        <w:pBdr>
          <w:top w:val="single" w:sz="4" w:space="1" w:color="auto"/>
          <w:left w:val="single" w:sz="4" w:space="4" w:color="auto"/>
          <w:bottom w:val="single" w:sz="4" w:space="1" w:color="auto"/>
          <w:right w:val="single" w:sz="4" w:space="4" w:color="auto"/>
        </w:pBdr>
      </w:pPr>
      <w:r>
        <w:t>&lt;y&gt;8.6E-200&lt;/y&gt;</w:t>
      </w:r>
    </w:p>
    <w:p w14:paraId="56D88233" w14:textId="5B71BF9E" w:rsidR="00A001B9" w:rsidRDefault="009D64FD" w:rsidP="004B0F78">
      <w:pPr>
        <w:pStyle w:val="Codeblock0"/>
        <w:pBdr>
          <w:top w:val="single" w:sz="4" w:space="1" w:color="auto"/>
          <w:left w:val="single" w:sz="4" w:space="4" w:color="auto"/>
          <w:bottom w:val="single" w:sz="4" w:space="1" w:color="auto"/>
          <w:right w:val="single" w:sz="4" w:space="4" w:color="auto"/>
        </w:pBdr>
      </w:pPr>
      <w:r>
        <w:t>&lt;z&gt;-7.1E8&lt;/z&gt;</w:t>
      </w:r>
    </w:p>
    <w:p w14:paraId="4B07B19F" w14:textId="77777777" w:rsidR="00A001B9" w:rsidRDefault="009D64FD">
      <w:r>
        <w:t>The logical model for this data can be described by the following fragment of an XML schema document that simply provides description of the name and type of each element:</w:t>
      </w:r>
    </w:p>
    <w:p w14:paraId="01360B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1627A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A0313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03F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A90629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02359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77369B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ECD0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0C139AF3" w14:textId="77777777" w:rsidR="00A001B9" w:rsidRDefault="009D64FD">
      <w:r>
        <w:t>Now, suppose we have the same data but represented in a non-XML format. A binary representation of the data could be visualized like this (shown as hexadecimal):</w:t>
      </w:r>
    </w:p>
    <w:p w14:paraId="672C1885" w14:textId="77777777" w:rsidR="00A001B9" w:rsidRDefault="009D64FD">
      <w:pPr>
        <w:pStyle w:val="dataexample"/>
      </w:pPr>
      <w:r>
        <w:lastRenderedPageBreak/>
        <w:t xml:space="preserve">0000 0005 0077 9e8c </w:t>
      </w:r>
    </w:p>
    <w:p w14:paraId="21B581A8" w14:textId="77777777" w:rsidR="00A001B9" w:rsidRDefault="009D64FD">
      <w:pPr>
        <w:pStyle w:val="dataexample"/>
      </w:pPr>
      <w:r>
        <w:t xml:space="preserve">169a 54dd 0a1b 4a3f </w:t>
      </w:r>
    </w:p>
    <w:p w14:paraId="4B3BCD9E" w14:textId="77777777" w:rsidR="00A001B9" w:rsidRDefault="009D64FD">
      <w:pPr>
        <w:pStyle w:val="dataexample"/>
      </w:pPr>
      <w:r>
        <w:t>ce29 46f6</w:t>
      </w:r>
    </w:p>
    <w:p w14:paraId="504BFA18" w14:textId="77777777" w:rsidR="00A001B9" w:rsidRDefault="009D64FD">
      <w:pPr>
        <w:pStyle w:val="nobreak"/>
      </w:pPr>
      <w:r>
        <w:t>To describe this in DFDL, we take our original XML schema document that described the data model and we annotate the type definition as follows:</w:t>
      </w:r>
    </w:p>
    <w:p w14:paraId="0DC6407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09A2DA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7AE34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01140F3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9998B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127C118B"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3CB9AD5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3A3B5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0F8488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200357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B4B6D5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7AEB3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641874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1945F6A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C151DA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11F11C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FF96956"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7E4AFFF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E4AFDB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3DF39AD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586EE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4836A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0AB46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5B5814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F2DFB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2210951F"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71358F9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2ED3739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10573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492C7F3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B1A3887"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47F771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7ACB23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5E27898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DD458A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65A29F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C08585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3731241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7342928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BFCD8ED"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0E1AF4CF"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3B2E749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03B21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777FCD3" w14:textId="77777777" w:rsidR="00A001B9" w:rsidRDefault="009D64FD">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512B23A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7F04001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5784F35C" w14:textId="77777777" w:rsidR="00A001B9" w:rsidRDefault="009D64FD">
      <w:pPr>
        <w:pStyle w:val="dataexample"/>
      </w:pPr>
      <w:r>
        <w:t>5,7839372,8.6E-200,-7.1E8</w:t>
      </w:r>
    </w:p>
    <w:p w14:paraId="2278EB76"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13EDD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71B90B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78C2A2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739FA4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56443789"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lastRenderedPageBreak/>
        <w:t xml:space="preserve">          &lt;dfdl:sequence encoding="UTF-8" separator="," /&gt;</w:t>
      </w:r>
    </w:p>
    <w:p w14:paraId="12135B43"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BA0E0A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35D7FD5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A1E46F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369689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8228D1C"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08C50B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5200C196"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020F7A5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26D48C0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430CEC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61D9899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18074A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808A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ED16A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2EBE94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1F6220C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1290BBD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5583653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2CCE288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7BF6669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36CA7FA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18F162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3950FD9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31DE2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C805A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32748D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522B4C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F7D169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CD9A8A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528E9A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3D98D92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2BCE8DA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85" w:name="OLE_LINK5"/>
      <w:r>
        <w:rPr>
          <w:rFonts w:eastAsia="MS Mincho"/>
          <w:b/>
        </w:rPr>
        <w:t>0.0E+000</w:t>
      </w:r>
      <w:bookmarkEnd w:id="85"/>
      <w:r>
        <w:rPr>
          <w:rFonts w:eastAsia="MS Mincho"/>
          <w:b/>
        </w:rPr>
        <w:t>"</w:t>
      </w:r>
    </w:p>
    <w:p w14:paraId="2E1CD7CC"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38F7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5147CBD5"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A63895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797A13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3F10D5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03D7DE7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B7EFD8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1D0427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4D937C3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2E113CC6"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665535E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6E01745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48D95239"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5434311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714C3E22"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14F885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1D162B4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6881D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EDD2952" w14:textId="77777777" w:rsidR="00A001B9" w:rsidRDefault="009D64FD">
      <w:pPr>
        <w:pStyle w:val="nobreak"/>
      </w:pPr>
      <w:bookmarkStart w:id="86" w:name="_Toc322911475"/>
      <w:bookmarkStart w:id="87" w:name="_Toc322912014"/>
      <w:bookmarkStart w:id="88" w:name="_Toc329092897"/>
      <w:bookmarkStart w:id="89" w:name="_Toc332701410"/>
      <w:bookmarkStart w:id="90" w:name="_Toc332701717"/>
      <w:bookmarkStart w:id="91" w:name="_Toc332711511"/>
      <w:bookmarkStart w:id="92" w:name="_Toc332711819"/>
      <w:bookmarkStart w:id="93" w:name="_Toc332712121"/>
      <w:bookmarkStart w:id="94" w:name="_Toc332724037"/>
      <w:bookmarkStart w:id="95" w:name="_Toc332724337"/>
      <w:bookmarkStart w:id="96" w:name="_Toc341102633"/>
      <w:bookmarkStart w:id="97" w:name="_Toc347241364"/>
      <w:bookmarkStart w:id="98" w:name="_Toc347744557"/>
      <w:bookmarkStart w:id="99" w:name="_Toc348984340"/>
      <w:bookmarkStart w:id="100" w:name="_Toc348984645"/>
      <w:bookmarkStart w:id="101" w:name="_Toc349037808"/>
      <w:bookmarkStart w:id="102" w:name="_Toc349038113"/>
      <w:bookmarkStart w:id="103" w:name="_Toc349042601"/>
      <w:bookmarkStart w:id="104" w:name="_Toc349642042"/>
      <w:bookmarkStart w:id="105" w:name="_Toc351912592"/>
      <w:bookmarkStart w:id="106" w:name="_Toc351914613"/>
      <w:bookmarkStart w:id="107" w:name="_Toc35191504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 xml:space="preserve">Many properties are repeatedly expressed in the example for the sake of simplicity. Later sections of this specification will define the mechanisms DFDL provides to avoid this repetitiveness. </w:t>
      </w:r>
    </w:p>
    <w:p w14:paraId="65872972" w14:textId="77777777" w:rsidR="00A001B9" w:rsidRDefault="009D64FD">
      <w:pPr>
        <w:pStyle w:val="Heading2"/>
        <w:rPr>
          <w:rFonts w:eastAsia="Times New Roman"/>
        </w:rPr>
      </w:pPr>
      <w:bookmarkStart w:id="108" w:name="_Toc322911476"/>
      <w:bookmarkStart w:id="109" w:name="_Toc322912015"/>
      <w:bookmarkStart w:id="110" w:name="_Toc329092898"/>
      <w:bookmarkStart w:id="111" w:name="_Toc332701411"/>
      <w:bookmarkStart w:id="112" w:name="_Toc332701718"/>
      <w:bookmarkStart w:id="113" w:name="_Toc332711512"/>
      <w:bookmarkStart w:id="114" w:name="_Toc332711820"/>
      <w:bookmarkStart w:id="115" w:name="_Toc332712122"/>
      <w:bookmarkStart w:id="116" w:name="_Toc332724038"/>
      <w:bookmarkStart w:id="117" w:name="_Toc332724338"/>
      <w:bookmarkStart w:id="118" w:name="_Toc341102634"/>
      <w:bookmarkStart w:id="119" w:name="_Toc347241365"/>
      <w:bookmarkStart w:id="120" w:name="_Toc347744558"/>
      <w:bookmarkStart w:id="121" w:name="_Toc348984341"/>
      <w:bookmarkStart w:id="122" w:name="_Toc348984646"/>
      <w:bookmarkStart w:id="123" w:name="_Toc349037809"/>
      <w:bookmarkStart w:id="124" w:name="_Toc349038114"/>
      <w:bookmarkStart w:id="125" w:name="_Toc349042602"/>
      <w:bookmarkStart w:id="126" w:name="_Toc349642043"/>
      <w:bookmarkStart w:id="127" w:name="_Toc351912593"/>
      <w:bookmarkStart w:id="128" w:name="_Toc351914614"/>
      <w:bookmarkStart w:id="129" w:name="_Toc351915048"/>
      <w:bookmarkStart w:id="130" w:name="_Toc361231085"/>
      <w:bookmarkStart w:id="131" w:name="_Toc361231611"/>
      <w:bookmarkStart w:id="132" w:name="_Toc362444891"/>
      <w:bookmarkStart w:id="133" w:name="_Toc363908813"/>
      <w:bookmarkStart w:id="134" w:name="_Toc364463235"/>
      <w:bookmarkStart w:id="135" w:name="_Toc366077826"/>
      <w:bookmarkStart w:id="136" w:name="_Toc366078445"/>
      <w:bookmarkStart w:id="137" w:name="_Toc366079431"/>
      <w:bookmarkStart w:id="138" w:name="_Toc366080043"/>
      <w:bookmarkStart w:id="139" w:name="_Toc366080655"/>
      <w:bookmarkStart w:id="140" w:name="_Toc366504995"/>
      <w:bookmarkStart w:id="141" w:name="_Toc366508364"/>
      <w:bookmarkStart w:id="142" w:name="_Toc366512865"/>
      <w:bookmarkStart w:id="143" w:name="_Toc366574056"/>
      <w:bookmarkStart w:id="144" w:name="_Toc366577849"/>
      <w:bookmarkStart w:id="145" w:name="_Toc366578457"/>
      <w:bookmarkStart w:id="146" w:name="_Toc366579051"/>
      <w:bookmarkStart w:id="147" w:name="_Toc366579642"/>
      <w:bookmarkStart w:id="148" w:name="_Toc366580234"/>
      <w:bookmarkStart w:id="149" w:name="_Toc366580825"/>
      <w:bookmarkStart w:id="150" w:name="_Toc366581417"/>
      <w:bookmarkStart w:id="151" w:name="_Toc177399018"/>
      <w:bookmarkStart w:id="152" w:name="_Toc175057304"/>
      <w:bookmarkStart w:id="153" w:name="_Toc199516211"/>
      <w:bookmarkStart w:id="154" w:name="_Toc194983892"/>
      <w:bookmarkStart w:id="155" w:name="_Toc243112730"/>
      <w:bookmarkStart w:id="156" w:name="_Toc349042603"/>
      <w:bookmarkStart w:id="157" w:name="_Toc27060951"/>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Pr>
          <w:rFonts w:eastAsia="Times New Roman"/>
        </w:rPr>
        <w:t>What DFDL is not</w:t>
      </w:r>
      <w:bookmarkEnd w:id="151"/>
      <w:bookmarkEnd w:id="152"/>
      <w:bookmarkEnd w:id="153"/>
      <w:bookmarkEnd w:id="154"/>
      <w:bookmarkEnd w:id="155"/>
      <w:bookmarkEnd w:id="156"/>
      <w:bookmarkEnd w:id="157"/>
    </w:p>
    <w:p w14:paraId="0D4DE185" w14:textId="77777777" w:rsidR="00A001B9" w:rsidRDefault="009D64FD">
      <w:pPr>
        <w:pStyle w:val="nobreak"/>
      </w:pPr>
      <w:r>
        <w:t>DFDL maps data from a non-XML representation to an instance of an information set. This can be thought of as a data transformation. However, DFDL is not intended to be a general transformation language and</w:t>
      </w:r>
      <w:proofErr w:type="gramStart"/>
      <w:r>
        <w:t>, in particular, DFDL</w:t>
      </w:r>
      <w:proofErr w:type="gramEnd"/>
      <w:r>
        <w:t xml:space="preserve"> does not intend to provide a mechanism to map </w:t>
      </w:r>
      <w:r>
        <w:lastRenderedPageBreak/>
        <w:t>data to arbitrary XML models. There are two specific limitations on the data models that DFDL can work to:</w:t>
      </w:r>
    </w:p>
    <w:p w14:paraId="7FD15C64" w14:textId="77777777" w:rsidR="00A001B9" w:rsidRDefault="009D64FD" w:rsidP="001E61EE">
      <w:pPr>
        <w:numPr>
          <w:ilvl w:val="0"/>
          <w:numId w:val="13"/>
        </w:numPr>
      </w:pPr>
      <w:r>
        <w:t>DFDL uses a subset of XML Schema</w:t>
      </w:r>
      <w:proofErr w:type="gramStart"/>
      <w:r>
        <w:t>, in particular, you</w:t>
      </w:r>
      <w:proofErr w:type="gramEnd"/>
      <w:r>
        <w:t xml:space="preserve"> cannot use XML attributes in the data model.</w:t>
      </w:r>
    </w:p>
    <w:p w14:paraId="1DD2678F" w14:textId="77777777" w:rsidR="00A001B9" w:rsidRDefault="009D64FD" w:rsidP="001E61EE">
      <w:pPr>
        <w:numPr>
          <w:ilvl w:val="0"/>
          <w:numId w:val="13"/>
        </w:numPr>
      </w:pPr>
      <w:r>
        <w:t xml:space="preserve">The order of the data in the data model must correspond to the order and structure of the data being described. </w:t>
      </w:r>
    </w:p>
    <w:p w14:paraId="2BDB9CE9" w14:textId="77777777" w:rsidR="00A001B9" w:rsidRDefault="009D64FD">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231F66D2" w14:textId="77777777" w:rsidR="00A001B9" w:rsidRDefault="009D64FD">
      <w:r>
        <w:t xml:space="preserve">The key concept here is that when using DFDL, you do not get to design an XML schema to your preference and then populate it from data. That would involve describing the data </w:t>
      </w:r>
      <w:proofErr w:type="gramStart"/>
      <w:r>
        <w:t>format, and</w:t>
      </w:r>
      <w:proofErr w:type="gramEnd"/>
      <w:r>
        <w:t xml:space="preserve"> describing a transformation for mapping it to the XML schema you have designed. DFDL is only about the format part of this problem. There are other languages, such as XSLT, which are for transformation. In DFDL, you describe only the format of the data, and this format constrains the nature of the XML schema you must use in its description. </w:t>
      </w:r>
    </w:p>
    <w:p w14:paraId="06B84768" w14:textId="77777777" w:rsidR="00A001B9" w:rsidRDefault="009D64FD">
      <w:pPr>
        <w:pStyle w:val="Heading2"/>
        <w:rPr>
          <w:rFonts w:eastAsia="Times New Roman"/>
        </w:rPr>
      </w:pPr>
      <w:bookmarkStart w:id="158" w:name="_Toc349042604"/>
      <w:bookmarkStart w:id="159" w:name="_Toc243112731"/>
      <w:bookmarkStart w:id="160" w:name="_Toc194983893"/>
      <w:bookmarkStart w:id="161" w:name="_Toc199516212"/>
      <w:bookmarkStart w:id="162" w:name="_Toc175057305"/>
      <w:bookmarkStart w:id="163" w:name="_Toc177399019"/>
      <w:bookmarkStart w:id="164" w:name="_Toc27060952"/>
      <w:r>
        <w:rPr>
          <w:rFonts w:eastAsia="Times New Roman"/>
        </w:rPr>
        <w:t>Scope of version 1.0</w:t>
      </w:r>
      <w:bookmarkEnd w:id="158"/>
      <w:bookmarkEnd w:id="159"/>
      <w:bookmarkEnd w:id="160"/>
      <w:bookmarkEnd w:id="161"/>
      <w:bookmarkEnd w:id="162"/>
      <w:bookmarkEnd w:id="163"/>
      <w:bookmarkEnd w:id="164"/>
    </w:p>
    <w:p w14:paraId="66980E56" w14:textId="77777777" w:rsidR="00A001B9" w:rsidRDefault="009D64FD">
      <w:r>
        <w:t>The goals of version 1.0 are as follows:</w:t>
      </w:r>
    </w:p>
    <w:p w14:paraId="726AE3DD" w14:textId="77777777" w:rsidR="00A001B9" w:rsidRDefault="009D64FD" w:rsidP="001E61EE">
      <w:pPr>
        <w:numPr>
          <w:ilvl w:val="0"/>
          <w:numId w:val="14"/>
        </w:numPr>
      </w:pPr>
      <w:r>
        <w:t>Leverage XML technology and concepts</w:t>
      </w:r>
    </w:p>
    <w:p w14:paraId="09B48156" w14:textId="77777777" w:rsidR="00A001B9" w:rsidRDefault="009D64FD" w:rsidP="001E61EE">
      <w:pPr>
        <w:numPr>
          <w:ilvl w:val="0"/>
          <w:numId w:val="14"/>
        </w:numPr>
      </w:pPr>
      <w:r>
        <w:t>Support very efficient parsers/formatters</w:t>
      </w:r>
    </w:p>
    <w:p w14:paraId="6CD27105" w14:textId="77777777" w:rsidR="00A001B9" w:rsidRDefault="009D64FD" w:rsidP="001E61EE">
      <w:pPr>
        <w:numPr>
          <w:ilvl w:val="0"/>
          <w:numId w:val="14"/>
        </w:numPr>
      </w:pPr>
      <w:r>
        <w:t>Avoid features  that require unnecessary data copying</w:t>
      </w:r>
    </w:p>
    <w:p w14:paraId="6046B02B" w14:textId="77777777" w:rsidR="00A001B9" w:rsidRDefault="009D64FD" w:rsidP="001E61EE">
      <w:pPr>
        <w:numPr>
          <w:ilvl w:val="0"/>
          <w:numId w:val="14"/>
        </w:numPr>
      </w:pPr>
      <w:r>
        <w:t>Support round-tripping, that is, read and write data in a described format from the same description</w:t>
      </w:r>
    </w:p>
    <w:p w14:paraId="12E15C6E" w14:textId="77777777" w:rsidR="00A001B9" w:rsidRDefault="009D64FD" w:rsidP="001E61EE">
      <w:pPr>
        <w:numPr>
          <w:ilvl w:val="0"/>
          <w:numId w:val="14"/>
        </w:numPr>
      </w:pPr>
      <w:r>
        <w:t>Keep simple cases simple</w:t>
      </w:r>
    </w:p>
    <w:p w14:paraId="6AA3B6A2" w14:textId="61D02B2B" w:rsidR="00A001B9" w:rsidRDefault="009D64FD" w:rsidP="001E61EE">
      <w:pPr>
        <w:numPr>
          <w:ilvl w:val="0"/>
          <w:numId w:val="14"/>
        </w:numPr>
      </w:pPr>
      <w:r>
        <w:t xml:space="preserve">Simple descriptions should be "human readable" to the same degree that </w:t>
      </w:r>
      <w:r w:rsidR="00077579">
        <w:t>XSD</w:t>
      </w:r>
      <w:r>
        <w:t xml:space="preserve"> is.</w:t>
      </w:r>
    </w:p>
    <w:p w14:paraId="25A25A6A" w14:textId="77777777" w:rsidR="00A001B9" w:rsidRDefault="009D64FD">
      <w:r>
        <w:t>The general features of version 1.0 are as follows:</w:t>
      </w:r>
    </w:p>
    <w:p w14:paraId="60736E1F" w14:textId="77777777" w:rsidR="00A001B9" w:rsidRDefault="009D64FD" w:rsidP="001E61EE">
      <w:pPr>
        <w:numPr>
          <w:ilvl w:val="0"/>
          <w:numId w:val="15"/>
        </w:numPr>
      </w:pPr>
      <w:r>
        <w:t xml:space="preserve">Text and binary data parsing and unparsing </w:t>
      </w:r>
    </w:p>
    <w:p w14:paraId="47547E64" w14:textId="60F79114" w:rsidR="00A001B9" w:rsidRDefault="009D64FD" w:rsidP="001E61EE">
      <w:pPr>
        <w:numPr>
          <w:ilvl w:val="0"/>
          <w:numId w:val="15"/>
        </w:numPr>
      </w:pPr>
      <w:r>
        <w:t xml:space="preserve">Validate the data when parsing and unparsing using </w:t>
      </w:r>
      <w:r w:rsidR="00077579">
        <w:t>XSD</w:t>
      </w:r>
      <w:r>
        <w:t xml:space="preserve"> validation.</w:t>
      </w:r>
    </w:p>
    <w:p w14:paraId="0F81A816" w14:textId="77777777" w:rsidR="00A001B9" w:rsidRDefault="009D64FD" w:rsidP="001E61EE">
      <w:pPr>
        <w:numPr>
          <w:ilvl w:val="0"/>
          <w:numId w:val="15"/>
        </w:numPr>
      </w:pPr>
      <w:r>
        <w:t>Defaulted input and output for missing representations</w:t>
      </w:r>
    </w:p>
    <w:p w14:paraId="7C19FABA" w14:textId="77777777" w:rsidR="00A001B9" w:rsidRDefault="009D64FD" w:rsidP="001E61EE">
      <w:pPr>
        <w:numPr>
          <w:ilvl w:val="0"/>
          <w:numId w:val="15"/>
        </w:numPr>
      </w:pPr>
      <w:r>
        <w:t>Reference – use of the value of a previously read element in subsequent expressions</w:t>
      </w:r>
    </w:p>
    <w:p w14:paraId="0BB4AE41" w14:textId="77777777" w:rsidR="00A001B9" w:rsidRDefault="009D64FD" w:rsidP="001E61EE">
      <w:pPr>
        <w:numPr>
          <w:ilvl w:val="0"/>
          <w:numId w:val="15"/>
        </w:numPr>
      </w:pPr>
      <w:r>
        <w:t>Choice – capability to select among format variations</w:t>
      </w:r>
    </w:p>
    <w:p w14:paraId="2D8DB0AE" w14:textId="77777777" w:rsidR="00A001B9" w:rsidRDefault="009D64FD" w:rsidP="001E61EE">
      <w:pPr>
        <w:numPr>
          <w:ilvl w:val="0"/>
          <w:numId w:val="15"/>
        </w:numPr>
      </w:pPr>
      <w:r>
        <w:t xml:space="preserve">Hidden sequence of elements – A description of an intermediate representation </w:t>
      </w:r>
      <w:proofErr w:type="gramStart"/>
      <w:r>
        <w:t>whose</w:t>
      </w:r>
      <w:proofErr w:type="gramEnd"/>
      <w:r>
        <w:t xml:space="preserve"> corresponding </w:t>
      </w:r>
      <w:proofErr w:type="spellStart"/>
      <w:r>
        <w:t>Infoset</w:t>
      </w:r>
      <w:proofErr w:type="spellEnd"/>
      <w:r>
        <w:t xml:space="preserve"> is not exposed in the final result.</w:t>
      </w:r>
    </w:p>
    <w:p w14:paraId="2FBFDE7A" w14:textId="77777777" w:rsidR="00A001B9" w:rsidRDefault="009D64FD" w:rsidP="001E61EE">
      <w:pPr>
        <w:numPr>
          <w:ilvl w:val="0"/>
          <w:numId w:val="15"/>
        </w:numPr>
      </w:pPr>
      <w:r>
        <w:t>Basic Math – in DFDL expressions</w:t>
      </w:r>
    </w:p>
    <w:p w14:paraId="6EC6AAEF" w14:textId="77777777" w:rsidR="00A001B9" w:rsidRDefault="009D64FD" w:rsidP="001E61EE">
      <w:pPr>
        <w:numPr>
          <w:ilvl w:val="0"/>
          <w:numId w:val="15"/>
        </w:numPr>
      </w:pPr>
      <w:r>
        <w:t>Out-of-type value handling (e.g., The string value 'NIL' to indicate nil for an integer)</w:t>
      </w:r>
    </w:p>
    <w:p w14:paraId="56989101" w14:textId="77777777" w:rsidR="00A001B9" w:rsidRDefault="009D64FD" w:rsidP="001E61EE">
      <w:pPr>
        <w:numPr>
          <w:ilvl w:val="0"/>
          <w:numId w:val="15"/>
        </w:numPr>
      </w:pPr>
      <w:r>
        <w:t>Speculative parsing to resolve uncertainty.</w:t>
      </w:r>
    </w:p>
    <w:p w14:paraId="35FFA8B5" w14:textId="77777777" w:rsidR="00A001B9" w:rsidRDefault="009D64FD" w:rsidP="001E61EE">
      <w:pPr>
        <w:numPr>
          <w:ilvl w:val="0"/>
          <w:numId w:val="15"/>
        </w:numPr>
      </w:pPr>
      <w:r>
        <w:t>Very general parsing capability: Lookahead/Push-back</w:t>
      </w:r>
    </w:p>
    <w:p w14:paraId="2BF7FD53" w14:textId="77777777" w:rsidR="00A001B9" w:rsidRDefault="009D64FD">
      <w:pPr>
        <w:pStyle w:val="nobreak"/>
      </w:pPr>
      <w:r>
        <w:t xml:space="preserve">Version 1.0 of DFDL is a language capable of expressing a wide range of binary and text-based data formats. </w:t>
      </w:r>
    </w:p>
    <w:p w14:paraId="63BE1D43" w14:textId="77777777" w:rsidR="00A001B9" w:rsidRDefault="009D64FD">
      <w:r>
        <w:t xml:space="preserve">DFDL </w:t>
      </w:r>
      <w:proofErr w:type="gramStart"/>
      <w:r>
        <w:t>is capable of describing</w:t>
      </w:r>
      <w:proofErr w:type="gramEnd"/>
      <w:r>
        <w:t xml:space="preserve"> binary data as found in the data structures of COBOL, C, PL1, Fortran, etc. </w:t>
      </w:r>
      <w:proofErr w:type="gramStart"/>
      <w:r>
        <w:t>In particular, it</w:t>
      </w:r>
      <w:proofErr w:type="gramEnd"/>
      <w:r>
        <w:t xml:space="preserve"> is able to describe repeating sub-arrays where the length of an array is stored in another location of the structure.</w:t>
      </w:r>
    </w:p>
    <w:p w14:paraId="0F757174" w14:textId="77777777" w:rsidR="00A001B9" w:rsidRDefault="009D64FD">
      <w:r>
        <w:t xml:space="preserve">DFDL </w:t>
      </w:r>
      <w:proofErr w:type="gramStart"/>
      <w:r>
        <w:t>is capable of describing</w:t>
      </w:r>
      <w:proofErr w:type="gramEnd"/>
      <w:r>
        <w:t xml:space="preserve"> a wide variety of textual data formats such as HL7, X12, and SWIFT. Textual data formats often use syntax delimiters, such as initiators, separators and terminators to delimit fields.</w:t>
      </w:r>
    </w:p>
    <w:p w14:paraId="278E2803" w14:textId="77777777" w:rsidR="00A001B9" w:rsidRDefault="009D64FD">
      <w:r>
        <w:t xml:space="preserve">DFDL has certain composition properties. I.e., two formats can be nested or concatenated and a working format </w:t>
      </w:r>
      <w:proofErr w:type="gramStart"/>
      <w:r>
        <w:t>results</w:t>
      </w:r>
      <w:proofErr w:type="gramEnd"/>
      <w:r>
        <w:t>.</w:t>
      </w:r>
    </w:p>
    <w:p w14:paraId="13A1CFC3" w14:textId="77777777" w:rsidR="00A001B9" w:rsidRDefault="009D64FD">
      <w:r>
        <w:lastRenderedPageBreak/>
        <w:t>The following topics have been deferred to future versions of the standard:</w:t>
      </w:r>
    </w:p>
    <w:p w14:paraId="41AC290E" w14:textId="77777777" w:rsidR="00A001B9" w:rsidRDefault="009D64FD" w:rsidP="00B117B5">
      <w:pPr>
        <w:pStyle w:val="ListParagraph"/>
        <w:numPr>
          <w:ilvl w:val="0"/>
          <w:numId w:val="142"/>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04AFE74A" w14:textId="77777777" w:rsidR="00A001B9" w:rsidRDefault="009D64FD" w:rsidP="00B117B5">
      <w:pPr>
        <w:pStyle w:val="ListParagraph"/>
        <w:numPr>
          <w:ilvl w:val="0"/>
          <w:numId w:val="142"/>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6B48B641" w14:textId="7B3571DF" w:rsidR="00A001B9" w:rsidRDefault="009D64FD">
      <w:pPr>
        <w:pStyle w:val="Heading2"/>
        <w:rPr>
          <w:rFonts w:eastAsia="Times New Roman"/>
        </w:rPr>
      </w:pPr>
      <w:bookmarkStart w:id="165" w:name="_Toc322911479"/>
      <w:bookmarkStart w:id="166" w:name="_Toc322912018"/>
      <w:bookmarkStart w:id="167" w:name="_Toc177399020"/>
      <w:bookmarkStart w:id="168" w:name="_Toc175057306"/>
      <w:bookmarkStart w:id="169" w:name="_Toc199516213"/>
      <w:bookmarkStart w:id="170" w:name="_Toc194983894"/>
      <w:bookmarkStart w:id="171" w:name="_Toc243112732"/>
      <w:bookmarkStart w:id="172" w:name="_Toc349042605"/>
      <w:bookmarkStart w:id="173" w:name="_Toc27060953"/>
      <w:bookmarkEnd w:id="165"/>
      <w:bookmarkEnd w:id="166"/>
      <w:r>
        <w:rPr>
          <w:rFonts w:eastAsia="Times New Roman"/>
        </w:rPr>
        <w:t>Related standards</w:t>
      </w:r>
      <w:bookmarkEnd w:id="167"/>
      <w:bookmarkEnd w:id="168"/>
      <w:bookmarkEnd w:id="169"/>
      <w:bookmarkEnd w:id="170"/>
      <w:bookmarkEnd w:id="171"/>
      <w:bookmarkEnd w:id="172"/>
      <w:bookmarkEnd w:id="173"/>
    </w:p>
    <w:p w14:paraId="5F84DA8A" w14:textId="77777777" w:rsidR="00A001B9" w:rsidRPr="001E61EE" w:rsidRDefault="009D64FD" w:rsidP="00B117B5">
      <w:pPr>
        <w:pStyle w:val="ListParagraph"/>
        <w:numPr>
          <w:ilvl w:val="0"/>
          <w:numId w:val="151"/>
        </w:numPr>
      </w:pPr>
      <w:r w:rsidRPr="001E61EE">
        <w:t xml:space="preserve">Prescriptive systems: </w:t>
      </w:r>
    </w:p>
    <w:p w14:paraId="06C0D4F3" w14:textId="77777777" w:rsidR="00A001B9" w:rsidRPr="001E61EE" w:rsidRDefault="009D64FD" w:rsidP="00B117B5">
      <w:pPr>
        <w:pStyle w:val="ListParagraph"/>
        <w:numPr>
          <w:ilvl w:val="1"/>
          <w:numId w:val="151"/>
        </w:numPr>
      </w:pPr>
      <w:proofErr w:type="spellStart"/>
      <w:r w:rsidRPr="001E61EE">
        <w:t>Javascript</w:t>
      </w:r>
      <w:proofErr w:type="spellEnd"/>
      <w:r w:rsidRPr="001E61EE">
        <w:t xml:space="preserve"> Object Notation (JSON)  [</w:t>
      </w:r>
      <w:hyperlink w:anchor="a_JSON" w:history="1">
        <w:r w:rsidRPr="001E61EE">
          <w:rPr>
            <w:rStyle w:val="Hyperlink"/>
          </w:rPr>
          <w:t>JSON</w:t>
        </w:r>
      </w:hyperlink>
      <w:r w:rsidRPr="001E61EE">
        <w:t>]</w:t>
      </w:r>
    </w:p>
    <w:p w14:paraId="2EB62893" w14:textId="77777777" w:rsidR="00A001B9" w:rsidRPr="001E61EE" w:rsidRDefault="009D64FD" w:rsidP="00B117B5">
      <w:pPr>
        <w:pStyle w:val="ListParagraph"/>
        <w:numPr>
          <w:ilvl w:val="1"/>
          <w:numId w:val="151"/>
        </w:numPr>
      </w:pPr>
      <w:r w:rsidRPr="001E61EE">
        <w:t>EXI (binary XML) [</w:t>
      </w:r>
      <w:hyperlink w:anchor="a_EXI" w:history="1">
        <w:r w:rsidRPr="001E61EE">
          <w:rPr>
            <w:rStyle w:val="Hyperlink"/>
          </w:rPr>
          <w:t>EXI</w:t>
        </w:r>
      </w:hyperlink>
      <w:r w:rsidRPr="001E61EE">
        <w:t>]</w:t>
      </w:r>
    </w:p>
    <w:p w14:paraId="1D3F4F05" w14:textId="77777777" w:rsidR="00A001B9" w:rsidRPr="001E61EE" w:rsidRDefault="009D64FD" w:rsidP="00B117B5">
      <w:pPr>
        <w:pStyle w:val="ListParagraph"/>
        <w:numPr>
          <w:ilvl w:val="1"/>
          <w:numId w:val="151"/>
        </w:numPr>
      </w:pPr>
      <w:r w:rsidRPr="001E61EE">
        <w:t>Thrift [</w:t>
      </w:r>
      <w:hyperlink w:anchor="a_Thrift" w:history="1">
        <w:r w:rsidRPr="001E61EE">
          <w:rPr>
            <w:rStyle w:val="Hyperlink"/>
          </w:rPr>
          <w:t>Thrift</w:t>
        </w:r>
      </w:hyperlink>
      <w:r w:rsidRPr="001E61EE">
        <w:t>]</w:t>
      </w:r>
    </w:p>
    <w:p w14:paraId="20C72E76" w14:textId="77777777" w:rsidR="00A001B9" w:rsidRPr="001E61EE" w:rsidRDefault="009D64FD" w:rsidP="00B117B5">
      <w:pPr>
        <w:pStyle w:val="ListParagraph"/>
        <w:numPr>
          <w:ilvl w:val="1"/>
          <w:numId w:val="151"/>
        </w:numPr>
      </w:pPr>
      <w:r w:rsidRPr="001E61EE">
        <w:t>Avro  [</w:t>
      </w:r>
      <w:hyperlink w:anchor="a_AVRO" w:history="1">
        <w:r w:rsidRPr="001E61EE">
          <w:rPr>
            <w:rStyle w:val="Hyperlink"/>
          </w:rPr>
          <w:t>AVRO</w:t>
        </w:r>
      </w:hyperlink>
      <w:r w:rsidRPr="001E61EE">
        <w:t>]</w:t>
      </w:r>
    </w:p>
    <w:p w14:paraId="144E2ED3" w14:textId="77777777" w:rsidR="00A001B9" w:rsidRPr="001E61EE" w:rsidRDefault="009D64FD" w:rsidP="00B117B5">
      <w:pPr>
        <w:pStyle w:val="ListParagraph"/>
        <w:numPr>
          <w:ilvl w:val="1"/>
          <w:numId w:val="151"/>
        </w:numPr>
      </w:pPr>
      <w:r w:rsidRPr="001E61EE">
        <w:t>ASN.1 with any of the prescribed encoding rules: Basic Encoding Rules (BER), Distinguished Encoding Rules (DER), Canonical Encoding Rules(CER)[</w:t>
      </w:r>
      <w:hyperlink w:anchor="a_ASN1CER" w:history="1">
        <w:r w:rsidRPr="001E61EE">
          <w:rPr>
            <w:rStyle w:val="Hyperlink"/>
          </w:rPr>
          <w:t>ASN1CER</w:t>
        </w:r>
      </w:hyperlink>
      <w:r w:rsidRPr="001E61EE">
        <w:t>] or Packed Encoding Rules (PER) [</w:t>
      </w:r>
      <w:hyperlink w:anchor="a_ASN1PER" w:history="1">
        <w:r w:rsidRPr="001E61EE">
          <w:rPr>
            <w:rStyle w:val="Hyperlink"/>
          </w:rPr>
          <w:t>ASN1PER</w:t>
        </w:r>
      </w:hyperlink>
      <w:r w:rsidRPr="001E61EE">
        <w:t>]</w:t>
      </w:r>
    </w:p>
    <w:p w14:paraId="166712D8" w14:textId="77777777" w:rsidR="00A001B9" w:rsidRPr="001E61EE" w:rsidRDefault="009D64FD" w:rsidP="00B117B5">
      <w:pPr>
        <w:pStyle w:val="ListParagraph"/>
        <w:numPr>
          <w:ilvl w:val="0"/>
          <w:numId w:val="151"/>
        </w:numPr>
      </w:pPr>
      <w:r w:rsidRPr="001E61EE">
        <w:t>Descriptive systems:</w:t>
      </w:r>
    </w:p>
    <w:p w14:paraId="0B4AB92C" w14:textId="77777777" w:rsidR="00A001B9" w:rsidRPr="001E61EE" w:rsidRDefault="009D64FD" w:rsidP="00B117B5">
      <w:pPr>
        <w:pStyle w:val="ListParagraph"/>
        <w:numPr>
          <w:ilvl w:val="1"/>
          <w:numId w:val="151"/>
        </w:numPr>
      </w:pPr>
      <w:r w:rsidRPr="001E61EE">
        <w:t>ASN1 Encoding Control Notation (also known as ITU-T X.692) [</w:t>
      </w:r>
      <w:hyperlink w:anchor="ref_ASN1ECN" w:history="1">
        <w:r w:rsidRPr="001E61EE">
          <w:rPr>
            <w:rStyle w:val="Hyperlink"/>
          </w:rPr>
          <w:t>ASN1ECN</w:t>
        </w:r>
      </w:hyperlink>
      <w:r w:rsidRPr="001E61EE">
        <w:t>]</w:t>
      </w:r>
    </w:p>
    <w:p w14:paraId="4CAE7226" w14:textId="6123B733" w:rsidR="00A001B9" w:rsidRDefault="009D64FD" w:rsidP="00B117B5">
      <w:pPr>
        <w:pStyle w:val="ListParagraph"/>
        <w:numPr>
          <w:ilvl w:val="1"/>
          <w:numId w:val="151"/>
        </w:numPr>
      </w:pPr>
      <w:r w:rsidRPr="001E61EE">
        <w:t>BFD:  Binary Format Description (BFD) Language [</w:t>
      </w:r>
      <w:hyperlink w:anchor="a_BFD" w:history="1">
        <w:r w:rsidRPr="001E61EE">
          <w:rPr>
            <w:rStyle w:val="Hyperlink"/>
          </w:rPr>
          <w:t>BFD</w:t>
        </w:r>
      </w:hyperlink>
      <w:r w:rsidRPr="001E61EE">
        <w:t>]</w:t>
      </w:r>
    </w:p>
    <w:p w14:paraId="5B5DF93D" w14:textId="77777777" w:rsidR="00A001B9" w:rsidRDefault="009D64FD">
      <w:pPr>
        <w:pStyle w:val="Heading1"/>
        <w:rPr>
          <w:rFonts w:eastAsia="Times New Roman"/>
        </w:rPr>
      </w:pPr>
      <w:bookmarkStart w:id="174" w:name="_Toc349042606"/>
      <w:bookmarkStart w:id="175" w:name="_Toc243112733"/>
      <w:bookmarkStart w:id="176" w:name="_Toc194983895"/>
      <w:bookmarkStart w:id="177" w:name="_Toc199516214"/>
      <w:bookmarkStart w:id="178" w:name="_Toc175057307"/>
      <w:bookmarkStart w:id="179" w:name="_Toc177399021"/>
      <w:bookmarkStart w:id="180" w:name="_Toc27060954"/>
      <w:r>
        <w:rPr>
          <w:rFonts w:eastAsia="Times New Roman"/>
        </w:rPr>
        <w:lastRenderedPageBreak/>
        <w:t>Notational and Definitional Conventions</w:t>
      </w:r>
      <w:bookmarkEnd w:id="63"/>
      <w:bookmarkEnd w:id="174"/>
      <w:bookmarkEnd w:id="175"/>
      <w:bookmarkEnd w:id="176"/>
      <w:bookmarkEnd w:id="177"/>
      <w:bookmarkEnd w:id="178"/>
      <w:bookmarkEnd w:id="179"/>
      <w:bookmarkEnd w:id="180"/>
    </w:p>
    <w:p w14:paraId="3F2F8668" w14:textId="77777777" w:rsidR="00A001B9" w:rsidRDefault="009D64FD">
      <w:r>
        <w:t xml:space="preserve">The key words </w:t>
      </w:r>
      <w:r>
        <w:rPr>
          <w:rStyle w:val="Emphasis"/>
        </w:rPr>
        <w:t>must</w:t>
      </w:r>
      <w:r>
        <w:t xml:space="preserve">, </w:t>
      </w:r>
      <w:r>
        <w:rPr>
          <w:rStyle w:val="Emphasis"/>
        </w:rPr>
        <w:t>must not</w:t>
      </w:r>
      <w:r>
        <w:t xml:space="preserve">, </w:t>
      </w:r>
      <w:r>
        <w:rPr>
          <w:rStyle w:val="Emphasis"/>
        </w:rPr>
        <w:t>required</w:t>
      </w:r>
      <w:r>
        <w:t xml:space="preserve">, </w:t>
      </w:r>
      <w:r>
        <w:rPr>
          <w:rStyle w:val="Emphasis"/>
        </w:rPr>
        <w:t>shall</w:t>
      </w:r>
      <w:r>
        <w:t xml:space="preserve">, </w:t>
      </w:r>
      <w:r>
        <w:rPr>
          <w:rStyle w:val="Emphasis"/>
        </w:rPr>
        <w:t>shall not</w:t>
      </w:r>
      <w:r>
        <w:t xml:space="preserve">, </w:t>
      </w:r>
      <w:r>
        <w:rPr>
          <w:rStyle w:val="Emphasis"/>
        </w:rPr>
        <w:t>should</w:t>
      </w:r>
      <w:r>
        <w:t xml:space="preserve">, </w:t>
      </w:r>
      <w:r>
        <w:rPr>
          <w:rStyle w:val="Emphasis"/>
        </w:rPr>
        <w:t>should not</w:t>
      </w:r>
      <w:r>
        <w:t xml:space="preserve">, </w:t>
      </w:r>
      <w:r>
        <w:rPr>
          <w:rStyle w:val="Emphasis"/>
        </w:rPr>
        <w:t>recommended</w:t>
      </w:r>
      <w:r>
        <w:t xml:space="preserve">, </w:t>
      </w:r>
      <w:r>
        <w:rPr>
          <w:rStyle w:val="Emphasis"/>
        </w:rPr>
        <w:t>may</w:t>
      </w:r>
      <w:r>
        <w:t xml:space="preserve">, </w:t>
      </w:r>
      <w:ins w:id="181" w:author="Mike Beckerle" w:date="2019-09-26T19:28:00Z">
        <w:r>
          <w:t xml:space="preserve">and </w:t>
        </w:r>
      </w:ins>
      <w:r>
        <w:rPr>
          <w:rStyle w:val="Emphasis"/>
        </w:rPr>
        <w:t xml:space="preserve">may not </w:t>
      </w:r>
      <w:del w:id="182" w:author="Mike Beckerle" w:date="2019-09-26T19:28:00Z">
        <w:r>
          <w:delText xml:space="preserve">and </w:delText>
        </w:r>
        <w:r>
          <w:rPr>
            <w:rStyle w:val="Emphasis"/>
          </w:rPr>
          <w:delText>optional</w:delText>
        </w:r>
        <w:r>
          <w:delText xml:space="preserve"> </w:delText>
        </w:r>
      </w:del>
      <w:r>
        <w:t xml:space="preserve">in this document are to be interpreted as described in </w:t>
      </w:r>
      <w:r>
        <w:rPr>
          <w:noProof/>
        </w:rPr>
        <w:t>[</w:t>
      </w:r>
      <w:hyperlink w:anchor="a_RFC2119" w:history="1">
        <w:r>
          <w:rPr>
            <w:rStyle w:val="Hyperlink"/>
            <w:noProof/>
          </w:rPr>
          <w:t>RFC2119</w:t>
        </w:r>
      </w:hyperlink>
      <w:r>
        <w:rPr>
          <w:noProof/>
        </w:rPr>
        <w:t>]</w:t>
      </w:r>
      <w:r>
        <w:t>.</w:t>
      </w:r>
      <w:ins w:id="183" w:author="Mike Beckerle" w:date="2019-09-26T19:28:00Z">
        <w:r>
          <w:rPr>
            <w:rFonts w:cs="Arial"/>
          </w:rPr>
          <w:t xml:space="preserve"> The terms </w:t>
        </w:r>
        <w:r>
          <w:rPr>
            <w:rFonts w:cs="Arial"/>
            <w:i/>
            <w:iCs/>
          </w:rPr>
          <w:t>required</w:t>
        </w:r>
        <w:r>
          <w:rPr>
            <w:rFonts w:cs="Arial"/>
          </w:rPr>
          <w:t xml:space="preserve"> and </w:t>
        </w:r>
        <w:r>
          <w:rPr>
            <w:rFonts w:cs="Arial"/>
            <w:i/>
            <w:iCs/>
          </w:rPr>
          <w:t>optional</w:t>
        </w:r>
        <w:r>
          <w:rPr>
            <w:rFonts w:cs="Arial"/>
          </w:rPr>
          <w:t xml:space="preserve"> in this document are used as described in Section 3 (Glossary).</w:t>
        </w:r>
      </w:ins>
      <w:r>
        <w:t xml:space="preserve"> Note that for reasons of clarity these words are not always capitalized in this document.</w:t>
      </w:r>
    </w:p>
    <w:p w14:paraId="1D44172E" w14:textId="77777777" w:rsidR="00A001B9" w:rsidRDefault="009D64FD">
      <w:r>
        <w:t>Examples are for illustration purposes only and for clarity they will often not include all the necessary DFDL properties.</w:t>
      </w:r>
    </w:p>
    <w:p w14:paraId="5839F98E" w14:textId="77777777" w:rsidR="00A001B9" w:rsidRDefault="009D64FD">
      <w:pPr>
        <w:pStyle w:val="Heading2"/>
        <w:rPr>
          <w:rFonts w:eastAsia="Times New Roman"/>
        </w:rPr>
      </w:pPr>
      <w:bookmarkStart w:id="184" w:name="_Toc349042607"/>
      <w:bookmarkStart w:id="185" w:name="_Toc243112734"/>
      <w:bookmarkStart w:id="186" w:name="_Toc194983896"/>
      <w:bookmarkStart w:id="187" w:name="_Toc199516215"/>
      <w:bookmarkStart w:id="188" w:name="_Toc175057308"/>
      <w:bookmarkStart w:id="189" w:name="_Toc177399022"/>
      <w:bookmarkStart w:id="190" w:name="_Toc27060955"/>
      <w:r>
        <w:rPr>
          <w:rFonts w:eastAsia="Times New Roman"/>
        </w:rPr>
        <w:t>Failure Types</w:t>
      </w:r>
      <w:bookmarkEnd w:id="184"/>
      <w:bookmarkEnd w:id="185"/>
      <w:bookmarkEnd w:id="186"/>
      <w:bookmarkEnd w:id="187"/>
      <w:bookmarkEnd w:id="188"/>
      <w:bookmarkEnd w:id="189"/>
      <w:bookmarkEnd w:id="190"/>
    </w:p>
    <w:p w14:paraId="43279F1E" w14:textId="77777777" w:rsidR="00A001B9" w:rsidRDefault="009D64FD">
      <w:r>
        <w:t xml:space="preserve">Where the phrase "must be consistent with" is used, it is assumed that a conforming DFDL implementation must check for the consistency and issue appropriate diagnostic messages when an inconsistency is found.  </w:t>
      </w:r>
    </w:p>
    <w:p w14:paraId="62101644" w14:textId="77777777" w:rsidR="00A001B9" w:rsidRDefault="009D64FD">
      <w:r>
        <w:t>There are several kinds of failures that can occur when a DFDL processor is handling data and/or a DFDL schema.</w:t>
      </w:r>
    </w:p>
    <w:p w14:paraId="1E331CC6" w14:textId="77777777" w:rsidR="00A001B9" w:rsidRDefault="009D64FD">
      <w:pPr>
        <w:pStyle w:val="Heading2"/>
        <w:rPr>
          <w:rFonts w:eastAsia="Times New Roman"/>
        </w:rPr>
      </w:pPr>
      <w:bookmarkStart w:id="191" w:name="_Toc349042608"/>
      <w:bookmarkStart w:id="192" w:name="_Toc243112735"/>
      <w:bookmarkStart w:id="193" w:name="_Toc194983897"/>
      <w:bookmarkStart w:id="194" w:name="_Toc199516216"/>
      <w:bookmarkStart w:id="195" w:name="_Toc175057309"/>
      <w:bookmarkStart w:id="196" w:name="_Toc177399023"/>
      <w:bookmarkStart w:id="197" w:name="_Ref140935774"/>
      <w:bookmarkStart w:id="198" w:name="_Toc27060956"/>
      <w:r>
        <w:rPr>
          <w:rFonts w:eastAsia="Times New Roman"/>
        </w:rPr>
        <w:t>Schema Definition Error</w:t>
      </w:r>
      <w:bookmarkEnd w:id="191"/>
      <w:bookmarkEnd w:id="192"/>
      <w:bookmarkEnd w:id="193"/>
      <w:bookmarkEnd w:id="194"/>
      <w:bookmarkEnd w:id="195"/>
      <w:bookmarkEnd w:id="196"/>
      <w:bookmarkEnd w:id="197"/>
      <w:r>
        <w:rPr>
          <w:rFonts w:eastAsia="Times New Roman"/>
        </w:rPr>
        <w:t xml:space="preserve"> (SDE)</w:t>
      </w:r>
      <w:bookmarkEnd w:id="198"/>
    </w:p>
    <w:p w14:paraId="29E3AB40" w14:textId="77777777" w:rsidR="00A001B9" w:rsidRDefault="009D64FD">
      <w:pPr>
        <w:pStyle w:val="nobreak"/>
      </w:pPr>
      <w:r>
        <w:t xml:space="preserve">When the DFDL schema itself contains an error, it implies that the DFDL processor cannot process data because the DFDL schema is not meaningful. It may be </w:t>
      </w:r>
      <w:proofErr w:type="gramStart"/>
      <w:r>
        <w:t>ambiguous, or</w:t>
      </w:r>
      <w:proofErr w:type="gramEnd"/>
      <w:r>
        <w:t xml:space="preserve"> contain conflicting definitions. Equivalently, we can say that there is no possible data that conforms to the schema; hence, the schema cannot be meaningful. All conforming DFDL processors must detect all Schema Definition </w:t>
      </w:r>
      <w:proofErr w:type="gramStart"/>
      <w:r>
        <w:t>Errors, and</w:t>
      </w:r>
      <w:proofErr w:type="gramEnd"/>
      <w:r>
        <w:t xml:space="preserve"> must issue some kind of appropriate diagnostic message. The behavior of a DFDL processor after a Schema Definition Error is detected is out of scope for this specification. </w:t>
      </w:r>
    </w:p>
    <w:p w14:paraId="1E2D8F7E" w14:textId="17F7621C" w:rsidR="00A001B9" w:rsidRDefault="009D64FD">
      <w:r>
        <w:t xml:space="preserve">When a Schema definition error can be detected statically, that is given only the schema, it is desirable, though not required by the DFDL standard, that such errors be </w:t>
      </w:r>
      <w:proofErr w:type="gramStart"/>
      <w:r>
        <w:t>detected</w:t>
      </w:r>
      <w:proofErr w:type="gramEnd"/>
      <w:r>
        <w:t xml:space="preserve"> and diagnostic messages issued before any data are processed. Of course not all Schema Definition Errors can be detected without reference to data as some representation properties may obtain their values from the data (see also section </w:t>
      </w:r>
      <w:r>
        <w:fldChar w:fldCharType="begin"/>
      </w:r>
      <w:r>
        <w:instrText xml:space="preserve"> REF _Ref249772718 \r \h </w:instrText>
      </w:r>
      <w:r>
        <w:fldChar w:fldCharType="separate"/>
      </w:r>
      <w:r w:rsidR="002D29EA">
        <w:t>2.3.1</w:t>
      </w:r>
      <w:r>
        <w:fldChar w:fldCharType="end"/>
      </w:r>
      <w:r>
        <w:t xml:space="preserve"> </w:t>
      </w:r>
      <w:r>
        <w:fldChar w:fldCharType="begin"/>
      </w:r>
      <w:r>
        <w:instrText xml:space="preserve"> REF _Ref254707057 \h </w:instrText>
      </w:r>
      <w:r>
        <w:fldChar w:fldCharType="separate"/>
      </w:r>
      <w:r w:rsidR="002D29EA">
        <w:t>Ambiguity of Data Formats</w:t>
      </w:r>
      <w:r>
        <w:fldChar w:fldCharType="end"/>
      </w:r>
      <w:r>
        <w:t xml:space="preserve">). </w:t>
      </w:r>
    </w:p>
    <w:p w14:paraId="54E69510" w14:textId="77777777" w:rsidR="00A001B9" w:rsidRDefault="009D64FD">
      <w:r>
        <w:t xml:space="preserve">The expression language included within DFDL is strongly, statically type checkable. This means that type checking of expressions can be performed without processing data, and implementations are encouraged to perform this checking statically so that Schema Definition Errors having to do with type inconsistencies can be detected before processing data. </w:t>
      </w:r>
    </w:p>
    <w:p w14:paraId="2CF15ACF" w14:textId="77777777" w:rsidR="00A001B9" w:rsidRDefault="009D64FD">
      <w:r>
        <w:t xml:space="preserve">Note that Schema Definition Errors cannot be suppressed by points of uncertainty. </w:t>
      </w:r>
    </w:p>
    <w:p w14:paraId="4235826D" w14:textId="77777777" w:rsidR="00A001B9" w:rsidRDefault="009D64FD">
      <w:pPr>
        <w:pStyle w:val="Heading4"/>
        <w:rPr>
          <w:rFonts w:eastAsia="Times New Roman"/>
        </w:rPr>
      </w:pPr>
      <w:r>
        <w:rPr>
          <w:rFonts w:eastAsia="Times New Roman"/>
        </w:rPr>
        <w:t>Schema Component Constraint: Unique Particle Attribution</w:t>
      </w:r>
    </w:p>
    <w:p w14:paraId="19D97787" w14:textId="77777777" w:rsidR="00A001B9" w:rsidRDefault="009D64FD">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46CB270C" w14:textId="77777777" w:rsidR="00A001B9" w:rsidRDefault="009D64FD">
      <w:r>
        <w:t xml:space="preserve">Two elements </w:t>
      </w:r>
      <w:r>
        <w:rPr>
          <w:b/>
          <w:bCs/>
        </w:rPr>
        <w:t>overlap</w:t>
      </w:r>
      <w:r>
        <w:t xml:space="preserve"> if </w:t>
      </w:r>
    </w:p>
    <w:p w14:paraId="7AA5C941" w14:textId="77777777" w:rsidR="00A001B9" w:rsidRDefault="009D64FD" w:rsidP="001E61EE">
      <w:pPr>
        <w:numPr>
          <w:ilvl w:val="0"/>
          <w:numId w:val="16"/>
        </w:numPr>
      </w:pPr>
      <w:r>
        <w:t>They are both element declaration particles whose declarations have the same name and target namespace.</w:t>
      </w:r>
    </w:p>
    <w:p w14:paraId="4526B0E8" w14:textId="77777777" w:rsidR="00A001B9" w:rsidRDefault="009D64FD">
      <w:r>
        <w:t xml:space="preserve">A schema will violate the unique attribution constraint if it contains two particles which overlap and which either </w:t>
      </w:r>
    </w:p>
    <w:p w14:paraId="785D9C81" w14:textId="77777777" w:rsidR="00A001B9" w:rsidRDefault="009D64FD" w:rsidP="001E61EE">
      <w:pPr>
        <w:numPr>
          <w:ilvl w:val="0"/>
          <w:numId w:val="17"/>
        </w:numPr>
      </w:pPr>
      <w:r>
        <w:t xml:space="preserve">Are both in the particles of a </w:t>
      </w:r>
      <w:r>
        <w:rPr>
          <w:rStyle w:val="Emphasis"/>
        </w:rPr>
        <w:t>choice</w:t>
      </w:r>
      <w:r>
        <w:t xml:space="preserve"> </w:t>
      </w:r>
      <w:proofErr w:type="gramStart"/>
      <w:r>
        <w:t>group</w:t>
      </w:r>
      <w:proofErr w:type="gramEnd"/>
    </w:p>
    <w:p w14:paraId="3A49F41B" w14:textId="77777777" w:rsidR="00A001B9" w:rsidRDefault="009D64FD">
      <w:r>
        <w:t xml:space="preserve">Or </w:t>
      </w:r>
    </w:p>
    <w:p w14:paraId="4226715F" w14:textId="0F08F49F" w:rsidR="00A001B9" w:rsidRDefault="009D64FD" w:rsidP="001E61EE">
      <w:pPr>
        <w:numPr>
          <w:ilvl w:val="0"/>
          <w:numId w:val="18"/>
        </w:numPr>
      </w:pPr>
      <w:r>
        <w:t xml:space="preserve">Either may validate adjacent information items and the first has </w:t>
      </w:r>
      <w:r w:rsidR="00077579">
        <w:t>XSD</w:t>
      </w:r>
      <w:r>
        <w:t xml:space="preserve"> minOccurs less than </w:t>
      </w:r>
      <w:r w:rsidR="00077579">
        <w:t>XSD</w:t>
      </w:r>
      <w:r>
        <w:t xml:space="preserve"> </w:t>
      </w:r>
      <w:proofErr w:type="spellStart"/>
      <w:r>
        <w:t>maxOccurs</w:t>
      </w:r>
      <w:proofErr w:type="spellEnd"/>
      <w:r>
        <w:t>.</w:t>
      </w:r>
    </w:p>
    <w:p w14:paraId="57D820E1" w14:textId="77777777" w:rsidR="00A001B9" w:rsidRDefault="009D64FD">
      <w:pPr>
        <w:pStyle w:val="Heading2"/>
        <w:rPr>
          <w:rFonts w:eastAsia="Times New Roman"/>
        </w:rPr>
      </w:pPr>
      <w:bookmarkStart w:id="199" w:name="_Toc322911484"/>
      <w:bookmarkStart w:id="200" w:name="_Toc322912023"/>
      <w:bookmarkStart w:id="201" w:name="_Toc199515590"/>
      <w:bookmarkStart w:id="202" w:name="_Toc199515778"/>
      <w:bookmarkStart w:id="203" w:name="_Toc199516217"/>
      <w:bookmarkStart w:id="204" w:name="_Toc349042609"/>
      <w:bookmarkStart w:id="205" w:name="_Toc177399024"/>
      <w:bookmarkStart w:id="206" w:name="_Toc175057310"/>
      <w:bookmarkStart w:id="207" w:name="_Toc199516218"/>
      <w:bookmarkStart w:id="208" w:name="_Toc194983898"/>
      <w:bookmarkStart w:id="209" w:name="_Toc243112736"/>
      <w:bookmarkStart w:id="210" w:name="_Ref393993607"/>
      <w:bookmarkStart w:id="211" w:name="_Ref393993618"/>
      <w:bookmarkStart w:id="212" w:name="_Toc27060957"/>
      <w:bookmarkEnd w:id="199"/>
      <w:bookmarkEnd w:id="200"/>
      <w:bookmarkEnd w:id="201"/>
      <w:bookmarkEnd w:id="202"/>
      <w:bookmarkEnd w:id="203"/>
      <w:r>
        <w:rPr>
          <w:rFonts w:eastAsia="Times New Roman"/>
        </w:rPr>
        <w:t>Processing Errors</w:t>
      </w:r>
      <w:bookmarkEnd w:id="204"/>
      <w:bookmarkEnd w:id="205"/>
      <w:bookmarkEnd w:id="206"/>
      <w:bookmarkEnd w:id="207"/>
      <w:bookmarkEnd w:id="208"/>
      <w:bookmarkEnd w:id="209"/>
      <w:bookmarkEnd w:id="210"/>
      <w:bookmarkEnd w:id="211"/>
      <w:bookmarkEnd w:id="212"/>
    </w:p>
    <w:p w14:paraId="197229A3" w14:textId="77777777" w:rsidR="00A001B9" w:rsidRDefault="009D64FD">
      <w:pPr>
        <w:pStyle w:val="nobreak"/>
      </w:pPr>
      <w:r>
        <w:t xml:space="preserve">If a DFDL schema contains no Schema Definition Errors, then there is the additional possibility of a </w:t>
      </w:r>
      <w:r>
        <w:rPr>
          <w:i/>
        </w:rPr>
        <w:t>processing error</w:t>
      </w:r>
      <w:r>
        <w:t xml:space="preserve"> when processing data using a DFDL schema. A processing error occurs if the </w:t>
      </w:r>
      <w:r>
        <w:lastRenderedPageBreak/>
        <w:t>data does not conform to the format described by the schema</w:t>
      </w:r>
      <w:proofErr w:type="gramStart"/>
      <w:r>
        <w:t>, that is to say, the</w:t>
      </w:r>
      <w:proofErr w:type="gramEnd"/>
      <w:r>
        <w:t xml:space="preserve"> data is not well-formed relative to the schema. </w:t>
      </w:r>
    </w:p>
    <w:p w14:paraId="4BB41A25" w14:textId="08270F16" w:rsidR="00A001B9" w:rsidRDefault="009D64FD">
      <w:pPr>
        <w:pStyle w:val="nobreak"/>
      </w:pPr>
      <w:r>
        <w:t xml:space="preserve">Processing errors can be suppressed by a point of uncertainty. See section </w:t>
      </w:r>
      <w:r>
        <w:fldChar w:fldCharType="begin"/>
      </w:r>
      <w:r>
        <w:instrText xml:space="preserve"> REF _Ref362445434 \r \h </w:instrText>
      </w:r>
      <w:r>
        <w:fldChar w:fldCharType="separate"/>
      </w:r>
      <w:r w:rsidR="002D29EA">
        <w:t>9.3.3</w:t>
      </w:r>
      <w:r>
        <w:fldChar w:fldCharType="end"/>
      </w:r>
      <w:r>
        <w:t xml:space="preserve">.  </w:t>
      </w:r>
    </w:p>
    <w:p w14:paraId="575BE5AA" w14:textId="77777777" w:rsidR="00A001B9" w:rsidRDefault="009D64FD">
      <w:r>
        <w:t xml:space="preserve">It is expected that DFDL implementations will provide additional implementation-defined mechanisms for dealing with effective processing errors, such as the means of specifying retry points or the means of skipping some data </w:t>
      </w:r>
      <w:proofErr w:type="gramStart"/>
      <w:r>
        <w:t>so as to</w:t>
      </w:r>
      <w:proofErr w:type="gramEnd"/>
      <w:r>
        <w:t xml:space="preserve"> recover from the error in some way.</w:t>
      </w:r>
    </w:p>
    <w:p w14:paraId="7B869DFF" w14:textId="77777777" w:rsidR="00A001B9" w:rsidRDefault="009D64FD">
      <w:r>
        <w:t>Exceptions that occur in the evaluation of the DFDL expression language are processing errors.</w:t>
      </w:r>
    </w:p>
    <w:p w14:paraId="76682769" w14:textId="584603B4" w:rsidR="00A001B9" w:rsidRDefault="009D64FD">
      <w:pPr>
        <w:pStyle w:val="nobreak"/>
      </w:pPr>
      <w:r>
        <w:t xml:space="preserve">Non-conformance with the </w:t>
      </w:r>
      <w:r w:rsidR="00077579">
        <w:t>XSD</w:t>
      </w:r>
      <w:r>
        <w:t xml:space="preserve"> </w:t>
      </w:r>
      <w:r>
        <w:rPr>
          <w:i/>
          <w:iCs/>
        </w:rPr>
        <w:t>minOccurs</w:t>
      </w:r>
      <w:r>
        <w:t xml:space="preserve"> or </w:t>
      </w:r>
      <w:proofErr w:type="spellStart"/>
      <w:r>
        <w:rPr>
          <w:i/>
        </w:rPr>
        <w:t>maxOccurs</w:t>
      </w:r>
      <w:proofErr w:type="spellEnd"/>
      <w:r>
        <w:t xml:space="preserve"> constraints is either a processing error or only a validation error depending on the settings of certain DFDL properties (see section </w:t>
      </w:r>
      <w:r>
        <w:fldChar w:fldCharType="begin"/>
      </w:r>
      <w:r>
        <w:instrText xml:space="preserve"> REF _Ref351913722 \r \p \h </w:instrText>
      </w:r>
      <w:r>
        <w:fldChar w:fldCharType="separate"/>
      </w:r>
      <w:r w:rsidR="002D29EA">
        <w:t>16 below</w:t>
      </w:r>
      <w:r>
        <w:fldChar w:fldCharType="end"/>
      </w:r>
      <w:r>
        <w:t>).</w:t>
      </w:r>
    </w:p>
    <w:p w14:paraId="14BCD704" w14:textId="77777777" w:rsidR="00A001B9" w:rsidRDefault="009D64FD">
      <w:pPr>
        <w:pStyle w:val="Heading3"/>
      </w:pPr>
      <w:bookmarkStart w:id="213" w:name="_Toc361231093"/>
      <w:bookmarkStart w:id="214" w:name="_Toc361231619"/>
      <w:bookmarkStart w:id="215" w:name="_Toc362444899"/>
      <w:bookmarkStart w:id="216" w:name="_Toc363908821"/>
      <w:bookmarkStart w:id="217" w:name="_Toc364463243"/>
      <w:bookmarkStart w:id="218" w:name="_Toc366077834"/>
      <w:bookmarkStart w:id="219" w:name="_Toc366078453"/>
      <w:bookmarkStart w:id="220" w:name="_Toc366079439"/>
      <w:bookmarkStart w:id="221" w:name="_Toc366080051"/>
      <w:bookmarkStart w:id="222" w:name="_Toc366080663"/>
      <w:bookmarkStart w:id="223" w:name="_Toc366505003"/>
      <w:bookmarkStart w:id="224" w:name="_Toc366508372"/>
      <w:bookmarkStart w:id="225" w:name="_Toc366512873"/>
      <w:bookmarkStart w:id="226" w:name="_Toc366574064"/>
      <w:bookmarkStart w:id="227" w:name="_Toc366577857"/>
      <w:bookmarkStart w:id="228" w:name="_Toc366578465"/>
      <w:bookmarkStart w:id="229" w:name="_Toc366579059"/>
      <w:bookmarkStart w:id="230" w:name="_Toc366579650"/>
      <w:bookmarkStart w:id="231" w:name="_Toc366580242"/>
      <w:bookmarkStart w:id="232" w:name="_Toc366580833"/>
      <w:bookmarkStart w:id="233" w:name="_Toc366581425"/>
      <w:bookmarkStart w:id="234" w:name="_Toc322911486"/>
      <w:bookmarkStart w:id="235" w:name="_Toc322912025"/>
      <w:bookmarkStart w:id="236" w:name="_Ref254707057"/>
      <w:bookmarkStart w:id="237" w:name="_Toc349042610"/>
      <w:bookmarkStart w:id="238" w:name="_Toc27060958"/>
      <w:bookmarkStart w:id="239" w:name="_Toc199516219"/>
      <w:bookmarkStart w:id="240" w:name="_Toc243112737"/>
      <w:bookmarkStart w:id="241" w:name="_Ref249772673"/>
      <w:bookmarkStart w:id="242" w:name="_Ref249772718"/>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t>Ambiguity of Data Formats</w:t>
      </w:r>
      <w:bookmarkEnd w:id="236"/>
      <w:bookmarkEnd w:id="237"/>
      <w:bookmarkEnd w:id="238"/>
    </w:p>
    <w:p w14:paraId="2B916F46" w14:textId="77777777" w:rsidR="00A001B9" w:rsidRDefault="009D64FD">
      <w:pPr>
        <w:pStyle w:val="nobreak"/>
        <w:rPr>
          <w:rFonts w:cs="Arial"/>
          <w:szCs w:val="26"/>
        </w:rPr>
      </w:pPr>
      <w:r>
        <w:rPr>
          <w:rFonts w:cs="Arial"/>
          <w:szCs w:val="26"/>
        </w:rPr>
        <w:t>A data format using delimiters may be ambiguous if the delimiters are not distinct, and a data format description which has fixed data requirements (that is, where some elements have fixed values) may be ambiguous even with fixed-length elements.</w:t>
      </w:r>
      <w:r>
        <w:rPr>
          <w:rStyle w:val="FootnoteReference"/>
          <w:rFonts w:cs="Arial"/>
          <w:szCs w:val="26"/>
        </w:rPr>
        <w:footnoteReference w:id="2"/>
      </w:r>
    </w:p>
    <w:p w14:paraId="05669A76" w14:textId="77777777" w:rsidR="00A001B9" w:rsidRDefault="009D64FD">
      <w:pPr>
        <w:pStyle w:val="nobreak"/>
        <w:rPr>
          <w:rFonts w:cs="Arial"/>
          <w:szCs w:val="26"/>
        </w:rPr>
      </w:pPr>
      <w:r>
        <w:rPr>
          <w:rFonts w:cs="Arial"/>
          <w:szCs w:val="26"/>
        </w:rPr>
        <w:t>If the delimiter string values are stored within the data, perhaps as elements of a header part of the data, then this ambiguity certainly cannot be examined until the data is available.</w:t>
      </w:r>
    </w:p>
    <w:p w14:paraId="4C406607" w14:textId="77777777" w:rsidR="00A001B9" w:rsidRDefault="009D64FD">
      <w:pPr>
        <w:pStyle w:val="nobreak"/>
        <w:rPr>
          <w:rFonts w:cs="Arial"/>
          <w:szCs w:val="26"/>
        </w:rPr>
      </w:pPr>
      <w:r>
        <w:rPr>
          <w:rFonts w:cs="Arial"/>
          <w:szCs w:val="26"/>
        </w:rPr>
        <w:t xml:space="preserve">Given an ambiguous grammar, a DFDL implementation may successfully parse a </w:t>
      </w:r>
      <w:proofErr w:type="gramStart"/>
      <w:r>
        <w:rPr>
          <w:rFonts w:cs="Arial"/>
          <w:szCs w:val="26"/>
        </w:rPr>
        <w:t>particular input</w:t>
      </w:r>
      <w:proofErr w:type="gramEnd"/>
      <w:r>
        <w:rPr>
          <w:rFonts w:cs="Arial"/>
          <w:szCs w:val="26"/>
        </w:rPr>
        <w:t xml:space="preserve"> data stream. That is, the part of the schema with the ambiguity may not be exercised by a </w:t>
      </w:r>
      <w:proofErr w:type="gramStart"/>
      <w:r>
        <w:rPr>
          <w:rFonts w:cs="Arial"/>
          <w:szCs w:val="26"/>
        </w:rPr>
        <w:t>particular data</w:t>
      </w:r>
      <w:proofErr w:type="gramEnd"/>
      <w:r>
        <w:rPr>
          <w:rFonts w:cs="Arial"/>
          <w:szCs w:val="26"/>
        </w:rPr>
        <w:t xml:space="preserve"> stream, or the data may parse successfully anyway because the ambiguity may not cause any kind of failure or processing error.</w:t>
      </w:r>
    </w:p>
    <w:p w14:paraId="5D96E71E" w14:textId="77777777" w:rsidR="00A001B9" w:rsidRDefault="009D64FD">
      <w:pPr>
        <w:pStyle w:val="nobreak"/>
      </w:pPr>
      <w:r>
        <w:t xml:space="preserve">Hence, to </w:t>
      </w:r>
      <w:proofErr w:type="gramStart"/>
      <w:r>
        <w:t>insure</w:t>
      </w:r>
      <w:proofErr w:type="gramEnd"/>
      <w:r>
        <w:t xml:space="preserve"> compatible behavior, DFDL v1.0 implementations MUST NOT detect grammar ambiguities as errors. Implementations are of course free to issue warnings to help users identify these situations, but ambiguity is neither a Schema Definition Error nor a Processing Error. </w:t>
      </w:r>
      <w:bookmarkEnd w:id="239"/>
      <w:bookmarkEnd w:id="240"/>
      <w:bookmarkEnd w:id="241"/>
      <w:bookmarkEnd w:id="242"/>
    </w:p>
    <w:p w14:paraId="012D5C2B" w14:textId="77777777" w:rsidR="00A001B9" w:rsidRDefault="009D64FD">
      <w:pPr>
        <w:pStyle w:val="Heading4"/>
        <w:rPr>
          <w:rFonts w:eastAsia="Times New Roman"/>
        </w:rPr>
      </w:pPr>
      <w:r>
        <w:rPr>
          <w:rFonts w:eastAsia="Times New Roman"/>
        </w:rPr>
        <w:t>Unparsing Must be Unambiguous</w:t>
      </w:r>
    </w:p>
    <w:p w14:paraId="4435912C" w14:textId="77777777" w:rsidR="00A001B9" w:rsidRDefault="009D64FD">
      <w:r>
        <w:t xml:space="preserve">Usually, the behavior of the </w:t>
      </w:r>
      <w:proofErr w:type="spellStart"/>
      <w:r>
        <w:t>unparser</w:t>
      </w:r>
      <w:proofErr w:type="spellEnd"/>
      <w:r>
        <w:t xml:space="preserve"> is symmetric to the behavior of the parser; however, there are cases where the DFDL schema will accept several equivalent representations for the same logical data. In this case it would be ambiguous which of these equivalent representations should be produced by the </w:t>
      </w:r>
      <w:proofErr w:type="spellStart"/>
      <w:r>
        <w:t>unparser</w:t>
      </w:r>
      <w:proofErr w:type="spellEnd"/>
      <w:r>
        <w:t xml:space="preserve">. The DFDL standard contains representation properties which are used to eliminate this ambiguity. It is a Schema Definition Error if a DFDL schema is being used to unparse data and there is any ambiguity about the representation. </w:t>
      </w:r>
    </w:p>
    <w:p w14:paraId="560F1DA0" w14:textId="77777777" w:rsidR="00A001B9" w:rsidRDefault="009D64FD">
      <w:pPr>
        <w:pStyle w:val="Heading2"/>
        <w:rPr>
          <w:rFonts w:eastAsia="Times New Roman"/>
        </w:rPr>
      </w:pPr>
      <w:bookmarkStart w:id="243" w:name="_Toc322911488"/>
      <w:bookmarkStart w:id="244" w:name="_Toc322912027"/>
      <w:bookmarkStart w:id="245" w:name="_Toc322911489"/>
      <w:bookmarkStart w:id="246" w:name="_Toc322912028"/>
      <w:bookmarkStart w:id="247" w:name="_Toc322911490"/>
      <w:bookmarkStart w:id="248" w:name="_Toc322912029"/>
      <w:bookmarkStart w:id="249" w:name="_Toc322911491"/>
      <w:bookmarkStart w:id="250" w:name="_Toc322912030"/>
      <w:bookmarkStart w:id="251" w:name="_Toc322911492"/>
      <w:bookmarkStart w:id="252" w:name="_Toc322912031"/>
      <w:bookmarkStart w:id="253" w:name="_Toc322911493"/>
      <w:bookmarkStart w:id="254" w:name="_Toc322912032"/>
      <w:bookmarkStart w:id="255" w:name="_Toc322911494"/>
      <w:bookmarkStart w:id="256" w:name="_Toc322912033"/>
      <w:bookmarkStart w:id="257" w:name="_Toc322911495"/>
      <w:bookmarkStart w:id="258" w:name="_Toc322912034"/>
      <w:bookmarkStart w:id="259" w:name="_Toc322911496"/>
      <w:bookmarkStart w:id="260" w:name="_Toc322912035"/>
      <w:bookmarkStart w:id="261" w:name="_Toc322911497"/>
      <w:bookmarkStart w:id="262" w:name="_Toc322912036"/>
      <w:bookmarkStart w:id="263" w:name="_Toc322911498"/>
      <w:bookmarkStart w:id="264" w:name="_Toc322912037"/>
      <w:bookmarkStart w:id="265" w:name="_Toc322911499"/>
      <w:bookmarkStart w:id="266" w:name="_Toc322912038"/>
      <w:bookmarkStart w:id="267" w:name="_Toc322911500"/>
      <w:bookmarkStart w:id="268" w:name="_Toc322912039"/>
      <w:bookmarkStart w:id="269" w:name="_Toc184191909"/>
      <w:bookmarkStart w:id="270" w:name="_Toc184210449"/>
      <w:bookmarkStart w:id="271" w:name="_Toc177399025"/>
      <w:bookmarkStart w:id="272" w:name="_Toc175057311"/>
      <w:bookmarkStart w:id="273" w:name="_Toc199516220"/>
      <w:bookmarkStart w:id="274" w:name="_Toc194983899"/>
      <w:bookmarkStart w:id="275" w:name="_Toc243112738"/>
      <w:bookmarkStart w:id="276" w:name="_Toc349042611"/>
      <w:bookmarkStart w:id="277" w:name="_Ref384901666"/>
      <w:bookmarkStart w:id="278" w:name="_Ref384901671"/>
      <w:bookmarkStart w:id="279" w:name="_Toc27060959"/>
      <w:bookmarkStart w:id="280" w:name="OLE_LINK3"/>
      <w:bookmarkStart w:id="281" w:name="OLE_LINK4"/>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Pr>
          <w:rFonts w:eastAsia="Times New Roman"/>
        </w:rPr>
        <w:t>Validation Errors</w:t>
      </w:r>
      <w:bookmarkEnd w:id="271"/>
      <w:bookmarkEnd w:id="272"/>
      <w:bookmarkEnd w:id="273"/>
      <w:bookmarkEnd w:id="274"/>
      <w:bookmarkEnd w:id="275"/>
      <w:bookmarkEnd w:id="276"/>
      <w:bookmarkEnd w:id="277"/>
      <w:bookmarkEnd w:id="278"/>
      <w:bookmarkEnd w:id="279"/>
    </w:p>
    <w:p w14:paraId="1CF063DC" w14:textId="2005B47A" w:rsidR="00A001B9" w:rsidRDefault="009D64FD">
      <w:pPr>
        <w:pStyle w:val="nobreak"/>
      </w:pPr>
      <w:r>
        <w:t xml:space="preserve">Logical validation checks are constraints expressed in </w:t>
      </w:r>
      <w:r w:rsidR="00077579">
        <w:t>XSD</w:t>
      </w:r>
      <w:r>
        <w:t xml:space="preserve">, and they apply to the logical values of the </w:t>
      </w:r>
      <w:proofErr w:type="spellStart"/>
      <w:r>
        <w:t>infoset</w:t>
      </w:r>
      <w:proofErr w:type="spellEnd"/>
      <w:r>
        <w:t xml:space="preserve">. Hence, parsing must successfully construct the </w:t>
      </w:r>
      <w:proofErr w:type="spellStart"/>
      <w:r>
        <w:t>infoset</w:t>
      </w:r>
      <w:proofErr w:type="spellEnd"/>
      <w:r>
        <w:t xml:space="preserve"> from the representation </w:t>
      </w:r>
      <w:proofErr w:type="gramStart"/>
      <w:r>
        <w:t>in order for</w:t>
      </w:r>
      <w:proofErr w:type="gramEnd"/>
      <w:r>
        <w:t xml:space="preserve"> validation checks to be meaningful. This implies that validation errors cannot affect the ability of a DFDL processor to successfully parse or unparse data; that is, validation errors are independent of whether the data is well-formed with respect to the DFDL schema.</w:t>
      </w:r>
    </w:p>
    <w:p w14:paraId="4D33B581" w14:textId="77777777" w:rsidR="00A001B9" w:rsidRDefault="009D64FD">
      <w:pPr>
        <w:pStyle w:val="nobreak"/>
      </w:pPr>
      <w:r>
        <w:t>DFDL processors may provide both validating and non-validating behaviors on either or both of parse and unparse. (A DFDL implementation could support validate on parse, but not support it on unparse and still be considered conforming.)</w:t>
      </w:r>
    </w:p>
    <w:p w14:paraId="53C6F3BF" w14:textId="77777777" w:rsidR="00A001B9" w:rsidRDefault="009D64FD">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proofErr w:type="spellStart"/>
      <w:r>
        <w:t>infoset</w:t>
      </w:r>
      <w:proofErr w:type="spellEnd"/>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proofErr w:type="spellStart"/>
      <w:r>
        <w:t>unparser</w:t>
      </w:r>
      <w:proofErr w:type="spellEnd"/>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1281D715" w14:textId="77777777" w:rsidR="00A001B9" w:rsidRDefault="009D64FD">
      <w:r>
        <w:t xml:space="preserve">When resolving points of uncertainty (during parsing), validation errors are ignored. </w:t>
      </w:r>
    </w:p>
    <w:p w14:paraId="1A24FB4D" w14:textId="5F694006" w:rsidR="00A001B9" w:rsidRDefault="009D64FD">
      <w:r>
        <w:lastRenderedPageBreak/>
        <w:t xml:space="preserve">The way a validation error is presented to the execution context of a DFDL processor is not specified by the DFDL language. The validity of an element is recorded in the DFDL </w:t>
      </w:r>
      <w:proofErr w:type="spellStart"/>
      <w:r>
        <w:t>Infoset</w:t>
      </w:r>
      <w:proofErr w:type="spellEnd"/>
      <w:r>
        <w:t xml:space="preserve">, see Section </w:t>
      </w:r>
      <w:r>
        <w:fldChar w:fldCharType="begin"/>
      </w:r>
      <w:r>
        <w:instrText xml:space="preserve"> REF _Ref366577019 \r \h </w:instrText>
      </w:r>
      <w:r>
        <w:fldChar w:fldCharType="separate"/>
      </w:r>
      <w:r w:rsidR="002D29EA">
        <w:t>4</w:t>
      </w:r>
      <w:r>
        <w:fldChar w:fldCharType="end"/>
      </w:r>
      <w:r>
        <w:t xml:space="preserve"> </w:t>
      </w:r>
      <w:r>
        <w:fldChar w:fldCharType="begin"/>
      </w:r>
      <w:r>
        <w:instrText xml:space="preserve"> REF _Ref366577050 \h </w:instrText>
      </w:r>
      <w:r>
        <w:fldChar w:fldCharType="separate"/>
      </w:r>
      <w:r w:rsidR="002D29EA">
        <w:t>The DFDL Information Set (</w:t>
      </w:r>
      <w:proofErr w:type="spellStart"/>
      <w:r w:rsidR="002D29EA">
        <w:t>Infoset</w:t>
      </w:r>
      <w:proofErr w:type="spellEnd"/>
      <w:r w:rsidR="002D29EA">
        <w:t>)</w:t>
      </w:r>
      <w:r>
        <w:fldChar w:fldCharType="end"/>
      </w:r>
      <w:r>
        <w:t>.</w:t>
      </w:r>
    </w:p>
    <w:p w14:paraId="17C97511" w14:textId="77777777" w:rsidR="00A001B9" w:rsidRDefault="009D64FD">
      <w:r>
        <w:t>The following DFDL schema constructs are allowed in DFDL and are checked when validating:</w:t>
      </w:r>
    </w:p>
    <w:p w14:paraId="269CDA94" w14:textId="3623BA3D" w:rsidR="00A001B9" w:rsidRDefault="00077579" w:rsidP="001E61EE">
      <w:pPr>
        <w:numPr>
          <w:ilvl w:val="0"/>
          <w:numId w:val="19"/>
        </w:numPr>
      </w:pPr>
      <w:r>
        <w:t>XSD</w:t>
      </w:r>
      <w:r w:rsidR="009D64FD">
        <w:t xml:space="preserve"> pattern facet - (for XSD string type elements only)</w:t>
      </w:r>
    </w:p>
    <w:p w14:paraId="6A7A2B97" w14:textId="5BA1DE40" w:rsidR="00A001B9" w:rsidRDefault="00077579" w:rsidP="001E61EE">
      <w:pPr>
        <w:numPr>
          <w:ilvl w:val="0"/>
          <w:numId w:val="19"/>
        </w:numPr>
      </w:pPr>
      <w:r>
        <w:t>XSD</w:t>
      </w:r>
      <w:r w:rsidR="009D64FD">
        <w:t xml:space="preserve"> </w:t>
      </w:r>
      <w:proofErr w:type="spellStart"/>
      <w:r w:rsidR="009D64FD">
        <w:t>minLength</w:t>
      </w:r>
      <w:proofErr w:type="spellEnd"/>
      <w:r w:rsidR="009D64FD">
        <w:t xml:space="preserve">, </w:t>
      </w:r>
      <w:proofErr w:type="spellStart"/>
      <w:r w:rsidR="009D64FD">
        <w:t>maxLength</w:t>
      </w:r>
      <w:proofErr w:type="spellEnd"/>
      <w:r w:rsidR="009D64FD">
        <w:t xml:space="preserve"> </w:t>
      </w:r>
    </w:p>
    <w:p w14:paraId="6BE73929" w14:textId="602ACECA" w:rsidR="00A001B9" w:rsidRDefault="00077579" w:rsidP="001E61EE">
      <w:pPr>
        <w:numPr>
          <w:ilvl w:val="0"/>
          <w:numId w:val="19"/>
        </w:numPr>
      </w:pPr>
      <w:r>
        <w:t>XSD</w:t>
      </w:r>
      <w:r w:rsidR="009D64FD">
        <w:t xml:space="preserve"> </w:t>
      </w:r>
      <w:proofErr w:type="spellStart"/>
      <w:r w:rsidR="009D64FD">
        <w:t>minInclusive</w:t>
      </w:r>
      <w:proofErr w:type="spellEnd"/>
      <w:r w:rsidR="009D64FD">
        <w:t xml:space="preserve">, </w:t>
      </w:r>
      <w:proofErr w:type="spellStart"/>
      <w:r w:rsidR="009D64FD">
        <w:t>minExclusive</w:t>
      </w:r>
      <w:proofErr w:type="spellEnd"/>
      <w:r w:rsidR="009D64FD">
        <w:t xml:space="preserve">, </w:t>
      </w:r>
      <w:proofErr w:type="spellStart"/>
      <w:r w:rsidR="009D64FD">
        <w:t>maxInclusive</w:t>
      </w:r>
      <w:proofErr w:type="spellEnd"/>
      <w:r w:rsidR="009D64FD">
        <w:t xml:space="preserve">, </w:t>
      </w:r>
      <w:proofErr w:type="spellStart"/>
      <w:r w:rsidR="009D64FD">
        <w:t>maxExclusive</w:t>
      </w:r>
      <w:proofErr w:type="spellEnd"/>
    </w:p>
    <w:p w14:paraId="2088DD05" w14:textId="2D98628E" w:rsidR="00A001B9" w:rsidRDefault="00077579" w:rsidP="001E61EE">
      <w:pPr>
        <w:numPr>
          <w:ilvl w:val="0"/>
          <w:numId w:val="19"/>
        </w:numPr>
      </w:pPr>
      <w:r>
        <w:t>XSD</w:t>
      </w:r>
      <w:r w:rsidR="009D64FD">
        <w:t xml:space="preserve"> enumeration</w:t>
      </w:r>
    </w:p>
    <w:p w14:paraId="3D93DDDC" w14:textId="6E4C059A" w:rsidR="00A001B9" w:rsidRDefault="00077579" w:rsidP="001E61EE">
      <w:pPr>
        <w:numPr>
          <w:ilvl w:val="0"/>
          <w:numId w:val="19"/>
        </w:numPr>
      </w:pPr>
      <w:r>
        <w:t>XSD</w:t>
      </w:r>
      <w:r w:rsidR="009D64FD">
        <w:t xml:space="preserve"> </w:t>
      </w:r>
      <w:proofErr w:type="spellStart"/>
      <w:r w:rsidR="009D64FD">
        <w:t>maxOccurs</w:t>
      </w:r>
      <w:proofErr w:type="spellEnd"/>
    </w:p>
    <w:bookmarkEnd w:id="280"/>
    <w:bookmarkEnd w:id="281"/>
    <w:p w14:paraId="6CB320FA" w14:textId="77777777" w:rsidR="00A001B9" w:rsidRDefault="009D64FD">
      <w:pPr>
        <w:pStyle w:val="nobreak"/>
      </w:pPr>
      <w:r>
        <w:t xml:space="preserve">Note that validation is distinct from the checking of DFDL assert or discriminator predicates. When a DFDL discriminator or assert is used to discriminate a choice or other point of uncertainty when parsing, then that </w:t>
      </w:r>
      <w:proofErr w:type="gramStart"/>
      <w:r>
        <w:t>assert</w:t>
      </w:r>
      <w:proofErr w:type="gramEnd"/>
      <w:r>
        <w:t xml:space="preserve"> or discriminator is essential to parsing and it is evaluated irrespective of whether validation is enabled or disabled. </w:t>
      </w:r>
    </w:p>
    <w:p w14:paraId="2F0511C7" w14:textId="6506416D" w:rsidR="00A001B9" w:rsidRDefault="009D64FD">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proofErr w:type="gramStart"/>
      <w:r>
        <w:t>parsing, and</w:t>
      </w:r>
      <w:proofErr w:type="gramEnd"/>
      <w:r>
        <w:t xml:space="preserve"> does not create validation errors. See Section </w:t>
      </w:r>
      <w:r>
        <w:fldChar w:fldCharType="begin"/>
      </w:r>
      <w:r>
        <w:instrText xml:space="preserve"> REF _Ref365110948 \r \h </w:instrText>
      </w:r>
      <w:r>
        <w:fldChar w:fldCharType="separate"/>
      </w:r>
      <w:r w:rsidR="002D29EA">
        <w:t>23.5.3</w:t>
      </w:r>
      <w:r>
        <w:fldChar w:fldCharType="end"/>
      </w:r>
      <w:r>
        <w:t xml:space="preserve"> </w:t>
      </w:r>
      <w:r>
        <w:fldChar w:fldCharType="begin"/>
      </w:r>
      <w:r>
        <w:instrText xml:space="preserve"> REF _Ref365110951 \h </w:instrText>
      </w:r>
      <w:r>
        <w:fldChar w:fldCharType="separate"/>
      </w:r>
      <w:r w:rsidR="002D29EA">
        <w:t>DFDL Functions</w:t>
      </w:r>
      <w:r>
        <w:fldChar w:fldCharType="end"/>
      </w:r>
      <w:r>
        <w:t xml:space="preserve"> for details.</w:t>
      </w:r>
    </w:p>
    <w:p w14:paraId="7087DBFA" w14:textId="77777777" w:rsidR="00A001B9" w:rsidRDefault="009D64FD">
      <w:pPr>
        <w:pStyle w:val="Heading2"/>
        <w:rPr>
          <w:rFonts w:eastAsia="Times New Roman"/>
        </w:rPr>
      </w:pPr>
      <w:bookmarkStart w:id="282" w:name="_Toc366077837"/>
      <w:bookmarkStart w:id="283" w:name="_Toc366078456"/>
      <w:bookmarkStart w:id="284" w:name="_Toc366079442"/>
      <w:bookmarkStart w:id="285" w:name="_Toc366080054"/>
      <w:bookmarkStart w:id="286" w:name="_Toc366080666"/>
      <w:bookmarkStart w:id="287" w:name="_Toc366505006"/>
      <w:bookmarkStart w:id="288" w:name="_Toc366508375"/>
      <w:bookmarkStart w:id="289" w:name="_Toc366512876"/>
      <w:bookmarkStart w:id="290" w:name="_Toc366574067"/>
      <w:bookmarkStart w:id="291" w:name="_Toc366577860"/>
      <w:bookmarkStart w:id="292" w:name="_Toc366578468"/>
      <w:bookmarkStart w:id="293" w:name="_Toc366579062"/>
      <w:bookmarkStart w:id="294" w:name="_Toc366579653"/>
      <w:bookmarkStart w:id="295" w:name="_Toc366580245"/>
      <w:bookmarkStart w:id="296" w:name="_Toc366580836"/>
      <w:bookmarkStart w:id="297" w:name="_Toc366581428"/>
      <w:bookmarkStart w:id="298" w:name="_Toc322911502"/>
      <w:bookmarkStart w:id="299" w:name="_Toc322912041"/>
      <w:bookmarkStart w:id="300" w:name="_Toc349042612"/>
      <w:bookmarkStart w:id="301" w:name="_Toc27060960"/>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Pr>
          <w:rFonts w:eastAsia="Times New Roman"/>
        </w:rPr>
        <w:t>Recoverable Error</w:t>
      </w:r>
      <w:bookmarkEnd w:id="300"/>
      <w:bookmarkEnd w:id="301"/>
    </w:p>
    <w:p w14:paraId="270EFA1C" w14:textId="77777777" w:rsidR="00A001B9" w:rsidRDefault="009D64FD">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049DDA6B" w14:textId="77777777" w:rsidR="00A001B9" w:rsidRDefault="009D64FD">
      <w:r>
        <w:t>Recoverable errors are independent of validation, and when resolving points of uncertainty, recoverable errors are ignored.</w:t>
      </w:r>
    </w:p>
    <w:p w14:paraId="36D0F0F8" w14:textId="77777777" w:rsidR="00A001B9" w:rsidRDefault="009D64FD">
      <w:pPr>
        <w:pStyle w:val="Heading2"/>
        <w:rPr>
          <w:rFonts w:eastAsia="Times New Roman"/>
        </w:rPr>
      </w:pPr>
      <w:bookmarkStart w:id="302" w:name="_Ref393996035"/>
      <w:bookmarkStart w:id="303" w:name="_Ref393996024"/>
      <w:bookmarkStart w:id="304" w:name="_Toc27060961"/>
      <w:r>
        <w:rPr>
          <w:rFonts w:eastAsia="Times New Roman"/>
        </w:rPr>
        <w:t>Specific Errors Classified</w:t>
      </w:r>
      <w:bookmarkEnd w:id="302"/>
      <w:bookmarkEnd w:id="303"/>
      <w:bookmarkEnd w:id="304"/>
    </w:p>
    <w:p w14:paraId="08B9397B" w14:textId="77777777" w:rsidR="00A001B9" w:rsidRDefault="009D64FD">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44DEDFED" w14:textId="77777777" w:rsidR="00A001B9" w:rsidRDefault="009D64FD">
      <w:pPr>
        <w:rPr>
          <w:rFonts w:eastAsia="MS Mincho" w:cs="Arial"/>
          <w:lang w:eastAsia="ja-JP"/>
        </w:rPr>
      </w:pPr>
      <w:r>
        <w:rPr>
          <w:rFonts w:cs="Arial"/>
        </w:rPr>
        <w:t>The following are processing errors:</w:t>
      </w:r>
    </w:p>
    <w:p w14:paraId="35416270" w14:textId="77777777" w:rsidR="00A001B9" w:rsidRDefault="009D64FD" w:rsidP="001E61EE">
      <w:pPr>
        <w:pStyle w:val="ListParagraph"/>
        <w:numPr>
          <w:ilvl w:val="0"/>
          <w:numId w:val="20"/>
        </w:numPr>
      </w:pPr>
      <w:r>
        <w:t>Arithmetic Errors</w:t>
      </w:r>
    </w:p>
    <w:p w14:paraId="286A2646" w14:textId="77777777" w:rsidR="00A001B9" w:rsidRDefault="009D64FD" w:rsidP="001E61EE">
      <w:pPr>
        <w:pStyle w:val="ListParagraph"/>
        <w:numPr>
          <w:ilvl w:val="1"/>
          <w:numId w:val="20"/>
        </w:numPr>
      </w:pPr>
      <w:r>
        <w:t>Division by zero</w:t>
      </w:r>
    </w:p>
    <w:p w14:paraId="0B4B1F21" w14:textId="77777777" w:rsidR="00A001B9" w:rsidRDefault="009D64FD" w:rsidP="001E61EE">
      <w:pPr>
        <w:pStyle w:val="ListParagraph"/>
        <w:numPr>
          <w:ilvl w:val="1"/>
          <w:numId w:val="20"/>
        </w:numPr>
      </w:pPr>
      <w:r>
        <w:t>Integer Arithmetic Underflow</w:t>
      </w:r>
    </w:p>
    <w:p w14:paraId="5BF5E457" w14:textId="77777777" w:rsidR="00A001B9" w:rsidRDefault="009D64FD" w:rsidP="001E61EE">
      <w:pPr>
        <w:pStyle w:val="ListParagraph"/>
        <w:numPr>
          <w:ilvl w:val="1"/>
          <w:numId w:val="20"/>
        </w:numPr>
      </w:pPr>
      <w:r>
        <w:t>Integer Arithmetic Overflow</w:t>
      </w:r>
    </w:p>
    <w:p w14:paraId="0345D605" w14:textId="77777777" w:rsidR="00A001B9" w:rsidRDefault="009D64FD" w:rsidP="001E61EE">
      <w:pPr>
        <w:pStyle w:val="ListParagraph"/>
        <w:numPr>
          <w:ilvl w:val="1"/>
          <w:numId w:val="20"/>
        </w:numPr>
      </w:pPr>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p>
    <w:p w14:paraId="29302D53" w14:textId="77777777" w:rsidR="00A001B9" w:rsidRDefault="009D64FD" w:rsidP="001E61EE">
      <w:pPr>
        <w:pStyle w:val="ListParagraph"/>
        <w:numPr>
          <w:ilvl w:val="0"/>
          <w:numId w:val="20"/>
        </w:numPr>
        <w:rPr>
          <w:rFonts w:cs="Arial"/>
        </w:rPr>
      </w:pPr>
      <w:r>
        <w:rPr>
          <w:rFonts w:cs="Arial"/>
        </w:rPr>
        <w:t>Expression Errors</w:t>
      </w:r>
    </w:p>
    <w:p w14:paraId="384782C6" w14:textId="77777777" w:rsidR="00A001B9" w:rsidRDefault="009D64FD" w:rsidP="001E61EE">
      <w:pPr>
        <w:pStyle w:val="ListParagraph"/>
        <w:numPr>
          <w:ilvl w:val="1"/>
          <w:numId w:val="20"/>
        </w:numPr>
        <w:rPr>
          <w:rFonts w:cs="Arial"/>
        </w:rPr>
      </w:pPr>
      <w:r>
        <w:rPr>
          <w:rFonts w:cs="Arial"/>
        </w:rPr>
        <w:t>Dynamic Type  Error – unable to convert to target type</w:t>
      </w:r>
    </w:p>
    <w:p w14:paraId="2A70CA8F" w14:textId="77777777" w:rsidR="00A001B9" w:rsidRDefault="009D64FD" w:rsidP="001E61EE">
      <w:pPr>
        <w:pStyle w:val="ListParagraph"/>
        <w:numPr>
          <w:ilvl w:val="2"/>
          <w:numId w:val="20"/>
        </w:numPr>
        <w:rPr>
          <w:rFonts w:cs="Arial"/>
        </w:rPr>
      </w:pPr>
      <w:r>
        <w:rPr>
          <w:rFonts w:cs="Arial"/>
        </w:rPr>
        <w:t xml:space="preserve">Example: non-digits found in string argument to </w:t>
      </w:r>
      <w:proofErr w:type="spellStart"/>
      <w:r>
        <w:rPr>
          <w:rFonts w:cs="Arial"/>
        </w:rPr>
        <w:t>xs:int</w:t>
      </w:r>
      <w:proofErr w:type="spellEnd"/>
      <w:r>
        <w:rPr>
          <w:rFonts w:cs="Arial"/>
        </w:rPr>
        <w:t>(…) constructor.</w:t>
      </w:r>
    </w:p>
    <w:p w14:paraId="4417A79E" w14:textId="77777777" w:rsidR="00A001B9" w:rsidRDefault="009D64FD" w:rsidP="001E61EE">
      <w:pPr>
        <w:pStyle w:val="ListParagraph"/>
        <w:numPr>
          <w:ilvl w:val="2"/>
          <w:numId w:val="20"/>
        </w:numPr>
        <w:rPr>
          <w:rFonts w:cs="Arial"/>
        </w:rPr>
      </w:pPr>
      <w:r>
        <w:rPr>
          <w:rFonts w:cs="Arial"/>
        </w:rPr>
        <w:t xml:space="preserve">Note: if a DFDL Implementation cannot distinguish Dynamic Type Errors from Static Type Errors, then a Dynamic Type Error </w:t>
      </w:r>
      <w:del w:id="305" w:author="Mike Beckerle" w:date="2019-11-25T13:55:00Z">
        <w:r>
          <w:rPr>
            <w:rFonts w:cs="Arial"/>
          </w:rPr>
          <w:delText xml:space="preserve">should </w:delText>
        </w:r>
      </w:del>
      <w:ins w:id="306" w:author="Mike Beckerle" w:date="2019-11-25T13:55:00Z">
        <w:r>
          <w:rPr>
            <w:rFonts w:cs="Arial"/>
          </w:rPr>
          <w:t xml:space="preserve">must </w:t>
        </w:r>
      </w:ins>
      <w:r>
        <w:rPr>
          <w:rFonts w:cs="Arial"/>
        </w:rPr>
        <w:t>cause a Schema Definition Error</w:t>
      </w:r>
    </w:p>
    <w:p w14:paraId="5A861FCE" w14:textId="77777777" w:rsidR="00A001B9" w:rsidRDefault="009D64FD" w:rsidP="001E61EE">
      <w:pPr>
        <w:pStyle w:val="ListParagraph"/>
        <w:numPr>
          <w:ilvl w:val="1"/>
          <w:numId w:val="20"/>
        </w:numPr>
        <w:rPr>
          <w:rFonts w:cs="Arial"/>
        </w:rPr>
      </w:pPr>
      <w:r>
        <w:rPr>
          <w:rFonts w:cs="Arial"/>
        </w:rPr>
        <w:t xml:space="preserve">Index out of bounds error – index not &lt;= number of </w:t>
      </w:r>
      <w:proofErr w:type="gramStart"/>
      <w:r>
        <w:rPr>
          <w:rFonts w:cs="Arial"/>
        </w:rPr>
        <w:t>occurrences, or</w:t>
      </w:r>
      <w:proofErr w:type="gramEnd"/>
      <w:r>
        <w:rPr>
          <w:rFonts w:cs="Arial"/>
        </w:rPr>
        <w:t xml:space="preserve"> is &lt; 1.</w:t>
      </w:r>
    </w:p>
    <w:p w14:paraId="667EFFA5" w14:textId="77777777" w:rsidR="00A001B9" w:rsidRDefault="009D64FD" w:rsidP="001E61EE">
      <w:pPr>
        <w:pStyle w:val="ListParagraph"/>
        <w:numPr>
          <w:ilvl w:val="2"/>
          <w:numId w:val="20"/>
        </w:numPr>
        <w:rPr>
          <w:rFonts w:cs="Arial"/>
        </w:rPr>
      </w:pPr>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w:t>
      </w:r>
      <w:proofErr w:type="gramStart"/>
      <w:r>
        <w:rPr>
          <w:rFonts w:cs="Arial"/>
        </w:rPr>
        <w:t>1..</w:t>
      </w:r>
      <w:proofErr w:type="gramEnd"/>
      <w:r>
        <w:rPr>
          <w:rFonts w:cs="Arial"/>
        </w:rPr>
        <w:t>8, or for character positions in a string-value</w:t>
      </w:r>
    </w:p>
    <w:p w14:paraId="312246AB" w14:textId="77777777" w:rsidR="00A001B9" w:rsidRDefault="009D64FD" w:rsidP="001E61EE">
      <w:pPr>
        <w:pStyle w:val="ListParagraph"/>
        <w:numPr>
          <w:ilvl w:val="1"/>
          <w:numId w:val="20"/>
        </w:numPr>
        <w:rPr>
          <w:rFonts w:cs="Arial"/>
        </w:rPr>
      </w:pPr>
      <w:r>
        <w:rPr>
          <w:rFonts w:cs="Arial"/>
        </w:rPr>
        <w:t>Indexing of non-array non-optional element</w:t>
      </w:r>
    </w:p>
    <w:p w14:paraId="0AFDCCEA" w14:textId="77777777" w:rsidR="00A001B9" w:rsidRDefault="009D64FD" w:rsidP="001E61EE">
      <w:pPr>
        <w:pStyle w:val="ListParagraph"/>
        <w:numPr>
          <w:ilvl w:val="2"/>
          <w:numId w:val="20"/>
        </w:numPr>
        <w:rPr>
          <w:rFonts w:cs="Arial"/>
        </w:rPr>
      </w:pPr>
      <w:r>
        <w:rPr>
          <w:rFonts w:cs="Arial"/>
        </w:rPr>
        <w:t xml:space="preserve">Example: x[1] when x is declared and has both minOccurs="1" and </w:t>
      </w:r>
      <w:proofErr w:type="spellStart"/>
      <w:r>
        <w:rPr>
          <w:rFonts w:cs="Arial"/>
        </w:rPr>
        <w:t>maxOccurs</w:t>
      </w:r>
      <w:proofErr w:type="spellEnd"/>
      <w:r>
        <w:rPr>
          <w:rFonts w:cs="Arial"/>
        </w:rPr>
        <w:t xml:space="preserve">="1" explicitly, or by not stating either or </w:t>
      </w:r>
      <w:proofErr w:type="gramStart"/>
      <w:r>
        <w:rPr>
          <w:rFonts w:cs="Arial"/>
        </w:rPr>
        <w:t>both of them</w:t>
      </w:r>
      <w:proofErr w:type="gramEnd"/>
      <w:r>
        <w:rPr>
          <w:rFonts w:cs="Arial"/>
        </w:rPr>
        <w:t>.</w:t>
      </w:r>
    </w:p>
    <w:p w14:paraId="45AAE8BA" w14:textId="77777777" w:rsidR="00A001B9" w:rsidRDefault="009D64FD" w:rsidP="001E61EE">
      <w:pPr>
        <w:pStyle w:val="ListParagraph"/>
        <w:numPr>
          <w:ilvl w:val="1"/>
          <w:numId w:val="20"/>
        </w:numPr>
        <w:rPr>
          <w:rFonts w:cs="Arial"/>
        </w:rPr>
      </w:pPr>
      <w:r>
        <w:rPr>
          <w:rFonts w:cs="Arial"/>
        </w:rPr>
        <w:t>Illegal argument value (correct type, illegal value)</w:t>
      </w:r>
    </w:p>
    <w:p w14:paraId="48AEF87E" w14:textId="77777777" w:rsidR="00A001B9" w:rsidRDefault="009D64FD" w:rsidP="001E61EE">
      <w:pPr>
        <w:pStyle w:val="ListParagraph"/>
        <w:numPr>
          <w:ilvl w:val="0"/>
          <w:numId w:val="20"/>
        </w:numPr>
        <w:rPr>
          <w:rFonts w:cs="Arial"/>
        </w:rPr>
      </w:pPr>
      <w:r>
        <w:rPr>
          <w:rFonts w:cs="Arial"/>
        </w:rPr>
        <w:t>Parse Errors</w:t>
      </w:r>
    </w:p>
    <w:p w14:paraId="7B7FDA34" w14:textId="77777777" w:rsidR="00A001B9" w:rsidRDefault="009D64FD" w:rsidP="001E61EE">
      <w:pPr>
        <w:pStyle w:val="ListParagraph"/>
        <w:numPr>
          <w:ilvl w:val="1"/>
          <w:numId w:val="20"/>
        </w:numPr>
        <w:rPr>
          <w:rFonts w:cs="Arial"/>
        </w:rPr>
      </w:pPr>
      <w:r>
        <w:rPr>
          <w:rFonts w:cs="Arial"/>
        </w:rPr>
        <w:t>Delimiter not found</w:t>
      </w:r>
    </w:p>
    <w:p w14:paraId="72E2F453" w14:textId="77777777" w:rsidR="00A001B9" w:rsidRDefault="009D64FD" w:rsidP="001E61EE">
      <w:pPr>
        <w:pStyle w:val="ListParagraph"/>
        <w:numPr>
          <w:ilvl w:val="1"/>
          <w:numId w:val="20"/>
        </w:numPr>
        <w:rPr>
          <w:rFonts w:cs="Arial"/>
        </w:rPr>
      </w:pPr>
      <w:r>
        <w:rPr>
          <w:rFonts w:cs="Arial"/>
        </w:rPr>
        <w:t>Data not convertible to type</w:t>
      </w:r>
    </w:p>
    <w:p w14:paraId="07C402AD" w14:textId="77777777" w:rsidR="00A001B9" w:rsidRDefault="009D64FD" w:rsidP="001E61EE">
      <w:pPr>
        <w:pStyle w:val="ListParagraph"/>
        <w:numPr>
          <w:ilvl w:val="1"/>
          <w:numId w:val="20"/>
        </w:numPr>
        <w:rPr>
          <w:rFonts w:cs="Arial"/>
        </w:rPr>
      </w:pPr>
      <w:r>
        <w:rPr>
          <w:rFonts w:cs="Arial"/>
        </w:rPr>
        <w:t>Assertion failed</w:t>
      </w:r>
    </w:p>
    <w:p w14:paraId="05A75755" w14:textId="77777777" w:rsidR="00A001B9" w:rsidRDefault="009D64FD" w:rsidP="001E61EE">
      <w:pPr>
        <w:pStyle w:val="ListParagraph"/>
        <w:numPr>
          <w:ilvl w:val="1"/>
          <w:numId w:val="20"/>
        </w:numPr>
        <w:rPr>
          <w:rFonts w:cs="Arial"/>
        </w:rPr>
      </w:pPr>
      <w:r>
        <w:rPr>
          <w:rFonts w:cs="Arial"/>
        </w:rPr>
        <w:t>Discriminator failed</w:t>
      </w:r>
    </w:p>
    <w:p w14:paraId="7FCDF8FE" w14:textId="77777777" w:rsidR="00A001B9" w:rsidRDefault="009D64FD" w:rsidP="001E61EE">
      <w:pPr>
        <w:pStyle w:val="ListParagraph"/>
        <w:numPr>
          <w:ilvl w:val="1"/>
          <w:numId w:val="20"/>
        </w:numPr>
        <w:rPr>
          <w:rFonts w:cs="Arial"/>
        </w:rPr>
      </w:pPr>
      <w:r>
        <w:rPr>
          <w:rFonts w:cs="Arial"/>
        </w:rPr>
        <w:lastRenderedPageBreak/>
        <w:t>Required occurrence not found</w:t>
      </w:r>
    </w:p>
    <w:p w14:paraId="1BD6336B" w14:textId="77777777" w:rsidR="00A001B9" w:rsidRDefault="009D64FD" w:rsidP="001E61EE">
      <w:pPr>
        <w:pStyle w:val="ListParagraph"/>
        <w:numPr>
          <w:ilvl w:val="1"/>
          <w:numId w:val="20"/>
        </w:numPr>
        <w:rPr>
          <w:rFonts w:cs="Arial"/>
        </w:rPr>
      </w:pPr>
      <w:r>
        <w:rPr>
          <w:rFonts w:cs="Arial"/>
        </w:rPr>
        <w:t>No choice alternative successfully parsed.</w:t>
      </w:r>
    </w:p>
    <w:p w14:paraId="037F4F31" w14:textId="77777777" w:rsidR="00A001B9" w:rsidRDefault="009D64FD" w:rsidP="001E61EE">
      <w:pPr>
        <w:pStyle w:val="ListParagraph"/>
        <w:numPr>
          <w:ilvl w:val="1"/>
          <w:numId w:val="20"/>
        </w:numPr>
        <w:rPr>
          <w:rFonts w:cs="Arial"/>
        </w:rPr>
      </w:pPr>
      <w:r>
        <w:rPr>
          <w:rFonts w:cs="Arial"/>
        </w:rPr>
        <w:t xml:space="preserve">Character set decoding failure and </w:t>
      </w:r>
      <w:proofErr w:type="spellStart"/>
      <w:r>
        <w:rPr>
          <w:rFonts w:cs="Arial"/>
        </w:rPr>
        <w:t>dfdl:encodingErrorPolicy</w:t>
      </w:r>
      <w:proofErr w:type="spellEnd"/>
      <w:r>
        <w:rPr>
          <w:rFonts w:cs="Arial"/>
        </w:rPr>
        <w:t xml:space="preserve"> is 'error'</w:t>
      </w:r>
    </w:p>
    <w:p w14:paraId="460DAA92" w14:textId="77777777" w:rsidR="00A001B9" w:rsidRDefault="009D64FD" w:rsidP="001E61EE">
      <w:pPr>
        <w:pStyle w:val="ListParagraph"/>
        <w:numPr>
          <w:ilvl w:val="0"/>
          <w:numId w:val="20"/>
        </w:numPr>
        <w:rPr>
          <w:rFonts w:cs="Arial"/>
        </w:rPr>
      </w:pPr>
      <w:r>
        <w:rPr>
          <w:rFonts w:cs="Arial"/>
        </w:rPr>
        <w:t>Unparse Errors</w:t>
      </w:r>
    </w:p>
    <w:p w14:paraId="15557D7B" w14:textId="77777777" w:rsidR="00A001B9" w:rsidRDefault="009D64FD" w:rsidP="001E61EE">
      <w:pPr>
        <w:pStyle w:val="ListParagraph"/>
        <w:numPr>
          <w:ilvl w:val="1"/>
          <w:numId w:val="20"/>
        </w:numPr>
        <w:rPr>
          <w:rFonts w:cs="Arial"/>
        </w:rPr>
      </w:pPr>
      <w:r>
        <w:rPr>
          <w:rFonts w:cs="Arial"/>
        </w:rPr>
        <w:t>Truncation scenarios where truncation is being disallowed</w:t>
      </w:r>
    </w:p>
    <w:p w14:paraId="0BBB9461" w14:textId="77777777" w:rsidR="00A001B9" w:rsidRDefault="009D64FD" w:rsidP="001E61EE">
      <w:pPr>
        <w:pStyle w:val="ListParagraph"/>
        <w:numPr>
          <w:ilvl w:val="1"/>
          <w:numId w:val="20"/>
        </w:numPr>
        <w:rPr>
          <w:rFonts w:cs="Arial"/>
        </w:rPr>
      </w:pPr>
      <w:r>
        <w:rPr>
          <w:rFonts w:cs="Arial"/>
        </w:rPr>
        <w:t>Rounding error – rounding needed but not allowed. (Unparsing)</w:t>
      </w:r>
    </w:p>
    <w:p w14:paraId="363805A9" w14:textId="77777777" w:rsidR="00A001B9" w:rsidRDefault="009D64FD" w:rsidP="001E61EE">
      <w:pPr>
        <w:pStyle w:val="ListParagraph"/>
        <w:numPr>
          <w:ilvl w:val="1"/>
          <w:numId w:val="20"/>
        </w:numPr>
        <w:rPr>
          <w:rFonts w:cs="Arial"/>
        </w:rPr>
      </w:pPr>
      <w:r>
        <w:rPr>
          <w:rFonts w:cs="Arial"/>
        </w:rPr>
        <w:t>No choice alternative successfully unparsed.</w:t>
      </w:r>
    </w:p>
    <w:p w14:paraId="1E3DF59F" w14:textId="77777777" w:rsidR="00A001B9" w:rsidRDefault="009D64FD" w:rsidP="001E61EE">
      <w:pPr>
        <w:pStyle w:val="ListParagraph"/>
        <w:numPr>
          <w:ilvl w:val="1"/>
          <w:numId w:val="20"/>
        </w:numPr>
        <w:rPr>
          <w:rFonts w:cs="Arial"/>
        </w:rPr>
      </w:pPr>
      <w:r>
        <w:rPr>
          <w:rFonts w:cs="Arial"/>
        </w:rPr>
        <w:t xml:space="preserve">Character set encoding failure and </w:t>
      </w:r>
      <w:proofErr w:type="spellStart"/>
      <w:r>
        <w:rPr>
          <w:rFonts w:cs="Arial"/>
        </w:rPr>
        <w:t>dfdl:encodingErrorPolicy</w:t>
      </w:r>
      <w:proofErr w:type="spellEnd"/>
      <w:r>
        <w:rPr>
          <w:rFonts w:cs="Arial"/>
        </w:rPr>
        <w:t xml:space="preserve"> is 'error'</w:t>
      </w:r>
    </w:p>
    <w:p w14:paraId="4A048457" w14:textId="77777777" w:rsidR="00A001B9" w:rsidRDefault="009D64FD" w:rsidP="001E61EE">
      <w:pPr>
        <w:pStyle w:val="ListParagraph"/>
        <w:numPr>
          <w:ilvl w:val="0"/>
          <w:numId w:val="20"/>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2A55E48F" w14:textId="77777777" w:rsidR="00A001B9" w:rsidRDefault="009D64FD" w:rsidP="001E61EE">
      <w:pPr>
        <w:pStyle w:val="ListParagraph"/>
        <w:numPr>
          <w:ilvl w:val="1"/>
          <w:numId w:val="20"/>
        </w:numPr>
        <w:rPr>
          <w:rFonts w:cs="Arial"/>
        </w:rPr>
      </w:pPr>
      <w:r>
        <w:rPr>
          <w:rFonts w:cs="Arial"/>
        </w:rPr>
        <w:t>Data longer than allowed for representation of a given data type</w:t>
      </w:r>
    </w:p>
    <w:p w14:paraId="3C2E0B74" w14:textId="77777777" w:rsidR="00A001B9" w:rsidRDefault="009D64FD" w:rsidP="001E61EE">
      <w:pPr>
        <w:pStyle w:val="ListParagraph"/>
        <w:numPr>
          <w:ilvl w:val="2"/>
          <w:numId w:val="20"/>
        </w:numPr>
        <w:rPr>
          <w:rFonts w:cs="Arial"/>
        </w:rPr>
      </w:pPr>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p>
    <w:p w14:paraId="4D7A423F" w14:textId="77777777" w:rsidR="00A001B9" w:rsidRDefault="009D64FD" w:rsidP="001E61EE">
      <w:pPr>
        <w:pStyle w:val="ListParagraph"/>
        <w:numPr>
          <w:ilvl w:val="1"/>
          <w:numId w:val="20"/>
        </w:numPr>
        <w:rPr>
          <w:rFonts w:cs="Arial"/>
        </w:rPr>
      </w:pPr>
      <w:r>
        <w:rPr>
          <w:rFonts w:cs="Arial"/>
        </w:rPr>
        <w:t xml:space="preserve">Expression references too far back into </w:t>
      </w:r>
      <w:proofErr w:type="spellStart"/>
      <w:r>
        <w:rPr>
          <w:rFonts w:cs="Arial"/>
        </w:rPr>
        <w:t>infoset</w:t>
      </w:r>
      <w:proofErr w:type="spellEnd"/>
      <w:r>
        <w:rPr>
          <w:rFonts w:cs="Arial"/>
        </w:rPr>
        <w:t xml:space="preserve"> (parsing)</w:t>
      </w:r>
    </w:p>
    <w:p w14:paraId="664C544F" w14:textId="77777777" w:rsidR="00A001B9" w:rsidRDefault="009D64FD" w:rsidP="001E61EE">
      <w:pPr>
        <w:pStyle w:val="ListParagraph"/>
        <w:numPr>
          <w:ilvl w:val="1"/>
          <w:numId w:val="20"/>
        </w:numPr>
        <w:rPr>
          <w:rFonts w:cs="Arial"/>
        </w:rPr>
      </w:pPr>
      <w:r>
        <w:rPr>
          <w:rFonts w:cs="Arial"/>
        </w:rPr>
        <w:t xml:space="preserve">Expression references too far forward into </w:t>
      </w:r>
      <w:proofErr w:type="spellStart"/>
      <w:r>
        <w:rPr>
          <w:rFonts w:cs="Arial"/>
        </w:rPr>
        <w:t>infoset</w:t>
      </w:r>
      <w:proofErr w:type="spellEnd"/>
      <w:r>
        <w:rPr>
          <w:rFonts w:cs="Arial"/>
        </w:rPr>
        <w:t xml:space="preserve"> (unparsing)</w:t>
      </w:r>
    </w:p>
    <w:p w14:paraId="194B4A58" w14:textId="77777777" w:rsidR="00A001B9" w:rsidRDefault="009D64FD" w:rsidP="001E61EE">
      <w:pPr>
        <w:pStyle w:val="ListParagraph"/>
        <w:numPr>
          <w:ilvl w:val="1"/>
          <w:numId w:val="20"/>
        </w:numPr>
        <w:rPr>
          <w:rFonts w:cs="Arial"/>
        </w:rPr>
      </w:pPr>
      <w:r>
        <w:rPr>
          <w:rFonts w:cs="Arial"/>
        </w:rPr>
        <w:t>Number of array elements exceeds limit.</w:t>
      </w:r>
    </w:p>
    <w:p w14:paraId="786FDE2B" w14:textId="77777777" w:rsidR="00A001B9" w:rsidRDefault="009D64FD" w:rsidP="001E61EE">
      <w:pPr>
        <w:pStyle w:val="ListParagraph"/>
        <w:numPr>
          <w:ilvl w:val="1"/>
          <w:numId w:val="20"/>
        </w:numPr>
        <w:rPr>
          <w:rFonts w:cs="Arial"/>
        </w:rPr>
      </w:pPr>
      <w:r>
        <w:rPr>
          <w:rFonts w:cs="Arial"/>
        </w:rPr>
        <w:t xml:space="preserve">Regular expression exceeds time limit </w:t>
      </w:r>
    </w:p>
    <w:p w14:paraId="76AB0D68" w14:textId="77777777" w:rsidR="00A001B9" w:rsidRDefault="009D64FD">
      <w:r>
        <w:t>The following are Schema Definition Errors, regardless of whether they are detected in advance of processing or once processing begins:</w:t>
      </w:r>
    </w:p>
    <w:p w14:paraId="1B2E3D4E" w14:textId="77777777" w:rsidR="00A001B9" w:rsidRDefault="009D64FD" w:rsidP="001E61EE">
      <w:pPr>
        <w:pStyle w:val="ListParagraph"/>
        <w:numPr>
          <w:ilvl w:val="0"/>
          <w:numId w:val="21"/>
        </w:numPr>
        <w:rPr>
          <w:rFonts w:cs="Arial"/>
        </w:rPr>
      </w:pPr>
      <w:r>
        <w:rPr>
          <w:rFonts w:cs="Arial"/>
        </w:rPr>
        <w:t>Errors in XML Schema Construction and Structure</w:t>
      </w:r>
    </w:p>
    <w:p w14:paraId="57F289D0" w14:textId="77777777" w:rsidR="00A001B9" w:rsidRDefault="009D64FD" w:rsidP="001E61EE">
      <w:pPr>
        <w:pStyle w:val="ListParagraph"/>
        <w:numPr>
          <w:ilvl w:val="1"/>
          <w:numId w:val="21"/>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9DDE69" w14:textId="77777777" w:rsidR="00A001B9" w:rsidRDefault="009D64FD" w:rsidP="001E61EE">
      <w:pPr>
        <w:pStyle w:val="ListParagraph"/>
        <w:numPr>
          <w:ilvl w:val="0"/>
          <w:numId w:val="21"/>
        </w:numPr>
        <w:rPr>
          <w:rFonts w:cs="Arial"/>
        </w:rPr>
      </w:pPr>
      <w:r>
        <w:rPr>
          <w:rFonts w:cs="Arial"/>
        </w:rPr>
        <w:t>Use of XSD constructs outside of DFDL subset</w:t>
      </w:r>
    </w:p>
    <w:p w14:paraId="596A208F" w14:textId="77777777" w:rsidR="00A001B9" w:rsidRDefault="009D64FD" w:rsidP="001E61EE">
      <w:pPr>
        <w:pStyle w:val="ListParagraph"/>
        <w:numPr>
          <w:ilvl w:val="0"/>
          <w:numId w:val="21"/>
        </w:numPr>
        <w:rPr>
          <w:rFonts w:cs="Arial"/>
        </w:rPr>
      </w:pPr>
      <w:r>
        <w:rPr>
          <w:rFonts w:cs="Arial"/>
        </w:rPr>
        <w:t xml:space="preserve">Implementation-defined Limitations </w:t>
      </w:r>
    </w:p>
    <w:p w14:paraId="576FF38D" w14:textId="77777777" w:rsidR="00A001B9" w:rsidRDefault="009D64FD" w:rsidP="001E61EE">
      <w:pPr>
        <w:pStyle w:val="ListParagraph"/>
        <w:numPr>
          <w:ilvl w:val="1"/>
          <w:numId w:val="21"/>
        </w:numPr>
        <w:rPr>
          <w:rFonts w:cs="Arial"/>
        </w:rPr>
      </w:pPr>
      <w:r>
        <w:rPr>
          <w:rFonts w:cs="Arial"/>
        </w:rPr>
        <w:t>Use of DFDL schema constructs not supported by this implementation.</w:t>
      </w:r>
    </w:p>
    <w:p w14:paraId="7CDF4DBF" w14:textId="77777777" w:rsidR="00A001B9" w:rsidRDefault="009D64FD" w:rsidP="001E61EE">
      <w:pPr>
        <w:pStyle w:val="ListParagraph"/>
        <w:numPr>
          <w:ilvl w:val="2"/>
          <w:numId w:val="21"/>
        </w:numPr>
        <w:rPr>
          <w:rFonts w:cs="Arial"/>
        </w:rPr>
      </w:pPr>
      <w:r>
        <w:rPr>
          <w:rFonts w:cs="Arial"/>
        </w:rPr>
        <w:t xml:space="preserve">Example: </w:t>
      </w:r>
      <w:proofErr w:type="spellStart"/>
      <w:r>
        <w:rPr>
          <w:rFonts w:cs="Arial"/>
        </w:rPr>
        <w:t>xs:choice</w:t>
      </w:r>
      <w:proofErr w:type="spellEnd"/>
      <w:r>
        <w:rPr>
          <w:rFonts w:cs="Arial"/>
        </w:rPr>
        <w:t xml:space="preserve"> is an optional part of the DFDL specification (see section 21). If not supported, it must be rejected as a Schema Definition Error. </w:t>
      </w:r>
    </w:p>
    <w:p w14:paraId="1DB69D50" w14:textId="77777777" w:rsidR="00A001B9" w:rsidRDefault="009D64FD" w:rsidP="001E61EE">
      <w:pPr>
        <w:pStyle w:val="ListParagraph"/>
        <w:numPr>
          <w:ilvl w:val="2"/>
          <w:numId w:val="21"/>
        </w:numPr>
        <w:rPr>
          <w:rFonts w:cs="Arial"/>
        </w:rPr>
      </w:pPr>
      <w:r>
        <w:rPr>
          <w:rFonts w:cs="Arial"/>
        </w:rPr>
        <w:t xml:space="preserve">Example: use of packed-decimal when it is not supported by the implementation. </w:t>
      </w:r>
    </w:p>
    <w:p w14:paraId="01BDC289" w14:textId="77777777" w:rsidR="00A001B9" w:rsidRDefault="009D64FD" w:rsidP="001E61EE">
      <w:pPr>
        <w:pStyle w:val="ListParagraph"/>
        <w:numPr>
          <w:ilvl w:val="2"/>
          <w:numId w:val="21"/>
        </w:numPr>
        <w:rPr>
          <w:rFonts w:cs="Arial"/>
        </w:rPr>
      </w:pPr>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p>
    <w:p w14:paraId="67DCA549" w14:textId="77777777" w:rsidR="00A001B9" w:rsidRDefault="009D64FD" w:rsidP="001E61EE">
      <w:pPr>
        <w:pStyle w:val="ListParagraph"/>
        <w:numPr>
          <w:ilvl w:val="2"/>
          <w:numId w:val="21"/>
        </w:numPr>
        <w:rPr>
          <w:rFonts w:cs="Arial"/>
        </w:rPr>
      </w:pPr>
      <w:r>
        <w:rPr>
          <w:rFonts w:cs="Arial"/>
        </w:rPr>
        <w:t xml:space="preserve">Note: Unrecognized DFDL properties or property values can produce a warning and an implementation can attempt to process data despite the warning. </w:t>
      </w:r>
    </w:p>
    <w:p w14:paraId="16BDBF1C" w14:textId="77777777" w:rsidR="00A001B9" w:rsidRDefault="009D64FD" w:rsidP="001E61EE">
      <w:pPr>
        <w:pStyle w:val="ListParagraph"/>
        <w:numPr>
          <w:ilvl w:val="1"/>
          <w:numId w:val="21"/>
        </w:numPr>
        <w:rPr>
          <w:rFonts w:cs="Arial"/>
        </w:rPr>
      </w:pPr>
      <w:r>
        <w:rPr>
          <w:rFonts w:cs="Arial"/>
        </w:rPr>
        <w:t>Exceeding implementation-dependent limits for schema size/complexity</w:t>
      </w:r>
    </w:p>
    <w:p w14:paraId="08595AA2" w14:textId="77777777" w:rsidR="00A001B9" w:rsidRDefault="009D64FD" w:rsidP="001E61EE">
      <w:pPr>
        <w:pStyle w:val="ListParagraph"/>
        <w:numPr>
          <w:ilvl w:val="2"/>
          <w:numId w:val="21"/>
        </w:numPr>
        <w:rPr>
          <w:rFonts w:cs="Arial"/>
        </w:rPr>
      </w:pPr>
      <w:r>
        <w:rPr>
          <w:rFonts w:cs="Arial"/>
        </w:rPr>
        <w:t>Example: schema too large – simply a limit on how large the schema can be, how many files, how many top-level constructs, etc.</w:t>
      </w:r>
    </w:p>
    <w:p w14:paraId="66F6BAF0" w14:textId="77777777" w:rsidR="00A001B9" w:rsidRDefault="009D64FD" w:rsidP="001E61EE">
      <w:pPr>
        <w:pStyle w:val="ListParagraph"/>
        <w:numPr>
          <w:ilvl w:val="0"/>
          <w:numId w:val="21"/>
        </w:numPr>
        <w:rPr>
          <w:rFonts w:cs="Arial"/>
        </w:rPr>
      </w:pPr>
      <w:r>
        <w:rPr>
          <w:rFonts w:cs="Arial"/>
        </w:rPr>
        <w:t xml:space="preserve">Schema Not Valid </w:t>
      </w:r>
    </w:p>
    <w:p w14:paraId="226E6AF9" w14:textId="77777777" w:rsidR="00A001B9" w:rsidRDefault="009D64FD" w:rsidP="001E61EE">
      <w:pPr>
        <w:pStyle w:val="ListParagraph"/>
        <w:numPr>
          <w:ilvl w:val="1"/>
          <w:numId w:val="21"/>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010A8783" w14:textId="77777777" w:rsidR="00A001B9" w:rsidRDefault="009D64FD" w:rsidP="001E61EE">
      <w:pPr>
        <w:pStyle w:val="ListParagraph"/>
        <w:numPr>
          <w:ilvl w:val="0"/>
          <w:numId w:val="21"/>
        </w:numPr>
        <w:rPr>
          <w:rFonts w:cs="Arial"/>
        </w:rPr>
      </w:pPr>
      <w:r>
        <w:rPr>
          <w:rFonts w:cs="Arial"/>
        </w:rPr>
        <w:t>UPA violation (Unique Particle Attribution)</w:t>
      </w:r>
    </w:p>
    <w:p w14:paraId="0BFD50C9" w14:textId="77777777" w:rsidR="00A001B9" w:rsidRDefault="009D64FD" w:rsidP="001E61EE">
      <w:pPr>
        <w:pStyle w:val="ListParagraph"/>
        <w:numPr>
          <w:ilvl w:val="0"/>
          <w:numId w:val="21"/>
        </w:numPr>
        <w:rPr>
          <w:rFonts w:cs="Arial"/>
        </w:rPr>
      </w:pPr>
      <w:r>
        <w:rPr>
          <w:rFonts w:cs="Arial"/>
        </w:rPr>
        <w:t>Reference to DFDL global definition not found</w:t>
      </w:r>
    </w:p>
    <w:p w14:paraId="1010D83C" w14:textId="77777777" w:rsidR="00A001B9" w:rsidRDefault="009D64FD" w:rsidP="001E61EE">
      <w:pPr>
        <w:pStyle w:val="ListParagraph"/>
        <w:numPr>
          <w:ilvl w:val="1"/>
          <w:numId w:val="21"/>
        </w:numPr>
        <w:rPr>
          <w:rFonts w:cs="Arial"/>
        </w:rPr>
      </w:pPr>
      <w:r>
        <w:rPr>
          <w:rFonts w:cs="Arial"/>
        </w:rPr>
        <w:t>Format definition (</w:t>
      </w:r>
      <w:proofErr w:type="spellStart"/>
      <w:r>
        <w:rPr>
          <w:rFonts w:cs="Arial"/>
        </w:rPr>
        <w:t>dfdl:defineFormat</w:t>
      </w:r>
      <w:proofErr w:type="spellEnd"/>
      <w:r>
        <w:rPr>
          <w:rFonts w:cs="Arial"/>
        </w:rPr>
        <w:t>)</w:t>
      </w:r>
    </w:p>
    <w:p w14:paraId="71443106" w14:textId="77777777" w:rsidR="00A001B9" w:rsidRDefault="009D64FD" w:rsidP="001E61EE">
      <w:pPr>
        <w:pStyle w:val="ListParagraph"/>
        <w:numPr>
          <w:ilvl w:val="1"/>
          <w:numId w:val="21"/>
        </w:numPr>
        <w:rPr>
          <w:rFonts w:cs="Arial"/>
        </w:rPr>
      </w:pPr>
      <w:r>
        <w:rPr>
          <w:rFonts w:cs="Arial"/>
        </w:rPr>
        <w:t>Escape schema definition (</w:t>
      </w:r>
      <w:proofErr w:type="spellStart"/>
      <w:r>
        <w:rPr>
          <w:rFonts w:cs="Arial"/>
        </w:rPr>
        <w:t>dfdl:defineEscapeScheme</w:t>
      </w:r>
      <w:proofErr w:type="spellEnd"/>
      <w:r>
        <w:rPr>
          <w:rFonts w:cs="Arial"/>
        </w:rPr>
        <w:t>)</w:t>
      </w:r>
    </w:p>
    <w:p w14:paraId="6019B6B7" w14:textId="77777777" w:rsidR="00A001B9" w:rsidRDefault="009D64FD" w:rsidP="001E61EE">
      <w:pPr>
        <w:pStyle w:val="ListParagraph"/>
        <w:numPr>
          <w:ilvl w:val="1"/>
          <w:numId w:val="21"/>
        </w:numPr>
        <w:rPr>
          <w:rFonts w:cs="Arial"/>
        </w:rPr>
      </w:pPr>
      <w:r>
        <w:rPr>
          <w:rFonts w:cs="Arial"/>
        </w:rPr>
        <w:t>Variable Definition (</w:t>
      </w:r>
      <w:proofErr w:type="spellStart"/>
      <w:r>
        <w:rPr>
          <w:rFonts w:cs="Arial"/>
        </w:rPr>
        <w:t>dfdl:defineVariable</w:t>
      </w:r>
      <w:proofErr w:type="spellEnd"/>
      <w:r>
        <w:rPr>
          <w:rFonts w:cs="Arial"/>
        </w:rPr>
        <w:t>)</w:t>
      </w:r>
    </w:p>
    <w:p w14:paraId="5583728E" w14:textId="77777777" w:rsidR="00A001B9" w:rsidRDefault="009D64FD" w:rsidP="001E61EE">
      <w:pPr>
        <w:pStyle w:val="ListParagraph"/>
        <w:numPr>
          <w:ilvl w:val="0"/>
          <w:numId w:val="21"/>
        </w:numPr>
        <w:rPr>
          <w:rFonts w:cs="Arial"/>
        </w:rPr>
      </w:pPr>
      <w:r>
        <w:rPr>
          <w:rFonts w:cs="Arial"/>
        </w:rPr>
        <w:t>DFDL Annotations not well-formed or not valid</w:t>
      </w:r>
    </w:p>
    <w:p w14:paraId="2ECE96E4" w14:textId="77777777" w:rsidR="00A001B9" w:rsidRDefault="009D64FD" w:rsidP="001E61EE">
      <w:pPr>
        <w:pStyle w:val="ListParagraph"/>
        <w:numPr>
          <w:ilvl w:val="0"/>
          <w:numId w:val="21"/>
        </w:numPr>
        <w:rPr>
          <w:rFonts w:cs="Arial"/>
        </w:rPr>
      </w:pPr>
      <w:r>
        <w:rPr>
          <w:rFonts w:cs="Arial"/>
        </w:rPr>
        <w:t>DFDL Annotations Incompatible</w:t>
      </w:r>
    </w:p>
    <w:p w14:paraId="467F727C" w14:textId="77777777" w:rsidR="00A001B9" w:rsidRDefault="009D64FD" w:rsidP="001E61EE">
      <w:pPr>
        <w:pStyle w:val="ListParagraph"/>
        <w:numPr>
          <w:ilvl w:val="1"/>
          <w:numId w:val="21"/>
        </w:numPr>
        <w:rPr>
          <w:rFonts w:cs="Arial"/>
        </w:rPr>
      </w:pPr>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p>
    <w:p w14:paraId="2257C7BB" w14:textId="77777777" w:rsidR="00A001B9" w:rsidRDefault="009D64FD" w:rsidP="001E61EE">
      <w:pPr>
        <w:pStyle w:val="ListParagraph"/>
        <w:numPr>
          <w:ilvl w:val="0"/>
          <w:numId w:val="21"/>
        </w:numPr>
        <w:rPr>
          <w:rFonts w:cs="Arial"/>
        </w:rPr>
      </w:pPr>
      <w:r>
        <w:rPr>
          <w:rFonts w:cs="Arial"/>
        </w:rPr>
        <w:t>DFDL Properties and their values</w:t>
      </w:r>
    </w:p>
    <w:p w14:paraId="1C960BC1" w14:textId="77777777" w:rsidR="00A001B9" w:rsidRDefault="009D64FD" w:rsidP="001E61EE">
      <w:pPr>
        <w:pStyle w:val="ListParagraph"/>
        <w:numPr>
          <w:ilvl w:val="1"/>
          <w:numId w:val="21"/>
        </w:numPr>
        <w:rPr>
          <w:rFonts w:cs="Arial"/>
        </w:rPr>
      </w:pPr>
      <w:r>
        <w:rPr>
          <w:rFonts w:cs="Arial"/>
        </w:rPr>
        <w:t>Property not applicable to DFDL annotation</w:t>
      </w:r>
    </w:p>
    <w:p w14:paraId="434DB524" w14:textId="77777777" w:rsidR="00A001B9" w:rsidRDefault="009D64FD" w:rsidP="001E61EE">
      <w:pPr>
        <w:pStyle w:val="ListParagraph"/>
        <w:numPr>
          <w:ilvl w:val="1"/>
          <w:numId w:val="21"/>
        </w:numPr>
        <w:rPr>
          <w:rFonts w:cs="Arial"/>
        </w:rPr>
      </w:pPr>
      <w:r>
        <w:rPr>
          <w:rFonts w:cs="Arial"/>
        </w:rPr>
        <w:t>Property value not suitable for property</w:t>
      </w:r>
    </w:p>
    <w:p w14:paraId="172B119A" w14:textId="77777777" w:rsidR="00A001B9" w:rsidRDefault="009D64FD" w:rsidP="001E61EE">
      <w:pPr>
        <w:pStyle w:val="ListParagraph"/>
        <w:numPr>
          <w:ilvl w:val="1"/>
          <w:numId w:val="21"/>
        </w:numPr>
        <w:rPr>
          <w:rFonts w:cs="Arial"/>
        </w:rPr>
      </w:pPr>
      <w:r>
        <w:rPr>
          <w:rFonts w:cs="Arial"/>
        </w:rPr>
        <w:t>Property conflict</w:t>
      </w:r>
    </w:p>
    <w:p w14:paraId="6A4F0D85" w14:textId="77777777" w:rsidR="00A001B9" w:rsidRDefault="009D64FD" w:rsidP="001E61EE">
      <w:pPr>
        <w:pStyle w:val="ListParagraph"/>
        <w:numPr>
          <w:ilvl w:val="2"/>
          <w:numId w:val="21"/>
        </w:numPr>
        <w:rPr>
          <w:rFonts w:cs="Arial"/>
        </w:rPr>
      </w:pPr>
      <w:r>
        <w:rPr>
          <w:rFonts w:cs="Arial"/>
        </w:rPr>
        <w:t>Between Element Reference and Element Declaration</w:t>
      </w:r>
    </w:p>
    <w:p w14:paraId="75C69994" w14:textId="77777777" w:rsidR="00A001B9" w:rsidRDefault="009D64FD" w:rsidP="001E61EE">
      <w:pPr>
        <w:pStyle w:val="ListParagraph"/>
        <w:numPr>
          <w:ilvl w:val="2"/>
          <w:numId w:val="21"/>
        </w:numPr>
        <w:rPr>
          <w:rFonts w:cs="Arial"/>
        </w:rPr>
      </w:pPr>
      <w:r>
        <w:rPr>
          <w:rFonts w:cs="Arial"/>
        </w:rPr>
        <w:t>Between Element Declaration and Simple Type Definition</w:t>
      </w:r>
    </w:p>
    <w:p w14:paraId="5EFEC30B" w14:textId="77777777" w:rsidR="00A001B9" w:rsidRDefault="009D64FD" w:rsidP="001E61EE">
      <w:pPr>
        <w:pStyle w:val="ListParagraph"/>
        <w:numPr>
          <w:ilvl w:val="2"/>
          <w:numId w:val="21"/>
        </w:numPr>
        <w:rPr>
          <w:rFonts w:cs="Arial"/>
        </w:rPr>
      </w:pPr>
      <w:r>
        <w:rPr>
          <w:rFonts w:cs="Arial"/>
        </w:rPr>
        <w:lastRenderedPageBreak/>
        <w:t>Between Simple Type Definition and Base Simple Type Definition</w:t>
      </w:r>
    </w:p>
    <w:p w14:paraId="6E8D55A2" w14:textId="77777777" w:rsidR="00A001B9" w:rsidRDefault="009D64FD" w:rsidP="001E61EE">
      <w:pPr>
        <w:pStyle w:val="ListParagraph"/>
        <w:numPr>
          <w:ilvl w:val="2"/>
          <w:numId w:val="21"/>
        </w:numPr>
        <w:rPr>
          <w:rFonts w:cs="Arial"/>
        </w:rPr>
      </w:pPr>
      <w:r>
        <w:rPr>
          <w:rFonts w:cs="Arial"/>
        </w:rPr>
        <w:t>Between Group Reference and Sequence/Choice of Group Definition</w:t>
      </w:r>
    </w:p>
    <w:p w14:paraId="3F1B237C" w14:textId="77777777" w:rsidR="00A001B9" w:rsidRDefault="009D64FD" w:rsidP="001E61EE">
      <w:pPr>
        <w:pStyle w:val="ListParagraph"/>
        <w:numPr>
          <w:ilvl w:val="1"/>
          <w:numId w:val="21"/>
        </w:numPr>
        <w:rPr>
          <w:rFonts w:cs="Arial"/>
        </w:rPr>
      </w:pPr>
      <w:r>
        <w:rPr>
          <w:rFonts w:cs="Arial"/>
        </w:rPr>
        <w:t>Required property not found</w:t>
      </w:r>
    </w:p>
    <w:p w14:paraId="0F2D1ACD" w14:textId="77777777" w:rsidR="00A001B9" w:rsidRDefault="009D64FD" w:rsidP="001E61EE">
      <w:pPr>
        <w:pStyle w:val="ListParagraph"/>
        <w:numPr>
          <w:ilvl w:val="0"/>
          <w:numId w:val="21"/>
        </w:numPr>
        <w:rPr>
          <w:rFonts w:cs="Arial"/>
        </w:rPr>
      </w:pPr>
      <w:r>
        <w:rPr>
          <w:rFonts w:cs="Arial"/>
        </w:rPr>
        <w:t>Expressions</w:t>
      </w:r>
    </w:p>
    <w:p w14:paraId="5069DA47" w14:textId="77777777" w:rsidR="00A001B9" w:rsidRDefault="009D64FD" w:rsidP="001E61EE">
      <w:pPr>
        <w:pStyle w:val="ListParagraph"/>
        <w:numPr>
          <w:ilvl w:val="1"/>
          <w:numId w:val="21"/>
        </w:numPr>
        <w:rPr>
          <w:rFonts w:cs="Arial"/>
        </w:rPr>
      </w:pPr>
      <w:r>
        <w:rPr>
          <w:rFonts w:cs="Arial"/>
        </w:rPr>
        <w:t>Expression syntax error</w:t>
      </w:r>
    </w:p>
    <w:p w14:paraId="07E7AB4A" w14:textId="77777777" w:rsidR="00A001B9" w:rsidRDefault="009D64FD" w:rsidP="001E61EE">
      <w:pPr>
        <w:pStyle w:val="ListParagraph"/>
        <w:numPr>
          <w:ilvl w:val="1"/>
          <w:numId w:val="21"/>
        </w:numPr>
        <w:rPr>
          <w:rFonts w:cs="Arial"/>
        </w:rPr>
      </w:pPr>
      <w:r>
        <w:rPr>
          <w:rFonts w:cs="Arial"/>
        </w:rPr>
        <w:t>Named child element doesn't exist – E.g., /a/b, and there is no child b in existence.</w:t>
      </w:r>
    </w:p>
    <w:p w14:paraId="5DA2F306" w14:textId="77777777" w:rsidR="00A001B9" w:rsidRDefault="009D64FD" w:rsidP="001E61EE">
      <w:pPr>
        <w:pStyle w:val="ListParagraph"/>
        <w:numPr>
          <w:ilvl w:val="2"/>
          <w:numId w:val="21"/>
        </w:numPr>
        <w:rPr>
          <w:rFonts w:cs="Arial"/>
        </w:rPr>
      </w:pPr>
      <w:r>
        <w:rPr>
          <w:rFonts w:cs="Arial"/>
        </w:rPr>
        <w:t xml:space="preserve">Note: no child possible in the schema is a different error, but also a Schema Definition Error, as /a/b would not have a type in that case. </w:t>
      </w:r>
    </w:p>
    <w:p w14:paraId="4F520F69" w14:textId="77777777" w:rsidR="00A001B9" w:rsidRDefault="009D64FD" w:rsidP="001E61EE">
      <w:pPr>
        <w:pStyle w:val="ListParagraph"/>
        <w:numPr>
          <w:ilvl w:val="2"/>
          <w:numId w:val="21"/>
        </w:numPr>
        <w:rPr>
          <w:rFonts w:cs="Arial"/>
        </w:rPr>
      </w:pPr>
      <w:r>
        <w:rPr>
          <w:rFonts w:cs="Arial"/>
        </w:rPr>
        <w:t xml:space="preserve">Note: This is an SDE, as schema authors are advised to use </w:t>
      </w:r>
      <w:proofErr w:type="spellStart"/>
      <w:r>
        <w:rPr>
          <w:rFonts w:cs="Arial"/>
        </w:rPr>
        <w:t>fn:exists</w:t>
      </w:r>
      <w:proofErr w:type="spellEnd"/>
      <w:r>
        <w:rPr>
          <w:rFonts w:cs="Arial"/>
        </w:rPr>
        <w:t>(…) to test for existence of elements when it is possible that they not exist.</w:t>
      </w:r>
    </w:p>
    <w:p w14:paraId="1A260E02" w14:textId="77777777" w:rsidR="00A001B9" w:rsidRDefault="009D64FD" w:rsidP="001E61EE">
      <w:pPr>
        <w:pStyle w:val="ListParagraph"/>
        <w:numPr>
          <w:ilvl w:val="1"/>
          <w:numId w:val="21"/>
        </w:numPr>
        <w:rPr>
          <w:rFonts w:cs="Arial"/>
        </w:rPr>
      </w:pPr>
      <w:r>
        <w:rPr>
          <w:rFonts w:cs="Arial"/>
        </w:rPr>
        <w:t>Variable read but not defined</w:t>
      </w:r>
    </w:p>
    <w:p w14:paraId="40F4148E" w14:textId="77777777" w:rsidR="00A001B9" w:rsidRDefault="009D64FD" w:rsidP="001E61EE">
      <w:pPr>
        <w:pStyle w:val="ListParagraph"/>
        <w:numPr>
          <w:ilvl w:val="1"/>
          <w:numId w:val="21"/>
        </w:numPr>
        <w:rPr>
          <w:rFonts w:cs="Arial"/>
        </w:rPr>
      </w:pPr>
      <w:r>
        <w:rPr>
          <w:rFonts w:cs="Arial"/>
        </w:rPr>
        <w:t>Variable assigned after read</w:t>
      </w:r>
    </w:p>
    <w:p w14:paraId="6EC55D68" w14:textId="77777777" w:rsidR="00A001B9" w:rsidRDefault="009D64FD" w:rsidP="001E61EE">
      <w:pPr>
        <w:pStyle w:val="ListParagraph"/>
        <w:numPr>
          <w:ilvl w:val="1"/>
          <w:numId w:val="21"/>
        </w:numPr>
        <w:rPr>
          <w:rFonts w:cs="Arial"/>
        </w:rPr>
      </w:pPr>
      <w:r>
        <w:rPr>
          <w:rFonts w:cs="Arial"/>
        </w:rPr>
        <w:t>Variable assigned more than once</w:t>
      </w:r>
    </w:p>
    <w:p w14:paraId="249D461C" w14:textId="77777777" w:rsidR="00A001B9" w:rsidRDefault="009D64FD" w:rsidP="001E61EE">
      <w:pPr>
        <w:pStyle w:val="ListParagraph"/>
        <w:numPr>
          <w:ilvl w:val="1"/>
          <w:numId w:val="21"/>
        </w:numPr>
        <w:rPr>
          <w:rFonts w:cs="Arial"/>
        </w:rPr>
      </w:pPr>
      <w:r>
        <w:rPr>
          <w:rFonts w:cs="Arial"/>
        </w:rPr>
        <w:t>Static Type error – type is incorrect for usage</w:t>
      </w:r>
    </w:p>
    <w:p w14:paraId="4097663B" w14:textId="77777777" w:rsidR="00A001B9" w:rsidRDefault="009D64FD" w:rsidP="001E61EE">
      <w:pPr>
        <w:pStyle w:val="ListParagraph"/>
        <w:numPr>
          <w:ilvl w:val="2"/>
          <w:numId w:val="21"/>
        </w:numPr>
        <w:rPr>
          <w:rFonts w:cs="Arial"/>
        </w:rPr>
      </w:pPr>
      <w:r>
        <w:rPr>
          <w:rFonts w:cs="Arial"/>
        </w:rPr>
        <w:t>Note: if an implementation is unable to distinguish Static Type Errors from Dynamic Type Errors, then both should cause Schema Definition Errors.</w:t>
      </w:r>
    </w:p>
    <w:p w14:paraId="0B39B8E8" w14:textId="77777777" w:rsidR="00A001B9" w:rsidRDefault="009D64FD" w:rsidP="001E61EE">
      <w:pPr>
        <w:pStyle w:val="ListParagraph"/>
        <w:numPr>
          <w:ilvl w:val="1"/>
          <w:numId w:val="21"/>
        </w:numPr>
        <w:rPr>
          <w:rFonts w:cs="Arial"/>
        </w:rPr>
      </w:pPr>
      <w:r>
        <w:rPr>
          <w:rFonts w:cs="Arial"/>
        </w:rPr>
        <w:t>Path step definition not found – e.g., /a/</w:t>
      </w:r>
      <w:proofErr w:type="spellStart"/>
      <w:r>
        <w:rPr>
          <w:rFonts w:cs="Arial"/>
        </w:rPr>
        <w:t>n:b</w:t>
      </w:r>
      <w:proofErr w:type="spellEnd"/>
      <w:r>
        <w:rPr>
          <w:rFonts w:cs="Arial"/>
        </w:rPr>
        <w:t xml:space="preserve"> but no definition for n:b as local or global element.</w:t>
      </w:r>
    </w:p>
    <w:p w14:paraId="40775D18" w14:textId="77777777" w:rsidR="00A001B9" w:rsidRDefault="009D64FD" w:rsidP="001E61EE">
      <w:pPr>
        <w:pStyle w:val="ListParagraph"/>
        <w:numPr>
          <w:ilvl w:val="1"/>
          <w:numId w:val="21"/>
        </w:numPr>
        <w:rPr>
          <w:rFonts w:cs="Arial"/>
        </w:rPr>
      </w:pPr>
      <w:r>
        <w:rPr>
          <w:rFonts w:cs="Arial"/>
        </w:rPr>
        <w:t>Not enough arguments for function</w:t>
      </w:r>
    </w:p>
    <w:p w14:paraId="3E3B4021" w14:textId="77777777" w:rsidR="00A001B9" w:rsidRDefault="009D64FD" w:rsidP="001E61EE">
      <w:pPr>
        <w:pStyle w:val="ListParagraph"/>
        <w:numPr>
          <w:ilvl w:val="1"/>
          <w:numId w:val="21"/>
        </w:numPr>
        <w:rPr>
          <w:rFonts w:cs="Arial"/>
        </w:rPr>
      </w:pPr>
      <w:r>
        <w:rPr>
          <w:rFonts w:cs="Arial"/>
        </w:rPr>
        <w:t xml:space="preserve">Expression value is </w:t>
      </w:r>
      <w:proofErr w:type="spellStart"/>
      <w:r>
        <w:rPr>
          <w:rFonts w:cs="Arial"/>
        </w:rPr>
        <w:t>not</w:t>
      </w:r>
      <w:proofErr w:type="spellEnd"/>
      <w:r>
        <w:rPr>
          <w:rFonts w:cs="Arial"/>
        </w:rPr>
        <w:t xml:space="preserve"> single node</w:t>
      </w:r>
    </w:p>
    <w:p w14:paraId="021806BC" w14:textId="77777777" w:rsidR="00A001B9" w:rsidRDefault="009D64FD" w:rsidP="001E61EE">
      <w:pPr>
        <w:pStyle w:val="ListParagraph"/>
        <w:numPr>
          <w:ilvl w:val="2"/>
          <w:numId w:val="21"/>
        </w:numPr>
        <w:rPr>
          <w:rFonts w:cs="Arial"/>
        </w:rPr>
      </w:pPr>
      <w:r>
        <w:rPr>
          <w:rFonts w:cs="Arial"/>
        </w:rPr>
        <w:t xml:space="preserve">Most DFDL expression contexts require an expression to identify a single node, not an array (aka sequence of nodes). There are a few exceptions such as the </w:t>
      </w:r>
      <w:proofErr w:type="spellStart"/>
      <w:r>
        <w:rPr>
          <w:rFonts w:cs="Arial"/>
        </w:rPr>
        <w:t>fn:count</w:t>
      </w:r>
      <w:proofErr w:type="spellEnd"/>
      <w:r>
        <w:rPr>
          <w:rFonts w:cs="Arial"/>
        </w:rPr>
        <w:t xml:space="preserve">(…) function, where the path expression must be to an array or optional element. </w:t>
      </w:r>
    </w:p>
    <w:p w14:paraId="6EC71E7B" w14:textId="77777777" w:rsidR="00A001B9" w:rsidRDefault="009D64FD" w:rsidP="001E61EE">
      <w:pPr>
        <w:pStyle w:val="ListParagraph"/>
        <w:numPr>
          <w:ilvl w:val="1"/>
          <w:numId w:val="21"/>
        </w:numPr>
        <w:rPr>
          <w:rFonts w:cs="Arial"/>
        </w:rPr>
      </w:pPr>
      <w:r>
        <w:rPr>
          <w:rFonts w:cs="Arial"/>
        </w:rPr>
        <w:t>Expression value is not array element or optional element.</w:t>
      </w:r>
    </w:p>
    <w:p w14:paraId="67E939C3" w14:textId="77777777" w:rsidR="00A001B9" w:rsidRDefault="009D64FD" w:rsidP="001E61EE">
      <w:pPr>
        <w:pStyle w:val="ListParagraph"/>
        <w:numPr>
          <w:ilvl w:val="2"/>
          <w:numId w:val="21"/>
        </w:numPr>
        <w:rPr>
          <w:rFonts w:cs="Arial"/>
        </w:rPr>
      </w:pPr>
      <w:r>
        <w:rPr>
          <w:rFonts w:cs="Arial"/>
        </w:rPr>
        <w:t>Some DFDL expression contexts require an array or an optional element.</w:t>
      </w:r>
    </w:p>
    <w:p w14:paraId="7959DFF4" w14:textId="77777777" w:rsidR="00A001B9" w:rsidRDefault="009D64FD" w:rsidP="001E61EE">
      <w:pPr>
        <w:pStyle w:val="ListParagraph"/>
        <w:numPr>
          <w:ilvl w:val="2"/>
          <w:numId w:val="21"/>
        </w:numPr>
        <w:rPr>
          <w:rFonts w:cs="Arial"/>
        </w:rPr>
      </w:pPr>
      <w:r>
        <w:rPr>
          <w:rFonts w:cs="Arial"/>
        </w:rPr>
        <w:t xml:space="preserve">Example: The </w:t>
      </w:r>
      <w:proofErr w:type="spellStart"/>
      <w:r>
        <w:rPr>
          <w:rFonts w:cs="Arial"/>
        </w:rPr>
        <w:t>fn:count</w:t>
      </w:r>
      <w:proofErr w:type="spellEnd"/>
      <w:r>
        <w:rPr>
          <w:rFonts w:cs="Arial"/>
        </w:rPr>
        <w:t xml:space="preserve">(...) function argument must be to an array or optional element. It is an SDE if the argument expression is otherwise. </w:t>
      </w:r>
    </w:p>
    <w:p w14:paraId="07F185FC" w14:textId="77777777" w:rsidR="00A001B9" w:rsidRDefault="009D64FD" w:rsidP="001E61EE">
      <w:pPr>
        <w:pStyle w:val="ListParagraph"/>
        <w:numPr>
          <w:ilvl w:val="0"/>
          <w:numId w:val="21"/>
        </w:numPr>
        <w:rPr>
          <w:rFonts w:cs="Arial"/>
        </w:rPr>
      </w:pPr>
      <w:r>
        <w:rPr>
          <w:rFonts w:cs="Arial"/>
        </w:rPr>
        <w:t>Regular Expressions</w:t>
      </w:r>
    </w:p>
    <w:p w14:paraId="57ADCF37" w14:textId="77777777" w:rsidR="00A001B9" w:rsidRDefault="009D64FD" w:rsidP="001E61EE">
      <w:pPr>
        <w:pStyle w:val="ListParagraph"/>
        <w:numPr>
          <w:ilvl w:val="1"/>
          <w:numId w:val="21"/>
        </w:numPr>
        <w:rPr>
          <w:rFonts w:cs="Arial"/>
        </w:rPr>
      </w:pPr>
      <w:r>
        <w:rPr>
          <w:rFonts w:cs="Arial"/>
        </w:rPr>
        <w:t>Syntax error</w:t>
      </w:r>
    </w:p>
    <w:p w14:paraId="41F35370" w14:textId="77777777" w:rsidR="00A001B9" w:rsidRDefault="009D64FD">
      <w:pPr>
        <w:pStyle w:val="Heading2"/>
        <w:rPr>
          <w:rFonts w:eastAsia="Times New Roman"/>
        </w:rPr>
      </w:pPr>
      <w:bookmarkStart w:id="307" w:name="_Toc27060962"/>
      <w:r>
        <w:rPr>
          <w:rFonts w:eastAsia="Times New Roman"/>
        </w:rPr>
        <w:t>Optional Checks and Warnings</w:t>
      </w:r>
      <w:bookmarkEnd w:id="307"/>
    </w:p>
    <w:p w14:paraId="2ED4BD17" w14:textId="77777777" w:rsidR="00A001B9" w:rsidRDefault="009D64FD">
      <w:r>
        <w:t>A</w:t>
      </w:r>
      <w:r>
        <w:rPr>
          <w:rFonts w:eastAsia="Helv"/>
        </w:rPr>
        <w:t xml:space="preserve"> </w:t>
      </w:r>
      <w:r>
        <w:t>DFDL</w:t>
      </w:r>
      <w:r>
        <w:rPr>
          <w:rFonts w:eastAsia="Helv"/>
        </w:rPr>
        <w:t xml:space="preserve"> </w:t>
      </w:r>
      <w:r>
        <w:t>processor:</w:t>
      </w:r>
    </w:p>
    <w:p w14:paraId="3266E72F" w14:textId="77777777" w:rsidR="00A001B9" w:rsidRDefault="009D64FD" w:rsidP="00B117B5">
      <w:pPr>
        <w:pStyle w:val="ListParagraph"/>
        <w:numPr>
          <w:ilvl w:val="0"/>
          <w:numId w:val="140"/>
        </w:numPr>
      </w:pPr>
      <w:r>
        <w:t>That</w:t>
      </w:r>
      <w:r w:rsidRPr="00EB165D">
        <w:rPr>
          <w:rFonts w:eastAsia="Helv"/>
        </w:rPr>
        <w:t xml:space="preserve"> </w:t>
      </w:r>
      <w:r>
        <w:t>only</w:t>
      </w:r>
      <w:r w:rsidRPr="00EB165D">
        <w:rPr>
          <w:rFonts w:eastAsia="Helv"/>
        </w:rPr>
        <w:t xml:space="preserve"> </w:t>
      </w:r>
      <w:r>
        <w:t>implements</w:t>
      </w:r>
      <w:r w:rsidRPr="00EB165D">
        <w:rPr>
          <w:rFonts w:eastAsia="Helv"/>
        </w:rPr>
        <w:t xml:space="preserve"> </w:t>
      </w:r>
      <w:r>
        <w:t>a</w:t>
      </w:r>
      <w:r w:rsidRPr="00EB165D">
        <w:rPr>
          <w:rFonts w:eastAsia="Helv"/>
        </w:rPr>
        <w:t xml:space="preserve"> </w:t>
      </w:r>
      <w:r>
        <w:t>DFDL</w:t>
      </w:r>
      <w:r w:rsidRPr="00EB165D">
        <w:rPr>
          <w:rFonts w:eastAsia="Helv"/>
        </w:rPr>
        <w:t xml:space="preserve"> </w:t>
      </w:r>
      <w:r>
        <w:t>parser</w:t>
      </w:r>
      <w:r w:rsidRPr="00EB165D">
        <w:rPr>
          <w:rFonts w:eastAsia="Helv"/>
        </w:rPr>
        <w:t xml:space="preserve"> </w:t>
      </w:r>
      <w:r>
        <w:t>does</w:t>
      </w:r>
      <w:r w:rsidRPr="00EB165D">
        <w:rPr>
          <w:rFonts w:eastAsia="Helv"/>
        </w:rPr>
        <w:t xml:space="preserve"> </w:t>
      </w:r>
      <w:r>
        <w:t>not</w:t>
      </w:r>
      <w:r w:rsidRPr="00EB165D">
        <w:rPr>
          <w:rFonts w:eastAsia="Helv"/>
        </w:rPr>
        <w:t xml:space="preserve"> </w:t>
      </w:r>
      <w:r>
        <w:t>have</w:t>
      </w:r>
      <w:r w:rsidRPr="00EB165D">
        <w:rPr>
          <w:rFonts w:eastAsia="Helv"/>
        </w:rPr>
        <w:t xml:space="preserve"> </w:t>
      </w:r>
      <w:r>
        <w:t>to</w:t>
      </w:r>
      <w:r w:rsidRPr="00EB165D">
        <w:rPr>
          <w:rFonts w:eastAsia="Helv"/>
        </w:rPr>
        <w:t xml:space="preserve"> </w:t>
      </w:r>
      <w:r>
        <w:t>check (for Schema Definition Errors)</w:t>
      </w:r>
      <w:r w:rsidRPr="00EB165D">
        <w:rPr>
          <w:rFonts w:eastAsia="Helv"/>
        </w:rPr>
        <w:t xml:space="preserve"> </w:t>
      </w:r>
      <w:r>
        <w:t>properties</w:t>
      </w:r>
      <w:r w:rsidRPr="00EB165D">
        <w:rPr>
          <w:rFonts w:eastAsia="Helv"/>
        </w:rPr>
        <w:t xml:space="preserve"> </w:t>
      </w:r>
      <w:r>
        <w:t>that</w:t>
      </w:r>
      <w:r w:rsidRPr="00EB165D">
        <w:rPr>
          <w:rFonts w:eastAsia="Helv"/>
        </w:rPr>
        <w:t xml:space="preserve"> </w:t>
      </w:r>
      <w:r>
        <w:t>are</w:t>
      </w:r>
      <w:r w:rsidRPr="00EB165D">
        <w:rPr>
          <w:rFonts w:eastAsia="Helv"/>
        </w:rPr>
        <w:t xml:space="preserve"> </w:t>
      </w:r>
      <w:r>
        <w:t>solely</w:t>
      </w:r>
      <w:r w:rsidRPr="00EB165D">
        <w:rPr>
          <w:rFonts w:eastAsia="Helv"/>
        </w:rPr>
        <w:t xml:space="preserve"> </w:t>
      </w:r>
      <w:r>
        <w:t>used</w:t>
      </w:r>
      <w:r w:rsidRPr="00EB165D">
        <w:rPr>
          <w:rFonts w:eastAsia="Helv"/>
        </w:rPr>
        <w:t xml:space="preserve"> </w:t>
      </w:r>
      <w:r>
        <w:t>when</w:t>
      </w:r>
      <w:r w:rsidRPr="00EB165D">
        <w:rPr>
          <w:rFonts w:eastAsia="Helv"/>
        </w:rPr>
        <w:t xml:space="preserve"> </w:t>
      </w:r>
      <w:r>
        <w:t>unparsing,</w:t>
      </w:r>
      <w:r w:rsidRPr="00EB165D">
        <w:rPr>
          <w:rFonts w:eastAsia="Helv"/>
        </w:rPr>
        <w:t xml:space="preserve"> </w:t>
      </w:r>
      <w:r>
        <w:t>though</w:t>
      </w:r>
      <w:r w:rsidRPr="00EB165D">
        <w:rPr>
          <w:rFonts w:eastAsia="Helv"/>
        </w:rPr>
        <w:t xml:space="preserve"> </w:t>
      </w:r>
      <w:r>
        <w:t>it</w:t>
      </w:r>
      <w:r w:rsidRPr="00EB165D">
        <w:rPr>
          <w:rFonts w:eastAsia="Helv"/>
        </w:rPr>
        <w:t xml:space="preserve"> </w:t>
      </w:r>
      <w:r>
        <w:t>is</w:t>
      </w:r>
      <w:r w:rsidRPr="00EB165D">
        <w:rPr>
          <w:rFonts w:eastAsia="Helv"/>
        </w:rPr>
        <w:t xml:space="preserve"> </w:t>
      </w:r>
      <w:r>
        <w:t>recommended</w:t>
      </w:r>
      <w:r w:rsidRPr="00EB165D">
        <w:rPr>
          <w:rFonts w:eastAsia="Helv"/>
        </w:rPr>
        <w:t xml:space="preserve"> </w:t>
      </w:r>
      <w:r>
        <w:t>that</w:t>
      </w:r>
      <w:r w:rsidRPr="00EB165D">
        <w:rPr>
          <w:rFonts w:eastAsia="Helv"/>
        </w:rPr>
        <w:t xml:space="preserve"> </w:t>
      </w:r>
      <w:r>
        <w:t>it</w:t>
      </w:r>
      <w:r w:rsidRPr="00EB165D">
        <w:rPr>
          <w:rFonts w:eastAsia="Helv"/>
        </w:rPr>
        <w:t xml:space="preserve"> </w:t>
      </w:r>
      <w:r>
        <w:t>does</w:t>
      </w:r>
      <w:r w:rsidRPr="00EB165D">
        <w:rPr>
          <w:rFonts w:eastAsia="Helv"/>
        </w:rPr>
        <w:t xml:space="preserve"> </w:t>
      </w:r>
      <w:r>
        <w:t>so</w:t>
      </w:r>
      <w:r w:rsidRPr="00EB165D">
        <w:rPr>
          <w:rFonts w:eastAsia="Helv"/>
        </w:rPr>
        <w:t xml:space="preserve"> </w:t>
      </w:r>
      <w:r>
        <w:t>for</w:t>
      </w:r>
      <w:r w:rsidRPr="00EB165D">
        <w:rPr>
          <w:rFonts w:eastAsia="Helv"/>
        </w:rPr>
        <w:t xml:space="preserve"> </w:t>
      </w:r>
      <w:r>
        <w:t>portability</w:t>
      </w:r>
      <w:r w:rsidRPr="00EB165D">
        <w:rPr>
          <w:rFonts w:eastAsia="Helv"/>
        </w:rPr>
        <w:t xml:space="preserve"> </w:t>
      </w:r>
      <w:r>
        <w:t>reasons.</w:t>
      </w:r>
    </w:p>
    <w:p w14:paraId="30BFC905" w14:textId="77777777" w:rsidR="00A001B9" w:rsidRDefault="009D64FD" w:rsidP="00B117B5">
      <w:pPr>
        <w:pStyle w:val="ListParagraph"/>
        <w:numPr>
          <w:ilvl w:val="0"/>
          <w:numId w:val="140"/>
        </w:numPr>
      </w:pPr>
      <w:r>
        <w:t>That</w:t>
      </w:r>
      <w:r w:rsidRPr="00EB165D">
        <w:rPr>
          <w:rFonts w:eastAsia="Helv"/>
        </w:rPr>
        <w:t xml:space="preserve"> </w:t>
      </w:r>
      <w:r>
        <w:t>does</w:t>
      </w:r>
      <w:r w:rsidRPr="00EB165D">
        <w:rPr>
          <w:rFonts w:eastAsia="Helv"/>
        </w:rPr>
        <w:t xml:space="preserve"> </w:t>
      </w:r>
      <w:r>
        <w:t>not</w:t>
      </w:r>
      <w:r w:rsidRPr="00EB165D">
        <w:rPr>
          <w:rFonts w:eastAsia="Helv"/>
        </w:rPr>
        <w:t xml:space="preserve"> </w:t>
      </w:r>
      <w:r>
        <w:t>implement</w:t>
      </w:r>
      <w:r w:rsidRPr="00EB165D">
        <w:rPr>
          <w:rFonts w:eastAsia="Helv"/>
        </w:rPr>
        <w:t xml:space="preserve"> </w:t>
      </w:r>
      <w:r>
        <w:t>some</w:t>
      </w:r>
      <w:r w:rsidRPr="00EB165D">
        <w:rPr>
          <w:rFonts w:eastAsia="Helv"/>
        </w:rPr>
        <w:t xml:space="preserve"> </w:t>
      </w:r>
      <w:r>
        <w:t>optional</w:t>
      </w:r>
      <w:r w:rsidRPr="00EB165D">
        <w:rPr>
          <w:rFonts w:eastAsia="Helv"/>
        </w:rPr>
        <w:t xml:space="preserve"> </w:t>
      </w:r>
      <w:r>
        <w:t>features</w:t>
      </w:r>
      <w:r w:rsidRPr="00EB165D">
        <w:rPr>
          <w:rFonts w:eastAsia="Helv"/>
        </w:rPr>
        <w:t xml:space="preserve"> </w:t>
      </w:r>
      <w:r>
        <w:t>does</w:t>
      </w:r>
      <w:r w:rsidRPr="00EB165D">
        <w:rPr>
          <w:rFonts w:eastAsia="Helv"/>
        </w:rPr>
        <w:t xml:space="preserve"> </w:t>
      </w:r>
      <w:r>
        <w:t>not</w:t>
      </w:r>
      <w:r w:rsidRPr="00EB165D">
        <w:rPr>
          <w:rFonts w:eastAsia="Helv"/>
        </w:rPr>
        <w:t xml:space="preserve"> </w:t>
      </w:r>
      <w:r>
        <w:t>have</w:t>
      </w:r>
      <w:r w:rsidRPr="00EB165D">
        <w:rPr>
          <w:rFonts w:eastAsia="Helv"/>
        </w:rPr>
        <w:t xml:space="preserve"> </w:t>
      </w:r>
      <w:r>
        <w:t>to</w:t>
      </w:r>
      <w:r w:rsidRPr="00EB165D">
        <w:rPr>
          <w:rFonts w:eastAsia="Helv"/>
        </w:rPr>
        <w:t xml:space="preserve"> </w:t>
      </w:r>
      <w:r>
        <w:t>check</w:t>
      </w:r>
      <w:r w:rsidRPr="00EB165D">
        <w:rPr>
          <w:rFonts w:eastAsia="Helv"/>
        </w:rPr>
        <w:t xml:space="preserve"> </w:t>
      </w:r>
      <w:r>
        <w:t>properties</w:t>
      </w:r>
      <w:r w:rsidRPr="00EB165D">
        <w:rPr>
          <w:rFonts w:eastAsia="Helv"/>
        </w:rPr>
        <w:t xml:space="preserve"> or annotations </w:t>
      </w:r>
      <w:r>
        <w:t>required</w:t>
      </w:r>
      <w:r w:rsidRPr="00EB165D">
        <w:rPr>
          <w:rFonts w:eastAsia="Helv"/>
        </w:rPr>
        <w:t xml:space="preserve"> </w:t>
      </w:r>
      <w:r>
        <w:t>by</w:t>
      </w:r>
      <w:r w:rsidRPr="00EB165D">
        <w:rPr>
          <w:rFonts w:eastAsia="Helv"/>
        </w:rPr>
        <w:t xml:space="preserve"> </w:t>
      </w:r>
      <w:r>
        <w:t>those</w:t>
      </w:r>
      <w:r w:rsidRPr="00EB165D">
        <w:rPr>
          <w:rFonts w:eastAsia="Helv"/>
        </w:rPr>
        <w:t xml:space="preserve"> </w:t>
      </w:r>
      <w:r>
        <w:t>optional</w:t>
      </w:r>
      <w:r w:rsidRPr="00EB165D">
        <w:rPr>
          <w:rFonts w:eastAsia="Helv"/>
        </w:rPr>
        <w:t xml:space="preserve"> </w:t>
      </w:r>
      <w:proofErr w:type="gramStart"/>
      <w:r>
        <w:t>features,</w:t>
      </w:r>
      <w:r w:rsidRPr="00EB165D">
        <w:rPr>
          <w:rFonts w:eastAsia="Helv"/>
        </w:rPr>
        <w:t xml:space="preserve"> but</w:t>
      </w:r>
      <w:proofErr w:type="gramEnd"/>
      <w:r w:rsidRPr="00EB165D">
        <w:rPr>
          <w:rFonts w:eastAsia="Helv"/>
        </w:rPr>
        <w:t xml:space="preserve"> MUST issue a warning that an unrecognized property or annotation has been encountered.</w:t>
      </w:r>
    </w:p>
    <w:p w14:paraId="488FA194" w14:textId="77777777" w:rsidR="00A001B9" w:rsidRDefault="009D64FD" w:rsidP="00B117B5">
      <w:pPr>
        <w:pStyle w:val="ListParagraph"/>
        <w:numPr>
          <w:ilvl w:val="0"/>
          <w:numId w:val="140"/>
        </w:numPr>
      </w:pPr>
      <w:r>
        <w:t>Need</w:t>
      </w:r>
      <w:r w:rsidRPr="00EB165D">
        <w:rPr>
          <w:rFonts w:eastAsia="Helv"/>
        </w:rPr>
        <w:t xml:space="preserve"> </w:t>
      </w:r>
      <w:r>
        <w:t>not</w:t>
      </w:r>
      <w:r w:rsidRPr="00EB165D">
        <w:rPr>
          <w:rFonts w:eastAsia="Helv"/>
        </w:rPr>
        <w:t xml:space="preserve"> </w:t>
      </w:r>
      <w:r>
        <w:t>check</w:t>
      </w:r>
      <w:r w:rsidRPr="00EB165D">
        <w:rPr>
          <w:rFonts w:eastAsia="Helv"/>
        </w:rPr>
        <w:t xml:space="preserve"> </w:t>
      </w:r>
      <w:r>
        <w:t>global</w:t>
      </w:r>
      <w:r w:rsidRPr="00EB165D">
        <w:rPr>
          <w:rFonts w:eastAsia="Helv"/>
        </w:rPr>
        <w:t xml:space="preserve"> </w:t>
      </w:r>
      <w:r>
        <w:t>objects</w:t>
      </w:r>
      <w:r w:rsidRPr="00EB165D">
        <w:rPr>
          <w:rFonts w:eastAsia="Helv"/>
        </w:rPr>
        <w:t xml:space="preserve"> </w:t>
      </w:r>
      <w:r>
        <w:t>as</w:t>
      </w:r>
      <w:r w:rsidRPr="00EB165D">
        <w:rPr>
          <w:rFonts w:eastAsia="Helv"/>
        </w:rPr>
        <w:t xml:space="preserve"> </w:t>
      </w:r>
      <w:r>
        <w:t>they</w:t>
      </w:r>
      <w:r w:rsidRPr="00EB165D">
        <w:rPr>
          <w:rFonts w:eastAsia="Helv"/>
        </w:rPr>
        <w:t xml:space="preserve"> </w:t>
      </w:r>
      <w:r>
        <w:t>may</w:t>
      </w:r>
      <w:r w:rsidRPr="00EB165D">
        <w:rPr>
          <w:rFonts w:eastAsia="Helv"/>
        </w:rPr>
        <w:t xml:space="preserve"> </w:t>
      </w:r>
      <w:r>
        <w:t>legitimately</w:t>
      </w:r>
      <w:r w:rsidRPr="00EB165D">
        <w:rPr>
          <w:rFonts w:eastAsia="Helv"/>
        </w:rPr>
        <w:t xml:space="preserve"> </w:t>
      </w:r>
      <w:r>
        <w:t>be</w:t>
      </w:r>
      <w:r w:rsidRPr="00EB165D">
        <w:rPr>
          <w:rFonts w:eastAsia="Helv"/>
        </w:rPr>
        <w:t xml:space="preserve"> </w:t>
      </w:r>
      <w:r>
        <w:t>incomplete due to properties intended to be supplied based on scoping rules and the context at the point of use.</w:t>
      </w:r>
    </w:p>
    <w:p w14:paraId="49367FA9" w14:textId="77777777" w:rsidR="00A001B9" w:rsidRDefault="009D64FD" w:rsidP="00B117B5">
      <w:pPr>
        <w:pStyle w:val="ListParagraph"/>
        <w:numPr>
          <w:ilvl w:val="0"/>
          <w:numId w:val="140"/>
        </w:numPr>
      </w:pPr>
      <w:r>
        <w:t>There are two exceptions to this, which</w:t>
      </w:r>
      <w:r w:rsidRPr="00EB165D">
        <w:rPr>
          <w:rFonts w:eastAsia="Helv"/>
        </w:rPr>
        <w:t xml:space="preserve"> </w:t>
      </w:r>
      <w:r>
        <w:t>must</w:t>
      </w:r>
      <w:r w:rsidRPr="00EB165D">
        <w:rPr>
          <w:rFonts w:eastAsia="Helv"/>
        </w:rPr>
        <w:t xml:space="preserve"> </w:t>
      </w:r>
      <w:r>
        <w:t>be</w:t>
      </w:r>
      <w:r w:rsidRPr="00EB165D">
        <w:rPr>
          <w:rFonts w:eastAsia="Helv"/>
        </w:rPr>
        <w:t xml:space="preserve"> </w:t>
      </w:r>
      <w:r>
        <w:t>checked:</w:t>
      </w:r>
    </w:p>
    <w:p w14:paraId="4ACC4884" w14:textId="77777777" w:rsidR="00A001B9" w:rsidRDefault="009D64FD" w:rsidP="00B117B5">
      <w:pPr>
        <w:pStyle w:val="ListParagraph"/>
        <w:numPr>
          <w:ilvl w:val="1"/>
          <w:numId w:val="140"/>
        </w:numPr>
      </w:pPr>
      <w:r>
        <w:t>Global</w:t>
      </w:r>
      <w:r w:rsidRPr="00EB165D">
        <w:rPr>
          <w:rFonts w:eastAsia="Helv"/>
        </w:rPr>
        <w:t xml:space="preserve"> </w:t>
      </w:r>
      <w:r>
        <w:t>simple</w:t>
      </w:r>
      <w:r w:rsidRPr="00EB165D">
        <w:rPr>
          <w:rFonts w:eastAsia="Helv"/>
        </w:rPr>
        <w:t xml:space="preserve"> </w:t>
      </w:r>
      <w:r>
        <w:t>types</w:t>
      </w:r>
      <w:r w:rsidRPr="00EB165D">
        <w:rPr>
          <w:rFonts w:eastAsia="Helv"/>
        </w:rPr>
        <w:t xml:space="preserve"> </w:t>
      </w:r>
      <w:r>
        <w:t>that</w:t>
      </w:r>
      <w:r w:rsidRPr="00EB165D">
        <w:rPr>
          <w:rFonts w:eastAsia="Helv"/>
        </w:rPr>
        <w:t xml:space="preserve"> </w:t>
      </w:r>
      <w:r>
        <w:t>are</w:t>
      </w:r>
      <w:r w:rsidRPr="00EB165D">
        <w:rPr>
          <w:rFonts w:eastAsia="Helv"/>
        </w:rPr>
        <w:t xml:space="preserve"> </w:t>
      </w:r>
      <w:r>
        <w:t>referenced</w:t>
      </w:r>
      <w:r w:rsidRPr="00EB165D">
        <w:rPr>
          <w:rFonts w:eastAsia="Helv"/>
        </w:rPr>
        <w:t xml:space="preserve"> </w:t>
      </w:r>
      <w:r>
        <w:t>by</w:t>
      </w:r>
      <w:r w:rsidRPr="00EB165D">
        <w:rPr>
          <w:rFonts w:eastAsia="Helv"/>
        </w:rPr>
        <w:t xml:space="preserve"> </w:t>
      </w:r>
      <w:r>
        <w:t>prefixLengthType</w:t>
      </w:r>
      <w:r w:rsidRPr="00EB165D">
        <w:rPr>
          <w:rFonts w:eastAsia="Helv"/>
        </w:rPr>
        <w:t xml:space="preserve"> </w:t>
      </w:r>
      <w:r>
        <w:t>property</w:t>
      </w:r>
    </w:p>
    <w:p w14:paraId="1A06CCCB" w14:textId="77777777" w:rsidR="00A001B9" w:rsidRDefault="009D64FD" w:rsidP="00B117B5">
      <w:pPr>
        <w:pStyle w:val="ListParagraph"/>
        <w:numPr>
          <w:ilvl w:val="1"/>
          <w:numId w:val="140"/>
        </w:numPr>
      </w:pPr>
      <w:r>
        <w:t>Global</w:t>
      </w:r>
      <w:r w:rsidRPr="00EB165D">
        <w:rPr>
          <w:rFonts w:eastAsia="Helv"/>
        </w:rPr>
        <w:t xml:space="preserve"> </w:t>
      </w:r>
      <w:r>
        <w:t>elements</w:t>
      </w:r>
      <w:r w:rsidRPr="00EB165D">
        <w:rPr>
          <w:rFonts w:eastAsia="Helv"/>
        </w:rPr>
        <w:t xml:space="preserve"> </w:t>
      </w:r>
      <w:r>
        <w:t>that</w:t>
      </w:r>
      <w:r w:rsidRPr="00EB165D">
        <w:rPr>
          <w:rFonts w:eastAsia="Helv"/>
        </w:rPr>
        <w:t xml:space="preserve"> </w:t>
      </w:r>
      <w:r>
        <w:t>are</w:t>
      </w:r>
      <w:r w:rsidRPr="00EB165D">
        <w:rPr>
          <w:rFonts w:eastAsia="Helv"/>
        </w:rPr>
        <w:t xml:space="preserve"> </w:t>
      </w:r>
      <w:r>
        <w:t>the</w:t>
      </w:r>
      <w:r w:rsidRPr="00EB165D">
        <w:rPr>
          <w:rFonts w:eastAsia="Helv"/>
        </w:rPr>
        <w:t xml:space="preserve"> </w:t>
      </w:r>
      <w:r>
        <w:t>document</w:t>
      </w:r>
      <w:r w:rsidRPr="00EB165D">
        <w:rPr>
          <w:rFonts w:eastAsia="Helv"/>
        </w:rPr>
        <w:t xml:space="preserve"> </w:t>
      </w:r>
      <w:r>
        <w:t>root.</w:t>
      </w:r>
    </w:p>
    <w:p w14:paraId="11EB3D3F" w14:textId="77777777" w:rsidR="00A001B9" w:rsidRDefault="009D64FD">
      <w:r>
        <w:t>Some situations suggest likely errors, but a DFDL processor cannot be certain. In these situations, a DFDL processor may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can or must take certain actions. If the:</w:t>
      </w:r>
    </w:p>
    <w:p w14:paraId="089967E4" w14:textId="77777777" w:rsidR="00A001B9" w:rsidRDefault="009D64FD" w:rsidP="001E61EE">
      <w:pPr>
        <w:numPr>
          <w:ilvl w:val="0"/>
          <w:numId w:val="22"/>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00334CAE" w14:textId="77777777" w:rsidR="00A001B9" w:rsidRDefault="009D64FD" w:rsidP="001E61EE">
      <w:pPr>
        <w:numPr>
          <w:ilvl w:val="1"/>
          <w:numId w:val="22"/>
        </w:numPr>
      </w:pPr>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p>
    <w:p w14:paraId="4B116130" w14:textId="77777777" w:rsidR="00A001B9" w:rsidRDefault="009D64FD" w:rsidP="001E61EE">
      <w:pPr>
        <w:numPr>
          <w:ilvl w:val="0"/>
          <w:numId w:val="22"/>
        </w:numPr>
        <w:rPr>
          <w:rFonts w:eastAsia="Helv"/>
        </w:rPr>
      </w:pPr>
      <w:r>
        <w:lastRenderedPageBreak/>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74CA4E32" w14:textId="77777777" w:rsidR="00A001B9" w:rsidRDefault="009D64FD" w:rsidP="001E61EE">
      <w:pPr>
        <w:numPr>
          <w:ilvl w:val="1"/>
          <w:numId w:val="22"/>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p>
    <w:p w14:paraId="1026C1A3" w14:textId="77777777" w:rsidR="00A001B9" w:rsidRDefault="009D64FD" w:rsidP="001E61EE">
      <w:pPr>
        <w:numPr>
          <w:ilvl w:val="0"/>
          <w:numId w:val="22"/>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9DF4C3A" w14:textId="77777777" w:rsidR="00A001B9" w:rsidRDefault="009D64FD" w:rsidP="001E61EE">
      <w:pPr>
        <w:numPr>
          <w:ilvl w:val="1"/>
          <w:numId w:val="22"/>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467C27E2" w14:textId="77777777" w:rsidR="00A001B9" w:rsidRDefault="009D64FD" w:rsidP="001E61EE">
      <w:pPr>
        <w:numPr>
          <w:ilvl w:val="0"/>
          <w:numId w:val="22"/>
        </w:numPr>
      </w:pPr>
      <w:r>
        <w:t>Invalid value for a property that is unused or ignored.</w:t>
      </w:r>
    </w:p>
    <w:p w14:paraId="04737F66" w14:textId="506BEA88" w:rsidR="00A001B9" w:rsidRDefault="009D64FD" w:rsidP="001E61EE">
      <w:pPr>
        <w:numPr>
          <w:ilvl w:val="1"/>
          <w:numId w:val="22"/>
        </w:numPr>
      </w:pPr>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p>
    <w:p w14:paraId="5DEB18C9" w14:textId="77777777" w:rsidR="00A001B9" w:rsidRDefault="009D64FD">
      <w:pPr>
        <w:pStyle w:val="Heading1"/>
        <w:rPr>
          <w:rFonts w:eastAsia="Times New Roman"/>
        </w:rPr>
      </w:pPr>
      <w:bookmarkStart w:id="308" w:name="_Toc322911505"/>
      <w:bookmarkStart w:id="309" w:name="_Toc322912044"/>
      <w:bookmarkStart w:id="310" w:name="_Toc177399026"/>
      <w:bookmarkStart w:id="311" w:name="_Toc175057312"/>
      <w:bookmarkStart w:id="312" w:name="_Toc199516221"/>
      <w:bookmarkStart w:id="313" w:name="_Toc194983900"/>
      <w:bookmarkStart w:id="314" w:name="_Toc243112739"/>
      <w:bookmarkStart w:id="315" w:name="_Toc349042613"/>
      <w:bookmarkStart w:id="316" w:name="_Ref393996540"/>
      <w:bookmarkStart w:id="317" w:name="_Ref393996552"/>
      <w:bookmarkStart w:id="318" w:name="_Toc27060963"/>
      <w:bookmarkEnd w:id="308"/>
      <w:bookmarkEnd w:id="309"/>
      <w:r>
        <w:rPr>
          <w:rFonts w:eastAsia="Times New Roman"/>
        </w:rPr>
        <w:lastRenderedPageBreak/>
        <w:t>Glossary</w:t>
      </w:r>
      <w:bookmarkEnd w:id="310"/>
      <w:bookmarkEnd w:id="311"/>
      <w:bookmarkEnd w:id="312"/>
      <w:bookmarkEnd w:id="313"/>
      <w:bookmarkEnd w:id="314"/>
      <w:bookmarkEnd w:id="315"/>
      <w:bookmarkEnd w:id="316"/>
      <w:bookmarkEnd w:id="317"/>
      <w:bookmarkEnd w:id="318"/>
    </w:p>
    <w:p w14:paraId="1F22C1B8" w14:textId="77777777" w:rsidR="00A001B9" w:rsidRDefault="009D64FD">
      <w:r>
        <w:rPr>
          <w:b/>
          <w:i/>
        </w:rPr>
        <w:t>Adjacent</w:t>
      </w:r>
      <w:r>
        <w:t xml:space="preserve"> - Two parts of the input/output stream are adjacent if they are at consecutive addresses.</w:t>
      </w:r>
    </w:p>
    <w:p w14:paraId="136E7C80" w14:textId="77777777" w:rsidR="00A001B9" w:rsidRDefault="009D64FD">
      <w:r>
        <w:rPr>
          <w:b/>
          <w:i/>
        </w:rPr>
        <w:t>Addressable Unit</w:t>
      </w:r>
      <w:r>
        <w:t xml:space="preserve"> - This is the unit of storage that makes up the input or output stream holding the representation of the data. The units are bits, bytes, or characters.</w:t>
      </w:r>
    </w:p>
    <w:p w14:paraId="10AAE703" w14:textId="77777777" w:rsidR="00A001B9" w:rsidRDefault="009D64FD">
      <w:r>
        <w:rPr>
          <w:rFonts w:cs="Arial"/>
          <w:b/>
          <w:i/>
        </w:rPr>
        <w:t>Annotation point</w:t>
      </w:r>
      <w:r>
        <w:rPr>
          <w:rFonts w:cs="Arial"/>
        </w:rPr>
        <w:t xml:space="preserve"> - A location within a DFDL schema where DFDL annotation elements </w:t>
      </w:r>
      <w:proofErr w:type="gramStart"/>
      <w:r>
        <w:rPr>
          <w:rFonts w:cs="Arial"/>
        </w:rPr>
        <w:t>are allowed to</w:t>
      </w:r>
      <w:proofErr w:type="gramEnd"/>
      <w:r>
        <w:rPr>
          <w:rFonts w:cs="Arial"/>
        </w:rPr>
        <w:t xml:space="preserve"> appear.</w:t>
      </w:r>
    </w:p>
    <w:p w14:paraId="076D0D86" w14:textId="77777777" w:rsidR="00A001B9" w:rsidRDefault="009D64FD">
      <w:r>
        <w:rPr>
          <w:b/>
          <w:i/>
        </w:rPr>
        <w:t>Applicable properties</w:t>
      </w:r>
      <w:r>
        <w:t xml:space="preserve"> - All the DFDL properties that apply to that type of schema construct. For </w:t>
      </w:r>
      <w:proofErr w:type="gramStart"/>
      <w:r>
        <w:t>example</w:t>
      </w:r>
      <w:proofErr w:type="gramEnd"/>
      <w:r>
        <w:t xml:space="preserve"> all the DFDL properties that apply to an </w:t>
      </w:r>
      <w:proofErr w:type="spellStart"/>
      <w:r>
        <w:t>xs:simpleType</w:t>
      </w:r>
      <w:proofErr w:type="spellEnd"/>
      <w:r>
        <w:t>.</w:t>
      </w:r>
    </w:p>
    <w:p w14:paraId="7DAC8054" w14:textId="42876297" w:rsidR="00A001B9" w:rsidRDefault="009D64FD">
      <w:r>
        <w:rPr>
          <w:b/>
          <w:i/>
        </w:rPr>
        <w:t>Array</w:t>
      </w:r>
      <w:r>
        <w:t xml:space="preserve"> - The set of adjacent elements whose </w:t>
      </w:r>
      <w:r w:rsidR="00077579">
        <w:t>XSD</w:t>
      </w:r>
      <w:r>
        <w:t xml:space="preserve"> element declaration specifies the potential for it to have more than one occurrence (XSD property </w:t>
      </w:r>
      <w:proofErr w:type="spellStart"/>
      <w:r>
        <w:t>maxOccurs</w:t>
      </w:r>
      <w:proofErr w:type="spellEnd"/>
      <w:r>
        <w:t xml:space="preserve"> &gt; '1' or 'unbounded'). </w:t>
      </w:r>
      <w:proofErr w:type="gramStart"/>
      <w:r>
        <w:t>Of course</w:t>
      </w:r>
      <w:proofErr w:type="gramEnd"/>
      <w:r>
        <w:t xml:space="preserve"> any given array can have any number of element occurrences, including zero elements or exactly 1 element as long as the occurrence constraints are met. If XSD property </w:t>
      </w:r>
      <w:proofErr w:type="spellStart"/>
      <w:r>
        <w:t>maxOccurs</w:t>
      </w:r>
      <w:proofErr w:type="spellEnd"/>
      <w:r>
        <w:t xml:space="preserve"> is 'unbounded' then there is no constraint to the maximum number of occurrences, though implementations may have implementation-defined maximum capabilities. An optional element (where XSD property </w:t>
      </w:r>
      <w:proofErr w:type="spellStart"/>
      <w:r>
        <w:t>maxOccurs</w:t>
      </w:r>
      <w:proofErr w:type="spellEnd"/>
      <w:r>
        <w:t xml:space="preserve"> is '1',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have the same information item members except for the value member. </w:t>
      </w:r>
    </w:p>
    <w:p w14:paraId="5DC40EA0" w14:textId="77777777" w:rsidR="00A001B9" w:rsidRDefault="009D64FD">
      <w:r>
        <w:rPr>
          <w:b/>
          <w:i/>
        </w:rPr>
        <w:t>Array Element</w:t>
      </w:r>
      <w:r>
        <w:t xml:space="preserve"> – An element declaration or reference with XSD property </w:t>
      </w:r>
      <w:proofErr w:type="spellStart"/>
      <w:r>
        <w:t>maxOccurs</w:t>
      </w:r>
      <w:proofErr w:type="spellEnd"/>
      <w:r>
        <w:t xml:space="preserve"> &gt; '1' or 'unbounded'.</w:t>
      </w:r>
    </w:p>
    <w:p w14:paraId="4571F08F" w14:textId="77777777" w:rsidR="00A001B9" w:rsidRDefault="009D64FD">
      <w:pPr>
        <w:rPr>
          <w:rFonts w:eastAsia="MS Mincho"/>
          <w:lang w:eastAsia="ja-JP" w:bidi="he-IL"/>
        </w:rPr>
      </w:pPr>
      <w:r>
        <w:rPr>
          <w:rFonts w:eastAsia="MS Mincho"/>
          <w:b/>
          <w:i/>
          <w:lang w:eastAsia="ja-JP" w:bidi="he-IL"/>
        </w:rPr>
        <w:t xml:space="preserve">Augmented </w:t>
      </w:r>
      <w:proofErr w:type="spellStart"/>
      <w:r>
        <w:rPr>
          <w:rFonts w:eastAsia="MS Mincho"/>
          <w:b/>
          <w:i/>
          <w:lang w:eastAsia="ja-JP" w:bidi="he-IL"/>
        </w:rPr>
        <w:t>Infoset</w:t>
      </w:r>
      <w:proofErr w:type="spellEnd"/>
      <w:r>
        <w:rPr>
          <w:rFonts w:eastAsia="MS Mincho"/>
          <w:lang w:eastAsia="ja-JP" w:bidi="he-IL"/>
        </w:rPr>
        <w:t xml:space="preserve"> - When unparsing one begins with the DFDL schema and conceptually with the logical </w:t>
      </w:r>
      <w:proofErr w:type="spellStart"/>
      <w:r>
        <w:rPr>
          <w:rFonts w:eastAsia="MS Mincho"/>
          <w:lang w:eastAsia="ja-JP" w:bidi="he-IL"/>
        </w:rPr>
        <w:t>infoset</w:t>
      </w:r>
      <w:proofErr w:type="spellEnd"/>
      <w:r>
        <w:rPr>
          <w:rFonts w:eastAsia="MS Mincho"/>
          <w:lang w:eastAsia="ja-JP" w:bidi="he-IL"/>
        </w:rPr>
        <w:t xml:space="preserve">. As the values of items are filled in by defaulting, and by use of the DFDL outputValueCalc property (including on hidden items), these new item values augment the </w:t>
      </w:r>
      <w:proofErr w:type="spellStart"/>
      <w:r>
        <w:rPr>
          <w:rFonts w:eastAsia="MS Mincho"/>
          <w:lang w:eastAsia="ja-JP" w:bidi="he-IL"/>
        </w:rPr>
        <w:t>infoset</w:t>
      </w:r>
      <w:proofErr w:type="spellEnd"/>
      <w:r>
        <w:rPr>
          <w:rFonts w:eastAsia="MS Mincho"/>
          <w:lang w:eastAsia="ja-JP" w:bidi="he-IL"/>
        </w:rPr>
        <w:t xml:space="preserve">. The resulting </w:t>
      </w:r>
      <w:proofErr w:type="spellStart"/>
      <w:r>
        <w:rPr>
          <w:rFonts w:eastAsia="MS Mincho"/>
          <w:lang w:eastAsia="ja-JP" w:bidi="he-IL"/>
        </w:rPr>
        <w:t>infoset</w:t>
      </w:r>
      <w:proofErr w:type="spellEnd"/>
      <w:r>
        <w:rPr>
          <w:rFonts w:eastAsia="MS Mincho"/>
          <w:lang w:eastAsia="ja-JP" w:bidi="he-IL"/>
        </w:rPr>
        <w:t xml:space="preserve"> is called the augmented </w:t>
      </w:r>
      <w:proofErr w:type="spellStart"/>
      <w:r>
        <w:rPr>
          <w:rFonts w:eastAsia="MS Mincho"/>
          <w:lang w:eastAsia="ja-JP" w:bidi="he-IL"/>
        </w:rPr>
        <w:t>infoset</w:t>
      </w:r>
      <w:proofErr w:type="spellEnd"/>
      <w:r>
        <w:rPr>
          <w:rFonts w:eastAsia="MS Mincho"/>
          <w:lang w:eastAsia="ja-JP" w:bidi="he-IL"/>
        </w:rPr>
        <w:t>.</w:t>
      </w:r>
    </w:p>
    <w:p w14:paraId="3F266F06" w14:textId="77777777" w:rsidR="00A001B9" w:rsidRDefault="009D64FD">
      <w:pPr>
        <w:rPr>
          <w:bCs/>
        </w:rPr>
      </w:pPr>
      <w:r>
        <w:rPr>
          <w:b/>
          <w:bCs/>
          <w:i/>
        </w:rPr>
        <w:t>Binary</w:t>
      </w:r>
      <w:r>
        <w:rPr>
          <w:bCs/>
        </w:rPr>
        <w:t xml:space="preserve"> - There are two meanings for this word depending on context. </w:t>
      </w:r>
    </w:p>
    <w:p w14:paraId="407E0130" w14:textId="77777777" w:rsidR="00A001B9" w:rsidRDefault="009D64FD" w:rsidP="001E61EE">
      <w:pPr>
        <w:numPr>
          <w:ilvl w:val="0"/>
          <w:numId w:val="18"/>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3D005745" w14:textId="77777777" w:rsidR="00A001B9" w:rsidRDefault="009D64FD" w:rsidP="001E61EE">
      <w:pPr>
        <w:numPr>
          <w:ilvl w:val="0"/>
          <w:numId w:val="18"/>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5120BAD2" w14:textId="77777777" w:rsidR="00A001B9" w:rsidRDefault="009D64FD">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6FABF270" w14:textId="77777777" w:rsidR="00A001B9" w:rsidRDefault="009D64FD">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xml:space="preserve">. When the bit order is most-significant-bit first, then the least-significant bit of byte N </w:t>
      </w:r>
      <w:proofErr w:type="gramStart"/>
      <w:r>
        <w:t>is considered to be</w:t>
      </w:r>
      <w:proofErr w:type="gramEnd"/>
      <w:r>
        <w:t xml:space="preserve"> adjacent to the most-significant bit of byte N+1. When the bit order is least-significant-bit first, then the most-significant bit of byte N </w:t>
      </w:r>
      <w:proofErr w:type="gramStart"/>
      <w:r>
        <w:t>is considered to be</w:t>
      </w:r>
      <w:proofErr w:type="gramEnd"/>
      <w:r>
        <w:t xml:space="preserve"> adjacent to the least-significant bit of byte N+1.</w:t>
      </w:r>
    </w:p>
    <w:p w14:paraId="32809EF6" w14:textId="77777777" w:rsidR="00A001B9" w:rsidRDefault="009D64FD">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0B5F08FB" w14:textId="77777777" w:rsidR="00A001B9" w:rsidRDefault="009D64FD">
      <w:r>
        <w:rPr>
          <w:b/>
          <w:i/>
        </w:rPr>
        <w:t>Bit String</w:t>
      </w:r>
      <w:r>
        <w:t xml:space="preserve"> - The ordered set of bits from a first bit with </w:t>
      </w:r>
      <w:r>
        <w:rPr>
          <w:rStyle w:val="Emphasis"/>
        </w:rPr>
        <w:t>bit position</w:t>
      </w:r>
      <w:r>
        <w:t xml:space="preserve"> N, to bit position N+M is a bit string of length M bits. </w:t>
      </w:r>
    </w:p>
    <w:p w14:paraId="57E82ED8" w14:textId="77777777" w:rsidR="00A001B9" w:rsidRDefault="009D64FD">
      <w:r>
        <w:rPr>
          <w:b/>
          <w:i/>
        </w:rPr>
        <w:t>Byte</w:t>
      </w:r>
      <w:r>
        <w:t xml:space="preserve"> - The term "byte" refers to an 8-bit octet. Can also refer to an integer with value from 0 to 255 inclusive.</w:t>
      </w:r>
    </w:p>
    <w:p w14:paraId="0159EE03" w14:textId="77777777" w:rsidR="00A001B9" w:rsidRDefault="009D64FD">
      <w:r>
        <w:rPr>
          <w:b/>
          <w:i/>
        </w:rPr>
        <w:t>CCSID</w:t>
      </w:r>
      <w:r>
        <w:t xml:space="preserve"> - see Coded Character Set Identifier.</w:t>
      </w:r>
      <w:r>
        <w:rPr>
          <w:rFonts w:cs="Arial"/>
        </w:rPr>
        <w:t xml:space="preserve">    </w:t>
      </w:r>
    </w:p>
    <w:p w14:paraId="720C9EE3" w14:textId="77777777" w:rsidR="00A001B9" w:rsidRDefault="009D64FD">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69385456" w14:textId="77777777" w:rsidR="00A001B9" w:rsidRDefault="009D64FD">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identifies the </w:t>
      </w:r>
      <w:proofErr w:type="gramStart"/>
      <w:r>
        <w:t>character, but</w:t>
      </w:r>
      <w:proofErr w:type="gramEnd"/>
      <w:r>
        <w:t xml:space="preserve"> can be independent of any specific character set encoding of the character.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However, depending on the character set encoding, the value 0x7B may or may not appear in the representation of that character.</w:t>
      </w:r>
      <w:r>
        <w:rPr>
          <w:rFonts w:cs="Arial"/>
        </w:rPr>
        <w:t xml:space="preserve">    </w:t>
      </w:r>
    </w:p>
    <w:p w14:paraId="310865F2" w14:textId="77777777" w:rsidR="00A001B9" w:rsidRDefault="009D64FD">
      <w:r>
        <w:rPr>
          <w:b/>
          <w:i/>
        </w:rPr>
        <w:t>Character Set</w:t>
      </w:r>
      <w:r>
        <w:t xml:space="preserve"> - An abstract set of characters that are assigned (or mapped to) a representation by a </w:t>
      </w:r>
      <w:proofErr w:type="gramStart"/>
      <w:r>
        <w:t>particular character</w:t>
      </w:r>
      <w:proofErr w:type="gramEnd"/>
      <w:r>
        <w:t xml:space="preserve"> set encoding. For most character set encodings their character set is a subset of the Unicode character set.</w:t>
      </w:r>
      <w:r>
        <w:rPr>
          <w:rFonts w:cs="Arial"/>
        </w:rPr>
        <w:t xml:space="preserve">    </w:t>
      </w:r>
    </w:p>
    <w:p w14:paraId="2A3BD4AD" w14:textId="77777777" w:rsidR="00A001B9" w:rsidRDefault="009D64FD">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 xml:space="preserve">The DFDL standard also allows for implementation-defined character set encodings to be </w:t>
      </w:r>
      <w:proofErr w:type="gramStart"/>
      <w:r>
        <w:t>supported..</w:t>
      </w:r>
      <w:proofErr w:type="gramEnd"/>
      <w:r>
        <w:rPr>
          <w:rFonts w:cs="Arial"/>
        </w:rPr>
        <w:t xml:space="preserve">    </w:t>
      </w:r>
    </w:p>
    <w:p w14:paraId="545AA991" w14:textId="77777777" w:rsidR="00A001B9" w:rsidRDefault="009D64FD">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w:t>
      </w:r>
      <w:proofErr w:type="gramStart"/>
      <w:r>
        <w:t>example</w:t>
      </w:r>
      <w:proofErr w:type="gramEnd"/>
      <w:r>
        <w:t xml:space="preserve"> the UTF-32 character set encoding has 4-byte character width, whereas USASCII has a 1-byte character width. UTF-8 is variable width, and any specific character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r>
        <w:rPr>
          <w:rFonts w:cs="Arial"/>
        </w:rPr>
        <w:t xml:space="preserve">   </w:t>
      </w:r>
    </w:p>
    <w:p w14:paraId="35280CC6" w14:textId="77777777" w:rsidR="00A001B9" w:rsidRDefault="009D64FD">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proofErr w:type="spellStart"/>
      <w:r>
        <w:t>unicode</w:t>
      </w:r>
      <w:proofErr w:type="spellEnd"/>
      <w:r>
        <w:t xml:space="preserve"> character set encodings, there is no distinction between a character code and a code point. Examples:</w:t>
      </w:r>
    </w:p>
    <w:p w14:paraId="5C7ECD63" w14:textId="77777777" w:rsidR="00A001B9" w:rsidRDefault="009D64FD" w:rsidP="001E61EE">
      <w:pPr>
        <w:numPr>
          <w:ilvl w:val="0"/>
          <w:numId w:val="23"/>
        </w:numPr>
      </w:pPr>
      <w:r>
        <w:t>€ - character code U+20AC</w:t>
      </w:r>
    </w:p>
    <w:p w14:paraId="079A376B" w14:textId="77777777" w:rsidR="00A001B9" w:rsidRDefault="009D64FD" w:rsidP="001E61EE">
      <w:pPr>
        <w:numPr>
          <w:ilvl w:val="1"/>
          <w:numId w:val="23"/>
        </w:numPr>
      </w:pPr>
      <w:r>
        <w:t>IBM01148 encoding - the code point is 0x9F, and this encoding is fixed width so there is no distinction between the code point 0x9F and the code unit 0x9F that represents the encoded character.</w:t>
      </w:r>
    </w:p>
    <w:p w14:paraId="424CBF4A" w14:textId="77777777" w:rsidR="00A001B9" w:rsidRDefault="009D64FD" w:rsidP="001E61EE">
      <w:pPr>
        <w:numPr>
          <w:ilvl w:val="1"/>
          <w:numId w:val="23"/>
        </w:numPr>
      </w:pPr>
      <w:r>
        <w:t>UTF-8 encoding - there is no distinction between the character code 0x20AC and the code point 0x20AC. However, it is represented by 3 code units 0xE2 0x82 0xAC</w:t>
      </w:r>
    </w:p>
    <w:p w14:paraId="1553554C" w14:textId="77777777" w:rsidR="00A001B9" w:rsidRDefault="009D64FD">
      <w:r>
        <w:rPr>
          <w:b/>
          <w:i/>
        </w:rPr>
        <w:t>Code Unit</w:t>
      </w:r>
      <w:r>
        <w:t xml:space="preserve"> - When a character set encoding uses differing variable width representations for characters, the units making up these variable width representations are called code units. For </w:t>
      </w:r>
      <w:proofErr w:type="gramStart"/>
      <w:r>
        <w:t>example</w:t>
      </w:r>
      <w:proofErr w:type="gramEnd"/>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38FC0F2A" w14:textId="77777777" w:rsidR="00A001B9" w:rsidRDefault="009D64FD">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38DE8DD5" w14:textId="77777777" w:rsidR="00A001B9" w:rsidRDefault="009D64FD">
      <w:r>
        <w:rPr>
          <w:b/>
          <w:i/>
        </w:rPr>
        <w:t>Component</w:t>
      </w:r>
      <w:r>
        <w:t xml:space="preserve"> - A construct within a DFDL schema that may contain a DFDL annotation.</w:t>
      </w:r>
    </w:p>
    <w:p w14:paraId="4CF3FA79" w14:textId="77777777" w:rsidR="00A001B9" w:rsidRDefault="009D64FD">
      <w:r>
        <w:rPr>
          <w:b/>
          <w:i/>
        </w:rPr>
        <w:t>Content</w:t>
      </w:r>
      <w:r>
        <w:t xml:space="preserve"> - The content is the bits of data that are interpreted to compute a logical value.</w:t>
      </w:r>
    </w:p>
    <w:p w14:paraId="46DCC27B" w14:textId="77777777" w:rsidR="00A001B9" w:rsidRDefault="009D64FD">
      <w:r>
        <w:rPr>
          <w:b/>
          <w:i/>
        </w:rPr>
        <w:t>Content Model</w:t>
      </w:r>
      <w:r>
        <w:t xml:space="preserve"> - Used in describing the syntactic structure of XSD and DFDL annotations of it. An element of a schema can have empty, simple, or element-only content. An element </w:t>
      </w:r>
      <w:r>
        <w:lastRenderedPageBreak/>
        <w:t xml:space="preserve">declaration for an element of complex type containing a </w:t>
      </w:r>
      <w:proofErr w:type="spellStart"/>
      <w:r>
        <w:t>xs:sequence</w:t>
      </w:r>
      <w:proofErr w:type="spellEnd"/>
      <w:r>
        <w:t xml:space="preserve"> element is said to have a sequence in its content model.  </w:t>
      </w:r>
    </w:p>
    <w:p w14:paraId="1E1DD050" w14:textId="77777777" w:rsidR="00A001B9" w:rsidRDefault="009D64FD">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proofErr w:type="gramStart"/>
      <w:r>
        <w:t>whether or not</w:t>
      </w:r>
      <w:proofErr w:type="gramEnd"/>
      <w:r>
        <w:t xml:space="preserve"> the element is nil, and the location of that flag is not adjacent to the value representation. </w:t>
      </w:r>
    </w:p>
    <w:p w14:paraId="78CD488D" w14:textId="77777777" w:rsidR="00A001B9" w:rsidRDefault="009D64FD">
      <w:pPr>
        <w:rPr>
          <w:rFonts w:cs="Arial"/>
        </w:rPr>
      </w:pPr>
      <w:r>
        <w:rPr>
          <w:rFonts w:cs="Arial"/>
          <w:b/>
          <w:i/>
        </w:rPr>
        <w:t>Count</w:t>
      </w:r>
      <w:r>
        <w:rPr>
          <w:rFonts w:cs="Arial"/>
        </w:rPr>
        <w:t xml:space="preserve"> - The number of occurrences of an element.</w:t>
      </w:r>
    </w:p>
    <w:p w14:paraId="766551F7" w14:textId="77777777" w:rsidR="00A001B9" w:rsidRDefault="009D64FD">
      <w:pPr>
        <w:rPr>
          <w:rFonts w:cs="Arial"/>
        </w:rPr>
      </w:pPr>
      <w:r>
        <w:rPr>
          <w:rFonts w:cs="Arial"/>
          <w:b/>
          <w:i/>
        </w:rPr>
        <w:t>Data Stream</w:t>
      </w:r>
      <w:r>
        <w:rPr>
          <w:rFonts w:cs="Arial"/>
        </w:rPr>
        <w:t xml:space="preserve"> - Data where the format is being described by a DFDL schema.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w:t>
      </w:r>
      <w:proofErr w:type="gramStart"/>
      <w:r>
        <w:rPr>
          <w:rFonts w:cs="Arial"/>
        </w:rPr>
        <w:t>random access</w:t>
      </w:r>
      <w:proofErr w:type="gramEnd"/>
      <w:r>
        <w:rPr>
          <w:rFonts w:cs="Arial"/>
        </w:rPr>
        <w:t xml:space="preserve"> capabilities for access to the data. </w:t>
      </w:r>
    </w:p>
    <w:p w14:paraId="28065D9A" w14:textId="77777777" w:rsidR="00A001B9" w:rsidRDefault="009D64FD">
      <w:pPr>
        <w:rPr>
          <w:rFonts w:cs="Arial"/>
        </w:rPr>
      </w:pPr>
      <w:r>
        <w:rPr>
          <w:rFonts w:cs="Arial"/>
          <w:b/>
          <w:i/>
        </w:rPr>
        <w:t>DBCS</w:t>
      </w:r>
      <w:r>
        <w:rPr>
          <w:rFonts w:cs="Arial"/>
        </w:rPr>
        <w:t xml:space="preserve"> - See Double-Byte Character Set</w:t>
      </w:r>
    </w:p>
    <w:p w14:paraId="1741B3F1" w14:textId="77777777" w:rsidR="00A001B9" w:rsidRDefault="009D64FD">
      <w:pPr>
        <w:rPr>
          <w:rFonts w:cs="Arial"/>
        </w:rPr>
      </w:pPr>
      <w:r>
        <w:rPr>
          <w:rFonts w:cs="Arial"/>
          <w:b/>
          <w:i/>
        </w:rPr>
        <w:t>Decimal</w:t>
      </w:r>
      <w:r>
        <w:rPr>
          <w:rFonts w:cs="Arial"/>
        </w:rPr>
        <w:t xml:space="preserve"> - This term is used several different ways distinguished by context:</w:t>
      </w:r>
    </w:p>
    <w:p w14:paraId="4EA0D39B" w14:textId="77777777" w:rsidR="00A001B9" w:rsidRDefault="009D64FD" w:rsidP="001E61EE">
      <w:pPr>
        <w:numPr>
          <w:ilvl w:val="0"/>
          <w:numId w:val="24"/>
        </w:numPr>
      </w:pPr>
      <w:r>
        <w:t>Base 10. When data has text representation, a decimal number has base-10 digits.</w:t>
      </w:r>
    </w:p>
    <w:p w14:paraId="0AE2BDD9" w14:textId="77777777" w:rsidR="00A001B9" w:rsidRDefault="009D64FD" w:rsidP="001E61EE">
      <w:pPr>
        <w:numPr>
          <w:ilvl w:val="0"/>
          <w:numId w:val="24"/>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w:t>
      </w:r>
      <w:proofErr w:type="gramStart"/>
      <w:r>
        <w:rPr>
          <w:rFonts w:cs="Arial"/>
        </w:rPr>
        <w:t>floating point</w:t>
      </w:r>
      <w:proofErr w:type="gramEnd"/>
      <w:r>
        <w:rPr>
          <w:rFonts w:cs="Arial"/>
        </w:rPr>
        <w:t xml:space="preserve"> numeric fraction; hence, </w:t>
      </w:r>
      <w:proofErr w:type="spellStart"/>
      <w:r>
        <w:rPr>
          <w:rFonts w:cs="Arial"/>
        </w:rPr>
        <w:t>xs:decimal</w:t>
      </w:r>
      <w:proofErr w:type="spellEnd"/>
      <w:r>
        <w:rPr>
          <w:rFonts w:cs="Arial"/>
        </w:rPr>
        <w:t xml:space="preserve"> is the type commonly used to represent currency/money in data. </w:t>
      </w:r>
    </w:p>
    <w:p w14:paraId="3799EDD2" w14:textId="77777777" w:rsidR="00A001B9" w:rsidRDefault="009D64FD" w:rsidP="001E61EE">
      <w:pPr>
        <w:numPr>
          <w:ilvl w:val="0"/>
          <w:numId w:val="24"/>
        </w:numPr>
        <w:rPr>
          <w:rFonts w:cs="Arial"/>
        </w:rPr>
      </w:pPr>
      <w:r>
        <w:rPr>
          <w:rFonts w:cs="Arial"/>
        </w:rPr>
        <w:t xml:space="preserve">Packed Decimal - A binary data representation. See separate glossary entry below. </w:t>
      </w:r>
    </w:p>
    <w:p w14:paraId="27456FC7" w14:textId="77777777" w:rsidR="00A001B9" w:rsidRDefault="009D64FD">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2DDDDAA5" w14:textId="77777777" w:rsidR="00A001B9" w:rsidRDefault="009D64FD">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3319AC02" w14:textId="77777777" w:rsidR="00A001B9" w:rsidRDefault="009D64FD">
      <w:r>
        <w:rPr>
          <w:b/>
          <w:bCs/>
          <w:i/>
          <w:iCs/>
        </w:rPr>
        <w:t>Delimiter scanning</w:t>
      </w:r>
      <w:r>
        <w:t xml:space="preserve"> - When parsing, the process of scanning for a specific item in the input data which either marks the end of an item or the beginning of a subsequent item. Delimiter scanning also </w:t>
      </w:r>
      <w:proofErr w:type="gramStart"/>
      <w:r>
        <w:t>takes into account</w:t>
      </w:r>
      <w:proofErr w:type="gramEnd"/>
      <w:r>
        <w:t xml:space="preserve"> escape schemes so as to allow the delimiters to appear within data if properly escaped.</w:t>
      </w:r>
    </w:p>
    <w:p w14:paraId="7AE887D0" w14:textId="77777777" w:rsidR="00A001B9" w:rsidRDefault="009D64FD">
      <w:r>
        <w:rPr>
          <w:b/>
          <w:bCs/>
          <w:i/>
          <w:iCs/>
        </w:rPr>
        <w:t>DFDL</w:t>
      </w:r>
      <w:r>
        <w:t xml:space="preserve"> – Data Format Description Language</w:t>
      </w:r>
    </w:p>
    <w:p w14:paraId="45AF3484" w14:textId="77777777" w:rsidR="00A001B9" w:rsidRDefault="009D64FD">
      <w:r>
        <w:rPr>
          <w:b/>
          <w:i/>
        </w:rPr>
        <w:t>DFDL Processor</w:t>
      </w:r>
      <w:r>
        <w:t xml:space="preserve"> - A program that uses DFDL schemas in order to process data described by them.</w:t>
      </w:r>
    </w:p>
    <w:p w14:paraId="6D7E92D4" w14:textId="77777777" w:rsidR="00A001B9" w:rsidRDefault="009D64FD">
      <w:r>
        <w:rPr>
          <w:b/>
          <w:i/>
        </w:rPr>
        <w:t>DFDL Schema</w:t>
      </w:r>
      <w:r>
        <w:t xml:space="preserve"> - An XML schema containing DFDL annotations to describe data format.</w:t>
      </w:r>
    </w:p>
    <w:p w14:paraId="2BD3B7EB" w14:textId="5487ACF7" w:rsidR="00A001B9" w:rsidRDefault="009D64FD">
      <w:r>
        <w:rPr>
          <w:b/>
          <w:bCs/>
          <w:i/>
          <w:iCs/>
        </w:rPr>
        <w:t>DFDL Standard Encoding</w:t>
      </w:r>
      <w:r>
        <w:rPr>
          <w:b/>
          <w:i/>
        </w:rPr>
        <w:t xml:space="preserve"> </w:t>
      </w:r>
      <w:r>
        <w:t xml:space="preserve">- A character set for which there is no IANA name or CCSID but the name and definition of which DFDL implementations must agree on. See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ins w:id="319" w:author="Mike Beckerle" w:date="2019-12-12T16:39:00Z">
        <w:r w:rsidR="002D29EA">
          <w:t>Appendix D: DFDL Standard Encodings</w:t>
        </w:r>
      </w:ins>
      <w:del w:id="320" w:author="Mike Beckerle" w:date="2019-12-12T16:33:00Z">
        <w:r w:rsidDel="00736A3D">
          <w:delText>Appendix D: DFDL Standard Character Set Encodings</w:delText>
        </w:r>
      </w:del>
      <w:r>
        <w:fldChar w:fldCharType="end"/>
      </w:r>
      <w:r>
        <w:t>.</w:t>
      </w:r>
    </w:p>
    <w:p w14:paraId="7443713C" w14:textId="77777777" w:rsidR="00A001B9" w:rsidRDefault="009D64FD">
      <w:r>
        <w:rPr>
          <w:b/>
          <w:i/>
        </w:rPr>
        <w:t>Double-Byte Character Set</w:t>
      </w:r>
      <w:r>
        <w:t xml:space="preserve"> (DBCS) - A character set encoding where each character code consists of one code unit which uses exactly 2 bytes. </w:t>
      </w:r>
    </w:p>
    <w:p w14:paraId="5A5BF3D8" w14:textId="77777777" w:rsidR="00A001B9" w:rsidRDefault="009D64FD">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14A698C9" w14:textId="77777777" w:rsidR="00A001B9" w:rsidRDefault="009D64FD">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w:t>
      </w:r>
      <w:r>
        <w:lastRenderedPageBreak/>
        <w:t>scope of an element declaration includes all definitions and declarations used as part of parsing that element.</w:t>
      </w:r>
    </w:p>
    <w:p w14:paraId="56401F66" w14:textId="77777777" w:rsidR="00A001B9" w:rsidRDefault="009D64FD">
      <w:r>
        <w:rPr>
          <w:b/>
          <w:i/>
        </w:rPr>
        <w:t>Element</w:t>
      </w:r>
      <w:r>
        <w:t xml:space="preserve"> - A part of the data described by an element declaration in the schema and presented as an element information item in the </w:t>
      </w:r>
      <w:proofErr w:type="spellStart"/>
      <w:r>
        <w:t>infoset</w:t>
      </w:r>
      <w:proofErr w:type="spellEnd"/>
      <w:r>
        <w:t xml:space="preserve">. </w:t>
      </w:r>
    </w:p>
    <w:p w14:paraId="750177B9" w14:textId="77777777" w:rsidR="00A001B9" w:rsidRDefault="009D64FD">
      <w:r>
        <w:rPr>
          <w:b/>
          <w:i/>
        </w:rPr>
        <w:t>Encoding</w:t>
      </w:r>
      <w:r>
        <w:t xml:space="preserve"> - See Character Set Encoding.</w:t>
      </w:r>
      <w:r>
        <w:rPr>
          <w:rFonts w:cs="Arial"/>
        </w:rPr>
        <w:t xml:space="preserve">    </w:t>
      </w:r>
    </w:p>
    <w:p w14:paraId="545AF515" w14:textId="77777777" w:rsidR="00A001B9" w:rsidRDefault="009D64FD">
      <w:pPr>
        <w:rPr>
          <w:ins w:id="321" w:author="Mike Beckerle" w:date="2019-09-17T18:13:00Z"/>
        </w:rPr>
      </w:pPr>
      <w:r>
        <w:rPr>
          <w:b/>
          <w:i/>
        </w:rPr>
        <w:t>Explicit properties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407910A7" w14:textId="77777777" w:rsidR="00A001B9" w:rsidRDefault="009D64FD">
      <w:ins w:id="322" w:author="Mike Beckerle" w:date="2019-09-17T18:14:00Z">
        <w:r>
          <w:rPr>
            <w:rFonts w:cs="Arial"/>
            <w:b/>
            <w:i/>
            <w:lang w:eastAsia="en-GB"/>
          </w:rPr>
          <w:t>Fixed-Length Element</w:t>
        </w:r>
        <w:r>
          <w:rPr>
            <w:rFonts w:cs="Arial"/>
            <w:lang w:eastAsia="en-GB"/>
          </w:rPr>
          <w:t xml:space="preserve"> - </w:t>
        </w:r>
      </w:ins>
      <w:ins w:id="323" w:author="Mike Beckerle" w:date="2019-09-17T18:15:00Z">
        <w:r>
          <w:rPr>
            <w:rFonts w:cs="Arial"/>
            <w:lang w:eastAsia="en-GB"/>
          </w:rPr>
          <w:t>A</w:t>
        </w:r>
      </w:ins>
      <w:ins w:id="324" w:author="Mike Beckerle" w:date="2019-09-17T18:13:00Z">
        <w:r>
          <w:rPr>
            <w:rFonts w:cs="Arial"/>
            <w:lang w:eastAsia="en-GB"/>
          </w:rPr>
          <w:t xml:space="preserve">n element of specified length where </w:t>
        </w:r>
      </w:ins>
      <w:proofErr w:type="spellStart"/>
      <w:ins w:id="325" w:author="Mike Beckerle" w:date="2019-10-11T12:58:00Z">
        <w:r>
          <w:rPr>
            <w:rFonts w:cs="Arial"/>
            <w:lang w:eastAsia="en-GB"/>
          </w:rPr>
          <w:t>dfdl:</w:t>
        </w:r>
      </w:ins>
      <w:ins w:id="326" w:author="Mike Beckerle" w:date="2019-09-17T18:13:00Z">
        <w:r>
          <w:rPr>
            <w:rFonts w:cs="Arial"/>
            <w:lang w:eastAsia="en-GB"/>
          </w:rPr>
          <w:t>lengthKind</w:t>
        </w:r>
        <w:proofErr w:type="spellEnd"/>
        <w:r>
          <w:rPr>
            <w:rFonts w:cs="Arial"/>
            <w:lang w:eastAsia="en-GB"/>
          </w:rPr>
          <w:t xml:space="preserve"> is 'explicit' but </w:t>
        </w:r>
      </w:ins>
      <w:proofErr w:type="spellStart"/>
      <w:ins w:id="327" w:author="Mike Beckerle" w:date="2019-10-11T12:59:00Z">
        <w:r>
          <w:rPr>
            <w:rFonts w:cs="Arial"/>
            <w:lang w:eastAsia="en-GB"/>
          </w:rPr>
          <w:t>dfdl:</w:t>
        </w:r>
      </w:ins>
      <w:ins w:id="328" w:author="Mike Beckerle" w:date="2019-09-17T18:13:00Z">
        <w:r>
          <w:rPr>
            <w:rFonts w:cs="Arial"/>
            <w:lang w:eastAsia="en-GB"/>
          </w:rPr>
          <w:t>length</w:t>
        </w:r>
        <w:proofErr w:type="spellEnd"/>
        <w:r>
          <w:rPr>
            <w:rFonts w:cs="Arial"/>
            <w:lang w:eastAsia="en-GB"/>
          </w:rPr>
          <w:t xml:space="preserve"> is not an expression, or</w:t>
        </w:r>
      </w:ins>
      <w:ins w:id="329" w:author="Mike Beckerle" w:date="2019-10-11T12:59:00Z">
        <w:r>
          <w:rPr>
            <w:rFonts w:cs="Arial"/>
            <w:lang w:eastAsia="en-GB"/>
          </w:rPr>
          <w:t xml:space="preserve"> </w:t>
        </w:r>
        <w:proofErr w:type="spellStart"/>
        <w:r>
          <w:rPr>
            <w:rFonts w:cs="Arial"/>
            <w:lang w:eastAsia="en-GB"/>
          </w:rPr>
          <w:t>dfdl:</w:t>
        </w:r>
      </w:ins>
      <w:ins w:id="330" w:author="Unknown">
        <w:r>
          <w:rPr>
            <w:rFonts w:cs="Arial"/>
            <w:lang w:eastAsia="en-GB"/>
          </w:rPr>
          <w:t>lengthKind</w:t>
        </w:r>
      </w:ins>
      <w:proofErr w:type="spellEnd"/>
      <w:ins w:id="331" w:author="Mike Beckerle" w:date="2019-09-17T18:13:00Z">
        <w:r>
          <w:rPr>
            <w:rFonts w:cs="Arial"/>
            <w:lang w:eastAsia="en-GB"/>
          </w:rPr>
          <w:t xml:space="preserve"> is 'implicit' (of simple type only). Note that choice branches where </w:t>
        </w:r>
      </w:ins>
      <w:proofErr w:type="spellStart"/>
      <w:ins w:id="332" w:author="Mike Beckerle" w:date="2019-10-11T12:59:00Z">
        <w:r>
          <w:rPr>
            <w:rFonts w:cs="Arial"/>
            <w:lang w:eastAsia="en-GB"/>
          </w:rPr>
          <w:t>dfdl:</w:t>
        </w:r>
      </w:ins>
      <w:ins w:id="333" w:author="Mike Beckerle" w:date="2019-09-17T18:13:00Z">
        <w:r>
          <w:rPr>
            <w:rFonts w:cs="Arial"/>
            <w:lang w:eastAsia="en-GB"/>
          </w:rPr>
          <w:t>choiceLengthKind</w:t>
        </w:r>
        <w:proofErr w:type="spellEnd"/>
        <w:r>
          <w:rPr>
            <w:rFonts w:cs="Arial"/>
            <w:lang w:eastAsia="en-GB"/>
          </w:rPr>
          <w:t xml:space="preserve"> is 'explicit'</w:t>
        </w:r>
      </w:ins>
      <w:ins w:id="334" w:author="Mike Beckerle" w:date="2019-09-17T18:15:00Z">
        <w:r>
          <w:rPr>
            <w:rFonts w:cs="Arial"/>
            <w:lang w:eastAsia="en-GB"/>
          </w:rPr>
          <w:t xml:space="preserve"> are also referred to as ‘fixed</w:t>
        </w:r>
      </w:ins>
      <w:r>
        <w:rPr>
          <w:rFonts w:cs="Arial"/>
          <w:lang w:eastAsia="en-GB"/>
        </w:rPr>
        <w:t>-</w:t>
      </w:r>
      <w:ins w:id="335" w:author="Mike Beckerle" w:date="2019-09-17T18:15:00Z">
        <w:r>
          <w:rPr>
            <w:rFonts w:cs="Arial"/>
            <w:lang w:eastAsia="en-GB"/>
          </w:rPr>
          <w:t>length’ but are not necessarily elements.</w:t>
        </w:r>
      </w:ins>
    </w:p>
    <w:p w14:paraId="7F80B154" w14:textId="77777777" w:rsidR="00A001B9" w:rsidRDefault="009D64FD">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071FDB7B" w14:textId="77777777" w:rsidR="00A001B9" w:rsidRDefault="009D64FD" w:rsidP="001E61EE">
      <w:pPr>
        <w:numPr>
          <w:ilvl w:val="0"/>
          <w:numId w:val="25"/>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6C33A9D0" w14:textId="77777777" w:rsidR="00A001B9" w:rsidRDefault="009D64FD" w:rsidP="001E61EE">
      <w:pPr>
        <w:numPr>
          <w:ilvl w:val="0"/>
          <w:numId w:val="25"/>
        </w:numPr>
        <w:rPr>
          <w:lang w:eastAsia="en-GB"/>
        </w:rPr>
      </w:pPr>
      <w:r>
        <w:rPr>
          <w:rFonts w:cs="Arial"/>
        </w:rPr>
        <w:t>2-bytes wide: UTF-16 when dfdl:utf16Width is 'fixed'. See also DBCS (Double-Byte Character Set)</w:t>
      </w:r>
    </w:p>
    <w:p w14:paraId="1506903E" w14:textId="77777777" w:rsidR="00A001B9" w:rsidRDefault="009D64FD" w:rsidP="001E61EE">
      <w:pPr>
        <w:numPr>
          <w:ilvl w:val="0"/>
          <w:numId w:val="25"/>
        </w:numPr>
        <w:rPr>
          <w:lang w:eastAsia="en-GB"/>
        </w:rPr>
      </w:pPr>
      <w:r>
        <w:rPr>
          <w:rFonts w:cs="Arial"/>
        </w:rPr>
        <w:t xml:space="preserve">4-bytes wide: UTF-32. </w:t>
      </w:r>
    </w:p>
    <w:p w14:paraId="37D861C8" w14:textId="77777777" w:rsidR="00A001B9" w:rsidRDefault="009D64FD" w:rsidP="001E61EE">
      <w:pPr>
        <w:numPr>
          <w:ilvl w:val="0"/>
          <w:numId w:val="25"/>
        </w:numPr>
        <w:rPr>
          <w:lang w:eastAsia="en-GB"/>
        </w:rPr>
      </w:pPr>
      <w:r>
        <w:rPr>
          <w:rFonts w:cs="Arial"/>
        </w:rPr>
        <w:t xml:space="preserve">7-bits wide: </w:t>
      </w:r>
      <w:r>
        <w:t>X-DFDL-US-ASCII-7-BIT-PACKED</w:t>
      </w:r>
      <w:r>
        <w:rPr>
          <w:rStyle w:val="FootnoteReference"/>
          <w:rFonts w:cs="Arial"/>
        </w:rPr>
        <w:footnoteReference w:id="3"/>
      </w:r>
      <w:r>
        <w:rPr>
          <w:lang w:eastAsia="en-GB"/>
        </w:rPr>
        <w:t xml:space="preserve">. </w:t>
      </w:r>
    </w:p>
    <w:p w14:paraId="032C0589" w14:textId="52971E10" w:rsidR="00A001B9" w:rsidRDefault="009D64FD">
      <w:r>
        <w:rPr>
          <w:rFonts w:cs="Arial"/>
          <w:b/>
          <w:i/>
        </w:rPr>
        <w:t>Fixed Array Element</w:t>
      </w:r>
      <w:r>
        <w:rPr>
          <w:rFonts w:cs="Arial"/>
        </w:rPr>
        <w:t xml:space="preserve"> - An array element where </w:t>
      </w:r>
      <w:r w:rsidR="00077579">
        <w:rPr>
          <w:rFonts w:cs="Arial"/>
        </w:rPr>
        <w:t>XSD</w:t>
      </w:r>
      <w:r>
        <w:rPr>
          <w:rFonts w:cs="Arial"/>
        </w:rPr>
        <w:t xml:space="preserve"> minOccurs is equal to </w:t>
      </w:r>
      <w:r w:rsidR="00077579">
        <w:rPr>
          <w:rFonts w:cs="Arial"/>
        </w:rPr>
        <w:t>XSD</w:t>
      </w:r>
      <w:r>
        <w:rPr>
          <w:rFonts w:cs="Arial"/>
        </w:rPr>
        <w:t xml:space="preserve"> </w:t>
      </w:r>
      <w:proofErr w:type="spellStart"/>
      <w:r>
        <w:rPr>
          <w:rFonts w:cs="Arial"/>
        </w:rPr>
        <w:t>maxOccurs</w:t>
      </w:r>
      <w:proofErr w:type="spellEnd"/>
      <w:r>
        <w:rPr>
          <w:rFonts w:cs="Arial"/>
        </w:rPr>
        <w:t>.</w:t>
      </w:r>
    </w:p>
    <w:p w14:paraId="4ADCFE02" w14:textId="77777777" w:rsidR="00A001B9" w:rsidRDefault="009D64FD">
      <w:pPr>
        <w:rPr>
          <w:rFonts w:cs="Arial"/>
        </w:rPr>
      </w:pPr>
      <w:r>
        <w:rPr>
          <w:rFonts w:cs="Arial"/>
          <w:b/>
          <w:i/>
        </w:rPr>
        <w:t>Format annotations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1B097723" w14:textId="77777777" w:rsidR="00A001B9" w:rsidRDefault="009D64FD">
      <w:r>
        <w:rPr>
          <w:b/>
          <w:i/>
        </w:rPr>
        <w:t>Format property</w:t>
      </w:r>
      <w:r>
        <w:t xml:space="preserve"> – A DFDL property carried on a DFDL format annotation.</w:t>
      </w:r>
    </w:p>
    <w:p w14:paraId="552C2D1D" w14:textId="77777777" w:rsidR="00A001B9" w:rsidRDefault="009D64FD">
      <w:r>
        <w:rPr>
          <w:b/>
          <w:i/>
        </w:rPr>
        <w:t>Framing</w:t>
      </w:r>
      <w:r>
        <w:t xml:space="preserve"> - The term used to describe the delimiters, length fields, and other parts of the data stream which are </w:t>
      </w:r>
      <w:proofErr w:type="gramStart"/>
      <w:r>
        <w:t>present, and</w:t>
      </w:r>
      <w:proofErr w:type="gramEnd"/>
      <w:r>
        <w:t xml:space="preserve"> may be necessary to determine the length or position of the content of an element.</w:t>
      </w:r>
    </w:p>
    <w:p w14:paraId="1ACBA29B" w14:textId="77777777" w:rsidR="00A001B9" w:rsidRDefault="009D64FD">
      <w:pPr>
        <w:rPr>
          <w:rFonts w:eastAsiaTheme="minorHAnsi"/>
        </w:rPr>
      </w:pPr>
      <w:r>
        <w:rPr>
          <w:rFonts w:eastAsiaTheme="minorHAnsi"/>
          <w:b/>
          <w:i/>
        </w:rPr>
        <w:t>Implementation-defined</w:t>
      </w:r>
      <w:r>
        <w:rPr>
          <w:rFonts w:eastAsiaTheme="minorHAnsi"/>
          <w:i/>
        </w:rPr>
        <w:t xml:space="preserve"> </w:t>
      </w:r>
      <w:r>
        <w:rPr>
          <w:rFonts w:eastAsiaTheme="minorHAnsi"/>
          <w:b/>
          <w:i/>
        </w:rPr>
        <w:t xml:space="preserve">feature </w:t>
      </w:r>
      <w:r>
        <w:rPr>
          <w:rFonts w:eastAsiaTheme="minorHAnsi"/>
        </w:rPr>
        <w:t>- A feature where the implementation has discretion in how it is performed, and the implementation must document how it is performed.</w:t>
      </w:r>
    </w:p>
    <w:p w14:paraId="1129CB76" w14:textId="77777777" w:rsidR="00A001B9" w:rsidRDefault="009D64FD">
      <w:pPr>
        <w:rPr>
          <w:rFonts w:eastAsiaTheme="minorHAnsi"/>
        </w:rPr>
      </w:pPr>
      <w:r>
        <w:rPr>
          <w:rFonts w:eastAsiaTheme="minorHAnsi"/>
          <w:b/>
          <w:i/>
        </w:rPr>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the implementation is not required to document how the feature is performed. </w:t>
      </w:r>
    </w:p>
    <w:p w14:paraId="0B6F155C" w14:textId="77777777" w:rsidR="00A001B9" w:rsidRDefault="009D64FD">
      <w:r>
        <w:rPr>
          <w:rFonts w:cs="Arial"/>
          <w:b/>
          <w:i/>
        </w:rPr>
        <w:t>Index</w:t>
      </w:r>
      <w:r>
        <w:rPr>
          <w:rFonts w:cs="Arial"/>
        </w:rPr>
        <w:t xml:space="preserve"> - The position of an occurrence in a count, starting at 1.</w:t>
      </w:r>
    </w:p>
    <w:p w14:paraId="3F931355" w14:textId="77777777" w:rsidR="00A001B9" w:rsidRDefault="009D64FD">
      <w:r>
        <w:rPr>
          <w:b/>
          <w:i/>
        </w:rPr>
        <w:t>Item</w:t>
      </w:r>
      <w:r>
        <w:t xml:space="preserve"> - A DFDL information set consists of </w:t>
      </w:r>
      <w:proofErr w:type="gramStart"/>
      <w:r>
        <w:t>a number of</w:t>
      </w:r>
      <w:proofErr w:type="gramEnd"/>
      <w:r>
        <w:t xml:space="preserve"> </w:t>
      </w:r>
      <w:r>
        <w:rPr>
          <w:rStyle w:val="Strong"/>
          <w:i/>
          <w:iCs/>
        </w:rPr>
        <w:t>information items</w:t>
      </w:r>
      <w:r>
        <w:t xml:space="preserve">; or just </w:t>
      </w:r>
      <w:r>
        <w:rPr>
          <w:rStyle w:val="Emphasis"/>
        </w:rPr>
        <w:t>items</w:t>
      </w:r>
      <w:r>
        <w:t xml:space="preserve"> for short.</w:t>
      </w:r>
    </w:p>
    <w:p w14:paraId="08598477" w14:textId="77777777" w:rsidR="00A001B9" w:rsidRDefault="009D64FD">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6D3B81E0" w14:textId="77777777" w:rsidR="00A001B9" w:rsidRDefault="009D64FD">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1EF25481" w14:textId="77777777" w:rsidR="00A001B9" w:rsidRDefault="009D64FD">
      <w:r>
        <w:rPr>
          <w:b/>
          <w:i/>
        </w:rPr>
        <w:t>Lexical scope</w:t>
      </w:r>
      <w:r>
        <w:t xml:space="preserve"> - In a DFDL Schema document, the lexical scope of any element is the collection of schema declarations, definitions, and annotations contained within the element textually.</w:t>
      </w:r>
    </w:p>
    <w:p w14:paraId="51A0A284" w14:textId="77777777" w:rsidR="00A001B9" w:rsidRDefault="009D64FD">
      <w:r>
        <w:rPr>
          <w:b/>
          <w:i/>
        </w:rPr>
        <w:lastRenderedPageBreak/>
        <w:t>Local properties</w:t>
      </w:r>
      <w:r>
        <w:t xml:space="preserve"> – Local properties are the properties defined on an annotation in either short, attribute or element form</w:t>
      </w:r>
    </w:p>
    <w:p w14:paraId="1A879100" w14:textId="2E8601C8" w:rsidR="00A001B9" w:rsidRDefault="009D64FD">
      <w:r>
        <w:rPr>
          <w:b/>
          <w:i/>
        </w:rPr>
        <w:t>Logical layer</w:t>
      </w:r>
      <w:r>
        <w:t xml:space="preserve"> - A DFDL Schema with all the DFDL annotations ignored is an ordinary </w:t>
      </w:r>
      <w:r w:rsidR="00077579">
        <w:t>XSD</w:t>
      </w:r>
      <w:r>
        <w:t xml:space="preserve"> schema. The logical structure described by this </w:t>
      </w:r>
      <w:r w:rsidR="00077579">
        <w:t>XSD</w:t>
      </w:r>
      <w:r>
        <w:t xml:space="preserve"> is called the DFDL </w:t>
      </w:r>
      <w:r>
        <w:rPr>
          <w:rStyle w:val="Emphasis"/>
        </w:rPr>
        <w:t>logical layer</w:t>
      </w:r>
      <w:r>
        <w:t>.</w:t>
      </w:r>
    </w:p>
    <w:p w14:paraId="5DD267D1" w14:textId="77777777" w:rsidR="00A001B9" w:rsidRDefault="009D64FD">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6BE5AD51" w14:textId="77777777" w:rsidR="00A001B9" w:rsidRDefault="009D64FD">
      <w:r>
        <w:rPr>
          <w:b/>
          <w:i/>
        </w:rPr>
        <w:t>Nibble</w:t>
      </w:r>
      <w:r>
        <w:t xml:space="preserve"> - 4 bits. A single hexadecimal digit (0 to 9, A to F) is often referred to as a nibble as it can be represented in exactly 4 bits. </w:t>
      </w:r>
    </w:p>
    <w:p w14:paraId="6536E7F2" w14:textId="090FF1A5" w:rsidR="00A001B9" w:rsidRDefault="009D64FD">
      <w:r>
        <w:rPr>
          <w:b/>
          <w:i/>
        </w:rPr>
        <w:t>Node</w:t>
      </w:r>
      <w:r>
        <w:t xml:space="preserve"> - The term Node is a shorter equivalent to Element Information Item of the DFDL </w:t>
      </w:r>
      <w:proofErr w:type="spellStart"/>
      <w:r>
        <w:t>Infoset</w:t>
      </w:r>
      <w:proofErr w:type="spellEnd"/>
      <w:r>
        <w:t xml:space="preserve"> described in Section </w:t>
      </w:r>
      <w:r>
        <w:fldChar w:fldCharType="begin"/>
      </w:r>
      <w:r>
        <w:instrText xml:space="preserve"> REF infoitem.element \r \h </w:instrText>
      </w:r>
      <w:r>
        <w:fldChar w:fldCharType="separate"/>
      </w:r>
      <w:r w:rsidR="002D29EA">
        <w:t>4.1.2</w:t>
      </w:r>
      <w:r>
        <w:fldChar w:fldCharType="end"/>
      </w:r>
      <w:r>
        <w:t xml:space="preserve"> </w:t>
      </w:r>
      <w:r>
        <w:fldChar w:fldCharType="begin"/>
      </w:r>
      <w:r>
        <w:instrText xml:space="preserve"> REF infoitem.element \h </w:instrText>
      </w:r>
      <w:r>
        <w:fldChar w:fldCharType="separate"/>
      </w:r>
      <w:r w:rsidR="002D29EA">
        <w:t>Element Information Items</w:t>
      </w:r>
      <w:r>
        <w:fldChar w:fldCharType="end"/>
      </w:r>
      <w:r>
        <w:t>.</w:t>
      </w:r>
    </w:p>
    <w:p w14:paraId="066D21EF" w14:textId="77777777" w:rsidR="00A001B9" w:rsidRDefault="009D64FD">
      <w:r>
        <w:rPr>
          <w:b/>
          <w:i/>
        </w:rPr>
        <w:t xml:space="preserve">Non-representation property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23BB7A55" w14:textId="77777777" w:rsidR="00A001B9" w:rsidRDefault="009D64FD">
      <w:r>
        <w:rPr>
          <w:rFonts w:cs="Arial"/>
          <w:b/>
          <w:i/>
        </w:rPr>
        <w:t>Occurrence</w:t>
      </w:r>
      <w:r>
        <w:rPr>
          <w:rFonts w:cs="Arial"/>
        </w:rPr>
        <w:t xml:space="preserve"> - An instance of an element in the data, or an item in the DFDL </w:t>
      </w:r>
      <w:proofErr w:type="spellStart"/>
      <w:r>
        <w:rPr>
          <w:rFonts w:cs="Arial"/>
        </w:rPr>
        <w:t>Infoset</w:t>
      </w:r>
      <w:proofErr w:type="spellEnd"/>
      <w:r>
        <w:rPr>
          <w:rFonts w:cs="Arial"/>
        </w:rPr>
        <w:t>.</w:t>
      </w:r>
    </w:p>
    <w:p w14:paraId="6A50E4AB" w14:textId="0849DE45" w:rsidR="00A001B9" w:rsidRDefault="009D64FD">
      <w:r>
        <w:rPr>
          <w:rFonts w:cs="Arial"/>
          <w:b/>
          <w:i/>
        </w:rPr>
        <w:t>Optional Element</w:t>
      </w:r>
      <w:r>
        <w:rPr>
          <w:rFonts w:cs="Arial"/>
        </w:rPr>
        <w:t xml:space="preserve"> - An element declaration or reference where </w:t>
      </w:r>
      <w:r w:rsidR="00077579">
        <w:rPr>
          <w:rFonts w:cs="Arial"/>
        </w:rPr>
        <w:t>XSD</w:t>
      </w:r>
      <w:r>
        <w:rPr>
          <w:rFonts w:cs="Arial"/>
        </w:rPr>
        <w:t xml:space="preserve"> minOccurs is equal to zero.</w:t>
      </w:r>
    </w:p>
    <w:p w14:paraId="3C617380" w14:textId="0DB315B6" w:rsidR="00A001B9" w:rsidRDefault="009D64FD">
      <w:r>
        <w:rPr>
          <w:rFonts w:cs="Arial"/>
          <w:b/>
          <w:i/>
        </w:rPr>
        <w:t>Optional Occurrence</w:t>
      </w:r>
      <w:r>
        <w:rPr>
          <w:rFonts w:cs="Arial"/>
        </w:rPr>
        <w:t xml:space="preserve"> - An occurrence with an index greater than </w:t>
      </w:r>
      <w:r w:rsidR="00077579">
        <w:rPr>
          <w:rFonts w:cs="Arial"/>
        </w:rPr>
        <w:t>XSD</w:t>
      </w:r>
      <w:r>
        <w:rPr>
          <w:rFonts w:cs="Arial"/>
        </w:rPr>
        <w:t xml:space="preserve"> minOccurs.</w:t>
      </w:r>
    </w:p>
    <w:p w14:paraId="0198C740" w14:textId="77777777" w:rsidR="00A001B9" w:rsidRDefault="009D64FD">
      <w:r>
        <w:rPr>
          <w:b/>
          <w:i/>
        </w:rPr>
        <w:t>Packed decimal</w:t>
      </w:r>
      <w:r>
        <w:t xml:space="preserve"> – A physical representation of a decimal and integer numbers where each digit is packed into one nibble (4 bits) of a byte. There are several variants, some also include a sign </w:t>
      </w:r>
      <w:proofErr w:type="gramStart"/>
      <w:r>
        <w:t>nibble</w:t>
      </w:r>
      <w:proofErr w:type="gramEnd"/>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5D209C3E" w14:textId="77777777" w:rsidR="00A001B9" w:rsidRDefault="009D64FD">
      <w:r>
        <w:rPr>
          <w:rFonts w:eastAsia="MS Mincho"/>
          <w:b/>
          <w:i/>
          <w:lang w:eastAsia="ja-JP" w:bidi="he-IL"/>
        </w:rPr>
        <w:t>Potentially represented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w:t>
      </w:r>
      <w:proofErr w:type="gramStart"/>
      <w:r>
        <w:rPr>
          <w:rFonts w:eastAsia="MS Mincho"/>
          <w:lang w:eastAsia="ja-JP" w:bidi="he-IL"/>
        </w:rPr>
        <w:t>actually represented</w:t>
      </w:r>
      <w:proofErr w:type="gramEnd"/>
      <w:r>
        <w:rPr>
          <w:rFonts w:eastAsia="MS Mincho"/>
          <w:lang w:eastAsia="ja-JP" w:bidi="he-IL"/>
        </w:rPr>
        <w:t xml:space="preserve"> or not depends on whether the element declaration is for an optional element, and whether the element has a corresponding value in the augmented </w:t>
      </w:r>
      <w:proofErr w:type="spellStart"/>
      <w:r>
        <w:rPr>
          <w:rFonts w:eastAsia="MS Mincho"/>
          <w:lang w:eastAsia="ja-JP" w:bidi="he-IL"/>
        </w:rPr>
        <w:t>infoset</w:t>
      </w:r>
      <w:proofErr w:type="spellEnd"/>
      <w:r>
        <w:rPr>
          <w:rFonts w:eastAsia="MS Mincho"/>
          <w:lang w:eastAsia="ja-JP" w:bidi="he-IL"/>
        </w:rPr>
        <w:t>.</w:t>
      </w:r>
    </w:p>
    <w:p w14:paraId="4716E6FE" w14:textId="0AE0E937" w:rsidR="00A001B9" w:rsidRDefault="009D64FD">
      <w:pPr>
        <w:rPr>
          <w:rFonts w:cs="Arial"/>
        </w:rPr>
      </w:pPr>
      <w:r>
        <w:rPr>
          <w:rFonts w:cs="Arial"/>
          <w:b/>
          <w:i/>
        </w:rPr>
        <w:t>Physical Layer</w:t>
      </w:r>
      <w:r>
        <w:rPr>
          <w:rFonts w:cs="Arial"/>
        </w:rPr>
        <w:t xml:space="preserve"> - A DFDL Schema adds DFDL annotations onto an </w:t>
      </w:r>
      <w:r w:rsidR="00077579">
        <w:rPr>
          <w:rFonts w:cs="Arial"/>
        </w:rPr>
        <w:t>XSD</w:t>
      </w:r>
      <w:r>
        <w:rPr>
          <w:rFonts w:cs="Arial"/>
        </w:rPr>
        <w:t xml:space="preserve"> language schema. The annotations describe the physical representation or </w:t>
      </w:r>
      <w:r>
        <w:rPr>
          <w:rStyle w:val="Emphasis"/>
        </w:rPr>
        <w:t>physical layer</w:t>
      </w:r>
      <w:r>
        <w:rPr>
          <w:rFonts w:cs="Arial"/>
        </w:rPr>
        <w:t xml:space="preserve"> of the data.</w:t>
      </w:r>
    </w:p>
    <w:p w14:paraId="54A875DD" w14:textId="77777777" w:rsidR="00A001B9" w:rsidRDefault="009D64FD">
      <w:r>
        <w:rPr>
          <w:b/>
          <w:i/>
        </w:rPr>
        <w:t>Point of Uncertainty</w:t>
      </w:r>
      <w:r>
        <w:t xml:space="preserve"> - A point of uncertainty occurs in the data stream when there is more than one schema component that might occur at that point.</w:t>
      </w:r>
    </w:p>
    <w:p w14:paraId="5DBE8616" w14:textId="77777777" w:rsidR="00A001B9" w:rsidRDefault="009D64FD">
      <w:r>
        <w:rPr>
          <w:b/>
          <w:i/>
        </w:rPr>
        <w:t>Representation property</w:t>
      </w:r>
      <w:r>
        <w:t xml:space="preserve"> - A format property that is used to describe a physical characteristic of a component. Such a property will apply to one or more grammar regions of the component. See also non-representation property.</w:t>
      </w:r>
    </w:p>
    <w:p w14:paraId="712ADBEC" w14:textId="78C31334" w:rsidR="00A001B9" w:rsidRDefault="009D64FD">
      <w:pPr>
        <w:rPr>
          <w:rFonts w:cs="Arial"/>
        </w:rPr>
      </w:pPr>
      <w:r>
        <w:rPr>
          <w:rFonts w:cs="Arial"/>
          <w:b/>
          <w:i/>
        </w:rPr>
        <w:t xml:space="preserve">Required Element </w:t>
      </w:r>
      <w:r>
        <w:rPr>
          <w:rFonts w:cs="Arial"/>
          <w:i/>
        </w:rPr>
        <w:t>-</w:t>
      </w:r>
      <w:r>
        <w:rPr>
          <w:rFonts w:cs="Arial"/>
        </w:rPr>
        <w:t xml:space="preserve"> An element declaration or reference where </w:t>
      </w:r>
      <w:r w:rsidR="00077579">
        <w:rPr>
          <w:rFonts w:cs="Arial"/>
        </w:rPr>
        <w:t>XSD</w:t>
      </w:r>
      <w:r>
        <w:rPr>
          <w:rFonts w:cs="Arial"/>
        </w:rPr>
        <w:t xml:space="preserve"> minOccurs is greater than zero.</w:t>
      </w:r>
    </w:p>
    <w:p w14:paraId="1443D616" w14:textId="07BAF975" w:rsidR="00A001B9" w:rsidRDefault="009D64FD">
      <w:pPr>
        <w:rPr>
          <w:rFonts w:cs="Arial"/>
        </w:rPr>
      </w:pPr>
      <w:r>
        <w:rPr>
          <w:rFonts w:cs="Arial"/>
          <w:b/>
          <w:i/>
        </w:rPr>
        <w:t>Required Occurrence</w:t>
      </w:r>
      <w:r>
        <w:rPr>
          <w:rFonts w:cs="Arial"/>
        </w:rPr>
        <w:t xml:space="preserve"> - An occurrence with an index less than or equal to </w:t>
      </w:r>
      <w:r w:rsidR="00077579">
        <w:rPr>
          <w:rFonts w:cs="Arial"/>
        </w:rPr>
        <w:t>XSD</w:t>
      </w:r>
      <w:r>
        <w:rPr>
          <w:rFonts w:cs="Arial"/>
        </w:rPr>
        <w:t xml:space="preserve"> minOccurs.</w:t>
      </w:r>
    </w:p>
    <w:p w14:paraId="0978CC75" w14:textId="77777777" w:rsidR="00A001B9" w:rsidRDefault="009D64FD">
      <w:r>
        <w:rPr>
          <w:b/>
          <w:i/>
        </w:rPr>
        <w:t>Required Property</w:t>
      </w:r>
      <w:r>
        <w:t xml:space="preserve"> – A DFDL property that must have a value. The required properties for each </w:t>
      </w:r>
      <w:proofErr w:type="spellStart"/>
      <w:r>
        <w:t>xs:schema</w:t>
      </w:r>
      <w:proofErr w:type="spellEnd"/>
      <w:r>
        <w:t xml:space="preserve"> component </w:t>
      </w:r>
      <w:proofErr w:type="gramStart"/>
      <w:r>
        <w:t>are</w:t>
      </w:r>
      <w:proofErr w:type="gramEnd"/>
      <w:r>
        <w:t xml:space="preserve"> listed in the Property Precedence tables in section 23.</w:t>
      </w:r>
    </w:p>
    <w:p w14:paraId="7A485C66" w14:textId="77777777" w:rsidR="00A001B9" w:rsidRDefault="009D64FD">
      <w:pPr>
        <w:rPr>
          <w:rFonts w:cs="Arial"/>
        </w:rPr>
      </w:pPr>
      <w:r>
        <w:rPr>
          <w:rFonts w:cs="Arial"/>
          <w:b/>
          <w:i/>
          <w:iCs/>
        </w:rPr>
        <w:t>Resolved set of annotations</w:t>
      </w:r>
      <w:r>
        <w:rPr>
          <w:rFonts w:cs="Arial"/>
          <w:iCs/>
        </w:rPr>
        <w:t xml:space="preserve"> - </w:t>
      </w:r>
      <w:r>
        <w:rPr>
          <w:rFonts w:cs="Arial"/>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Pr>
          <w:rStyle w:val="Emphasis"/>
        </w:rPr>
        <w:t>resolved set of annotations</w:t>
      </w:r>
      <w:r>
        <w:rPr>
          <w:rFonts w:cs="Arial"/>
        </w:rPr>
        <w:t xml:space="preserve"> for the schema component.</w:t>
      </w:r>
    </w:p>
    <w:p w14:paraId="450DA23A" w14:textId="77777777" w:rsidR="00A001B9" w:rsidRDefault="009D64FD">
      <w:r>
        <w:rPr>
          <w:rFonts w:cs="Arial"/>
          <w:b/>
          <w:i/>
        </w:rPr>
        <w:t>SBCS</w:t>
      </w:r>
      <w:r>
        <w:rPr>
          <w:rFonts w:cs="Arial"/>
        </w:rPr>
        <w:t xml:space="preserve"> - See Single Byte Character Set</w:t>
      </w:r>
    </w:p>
    <w:p w14:paraId="37155793" w14:textId="77777777" w:rsidR="00A001B9" w:rsidRDefault="009D64FD">
      <w:pPr>
        <w:rPr>
          <w:rFonts w:eastAsia="Arial"/>
        </w:rPr>
      </w:pPr>
      <w:r>
        <w:rPr>
          <w:b/>
          <w:i/>
        </w:rPr>
        <w:t>Scan</w:t>
      </w:r>
      <w:r>
        <w:t xml:space="preserve"> – Examine the input data looking for delimiters such as separators and </w:t>
      </w:r>
      <w:proofErr w:type="gramStart"/>
      <w:r>
        <w:t>terminators, or</w:t>
      </w:r>
      <w:proofErr w:type="gramEnd"/>
      <w:r>
        <w:t xml:space="preserve"> matches to regular expressions.</w:t>
      </w:r>
      <w:r>
        <w:rPr>
          <w:rFonts w:eastAsia="Arial"/>
        </w:rPr>
        <w:t xml:space="preserve"> </w:t>
      </w:r>
    </w:p>
    <w:p w14:paraId="48CD6756" w14:textId="77777777" w:rsidR="00A001B9" w:rsidRDefault="009D64FD">
      <w:r>
        <w:rPr>
          <w:b/>
          <w:i/>
        </w:rPr>
        <w:t>Single-Byte Character Set</w:t>
      </w:r>
      <w:r>
        <w:t xml:space="preserve"> (SBCS) - A character set encoding where each character code consists of one code unit which is exactly a single byte (8 bits).</w:t>
      </w:r>
    </w:p>
    <w:p w14:paraId="0B022C48" w14:textId="53F725D7" w:rsidR="00A001B9" w:rsidRDefault="009D64FD">
      <w:r>
        <w:rPr>
          <w:b/>
          <w:i/>
        </w:rPr>
        <w:lastRenderedPageBreak/>
        <w:t>Schema</w:t>
      </w:r>
      <w:r>
        <w:t xml:space="preserve"> - The set of all declarations and definitions in the schema, including all included and imported schemas taken together. This includes both the </w:t>
      </w:r>
      <w:r w:rsidR="00077579">
        <w:t>XSD</w:t>
      </w:r>
      <w:r>
        <w:t xml:space="preserve"> declarations and definitions, and the DFDL definitions provided in the top-level DFDL annotations.</w:t>
      </w:r>
    </w:p>
    <w:p w14:paraId="6D69780E" w14:textId="77777777" w:rsidR="00A001B9" w:rsidRDefault="009D64FD">
      <w:r>
        <w:rPr>
          <w:b/>
          <w:i/>
        </w:rPr>
        <w:t>Schema Component Designator</w:t>
      </w:r>
      <w:r>
        <w:t xml:space="preserve"> (SCD) - A notation for referring to one of the components of a DFDL Schema. This is being standardized by W3C. See </w:t>
      </w:r>
      <w:hyperlink r:id="rId18" w:history="1">
        <w:r>
          <w:rPr>
            <w:rStyle w:val="Hyperlink"/>
          </w:rPr>
          <w:t>http://www.w3.org/TR/xmlschema-ref</w:t>
        </w:r>
      </w:hyperlink>
      <w:r>
        <w:t>.</w:t>
      </w:r>
    </w:p>
    <w:p w14:paraId="022FB03E" w14:textId="77777777" w:rsidR="00A001B9" w:rsidRDefault="009D64FD">
      <w:r>
        <w:rPr>
          <w:b/>
          <w:i/>
        </w:rPr>
        <w:t>Schema Definition Order</w:t>
      </w:r>
      <w:r>
        <w:t xml:space="preserve"> – The order that the schema components are defined in a schema document.</w:t>
      </w:r>
    </w:p>
    <w:p w14:paraId="7A88F770" w14:textId="77777777" w:rsidR="00A001B9" w:rsidRDefault="009D64FD">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73897760" w14:textId="77777777" w:rsidR="00A001B9" w:rsidRDefault="009D64FD">
      <w:r>
        <w:rPr>
          <w:b/>
          <w:i/>
        </w:rPr>
        <w:t>Speculative Parsing</w:t>
      </w:r>
      <w:r>
        <w:t xml:space="preserve"> – When the parser reaches a point of uncertainty it attempts to parse each option in turn until one is known-to-exist or known-not-to-exist.</w:t>
      </w:r>
    </w:p>
    <w:p w14:paraId="7BB5A02C" w14:textId="77777777" w:rsidR="00A001B9" w:rsidRDefault="009D64FD">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01CEB365" w14:textId="77777777" w:rsidR="00A001B9" w:rsidRDefault="009D64FD">
      <w:pPr>
        <w:rPr>
          <w:rFonts w:cs="Arial"/>
        </w:rPr>
      </w:pPr>
      <w:r>
        <w:rPr>
          <w:rFonts w:cs="Arial"/>
          <w:b/>
          <w:i/>
        </w:rPr>
        <w:t>Statically</w:t>
      </w:r>
      <w:r>
        <w:rPr>
          <w:rFonts w:cs="Arial"/>
        </w:rPr>
        <w:t xml:space="preserve"> - A DFDL Implementation can analyze a DFDL schema and determine the presence of many kinds of errors. This is called static analysis, compilation of the schema, or determining the presence of the error statically. </w:t>
      </w:r>
    </w:p>
    <w:p w14:paraId="71C4E375" w14:textId="77777777" w:rsidR="00A001B9" w:rsidRDefault="009D64FD">
      <w:r>
        <w:rPr>
          <w:b/>
          <w:i/>
        </w:rPr>
        <w:t>Surrogate Pair</w:t>
      </w:r>
      <w:r>
        <w:t xml:space="preserve"> - A Unicode character whose character code value is greater than 0xFFFF can be encoded into variable-width UTF-16BE or UTF-16LE (which are variable-width encodings when the DFDL property utf16Width is 'variable'). In this case the representation uses two adjacent code units each of which is called a surrogate, and the pair of which is called a surrogate pair. </w:t>
      </w:r>
      <w:r>
        <w:rPr>
          <w:rFonts w:cs="Arial"/>
        </w:rPr>
        <w:t xml:space="preserve">    </w:t>
      </w:r>
    </w:p>
    <w:p w14:paraId="2957016F" w14:textId="77777777" w:rsidR="00A001B9" w:rsidRDefault="009D64FD">
      <w:r>
        <w:rPr>
          <w:b/>
          <w:i/>
        </w:rPr>
        <w:t>Target length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proofErr w:type="spellStart"/>
      <w:r>
        <w:t>infoset</w:t>
      </w:r>
      <w:proofErr w:type="spellEnd"/>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proofErr w:type="gramStart"/>
      <w:r>
        <w:t>types, and</w:t>
      </w:r>
      <w:proofErr w:type="gramEnd"/>
      <w:r>
        <w:t xml:space="preserve"> are controlled by a number of DFDL format properties.</w:t>
      </w:r>
    </w:p>
    <w:p w14:paraId="09DEC888" w14:textId="77777777" w:rsidR="00A001B9" w:rsidRDefault="009D64FD">
      <w:r>
        <w:rPr>
          <w:b/>
          <w:i/>
        </w:rPr>
        <w:t>Text</w:t>
      </w:r>
      <w:r>
        <w:t xml:space="preserve"> - Consisting of characters in some character set encoding. Normally we think of text data as being human readable, but many character set encodings contain special control characters that are not human </w:t>
      </w:r>
      <w:proofErr w:type="gramStart"/>
      <w:r>
        <w:t>readable</w:t>
      </w:r>
      <w:proofErr w:type="gramEnd"/>
      <w:r>
        <w:t xml:space="preserv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42BFCEA4" w14:textId="77777777" w:rsidR="00A001B9" w:rsidRDefault="009D64FD">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53673D1F" w14:textId="77777777" w:rsidR="00A001B9" w:rsidRDefault="009D64FD">
      <w:r>
        <w:rPr>
          <w:b/>
          <w:i/>
        </w:rPr>
        <w:t>Textual</w:t>
      </w:r>
      <w:r>
        <w:t xml:space="preserve"> - See Text. </w:t>
      </w:r>
    </w:p>
    <w:p w14:paraId="3AA0BC68" w14:textId="77777777" w:rsidR="00A001B9" w:rsidRDefault="009D64FD">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4368BC12" w14:textId="77777777" w:rsidR="00A001B9" w:rsidRDefault="009D64FD">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2403D3A9" w14:textId="77777777" w:rsidR="00A001B9" w:rsidRDefault="009D64FD">
      <w:r>
        <w:rPr>
          <w:b/>
          <w:i/>
        </w:rPr>
        <w:t xml:space="preserve">Unit </w:t>
      </w:r>
      <w:r>
        <w:t>-</w:t>
      </w:r>
      <w:r>
        <w:rPr>
          <w:b/>
          <w:i/>
        </w:rPr>
        <w:t xml:space="preserve"> </w:t>
      </w:r>
      <w:r>
        <w:t>See Addressable Unit.</w:t>
      </w:r>
    </w:p>
    <w:p w14:paraId="41DBBB0F" w14:textId="77777777" w:rsidR="00A001B9" w:rsidRDefault="009D64FD">
      <w:pPr>
        <w:suppressAutoHyphens/>
      </w:pPr>
      <w:r>
        <w:rPr>
          <w:b/>
          <w:i/>
          <w:iCs/>
        </w:rPr>
        <w:t>Unpadded length</w:t>
      </w:r>
      <w:r>
        <w:rPr>
          <w:iCs/>
        </w:rPr>
        <w:t xml:space="preserve"> -</w:t>
      </w:r>
      <w:r>
        <w:t xml:space="preserve"> This is the length of the content of an item of the </w:t>
      </w:r>
      <w:proofErr w:type="spellStart"/>
      <w:r>
        <w:t>infoset</w:t>
      </w:r>
      <w:proofErr w:type="spellEnd"/>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25A3FEED" w14:textId="12D563C3" w:rsidR="00A001B9" w:rsidRDefault="009D64FD">
      <w:pPr>
        <w:suppressAutoHyphens/>
        <w:rPr>
          <w:rFonts w:cs="Arial"/>
        </w:rPr>
      </w:pPr>
      <w:r>
        <w:rPr>
          <w:rFonts w:cs="Arial"/>
          <w:b/>
          <w:i/>
        </w:rPr>
        <w:t xml:space="preserve">Validity </w:t>
      </w:r>
      <w:r>
        <w:rPr>
          <w:rFonts w:cs="Arial"/>
        </w:rPr>
        <w:t xml:space="preserve">- A DFDL </w:t>
      </w:r>
      <w:proofErr w:type="spellStart"/>
      <w:r>
        <w:rPr>
          <w:rFonts w:cs="Arial"/>
        </w:rPr>
        <w:t>Infoset</w:t>
      </w:r>
      <w:proofErr w:type="spellEnd"/>
      <w:r>
        <w:rPr>
          <w:rFonts w:cs="Arial"/>
        </w:rPr>
        <w:t xml:space="preserve"> is said to be valid with respect to a DFDL schema if each </w:t>
      </w:r>
      <w:proofErr w:type="spellStart"/>
      <w:r>
        <w:rPr>
          <w:rFonts w:cs="Arial"/>
        </w:rPr>
        <w:t>Infoset</w:t>
      </w:r>
      <w:proofErr w:type="spellEnd"/>
      <w:r>
        <w:rPr>
          <w:rFonts w:cs="Arial"/>
        </w:rPr>
        <w:t xml:space="preserve"> item is valid with respect to its corresponding DFDL schema component. Validity is about the </w:t>
      </w:r>
      <w:proofErr w:type="spellStart"/>
      <w:r>
        <w:rPr>
          <w:rFonts w:cs="Arial"/>
        </w:rPr>
        <w:t>Infoset</w:t>
      </w:r>
      <w:proofErr w:type="spellEnd"/>
      <w:r>
        <w:rPr>
          <w:rFonts w:cs="Arial"/>
        </w:rPr>
        <w:t xml:space="preserve"> and the values it holds. It is independent of the data representation when parsing or unparsing. See Section </w:t>
      </w:r>
      <w:r>
        <w:rPr>
          <w:rFonts w:cs="Arial"/>
        </w:rPr>
        <w:fldChar w:fldCharType="begin"/>
      </w:r>
      <w:r>
        <w:rPr>
          <w:rFonts w:cs="Arial"/>
        </w:rPr>
        <w:instrText xml:space="preserve"> REF _Ref384901666 \r \h </w:instrText>
      </w:r>
      <w:r>
        <w:rPr>
          <w:rFonts w:cs="Arial"/>
        </w:rPr>
      </w:r>
      <w:r>
        <w:rPr>
          <w:rFonts w:cs="Arial"/>
        </w:rPr>
        <w:fldChar w:fldCharType="separate"/>
      </w:r>
      <w:r w:rsidR="002D29EA">
        <w:rPr>
          <w:rFonts w:cs="Arial"/>
        </w:rPr>
        <w:t>2.4</w:t>
      </w:r>
      <w:r>
        <w:rPr>
          <w:rFonts w:cs="Arial"/>
        </w:rPr>
        <w:fldChar w:fldCharType="end"/>
      </w:r>
      <w:r>
        <w:rPr>
          <w:rFonts w:cs="Arial"/>
        </w:rPr>
        <w:t xml:space="preserve"> </w:t>
      </w:r>
      <w:r>
        <w:rPr>
          <w:rFonts w:cs="Arial"/>
        </w:rPr>
        <w:fldChar w:fldCharType="begin"/>
      </w:r>
      <w:r>
        <w:rPr>
          <w:rFonts w:cs="Arial"/>
        </w:rPr>
        <w:instrText xml:space="preserve"> REF _Ref384901671 \h </w:instrText>
      </w:r>
      <w:r>
        <w:rPr>
          <w:rFonts w:cs="Arial"/>
        </w:rPr>
      </w:r>
      <w:r>
        <w:rPr>
          <w:rFonts w:cs="Arial"/>
        </w:rPr>
        <w:fldChar w:fldCharType="separate"/>
      </w:r>
      <w:r w:rsidR="002D29EA">
        <w:t>Validation Errors</w:t>
      </w:r>
      <w:r>
        <w:rPr>
          <w:rFonts w:cs="Arial"/>
        </w:rPr>
        <w:fldChar w:fldCharType="end"/>
      </w:r>
      <w:r>
        <w:rPr>
          <w:rFonts w:cs="Arial"/>
        </w:rPr>
        <w:t xml:space="preserve">, for a list of the specific value checks that are performed when validating a DFDL </w:t>
      </w:r>
      <w:proofErr w:type="spellStart"/>
      <w:r>
        <w:rPr>
          <w:rFonts w:cs="Arial"/>
        </w:rPr>
        <w:t>Infoset</w:t>
      </w:r>
      <w:proofErr w:type="spellEnd"/>
      <w:r>
        <w:rPr>
          <w:rFonts w:cs="Arial"/>
        </w:rPr>
        <w:t xml:space="preserve"> against a DFDL schema.</w:t>
      </w:r>
    </w:p>
    <w:p w14:paraId="1F7780B9" w14:textId="77777777" w:rsidR="00A001B9" w:rsidRDefault="009D64FD">
      <w:pPr>
        <w:suppressAutoHyphens/>
        <w:rPr>
          <w:rFonts w:cs="Arial"/>
        </w:rPr>
      </w:pPr>
      <w:r>
        <w:rPr>
          <w:rFonts w:cs="Arial"/>
          <w:b/>
          <w:i/>
        </w:rPr>
        <w:lastRenderedPageBreak/>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691FCA4" w14:textId="77777777" w:rsidR="00A001B9" w:rsidRDefault="009D64FD" w:rsidP="00B117B5">
      <w:pPr>
        <w:pStyle w:val="ListParagraph"/>
        <w:numPr>
          <w:ilvl w:val="0"/>
          <w:numId w:val="150"/>
        </w:numPr>
      </w:pPr>
      <w:r>
        <w:t>1 to 4 bytes: UTF-8</w:t>
      </w:r>
    </w:p>
    <w:p w14:paraId="69960BB3" w14:textId="77777777" w:rsidR="00A001B9" w:rsidRDefault="009D64FD" w:rsidP="00B117B5">
      <w:pPr>
        <w:pStyle w:val="ListParagraph"/>
        <w:numPr>
          <w:ilvl w:val="0"/>
          <w:numId w:val="150"/>
        </w:numPr>
      </w:pPr>
      <w:r>
        <w:t>1 or 2 16-bit code units: UTF-16 when property dfdl:utf16Width is 'variable'</w:t>
      </w:r>
    </w:p>
    <w:p w14:paraId="3C4BAFFD" w14:textId="3BA900DF" w:rsidR="00A001B9" w:rsidRDefault="009D64FD" w:rsidP="00B117B5">
      <w:pPr>
        <w:pStyle w:val="ListParagraph"/>
        <w:numPr>
          <w:ilvl w:val="0"/>
          <w:numId w:val="150"/>
        </w:numPr>
      </w:pPr>
      <w:r>
        <w:t>1 or 2 bytes: Shift-JIS</w:t>
      </w:r>
    </w:p>
    <w:p w14:paraId="3EAB4E35" w14:textId="77777777" w:rsidR="00A001B9" w:rsidRDefault="009D64FD">
      <w:pPr>
        <w:rPr>
          <w:rFonts w:cs="Arial"/>
        </w:rPr>
      </w:pPr>
      <w:r>
        <w:rPr>
          <w:rFonts w:cs="Arial"/>
          <w:b/>
          <w:i/>
        </w:rPr>
        <w:t>Well-formed</w:t>
      </w:r>
      <w:r>
        <w:rPr>
          <w:rFonts w:cs="Arial"/>
        </w:rPr>
        <w:t xml:space="preserve"> - Data is said to be well-formed with respect to a DFDL schema if a DFDL processor can parse the data into a DFDL </w:t>
      </w:r>
      <w:proofErr w:type="spellStart"/>
      <w:r>
        <w:rPr>
          <w:rFonts w:cs="Arial"/>
        </w:rPr>
        <w:t>Infoset</w:t>
      </w:r>
      <w:proofErr w:type="spellEnd"/>
      <w:r>
        <w:rPr>
          <w:rFonts w:cs="Arial"/>
        </w:rPr>
        <w:t xml:space="preserve">, or a DFDL processor can unparse to that data from a DFDL </w:t>
      </w:r>
      <w:proofErr w:type="spellStart"/>
      <w:r>
        <w:rPr>
          <w:rFonts w:cs="Arial"/>
        </w:rPr>
        <w:t>Infoset</w:t>
      </w:r>
      <w:proofErr w:type="spellEnd"/>
      <w:r>
        <w:rPr>
          <w:rFonts w:cs="Arial"/>
        </w:rPr>
        <w:t xml:space="preserve">. The validity of values in the </w:t>
      </w:r>
      <w:proofErr w:type="spellStart"/>
      <w:r>
        <w:rPr>
          <w:rFonts w:cs="Arial"/>
        </w:rPr>
        <w:t>infoset</w:t>
      </w:r>
      <w:proofErr w:type="spellEnd"/>
      <w:r>
        <w:rPr>
          <w:rFonts w:cs="Arial"/>
        </w:rPr>
        <w:t xml:space="preserve"> is not necessary for data to be well-formed.</w:t>
      </w:r>
    </w:p>
    <w:p w14:paraId="4CE4242A" w14:textId="77777777" w:rsidR="00A001B9" w:rsidRDefault="009D64FD">
      <w:r>
        <w:rPr>
          <w:rFonts w:cs="Arial"/>
          <w:b/>
          <w:i/>
        </w:rPr>
        <w:t>Width</w:t>
      </w:r>
      <w:r>
        <w:rPr>
          <w:rFonts w:cs="Arial"/>
        </w:rPr>
        <w:t xml:space="preserve"> - See Character Width.</w:t>
      </w:r>
    </w:p>
    <w:p w14:paraId="674C4216" w14:textId="77777777" w:rsidR="00A001B9" w:rsidRDefault="009D64FD">
      <w:pPr>
        <w:pStyle w:val="Heading1"/>
        <w:rPr>
          <w:rFonts w:eastAsia="Times New Roman"/>
        </w:rPr>
      </w:pPr>
      <w:bookmarkStart w:id="336" w:name="_Toc347241377"/>
      <w:bookmarkStart w:id="337" w:name="_Toc347744570"/>
      <w:bookmarkStart w:id="338" w:name="_Toc348984353"/>
      <w:bookmarkStart w:id="339" w:name="_Toc348984658"/>
      <w:bookmarkStart w:id="340" w:name="_Toc349037821"/>
      <w:bookmarkStart w:id="341" w:name="_Toc349038126"/>
      <w:bookmarkStart w:id="342" w:name="_Toc349042614"/>
      <w:bookmarkStart w:id="343" w:name="_Toc351912605"/>
      <w:bookmarkStart w:id="344" w:name="_Toc351914626"/>
      <w:bookmarkStart w:id="345" w:name="_Toc351915060"/>
      <w:bookmarkStart w:id="346" w:name="_Toc361231098"/>
      <w:bookmarkStart w:id="347" w:name="_Toc361231624"/>
      <w:bookmarkStart w:id="348" w:name="_Toc362444906"/>
      <w:bookmarkStart w:id="349" w:name="_Toc363908828"/>
      <w:bookmarkStart w:id="350" w:name="_Toc364463250"/>
      <w:bookmarkStart w:id="351" w:name="_Toc366077842"/>
      <w:bookmarkStart w:id="352" w:name="_Toc366078461"/>
      <w:bookmarkStart w:id="353" w:name="_Toc366079447"/>
      <w:bookmarkStart w:id="354" w:name="_Toc366080059"/>
      <w:bookmarkStart w:id="355" w:name="_Toc366080671"/>
      <w:bookmarkStart w:id="356" w:name="_Toc366505011"/>
      <w:bookmarkStart w:id="357" w:name="_Toc366508380"/>
      <w:bookmarkStart w:id="358" w:name="_Toc366512881"/>
      <w:bookmarkStart w:id="359" w:name="_Toc366574072"/>
      <w:bookmarkStart w:id="360" w:name="_Toc366577865"/>
      <w:bookmarkStart w:id="361" w:name="_Toc366578473"/>
      <w:bookmarkStart w:id="362" w:name="_Toc366579067"/>
      <w:bookmarkStart w:id="363" w:name="_Toc366579658"/>
      <w:bookmarkStart w:id="364" w:name="_Toc366580250"/>
      <w:bookmarkStart w:id="365" w:name="_Toc366580841"/>
      <w:bookmarkStart w:id="366" w:name="_Toc366581433"/>
      <w:bookmarkStart w:id="367" w:name="_Toc322911507"/>
      <w:bookmarkStart w:id="368" w:name="_Toc322912046"/>
      <w:bookmarkStart w:id="369" w:name="_Toc322911508"/>
      <w:bookmarkStart w:id="370" w:name="_Toc322912047"/>
      <w:bookmarkStart w:id="371" w:name="_Toc322911509"/>
      <w:bookmarkStart w:id="372" w:name="_Toc322912048"/>
      <w:bookmarkStart w:id="373" w:name="_Toc184191912"/>
      <w:bookmarkStart w:id="374" w:name="_Toc184210452"/>
      <w:bookmarkStart w:id="375" w:name="_Toc184191913"/>
      <w:bookmarkStart w:id="376" w:name="_Toc184210453"/>
      <w:bookmarkStart w:id="377" w:name="_Toc184191914"/>
      <w:bookmarkStart w:id="378" w:name="_Toc184210454"/>
      <w:bookmarkStart w:id="379" w:name="_Toc165626325"/>
      <w:bookmarkStart w:id="380" w:name="_Toc165626326"/>
      <w:bookmarkStart w:id="381" w:name="_Toc165626329"/>
      <w:bookmarkStart w:id="382" w:name="_Toc165626330"/>
      <w:bookmarkStart w:id="383" w:name="_Toc165626331"/>
      <w:bookmarkStart w:id="384" w:name="_Toc165626332"/>
      <w:bookmarkStart w:id="385" w:name="_Toc165626334"/>
      <w:bookmarkStart w:id="386" w:name="_Toc165626335"/>
      <w:bookmarkStart w:id="387" w:name="_Toc165626336"/>
      <w:bookmarkStart w:id="388" w:name="_Toc165626337"/>
      <w:bookmarkStart w:id="389" w:name="_Toc165626349"/>
      <w:bookmarkStart w:id="390" w:name="_Toc165626360"/>
      <w:bookmarkStart w:id="391" w:name="_Toc199516222"/>
      <w:bookmarkStart w:id="392" w:name="_Toc194983901"/>
      <w:bookmarkStart w:id="393" w:name="_Toc243112740"/>
      <w:bookmarkStart w:id="394" w:name="_Toc349042615"/>
      <w:bookmarkStart w:id="395" w:name="_Ref366577019"/>
      <w:bookmarkStart w:id="396" w:name="_Ref366577050"/>
      <w:bookmarkStart w:id="397" w:name="_Toc27060964"/>
      <w:bookmarkStart w:id="398" w:name="_Toc177399027"/>
      <w:bookmarkStart w:id="399" w:name="_Toc175057314"/>
      <w:bookmarkStart w:id="400" w:name="_Toc20156277"/>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Pr>
          <w:rFonts w:eastAsia="Times New Roman"/>
        </w:rPr>
        <w:lastRenderedPageBreak/>
        <w:t>The DFDL Information Set (</w:t>
      </w:r>
      <w:proofErr w:type="spellStart"/>
      <w:r>
        <w:rPr>
          <w:rFonts w:eastAsia="Times New Roman"/>
        </w:rPr>
        <w:t>Infoset</w:t>
      </w:r>
      <w:proofErr w:type="spellEnd"/>
      <w:r>
        <w:rPr>
          <w:rFonts w:eastAsia="Times New Roman"/>
        </w:rPr>
        <w:t>)</w:t>
      </w:r>
      <w:bookmarkEnd w:id="391"/>
      <w:bookmarkEnd w:id="392"/>
      <w:bookmarkEnd w:id="393"/>
      <w:bookmarkEnd w:id="394"/>
      <w:bookmarkEnd w:id="395"/>
      <w:bookmarkEnd w:id="396"/>
      <w:bookmarkEnd w:id="397"/>
    </w:p>
    <w:p w14:paraId="7390363B" w14:textId="77777777" w:rsidR="00A001B9" w:rsidRDefault="009D64FD">
      <w:r>
        <w:t xml:space="preserve">This section defines an abstract data set called the </w:t>
      </w:r>
      <w:r>
        <w:rPr>
          <w:rStyle w:val="Strong"/>
          <w:i/>
          <w:iCs/>
        </w:rPr>
        <w:t>DFDL Information Set</w:t>
      </w:r>
      <w:r>
        <w:t xml:space="preserve"> (</w:t>
      </w:r>
      <w:proofErr w:type="spellStart"/>
      <w:r>
        <w:rPr>
          <w:rStyle w:val="Strong"/>
          <w:i/>
          <w:iCs/>
        </w:rPr>
        <w:t>Infoset</w:t>
      </w:r>
      <w:proofErr w:type="spellEnd"/>
      <w:r>
        <w:t>). Its purpose is to define the abstract data structure that must be provided:</w:t>
      </w:r>
    </w:p>
    <w:p w14:paraId="7E7D7961" w14:textId="77777777" w:rsidR="00A001B9" w:rsidRDefault="009D64FD" w:rsidP="00B117B5">
      <w:pPr>
        <w:pStyle w:val="ListParagraph"/>
        <w:numPr>
          <w:ilvl w:val="0"/>
          <w:numId w:val="149"/>
        </w:numPr>
      </w:pPr>
      <w:r>
        <w:t>To an invoking application by a DFDL parser when parsing DFDL-described data using a DFDL Schema;</w:t>
      </w:r>
    </w:p>
    <w:p w14:paraId="2EA6797F" w14:textId="77777777" w:rsidR="00A001B9" w:rsidRDefault="009D64FD" w:rsidP="00B117B5">
      <w:pPr>
        <w:pStyle w:val="ListParagraph"/>
        <w:numPr>
          <w:ilvl w:val="0"/>
          <w:numId w:val="149"/>
        </w:numPr>
      </w:pPr>
      <w:r>
        <w:t xml:space="preserve">To a DFDL </w:t>
      </w:r>
      <w:proofErr w:type="spellStart"/>
      <w:r>
        <w:t>unparser</w:t>
      </w:r>
      <w:proofErr w:type="spellEnd"/>
      <w:r>
        <w:t xml:space="preserve"> by an invoking application when generating DFDL-described data using a DFDL Schema</w:t>
      </w:r>
    </w:p>
    <w:p w14:paraId="438FCF55" w14:textId="77777777" w:rsidR="00A001B9" w:rsidRDefault="009D64FD">
      <w:r>
        <w:t xml:space="preserve">The DFDL </w:t>
      </w:r>
      <w:proofErr w:type="spellStart"/>
      <w:r>
        <w:t>Infoset</w:t>
      </w:r>
      <w:proofErr w:type="spellEnd"/>
      <w:r>
        <w:t xml:space="preserve"> contains enough information so that a DFDL schema can be defined that will unparse the </w:t>
      </w:r>
      <w:proofErr w:type="spellStart"/>
      <w:r>
        <w:t>infoset</w:t>
      </w:r>
      <w:proofErr w:type="spellEnd"/>
      <w:r>
        <w:t xml:space="preserve"> and reparse the resultant </w:t>
      </w:r>
      <w:proofErr w:type="spellStart"/>
      <w:r>
        <w:t>datastream</w:t>
      </w:r>
      <w:proofErr w:type="spellEnd"/>
      <w:r>
        <w:t xml:space="preserve"> to produce the same </w:t>
      </w:r>
      <w:proofErr w:type="spellStart"/>
      <w:r>
        <w:t>infoset</w:t>
      </w:r>
      <w:proofErr w:type="spellEnd"/>
      <w:r>
        <w:t xml:space="preserve">. </w:t>
      </w:r>
    </w:p>
    <w:p w14:paraId="7F11D3AE" w14:textId="77777777" w:rsidR="00A001B9" w:rsidRDefault="009D64FD">
      <w:r>
        <w:t xml:space="preserve">There is no requirement for DFDL-described data to be valid in order to have a DFDL information set. </w:t>
      </w:r>
    </w:p>
    <w:p w14:paraId="69F2B850" w14:textId="77777777" w:rsidR="00A001B9" w:rsidRDefault="009D64FD">
      <w:r>
        <w:t xml:space="preserve">DFDL information sets may be created by methods (not described in this specification) other than parsing DFDL-described data. </w:t>
      </w:r>
    </w:p>
    <w:p w14:paraId="1F95C9E1" w14:textId="6575CFA5" w:rsidR="00A001B9" w:rsidRDefault="009D64FD">
      <w:r>
        <w:t xml:space="preserve">A DFDL information set consists of </w:t>
      </w:r>
      <w:proofErr w:type="gramStart"/>
      <w:r>
        <w:t>a number of</w:t>
      </w:r>
      <w:proofErr w:type="gramEnd"/>
      <w:r>
        <w:t xml:space="preserve">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fldChar w:fldCharType="begin"/>
      </w:r>
      <w:r>
        <w:instrText xml:space="preserve"> REF infoitem \r \h </w:instrText>
      </w:r>
      <w:r>
        <w:fldChar w:fldCharType="separate"/>
      </w:r>
      <w:r w:rsidR="002D29EA">
        <w:t>4.1</w:t>
      </w:r>
      <w:r>
        <w:fldChar w:fldCharType="end"/>
      </w:r>
      <w:r>
        <w:t xml:space="preserve"> </w:t>
      </w:r>
      <w:hyperlink w:anchor="_Information_Items" w:history="1">
        <w:r>
          <w:rPr>
            <w:rStyle w:val="Hyperlink"/>
          </w:rPr>
          <w:t>Information Items</w:t>
        </w:r>
      </w:hyperlink>
      <w:r>
        <w:t xml:space="preserve">. </w:t>
      </w:r>
    </w:p>
    <w:p w14:paraId="506E7708" w14:textId="77777777" w:rsidR="00A001B9" w:rsidRDefault="009D64FD">
      <w:r>
        <w:t xml:space="preserve">The DFDL Information Set does not require or favor a specific interface or class of interfaces. 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8D953E2" w14:textId="77777777" w:rsidR="00A001B9" w:rsidRDefault="009D64FD">
      <w:r>
        <w:t xml:space="preserve">The terms "information set" and "information item" are similar in meaning to the generic </w:t>
      </w:r>
      <w:proofErr w:type="gramStart"/>
      <w:r>
        <w:t>terms</w:t>
      </w:r>
      <w:proofErr w:type="gramEnd"/>
      <w:r>
        <w:t xml:space="preserve"> "tree" and "node", as they are used in computing. However, the former terms are used in this specification to reduce possible confusion with other specific data models. </w:t>
      </w:r>
    </w:p>
    <w:p w14:paraId="0473E71D" w14:textId="77777777" w:rsidR="00A001B9" w:rsidRDefault="009D64FD">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w:t>
      </w:r>
    </w:p>
    <w:p w14:paraId="6D75E720" w14:textId="77777777" w:rsidR="00A001B9" w:rsidRDefault="009D64FD">
      <w:pPr>
        <w:pStyle w:val="Heading2"/>
        <w:rPr>
          <w:rFonts w:eastAsia="Times New Roman"/>
        </w:rPr>
      </w:pPr>
      <w:bookmarkStart w:id="401" w:name="_Information_Items"/>
      <w:bookmarkStart w:id="402" w:name="infoitem"/>
      <w:bookmarkStart w:id="403" w:name="_Toc199516224"/>
      <w:bookmarkStart w:id="404" w:name="_Toc194983903"/>
      <w:bookmarkStart w:id="405" w:name="_Toc243112741"/>
      <w:bookmarkStart w:id="406" w:name="_Toc349042616"/>
      <w:bookmarkStart w:id="407" w:name="_Toc27060965"/>
      <w:bookmarkEnd w:id="401"/>
      <w:r>
        <w:rPr>
          <w:rFonts w:eastAsia="Times New Roman"/>
        </w:rPr>
        <w:t>Information Items</w:t>
      </w:r>
      <w:bookmarkEnd w:id="402"/>
      <w:bookmarkEnd w:id="403"/>
      <w:bookmarkEnd w:id="404"/>
      <w:bookmarkEnd w:id="405"/>
      <w:bookmarkEnd w:id="406"/>
      <w:bookmarkEnd w:id="407"/>
    </w:p>
    <w:p w14:paraId="5F309B2D" w14:textId="77777777" w:rsidR="00A001B9" w:rsidRDefault="009D64FD">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66BE048E" w14:textId="77777777" w:rsidR="00A001B9" w:rsidRDefault="009D64FD">
      <w:pPr>
        <w:pStyle w:val="Heading3"/>
      </w:pPr>
      <w:bookmarkStart w:id="408" w:name="_Toc322911512"/>
      <w:bookmarkStart w:id="409" w:name="_Toc322912051"/>
      <w:bookmarkStart w:id="410" w:name="_Toc322911513"/>
      <w:bookmarkStart w:id="411" w:name="_Toc322912052"/>
      <w:bookmarkStart w:id="412" w:name="_2.1._Document_Information"/>
      <w:bookmarkStart w:id="413" w:name="infoitem.document"/>
      <w:bookmarkStart w:id="414" w:name="_Toc199516225"/>
      <w:bookmarkStart w:id="415" w:name="_Toc194983904"/>
      <w:bookmarkStart w:id="416" w:name="_Toc243112742"/>
      <w:bookmarkStart w:id="417" w:name="_Toc349042617"/>
      <w:bookmarkStart w:id="418" w:name="_Toc27060966"/>
      <w:bookmarkEnd w:id="408"/>
      <w:bookmarkEnd w:id="409"/>
      <w:bookmarkEnd w:id="410"/>
      <w:bookmarkEnd w:id="411"/>
      <w:bookmarkEnd w:id="412"/>
      <w:r>
        <w:t>Document Information Item</w:t>
      </w:r>
      <w:bookmarkEnd w:id="413"/>
      <w:bookmarkEnd w:id="414"/>
      <w:bookmarkEnd w:id="415"/>
      <w:bookmarkEnd w:id="416"/>
      <w:bookmarkEnd w:id="417"/>
      <w:bookmarkEnd w:id="418"/>
    </w:p>
    <w:p w14:paraId="22C1BB6A" w14:textId="77777777" w:rsidR="00A001B9" w:rsidRDefault="009D64FD">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7D3FA6B3" w14:textId="77777777" w:rsidR="00A001B9" w:rsidRDefault="009D64FD">
      <w:r>
        <w:t>There is no specific DFDL schema component that corresponds to this item. It is a concrete artifact describing the information set.</w:t>
      </w:r>
    </w:p>
    <w:p w14:paraId="0DEB0F07" w14:textId="77777777" w:rsidR="00A001B9" w:rsidRDefault="009D64FD">
      <w:r>
        <w:t>The document information item has the following members:</w:t>
      </w:r>
    </w:p>
    <w:p w14:paraId="0DAC2589" w14:textId="77777777" w:rsidR="00A001B9" w:rsidRDefault="009D64FD">
      <w:r>
        <w:rPr>
          <w:rStyle w:val="Strong"/>
        </w:rPr>
        <w:t>[root]</w:t>
      </w:r>
      <w:r>
        <w:t xml:space="preserve"> The element information item corresponding to the root element declaration of the DFDL Schema. </w:t>
      </w:r>
    </w:p>
    <w:p w14:paraId="2028AFC5" w14:textId="77777777" w:rsidR="00A001B9" w:rsidRDefault="009D64FD">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53EBD87B" w14:textId="77777777" w:rsidR="00A001B9" w:rsidRDefault="009D64FD">
      <w:r>
        <w:rPr>
          <w:b/>
        </w:rPr>
        <w:t>[schema]</w:t>
      </w:r>
      <w:r>
        <w:t xml:space="preserve"> String. This member is reserved for future use.</w:t>
      </w:r>
    </w:p>
    <w:p w14:paraId="19DCBE34" w14:textId="77777777" w:rsidR="00A001B9" w:rsidRDefault="009D64FD">
      <w:pPr>
        <w:rPr>
          <w:del w:id="419" w:author="Mike Beckerle" w:date="2019-11-25T14:56:00Z"/>
        </w:rPr>
      </w:pPr>
      <w:del w:id="420" w:author="Mike Beckerle" w:date="2019-11-25T14:56:00Z">
        <w:r>
          <w:rPr>
            <w:rStyle w:val="Strong"/>
          </w:rPr>
          <w:delText>[unicodeByteOrderMark]</w:delText>
        </w:r>
        <w:r>
          <w:delText xml:space="preserve"> Enum. 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exactly</w:delText>
        </w:r>
        <w:r>
          <w:rPr>
            <w:rFonts w:eastAsia="Helv"/>
          </w:rPr>
          <w:delText xml:space="preserve"> </w:delText>
        </w:r>
        <w:r>
          <w:delText>UTF-8,</w:delText>
        </w:r>
        <w:r>
          <w:rPr>
            <w:rFonts w:eastAsia="Helv"/>
          </w:rPr>
          <w:delText xml:space="preserve"> </w:delText>
        </w:r>
        <w:r>
          <w:delText>UTF-16,</w:delText>
        </w:r>
        <w:r>
          <w:rPr>
            <w:rFonts w:eastAsia="Helv"/>
          </w:rPr>
          <w:delText xml:space="preserve"> </w:delText>
        </w:r>
        <w:r>
          <w:delText>or</w:delText>
        </w:r>
        <w:r>
          <w:rPr>
            <w:rFonts w:eastAsia="Helv"/>
          </w:rPr>
          <w:delText xml:space="preserve"> </w:delText>
        </w:r>
        <w:r>
          <w:delText>UTF-32</w:delText>
        </w:r>
        <w:r>
          <w:rPr>
            <w:rFonts w:eastAsia="Helv"/>
          </w:rPr>
          <w:delText xml:space="preserve"> </w:delText>
        </w:r>
        <w:r>
          <w:delText>(or</w:delText>
        </w:r>
        <w:r>
          <w:rPr>
            <w:rFonts w:eastAsia="Helv"/>
          </w:rPr>
          <w:delText xml:space="preserve"> </w:delText>
        </w:r>
        <w:r>
          <w:delText>CCSID</w:delText>
        </w:r>
        <w:r>
          <w:rPr>
            <w:rFonts w:eastAsia="Helv"/>
          </w:rPr>
          <w:delText xml:space="preserve"> </w:delText>
        </w:r>
        <w:r>
          <w:delText>equivalent),</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indicates</w:delText>
        </w:r>
        <w:r>
          <w:rPr>
            <w:rFonts w:eastAsia="Helv"/>
          </w:rPr>
          <w:delText xml:space="preserve"> </w:delText>
        </w:r>
        <w:r>
          <w:delText>whether</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starts</w:delText>
        </w:r>
        <w:r>
          <w:rPr>
            <w:rFonts w:eastAsia="Helv"/>
          </w:rPr>
          <w:delText xml:space="preserve"> </w:delText>
        </w:r>
        <w:r>
          <w:delText>with</w:delText>
        </w:r>
        <w:r>
          <w:rPr>
            <w:rFonts w:eastAsia="Helv"/>
          </w:rPr>
          <w:delText xml:space="preserve"> </w:delText>
        </w:r>
        <w:r>
          <w:delText>a</w:delText>
        </w:r>
        <w:r>
          <w:rPr>
            <w:rFonts w:eastAsia="Helv"/>
          </w:rPr>
          <w:delText xml:space="preserve"> Byte-order-mark (</w:delText>
        </w:r>
        <w:r>
          <w:delText>BOM), and what the value of the mark was.</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a</w:delText>
        </w:r>
        <w:r>
          <w:rPr>
            <w:rFonts w:eastAsia="Helv"/>
          </w:rPr>
          <w:delText xml:space="preserve"> </w:delText>
        </w:r>
        <w:r>
          <w:delText>BOM at the start of the data stream,</w:delText>
        </w:r>
        <w:r>
          <w:rPr>
            <w:rFonts w:eastAsia="Helv"/>
          </w:rPr>
          <w:delText xml:space="preserve"> </w:delText>
        </w:r>
        <w:r>
          <w:delText>then</w:delText>
        </w:r>
        <w:r>
          <w:rPr>
            <w:rFonts w:eastAsia="Helv"/>
          </w:rPr>
          <w:delText xml:space="preserve"> </w:delText>
        </w:r>
        <w:r>
          <w:delText>for</w:delText>
        </w:r>
        <w:r>
          <w:rPr>
            <w:rFonts w:eastAsia="Helv"/>
          </w:rPr>
          <w:delText xml:space="preserve"> </w:delText>
        </w:r>
        <w:r>
          <w:delText>UTF-8</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'UTF-8';</w:delText>
        </w:r>
        <w:r>
          <w:rPr>
            <w:rFonts w:eastAsia="Helv"/>
          </w:rPr>
          <w:delText xml:space="preserve"> </w:delText>
        </w:r>
        <w:r>
          <w:delText>for</w:delText>
        </w:r>
        <w:r>
          <w:rPr>
            <w:rFonts w:eastAsia="Helv"/>
          </w:rPr>
          <w:delText xml:space="preserve"> </w:delText>
        </w:r>
        <w:r>
          <w:delText>UTF-16</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'UTF-16LE'</w:delText>
        </w:r>
        <w:r>
          <w:rPr>
            <w:rFonts w:eastAsia="Helv"/>
          </w:rPr>
          <w:delText xml:space="preserve"> </w:delText>
        </w:r>
        <w:r>
          <w:delText>or</w:delText>
        </w:r>
        <w:r>
          <w:rPr>
            <w:rFonts w:eastAsia="Helv"/>
          </w:rPr>
          <w:delText xml:space="preserve"> </w:delText>
        </w:r>
        <w:r>
          <w:delText>'UTF-16BE';</w:delText>
        </w:r>
        <w:r>
          <w:rPr>
            <w:rFonts w:eastAsia="Helv"/>
          </w:rPr>
          <w:delText xml:space="preserve"> </w:delText>
        </w:r>
        <w:r>
          <w:delText>for</w:delText>
        </w:r>
        <w:r>
          <w:rPr>
            <w:rFonts w:eastAsia="Helv"/>
          </w:rPr>
          <w:delText xml:space="preserve"> </w:delText>
        </w:r>
        <w:r>
          <w:delText>UTF-32</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'UTF-32LE'</w:delText>
        </w:r>
        <w:r>
          <w:rPr>
            <w:rFonts w:eastAsia="Helv"/>
          </w:rPr>
          <w:delText xml:space="preserve"> </w:delText>
        </w:r>
        <w:r>
          <w:delText>or</w:delText>
        </w:r>
        <w:r>
          <w:rPr>
            <w:rFonts w:eastAsia="Helv"/>
          </w:rPr>
          <w:delText xml:space="preserve"> </w:delText>
        </w:r>
        <w:r>
          <w:delText>'UTF-32BE'.</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no</w:delText>
        </w:r>
        <w:r>
          <w:rPr>
            <w:rFonts w:eastAsia="Helv"/>
          </w:rPr>
          <w:delText xml:space="preserve"> </w:delText>
        </w:r>
        <w:r>
          <w:delText>BOM</w:delText>
        </w:r>
        <w:r>
          <w:rPr>
            <w:rFonts w:eastAsia="Helv"/>
          </w:rPr>
          <w:delText xml:space="preserve"> </w:delText>
        </w:r>
        <w:r>
          <w:delText>then</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w:delText>
        </w:r>
        <w:r>
          <w:rPr>
            <w:rFonts w:eastAsia="Helv"/>
          </w:rPr>
          <w:delText xml:space="preserve"> </w:delText>
        </w:r>
        <w:r>
          <w:delText>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any</w:delText>
        </w:r>
        <w:r>
          <w:rPr>
            <w:rFonts w:eastAsia="Helv"/>
          </w:rPr>
          <w:delText xml:space="preserve"> </w:delText>
        </w:r>
        <w:r>
          <w:delText>other</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 When unparsing, if this member is not empty and the encoding is UTF-8, UTF-16, or UTF32, then this member's value is used to determine the specific byte-order mark written, and for UTF-16 and UTF-32, the byte order used when characters are encoded to the output data stream.</w:delText>
        </w:r>
        <w:bookmarkStart w:id="421" w:name="_Toc25589700"/>
        <w:bookmarkStart w:id="422" w:name="_Toc27060967"/>
        <w:bookmarkEnd w:id="421"/>
        <w:bookmarkEnd w:id="422"/>
      </w:del>
    </w:p>
    <w:p w14:paraId="44798A5C" w14:textId="77777777" w:rsidR="00A001B9" w:rsidRDefault="009D64FD">
      <w:pPr>
        <w:pStyle w:val="Heading3"/>
      </w:pPr>
      <w:bookmarkStart w:id="423" w:name="_Toc349042618"/>
      <w:bookmarkStart w:id="424" w:name="_Toc243112743"/>
      <w:bookmarkStart w:id="425" w:name="_Toc194983905"/>
      <w:bookmarkStart w:id="426" w:name="_Toc199516226"/>
      <w:bookmarkStart w:id="427" w:name="infoitem.element"/>
      <w:bookmarkStart w:id="428" w:name="_Toc27060968"/>
      <w:r>
        <w:rPr>
          <w:b w:val="0"/>
          <w:bCs w:val="0"/>
        </w:rPr>
        <w:t>Element Information Items</w:t>
      </w:r>
      <w:bookmarkEnd w:id="423"/>
      <w:bookmarkEnd w:id="424"/>
      <w:bookmarkEnd w:id="425"/>
      <w:bookmarkEnd w:id="426"/>
      <w:bookmarkEnd w:id="427"/>
      <w:bookmarkEnd w:id="428"/>
    </w:p>
    <w:p w14:paraId="05BDD17A" w14:textId="77777777" w:rsidR="00A001B9" w:rsidRDefault="009D64FD">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5E19F7EE" w14:textId="77777777" w:rsidR="00A001B9" w:rsidRDefault="009D64FD">
      <w:r>
        <w:lastRenderedPageBreak/>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254951A9" w14:textId="77777777" w:rsidR="00A001B9" w:rsidRDefault="009D64FD">
      <w:r>
        <w:t xml:space="preserve">In this information set, as in an XML document, an array is just a set of adjacent elements with the same name and namespace. (To represent the array explicitly, introduce a new complex type element to contain the array elements only.) </w:t>
      </w:r>
    </w:p>
    <w:p w14:paraId="08CE7EF7" w14:textId="77777777" w:rsidR="00A001B9" w:rsidRDefault="009D64FD">
      <w:r>
        <w:t>One of the element information items is the [root] member of the document information item, corresponding to the root element declaration of a DFDL Schema, and all other element information items are accessible by recursively following its [children] member.</w:t>
      </w:r>
    </w:p>
    <w:p w14:paraId="74E9708A" w14:textId="77777777" w:rsidR="00A001B9" w:rsidRDefault="009D64FD">
      <w:r>
        <w:t>An element information item has the following members:</w:t>
      </w:r>
    </w:p>
    <w:p w14:paraId="3A8F61C8" w14:textId="77777777" w:rsidR="00A001B9" w:rsidRDefault="009D64FD">
      <w:r>
        <w:rPr>
          <w:rStyle w:val="Strong"/>
        </w:rPr>
        <w:t>[namespace]</w:t>
      </w:r>
      <w:r>
        <w:t xml:space="preserve"> String. The namespace, if any, of the element. If the element does not belong to a namespace, the value is the empty string.</w:t>
      </w:r>
    </w:p>
    <w:p w14:paraId="29A7150B" w14:textId="77777777" w:rsidR="00A001B9" w:rsidRDefault="009D64FD">
      <w:r>
        <w:rPr>
          <w:rStyle w:val="Strong"/>
        </w:rPr>
        <w:t>[name]</w:t>
      </w:r>
      <w:r>
        <w:t xml:space="preserve"> String. The local part of the element name.</w:t>
      </w:r>
    </w:p>
    <w:p w14:paraId="09DF033E" w14:textId="77777777" w:rsidR="00A001B9" w:rsidRDefault="009D64FD">
      <w:r>
        <w:rPr>
          <w:rStyle w:val="Strong"/>
        </w:rPr>
        <w:t>[document]</w:t>
      </w:r>
      <w:r>
        <w:t xml:space="preserve"> The document information item representing the DFDL information set that contains this element. This element is empty except in the root element of an information set.</w:t>
      </w:r>
    </w:p>
    <w:p w14:paraId="4B8C167F" w14:textId="76016D21" w:rsidR="00A001B9" w:rsidRDefault="009D64F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section </w:t>
      </w:r>
      <w:r>
        <w:fldChar w:fldCharType="begin"/>
      </w:r>
      <w:r>
        <w:instrText xml:space="preserve"> REF _Ref274647262 \r \h </w:instrText>
      </w:r>
      <w:r>
        <w:fldChar w:fldCharType="separate"/>
      </w:r>
      <w:r w:rsidR="002D29EA">
        <w:t>5.1</w:t>
      </w:r>
      <w:r>
        <w:fldChar w:fldCharType="end"/>
      </w:r>
      <w:r>
        <w:t xml:space="preserve"> </w:t>
      </w:r>
      <w:r>
        <w:fldChar w:fldCharType="begin"/>
      </w:r>
      <w:r>
        <w:instrText xml:space="preserve"> REF _Ref274647268 \h </w:instrText>
      </w:r>
      <w:r>
        <w:fldChar w:fldCharType="separate"/>
      </w:r>
      <w:r w:rsidR="002D29EA">
        <w:t>DFDL Subset of XML Schema</w:t>
      </w:r>
      <w:r>
        <w:fldChar w:fldCharType="end"/>
      </w:r>
      <w:r>
        <w:t>. In a complex element information item this member has no value.</w:t>
      </w:r>
    </w:p>
    <w:p w14:paraId="5847F016" w14:textId="77777777" w:rsidR="00A001B9" w:rsidRDefault="009D64FD">
      <w:r>
        <w:rPr>
          <w:rStyle w:val="Strong"/>
        </w:rPr>
        <w:t>[</w:t>
      </w:r>
      <w:proofErr w:type="spellStart"/>
      <w:r>
        <w:rPr>
          <w:rStyle w:val="Strong"/>
        </w:rPr>
        <w:t>dataValue</w:t>
      </w:r>
      <w:proofErr w:type="spellEnd"/>
      <w:r>
        <w:rPr>
          <w:rStyle w:val="Strong"/>
        </w:rPr>
        <w:t>]</w:t>
      </w:r>
      <w:r>
        <w:t xml:space="preserve"> The value in the value space (as defined by </w:t>
      </w:r>
      <w:hyperlink r:id="rId20" w:history="1">
        <w:r>
          <w:rPr>
            <w:rStyle w:val="Hyperlink"/>
            <w:color w:val="auto"/>
            <w:u w:val="none"/>
          </w:rPr>
          <w:t>XML Schema Part 2: Datatypes</w:t>
        </w:r>
      </w:hyperlink>
      <w:r>
        <w:t xml:space="preserve"> </w:t>
      </w:r>
      <w:r>
        <w:rPr>
          <w:noProof/>
        </w:rPr>
        <w:t>[</w:t>
      </w:r>
      <w:hyperlink w:anchor="a_XSDL_Part1" w:history="1">
        <w:r>
          <w:rPr>
            <w:rStyle w:val="Hyperlink"/>
            <w:noProof/>
          </w:rPr>
          <w:t>XSDLV1</w:t>
        </w:r>
      </w:hyperlink>
      <w:r>
        <w:rPr>
          <w:noProof/>
        </w:rPr>
        <w:t>]</w:t>
      </w:r>
      <w:r>
        <w:t>) of the [datatype] member</w:t>
      </w:r>
      <w:r>
        <w:rPr>
          <w:rStyle w:val="Strong"/>
        </w:rPr>
        <w:t xml:space="preserve">. </w:t>
      </w:r>
      <w:r>
        <w:t xml:space="preserve">In a complex element information item this member has no value. If the </w:t>
      </w:r>
      <w:r>
        <w:rPr>
          <w:b/>
        </w:rPr>
        <w:t>[</w:t>
      </w:r>
      <w:proofErr w:type="spellStart"/>
      <w:r>
        <w:rPr>
          <w:b/>
        </w:rPr>
        <w:t>nilled</w:t>
      </w:r>
      <w:proofErr w:type="spellEnd"/>
      <w:r>
        <w:rPr>
          <w:b/>
        </w:rPr>
        <w:t xml:space="preserve">] </w:t>
      </w:r>
      <w:r>
        <w:t>member is true, then this member has no value.</w:t>
      </w:r>
    </w:p>
    <w:p w14:paraId="5AD24FB0" w14:textId="77777777" w:rsidR="00A001B9" w:rsidRDefault="009D64FD">
      <w:r>
        <w:t>For</w:t>
      </w:r>
      <w:r>
        <w:rPr>
          <w:rFonts w:eastAsia="Arial"/>
        </w:rPr>
        <w:t xml:space="preserve"> </w:t>
      </w:r>
      <w:r>
        <w:t>information</w:t>
      </w:r>
      <w:r>
        <w:rPr>
          <w:rFonts w:eastAsia="Arial"/>
        </w:rPr>
        <w:t xml:space="preserve"> </w:t>
      </w:r>
      <w:r>
        <w:t>items</w:t>
      </w:r>
      <w:r>
        <w:rPr>
          <w:rFonts w:eastAsia="Arial"/>
        </w:rPr>
        <w:t xml:space="preserve"> </w:t>
      </w:r>
      <w:r>
        <w:t>of</w:t>
      </w:r>
      <w:r>
        <w:rPr>
          <w:rFonts w:eastAsia="Arial"/>
        </w:rPr>
        <w:t xml:space="preserve"> </w:t>
      </w:r>
      <w:r>
        <w:t>datatype</w:t>
      </w:r>
      <w:r>
        <w:rPr>
          <w:rFonts w:eastAsia="Arial"/>
        </w:rPr>
        <w:t xml:space="preserve"> </w:t>
      </w:r>
      <w:proofErr w:type="spellStart"/>
      <w:r>
        <w:t>xs:string</w:t>
      </w:r>
      <w:proofErr w:type="spellEnd"/>
      <w:r>
        <w:t>,</w:t>
      </w:r>
      <w:r>
        <w:rPr>
          <w:rFonts w:eastAsia="Arial"/>
        </w:rPr>
        <w:t xml:space="preserve"> </w:t>
      </w:r>
      <w:r>
        <w:t>the</w:t>
      </w:r>
      <w:r>
        <w:rPr>
          <w:rFonts w:eastAsia="Arial"/>
        </w:rPr>
        <w:t xml:space="preserve"> </w:t>
      </w:r>
      <w:r>
        <w:t>value</w:t>
      </w:r>
      <w:r>
        <w:rPr>
          <w:rFonts w:eastAsia="Arial"/>
        </w:rPr>
        <w:t xml:space="preserve"> </w:t>
      </w:r>
      <w:r>
        <w:t>is</w:t>
      </w:r>
      <w:r>
        <w:rPr>
          <w:rFonts w:eastAsia="Arial"/>
        </w:rPr>
        <w:t xml:space="preserve"> </w:t>
      </w:r>
      <w:r>
        <w:t>an</w:t>
      </w:r>
      <w:r>
        <w:rPr>
          <w:rFonts w:eastAsia="Arial"/>
        </w:rPr>
        <w:t xml:space="preserve"> </w:t>
      </w:r>
      <w:r>
        <w:t>ordered</w:t>
      </w:r>
      <w:r>
        <w:rPr>
          <w:rFonts w:eastAsia="Arial"/>
        </w:rPr>
        <w:t xml:space="preserve"> </w:t>
      </w:r>
      <w:r>
        <w:t>collection</w:t>
      </w:r>
      <w:r>
        <w:rPr>
          <w:rFonts w:eastAsia="Arial"/>
        </w:rPr>
        <w:t xml:space="preserve"> </w:t>
      </w:r>
      <w:r>
        <w:t>of</w:t>
      </w:r>
      <w:r>
        <w:rPr>
          <w:rFonts w:eastAsia="Arial"/>
        </w:rPr>
        <w:t xml:space="preserve"> </w:t>
      </w:r>
      <w:r>
        <w:t>unsigned</w:t>
      </w:r>
      <w:r>
        <w:rPr>
          <w:rFonts w:eastAsia="Arial"/>
        </w:rPr>
        <w:t xml:space="preserve"> </w:t>
      </w:r>
      <w:r>
        <w:t>16-bit</w:t>
      </w:r>
      <w:r>
        <w:rPr>
          <w:rFonts w:eastAsia="Arial"/>
        </w:rPr>
        <w:t xml:space="preserve"> </w:t>
      </w:r>
      <w:r>
        <w:t>integer</w:t>
      </w:r>
      <w:r>
        <w:rPr>
          <w:rFonts w:eastAsia="Arial"/>
        </w:rPr>
        <w:t xml:space="preserve"> </w:t>
      </w:r>
      <w:r>
        <w:t>codepoints</w:t>
      </w:r>
      <w:r>
        <w:rPr>
          <w:rFonts w:eastAsia="Arial"/>
        </w:rPr>
        <w:t xml:space="preserve"> </w:t>
      </w:r>
      <w:r>
        <w:t>each</w:t>
      </w:r>
      <w:r>
        <w:rPr>
          <w:rFonts w:eastAsia="Arial"/>
        </w:rPr>
        <w:t xml:space="preserve"> </w:t>
      </w:r>
      <w:r>
        <w:t>having</w:t>
      </w:r>
      <w:r>
        <w:rPr>
          <w:rFonts w:eastAsia="Arial"/>
        </w:rPr>
        <w:t xml:space="preserve"> </w:t>
      </w:r>
      <w:r>
        <w:t>any</w:t>
      </w:r>
      <w:r>
        <w:rPr>
          <w:rFonts w:eastAsia="Arial"/>
        </w:rPr>
        <w:t xml:space="preserve"> </w:t>
      </w:r>
      <w:r>
        <w:t>value</w:t>
      </w:r>
      <w:r>
        <w:rPr>
          <w:rFonts w:eastAsia="Arial"/>
        </w:rPr>
        <w:t xml:space="preserve"> </w:t>
      </w:r>
      <w:r>
        <w:t>from</w:t>
      </w:r>
      <w:r>
        <w:rPr>
          <w:rFonts w:eastAsia="Arial"/>
        </w:rPr>
        <w:t xml:space="preserve"> </w:t>
      </w:r>
      <w:r>
        <w:t>0x0000</w:t>
      </w:r>
      <w:r>
        <w:rPr>
          <w:rFonts w:eastAsia="Arial"/>
        </w:rPr>
        <w:t xml:space="preserve"> </w:t>
      </w:r>
      <w:r>
        <w:t>to</w:t>
      </w:r>
      <w:r>
        <w:rPr>
          <w:rFonts w:eastAsia="Arial"/>
        </w:rPr>
        <w:t xml:space="preserve"> </w:t>
      </w:r>
      <w:r>
        <w:t>0xFFFF.</w:t>
      </w:r>
      <w:r>
        <w:rPr>
          <w:rFonts w:eastAsia="Arial"/>
        </w:rPr>
        <w:t xml:space="preserve"> </w:t>
      </w:r>
      <w:r>
        <w:t>Where</w:t>
      </w:r>
      <w:r>
        <w:rPr>
          <w:rFonts w:eastAsia="Arial"/>
        </w:rPr>
        <w:t xml:space="preserve"> </w:t>
      </w:r>
      <w:r>
        <w:t>defined,</w:t>
      </w:r>
      <w:r>
        <w:rPr>
          <w:rFonts w:eastAsia="Arial"/>
        </w:rPr>
        <w:t xml:space="preserve"> </w:t>
      </w:r>
      <w:r>
        <w:t>these</w:t>
      </w:r>
      <w:r>
        <w:rPr>
          <w:rFonts w:eastAsia="Arial"/>
        </w:rPr>
        <w:t xml:space="preserve"> </w:t>
      </w:r>
      <w:r>
        <w:t>are</w:t>
      </w:r>
      <w:r>
        <w:rPr>
          <w:rFonts w:eastAsia="Arial"/>
        </w:rPr>
        <w:t xml:space="preserve"> </w:t>
      </w:r>
      <w:r>
        <w:t>interpreted</w:t>
      </w:r>
      <w:r>
        <w:rPr>
          <w:rFonts w:eastAsia="Arial"/>
        </w:rPr>
        <w:t xml:space="preserve"> </w:t>
      </w:r>
      <w:r>
        <w:t>as</w:t>
      </w:r>
      <w:r>
        <w:rPr>
          <w:rFonts w:eastAsia="Arial"/>
        </w:rPr>
        <w:t xml:space="preserve"> </w:t>
      </w:r>
      <w:r>
        <w:t>the</w:t>
      </w:r>
      <w:r>
        <w:rPr>
          <w:rFonts w:eastAsia="Arial"/>
        </w:rPr>
        <w:t xml:space="preserve"> </w:t>
      </w:r>
      <w:r>
        <w:t>ISO646</w:t>
      </w:r>
      <w:r>
        <w:rPr>
          <w:rFonts w:eastAsia="Arial"/>
        </w:rPr>
        <w:t xml:space="preserve"> </w:t>
      </w:r>
      <w:r>
        <w:t>character</w:t>
      </w:r>
      <w:r>
        <w:rPr>
          <w:rFonts w:eastAsia="Arial"/>
        </w:rPr>
        <w:t xml:space="preserve"> </w:t>
      </w:r>
      <w:r>
        <w:t>codes.</w:t>
      </w:r>
      <w:r>
        <w:rPr>
          <w:rFonts w:eastAsia="Arial"/>
        </w:rPr>
        <w:t xml:space="preserve"> </w:t>
      </w:r>
      <w:r>
        <w:t>Codepoints</w:t>
      </w:r>
      <w:r>
        <w:rPr>
          <w:rFonts w:eastAsia="Arial"/>
        </w:rPr>
        <w:t xml:space="preserve"> </w:t>
      </w:r>
      <w:r>
        <w:t>disallowed</w:t>
      </w:r>
      <w:r>
        <w:rPr>
          <w:rFonts w:eastAsia="Arial"/>
        </w:rPr>
        <w:t xml:space="preserve"> </w:t>
      </w:r>
      <w:r>
        <w:t>by</w:t>
      </w:r>
      <w:r>
        <w:rPr>
          <w:rFonts w:eastAsia="Arial"/>
        </w:rPr>
        <w:t xml:space="preserve"> </w:t>
      </w:r>
      <w:r>
        <w:t>ISO</w:t>
      </w:r>
      <w:r>
        <w:rPr>
          <w:rFonts w:eastAsia="Arial"/>
        </w:rPr>
        <w:t xml:space="preserve"> </w:t>
      </w:r>
      <w:r>
        <w:t>10646,</w:t>
      </w:r>
      <w:r>
        <w:rPr>
          <w:rFonts w:eastAsia="Arial"/>
        </w:rPr>
        <w:t xml:space="preserve"> </w:t>
      </w:r>
      <w:r>
        <w:t>such</w:t>
      </w:r>
      <w:r>
        <w:rPr>
          <w:rFonts w:eastAsia="Arial"/>
        </w:rPr>
        <w:t xml:space="preserve"> </w:t>
      </w:r>
      <w:r>
        <w:t>as</w:t>
      </w:r>
      <w:r>
        <w:rPr>
          <w:rFonts w:eastAsia="Arial"/>
        </w:rPr>
        <w:t xml:space="preserve"> </w:t>
      </w:r>
      <w:r>
        <w:t>0xD800</w:t>
      </w:r>
      <w:r>
        <w:rPr>
          <w:rFonts w:eastAsia="Arial"/>
        </w:rPr>
        <w:t xml:space="preserve"> </w:t>
      </w:r>
      <w:r>
        <w:t>to</w:t>
      </w:r>
      <w:r>
        <w:rPr>
          <w:rFonts w:eastAsia="Arial"/>
        </w:rPr>
        <w:t xml:space="preserve"> </w:t>
      </w:r>
      <w:r>
        <w:t>0xDFFF</w:t>
      </w:r>
      <w:r>
        <w:rPr>
          <w:rFonts w:eastAsia="Arial"/>
        </w:rPr>
        <w:t xml:space="preserve"> </w:t>
      </w:r>
      <w:r>
        <w:t>are</w:t>
      </w:r>
      <w:r>
        <w:rPr>
          <w:rFonts w:eastAsia="Arial"/>
        </w:rPr>
        <w:t xml:space="preserve"> </w:t>
      </w:r>
      <w:r>
        <w:t>explicitly</w:t>
      </w:r>
      <w:r>
        <w:rPr>
          <w:rFonts w:eastAsia="Arial"/>
        </w:rPr>
        <w:t xml:space="preserve"> </w:t>
      </w:r>
      <w:r>
        <w:t>allowed</w:t>
      </w:r>
      <w:r>
        <w:rPr>
          <w:rFonts w:eastAsia="Arial"/>
        </w:rPr>
        <w:t xml:space="preserve"> </w:t>
      </w:r>
      <w:r>
        <w:t>by</w:t>
      </w:r>
      <w:r>
        <w:rPr>
          <w:rFonts w:eastAsia="Arial"/>
        </w:rPr>
        <w:t xml:space="preserve"> </w:t>
      </w:r>
      <w:r>
        <w:t>the</w:t>
      </w:r>
      <w:r>
        <w:rPr>
          <w:rFonts w:eastAsia="Arial"/>
        </w:rPr>
        <w:t xml:space="preserve"> </w:t>
      </w:r>
      <w:r>
        <w:t>DFDL</w:t>
      </w:r>
      <w:r>
        <w:rPr>
          <w:rFonts w:eastAsia="Arial"/>
        </w:rPr>
        <w:t xml:space="preserve"> </w:t>
      </w:r>
      <w:proofErr w:type="spellStart"/>
      <w:r>
        <w:t>infoset</w:t>
      </w:r>
      <w:proofErr w:type="spellEnd"/>
      <w:r>
        <w:t>.</w:t>
      </w:r>
      <w:r>
        <w:rPr>
          <w:rFonts w:eastAsia="Arial"/>
        </w:rPr>
        <w:t xml:space="preserve"> </w:t>
      </w:r>
      <w:del w:id="429" w:author="Mike Beckerle" w:date="2019-11-25T14:02:00Z">
        <w:r>
          <w:delText>The</w:delText>
        </w:r>
        <w:r>
          <w:rPr>
            <w:rFonts w:eastAsia="Arial"/>
          </w:rPr>
          <w:delText xml:space="preserve"> </w:delText>
        </w:r>
        <w:r>
          <w:delText>codepoints</w:delText>
        </w:r>
        <w:r>
          <w:rPr>
            <w:rFonts w:eastAsia="Arial"/>
          </w:rPr>
          <w:delText xml:space="preserve"> </w:delText>
        </w:r>
        <w:r>
          <w:delText>of</w:delText>
        </w:r>
        <w:r>
          <w:rPr>
            <w:rFonts w:eastAsia="Arial"/>
          </w:rPr>
          <w:delText xml:space="preserve"> </w:delText>
        </w:r>
        <w:r>
          <w:delText>the</w:delText>
        </w:r>
        <w:r>
          <w:rPr>
            <w:rFonts w:eastAsia="Arial"/>
          </w:rPr>
          <w:delText xml:space="preserve"> </w:delText>
        </w:r>
        <w:r>
          <w:delText>string</w:delText>
        </w:r>
        <w:r>
          <w:rPr>
            <w:rFonts w:eastAsia="Arial"/>
          </w:rPr>
          <w:delText xml:space="preserve"> </w:delText>
        </w:r>
        <w:r>
          <w:delText>are</w:delText>
        </w:r>
        <w:r>
          <w:rPr>
            <w:rFonts w:eastAsia="Arial"/>
          </w:rPr>
          <w:delText xml:space="preserve"> </w:delText>
        </w:r>
        <w:r>
          <w:delText>stored</w:delText>
        </w:r>
        <w:r>
          <w:rPr>
            <w:rFonts w:eastAsia="Arial"/>
          </w:rPr>
          <w:delText xml:space="preserve"> </w:delText>
        </w:r>
        <w:r>
          <w:delText>in</w:delText>
        </w:r>
        <w:r>
          <w:rPr>
            <w:rFonts w:eastAsia="Arial"/>
          </w:rPr>
          <w:delText xml:space="preserve"> </w:delText>
        </w:r>
        <w:r>
          <w:delText>'implicit'</w:delText>
        </w:r>
        <w:r>
          <w:rPr>
            <w:rFonts w:eastAsia="Arial"/>
          </w:rPr>
          <w:delText xml:space="preserve"> </w:delText>
        </w:r>
        <w:r>
          <w:delText>(also</w:delText>
        </w:r>
        <w:r>
          <w:rPr>
            <w:rFonts w:eastAsia="Arial"/>
          </w:rPr>
          <w:delText xml:space="preserve"> </w:delText>
        </w:r>
        <w:r>
          <w:delText>known</w:delText>
        </w:r>
        <w:r>
          <w:rPr>
            <w:rFonts w:eastAsia="Arial"/>
          </w:rPr>
          <w:delText xml:space="preserve"> </w:delText>
        </w:r>
        <w:r>
          <w:delText>as</w:delText>
        </w:r>
        <w:r>
          <w:rPr>
            <w:rFonts w:eastAsia="Arial"/>
          </w:rPr>
          <w:delText xml:space="preserve"> </w:delText>
        </w:r>
        <w:r>
          <w:delText>logical),</w:delText>
        </w:r>
        <w:r>
          <w:rPr>
            <w:rFonts w:eastAsia="Arial"/>
          </w:rPr>
          <w:delText xml:space="preserve"> </w:delText>
        </w:r>
        <w:r>
          <w:delText>left-to-right</w:delText>
        </w:r>
        <w:r>
          <w:rPr>
            <w:rFonts w:eastAsia="Arial"/>
          </w:rPr>
          <w:delText xml:space="preserve"> </w:delText>
        </w:r>
        <w:r>
          <w:delText>bidirectional</w:delText>
        </w:r>
        <w:r>
          <w:rPr>
            <w:rFonts w:eastAsia="Arial"/>
          </w:rPr>
          <w:delText xml:space="preserve"> </w:delText>
        </w:r>
        <w:r>
          <w:delText>ordering</w:delText>
        </w:r>
        <w:r>
          <w:rPr>
            <w:rFonts w:eastAsia="Arial"/>
          </w:rPr>
          <w:delText xml:space="preserve"> </w:delText>
        </w:r>
        <w:r>
          <w:delText>and</w:delText>
        </w:r>
        <w:r>
          <w:rPr>
            <w:rFonts w:eastAsia="Arial"/>
          </w:rPr>
          <w:delText xml:space="preserve"> </w:delText>
        </w:r>
        <w:r>
          <w:delText>orientation.</w:delText>
        </w:r>
        <w:r>
          <w:rPr>
            <w:rFonts w:eastAsia="Arial"/>
          </w:rPr>
          <w:delText xml:space="preserve"> </w:delText>
        </w:r>
      </w:del>
      <w:r>
        <w:t>DFDL's</w:t>
      </w:r>
      <w:r>
        <w:rPr>
          <w:rFonts w:eastAsia="Arial"/>
        </w:rPr>
        <w:t xml:space="preserve"> </w:t>
      </w:r>
      <w:proofErr w:type="spellStart"/>
      <w:r>
        <w:t>infoset</w:t>
      </w:r>
      <w:proofErr w:type="spellEnd"/>
      <w:r>
        <w:rPr>
          <w:rFonts w:eastAsia="Arial"/>
        </w:rPr>
        <w:t xml:space="preserve"> </w:t>
      </w:r>
      <w:r>
        <w:t>represents</w:t>
      </w:r>
      <w:r>
        <w:rPr>
          <w:rFonts w:eastAsia="Arial"/>
        </w:rPr>
        <w:t xml:space="preserve"> </w:t>
      </w:r>
      <w:r>
        <w:t>Unicode</w:t>
      </w:r>
      <w:r>
        <w:rPr>
          <w:rFonts w:eastAsia="Arial"/>
        </w:rPr>
        <w:t xml:space="preserve"> </w:t>
      </w:r>
      <w:r>
        <w:t>characters</w:t>
      </w:r>
      <w:r>
        <w:rPr>
          <w:rFonts w:eastAsia="Arial"/>
        </w:rPr>
        <w:t xml:space="preserve"> </w:t>
      </w:r>
      <w:r>
        <w:t>with</w:t>
      </w:r>
      <w:r>
        <w:rPr>
          <w:rFonts w:eastAsia="Arial"/>
        </w:rPr>
        <w:t xml:space="preserve"> </w:t>
      </w:r>
      <w:r>
        <w:t>character</w:t>
      </w:r>
      <w:r>
        <w:rPr>
          <w:rFonts w:eastAsia="Arial"/>
        </w:rPr>
        <w:t xml:space="preserve"> </w:t>
      </w:r>
      <w:r>
        <w:t>codes</w:t>
      </w:r>
      <w:r>
        <w:rPr>
          <w:rFonts w:eastAsia="Arial"/>
        </w:rPr>
        <w:t xml:space="preserve"> </w:t>
      </w:r>
      <w:r>
        <w:t>beyond</w:t>
      </w:r>
      <w:r>
        <w:rPr>
          <w:rFonts w:eastAsia="Arial"/>
        </w:rPr>
        <w:t xml:space="preserve"> </w:t>
      </w:r>
      <w:r>
        <w:t>0xFFFF</w:t>
      </w:r>
      <w:r>
        <w:rPr>
          <w:rFonts w:eastAsia="Arial"/>
        </w:rPr>
        <w:t xml:space="preserve"> </w:t>
      </w:r>
      <w:r>
        <w:t>by</w:t>
      </w:r>
      <w:r>
        <w:rPr>
          <w:rFonts w:eastAsia="Arial"/>
        </w:rPr>
        <w:t xml:space="preserve"> </w:t>
      </w:r>
      <w:r>
        <w:t>way</w:t>
      </w:r>
      <w:r>
        <w:rPr>
          <w:rFonts w:eastAsia="Arial"/>
        </w:rPr>
        <w:t xml:space="preserve"> </w:t>
      </w:r>
      <w:r>
        <w:t>of</w:t>
      </w:r>
      <w:r>
        <w:rPr>
          <w:rFonts w:eastAsia="Arial"/>
        </w:rPr>
        <w:t xml:space="preserve"> </w:t>
      </w:r>
      <w:r>
        <w:t>surrogate</w:t>
      </w:r>
      <w:r>
        <w:rPr>
          <w:rFonts w:eastAsia="Arial"/>
        </w:rPr>
        <w:t xml:space="preserve"> </w:t>
      </w:r>
      <w:r>
        <w:t>pairs</w:t>
      </w:r>
      <w:r>
        <w:rPr>
          <w:rFonts w:eastAsia="Arial"/>
        </w:rPr>
        <w:t xml:space="preserve"> </w:t>
      </w:r>
      <w:r>
        <w:t>(2</w:t>
      </w:r>
      <w:r>
        <w:rPr>
          <w:rFonts w:eastAsia="Arial"/>
        </w:rPr>
        <w:t xml:space="preserve"> </w:t>
      </w:r>
      <w:r>
        <w:t>adjacent</w:t>
      </w:r>
      <w:r>
        <w:rPr>
          <w:rFonts w:eastAsia="Arial"/>
        </w:rPr>
        <w:t xml:space="preserve"> </w:t>
      </w:r>
      <w:r>
        <w:t>codepoints)</w:t>
      </w:r>
      <w:r>
        <w:rPr>
          <w:rFonts w:eastAsia="Arial"/>
        </w:rPr>
        <w:t xml:space="preserve"> </w:t>
      </w:r>
      <w:r>
        <w:t>in</w:t>
      </w:r>
      <w:r>
        <w:rPr>
          <w:rFonts w:eastAsia="Arial"/>
        </w:rPr>
        <w:t xml:space="preserve"> </w:t>
      </w:r>
      <w:r>
        <w:t>a</w:t>
      </w:r>
      <w:r>
        <w:rPr>
          <w:rFonts w:eastAsia="Arial"/>
        </w:rPr>
        <w:t xml:space="preserve"> </w:t>
      </w:r>
      <w:r>
        <w:t>manner</w:t>
      </w:r>
      <w:r>
        <w:rPr>
          <w:rFonts w:eastAsia="Arial"/>
        </w:rPr>
        <w:t xml:space="preserve"> </w:t>
      </w:r>
      <w:r>
        <w:t>consistent</w:t>
      </w:r>
      <w:r>
        <w:rPr>
          <w:rFonts w:eastAsia="Arial"/>
        </w:rPr>
        <w:t xml:space="preserve"> </w:t>
      </w:r>
      <w:r>
        <w:t>with</w:t>
      </w:r>
      <w:r>
        <w:rPr>
          <w:rFonts w:eastAsia="Arial"/>
        </w:rPr>
        <w:t xml:space="preserve"> </w:t>
      </w:r>
      <w:r>
        <w:t>the</w:t>
      </w:r>
      <w:r>
        <w:rPr>
          <w:rFonts w:eastAsia="Arial"/>
        </w:rPr>
        <w:t xml:space="preserve"> </w:t>
      </w:r>
      <w:r>
        <w:t>UTF-16</w:t>
      </w:r>
      <w:r>
        <w:rPr>
          <w:rFonts w:eastAsia="Arial"/>
        </w:rPr>
        <w:t xml:space="preserve"> </w:t>
      </w:r>
      <w:r>
        <w:t>encoding</w:t>
      </w:r>
      <w:r>
        <w:rPr>
          <w:rFonts w:eastAsia="Arial"/>
        </w:rPr>
        <w:t xml:space="preserve"> </w:t>
      </w:r>
      <w:r>
        <w:t>of</w:t>
      </w:r>
      <w:r>
        <w:rPr>
          <w:rFonts w:eastAsia="Arial"/>
        </w:rPr>
        <w:t xml:space="preserve"> </w:t>
      </w:r>
      <w:r>
        <w:t>ISO</w:t>
      </w:r>
      <w:r>
        <w:rPr>
          <w:rFonts w:eastAsia="Arial"/>
        </w:rPr>
        <w:t xml:space="preserve"> </w:t>
      </w:r>
      <w:r>
        <w:t>10646. The value can have length 0, in which case the value may be referred to as an 'empty string'.</w:t>
      </w:r>
    </w:p>
    <w:p w14:paraId="5147E8A8" w14:textId="77777777" w:rsidR="00A001B9" w:rsidRDefault="009D64FD">
      <w:r>
        <w:t xml:space="preserve">For information items of datatype </w:t>
      </w:r>
      <w:proofErr w:type="spellStart"/>
      <w:r>
        <w:t>xs:hexBinary</w:t>
      </w:r>
      <w:proofErr w:type="spellEnd"/>
      <w:r>
        <w:t xml:space="preserve">, the value is an ordered collection of unsigned 8-bit bytes each having value from 0 to 255. The length of this collection can be 0 in which case the value may be referred to as an 'empty </w:t>
      </w:r>
      <w:proofErr w:type="spellStart"/>
      <w:r>
        <w:t>hexBinary</w:t>
      </w:r>
      <w:proofErr w:type="spellEnd"/>
      <w:r>
        <w:t xml:space="preserve">'. </w:t>
      </w:r>
    </w:p>
    <w:p w14:paraId="4EB54714" w14:textId="77777777" w:rsidR="00A001B9" w:rsidRDefault="009D64FD">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proofErr w:type="gramStart"/>
      <w:r>
        <w:rPr>
          <w:rStyle w:val="Strong"/>
          <w:b w:val="0"/>
        </w:rPr>
        <w:t>true</w:t>
      </w:r>
      <w:proofErr w:type="gramEnd"/>
      <w:r>
        <w:rPr>
          <w:rStyle w:val="Strong"/>
          <w:b w:val="0"/>
        </w:rPr>
        <w:t xml:space="preserve"> then the </w:t>
      </w:r>
      <w:proofErr w:type="spellStart"/>
      <w:r>
        <w:rPr>
          <w:rStyle w:val="Strong"/>
          <w:b w:val="0"/>
        </w:rPr>
        <w:t>Infoset</w:t>
      </w:r>
      <w:proofErr w:type="spellEnd"/>
      <w:r>
        <w:rPr>
          <w:rStyle w:val="Strong"/>
          <w:b w:val="0"/>
        </w:rPr>
        <w:t xml:space="preserve"> item is said to be nil or </w:t>
      </w:r>
      <w:proofErr w:type="spellStart"/>
      <w:r>
        <w:rPr>
          <w:rStyle w:val="Strong"/>
          <w:b w:val="0"/>
        </w:rPr>
        <w:t>nilled</w:t>
      </w:r>
      <w:proofErr w:type="spellEnd"/>
      <w:r>
        <w:rPr>
          <w:rStyle w:val="Strong"/>
          <w:b w:val="0"/>
        </w:rPr>
        <w:t>.</w:t>
      </w:r>
    </w:p>
    <w:p w14:paraId="1B74A023" w14:textId="77777777" w:rsidR="00A001B9" w:rsidRDefault="009D64FD">
      <w:pPr>
        <w:rPr>
          <w:ins w:id="430" w:author="Mike Beckerle" w:date="2019-09-26T20:20:00Z"/>
        </w:rPr>
      </w:pPr>
      <w:ins w:id="431" w:author="Mike Beckerle" w:date="2019-09-26T20:20:00Z">
        <w:r>
          <w:rPr>
            <w:b/>
          </w:rPr>
          <w:t>[array]</w:t>
        </w:r>
        <w:r>
          <w:t xml:space="preserve"> Boolean. True if the item is an array, meaning that it corresponds to an element having </w:t>
        </w:r>
        <w:proofErr w:type="spellStart"/>
        <w:r>
          <w:t>maxOccurs</w:t>
        </w:r>
        <w:proofErr w:type="spellEnd"/>
        <w:r>
          <w:t xml:space="preserve"> value greater than 1, or ‘unbounded’. </w:t>
        </w:r>
      </w:ins>
    </w:p>
    <w:p w14:paraId="64301855" w14:textId="77777777" w:rsidR="00A001B9" w:rsidRDefault="009D64FD">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proofErr w:type="gramStart"/>
      <w:r>
        <w:t>true</w:t>
      </w:r>
      <w:proofErr w:type="gramEnd"/>
      <w:r>
        <w:t xml:space="preserve"> then this member has no value.</w:t>
      </w:r>
    </w:p>
    <w:p w14:paraId="242268DF" w14:textId="77777777" w:rsidR="00A001B9" w:rsidRDefault="009D64FD">
      <w:r>
        <w:rPr>
          <w:rStyle w:val="Strong"/>
        </w:rPr>
        <w:t>[parent]</w:t>
      </w:r>
      <w:r>
        <w:t xml:space="preserve"> The complex element information item which contains this information item in its [children] member. In the root element of an information set this member is empty.</w:t>
      </w:r>
    </w:p>
    <w:p w14:paraId="571DED61" w14:textId="77777777" w:rsidR="00A001B9" w:rsidRDefault="009D64FD">
      <w:r>
        <w:rPr>
          <w:rStyle w:val="Strong"/>
        </w:rPr>
        <w:t>[schema]</w:t>
      </w:r>
      <w:r>
        <w:t xml:space="preserve"> String. A reference to a schema component associated with this information item, if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32288F2F" w14:textId="77777777" w:rsidR="00A001B9" w:rsidRDefault="009D64FD">
      <w:r>
        <w:rPr>
          <w:rStyle w:val="Strong"/>
        </w:rPr>
        <w:lastRenderedPageBreak/>
        <w:t xml:space="preserve">[valid] </w:t>
      </w:r>
      <w:r>
        <w:t>Boolean</w:t>
      </w:r>
      <w:r>
        <w:rPr>
          <w:rStyle w:val="FootnoteReference"/>
          <w:bCs/>
        </w:rPr>
        <w:footnoteReference w:id="4"/>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5909DBF5" w14:textId="77777777" w:rsidR="00A001B9" w:rsidRDefault="009D64FD">
      <w:r>
        <w:rPr>
          <w:rStyle w:val="Strong"/>
        </w:rPr>
        <w:t>[</w:t>
      </w:r>
      <w:proofErr w:type="spellStart"/>
      <w:r>
        <w:rPr>
          <w:rStyle w:val="Strong"/>
        </w:rPr>
        <w:t>unionMemberSchema</w:t>
      </w:r>
      <w:proofErr w:type="spellEnd"/>
      <w:r>
        <w:rPr>
          <w:rStyle w:val="Strong"/>
        </w:rPr>
        <w:t>]</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6A4836B2" w14:textId="77777777" w:rsidR="00A001B9" w:rsidRDefault="009D64FD">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proofErr w:type="spellStart"/>
      <w:r>
        <w:t>infoset</w:t>
      </w:r>
      <w:proofErr w:type="spellEnd"/>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F672BB2" w14:textId="77777777" w:rsidR="00A001B9" w:rsidRDefault="009D64FD">
      <w:pPr>
        <w:pStyle w:val="Heading2"/>
        <w:rPr>
          <w:rFonts w:eastAsia="Times New Roman"/>
        </w:rPr>
      </w:pPr>
      <w:bookmarkStart w:id="432" w:name="_Toc234993862"/>
      <w:bookmarkStart w:id="433" w:name="_Toc234993865"/>
      <w:bookmarkStart w:id="434" w:name="_Toc234993866"/>
      <w:bookmarkStart w:id="435" w:name="_Toc234993868"/>
      <w:bookmarkStart w:id="436" w:name="_Toc243112744"/>
      <w:bookmarkStart w:id="437" w:name="_Toc349042619"/>
      <w:bookmarkStart w:id="438" w:name="_Toc27060969"/>
      <w:bookmarkStart w:id="439" w:name="_Toc199516227"/>
      <w:bookmarkStart w:id="440" w:name="_Toc194983906"/>
      <w:bookmarkEnd w:id="432"/>
      <w:bookmarkEnd w:id="433"/>
      <w:bookmarkEnd w:id="434"/>
      <w:bookmarkEnd w:id="435"/>
      <w:r>
        <w:rPr>
          <w:rFonts w:eastAsia="Times New Roman"/>
        </w:rPr>
        <w:t>"No Value''</w:t>
      </w:r>
      <w:bookmarkEnd w:id="436"/>
      <w:bookmarkEnd w:id="437"/>
      <w:bookmarkEnd w:id="438"/>
    </w:p>
    <w:p w14:paraId="64042E1E" w14:textId="77777777" w:rsidR="00A001B9" w:rsidRDefault="009D64FD">
      <w:pPr>
        <w:pStyle w:val="nobreak"/>
      </w:pPr>
      <w:r>
        <w:t xml:space="preserve">Some members may sometimes have the value </w:t>
      </w:r>
      <w:r>
        <w:rPr>
          <w:b/>
          <w:i/>
        </w:rPr>
        <w:t>no value</w:t>
      </w:r>
      <w:r>
        <w:t xml:space="preserve">, and it is said that such a member has no value. This value is distinct from all other values. </w:t>
      </w:r>
      <w:proofErr w:type="gramStart"/>
      <w:r>
        <w:t>In particular it</w:t>
      </w:r>
      <w:proofErr w:type="gramEnd"/>
      <w:r>
        <w:t xml:space="preserve"> is distinct from the empty string, the empty set, and the empty list, each of which simply has no members.</w:t>
      </w:r>
    </w:p>
    <w:p w14:paraId="0F6A28D1" w14:textId="77777777" w:rsidR="00A001B9" w:rsidRDefault="009D64FD">
      <w:pPr>
        <w:pStyle w:val="Heading2"/>
        <w:rPr>
          <w:rFonts w:eastAsia="Times New Roman"/>
        </w:rPr>
      </w:pPr>
      <w:bookmarkStart w:id="441" w:name="_Toc384973669"/>
      <w:bookmarkStart w:id="442" w:name="_Toc384987233"/>
      <w:bookmarkStart w:id="443" w:name="_Toc385242782"/>
      <w:bookmarkStart w:id="444" w:name="_Toc391466188"/>
      <w:bookmarkStart w:id="445" w:name="_Toc393356929"/>
      <w:bookmarkStart w:id="446" w:name="_Toc393999498"/>
      <w:bookmarkStart w:id="447" w:name="_Toc393999753"/>
      <w:bookmarkStart w:id="448" w:name="_Toc394584544"/>
      <w:bookmarkStart w:id="449" w:name="_Toc396135499"/>
      <w:bookmarkStart w:id="450" w:name="_Toc397515166"/>
      <w:bookmarkStart w:id="451" w:name="_Toc243112745"/>
      <w:bookmarkStart w:id="452" w:name="_Toc349042620"/>
      <w:bookmarkStart w:id="453" w:name="_Toc27060970"/>
      <w:bookmarkEnd w:id="441"/>
      <w:bookmarkEnd w:id="442"/>
      <w:bookmarkEnd w:id="443"/>
      <w:bookmarkEnd w:id="444"/>
      <w:bookmarkEnd w:id="445"/>
      <w:bookmarkEnd w:id="446"/>
      <w:bookmarkEnd w:id="447"/>
      <w:bookmarkEnd w:id="448"/>
      <w:bookmarkEnd w:id="449"/>
      <w:bookmarkEnd w:id="450"/>
      <w:r>
        <w:rPr>
          <w:rFonts w:eastAsia="Times New Roman"/>
        </w:rPr>
        <w:t>DFDL Information Item Order</w:t>
      </w:r>
      <w:bookmarkEnd w:id="439"/>
      <w:bookmarkEnd w:id="451"/>
      <w:bookmarkEnd w:id="452"/>
      <w:bookmarkEnd w:id="453"/>
    </w:p>
    <w:p w14:paraId="76AC8D53" w14:textId="77777777" w:rsidR="00A001B9" w:rsidRDefault="009D64FD">
      <w:pPr>
        <w:pStyle w:val="nobreak"/>
      </w:pPr>
      <w:r>
        <w:t xml:space="preserve">On parsing and unparsing information items will be presented in the order they are defined in the DFDL Schema. </w:t>
      </w:r>
    </w:p>
    <w:p w14:paraId="54B69A38" w14:textId="77777777" w:rsidR="00A001B9" w:rsidRDefault="009D64FD">
      <w:pPr>
        <w:pStyle w:val="Heading2"/>
        <w:rPr>
          <w:rFonts w:eastAsia="Times New Roman"/>
        </w:rPr>
      </w:pPr>
      <w:bookmarkStart w:id="454" w:name="_Toc349042621"/>
      <w:bookmarkStart w:id="455" w:name="_Toc243112746"/>
      <w:bookmarkStart w:id="456" w:name="_Toc199516228"/>
      <w:bookmarkStart w:id="457" w:name="_Toc27060971"/>
      <w:r>
        <w:rPr>
          <w:rFonts w:eastAsia="Times New Roman"/>
        </w:rPr>
        <w:t xml:space="preserve">DFDL </w:t>
      </w:r>
      <w:proofErr w:type="spellStart"/>
      <w:r>
        <w:rPr>
          <w:rFonts w:eastAsia="Times New Roman"/>
        </w:rPr>
        <w:t>Infoset</w:t>
      </w:r>
      <w:proofErr w:type="spellEnd"/>
      <w:r>
        <w:rPr>
          <w:rFonts w:eastAsia="Times New Roman"/>
        </w:rPr>
        <w:t xml:space="preserve"> Object model</w:t>
      </w:r>
      <w:bookmarkEnd w:id="440"/>
      <w:bookmarkEnd w:id="454"/>
      <w:bookmarkEnd w:id="455"/>
      <w:bookmarkEnd w:id="456"/>
      <w:bookmarkEnd w:id="457"/>
    </w:p>
    <w:p w14:paraId="7C4733ED" w14:textId="77777777" w:rsidR="00A001B9" w:rsidRDefault="009D64FD">
      <w:r>
        <w:t xml:space="preserve">By way of illustration, the DFDL information set is presented below as an object model using a Unified Modeling Language (UML) class diagram, augmented using the Object Constraint Language (OCL) </w:t>
      </w:r>
      <w:r>
        <w:rPr>
          <w:noProof/>
        </w:rPr>
        <w:t>[</w:t>
      </w:r>
      <w:hyperlink w:anchor="a_UML" w:history="1">
        <w:r>
          <w:rPr>
            <w:rStyle w:val="Hyperlink"/>
            <w:noProof/>
          </w:rPr>
          <w:t>UML</w:t>
        </w:r>
      </w:hyperlink>
      <w:r>
        <w:rPr>
          <w:noProof/>
        </w:rPr>
        <w:t>]</w:t>
      </w:r>
      <w:r>
        <w:t>.</w:t>
      </w:r>
    </w:p>
    <w:p w14:paraId="52A00647" w14:textId="77777777" w:rsidR="00A001B9" w:rsidRDefault="009D64FD">
      <w:r>
        <w:t>The structure of the information set follows the Composite design pattern. In case of inconsistency or ambiguity, the preceding discussion takes precedence.</w:t>
      </w:r>
    </w:p>
    <w:p w14:paraId="601DC34F" w14:textId="77777777" w:rsidR="00A001B9" w:rsidRDefault="009D64FD">
      <w:r>
        <w:t xml:space="preserve">DFDL </w:t>
      </w:r>
      <w:proofErr w:type="gramStart"/>
      <w:r>
        <w:t>is able to</w:t>
      </w:r>
      <w:proofErr w:type="gramEnd"/>
      <w:r>
        <w:t xml:space="preserve"> describe the format of the physical representation for data whose structure conforms to this model. Note that this model allows hierarchically nested </w:t>
      </w:r>
      <w:proofErr w:type="gramStart"/>
      <w:r>
        <w:t>data, but</w:t>
      </w:r>
      <w:proofErr w:type="gramEnd"/>
      <w:r>
        <w:t xml:space="preserve"> does not allow representation of arbitrary connected graphs of data objects.</w:t>
      </w:r>
    </w:p>
    <w:p w14:paraId="70DA8EA7" w14:textId="77777777" w:rsidR="00A001B9" w:rsidRDefault="009D64FD">
      <w:pPr>
        <w:keepNext/>
        <w:jc w:val="center"/>
      </w:pPr>
      <w:r>
        <w:rPr>
          <w:noProof/>
        </w:rPr>
        <w:lastRenderedPageBreak/>
        <w:drawing>
          <wp:inline distT="0" distB="0" distL="0" distR="0" wp14:anchorId="3C3F18A4" wp14:editId="5BA1317B">
            <wp:extent cx="5486400" cy="3238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059125EB" w14:textId="34FB3616" w:rsidR="00A001B9" w:rsidRDefault="009D64FD" w:rsidP="001E61EE">
      <w:pPr>
        <w:pStyle w:val="Caption"/>
      </w:pPr>
      <w:r>
        <w:t xml:space="preserve">Figure </w:t>
      </w:r>
      <w:r w:rsidR="00342DB5">
        <w:fldChar w:fldCharType="begin"/>
      </w:r>
      <w:r w:rsidR="00342DB5">
        <w:instrText xml:space="preserve"> SEQ Figure \* ARABIC </w:instrText>
      </w:r>
      <w:r w:rsidR="00342DB5">
        <w:fldChar w:fldCharType="separate"/>
      </w:r>
      <w:r w:rsidR="002D29EA">
        <w:rPr>
          <w:noProof/>
        </w:rPr>
        <w:t>1</w:t>
      </w:r>
      <w:r w:rsidR="00342DB5">
        <w:rPr>
          <w:noProof/>
        </w:rPr>
        <w:fldChar w:fldCharType="end"/>
      </w:r>
      <w:r>
        <w:t xml:space="preserve"> DFDL </w:t>
      </w:r>
      <w:proofErr w:type="spellStart"/>
      <w:r>
        <w:t>Infoset</w:t>
      </w:r>
      <w:proofErr w:type="spellEnd"/>
      <w:r>
        <w:t xml:space="preserve"> Object Model</w:t>
      </w:r>
    </w:p>
    <w:p w14:paraId="2C68546E" w14:textId="77777777" w:rsidR="00A001B9" w:rsidRDefault="009D64FD">
      <w:pPr>
        <w:pStyle w:val="Heading2"/>
        <w:rPr>
          <w:rFonts w:eastAsia="Times New Roman"/>
        </w:rPr>
      </w:pPr>
      <w:bookmarkStart w:id="458" w:name="_Toc349042622"/>
      <w:bookmarkStart w:id="459" w:name="_Toc243112747"/>
      <w:bookmarkStart w:id="460" w:name="_Toc27060972"/>
      <w:r>
        <w:rPr>
          <w:rFonts w:eastAsia="Times New Roman"/>
        </w:rPr>
        <w:t xml:space="preserve">DFDL Augmented </w:t>
      </w:r>
      <w:proofErr w:type="spellStart"/>
      <w:r>
        <w:rPr>
          <w:rFonts w:eastAsia="Times New Roman"/>
        </w:rPr>
        <w:t>Infoset</w:t>
      </w:r>
      <w:bookmarkEnd w:id="458"/>
      <w:bookmarkEnd w:id="459"/>
      <w:bookmarkEnd w:id="460"/>
      <w:proofErr w:type="spellEnd"/>
      <w:r>
        <w:rPr>
          <w:rFonts w:eastAsia="Times New Roman"/>
        </w:rPr>
        <w:t xml:space="preserve"> </w:t>
      </w:r>
    </w:p>
    <w:p w14:paraId="397BD24F" w14:textId="1FDEEA63" w:rsidR="00A001B9" w:rsidRDefault="009D64FD">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proofErr w:type="spellStart"/>
      <w:r>
        <w:rPr>
          <w:rFonts w:eastAsia="MS Mincho"/>
          <w:lang w:eastAsia="ja-JP" w:bidi="he-IL"/>
        </w:rPr>
        <w:t>infoset</w:t>
      </w:r>
      <w:proofErr w:type="spellEnd"/>
      <w:r>
        <w:rPr>
          <w:rFonts w:eastAsia="MS Mincho"/>
          <w:lang w:eastAsia="ja-JP" w:bidi="he-IL"/>
        </w:rPr>
        <w:t xml:space="preserve">. As the values of items are filled in by defaulting, and by use of the </w:t>
      </w:r>
      <w:proofErr w:type="spellStart"/>
      <w:r>
        <w:rPr>
          <w:rFonts w:eastAsia="MS Mincho"/>
          <w:lang w:eastAsia="ja-JP" w:bidi="he-IL"/>
        </w:rPr>
        <w:t>dfdl:outputValueCalc</w:t>
      </w:r>
      <w:proofErr w:type="spellEnd"/>
      <w:r>
        <w:rPr>
          <w:rFonts w:eastAsia="MS Mincho"/>
          <w:lang w:eastAsia="ja-JP" w:bidi="he-IL"/>
        </w:rPr>
        <w:t xml:space="preserve"> property  (including on hidden items) (see section </w:t>
      </w:r>
      <w:r>
        <w:fldChar w:fldCharType="begin"/>
      </w:r>
      <w:r>
        <w:rPr>
          <w:rFonts w:eastAsia="MS Mincho"/>
          <w:lang w:eastAsia="ja-JP" w:bidi="he-IL"/>
        </w:rPr>
        <w:instrText xml:space="preserve"> REF _Ref255463851 \r \h </w:instrText>
      </w:r>
      <w:r>
        <w:fldChar w:fldCharType="separate"/>
      </w:r>
      <w:r w:rsidR="002D29EA">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rsidR="002D29EA">
        <w:t>Calculated Value Properties</w:t>
      </w:r>
      <w:r>
        <w:fldChar w:fldCharType="end"/>
      </w:r>
      <w:r>
        <w:rPr>
          <w:rFonts w:eastAsia="MS Mincho"/>
          <w:lang w:eastAsia="ja-JP" w:bidi="he-IL"/>
        </w:rPr>
        <w:t xml:space="preserve">), these new item values augment the </w:t>
      </w:r>
      <w:proofErr w:type="spellStart"/>
      <w:r>
        <w:rPr>
          <w:rFonts w:eastAsia="MS Mincho"/>
          <w:lang w:eastAsia="ja-JP" w:bidi="he-IL"/>
        </w:rPr>
        <w:t>infoset</w:t>
      </w:r>
      <w:proofErr w:type="spellEnd"/>
      <w:r>
        <w:rPr>
          <w:rFonts w:eastAsia="MS Mincho"/>
          <w:lang w:eastAsia="ja-JP" w:bidi="he-IL"/>
        </w:rPr>
        <w:t xml:space="preserve">. The resulting </w:t>
      </w:r>
      <w:proofErr w:type="spellStart"/>
      <w:r>
        <w:rPr>
          <w:rFonts w:eastAsia="MS Mincho"/>
          <w:lang w:eastAsia="ja-JP" w:bidi="he-IL"/>
        </w:rPr>
        <w:t>infoset</w:t>
      </w:r>
      <w:proofErr w:type="spellEnd"/>
      <w:r>
        <w:rPr>
          <w:rFonts w:eastAsia="MS Mincho"/>
          <w:lang w:eastAsia="ja-JP" w:bidi="he-IL"/>
        </w:rPr>
        <w:t xml:space="preserve"> is called the augmented </w:t>
      </w:r>
      <w:proofErr w:type="spellStart"/>
      <w:r>
        <w:rPr>
          <w:rFonts w:eastAsia="MS Mincho"/>
          <w:lang w:eastAsia="ja-JP" w:bidi="he-IL"/>
        </w:rPr>
        <w:t>infoset</w:t>
      </w:r>
      <w:proofErr w:type="spellEnd"/>
      <w:r>
        <w:rPr>
          <w:rFonts w:eastAsia="MS Mincho"/>
          <w:lang w:eastAsia="ja-JP" w:bidi="he-IL"/>
        </w:rPr>
        <w:t>.</w:t>
      </w:r>
      <w:r>
        <w:rPr>
          <w:rFonts w:eastAsia="MS Mincho"/>
        </w:rPr>
        <w:t xml:space="preserve"> </w:t>
      </w:r>
    </w:p>
    <w:p w14:paraId="5E3FEC13" w14:textId="628A138B" w:rsidR="00A001B9" w:rsidRDefault="009D64FD">
      <w:pPr>
        <w:rPr>
          <w:rFonts w:eastAsia="MS Mincho"/>
        </w:rPr>
      </w:pPr>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fldChar w:fldCharType="begin"/>
      </w:r>
      <w:r>
        <w:rPr>
          <w:rFonts w:eastAsia="MS Mincho"/>
          <w:lang w:eastAsia="ja-JP" w:bidi="he-IL"/>
        </w:rPr>
        <w:instrText xml:space="preserve"> REF _Ref255463851 \r \h </w:instrText>
      </w:r>
      <w:r>
        <w:fldChar w:fldCharType="separate"/>
      </w:r>
      <w:r w:rsidR="002D29EA">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rsidR="002D29EA">
        <w:t>Calculated Value Properties</w:t>
      </w:r>
      <w:r>
        <w:fldChar w:fldCharType="end"/>
      </w:r>
      <w:r>
        <w:rPr>
          <w:rFonts w:eastAsia="MS Mincho"/>
          <w:lang w:eastAsia="ja-JP" w:bidi="he-IL"/>
        </w:rPr>
        <w:t xml:space="preserve">). Whether the element declaration describes an item that is </w:t>
      </w:r>
      <w:proofErr w:type="gramStart"/>
      <w:r>
        <w:rPr>
          <w:rFonts w:eastAsia="MS Mincho"/>
          <w:lang w:eastAsia="ja-JP" w:bidi="he-IL"/>
        </w:rPr>
        <w:t>actually represented</w:t>
      </w:r>
      <w:proofErr w:type="gramEnd"/>
      <w:r>
        <w:rPr>
          <w:rFonts w:eastAsia="MS Mincho"/>
          <w:lang w:eastAsia="ja-JP" w:bidi="he-IL"/>
        </w:rPr>
        <w:t xml:space="preserve"> or not depends on whether the element declaration is for an optional element and whether the element has a corresponding value in the augmented </w:t>
      </w:r>
      <w:proofErr w:type="spellStart"/>
      <w:r>
        <w:rPr>
          <w:rFonts w:eastAsia="MS Mincho"/>
          <w:lang w:eastAsia="ja-JP" w:bidi="he-IL"/>
        </w:rPr>
        <w:t>infoset</w:t>
      </w:r>
      <w:proofErr w:type="spellEnd"/>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p>
    <w:p w14:paraId="55508AC3" w14:textId="77777777" w:rsidR="00A001B9" w:rsidRDefault="009D64FD">
      <w:pPr>
        <w:rPr>
          <w:rFonts w:eastAsia="MS Mincho"/>
          <w:lang w:eastAsia="ja-JP" w:bidi="he-IL"/>
        </w:rPr>
      </w:pPr>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p>
    <w:p w14:paraId="0DE85055" w14:textId="77777777" w:rsidR="00A001B9" w:rsidRDefault="009D64FD">
      <w:pPr>
        <w:rPr>
          <w:rFonts w:eastAsia="MS Mincho"/>
          <w:lang w:eastAsia="ja-JP" w:bidi="he-IL"/>
        </w:rPr>
      </w:pPr>
      <w:r>
        <w:rPr>
          <w:rFonts w:eastAsia="MS Mincho"/>
          <w:lang w:eastAsia="ja-JP" w:bidi="he-IL"/>
        </w:rPr>
        <w:t xml:space="preserve">When unparsing, an element declaration and the </w:t>
      </w:r>
      <w:proofErr w:type="spellStart"/>
      <w:r>
        <w:rPr>
          <w:rFonts w:eastAsia="MS Mincho"/>
          <w:lang w:eastAsia="ja-JP" w:bidi="he-IL"/>
        </w:rPr>
        <w:t>infoset</w:t>
      </w:r>
      <w:proofErr w:type="spellEnd"/>
      <w:r>
        <w:rPr>
          <w:rFonts w:eastAsia="MS Mincho"/>
          <w:lang w:eastAsia="ja-JP" w:bidi="he-IL"/>
        </w:rPr>
        <w:t xml:space="preserve"> are considered as follows. An implementation may use any technique consistent with this algorithm: </w:t>
      </w:r>
    </w:p>
    <w:p w14:paraId="245E792A" w14:textId="38ED0C63" w:rsidR="00A001B9" w:rsidRPr="001E61EE" w:rsidRDefault="009D64FD" w:rsidP="00B117B5">
      <w:pPr>
        <w:pStyle w:val="ListParagraph"/>
        <w:numPr>
          <w:ilvl w:val="0"/>
          <w:numId w:val="143"/>
        </w:numPr>
        <w:rPr>
          <w:rFonts w:eastAsia="MS Mincho"/>
          <w:lang w:eastAsia="ja-JP" w:bidi="he-IL"/>
        </w:rPr>
      </w:pPr>
      <w:r w:rsidRPr="001E61EE">
        <w:rPr>
          <w:rFonts w:eastAsia="MS Mincho" w:cs="Arial"/>
          <w:lang w:eastAsia="ja-JP" w:bidi="he-IL"/>
        </w:rPr>
        <w:t>If</w:t>
      </w:r>
      <w:r w:rsidRPr="001E61EE">
        <w:rPr>
          <w:rFonts w:eastAsia="MS Mincho"/>
          <w:lang w:eastAsia="ja-JP" w:bidi="he-IL"/>
        </w:rPr>
        <w:t xml:space="preserve"> the element declaration has a </w:t>
      </w:r>
      <w:proofErr w:type="spellStart"/>
      <w:r w:rsidRPr="001E61EE">
        <w:rPr>
          <w:rFonts w:eastAsia="MS Mincho"/>
          <w:lang w:eastAsia="ja-JP" w:bidi="he-IL"/>
        </w:rPr>
        <w:t>dfdl:outputValueCalc</w:t>
      </w:r>
      <w:proofErr w:type="spellEnd"/>
      <w:r w:rsidRPr="001E61EE">
        <w:rPr>
          <w:rFonts w:eastAsia="MS Mincho"/>
          <w:lang w:eastAsia="ja-JP" w:bidi="he-IL"/>
        </w:rPr>
        <w:t xml:space="preserve"> </w:t>
      </w:r>
      <w:proofErr w:type="gramStart"/>
      <w:r w:rsidRPr="001E61EE">
        <w:rPr>
          <w:rFonts w:eastAsia="MS Mincho"/>
          <w:lang w:eastAsia="ja-JP" w:bidi="he-IL"/>
        </w:rPr>
        <w:t>property</w:t>
      </w:r>
      <w:proofErr w:type="gramEnd"/>
      <w:r w:rsidRPr="001E61EE">
        <w:rPr>
          <w:rFonts w:eastAsia="MS Mincho"/>
          <w:lang w:eastAsia="ja-JP" w:bidi="he-IL"/>
        </w:rPr>
        <w:t xml:space="preserve"> then the expression which is the </w:t>
      </w:r>
      <w:proofErr w:type="spellStart"/>
      <w:r w:rsidRPr="001E61EE">
        <w:rPr>
          <w:rFonts w:eastAsia="MS Mincho"/>
          <w:lang w:eastAsia="ja-JP" w:bidi="he-IL"/>
        </w:rPr>
        <w:t>dfdl:outputValueCalc</w:t>
      </w:r>
      <w:proofErr w:type="spellEnd"/>
      <w:r w:rsidRPr="001E61EE">
        <w:rPr>
          <w:rFonts w:eastAsia="MS Mincho"/>
          <w:lang w:eastAsia="ja-JP" w:bidi="he-IL"/>
        </w:rPr>
        <w:t xml:space="preserve"> property value is evaluated and the resulting value becomes the value of the element item in the augmented </w:t>
      </w:r>
      <w:proofErr w:type="spellStart"/>
      <w:r w:rsidRPr="001E61EE">
        <w:rPr>
          <w:rFonts w:eastAsia="MS Mincho"/>
          <w:lang w:eastAsia="ja-JP" w:bidi="he-IL"/>
        </w:rPr>
        <w:t>infoset</w:t>
      </w:r>
      <w:proofErr w:type="spellEnd"/>
      <w:r w:rsidRPr="001E61EE">
        <w:rPr>
          <w:rFonts w:eastAsia="MS Mincho"/>
          <w:lang w:eastAsia="ja-JP" w:bidi="he-IL"/>
        </w:rPr>
        <w:t xml:space="preserve">. Any pre-existing value for the </w:t>
      </w:r>
      <w:proofErr w:type="spellStart"/>
      <w:r w:rsidRPr="001E61EE">
        <w:rPr>
          <w:rFonts w:eastAsia="MS Mincho"/>
          <w:lang w:eastAsia="ja-JP" w:bidi="he-IL"/>
        </w:rPr>
        <w:t>infoset</w:t>
      </w:r>
      <w:proofErr w:type="spellEnd"/>
      <w:r w:rsidRPr="001E61EE">
        <w:rPr>
          <w:rFonts w:eastAsia="MS Mincho"/>
          <w:lang w:eastAsia="ja-JP" w:bidi="he-IL"/>
        </w:rPr>
        <w:t xml:space="preserve"> item is superseded by this new value.</w:t>
      </w:r>
      <w:r w:rsidRPr="001E61EE">
        <w:rPr>
          <w:rFonts w:eastAsia="MS Mincho"/>
        </w:rPr>
        <w:t xml:space="preserve"> </w:t>
      </w:r>
    </w:p>
    <w:p w14:paraId="575B0125" w14:textId="77777777" w:rsidR="00A001B9" w:rsidRDefault="009D64FD" w:rsidP="001E61EE">
      <w:pPr>
        <w:ind w:left="930"/>
        <w:rPr>
          <w:rFonts w:eastAsia="MS Mincho"/>
          <w:lang w:eastAsia="ja-JP" w:bidi="he-IL"/>
        </w:rPr>
      </w:pPr>
      <w:r>
        <w:rPr>
          <w:rFonts w:eastAsia="MS Mincho"/>
          <w:lang w:eastAsia="ja-JP" w:bidi="he-IL"/>
        </w:rPr>
        <w:t xml:space="preserve">References to other augmented </w:t>
      </w:r>
      <w:proofErr w:type="spellStart"/>
      <w:r>
        <w:rPr>
          <w:rFonts w:eastAsia="MS Mincho"/>
          <w:lang w:eastAsia="ja-JP" w:bidi="he-IL"/>
        </w:rPr>
        <w:t>infoset</w:t>
      </w:r>
      <w:proofErr w:type="spellEnd"/>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must obtain their values from the augmented </w:t>
      </w:r>
      <w:proofErr w:type="spellStart"/>
      <w:r>
        <w:rPr>
          <w:rFonts w:eastAsia="MS Mincho"/>
          <w:lang w:eastAsia="ja-JP" w:bidi="he-IL"/>
        </w:rPr>
        <w:t>infoset</w:t>
      </w:r>
      <w:proofErr w:type="spellEnd"/>
      <w:r>
        <w:rPr>
          <w:rFonts w:eastAsia="MS Mincho"/>
          <w:lang w:eastAsia="ja-JP" w:bidi="he-IL"/>
        </w:rPr>
        <w:t xml:space="preserve"> directly (when the value is already present) or by recursively using these methods (a) and (b) as needed. </w:t>
      </w:r>
    </w:p>
    <w:p w14:paraId="5947CDD1" w14:textId="692222EA" w:rsidR="00A001B9" w:rsidRPr="001E61EE" w:rsidRDefault="009D64FD" w:rsidP="00B117B5">
      <w:pPr>
        <w:pStyle w:val="ListParagraph"/>
        <w:numPr>
          <w:ilvl w:val="0"/>
          <w:numId w:val="143"/>
        </w:numPr>
        <w:rPr>
          <w:rFonts w:eastAsia="MS Mincho"/>
          <w:lang w:eastAsia="ja-JP" w:bidi="he-IL"/>
        </w:rPr>
      </w:pPr>
      <w:r w:rsidRPr="001E61EE">
        <w:rPr>
          <w:rFonts w:eastAsia="MS Mincho" w:cs="Arial"/>
          <w:lang w:eastAsia="ja-JP" w:bidi="he-IL"/>
        </w:rPr>
        <w:t>If</w:t>
      </w:r>
      <w:r w:rsidRPr="001E61EE">
        <w:rPr>
          <w:rFonts w:eastAsia="MS Mincho"/>
          <w:lang w:eastAsia="ja-JP" w:bidi="he-IL"/>
        </w:rPr>
        <w:t xml:space="preserve"> the element declaration has no corresponding value in the augmented </w:t>
      </w:r>
      <w:proofErr w:type="spellStart"/>
      <w:r w:rsidRPr="001E61EE">
        <w:rPr>
          <w:rFonts w:eastAsia="MS Mincho"/>
          <w:lang w:eastAsia="ja-JP" w:bidi="he-IL"/>
        </w:rPr>
        <w:t>infoset</w:t>
      </w:r>
      <w:proofErr w:type="spellEnd"/>
      <w:r w:rsidRPr="001E61EE">
        <w:rPr>
          <w:rFonts w:eastAsia="MS Mincho"/>
          <w:lang w:eastAsia="ja-JP" w:bidi="he-IL"/>
        </w:rPr>
        <w:t xml:space="preserve">, and the element declaration is for a </w:t>
      </w:r>
      <w:r w:rsidRPr="001E61EE">
        <w:rPr>
          <w:rStyle w:val="Emphasis"/>
          <w:rFonts w:eastAsia="MS Mincho"/>
        </w:rPr>
        <w:t xml:space="preserve">required </w:t>
      </w:r>
      <w:r w:rsidRPr="001E61EE">
        <w:rPr>
          <w:rFonts w:eastAsia="MS Mincho"/>
          <w:lang w:eastAsia="ja-JP" w:bidi="he-IL"/>
        </w:rPr>
        <w:t xml:space="preserve">occurrence, and it </w:t>
      </w:r>
      <w:r w:rsidRPr="001E61EE">
        <w:rPr>
          <w:rStyle w:val="Emphasis"/>
          <w:rFonts w:eastAsia="MS Mincho"/>
        </w:rPr>
        <w:t>has a default value specified</w:t>
      </w:r>
      <w:r w:rsidRPr="001E61EE">
        <w:rPr>
          <w:rFonts w:eastAsia="MS Mincho"/>
          <w:lang w:eastAsia="ja-JP" w:bidi="he-IL"/>
        </w:rPr>
        <w:t xml:space="preserve">, then an element item having the default value is created in the augmented </w:t>
      </w:r>
      <w:proofErr w:type="spellStart"/>
      <w:r w:rsidRPr="001E61EE">
        <w:rPr>
          <w:rFonts w:eastAsia="MS Mincho"/>
          <w:lang w:eastAsia="ja-JP" w:bidi="he-IL"/>
        </w:rPr>
        <w:t>infoset</w:t>
      </w:r>
      <w:proofErr w:type="spellEnd"/>
      <w:r w:rsidRPr="001E61EE">
        <w:rPr>
          <w:rFonts w:eastAsia="MS Mincho"/>
          <w:lang w:eastAsia="ja-JP" w:bidi="he-IL"/>
        </w:rPr>
        <w:t xml:space="preserve">. </w:t>
      </w:r>
    </w:p>
    <w:p w14:paraId="32AFC1EA" w14:textId="15FA3197" w:rsidR="00A001B9" w:rsidRPr="001E61EE" w:rsidRDefault="009D64FD" w:rsidP="00B117B5">
      <w:pPr>
        <w:pStyle w:val="ListParagraph"/>
        <w:numPr>
          <w:ilvl w:val="0"/>
          <w:numId w:val="143"/>
        </w:numPr>
        <w:rPr>
          <w:rFonts w:eastAsia="MS Mincho"/>
          <w:lang w:eastAsia="ja-JP" w:bidi="he-IL"/>
        </w:rPr>
      </w:pPr>
      <w:r w:rsidRPr="001E61EE">
        <w:rPr>
          <w:rFonts w:eastAsia="MS Mincho" w:cs="Arial"/>
          <w:lang w:eastAsia="ja-JP" w:bidi="he-IL"/>
        </w:rPr>
        <w:t>If</w:t>
      </w:r>
      <w:r w:rsidRPr="001E61EE">
        <w:rPr>
          <w:rFonts w:eastAsia="MS Mincho"/>
          <w:lang w:eastAsia="ja-JP" w:bidi="he-IL"/>
        </w:rPr>
        <w:t xml:space="preserve"> any </w:t>
      </w:r>
      <w:proofErr w:type="spellStart"/>
      <w:r w:rsidRPr="001E61EE">
        <w:rPr>
          <w:rFonts w:eastAsia="MS Mincho"/>
          <w:lang w:eastAsia="ja-JP" w:bidi="he-IL"/>
        </w:rPr>
        <w:t>Infoset</w:t>
      </w:r>
      <w:proofErr w:type="spellEnd"/>
      <w:r w:rsidRPr="001E61EE">
        <w:rPr>
          <w:rFonts w:eastAsia="MS Mincho"/>
          <w:lang w:eastAsia="ja-JP" w:bidi="he-IL"/>
        </w:rPr>
        <w:t xml:space="preserve"> item's value is requested recursively as a part of (a) above and (a) does not apply, and the corresponding value is not present, and (b) does not apply then it is a processing error. </w:t>
      </w:r>
    </w:p>
    <w:p w14:paraId="1BAEF292" w14:textId="77777777" w:rsidR="00A001B9" w:rsidRDefault="009D64FD">
      <w:pPr>
        <w:rPr>
          <w:rFonts w:eastAsia="MS Mincho"/>
          <w:lang w:eastAsia="ja-JP" w:bidi="he-IL"/>
        </w:rPr>
      </w:pPr>
      <w:r>
        <w:rPr>
          <w:rFonts w:eastAsia="MS Mincho"/>
          <w:lang w:eastAsia="ja-JP" w:bidi="he-IL"/>
        </w:rPr>
        <w:lastRenderedPageBreak/>
        <w:t xml:space="preserve">Given this augmented </w:t>
      </w:r>
      <w:proofErr w:type="spellStart"/>
      <w:r>
        <w:rPr>
          <w:rFonts w:eastAsia="MS Mincho"/>
          <w:lang w:eastAsia="ja-JP" w:bidi="he-IL"/>
        </w:rPr>
        <w:t>infoset</w:t>
      </w:r>
      <w:proofErr w:type="spellEnd"/>
      <w:r>
        <w:rPr>
          <w:rFonts w:eastAsia="MS Mincho"/>
          <w:lang w:eastAsia="ja-JP" w:bidi="he-IL"/>
        </w:rPr>
        <w:t xml:space="preserve">, then if the potentially represented element declaration has a corresponding </w:t>
      </w:r>
      <w:proofErr w:type="spellStart"/>
      <w:r>
        <w:rPr>
          <w:rFonts w:eastAsia="MS Mincho"/>
          <w:lang w:eastAsia="ja-JP" w:bidi="he-IL"/>
        </w:rPr>
        <w:t>infoset</w:t>
      </w:r>
      <w:proofErr w:type="spellEnd"/>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proofErr w:type="spellStart"/>
      <w:r>
        <w:rPr>
          <w:rFonts w:eastAsia="MS Mincho"/>
          <w:lang w:eastAsia="ja-JP" w:bidi="he-IL"/>
        </w:rPr>
        <w:t>infoset</w:t>
      </w:r>
      <w:proofErr w:type="spellEnd"/>
      <w:r>
        <w:rPr>
          <w:rFonts w:eastAsia="MS Mincho"/>
          <w:lang w:eastAsia="ja-JP" w:bidi="he-IL"/>
        </w:rPr>
        <w:t xml:space="preserve"> then it is a processing error. </w:t>
      </w:r>
    </w:p>
    <w:p w14:paraId="219C863C" w14:textId="77777777" w:rsidR="00A001B9" w:rsidRDefault="009D64FD">
      <w:pPr>
        <w:rPr>
          <w:rFonts w:eastAsia="MS Mincho"/>
          <w:lang w:eastAsia="ja-JP" w:bidi="he-IL"/>
        </w:rPr>
      </w:pPr>
      <w:r>
        <w:rPr>
          <w:rFonts w:eastAsia="MS Mincho"/>
          <w:lang w:eastAsia="ja-JP" w:bidi="he-IL"/>
        </w:rPr>
        <w:t xml:space="preserve">Because rule (a) above is used even if the augmented </w:t>
      </w:r>
      <w:proofErr w:type="spellStart"/>
      <w:r>
        <w:rPr>
          <w:rFonts w:eastAsia="MS Mincho"/>
          <w:lang w:eastAsia="ja-JP" w:bidi="he-IL"/>
        </w:rPr>
        <w:t>infoset</w:t>
      </w:r>
      <w:proofErr w:type="spellEnd"/>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p>
    <w:p w14:paraId="0CD6724F" w14:textId="77777777" w:rsidR="00A001B9" w:rsidRDefault="009D64FD">
      <w:pPr>
        <w:pStyle w:val="Heading1"/>
        <w:rPr>
          <w:rFonts w:eastAsia="Times New Roman"/>
        </w:rPr>
      </w:pPr>
      <w:bookmarkStart w:id="461" w:name="_Toc322911520"/>
      <w:bookmarkStart w:id="462" w:name="_Toc322912059"/>
      <w:bookmarkStart w:id="463" w:name="_Toc322911521"/>
      <w:bookmarkStart w:id="464" w:name="_Toc322912060"/>
      <w:bookmarkStart w:id="465" w:name="_Toc199516229"/>
      <w:bookmarkStart w:id="466" w:name="_Toc194983907"/>
      <w:bookmarkStart w:id="467" w:name="_Toc243112748"/>
      <w:bookmarkStart w:id="468" w:name="_Toc349042623"/>
      <w:bookmarkStart w:id="469" w:name="_Toc27060973"/>
      <w:bookmarkEnd w:id="461"/>
      <w:bookmarkEnd w:id="462"/>
      <w:bookmarkEnd w:id="463"/>
      <w:bookmarkEnd w:id="464"/>
      <w:r>
        <w:rPr>
          <w:rFonts w:eastAsia="Times New Roman"/>
        </w:rPr>
        <w:lastRenderedPageBreak/>
        <w:t>DFDL Schema Component Model</w:t>
      </w:r>
      <w:bookmarkEnd w:id="398"/>
      <w:bookmarkEnd w:id="399"/>
      <w:bookmarkEnd w:id="465"/>
      <w:bookmarkEnd w:id="466"/>
      <w:bookmarkEnd w:id="467"/>
      <w:bookmarkEnd w:id="468"/>
      <w:bookmarkEnd w:id="469"/>
    </w:p>
    <w:p w14:paraId="19EBF141" w14:textId="77777777" w:rsidR="00A001B9" w:rsidRDefault="009D64FD" w:rsidP="001E61EE">
      <w:r>
        <w:t xml:space="preserve">When using DFDL, the format of data is described by means of a </w:t>
      </w:r>
      <w:r>
        <w:rPr>
          <w:i/>
          <w:iCs/>
        </w:rPr>
        <w:t>DFDL Schema</w:t>
      </w:r>
      <w:r>
        <w:t>.</w:t>
      </w:r>
    </w:p>
    <w:p w14:paraId="0B931911" w14:textId="45F659CB" w:rsidR="00A001B9" w:rsidRDefault="009D64FD" w:rsidP="001E61EE">
      <w:r>
        <w:t xml:space="preserve">The DFDL Schema Component Model is shown in conceptual UML in Figure 2. </w:t>
      </w:r>
      <w:r w:rsidR="001E61EE">
        <w:t>First,</w:t>
      </w:r>
      <w:r>
        <w:t xml:space="preserve"> we show the model for elements, groups and the top of the type hierarchy.</w:t>
      </w:r>
    </w:p>
    <w:p w14:paraId="25355B79" w14:textId="16DFA0E2" w:rsidR="00A001B9" w:rsidRDefault="009D64FD" w:rsidP="001E61EE">
      <w:r>
        <w:t>The shaded boxes have direct corresponding element syntax and therefore appear in DFDL schema</w:t>
      </w:r>
      <w:r w:rsidR="001E61EE">
        <w:t>.</w:t>
      </w:r>
    </w:p>
    <w:p w14:paraId="0B02F093" w14:textId="77777777" w:rsidR="00A001B9" w:rsidRDefault="009D64FD">
      <w:r>
        <w:object w:dxaOrig="8055" w:dyaOrig="7920" w14:anchorId="51F41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96pt" o:ole="">
            <v:imagedata r:id="rId22" o:title=""/>
          </v:shape>
          <o:OLEObject Type="Embed" ProgID="MSPhotoEd.3" ShapeID="_x0000_i1025" DrawAspect="Content" ObjectID="_1647796969" r:id="rId23"/>
        </w:object>
      </w:r>
    </w:p>
    <w:p w14:paraId="0AD3F30D" w14:textId="0E6C9257" w:rsidR="00A001B9" w:rsidRDefault="009D64FD">
      <w:pPr>
        <w:pStyle w:val="Caption"/>
      </w:pPr>
      <w:r>
        <w:t xml:space="preserve">Figure </w:t>
      </w:r>
      <w:r w:rsidR="00342DB5">
        <w:fldChar w:fldCharType="begin"/>
      </w:r>
      <w:r w:rsidR="00342DB5">
        <w:instrText xml:space="preserve"> SEQ Figure \* ARABIC </w:instrText>
      </w:r>
      <w:r w:rsidR="00342DB5">
        <w:fldChar w:fldCharType="separate"/>
      </w:r>
      <w:r w:rsidR="002D29EA">
        <w:rPr>
          <w:noProof/>
        </w:rPr>
        <w:t>2</w:t>
      </w:r>
      <w:r w:rsidR="00342DB5">
        <w:rPr>
          <w:noProof/>
        </w:rPr>
        <w:fldChar w:fldCharType="end"/>
      </w:r>
      <w:r>
        <w:t xml:space="preserve"> DFDL Schema UML diagram</w:t>
      </w:r>
    </w:p>
    <w:p w14:paraId="001FDD51" w14:textId="77777777" w:rsidR="00A001B9" w:rsidRDefault="009D64FD">
      <w:r>
        <w:t>The simple types are shown in Figure 3. The graph shows all the types defined by XML Schema version 1.0, and the subset of these types supported by DFDL are shown as shaded.</w:t>
      </w:r>
    </w:p>
    <w:p w14:paraId="617A2A9D" w14:textId="77777777" w:rsidR="00A001B9" w:rsidRDefault="009D64FD">
      <w:pPr>
        <w:jc w:val="center"/>
      </w:pPr>
      <w:r>
        <w:rPr>
          <w:noProof/>
        </w:rPr>
        <w:lastRenderedPageBreak/>
        <w:drawing>
          <wp:inline distT="0" distB="0" distL="0" distR="0" wp14:anchorId="1C188549" wp14:editId="73BDFF55">
            <wp:extent cx="55054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p>
    <w:p w14:paraId="71F358FE" w14:textId="1C2BB34E" w:rsidR="00A001B9" w:rsidRDefault="009D64FD" w:rsidP="001E61EE">
      <w:pPr>
        <w:pStyle w:val="Caption"/>
      </w:pPr>
      <w:bookmarkStart w:id="470" w:name="_Ref346445186"/>
      <w:bookmarkStart w:id="471" w:name="_Ref361227201"/>
      <w:r>
        <w:t xml:space="preserve">Figure </w:t>
      </w:r>
      <w:r w:rsidR="00342DB5">
        <w:fldChar w:fldCharType="begin"/>
      </w:r>
      <w:r w:rsidR="00342DB5">
        <w:instrText xml:space="preserve"> SEQ Figure \* ARABIC </w:instrText>
      </w:r>
      <w:r w:rsidR="00342DB5">
        <w:fldChar w:fldCharType="separate"/>
      </w:r>
      <w:r w:rsidR="002D29EA">
        <w:rPr>
          <w:noProof/>
        </w:rPr>
        <w:t>3</w:t>
      </w:r>
      <w:r w:rsidR="00342DB5">
        <w:rPr>
          <w:noProof/>
        </w:rPr>
        <w:fldChar w:fldCharType="end"/>
      </w:r>
      <w:bookmarkEnd w:id="470"/>
      <w:r>
        <w:t xml:space="preserve"> DFDL simple types</w:t>
      </w:r>
      <w:bookmarkEnd w:id="471"/>
    </w:p>
    <w:p w14:paraId="1FAA0747" w14:textId="77777777" w:rsidR="00A001B9" w:rsidRDefault="009D64FD">
      <w:r>
        <w:t>These types are defined as they are in XML Schema, with exceptions for:</w:t>
      </w:r>
    </w:p>
    <w:p w14:paraId="58E60423" w14:textId="77777777" w:rsidR="00A001B9" w:rsidRDefault="009D64FD" w:rsidP="00B117B5">
      <w:pPr>
        <w:pStyle w:val="ListParagraph"/>
        <w:numPr>
          <w:ilvl w:val="0"/>
          <w:numId w:val="144"/>
        </w:numPr>
      </w:pPr>
      <w:r>
        <w:t>String – In DFDL a string can contain any character codes. None are reserved. (Including the character with character code U+0000, which is not permitted in XML documents.)</w:t>
      </w:r>
    </w:p>
    <w:p w14:paraId="0B398849" w14:textId="77777777" w:rsidR="00A001B9" w:rsidRDefault="009D64FD">
      <w:r>
        <w:t xml:space="preserve">Each object defined by a class in the above UML is called a </w:t>
      </w:r>
      <w:r>
        <w:rPr>
          <w:rStyle w:val="Emphasis"/>
        </w:rPr>
        <w:t>DFDL Schema component</w:t>
      </w:r>
      <w:r>
        <w:t>.</w:t>
      </w:r>
    </w:p>
    <w:p w14:paraId="392E1CA1" w14:textId="6F00046D" w:rsidR="00A001B9" w:rsidRDefault="009D64FD">
      <w:r>
        <w:t>We express the DFDL Schema Model using a subset of the XML Schema Description Language (</w:t>
      </w:r>
      <w:r w:rsidR="00077579">
        <w:t>XSD</w:t>
      </w:r>
      <w:r>
        <w:t xml:space="preserve">). </w:t>
      </w:r>
      <w:r w:rsidR="00077579">
        <w:t>XSD</w:t>
      </w:r>
      <w:r>
        <w:t xml:space="preserve"> provides a standardized schema language suitable for expressing the DFDL Schema Model. </w:t>
      </w:r>
    </w:p>
    <w:p w14:paraId="390D2A99" w14:textId="77777777" w:rsidR="00A001B9" w:rsidRDefault="009D64FD">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49280ED1" w14:textId="77777777" w:rsidR="00A001B9" w:rsidRDefault="009D64FD">
      <w:r>
        <w:t>A DFDL Schema is a valid XML schema. However, the converse is not true since the DFDL Schema Model does not include many concepts that appear in XML schema.</w:t>
      </w:r>
    </w:p>
    <w:p w14:paraId="20CD3C99" w14:textId="77777777" w:rsidR="00A001B9" w:rsidRDefault="009D64FD">
      <w:pPr>
        <w:pStyle w:val="Heading2"/>
        <w:rPr>
          <w:rFonts w:eastAsia="Times New Roman"/>
        </w:rPr>
      </w:pPr>
      <w:bookmarkStart w:id="472" w:name="_Toc349042624"/>
      <w:bookmarkStart w:id="473" w:name="_Ref346445132"/>
      <w:bookmarkStart w:id="474" w:name="_Ref274647268"/>
      <w:bookmarkStart w:id="475" w:name="_Ref274647262"/>
      <w:bookmarkStart w:id="476" w:name="_Ref273529953"/>
      <w:bookmarkStart w:id="477" w:name="_Ref273529945"/>
      <w:bookmarkStart w:id="478" w:name="_Toc243112749"/>
      <w:bookmarkStart w:id="479" w:name="_Toc194983908"/>
      <w:bookmarkStart w:id="480" w:name="_Toc199516230"/>
      <w:bookmarkStart w:id="481" w:name="_Toc175057315"/>
      <w:bookmarkStart w:id="482" w:name="_Toc177399028"/>
      <w:bookmarkStart w:id="483" w:name="_Toc99956882"/>
      <w:bookmarkStart w:id="484" w:name="_Toc99787969"/>
      <w:bookmarkStart w:id="485" w:name="_Toc27060974"/>
      <w:r>
        <w:rPr>
          <w:rFonts w:eastAsia="Times New Roman"/>
        </w:rPr>
        <w:t>DFDL Subset of XML Schema</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7C9A76CC" w14:textId="2E7EEF66" w:rsidR="00A001B9" w:rsidRDefault="009D64FD">
      <w:pPr>
        <w:pStyle w:val="nobreak"/>
      </w:pPr>
      <w:r>
        <w:t xml:space="preserve">The DFDL subset of </w:t>
      </w:r>
      <w:r w:rsidR="00077579">
        <w:t>XSD</w:t>
      </w:r>
      <w:r>
        <w:t xml:space="preserve"> is a general model for </w:t>
      </w:r>
      <w:proofErr w:type="gramStart"/>
      <w:r>
        <w:t>hierarchically-nested</w:t>
      </w:r>
      <w:proofErr w:type="gramEnd"/>
      <w:r>
        <w:t xml:space="preserve"> data. It avoids the </w:t>
      </w:r>
      <w:r w:rsidR="00077579">
        <w:t>XSD</w:t>
      </w:r>
      <w:r>
        <w:t xml:space="preserve"> features used to describe the peculiarities of XML as a syntactic textual representation of data, and features that are simply not needed by DFDL.</w:t>
      </w:r>
    </w:p>
    <w:p w14:paraId="4CCC594F" w14:textId="2AA442F6" w:rsidR="00A001B9" w:rsidRDefault="009D64FD">
      <w:r>
        <w:t xml:space="preserve">The following lists detail the similarities and differences between general </w:t>
      </w:r>
      <w:r w:rsidR="00077579">
        <w:t>XSD</w:t>
      </w:r>
      <w:r>
        <w:t xml:space="preserve"> and this subset.</w:t>
      </w:r>
    </w:p>
    <w:p w14:paraId="568B0670" w14:textId="77777777" w:rsidR="00A001B9" w:rsidRDefault="009D64FD">
      <w:r>
        <w:t>DFDL Schemas consist of:</w:t>
      </w:r>
    </w:p>
    <w:p w14:paraId="2E82CF41" w14:textId="569C227E" w:rsidR="00A001B9" w:rsidRDefault="009D64FD" w:rsidP="00B117B5">
      <w:pPr>
        <w:pStyle w:val="ListParagraph"/>
        <w:numPr>
          <w:ilvl w:val="0"/>
          <w:numId w:val="145"/>
        </w:numPr>
      </w:pPr>
      <w:r>
        <w:t xml:space="preserve">Standard </w:t>
      </w:r>
      <w:r w:rsidR="00077579">
        <w:t>XSD</w:t>
      </w:r>
      <w:r>
        <w:t xml:space="preserve"> namespace management</w:t>
      </w:r>
    </w:p>
    <w:p w14:paraId="6B55BEE9" w14:textId="4F127A39" w:rsidR="00A001B9" w:rsidRDefault="009D64FD" w:rsidP="00B117B5">
      <w:pPr>
        <w:pStyle w:val="ListParagraph"/>
        <w:numPr>
          <w:ilvl w:val="0"/>
          <w:numId w:val="145"/>
        </w:numPr>
      </w:pPr>
      <w:r>
        <w:t xml:space="preserve">Standard </w:t>
      </w:r>
      <w:r w:rsidR="00077579">
        <w:t>XSD</w:t>
      </w:r>
      <w:r>
        <w:t xml:space="preserve"> import and  management for multiple file schemas</w:t>
      </w:r>
    </w:p>
    <w:p w14:paraId="5389E9BA" w14:textId="77777777" w:rsidR="00A001B9" w:rsidRDefault="009D64FD" w:rsidP="00B117B5">
      <w:pPr>
        <w:pStyle w:val="ListParagraph"/>
        <w:numPr>
          <w:ilvl w:val="0"/>
          <w:numId w:val="145"/>
        </w:numPr>
      </w:pPr>
      <w:r>
        <w:t xml:space="preserve">Local element declarations with dimensionality via </w:t>
      </w:r>
      <w:proofErr w:type="spellStart"/>
      <w:r>
        <w:t>maxOccurs</w:t>
      </w:r>
      <w:proofErr w:type="spellEnd"/>
      <w:r>
        <w:t xml:space="preserve"> and minOccurs.</w:t>
      </w:r>
    </w:p>
    <w:p w14:paraId="6CD872CA" w14:textId="77777777" w:rsidR="00A001B9" w:rsidRDefault="009D64FD" w:rsidP="00B117B5">
      <w:pPr>
        <w:pStyle w:val="ListParagraph"/>
        <w:numPr>
          <w:ilvl w:val="0"/>
          <w:numId w:val="145"/>
        </w:numPr>
      </w:pPr>
      <w:r>
        <w:lastRenderedPageBreak/>
        <w:t>Global element declarations</w:t>
      </w:r>
    </w:p>
    <w:p w14:paraId="46B890A4" w14:textId="77777777" w:rsidR="00A001B9" w:rsidRDefault="009D64FD" w:rsidP="00B117B5">
      <w:pPr>
        <w:pStyle w:val="ListParagraph"/>
        <w:numPr>
          <w:ilvl w:val="0"/>
          <w:numId w:val="145"/>
        </w:numPr>
      </w:pPr>
      <w:proofErr w:type="spellStart"/>
      <w:r>
        <w:t>ComplexType</w:t>
      </w:r>
      <w:proofErr w:type="spellEnd"/>
      <w:r>
        <w:t xml:space="preserve"> definitions with empty or element-only content models.</w:t>
      </w:r>
    </w:p>
    <w:p w14:paraId="3191B4BA" w14:textId="77777777" w:rsidR="00A001B9" w:rsidRDefault="009D64FD" w:rsidP="00B117B5">
      <w:pPr>
        <w:pStyle w:val="ListParagraph"/>
        <w:numPr>
          <w:ilvl w:val="0"/>
          <w:numId w:val="145"/>
        </w:numPr>
      </w:pPr>
      <w:r>
        <w:t xml:space="preserve">DFDL </w:t>
      </w:r>
      <w:proofErr w:type="spellStart"/>
      <w:r>
        <w:t>appinfo</w:t>
      </w:r>
      <w:proofErr w:type="spellEnd"/>
      <w:r>
        <w:t xml:space="preserve"> annotations describing the data format</w:t>
      </w:r>
    </w:p>
    <w:p w14:paraId="3DCF128C" w14:textId="77777777" w:rsidR="00A001B9" w:rsidRDefault="009D64FD" w:rsidP="00B117B5">
      <w:pPr>
        <w:pStyle w:val="ListParagraph"/>
        <w:numPr>
          <w:ilvl w:val="0"/>
          <w:numId w:val="145"/>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4C074991" w14:textId="77777777" w:rsidR="00A001B9" w:rsidRDefault="009D64FD" w:rsidP="00B117B5">
      <w:pPr>
        <w:pStyle w:val="ListParagraph"/>
        <w:numPr>
          <w:ilvl w:val="0"/>
          <w:numId w:val="145"/>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4E9E2F2B" w14:textId="77777777" w:rsidR="00A001B9" w:rsidRDefault="009D64FD" w:rsidP="00B117B5">
      <w:pPr>
        <w:pStyle w:val="ListParagraph"/>
        <w:numPr>
          <w:ilvl w:val="0"/>
          <w:numId w:val="145"/>
        </w:numPr>
      </w:pPr>
      <w:r>
        <w:t>Fixed values</w:t>
      </w:r>
    </w:p>
    <w:p w14:paraId="25846940" w14:textId="77777777" w:rsidR="00A001B9" w:rsidRDefault="009D64FD" w:rsidP="00B117B5">
      <w:pPr>
        <w:pStyle w:val="ListParagraph"/>
        <w:numPr>
          <w:ilvl w:val="0"/>
          <w:numId w:val="145"/>
        </w:numPr>
      </w:pPr>
      <w:r>
        <w:t>Default values</w:t>
      </w:r>
    </w:p>
    <w:p w14:paraId="63C693EA" w14:textId="77777777" w:rsidR="00A001B9" w:rsidRDefault="009D64FD" w:rsidP="00B117B5">
      <w:pPr>
        <w:pStyle w:val="ListParagraph"/>
        <w:numPr>
          <w:ilvl w:val="0"/>
          <w:numId w:val="145"/>
        </w:numPr>
      </w:pPr>
      <w:r>
        <w:t xml:space="preserve">'sequence' model groups (without minOccurs and </w:t>
      </w:r>
      <w:proofErr w:type="spellStart"/>
      <w:r>
        <w:t>maxOccurs</w:t>
      </w:r>
      <w:proofErr w:type="spellEnd"/>
      <w:r>
        <w:t xml:space="preserve"> or with both minOccurs="1" and </w:t>
      </w:r>
      <w:proofErr w:type="spellStart"/>
      <w:r>
        <w:t>maxOccurs</w:t>
      </w:r>
      <w:proofErr w:type="spellEnd"/>
      <w:r>
        <w:t>="1")</w:t>
      </w:r>
    </w:p>
    <w:p w14:paraId="542565C7" w14:textId="77777777" w:rsidR="00A001B9" w:rsidRDefault="009D64FD" w:rsidP="00B117B5">
      <w:pPr>
        <w:pStyle w:val="ListParagraph"/>
        <w:numPr>
          <w:ilvl w:val="0"/>
          <w:numId w:val="145"/>
        </w:numPr>
      </w:pPr>
      <w:r>
        <w:t xml:space="preserve">'choice' model groups (without minOccurs and </w:t>
      </w:r>
      <w:proofErr w:type="spellStart"/>
      <w:r>
        <w:t>maxOccurs</w:t>
      </w:r>
      <w:proofErr w:type="spellEnd"/>
      <w:r>
        <w:t xml:space="preserve"> or with both minOccurs="1" and </w:t>
      </w:r>
      <w:proofErr w:type="spellStart"/>
      <w:r>
        <w:t>maxOccurs</w:t>
      </w:r>
      <w:proofErr w:type="spellEnd"/>
      <w:r>
        <w:t>="1")</w:t>
      </w:r>
    </w:p>
    <w:p w14:paraId="39BE611B" w14:textId="77777777" w:rsidR="00A001B9" w:rsidRDefault="009D64FD" w:rsidP="00B117B5">
      <w:pPr>
        <w:pStyle w:val="ListParagraph"/>
        <w:numPr>
          <w:ilvl w:val="0"/>
          <w:numId w:val="145"/>
        </w:numPr>
      </w:pPr>
      <w:r>
        <w:t>Simple type derivations derived by restriction from the allowed built-in types</w:t>
      </w:r>
    </w:p>
    <w:p w14:paraId="57A00C2B" w14:textId="77777777" w:rsidR="00A001B9" w:rsidRDefault="009D64FD" w:rsidP="00B117B5">
      <w:pPr>
        <w:pStyle w:val="ListParagraph"/>
        <w:numPr>
          <w:ilvl w:val="0"/>
          <w:numId w:val="145"/>
        </w:numPr>
      </w:pPr>
      <w:r>
        <w:t>Reusable Groups: named model group definitions can only contain one model group</w:t>
      </w:r>
    </w:p>
    <w:p w14:paraId="31FFB2C7" w14:textId="77777777" w:rsidR="00A001B9" w:rsidRDefault="009D64FD" w:rsidP="00B117B5">
      <w:pPr>
        <w:pStyle w:val="ListParagraph"/>
        <w:numPr>
          <w:ilvl w:val="0"/>
          <w:numId w:val="145"/>
        </w:numPr>
      </w:pPr>
      <w:r>
        <w:t xml:space="preserve">Element references with dimensionality via </w:t>
      </w:r>
      <w:proofErr w:type="spellStart"/>
      <w:r>
        <w:t>maxOccurs</w:t>
      </w:r>
      <w:proofErr w:type="spellEnd"/>
      <w:r>
        <w:t xml:space="preserve"> and minOccurs.</w:t>
      </w:r>
    </w:p>
    <w:p w14:paraId="397A3803" w14:textId="77777777" w:rsidR="00A001B9" w:rsidRDefault="009D64FD" w:rsidP="00B117B5">
      <w:pPr>
        <w:pStyle w:val="ListParagraph"/>
        <w:numPr>
          <w:ilvl w:val="0"/>
          <w:numId w:val="145"/>
        </w:numPr>
      </w:pPr>
      <w:r>
        <w:t>Group references without dimensionality</w:t>
      </w:r>
    </w:p>
    <w:p w14:paraId="20C39C04" w14:textId="77777777" w:rsidR="00A001B9" w:rsidRDefault="009D64FD" w:rsidP="00B117B5">
      <w:pPr>
        <w:pStyle w:val="ListParagraph"/>
        <w:numPr>
          <w:ilvl w:val="0"/>
          <w:numId w:val="145"/>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0B44FF87" w14:textId="77777777" w:rsidR="00A001B9" w:rsidRDefault="009D64FD" w:rsidP="00B117B5">
      <w:pPr>
        <w:pStyle w:val="ListParagraph"/>
        <w:numPr>
          <w:ilvl w:val="0"/>
          <w:numId w:val="145"/>
        </w:numPr>
      </w:pPr>
      <w:proofErr w:type="spellStart"/>
      <w:r>
        <w:t>Appinfo</w:t>
      </w:r>
      <w:proofErr w:type="spellEnd"/>
      <w:r>
        <w:t xml:space="preserve"> annotations for sources other than DFDL are permitted and ignored</w:t>
      </w:r>
    </w:p>
    <w:p w14:paraId="710B88C0" w14:textId="77777777" w:rsidR="00A001B9" w:rsidRDefault="009D64FD" w:rsidP="00B117B5">
      <w:pPr>
        <w:pStyle w:val="ListParagraph"/>
        <w:numPr>
          <w:ilvl w:val="0"/>
          <w:numId w:val="145"/>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6"/>
      </w:r>
    </w:p>
    <w:p w14:paraId="628A1C1E" w14:textId="77777777" w:rsidR="00A001B9" w:rsidRDefault="009D64FD" w:rsidP="00B117B5">
      <w:pPr>
        <w:pStyle w:val="ListParagraph"/>
        <w:numPr>
          <w:ilvl w:val="0"/>
          <w:numId w:val="145"/>
        </w:numPr>
        <w:rPr>
          <w:ins w:id="486" w:author="Mike Beckerle" w:date="2019-09-17T17:38:00Z"/>
        </w:rPr>
      </w:pPr>
      <w:r>
        <w:t>XML Entities</w:t>
      </w:r>
    </w:p>
    <w:p w14:paraId="67659A2A" w14:textId="77777777" w:rsidR="00A001B9" w:rsidRDefault="009D64FD" w:rsidP="00B117B5">
      <w:pPr>
        <w:pStyle w:val="ListParagraph"/>
        <w:numPr>
          <w:ilvl w:val="0"/>
          <w:numId w:val="145"/>
        </w:numPr>
        <w:rPr>
          <w:ins w:id="487" w:author="Mike Beckerle" w:date="2019-09-17T17:38:00Z"/>
        </w:rPr>
      </w:pPr>
      <w:ins w:id="488" w:author="Mike Beckerle" w:date="2019-09-17T17:38:00Z">
        <w:r>
          <w:t xml:space="preserve">The </w:t>
        </w:r>
        <w:proofErr w:type="spellStart"/>
        <w:r>
          <w:t>xs:schema</w:t>
        </w:r>
        <w:proofErr w:type="spellEnd"/>
        <w:r>
          <w:t xml:space="preserve"> “</w:t>
        </w:r>
        <w:proofErr w:type="spellStart"/>
        <w:r>
          <w:t>elementFormDefault</w:t>
        </w:r>
      </w:ins>
      <w:proofErr w:type="spellEnd"/>
      <w:ins w:id="489" w:author="Mike Beckerle" w:date="2019-09-17T17:39:00Z">
        <w:r>
          <w:t>”</w:t>
        </w:r>
      </w:ins>
      <w:ins w:id="490" w:author="Mike Beckerle" w:date="2019-09-17T17:38:00Z">
        <w:r>
          <w:t xml:space="preserve"> attribute</w:t>
        </w:r>
      </w:ins>
    </w:p>
    <w:p w14:paraId="3FD83358" w14:textId="77777777" w:rsidR="00A001B9" w:rsidRDefault="009D64FD" w:rsidP="00B117B5">
      <w:pPr>
        <w:pStyle w:val="ListParagraph"/>
        <w:numPr>
          <w:ilvl w:val="0"/>
          <w:numId w:val="145"/>
        </w:numPr>
      </w:pPr>
      <w:ins w:id="491" w:author="Mike Beckerle" w:date="2019-09-17T17:38:00Z">
        <w:r>
          <w:t xml:space="preserve">The </w:t>
        </w:r>
        <w:proofErr w:type="spellStart"/>
        <w:r>
          <w:t>xs:element</w:t>
        </w:r>
        <w:proofErr w:type="spellEnd"/>
        <w:r>
          <w:t xml:space="preserve"> “form” attribute</w:t>
        </w:r>
      </w:ins>
    </w:p>
    <w:p w14:paraId="64369AFF" w14:textId="77777777" w:rsidR="00A001B9" w:rsidRDefault="009D64FD" w:rsidP="001E61EE">
      <w:r>
        <w:t xml:space="preserve">Note: </w:t>
      </w:r>
      <w:proofErr w:type="spellStart"/>
      <w:r>
        <w:t>xs:nonNegativeInteger</w:t>
      </w:r>
      <w:proofErr w:type="spellEnd"/>
      <w:r>
        <w:t xml:space="preserve"> is treated as an unsigned </w:t>
      </w:r>
      <w:proofErr w:type="spellStart"/>
      <w:r>
        <w:t>xs:integer</w:t>
      </w:r>
      <w:proofErr w:type="spellEnd"/>
      <w:r>
        <w:t>.</w:t>
      </w:r>
    </w:p>
    <w:p w14:paraId="1DE51549" w14:textId="77777777" w:rsidR="00A001B9" w:rsidRDefault="009D64FD" w:rsidP="001E61EE">
      <w:r>
        <w:t>The following constructs from XML Schema are not used as part of the DFDL Schema Model of DFDL v1.0 schemas; however, they are all reserved</w:t>
      </w:r>
      <w:r>
        <w:rPr>
          <w:rStyle w:val="FootnoteReference"/>
        </w:rPr>
        <w:footnoteReference w:id="7"/>
      </w:r>
      <w:r>
        <w:t xml:space="preserve"> for future use since the data model may be extended to use them in future versions of DFDL: </w:t>
      </w:r>
    </w:p>
    <w:p w14:paraId="786E5387" w14:textId="77777777" w:rsidR="00A001B9" w:rsidRDefault="009D64FD" w:rsidP="00B117B5">
      <w:pPr>
        <w:pStyle w:val="ListParagraph"/>
        <w:numPr>
          <w:ilvl w:val="0"/>
          <w:numId w:val="146"/>
        </w:numPr>
        <w:rPr>
          <w:rStyle w:val="Emphasis"/>
        </w:rPr>
      </w:pPr>
      <w:r>
        <w:t>Attribute declarations (local or global)</w:t>
      </w:r>
    </w:p>
    <w:p w14:paraId="3B876338" w14:textId="77777777" w:rsidR="00A001B9" w:rsidRDefault="009D64FD" w:rsidP="00B117B5">
      <w:pPr>
        <w:pStyle w:val="ListParagraph"/>
        <w:numPr>
          <w:ilvl w:val="0"/>
          <w:numId w:val="146"/>
        </w:numPr>
        <w:rPr>
          <w:rStyle w:val="Emphasis"/>
        </w:rPr>
      </w:pPr>
      <w:r>
        <w:t>Attribute references</w:t>
      </w:r>
    </w:p>
    <w:p w14:paraId="53F63AE0" w14:textId="77777777" w:rsidR="00A001B9" w:rsidRDefault="009D64FD" w:rsidP="00B117B5">
      <w:pPr>
        <w:pStyle w:val="ListParagraph"/>
        <w:numPr>
          <w:ilvl w:val="0"/>
          <w:numId w:val="146"/>
        </w:numPr>
        <w:rPr>
          <w:rStyle w:val="Emphasis"/>
        </w:rPr>
      </w:pPr>
      <w:r>
        <w:t>Attribute group definitions</w:t>
      </w:r>
    </w:p>
    <w:p w14:paraId="283D93EB" w14:textId="77777777" w:rsidR="00A001B9" w:rsidRDefault="009D64FD" w:rsidP="00B117B5">
      <w:pPr>
        <w:pStyle w:val="ListParagraph"/>
        <w:numPr>
          <w:ilvl w:val="0"/>
          <w:numId w:val="146"/>
        </w:numPr>
      </w:pPr>
      <w:r>
        <w:t xml:space="preserve">Complex type derivations where the base type is not </w:t>
      </w:r>
      <w:proofErr w:type="spellStart"/>
      <w:r>
        <w:t>xs:anyType</w:t>
      </w:r>
      <w:proofErr w:type="spellEnd"/>
      <w:r>
        <w:t>.</w:t>
      </w:r>
    </w:p>
    <w:p w14:paraId="5D607177" w14:textId="77777777" w:rsidR="00A001B9" w:rsidRDefault="009D64FD" w:rsidP="00B117B5">
      <w:pPr>
        <w:pStyle w:val="ListParagraph"/>
        <w:numPr>
          <w:ilvl w:val="0"/>
          <w:numId w:val="146"/>
        </w:numPr>
      </w:pPr>
      <w:r>
        <w:t>Complex types having mixed content models or simple content models</w:t>
      </w:r>
    </w:p>
    <w:p w14:paraId="57EDCCED" w14:textId="77777777" w:rsidR="00A001B9" w:rsidRDefault="009D64FD" w:rsidP="00B117B5">
      <w:pPr>
        <w:pStyle w:val="ListParagraph"/>
        <w:numPr>
          <w:ilvl w:val="0"/>
          <w:numId w:val="146"/>
        </w:numPr>
      </w:pPr>
      <w:r>
        <w:t>List simple types</w:t>
      </w:r>
    </w:p>
    <w:p w14:paraId="58DB931D" w14:textId="77777777" w:rsidR="00A001B9" w:rsidRDefault="009D64FD" w:rsidP="00B117B5">
      <w:pPr>
        <w:pStyle w:val="ListParagraph"/>
        <w:numPr>
          <w:ilvl w:val="0"/>
          <w:numId w:val="146"/>
        </w:numPr>
      </w:pPr>
      <w:r>
        <w:t>Union simple types where the member types are not derived from the same simple type.</w:t>
      </w:r>
    </w:p>
    <w:p w14:paraId="7AA79267" w14:textId="77777777" w:rsidR="00A001B9" w:rsidRDefault="009D64FD" w:rsidP="00B117B5">
      <w:pPr>
        <w:pStyle w:val="ListParagraph"/>
        <w:numPr>
          <w:ilvl w:val="0"/>
          <w:numId w:val="146"/>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09A87594" w14:textId="77777777" w:rsidR="00A001B9" w:rsidRDefault="009D64FD" w:rsidP="00B117B5">
      <w:pPr>
        <w:pStyle w:val="ListParagraph"/>
        <w:numPr>
          <w:ilvl w:val="0"/>
          <w:numId w:val="146"/>
        </w:numPr>
      </w:pPr>
      <w:proofErr w:type="spellStart"/>
      <w:r>
        <w:t>maxOccurs</w:t>
      </w:r>
      <w:proofErr w:type="spellEnd"/>
      <w:r>
        <w:t xml:space="preserve"> and minOccurs on model groups (except if both are '1')</w:t>
      </w:r>
    </w:p>
    <w:p w14:paraId="1EB3617F" w14:textId="77777777" w:rsidR="00A001B9" w:rsidRDefault="009D64FD" w:rsidP="00B117B5">
      <w:pPr>
        <w:pStyle w:val="ListParagraph"/>
        <w:numPr>
          <w:ilvl w:val="0"/>
          <w:numId w:val="146"/>
        </w:numPr>
      </w:pPr>
      <w:r w:rsidRPr="001E61EE">
        <w:rPr>
          <w:rFonts w:eastAsia="MS Mincho"/>
        </w:rPr>
        <w:t xml:space="preserve">minOccurs = ‘0’ on branches of </w:t>
      </w:r>
      <w:proofErr w:type="spellStart"/>
      <w:r w:rsidRPr="001E61EE">
        <w:rPr>
          <w:rFonts w:eastAsia="MS Mincho"/>
        </w:rPr>
        <w:t>xs:choice</w:t>
      </w:r>
      <w:proofErr w:type="spellEnd"/>
      <w:r w:rsidRPr="001E61EE">
        <w:rPr>
          <w:rFonts w:eastAsia="MS Mincho"/>
        </w:rPr>
        <w:t xml:space="preserve"> model groups</w:t>
      </w:r>
    </w:p>
    <w:p w14:paraId="62AFF77D" w14:textId="77777777" w:rsidR="00A001B9" w:rsidRDefault="009D64FD" w:rsidP="00B117B5">
      <w:pPr>
        <w:pStyle w:val="ListParagraph"/>
        <w:numPr>
          <w:ilvl w:val="0"/>
          <w:numId w:val="146"/>
        </w:numPr>
        <w:rPr>
          <w:rStyle w:val="Emphasis"/>
        </w:rPr>
      </w:pPr>
      <w:r>
        <w:t xml:space="preserve">Identity Constraints </w:t>
      </w:r>
    </w:p>
    <w:p w14:paraId="13B652A6" w14:textId="77777777" w:rsidR="00A001B9" w:rsidRDefault="009D64FD" w:rsidP="00B117B5">
      <w:pPr>
        <w:pStyle w:val="ListParagraph"/>
        <w:numPr>
          <w:ilvl w:val="0"/>
          <w:numId w:val="146"/>
        </w:numPr>
      </w:pPr>
      <w:r>
        <w:t xml:space="preserve">Substitution Groups </w:t>
      </w:r>
    </w:p>
    <w:p w14:paraId="548D74C8" w14:textId="77777777" w:rsidR="00A001B9" w:rsidRDefault="009D64FD" w:rsidP="00B117B5">
      <w:pPr>
        <w:pStyle w:val="ListParagraph"/>
        <w:numPr>
          <w:ilvl w:val="0"/>
          <w:numId w:val="146"/>
        </w:numPr>
      </w:pPr>
      <w:proofErr w:type="spellStart"/>
      <w:r>
        <w:t>xs:all</w:t>
      </w:r>
      <w:proofErr w:type="spellEnd"/>
      <w:r>
        <w:t xml:space="preserve"> groups</w:t>
      </w:r>
    </w:p>
    <w:p w14:paraId="51C60BA0" w14:textId="77777777" w:rsidR="00A001B9" w:rsidRDefault="009D64FD" w:rsidP="00B117B5">
      <w:pPr>
        <w:pStyle w:val="ListParagraph"/>
        <w:numPr>
          <w:ilvl w:val="0"/>
          <w:numId w:val="146"/>
        </w:numPr>
      </w:pPr>
      <w:proofErr w:type="spellStart"/>
      <w:r>
        <w:t>xs:any</w:t>
      </w:r>
      <w:proofErr w:type="spellEnd"/>
      <w:r>
        <w:t xml:space="preserve"> element wildcards  </w:t>
      </w:r>
    </w:p>
    <w:p w14:paraId="35B8D357" w14:textId="77777777" w:rsidR="00A001B9" w:rsidRDefault="009D64FD" w:rsidP="00B117B5">
      <w:pPr>
        <w:pStyle w:val="ListParagraph"/>
        <w:numPr>
          <w:ilvl w:val="0"/>
          <w:numId w:val="146"/>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0E907EC2" w14:textId="77777777" w:rsidR="00A001B9" w:rsidRDefault="009D64FD" w:rsidP="00B117B5">
      <w:pPr>
        <w:pStyle w:val="ListParagraph"/>
        <w:numPr>
          <w:ilvl w:val="0"/>
          <w:numId w:val="146"/>
        </w:numPr>
      </w:pPr>
      <w:r>
        <w:lastRenderedPageBreak/>
        <w:t>whitespace facet</w:t>
      </w:r>
    </w:p>
    <w:p w14:paraId="585B9D42" w14:textId="77777777" w:rsidR="00A001B9" w:rsidRDefault="009D64FD" w:rsidP="00B117B5">
      <w:pPr>
        <w:pStyle w:val="ListParagraph"/>
        <w:numPr>
          <w:ilvl w:val="0"/>
          <w:numId w:val="146"/>
        </w:numPr>
      </w:pPr>
      <w:proofErr w:type="gramStart"/>
      <w:r>
        <w:t>Recursively-defined</w:t>
      </w:r>
      <w:proofErr w:type="gramEnd"/>
      <w:r>
        <w:t xml:space="preserve"> types and elements (defined by way of type, group, or element references)</w:t>
      </w:r>
    </w:p>
    <w:p w14:paraId="4DACE370" w14:textId="77777777" w:rsidR="00A001B9" w:rsidRDefault="009D64FD">
      <w:pPr>
        <w:pStyle w:val="Heading2"/>
        <w:rPr>
          <w:rFonts w:eastAsia="Times New Roman"/>
        </w:rPr>
      </w:pPr>
      <w:bookmarkStart w:id="492" w:name="_Toc349042625"/>
      <w:bookmarkStart w:id="493" w:name="_Ref346447428"/>
      <w:bookmarkStart w:id="494" w:name="_Toc243112750"/>
      <w:bookmarkStart w:id="495" w:name="_Toc194983909"/>
      <w:bookmarkStart w:id="496" w:name="_Toc199516231"/>
      <w:bookmarkStart w:id="497" w:name="_Toc27060975"/>
      <w:bookmarkStart w:id="498" w:name="_Toc175057316"/>
      <w:bookmarkStart w:id="499" w:name="_Toc177399029"/>
      <w:bookmarkStart w:id="500" w:name="_Ref161828896"/>
      <w:r>
        <w:rPr>
          <w:rFonts w:eastAsia="Times New Roman"/>
        </w:rPr>
        <w:t>XSD Facets, min/</w:t>
      </w:r>
      <w:proofErr w:type="spellStart"/>
      <w:r>
        <w:rPr>
          <w:rFonts w:eastAsia="Times New Roman"/>
        </w:rPr>
        <w:t>maxOccurs</w:t>
      </w:r>
      <w:proofErr w:type="spellEnd"/>
      <w:r>
        <w:rPr>
          <w:rFonts w:eastAsia="Times New Roman"/>
        </w:rPr>
        <w:t>, default, and fixed</w:t>
      </w:r>
      <w:bookmarkEnd w:id="492"/>
      <w:bookmarkEnd w:id="493"/>
      <w:bookmarkEnd w:id="494"/>
      <w:bookmarkEnd w:id="495"/>
      <w:bookmarkEnd w:id="496"/>
      <w:bookmarkEnd w:id="497"/>
    </w:p>
    <w:p w14:paraId="7C9E2031" w14:textId="77777777" w:rsidR="00A001B9" w:rsidRDefault="009D64FD">
      <w:r>
        <w:t>XSD element declarations and references can carry several properties that express constraints on the described data. These constraints are mainly used for validation. These properties include:</w:t>
      </w:r>
    </w:p>
    <w:p w14:paraId="5945F634" w14:textId="77777777" w:rsidR="00A001B9" w:rsidRDefault="009D64FD" w:rsidP="00B117B5">
      <w:pPr>
        <w:pStyle w:val="ListParagraph"/>
        <w:numPr>
          <w:ilvl w:val="0"/>
          <w:numId w:val="147"/>
        </w:numPr>
      </w:pPr>
      <w:r>
        <w:t>the facets</w:t>
      </w:r>
    </w:p>
    <w:p w14:paraId="6C031336" w14:textId="77777777" w:rsidR="00A001B9" w:rsidRDefault="009D64FD" w:rsidP="00B117B5">
      <w:pPr>
        <w:pStyle w:val="ListParagraph"/>
        <w:numPr>
          <w:ilvl w:val="0"/>
          <w:numId w:val="147"/>
        </w:numPr>
      </w:pPr>
      <w:r>
        <w:t xml:space="preserve">minOccurs, </w:t>
      </w:r>
      <w:proofErr w:type="spellStart"/>
      <w:r>
        <w:t>maxOccurs</w:t>
      </w:r>
      <w:proofErr w:type="spellEnd"/>
    </w:p>
    <w:p w14:paraId="4D04F527" w14:textId="77777777" w:rsidR="00A001B9" w:rsidRDefault="009D64FD" w:rsidP="00B117B5">
      <w:pPr>
        <w:pStyle w:val="ListParagraph"/>
        <w:numPr>
          <w:ilvl w:val="0"/>
          <w:numId w:val="147"/>
        </w:numPr>
      </w:pPr>
      <w:r>
        <w:t>default</w:t>
      </w:r>
    </w:p>
    <w:p w14:paraId="523DC0CB" w14:textId="77777777" w:rsidR="00A001B9" w:rsidRDefault="009D64FD" w:rsidP="00B117B5">
      <w:pPr>
        <w:pStyle w:val="ListParagraph"/>
        <w:numPr>
          <w:ilvl w:val="0"/>
          <w:numId w:val="147"/>
        </w:numPr>
      </w:pPr>
      <w:r>
        <w:t>fixed</w:t>
      </w:r>
    </w:p>
    <w:p w14:paraId="261A0D9B" w14:textId="77777777" w:rsidR="00A001B9" w:rsidRDefault="009D64FD">
      <w:r>
        <w:t>The facets and the types they are applicable to are:</w:t>
      </w:r>
    </w:p>
    <w:p w14:paraId="5088AF53" w14:textId="77777777" w:rsidR="00A001B9" w:rsidRDefault="009D64FD" w:rsidP="00B117B5">
      <w:pPr>
        <w:pStyle w:val="ListParagraph"/>
        <w:numPr>
          <w:ilvl w:val="0"/>
          <w:numId w:val="148"/>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26BAEFF3" w14:textId="77777777" w:rsidR="00A001B9" w:rsidRDefault="009D64FD" w:rsidP="00B117B5">
      <w:pPr>
        <w:pStyle w:val="ListParagraph"/>
        <w:numPr>
          <w:ilvl w:val="0"/>
          <w:numId w:val="148"/>
        </w:numPr>
      </w:pPr>
      <w:r>
        <w:t>pattern</w:t>
      </w:r>
      <w:del w:id="501" w:author="Mike Beckerle" w:date="2019-09-26T20:05:00Z">
        <w:r>
          <w:delText xml:space="preserve"> (for type xs:string and all types descending from xs:string in </w:delText>
        </w:r>
        <w:r>
          <w:fldChar w:fldCharType="begin"/>
        </w:r>
        <w:r>
          <w:delInstrText xml:space="preserve"> REF _Ref361227201 \h  \* MERGEFORMAT </w:delInstrText>
        </w:r>
        <w:r>
          <w:fldChar w:fldCharType="separate"/>
        </w:r>
        <w:r>
          <w:delText xml:space="preserve">Figure </w:delText>
        </w:r>
        <w:r>
          <w:rPr>
            <w:noProof/>
          </w:rPr>
          <w:delText>3</w:delText>
        </w:r>
        <w:r>
          <w:delText xml:space="preserve"> DFDL simple types</w:delText>
        </w:r>
        <w:r>
          <w:fldChar w:fldCharType="end"/>
        </w:r>
        <w:r>
          <w:delText>)</w:delText>
        </w:r>
      </w:del>
    </w:p>
    <w:p w14:paraId="6C940D39" w14:textId="77777777" w:rsidR="00A001B9" w:rsidRDefault="009D64FD" w:rsidP="00B117B5">
      <w:pPr>
        <w:pStyle w:val="ListParagraph"/>
        <w:numPr>
          <w:ilvl w:val="0"/>
          <w:numId w:val="148"/>
        </w:numPr>
      </w:pPr>
      <w:r>
        <w:t xml:space="preserve">enumeration (all types except </w:t>
      </w:r>
      <w:proofErr w:type="spellStart"/>
      <w:r>
        <w:t>xs:boolean</w:t>
      </w:r>
      <w:proofErr w:type="spellEnd"/>
      <w:r>
        <w:t>)</w:t>
      </w:r>
    </w:p>
    <w:p w14:paraId="06CC3CA5" w14:textId="4E207DD2" w:rsidR="00A001B9" w:rsidRDefault="009D64FD" w:rsidP="00B117B5">
      <w:pPr>
        <w:pStyle w:val="ListParagraph"/>
        <w:numPr>
          <w:ilvl w:val="0"/>
          <w:numId w:val="148"/>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r>
        <w:fldChar w:fldCharType="begin"/>
      </w:r>
      <w:r>
        <w:instrText xml:space="preserve"> REF _Ref346445186 \h  \* MERGEFORMAT </w:instrText>
      </w:r>
      <w:r>
        <w:fldChar w:fldCharType="separate"/>
      </w:r>
      <w:r w:rsidR="002D29EA">
        <w:t xml:space="preserve">Figure </w:t>
      </w:r>
      <w:r w:rsidR="002D29EA">
        <w:rPr>
          <w:noProof/>
        </w:rPr>
        <w:t>3</w:t>
      </w:r>
      <w:r>
        <w:fldChar w:fldCharType="end"/>
      </w:r>
      <w:r>
        <w:t>)</w:t>
      </w:r>
    </w:p>
    <w:p w14:paraId="643F4002" w14:textId="3591FF87" w:rsidR="00A001B9" w:rsidRDefault="009D64FD" w:rsidP="00B117B5">
      <w:pPr>
        <w:pStyle w:val="ListParagraph"/>
        <w:numPr>
          <w:ilvl w:val="0"/>
          <w:numId w:val="148"/>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r>
        <w:fldChar w:fldCharType="begin"/>
      </w:r>
      <w:r>
        <w:instrText xml:space="preserve"> REF _Ref346445186 \h  \* MERGEFORMAT </w:instrText>
      </w:r>
      <w:r>
        <w:fldChar w:fldCharType="separate"/>
      </w:r>
      <w:r w:rsidR="002D29EA">
        <w:t xml:space="preserve">Figure </w:t>
      </w:r>
      <w:r w:rsidR="002D29EA">
        <w:rPr>
          <w:noProof/>
        </w:rPr>
        <w:t>3</w:t>
      </w:r>
      <w:r>
        <w:fldChar w:fldCharType="end"/>
      </w:r>
      <w:r>
        <w:t xml:space="preserve"> )</w:t>
      </w:r>
    </w:p>
    <w:p w14:paraId="69878429" w14:textId="77777777" w:rsidR="00A001B9" w:rsidRDefault="009D64FD" w:rsidP="00B117B5">
      <w:pPr>
        <w:pStyle w:val="ListParagraph"/>
        <w:numPr>
          <w:ilvl w:val="0"/>
          <w:numId w:val="148"/>
        </w:numPr>
      </w:pPr>
      <w:proofErr w:type="spellStart"/>
      <w:r>
        <w:t>fractionDigits</w:t>
      </w:r>
      <w:proofErr w:type="spellEnd"/>
      <w:r>
        <w:t xml:space="preserve"> (for type </w:t>
      </w:r>
      <w:proofErr w:type="spellStart"/>
      <w:r>
        <w:t>xs:decimal</w:t>
      </w:r>
      <w:proofErr w:type="spellEnd"/>
      <w:r>
        <w:t>)</w:t>
      </w:r>
    </w:p>
    <w:p w14:paraId="0EE60744" w14:textId="77777777" w:rsidR="00A001B9" w:rsidRDefault="009D64FD">
      <w:r>
        <w:t xml:space="preserve">The facets (but not </w:t>
      </w:r>
      <w:proofErr w:type="spellStart"/>
      <w:r>
        <w:t>maxOccurs</w:t>
      </w:r>
      <w:proofErr w:type="spellEnd"/>
      <w:r>
        <w:t xml:space="preserve"> nor minOccurs) are also checked by the </w:t>
      </w:r>
      <w:proofErr w:type="spellStart"/>
      <w:r>
        <w:t>dfdl:checkConstraints</w:t>
      </w:r>
      <w:proofErr w:type="spellEnd"/>
      <w:r>
        <w:t xml:space="preserve"> DFDL expression language function.</w:t>
      </w:r>
    </w:p>
    <w:p w14:paraId="29B18489" w14:textId="77777777" w:rsidR="00A001B9" w:rsidRDefault="009D64FD">
      <w:r>
        <w:t>The following sections describe these in more detail.</w:t>
      </w:r>
    </w:p>
    <w:p w14:paraId="1A364487" w14:textId="77777777" w:rsidR="00A001B9" w:rsidRDefault="009D64FD">
      <w:pPr>
        <w:pStyle w:val="Heading3"/>
      </w:pPr>
      <w:bookmarkStart w:id="502" w:name="_Toc322911525"/>
      <w:bookmarkStart w:id="503" w:name="_Toc322912064"/>
      <w:bookmarkStart w:id="504" w:name="_Toc199516232"/>
      <w:bookmarkStart w:id="505" w:name="_Toc194983910"/>
      <w:bookmarkStart w:id="506" w:name="_Toc243112751"/>
      <w:bookmarkStart w:id="507" w:name="_Toc349042626"/>
      <w:bookmarkStart w:id="508" w:name="_Ref365392729"/>
      <w:bookmarkStart w:id="509" w:name="_Ref365392751"/>
      <w:bookmarkStart w:id="510" w:name="_Toc27060976"/>
      <w:bookmarkEnd w:id="502"/>
      <w:bookmarkEnd w:id="503"/>
      <w:r>
        <w:t xml:space="preserve">MinOccurs, </w:t>
      </w:r>
      <w:bookmarkEnd w:id="504"/>
      <w:bookmarkEnd w:id="505"/>
      <w:bookmarkEnd w:id="506"/>
      <w:proofErr w:type="spellStart"/>
      <w:r>
        <w:t>MaxOccurs</w:t>
      </w:r>
      <w:bookmarkEnd w:id="507"/>
      <w:bookmarkEnd w:id="508"/>
      <w:bookmarkEnd w:id="509"/>
      <w:bookmarkEnd w:id="510"/>
      <w:proofErr w:type="spellEnd"/>
    </w:p>
    <w:p w14:paraId="2EEFB0D5" w14:textId="60BA0EDB" w:rsidR="00A001B9" w:rsidRDefault="009D64FD">
      <w:pPr>
        <w:pStyle w:val="nobreak"/>
      </w:pPr>
      <w:r>
        <w:t xml:space="preserve">The </w:t>
      </w:r>
      <w:r w:rsidR="00077579">
        <w:t>XSD</w:t>
      </w:r>
      <w:r>
        <w:t xml:space="preserve"> minOccurs property is used:</w:t>
      </w:r>
    </w:p>
    <w:p w14:paraId="3C5FA14A" w14:textId="77777777" w:rsidR="00A001B9" w:rsidRDefault="009D64FD" w:rsidP="001E61EE">
      <w:pPr>
        <w:numPr>
          <w:ilvl w:val="0"/>
          <w:numId w:val="26"/>
        </w:numPr>
      </w:pPr>
      <w:r>
        <w:t>To determine if an element declaration or reference is an array, an optional element, or neither.</w:t>
      </w:r>
    </w:p>
    <w:p w14:paraId="3BBB596B" w14:textId="77777777" w:rsidR="00A001B9" w:rsidRDefault="009D64FD" w:rsidP="001E61EE">
      <w:pPr>
        <w:numPr>
          <w:ilvl w:val="0"/>
          <w:numId w:val="26"/>
        </w:numPr>
      </w:pPr>
      <w:r>
        <w:t xml:space="preserve">For some values of the property </w:t>
      </w:r>
      <w:proofErr w:type="spellStart"/>
      <w:r>
        <w:t>dfdl:occursCountKind</w:t>
      </w:r>
      <w:proofErr w:type="spellEnd"/>
      <w:r>
        <w:t>, to determine the required minimum number of occurrences of an array both when parsing and unparsing.</w:t>
      </w:r>
    </w:p>
    <w:p w14:paraId="1D6226EE" w14:textId="77777777" w:rsidR="00A001B9" w:rsidRDefault="009D64FD" w:rsidP="001E61EE">
      <w:pPr>
        <w:numPr>
          <w:ilvl w:val="0"/>
          <w:numId w:val="26"/>
        </w:numPr>
      </w:pPr>
      <w:r>
        <w:t>If validating, to determine the minimum valid number of occurrences of an array both when parsing and unparsing.</w:t>
      </w:r>
    </w:p>
    <w:p w14:paraId="597C2FC2" w14:textId="028037BB" w:rsidR="00A001B9" w:rsidRDefault="009D64FD">
      <w:r>
        <w:t xml:space="preserve">The </w:t>
      </w:r>
      <w:r w:rsidR="00077579">
        <w:t>XSD</w:t>
      </w:r>
      <w:r>
        <w:t xml:space="preserve"> </w:t>
      </w:r>
      <w:proofErr w:type="spellStart"/>
      <w:r>
        <w:t>maxOccurs</w:t>
      </w:r>
      <w:proofErr w:type="spellEnd"/>
      <w:r>
        <w:t xml:space="preserve"> property is used:</w:t>
      </w:r>
    </w:p>
    <w:p w14:paraId="0C410144" w14:textId="77777777" w:rsidR="00A001B9" w:rsidRDefault="009D64FD" w:rsidP="001E61EE">
      <w:pPr>
        <w:numPr>
          <w:ilvl w:val="0"/>
          <w:numId w:val="26"/>
        </w:numPr>
      </w:pPr>
      <w:r>
        <w:t>To determine if an element declaration or reference is an array, an optional element, or neither.</w:t>
      </w:r>
    </w:p>
    <w:p w14:paraId="34DA54BC" w14:textId="1649F646" w:rsidR="00A001B9" w:rsidRDefault="009D64FD" w:rsidP="001E61EE">
      <w:pPr>
        <w:numPr>
          <w:ilvl w:val="0"/>
          <w:numId w:val="26"/>
        </w:numPr>
      </w:pPr>
      <w:r>
        <w:t xml:space="preserve">When </w:t>
      </w:r>
      <w:proofErr w:type="spellStart"/>
      <w:r>
        <w:t>dfdl:occursCountKind</w:t>
      </w:r>
      <w:proofErr w:type="spellEnd"/>
      <w:r>
        <w:t xml:space="preserve"> is "fixed", then the </w:t>
      </w:r>
      <w:r w:rsidR="00077579">
        <w:t>XSD</w:t>
      </w:r>
      <w:r>
        <w:t xml:space="preserve"> </w:t>
      </w:r>
      <w:proofErr w:type="spellStart"/>
      <w:r>
        <w:t>maxOccurs</w:t>
      </w:r>
      <w:proofErr w:type="spellEnd"/>
      <w:r>
        <w:t xml:space="preserve"> value is the fixed number of occurrences of the array element, which is then called a Fixed Array Element. It is a Schema Definition Error if </w:t>
      </w:r>
      <w:r w:rsidR="00077579">
        <w:t>XSD</w:t>
      </w:r>
      <w:r>
        <w:t xml:space="preserve"> minOccurs is not equal to </w:t>
      </w:r>
      <w:r w:rsidR="00077579">
        <w:t>XSD</w:t>
      </w:r>
      <w:r>
        <w:t xml:space="preserve"> </w:t>
      </w:r>
      <w:proofErr w:type="spellStart"/>
      <w:r>
        <w:t>maxOccurs</w:t>
      </w:r>
      <w:proofErr w:type="spellEnd"/>
      <w:r>
        <w:t>.</w:t>
      </w:r>
    </w:p>
    <w:p w14:paraId="36F191A1" w14:textId="0A381744" w:rsidR="00A001B9" w:rsidRDefault="009D64FD" w:rsidP="001E61EE">
      <w:pPr>
        <w:numPr>
          <w:ilvl w:val="0"/>
          <w:numId w:val="26"/>
        </w:numPr>
      </w:pPr>
      <w:r>
        <w:t xml:space="preserve">When </w:t>
      </w:r>
      <w:proofErr w:type="spellStart"/>
      <w:r>
        <w:t>dfdl:occursCountKind</w:t>
      </w:r>
      <w:proofErr w:type="spellEnd"/>
      <w:r>
        <w:t xml:space="preserve"> is "implicit" then </w:t>
      </w:r>
      <w:r w:rsidR="00077579">
        <w:t>XSD</w:t>
      </w:r>
      <w:r>
        <w:t xml:space="preserve"> </w:t>
      </w:r>
      <w:proofErr w:type="spellStart"/>
      <w:r>
        <w:t>maxOccurs</w:t>
      </w:r>
      <w:proofErr w:type="spellEnd"/>
      <w:r>
        <w:t xml:space="preserve"> value (if not unbounded) is used to determine the maximum number of element occurrences both when parsing or unparsing.</w:t>
      </w:r>
    </w:p>
    <w:p w14:paraId="6C6CA574" w14:textId="77777777" w:rsidR="00A001B9" w:rsidRDefault="009D64FD" w:rsidP="001E61EE">
      <w:pPr>
        <w:numPr>
          <w:ilvl w:val="0"/>
          <w:numId w:val="26"/>
        </w:numPr>
      </w:pPr>
      <w:r>
        <w:t>If validating, to determine the maximum valid number of occurrences of an array both when parsing and unparsing.</w:t>
      </w:r>
    </w:p>
    <w:p w14:paraId="1F14366C" w14:textId="727172E3" w:rsidR="00A001B9" w:rsidRDefault="009D64FD">
      <w:r>
        <w:t xml:space="preserve">For some values of </w:t>
      </w:r>
      <w:proofErr w:type="spellStart"/>
      <w:r>
        <w:t>dfdl:occursCountKind</w:t>
      </w:r>
      <w:proofErr w:type="spellEnd"/>
      <w:r>
        <w:t xml:space="preserve"> such as 'implicit', it is a processing error when an array is found to have </w:t>
      </w:r>
      <w:proofErr w:type="gramStart"/>
      <w:r>
        <w:t>a number of</w:t>
      </w:r>
      <w:proofErr w:type="gramEnd"/>
      <w:r>
        <w:t xml:space="preserve"> occurrences not conforming to </w:t>
      </w:r>
      <w:r w:rsidR="00077579">
        <w:t>XSD</w:t>
      </w:r>
      <w:r>
        <w:t xml:space="preserve"> minOccurs in the absence of a default value specification. For other values of </w:t>
      </w:r>
      <w:proofErr w:type="spellStart"/>
      <w:r>
        <w:t>dfdl:occursCountKind</w:t>
      </w:r>
      <w:proofErr w:type="spellEnd"/>
      <w:r>
        <w:t xml:space="preserve"> such as 'parsed', it is only a validation error if an array is found to have fewer than </w:t>
      </w:r>
      <w:r w:rsidR="00077579">
        <w:t>XSD</w:t>
      </w:r>
      <w:r>
        <w:t xml:space="preserve"> minOccurs occurrences. See Section </w:t>
      </w:r>
      <w:r>
        <w:fldChar w:fldCharType="begin"/>
      </w:r>
      <w:r>
        <w:instrText xml:space="preserve"> REF _Ref351913722 \r \h </w:instrText>
      </w:r>
      <w:r>
        <w:fldChar w:fldCharType="separate"/>
      </w:r>
      <w:r w:rsidR="002D29EA">
        <w:t>16</w:t>
      </w:r>
      <w:r>
        <w:fldChar w:fldCharType="end"/>
      </w:r>
      <w:r>
        <w:t xml:space="preserve">, </w:t>
      </w:r>
      <w:r>
        <w:fldChar w:fldCharType="begin"/>
      </w:r>
      <w:r>
        <w:instrText xml:space="preserve"> REF _Ref351913750 \h </w:instrText>
      </w:r>
      <w:r>
        <w:fldChar w:fldCharType="separate"/>
      </w:r>
      <w:r w:rsidR="002D29EA">
        <w:t>Properties for Array Elements and Optional Elements</w:t>
      </w:r>
      <w:r>
        <w:fldChar w:fldCharType="end"/>
      </w:r>
      <w:r>
        <w:t>, for more details.</w:t>
      </w:r>
    </w:p>
    <w:p w14:paraId="65789AA2" w14:textId="77777777" w:rsidR="00A001B9" w:rsidRDefault="009D64FD">
      <w:pPr>
        <w:pStyle w:val="Heading3"/>
      </w:pPr>
      <w:bookmarkStart w:id="511" w:name="_Toc351914639"/>
      <w:bookmarkStart w:id="512" w:name="_Toc351915073"/>
      <w:bookmarkStart w:id="513" w:name="_Toc361231111"/>
      <w:bookmarkStart w:id="514" w:name="_Toc361231637"/>
      <w:bookmarkStart w:id="515" w:name="_Toc362444919"/>
      <w:bookmarkStart w:id="516" w:name="_Toc363908841"/>
      <w:bookmarkStart w:id="517" w:name="_Toc364463263"/>
      <w:bookmarkStart w:id="518" w:name="_Toc366077855"/>
      <w:bookmarkStart w:id="519" w:name="_Toc366078474"/>
      <w:bookmarkStart w:id="520" w:name="_Toc366079460"/>
      <w:bookmarkStart w:id="521" w:name="_Toc366080072"/>
      <w:bookmarkStart w:id="522" w:name="_Toc366080684"/>
      <w:bookmarkStart w:id="523" w:name="_Toc366505024"/>
      <w:bookmarkStart w:id="524" w:name="_Toc366508393"/>
      <w:bookmarkStart w:id="525" w:name="_Toc366512894"/>
      <w:bookmarkStart w:id="526" w:name="_Toc366574085"/>
      <w:bookmarkStart w:id="527" w:name="_Toc366577878"/>
      <w:bookmarkStart w:id="528" w:name="_Toc366578486"/>
      <w:bookmarkStart w:id="529" w:name="_Toc366579080"/>
      <w:bookmarkStart w:id="530" w:name="_Toc366579671"/>
      <w:bookmarkStart w:id="531" w:name="_Toc366580263"/>
      <w:bookmarkStart w:id="532" w:name="_Toc366580854"/>
      <w:bookmarkStart w:id="533" w:name="_Toc366581446"/>
      <w:bookmarkStart w:id="534" w:name="_Toc322911527"/>
      <w:bookmarkStart w:id="535" w:name="_Toc322912066"/>
      <w:bookmarkStart w:id="536" w:name="_Toc199516233"/>
      <w:bookmarkStart w:id="537" w:name="_Toc194983911"/>
      <w:bookmarkStart w:id="538" w:name="_Toc243112752"/>
      <w:bookmarkStart w:id="539" w:name="_Toc349042627"/>
      <w:bookmarkStart w:id="540" w:name="_Toc27060977"/>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roofErr w:type="spellStart"/>
      <w:r>
        <w:lastRenderedPageBreak/>
        <w:t>MinLength</w:t>
      </w:r>
      <w:proofErr w:type="spellEnd"/>
      <w:r>
        <w:t xml:space="preserve">, </w:t>
      </w:r>
      <w:proofErr w:type="spellStart"/>
      <w:r>
        <w:t>MaxLength</w:t>
      </w:r>
      <w:bookmarkEnd w:id="536"/>
      <w:bookmarkEnd w:id="537"/>
      <w:bookmarkEnd w:id="538"/>
      <w:bookmarkEnd w:id="539"/>
      <w:bookmarkEnd w:id="540"/>
      <w:proofErr w:type="spellEnd"/>
    </w:p>
    <w:p w14:paraId="5ED12B0A" w14:textId="77777777" w:rsidR="00A001B9" w:rsidRDefault="009D64FD">
      <w:pPr>
        <w:pStyle w:val="nobreak"/>
      </w:pPr>
      <w:r>
        <w:t>These facets are used:</w:t>
      </w:r>
    </w:p>
    <w:p w14:paraId="196D17F2" w14:textId="77777777" w:rsidR="00A001B9" w:rsidRDefault="009D64FD" w:rsidP="001E61EE">
      <w:pPr>
        <w:numPr>
          <w:ilvl w:val="0"/>
          <w:numId w:val="27"/>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093C5551" w14:textId="77777777" w:rsidR="00A001B9" w:rsidRDefault="009D64FD" w:rsidP="001E61EE">
      <w:pPr>
        <w:numPr>
          <w:ilvl w:val="0"/>
          <w:numId w:val="27"/>
        </w:numPr>
      </w:pPr>
      <w:r>
        <w:t>For validation of variable length string elements.</w:t>
      </w:r>
    </w:p>
    <w:p w14:paraId="6AA1B2F4" w14:textId="77777777" w:rsidR="00A001B9" w:rsidRDefault="009D64FD">
      <w:pPr>
        <w:pStyle w:val="Heading3"/>
      </w:pPr>
      <w:bookmarkStart w:id="541" w:name="_Toc322911529"/>
      <w:bookmarkStart w:id="542" w:name="_Toc322912068"/>
      <w:bookmarkStart w:id="543" w:name="_Toc329092923"/>
      <w:bookmarkStart w:id="544" w:name="_Toc332701436"/>
      <w:bookmarkStart w:id="545" w:name="_Toc332701743"/>
      <w:bookmarkStart w:id="546" w:name="_Toc332711537"/>
      <w:bookmarkStart w:id="547" w:name="_Toc332711845"/>
      <w:bookmarkStart w:id="548" w:name="_Toc332712147"/>
      <w:bookmarkStart w:id="549" w:name="_Toc332724063"/>
      <w:bookmarkStart w:id="550" w:name="_Toc332724363"/>
      <w:bookmarkStart w:id="551" w:name="_Toc341102659"/>
      <w:bookmarkStart w:id="552" w:name="_Toc347241391"/>
      <w:bookmarkStart w:id="553" w:name="_Toc347744584"/>
      <w:bookmarkStart w:id="554" w:name="_Toc348984367"/>
      <w:bookmarkStart w:id="555" w:name="_Toc348984672"/>
      <w:bookmarkStart w:id="556" w:name="_Toc349037835"/>
      <w:bookmarkStart w:id="557" w:name="_Toc349038140"/>
      <w:bookmarkStart w:id="558" w:name="_Toc349042628"/>
      <w:bookmarkStart w:id="559" w:name="_Toc351912619"/>
      <w:bookmarkStart w:id="560" w:name="_Toc351914641"/>
      <w:bookmarkStart w:id="561" w:name="_Toc351915075"/>
      <w:bookmarkStart w:id="562" w:name="_Toc361231113"/>
      <w:bookmarkStart w:id="563" w:name="_Toc361231639"/>
      <w:bookmarkStart w:id="564" w:name="_Toc362444921"/>
      <w:bookmarkStart w:id="565" w:name="_Toc363908843"/>
      <w:bookmarkStart w:id="566" w:name="_Toc364463265"/>
      <w:bookmarkStart w:id="567" w:name="_Toc366077857"/>
      <w:bookmarkStart w:id="568" w:name="_Toc366078476"/>
      <w:bookmarkStart w:id="569" w:name="_Toc366079462"/>
      <w:bookmarkStart w:id="570" w:name="_Toc366080074"/>
      <w:bookmarkStart w:id="571" w:name="_Toc366080686"/>
      <w:bookmarkStart w:id="572" w:name="_Toc366505026"/>
      <w:bookmarkStart w:id="573" w:name="_Toc366508395"/>
      <w:bookmarkStart w:id="574" w:name="_Toc366512896"/>
      <w:bookmarkStart w:id="575" w:name="_Toc366574087"/>
      <w:bookmarkStart w:id="576" w:name="_Toc366577880"/>
      <w:bookmarkStart w:id="577" w:name="_Toc366578488"/>
      <w:bookmarkStart w:id="578" w:name="_Toc366579082"/>
      <w:bookmarkStart w:id="579" w:name="_Toc366579673"/>
      <w:bookmarkStart w:id="580" w:name="_Toc366580265"/>
      <w:bookmarkStart w:id="581" w:name="_Toc366580856"/>
      <w:bookmarkStart w:id="582" w:name="_Toc366581448"/>
      <w:bookmarkStart w:id="583" w:name="_Toc322911530"/>
      <w:bookmarkStart w:id="584" w:name="_Toc322912069"/>
      <w:bookmarkStart w:id="585" w:name="_Toc329092924"/>
      <w:bookmarkStart w:id="586" w:name="_Toc332701437"/>
      <w:bookmarkStart w:id="587" w:name="_Toc332701744"/>
      <w:bookmarkStart w:id="588" w:name="_Toc332711538"/>
      <w:bookmarkStart w:id="589" w:name="_Toc332711846"/>
      <w:bookmarkStart w:id="590" w:name="_Toc332712148"/>
      <w:bookmarkStart w:id="591" w:name="_Toc332724064"/>
      <w:bookmarkStart w:id="592" w:name="_Toc332724364"/>
      <w:bookmarkStart w:id="593" w:name="_Toc341102660"/>
      <w:bookmarkStart w:id="594" w:name="_Toc347241392"/>
      <w:bookmarkStart w:id="595" w:name="_Toc347744585"/>
      <w:bookmarkStart w:id="596" w:name="_Toc348984368"/>
      <w:bookmarkStart w:id="597" w:name="_Toc348984673"/>
      <w:bookmarkStart w:id="598" w:name="_Toc349037836"/>
      <w:bookmarkStart w:id="599" w:name="_Toc349038141"/>
      <w:bookmarkStart w:id="600" w:name="_Toc349042629"/>
      <w:bookmarkStart w:id="601" w:name="_Toc351912620"/>
      <w:bookmarkStart w:id="602" w:name="_Toc351914642"/>
      <w:bookmarkStart w:id="603" w:name="_Toc351915076"/>
      <w:bookmarkStart w:id="604" w:name="_Toc361231114"/>
      <w:bookmarkStart w:id="605" w:name="_Toc361231640"/>
      <w:bookmarkStart w:id="606" w:name="_Toc362444922"/>
      <w:bookmarkStart w:id="607" w:name="_Toc363908844"/>
      <w:bookmarkStart w:id="608" w:name="_Toc364463266"/>
      <w:bookmarkStart w:id="609" w:name="_Toc366077858"/>
      <w:bookmarkStart w:id="610" w:name="_Toc366078477"/>
      <w:bookmarkStart w:id="611" w:name="_Toc366079463"/>
      <w:bookmarkStart w:id="612" w:name="_Toc366080075"/>
      <w:bookmarkStart w:id="613" w:name="_Toc366080687"/>
      <w:bookmarkStart w:id="614" w:name="_Toc366505027"/>
      <w:bookmarkStart w:id="615" w:name="_Toc366508396"/>
      <w:bookmarkStart w:id="616" w:name="_Toc366512897"/>
      <w:bookmarkStart w:id="617" w:name="_Toc366574088"/>
      <w:bookmarkStart w:id="618" w:name="_Toc366577881"/>
      <w:bookmarkStart w:id="619" w:name="_Toc366578489"/>
      <w:bookmarkStart w:id="620" w:name="_Toc366579083"/>
      <w:bookmarkStart w:id="621" w:name="_Toc366579674"/>
      <w:bookmarkStart w:id="622" w:name="_Toc366580266"/>
      <w:bookmarkStart w:id="623" w:name="_Toc366580857"/>
      <w:bookmarkStart w:id="624" w:name="_Toc366581449"/>
      <w:bookmarkStart w:id="625" w:name="_Toc349042630"/>
      <w:bookmarkStart w:id="626" w:name="_Toc27060978"/>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roofErr w:type="spellStart"/>
      <w:r>
        <w:t>TotalDigits</w:t>
      </w:r>
      <w:proofErr w:type="spellEnd"/>
      <w:r>
        <w:t xml:space="preserve">, </w:t>
      </w:r>
      <w:proofErr w:type="spellStart"/>
      <w:r>
        <w:t>FractionDigits</w:t>
      </w:r>
      <w:bookmarkEnd w:id="625"/>
      <w:bookmarkEnd w:id="626"/>
      <w:proofErr w:type="spellEnd"/>
    </w:p>
    <w:p w14:paraId="585B3320" w14:textId="77777777" w:rsidR="00A001B9" w:rsidRDefault="009D64FD" w:rsidP="001E61EE">
      <w:pPr>
        <w:pStyle w:val="nobreak"/>
        <w:numPr>
          <w:ilvl w:val="0"/>
          <w:numId w:val="28"/>
        </w:numPr>
      </w:pPr>
      <w:r>
        <w:t>Used for validation only</w:t>
      </w:r>
    </w:p>
    <w:p w14:paraId="3DC52F76" w14:textId="77777777" w:rsidR="00A001B9" w:rsidRDefault="009D64FD">
      <w:r>
        <w:t xml:space="preserve">The format of numbers is not derived from these facets. Rather </w:t>
      </w:r>
      <w:proofErr w:type="spellStart"/>
      <w:r>
        <w:t>dfdl</w:t>
      </w:r>
      <w:proofErr w:type="spellEnd"/>
      <w:r>
        <w:t xml:space="preserve"> properties are used to specify the format. </w:t>
      </w:r>
    </w:p>
    <w:p w14:paraId="50BA9DBB" w14:textId="77777777" w:rsidR="00A001B9" w:rsidRDefault="009D64FD">
      <w:pPr>
        <w:pStyle w:val="Heading3"/>
      </w:pPr>
      <w:bookmarkStart w:id="627" w:name="_Toc322911532"/>
      <w:bookmarkStart w:id="628" w:name="_Toc322912071"/>
      <w:bookmarkStart w:id="629" w:name="_Toc243112754"/>
      <w:bookmarkStart w:id="630" w:name="_Toc349042631"/>
      <w:bookmarkStart w:id="631" w:name="_Toc27060979"/>
      <w:bookmarkEnd w:id="627"/>
      <w:bookmarkEnd w:id="628"/>
      <w:r>
        <w:t>Pattern</w:t>
      </w:r>
      <w:bookmarkEnd w:id="629"/>
      <w:bookmarkEnd w:id="630"/>
      <w:bookmarkEnd w:id="631"/>
    </w:p>
    <w:p w14:paraId="2241DCF0" w14:textId="6DFA6262" w:rsidR="00A001B9" w:rsidRDefault="009D64FD" w:rsidP="001E61EE">
      <w:pPr>
        <w:pStyle w:val="nobreak"/>
        <w:numPr>
          <w:ilvl w:val="0"/>
          <w:numId w:val="29"/>
        </w:numPr>
      </w:pPr>
      <w:r>
        <w:t xml:space="preserve">Allowed only on elements of type </w:t>
      </w:r>
      <w:proofErr w:type="spellStart"/>
      <w:r>
        <w:t>xs:string</w:t>
      </w:r>
      <w:proofErr w:type="spellEnd"/>
      <w:r>
        <w:t xml:space="preserve"> or types derived from it in </w:t>
      </w:r>
      <w:r>
        <w:fldChar w:fldCharType="begin"/>
      </w:r>
      <w:r>
        <w:instrText xml:space="preserve"> REF _Ref361227201 \h  \* MERGEFORMAT </w:instrText>
      </w:r>
      <w:r>
        <w:fldChar w:fldCharType="separate"/>
      </w:r>
      <w:r w:rsidR="002D29EA">
        <w:t xml:space="preserve">Figure </w:t>
      </w:r>
      <w:r w:rsidR="002D29EA">
        <w:rPr>
          <w:noProof/>
        </w:rPr>
        <w:t>3</w:t>
      </w:r>
      <w:r w:rsidR="002D29EA">
        <w:t xml:space="preserve"> DFDL simple types</w:t>
      </w:r>
      <w:r>
        <w:fldChar w:fldCharType="end"/>
      </w:r>
      <w:r>
        <w:t>.</w:t>
      </w:r>
    </w:p>
    <w:p w14:paraId="53C59A09" w14:textId="77777777" w:rsidR="00A001B9" w:rsidRDefault="009D64FD" w:rsidP="001E61EE">
      <w:pPr>
        <w:pStyle w:val="nobreak"/>
        <w:numPr>
          <w:ilvl w:val="0"/>
          <w:numId w:val="29"/>
        </w:numPr>
      </w:pPr>
      <w:r>
        <w:t>Used for validation only</w:t>
      </w:r>
    </w:p>
    <w:p w14:paraId="5EB3239C" w14:textId="77777777" w:rsidR="00A001B9" w:rsidRDefault="009D64FD">
      <w:pPr>
        <w:pStyle w:val="nobreak"/>
      </w:pPr>
      <w:r>
        <w:t xml:space="preserve">It is important to avoid confusion of the pattern facet with other uses of regular expressions that are needed in DFDL (for example, to determine the length of an element by regular expression matching). </w:t>
      </w:r>
    </w:p>
    <w:p w14:paraId="1969F76F" w14:textId="77777777" w:rsidR="00A001B9" w:rsidRDefault="009D64FD">
      <w:r>
        <w:t>Note: in XSD, pattern is about the lexical representation of the data, and since all is text there, everything has a lexical representation. In DFDL only strings are guaranteed to have a lexical and logical value that is identical.</w:t>
      </w:r>
    </w:p>
    <w:p w14:paraId="1146160C" w14:textId="77777777" w:rsidR="00A001B9" w:rsidRDefault="009D64FD">
      <w:pPr>
        <w:pStyle w:val="Heading3"/>
      </w:pPr>
      <w:bookmarkStart w:id="632" w:name="_Toc349042632"/>
      <w:bookmarkStart w:id="633" w:name="_Toc243112755"/>
      <w:bookmarkStart w:id="634" w:name="_Toc27060980"/>
      <w:r>
        <w:t>Enumeration</w:t>
      </w:r>
      <w:bookmarkEnd w:id="632"/>
      <w:bookmarkEnd w:id="633"/>
      <w:bookmarkEnd w:id="634"/>
    </w:p>
    <w:p w14:paraId="48C89117" w14:textId="77777777" w:rsidR="00A001B9" w:rsidRDefault="009D64FD">
      <w:pPr>
        <w:pStyle w:val="nobreak"/>
      </w:pPr>
      <w:r>
        <w:t xml:space="preserve">Enumerations are used to provide a list of valid values in XSD. </w:t>
      </w:r>
    </w:p>
    <w:p w14:paraId="51730B2D" w14:textId="77777777" w:rsidR="00A001B9" w:rsidRDefault="009D64FD" w:rsidP="001E61EE">
      <w:pPr>
        <w:numPr>
          <w:ilvl w:val="0"/>
          <w:numId w:val="30"/>
        </w:numPr>
      </w:pPr>
      <w:r>
        <w:t>Used for validation only</w:t>
      </w:r>
    </w:p>
    <w:p w14:paraId="4580A5CC" w14:textId="77777777" w:rsidR="00A001B9" w:rsidRDefault="009D64FD">
      <w:r>
        <w:t xml:space="preserve">Note: in DFDL we do not use XSD enumeration </w:t>
      </w:r>
      <w:proofErr w:type="gramStart"/>
      <w:r>
        <w:t>as a means to</w:t>
      </w:r>
      <w:proofErr w:type="gramEnd"/>
      <w:r>
        <w:t xml:space="preserve"> define symbolic constants. These are captured using </w:t>
      </w:r>
      <w:proofErr w:type="spellStart"/>
      <w:r>
        <w:t>dfdl:defineVariable</w:t>
      </w:r>
      <w:proofErr w:type="spellEnd"/>
      <w:r>
        <w:t xml:space="preserve"> constructs so they can be referenced from expressions.</w:t>
      </w:r>
    </w:p>
    <w:p w14:paraId="736564E3" w14:textId="77777777" w:rsidR="00A001B9" w:rsidRDefault="009D64FD">
      <w:pPr>
        <w:pStyle w:val="Heading3"/>
      </w:pPr>
      <w:bookmarkStart w:id="635" w:name="_Toc349042633"/>
      <w:bookmarkStart w:id="636" w:name="_Toc243112757"/>
      <w:bookmarkStart w:id="637" w:name="_Toc27060981"/>
      <w:r>
        <w:t>Default</w:t>
      </w:r>
      <w:bookmarkEnd w:id="635"/>
      <w:bookmarkEnd w:id="636"/>
      <w:bookmarkEnd w:id="637"/>
    </w:p>
    <w:p w14:paraId="13DC5A3E" w14:textId="77777777" w:rsidR="00A001B9" w:rsidRDefault="009D64FD">
      <w:r>
        <w:t>The 'default' property is used:</w:t>
      </w:r>
    </w:p>
    <w:p w14:paraId="077EC715" w14:textId="29A214BC" w:rsidR="00A001B9" w:rsidRDefault="009D64FD" w:rsidP="001E61EE">
      <w:pPr>
        <w:numPr>
          <w:ilvl w:val="0"/>
          <w:numId w:val="29"/>
        </w:numPr>
      </w:pPr>
      <w:r>
        <w:t xml:space="preserve">To provide the logical value of a required element while parsing when the element is missing. See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w:t>
      </w:r>
    </w:p>
    <w:p w14:paraId="25A819D7" w14:textId="008406AA" w:rsidR="00A001B9" w:rsidRDefault="009D64FD" w:rsidP="001E61EE">
      <w:pPr>
        <w:numPr>
          <w:ilvl w:val="0"/>
          <w:numId w:val="29"/>
        </w:numPr>
      </w:pPr>
      <w:r>
        <w:t xml:space="preserve">To provide the logical value of a required element when unparsing when element is missing. See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w:t>
      </w:r>
    </w:p>
    <w:p w14:paraId="3CF42333" w14:textId="77777777" w:rsidR="00A001B9" w:rsidRDefault="009D64FD">
      <w:r>
        <w:t xml:space="preserve">Note that the 'fixed' and 'default' properties are mutually exclusive on an element declaration. </w:t>
      </w:r>
    </w:p>
    <w:p w14:paraId="7CF72A0C" w14:textId="77777777" w:rsidR="00A001B9" w:rsidRDefault="009D64FD">
      <w:pPr>
        <w:pStyle w:val="Heading3"/>
      </w:pPr>
      <w:bookmarkStart w:id="638" w:name="_Toc384987246"/>
      <w:bookmarkStart w:id="639" w:name="_Toc322911536"/>
      <w:bookmarkStart w:id="640" w:name="_Toc322912075"/>
      <w:bookmarkStart w:id="641" w:name="_Toc243112758"/>
      <w:bookmarkStart w:id="642" w:name="_Toc349042634"/>
      <w:bookmarkStart w:id="643" w:name="_Toc27060982"/>
      <w:bookmarkEnd w:id="638"/>
      <w:bookmarkEnd w:id="639"/>
      <w:bookmarkEnd w:id="640"/>
      <w:r>
        <w:t>Fixed</w:t>
      </w:r>
      <w:bookmarkEnd w:id="641"/>
      <w:bookmarkEnd w:id="642"/>
      <w:bookmarkEnd w:id="643"/>
    </w:p>
    <w:p w14:paraId="31151C5A" w14:textId="77777777" w:rsidR="00A001B9" w:rsidRDefault="009D64FD">
      <w:r>
        <w:t>The 'fixed' property is used in the same ways as the 'default' property but in addition:</w:t>
      </w:r>
    </w:p>
    <w:p w14:paraId="11ED6444" w14:textId="77777777" w:rsidR="00A001B9" w:rsidRDefault="009D64FD" w:rsidP="001E61EE">
      <w:pPr>
        <w:numPr>
          <w:ilvl w:val="0"/>
          <w:numId w:val="29"/>
        </w:numPr>
      </w:pPr>
      <w:r>
        <w:t>To constrain the logical value of an element when validating.</w:t>
      </w:r>
    </w:p>
    <w:p w14:paraId="5B2C47B0" w14:textId="77777777" w:rsidR="00A001B9" w:rsidRDefault="009D64FD">
      <w:r>
        <w:t>Note that the 'fixed' and 'default' properties are mutually exclusive on an element declaration.</w:t>
      </w:r>
    </w:p>
    <w:p w14:paraId="4CC7139D" w14:textId="77777777" w:rsidR="00A001B9" w:rsidRDefault="009D64FD">
      <w:pPr>
        <w:pStyle w:val="Heading2"/>
        <w:rPr>
          <w:ins w:id="644" w:author="Mike Beckerle" w:date="2019-11-25T14:53:00Z"/>
          <w:rFonts w:eastAsia="Times New Roman"/>
        </w:rPr>
      </w:pPr>
      <w:bookmarkStart w:id="645" w:name="_Toc27060983"/>
      <w:ins w:id="646" w:author="Mike Beckerle" w:date="2019-11-25T14:54:00Z">
        <w:r>
          <w:rPr>
            <w:rFonts w:eastAsia="Times New Roman"/>
          </w:rPr>
          <w:t>Compatibility with Other Annotation Language Schemas</w:t>
        </w:r>
      </w:ins>
      <w:bookmarkEnd w:id="645"/>
    </w:p>
    <w:p w14:paraId="0C483E5D" w14:textId="77777777" w:rsidR="00A001B9" w:rsidRDefault="009D64FD">
      <w:pPr>
        <w:rPr>
          <w:ins w:id="647" w:author="Mike Beckerle" w:date="2019-11-25T14:53:00Z"/>
        </w:rPr>
      </w:pPr>
      <w:ins w:id="648" w:author="Mike Beckerle" w:date="2019-11-25T14:53:00Z">
        <w:r>
          <w:t>A DFDL Schema only applies annotations on a subset of the XML Schema constructs. However, a DFDL schema may be annotated not only by DFDL annotations, but by other XML annotation languages.</w:t>
        </w:r>
      </w:ins>
    </w:p>
    <w:p w14:paraId="4A8D1E79" w14:textId="77777777" w:rsidR="00A001B9" w:rsidRDefault="009D64FD">
      <w:pPr>
        <w:rPr>
          <w:ins w:id="649" w:author="Mike Beckerle" w:date="2019-11-25T14:53:00Z"/>
        </w:rPr>
      </w:pPr>
      <w:ins w:id="650" w:author="Mike Beckerle" w:date="2019-11-25T14:53:00Z">
        <w:r>
          <w:t>The XML schemas of those other annotation languages MAY use any constructs of XML Schema, including those prohibited by DFDL (such as attribute declarations.)</w:t>
        </w:r>
      </w:ins>
    </w:p>
    <w:p w14:paraId="22D6D3A3" w14:textId="77777777" w:rsidR="00A001B9" w:rsidRDefault="009D64FD">
      <w:ins w:id="651" w:author="Mike Beckerle" w:date="2019-11-25T14:53:00Z">
        <w:r>
          <w:lastRenderedPageBreak/>
          <w:t xml:space="preserve">A DFDL implementation MUST ignore any schema file included or imported by a DFDL schema if the top level </w:t>
        </w:r>
        <w:proofErr w:type="spellStart"/>
        <w:r>
          <w:t>xs:schema</w:t>
        </w:r>
        <w:proofErr w:type="spellEnd"/>
        <w:r>
          <w:t xml:space="preserve"> element of that schema does not have an XML namespace binding for the DFDL namespace. </w:t>
        </w:r>
      </w:ins>
    </w:p>
    <w:p w14:paraId="2681D93A" w14:textId="77777777" w:rsidR="00A001B9" w:rsidRDefault="009D64FD">
      <w:pPr>
        <w:pStyle w:val="Heading1"/>
        <w:rPr>
          <w:rFonts w:eastAsia="Times New Roman"/>
        </w:rPr>
      </w:pPr>
      <w:bookmarkStart w:id="652" w:name="_Toc349042635"/>
      <w:bookmarkStart w:id="653" w:name="_Toc243112759"/>
      <w:bookmarkStart w:id="654" w:name="_Toc194983918"/>
      <w:bookmarkStart w:id="655" w:name="_Toc199516240"/>
      <w:bookmarkStart w:id="656" w:name="_Toc27060984"/>
      <w:r>
        <w:rPr>
          <w:rFonts w:eastAsia="Times New Roman"/>
        </w:rPr>
        <w:lastRenderedPageBreak/>
        <w:t>DFDL Syntax Basics</w:t>
      </w:r>
      <w:bookmarkEnd w:id="498"/>
      <w:bookmarkEnd w:id="499"/>
      <w:bookmarkEnd w:id="500"/>
      <w:bookmarkEnd w:id="652"/>
      <w:bookmarkEnd w:id="653"/>
      <w:bookmarkEnd w:id="654"/>
      <w:bookmarkEnd w:id="655"/>
      <w:bookmarkEnd w:id="656"/>
    </w:p>
    <w:p w14:paraId="5E7744B5" w14:textId="77777777" w:rsidR="00A001B9" w:rsidRDefault="009D64FD">
      <w:r>
        <w:t>Using DFDL, a data format is described by placing special annotations at various positions within an XML schema. 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A DFDL processor requires these annotations, along with the structural information of the enclosing XML schema, to make sense of the physical data model.</w:t>
      </w:r>
    </w:p>
    <w:p w14:paraId="2093CE44" w14:textId="77777777" w:rsidR="00A001B9" w:rsidRDefault="009D64FD">
      <w:pPr>
        <w:pStyle w:val="Heading2"/>
        <w:rPr>
          <w:rFonts w:eastAsia="Times New Roman"/>
        </w:rPr>
      </w:pPr>
      <w:bookmarkStart w:id="657" w:name="_Toc349042636"/>
      <w:bookmarkStart w:id="658" w:name="_Toc243112760"/>
      <w:bookmarkStart w:id="659" w:name="_Toc194983919"/>
      <w:bookmarkStart w:id="660" w:name="_Toc199516241"/>
      <w:bookmarkStart w:id="661" w:name="_Toc175057317"/>
      <w:bookmarkStart w:id="662" w:name="_Toc177399030"/>
      <w:bookmarkStart w:id="663" w:name="_Toc27060985"/>
      <w:r>
        <w:rPr>
          <w:rFonts w:eastAsia="Times New Roman"/>
        </w:rPr>
        <w:t>Namespaces</w:t>
      </w:r>
      <w:bookmarkEnd w:id="657"/>
      <w:bookmarkEnd w:id="658"/>
      <w:bookmarkEnd w:id="659"/>
      <w:bookmarkEnd w:id="660"/>
      <w:bookmarkEnd w:id="661"/>
      <w:bookmarkEnd w:id="662"/>
      <w:bookmarkEnd w:id="663"/>
    </w:p>
    <w:p w14:paraId="615CB981" w14:textId="77777777" w:rsidR="00A001B9" w:rsidRDefault="009D64FD">
      <w:pPr>
        <w:pStyle w:val="nobreak"/>
      </w:pPr>
      <w:r>
        <w:t xml:space="preserve">The </w:t>
      </w:r>
      <w:proofErr w:type="spellStart"/>
      <w:r>
        <w:t>xs:appinfo</w:t>
      </w:r>
      <w:proofErr w:type="spellEnd"/>
      <w:r>
        <w:t xml:space="preserve"> source URI http://www.ogf.org/dfdl/ is used to distinguish DFDL annotations from other annotations.</w:t>
      </w:r>
    </w:p>
    <w:p w14:paraId="3D45698C" w14:textId="77777777" w:rsidR="00A001B9" w:rsidRDefault="009D64FD">
      <w:pPr>
        <w:pStyle w:val="nobreak"/>
      </w:pPr>
      <w:r>
        <w:t>The element and attribute names in the DFDL syntax are in a namespace defined by the URI http://www.ogf.org/dfdl/dfdl-1.0/. All symbols in this namespace are reserved. DFDL implementations may not provide extensions to the DFDL standard using names in this namespace. Within this specification, the namespace prefix for DFDL is "</w:t>
      </w:r>
      <w:proofErr w:type="spellStart"/>
      <w:r>
        <w:t>dfdl</w:t>
      </w:r>
      <w:proofErr w:type="spellEnd"/>
      <w:r>
        <w:t>" referring to the namespace http://www.ogf.org/dfdl/dfdl-1.0/.</w:t>
      </w:r>
    </w:p>
    <w:p w14:paraId="2AEEF7FA" w14:textId="77777777" w:rsidR="00A001B9" w:rsidRDefault="009D64FD">
      <w:r>
        <w:t xml:space="preserve">Attributes on DFDL annotations that are not in the DFDL namespace or </w:t>
      </w:r>
      <w:proofErr w:type="spellStart"/>
      <w:r>
        <w:t>or</w:t>
      </w:r>
      <w:proofErr w:type="spellEnd"/>
      <w:r>
        <w:t xml:space="preserve"> in no namespace are ignored.</w:t>
      </w:r>
    </w:p>
    <w:p w14:paraId="2CABFCAD" w14:textId="77777777" w:rsidR="00A001B9" w:rsidRDefault="009D64FD">
      <w:r>
        <w:t xml:space="preserve">A DFDL Schema document contains XML schema annotation elements that define and assign names to parts of the format specification. These names are defined using the target namespace of the schema document where they </w:t>
      </w:r>
      <w:proofErr w:type="gramStart"/>
      <w:r>
        <w:t>reside, and</w:t>
      </w:r>
      <w:proofErr w:type="gramEnd"/>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schema is the schema including all additional schemas referenced through import and include. Generally, in this specification, when we refer to the DFDL Schema we mean the schema. When we refer to a specific </w:t>
      </w:r>
      <w:proofErr w:type="gramStart"/>
      <w:r>
        <w:t>document</w:t>
      </w:r>
      <w:proofErr w:type="gramEnd"/>
      <w:r>
        <w:t xml:space="preserve"> we will use the term DFDL Schema document. </w:t>
      </w:r>
    </w:p>
    <w:p w14:paraId="5D093DEE" w14:textId="77777777" w:rsidR="00A001B9" w:rsidRDefault="009D64FD">
      <w:pPr>
        <w:pStyle w:val="Heading2"/>
        <w:rPr>
          <w:rFonts w:eastAsia="Times New Roman"/>
        </w:rPr>
      </w:pPr>
      <w:bookmarkStart w:id="664" w:name="_Toc322911540"/>
      <w:bookmarkStart w:id="665" w:name="_Toc322912079"/>
      <w:bookmarkStart w:id="666" w:name="_Toc157593753"/>
      <w:bookmarkStart w:id="667" w:name="_Toc177399031"/>
      <w:bookmarkStart w:id="668" w:name="_Toc175057318"/>
      <w:bookmarkStart w:id="669" w:name="_Toc199516242"/>
      <w:bookmarkStart w:id="670" w:name="_Toc194983920"/>
      <w:bookmarkStart w:id="671" w:name="_Ref234817946"/>
      <w:bookmarkStart w:id="672" w:name="_Ref234817971"/>
      <w:bookmarkStart w:id="673" w:name="_Toc243112761"/>
      <w:bookmarkStart w:id="674" w:name="_Toc349042637"/>
      <w:bookmarkStart w:id="675" w:name="_Toc27060986"/>
      <w:bookmarkEnd w:id="664"/>
      <w:bookmarkEnd w:id="665"/>
      <w:r>
        <w:rPr>
          <w:rFonts w:eastAsia="Times New Roman"/>
        </w:rPr>
        <w:t>The DFDL Annotation Elements</w:t>
      </w:r>
      <w:bookmarkEnd w:id="666"/>
      <w:bookmarkEnd w:id="667"/>
      <w:bookmarkEnd w:id="668"/>
      <w:bookmarkEnd w:id="669"/>
      <w:bookmarkEnd w:id="670"/>
      <w:bookmarkEnd w:id="671"/>
      <w:bookmarkEnd w:id="672"/>
      <w:bookmarkEnd w:id="673"/>
      <w:bookmarkEnd w:id="674"/>
      <w:bookmarkEnd w:id="675"/>
    </w:p>
    <w:p w14:paraId="4699BF6F" w14:textId="77777777" w:rsidR="00A001B9" w:rsidRDefault="009D64FD">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1351D55A" w14:textId="77777777" w:rsidR="00A001B9" w:rsidRDefault="009D64FD">
      <w:r>
        <w:t>DFDL specifies a collection of annotations for different purposes. They are organized into three different annotation types: Format Annotations, Statement Annotations, and Defining Annotations</w:t>
      </w:r>
    </w:p>
    <w:p w14:paraId="457290DF" w14:textId="77777777" w:rsidR="00A001B9" w:rsidRDefault="009D64FD">
      <w:r>
        <w:t xml:space="preserve">At any single annotation point of the schema there can be only one format annotation, but there can be several statement annotations although there are rules about which of those are allowed to co-exist </w:t>
      </w:r>
      <w:proofErr w:type="gramStart"/>
      <w:r>
        <w:t>as well which</w:t>
      </w:r>
      <w:proofErr w:type="gramEnd"/>
      <w:r>
        <w:t xml:space="preserve"> will be described in sections about those specific annotation types. </w:t>
      </w:r>
    </w:p>
    <w:tbl>
      <w:tblPr>
        <w:tblStyle w:val="Table"/>
        <w:tblW w:w="5000" w:type="pct"/>
        <w:tblInd w:w="0" w:type="dxa"/>
        <w:tblLook w:val="0620" w:firstRow="1" w:lastRow="0" w:firstColumn="0" w:lastColumn="0" w:noHBand="1" w:noVBand="1"/>
      </w:tblPr>
      <w:tblGrid>
        <w:gridCol w:w="1413"/>
        <w:gridCol w:w="2162"/>
        <w:gridCol w:w="5055"/>
      </w:tblGrid>
      <w:tr w:rsidR="00A001B9" w14:paraId="2C422A2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72C972C" w14:textId="77777777" w:rsidR="00A001B9" w:rsidRDefault="009D64FD">
            <w:pPr>
              <w:keepNext/>
              <w:jc w:val="center"/>
            </w:pPr>
            <w:r>
              <w:t>Annotation Type</w:t>
            </w:r>
          </w:p>
        </w:tc>
        <w:tc>
          <w:tcPr>
            <w:tcW w:w="0" w:type="auto"/>
            <w:hideMark/>
          </w:tcPr>
          <w:p w14:paraId="64B05CDB" w14:textId="77777777" w:rsidR="00A001B9" w:rsidRDefault="009D64FD">
            <w:pPr>
              <w:keepNext/>
              <w:jc w:val="center"/>
            </w:pPr>
            <w:r>
              <w:t>Annotation Element</w:t>
            </w:r>
          </w:p>
        </w:tc>
        <w:tc>
          <w:tcPr>
            <w:tcW w:w="0" w:type="auto"/>
            <w:hideMark/>
          </w:tcPr>
          <w:p w14:paraId="5CE730A6" w14:textId="77777777" w:rsidR="00A001B9" w:rsidRDefault="009D64FD">
            <w:pPr>
              <w:keepNext/>
              <w:jc w:val="center"/>
            </w:pPr>
            <w:r>
              <w:t>Description</w:t>
            </w:r>
          </w:p>
        </w:tc>
      </w:tr>
      <w:tr w:rsidR="00A001B9" w14:paraId="306DA568"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1579F1E" w14:textId="77777777" w:rsidR="00A001B9" w:rsidRDefault="009D64FD">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197FF4ED" w14:textId="77777777" w:rsidR="00A001B9" w:rsidRDefault="009D64FD">
            <w:pPr>
              <w:keepNext/>
            </w:pPr>
            <w:r>
              <w:t>choice</w:t>
            </w:r>
          </w:p>
        </w:tc>
        <w:tc>
          <w:tcPr>
            <w:tcW w:w="0" w:type="auto"/>
            <w:tcBorders>
              <w:top w:val="single" w:sz="4" w:space="0" w:color="auto"/>
              <w:left w:val="single" w:sz="4" w:space="0" w:color="auto"/>
              <w:bottom w:val="single" w:sz="4" w:space="0" w:color="auto"/>
              <w:right w:val="single" w:sz="4" w:space="0" w:color="auto"/>
            </w:tcBorders>
            <w:hideMark/>
          </w:tcPr>
          <w:p w14:paraId="5CE3F653" w14:textId="7CC17E14" w:rsidR="00A001B9" w:rsidRDefault="009D64FD">
            <w:pPr>
              <w:keepNext/>
              <w:rPr>
                <w:rStyle w:val="TableFont"/>
                <w:rFonts w:cs="Times New Roman"/>
              </w:rPr>
            </w:pPr>
            <w:r>
              <w:t xml:space="preserve">Defines the physical data format properties of an </w:t>
            </w:r>
            <w:proofErr w:type="spellStart"/>
            <w:r>
              <w:t>xs:choice</w:t>
            </w:r>
            <w:proofErr w:type="spellEnd"/>
            <w:r>
              <w:t xml:space="preserve"> group. See section </w:t>
            </w:r>
            <w:r>
              <w:fldChar w:fldCharType="begin"/>
            </w:r>
            <w:r>
              <w:rPr>
                <w:rStyle w:val="TableFont"/>
                <w:rFonts w:cs="Times New Roman"/>
              </w:rPr>
              <w:instrText xml:space="preserve"> REF _Ref366097672 \r \h  \* MERGEFORMAT </w:instrText>
            </w:r>
            <w:r>
              <w:fldChar w:fldCharType="separate"/>
            </w:r>
            <w:r w:rsidR="002D29EA">
              <w:rPr>
                <w:rStyle w:val="TableFont"/>
                <w:rFonts w:cs="Times New Roman"/>
              </w:rPr>
              <w:t>7.1</w:t>
            </w:r>
            <w:r>
              <w:fldChar w:fldCharType="end"/>
            </w:r>
            <w:r>
              <w:t xml:space="preserve">. </w:t>
            </w:r>
          </w:p>
        </w:tc>
      </w:tr>
      <w:tr w:rsidR="00A001B9" w14:paraId="742DA8CE"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96F6171"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0FA2403" w14:textId="77777777" w:rsidR="00A001B9" w:rsidRDefault="009D64FD">
            <w:pPr>
              <w:keepNext/>
            </w:pPr>
            <w:r>
              <w:t>element</w:t>
            </w:r>
          </w:p>
        </w:tc>
        <w:tc>
          <w:tcPr>
            <w:tcW w:w="0" w:type="auto"/>
            <w:tcBorders>
              <w:top w:val="single" w:sz="4" w:space="0" w:color="auto"/>
              <w:left w:val="single" w:sz="4" w:space="0" w:color="auto"/>
              <w:bottom w:val="single" w:sz="4" w:space="0" w:color="auto"/>
              <w:right w:val="single" w:sz="4" w:space="0" w:color="auto"/>
            </w:tcBorders>
            <w:hideMark/>
          </w:tcPr>
          <w:p w14:paraId="57445996" w14:textId="1F86A0AC" w:rsidR="00A001B9" w:rsidRDefault="009D64FD">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fldChar w:fldCharType="begin"/>
            </w:r>
            <w:r>
              <w:rPr>
                <w:rStyle w:val="TableFont"/>
                <w:rFonts w:cs="Times New Roman"/>
              </w:rPr>
              <w:instrText xml:space="preserve"> REF _Ref366097687 \r \h  \* MERGEFORMAT </w:instrText>
            </w:r>
            <w:r>
              <w:fldChar w:fldCharType="separate"/>
            </w:r>
            <w:r w:rsidR="002D29EA">
              <w:rPr>
                <w:rStyle w:val="TableFont"/>
                <w:rFonts w:cs="Times New Roman"/>
              </w:rPr>
              <w:t>7.1</w:t>
            </w:r>
            <w:r>
              <w:fldChar w:fldCharType="end"/>
            </w:r>
            <w:r>
              <w:t>.</w:t>
            </w:r>
          </w:p>
        </w:tc>
      </w:tr>
      <w:tr w:rsidR="00A001B9" w14:paraId="65BD466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16B1D47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F305C74" w14:textId="77777777" w:rsidR="00A001B9" w:rsidRDefault="009D64FD">
            <w:pPr>
              <w:keepNext/>
            </w:pPr>
            <w:r>
              <w:t>format</w:t>
            </w:r>
          </w:p>
        </w:tc>
        <w:tc>
          <w:tcPr>
            <w:tcW w:w="0" w:type="auto"/>
            <w:tcBorders>
              <w:top w:val="single" w:sz="4" w:space="0" w:color="auto"/>
              <w:left w:val="single" w:sz="4" w:space="0" w:color="auto"/>
              <w:bottom w:val="single" w:sz="4" w:space="0" w:color="auto"/>
              <w:right w:val="single" w:sz="4" w:space="0" w:color="auto"/>
            </w:tcBorders>
            <w:hideMark/>
          </w:tcPr>
          <w:p w14:paraId="3D57A0B6" w14:textId="338D9D30" w:rsidR="00A001B9" w:rsidRDefault="009D64FD">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fldChar w:fldCharType="begin"/>
            </w:r>
            <w:r>
              <w:rPr>
                <w:rStyle w:val="TableFont"/>
                <w:rFonts w:cs="Times New Roman"/>
              </w:rPr>
              <w:instrText xml:space="preserve"> REF _Ref251074571 \r \h  \* MERGEFORMAT </w:instrText>
            </w:r>
            <w:r>
              <w:fldChar w:fldCharType="separate"/>
            </w:r>
            <w:r w:rsidR="002D29EA">
              <w:rPr>
                <w:rStyle w:val="TableFont"/>
                <w:rFonts w:cs="Times New Roman"/>
              </w:rPr>
              <w:t>7.1</w:t>
            </w:r>
            <w:r>
              <w:fldChar w:fldCharType="end"/>
            </w:r>
            <w:r>
              <w:t>.</w:t>
            </w:r>
          </w:p>
        </w:tc>
      </w:tr>
      <w:tr w:rsidR="00A001B9" w14:paraId="7FB97299"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942A08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C1637D5" w14:textId="77777777" w:rsidR="00A001B9" w:rsidRDefault="009D64FD">
            <w:pPr>
              <w:keepNext/>
            </w:pPr>
            <w:r>
              <w:t>group</w:t>
            </w:r>
          </w:p>
        </w:tc>
        <w:tc>
          <w:tcPr>
            <w:tcW w:w="0" w:type="auto"/>
            <w:tcBorders>
              <w:top w:val="single" w:sz="4" w:space="0" w:color="auto"/>
              <w:left w:val="single" w:sz="4" w:space="0" w:color="auto"/>
              <w:bottom w:val="single" w:sz="4" w:space="0" w:color="auto"/>
              <w:right w:val="single" w:sz="4" w:space="0" w:color="auto"/>
            </w:tcBorders>
            <w:hideMark/>
          </w:tcPr>
          <w:p w14:paraId="7B68D4D2" w14:textId="110D0828" w:rsidR="00A001B9" w:rsidRDefault="009D64FD">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fldChar w:fldCharType="begin"/>
            </w:r>
            <w:r>
              <w:rPr>
                <w:rStyle w:val="TableFont"/>
                <w:rFonts w:cs="Times New Roman"/>
              </w:rPr>
              <w:instrText xml:space="preserve"> REF _Ref366097731 \r \h  \* MERGEFORMAT </w:instrText>
            </w:r>
            <w:r>
              <w:fldChar w:fldCharType="separate"/>
            </w:r>
            <w:r w:rsidR="002D29EA">
              <w:rPr>
                <w:rStyle w:val="TableFont"/>
                <w:rFonts w:cs="Times New Roman"/>
              </w:rPr>
              <w:t>7.1</w:t>
            </w:r>
            <w:r>
              <w:fldChar w:fldCharType="end"/>
            </w:r>
            <w:r>
              <w:t>.</w:t>
            </w:r>
          </w:p>
        </w:tc>
      </w:tr>
      <w:tr w:rsidR="00A001B9" w14:paraId="2D3D50F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86E5098"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B16982F" w14:textId="77777777" w:rsidR="00A001B9" w:rsidRDefault="009D64FD">
            <w:pPr>
              <w:keepNext/>
            </w:pPr>
            <w:r>
              <w:t>property</w:t>
            </w:r>
          </w:p>
        </w:tc>
        <w:tc>
          <w:tcPr>
            <w:tcW w:w="0" w:type="auto"/>
            <w:tcBorders>
              <w:top w:val="single" w:sz="4" w:space="0" w:color="auto"/>
              <w:left w:val="single" w:sz="4" w:space="0" w:color="auto"/>
              <w:bottom w:val="single" w:sz="4" w:space="0" w:color="auto"/>
              <w:right w:val="single" w:sz="4" w:space="0" w:color="auto"/>
            </w:tcBorders>
            <w:hideMark/>
          </w:tcPr>
          <w:p w14:paraId="7CD9090E" w14:textId="3010FFCA" w:rsidR="00A001B9" w:rsidRDefault="009D64FD">
            <w:pPr>
              <w:keepNext/>
              <w:rPr>
                <w:rStyle w:val="TableFont"/>
                <w:rFonts w:cs="Times New Roman"/>
              </w:rPr>
            </w:pPr>
            <w:r>
              <w:t xml:space="preserve">Used in the syntax of format annotations. See section </w:t>
            </w:r>
            <w:r>
              <w:fldChar w:fldCharType="begin"/>
            </w:r>
            <w:r>
              <w:rPr>
                <w:rStyle w:val="TableFont"/>
                <w:rFonts w:cs="Times New Roman"/>
              </w:rPr>
              <w:instrText xml:space="preserve"> REF _Ref161823626 \r \h  \* MERGEFORMAT </w:instrText>
            </w:r>
            <w:r>
              <w:fldChar w:fldCharType="separate"/>
            </w:r>
            <w:r w:rsidR="002D29EA">
              <w:rPr>
                <w:rStyle w:val="TableFont"/>
                <w:rFonts w:cs="Times New Roman"/>
              </w:rPr>
              <w:t>7.1.2.2</w:t>
            </w:r>
            <w:r>
              <w:fldChar w:fldCharType="end"/>
            </w:r>
            <w:r>
              <w:t>.</w:t>
            </w:r>
          </w:p>
        </w:tc>
      </w:tr>
      <w:tr w:rsidR="00A001B9" w14:paraId="06149FA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45765A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7E3764F" w14:textId="77777777" w:rsidR="00A001B9" w:rsidRDefault="009D64FD">
            <w:pPr>
              <w:keepNext/>
            </w:pPr>
            <w:r>
              <w:t>sequence</w:t>
            </w:r>
          </w:p>
        </w:tc>
        <w:tc>
          <w:tcPr>
            <w:tcW w:w="0" w:type="auto"/>
            <w:tcBorders>
              <w:top w:val="single" w:sz="4" w:space="0" w:color="auto"/>
              <w:left w:val="single" w:sz="4" w:space="0" w:color="auto"/>
              <w:bottom w:val="single" w:sz="4" w:space="0" w:color="auto"/>
              <w:right w:val="single" w:sz="4" w:space="0" w:color="auto"/>
            </w:tcBorders>
            <w:hideMark/>
          </w:tcPr>
          <w:p w14:paraId="7C3E88D7" w14:textId="69A48582" w:rsidR="00A001B9" w:rsidRDefault="009D64FD">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fldChar w:fldCharType="begin"/>
            </w:r>
            <w:r>
              <w:rPr>
                <w:rStyle w:val="TableFont"/>
                <w:rFonts w:cs="Times New Roman"/>
              </w:rPr>
              <w:instrText xml:space="preserve"> REF _Ref366097780 \r \h  \* MERGEFORMAT </w:instrText>
            </w:r>
            <w:r>
              <w:fldChar w:fldCharType="separate"/>
            </w:r>
            <w:r w:rsidR="002D29EA">
              <w:rPr>
                <w:rStyle w:val="TableFont"/>
                <w:rFonts w:cs="Times New Roman"/>
              </w:rPr>
              <w:t>7.1</w:t>
            </w:r>
            <w:r>
              <w:fldChar w:fldCharType="end"/>
            </w:r>
            <w:r>
              <w:t>.</w:t>
            </w:r>
          </w:p>
        </w:tc>
      </w:tr>
      <w:tr w:rsidR="00A001B9" w14:paraId="47FC064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03CE9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BDDC4A1" w14:textId="77777777" w:rsidR="00A001B9" w:rsidRDefault="009D64FD">
            <w:pPr>
              <w:keepNext/>
            </w:pPr>
            <w:proofErr w:type="spellStart"/>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CD171A" w14:textId="68FCE6FD" w:rsidR="00A001B9" w:rsidRDefault="009D64FD">
            <w:pPr>
              <w:keepNext/>
              <w:rPr>
                <w:rStyle w:val="TableFont"/>
                <w:rFonts w:cs="Times New Roman"/>
              </w:rPr>
            </w:pPr>
            <w:r>
              <w:t xml:space="preserve">Defines the physical data format properties of an </w:t>
            </w:r>
            <w:proofErr w:type="spellStart"/>
            <w:r>
              <w:t>xs:simpleType</w:t>
            </w:r>
            <w:proofErr w:type="spellEnd"/>
            <w:r>
              <w:t xml:space="preserve">. See section </w:t>
            </w:r>
            <w:r>
              <w:fldChar w:fldCharType="begin"/>
            </w:r>
            <w:r>
              <w:rPr>
                <w:rStyle w:val="TableFont"/>
                <w:rFonts w:cs="Times New Roman"/>
              </w:rPr>
              <w:instrText xml:space="preserve"> REF _Ref366097797 \r \h  \* MERGEFORMAT </w:instrText>
            </w:r>
            <w:r>
              <w:fldChar w:fldCharType="separate"/>
            </w:r>
            <w:r w:rsidR="002D29EA">
              <w:rPr>
                <w:rStyle w:val="TableFont"/>
                <w:rFonts w:cs="Times New Roman"/>
              </w:rPr>
              <w:t>7.1</w:t>
            </w:r>
            <w:r>
              <w:fldChar w:fldCharType="end"/>
            </w:r>
            <w:r>
              <w:t>.</w:t>
            </w:r>
          </w:p>
        </w:tc>
      </w:tr>
      <w:tr w:rsidR="00A001B9" w14:paraId="2F9883C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A89B6B9"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033A463" w14:textId="77777777" w:rsidR="00A001B9" w:rsidRDefault="009D64FD">
            <w:pPr>
              <w:keepNext/>
            </w:pPr>
            <w:proofErr w:type="spellStart"/>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3620E3" w14:textId="46100BB8" w:rsidR="00A001B9" w:rsidRDefault="009D64FD">
            <w:pPr>
              <w:keepNext/>
              <w:rPr>
                <w:rStyle w:val="TableFont"/>
                <w:rFonts w:cs="Times New Roman"/>
              </w:rPr>
            </w:pPr>
            <w:r>
              <w:t xml:space="preserve">Defines the scheme by which quotation marks and escape characters can be specified. This is for use with delimited text formats. See section </w:t>
            </w:r>
            <w:r>
              <w:fldChar w:fldCharType="begin"/>
            </w:r>
            <w:r>
              <w:rPr>
                <w:rStyle w:val="TableFont"/>
                <w:rFonts w:cs="Times New Roman"/>
              </w:rPr>
              <w:instrText xml:space="preserve"> REF _Ref220489733 \r \h  \* MERGEFORMAT </w:instrText>
            </w:r>
            <w:r>
              <w:fldChar w:fldCharType="separate"/>
            </w:r>
            <w:r w:rsidR="002D29EA">
              <w:rPr>
                <w:rStyle w:val="TableFont"/>
                <w:rFonts w:cs="Times New Roman"/>
              </w:rPr>
              <w:t>7.6</w:t>
            </w:r>
            <w:r>
              <w:fldChar w:fldCharType="end"/>
            </w:r>
            <w:r>
              <w:t xml:space="preserve">. </w:t>
            </w:r>
          </w:p>
        </w:tc>
      </w:tr>
      <w:tr w:rsidR="00A001B9" w14:paraId="747E5F3E"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9042CF5" w14:textId="77777777" w:rsidR="00A001B9" w:rsidRDefault="009D64FD">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003D674F" w14:textId="77777777" w:rsidR="00A001B9" w:rsidRDefault="009D64FD">
            <w:pPr>
              <w:keepNext/>
            </w:pPr>
            <w:r>
              <w:t>assert</w:t>
            </w:r>
          </w:p>
        </w:tc>
        <w:tc>
          <w:tcPr>
            <w:tcW w:w="0" w:type="auto"/>
            <w:tcBorders>
              <w:top w:val="single" w:sz="4" w:space="0" w:color="auto"/>
              <w:left w:val="single" w:sz="4" w:space="0" w:color="auto"/>
              <w:bottom w:val="single" w:sz="4" w:space="0" w:color="auto"/>
              <w:right w:val="single" w:sz="4" w:space="0" w:color="auto"/>
            </w:tcBorders>
            <w:hideMark/>
          </w:tcPr>
          <w:p w14:paraId="4EB0ECEF" w14:textId="0B4AAB15" w:rsidR="00A001B9" w:rsidRDefault="009D64FD">
            <w:pPr>
              <w:keepNext/>
              <w:rPr>
                <w:rStyle w:val="TableFont"/>
                <w:rFonts w:cs="Times New Roman"/>
              </w:rPr>
            </w:pPr>
            <w:r>
              <w:t xml:space="preserve">Defines a test to be used to ensure the data are well formed. Assert is used only when parsing data. See section </w:t>
            </w:r>
            <w:r>
              <w:fldChar w:fldCharType="begin"/>
            </w:r>
            <w:r>
              <w:rPr>
                <w:rStyle w:val="TableFont"/>
                <w:rFonts w:cs="Times New Roman"/>
              </w:rPr>
              <w:instrText xml:space="preserve"> REF _Ref251072473 \r \h  \* MERGEFORMAT </w:instrText>
            </w:r>
            <w:r>
              <w:fldChar w:fldCharType="separate"/>
            </w:r>
            <w:r w:rsidR="002D29EA">
              <w:rPr>
                <w:rStyle w:val="TableFont"/>
                <w:rFonts w:cs="Times New Roman"/>
              </w:rPr>
              <w:t>7.3</w:t>
            </w:r>
            <w:r>
              <w:fldChar w:fldCharType="end"/>
            </w:r>
            <w:r>
              <w:t xml:space="preserve"> </w:t>
            </w:r>
          </w:p>
        </w:tc>
      </w:tr>
      <w:tr w:rsidR="00A001B9" w14:paraId="0863CCC8"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F18D49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6A19E6B" w14:textId="77777777" w:rsidR="00A001B9" w:rsidRDefault="009D64FD">
            <w:pPr>
              <w:keepNext/>
            </w:pPr>
            <w:r>
              <w:t>discriminator</w:t>
            </w:r>
          </w:p>
        </w:tc>
        <w:tc>
          <w:tcPr>
            <w:tcW w:w="0" w:type="auto"/>
            <w:tcBorders>
              <w:top w:val="single" w:sz="4" w:space="0" w:color="auto"/>
              <w:left w:val="single" w:sz="4" w:space="0" w:color="auto"/>
              <w:bottom w:val="single" w:sz="4" w:space="0" w:color="auto"/>
              <w:right w:val="single" w:sz="4" w:space="0" w:color="auto"/>
            </w:tcBorders>
            <w:hideMark/>
          </w:tcPr>
          <w:p w14:paraId="614753B9" w14:textId="5D7D6EC1" w:rsidR="00A001B9" w:rsidRDefault="009D64FD">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fldChar w:fldCharType="begin"/>
            </w:r>
            <w:r>
              <w:rPr>
                <w:rStyle w:val="TableFont"/>
                <w:rFonts w:cs="Times New Roman"/>
              </w:rPr>
              <w:instrText xml:space="preserve"> REF _Ref251074211 \r \h  \* MERGEFORMAT </w:instrText>
            </w:r>
            <w:r>
              <w:fldChar w:fldCharType="separate"/>
            </w:r>
            <w:r w:rsidR="002D29EA">
              <w:rPr>
                <w:rStyle w:val="TableFont"/>
                <w:rFonts w:cs="Times New Roman"/>
              </w:rPr>
              <w:t>7.4</w:t>
            </w:r>
            <w:r>
              <w:fldChar w:fldCharType="end"/>
            </w:r>
            <w:r>
              <w:t xml:space="preserve"> </w:t>
            </w:r>
          </w:p>
        </w:tc>
      </w:tr>
      <w:tr w:rsidR="00A001B9" w14:paraId="7A2F389C"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7B3CFB2"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33E4F6" w14:textId="77777777" w:rsidR="00A001B9" w:rsidRDefault="009D64FD">
            <w:pPr>
              <w:keepNext/>
              <w:rPr>
                <w:rStyle w:val="TableFont"/>
                <w:rFonts w:cs="Times New Roman"/>
              </w:rPr>
            </w:pPr>
            <w:proofErr w:type="spellStart"/>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909B" w14:textId="429D76AC" w:rsidR="00A001B9" w:rsidRDefault="009D64FD">
            <w:pPr>
              <w:keepNext/>
              <w:rPr>
                <w:rStyle w:val="TableFont"/>
                <w:rFonts w:cs="Times New Roman"/>
              </w:rPr>
            </w:pPr>
            <w:r>
              <w:t xml:space="preserve">Creates a new instance of a variable. See section </w:t>
            </w:r>
            <w:r>
              <w:fldChar w:fldCharType="begin"/>
            </w:r>
            <w:r>
              <w:rPr>
                <w:rStyle w:val="TableFont"/>
                <w:rFonts w:cs="Times New Roman"/>
              </w:rPr>
              <w:instrText xml:space="preserve"> REF _Ref255466447 \r \h  \* MERGEFORMAT </w:instrText>
            </w:r>
            <w:r>
              <w:fldChar w:fldCharType="separate"/>
            </w:r>
            <w:r w:rsidR="002D29EA">
              <w:rPr>
                <w:rStyle w:val="TableFont"/>
                <w:rFonts w:cs="Times New Roman"/>
              </w:rPr>
              <w:t>7.8</w:t>
            </w:r>
            <w:r>
              <w:fldChar w:fldCharType="end"/>
            </w:r>
          </w:p>
        </w:tc>
      </w:tr>
      <w:tr w:rsidR="00A001B9" w14:paraId="7D4E07C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09BC2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285EA4F" w14:textId="77777777" w:rsidR="00A001B9" w:rsidRDefault="009D64FD">
            <w:pPr>
              <w:keepNext/>
            </w:pPr>
            <w:proofErr w:type="spellStart"/>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7ABA69" w14:textId="4AD21123" w:rsidR="00A001B9" w:rsidRDefault="009D64FD">
            <w:pPr>
              <w:keepNext/>
              <w:rPr>
                <w:rStyle w:val="TableFont"/>
                <w:rFonts w:cs="Times New Roman"/>
              </w:rPr>
            </w:pPr>
            <w:r>
              <w:t xml:space="preserve">Sets the value of a variable whose declaration is in scope See section </w:t>
            </w:r>
            <w:r>
              <w:fldChar w:fldCharType="begin"/>
            </w:r>
            <w:r>
              <w:rPr>
                <w:rStyle w:val="TableFont"/>
                <w:rFonts w:cs="Times New Roman"/>
              </w:rPr>
              <w:instrText xml:space="preserve"> REF _Ref251074807 \r \h  \* MERGEFORMAT </w:instrText>
            </w:r>
            <w:r>
              <w:fldChar w:fldCharType="separate"/>
            </w:r>
            <w:r w:rsidR="002D29EA">
              <w:rPr>
                <w:rStyle w:val="TableFont"/>
                <w:rFonts w:cs="Times New Roman"/>
              </w:rPr>
              <w:t>7.9</w:t>
            </w:r>
            <w:r>
              <w:fldChar w:fldCharType="end"/>
            </w:r>
          </w:p>
        </w:tc>
      </w:tr>
      <w:tr w:rsidR="00A001B9" w14:paraId="5A8F96EA"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58CB7D4" w14:textId="77777777" w:rsidR="00A001B9" w:rsidRDefault="009D64FD">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727520BF" w14:textId="77777777" w:rsidR="00A001B9" w:rsidRDefault="009D64FD">
            <w:pPr>
              <w:keepNext/>
            </w:pPr>
            <w:proofErr w:type="spellStart"/>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762C56" w14:textId="2328FCA0" w:rsidR="00A001B9" w:rsidRDefault="009D64FD">
            <w:pPr>
              <w:keepNext/>
              <w:rPr>
                <w:rStyle w:val="TableFont"/>
                <w:rFonts w:cs="Times New Roman"/>
              </w:rPr>
            </w:pPr>
            <w:r>
              <w:t xml:space="preserve">Defines a named, reusable </w:t>
            </w:r>
            <w:proofErr w:type="spellStart"/>
            <w:r>
              <w:t>escapeScheme</w:t>
            </w:r>
            <w:proofErr w:type="spellEnd"/>
            <w:r>
              <w:t xml:space="preserve"> See section </w:t>
            </w:r>
            <w:r>
              <w:fldChar w:fldCharType="begin"/>
            </w:r>
            <w:r>
              <w:rPr>
                <w:rStyle w:val="TableFont"/>
                <w:rFonts w:cs="Times New Roman"/>
              </w:rPr>
              <w:instrText xml:space="preserve"> REF _Ref251074286 \r \h  \* MERGEFORMAT </w:instrText>
            </w:r>
            <w:r>
              <w:fldChar w:fldCharType="separate"/>
            </w:r>
            <w:r w:rsidR="002D29EA">
              <w:rPr>
                <w:rStyle w:val="TableFont"/>
                <w:rFonts w:cs="Times New Roman"/>
              </w:rPr>
              <w:t>7.5</w:t>
            </w:r>
            <w:r>
              <w:fldChar w:fldCharType="end"/>
            </w:r>
            <w:r>
              <w:t xml:space="preserve"> </w:t>
            </w:r>
          </w:p>
        </w:tc>
      </w:tr>
      <w:tr w:rsidR="00A001B9" w14:paraId="39C23B9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519D6746"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E8FC139" w14:textId="77777777" w:rsidR="00A001B9" w:rsidRDefault="009D64FD">
            <w:pPr>
              <w:keepNext/>
            </w:pPr>
            <w:proofErr w:type="spellStart"/>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F4648D" w14:textId="4BC30A95" w:rsidR="00A001B9" w:rsidRDefault="009D64FD">
            <w:pPr>
              <w:keepNext/>
              <w:rPr>
                <w:rStyle w:val="TableFont"/>
                <w:rFonts w:cs="Times New Roman"/>
              </w:rPr>
            </w:pPr>
            <w:r>
              <w:t xml:space="preserve">Defines a reusable data format by collecting together other annotations and associating them with a name that can be referenced from elsewhere. See section </w:t>
            </w:r>
            <w:r>
              <w:fldChar w:fldCharType="begin"/>
            </w:r>
            <w:r>
              <w:rPr>
                <w:rStyle w:val="TableFont"/>
                <w:rFonts w:cs="Times New Roman"/>
              </w:rPr>
              <w:instrText xml:space="preserve"> REF _Ref251074304 \r \h  \* MERGEFORMAT </w:instrText>
            </w:r>
            <w:r>
              <w:fldChar w:fldCharType="separate"/>
            </w:r>
            <w:r w:rsidR="002D29EA">
              <w:rPr>
                <w:rStyle w:val="TableFont"/>
                <w:rFonts w:cs="Times New Roman"/>
              </w:rPr>
              <w:t>7.2</w:t>
            </w:r>
            <w:r>
              <w:fldChar w:fldCharType="end"/>
            </w:r>
            <w:r>
              <w:t xml:space="preserve"> </w:t>
            </w:r>
          </w:p>
        </w:tc>
      </w:tr>
      <w:tr w:rsidR="00A001B9" w14:paraId="246E6EC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748C1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12FE4DC" w14:textId="77777777" w:rsidR="00A001B9" w:rsidRDefault="009D64FD">
            <w:pPr>
              <w:keepNext/>
            </w:pPr>
            <w:proofErr w:type="spellStart"/>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6BD244" w14:textId="1E49447F" w:rsidR="00A001B9" w:rsidRDefault="009D64FD">
            <w:pPr>
              <w:keepNext/>
              <w:rPr>
                <w:rStyle w:val="TableFont"/>
                <w:rFonts w:cs="Times New Roman"/>
              </w:rPr>
            </w:pPr>
            <w:r>
              <w:t xml:space="preserve">Defines a variable that can be referenced elsewhere. This can be used to communicate a parameter from one part of processing to another part. See section </w:t>
            </w:r>
            <w:r>
              <w:fldChar w:fldCharType="begin"/>
            </w:r>
            <w:r>
              <w:rPr>
                <w:rStyle w:val="TableFont"/>
                <w:rFonts w:cs="Times New Roman"/>
              </w:rPr>
              <w:instrText xml:space="preserve"> REF _Ref222567026 \r \h  \* MERGEFORMAT </w:instrText>
            </w:r>
            <w:r>
              <w:fldChar w:fldCharType="separate"/>
            </w:r>
            <w:r w:rsidR="002D29EA">
              <w:rPr>
                <w:rStyle w:val="TableFont"/>
                <w:rFonts w:cs="Times New Roman"/>
              </w:rPr>
              <w:t>7.7</w:t>
            </w:r>
            <w:r>
              <w:fldChar w:fldCharType="end"/>
            </w:r>
            <w:r>
              <w:t xml:space="preserve"> </w:t>
            </w:r>
          </w:p>
        </w:tc>
      </w:tr>
    </w:tbl>
    <w:p w14:paraId="3B9C3CE8" w14:textId="164FB552" w:rsidR="00A001B9" w:rsidRDefault="009D64FD">
      <w:pPr>
        <w:rPr>
          <w:b/>
        </w:rPr>
      </w:pPr>
      <w:bookmarkStart w:id="676" w:name="_Ref274653575"/>
      <w:r>
        <w:rPr>
          <w:b/>
        </w:rPr>
        <w:t xml:space="preserve">Table </w:t>
      </w:r>
      <w:r>
        <w:fldChar w:fldCharType="begin"/>
      </w:r>
      <w:r>
        <w:rPr>
          <w:b/>
        </w:rPr>
        <w:instrText xml:space="preserve"> SEQ Table \* ARABIC </w:instrText>
      </w:r>
      <w:r>
        <w:fldChar w:fldCharType="separate"/>
      </w:r>
      <w:r w:rsidR="002D29EA">
        <w:rPr>
          <w:b/>
          <w:noProof/>
        </w:rPr>
        <w:t>1</w:t>
      </w:r>
      <w:r>
        <w:fldChar w:fldCharType="end"/>
      </w:r>
      <w:r>
        <w:rPr>
          <w:b/>
        </w:rPr>
        <w:t xml:space="preserve"> - DFDL Annotation Elements</w:t>
      </w:r>
      <w:bookmarkEnd w:id="676"/>
    </w:p>
    <w:p w14:paraId="73D952BD" w14:textId="77777777" w:rsidR="00A001B9" w:rsidRDefault="009D64FD">
      <w:pPr>
        <w:pStyle w:val="Heading2"/>
        <w:rPr>
          <w:rFonts w:eastAsia="Times New Roman"/>
        </w:rPr>
      </w:pPr>
      <w:bookmarkStart w:id="677" w:name="_Toc322911542"/>
      <w:bookmarkStart w:id="678" w:name="_Toc322912081"/>
      <w:bookmarkStart w:id="679" w:name="_Toc349042638"/>
      <w:bookmarkStart w:id="680" w:name="_Toc27060987"/>
      <w:bookmarkStart w:id="681" w:name="_Toc177399033"/>
      <w:bookmarkStart w:id="682" w:name="_Toc175057320"/>
      <w:bookmarkStart w:id="683" w:name="_Toc199516244"/>
      <w:bookmarkStart w:id="684" w:name="_Toc194983922"/>
      <w:bookmarkStart w:id="685" w:name="_Toc243112762"/>
      <w:bookmarkStart w:id="686" w:name="_Toc138694334"/>
      <w:bookmarkStart w:id="687" w:name="_Toc138694360"/>
      <w:bookmarkStart w:id="688" w:name="_Ref135731088"/>
      <w:bookmarkStart w:id="689" w:name="_Toc138694356"/>
      <w:bookmarkStart w:id="690" w:name="_Toc52008003"/>
      <w:bookmarkStart w:id="691" w:name="_Toc73354123"/>
      <w:bookmarkStart w:id="692" w:name="_Toc86658204"/>
      <w:bookmarkStart w:id="693" w:name="_Toc99787971"/>
      <w:bookmarkEnd w:id="677"/>
      <w:bookmarkEnd w:id="678"/>
      <w:r>
        <w:rPr>
          <w:rFonts w:eastAsia="Times New Roman"/>
        </w:rPr>
        <w:t>DFDL Properties</w:t>
      </w:r>
      <w:bookmarkEnd w:id="679"/>
      <w:bookmarkEnd w:id="680"/>
    </w:p>
    <w:p w14:paraId="73482148" w14:textId="77777777" w:rsidR="00A001B9" w:rsidRDefault="009D64FD">
      <w:pPr>
        <w:pStyle w:val="nobreak"/>
      </w:pPr>
      <w:r>
        <w:t>Properties on DFDL annotations may be one or more of the following types</w:t>
      </w:r>
    </w:p>
    <w:p w14:paraId="3131B47A" w14:textId="1ED90885" w:rsidR="00A001B9" w:rsidRDefault="009D64FD" w:rsidP="001E61EE">
      <w:pPr>
        <w:numPr>
          <w:ilvl w:val="0"/>
          <w:numId w:val="31"/>
        </w:numPr>
        <w:suppressAutoHyphens/>
      </w:pPr>
      <w:r>
        <w:rPr>
          <w:rFonts w:eastAsia="MS Mincho" w:cs="Arial"/>
          <w:lang w:eastAsia="ja-JP"/>
        </w:rPr>
        <w:t xml:space="preserve">DFDL string literal: </w:t>
      </w:r>
      <w:r>
        <w:rPr>
          <w:rFonts w:eastAsia="MS Mincho" w:cs="Arial"/>
          <w:lang w:eastAsia="ja-JP"/>
        </w:rPr>
        <w:br/>
        <w:t xml:space="preserve">The property represents a sequence of literal bytes or characters which appear in the data stream. The value type is a restriction of the </w:t>
      </w:r>
      <w:r w:rsidR="00077579">
        <w:rPr>
          <w:rFonts w:eastAsia="MS Mincho" w:cs="Arial"/>
          <w:lang w:eastAsia="ja-JP"/>
        </w:rPr>
        <w:t>XSD</w:t>
      </w:r>
      <w:r>
        <w:rPr>
          <w:rFonts w:eastAsia="MS Mincho" w:cs="Arial"/>
          <w:lang w:eastAsia="ja-JP"/>
        </w:rPr>
        <w:t xml:space="preserve">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5AE586C2" w14:textId="77777777" w:rsidR="00A001B9" w:rsidRDefault="009D64FD" w:rsidP="001E61EE">
      <w:pPr>
        <w:numPr>
          <w:ilvl w:val="0"/>
          <w:numId w:val="31"/>
        </w:numPr>
        <w:suppressAutoHyphens/>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proofErr w:type="spellStart"/>
      <w:r>
        <w:rPr>
          <w:rFonts w:eastAsia="MS Mincho" w:cs="Arial"/>
          <w:lang w:eastAsia="ja-JP"/>
        </w:rPr>
        <w:t>infoset</w:t>
      </w:r>
      <w:proofErr w:type="spellEnd"/>
      <w:r>
        <w:rPr>
          <w:rFonts w:eastAsia="MS Mincho" w:cs="Arial"/>
          <w:lang w:eastAsia="ja-JP"/>
        </w:rPr>
        <w:t>. Leading and trailing whitespace is trimmed for DFDL expressions.</w:t>
      </w:r>
    </w:p>
    <w:p w14:paraId="326FA388" w14:textId="77777777" w:rsidR="00A001B9" w:rsidRDefault="009D64FD" w:rsidP="001E61EE">
      <w:pPr>
        <w:numPr>
          <w:ilvl w:val="0"/>
          <w:numId w:val="32"/>
        </w:num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7FE17730" w14:textId="3AD60FED" w:rsidR="00A001B9" w:rsidRDefault="009D64FD" w:rsidP="001E61EE">
      <w:pPr>
        <w:numPr>
          <w:ilvl w:val="0"/>
          <w:numId w:val="32"/>
        </w:numPr>
      </w:pPr>
      <w:r>
        <w:rPr>
          <w:rFonts w:eastAsia="MS Mincho"/>
        </w:rPr>
        <w:lastRenderedPageBreak/>
        <w:t>Enumeration</w:t>
      </w:r>
      <w:r>
        <w:rPr>
          <w:rFonts w:eastAsia="MS Mincho"/>
        </w:rPr>
        <w:br/>
        <w:t xml:space="preserve">The property value is an </w:t>
      </w:r>
      <w:r w:rsidR="00077579">
        <w:rPr>
          <w:rFonts w:eastAsia="MS Mincho"/>
        </w:rPr>
        <w:t>XSD</w:t>
      </w:r>
      <w:r>
        <w:rPr>
          <w:rFonts w:eastAsia="MS Mincho"/>
        </w:rPr>
        <w:t xml:space="preserve"> </w:t>
      </w:r>
      <w:proofErr w:type="spellStart"/>
      <w:r>
        <w:rPr>
          <w:rFonts w:eastAsia="MS Mincho"/>
        </w:rPr>
        <w:t>xs:token</w:t>
      </w:r>
      <w:proofErr w:type="spellEnd"/>
      <w:r>
        <w:rPr>
          <w:rFonts w:eastAsia="MS Mincho"/>
        </w:rPr>
        <w:t xml:space="preserve"> the value of which is one of the allowed values listed in the property description. </w:t>
      </w:r>
    </w:p>
    <w:p w14:paraId="07A66407" w14:textId="77777777" w:rsidR="00A001B9" w:rsidRDefault="009D64FD" w:rsidP="001E61EE">
      <w:pPr>
        <w:numPr>
          <w:ilvl w:val="0"/>
          <w:numId w:val="32"/>
        </w:numPr>
      </w:pPr>
      <w:r>
        <w:rPr>
          <w:rFonts w:eastAsia="MS Mincho" w:cs="Arial"/>
          <w:lang w:eastAsia="ja-JP"/>
        </w:rPr>
        <w:t>Logical Value.</w:t>
      </w:r>
      <w:r>
        <w:rPr>
          <w:rFonts w:eastAsia="MS Mincho" w:cs="Arial"/>
          <w:lang w:eastAsia="ja-JP"/>
        </w:rPr>
        <w:br/>
        <w:t>The property value is a string that describes a logical value. The type of the logical value is one of the XML schema simple types. The string must conform to the XML schema lexical representation for the type.</w:t>
      </w:r>
    </w:p>
    <w:p w14:paraId="15581020" w14:textId="77777777" w:rsidR="00A001B9" w:rsidRDefault="009D64FD" w:rsidP="001E61EE">
      <w:pPr>
        <w:numPr>
          <w:ilvl w:val="0"/>
          <w:numId w:val="32"/>
        </w:num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6E6F5C36" w14:textId="77777777" w:rsidR="00A001B9" w:rsidRDefault="009D64FD">
      <w:r>
        <w:t>Some properties accept a list or union of types</w:t>
      </w:r>
    </w:p>
    <w:p w14:paraId="4131737C" w14:textId="77777777" w:rsidR="00A001B9" w:rsidRDefault="009D64FD" w:rsidP="001E61EE">
      <w:pPr>
        <w:numPr>
          <w:ilvl w:val="0"/>
          <w:numId w:val="32"/>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21283D3B" w14:textId="77777777" w:rsidR="00A001B9" w:rsidRDefault="009D64FD" w:rsidP="001E61EE">
      <w:pPr>
        <w:numPr>
          <w:ilvl w:val="0"/>
          <w:numId w:val="32"/>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1FC1CA77" w14:textId="77777777" w:rsidR="00A001B9" w:rsidRDefault="009D64FD" w:rsidP="001E61EE">
      <w:pPr>
        <w:numPr>
          <w:ilvl w:val="0"/>
          <w:numId w:val="32"/>
        </w:numPr>
      </w:pPr>
      <w:r>
        <w:rPr>
          <w:rFonts w:eastAsia="MS Mincho" w:cs="Arial"/>
          <w:lang w:eastAsia="ja-JP"/>
        </w:rPr>
        <w:t>Union of types.</w:t>
      </w:r>
      <w:r>
        <w:rPr>
          <w:rFonts w:eastAsia="MS Mincho" w:cs="Arial"/>
          <w:lang w:eastAsia="ja-JP"/>
        </w:rPr>
        <w:br/>
        <w:t xml:space="preserve">The property value is a union of two or more types. The type is dependent on the value of another property. For </w:t>
      </w:r>
      <w:proofErr w:type="gramStart"/>
      <w:r>
        <w:rPr>
          <w:rFonts w:eastAsia="MS Mincho" w:cs="Arial"/>
          <w:lang w:eastAsia="ja-JP"/>
        </w:rPr>
        <w:t>example</w:t>
      </w:r>
      <w:proofErr w:type="gramEnd"/>
      <w:r>
        <w:rPr>
          <w:rFonts w:eastAsia="MS Mincho" w:cs="Arial"/>
          <w:lang w:eastAsia="ja-JP"/>
        </w:rPr>
        <w:t xml:space="preserv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p>
    <w:p w14:paraId="6880FC63" w14:textId="77777777" w:rsidR="00A001B9" w:rsidRDefault="009D64FD">
      <w:pPr>
        <w:pStyle w:val="Heading3"/>
      </w:pPr>
      <w:bookmarkStart w:id="694" w:name="_Toc322911544"/>
      <w:bookmarkStart w:id="695" w:name="_Toc322912083"/>
      <w:bookmarkStart w:id="696" w:name="_Toc349042639"/>
      <w:bookmarkStart w:id="697" w:name="_Ref365969145"/>
      <w:bookmarkStart w:id="698" w:name="_Ref365969149"/>
      <w:bookmarkStart w:id="699" w:name="_Toc27060988"/>
      <w:bookmarkEnd w:id="694"/>
      <w:bookmarkEnd w:id="695"/>
      <w:r>
        <w:t>DFDL String Literals</w:t>
      </w:r>
      <w:bookmarkEnd w:id="696"/>
      <w:bookmarkEnd w:id="697"/>
      <w:bookmarkEnd w:id="698"/>
      <w:bookmarkEnd w:id="699"/>
      <w:r>
        <w:t xml:space="preserve"> </w:t>
      </w:r>
      <w:bookmarkEnd w:id="681"/>
      <w:bookmarkEnd w:id="682"/>
      <w:bookmarkEnd w:id="683"/>
      <w:bookmarkEnd w:id="684"/>
      <w:bookmarkEnd w:id="685"/>
    </w:p>
    <w:p w14:paraId="375F54E8" w14:textId="77777777" w:rsidR="00A001B9" w:rsidRDefault="009D64FD">
      <w:r>
        <w:t>DFDL String Literals</w:t>
      </w:r>
      <w:r>
        <w:rPr>
          <w:rFonts w:eastAsia="MS Mincho" w:cs="Arial"/>
          <w:lang w:eastAsia="ja-JP"/>
        </w:rPr>
        <w:t xml:space="preserve"> represent a sequence of literal bytes or characters which appear in the data stream. </w:t>
      </w:r>
      <w:r>
        <w:t>This presents the following challenges</w:t>
      </w:r>
    </w:p>
    <w:p w14:paraId="5F49142F" w14:textId="77777777" w:rsidR="00A001B9" w:rsidRDefault="009D64FD" w:rsidP="001E61EE">
      <w:pPr>
        <w:numPr>
          <w:ilvl w:val="0"/>
          <w:numId w:val="33"/>
        </w:numPr>
      </w:pPr>
      <w:r>
        <w:t>the literal characters in the data stream might not be in the same encoding as the DFDL schema</w:t>
      </w:r>
    </w:p>
    <w:p w14:paraId="119828FE" w14:textId="77777777" w:rsidR="00A001B9" w:rsidRDefault="009D64FD" w:rsidP="001E61EE">
      <w:pPr>
        <w:numPr>
          <w:ilvl w:val="0"/>
          <w:numId w:val="33"/>
        </w:numPr>
      </w:pPr>
      <w:r>
        <w:t>it may be necessary to specify a literal character which is not valid in an XML document</w:t>
      </w:r>
    </w:p>
    <w:p w14:paraId="15694A8E" w14:textId="77777777" w:rsidR="00A001B9" w:rsidRDefault="009D64FD" w:rsidP="001E61EE">
      <w:pPr>
        <w:numPr>
          <w:ilvl w:val="0"/>
          <w:numId w:val="33"/>
        </w:numPr>
      </w:pPr>
      <w:r>
        <w:t>it may be necessary to specify one or more raw byte values</w:t>
      </w:r>
    </w:p>
    <w:p w14:paraId="035DD87F" w14:textId="77777777" w:rsidR="00A001B9" w:rsidRDefault="009D64FD" w:rsidP="001E61EE">
      <w:pPr>
        <w:numPr>
          <w:ilvl w:val="0"/>
          <w:numId w:val="33"/>
        </w:numPr>
      </w:pPr>
      <w:r>
        <w:t>A DFDL string literal can describe any of the following types of literal data in any combination:</w:t>
      </w:r>
    </w:p>
    <w:p w14:paraId="42472860" w14:textId="77777777" w:rsidR="00A001B9" w:rsidRDefault="009D64FD" w:rsidP="001E61EE">
      <w:pPr>
        <w:numPr>
          <w:ilvl w:val="0"/>
          <w:numId w:val="33"/>
        </w:numPr>
      </w:pPr>
      <w:r>
        <w:t>a single literal character in any encoding</w:t>
      </w:r>
    </w:p>
    <w:p w14:paraId="3EE4B31B" w14:textId="77777777" w:rsidR="00A001B9" w:rsidRDefault="009D64FD" w:rsidP="001E61EE">
      <w:pPr>
        <w:numPr>
          <w:ilvl w:val="0"/>
          <w:numId w:val="33"/>
        </w:numPr>
      </w:pPr>
      <w:r>
        <w:t>a string of literal characters in any encoding</w:t>
      </w:r>
    </w:p>
    <w:p w14:paraId="66B7F08B" w14:textId="77777777" w:rsidR="00A001B9" w:rsidRDefault="009D64FD" w:rsidP="001E61EE">
      <w:pPr>
        <w:numPr>
          <w:ilvl w:val="0"/>
          <w:numId w:val="33"/>
        </w:numPr>
      </w:pPr>
      <w:r>
        <w:t xml:space="preserve">a bi-directional character </w:t>
      </w:r>
      <w:proofErr w:type="gramStart"/>
      <w:r>
        <w:t>string</w:t>
      </w:r>
      <w:proofErr w:type="gramEnd"/>
    </w:p>
    <w:p w14:paraId="3993E741" w14:textId="77777777" w:rsidR="00A001B9" w:rsidRDefault="009D64FD" w:rsidP="001E61EE">
      <w:pPr>
        <w:numPr>
          <w:ilvl w:val="0"/>
          <w:numId w:val="33"/>
        </w:numPr>
      </w:pPr>
      <w:r>
        <w:t>one or more characters from a set of related characters ( e.g. end-of-line characters)</w:t>
      </w:r>
    </w:p>
    <w:p w14:paraId="7A1B6B85" w14:textId="77777777" w:rsidR="00A001B9" w:rsidRDefault="009D64FD" w:rsidP="001E61EE">
      <w:pPr>
        <w:numPr>
          <w:ilvl w:val="0"/>
          <w:numId w:val="33"/>
        </w:numPr>
      </w:pPr>
      <w:r>
        <w:t xml:space="preserve">a literal byte </w:t>
      </w:r>
      <w:proofErr w:type="gramStart"/>
      <w:r>
        <w:t>value</w:t>
      </w:r>
      <w:proofErr w:type="gramEnd"/>
      <w:r>
        <w:t xml:space="preserve"> </w:t>
      </w:r>
    </w:p>
    <w:p w14:paraId="08F8D564" w14:textId="77777777" w:rsidR="00A001B9" w:rsidRDefault="009D64FD">
      <w:pPr>
        <w:pStyle w:val="nobreak"/>
      </w:pPr>
      <w:r>
        <w:t>A DFDL string literal is therefore able to describe any arbitrary sequence of bytes and characters.</w:t>
      </w:r>
    </w:p>
    <w:p w14:paraId="4D1F0B69" w14:textId="77777777" w:rsidR="00A001B9" w:rsidRDefault="009D64FD">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3B0589D2" w14:textId="77777777" w:rsidR="00A001B9" w:rsidRDefault="009D64FD">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5E850C7D" w14:textId="77777777" w:rsidR="00A001B9" w:rsidRDefault="009D64FD">
      <w:pPr>
        <w:pStyle w:val="Heading4"/>
        <w:rPr>
          <w:rFonts w:eastAsia="Times New Roman"/>
        </w:rPr>
      </w:pPr>
      <w:r>
        <w:rPr>
          <w:rFonts w:eastAsia="Times New Roman"/>
        </w:rPr>
        <w:lastRenderedPageBreak/>
        <w:t>Character strings in DFDL String Literals</w:t>
      </w:r>
    </w:p>
    <w:p w14:paraId="313CF107" w14:textId="77777777" w:rsidR="00A001B9" w:rsidRDefault="009D64FD">
      <w:r>
        <w:t>A literal string in a DFDL Schema is written in the character set encoding specified by the XML directive that begins all XML documents:</w:t>
      </w:r>
    </w:p>
    <w:p w14:paraId="09F75650" w14:textId="77777777" w:rsidR="00A001B9" w:rsidRDefault="009D64FD">
      <w:pPr>
        <w:pStyle w:val="Codeblock0"/>
        <w:pBdr>
          <w:top w:val="single" w:sz="4" w:space="1" w:color="auto"/>
          <w:left w:val="single" w:sz="4" w:space="4" w:color="auto"/>
          <w:bottom w:val="single" w:sz="4" w:space="1" w:color="auto"/>
          <w:right w:val="single" w:sz="4" w:space="4" w:color="auto"/>
        </w:pBdr>
      </w:pPr>
      <w:r>
        <w:t>&lt;?xml version="1.0" encoding="UTF-8" ?&gt;</w:t>
      </w:r>
    </w:p>
    <w:p w14:paraId="70B6FA73" w14:textId="77777777" w:rsidR="00A001B9" w:rsidRDefault="009D64FD">
      <w:r>
        <w:t>In this example, the DFDL schema is written in UTF-8, so any literal strings contained in it, and particularly string literals found in its representation property bindings in the format annotations, are expressed in UTF-8.</w:t>
      </w:r>
    </w:p>
    <w:p w14:paraId="36B3013E" w14:textId="77777777" w:rsidR="00A001B9" w:rsidRDefault="009D64FD">
      <w:r>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0C437DE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1442646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5212C0E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80011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DB6A3A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2B0FE68"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6B1CB338" w14:textId="77777777" w:rsidR="00A001B9" w:rsidRDefault="009D64FD">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representation property. Hence, in this case we would be searching the data for a character with codepoint 0x6B (the EBCDIC comma), not a UTF-8 or Unicode (0x2C) comma which is what exists in the DFDL schema document file.</w:t>
      </w:r>
    </w:p>
    <w:p w14:paraId="47146A92" w14:textId="77777777" w:rsidR="00A001B9" w:rsidRDefault="009D64FD">
      <w:pPr>
        <w:rPr>
          <w:del w:id="700" w:author="Mike Beckerle" w:date="2019-11-25T14:03:00Z"/>
        </w:rPr>
      </w:pPr>
      <w:del w:id="701" w:author="Mike Beckerle" w:date="2019-11-25T14:03:00Z">
        <w:r>
          <w:delText xml:space="preserve">Character strings can include bidirectional data. </w:delText>
        </w:r>
      </w:del>
    </w:p>
    <w:p w14:paraId="75494D5C" w14:textId="77777777" w:rsidR="00A001B9" w:rsidRDefault="009D64FD">
      <w:pPr>
        <w:pStyle w:val="Heading4"/>
        <w:rPr>
          <w:rFonts w:eastAsia="Times New Roman"/>
        </w:rPr>
      </w:pPr>
      <w:bookmarkStart w:id="702" w:name="_Ref384972753"/>
      <w:bookmarkStart w:id="703" w:name="_Ref384972745"/>
      <w:bookmarkStart w:id="704" w:name="_Toc243112763"/>
      <w:bookmarkStart w:id="705" w:name="_Toc194983923"/>
      <w:bookmarkStart w:id="706" w:name="_Toc199516245"/>
      <w:bookmarkStart w:id="707" w:name="_Toc175057321"/>
      <w:bookmarkStart w:id="708" w:name="_Toc177399034"/>
      <w:r>
        <w:rPr>
          <w:rFonts w:eastAsia="Times New Roman"/>
        </w:rPr>
        <w:t>DFDL Character Entities, Character Class Entities, and Byte Values in String Literals</w:t>
      </w:r>
      <w:bookmarkEnd w:id="702"/>
      <w:bookmarkEnd w:id="703"/>
      <w:bookmarkEnd w:id="704"/>
      <w:bookmarkEnd w:id="705"/>
      <w:bookmarkEnd w:id="706"/>
      <w:bookmarkEnd w:id="707"/>
      <w:bookmarkEnd w:id="708"/>
    </w:p>
    <w:p w14:paraId="1829B8F6" w14:textId="77777777" w:rsidR="00A001B9" w:rsidRDefault="009D64FD">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p>
    <w:p w14:paraId="13A976A2" w14:textId="77777777" w:rsidR="00A001B9" w:rsidRDefault="009D64FD">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A001B9" w14:paraId="616C9AEF" w14:textId="77777777">
        <w:tc>
          <w:tcPr>
            <w:tcW w:w="0" w:type="auto"/>
            <w:tcBorders>
              <w:top w:val="single" w:sz="4" w:space="0" w:color="auto"/>
              <w:left w:val="single" w:sz="4" w:space="0" w:color="auto"/>
              <w:bottom w:val="nil"/>
              <w:right w:val="nil"/>
            </w:tcBorders>
            <w:hideMark/>
          </w:tcPr>
          <w:p w14:paraId="6738E058" w14:textId="77777777" w:rsidR="00A001B9" w:rsidRDefault="009D64FD">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0C03725A"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7B46AD20" w14:textId="77777777" w:rsidR="00A001B9" w:rsidRDefault="009D64FD">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A001B9" w14:paraId="5D356F45" w14:textId="77777777">
        <w:tc>
          <w:tcPr>
            <w:tcW w:w="0" w:type="auto"/>
            <w:tcBorders>
              <w:top w:val="nil"/>
              <w:left w:val="single" w:sz="4" w:space="0" w:color="auto"/>
              <w:bottom w:val="nil"/>
              <w:right w:val="nil"/>
            </w:tcBorders>
            <w:hideMark/>
          </w:tcPr>
          <w:p w14:paraId="1E80BBD6" w14:textId="77777777" w:rsidR="00A001B9" w:rsidRDefault="009D64FD">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4BB2C1A1"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3BB22DE" w14:textId="77777777" w:rsidR="00A001B9" w:rsidRDefault="009D64FD">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A001B9" w14:paraId="134E7D5D" w14:textId="77777777">
        <w:tc>
          <w:tcPr>
            <w:tcW w:w="0" w:type="auto"/>
            <w:tcBorders>
              <w:top w:val="nil"/>
              <w:left w:val="single" w:sz="4" w:space="0" w:color="auto"/>
              <w:bottom w:val="nil"/>
              <w:right w:val="nil"/>
            </w:tcBorders>
            <w:hideMark/>
          </w:tcPr>
          <w:p w14:paraId="65FA94FD" w14:textId="77777777" w:rsidR="00A001B9" w:rsidRDefault="009D64FD">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59328F77"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3B6B51B" w14:textId="77777777" w:rsidR="00A001B9" w:rsidRDefault="009D64FD">
            <w:pPr>
              <w:rPr>
                <w:rFonts w:ascii="Courier New" w:hAnsi="Courier New" w:cs="Courier New"/>
              </w:rPr>
            </w:pPr>
            <w:r>
              <w:rPr>
                <w:rFonts w:ascii="Courier New" w:hAnsi="Courier New" w:cs="Courier New"/>
              </w:rPr>
              <w:t>A string of literal characters</w:t>
            </w:r>
          </w:p>
        </w:tc>
      </w:tr>
      <w:tr w:rsidR="00A001B9" w14:paraId="7C2799E7" w14:textId="77777777">
        <w:tc>
          <w:tcPr>
            <w:tcW w:w="0" w:type="auto"/>
            <w:tcBorders>
              <w:top w:val="nil"/>
              <w:left w:val="single" w:sz="4" w:space="0" w:color="auto"/>
              <w:bottom w:val="nil"/>
              <w:right w:val="nil"/>
            </w:tcBorders>
            <w:hideMark/>
          </w:tcPr>
          <w:p w14:paraId="452C273C" w14:textId="77777777" w:rsidR="00A001B9" w:rsidRDefault="009D64FD">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9EA0974"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2798D1F" w14:textId="77777777" w:rsidR="00A001B9" w:rsidRDefault="009D64FD">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A001B9" w14:paraId="7727721B" w14:textId="77777777">
        <w:tc>
          <w:tcPr>
            <w:tcW w:w="0" w:type="auto"/>
            <w:tcBorders>
              <w:top w:val="nil"/>
              <w:left w:val="single" w:sz="4" w:space="0" w:color="auto"/>
              <w:bottom w:val="nil"/>
              <w:right w:val="nil"/>
            </w:tcBorders>
            <w:hideMark/>
          </w:tcPr>
          <w:p w14:paraId="1648233D" w14:textId="77777777" w:rsidR="00A001B9" w:rsidRDefault="009D64FD">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687C996C"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F16C244" w14:textId="77777777" w:rsidR="00A001B9" w:rsidRDefault="009D64FD">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A001B9" w14:paraId="4E3C7C68" w14:textId="77777777">
        <w:tc>
          <w:tcPr>
            <w:tcW w:w="0" w:type="auto"/>
            <w:tcBorders>
              <w:top w:val="nil"/>
              <w:left w:val="single" w:sz="4" w:space="0" w:color="auto"/>
              <w:bottom w:val="nil"/>
              <w:right w:val="nil"/>
            </w:tcBorders>
            <w:hideMark/>
          </w:tcPr>
          <w:p w14:paraId="3F5179FC" w14:textId="77777777" w:rsidR="00A001B9" w:rsidRDefault="009D64FD">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33C17BE9"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0BB5870" w14:textId="77777777" w:rsidR="00A001B9" w:rsidRDefault="009D64FD">
            <w:pPr>
              <w:rPr>
                <w:rFonts w:ascii="Courier New" w:hAnsi="Courier New" w:cs="Courier New"/>
              </w:rPr>
            </w:pPr>
            <w:r>
              <w:rPr>
                <w:rFonts w:ascii="Courier New" w:hAnsi="Courier New" w:cs="Courier New"/>
                <w:lang w:eastAsia="en-GB"/>
              </w:rPr>
              <w:t>'%#r' [0-9a-fA-F]{2} ';'</w:t>
            </w:r>
          </w:p>
        </w:tc>
      </w:tr>
      <w:tr w:rsidR="00A001B9" w14:paraId="35C8A10B" w14:textId="77777777">
        <w:tc>
          <w:tcPr>
            <w:tcW w:w="0" w:type="auto"/>
            <w:tcBorders>
              <w:top w:val="nil"/>
              <w:left w:val="single" w:sz="4" w:space="0" w:color="auto"/>
              <w:bottom w:val="nil"/>
              <w:right w:val="nil"/>
            </w:tcBorders>
            <w:hideMark/>
          </w:tcPr>
          <w:p w14:paraId="017D72B5" w14:textId="77777777" w:rsidR="00A001B9" w:rsidRDefault="009D64FD">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4A643D3"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984C6BA" w14:textId="77777777" w:rsidR="00A001B9" w:rsidRDefault="009D64FD">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A001B9" w14:paraId="0AB8B80F" w14:textId="77777777">
        <w:tc>
          <w:tcPr>
            <w:tcW w:w="0" w:type="auto"/>
            <w:tcBorders>
              <w:top w:val="nil"/>
              <w:left w:val="single" w:sz="4" w:space="0" w:color="auto"/>
              <w:bottom w:val="nil"/>
              <w:right w:val="nil"/>
            </w:tcBorders>
            <w:hideMark/>
          </w:tcPr>
          <w:p w14:paraId="6CD6E3CF" w14:textId="77777777" w:rsidR="00A001B9" w:rsidRDefault="009D64FD">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0AEE5A9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516E76A" w14:textId="77777777" w:rsidR="00A001B9" w:rsidRDefault="009D64FD">
            <w:pPr>
              <w:rPr>
                <w:rFonts w:ascii="Courier New" w:hAnsi="Courier New" w:cs="Courier New"/>
                <w:lang w:eastAsia="en-GB"/>
              </w:rPr>
            </w:pPr>
            <w:r>
              <w:rPr>
                <w:rFonts w:ascii="Courier New" w:hAnsi="Courier New" w:cs="Courier New"/>
                <w:lang w:eastAsia="en-GB"/>
              </w:rPr>
              <w:t>'%#' [0-9]+ ';'</w:t>
            </w:r>
          </w:p>
        </w:tc>
      </w:tr>
      <w:tr w:rsidR="00A001B9" w14:paraId="68C3B8CA" w14:textId="77777777">
        <w:tc>
          <w:tcPr>
            <w:tcW w:w="0" w:type="auto"/>
            <w:tcBorders>
              <w:top w:val="nil"/>
              <w:left w:val="single" w:sz="4" w:space="0" w:color="auto"/>
              <w:bottom w:val="nil"/>
              <w:right w:val="nil"/>
            </w:tcBorders>
            <w:hideMark/>
          </w:tcPr>
          <w:p w14:paraId="6B79D650" w14:textId="77777777" w:rsidR="00A001B9" w:rsidRDefault="009D64FD">
            <w:pPr>
              <w:rPr>
                <w:rFonts w:ascii="Courier New" w:hAnsi="Courier New" w:cs="Courier New"/>
              </w:rPr>
            </w:pPr>
            <w:proofErr w:type="spellStart"/>
            <w:r>
              <w:rPr>
                <w:rFonts w:ascii="Courier New" w:hAnsi="Courier New" w:cs="Courier New"/>
              </w:rPr>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3C1FA41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4E7B97D" w14:textId="77777777" w:rsidR="00A001B9" w:rsidRDefault="009D64FD">
            <w:pPr>
              <w:rPr>
                <w:rFonts w:ascii="Courier New" w:hAnsi="Courier New" w:cs="Courier New"/>
                <w:lang w:eastAsia="en-GB"/>
              </w:rPr>
            </w:pPr>
            <w:r>
              <w:rPr>
                <w:rFonts w:ascii="Courier New" w:hAnsi="Courier New" w:cs="Courier New"/>
                <w:lang w:eastAsia="en-GB"/>
              </w:rPr>
              <w:t>'%#x' [0-9a-fA-F]+ ';'</w:t>
            </w:r>
          </w:p>
        </w:tc>
      </w:tr>
      <w:tr w:rsidR="00A001B9" w14:paraId="117E0D45" w14:textId="77777777">
        <w:tc>
          <w:tcPr>
            <w:tcW w:w="0" w:type="auto"/>
            <w:tcBorders>
              <w:top w:val="nil"/>
              <w:left w:val="single" w:sz="4" w:space="0" w:color="auto"/>
              <w:bottom w:val="nil"/>
              <w:right w:val="nil"/>
            </w:tcBorders>
            <w:hideMark/>
          </w:tcPr>
          <w:p w14:paraId="3795090E" w14:textId="77777777" w:rsidR="00A001B9" w:rsidRDefault="009D64FD">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6B89389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A4D2F9C" w14:textId="77777777" w:rsidR="00A001B9" w:rsidRDefault="009D64FD">
            <w:pPr>
              <w:rPr>
                <w:rFonts w:ascii="Courier New" w:hAnsi="Courier New" w:cs="Courier New"/>
                <w:lang w:eastAsia="en-GB"/>
              </w:rPr>
            </w:pPr>
            <w:r>
              <w:rPr>
                <w:rFonts w:ascii="Courier New" w:hAnsi="Courier New" w:cs="Courier New"/>
                <w:lang w:eastAsia="en-GB"/>
              </w:rPr>
              <w:t xml:space="preserve">'NUL'|'SOH''|'STX'|'ETX'|         </w:t>
            </w:r>
          </w:p>
          <w:p w14:paraId="4E28280C" w14:textId="77777777" w:rsidR="00A001B9" w:rsidRDefault="009D64FD">
            <w:pPr>
              <w:rPr>
                <w:rFonts w:ascii="Courier New" w:hAnsi="Courier New" w:cs="Courier New"/>
                <w:lang w:eastAsia="en-GB"/>
              </w:rPr>
            </w:pPr>
            <w:r>
              <w:rPr>
                <w:rFonts w:ascii="Courier New" w:hAnsi="Courier New" w:cs="Courier New"/>
                <w:lang w:eastAsia="en-GB"/>
              </w:rPr>
              <w:lastRenderedPageBreak/>
              <w:t xml:space="preserve">'EOT'|'ENQ'|'ACK'|'BEL'|         </w:t>
            </w:r>
          </w:p>
          <w:p w14:paraId="75952CEC" w14:textId="77777777" w:rsidR="00A001B9" w:rsidRDefault="009D64FD">
            <w:pPr>
              <w:rPr>
                <w:rFonts w:ascii="Courier New" w:hAnsi="Courier New" w:cs="Courier New"/>
                <w:lang w:eastAsia="en-GB"/>
              </w:rPr>
            </w:pPr>
            <w:r>
              <w:rPr>
                <w:rFonts w:ascii="Courier New" w:hAnsi="Courier New" w:cs="Courier New"/>
                <w:lang w:eastAsia="en-GB"/>
              </w:rPr>
              <w:t xml:space="preserve">'BS'|'HT'|'LF'|'VT'|'FF'|        </w:t>
            </w:r>
          </w:p>
          <w:p w14:paraId="76E94E65" w14:textId="77777777" w:rsidR="00A001B9" w:rsidRDefault="009D64FD">
            <w:pPr>
              <w:rPr>
                <w:rFonts w:ascii="Courier New" w:hAnsi="Courier New" w:cs="Courier New"/>
                <w:lang w:eastAsia="en-GB"/>
              </w:rPr>
            </w:pPr>
            <w:r>
              <w:rPr>
                <w:rFonts w:ascii="Courier New" w:hAnsi="Courier New" w:cs="Courier New"/>
                <w:lang w:eastAsia="en-GB"/>
              </w:rPr>
              <w:t xml:space="preserve">'CR'|'SO'|'SI'|'DLE'|        </w:t>
            </w:r>
          </w:p>
          <w:p w14:paraId="6F7171D9" w14:textId="77777777" w:rsidR="00A001B9" w:rsidRDefault="009D64FD">
            <w:pPr>
              <w:rPr>
                <w:rFonts w:ascii="Courier New" w:hAnsi="Courier New" w:cs="Courier New"/>
                <w:lang w:eastAsia="en-GB"/>
              </w:rPr>
            </w:pPr>
            <w:r>
              <w:rPr>
                <w:rFonts w:ascii="Courier New" w:hAnsi="Courier New" w:cs="Courier New"/>
                <w:lang w:eastAsia="en-GB"/>
              </w:rPr>
              <w:t xml:space="preserve">'DC1'|'DC2'|'DC3'|'DC4'|         </w:t>
            </w:r>
          </w:p>
          <w:p w14:paraId="6E298718" w14:textId="77777777" w:rsidR="00A001B9" w:rsidRDefault="009D64FD">
            <w:pPr>
              <w:rPr>
                <w:rFonts w:ascii="Courier New" w:hAnsi="Courier New" w:cs="Courier New"/>
                <w:lang w:eastAsia="en-GB"/>
              </w:rPr>
            </w:pPr>
            <w:r>
              <w:rPr>
                <w:rFonts w:ascii="Courier New" w:hAnsi="Courier New" w:cs="Courier New"/>
                <w:lang w:eastAsia="en-GB"/>
              </w:rPr>
              <w:t xml:space="preserve">'NAK'|'SYN'|'ETB'|'CAN'|         </w:t>
            </w:r>
          </w:p>
          <w:p w14:paraId="4A3087E6" w14:textId="77777777" w:rsidR="00A001B9" w:rsidRDefault="009D64FD">
            <w:pPr>
              <w:rPr>
                <w:rFonts w:ascii="Courier New" w:hAnsi="Courier New" w:cs="Courier New"/>
                <w:lang w:eastAsia="en-GB"/>
              </w:rPr>
            </w:pPr>
            <w:r>
              <w:rPr>
                <w:rFonts w:ascii="Courier New" w:hAnsi="Courier New" w:cs="Courier New"/>
                <w:lang w:eastAsia="en-GB"/>
              </w:rPr>
              <w:t xml:space="preserve">'EM'|'SUB'|'ESC'|'FS'|         </w:t>
            </w:r>
          </w:p>
          <w:p w14:paraId="42DA56D9" w14:textId="77777777" w:rsidR="00A001B9" w:rsidRDefault="009D64FD">
            <w:pPr>
              <w:rPr>
                <w:rFonts w:ascii="Courier New" w:hAnsi="Courier New" w:cs="Courier New"/>
                <w:lang w:eastAsia="en-GB"/>
              </w:rPr>
            </w:pPr>
            <w:r>
              <w:rPr>
                <w:rFonts w:ascii="Courier New" w:hAnsi="Courier New" w:cs="Courier New"/>
                <w:lang w:eastAsia="en-GB"/>
              </w:rPr>
              <w:t xml:space="preserve">'GS'|'RS'|'US'|'SP'|           </w:t>
            </w:r>
          </w:p>
          <w:p w14:paraId="4D42A9EF" w14:textId="77777777" w:rsidR="00A001B9" w:rsidRDefault="009D64FD">
            <w:pPr>
              <w:rPr>
                <w:rFonts w:ascii="Courier New" w:hAnsi="Courier New" w:cs="Courier New"/>
                <w:lang w:eastAsia="en-GB"/>
              </w:rPr>
            </w:pPr>
            <w:r>
              <w:rPr>
                <w:rFonts w:ascii="Courier New" w:hAnsi="Courier New" w:cs="Courier New"/>
                <w:lang w:eastAsia="en-GB"/>
              </w:rPr>
              <w:t>'DEL'|'NBSP'|'NEL'|'LS'</w:t>
            </w:r>
          </w:p>
        </w:tc>
      </w:tr>
      <w:tr w:rsidR="00A001B9" w14:paraId="06B192AF" w14:textId="77777777">
        <w:tc>
          <w:tcPr>
            <w:tcW w:w="0" w:type="auto"/>
            <w:tcBorders>
              <w:top w:val="nil"/>
              <w:left w:val="single" w:sz="4" w:space="0" w:color="auto"/>
              <w:bottom w:val="nil"/>
              <w:right w:val="nil"/>
            </w:tcBorders>
            <w:hideMark/>
          </w:tcPr>
          <w:p w14:paraId="2BCFC292" w14:textId="77777777" w:rsidR="00A001B9" w:rsidRDefault="009D64FD">
            <w:pPr>
              <w:rPr>
                <w:rFonts w:ascii="Courier New" w:hAnsi="Courier New" w:cs="Courier New"/>
              </w:rPr>
            </w:pPr>
            <w:proofErr w:type="spellStart"/>
            <w:r>
              <w:rPr>
                <w:rFonts w:ascii="Courier New" w:hAnsi="Courier New" w:cs="Courier New"/>
              </w:rPr>
              <w:lastRenderedPageBreak/>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5C681ED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174536F" w14:textId="77777777" w:rsidR="00A001B9" w:rsidRDefault="009D64FD">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A001B9" w14:paraId="480754CF" w14:textId="77777777">
        <w:tc>
          <w:tcPr>
            <w:tcW w:w="0" w:type="auto"/>
            <w:tcBorders>
              <w:top w:val="nil"/>
              <w:left w:val="single" w:sz="4" w:space="0" w:color="auto"/>
              <w:bottom w:val="nil"/>
              <w:right w:val="nil"/>
            </w:tcBorders>
            <w:hideMark/>
          </w:tcPr>
          <w:p w14:paraId="6554F061" w14:textId="77777777" w:rsidR="00A001B9" w:rsidRDefault="009D64FD">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0696AAE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D274ECF" w14:textId="77777777" w:rsidR="00A001B9" w:rsidRDefault="009D64FD">
            <w:pPr>
              <w:rPr>
                <w:rFonts w:ascii="Courier New" w:hAnsi="Courier New" w:cs="Courier New"/>
                <w:lang w:eastAsia="en-GB"/>
              </w:rPr>
            </w:pPr>
            <w:r>
              <w:rPr>
                <w:rFonts w:ascii="Courier New" w:hAnsi="Courier New" w:cs="Courier New"/>
                <w:lang w:eastAsia="en-GB"/>
              </w:rPr>
              <w:t>'NL'</w:t>
            </w:r>
          </w:p>
        </w:tc>
      </w:tr>
      <w:tr w:rsidR="00A001B9" w14:paraId="65325650" w14:textId="77777777">
        <w:tc>
          <w:tcPr>
            <w:tcW w:w="0" w:type="auto"/>
            <w:tcBorders>
              <w:top w:val="nil"/>
              <w:left w:val="single" w:sz="4" w:space="0" w:color="auto"/>
              <w:bottom w:val="nil"/>
              <w:right w:val="nil"/>
            </w:tcBorders>
            <w:hideMark/>
          </w:tcPr>
          <w:p w14:paraId="5C4D5B78" w14:textId="77777777" w:rsidR="00A001B9" w:rsidRDefault="009D64FD">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1EBAF55E"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563EAC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FAA29FE" w14:textId="77777777">
        <w:tc>
          <w:tcPr>
            <w:tcW w:w="0" w:type="auto"/>
            <w:tcBorders>
              <w:top w:val="nil"/>
              <w:left w:val="single" w:sz="4" w:space="0" w:color="auto"/>
              <w:bottom w:val="nil"/>
              <w:right w:val="nil"/>
            </w:tcBorders>
            <w:hideMark/>
          </w:tcPr>
          <w:p w14:paraId="57263798" w14:textId="77777777" w:rsidR="00A001B9" w:rsidRDefault="009D64FD">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702F97B6"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CDC049F"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77A93CF4" w14:textId="77777777">
        <w:tc>
          <w:tcPr>
            <w:tcW w:w="0" w:type="auto"/>
            <w:tcBorders>
              <w:top w:val="nil"/>
              <w:left w:val="single" w:sz="4" w:space="0" w:color="auto"/>
              <w:bottom w:val="nil"/>
              <w:right w:val="nil"/>
            </w:tcBorders>
            <w:hideMark/>
          </w:tcPr>
          <w:p w14:paraId="4E19D435" w14:textId="77777777" w:rsidR="00A001B9" w:rsidRDefault="009D64FD">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4FEED46A"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857B43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AE87699" w14:textId="77777777">
        <w:tc>
          <w:tcPr>
            <w:tcW w:w="0" w:type="auto"/>
            <w:tcBorders>
              <w:top w:val="nil"/>
              <w:left w:val="single" w:sz="4" w:space="0" w:color="auto"/>
              <w:bottom w:val="single" w:sz="4" w:space="0" w:color="auto"/>
              <w:right w:val="nil"/>
            </w:tcBorders>
            <w:hideMark/>
          </w:tcPr>
          <w:p w14:paraId="32944577" w14:textId="77777777" w:rsidR="00A001B9" w:rsidRDefault="009D64FD">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7D39C490"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2C36BC74" w14:textId="77777777" w:rsidR="00A001B9" w:rsidRDefault="009D64FD">
            <w:pPr>
              <w:rPr>
                <w:rFonts w:ascii="Courier New" w:hAnsi="Courier New" w:cs="Courier New"/>
                <w:lang w:eastAsia="en-GB"/>
              </w:rPr>
            </w:pPr>
            <w:r>
              <w:rPr>
                <w:rFonts w:ascii="Courier New" w:hAnsi="Courier New" w:cs="Courier New"/>
                <w:lang w:eastAsia="en-GB"/>
              </w:rPr>
              <w:t>'ES'</w:t>
            </w:r>
          </w:p>
        </w:tc>
      </w:tr>
    </w:tbl>
    <w:p w14:paraId="531A97DC" w14:textId="1A7DF0E7" w:rsidR="00A001B9" w:rsidRDefault="009D64FD">
      <w:pPr>
        <w:pStyle w:val="Caption"/>
        <w:rPr>
          <w:rFonts w:cs="Arial"/>
        </w:rPr>
      </w:pPr>
      <w:bookmarkStart w:id="709" w:name="_Ref18842880"/>
      <w:r>
        <w:rPr>
          <w:rFonts w:cs="Arial"/>
        </w:rPr>
        <w:t xml:space="preserve">Table </w:t>
      </w:r>
      <w:r>
        <w:fldChar w:fldCharType="begin"/>
      </w:r>
      <w:r>
        <w:rPr>
          <w:rFonts w:cs="Arial"/>
        </w:rPr>
        <w:instrText xml:space="preserve"> SEQ Table \* ARABIC </w:instrText>
      </w:r>
      <w:r>
        <w:fldChar w:fldCharType="separate"/>
      </w:r>
      <w:r w:rsidR="002D29EA">
        <w:rPr>
          <w:rFonts w:cs="Arial"/>
          <w:noProof/>
        </w:rPr>
        <w:t>2</w:t>
      </w:r>
      <w:r>
        <w:fldChar w:fldCharType="end"/>
      </w:r>
      <w:r>
        <w:rPr>
          <w:rFonts w:cs="Arial"/>
          <w:noProof/>
        </w:rPr>
        <w:t xml:space="preserve"> DFDL Character Entity, Character Class Entity, and Byte Value Entity Syntax</w:t>
      </w:r>
      <w:bookmarkEnd w:id="709"/>
    </w:p>
    <w:p w14:paraId="3E40A951" w14:textId="77777777" w:rsidR="00A001B9" w:rsidRDefault="009D64FD">
      <w:pPr>
        <w:rPr>
          <w:rFonts w:cs="Arial"/>
        </w:rPr>
      </w:pPr>
      <w:r>
        <w:rPr>
          <w:rFonts w:cs="Arial"/>
        </w:rPr>
        <w:t>Using %% inserts a single literal "%" into the string literal. This "%" is subject to character set encoding translation as is any other character.</w:t>
      </w:r>
    </w:p>
    <w:p w14:paraId="51AC4C76" w14:textId="77777777" w:rsidR="00A001B9" w:rsidRDefault="009D64FD">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59FE2202" w14:textId="77777777" w:rsidR="00A001B9" w:rsidRDefault="009D64FD">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056B8A16" w14:textId="77777777" w:rsidR="00A001B9" w:rsidRDefault="009D64FD">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A001B9" w14:paraId="0A3D740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99D1BED" w14:textId="77777777" w:rsidR="00A001B9" w:rsidRDefault="009D64FD">
            <w:r>
              <w:t>Mnemonic</w:t>
            </w:r>
          </w:p>
        </w:tc>
        <w:tc>
          <w:tcPr>
            <w:tcW w:w="0" w:type="auto"/>
            <w:hideMark/>
          </w:tcPr>
          <w:p w14:paraId="6B4513D5" w14:textId="77777777" w:rsidR="00A001B9" w:rsidRDefault="009D64FD">
            <w:r>
              <w:t>Meaning</w:t>
            </w:r>
          </w:p>
        </w:tc>
        <w:tc>
          <w:tcPr>
            <w:tcW w:w="0" w:type="auto"/>
            <w:hideMark/>
          </w:tcPr>
          <w:p w14:paraId="5416D02F" w14:textId="77777777" w:rsidR="00A001B9" w:rsidRDefault="009D64FD">
            <w:r>
              <w:t>Unicode Character Code</w:t>
            </w:r>
          </w:p>
        </w:tc>
      </w:tr>
      <w:tr w:rsidR="00A001B9" w14:paraId="6943AF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98883B" w14:textId="77777777" w:rsidR="00A001B9" w:rsidRDefault="009D64FD">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60AF23E9" w14:textId="77777777" w:rsidR="00A001B9" w:rsidRDefault="009D64FD">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3A0191D0" w14:textId="77777777" w:rsidR="00A001B9" w:rsidRDefault="009D64FD">
            <w:pPr>
              <w:jc w:val="center"/>
            </w:pPr>
            <w:r>
              <w:t>U+0000</w:t>
            </w:r>
          </w:p>
        </w:tc>
      </w:tr>
      <w:tr w:rsidR="00A001B9" w14:paraId="58BC38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A450A6" w14:textId="77777777" w:rsidR="00A001B9" w:rsidRDefault="009D64FD">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EB6E173" w14:textId="77777777" w:rsidR="00A001B9" w:rsidRDefault="009D64FD">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8F3B6E5" w14:textId="77777777" w:rsidR="00A001B9" w:rsidRDefault="009D64FD">
            <w:pPr>
              <w:jc w:val="center"/>
            </w:pPr>
            <w:r>
              <w:t>U+0001</w:t>
            </w:r>
          </w:p>
        </w:tc>
      </w:tr>
      <w:tr w:rsidR="00A001B9" w14:paraId="275945E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E08562" w14:textId="77777777" w:rsidR="00A001B9" w:rsidRDefault="009D64FD">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0B69DDAB" w14:textId="77777777" w:rsidR="00A001B9" w:rsidRDefault="009D64FD">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77698D29" w14:textId="77777777" w:rsidR="00A001B9" w:rsidRDefault="009D64FD">
            <w:pPr>
              <w:jc w:val="center"/>
            </w:pPr>
            <w:r>
              <w:t>U+0002</w:t>
            </w:r>
          </w:p>
        </w:tc>
      </w:tr>
      <w:tr w:rsidR="00A001B9" w14:paraId="7FD673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DB4087" w14:textId="77777777" w:rsidR="00A001B9" w:rsidRDefault="009D64FD">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444748D2" w14:textId="77777777" w:rsidR="00A001B9" w:rsidRDefault="009D64FD">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7DC16897" w14:textId="77777777" w:rsidR="00A001B9" w:rsidRDefault="009D64FD">
            <w:pPr>
              <w:jc w:val="center"/>
            </w:pPr>
            <w:r>
              <w:t>U+0003</w:t>
            </w:r>
          </w:p>
        </w:tc>
      </w:tr>
      <w:tr w:rsidR="00A001B9" w14:paraId="03658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A035E" w14:textId="77777777" w:rsidR="00A001B9" w:rsidRDefault="009D64FD">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23D016E0" w14:textId="77777777" w:rsidR="00A001B9" w:rsidRDefault="009D64FD">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010A4E2B" w14:textId="77777777" w:rsidR="00A001B9" w:rsidRDefault="009D64FD">
            <w:pPr>
              <w:jc w:val="center"/>
            </w:pPr>
            <w:r>
              <w:t>U+0004</w:t>
            </w:r>
          </w:p>
        </w:tc>
      </w:tr>
      <w:tr w:rsidR="00A001B9" w14:paraId="73C6654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C7187" w14:textId="77777777" w:rsidR="00A001B9" w:rsidRDefault="009D64FD">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234C33F9" w14:textId="77777777" w:rsidR="00A001B9" w:rsidRDefault="009D64FD">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D72AF93" w14:textId="77777777" w:rsidR="00A001B9" w:rsidRDefault="009D64FD">
            <w:pPr>
              <w:jc w:val="center"/>
            </w:pPr>
            <w:r>
              <w:t>U+0005</w:t>
            </w:r>
          </w:p>
        </w:tc>
      </w:tr>
      <w:tr w:rsidR="00A001B9" w14:paraId="23C2B9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275A10" w14:textId="77777777" w:rsidR="00A001B9" w:rsidRDefault="009D64FD">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09B6DD93" w14:textId="77777777" w:rsidR="00A001B9" w:rsidRDefault="009D64FD">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475F0800" w14:textId="77777777" w:rsidR="00A001B9" w:rsidRDefault="009D64FD">
            <w:pPr>
              <w:jc w:val="center"/>
            </w:pPr>
            <w:r>
              <w:t>U+0006</w:t>
            </w:r>
          </w:p>
        </w:tc>
      </w:tr>
      <w:tr w:rsidR="00A001B9" w14:paraId="091236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4B7586" w14:textId="77777777" w:rsidR="00A001B9" w:rsidRDefault="009D64FD">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69E85225" w14:textId="77777777" w:rsidR="00A001B9" w:rsidRDefault="009D64FD">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10A445B0" w14:textId="77777777" w:rsidR="00A001B9" w:rsidRDefault="009D64FD">
            <w:pPr>
              <w:jc w:val="center"/>
            </w:pPr>
            <w:r>
              <w:t>U+0007</w:t>
            </w:r>
          </w:p>
        </w:tc>
      </w:tr>
      <w:tr w:rsidR="00A001B9" w14:paraId="4B16468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C368E3" w14:textId="77777777" w:rsidR="00A001B9" w:rsidRDefault="009D64FD">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559B7FA4" w14:textId="77777777" w:rsidR="00A001B9" w:rsidRDefault="009D64FD">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497C92BD" w14:textId="77777777" w:rsidR="00A001B9" w:rsidRDefault="009D64FD">
            <w:pPr>
              <w:jc w:val="center"/>
            </w:pPr>
            <w:r>
              <w:t>U+0008</w:t>
            </w:r>
          </w:p>
        </w:tc>
      </w:tr>
      <w:tr w:rsidR="00A001B9" w14:paraId="77D856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9CC27F" w14:textId="77777777" w:rsidR="00A001B9" w:rsidRDefault="009D64FD">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08DE5BFB" w14:textId="77777777" w:rsidR="00A001B9" w:rsidRDefault="009D64FD">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557B577E" w14:textId="77777777" w:rsidR="00A001B9" w:rsidRDefault="009D64FD">
            <w:pPr>
              <w:jc w:val="center"/>
            </w:pPr>
            <w:r>
              <w:t>U+0009</w:t>
            </w:r>
          </w:p>
        </w:tc>
      </w:tr>
      <w:tr w:rsidR="00A001B9" w14:paraId="352723A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6E577C" w14:textId="77777777" w:rsidR="00A001B9" w:rsidRDefault="009D64FD">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411EFBCD" w14:textId="77777777" w:rsidR="00A001B9" w:rsidRDefault="009D64FD">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AEB373" w14:textId="77777777" w:rsidR="00A001B9" w:rsidRDefault="009D64FD">
            <w:pPr>
              <w:jc w:val="center"/>
            </w:pPr>
            <w:r>
              <w:t>U+000A</w:t>
            </w:r>
          </w:p>
        </w:tc>
      </w:tr>
      <w:tr w:rsidR="00A001B9" w14:paraId="6395526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8FDEEA" w14:textId="77777777" w:rsidR="00A001B9" w:rsidRDefault="009D64FD">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F678CA6" w14:textId="77777777" w:rsidR="00A001B9" w:rsidRDefault="009D64FD">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228BADC0" w14:textId="77777777" w:rsidR="00A001B9" w:rsidRDefault="009D64FD">
            <w:pPr>
              <w:jc w:val="center"/>
            </w:pPr>
            <w:r>
              <w:t>U+000B</w:t>
            </w:r>
          </w:p>
        </w:tc>
      </w:tr>
      <w:tr w:rsidR="00A001B9" w14:paraId="62D654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860C7B" w14:textId="77777777" w:rsidR="00A001B9" w:rsidRDefault="009D64FD">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1B99C232" w14:textId="77777777" w:rsidR="00A001B9" w:rsidRDefault="009D64FD">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74BBC736" w14:textId="77777777" w:rsidR="00A001B9" w:rsidRDefault="009D64FD">
            <w:pPr>
              <w:jc w:val="center"/>
            </w:pPr>
            <w:r>
              <w:t>U+000C</w:t>
            </w:r>
          </w:p>
        </w:tc>
      </w:tr>
      <w:tr w:rsidR="00A001B9" w14:paraId="283719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7A9C8D" w14:textId="77777777" w:rsidR="00A001B9" w:rsidRDefault="009D64FD">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21D4C02A" w14:textId="77777777" w:rsidR="00A001B9" w:rsidRDefault="009D64FD">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79DCD728" w14:textId="77777777" w:rsidR="00A001B9" w:rsidRDefault="009D64FD">
            <w:pPr>
              <w:jc w:val="center"/>
            </w:pPr>
            <w:r>
              <w:t>U+000D</w:t>
            </w:r>
          </w:p>
        </w:tc>
      </w:tr>
      <w:tr w:rsidR="00A001B9" w14:paraId="5CCBCC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E5F2D6" w14:textId="77777777" w:rsidR="00A001B9" w:rsidRDefault="009D64FD">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64A1F75F" w14:textId="77777777" w:rsidR="00A001B9" w:rsidRDefault="009D64FD">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349BEC7A" w14:textId="77777777" w:rsidR="00A001B9" w:rsidRDefault="009D64FD">
            <w:pPr>
              <w:jc w:val="center"/>
            </w:pPr>
            <w:r>
              <w:t>U+000E</w:t>
            </w:r>
          </w:p>
        </w:tc>
      </w:tr>
      <w:tr w:rsidR="00A001B9" w14:paraId="0521797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31AF6" w14:textId="77777777" w:rsidR="00A001B9" w:rsidRDefault="009D64FD">
            <w:pPr>
              <w:jc w:val="center"/>
            </w:pPr>
            <w:r>
              <w:lastRenderedPageBreak/>
              <w:t>SI</w:t>
            </w:r>
          </w:p>
        </w:tc>
        <w:tc>
          <w:tcPr>
            <w:tcW w:w="0" w:type="auto"/>
            <w:tcBorders>
              <w:top w:val="single" w:sz="4" w:space="0" w:color="auto"/>
              <w:left w:val="single" w:sz="4" w:space="0" w:color="auto"/>
              <w:bottom w:val="single" w:sz="4" w:space="0" w:color="auto"/>
              <w:right w:val="single" w:sz="4" w:space="0" w:color="auto"/>
            </w:tcBorders>
            <w:hideMark/>
          </w:tcPr>
          <w:p w14:paraId="07DE0BC3" w14:textId="77777777" w:rsidR="00A001B9" w:rsidRDefault="009D64FD">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6C75FAC0" w14:textId="77777777" w:rsidR="00A001B9" w:rsidRDefault="009D64FD">
            <w:pPr>
              <w:jc w:val="center"/>
            </w:pPr>
            <w:r>
              <w:t>U+000F</w:t>
            </w:r>
          </w:p>
        </w:tc>
      </w:tr>
      <w:tr w:rsidR="00A001B9" w14:paraId="23B3E18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51F2" w14:textId="77777777" w:rsidR="00A001B9" w:rsidRDefault="009D64FD">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7B7DA5F3" w14:textId="77777777" w:rsidR="00A001B9" w:rsidRDefault="009D64FD">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1E5450FE" w14:textId="77777777" w:rsidR="00A001B9" w:rsidRDefault="009D64FD">
            <w:pPr>
              <w:jc w:val="center"/>
            </w:pPr>
            <w:r>
              <w:t>U+0010</w:t>
            </w:r>
          </w:p>
        </w:tc>
      </w:tr>
      <w:tr w:rsidR="00A001B9" w14:paraId="3BF13A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E026A0" w14:textId="77777777" w:rsidR="00A001B9" w:rsidRDefault="009D64FD">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2036AA82" w14:textId="77777777" w:rsidR="00A001B9" w:rsidRDefault="009D64FD">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6C3803A8" w14:textId="77777777" w:rsidR="00A001B9" w:rsidRDefault="009D64FD">
            <w:pPr>
              <w:jc w:val="center"/>
            </w:pPr>
            <w:r>
              <w:t>U+0011</w:t>
            </w:r>
          </w:p>
        </w:tc>
      </w:tr>
      <w:tr w:rsidR="00A001B9" w14:paraId="009E6B2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58149E" w14:textId="77777777" w:rsidR="00A001B9" w:rsidRDefault="009D64FD">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3E1BB249" w14:textId="77777777" w:rsidR="00A001B9" w:rsidRDefault="009D64FD">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47937FE6" w14:textId="77777777" w:rsidR="00A001B9" w:rsidRDefault="009D64FD">
            <w:pPr>
              <w:jc w:val="center"/>
            </w:pPr>
            <w:r>
              <w:t>U+0012</w:t>
            </w:r>
          </w:p>
        </w:tc>
      </w:tr>
      <w:tr w:rsidR="00A001B9" w14:paraId="6C1649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28845" w14:textId="77777777" w:rsidR="00A001B9" w:rsidRDefault="009D64FD">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22B2A0A0" w14:textId="77777777" w:rsidR="00A001B9" w:rsidRDefault="009D64FD">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39C8EC19" w14:textId="77777777" w:rsidR="00A001B9" w:rsidRDefault="009D64FD">
            <w:pPr>
              <w:jc w:val="center"/>
            </w:pPr>
            <w:r>
              <w:t>U+0013</w:t>
            </w:r>
          </w:p>
        </w:tc>
      </w:tr>
      <w:tr w:rsidR="00A001B9" w14:paraId="467FC37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21064A" w14:textId="77777777" w:rsidR="00A001B9" w:rsidRDefault="009D64FD">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FB1222" w14:textId="77777777" w:rsidR="00A001B9" w:rsidRDefault="009D64FD">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1F3869C" w14:textId="77777777" w:rsidR="00A001B9" w:rsidRDefault="009D64FD">
            <w:pPr>
              <w:jc w:val="center"/>
            </w:pPr>
            <w:r>
              <w:t>U+0014</w:t>
            </w:r>
          </w:p>
        </w:tc>
      </w:tr>
      <w:tr w:rsidR="00A001B9" w14:paraId="74CE3E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7BBB26" w14:textId="77777777" w:rsidR="00A001B9" w:rsidRDefault="009D64FD">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5BC77CBE" w14:textId="77777777" w:rsidR="00A001B9" w:rsidRDefault="009D64FD">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0F0959FF" w14:textId="77777777" w:rsidR="00A001B9" w:rsidRDefault="009D64FD">
            <w:pPr>
              <w:jc w:val="center"/>
            </w:pPr>
            <w:r>
              <w:t>U+0015</w:t>
            </w:r>
          </w:p>
        </w:tc>
      </w:tr>
      <w:tr w:rsidR="00A001B9" w14:paraId="5FF216A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3B4E81" w14:textId="77777777" w:rsidR="00A001B9" w:rsidRDefault="009D64FD">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293F60BD" w14:textId="77777777" w:rsidR="00A001B9" w:rsidRDefault="009D64FD">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7F6EFD23" w14:textId="77777777" w:rsidR="00A001B9" w:rsidRDefault="009D64FD">
            <w:pPr>
              <w:jc w:val="center"/>
            </w:pPr>
            <w:r>
              <w:t>U+0016</w:t>
            </w:r>
          </w:p>
        </w:tc>
      </w:tr>
      <w:tr w:rsidR="00A001B9" w14:paraId="6CC143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5D11DC" w14:textId="77777777" w:rsidR="00A001B9" w:rsidRDefault="009D64FD">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3E832067" w14:textId="77777777" w:rsidR="00A001B9" w:rsidRDefault="009D64FD">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477EF672" w14:textId="77777777" w:rsidR="00A001B9" w:rsidRDefault="009D64FD">
            <w:pPr>
              <w:jc w:val="center"/>
            </w:pPr>
            <w:r>
              <w:t>U+0017</w:t>
            </w:r>
          </w:p>
        </w:tc>
      </w:tr>
      <w:tr w:rsidR="00A001B9" w14:paraId="4296C8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63873" w14:textId="77777777" w:rsidR="00A001B9" w:rsidRDefault="009D64FD">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FC07DA6" w14:textId="77777777" w:rsidR="00A001B9" w:rsidRDefault="009D64FD">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16A13C66" w14:textId="77777777" w:rsidR="00A001B9" w:rsidRDefault="009D64FD">
            <w:pPr>
              <w:jc w:val="center"/>
            </w:pPr>
            <w:r>
              <w:t>U+0018</w:t>
            </w:r>
          </w:p>
        </w:tc>
      </w:tr>
      <w:tr w:rsidR="00A001B9" w14:paraId="3D1CBD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97DB14" w14:textId="77777777" w:rsidR="00A001B9" w:rsidRDefault="009D64FD">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35BC67A8" w14:textId="77777777" w:rsidR="00A001B9" w:rsidRDefault="009D64FD">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17E16642" w14:textId="77777777" w:rsidR="00A001B9" w:rsidRDefault="009D64FD">
            <w:pPr>
              <w:jc w:val="center"/>
            </w:pPr>
            <w:r>
              <w:t>U+0019</w:t>
            </w:r>
          </w:p>
        </w:tc>
      </w:tr>
      <w:tr w:rsidR="00A001B9" w14:paraId="3759A1F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A77AEA" w14:textId="77777777" w:rsidR="00A001B9" w:rsidRDefault="009D64FD">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3E231D87" w14:textId="77777777" w:rsidR="00A001B9" w:rsidRDefault="009D64FD">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6430988F" w14:textId="77777777" w:rsidR="00A001B9" w:rsidRDefault="009D64FD">
            <w:pPr>
              <w:jc w:val="center"/>
            </w:pPr>
            <w:r>
              <w:t>U+001A</w:t>
            </w:r>
          </w:p>
        </w:tc>
      </w:tr>
      <w:tr w:rsidR="00A001B9" w14:paraId="6F8F88D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A6FF16" w14:textId="77777777" w:rsidR="00A001B9" w:rsidRDefault="009D64FD">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1594A29F" w14:textId="77777777" w:rsidR="00A001B9" w:rsidRDefault="009D64FD">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022F6703" w14:textId="77777777" w:rsidR="00A001B9" w:rsidRDefault="009D64FD">
            <w:pPr>
              <w:jc w:val="center"/>
            </w:pPr>
            <w:r>
              <w:t>U+001B</w:t>
            </w:r>
          </w:p>
        </w:tc>
      </w:tr>
      <w:tr w:rsidR="00A001B9" w14:paraId="36942C7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82C859" w14:textId="77777777" w:rsidR="00A001B9" w:rsidRDefault="009D64FD">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644D007B" w14:textId="77777777" w:rsidR="00A001B9" w:rsidRDefault="009D64FD">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79185C27" w14:textId="77777777" w:rsidR="00A001B9" w:rsidRDefault="009D64FD">
            <w:pPr>
              <w:jc w:val="center"/>
            </w:pPr>
            <w:r>
              <w:t>U+001C</w:t>
            </w:r>
          </w:p>
        </w:tc>
      </w:tr>
      <w:tr w:rsidR="00A001B9" w14:paraId="37DBBA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7ACB70" w14:textId="77777777" w:rsidR="00A001B9" w:rsidRDefault="009D64FD">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1ADB6B58" w14:textId="77777777" w:rsidR="00A001B9" w:rsidRDefault="009D64FD">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6EB1D8EC" w14:textId="77777777" w:rsidR="00A001B9" w:rsidRDefault="009D64FD">
            <w:pPr>
              <w:jc w:val="center"/>
            </w:pPr>
            <w:r>
              <w:t>U+001D</w:t>
            </w:r>
          </w:p>
        </w:tc>
      </w:tr>
      <w:tr w:rsidR="00A001B9" w14:paraId="5CA3B8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8679BC" w14:textId="77777777" w:rsidR="00A001B9" w:rsidRDefault="009D64FD">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58F8D466" w14:textId="77777777" w:rsidR="00A001B9" w:rsidRDefault="009D64FD">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5CF9223F" w14:textId="77777777" w:rsidR="00A001B9" w:rsidRDefault="009D64FD">
            <w:pPr>
              <w:jc w:val="center"/>
            </w:pPr>
            <w:r>
              <w:t>U+001E</w:t>
            </w:r>
          </w:p>
        </w:tc>
      </w:tr>
      <w:tr w:rsidR="00A001B9" w14:paraId="7476EEC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F88275" w14:textId="77777777" w:rsidR="00A001B9" w:rsidRDefault="009D64FD">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4BB17980" w14:textId="77777777" w:rsidR="00A001B9" w:rsidRDefault="009D64FD">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728F09C6" w14:textId="77777777" w:rsidR="00A001B9" w:rsidRDefault="009D64FD">
            <w:pPr>
              <w:jc w:val="center"/>
            </w:pPr>
            <w:r>
              <w:t>U+001F</w:t>
            </w:r>
          </w:p>
        </w:tc>
      </w:tr>
      <w:tr w:rsidR="00A001B9" w14:paraId="16802E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B45B09" w14:textId="77777777" w:rsidR="00A001B9" w:rsidRDefault="009D64FD">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4F152808" w14:textId="77777777" w:rsidR="00A001B9" w:rsidRDefault="009D64FD">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79ADAAD9" w14:textId="77777777" w:rsidR="00A001B9" w:rsidRDefault="009D64FD">
            <w:pPr>
              <w:jc w:val="center"/>
            </w:pPr>
            <w:r>
              <w:t>U+0020</w:t>
            </w:r>
          </w:p>
        </w:tc>
      </w:tr>
      <w:tr w:rsidR="00A001B9" w14:paraId="0640576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945FA9" w14:textId="77777777" w:rsidR="00A001B9" w:rsidRDefault="009D64FD">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2D26A705" w14:textId="77777777" w:rsidR="00A001B9" w:rsidRDefault="009D64FD">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3EE22F60" w14:textId="77777777" w:rsidR="00A001B9" w:rsidRDefault="009D64FD">
            <w:pPr>
              <w:jc w:val="center"/>
            </w:pPr>
            <w:r>
              <w:t>U+007F</w:t>
            </w:r>
          </w:p>
        </w:tc>
      </w:tr>
      <w:tr w:rsidR="00A001B9" w14:paraId="3FFEAB1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6703D4" w14:textId="77777777" w:rsidR="00A001B9" w:rsidRDefault="009D64FD">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240AD94C" w14:textId="77777777" w:rsidR="00A001B9" w:rsidRDefault="009D64FD">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4F3F070F" w14:textId="77777777" w:rsidR="00A001B9" w:rsidRDefault="009D64FD">
            <w:pPr>
              <w:jc w:val="center"/>
            </w:pPr>
            <w:r>
              <w:t>U+00A0</w:t>
            </w:r>
          </w:p>
        </w:tc>
      </w:tr>
      <w:tr w:rsidR="00A001B9" w14:paraId="4CBEC3B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F710CA" w14:textId="77777777" w:rsidR="00A001B9" w:rsidRDefault="009D64FD">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4C4BD106" w14:textId="77777777" w:rsidR="00A001B9" w:rsidRDefault="009D64FD">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139EC380" w14:textId="77777777" w:rsidR="00A001B9" w:rsidRDefault="009D64FD">
            <w:pPr>
              <w:jc w:val="center"/>
            </w:pPr>
            <w:r>
              <w:t xml:space="preserve">U+0085 </w:t>
            </w:r>
          </w:p>
        </w:tc>
      </w:tr>
      <w:tr w:rsidR="00A001B9" w14:paraId="448E36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662E00" w14:textId="77777777" w:rsidR="00A001B9" w:rsidRDefault="009D64FD">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63FF8187" w14:textId="77777777" w:rsidR="00A001B9" w:rsidRDefault="009D64FD">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5C18F57A" w14:textId="77777777" w:rsidR="00A001B9" w:rsidRDefault="009D64FD">
            <w:pPr>
              <w:jc w:val="center"/>
            </w:pPr>
            <w:r>
              <w:t xml:space="preserve">U+2028  </w:t>
            </w:r>
          </w:p>
        </w:tc>
      </w:tr>
    </w:tbl>
    <w:p w14:paraId="1ED02C13" w14:textId="1CFF63E7" w:rsidR="00A001B9" w:rsidRDefault="009D64FD">
      <w:pPr>
        <w:pStyle w:val="Caption"/>
      </w:pPr>
      <w:bookmarkStart w:id="710" w:name="_Ref384972713"/>
      <w:r>
        <w:t xml:space="preserve">Table </w:t>
      </w:r>
      <w:r w:rsidR="00342DB5">
        <w:fldChar w:fldCharType="begin"/>
      </w:r>
      <w:r w:rsidR="00342DB5">
        <w:instrText xml:space="preserve"> SEQ Table \* ARABIC </w:instrText>
      </w:r>
      <w:r w:rsidR="00342DB5">
        <w:fldChar w:fldCharType="separate"/>
      </w:r>
      <w:r w:rsidR="002D29EA">
        <w:rPr>
          <w:noProof/>
        </w:rPr>
        <w:t>3</w:t>
      </w:r>
      <w:r w:rsidR="00342DB5">
        <w:rPr>
          <w:noProof/>
        </w:rPr>
        <w:fldChar w:fldCharType="end"/>
      </w:r>
      <w:r>
        <w:rPr>
          <w:noProof/>
        </w:rPr>
        <w:t xml:space="preserve"> DFDL Entities</w:t>
      </w:r>
      <w:bookmarkEnd w:id="710"/>
    </w:p>
    <w:p w14:paraId="33378EC0" w14:textId="77777777" w:rsidR="00A001B9" w:rsidRDefault="009D64FD">
      <w:pPr>
        <w:pStyle w:val="Heading4"/>
        <w:rPr>
          <w:rFonts w:eastAsia="Times New Roman"/>
        </w:rPr>
      </w:pPr>
      <w:bookmarkStart w:id="711" w:name="_Toc243112764"/>
      <w:bookmarkStart w:id="712" w:name="_Toc194983924"/>
      <w:bookmarkStart w:id="713" w:name="_Toc199516246"/>
      <w:r>
        <w:rPr>
          <w:rFonts w:eastAsia="Times New Roman"/>
        </w:rPr>
        <w:t>DFDL Character Class Entities in DFDL String Literals</w:t>
      </w:r>
    </w:p>
    <w:p w14:paraId="756C17EA" w14:textId="77777777" w:rsidR="00A001B9" w:rsidRDefault="009D64FD">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A001B9" w14:paraId="495B7DA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EDE66BD" w14:textId="77777777" w:rsidR="00A001B9" w:rsidRDefault="009D64FD">
            <w:r>
              <w:t>Mnemonic</w:t>
            </w:r>
          </w:p>
        </w:tc>
        <w:tc>
          <w:tcPr>
            <w:tcW w:w="0" w:type="auto"/>
            <w:hideMark/>
          </w:tcPr>
          <w:p w14:paraId="45184EE1" w14:textId="77777777" w:rsidR="00A001B9" w:rsidRDefault="009D64FD">
            <w:r>
              <w:t>Meaning</w:t>
            </w:r>
          </w:p>
        </w:tc>
        <w:tc>
          <w:tcPr>
            <w:tcW w:w="0" w:type="auto"/>
            <w:hideMark/>
          </w:tcPr>
          <w:p w14:paraId="5096EEFF" w14:textId="77777777" w:rsidR="00A001B9" w:rsidRDefault="009D64FD">
            <w:r>
              <w:t>Unicode Character Code(s)</w:t>
            </w:r>
          </w:p>
        </w:tc>
      </w:tr>
      <w:tr w:rsidR="00A001B9" w14:paraId="53E48A5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EF9740" w14:textId="77777777" w:rsidR="00A001B9" w:rsidRDefault="009D64FD">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8A6590" w14:textId="77777777" w:rsidR="00A001B9" w:rsidRDefault="009D64FD">
            <w:r>
              <w:t>Newline</w:t>
            </w:r>
          </w:p>
          <w:p w14:paraId="4F67340E" w14:textId="77777777" w:rsidR="00A001B9" w:rsidRDefault="009D64FD">
            <w:r>
              <w:t xml:space="preserve">On parse any one of the single characters CR, LF, NEL or LS or the character combination CRLF. </w:t>
            </w:r>
          </w:p>
          <w:p w14:paraId="4544E8C2" w14:textId="77777777" w:rsidR="00A001B9" w:rsidRDefault="009D64FD">
            <w:r>
              <w:t xml:space="preserve">On unparse the value of the </w:t>
            </w:r>
            <w:proofErr w:type="spellStart"/>
            <w:r>
              <w:t>dfdl:outputNewLine</w:t>
            </w:r>
            <w:proofErr w:type="spellEnd"/>
            <w:r>
              <w:t xml:space="preserve"> property is output, which must specify one of the single characters %</w:t>
            </w:r>
            <w:proofErr w:type="gramStart"/>
            <w:r>
              <w:t>CR;,</w:t>
            </w:r>
            <w:proofErr w:type="gramEnd"/>
            <w:r>
              <w:t xml:space="preserve">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7FA234FD" w14:textId="77777777" w:rsidR="00A001B9" w:rsidRDefault="009D64FD">
            <w:r>
              <w:t>U+000A LF</w:t>
            </w:r>
          </w:p>
          <w:p w14:paraId="0CD7B7F0" w14:textId="77777777" w:rsidR="00A001B9" w:rsidRDefault="009D64FD">
            <w:r>
              <w:t>U+000D CR</w:t>
            </w:r>
          </w:p>
          <w:p w14:paraId="4AB82690" w14:textId="77777777" w:rsidR="00A001B9" w:rsidRDefault="009D64FD">
            <w:r>
              <w:t>U+000D U+000A CRLF</w:t>
            </w:r>
          </w:p>
          <w:p w14:paraId="15AC3AE1" w14:textId="77777777" w:rsidR="00A001B9" w:rsidRDefault="009D64FD">
            <w:r>
              <w:t>U+0085 NEL</w:t>
            </w:r>
          </w:p>
          <w:p w14:paraId="0B5B980B" w14:textId="77777777" w:rsidR="00A001B9" w:rsidRDefault="009D64FD">
            <w:r>
              <w:t>U+2028  LS</w:t>
            </w:r>
          </w:p>
        </w:tc>
      </w:tr>
      <w:tr w:rsidR="00A001B9" w14:paraId="41E370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9C8CEB"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DD6CE43" w14:textId="77777777" w:rsidR="00A001B9" w:rsidRDefault="009D64FD">
            <w:r>
              <w:t>Single whitespace</w:t>
            </w:r>
          </w:p>
          <w:p w14:paraId="64B3D7B3" w14:textId="77777777" w:rsidR="00A001B9" w:rsidRDefault="009D64FD">
            <w:r>
              <w:t>On parse any whitespace character</w:t>
            </w:r>
          </w:p>
          <w:p w14:paraId="6266E10A"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1FD435DE" w14:textId="77777777" w:rsidR="00A001B9" w:rsidRDefault="009D64FD">
            <w:r>
              <w:t xml:space="preserve">U+0009-U+000D (Control characters) </w:t>
            </w:r>
          </w:p>
          <w:p w14:paraId="2B235B71" w14:textId="77777777" w:rsidR="00A001B9" w:rsidRDefault="009D64FD">
            <w:r>
              <w:t xml:space="preserve">U+0020 SPACE </w:t>
            </w:r>
          </w:p>
          <w:p w14:paraId="0677D712" w14:textId="77777777" w:rsidR="00A001B9" w:rsidRDefault="009D64FD">
            <w:r>
              <w:t xml:space="preserve">U+0085 NEL </w:t>
            </w:r>
          </w:p>
          <w:p w14:paraId="3E8278EC" w14:textId="77777777" w:rsidR="00A001B9" w:rsidRDefault="009D64FD">
            <w:r>
              <w:lastRenderedPageBreak/>
              <w:t xml:space="preserve">U+00A0 NBSP </w:t>
            </w:r>
          </w:p>
          <w:p w14:paraId="2E65D618" w14:textId="77777777" w:rsidR="00A001B9" w:rsidRDefault="009D64FD">
            <w:r>
              <w:t xml:space="preserve">U+1680 OGHAM SPACE MARK </w:t>
            </w:r>
          </w:p>
          <w:p w14:paraId="13D320D3" w14:textId="77777777" w:rsidR="00A001B9" w:rsidRDefault="009D64FD">
            <w:r>
              <w:t xml:space="preserve">U+180E MONGOLIAN VOWEL SEPARATOR </w:t>
            </w:r>
          </w:p>
          <w:p w14:paraId="259F0AC8" w14:textId="77777777" w:rsidR="00A001B9" w:rsidRDefault="009D64FD">
            <w:r>
              <w:t xml:space="preserve">U+2000-U+200A (different sorts of spaces) </w:t>
            </w:r>
          </w:p>
          <w:p w14:paraId="616D631C" w14:textId="77777777" w:rsidR="00A001B9" w:rsidRDefault="009D64FD">
            <w:r>
              <w:t xml:space="preserve">U+2028 LSP </w:t>
            </w:r>
          </w:p>
          <w:p w14:paraId="3C801BD0" w14:textId="77777777" w:rsidR="00A001B9" w:rsidRDefault="009D64FD">
            <w:r>
              <w:t xml:space="preserve">U+2029 PSP </w:t>
            </w:r>
          </w:p>
          <w:p w14:paraId="19B7D0F5" w14:textId="77777777" w:rsidR="00A001B9" w:rsidRDefault="009D64FD">
            <w:r>
              <w:t xml:space="preserve">U+202F NARROW NBSP </w:t>
            </w:r>
          </w:p>
          <w:p w14:paraId="3BD80B0A" w14:textId="77777777" w:rsidR="00A001B9" w:rsidRDefault="009D64FD">
            <w:r>
              <w:t xml:space="preserve">U+205F MEDIUM MATHEMATICAL SPACE </w:t>
            </w:r>
          </w:p>
          <w:p w14:paraId="6A2C55C6" w14:textId="77777777" w:rsidR="00A001B9" w:rsidRDefault="009D64FD">
            <w:r>
              <w:t>U+3000 IDEOGRAPHIC SPACE</w:t>
            </w:r>
          </w:p>
        </w:tc>
      </w:tr>
      <w:tr w:rsidR="00A001B9" w14:paraId="4E2C751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774D0" w14:textId="77777777" w:rsidR="00A001B9" w:rsidRDefault="009D64FD">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2F2936AA" w14:textId="77777777" w:rsidR="00A001B9" w:rsidRDefault="009D64FD">
            <w:r>
              <w:t>Optional Whitespaces</w:t>
            </w:r>
          </w:p>
          <w:p w14:paraId="5B22EF33" w14:textId="77777777" w:rsidR="00A001B9" w:rsidRDefault="009D64FD">
            <w:r>
              <w:t>On parse whitespace characters are ignored.</w:t>
            </w:r>
          </w:p>
          <w:p w14:paraId="663F5064" w14:textId="77777777" w:rsidR="00A001B9" w:rsidRDefault="009D64FD">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5FBF681" w14:textId="77777777" w:rsidR="00A001B9" w:rsidRDefault="009D64FD">
            <w:pPr>
              <w:pStyle w:val="TableContents"/>
            </w:pPr>
            <w:r>
              <w:t>Same as WSP</w:t>
            </w:r>
          </w:p>
        </w:tc>
      </w:tr>
      <w:tr w:rsidR="00A001B9" w14:paraId="177A952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952FCD"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8579EA4" w14:textId="77777777" w:rsidR="00A001B9" w:rsidRDefault="009D64FD">
            <w:r>
              <w:t>Whitespaces</w:t>
            </w:r>
          </w:p>
          <w:p w14:paraId="046DEB40" w14:textId="77777777" w:rsidR="00A001B9" w:rsidRDefault="009D64FD">
            <w:r>
              <w:t xml:space="preserve">On parse one or more whitespace characters are ignored. It is </w:t>
            </w:r>
            <w:proofErr w:type="gramStart"/>
            <w:r>
              <w:t>an</w:t>
            </w:r>
            <w:proofErr w:type="gramEnd"/>
            <w:r>
              <w:t xml:space="preserve"> processing error if no whitespace character is found.</w:t>
            </w:r>
          </w:p>
          <w:p w14:paraId="07E6986C"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3472141E" w14:textId="77777777" w:rsidR="00A001B9" w:rsidRDefault="009D64FD">
            <w:pPr>
              <w:pStyle w:val="TableContents"/>
            </w:pPr>
            <w:r>
              <w:t>Same as WSP</w:t>
            </w:r>
          </w:p>
        </w:tc>
      </w:tr>
      <w:tr w:rsidR="00A001B9" w14:paraId="1A1A56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B97D65" w14:textId="77777777" w:rsidR="00A001B9" w:rsidRDefault="009D64FD">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6B0C5F4F" w14:textId="77777777" w:rsidR="00A001B9" w:rsidRDefault="009D64FD">
            <w:r>
              <w:t>Empty String</w:t>
            </w:r>
          </w:p>
          <w:p w14:paraId="54B14ED0" w14:textId="77777777" w:rsidR="00A001B9" w:rsidRDefault="009D64FD">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312957CE" w14:textId="77777777" w:rsidR="00A001B9" w:rsidRDefault="00A001B9">
            <w:pPr>
              <w:rPr>
                <w:rFonts w:hAnsi="Symbol"/>
              </w:rPr>
            </w:pPr>
          </w:p>
        </w:tc>
      </w:tr>
    </w:tbl>
    <w:p w14:paraId="7F6D80FD" w14:textId="405451AA" w:rsidR="00A001B9" w:rsidRDefault="009D64FD">
      <w:pPr>
        <w:pStyle w:val="Caption"/>
      </w:pPr>
      <w:bookmarkStart w:id="714" w:name="_Ref384972887"/>
      <w:r>
        <w:t xml:space="preserve">Table </w:t>
      </w:r>
      <w:r>
        <w:fldChar w:fldCharType="begin"/>
      </w:r>
      <w:r>
        <w:rPr>
          <w:b w:val="0"/>
        </w:rPr>
        <w:instrText xml:space="preserve"> SEQ Table \* ARABIC </w:instrText>
      </w:r>
      <w:r>
        <w:fldChar w:fldCharType="separate"/>
      </w:r>
      <w:r w:rsidR="002D29EA">
        <w:rPr>
          <w:b w:val="0"/>
          <w:noProof/>
        </w:rPr>
        <w:t>4</w:t>
      </w:r>
      <w:r>
        <w:fldChar w:fldCharType="end"/>
      </w:r>
      <w:r>
        <w:t xml:space="preserve"> DFDL Character Class Entities</w:t>
      </w:r>
      <w:bookmarkEnd w:id="714"/>
    </w:p>
    <w:p w14:paraId="26FA72E2" w14:textId="77777777" w:rsidR="00A001B9" w:rsidRDefault="009D64FD">
      <w:pPr>
        <w:pStyle w:val="Heading4"/>
        <w:rPr>
          <w:rFonts w:eastAsia="Times New Roman"/>
        </w:rPr>
      </w:pPr>
      <w:r>
        <w:rPr>
          <w:rFonts w:eastAsia="Times New Roman"/>
        </w:rPr>
        <w:t>DFDL Byte Value Entities in DFDL String Literals</w:t>
      </w:r>
    </w:p>
    <w:p w14:paraId="7115FD13" w14:textId="1B30D29E" w:rsidR="00A001B9" w:rsidRDefault="009D64FD">
      <w:pPr>
        <w:pStyle w:val="nobreak"/>
      </w:pPr>
      <w:r>
        <w:t xml:space="preserve">DFDL byte value entities provide a way to specify a single byte as it appears in the data stream without any character set encoding translation. To specify a string of byte values, a sequence of </w:t>
      </w:r>
      <w:proofErr w:type="gramStart"/>
      <w:r>
        <w:t>two or more byte</w:t>
      </w:r>
      <w:proofErr w:type="gramEnd"/>
      <w:r>
        <w:t xml:space="preserve"> value entities must be used. The syntax is in </w:t>
      </w:r>
      <w:r>
        <w:fldChar w:fldCharType="begin"/>
      </w:r>
      <w:r>
        <w:instrText xml:space="preserve"> REF _Ref18842880 \h </w:instrText>
      </w:r>
      <w:r>
        <w:fldChar w:fldCharType="separate"/>
      </w:r>
      <w:r w:rsidR="002D29EA">
        <w:rPr>
          <w:rFonts w:cs="Arial"/>
        </w:rPr>
        <w:t xml:space="preserve">Table </w:t>
      </w:r>
      <w:r w:rsidR="002D29EA">
        <w:rPr>
          <w:rFonts w:cs="Arial"/>
          <w:noProof/>
        </w:rPr>
        <w:t>2 DFDL Character Entity, Character Class Entity, and Byte Value Entity Syntax</w:t>
      </w:r>
      <w:r>
        <w:fldChar w:fldCharType="end"/>
      </w:r>
      <w:r>
        <w:t xml:space="preserve"> above. Example:</w:t>
      </w:r>
    </w:p>
    <w:p w14:paraId="739AABD9" w14:textId="77777777" w:rsidR="00A001B9" w:rsidRDefault="009D64FD">
      <w:pPr>
        <w:pStyle w:val="Codeblock0"/>
        <w:pBdr>
          <w:top w:val="single" w:sz="4" w:space="1" w:color="auto"/>
          <w:left w:val="single" w:sz="4" w:space="4" w:color="auto"/>
          <w:bottom w:val="single" w:sz="4" w:space="1" w:color="auto"/>
          <w:right w:val="single" w:sz="4" w:space="4" w:color="auto"/>
        </w:pBdr>
      </w:pPr>
      <w:r>
        <w:t>%#rFF;</w:t>
      </w:r>
    </w:p>
    <w:p w14:paraId="0FBF9E0B" w14:textId="77777777" w:rsidR="00A001B9" w:rsidRDefault="009D64FD">
      <w:pPr>
        <w:pStyle w:val="Heading3"/>
      </w:pPr>
      <w:bookmarkStart w:id="715" w:name="_Toc366077869"/>
      <w:bookmarkStart w:id="716" w:name="_Toc366078488"/>
      <w:bookmarkStart w:id="717" w:name="_Toc366079474"/>
      <w:bookmarkStart w:id="718" w:name="_Toc366080086"/>
      <w:bookmarkStart w:id="719" w:name="_Toc366080698"/>
      <w:bookmarkStart w:id="720" w:name="_Toc366505038"/>
      <w:bookmarkStart w:id="721" w:name="_Toc366508407"/>
      <w:bookmarkStart w:id="722" w:name="_Toc366512908"/>
      <w:bookmarkStart w:id="723" w:name="_Toc366574099"/>
      <w:bookmarkStart w:id="724" w:name="_Toc366577892"/>
      <w:bookmarkStart w:id="725" w:name="_Toc366578500"/>
      <w:bookmarkStart w:id="726" w:name="_Toc366579094"/>
      <w:bookmarkStart w:id="727" w:name="_Toc366579685"/>
      <w:bookmarkStart w:id="728" w:name="_Toc366580277"/>
      <w:bookmarkStart w:id="729" w:name="_Toc366580868"/>
      <w:bookmarkStart w:id="730" w:name="_Toc366581460"/>
      <w:bookmarkStart w:id="731" w:name="_Toc366077874"/>
      <w:bookmarkStart w:id="732" w:name="_Toc366078493"/>
      <w:bookmarkStart w:id="733" w:name="_Toc366079479"/>
      <w:bookmarkStart w:id="734" w:name="_Toc366080091"/>
      <w:bookmarkStart w:id="735" w:name="_Toc366080703"/>
      <w:bookmarkStart w:id="736" w:name="_Toc366505043"/>
      <w:bookmarkStart w:id="737" w:name="_Toc366508412"/>
      <w:bookmarkStart w:id="738" w:name="_Toc366512913"/>
      <w:bookmarkStart w:id="739" w:name="_Toc366574104"/>
      <w:bookmarkStart w:id="740" w:name="_Toc366577897"/>
      <w:bookmarkStart w:id="741" w:name="_Toc366578505"/>
      <w:bookmarkStart w:id="742" w:name="_Toc366579099"/>
      <w:bookmarkStart w:id="743" w:name="_Toc366579690"/>
      <w:bookmarkStart w:id="744" w:name="_Toc366580282"/>
      <w:bookmarkStart w:id="745" w:name="_Toc366580873"/>
      <w:bookmarkStart w:id="746" w:name="_Toc366581465"/>
      <w:bookmarkStart w:id="747" w:name="_Toc322911546"/>
      <w:bookmarkStart w:id="748" w:name="_Toc322912085"/>
      <w:bookmarkStart w:id="749" w:name="_Toc329092935"/>
      <w:bookmarkStart w:id="750" w:name="_Toc332701448"/>
      <w:bookmarkStart w:id="751" w:name="_Toc332701755"/>
      <w:bookmarkStart w:id="752" w:name="_Toc332711549"/>
      <w:bookmarkStart w:id="753" w:name="_Toc332711857"/>
      <w:bookmarkStart w:id="754" w:name="_Toc332712159"/>
      <w:bookmarkStart w:id="755" w:name="_Toc332724075"/>
      <w:bookmarkStart w:id="756" w:name="_Toc332724375"/>
      <w:bookmarkStart w:id="757" w:name="_Toc341102671"/>
      <w:bookmarkStart w:id="758" w:name="_Toc347241403"/>
      <w:bookmarkStart w:id="759" w:name="_Toc347744596"/>
      <w:bookmarkStart w:id="760" w:name="_Toc348984379"/>
      <w:bookmarkStart w:id="761" w:name="_Toc348984684"/>
      <w:bookmarkStart w:id="762" w:name="_Toc349037847"/>
      <w:bookmarkStart w:id="763" w:name="_Toc349038152"/>
      <w:bookmarkStart w:id="764" w:name="_Toc349042640"/>
      <w:bookmarkStart w:id="765" w:name="_Toc351912631"/>
      <w:bookmarkStart w:id="766" w:name="_Toc351914653"/>
      <w:bookmarkStart w:id="767" w:name="_Toc351915087"/>
      <w:bookmarkStart w:id="768" w:name="_Toc361231125"/>
      <w:bookmarkStart w:id="769" w:name="_Toc361231651"/>
      <w:bookmarkStart w:id="770" w:name="_Toc362444933"/>
      <w:bookmarkStart w:id="771" w:name="_Toc363908855"/>
      <w:bookmarkStart w:id="772" w:name="_Toc364463277"/>
      <w:bookmarkStart w:id="773" w:name="_Toc366077875"/>
      <w:bookmarkStart w:id="774" w:name="_Toc366078494"/>
      <w:bookmarkStart w:id="775" w:name="_Toc366079480"/>
      <w:bookmarkStart w:id="776" w:name="_Toc366080092"/>
      <w:bookmarkStart w:id="777" w:name="_Toc366080704"/>
      <w:bookmarkStart w:id="778" w:name="_Toc366505044"/>
      <w:bookmarkStart w:id="779" w:name="_Toc366508413"/>
      <w:bookmarkStart w:id="780" w:name="_Toc366512914"/>
      <w:bookmarkStart w:id="781" w:name="_Toc366574105"/>
      <w:bookmarkStart w:id="782" w:name="_Toc366577898"/>
      <w:bookmarkStart w:id="783" w:name="_Toc366578506"/>
      <w:bookmarkStart w:id="784" w:name="_Toc366579100"/>
      <w:bookmarkStart w:id="785" w:name="_Toc366579691"/>
      <w:bookmarkStart w:id="786" w:name="_Toc366580283"/>
      <w:bookmarkStart w:id="787" w:name="_Toc366580874"/>
      <w:bookmarkStart w:id="788" w:name="_Toc366581466"/>
      <w:bookmarkStart w:id="789" w:name="_Toc322911547"/>
      <w:bookmarkStart w:id="790" w:name="_Toc322912086"/>
      <w:bookmarkStart w:id="791" w:name="_Toc329092936"/>
      <w:bookmarkStart w:id="792" w:name="_Toc332701449"/>
      <w:bookmarkStart w:id="793" w:name="_Toc332701756"/>
      <w:bookmarkStart w:id="794" w:name="_Toc332711550"/>
      <w:bookmarkStart w:id="795" w:name="_Toc332711858"/>
      <w:bookmarkStart w:id="796" w:name="_Toc332712160"/>
      <w:bookmarkStart w:id="797" w:name="_Toc332724076"/>
      <w:bookmarkStart w:id="798" w:name="_Toc332724376"/>
      <w:bookmarkStart w:id="799" w:name="_Toc341102672"/>
      <w:bookmarkStart w:id="800" w:name="_Toc347241404"/>
      <w:bookmarkStart w:id="801" w:name="_Toc347744597"/>
      <w:bookmarkStart w:id="802" w:name="_Toc348984380"/>
      <w:bookmarkStart w:id="803" w:name="_Toc348984685"/>
      <w:bookmarkStart w:id="804" w:name="_Toc349037848"/>
      <w:bookmarkStart w:id="805" w:name="_Toc349038153"/>
      <w:bookmarkStart w:id="806" w:name="_Toc349042641"/>
      <w:bookmarkStart w:id="807" w:name="_Toc351912632"/>
      <w:bookmarkStart w:id="808" w:name="_Toc351914654"/>
      <w:bookmarkStart w:id="809" w:name="_Toc351915088"/>
      <w:bookmarkStart w:id="810" w:name="_Toc361231126"/>
      <w:bookmarkStart w:id="811" w:name="_Toc361231652"/>
      <w:bookmarkStart w:id="812" w:name="_Toc362444934"/>
      <w:bookmarkStart w:id="813" w:name="_Toc363908856"/>
      <w:bookmarkStart w:id="814" w:name="_Toc364463278"/>
      <w:bookmarkStart w:id="815" w:name="_Toc366077876"/>
      <w:bookmarkStart w:id="816" w:name="_Toc366078495"/>
      <w:bookmarkStart w:id="817" w:name="_Toc366079481"/>
      <w:bookmarkStart w:id="818" w:name="_Toc366080093"/>
      <w:bookmarkStart w:id="819" w:name="_Toc366080705"/>
      <w:bookmarkStart w:id="820" w:name="_Toc366505045"/>
      <w:bookmarkStart w:id="821" w:name="_Toc366508414"/>
      <w:bookmarkStart w:id="822" w:name="_Toc366512915"/>
      <w:bookmarkStart w:id="823" w:name="_Toc366574106"/>
      <w:bookmarkStart w:id="824" w:name="_Toc366577899"/>
      <w:bookmarkStart w:id="825" w:name="_Toc366578507"/>
      <w:bookmarkStart w:id="826" w:name="_Toc366579101"/>
      <w:bookmarkStart w:id="827" w:name="_Toc366579692"/>
      <w:bookmarkStart w:id="828" w:name="_Toc366580284"/>
      <w:bookmarkStart w:id="829" w:name="_Toc366580875"/>
      <w:bookmarkStart w:id="830" w:name="_Toc366581467"/>
      <w:bookmarkStart w:id="831" w:name="_Toc349042642"/>
      <w:bookmarkStart w:id="832" w:name="_Toc27060989"/>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t>DFDL Expressions</w:t>
      </w:r>
      <w:bookmarkEnd w:id="831"/>
      <w:bookmarkEnd w:id="832"/>
      <w:r>
        <w:t xml:space="preserve"> </w:t>
      </w:r>
      <w:bookmarkEnd w:id="711"/>
      <w:bookmarkEnd w:id="712"/>
      <w:bookmarkEnd w:id="713"/>
    </w:p>
    <w:p w14:paraId="451EC95D" w14:textId="4FF503F2" w:rsidR="00A001B9" w:rsidRDefault="009D64FD">
      <w:r>
        <w:t xml:space="preserve">Some DFDL properties allow DFDL expressions (see Section </w:t>
      </w:r>
      <w:r>
        <w:fldChar w:fldCharType="begin"/>
      </w:r>
      <w:r>
        <w:instrText xml:space="preserve"> REF _Ref112768033 \w \h </w:instrText>
      </w:r>
      <w:r>
        <w:fldChar w:fldCharType="separate"/>
      </w:r>
      <w:r w:rsidR="002D29EA">
        <w:t>23</w:t>
      </w:r>
      <w:r>
        <w:fldChar w:fldCharType="end"/>
      </w:r>
      <w:r>
        <w:t xml:space="preserve"> </w:t>
      </w:r>
      <w:r>
        <w:fldChar w:fldCharType="begin"/>
      </w:r>
      <w:r>
        <w:instrText xml:space="preserve"> REF _Ref198637642 \h </w:instrText>
      </w:r>
      <w:r>
        <w:fldChar w:fldCharType="separate"/>
      </w:r>
      <w:r w:rsidR="002D29EA">
        <w:t>Expression language</w:t>
      </w:r>
      <w:r>
        <w:fldChar w:fldCharType="end"/>
      </w:r>
      <w:r>
        <w:t>) to be used so that the property can be set dynamically at processing-time.</w:t>
      </w:r>
    </w:p>
    <w:p w14:paraId="491FC58F" w14:textId="77777777" w:rsidR="00A001B9" w:rsidRDefault="009D64FD">
      <w:r>
        <w:t>The general syntax of expressions is "{" expression "}"</w:t>
      </w:r>
    </w:p>
    <w:p w14:paraId="62EAD172" w14:textId="77777777" w:rsidR="00A001B9" w:rsidRDefault="009D64FD">
      <w:r>
        <w:t>The rules for recognizing DFDL expressions are</w:t>
      </w:r>
    </w:p>
    <w:p w14:paraId="6571DBBA" w14:textId="77777777" w:rsidR="00A001B9" w:rsidRDefault="009D64FD" w:rsidP="001E61EE">
      <w:pPr>
        <w:numPr>
          <w:ilvl w:val="0"/>
          <w:numId w:val="34"/>
        </w:numPr>
      </w:pPr>
      <w:r>
        <w:t>Discard any leading and trailing whitespace.</w:t>
      </w:r>
    </w:p>
    <w:p w14:paraId="5C075C30" w14:textId="77777777" w:rsidR="00A001B9" w:rsidRDefault="009D64FD" w:rsidP="001E61EE">
      <w:pPr>
        <w:numPr>
          <w:ilvl w:val="0"/>
          <w:numId w:val="34"/>
        </w:numPr>
      </w:pPr>
      <w:r>
        <w:t>Must start with a '{' in the first position and end with '}' in the last position.</w:t>
      </w:r>
    </w:p>
    <w:p w14:paraId="216893AD" w14:textId="77777777" w:rsidR="00A001B9" w:rsidRDefault="009D64FD" w:rsidP="001E61EE">
      <w:pPr>
        <w:numPr>
          <w:ilvl w:val="0"/>
          <w:numId w:val="34"/>
        </w:numPr>
      </w:pPr>
      <w:r>
        <w:t>'{' in any position other than the first is treated as a literal.</w:t>
      </w:r>
    </w:p>
    <w:p w14:paraId="43F61F73" w14:textId="77777777" w:rsidR="00A001B9" w:rsidRDefault="009D64FD" w:rsidP="001E61EE">
      <w:pPr>
        <w:numPr>
          <w:ilvl w:val="0"/>
          <w:numId w:val="34"/>
        </w:numPr>
      </w:pPr>
      <w:r>
        <w:t>'}' in any position other than the last position is treated as a literal.</w:t>
      </w:r>
    </w:p>
    <w:p w14:paraId="5421632E" w14:textId="77777777" w:rsidR="00A001B9" w:rsidRDefault="009D64FD" w:rsidP="001E61EE">
      <w:pPr>
        <w:numPr>
          <w:ilvl w:val="0"/>
          <w:numId w:val="34"/>
        </w:numPr>
      </w:pPr>
      <w:r>
        <w:lastRenderedPageBreak/>
        <w:t>'{{' as the first characters are treated as the literal '{' and not as the start of a DFDL expression.</w:t>
      </w:r>
    </w:p>
    <w:p w14:paraId="1FE6C4D6" w14:textId="77777777" w:rsidR="00A001B9" w:rsidRDefault="009D64FD">
      <w:r>
        <w:t xml:space="preserve">DFDL expressions reference other items in the </w:t>
      </w:r>
      <w:proofErr w:type="spellStart"/>
      <w:r>
        <w:t>infoset</w:t>
      </w:r>
      <w:proofErr w:type="spellEnd"/>
      <w:r>
        <w:t xml:space="preserve"> or augmented </w:t>
      </w:r>
      <w:proofErr w:type="spellStart"/>
      <w:r>
        <w:t>infoset</w:t>
      </w:r>
      <w:proofErr w:type="spellEnd"/>
      <w:r>
        <w:t xml:space="preserve"> using absolute or relative paths. Relative paths are evaluated when the component containing the expression is referenced not when it is declared. For </w:t>
      </w:r>
      <w:proofErr w:type="gramStart"/>
      <w:r>
        <w:t>example</w:t>
      </w:r>
      <w:proofErr w:type="gramEnd"/>
      <w:r>
        <w:t xml:space="preserve"> a global element may have a DFDL property which is an expression that contains a relative path to another element. The relative path is evaluated when the global element is referenced from an element reference.</w:t>
      </w:r>
    </w:p>
    <w:p w14:paraId="731A1982" w14:textId="77777777" w:rsidR="00A001B9" w:rsidRDefault="009D64FD">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MAY NOT contain relative paths.</w:t>
      </w:r>
    </w:p>
    <w:p w14:paraId="4B519347" w14:textId="77777777" w:rsidR="00A001B9" w:rsidRDefault="009D64FD">
      <w:pPr>
        <w:pStyle w:val="Heading3"/>
      </w:pPr>
      <w:bookmarkStart w:id="833" w:name="_Toc349042643"/>
      <w:bookmarkStart w:id="834" w:name="_Toc27060990"/>
      <w:bookmarkStart w:id="835" w:name="_Toc243112765"/>
      <w:bookmarkStart w:id="836" w:name="_Toc199516247"/>
      <w:bookmarkStart w:id="837" w:name="_Toc194983925"/>
      <w:bookmarkStart w:id="838" w:name="_Toc175057322"/>
      <w:bookmarkStart w:id="839" w:name="_Toc177399035"/>
      <w:r>
        <w:t>DFDL Regular Expressions</w:t>
      </w:r>
      <w:bookmarkEnd w:id="833"/>
      <w:bookmarkEnd w:id="834"/>
      <w:r>
        <w:t xml:space="preserve"> </w:t>
      </w:r>
      <w:bookmarkEnd w:id="835"/>
      <w:bookmarkEnd w:id="836"/>
    </w:p>
    <w:p w14:paraId="138BD8CC" w14:textId="6FDAE4EB" w:rsidR="00A001B9" w:rsidRDefault="009D64FD">
      <w:pPr>
        <w:pStyle w:val="nobreak"/>
      </w:pPr>
      <w:r>
        <w:t xml:space="preserve">The DFDL </w:t>
      </w:r>
      <w:proofErr w:type="spellStart"/>
      <w:r>
        <w:t>lengthPattern</w:t>
      </w:r>
      <w:proofErr w:type="spellEnd"/>
      <w:r>
        <w:t xml:space="preserve"> property expects a regular expression to be specified. The DFDL Regular Expression language is defined in the section </w:t>
      </w:r>
      <w:r>
        <w:fldChar w:fldCharType="begin"/>
      </w:r>
      <w:r>
        <w:instrText xml:space="preserve"> REF _Ref254775215 \r \h </w:instrText>
      </w:r>
      <w:r>
        <w:fldChar w:fldCharType="separate"/>
      </w:r>
      <w:r w:rsidR="002D29EA">
        <w:t>24</w:t>
      </w:r>
      <w:r>
        <w:fldChar w:fldCharType="end"/>
      </w:r>
      <w:r>
        <w:fldChar w:fldCharType="begin"/>
      </w:r>
      <w:r>
        <w:instrText xml:space="preserve"> REF _Ref198708488 \h </w:instrText>
      </w:r>
      <w:r>
        <w:fldChar w:fldCharType="separate"/>
      </w:r>
      <w:r w:rsidR="002D29EA">
        <w:t xml:space="preserve"> DFDL Regular Expressions</w:t>
      </w:r>
      <w:r>
        <w:fldChar w:fldCharType="end"/>
      </w:r>
      <w:r>
        <w:t>.</w:t>
      </w:r>
    </w:p>
    <w:p w14:paraId="7708C0F4" w14:textId="77777777" w:rsidR="00A001B9" w:rsidRDefault="009D64FD">
      <w:pPr>
        <w:pStyle w:val="Heading3"/>
      </w:pPr>
      <w:bookmarkStart w:id="840" w:name="_Toc322911550"/>
      <w:bookmarkStart w:id="841" w:name="_Toc322912089"/>
      <w:bookmarkStart w:id="842" w:name="_Toc329092939"/>
      <w:bookmarkStart w:id="843" w:name="_Toc332701452"/>
      <w:bookmarkStart w:id="844" w:name="_Toc332701759"/>
      <w:bookmarkStart w:id="845" w:name="_Toc332711553"/>
      <w:bookmarkStart w:id="846" w:name="_Toc332711861"/>
      <w:bookmarkStart w:id="847" w:name="_Toc332712163"/>
      <w:bookmarkStart w:id="848" w:name="_Toc332724079"/>
      <w:bookmarkStart w:id="849" w:name="_Toc332724379"/>
      <w:bookmarkStart w:id="850" w:name="_Toc341102675"/>
      <w:bookmarkStart w:id="851" w:name="_Toc347241407"/>
      <w:bookmarkStart w:id="852" w:name="_Toc347744600"/>
      <w:bookmarkStart w:id="853" w:name="_Toc348984383"/>
      <w:bookmarkStart w:id="854" w:name="_Toc348984688"/>
      <w:bookmarkStart w:id="855" w:name="_Toc349037851"/>
      <w:bookmarkStart w:id="856" w:name="_Toc349038156"/>
      <w:bookmarkStart w:id="857" w:name="_Toc349042644"/>
      <w:bookmarkStart w:id="858" w:name="_Toc351912635"/>
      <w:bookmarkStart w:id="859" w:name="_Toc351914657"/>
      <w:bookmarkStart w:id="860" w:name="_Toc351915091"/>
      <w:bookmarkStart w:id="861" w:name="_Toc361231129"/>
      <w:bookmarkStart w:id="862" w:name="_Toc361231655"/>
      <w:bookmarkStart w:id="863" w:name="_Toc362444937"/>
      <w:bookmarkStart w:id="864" w:name="_Toc363908859"/>
      <w:bookmarkStart w:id="865" w:name="_Toc364463281"/>
      <w:bookmarkStart w:id="866" w:name="_Toc366077879"/>
      <w:bookmarkStart w:id="867" w:name="_Toc366078498"/>
      <w:bookmarkStart w:id="868" w:name="_Toc366079484"/>
      <w:bookmarkStart w:id="869" w:name="_Toc366080096"/>
      <w:bookmarkStart w:id="870" w:name="_Toc366080708"/>
      <w:bookmarkStart w:id="871" w:name="_Toc366505048"/>
      <w:bookmarkStart w:id="872" w:name="_Toc366508417"/>
      <w:bookmarkStart w:id="873" w:name="_Toc366512918"/>
      <w:bookmarkStart w:id="874" w:name="_Toc366574109"/>
      <w:bookmarkStart w:id="875" w:name="_Toc366577902"/>
      <w:bookmarkStart w:id="876" w:name="_Toc366578510"/>
      <w:bookmarkStart w:id="877" w:name="_Toc366579104"/>
      <w:bookmarkStart w:id="878" w:name="_Toc366579695"/>
      <w:bookmarkStart w:id="879" w:name="_Toc366580287"/>
      <w:bookmarkStart w:id="880" w:name="_Toc366580878"/>
      <w:bookmarkStart w:id="881" w:name="_Toc366581470"/>
      <w:bookmarkStart w:id="882" w:name="_Toc349042645"/>
      <w:bookmarkStart w:id="883" w:name="_Toc27060991"/>
      <w:bookmarkStart w:id="884" w:name="_Toc199516248"/>
      <w:bookmarkStart w:id="885" w:name="_Toc243112766"/>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t>Enumerations in DFDL</w:t>
      </w:r>
      <w:bookmarkEnd w:id="882"/>
      <w:bookmarkEnd w:id="883"/>
    </w:p>
    <w:p w14:paraId="25DF4F59" w14:textId="77777777" w:rsidR="00A001B9" w:rsidRDefault="009D64FD">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02F3C2CE" w14:textId="77777777" w:rsidR="00A001B9" w:rsidRDefault="009D64FD">
      <w:pPr>
        <w:pStyle w:val="Heading1"/>
        <w:rPr>
          <w:rFonts w:eastAsia="Times New Roman"/>
        </w:rPr>
      </w:pPr>
      <w:bookmarkStart w:id="886" w:name="_Toc349042646"/>
      <w:bookmarkStart w:id="887" w:name="_Toc27060992"/>
      <w:r>
        <w:rPr>
          <w:rFonts w:eastAsia="Times New Roman"/>
        </w:rPr>
        <w:lastRenderedPageBreak/>
        <w:t>Syntax of DFDL Annotation Elements</w:t>
      </w:r>
      <w:bookmarkEnd w:id="837"/>
      <w:bookmarkEnd w:id="838"/>
      <w:bookmarkEnd w:id="839"/>
      <w:bookmarkEnd w:id="884"/>
      <w:bookmarkEnd w:id="885"/>
      <w:bookmarkEnd w:id="886"/>
      <w:bookmarkEnd w:id="887"/>
    </w:p>
    <w:p w14:paraId="5C851886" w14:textId="77777777" w:rsidR="00A001B9" w:rsidRDefault="009D64FD">
      <w:pPr>
        <w:pStyle w:val="nobreak"/>
      </w:pPr>
      <w:r>
        <w:t xml:space="preserve">This section describes the syntax of each of the DFDL annotation elements along with discussion of their basic meanings. </w:t>
      </w:r>
    </w:p>
    <w:p w14:paraId="790AB5A7" w14:textId="0A54C400" w:rsidR="00A001B9" w:rsidRDefault="009D64FD">
      <w:r>
        <w:t xml:space="preserve">The DFDL annotation elements are listed in </w:t>
      </w:r>
      <w:r>
        <w:fldChar w:fldCharType="begin"/>
      </w:r>
      <w:r>
        <w:instrText xml:space="preserve"> REF _Ref274653575 \h </w:instrText>
      </w:r>
      <w:r>
        <w:fldChar w:fldCharType="separate"/>
      </w:r>
      <w:r w:rsidR="002D29EA">
        <w:rPr>
          <w:b/>
        </w:rPr>
        <w:t xml:space="preserve">Table </w:t>
      </w:r>
      <w:r w:rsidR="002D29EA">
        <w:rPr>
          <w:b/>
          <w:noProof/>
        </w:rPr>
        <w:t>1</w:t>
      </w:r>
      <w:r w:rsidR="002D29EA">
        <w:rPr>
          <w:b/>
        </w:rPr>
        <w:t xml:space="preserve"> - DFDL Annotation Elements</w:t>
      </w:r>
      <w:r>
        <w:fldChar w:fldCharType="end"/>
      </w:r>
    </w:p>
    <w:p w14:paraId="2AE7CADE" w14:textId="77777777" w:rsidR="00A001B9" w:rsidRDefault="009D64FD">
      <w:pPr>
        <w:pStyle w:val="Heading2"/>
        <w:rPr>
          <w:rFonts w:eastAsia="Times New Roman"/>
        </w:rPr>
      </w:pPr>
      <w:bookmarkStart w:id="888" w:name="_Ref366097797"/>
      <w:bookmarkStart w:id="889" w:name="_Ref366097780"/>
      <w:bookmarkStart w:id="890" w:name="_Ref366097731"/>
      <w:bookmarkStart w:id="891" w:name="_Ref366097687"/>
      <w:bookmarkStart w:id="892" w:name="_Ref366097672"/>
      <w:bookmarkStart w:id="893" w:name="_Toc349042647"/>
      <w:bookmarkStart w:id="894" w:name="_Ref251074576"/>
      <w:bookmarkStart w:id="895" w:name="_Ref251074571"/>
      <w:bookmarkStart w:id="896" w:name="_Toc243112767"/>
      <w:bookmarkStart w:id="897" w:name="_Toc194983926"/>
      <w:bookmarkStart w:id="898" w:name="_Toc199516249"/>
      <w:bookmarkStart w:id="899" w:name="_Toc175057323"/>
      <w:bookmarkStart w:id="900" w:name="_Toc177399036"/>
      <w:bookmarkStart w:id="901" w:name="_Toc27060993"/>
      <w:r>
        <w:rPr>
          <w:rFonts w:eastAsia="Times New Roman"/>
        </w:rPr>
        <w:t>Component Format Annotations</w:t>
      </w:r>
      <w:bookmarkEnd w:id="686"/>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195E8297" w14:textId="77777777" w:rsidR="00A001B9" w:rsidRDefault="009D64FD">
      <w:r>
        <w:t xml:space="preserve">A data format can be 'used' or put into effect for a part of the schema by use of the component format annotation elements. </w:t>
      </w:r>
    </w:p>
    <w:p w14:paraId="59C48976" w14:textId="77777777" w:rsidR="00A001B9" w:rsidRDefault="009D64FD">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A001B9" w14:paraId="1BE50E1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DA4CF4" w14:textId="77777777" w:rsidR="00A001B9" w:rsidRDefault="009D64FD">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C72BB8" w14:textId="77777777" w:rsidR="00A001B9" w:rsidRDefault="009D64FD">
            <w:pPr>
              <w:rPr>
                <w:b/>
                <w:iCs/>
              </w:rPr>
            </w:pPr>
            <w:r>
              <w:rPr>
                <w:b/>
                <w:iCs/>
              </w:rPr>
              <w:t>DFDL annotation</w:t>
            </w:r>
          </w:p>
        </w:tc>
      </w:tr>
      <w:tr w:rsidR="00A001B9" w14:paraId="118E3483" w14:textId="77777777">
        <w:tc>
          <w:tcPr>
            <w:tcW w:w="0" w:type="auto"/>
            <w:tcBorders>
              <w:top w:val="single" w:sz="4" w:space="0" w:color="auto"/>
              <w:left w:val="single" w:sz="4" w:space="0" w:color="auto"/>
              <w:bottom w:val="single" w:sz="4" w:space="0" w:color="auto"/>
              <w:right w:val="single" w:sz="4" w:space="0" w:color="auto"/>
            </w:tcBorders>
            <w:hideMark/>
          </w:tcPr>
          <w:p w14:paraId="3D5A061C" w14:textId="77777777" w:rsidR="00A001B9" w:rsidRDefault="009D64FD">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A928C7" w14:textId="77777777" w:rsidR="00A001B9" w:rsidRDefault="009D64FD">
            <w:proofErr w:type="spellStart"/>
            <w:r>
              <w:t>dfdl:choice</w:t>
            </w:r>
            <w:proofErr w:type="spellEnd"/>
          </w:p>
        </w:tc>
      </w:tr>
      <w:tr w:rsidR="00A001B9" w14:paraId="67326147" w14:textId="77777777">
        <w:tc>
          <w:tcPr>
            <w:tcW w:w="0" w:type="auto"/>
            <w:tcBorders>
              <w:top w:val="single" w:sz="4" w:space="0" w:color="auto"/>
              <w:left w:val="single" w:sz="4" w:space="0" w:color="auto"/>
              <w:bottom w:val="single" w:sz="4" w:space="0" w:color="auto"/>
              <w:right w:val="single" w:sz="4" w:space="0" w:color="auto"/>
            </w:tcBorders>
            <w:hideMark/>
          </w:tcPr>
          <w:p w14:paraId="17812D61" w14:textId="77777777" w:rsidR="00A001B9" w:rsidRDefault="009D64FD">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B6A706" w14:textId="77777777" w:rsidR="00A001B9" w:rsidRDefault="009D64FD">
            <w:proofErr w:type="spellStart"/>
            <w:r>
              <w:t>dfdl:element</w:t>
            </w:r>
            <w:proofErr w:type="spellEnd"/>
          </w:p>
        </w:tc>
      </w:tr>
      <w:tr w:rsidR="00A001B9" w14:paraId="02238058" w14:textId="77777777">
        <w:tc>
          <w:tcPr>
            <w:tcW w:w="0" w:type="auto"/>
            <w:tcBorders>
              <w:top w:val="single" w:sz="4" w:space="0" w:color="auto"/>
              <w:left w:val="single" w:sz="4" w:space="0" w:color="auto"/>
              <w:bottom w:val="single" w:sz="4" w:space="0" w:color="auto"/>
              <w:right w:val="single" w:sz="4" w:space="0" w:color="auto"/>
            </w:tcBorders>
            <w:hideMark/>
          </w:tcPr>
          <w:p w14:paraId="12CAC14E" w14:textId="77777777" w:rsidR="00A001B9" w:rsidRDefault="009D64FD">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07667F04" w14:textId="77777777" w:rsidR="00A001B9" w:rsidRDefault="009D64FD">
            <w:proofErr w:type="spellStart"/>
            <w:r>
              <w:t>dfdl:element</w:t>
            </w:r>
            <w:proofErr w:type="spellEnd"/>
          </w:p>
        </w:tc>
      </w:tr>
      <w:tr w:rsidR="00A001B9" w14:paraId="4BC30EA8" w14:textId="77777777">
        <w:tc>
          <w:tcPr>
            <w:tcW w:w="0" w:type="auto"/>
            <w:tcBorders>
              <w:top w:val="single" w:sz="4" w:space="0" w:color="auto"/>
              <w:left w:val="single" w:sz="4" w:space="0" w:color="auto"/>
              <w:bottom w:val="single" w:sz="4" w:space="0" w:color="auto"/>
              <w:right w:val="single" w:sz="4" w:space="0" w:color="auto"/>
            </w:tcBorders>
            <w:hideMark/>
          </w:tcPr>
          <w:p w14:paraId="26FF52D0" w14:textId="77777777" w:rsidR="00A001B9" w:rsidRDefault="009D64FD">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2C18BACD" w14:textId="77777777" w:rsidR="00A001B9" w:rsidRDefault="009D64FD">
            <w:proofErr w:type="spellStart"/>
            <w:r>
              <w:t>dfdl:group</w:t>
            </w:r>
            <w:proofErr w:type="spellEnd"/>
          </w:p>
        </w:tc>
      </w:tr>
      <w:tr w:rsidR="00A001B9" w14:paraId="3A24E690" w14:textId="77777777">
        <w:tc>
          <w:tcPr>
            <w:tcW w:w="0" w:type="auto"/>
            <w:tcBorders>
              <w:top w:val="single" w:sz="4" w:space="0" w:color="auto"/>
              <w:left w:val="single" w:sz="4" w:space="0" w:color="auto"/>
              <w:bottom w:val="single" w:sz="4" w:space="0" w:color="auto"/>
              <w:right w:val="single" w:sz="4" w:space="0" w:color="auto"/>
            </w:tcBorders>
            <w:hideMark/>
          </w:tcPr>
          <w:p w14:paraId="1516281D" w14:textId="77777777" w:rsidR="00A001B9" w:rsidRDefault="009D64FD">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E0D954A" w14:textId="77777777" w:rsidR="00A001B9" w:rsidRDefault="009D64FD">
            <w:proofErr w:type="spellStart"/>
            <w:r>
              <w:t>dfdl:format</w:t>
            </w:r>
            <w:proofErr w:type="spellEnd"/>
          </w:p>
        </w:tc>
      </w:tr>
      <w:tr w:rsidR="00A001B9" w14:paraId="4A85A76B" w14:textId="77777777">
        <w:tc>
          <w:tcPr>
            <w:tcW w:w="0" w:type="auto"/>
            <w:tcBorders>
              <w:top w:val="single" w:sz="4" w:space="0" w:color="auto"/>
              <w:left w:val="single" w:sz="4" w:space="0" w:color="auto"/>
              <w:bottom w:val="single" w:sz="4" w:space="0" w:color="auto"/>
              <w:right w:val="single" w:sz="4" w:space="0" w:color="auto"/>
            </w:tcBorders>
            <w:hideMark/>
          </w:tcPr>
          <w:p w14:paraId="34AE025F" w14:textId="77777777" w:rsidR="00A001B9" w:rsidRDefault="009D64FD">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9DCB1C" w14:textId="77777777" w:rsidR="00A001B9" w:rsidRDefault="009D64FD">
            <w:proofErr w:type="spellStart"/>
            <w:r>
              <w:t>dfdl:sequence</w:t>
            </w:r>
            <w:proofErr w:type="spellEnd"/>
          </w:p>
        </w:tc>
      </w:tr>
      <w:tr w:rsidR="00A001B9" w14:paraId="2A44BA59" w14:textId="77777777">
        <w:tc>
          <w:tcPr>
            <w:tcW w:w="0" w:type="auto"/>
            <w:tcBorders>
              <w:top w:val="single" w:sz="4" w:space="0" w:color="auto"/>
              <w:left w:val="single" w:sz="4" w:space="0" w:color="auto"/>
              <w:bottom w:val="single" w:sz="4" w:space="0" w:color="auto"/>
              <w:right w:val="single" w:sz="4" w:space="0" w:color="auto"/>
            </w:tcBorders>
            <w:hideMark/>
          </w:tcPr>
          <w:p w14:paraId="0474A132" w14:textId="77777777" w:rsidR="00A001B9" w:rsidRDefault="009D64FD">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58AF2B" w14:textId="77777777" w:rsidR="00A001B9" w:rsidRDefault="009D64FD">
            <w:proofErr w:type="spellStart"/>
            <w:r>
              <w:t>dfdl:simpleType</w:t>
            </w:r>
            <w:proofErr w:type="spellEnd"/>
          </w:p>
        </w:tc>
      </w:tr>
    </w:tbl>
    <w:p w14:paraId="29ADA4E0" w14:textId="0EEF79CC"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w:t>
      </w:r>
      <w:r w:rsidR="00342DB5">
        <w:rPr>
          <w:noProof/>
        </w:rPr>
        <w:fldChar w:fldCharType="end"/>
      </w:r>
      <w:r>
        <w:t xml:space="preserve"> DFDL Component Format Annotations</w:t>
      </w:r>
    </w:p>
    <w:p w14:paraId="059AF63A" w14:textId="77777777" w:rsidR="00A001B9" w:rsidRDefault="009D64FD">
      <w:r>
        <w:t xml:space="preserve">In </w:t>
      </w:r>
      <w:proofErr w:type="gramStart"/>
      <w:r>
        <w:t>addition</w:t>
      </w:r>
      <w:proofErr w:type="gramEnd"/>
      <w:r>
        <w:t xml:space="preserve"> the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any component specific format annotation or from other named format definitions.</w:t>
      </w:r>
    </w:p>
    <w:p w14:paraId="24E4C22C" w14:textId="021BB6A6" w:rsidR="00A001B9" w:rsidRDefault="009D64FD">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See </w:t>
      </w:r>
      <w:r>
        <w:fldChar w:fldCharType="begin"/>
      </w:r>
      <w:r>
        <w:instrText xml:space="preserve"> REF _Ref247448493 \r \h </w:instrText>
      </w:r>
      <w:r>
        <w:fldChar w:fldCharType="separate"/>
      </w:r>
      <w:r w:rsidR="002D29EA">
        <w:t>8.1</w:t>
      </w:r>
      <w:r>
        <w:fldChar w:fldCharType="end"/>
      </w:r>
      <w:r>
        <w:t xml:space="preserve"> </w:t>
      </w:r>
      <w:r>
        <w:fldChar w:fldCharType="begin"/>
      </w:r>
      <w:r>
        <w:instrText xml:space="preserve"> REF _Ref247448493 \h </w:instrText>
      </w:r>
      <w:r>
        <w:fldChar w:fldCharType="separate"/>
      </w:r>
      <w:r w:rsidR="002D29EA">
        <w:t>Providing Defaults for DFDL properties</w:t>
      </w:r>
      <w:r>
        <w:fldChar w:fldCharType="end"/>
      </w:r>
      <w:r>
        <w:t xml:space="preserve">. </w:t>
      </w:r>
    </w:p>
    <w:p w14:paraId="76F9E72D" w14:textId="77777777" w:rsidR="00A001B9" w:rsidRDefault="009D64FD">
      <w:r>
        <w:t>Example of DFDL component format annotation:</w:t>
      </w:r>
    </w:p>
    <w:p w14:paraId="6C26975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F88D75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FB9423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612E71F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DD6710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6BB4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498B98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0B73B7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7155FD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AE66BE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4C715F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A2D81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6497E2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1C7A02DA" w14:textId="77777777" w:rsidR="00A001B9" w:rsidRDefault="00A001B9"/>
    <w:p w14:paraId="0FCC26C3" w14:textId="77777777" w:rsidR="00A001B9" w:rsidRDefault="009D64FD">
      <w:pPr>
        <w:pStyle w:val="Heading3"/>
      </w:pPr>
      <w:bookmarkStart w:id="902" w:name="_Ref384983179"/>
      <w:bookmarkStart w:id="903" w:name="_Ref384983169"/>
      <w:bookmarkStart w:id="904" w:name="_Toc27060994"/>
      <w:bookmarkStart w:id="905" w:name="_Toc113075256"/>
      <w:bookmarkStart w:id="906" w:name="_Toc112826278"/>
      <w:bookmarkStart w:id="907" w:name="_Toc112836556"/>
      <w:bookmarkStart w:id="908" w:name="_Toc194983928"/>
      <w:bookmarkStart w:id="909" w:name="_Toc199516251"/>
      <w:bookmarkStart w:id="910" w:name="_Toc175057325"/>
      <w:bookmarkStart w:id="911" w:name="_Toc177399038"/>
      <w:r>
        <w:t xml:space="preserve">The </w:t>
      </w:r>
      <w:proofErr w:type="spellStart"/>
      <w:r>
        <w:t>dfdl:ref</w:t>
      </w:r>
      <w:proofErr w:type="spellEnd"/>
      <w:r>
        <w:t xml:space="preserve"> Property</w:t>
      </w:r>
      <w:bookmarkEnd w:id="902"/>
      <w:bookmarkEnd w:id="903"/>
      <w:bookmarkEnd w:id="904"/>
    </w:p>
    <w:p w14:paraId="25F7B7D8" w14:textId="77777777" w:rsidR="00A001B9" w:rsidRDefault="009D64FD">
      <w:pPr>
        <w:pStyle w:val="nobreak"/>
      </w:pPr>
      <w:r>
        <w:t xml:space="preserve">A named, reusable, </w:t>
      </w:r>
      <w:proofErr w:type="spellStart"/>
      <w:r>
        <w:t>dfdl:defineFormat</w:t>
      </w:r>
      <w:proofErr w:type="spellEnd"/>
      <w:r>
        <w:t xml:space="preserve"> definition is used by referring to its name from a format annotation using the 'ref' property. For example:</w:t>
      </w:r>
    </w:p>
    <w:p w14:paraId="2B54AB5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ref="reusableDef" encoding="ebcdic-cp-us" /&gt;</w:t>
      </w:r>
    </w:p>
    <w:p w14:paraId="6A3EFD14" w14:textId="77777777" w:rsidR="00A001B9" w:rsidRDefault="009D64FD">
      <w:pPr>
        <w:pStyle w:val="nobreak"/>
      </w:pPr>
      <w:r>
        <w:t xml:space="preserve">The behavior of this </w:t>
      </w:r>
      <w:proofErr w:type="spellStart"/>
      <w:r>
        <w:t>dfdl:defineFormat</w:t>
      </w:r>
      <w:proofErr w:type="spellEnd"/>
      <w:r>
        <w:t xml:space="preserve"> definition is as if all representation properties defined by the named </w:t>
      </w:r>
      <w:proofErr w:type="spellStart"/>
      <w:r>
        <w:t>dfdl:defineFormat</w:t>
      </w:r>
      <w:proofErr w:type="spellEnd"/>
      <w:r>
        <w:t xml:space="preserve"> definition were instead written directly on this format annotation; </w:t>
      </w:r>
      <w:r>
        <w:lastRenderedPageBreak/>
        <w:t>however, these are superseded by any representation properties that are defined here such as the encoding property in the example above.</w:t>
      </w:r>
    </w:p>
    <w:p w14:paraId="0D7FD07F" w14:textId="77777777" w:rsidR="00A001B9" w:rsidRDefault="009D64FD">
      <w:pPr>
        <w:pStyle w:val="Heading3"/>
      </w:pPr>
      <w:bookmarkStart w:id="912" w:name="_Toc322911557"/>
      <w:bookmarkStart w:id="913" w:name="_Toc322912096"/>
      <w:bookmarkStart w:id="914" w:name="_Toc329092946"/>
      <w:bookmarkStart w:id="915" w:name="_Toc332701459"/>
      <w:bookmarkStart w:id="916" w:name="_Toc332701766"/>
      <w:bookmarkStart w:id="917" w:name="_Toc332711560"/>
      <w:bookmarkStart w:id="918" w:name="_Toc332711868"/>
      <w:bookmarkStart w:id="919" w:name="_Toc332712170"/>
      <w:bookmarkStart w:id="920" w:name="_Toc332724086"/>
      <w:bookmarkStart w:id="921" w:name="_Toc332724386"/>
      <w:bookmarkStart w:id="922" w:name="_Toc341102682"/>
      <w:bookmarkStart w:id="923" w:name="_Toc347241414"/>
      <w:bookmarkStart w:id="924" w:name="_Toc347744607"/>
      <w:bookmarkStart w:id="925" w:name="_Toc348984390"/>
      <w:bookmarkStart w:id="926" w:name="_Toc348984695"/>
      <w:bookmarkStart w:id="927" w:name="_Toc349037858"/>
      <w:bookmarkStart w:id="928" w:name="_Toc349038163"/>
      <w:bookmarkStart w:id="929" w:name="_Toc349042651"/>
      <w:bookmarkStart w:id="930" w:name="_Toc351912642"/>
      <w:bookmarkStart w:id="931" w:name="_Toc351914664"/>
      <w:bookmarkStart w:id="932" w:name="_Toc351915098"/>
      <w:bookmarkStart w:id="933" w:name="_Toc361231136"/>
      <w:bookmarkStart w:id="934" w:name="_Toc361231662"/>
      <w:bookmarkStart w:id="935" w:name="_Toc362444960"/>
      <w:bookmarkStart w:id="936" w:name="_Toc363908882"/>
      <w:bookmarkStart w:id="937" w:name="_Toc364463305"/>
      <w:bookmarkStart w:id="938" w:name="_Toc366077903"/>
      <w:bookmarkStart w:id="939" w:name="_Toc366078522"/>
      <w:bookmarkStart w:id="940" w:name="_Toc366079508"/>
      <w:bookmarkStart w:id="941" w:name="_Toc366080120"/>
      <w:bookmarkStart w:id="942" w:name="_Toc366080729"/>
      <w:bookmarkStart w:id="943" w:name="_Toc366505069"/>
      <w:bookmarkStart w:id="944" w:name="_Toc366508438"/>
      <w:bookmarkStart w:id="945" w:name="_Toc366512939"/>
      <w:bookmarkStart w:id="946" w:name="_Toc366574130"/>
      <w:bookmarkStart w:id="947" w:name="_Toc366577923"/>
      <w:bookmarkStart w:id="948" w:name="_Toc366578517"/>
      <w:bookmarkStart w:id="949" w:name="_Toc366579109"/>
      <w:bookmarkStart w:id="950" w:name="_Toc366579700"/>
      <w:bookmarkStart w:id="951" w:name="_Toc366580292"/>
      <w:bookmarkStart w:id="952" w:name="_Toc366580883"/>
      <w:bookmarkStart w:id="953" w:name="_Toc366581475"/>
      <w:bookmarkStart w:id="954" w:name="_Toc243112771"/>
      <w:bookmarkStart w:id="955" w:name="_Toc349042652"/>
      <w:bookmarkStart w:id="956" w:name="_Toc27060995"/>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t>Property Binding Syntax</w:t>
      </w:r>
      <w:bookmarkEnd w:id="954"/>
      <w:bookmarkEnd w:id="955"/>
      <w:bookmarkEnd w:id="956"/>
    </w:p>
    <w:p w14:paraId="7B6E3EA6" w14:textId="77777777" w:rsidR="00A001B9" w:rsidRDefault="009D64FD">
      <w:pPr>
        <w:pStyle w:val="nobreak"/>
      </w:pPr>
      <w:r>
        <w:t>The format properties may be specified in one of three forms:</w:t>
      </w:r>
    </w:p>
    <w:p w14:paraId="4F664E14" w14:textId="77777777" w:rsidR="00A001B9" w:rsidRDefault="009D64FD" w:rsidP="001E61EE">
      <w:pPr>
        <w:numPr>
          <w:ilvl w:val="0"/>
          <w:numId w:val="35"/>
        </w:numPr>
      </w:pPr>
      <w:r>
        <w:t>Attribute form</w:t>
      </w:r>
    </w:p>
    <w:p w14:paraId="22CE4523" w14:textId="77777777" w:rsidR="00A001B9" w:rsidRDefault="009D64FD" w:rsidP="001E61EE">
      <w:pPr>
        <w:numPr>
          <w:ilvl w:val="0"/>
          <w:numId w:val="35"/>
        </w:numPr>
      </w:pPr>
      <w:r>
        <w:t>Element form</w:t>
      </w:r>
    </w:p>
    <w:p w14:paraId="5E3F0A75" w14:textId="77777777" w:rsidR="00A001B9" w:rsidRDefault="009D64FD" w:rsidP="001E61EE">
      <w:pPr>
        <w:numPr>
          <w:ilvl w:val="0"/>
          <w:numId w:val="35"/>
        </w:numPr>
      </w:pPr>
      <w:r>
        <w:t>Short form</w:t>
      </w:r>
    </w:p>
    <w:p w14:paraId="338113EE" w14:textId="77777777" w:rsidR="00A001B9" w:rsidRDefault="009D64FD">
      <w:r>
        <w:t>A DFDL property may be specified using any form with the following exceptions</w:t>
      </w:r>
    </w:p>
    <w:p w14:paraId="79E65ABD" w14:textId="77777777" w:rsidR="00A001B9" w:rsidRDefault="009D64FD" w:rsidP="001E61EE">
      <w:pPr>
        <w:numPr>
          <w:ilvl w:val="0"/>
          <w:numId w:val="36"/>
        </w:numPr>
      </w:pPr>
      <w:r>
        <w:t xml:space="preserve">The </w:t>
      </w:r>
      <w:proofErr w:type="spellStart"/>
      <w:r>
        <w:t>dfdl:ref</w:t>
      </w:r>
      <w:proofErr w:type="spellEnd"/>
      <w:r>
        <w:t xml:space="preserve"> property may be specified in attribute or short form</w:t>
      </w:r>
    </w:p>
    <w:p w14:paraId="1533F73A" w14:textId="77777777" w:rsidR="00A001B9" w:rsidRDefault="009D64FD" w:rsidP="001E61EE">
      <w:pPr>
        <w:numPr>
          <w:ilvl w:val="0"/>
          <w:numId w:val="36"/>
        </w:numPr>
      </w:pPr>
      <w:r>
        <w:t xml:space="preserve">The </w:t>
      </w:r>
      <w:proofErr w:type="spellStart"/>
      <w:r>
        <w:t>dfdl:escapeSchemeRef</w:t>
      </w:r>
      <w:proofErr w:type="spellEnd"/>
      <w:r>
        <w:t xml:space="preserve"> property may be specified in attribute or short form</w:t>
      </w:r>
    </w:p>
    <w:p w14:paraId="05A03B93" w14:textId="77777777" w:rsidR="00A001B9" w:rsidRDefault="009D64FD" w:rsidP="001E61EE">
      <w:pPr>
        <w:numPr>
          <w:ilvl w:val="0"/>
          <w:numId w:val="36"/>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6F1A1F29" w14:textId="77777777" w:rsidR="00A001B9" w:rsidRDefault="009D64FD" w:rsidP="001E61EE">
      <w:pPr>
        <w:numPr>
          <w:ilvl w:val="0"/>
          <w:numId w:val="36"/>
        </w:numPr>
      </w:pPr>
      <w:r>
        <w:t xml:space="preserve">The </w:t>
      </w:r>
      <w:proofErr w:type="spellStart"/>
      <w:r>
        <w:t>dfdl:</w:t>
      </w:r>
      <w:r>
        <w:rPr>
          <w:rFonts w:eastAsia="MS Mincho"/>
        </w:rPr>
        <w:t>prefixLengthType</w:t>
      </w:r>
      <w:proofErr w:type="spellEnd"/>
      <w:r>
        <w:t xml:space="preserve"> property may be specified in attribute or short form</w:t>
      </w:r>
    </w:p>
    <w:p w14:paraId="582A60E7" w14:textId="77777777" w:rsidR="00A001B9" w:rsidRDefault="009D64FD" w:rsidP="001E61EE">
      <w:pPr>
        <w:numPr>
          <w:ilvl w:val="0"/>
          <w:numId w:val="36"/>
        </w:numPr>
      </w:pPr>
      <w:r>
        <w:t xml:space="preserve">Short form is not allowed on the </w:t>
      </w:r>
      <w:proofErr w:type="spellStart"/>
      <w:r>
        <w:t>xs:schema</w:t>
      </w:r>
      <w:proofErr w:type="spellEnd"/>
      <w:r>
        <w:t xml:space="preserve"> element. </w:t>
      </w:r>
    </w:p>
    <w:p w14:paraId="6CD4653E" w14:textId="77777777" w:rsidR="00A001B9" w:rsidRDefault="009D64FD">
      <w:r>
        <w:t>It is a Schema Definition Error if the same property is specified in more than one form in the resolved set of annotations for an annotation point.</w:t>
      </w:r>
    </w:p>
    <w:p w14:paraId="2B3CE7DF" w14:textId="77777777" w:rsidR="00A001B9" w:rsidRDefault="009D64FD">
      <w:pPr>
        <w:pStyle w:val="Heading4"/>
        <w:rPr>
          <w:rFonts w:eastAsia="Times New Roman"/>
        </w:rPr>
      </w:pPr>
      <w:r>
        <w:rPr>
          <w:rFonts w:eastAsia="Times New Roman"/>
        </w:rPr>
        <w:t xml:space="preserve">Property </w:t>
      </w:r>
      <w:bookmarkEnd w:id="905"/>
      <w:bookmarkEnd w:id="906"/>
      <w:bookmarkEnd w:id="907"/>
      <w:r>
        <w:rPr>
          <w:rFonts w:eastAsia="Times New Roman"/>
        </w:rPr>
        <w:t>Binding Syntax: Attribute Form</w:t>
      </w:r>
      <w:bookmarkEnd w:id="908"/>
      <w:bookmarkEnd w:id="909"/>
      <w:bookmarkEnd w:id="910"/>
      <w:bookmarkEnd w:id="911"/>
    </w:p>
    <w:p w14:paraId="5A9822A9" w14:textId="77777777" w:rsidR="00A001B9" w:rsidRDefault="009D64FD">
      <w:pPr>
        <w:pStyle w:val="nobreak"/>
      </w:pPr>
      <w:r>
        <w:t>Within the format annotation elements are bindings for properties of the form:</w:t>
      </w:r>
    </w:p>
    <w:p w14:paraId="1976A6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Property="Value" </w:t>
      </w:r>
    </w:p>
    <w:p w14:paraId="77E34447" w14:textId="77777777" w:rsidR="00A001B9" w:rsidRDefault="009D64FD">
      <w:r>
        <w:t>For example:</w:t>
      </w:r>
    </w:p>
    <w:p w14:paraId="64BF572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B8004B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9425A4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218EB9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B697DD2"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190CD01C" w14:textId="77777777" w:rsidR="00A001B9" w:rsidRDefault="009D64FD">
      <w:r>
        <w:t xml:space="preserve">The </w:t>
      </w:r>
      <w:r>
        <w:rPr>
          <w:rStyle w:val="Emphasis"/>
        </w:rPr>
        <w:t>Property</w:t>
      </w:r>
      <w:r>
        <w:t xml:space="preserve"> is the name of the property. The </w:t>
      </w:r>
      <w:r>
        <w:rPr>
          <w:rStyle w:val="Emphasis"/>
        </w:rPr>
        <w:t>Value</w:t>
      </w:r>
      <w:r>
        <w:t xml:space="preserve"> is an XML string literal corresponding to a value of the appropriate type. </w:t>
      </w:r>
    </w:p>
    <w:p w14:paraId="1B988E87" w14:textId="77777777" w:rsidR="00A001B9" w:rsidRDefault="009D64FD">
      <w:pPr>
        <w:pStyle w:val="Heading4"/>
        <w:rPr>
          <w:rFonts w:eastAsia="Times New Roman"/>
        </w:rPr>
      </w:pPr>
      <w:bookmarkStart w:id="957" w:name="_Toc194983929"/>
      <w:bookmarkStart w:id="958" w:name="_Toc199516252"/>
      <w:bookmarkStart w:id="959" w:name="_Toc175057326"/>
      <w:bookmarkStart w:id="960" w:name="_Toc177399039"/>
      <w:bookmarkStart w:id="961" w:name="_Ref161823626"/>
      <w:r>
        <w:rPr>
          <w:rFonts w:eastAsia="Times New Roman"/>
        </w:rPr>
        <w:t>Property Binding Syntax: Element Form</w:t>
      </w:r>
      <w:bookmarkEnd w:id="957"/>
      <w:bookmarkEnd w:id="958"/>
      <w:bookmarkEnd w:id="959"/>
      <w:bookmarkEnd w:id="960"/>
      <w:bookmarkEnd w:id="961"/>
    </w:p>
    <w:p w14:paraId="46A0880A" w14:textId="77777777" w:rsidR="00A001B9" w:rsidRDefault="009D64FD">
      <w:pPr>
        <w:pStyle w:val="nobreak"/>
      </w:pPr>
      <w:r>
        <w:t xml:space="preserve">The representation properties can sometimes have complex syntax, so an element form for representation property bindings is provided as element content within the format element content model. This is provided to ease syntactic expression difficulties. The element is called </w:t>
      </w:r>
      <w:proofErr w:type="spellStart"/>
      <w:r>
        <w:t>dfdl:property</w:t>
      </w:r>
      <w:proofErr w:type="spellEnd"/>
      <w:r>
        <w:t xml:space="preserve"> and it has one attribute 'name' which provides the name of the property. </w:t>
      </w:r>
    </w:p>
    <w:p w14:paraId="178FCDEA" w14:textId="77777777" w:rsidR="00A001B9" w:rsidRDefault="009D64FD">
      <w:r>
        <w:t>For example:</w:t>
      </w:r>
    </w:p>
    <w:p w14:paraId="02DB3B2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F7973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61598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4374AFB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6E86C8C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43D1D32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639DB2F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3E791F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5D84BBC" w14:textId="13905190" w:rsidR="00A001B9" w:rsidRDefault="009D64FD">
      <w:r>
        <w:t xml:space="preserve">Element form is mostly used for properties that themselves contain the quotation mark characters and escape characters so that they can be expressed without concerns about confusion with the </w:t>
      </w:r>
      <w:r w:rsidR="00077579">
        <w:t>XSD</w:t>
      </w:r>
      <w:r>
        <w:t xml:space="preserve"> syntax use of these same characters. CDATA encapsulation can be used </w:t>
      </w:r>
      <w:proofErr w:type="gramStart"/>
      <w:r>
        <w:t>so as to</w:t>
      </w:r>
      <w:proofErr w:type="gramEnd"/>
      <w:r>
        <w:t xml:space="preserve"> allow malformed XML and mismatched quotes to be easily used as representation property values:</w:t>
      </w:r>
    </w:p>
    <w:p w14:paraId="65DE474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1B627DA4" w14:textId="77777777" w:rsidR="00A001B9" w:rsidRDefault="009D64FD">
      <w:pPr>
        <w:pStyle w:val="Heading4"/>
        <w:rPr>
          <w:rFonts w:eastAsia="Times New Roman"/>
        </w:rPr>
      </w:pPr>
      <w:bookmarkStart w:id="962" w:name="_Toc194983930"/>
      <w:bookmarkStart w:id="963" w:name="_Toc199516253"/>
      <w:bookmarkStart w:id="964" w:name="_Toc175057327"/>
      <w:bookmarkStart w:id="965" w:name="_Toc177399040"/>
      <w:bookmarkStart w:id="966" w:name="_Toc138694349"/>
      <w:r>
        <w:rPr>
          <w:rFonts w:eastAsia="Times New Roman"/>
        </w:rPr>
        <w:lastRenderedPageBreak/>
        <w:t xml:space="preserve">Property Binding </w:t>
      </w:r>
      <w:proofErr w:type="spellStart"/>
      <w:r>
        <w:rPr>
          <w:rFonts w:eastAsia="Times New Roman"/>
        </w:rPr>
        <w:t>Syntax:Short</w:t>
      </w:r>
      <w:proofErr w:type="spellEnd"/>
      <w:r>
        <w:rPr>
          <w:rFonts w:eastAsia="Times New Roman"/>
        </w:rPr>
        <w:t xml:space="preserve"> Form </w:t>
      </w:r>
      <w:bookmarkEnd w:id="962"/>
      <w:bookmarkEnd w:id="963"/>
      <w:bookmarkEnd w:id="964"/>
      <w:bookmarkEnd w:id="965"/>
      <w:bookmarkEnd w:id="966"/>
    </w:p>
    <w:p w14:paraId="2C7AAB2F" w14:textId="77777777" w:rsidR="00A001B9" w:rsidRDefault="009D64FD">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 Attributes which are in the namespace '</w:t>
      </w:r>
      <w:hyperlink r:id="rId25" w:history="1">
        <w:r>
          <w:rPr>
            <w:rStyle w:val="Hyperlink"/>
          </w:rPr>
          <w:t>http://www.ogf.org/dfdl/dfdl-1.0/</w:t>
        </w:r>
      </w:hyperlink>
      <w:r>
        <w:t>' and whose local name matches one of the DFDL representation properties are assumed to be equivalent to specific DFDL attribute form annotations.</w:t>
      </w:r>
    </w:p>
    <w:p w14:paraId="79060329" w14:textId="77777777" w:rsidR="00A001B9" w:rsidRDefault="009D64FD">
      <w:r>
        <w:t xml:space="preserve">For </w:t>
      </w:r>
      <w:proofErr w:type="gramStart"/>
      <w:r>
        <w:t>example</w:t>
      </w:r>
      <w:proofErr w:type="gramEnd"/>
      <w:r>
        <w:t xml:space="preserve"> the two forms below are equivalent in that they describe the same data format. The first is the short form of the second:</w:t>
      </w:r>
    </w:p>
    <w:p w14:paraId="76B43A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7B473E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73CFD3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79CB1CF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0024196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03EFA29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1B3D65B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1D73935B"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75E8B9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7C0E1A4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4127C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142F730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B5C598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20E3CAF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DEF2D3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BA77B7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23394D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8664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37968159" w14:textId="77777777" w:rsidR="00A001B9" w:rsidRDefault="009D64FD">
      <w:pPr>
        <w:pStyle w:val="nobreak"/>
      </w:pPr>
      <w:r>
        <w:t>Another example:</w:t>
      </w:r>
    </w:p>
    <w:p w14:paraId="23ED0A6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57B4C77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4D54127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2D5545F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3B69A2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5E9DCB3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66894BD3"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3C2ED7D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6C1BF6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07CF55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81298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3C7A1DD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33D7AE2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743FE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279C2E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368650"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5ACB6A9A" w14:textId="77777777" w:rsidR="00A001B9" w:rsidRDefault="009D64FD">
      <w:r>
        <w:t xml:space="preserve">Because short form syntax is not allowed on the </w:t>
      </w:r>
      <w:proofErr w:type="spellStart"/>
      <w:r>
        <w:t>xs:schema</w:t>
      </w:r>
      <w:proofErr w:type="spellEnd"/>
      <w:r>
        <w:t xml:space="preserve"> element, an attribute form </w:t>
      </w:r>
      <w:proofErr w:type="spellStart"/>
      <w:r>
        <w:t>dfdl:format</w:t>
      </w:r>
      <w:proofErr w:type="spellEnd"/>
      <w:r>
        <w:t xml:space="preserve"> annotation must be used instead.</w:t>
      </w:r>
    </w:p>
    <w:p w14:paraId="48C570FC" w14:textId="77777777" w:rsidR="00A001B9" w:rsidRDefault="009D64FD">
      <w:pPr>
        <w:pStyle w:val="Heading3"/>
      </w:pPr>
      <w:bookmarkStart w:id="967" w:name="_Toc322911559"/>
      <w:bookmarkStart w:id="968" w:name="_Toc322912098"/>
      <w:bookmarkStart w:id="969" w:name="_Toc329092948"/>
      <w:bookmarkStart w:id="970" w:name="_Toc332701461"/>
      <w:bookmarkStart w:id="971" w:name="_Toc332701768"/>
      <w:bookmarkStart w:id="972" w:name="_Toc332711562"/>
      <w:bookmarkStart w:id="973" w:name="_Toc332711870"/>
      <w:bookmarkStart w:id="974" w:name="_Toc332712172"/>
      <w:bookmarkStart w:id="975" w:name="_Toc332724088"/>
      <w:bookmarkStart w:id="976" w:name="_Toc332724388"/>
      <w:bookmarkStart w:id="977" w:name="_Toc341102684"/>
      <w:bookmarkStart w:id="978" w:name="_Toc347241416"/>
      <w:bookmarkStart w:id="979" w:name="_Toc347744609"/>
      <w:bookmarkStart w:id="980" w:name="_Toc348984392"/>
      <w:bookmarkStart w:id="981" w:name="_Toc348984697"/>
      <w:bookmarkStart w:id="982" w:name="_Toc349037860"/>
      <w:bookmarkStart w:id="983" w:name="_Toc349038165"/>
      <w:bookmarkStart w:id="984" w:name="_Toc349042653"/>
      <w:bookmarkStart w:id="985" w:name="_Toc351912644"/>
      <w:bookmarkStart w:id="986" w:name="_Toc351914666"/>
      <w:bookmarkStart w:id="987" w:name="_Toc351915100"/>
      <w:bookmarkStart w:id="988" w:name="_Toc361231138"/>
      <w:bookmarkStart w:id="989" w:name="_Toc361231664"/>
      <w:bookmarkStart w:id="990" w:name="_Toc362444962"/>
      <w:bookmarkStart w:id="991" w:name="_Toc363908884"/>
      <w:bookmarkStart w:id="992" w:name="_Toc364463307"/>
      <w:bookmarkStart w:id="993" w:name="_Toc366077905"/>
      <w:bookmarkStart w:id="994" w:name="_Toc366078524"/>
      <w:bookmarkStart w:id="995" w:name="_Toc366079510"/>
      <w:bookmarkStart w:id="996" w:name="_Toc366080122"/>
      <w:bookmarkStart w:id="997" w:name="_Toc366080731"/>
      <w:bookmarkStart w:id="998" w:name="_Toc366505071"/>
      <w:bookmarkStart w:id="999" w:name="_Toc366508440"/>
      <w:bookmarkStart w:id="1000" w:name="_Toc366512941"/>
      <w:bookmarkStart w:id="1001" w:name="_Toc366574132"/>
      <w:bookmarkStart w:id="1002" w:name="_Toc366577925"/>
      <w:bookmarkStart w:id="1003" w:name="_Toc366578519"/>
      <w:bookmarkStart w:id="1004" w:name="_Toc366579111"/>
      <w:bookmarkStart w:id="1005" w:name="_Toc366579702"/>
      <w:bookmarkStart w:id="1006" w:name="_Toc366580294"/>
      <w:bookmarkStart w:id="1007" w:name="_Toc366580885"/>
      <w:bookmarkStart w:id="1008" w:name="_Toc366581477"/>
      <w:bookmarkStart w:id="1009" w:name="_Toc138694341"/>
      <w:bookmarkStart w:id="1010" w:name="_Toc177399041"/>
      <w:bookmarkStart w:id="1011" w:name="_Toc175057328"/>
      <w:bookmarkStart w:id="1012" w:name="_Toc199516254"/>
      <w:bookmarkStart w:id="1013" w:name="_Toc194983931"/>
      <w:bookmarkStart w:id="1014" w:name="_Toc243112772"/>
      <w:bookmarkStart w:id="1015" w:name="_Toc349042654"/>
      <w:bookmarkStart w:id="1016" w:name="_Toc2706099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t xml:space="preserve">Empty </w:t>
      </w:r>
      <w:bookmarkEnd w:id="1009"/>
      <w:bookmarkEnd w:id="1010"/>
      <w:bookmarkEnd w:id="1011"/>
      <w:r>
        <w:t>String as a Representation Property Value</w:t>
      </w:r>
      <w:bookmarkEnd w:id="1012"/>
      <w:bookmarkEnd w:id="1013"/>
      <w:bookmarkEnd w:id="1014"/>
      <w:bookmarkEnd w:id="1015"/>
      <w:bookmarkEnd w:id="1016"/>
    </w:p>
    <w:p w14:paraId="598C419F" w14:textId="77777777" w:rsidR="00A001B9" w:rsidRDefault="009D64FD">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w:t>
      </w:r>
      <w:proofErr w:type="gramStart"/>
      <w:r>
        <w:rPr>
          <w:rFonts w:eastAsia="MS Mincho"/>
          <w:lang w:eastAsia="ja-JP"/>
        </w:rPr>
        <w:t>property, but</w:t>
      </w:r>
      <w:proofErr w:type="gramEnd"/>
      <w:r>
        <w:rPr>
          <w:rFonts w:eastAsia="MS Mincho"/>
          <w:lang w:eastAsia="ja-JP"/>
        </w:rPr>
        <w:t xml:space="preserve"> sets it to the empty string value. This </w:t>
      </w:r>
      <w:r>
        <w:t xml:space="preserve">may not be appropriate as a value for certain properties. </w:t>
      </w:r>
    </w:p>
    <w:p w14:paraId="74BE54F0" w14:textId="77777777" w:rsidR="00A001B9" w:rsidRDefault="009D64FD">
      <w:r>
        <w:rPr>
          <w:rFonts w:eastAsia="MS Mincho"/>
          <w:lang w:eastAsia="ja-JP"/>
        </w:rPr>
        <w:t>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4CD75C5" w14:textId="77777777" w:rsidR="00A001B9" w:rsidRDefault="009D64FD">
      <w:pPr>
        <w:pStyle w:val="Heading2"/>
        <w:rPr>
          <w:rFonts w:eastAsia="Times New Roman"/>
        </w:rPr>
      </w:pPr>
      <w:bookmarkStart w:id="1017" w:name="_Toc137360897"/>
      <w:bookmarkStart w:id="1018" w:name="_Toc137360898"/>
      <w:bookmarkStart w:id="1019" w:name="_Toc137029569"/>
      <w:bookmarkStart w:id="1020" w:name="_Toc137029570"/>
      <w:bookmarkStart w:id="1021" w:name="_Toc137029571"/>
      <w:bookmarkStart w:id="1022" w:name="_Toc137029574"/>
      <w:bookmarkStart w:id="1023" w:name="_Toc137029576"/>
      <w:bookmarkStart w:id="1024" w:name="_Toc138694338"/>
      <w:bookmarkStart w:id="1025" w:name="_Ref140934911"/>
      <w:bookmarkStart w:id="1026" w:name="_Ref140934918"/>
      <w:bookmarkStart w:id="1027" w:name="_Toc177399042"/>
      <w:bookmarkStart w:id="1028" w:name="_Toc175057329"/>
      <w:bookmarkStart w:id="1029" w:name="_Toc199516255"/>
      <w:bookmarkStart w:id="1030" w:name="_Toc194983932"/>
      <w:bookmarkStart w:id="1031" w:name="_Ref215568985"/>
      <w:bookmarkStart w:id="1032" w:name="_Ref215568992"/>
      <w:bookmarkStart w:id="1033" w:name="_Toc243112773"/>
      <w:bookmarkStart w:id="1034" w:name="_Ref251074304"/>
      <w:bookmarkStart w:id="1035" w:name="_Ref251074309"/>
      <w:bookmarkStart w:id="1036" w:name="_Toc349042655"/>
      <w:bookmarkStart w:id="1037" w:name="_Toc27060997"/>
      <w:bookmarkEnd w:id="1017"/>
      <w:bookmarkEnd w:id="1018"/>
      <w:bookmarkEnd w:id="1019"/>
      <w:bookmarkEnd w:id="1020"/>
      <w:bookmarkEnd w:id="1021"/>
      <w:bookmarkEnd w:id="1022"/>
      <w:bookmarkEnd w:id="1023"/>
      <w:proofErr w:type="spellStart"/>
      <w:r>
        <w:rPr>
          <w:rFonts w:eastAsia="Times New Roman"/>
        </w:rPr>
        <w:lastRenderedPageBreak/>
        <w:t>dfdl:defineFormat</w:t>
      </w:r>
      <w:proofErr w:type="spellEnd"/>
      <w:r>
        <w:rPr>
          <w:rFonts w:eastAsia="Times New Roman"/>
        </w:rPr>
        <w:t xml:space="preserve"> - Reusable Data Format Definitions</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14:paraId="192BE6B4" w14:textId="77777777" w:rsidR="00A001B9" w:rsidRDefault="009D64FD">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DFDL defining annotation elements may only appear as annotation children of the </w:t>
      </w:r>
      <w:proofErr w:type="spellStart"/>
      <w:r>
        <w:t>xs:schema</w:t>
      </w:r>
      <w:proofErr w:type="spellEnd"/>
      <w:r>
        <w:t xml:space="preserve"> element.</w:t>
      </w:r>
    </w:p>
    <w:p w14:paraId="443E3C97" w14:textId="77777777" w:rsidR="00A001B9" w:rsidRDefault="009D64FD">
      <w:pPr>
        <w:pStyle w:val="nobreak"/>
      </w:pPr>
      <w:r>
        <w:t xml:space="preserve">The order of their appearance does not matter, nor does their position relative to other non-annotation children of the </w:t>
      </w:r>
      <w:proofErr w:type="spellStart"/>
      <w:r>
        <w:t>xs:schema</w:t>
      </w:r>
      <w:proofErr w:type="spellEnd"/>
      <w:r>
        <w:t xml:space="preserve">. </w:t>
      </w:r>
    </w:p>
    <w:p w14:paraId="22A74559" w14:textId="77777777" w:rsidR="00A001B9" w:rsidRDefault="009D64FD">
      <w:pPr>
        <w:pStyle w:val="nobreak"/>
      </w:pPr>
      <w:r>
        <w:t xml:space="preserve">Each </w:t>
      </w:r>
      <w:proofErr w:type="spellStart"/>
      <w:r>
        <w:t>dfdl:defineFormat</w:t>
      </w:r>
      <w:proofErr w:type="spellEnd"/>
      <w:r>
        <w:t xml:space="preserve"> has a required name attribute. </w:t>
      </w:r>
    </w:p>
    <w:p w14:paraId="061C2EAB" w14:textId="77777777" w:rsidR="00A001B9" w:rsidRDefault="009D64FD">
      <w:pPr>
        <w:pStyle w:val="nobreak"/>
      </w:pPr>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0237069B" w14:textId="77777777" w:rsidR="00A001B9" w:rsidRDefault="009D64FD">
      <w:r>
        <w:t>If multiple format definitions have the same 'name' attribute, in the same namespace, then it is a Schema Definition Error.</w:t>
      </w:r>
    </w:p>
    <w:p w14:paraId="1405096E" w14:textId="77777777" w:rsidR="00A001B9" w:rsidRDefault="009D64FD">
      <w:r>
        <w:t>Here is an example of a format definition:</w:t>
      </w:r>
    </w:p>
    <w:p w14:paraId="20477F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1EE82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61085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2D0BBF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CC830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66E643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ref="textSpecialFormat1" /&gt;</w:t>
      </w:r>
    </w:p>
    <w:p w14:paraId="2AA8DA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AD0078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9BD72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E0610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1F6AF79"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FB66057" w14:textId="77777777" w:rsidR="00A001B9" w:rsidRDefault="009D64FD">
      <w:pPr>
        <w:pStyle w:val="nobreak"/>
      </w:pPr>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9AC9F6" w14:textId="77777777" w:rsidR="00A001B9" w:rsidRDefault="009D64FD">
      <w:pPr>
        <w:pStyle w:val="Heading3"/>
      </w:pPr>
      <w:bookmarkStart w:id="1038" w:name="_Toc322911562"/>
      <w:bookmarkStart w:id="1039" w:name="_Toc322912101"/>
      <w:bookmarkStart w:id="1040" w:name="_Toc329092951"/>
      <w:bookmarkStart w:id="1041" w:name="_Toc332701464"/>
      <w:bookmarkStart w:id="1042" w:name="_Toc332701771"/>
      <w:bookmarkStart w:id="1043" w:name="_Toc332711565"/>
      <w:bookmarkStart w:id="1044" w:name="_Toc332711873"/>
      <w:bookmarkStart w:id="1045" w:name="_Toc332712175"/>
      <w:bookmarkStart w:id="1046" w:name="_Toc332724091"/>
      <w:bookmarkStart w:id="1047" w:name="_Toc332724391"/>
      <w:bookmarkStart w:id="1048" w:name="_Toc341102687"/>
      <w:bookmarkStart w:id="1049" w:name="_Toc347241419"/>
      <w:bookmarkStart w:id="1050" w:name="_Toc347744612"/>
      <w:bookmarkStart w:id="1051" w:name="_Toc348984395"/>
      <w:bookmarkStart w:id="1052" w:name="_Toc348984700"/>
      <w:bookmarkStart w:id="1053" w:name="_Toc349037863"/>
      <w:bookmarkStart w:id="1054" w:name="_Toc349038168"/>
      <w:bookmarkStart w:id="1055" w:name="_Toc349042656"/>
      <w:bookmarkStart w:id="1056" w:name="_Toc351912647"/>
      <w:bookmarkStart w:id="1057" w:name="_Toc351914669"/>
      <w:bookmarkStart w:id="1058" w:name="_Toc351915103"/>
      <w:bookmarkStart w:id="1059" w:name="_Toc361231141"/>
      <w:bookmarkStart w:id="1060" w:name="_Toc361231667"/>
      <w:bookmarkStart w:id="1061" w:name="_Toc362444965"/>
      <w:bookmarkStart w:id="1062" w:name="_Toc363908887"/>
      <w:bookmarkStart w:id="1063" w:name="_Toc364463310"/>
      <w:bookmarkStart w:id="1064" w:name="_Toc366077908"/>
      <w:bookmarkStart w:id="1065" w:name="_Toc366078527"/>
      <w:bookmarkStart w:id="1066" w:name="_Toc366079513"/>
      <w:bookmarkStart w:id="1067" w:name="_Toc366080125"/>
      <w:bookmarkStart w:id="1068" w:name="_Toc366080734"/>
      <w:bookmarkStart w:id="1069" w:name="_Toc366505074"/>
      <w:bookmarkStart w:id="1070" w:name="_Toc366508443"/>
      <w:bookmarkStart w:id="1071" w:name="_Toc366512944"/>
      <w:bookmarkStart w:id="1072" w:name="_Toc366574135"/>
      <w:bookmarkStart w:id="1073" w:name="_Toc366577928"/>
      <w:bookmarkStart w:id="1074" w:name="_Toc366578522"/>
      <w:bookmarkStart w:id="1075" w:name="_Toc366579114"/>
      <w:bookmarkStart w:id="1076" w:name="_Toc366579705"/>
      <w:bookmarkStart w:id="1077" w:name="_Toc366580297"/>
      <w:bookmarkStart w:id="1078" w:name="_Toc366580888"/>
      <w:bookmarkStart w:id="1079" w:name="_Toc366581480"/>
      <w:bookmarkStart w:id="1080" w:name="_Toc199515629"/>
      <w:bookmarkStart w:id="1081" w:name="_Toc199515817"/>
      <w:bookmarkStart w:id="1082" w:name="_Toc199516256"/>
      <w:bookmarkStart w:id="1083" w:name="_Toc138694339"/>
      <w:bookmarkStart w:id="1084" w:name="_Ref161824338"/>
      <w:bookmarkStart w:id="1085" w:name="_Toc177399043"/>
      <w:bookmarkStart w:id="1086" w:name="_Toc175057330"/>
      <w:bookmarkStart w:id="1087" w:name="_Toc199516257"/>
      <w:bookmarkStart w:id="1088" w:name="_Toc194983933"/>
      <w:bookmarkStart w:id="1089" w:name="_Toc243112774"/>
      <w:bookmarkStart w:id="1090" w:name="_Toc349042657"/>
      <w:bookmarkStart w:id="1091" w:name="_Toc27060998"/>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t xml:space="preserve">Inheritance for </w:t>
      </w:r>
      <w:proofErr w:type="spellStart"/>
      <w:r>
        <w:t>dfdl:defineFormat</w:t>
      </w:r>
      <w:bookmarkEnd w:id="1083"/>
      <w:bookmarkEnd w:id="1084"/>
      <w:bookmarkEnd w:id="1085"/>
      <w:bookmarkEnd w:id="1086"/>
      <w:bookmarkEnd w:id="1087"/>
      <w:bookmarkEnd w:id="1088"/>
      <w:bookmarkEnd w:id="1089"/>
      <w:bookmarkEnd w:id="1090"/>
      <w:bookmarkEnd w:id="1091"/>
      <w:proofErr w:type="spellEnd"/>
    </w:p>
    <w:p w14:paraId="1742D2D6" w14:textId="77777777" w:rsidR="00A001B9" w:rsidRDefault="009D64FD">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799F27DE" w14:textId="77777777" w:rsidR="00A001B9" w:rsidRDefault="009D64FD">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69C95E77" w14:textId="77777777" w:rsidR="00A001B9" w:rsidRDefault="009D64FD">
      <w:r>
        <w:t xml:space="preserve">It is a Schema Definition Error if use of the </w:t>
      </w:r>
      <w:proofErr w:type="spellStart"/>
      <w:r>
        <w:t>dfdl:ref</w:t>
      </w:r>
      <w:proofErr w:type="spellEnd"/>
      <w:r>
        <w:t xml:space="preserve"> property results in a circular path.</w:t>
      </w:r>
    </w:p>
    <w:p w14:paraId="6D39EDF1" w14:textId="77777777" w:rsidR="00A001B9" w:rsidRDefault="009D64FD">
      <w:pPr>
        <w:pStyle w:val="Heading3"/>
      </w:pPr>
      <w:bookmarkStart w:id="1092" w:name="_Toc322911564"/>
      <w:bookmarkStart w:id="1093" w:name="_Toc322912103"/>
      <w:bookmarkStart w:id="1094" w:name="_Toc329092953"/>
      <w:bookmarkStart w:id="1095" w:name="_Toc332701466"/>
      <w:bookmarkStart w:id="1096" w:name="_Toc332701773"/>
      <w:bookmarkStart w:id="1097" w:name="_Toc332711567"/>
      <w:bookmarkStart w:id="1098" w:name="_Toc332711875"/>
      <w:bookmarkStart w:id="1099" w:name="_Toc332712177"/>
      <w:bookmarkStart w:id="1100" w:name="_Toc332724093"/>
      <w:bookmarkStart w:id="1101" w:name="_Toc332724393"/>
      <w:bookmarkStart w:id="1102" w:name="_Toc341102689"/>
      <w:bookmarkStart w:id="1103" w:name="_Toc347241421"/>
      <w:bookmarkStart w:id="1104" w:name="_Toc347744614"/>
      <w:bookmarkStart w:id="1105" w:name="_Toc348984397"/>
      <w:bookmarkStart w:id="1106" w:name="_Toc348984702"/>
      <w:bookmarkStart w:id="1107" w:name="_Toc349037865"/>
      <w:bookmarkStart w:id="1108" w:name="_Toc349038170"/>
      <w:bookmarkStart w:id="1109" w:name="_Toc349042658"/>
      <w:bookmarkStart w:id="1110" w:name="_Toc351912649"/>
      <w:bookmarkStart w:id="1111" w:name="_Toc351914671"/>
      <w:bookmarkStart w:id="1112" w:name="_Toc351915105"/>
      <w:bookmarkStart w:id="1113" w:name="_Toc361231143"/>
      <w:bookmarkStart w:id="1114" w:name="_Toc361231669"/>
      <w:bookmarkStart w:id="1115" w:name="_Toc362444967"/>
      <w:bookmarkStart w:id="1116" w:name="_Toc363908889"/>
      <w:bookmarkStart w:id="1117" w:name="_Toc364463312"/>
      <w:bookmarkStart w:id="1118" w:name="_Toc366077910"/>
      <w:bookmarkStart w:id="1119" w:name="_Toc366078529"/>
      <w:bookmarkStart w:id="1120" w:name="_Toc366079515"/>
      <w:bookmarkStart w:id="1121" w:name="_Toc366080127"/>
      <w:bookmarkStart w:id="1122" w:name="_Toc366080736"/>
      <w:bookmarkStart w:id="1123" w:name="_Toc366505076"/>
      <w:bookmarkStart w:id="1124" w:name="_Toc366508445"/>
      <w:bookmarkStart w:id="1125" w:name="_Toc366512946"/>
      <w:bookmarkStart w:id="1126" w:name="_Toc366574137"/>
      <w:bookmarkStart w:id="1127" w:name="_Toc366577930"/>
      <w:bookmarkStart w:id="1128" w:name="_Toc366578524"/>
      <w:bookmarkStart w:id="1129" w:name="_Toc366579116"/>
      <w:bookmarkStart w:id="1130" w:name="_Toc366579707"/>
      <w:bookmarkStart w:id="1131" w:name="_Toc366580299"/>
      <w:bookmarkStart w:id="1132" w:name="_Toc366580890"/>
      <w:bookmarkStart w:id="1133" w:name="_Toc366581482"/>
      <w:bookmarkStart w:id="1134" w:name="_Toc138694340"/>
      <w:bookmarkStart w:id="1135" w:name="_Toc177399044"/>
      <w:bookmarkStart w:id="1136" w:name="_Toc175057331"/>
      <w:bookmarkStart w:id="1137" w:name="_Toc199516258"/>
      <w:bookmarkStart w:id="1138" w:name="_Toc194983934"/>
      <w:bookmarkStart w:id="1139" w:name="_Toc243112775"/>
      <w:bookmarkStart w:id="1140" w:name="_Toc349042659"/>
      <w:bookmarkStart w:id="1141" w:name="_Toc27060999"/>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r>
        <w:t>Using/Referencing a Named Format Definition</w:t>
      </w:r>
      <w:bookmarkEnd w:id="1134"/>
      <w:bookmarkEnd w:id="1135"/>
      <w:bookmarkEnd w:id="1136"/>
      <w:bookmarkEnd w:id="1137"/>
      <w:bookmarkEnd w:id="1138"/>
      <w:bookmarkEnd w:id="1139"/>
      <w:bookmarkEnd w:id="1140"/>
      <w:bookmarkEnd w:id="1141"/>
    </w:p>
    <w:p w14:paraId="626A3A46" w14:textId="37121372" w:rsidR="00A001B9" w:rsidRDefault="009D64FD">
      <w:r>
        <w:t xml:space="preserve">See Section </w:t>
      </w:r>
      <w:r>
        <w:fldChar w:fldCharType="begin"/>
      </w:r>
      <w:r>
        <w:instrText xml:space="preserve"> REF _Ref384983169 \r \h </w:instrText>
      </w:r>
      <w:r>
        <w:fldChar w:fldCharType="separate"/>
      </w:r>
      <w:r w:rsidR="002D29EA">
        <w:t>7.1.1</w:t>
      </w:r>
      <w:r>
        <w:fldChar w:fldCharType="end"/>
      </w:r>
      <w:r>
        <w:t xml:space="preserve"> </w:t>
      </w:r>
      <w:r>
        <w:fldChar w:fldCharType="begin"/>
      </w:r>
      <w:r>
        <w:instrText xml:space="preserve"> REF _Ref384983179 \h </w:instrText>
      </w:r>
      <w:r>
        <w:fldChar w:fldCharType="separate"/>
      </w:r>
      <w:r w:rsidR="002D29EA">
        <w:t xml:space="preserve">The </w:t>
      </w:r>
      <w:proofErr w:type="spellStart"/>
      <w:r w:rsidR="002D29EA">
        <w:t>dfdl:ref</w:t>
      </w:r>
      <w:proofErr w:type="spellEnd"/>
      <w:r w:rsidR="002D29EA">
        <w:t xml:space="preserve"> Property</w:t>
      </w:r>
      <w:r>
        <w:fldChar w:fldCharType="end"/>
      </w:r>
      <w:r>
        <w:t xml:space="preserve">. </w:t>
      </w:r>
    </w:p>
    <w:p w14:paraId="204A75DC" w14:textId="77777777" w:rsidR="00A001B9" w:rsidRDefault="009D64FD">
      <w:pPr>
        <w:pStyle w:val="Heading2"/>
        <w:rPr>
          <w:rFonts w:eastAsia="Times New Roman"/>
        </w:rPr>
      </w:pPr>
      <w:bookmarkStart w:id="1142" w:name="_Toc322911566"/>
      <w:bookmarkStart w:id="1143" w:name="_Toc322912105"/>
      <w:bookmarkStart w:id="1144" w:name="_Toc329092955"/>
      <w:bookmarkStart w:id="1145" w:name="_Toc332701468"/>
      <w:bookmarkStart w:id="1146" w:name="_Toc332701775"/>
      <w:bookmarkStart w:id="1147" w:name="_Toc332711569"/>
      <w:bookmarkStart w:id="1148" w:name="_Toc332711877"/>
      <w:bookmarkStart w:id="1149" w:name="_Toc332712179"/>
      <w:bookmarkStart w:id="1150" w:name="_Toc332724095"/>
      <w:bookmarkStart w:id="1151" w:name="_Toc332724395"/>
      <w:bookmarkStart w:id="1152" w:name="_Toc341102691"/>
      <w:bookmarkStart w:id="1153" w:name="_Toc347241423"/>
      <w:bookmarkStart w:id="1154" w:name="_Toc347744616"/>
      <w:bookmarkStart w:id="1155" w:name="_Toc348984399"/>
      <w:bookmarkStart w:id="1156" w:name="_Toc348984704"/>
      <w:bookmarkStart w:id="1157" w:name="_Toc349037867"/>
      <w:bookmarkStart w:id="1158" w:name="_Toc349038172"/>
      <w:bookmarkStart w:id="1159" w:name="_Toc349042660"/>
      <w:bookmarkStart w:id="1160" w:name="_Toc349642090"/>
      <w:bookmarkStart w:id="1161" w:name="_Toc351912651"/>
      <w:bookmarkStart w:id="1162" w:name="_Toc351914673"/>
      <w:bookmarkStart w:id="1163" w:name="_Toc351915107"/>
      <w:bookmarkStart w:id="1164" w:name="_Toc361231145"/>
      <w:bookmarkStart w:id="1165" w:name="_Toc361231671"/>
      <w:bookmarkStart w:id="1166" w:name="_Toc362444969"/>
      <w:bookmarkStart w:id="1167" w:name="_Toc363908891"/>
      <w:bookmarkStart w:id="1168" w:name="_Toc364463314"/>
      <w:bookmarkStart w:id="1169" w:name="_Toc366077912"/>
      <w:bookmarkStart w:id="1170" w:name="_Toc366078531"/>
      <w:bookmarkStart w:id="1171" w:name="_Toc366079517"/>
      <w:bookmarkStart w:id="1172" w:name="_Toc366080129"/>
      <w:bookmarkStart w:id="1173" w:name="_Toc366080738"/>
      <w:bookmarkStart w:id="1174" w:name="_Toc366505078"/>
      <w:bookmarkStart w:id="1175" w:name="_Toc366508447"/>
      <w:bookmarkStart w:id="1176" w:name="_Toc366512948"/>
      <w:bookmarkStart w:id="1177" w:name="_Toc366574139"/>
      <w:bookmarkStart w:id="1178" w:name="_Toc366577932"/>
      <w:bookmarkStart w:id="1179" w:name="_Toc366578526"/>
      <w:bookmarkStart w:id="1180" w:name="_Toc366579118"/>
      <w:bookmarkStart w:id="1181" w:name="_Toc366579709"/>
      <w:bookmarkStart w:id="1182" w:name="_Toc366580301"/>
      <w:bookmarkStart w:id="1183" w:name="_Toc366580892"/>
      <w:bookmarkStart w:id="1184" w:name="_Toc366581484"/>
      <w:bookmarkStart w:id="1185" w:name="_The_dfdl:assert_Annotation"/>
      <w:bookmarkStart w:id="1186" w:name="_Toc177399045"/>
      <w:bookmarkStart w:id="1187" w:name="_Toc175057332"/>
      <w:bookmarkStart w:id="1188" w:name="_Toc199516259"/>
      <w:bookmarkStart w:id="1189" w:name="_Toc194983935"/>
      <w:bookmarkStart w:id="1190" w:name="_Toc243112776"/>
      <w:bookmarkStart w:id="1191" w:name="_Ref251072473"/>
      <w:bookmarkStart w:id="1192" w:name="_Ref251072479"/>
      <w:bookmarkStart w:id="1193" w:name="_Toc349042661"/>
      <w:bookmarkStart w:id="1194" w:name="_Toc27061000"/>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Pr>
          <w:rFonts w:eastAsia="Times New Roman"/>
        </w:rPr>
        <w:t xml:space="preserve">The </w:t>
      </w:r>
      <w:proofErr w:type="spellStart"/>
      <w:r>
        <w:rPr>
          <w:rFonts w:eastAsia="Times New Roman"/>
        </w:rPr>
        <w:t>dfdl:assert</w:t>
      </w:r>
      <w:proofErr w:type="spellEnd"/>
      <w:r>
        <w:rPr>
          <w:rFonts w:eastAsia="Times New Roman"/>
        </w:rPr>
        <w:t xml:space="preserve"> Statement Annotation Element</w:t>
      </w:r>
      <w:bookmarkEnd w:id="1186"/>
      <w:bookmarkEnd w:id="1187"/>
      <w:bookmarkEnd w:id="1188"/>
      <w:bookmarkEnd w:id="1189"/>
      <w:bookmarkEnd w:id="1190"/>
      <w:bookmarkEnd w:id="1191"/>
      <w:bookmarkEnd w:id="1192"/>
      <w:bookmarkEnd w:id="1193"/>
      <w:bookmarkEnd w:id="1194"/>
    </w:p>
    <w:p w14:paraId="63983802" w14:textId="77777777" w:rsidR="00A001B9" w:rsidRDefault="009D64FD">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w:t>
      </w:r>
      <w:proofErr w:type="spellStart"/>
      <w:r>
        <w:t>unparsing.These</w:t>
      </w:r>
      <w:proofErr w:type="spellEnd"/>
      <w:r>
        <w:t xml:space="preserve"> checks are separate from validation checking and are performed even when validation is off. This distinction is needed to ensure that switching validation off does not affect parsing.</w:t>
      </w:r>
    </w:p>
    <w:p w14:paraId="61A9A2AE" w14:textId="77777777" w:rsidR="00A001B9" w:rsidRDefault="009D64FD">
      <w:r>
        <w:t xml:space="preserve">Examples of </w:t>
      </w:r>
      <w:proofErr w:type="spellStart"/>
      <w:r>
        <w:t>dfdl:assert</w:t>
      </w:r>
      <w:proofErr w:type="spellEnd"/>
      <w:r>
        <w:t xml:space="preserve"> elements are below:</w:t>
      </w:r>
    </w:p>
    <w:p w14:paraId="43D2D403"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0A1C59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C8FFE2A"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3B1679E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68509638"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769FDEB9"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E304D20"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E0BB0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317CEDF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20C0F8F1"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261AE67B" w14:textId="77777777" w:rsidR="00A001B9" w:rsidRDefault="009D64FD">
      <w:pPr>
        <w:pStyle w:val="Heading3"/>
      </w:pPr>
      <w:bookmarkStart w:id="1195" w:name="_Toc322911568"/>
      <w:bookmarkStart w:id="1196" w:name="_Toc322912107"/>
      <w:bookmarkStart w:id="1197" w:name="_Toc329092957"/>
      <w:bookmarkStart w:id="1198" w:name="_Toc332701470"/>
      <w:bookmarkStart w:id="1199" w:name="_Toc332701777"/>
      <w:bookmarkStart w:id="1200" w:name="_Toc332711571"/>
      <w:bookmarkStart w:id="1201" w:name="_Toc332711879"/>
      <w:bookmarkStart w:id="1202" w:name="_Toc332712181"/>
      <w:bookmarkStart w:id="1203" w:name="_Toc332724097"/>
      <w:bookmarkStart w:id="1204" w:name="_Toc332724397"/>
      <w:bookmarkStart w:id="1205" w:name="_Toc341102693"/>
      <w:bookmarkStart w:id="1206" w:name="_Toc347241425"/>
      <w:bookmarkStart w:id="1207" w:name="_Toc347744618"/>
      <w:bookmarkStart w:id="1208" w:name="_Toc348984401"/>
      <w:bookmarkStart w:id="1209" w:name="_Toc348984706"/>
      <w:bookmarkStart w:id="1210" w:name="_Toc349037869"/>
      <w:bookmarkStart w:id="1211" w:name="_Toc349038174"/>
      <w:bookmarkStart w:id="1212" w:name="_Toc349042662"/>
      <w:bookmarkStart w:id="1213" w:name="_Toc351912653"/>
      <w:bookmarkStart w:id="1214" w:name="_Toc351914675"/>
      <w:bookmarkStart w:id="1215" w:name="_Toc351915109"/>
      <w:bookmarkStart w:id="1216" w:name="_Toc361231147"/>
      <w:bookmarkStart w:id="1217" w:name="_Toc361231673"/>
      <w:bookmarkStart w:id="1218" w:name="_Toc362444971"/>
      <w:bookmarkStart w:id="1219" w:name="_Toc363908893"/>
      <w:bookmarkStart w:id="1220" w:name="_Toc364463316"/>
      <w:bookmarkStart w:id="1221" w:name="_Toc366077914"/>
      <w:bookmarkStart w:id="1222" w:name="_Toc366078533"/>
      <w:bookmarkStart w:id="1223" w:name="_Toc366079519"/>
      <w:bookmarkStart w:id="1224" w:name="_Toc366080131"/>
      <w:bookmarkStart w:id="1225" w:name="_Toc366080740"/>
      <w:bookmarkStart w:id="1226" w:name="_Toc366505080"/>
      <w:bookmarkStart w:id="1227" w:name="_Toc366508449"/>
      <w:bookmarkStart w:id="1228" w:name="_Toc366512950"/>
      <w:bookmarkStart w:id="1229" w:name="_Toc366574141"/>
      <w:bookmarkStart w:id="1230" w:name="_Toc366577934"/>
      <w:bookmarkStart w:id="1231" w:name="_Toc366578528"/>
      <w:bookmarkStart w:id="1232" w:name="_Toc366579120"/>
      <w:bookmarkStart w:id="1233" w:name="_Toc366579711"/>
      <w:bookmarkStart w:id="1234" w:name="_Toc366580303"/>
      <w:bookmarkStart w:id="1235" w:name="_Toc366580894"/>
      <w:bookmarkStart w:id="1236" w:name="_Toc366581486"/>
      <w:bookmarkStart w:id="1237" w:name="_Toc322911569"/>
      <w:bookmarkStart w:id="1238" w:name="_Toc322912108"/>
      <w:bookmarkStart w:id="1239" w:name="_Toc329092958"/>
      <w:bookmarkStart w:id="1240" w:name="_Toc332701471"/>
      <w:bookmarkStart w:id="1241" w:name="_Toc332701778"/>
      <w:bookmarkStart w:id="1242" w:name="_Toc332711572"/>
      <w:bookmarkStart w:id="1243" w:name="_Toc332711880"/>
      <w:bookmarkStart w:id="1244" w:name="_Toc332712182"/>
      <w:bookmarkStart w:id="1245" w:name="_Toc332724098"/>
      <w:bookmarkStart w:id="1246" w:name="_Toc332724398"/>
      <w:bookmarkStart w:id="1247" w:name="_Toc341102694"/>
      <w:bookmarkStart w:id="1248" w:name="_Toc347241426"/>
      <w:bookmarkStart w:id="1249" w:name="_Toc347744619"/>
      <w:bookmarkStart w:id="1250" w:name="_Toc348984402"/>
      <w:bookmarkStart w:id="1251" w:name="_Toc348984707"/>
      <w:bookmarkStart w:id="1252" w:name="_Toc349037870"/>
      <w:bookmarkStart w:id="1253" w:name="_Toc349038175"/>
      <w:bookmarkStart w:id="1254" w:name="_Toc349042663"/>
      <w:bookmarkStart w:id="1255" w:name="_Toc351912654"/>
      <w:bookmarkStart w:id="1256" w:name="_Toc351914676"/>
      <w:bookmarkStart w:id="1257" w:name="_Toc351915110"/>
      <w:bookmarkStart w:id="1258" w:name="_Toc361231148"/>
      <w:bookmarkStart w:id="1259" w:name="_Toc361231674"/>
      <w:bookmarkStart w:id="1260" w:name="_Toc362444972"/>
      <w:bookmarkStart w:id="1261" w:name="_Toc363908894"/>
      <w:bookmarkStart w:id="1262" w:name="_Toc364463317"/>
      <w:bookmarkStart w:id="1263" w:name="_Toc366077915"/>
      <w:bookmarkStart w:id="1264" w:name="_Toc366078534"/>
      <w:bookmarkStart w:id="1265" w:name="_Toc366079520"/>
      <w:bookmarkStart w:id="1266" w:name="_Toc366080132"/>
      <w:bookmarkStart w:id="1267" w:name="_Toc366080741"/>
      <w:bookmarkStart w:id="1268" w:name="_Toc366505081"/>
      <w:bookmarkStart w:id="1269" w:name="_Toc366508450"/>
      <w:bookmarkStart w:id="1270" w:name="_Toc366512951"/>
      <w:bookmarkStart w:id="1271" w:name="_Toc366574142"/>
      <w:bookmarkStart w:id="1272" w:name="_Toc366577935"/>
      <w:bookmarkStart w:id="1273" w:name="_Toc366578529"/>
      <w:bookmarkStart w:id="1274" w:name="_Toc366579121"/>
      <w:bookmarkStart w:id="1275" w:name="_Toc366579712"/>
      <w:bookmarkStart w:id="1276" w:name="_Toc366580304"/>
      <w:bookmarkStart w:id="1277" w:name="_Toc366580895"/>
      <w:bookmarkStart w:id="1278" w:name="_Toc366581487"/>
      <w:bookmarkStart w:id="1279" w:name="_Toc172733014"/>
      <w:bookmarkStart w:id="1280" w:name="_Toc243112777"/>
      <w:bookmarkStart w:id="1281" w:name="_Toc349042664"/>
      <w:bookmarkStart w:id="1282" w:name="_Ref363904061"/>
      <w:bookmarkStart w:id="1283" w:name="_Ref363904067"/>
      <w:bookmarkStart w:id="1284" w:name="_Toc27061001"/>
      <w:bookmarkStart w:id="1285" w:name="_Toc177399046"/>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r>
        <w:t xml:space="preserve">Properties for </w:t>
      </w:r>
      <w:proofErr w:type="spellStart"/>
      <w:r>
        <w:t>dfdl:assert</w:t>
      </w:r>
      <w:bookmarkEnd w:id="1280"/>
      <w:bookmarkEnd w:id="1281"/>
      <w:bookmarkEnd w:id="1282"/>
      <w:bookmarkEnd w:id="1283"/>
      <w:bookmarkEnd w:id="1284"/>
      <w:proofErr w:type="spellEnd"/>
    </w:p>
    <w:p w14:paraId="7108C79C" w14:textId="77777777" w:rsidR="00A001B9" w:rsidRDefault="009D64FD">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w:t>
      </w:r>
      <w:proofErr w:type="gramStart"/>
      <w:r>
        <w:t>zero length</w:t>
      </w:r>
      <w:proofErr w:type="gramEnd"/>
      <w:r>
        <w:t xml:space="preserve">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8DE9E16" w14:textId="77777777" w:rsidR="00A001B9" w:rsidRDefault="009D64FD">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0F6399EC"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test="{test expression}" /&gt;</w:t>
      </w:r>
    </w:p>
    <w:p w14:paraId="7B14A3C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1DD3B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&lt;dfdl:assert&gt; </w:t>
      </w:r>
    </w:p>
    <w:p w14:paraId="7F3DAEE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7C6C63E8"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&lt;/dfdl:assert&gt;</w:t>
      </w:r>
    </w:p>
    <w:p w14:paraId="6541A2E8" w14:textId="77777777" w:rsidR="00A001B9" w:rsidRDefault="009D64FD">
      <w:r>
        <w:t>It is a Schema Definition Error if a property is specified in more than one form.</w:t>
      </w:r>
    </w:p>
    <w:p w14:paraId="22138037" w14:textId="77777777" w:rsidR="00A001B9" w:rsidRDefault="009D64FD">
      <w:r>
        <w:t>It is a Schema Definition Error if both a test expression and a test pattern are specified.</w:t>
      </w:r>
    </w:p>
    <w:p w14:paraId="612A80F7" w14:textId="77777777" w:rsidR="00A001B9" w:rsidRDefault="009D64FD">
      <w:r>
        <w:t xml:space="preserve">A </w:t>
      </w:r>
      <w:proofErr w:type="spellStart"/>
      <w:r>
        <w:t>dfdl:assert</w:t>
      </w:r>
      <w:proofErr w:type="spellEnd"/>
      <w:r>
        <w:t xml:space="preserve"> can appear as an annotation on: </w:t>
      </w:r>
    </w:p>
    <w:p w14:paraId="36A26C68" w14:textId="77777777" w:rsidR="00A001B9" w:rsidRDefault="009D64FD" w:rsidP="001E61EE">
      <w:pPr>
        <w:numPr>
          <w:ilvl w:val="0"/>
          <w:numId w:val="37"/>
        </w:numPr>
      </w:pPr>
      <w:r>
        <w:t xml:space="preserve">an </w:t>
      </w:r>
      <w:proofErr w:type="spellStart"/>
      <w:r>
        <w:t>xs:element</w:t>
      </w:r>
      <w:proofErr w:type="spellEnd"/>
      <w:r>
        <w:t xml:space="preserve"> declaration (local or global) </w:t>
      </w:r>
    </w:p>
    <w:p w14:paraId="1025A21C" w14:textId="77777777" w:rsidR="00A001B9" w:rsidRDefault="009D64FD" w:rsidP="001E61EE">
      <w:pPr>
        <w:numPr>
          <w:ilvl w:val="0"/>
          <w:numId w:val="37"/>
        </w:numPr>
      </w:pPr>
      <w:r>
        <w:t xml:space="preserve">an </w:t>
      </w:r>
      <w:proofErr w:type="spellStart"/>
      <w:r>
        <w:t>xs:element</w:t>
      </w:r>
      <w:proofErr w:type="spellEnd"/>
      <w:r>
        <w:t xml:space="preserve"> reference </w:t>
      </w:r>
    </w:p>
    <w:p w14:paraId="0EC8B4DC" w14:textId="77777777" w:rsidR="00A001B9" w:rsidRDefault="009D64FD" w:rsidP="001E61EE">
      <w:pPr>
        <w:numPr>
          <w:ilvl w:val="0"/>
          <w:numId w:val="37"/>
        </w:numPr>
      </w:pPr>
      <w:r>
        <w:t xml:space="preserve">an </w:t>
      </w:r>
      <w:proofErr w:type="spellStart"/>
      <w:r>
        <w:t>xs:group</w:t>
      </w:r>
      <w:proofErr w:type="spellEnd"/>
      <w:r>
        <w:t xml:space="preserve"> reference </w:t>
      </w:r>
    </w:p>
    <w:p w14:paraId="44CF2799" w14:textId="77777777" w:rsidR="00A001B9" w:rsidRDefault="009D64FD" w:rsidP="001E61EE">
      <w:pPr>
        <w:numPr>
          <w:ilvl w:val="0"/>
          <w:numId w:val="37"/>
        </w:numPr>
      </w:pPr>
      <w:r>
        <w:t xml:space="preserve">an </w:t>
      </w:r>
      <w:proofErr w:type="spellStart"/>
      <w:r>
        <w:t>xs:sequence</w:t>
      </w:r>
      <w:proofErr w:type="spellEnd"/>
    </w:p>
    <w:p w14:paraId="5A2F03F4" w14:textId="77777777" w:rsidR="00A001B9" w:rsidRDefault="009D64FD" w:rsidP="001E61EE">
      <w:pPr>
        <w:numPr>
          <w:ilvl w:val="0"/>
          <w:numId w:val="37"/>
        </w:numPr>
      </w:pPr>
      <w:r>
        <w:t xml:space="preserve">an </w:t>
      </w:r>
      <w:proofErr w:type="spellStart"/>
      <w:r>
        <w:t>xs:choice</w:t>
      </w:r>
      <w:proofErr w:type="spellEnd"/>
    </w:p>
    <w:p w14:paraId="58B78CA5" w14:textId="77777777" w:rsidR="00A001B9" w:rsidRDefault="009D64FD" w:rsidP="001E61EE">
      <w:pPr>
        <w:numPr>
          <w:ilvl w:val="0"/>
          <w:numId w:val="37"/>
        </w:numPr>
      </w:pPr>
      <w:r>
        <w:t xml:space="preserve">an </w:t>
      </w:r>
      <w:proofErr w:type="spellStart"/>
      <w:r>
        <w:t>xs:simpleType</w:t>
      </w:r>
      <w:proofErr w:type="spellEnd"/>
      <w:r>
        <w:t xml:space="preserve"> definition (local or global)</w:t>
      </w:r>
    </w:p>
    <w:p w14:paraId="149B6A17" w14:textId="77777777" w:rsidR="00A001B9" w:rsidRDefault="009D64FD">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2941A729" w14:textId="77777777" w:rsidR="00A001B9" w:rsidRDefault="009D64FD">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p w14:paraId="56B68937" w14:textId="77777777" w:rsidR="00A001B9" w:rsidRDefault="009D64F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A001B9" w14:paraId="5AED7445"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BADB19"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418F0" w14:textId="77777777" w:rsidR="00A001B9" w:rsidRDefault="009D64FD">
            <w:pPr>
              <w:rPr>
                <w:b/>
              </w:rPr>
            </w:pPr>
            <w:r>
              <w:rPr>
                <w:b/>
              </w:rPr>
              <w:t>Description</w:t>
            </w:r>
          </w:p>
        </w:tc>
      </w:tr>
      <w:tr w:rsidR="00A001B9" w14:paraId="073F7849" w14:textId="77777777">
        <w:tc>
          <w:tcPr>
            <w:tcW w:w="0" w:type="auto"/>
            <w:tcBorders>
              <w:top w:val="single" w:sz="4" w:space="0" w:color="auto"/>
              <w:left w:val="single" w:sz="4" w:space="0" w:color="auto"/>
              <w:bottom w:val="single" w:sz="4" w:space="0" w:color="auto"/>
              <w:right w:val="single" w:sz="4" w:space="0" w:color="auto"/>
            </w:tcBorders>
            <w:hideMark/>
          </w:tcPr>
          <w:p w14:paraId="62926709" w14:textId="77777777" w:rsidR="00A001B9" w:rsidRDefault="009D64FD">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87BAA8" w14:textId="77777777" w:rsidR="00A001B9" w:rsidRDefault="009D64FD">
            <w:pPr>
              <w:rPr>
                <w:rFonts w:eastAsia="MS Mincho"/>
              </w:rPr>
            </w:pPr>
            <w:proofErr w:type="spellStart"/>
            <w:r>
              <w:rPr>
                <w:rFonts w:eastAsia="MS Mincho"/>
              </w:rPr>
              <w:t>Enum</w:t>
            </w:r>
            <w:proofErr w:type="spellEnd"/>
            <w:r>
              <w:rPr>
                <w:rFonts w:eastAsia="MS Mincho"/>
              </w:rPr>
              <w:t xml:space="preserve"> (optional)</w:t>
            </w:r>
          </w:p>
          <w:p w14:paraId="63109892" w14:textId="77777777" w:rsidR="00A001B9" w:rsidRDefault="009D64FD">
            <w:pPr>
              <w:rPr>
                <w:rFonts w:eastAsia="MS Mincho"/>
              </w:rPr>
            </w:pPr>
            <w:r>
              <w:rPr>
                <w:rFonts w:eastAsia="MS Mincho"/>
              </w:rPr>
              <w:t>Valid values are 'expression',  'pattern'</w:t>
            </w:r>
          </w:p>
          <w:p w14:paraId="0EB9F534" w14:textId="77777777" w:rsidR="00A001B9" w:rsidRDefault="009D64FD">
            <w:pPr>
              <w:rPr>
                <w:rFonts w:eastAsia="MS Mincho"/>
              </w:rPr>
            </w:pPr>
            <w:r>
              <w:rPr>
                <w:rFonts w:eastAsia="MS Mincho"/>
              </w:rPr>
              <w:t>Default value is 'expression'</w:t>
            </w:r>
          </w:p>
          <w:p w14:paraId="0F008F68" w14:textId="77777777" w:rsidR="00A001B9" w:rsidRDefault="009D64FD">
            <w:pPr>
              <w:rPr>
                <w:rFonts w:eastAsia="MS Mincho"/>
              </w:rPr>
            </w:pPr>
            <w:r>
              <w:rPr>
                <w:rFonts w:eastAsia="MS Mincho"/>
              </w:rPr>
              <w:t xml:space="preserve">Specifies whether a DFDL expression or DFDL regular expression is used in the </w:t>
            </w:r>
            <w:proofErr w:type="spellStart"/>
            <w:r>
              <w:rPr>
                <w:rFonts w:eastAsia="MS Mincho"/>
              </w:rPr>
              <w:t>dfdl:assert</w:t>
            </w:r>
            <w:proofErr w:type="spellEnd"/>
            <w:r>
              <w:rPr>
                <w:rFonts w:eastAsia="MS Mincho"/>
              </w:rPr>
              <w:t>.</w:t>
            </w:r>
          </w:p>
          <w:p w14:paraId="238A2F26" w14:textId="77777777" w:rsidR="00A001B9" w:rsidRDefault="009D64FD">
            <w:r>
              <w:t xml:space="preserve">Annotation: </w:t>
            </w:r>
            <w:proofErr w:type="spellStart"/>
            <w:r>
              <w:t>dfdl:assert</w:t>
            </w:r>
            <w:proofErr w:type="spellEnd"/>
          </w:p>
        </w:tc>
      </w:tr>
      <w:tr w:rsidR="00A001B9" w14:paraId="38B4191B" w14:textId="77777777">
        <w:tc>
          <w:tcPr>
            <w:tcW w:w="0" w:type="auto"/>
            <w:tcBorders>
              <w:top w:val="single" w:sz="4" w:space="0" w:color="auto"/>
              <w:left w:val="single" w:sz="4" w:space="0" w:color="auto"/>
              <w:bottom w:val="single" w:sz="4" w:space="0" w:color="auto"/>
              <w:right w:val="single" w:sz="4" w:space="0" w:color="auto"/>
            </w:tcBorders>
            <w:hideMark/>
          </w:tcPr>
          <w:p w14:paraId="28F633D4"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082F2569" w14:textId="77777777" w:rsidR="00A001B9" w:rsidRDefault="009D64FD">
            <w:r>
              <w:t>DFDL Expression</w:t>
            </w:r>
          </w:p>
          <w:p w14:paraId="13BAD502" w14:textId="77777777" w:rsidR="00A001B9" w:rsidRDefault="009D64FD">
            <w:r>
              <w:t xml:space="preserve">Applies when </w:t>
            </w:r>
            <w:proofErr w:type="spellStart"/>
            <w:r>
              <w:t>testKind</w:t>
            </w:r>
            <w:proofErr w:type="spellEnd"/>
            <w:r>
              <w:t xml:space="preserve"> is 'expression'</w:t>
            </w:r>
          </w:p>
          <w:p w14:paraId="018A797C" w14:textId="77777777" w:rsidR="00A001B9" w:rsidRDefault="009D64FD">
            <w:r>
              <w:t xml:space="preserve">A DFDL expression that evaluates to true or false. If the expression evaluates to </w:t>
            </w:r>
            <w:proofErr w:type="gramStart"/>
            <w:r>
              <w:t>true</w:t>
            </w:r>
            <w:proofErr w:type="gramEnd"/>
            <w:r>
              <w:t xml:space="preserve"> then parsing continues. If the expression evaluates to </w:t>
            </w:r>
            <w:proofErr w:type="gramStart"/>
            <w:r>
              <w:t>false</w:t>
            </w:r>
            <w:proofErr w:type="gramEnd"/>
            <w:r>
              <w:t xml:space="preserve"> then a processing error is raised.</w:t>
            </w:r>
          </w:p>
          <w:p w14:paraId="38632FA9" w14:textId="77777777" w:rsidR="00A001B9" w:rsidRDefault="009D64FD">
            <w:r>
              <w:t>Any element referred to by the expression must have already been processed or must be a descendent of this element.</w:t>
            </w:r>
          </w:p>
          <w:p w14:paraId="50284747" w14:textId="77777777" w:rsidR="00A001B9" w:rsidRDefault="009D64FD">
            <w:r>
              <w:lastRenderedPageBreak/>
              <w:t xml:space="preserve">If a processing error occurs during the evaluation of the test </w:t>
            </w:r>
            <w:proofErr w:type="gramStart"/>
            <w:r>
              <w:t>expression</w:t>
            </w:r>
            <w:proofErr w:type="gramEnd"/>
            <w:r>
              <w:t xml:space="preserve"> then the </w:t>
            </w:r>
            <w:proofErr w:type="spellStart"/>
            <w:r>
              <w:t>dfdl:assert</w:t>
            </w:r>
            <w:proofErr w:type="spellEnd"/>
            <w:r>
              <w:t xml:space="preserve"> also fails.</w:t>
            </w:r>
          </w:p>
          <w:p w14:paraId="34434EC7"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531F5EC" w14:textId="77777777" w:rsidR="00A001B9" w:rsidRDefault="009D64FD">
            <w:pPr>
              <w:autoSpaceDE w:val="0"/>
              <w:autoSpaceDN w:val="0"/>
              <w:adjustRightInd w:val="0"/>
            </w:pPr>
            <w:r>
              <w:t xml:space="preserve">Annotation: </w:t>
            </w:r>
            <w:proofErr w:type="spellStart"/>
            <w:r>
              <w:t>dfdl:assert</w:t>
            </w:r>
            <w:proofErr w:type="spellEnd"/>
          </w:p>
        </w:tc>
      </w:tr>
      <w:tr w:rsidR="00A001B9" w14:paraId="666C7795" w14:textId="77777777">
        <w:tc>
          <w:tcPr>
            <w:tcW w:w="0" w:type="auto"/>
            <w:tcBorders>
              <w:top w:val="single" w:sz="4" w:space="0" w:color="auto"/>
              <w:left w:val="single" w:sz="4" w:space="0" w:color="auto"/>
              <w:bottom w:val="single" w:sz="4" w:space="0" w:color="auto"/>
              <w:right w:val="single" w:sz="4" w:space="0" w:color="auto"/>
            </w:tcBorders>
            <w:hideMark/>
          </w:tcPr>
          <w:p w14:paraId="7033E763" w14:textId="77777777" w:rsidR="00A001B9" w:rsidRDefault="009D64FD">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40C537" w14:textId="77777777" w:rsidR="00A001B9" w:rsidRDefault="009D64FD">
            <w:pPr>
              <w:rPr>
                <w:rFonts w:eastAsia="MS Mincho"/>
              </w:rPr>
            </w:pPr>
            <w:r>
              <w:rPr>
                <w:rFonts w:eastAsia="MS Mincho"/>
              </w:rPr>
              <w:t>DFDL Regular Expression</w:t>
            </w:r>
          </w:p>
          <w:p w14:paraId="59DA9962" w14:textId="77777777" w:rsidR="00A001B9" w:rsidRDefault="009D64FD">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323B2C9A" w14:textId="77777777" w:rsidR="00A001B9" w:rsidRDefault="009D64FD">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proofErr w:type="gramStart"/>
            <w:r>
              <w:t>Consequently</w:t>
            </w:r>
            <w:proofErr w:type="gramEnd"/>
            <w:r>
              <w:t xml:space="preserve">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232AEE48" w14:textId="77777777" w:rsidR="00A001B9" w:rsidRDefault="009D64FD">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41040DEF" w14:textId="77777777" w:rsidR="00A001B9" w:rsidRDefault="009D64FD">
            <w:pPr>
              <w:rPr>
                <w:rFonts w:eastAsia="MS Mincho"/>
              </w:rPr>
            </w:pPr>
            <w:r>
              <w:rPr>
                <w:rFonts w:eastAsia="MS Mincho"/>
              </w:rPr>
              <w:t xml:space="preserve">If the length of the match is </w:t>
            </w:r>
            <w:proofErr w:type="gramStart"/>
            <w:r>
              <w:rPr>
                <w:rFonts w:eastAsia="MS Mincho"/>
              </w:rPr>
              <w:t>zero</w:t>
            </w:r>
            <w:proofErr w:type="gramEnd"/>
            <w:r>
              <w:rPr>
                <w:rFonts w:eastAsia="MS Mincho"/>
              </w:rPr>
              <w:t xml:space="preserve"> then the </w:t>
            </w:r>
            <w:proofErr w:type="spellStart"/>
            <w:r>
              <w:rPr>
                <w:rFonts w:eastAsia="MS Mincho"/>
              </w:rPr>
              <w:t>dfdl:assert</w:t>
            </w:r>
            <w:proofErr w:type="spellEnd"/>
            <w:r>
              <w:rPr>
                <w:rFonts w:eastAsia="MS Mincho"/>
              </w:rPr>
              <w:t xml:space="preserve"> evaluates to false and a processing error is raised.</w:t>
            </w:r>
          </w:p>
          <w:p w14:paraId="53975221" w14:textId="77777777" w:rsidR="00A001B9" w:rsidRDefault="009D64FD">
            <w:pPr>
              <w:rPr>
                <w:rFonts w:eastAsia="MS Mincho"/>
              </w:rPr>
            </w:pPr>
            <w:r>
              <w:rPr>
                <w:rFonts w:eastAsia="MS Mincho"/>
              </w:rPr>
              <w:t>If the length of the match is non-</w:t>
            </w:r>
            <w:proofErr w:type="gramStart"/>
            <w:r>
              <w:rPr>
                <w:rFonts w:eastAsia="MS Mincho"/>
              </w:rPr>
              <w:t>zero</w:t>
            </w:r>
            <w:proofErr w:type="gramEnd"/>
            <w:r>
              <w:rPr>
                <w:rFonts w:eastAsia="MS Mincho"/>
              </w:rPr>
              <w:t xml:space="preserve"> then the </w:t>
            </w:r>
            <w:proofErr w:type="spellStart"/>
            <w:r>
              <w:rPr>
                <w:rFonts w:eastAsia="MS Mincho"/>
              </w:rPr>
              <w:t>dfdl:assert</w:t>
            </w:r>
            <w:proofErr w:type="spellEnd"/>
            <w:r>
              <w:rPr>
                <w:rFonts w:eastAsia="MS Mincho"/>
              </w:rPr>
              <w:t xml:space="preserve"> evaluates to true.</w:t>
            </w:r>
          </w:p>
          <w:p w14:paraId="6F36A0B0" w14:textId="77777777" w:rsidR="00A001B9" w:rsidRDefault="009D64FD">
            <w:r>
              <w:t xml:space="preserve">If a processing error occurs during the evaluation of the test regular </w:t>
            </w:r>
            <w:proofErr w:type="gramStart"/>
            <w:r>
              <w:t>expression</w:t>
            </w:r>
            <w:proofErr w:type="gramEnd"/>
            <w:r>
              <w:t xml:space="preserve"> then the </w:t>
            </w:r>
            <w:proofErr w:type="spellStart"/>
            <w:r>
              <w:t>dfdl:assert</w:t>
            </w:r>
            <w:proofErr w:type="spellEnd"/>
            <w:r>
              <w:t xml:space="preserve"> also fails.</w:t>
            </w:r>
          </w:p>
          <w:p w14:paraId="1DBF84F0"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575BAE8C"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73441602" w14:textId="77777777" w:rsidR="00A001B9" w:rsidRDefault="009D64FD">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160D532D" w14:textId="77777777" w:rsidR="00A001B9" w:rsidRDefault="009D64FD">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83C8FFC" w14:textId="77777777" w:rsidR="00A001B9" w:rsidRDefault="009D64FD">
            <w:r>
              <w:t xml:space="preserve">Annotation: </w:t>
            </w:r>
            <w:proofErr w:type="spellStart"/>
            <w:r>
              <w:t>dfdl:assert</w:t>
            </w:r>
            <w:proofErr w:type="spellEnd"/>
          </w:p>
        </w:tc>
      </w:tr>
      <w:tr w:rsidR="00A001B9" w14:paraId="139E88AF" w14:textId="77777777">
        <w:tc>
          <w:tcPr>
            <w:tcW w:w="0" w:type="auto"/>
            <w:tcBorders>
              <w:top w:val="single" w:sz="4" w:space="0" w:color="auto"/>
              <w:left w:val="single" w:sz="4" w:space="0" w:color="auto"/>
              <w:bottom w:val="single" w:sz="4" w:space="0" w:color="auto"/>
              <w:right w:val="single" w:sz="4" w:space="0" w:color="auto"/>
            </w:tcBorders>
            <w:hideMark/>
          </w:tcPr>
          <w:p w14:paraId="6A348271" w14:textId="77777777" w:rsidR="00A001B9" w:rsidRDefault="009D64FD">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7B7D17CB" w14:textId="77777777" w:rsidR="00A001B9" w:rsidRDefault="009D64FD">
            <w:r>
              <w:t>String or DFDL Expression</w:t>
            </w:r>
          </w:p>
          <w:p w14:paraId="0906B26C" w14:textId="77777777" w:rsidR="00A001B9" w:rsidRDefault="009D64FD">
            <w:r>
              <w:rPr>
                <w:rFonts w:cs="Arial"/>
              </w:rPr>
              <w:t>Defines text to be used as a diagnostic code or for use in an error message, when the assert is unsuccessfu</w:t>
            </w:r>
            <w:r>
              <w:t>l.</w:t>
            </w:r>
          </w:p>
          <w:p w14:paraId="60F78D75" w14:textId="77777777" w:rsidR="00A001B9" w:rsidRDefault="009D64FD">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3FAB280" w14:textId="77777777" w:rsidR="00A001B9" w:rsidRDefault="009D64FD">
            <w:r>
              <w:t xml:space="preserve">Annotation: </w:t>
            </w:r>
            <w:proofErr w:type="spellStart"/>
            <w:r>
              <w:t>dfdl:assert</w:t>
            </w:r>
            <w:proofErr w:type="spellEnd"/>
          </w:p>
        </w:tc>
      </w:tr>
      <w:tr w:rsidR="00A001B9" w14:paraId="2AC80286" w14:textId="77777777">
        <w:tc>
          <w:tcPr>
            <w:tcW w:w="0" w:type="auto"/>
            <w:tcBorders>
              <w:top w:val="single" w:sz="4" w:space="0" w:color="auto"/>
              <w:left w:val="single" w:sz="4" w:space="0" w:color="auto"/>
              <w:bottom w:val="single" w:sz="4" w:space="0" w:color="auto"/>
              <w:right w:val="single" w:sz="4" w:space="0" w:color="auto"/>
            </w:tcBorders>
            <w:hideMark/>
          </w:tcPr>
          <w:p w14:paraId="43EE4D2F" w14:textId="77777777" w:rsidR="00A001B9" w:rsidRDefault="009D64FD">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813D2FA" w14:textId="77777777" w:rsidR="00A001B9" w:rsidRDefault="009D64FD">
            <w:proofErr w:type="spellStart"/>
            <w:r>
              <w:t>Enum</w:t>
            </w:r>
            <w:proofErr w:type="spellEnd"/>
            <w:r>
              <w:rPr>
                <w:rFonts w:eastAsia="Arial"/>
              </w:rPr>
              <w:t xml:space="preserve"> </w:t>
            </w:r>
            <w:r>
              <w:t>(optional)</w:t>
            </w:r>
          </w:p>
          <w:p w14:paraId="1B917E90" w14:textId="77777777" w:rsidR="00A001B9" w:rsidRDefault="009D64FD">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37B12790" w14:textId="77777777" w:rsidR="00A001B9" w:rsidRDefault="009D64FD">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2247A392" w14:textId="77777777" w:rsidR="00A001B9" w:rsidRDefault="009D64FD">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315ACCDD" w14:textId="77777777" w:rsidR="00A001B9" w:rsidRDefault="009D64FD">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0372164D" w14:textId="77777777" w:rsidR="00A001B9" w:rsidRDefault="009D64FD">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4ACE3D8C" w14:textId="77777777" w:rsidR="00A001B9" w:rsidRDefault="009D64FD">
            <w:r>
              <w:t>If an error occurs while evaluating the test expression, a processing error occurs, not a recoverable error.</w:t>
            </w:r>
          </w:p>
          <w:p w14:paraId="651BF8D3" w14:textId="77777777" w:rsidR="00A001B9" w:rsidRDefault="009D64FD">
            <w:r>
              <w:t>Recoverable errors do not cause backtracking like processing errors.</w:t>
            </w:r>
          </w:p>
          <w:p w14:paraId="7D25B61A" w14:textId="77777777" w:rsidR="00A001B9" w:rsidRDefault="009D64FD">
            <w:r>
              <w:t>Annotation:</w:t>
            </w:r>
            <w:r>
              <w:rPr>
                <w:rFonts w:eastAsia="Arial"/>
              </w:rPr>
              <w:t xml:space="preserve"> </w:t>
            </w:r>
            <w:proofErr w:type="spellStart"/>
            <w:r>
              <w:t>dfdl:assert</w:t>
            </w:r>
            <w:proofErr w:type="spellEnd"/>
          </w:p>
        </w:tc>
      </w:tr>
    </w:tbl>
    <w:p w14:paraId="5615AAEA" w14:textId="10C24244"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6</w:t>
      </w:r>
      <w:r w:rsidR="00342DB5">
        <w:rPr>
          <w:noProof/>
        </w:rPr>
        <w:fldChar w:fldCharType="end"/>
      </w:r>
      <w:r>
        <w:t xml:space="preserve"> </w:t>
      </w:r>
      <w:proofErr w:type="spellStart"/>
      <w:r>
        <w:t>dfdl:assert</w:t>
      </w:r>
      <w:proofErr w:type="spellEnd"/>
      <w:r>
        <w:t xml:space="preserve"> properties</w:t>
      </w:r>
    </w:p>
    <w:p w14:paraId="184AC3DA" w14:textId="77777777" w:rsidR="00A001B9" w:rsidRDefault="009D64FD">
      <w:pPr>
        <w:autoSpaceDE w:val="0"/>
        <w:autoSpaceDN w:val="0"/>
        <w:adjustRightInd w:val="0"/>
        <w:rPr>
          <w:rFonts w:cs="Arial"/>
        </w:rPr>
      </w:pPr>
      <w:r>
        <w:rPr>
          <w:rFonts w:cs="Arial"/>
        </w:rPr>
        <w:br/>
        <w:t xml:space="preserve">Example of a </w:t>
      </w:r>
      <w:proofErr w:type="spellStart"/>
      <w:r>
        <w:rPr>
          <w:rFonts w:cs="Arial"/>
        </w:rPr>
        <w:t>dfdl:assert</w:t>
      </w:r>
      <w:proofErr w:type="spellEnd"/>
      <w:r>
        <w:rPr>
          <w:rFonts w:cs="Arial"/>
        </w:rPr>
        <w:t xml:space="preserve"> with a message expression:</w:t>
      </w:r>
    </w:p>
    <w:p w14:paraId="07484ACE"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7B6A74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3E0B5217" w14:textId="77777777" w:rsidR="00A001B9" w:rsidRDefault="009D64FD">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53590137"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message. </w:t>
      </w:r>
    </w:p>
    <w:p w14:paraId="1890720D" w14:textId="77777777" w:rsidR="00A001B9" w:rsidRDefault="00A001B9"/>
    <w:p w14:paraId="787412BE" w14:textId="77777777" w:rsidR="00A001B9" w:rsidRDefault="009D64FD">
      <w:pPr>
        <w:pStyle w:val="Heading3"/>
        <w:rPr>
          <w:lang w:eastAsia="en-GB"/>
        </w:rPr>
      </w:pPr>
      <w:bookmarkStart w:id="1286" w:name="_Toc27061002"/>
      <w:r>
        <w:rPr>
          <w:lang w:eastAsia="en-GB"/>
        </w:rPr>
        <w:t>Controlling the Timing of Statement Evaluation</w:t>
      </w:r>
      <w:bookmarkEnd w:id="1286"/>
    </w:p>
    <w:p w14:paraId="180001CE" w14:textId="77777777" w:rsidR="00A001B9" w:rsidRDefault="009D64FD">
      <w:pPr>
        <w:rPr>
          <w:color w:val="000000"/>
        </w:rPr>
      </w:pPr>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w:t>
      </w:r>
      <w:proofErr w:type="spellStart"/>
      <w:r>
        <w:rPr>
          <w:color w:val="000000"/>
        </w:rPr>
        <w:t>precisely.For</w:t>
      </w:r>
      <w:proofErr w:type="spellEnd"/>
      <w:r>
        <w:rPr>
          <w:color w:val="000000"/>
        </w:rPr>
        <w:t xml:space="preserve"> example:</w:t>
      </w:r>
    </w:p>
    <w:p w14:paraId="5351FC3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dfdl:separator=","&gt;</w:t>
      </w:r>
    </w:p>
    <w:p w14:paraId="0B450B7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2D6A7E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ref="a" .../&gt;</w:t>
      </w:r>
    </w:p>
    <w:p w14:paraId="2FF34B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39292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90A35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27C581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5F0AAD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7B82A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F55108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ref="b" .../&gt;</w:t>
      </w:r>
    </w:p>
    <w:p w14:paraId="6D672F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A9DFC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EBF0B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B7DB9BA" w14:textId="77777777" w:rsidR="00A001B9" w:rsidRDefault="009D64FD">
      <w:r>
        <w:t xml:space="preserve">In the above, the assert test expression is evaluated after parsing element 'a', and before parsing element "b". The use of two nested interior sequences surrounding element 'b' in this manner </w:t>
      </w:r>
      <w:proofErr w:type="gramStart"/>
      <w:r>
        <w:t>insures</w:t>
      </w:r>
      <w:proofErr w:type="gramEnd"/>
      <w:r>
        <w:t xml:space="preserve"> that the outermost sequence's separator usage is not disrupted. </w:t>
      </w:r>
    </w:p>
    <w:p w14:paraId="614ADEF9" w14:textId="77777777" w:rsidR="00A001B9" w:rsidRDefault="00A001B9"/>
    <w:p w14:paraId="1058DE76" w14:textId="77777777" w:rsidR="00A001B9" w:rsidRDefault="009D64FD">
      <w:pPr>
        <w:pStyle w:val="Heading2"/>
        <w:rPr>
          <w:rFonts w:eastAsia="Times New Roman"/>
        </w:rPr>
      </w:pPr>
      <w:bookmarkStart w:id="1287" w:name="_Toc349042665"/>
      <w:bookmarkStart w:id="1288" w:name="_Ref254711423"/>
      <w:bookmarkStart w:id="1289" w:name="_Ref254711418"/>
      <w:bookmarkStart w:id="1290" w:name="_Ref251074211"/>
      <w:bookmarkStart w:id="1291" w:name="_Ref251074181"/>
      <w:bookmarkStart w:id="1292" w:name="_Toc243112778"/>
      <w:bookmarkStart w:id="1293" w:name="_Toc194983936"/>
      <w:bookmarkStart w:id="1294" w:name="_Toc199516260"/>
      <w:bookmarkStart w:id="1295" w:name="_Toc175057333"/>
      <w:bookmarkStart w:id="1296" w:name="_Toc27061003"/>
      <w:r>
        <w:rPr>
          <w:rFonts w:eastAsia="Times New Roman"/>
        </w:rPr>
        <w:t xml:space="preserve">The </w:t>
      </w:r>
      <w:proofErr w:type="spellStart"/>
      <w:r>
        <w:rPr>
          <w:rFonts w:eastAsia="Times New Roman"/>
        </w:rPr>
        <w:t>dfdl:discriminator</w:t>
      </w:r>
      <w:proofErr w:type="spellEnd"/>
      <w:r>
        <w:rPr>
          <w:rFonts w:eastAsia="Times New Roman"/>
        </w:rPr>
        <w:t xml:space="preserve"> Statement Annotation Element</w:t>
      </w:r>
      <w:bookmarkEnd w:id="1285"/>
      <w:bookmarkEnd w:id="1287"/>
      <w:bookmarkEnd w:id="1288"/>
      <w:bookmarkEnd w:id="1289"/>
      <w:bookmarkEnd w:id="1290"/>
      <w:bookmarkEnd w:id="1291"/>
      <w:bookmarkEnd w:id="1292"/>
      <w:bookmarkEnd w:id="1293"/>
      <w:bookmarkEnd w:id="1294"/>
      <w:bookmarkEnd w:id="1295"/>
      <w:bookmarkEnd w:id="1296"/>
    </w:p>
    <w:p w14:paraId="3C5B0CD7" w14:textId="77777777" w:rsidR="00A001B9" w:rsidRDefault="009D64FD">
      <w:pPr>
        <w:rPr>
          <w:rFonts w:cs="Arial"/>
        </w:rPr>
      </w:pPr>
      <w:r>
        <w:rPr>
          <w:rFonts w:cs="Arial"/>
        </w:rPr>
        <w:t xml:space="preserve">DFDL discriminators are used during parsing to resolve points of uncertainty that cannot be resolved by speculative parsing. Discriminators are not used during unparsing.  They can also be used to force a resolution earlier during the parsing of a group so that subsequent parsing errors are treated as processing errors of a known component rather than a failure to find a component. </w:t>
      </w:r>
    </w:p>
    <w:p w14:paraId="0C0861E2" w14:textId="77777777" w:rsidR="00A001B9" w:rsidRDefault="009D64FD">
      <w:r>
        <w:t xml:space="preserve">A discriminator determines the existence or non-existence of a component. If the discriminator is </w:t>
      </w:r>
      <w:proofErr w:type="gramStart"/>
      <w:r>
        <w:t>successful</w:t>
      </w:r>
      <w:proofErr w:type="gramEnd"/>
      <w:r>
        <w:t xml:space="preserve"> then the component is known to exist and any subsequent errors will not cause backtracking at points of uncertainty. If a discriminator is unsuccessful then the component is known not to </w:t>
      </w:r>
      <w:proofErr w:type="gramStart"/>
      <w:r>
        <w:t>exist</w:t>
      </w:r>
      <w:proofErr w:type="gramEnd"/>
      <w:r>
        <w:t xml:space="preserve"> and backtracking occurs immediately.</w:t>
      </w:r>
    </w:p>
    <w:p w14:paraId="389FE368" w14:textId="77777777" w:rsidR="00A001B9" w:rsidRDefault="009D64FD">
      <w:pPr>
        <w:rPr>
          <w:rFonts w:cs="Arial"/>
        </w:rPr>
      </w:pPr>
      <w:r>
        <w:rPr>
          <w:rFonts w:cs="Arial"/>
        </w:rPr>
        <w:t>If the complex type of an element contains a sequence group as its content model then if the sequence group is known not to exist, then the element is known not to exist.</w:t>
      </w:r>
    </w:p>
    <w:p w14:paraId="68E3F17C" w14:textId="77777777" w:rsidR="00A001B9" w:rsidRDefault="009D64FD">
      <w:r>
        <w:t xml:space="preserve">Examples of </w:t>
      </w:r>
      <w:proofErr w:type="spellStart"/>
      <w:r>
        <w:t>dfdl:discriminator</w:t>
      </w:r>
      <w:proofErr w:type="spellEnd"/>
      <w:r>
        <w:t xml:space="preserve"> annotation are below :</w:t>
      </w:r>
    </w:p>
    <w:p w14:paraId="0BB400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138AFCD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../recType eq 0 }</w:t>
      </w:r>
    </w:p>
    <w:p w14:paraId="5613621B"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40A78C03"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6B31FA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 ../recType eq 0}" /&gt;</w:t>
      </w:r>
    </w:p>
    <w:p w14:paraId="50D1942B" w14:textId="77777777" w:rsidR="00A001B9" w:rsidRDefault="009D64FD">
      <w:r>
        <w:t>When the discriminator's expression evaluates to "false", then it causes a processing error, and the discriminator is said to fail.</w:t>
      </w:r>
    </w:p>
    <w:p w14:paraId="132E1B74" w14:textId="77777777" w:rsidR="00A001B9" w:rsidRDefault="009D64FD">
      <w:pPr>
        <w:pStyle w:val="Heading3"/>
      </w:pPr>
      <w:bookmarkStart w:id="1297" w:name="_Toc349042666"/>
      <w:bookmarkStart w:id="1298" w:name="_Ref253479465"/>
      <w:bookmarkStart w:id="1299" w:name="_Ref253479457"/>
      <w:bookmarkStart w:id="1300" w:name="_Toc27061004"/>
      <w:r>
        <w:t xml:space="preserve">Properties for </w:t>
      </w:r>
      <w:proofErr w:type="spellStart"/>
      <w:r>
        <w:t>dfdl:discriminator</w:t>
      </w:r>
      <w:bookmarkEnd w:id="1297"/>
      <w:bookmarkEnd w:id="1298"/>
      <w:bookmarkEnd w:id="1299"/>
      <w:bookmarkEnd w:id="1300"/>
      <w:proofErr w:type="spellEnd"/>
    </w:p>
    <w:p w14:paraId="6ADFDED8" w14:textId="77777777" w:rsidR="00A001B9" w:rsidRDefault="009D64FD">
      <w:pPr>
        <w:keepNext/>
      </w:pPr>
      <w:r>
        <w:t>A DFDL discriminator contains a test expression that is an expression that evaluates to true or false. The discriminator is said to be successful if the test evaluates to true and unsuccessful (or fails) if the test evaluates to false.</w:t>
      </w:r>
    </w:p>
    <w:p w14:paraId="2974FD08" w14:textId="77777777" w:rsidR="00A001B9" w:rsidRDefault="009D64FD">
      <w:r>
        <w:t xml:space="preserve">The </w:t>
      </w:r>
      <w:proofErr w:type="spellStart"/>
      <w:r>
        <w:t>testKind</w:t>
      </w:r>
      <w:proofErr w:type="spellEnd"/>
      <w:r>
        <w:t xml:space="preserve"> property specifies whether an expression or pattern is used by the </w:t>
      </w:r>
      <w:proofErr w:type="spellStart"/>
      <w:r>
        <w:t>dfdl:discriminator</w:t>
      </w:r>
      <w:proofErr w:type="spellEnd"/>
      <w:r>
        <w:t xml:space="preserve">. The expression or pattern can be expressed as an attribute or as a value. </w:t>
      </w:r>
    </w:p>
    <w:p w14:paraId="081BD96D"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2F70E2F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8BF282C"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7874D3A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test expression }</w:t>
      </w:r>
    </w:p>
    <w:p w14:paraId="34E9C7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0789F046" w14:textId="77777777" w:rsidR="00A001B9" w:rsidRDefault="009D64FD">
      <w:r>
        <w:t>It is a Schema Definition Error if a property is specified in more than one form.</w:t>
      </w:r>
    </w:p>
    <w:p w14:paraId="51D35D62" w14:textId="77777777" w:rsidR="00A001B9" w:rsidRDefault="009D64FD">
      <w:r>
        <w:t>It is a Schema Definition Error if both a test expression and a test pattern are specified.</w:t>
      </w:r>
    </w:p>
    <w:p w14:paraId="34B25C08" w14:textId="77777777" w:rsidR="00A001B9" w:rsidRDefault="009D64FD">
      <w:r>
        <w:t xml:space="preserve">A </w:t>
      </w:r>
      <w:proofErr w:type="spellStart"/>
      <w:r>
        <w:t>dfdl:discriminator</w:t>
      </w:r>
      <w:proofErr w:type="spellEnd"/>
      <w:r>
        <w:t xml:space="preserve"> can be an annotation on </w:t>
      </w:r>
    </w:p>
    <w:p w14:paraId="39817A2B" w14:textId="77777777" w:rsidR="00A001B9" w:rsidRDefault="009D64FD" w:rsidP="001E61EE">
      <w:pPr>
        <w:numPr>
          <w:ilvl w:val="0"/>
          <w:numId w:val="38"/>
        </w:numPr>
      </w:pPr>
      <w:r>
        <w:t xml:space="preserve">an </w:t>
      </w:r>
      <w:proofErr w:type="spellStart"/>
      <w:r>
        <w:t>xs:element</w:t>
      </w:r>
      <w:proofErr w:type="spellEnd"/>
      <w:r>
        <w:t xml:space="preserve"> declaration (local or global)</w:t>
      </w:r>
    </w:p>
    <w:p w14:paraId="3738A69A" w14:textId="77777777" w:rsidR="00A001B9" w:rsidRDefault="009D64FD" w:rsidP="001E61EE">
      <w:pPr>
        <w:numPr>
          <w:ilvl w:val="0"/>
          <w:numId w:val="38"/>
        </w:numPr>
      </w:pPr>
      <w:r>
        <w:t xml:space="preserve">an </w:t>
      </w:r>
      <w:proofErr w:type="spellStart"/>
      <w:r>
        <w:t>xs:element</w:t>
      </w:r>
      <w:proofErr w:type="spellEnd"/>
      <w:r>
        <w:t xml:space="preserve"> reference </w:t>
      </w:r>
    </w:p>
    <w:p w14:paraId="135C39C4" w14:textId="77777777" w:rsidR="00A001B9" w:rsidRDefault="009D64FD" w:rsidP="001E61EE">
      <w:pPr>
        <w:numPr>
          <w:ilvl w:val="0"/>
          <w:numId w:val="38"/>
        </w:numPr>
      </w:pPr>
      <w:r>
        <w:t xml:space="preserve">an </w:t>
      </w:r>
      <w:proofErr w:type="spellStart"/>
      <w:r>
        <w:t>xs:group</w:t>
      </w:r>
      <w:proofErr w:type="spellEnd"/>
      <w:r>
        <w:t xml:space="preserve"> reference </w:t>
      </w:r>
    </w:p>
    <w:p w14:paraId="5420C32F" w14:textId="77777777" w:rsidR="00A001B9" w:rsidRDefault="009D64FD" w:rsidP="001E61EE">
      <w:pPr>
        <w:numPr>
          <w:ilvl w:val="0"/>
          <w:numId w:val="38"/>
        </w:numPr>
      </w:pPr>
      <w:r>
        <w:t xml:space="preserve">an </w:t>
      </w:r>
      <w:proofErr w:type="spellStart"/>
      <w:r>
        <w:t>xs:sequence</w:t>
      </w:r>
      <w:proofErr w:type="spellEnd"/>
      <w:r>
        <w:t xml:space="preserve"> </w:t>
      </w:r>
    </w:p>
    <w:p w14:paraId="07ECB7A5" w14:textId="77777777" w:rsidR="00A001B9" w:rsidRDefault="009D64FD" w:rsidP="001E61EE">
      <w:pPr>
        <w:numPr>
          <w:ilvl w:val="0"/>
          <w:numId w:val="38"/>
        </w:numPr>
      </w:pPr>
      <w:r>
        <w:t xml:space="preserve">an </w:t>
      </w:r>
      <w:proofErr w:type="spellStart"/>
      <w:r>
        <w:t>xs:choice</w:t>
      </w:r>
      <w:proofErr w:type="spellEnd"/>
      <w:r>
        <w:t xml:space="preserve"> </w:t>
      </w:r>
    </w:p>
    <w:p w14:paraId="1F4DF90E" w14:textId="77777777" w:rsidR="00A001B9" w:rsidRDefault="009D64FD" w:rsidP="001E61EE">
      <w:pPr>
        <w:numPr>
          <w:ilvl w:val="0"/>
          <w:numId w:val="38"/>
        </w:numPr>
      </w:pPr>
      <w:r>
        <w:t xml:space="preserve">an </w:t>
      </w:r>
      <w:proofErr w:type="spellStart"/>
      <w:r>
        <w:t>xs:simpleType</w:t>
      </w:r>
      <w:proofErr w:type="spellEnd"/>
      <w:r>
        <w:t xml:space="preserve"> definition (local or global)</w:t>
      </w:r>
    </w:p>
    <w:p w14:paraId="0D5845D6" w14:textId="77777777" w:rsidR="00A001B9" w:rsidRDefault="009D64FD">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7351"/>
      </w:tblGrid>
      <w:tr w:rsidR="00A001B9" w14:paraId="11CCDEF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E7BDB9E" w14:textId="77777777" w:rsidR="00A001B9" w:rsidRDefault="009D64FD">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0A4EAB4" w14:textId="77777777" w:rsidR="00A001B9" w:rsidRDefault="009D64FD">
            <w:pPr>
              <w:rPr>
                <w:rFonts w:eastAsia="Arial Unicode MS"/>
                <w:b/>
              </w:rPr>
            </w:pPr>
            <w:r>
              <w:rPr>
                <w:rFonts w:eastAsia="Arial Unicode MS"/>
                <w:b/>
              </w:rPr>
              <w:t>Description</w:t>
            </w:r>
          </w:p>
        </w:tc>
      </w:tr>
      <w:tr w:rsidR="00A001B9" w14:paraId="3AA1879E" w14:textId="77777777">
        <w:tc>
          <w:tcPr>
            <w:tcW w:w="0" w:type="auto"/>
            <w:tcBorders>
              <w:top w:val="single" w:sz="4" w:space="0" w:color="auto"/>
              <w:left w:val="single" w:sz="4" w:space="0" w:color="auto"/>
              <w:bottom w:val="single" w:sz="4" w:space="0" w:color="auto"/>
              <w:right w:val="single" w:sz="4" w:space="0" w:color="auto"/>
            </w:tcBorders>
            <w:hideMark/>
          </w:tcPr>
          <w:p w14:paraId="7B92B94A" w14:textId="77777777" w:rsidR="00A001B9" w:rsidRDefault="009D64FD">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DB4CFC" w14:textId="77777777" w:rsidR="00A001B9" w:rsidRDefault="009D64FD">
            <w:pPr>
              <w:rPr>
                <w:rFonts w:eastAsia="MS Mincho"/>
              </w:rPr>
            </w:pPr>
            <w:proofErr w:type="spellStart"/>
            <w:r>
              <w:rPr>
                <w:rFonts w:eastAsia="MS Mincho"/>
              </w:rPr>
              <w:t>Enum</w:t>
            </w:r>
            <w:proofErr w:type="spellEnd"/>
          </w:p>
          <w:p w14:paraId="6625382F" w14:textId="77777777" w:rsidR="00A001B9" w:rsidRDefault="009D64FD">
            <w:pPr>
              <w:rPr>
                <w:rFonts w:eastAsia="MS Mincho"/>
              </w:rPr>
            </w:pPr>
            <w:r>
              <w:rPr>
                <w:rFonts w:eastAsia="MS Mincho"/>
              </w:rPr>
              <w:t>Valid values are 'expression',  'pattern'</w:t>
            </w:r>
          </w:p>
          <w:p w14:paraId="3CE95EB5" w14:textId="77777777" w:rsidR="00A001B9" w:rsidRDefault="009D64FD">
            <w:pPr>
              <w:rPr>
                <w:rFonts w:eastAsia="MS Mincho"/>
              </w:rPr>
            </w:pPr>
            <w:r>
              <w:rPr>
                <w:rFonts w:eastAsia="MS Mincho"/>
              </w:rPr>
              <w:t>Default value is 'expression'</w:t>
            </w:r>
          </w:p>
          <w:p w14:paraId="5FE3145A" w14:textId="77777777" w:rsidR="00A001B9" w:rsidRDefault="009D64FD">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2590AF4B" w14:textId="77777777" w:rsidR="00A001B9" w:rsidRDefault="009D64FD">
            <w:pPr>
              <w:rPr>
                <w:rFonts w:eastAsia="Arial Unicode MS"/>
                <w:sz w:val="18"/>
                <w:szCs w:val="18"/>
              </w:rPr>
            </w:pPr>
            <w:r>
              <w:t xml:space="preserve">Annotation: </w:t>
            </w:r>
            <w:proofErr w:type="spellStart"/>
            <w:r>
              <w:t>dfdl:</w:t>
            </w:r>
            <w:r>
              <w:rPr>
                <w:rFonts w:eastAsia="Arial Unicode MS"/>
              </w:rPr>
              <w:t>discriminator</w:t>
            </w:r>
            <w:proofErr w:type="spellEnd"/>
          </w:p>
        </w:tc>
      </w:tr>
      <w:tr w:rsidR="00A001B9" w14:paraId="176BF0E6" w14:textId="77777777">
        <w:tc>
          <w:tcPr>
            <w:tcW w:w="0" w:type="auto"/>
            <w:tcBorders>
              <w:top w:val="single" w:sz="4" w:space="0" w:color="auto"/>
              <w:left w:val="single" w:sz="4" w:space="0" w:color="auto"/>
              <w:bottom w:val="single" w:sz="4" w:space="0" w:color="auto"/>
              <w:right w:val="single" w:sz="4" w:space="0" w:color="auto"/>
            </w:tcBorders>
            <w:hideMark/>
          </w:tcPr>
          <w:p w14:paraId="61DC9B27"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67391071" w14:textId="77777777" w:rsidR="00A001B9" w:rsidRDefault="009D64FD">
            <w:pPr>
              <w:rPr>
                <w:rFonts w:eastAsia="Arial Unicode MS"/>
              </w:rPr>
            </w:pPr>
            <w:r>
              <w:rPr>
                <w:rFonts w:eastAsia="Arial Unicode MS"/>
              </w:rPr>
              <w:t>DFDL Expression</w:t>
            </w:r>
          </w:p>
          <w:p w14:paraId="1338A0C3" w14:textId="77777777" w:rsidR="00A001B9" w:rsidRDefault="009D64FD">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E7C06EB" w14:textId="77777777" w:rsidR="00A001B9" w:rsidRDefault="009D64FD">
            <w:pPr>
              <w:rPr>
                <w:rFonts w:eastAsia="Arial Unicode MS"/>
              </w:rPr>
            </w:pPr>
            <w:r>
              <w:rPr>
                <w:rFonts w:eastAsia="Arial Unicode MS"/>
              </w:rPr>
              <w:t xml:space="preserve">A DFDL expression that evaluates to true or false. If the expression evaluates to </w:t>
            </w:r>
            <w:proofErr w:type="gramStart"/>
            <w:r>
              <w:rPr>
                <w:rFonts w:eastAsia="Arial Unicode MS"/>
              </w:rPr>
              <w:t>true</w:t>
            </w:r>
            <w:proofErr w:type="gramEnd"/>
            <w:r>
              <w:rPr>
                <w:rFonts w:eastAsia="Arial Unicode MS"/>
              </w:rPr>
              <w:t xml:space="preserve"> then the discriminator succeeds and parsing continues. If the expression evaluates to </w:t>
            </w:r>
            <w:proofErr w:type="gramStart"/>
            <w:r>
              <w:rPr>
                <w:rFonts w:eastAsia="Arial Unicode MS"/>
              </w:rPr>
              <w:t>false</w:t>
            </w:r>
            <w:proofErr w:type="gramEnd"/>
            <w:r>
              <w:rPr>
                <w:rFonts w:eastAsia="Arial Unicode MS"/>
              </w:rPr>
              <w:t xml:space="preserve"> then the discriminator fails and a processing error is raised.</w:t>
            </w:r>
            <w:r>
              <w:rPr>
                <w:rFonts w:eastAsia="Arial Unicode MS"/>
              </w:rPr>
              <w:br/>
              <w:t>If a processing error occurs during the evaluation of the test expression then the discriminator also fails.</w:t>
            </w:r>
          </w:p>
          <w:p w14:paraId="77225A68" w14:textId="77777777" w:rsidR="00A001B9" w:rsidRDefault="009D64FD">
            <w:r>
              <w:t>Any element referred to by the expression must have already been processed or is a descendent of this element.</w:t>
            </w:r>
          </w:p>
          <w:p w14:paraId="7BF33D7E" w14:textId="77777777" w:rsidR="00A001B9" w:rsidRDefault="009D64FD">
            <w:r>
              <w:t xml:space="preserve">The expression must have been evaluated by the time this element and it </w:t>
            </w:r>
            <w:proofErr w:type="spellStart"/>
            <w:r>
              <w:t>descendents</w:t>
            </w:r>
            <w:proofErr w:type="spellEnd"/>
            <w:r>
              <w:t xml:space="preserve"> have been processed or when a processing error occurs when processing this element or its </w:t>
            </w:r>
            <w:proofErr w:type="spellStart"/>
            <w:r>
              <w:t>descendents</w:t>
            </w:r>
            <w:proofErr w:type="spellEnd"/>
            <w:r>
              <w:t>.</w:t>
            </w:r>
          </w:p>
          <w:p w14:paraId="3D8AF266" w14:textId="77777777" w:rsidR="00A001B9" w:rsidRDefault="009D64FD">
            <w:pPr>
              <w:rPr>
                <w:rFonts w:eastAsia="MS Mincho"/>
              </w:rPr>
            </w:pPr>
            <w:r>
              <w:rPr>
                <w:rFonts w:eastAsia="MS Mincho"/>
              </w:rPr>
              <w:lastRenderedPageBreak/>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168214FD" w14:textId="77777777" w:rsidR="00A001B9" w:rsidRDefault="009D64FD">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A001B9" w14:paraId="3A54F420" w14:textId="77777777">
        <w:tc>
          <w:tcPr>
            <w:tcW w:w="0" w:type="auto"/>
            <w:tcBorders>
              <w:top w:val="single" w:sz="4" w:space="0" w:color="auto"/>
              <w:left w:val="single" w:sz="4" w:space="0" w:color="auto"/>
              <w:bottom w:val="single" w:sz="4" w:space="0" w:color="auto"/>
              <w:right w:val="single" w:sz="4" w:space="0" w:color="auto"/>
            </w:tcBorders>
            <w:hideMark/>
          </w:tcPr>
          <w:p w14:paraId="230569DE" w14:textId="77777777" w:rsidR="00A001B9" w:rsidRDefault="009D64FD">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BB39F9" w14:textId="77777777" w:rsidR="00A001B9" w:rsidRDefault="009D64FD">
            <w:pPr>
              <w:rPr>
                <w:rFonts w:eastAsia="MS Mincho"/>
              </w:rPr>
            </w:pPr>
            <w:r>
              <w:rPr>
                <w:rFonts w:eastAsia="MS Mincho"/>
              </w:rPr>
              <w:t>DFDL Regular Expression</w:t>
            </w:r>
          </w:p>
          <w:p w14:paraId="26ABD482" w14:textId="77777777" w:rsidR="00A001B9" w:rsidRDefault="009D64FD">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29044AE8" w14:textId="77777777" w:rsidR="00A001B9" w:rsidRDefault="009D64FD">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proofErr w:type="gramStart"/>
            <w:r>
              <w:t>Consequently</w:t>
            </w:r>
            <w:proofErr w:type="gramEnd"/>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24BA6B4B" w14:textId="77777777" w:rsidR="00A001B9" w:rsidRDefault="009D64FD">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1EB2DAE3" w14:textId="77777777" w:rsidR="00A001B9" w:rsidRDefault="009D64FD">
            <w:pPr>
              <w:rPr>
                <w:rFonts w:eastAsia="MS Mincho"/>
              </w:rPr>
            </w:pPr>
            <w:r>
              <w:rPr>
                <w:rFonts w:eastAsia="MS Mincho"/>
              </w:rPr>
              <w:t xml:space="preserve">If the length of the match is </w:t>
            </w:r>
            <w:proofErr w:type="gramStart"/>
            <w:r>
              <w:rPr>
                <w:rFonts w:eastAsia="MS Mincho"/>
              </w:rPr>
              <w:t>zero</w:t>
            </w:r>
            <w:proofErr w:type="gramEnd"/>
            <w:r>
              <w:rPr>
                <w:rFonts w:eastAsia="MS Mincho"/>
              </w:rPr>
              <w:t xml:space="preserve"> then the </w:t>
            </w:r>
            <w:proofErr w:type="spellStart"/>
            <w:r>
              <w:rPr>
                <w:rFonts w:eastAsia="MS Mincho"/>
              </w:rPr>
              <w:t>dfdl:discriminator</w:t>
            </w:r>
            <w:proofErr w:type="spellEnd"/>
            <w:r>
              <w:rPr>
                <w:rFonts w:eastAsia="MS Mincho"/>
              </w:rPr>
              <w:t xml:space="preserve"> evaluates to false and a processing error is raised.</w:t>
            </w:r>
          </w:p>
          <w:p w14:paraId="4E840A9C" w14:textId="77777777" w:rsidR="00A001B9" w:rsidRDefault="009D64FD">
            <w:pPr>
              <w:rPr>
                <w:rFonts w:eastAsia="MS Mincho"/>
              </w:rPr>
            </w:pPr>
            <w:r>
              <w:rPr>
                <w:rFonts w:eastAsia="MS Mincho"/>
              </w:rPr>
              <w:t>If the length of the match is non-</w:t>
            </w:r>
            <w:proofErr w:type="gramStart"/>
            <w:r>
              <w:rPr>
                <w:rFonts w:eastAsia="MS Mincho"/>
              </w:rPr>
              <w:t>zero</w:t>
            </w:r>
            <w:proofErr w:type="gramEnd"/>
            <w:r>
              <w:rPr>
                <w:rFonts w:eastAsia="MS Mincho"/>
              </w:rPr>
              <w:t xml:space="preserve"> then the </w:t>
            </w:r>
            <w:proofErr w:type="spellStart"/>
            <w:r>
              <w:rPr>
                <w:rFonts w:eastAsia="MS Mincho"/>
              </w:rPr>
              <w:t>dfdl:discriminator</w:t>
            </w:r>
            <w:proofErr w:type="spellEnd"/>
            <w:r>
              <w:rPr>
                <w:rFonts w:eastAsia="MS Mincho"/>
              </w:rPr>
              <w:t xml:space="preserve"> evaluates to true.</w:t>
            </w:r>
          </w:p>
          <w:p w14:paraId="3A97DBD6"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6ED9806C"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920ADB7" w14:textId="77777777" w:rsidR="00A001B9" w:rsidRDefault="009D64FD">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5B51055" w14:textId="77777777" w:rsidR="00A001B9" w:rsidRDefault="009D64FD">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6E407853" w14:textId="77777777" w:rsidR="00A001B9" w:rsidRDefault="009D64FD">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A001B9" w14:paraId="48B57957" w14:textId="77777777">
        <w:tc>
          <w:tcPr>
            <w:tcW w:w="0" w:type="auto"/>
            <w:tcBorders>
              <w:top w:val="single" w:sz="4" w:space="0" w:color="auto"/>
              <w:left w:val="single" w:sz="4" w:space="0" w:color="auto"/>
              <w:bottom w:val="single" w:sz="4" w:space="0" w:color="auto"/>
              <w:right w:val="single" w:sz="4" w:space="0" w:color="auto"/>
            </w:tcBorders>
            <w:hideMark/>
          </w:tcPr>
          <w:p w14:paraId="68263FB9" w14:textId="77777777" w:rsidR="00A001B9" w:rsidRDefault="009D64FD">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1E677CB8" w14:textId="77777777" w:rsidR="00A001B9" w:rsidRDefault="009D64FD">
            <w:r>
              <w:t>String or DFDL Expression</w:t>
            </w:r>
          </w:p>
          <w:p w14:paraId="03285086" w14:textId="77777777" w:rsidR="00A001B9" w:rsidRDefault="009D64FD">
            <w:r>
              <w:rPr>
                <w:rFonts w:cs="Arial"/>
              </w:rPr>
              <w:t>Defines text to be used as a diagnostic code or for use in an error message, when the discriminator is unsuccessfu</w:t>
            </w:r>
            <w:r>
              <w:t>l.</w:t>
            </w:r>
          </w:p>
          <w:p w14:paraId="3CA5E891" w14:textId="77777777" w:rsidR="00A001B9" w:rsidRDefault="009D64FD">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43D7CBE2" w14:textId="77777777" w:rsidR="00A001B9" w:rsidRDefault="009D64FD">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74FCC915" w14:textId="75F0C8F7"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w:t>
      </w:r>
      <w:r w:rsidR="00342DB5">
        <w:rPr>
          <w:noProof/>
        </w:rPr>
        <w:fldChar w:fldCharType="end"/>
      </w:r>
      <w:r>
        <w:t xml:space="preserve"> </w:t>
      </w:r>
      <w:proofErr w:type="spellStart"/>
      <w:r>
        <w:t>dfdl:discriminator</w:t>
      </w:r>
      <w:proofErr w:type="spellEnd"/>
      <w:r>
        <w:t xml:space="preserve"> properties</w:t>
      </w:r>
    </w:p>
    <w:p w14:paraId="20BB199A" w14:textId="77777777" w:rsidR="00A001B9" w:rsidRDefault="009D64FD">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44D1DCDF"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42132C21" w14:textId="77777777" w:rsidR="00A001B9" w:rsidRDefault="009D64FD">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7490D50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348CA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A9DC3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2157A6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A9183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B69AE19"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&lt;dfdl:discriminator test='{. eq "a"}'       /&gt;</w:t>
      </w:r>
    </w:p>
    <w:p w14:paraId="2048E6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7AF3D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8D510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70E274DD"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AAA26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2C8F97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BB6ED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53AFB4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699666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5F94C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8049C8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03F5E68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B986ED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71E17D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7295D5C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93808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AE71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034FF9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C3DBF9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77EBA9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6DCC0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DE3617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171F636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A3652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0FC1C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62EAFA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BAA72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04EC1B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70D8384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1F36C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629C4ED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218A21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B46DF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8F7E26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8B53A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B9D72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240B8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7F6F8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39F506FF" w14:textId="44A963B2" w:rsidR="00A001B9" w:rsidRDefault="009D64FD" w:rsidP="00665BDB">
      <w:pPr>
        <w:pStyle w:val="Codeblock0"/>
        <w:pBdr>
          <w:top w:val="single" w:sz="4" w:space="1" w:color="auto"/>
          <w:left w:val="single" w:sz="4" w:space="4" w:color="auto"/>
          <w:bottom w:val="single" w:sz="4" w:space="1" w:color="auto"/>
          <w:right w:val="single" w:sz="4" w:space="4" w:color="auto"/>
        </w:pBdr>
      </w:pPr>
      <w:r>
        <w:t>&lt;/xs:sequence&gt;</w:t>
      </w:r>
    </w:p>
    <w:p w14:paraId="081A4932" w14:textId="77777777" w:rsidR="00A001B9" w:rsidRDefault="009D64FD">
      <w:pPr>
        <w:pStyle w:val="Heading2"/>
        <w:rPr>
          <w:rFonts w:eastAsia="Times New Roman"/>
        </w:rPr>
      </w:pPr>
      <w:bookmarkStart w:id="1301" w:name="_Ref362443517"/>
      <w:bookmarkStart w:id="1302" w:name="_Ref362443507"/>
      <w:bookmarkStart w:id="1303" w:name="_Toc349042667"/>
      <w:bookmarkStart w:id="1304" w:name="_Ref251074286"/>
      <w:bookmarkStart w:id="1305" w:name="_Ref251074274"/>
      <w:bookmarkStart w:id="1306" w:name="_Toc243112780"/>
      <w:bookmarkStart w:id="1307" w:name="_Ref228949039"/>
      <w:bookmarkStart w:id="1308" w:name="_Toc226450743"/>
      <w:bookmarkStart w:id="1309" w:name="_Toc27061005"/>
      <w:bookmarkStart w:id="1310" w:name="_Toc194983937"/>
      <w:bookmarkStart w:id="1311" w:name="_Toc199516261"/>
      <w:bookmarkStart w:id="1312" w:name="_Toc175057334"/>
      <w:bookmarkStart w:id="1313" w:name="_Toc177399047"/>
      <w:r>
        <w:rPr>
          <w:rFonts w:eastAsia="Times New Roman"/>
        </w:rPr>
        <w:t xml:space="preserve">The </w:t>
      </w:r>
      <w:proofErr w:type="spellStart"/>
      <w:r>
        <w:rPr>
          <w:rFonts w:eastAsia="Times New Roman"/>
        </w:rPr>
        <w:t>dfdl:defineEscapeScheme</w:t>
      </w:r>
      <w:proofErr w:type="spellEnd"/>
      <w:r>
        <w:rPr>
          <w:rFonts w:eastAsia="Times New Roman"/>
        </w:rPr>
        <w:t xml:space="preserve"> Defining Annotation Element</w:t>
      </w:r>
      <w:bookmarkEnd w:id="1301"/>
      <w:bookmarkEnd w:id="1302"/>
      <w:bookmarkEnd w:id="1303"/>
      <w:bookmarkEnd w:id="1304"/>
      <w:bookmarkEnd w:id="1305"/>
      <w:bookmarkEnd w:id="1306"/>
      <w:bookmarkEnd w:id="1307"/>
      <w:bookmarkEnd w:id="1308"/>
      <w:bookmarkEnd w:id="1309"/>
    </w:p>
    <w:p w14:paraId="7376AD7F" w14:textId="77777777" w:rsidR="00A001B9" w:rsidRDefault="009D64FD" w:rsidP="00665BDB">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2AEAD308" w14:textId="77777777" w:rsidR="00A001B9" w:rsidRDefault="009D64FD" w:rsidP="00665BDB">
      <w:r>
        <w:t xml:space="preserve">The order of their appearance does not matter, nor does their position relative to other annotation or non-annotation children of the </w:t>
      </w:r>
      <w:proofErr w:type="spellStart"/>
      <w:r>
        <w:t>xs:schema</w:t>
      </w:r>
      <w:proofErr w:type="spellEnd"/>
      <w:r>
        <w:t xml:space="preserve">. </w:t>
      </w:r>
    </w:p>
    <w:p w14:paraId="0DAE90FB" w14:textId="77777777" w:rsidR="00A001B9" w:rsidRDefault="009D64FD" w:rsidP="00665BDB">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CFCB410" w14:textId="77777777" w:rsidR="00A001B9" w:rsidRDefault="009D64FD" w:rsidP="00665BDB">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594C393" w14:textId="77777777" w:rsidR="00A001B9" w:rsidRDefault="009D64FD" w:rsidP="00665BDB">
      <w:r>
        <w:t xml:space="preserve">If multiple </w:t>
      </w:r>
      <w:proofErr w:type="spellStart"/>
      <w:r>
        <w:t>dfdl:defineEscapeScheme</w:t>
      </w:r>
      <w:proofErr w:type="spellEnd"/>
      <w:r>
        <w:t xml:space="preserve"> definitions have the same 'name' attribute, in the same namespace, then it is a Schema Definition Error.</w:t>
      </w:r>
    </w:p>
    <w:p w14:paraId="371F9853" w14:textId="77777777" w:rsidR="00A001B9" w:rsidRDefault="009D64FD" w:rsidP="00665BDB">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52236B4A" w14:textId="77777777" w:rsidR="00A001B9" w:rsidRDefault="009D64FD">
      <w:r>
        <w:t xml:space="preserve">Here is an example of an </w:t>
      </w:r>
      <w:proofErr w:type="spellStart"/>
      <w:r>
        <w:t>escapeScheme</w:t>
      </w:r>
      <w:proofErr w:type="spellEnd"/>
      <w:r>
        <w:t xml:space="preserve"> definition:</w:t>
      </w:r>
    </w:p>
    <w:p w14:paraId="33D7C62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7D8CE6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74481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&lt;xs:appinfo source="http://www.ogf.org/dfdl/"&gt;</w:t>
      </w:r>
    </w:p>
    <w:p w14:paraId="2EFFB85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234F846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C96152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64B5DDB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3008AFC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584CD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17B61D5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08F4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51414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F4211B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4AE79EA" w14:textId="77777777" w:rsidR="00A001B9" w:rsidRDefault="009D64FD" w:rsidP="00665BDB">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4487D728" w14:textId="77777777" w:rsidR="00A001B9" w:rsidRDefault="009D64FD">
      <w:pPr>
        <w:pStyle w:val="Heading3"/>
      </w:pPr>
      <w:bookmarkStart w:id="1314" w:name="_Toc322911574"/>
      <w:bookmarkStart w:id="1315" w:name="_Toc322912113"/>
      <w:bookmarkStart w:id="1316" w:name="_Toc329092963"/>
      <w:bookmarkStart w:id="1317" w:name="_Toc332701476"/>
      <w:bookmarkStart w:id="1318" w:name="_Toc332701783"/>
      <w:bookmarkStart w:id="1319" w:name="_Toc332711577"/>
      <w:bookmarkStart w:id="1320" w:name="_Toc332711885"/>
      <w:bookmarkStart w:id="1321" w:name="_Toc332712187"/>
      <w:bookmarkStart w:id="1322" w:name="_Toc332724103"/>
      <w:bookmarkStart w:id="1323" w:name="_Toc332724403"/>
      <w:bookmarkStart w:id="1324" w:name="_Toc341102699"/>
      <w:bookmarkStart w:id="1325" w:name="_Toc347241431"/>
      <w:bookmarkStart w:id="1326" w:name="_Toc347744624"/>
      <w:bookmarkStart w:id="1327" w:name="_Toc348984407"/>
      <w:bookmarkStart w:id="1328" w:name="_Toc348984712"/>
      <w:bookmarkStart w:id="1329" w:name="_Toc349037875"/>
      <w:bookmarkStart w:id="1330" w:name="_Toc349038180"/>
      <w:bookmarkStart w:id="1331" w:name="_Toc349042668"/>
      <w:bookmarkStart w:id="1332" w:name="_Toc351912659"/>
      <w:bookmarkStart w:id="1333" w:name="_Toc351914681"/>
      <w:bookmarkStart w:id="1334" w:name="_Toc351915115"/>
      <w:bookmarkStart w:id="1335" w:name="_Toc361231154"/>
      <w:bookmarkStart w:id="1336" w:name="_Toc361231680"/>
      <w:bookmarkStart w:id="1337" w:name="_Toc362444978"/>
      <w:bookmarkStart w:id="1338" w:name="_Toc363908900"/>
      <w:bookmarkStart w:id="1339" w:name="_Toc364463323"/>
      <w:bookmarkStart w:id="1340" w:name="_Toc366077921"/>
      <w:bookmarkStart w:id="1341" w:name="_Toc366078540"/>
      <w:bookmarkStart w:id="1342" w:name="_Toc366079526"/>
      <w:bookmarkStart w:id="1343" w:name="_Toc366080138"/>
      <w:bookmarkStart w:id="1344" w:name="_Toc366080747"/>
      <w:bookmarkStart w:id="1345" w:name="_Toc366505087"/>
      <w:bookmarkStart w:id="1346" w:name="_Toc366508456"/>
      <w:bookmarkStart w:id="1347" w:name="_Toc366512957"/>
      <w:bookmarkStart w:id="1348" w:name="_Toc366574148"/>
      <w:bookmarkStart w:id="1349" w:name="_Toc366577941"/>
      <w:bookmarkStart w:id="1350" w:name="_Toc366578535"/>
      <w:bookmarkStart w:id="1351" w:name="_Toc366579127"/>
      <w:bookmarkStart w:id="1352" w:name="_Toc366579718"/>
      <w:bookmarkStart w:id="1353" w:name="_Toc366580310"/>
      <w:bookmarkStart w:id="1354" w:name="_Toc366580901"/>
      <w:bookmarkStart w:id="1355" w:name="_Toc366581493"/>
      <w:bookmarkStart w:id="1356" w:name="_Toc243112781"/>
      <w:bookmarkStart w:id="1357" w:name="_Toc349042669"/>
      <w:bookmarkStart w:id="1358" w:name="_Toc27061006"/>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r>
        <w:t xml:space="preserve">Using/Referencing a Named </w:t>
      </w:r>
      <w:proofErr w:type="spellStart"/>
      <w:r>
        <w:t>escapeScheme</w:t>
      </w:r>
      <w:proofErr w:type="spellEnd"/>
      <w:r>
        <w:t xml:space="preserve"> Definition</w:t>
      </w:r>
      <w:bookmarkEnd w:id="1356"/>
      <w:bookmarkEnd w:id="1357"/>
      <w:bookmarkEnd w:id="1358"/>
    </w:p>
    <w:p w14:paraId="2A55E882" w14:textId="77777777" w:rsidR="00A001B9" w:rsidRDefault="009D64FD" w:rsidP="00665BDB">
      <w:r>
        <w:t xml:space="preserve">A named, reusable, escape scheme is used by referring to its name from a </w:t>
      </w:r>
      <w:proofErr w:type="spellStart"/>
      <w:r>
        <w:t>dfdl:escapeSchemeRef</w:t>
      </w:r>
      <w:proofErr w:type="spellEnd"/>
      <w:r>
        <w:t xml:space="preserve"> property on an element. For example:</w:t>
      </w:r>
    </w:p>
    <w:p w14:paraId="3CC587F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6" w:history="1">
        <w:r>
          <w:rPr>
            <w:rStyle w:val="CodeCharacter"/>
            <w:szCs w:val="20"/>
          </w:rPr>
          <w:t>http://www.ogf.org/dfdl/"</w:t>
        </w:r>
      </w:hyperlink>
      <w:r>
        <w:rPr>
          <w:rStyle w:val="CodeCharacter"/>
          <w:szCs w:val="20"/>
        </w:rPr>
        <w:t>&gt;</w:t>
      </w:r>
    </w:p>
    <w:p w14:paraId="00FCCB5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7D10C70D"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310"/>
      <w:bookmarkEnd w:id="1311"/>
      <w:bookmarkEnd w:id="1312"/>
      <w:bookmarkEnd w:id="1313"/>
      <w:r>
        <w:t xml:space="preserve"> </w:t>
      </w:r>
    </w:p>
    <w:p w14:paraId="07B13BC2" w14:textId="77777777" w:rsidR="00A001B9" w:rsidRDefault="009D64FD">
      <w:pPr>
        <w:pStyle w:val="Heading2"/>
        <w:rPr>
          <w:rFonts w:eastAsia="Times New Roman"/>
        </w:rPr>
      </w:pPr>
      <w:bookmarkStart w:id="1359" w:name="_Toc349042670"/>
      <w:bookmarkStart w:id="1360" w:name="_Toc243112782"/>
      <w:bookmarkStart w:id="1361" w:name="_Toc226450744"/>
      <w:bookmarkStart w:id="1362" w:name="_Ref220489733"/>
      <w:bookmarkStart w:id="1363" w:name="_Toc27061007"/>
      <w:bookmarkStart w:id="1364" w:name="_Toc194983938"/>
      <w:bookmarkStart w:id="1365" w:name="_Toc199516262"/>
      <w:bookmarkStart w:id="1366" w:name="_Toc175057335"/>
      <w:bookmarkStart w:id="1367" w:name="_Toc177399048"/>
      <w:r>
        <w:rPr>
          <w:rFonts w:eastAsia="Times New Roman"/>
        </w:rPr>
        <w:t xml:space="preserve">The </w:t>
      </w:r>
      <w:proofErr w:type="spellStart"/>
      <w:r>
        <w:rPr>
          <w:rFonts w:eastAsia="Times New Roman"/>
        </w:rPr>
        <w:t>dfdl:escapeScheme</w:t>
      </w:r>
      <w:proofErr w:type="spellEnd"/>
      <w:r>
        <w:rPr>
          <w:rFonts w:eastAsia="Times New Roman"/>
        </w:rPr>
        <w:t xml:space="preserve"> Annotation Element</w:t>
      </w:r>
      <w:bookmarkEnd w:id="1359"/>
      <w:bookmarkEnd w:id="1360"/>
      <w:bookmarkEnd w:id="1361"/>
      <w:bookmarkEnd w:id="1362"/>
      <w:bookmarkEnd w:id="1363"/>
    </w:p>
    <w:p w14:paraId="354E2E0F" w14:textId="77777777" w:rsidR="00A001B9" w:rsidRDefault="009D64FD" w:rsidP="00665BDB">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1349D237" w14:textId="77777777" w:rsidR="00A001B9" w:rsidRDefault="009D64FD" w:rsidP="00665BDB">
      <w:r>
        <w:t xml:space="preserve">An escape scheme defines the properties that describe the text escaping rules in force when data such as text delimiters are present in the data. There are two variants on such schemes, </w:t>
      </w:r>
    </w:p>
    <w:p w14:paraId="12123684" w14:textId="77777777" w:rsidR="00A001B9" w:rsidRDefault="009D64FD" w:rsidP="00B117B5">
      <w:pPr>
        <w:pStyle w:val="ListParagraph"/>
        <w:numPr>
          <w:ilvl w:val="0"/>
          <w:numId w:val="152"/>
        </w:numPr>
      </w:pPr>
      <w:r>
        <w:t xml:space="preserve">The use of a single escape character to cause the next character to be interpreted literally. The escape character itself is escaped by the escape </w:t>
      </w:r>
      <w:proofErr w:type="spellStart"/>
      <w:r>
        <w:t>escape</w:t>
      </w:r>
      <w:proofErr w:type="spellEnd"/>
      <w:r>
        <w:t xml:space="preserve"> character.</w:t>
      </w:r>
    </w:p>
    <w:p w14:paraId="5FC211B6" w14:textId="77777777" w:rsidR="00A001B9" w:rsidRDefault="009D64FD" w:rsidP="00B117B5">
      <w:pPr>
        <w:pStyle w:val="ListParagraph"/>
        <w:numPr>
          <w:ilvl w:val="0"/>
          <w:numId w:val="152"/>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332E4FF4" w14:textId="77777777" w:rsidR="00A001B9" w:rsidRDefault="009D64FD">
      <w:r>
        <w:t>On parsing, the escape scheme is applied after pad characters are trimmed and on unparsing before pad characters are added.</w:t>
      </w:r>
    </w:p>
    <w:p w14:paraId="12BE1F81" w14:textId="77777777" w:rsidR="00A001B9" w:rsidRDefault="009D64FD">
      <w:r>
        <w:t>DFDL does not perform any substitutions for ampersand notations like &amp;</w:t>
      </w:r>
      <w:proofErr w:type="spellStart"/>
      <w:proofErr w:type="gramStart"/>
      <w:r>
        <w:t>lt</w:t>
      </w:r>
      <w:proofErr w:type="spellEnd"/>
      <w:r>
        <w:t>;.</w:t>
      </w:r>
      <w:proofErr w:type="gramEnd"/>
      <w:r>
        <w:t xml:space="preserve"> </w:t>
      </w:r>
    </w:p>
    <w:p w14:paraId="22CB65DE" w14:textId="5CAF1AF0" w:rsidR="00A001B9" w:rsidRPr="00665BDB" w:rsidDel="00736A3D" w:rsidRDefault="009D64FD" w:rsidP="00665BDB">
      <w:pPr>
        <w:pStyle w:val="Caption"/>
        <w:rPr>
          <w:del w:id="1368" w:author="Mike Beckerle" w:date="2019-12-12T16:33:00Z"/>
          <w:b w:val="0"/>
          <w:bCs/>
        </w:rPr>
      </w:pPr>
      <w:r w:rsidRPr="00665BDB">
        <w:rPr>
          <w:b w:val="0"/>
          <w:bCs/>
        </w:rPr>
        <w:t xml:space="preserve">The syntax of </w:t>
      </w:r>
      <w:proofErr w:type="spellStart"/>
      <w:r w:rsidRPr="00665BDB">
        <w:rPr>
          <w:b w:val="0"/>
          <w:bCs/>
        </w:rPr>
        <w:t>dfdl:escapeScheme</w:t>
      </w:r>
      <w:proofErr w:type="spellEnd"/>
      <w:r w:rsidRPr="00665BDB">
        <w:rPr>
          <w:b w:val="0"/>
          <w:bCs/>
        </w:rPr>
        <w:t xml:space="preserve"> is defined in Section </w:t>
      </w:r>
      <w:r w:rsidRPr="00665BDB">
        <w:rPr>
          <w:b w:val="0"/>
          <w:bCs/>
        </w:rPr>
        <w:fldChar w:fldCharType="begin"/>
      </w:r>
      <w:r w:rsidRPr="00665BDB">
        <w:rPr>
          <w:b w:val="0"/>
          <w:bCs/>
        </w:rPr>
        <w:instrText xml:space="preserve"> REF _Ref250479270 \r \h </w:instrText>
      </w:r>
      <w:r w:rsidRPr="00665BDB">
        <w:rPr>
          <w:b w:val="0"/>
          <w:bCs/>
        </w:rPr>
      </w:r>
      <w:r w:rsidR="00665BDB" w:rsidRPr="00665BDB">
        <w:rPr>
          <w:b w:val="0"/>
          <w:bCs/>
        </w:rPr>
        <w:instrText xml:space="preserve"> \* MERGEFORMAT </w:instrText>
      </w:r>
      <w:r w:rsidRPr="00665BDB">
        <w:rPr>
          <w:b w:val="0"/>
          <w:bCs/>
        </w:rPr>
        <w:fldChar w:fldCharType="separate"/>
      </w:r>
      <w:r w:rsidR="002D29EA" w:rsidRPr="00665BDB">
        <w:rPr>
          <w:b w:val="0"/>
          <w:bCs/>
        </w:rPr>
        <w:t>13.2.1</w:t>
      </w:r>
      <w:r w:rsidRPr="00665BDB">
        <w:rPr>
          <w:b w:val="0"/>
          <w:bCs/>
        </w:rPr>
        <w:fldChar w:fldCharType="end"/>
      </w:r>
      <w:r w:rsidRPr="00665BDB">
        <w:rPr>
          <w:b w:val="0"/>
          <w:bCs/>
        </w:rPr>
        <w:t>.</w:t>
      </w:r>
      <w:r w:rsidRPr="00665BDB">
        <w:rPr>
          <w:b w:val="0"/>
          <w:bCs/>
        </w:rPr>
        <w:fldChar w:fldCharType="begin"/>
      </w:r>
      <w:r w:rsidRPr="00665BDB">
        <w:rPr>
          <w:b w:val="0"/>
          <w:bCs/>
        </w:rPr>
        <w:instrText xml:space="preserve"> REF _Ref228950351 \h </w:instrText>
      </w:r>
      <w:r w:rsidRPr="00665BDB">
        <w:rPr>
          <w:b w:val="0"/>
          <w:bCs/>
        </w:rPr>
      </w:r>
      <w:r w:rsidR="00665BDB" w:rsidRPr="00665BDB">
        <w:rPr>
          <w:b w:val="0"/>
          <w:bCs/>
        </w:rPr>
        <w:instrText xml:space="preserve"> \* MERGEFORMAT </w:instrText>
      </w:r>
      <w:r w:rsidRPr="00665BDB">
        <w:rPr>
          <w:b w:val="0"/>
          <w:bCs/>
        </w:rPr>
        <w:fldChar w:fldCharType="separate"/>
      </w:r>
      <w:ins w:id="1369" w:author="Mike Beckerle" w:date="2019-12-12T16:39:00Z">
        <w:r w:rsidR="002D29EA" w:rsidRPr="00665BDB">
          <w:rPr>
            <w:b w:val="0"/>
            <w:bCs/>
          </w:rPr>
          <w:t xml:space="preserve">Table </w:t>
        </w:r>
        <w:r w:rsidR="002D29EA" w:rsidRPr="00665BDB">
          <w:rPr>
            <w:b w:val="0"/>
            <w:bCs/>
            <w:noProof/>
          </w:rPr>
          <w:t>26</w:t>
        </w:r>
        <w:r w:rsidR="002D29EA" w:rsidRPr="00665BDB">
          <w:rPr>
            <w:b w:val="0"/>
            <w:bCs/>
          </w:rPr>
          <w:t xml:space="preserve"> P</w:t>
        </w:r>
        <w:r w:rsidR="002D29EA" w:rsidRPr="00665BDB">
          <w:rPr>
            <w:b w:val="0"/>
            <w:bCs/>
          </w:rPr>
          <w:t>r</w:t>
        </w:r>
        <w:r w:rsidR="002D29EA" w:rsidRPr="00665BDB">
          <w:rPr>
            <w:b w:val="0"/>
            <w:bCs/>
          </w:rPr>
          <w:t>operties Common to All Simple Types with Text Representation</w:t>
        </w:r>
      </w:ins>
      <w:del w:id="1370" w:author="Mike Beckerle" w:date="2019-12-12T16:33:00Z">
        <w:r w:rsidRPr="00665BDB" w:rsidDel="00736A3D">
          <w:rPr>
            <w:b w:val="0"/>
            <w:bCs/>
          </w:rPr>
          <w:delText xml:space="preserve">Table </w:delText>
        </w:r>
        <w:r w:rsidRPr="00665BDB" w:rsidDel="00736A3D">
          <w:rPr>
            <w:b w:val="0"/>
            <w:bCs/>
            <w:noProof/>
          </w:rPr>
          <w:delText>26</w:delText>
        </w:r>
        <w:r w:rsidRPr="00665BDB" w:rsidDel="00736A3D">
          <w:rPr>
            <w:b w:val="0"/>
            <w:bCs/>
          </w:rPr>
          <w:delText xml:space="preserve"> Properties Common to All Simple Types with Text Representation</w:delText>
        </w:r>
      </w:del>
    </w:p>
    <w:p w14:paraId="700FAC7E" w14:textId="6D93DDC1" w:rsidR="00A001B9" w:rsidRDefault="009D64FD" w:rsidP="00665BDB">
      <w:pPr>
        <w:pStyle w:val="Caption"/>
      </w:pPr>
      <w:del w:id="1371" w:author="Mike Beckerle" w:date="2019-12-12T16:33:00Z">
        <w:r w:rsidRPr="00665BDB" w:rsidDel="00736A3D">
          <w:rPr>
            <w:b w:val="0"/>
            <w:bCs/>
          </w:rPr>
          <w:delText>The dfdl:escapeScheme Properties</w:delText>
        </w:r>
      </w:del>
      <w:r w:rsidRPr="00665BDB">
        <w:rPr>
          <w:b w:val="0"/>
          <w:bCs/>
        </w:rPr>
        <w:fldChar w:fldCharType="end"/>
      </w:r>
      <w:bookmarkStart w:id="1372" w:name="_Ref251074722"/>
      <w:bookmarkStart w:id="1373" w:name="_Ref251074718"/>
      <w:bookmarkStart w:id="1374" w:name="_Toc243112783"/>
      <w:r w:rsidR="00665BDB">
        <w:rPr>
          <w:b w:val="0"/>
          <w:bCs/>
        </w:rPr>
        <w:t>.</w:t>
      </w:r>
    </w:p>
    <w:p w14:paraId="24595C7B" w14:textId="77777777" w:rsidR="00A001B9" w:rsidRDefault="009D64FD">
      <w:pPr>
        <w:pStyle w:val="Heading2"/>
        <w:rPr>
          <w:rFonts w:eastAsia="Times New Roman"/>
        </w:rPr>
      </w:pPr>
      <w:bookmarkStart w:id="1375" w:name="_Toc322911577"/>
      <w:bookmarkStart w:id="1376" w:name="_Toc322912116"/>
      <w:bookmarkStart w:id="1377" w:name="_Toc329092966"/>
      <w:bookmarkStart w:id="1378" w:name="_Toc332701479"/>
      <w:bookmarkStart w:id="1379" w:name="_Toc332701786"/>
      <w:bookmarkStart w:id="1380" w:name="_Toc332711580"/>
      <w:bookmarkStart w:id="1381" w:name="_Toc332711888"/>
      <w:bookmarkStart w:id="1382" w:name="_Toc332712190"/>
      <w:bookmarkStart w:id="1383" w:name="_Toc332724106"/>
      <w:bookmarkStart w:id="1384" w:name="_Toc332724406"/>
      <w:bookmarkStart w:id="1385" w:name="_Toc341102702"/>
      <w:bookmarkStart w:id="1386" w:name="_Toc347241434"/>
      <w:bookmarkStart w:id="1387" w:name="_Toc347744627"/>
      <w:bookmarkStart w:id="1388" w:name="_Toc348984410"/>
      <w:bookmarkStart w:id="1389" w:name="_Toc348984715"/>
      <w:bookmarkStart w:id="1390" w:name="_Toc349037878"/>
      <w:bookmarkStart w:id="1391" w:name="_Toc349038183"/>
      <w:bookmarkStart w:id="1392" w:name="_Toc349042671"/>
      <w:bookmarkStart w:id="1393" w:name="_Toc349642098"/>
      <w:bookmarkStart w:id="1394" w:name="_Toc351912662"/>
      <w:bookmarkStart w:id="1395" w:name="_Toc351914684"/>
      <w:bookmarkStart w:id="1396" w:name="_Toc351915118"/>
      <w:bookmarkStart w:id="1397" w:name="_Toc361231157"/>
      <w:bookmarkStart w:id="1398" w:name="_Toc361231683"/>
      <w:bookmarkStart w:id="1399" w:name="_Toc362444981"/>
      <w:bookmarkStart w:id="1400" w:name="_Toc363908903"/>
      <w:bookmarkStart w:id="1401" w:name="_Toc364463326"/>
      <w:bookmarkStart w:id="1402" w:name="_Toc366077924"/>
      <w:bookmarkStart w:id="1403" w:name="_Toc366078543"/>
      <w:bookmarkStart w:id="1404" w:name="_Toc366079529"/>
      <w:bookmarkStart w:id="1405" w:name="_Toc366080141"/>
      <w:bookmarkStart w:id="1406" w:name="_Toc366080750"/>
      <w:bookmarkStart w:id="1407" w:name="_Toc366505090"/>
      <w:bookmarkStart w:id="1408" w:name="_Toc366508459"/>
      <w:bookmarkStart w:id="1409" w:name="_Toc366512960"/>
      <w:bookmarkStart w:id="1410" w:name="_Toc366574151"/>
      <w:bookmarkStart w:id="1411" w:name="_Toc366577944"/>
      <w:bookmarkStart w:id="1412" w:name="_Toc366578538"/>
      <w:bookmarkStart w:id="1413" w:name="_Toc366579130"/>
      <w:bookmarkStart w:id="1414" w:name="_Toc366579721"/>
      <w:bookmarkStart w:id="1415" w:name="_Toc366580313"/>
      <w:bookmarkStart w:id="1416" w:name="_Toc366580904"/>
      <w:bookmarkStart w:id="1417" w:name="_Toc366581496"/>
      <w:bookmarkStart w:id="1418" w:name="_Toc177399050"/>
      <w:bookmarkStart w:id="1419" w:name="_Toc175057337"/>
      <w:bookmarkStart w:id="1420" w:name="_Toc199516264"/>
      <w:bookmarkStart w:id="1421" w:name="_Toc194983940"/>
      <w:bookmarkStart w:id="1422" w:name="_Ref222567026"/>
      <w:bookmarkStart w:id="1423" w:name="_Toc243112791"/>
      <w:bookmarkStart w:id="1424" w:name="_Toc349042672"/>
      <w:bookmarkStart w:id="1425" w:name="_Toc27061008"/>
      <w:bookmarkEnd w:id="1364"/>
      <w:bookmarkEnd w:id="1365"/>
      <w:bookmarkEnd w:id="1366"/>
      <w:bookmarkEnd w:id="1367"/>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r>
        <w:rPr>
          <w:rFonts w:eastAsia="Times New Roman"/>
        </w:rPr>
        <w:t xml:space="preserve">The </w:t>
      </w:r>
      <w:proofErr w:type="spellStart"/>
      <w:r>
        <w:rPr>
          <w:rFonts w:eastAsia="Times New Roman"/>
        </w:rPr>
        <w:t>dfdl:defineVariable</w:t>
      </w:r>
      <w:proofErr w:type="spellEnd"/>
      <w:r>
        <w:rPr>
          <w:rFonts w:eastAsia="Times New Roman"/>
        </w:rPr>
        <w:t xml:space="preserve"> Annotation Element</w:t>
      </w:r>
      <w:bookmarkEnd w:id="1418"/>
      <w:bookmarkEnd w:id="1419"/>
      <w:bookmarkEnd w:id="1420"/>
      <w:bookmarkEnd w:id="1421"/>
      <w:bookmarkEnd w:id="1422"/>
      <w:bookmarkEnd w:id="1423"/>
      <w:bookmarkEnd w:id="1424"/>
      <w:bookmarkEnd w:id="1425"/>
    </w:p>
    <w:p w14:paraId="133D9428" w14:textId="77777777" w:rsidR="00A001B9" w:rsidRDefault="009D64FD" w:rsidP="00665BDB">
      <w:r>
        <w:t>Variables provide a means for communication within a set of DFDL schema. They are defined as top-level elements in a schema and therefore have global scope.  .</w:t>
      </w:r>
    </w:p>
    <w:p w14:paraId="3C698239" w14:textId="77777777" w:rsidR="00A001B9" w:rsidRDefault="009D64FD">
      <w:r>
        <w:t xml:space="preserve">A new variable is introduced using </w:t>
      </w:r>
      <w:proofErr w:type="spellStart"/>
      <w:r>
        <w:t>dfdl:defineVariable</w:t>
      </w:r>
      <w:proofErr w:type="spellEnd"/>
      <w:r>
        <w:t>:</w:t>
      </w:r>
    </w:p>
    <w:p w14:paraId="36B5875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&lt;dfdl:defineVariable</w:t>
      </w:r>
    </w:p>
    <w:p w14:paraId="6D151A9F"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5DAB2AB0"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0A91958E"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0E23267B"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7587F18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7B48E43C" w14:textId="77777777" w:rsidR="00A001B9" w:rsidRDefault="009D64FD">
      <w:pPr>
        <w:pStyle w:val="Codeblock0"/>
        <w:pBdr>
          <w:top w:val="single" w:sz="4" w:space="1" w:color="auto"/>
          <w:left w:val="single" w:sz="4" w:space="4" w:color="auto"/>
          <w:bottom w:val="single" w:sz="4" w:space="1" w:color="auto"/>
          <w:right w:val="single" w:sz="4" w:space="4" w:color="auto"/>
        </w:pBdr>
      </w:pPr>
      <w:r>
        <w:t>&lt;/dfdl:defineVariable&gt;</w:t>
      </w:r>
    </w:p>
    <w:p w14:paraId="3668D419" w14:textId="77777777" w:rsidR="00A001B9" w:rsidRDefault="009D64FD">
      <w:pPr>
        <w:rPr>
          <w:rFonts w:cs="Arial"/>
        </w:rPr>
      </w:pPr>
      <w:r>
        <w:rPr>
          <w:rFonts w:cs="Arial"/>
        </w:rPr>
        <w:t xml:space="preserve">The name of a newly defined variable is placed into the target namespace of the schema containing the annotation. Variable names are distinct from format and escape scheme names </w:t>
      </w:r>
      <w:r>
        <w:rPr>
          <w:rFonts w:cs="Arial"/>
        </w:rPr>
        <w:lastRenderedPageBreak/>
        <w:t xml:space="preserve">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E9D9820" w14:textId="77777777" w:rsidR="00A001B9" w:rsidRDefault="009D64FD">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w:t>
      </w:r>
      <w:proofErr w:type="gramStart"/>
      <w:r>
        <w:rPr>
          <w:rFonts w:cs="Arial"/>
        </w:rPr>
        <w:t>specified</w:t>
      </w:r>
      <w:proofErr w:type="gramEnd"/>
      <w:r>
        <w:rPr>
          <w:rFonts w:cs="Arial"/>
        </w:rPr>
        <w:t xml:space="preserve"> the default value must match the type of the variable (otherwise it is a Schema Definition Error).</w:t>
      </w:r>
    </w:p>
    <w:p w14:paraId="2EE1E3AF" w14:textId="77777777" w:rsidR="00A001B9" w:rsidRDefault="009D64FD">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2AE88552" w14:textId="77777777" w:rsidR="00A001B9" w:rsidRDefault="009D64FD">
      <w:pPr>
        <w:rPr>
          <w:rFonts w:cs="Arial"/>
        </w:rPr>
      </w:pPr>
      <w:r>
        <w:rPr>
          <w:rFonts w:cs="Arial"/>
        </w:rPr>
        <w:t xml:space="preserve">Note the value of the name attribute is an </w:t>
      </w:r>
      <w:proofErr w:type="spellStart"/>
      <w:r>
        <w:rPr>
          <w:rFonts w:cs="Arial"/>
        </w:rPr>
        <w:t>NCName</w:t>
      </w:r>
      <w:proofErr w:type="spellEnd"/>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354F5EFA" w14:textId="77777777" w:rsidR="00A001B9" w:rsidRDefault="009D64FD">
      <w:pPr>
        <w:rPr>
          <w:rFonts w:cs="Arial"/>
        </w:rPr>
      </w:pPr>
      <w:r>
        <w:rPr>
          <w:rFonts w:cs="Arial"/>
        </w:rPr>
        <w:t xml:space="preserve">A default </w:t>
      </w:r>
      <w:r>
        <w:rPr>
          <w:rStyle w:val="Emphasis"/>
        </w:rPr>
        <w:t>instance</w:t>
      </w:r>
      <w:r>
        <w:rPr>
          <w:rFonts w:cs="Arial"/>
        </w:rPr>
        <w:t xml:space="preserve"> of the variable is created (with global scope).  Further instances of the variable may subsequently be created on schema elements. If the variable has a default value, this will used as the default value for any </w:t>
      </w:r>
      <w:r>
        <w:rPr>
          <w:rStyle w:val="Emphasis"/>
        </w:rPr>
        <w:t>instances</w:t>
      </w:r>
      <w:r>
        <w:rPr>
          <w:rFonts w:cs="Arial"/>
        </w:rPr>
        <w:t xml:space="preserve"> of the variable (unless overridden when the instance is created).</w:t>
      </w:r>
    </w:p>
    <w:p w14:paraId="40FB5B89" w14:textId="77777777" w:rsidR="00A001B9" w:rsidRDefault="009D64FD">
      <w:pPr>
        <w:rPr>
          <w:rFonts w:cs="Arial"/>
        </w:rPr>
      </w:pPr>
      <w:r>
        <w:rPr>
          <w:rFonts w:cs="Arial"/>
        </w:rPr>
        <w:t xml:space="preserve">The </w:t>
      </w:r>
      <w:r>
        <w:rPr>
          <w:rFonts w:cs="Arial"/>
          <w:bCs/>
        </w:rPr>
        <w:t>external</w:t>
      </w:r>
      <w:r>
        <w:rPr>
          <w:rFonts w:cs="Arial"/>
        </w:rPr>
        <w:t xml:space="preserve"> property is optional. If not specified it takes the default value 'false'. If </w:t>
      </w:r>
      <w:proofErr w:type="gramStart"/>
      <w:r>
        <w:rPr>
          <w:rFonts w:cs="Arial"/>
        </w:rPr>
        <w:t>true</w:t>
      </w:r>
      <w:proofErr w:type="gramEnd"/>
      <w:r>
        <w:rPr>
          <w:rFonts w:cs="Arial"/>
        </w:rPr>
        <w:t xml:space="preserv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r>
        <w:rPr>
          <w:rFonts w:cs="Arial"/>
        </w:rPr>
        <w:t>). The mechanism by which the processor provides this value is implementation-defined.</w:t>
      </w:r>
    </w:p>
    <w:p w14:paraId="05F371E3" w14:textId="77777777" w:rsidR="00A001B9" w:rsidRDefault="009D64FD">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6764C025" w14:textId="77777777" w:rsidR="00A001B9" w:rsidRDefault="009D64FD">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is evaluated before processing the data stream begins. </w:t>
      </w:r>
    </w:p>
    <w:p w14:paraId="1F2C2B80" w14:textId="77777777" w:rsidR="00A001B9" w:rsidRDefault="009D64FD">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proofErr w:type="spellStart"/>
      <w:r>
        <w:rPr>
          <w:rFonts w:cs="Arial"/>
          <w:lang w:eastAsia="en-GB"/>
        </w:rPr>
        <w:t>infoset</w:t>
      </w:r>
      <w:proofErr w:type="spellEnd"/>
      <w:r>
        <w:rPr>
          <w:rFonts w:cs="Arial"/>
          <w:lang w:eastAsia="en-GB"/>
        </w:rPr>
        <w:t xml:space="preserve"> (so no path locations).The referenced variable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C8DA217" w14:textId="77777777" w:rsidR="00A001B9" w:rsidRDefault="009D64FD">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that prevents the referenced variable's value from ever changing, that is, it </w:t>
      </w:r>
      <w:proofErr w:type="gramStart"/>
      <w:r>
        <w:rPr>
          <w:rFonts w:cs="Arial"/>
          <w:lang w:eastAsia="en-GB"/>
        </w:rPr>
        <w:t>is considered to be</w:t>
      </w:r>
      <w:proofErr w:type="gramEnd"/>
      <w:r>
        <w:rPr>
          <w:rFonts w:cs="Arial"/>
          <w:lang w:eastAsia="en-GB"/>
        </w:rPr>
        <w:t xml:space="preserve"> a read of the variable's value.</w:t>
      </w:r>
    </w:p>
    <w:p w14:paraId="60904F54" w14:textId="77777777" w:rsidR="00A001B9" w:rsidRDefault="009D64FD">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1B4036D7" w14:textId="77777777" w:rsidR="00A001B9" w:rsidRDefault="009D64FD">
      <w:r>
        <w:rPr>
          <w:rFonts w:cs="Arial"/>
          <w:lang w:eastAsia="en-GB"/>
        </w:rPr>
        <w:t>It is a Schema Definition Error if the type of the variable is a user-defined simple type restriction.</w:t>
      </w:r>
    </w:p>
    <w:p w14:paraId="09848A1C" w14:textId="77777777" w:rsidR="00A001B9" w:rsidRDefault="009D64FD">
      <w:pPr>
        <w:pStyle w:val="Heading3"/>
      </w:pPr>
      <w:bookmarkStart w:id="1426" w:name="_Toc322911579"/>
      <w:bookmarkStart w:id="1427" w:name="_Toc322912118"/>
      <w:bookmarkStart w:id="1428" w:name="_Toc329092968"/>
      <w:bookmarkStart w:id="1429" w:name="_Toc332701481"/>
      <w:bookmarkStart w:id="1430" w:name="_Toc332701788"/>
      <w:bookmarkStart w:id="1431" w:name="_Toc332711582"/>
      <w:bookmarkStart w:id="1432" w:name="_Toc332711890"/>
      <w:bookmarkStart w:id="1433" w:name="_Toc332712192"/>
      <w:bookmarkStart w:id="1434" w:name="_Toc332724108"/>
      <w:bookmarkStart w:id="1435" w:name="_Toc332724408"/>
      <w:bookmarkStart w:id="1436" w:name="_Toc341102704"/>
      <w:bookmarkStart w:id="1437" w:name="_Toc347241436"/>
      <w:bookmarkStart w:id="1438" w:name="_Toc347744629"/>
      <w:bookmarkStart w:id="1439" w:name="_Toc348984412"/>
      <w:bookmarkStart w:id="1440" w:name="_Toc348984717"/>
      <w:bookmarkStart w:id="1441" w:name="_Toc349037880"/>
      <w:bookmarkStart w:id="1442" w:name="_Toc349038185"/>
      <w:bookmarkStart w:id="1443" w:name="_Toc349042673"/>
      <w:bookmarkStart w:id="1444" w:name="_Toc351912664"/>
      <w:bookmarkStart w:id="1445" w:name="_Toc351914686"/>
      <w:bookmarkStart w:id="1446" w:name="_Toc351915120"/>
      <w:bookmarkStart w:id="1447" w:name="_Toc361231159"/>
      <w:bookmarkStart w:id="1448" w:name="_Toc361231685"/>
      <w:bookmarkStart w:id="1449" w:name="_Toc362444983"/>
      <w:bookmarkStart w:id="1450" w:name="_Toc363908905"/>
      <w:bookmarkStart w:id="1451" w:name="_Toc364463328"/>
      <w:bookmarkStart w:id="1452" w:name="_Toc366077926"/>
      <w:bookmarkStart w:id="1453" w:name="_Toc366078545"/>
      <w:bookmarkStart w:id="1454" w:name="_Toc366079531"/>
      <w:bookmarkStart w:id="1455" w:name="_Toc366080143"/>
      <w:bookmarkStart w:id="1456" w:name="_Toc366080752"/>
      <w:bookmarkStart w:id="1457" w:name="_Toc366505092"/>
      <w:bookmarkStart w:id="1458" w:name="_Toc366508461"/>
      <w:bookmarkStart w:id="1459" w:name="_Toc366512962"/>
      <w:bookmarkStart w:id="1460" w:name="_Toc366574153"/>
      <w:bookmarkStart w:id="1461" w:name="_Toc366577946"/>
      <w:bookmarkStart w:id="1462" w:name="_Toc366578540"/>
      <w:bookmarkStart w:id="1463" w:name="_Toc366579132"/>
      <w:bookmarkStart w:id="1464" w:name="_Toc366579723"/>
      <w:bookmarkStart w:id="1465" w:name="_Toc366580315"/>
      <w:bookmarkStart w:id="1466" w:name="_Toc366580906"/>
      <w:bookmarkStart w:id="1467" w:name="_Toc366581498"/>
      <w:bookmarkStart w:id="1468" w:name="_Toc349042674"/>
      <w:bookmarkStart w:id="1469" w:name="_Toc27061009"/>
      <w:bookmarkStart w:id="1470" w:name="_Toc243112792"/>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r>
        <w:t>Examples</w:t>
      </w:r>
      <w:bookmarkEnd w:id="1468"/>
      <w:bookmarkEnd w:id="1469"/>
    </w:p>
    <w:p w14:paraId="3CB309E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bookmarkEnd w:id="1470"/>
      <w:r>
        <w:t>&lt;dfdl:defineVariable name="EDIFACT_DS" type="xs:string"</w:t>
      </w:r>
    </w:p>
    <w:p w14:paraId="3B8F79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defaultValue="," /&gt;</w:t>
      </w:r>
    </w:p>
    <w:p w14:paraId="0A2584E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C69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552A94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5D87C8E0" w14:textId="77777777" w:rsidR="00A001B9" w:rsidRDefault="009D64FD">
      <w:pPr>
        <w:pStyle w:val="Heading3"/>
      </w:pPr>
      <w:bookmarkStart w:id="1471" w:name="_Toc322911581"/>
      <w:bookmarkStart w:id="1472" w:name="_Toc322912120"/>
      <w:bookmarkStart w:id="1473" w:name="_Toc329092970"/>
      <w:bookmarkStart w:id="1474" w:name="_Toc332701483"/>
      <w:bookmarkStart w:id="1475" w:name="_Toc332701790"/>
      <w:bookmarkStart w:id="1476" w:name="_Toc332711584"/>
      <w:bookmarkStart w:id="1477" w:name="_Toc332711892"/>
      <w:bookmarkStart w:id="1478" w:name="_Toc332712194"/>
      <w:bookmarkStart w:id="1479" w:name="_Toc332724110"/>
      <w:bookmarkStart w:id="1480" w:name="_Toc332724410"/>
      <w:bookmarkStart w:id="1481" w:name="_Toc341102706"/>
      <w:bookmarkStart w:id="1482" w:name="_Toc347241438"/>
      <w:bookmarkStart w:id="1483" w:name="_Toc347744631"/>
      <w:bookmarkStart w:id="1484" w:name="_Toc348984414"/>
      <w:bookmarkStart w:id="1485" w:name="_Toc348984719"/>
      <w:bookmarkStart w:id="1486" w:name="_Toc349037882"/>
      <w:bookmarkStart w:id="1487" w:name="_Toc349038187"/>
      <w:bookmarkStart w:id="1488" w:name="_Toc349042675"/>
      <w:bookmarkStart w:id="1489" w:name="_Toc351912666"/>
      <w:bookmarkStart w:id="1490" w:name="_Toc351914688"/>
      <w:bookmarkStart w:id="1491" w:name="_Toc351915122"/>
      <w:bookmarkStart w:id="1492" w:name="_Toc361231161"/>
      <w:bookmarkStart w:id="1493" w:name="_Toc361231687"/>
      <w:bookmarkStart w:id="1494" w:name="_Toc362444985"/>
      <w:bookmarkStart w:id="1495" w:name="_Toc363908907"/>
      <w:bookmarkStart w:id="1496" w:name="_Toc364463330"/>
      <w:bookmarkStart w:id="1497" w:name="_Toc366077928"/>
      <w:bookmarkStart w:id="1498" w:name="_Toc366078547"/>
      <w:bookmarkStart w:id="1499" w:name="_Toc366079533"/>
      <w:bookmarkStart w:id="1500" w:name="_Toc366080145"/>
      <w:bookmarkStart w:id="1501" w:name="_Toc366080754"/>
      <w:bookmarkStart w:id="1502" w:name="_Toc366505094"/>
      <w:bookmarkStart w:id="1503" w:name="_Toc366508463"/>
      <w:bookmarkStart w:id="1504" w:name="_Toc366512964"/>
      <w:bookmarkStart w:id="1505" w:name="_Toc366574155"/>
      <w:bookmarkStart w:id="1506" w:name="_Toc366577948"/>
      <w:bookmarkStart w:id="1507" w:name="_Toc366578542"/>
      <w:bookmarkStart w:id="1508" w:name="_Toc366579134"/>
      <w:bookmarkStart w:id="1509" w:name="_Toc366579725"/>
      <w:bookmarkStart w:id="1510" w:name="_Toc366580317"/>
      <w:bookmarkStart w:id="1511" w:name="_Toc366580908"/>
      <w:bookmarkStart w:id="1512" w:name="_Toc366581500"/>
      <w:bookmarkStart w:id="1513" w:name="_Toc349042676"/>
      <w:bookmarkStart w:id="1514" w:name="_Ref393373377"/>
      <w:bookmarkStart w:id="1515" w:name="_Ref393373408"/>
      <w:bookmarkStart w:id="1516" w:name="_Toc2706101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r>
        <w:t>Predefined Variables</w:t>
      </w:r>
      <w:bookmarkEnd w:id="1513"/>
      <w:bookmarkEnd w:id="1514"/>
      <w:bookmarkEnd w:id="1515"/>
      <w:bookmarkEnd w:id="1516"/>
    </w:p>
    <w:p w14:paraId="3D322C17" w14:textId="77777777" w:rsidR="00A001B9" w:rsidRDefault="009D64FD" w:rsidP="00665BDB">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A001B9" w14:paraId="43CFCC0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D24BB7" w14:textId="77777777" w:rsidR="00A001B9" w:rsidRDefault="009D64FD">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6AF91C2" w14:textId="77777777" w:rsidR="00A001B9" w:rsidRDefault="009D64FD">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87796FE" w14:textId="77777777" w:rsidR="00A001B9" w:rsidRDefault="009D64FD">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EE86E1A" w14:textId="77777777" w:rsidR="00A001B9" w:rsidRDefault="009D64FD">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D4E7DD" w14:textId="77777777" w:rsidR="00A001B9" w:rsidRDefault="009D64FD">
            <w:pPr>
              <w:rPr>
                <w:b/>
                <w:iCs/>
              </w:rPr>
            </w:pPr>
            <w:r>
              <w:rPr>
                <w:b/>
                <w:iCs/>
              </w:rPr>
              <w:t>External</w:t>
            </w:r>
          </w:p>
        </w:tc>
      </w:tr>
      <w:tr w:rsidR="00A001B9" w14:paraId="1E5306CD" w14:textId="77777777">
        <w:tc>
          <w:tcPr>
            <w:tcW w:w="0" w:type="auto"/>
            <w:tcBorders>
              <w:top w:val="single" w:sz="4" w:space="0" w:color="auto"/>
              <w:left w:val="single" w:sz="4" w:space="0" w:color="auto"/>
              <w:bottom w:val="single" w:sz="4" w:space="0" w:color="auto"/>
              <w:right w:val="single" w:sz="4" w:space="0" w:color="auto"/>
            </w:tcBorders>
            <w:hideMark/>
          </w:tcPr>
          <w:p w14:paraId="15D3BC22" w14:textId="77777777" w:rsidR="00A001B9" w:rsidRDefault="009D64FD">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76E51AAC"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E3D2CC6"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EB7E2D" w14:textId="77777777" w:rsidR="00A001B9" w:rsidRDefault="009D64FD">
            <w:r>
              <w:t>'UTF-8'</w:t>
            </w:r>
          </w:p>
        </w:tc>
        <w:tc>
          <w:tcPr>
            <w:tcW w:w="0" w:type="auto"/>
            <w:tcBorders>
              <w:top w:val="single" w:sz="4" w:space="0" w:color="auto"/>
              <w:left w:val="single" w:sz="4" w:space="0" w:color="auto"/>
              <w:bottom w:val="single" w:sz="4" w:space="0" w:color="auto"/>
              <w:right w:val="single" w:sz="4" w:space="0" w:color="auto"/>
            </w:tcBorders>
            <w:hideMark/>
          </w:tcPr>
          <w:p w14:paraId="34543A72" w14:textId="77777777" w:rsidR="00A001B9" w:rsidRDefault="009D64FD">
            <w:r>
              <w:t>true</w:t>
            </w:r>
          </w:p>
        </w:tc>
      </w:tr>
      <w:tr w:rsidR="00A001B9" w14:paraId="20764B86" w14:textId="77777777">
        <w:tc>
          <w:tcPr>
            <w:tcW w:w="0" w:type="auto"/>
            <w:tcBorders>
              <w:top w:val="single" w:sz="4" w:space="0" w:color="auto"/>
              <w:left w:val="single" w:sz="4" w:space="0" w:color="auto"/>
              <w:bottom w:val="single" w:sz="4" w:space="0" w:color="auto"/>
              <w:right w:val="single" w:sz="4" w:space="0" w:color="auto"/>
            </w:tcBorders>
            <w:hideMark/>
          </w:tcPr>
          <w:p w14:paraId="7238A2B6" w14:textId="77777777" w:rsidR="00A001B9" w:rsidRDefault="009D64FD">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01C721D2"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F6938F3" w14:textId="77777777" w:rsidR="00A001B9" w:rsidRDefault="009D64FD">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BA9CF2" w14:textId="77777777" w:rsidR="00A001B9" w:rsidRDefault="009D64FD">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1C23B227" w14:textId="77777777" w:rsidR="00A001B9" w:rsidRDefault="009D64FD">
            <w:r>
              <w:t>true</w:t>
            </w:r>
          </w:p>
        </w:tc>
      </w:tr>
      <w:tr w:rsidR="00A001B9" w14:paraId="24A4D2AA" w14:textId="77777777">
        <w:tc>
          <w:tcPr>
            <w:tcW w:w="0" w:type="auto"/>
            <w:tcBorders>
              <w:top w:val="single" w:sz="4" w:space="0" w:color="auto"/>
              <w:left w:val="single" w:sz="4" w:space="0" w:color="auto"/>
              <w:bottom w:val="single" w:sz="4" w:space="0" w:color="auto"/>
              <w:right w:val="single" w:sz="4" w:space="0" w:color="auto"/>
            </w:tcBorders>
            <w:hideMark/>
          </w:tcPr>
          <w:p w14:paraId="753C26D9" w14:textId="77777777" w:rsidR="00A001B9" w:rsidRDefault="009D64FD">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1FAB4480"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86FAB1C"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040506" w14:textId="77777777" w:rsidR="00A001B9" w:rsidRDefault="009D64FD">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18418555" w14:textId="77777777" w:rsidR="00A001B9" w:rsidRDefault="009D64FD">
            <w:r>
              <w:t>true</w:t>
            </w:r>
          </w:p>
        </w:tc>
      </w:tr>
      <w:tr w:rsidR="00A001B9" w14:paraId="25043DD0" w14:textId="77777777">
        <w:tc>
          <w:tcPr>
            <w:tcW w:w="0" w:type="auto"/>
            <w:tcBorders>
              <w:top w:val="single" w:sz="4" w:space="0" w:color="auto"/>
              <w:left w:val="single" w:sz="4" w:space="0" w:color="auto"/>
              <w:bottom w:val="single" w:sz="4" w:space="0" w:color="auto"/>
              <w:right w:val="single" w:sz="4" w:space="0" w:color="auto"/>
            </w:tcBorders>
            <w:hideMark/>
          </w:tcPr>
          <w:p w14:paraId="623293DB" w14:textId="77777777" w:rsidR="00A001B9" w:rsidRDefault="009D64FD">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5F1911"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60517937"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A41D3B" w14:textId="77777777" w:rsidR="00A001B9" w:rsidRDefault="009D64FD">
            <w:r>
              <w:t>'%LF;'</w:t>
            </w:r>
          </w:p>
        </w:tc>
        <w:tc>
          <w:tcPr>
            <w:tcW w:w="0" w:type="auto"/>
            <w:tcBorders>
              <w:top w:val="single" w:sz="4" w:space="0" w:color="auto"/>
              <w:left w:val="single" w:sz="4" w:space="0" w:color="auto"/>
              <w:bottom w:val="single" w:sz="4" w:space="0" w:color="auto"/>
              <w:right w:val="single" w:sz="4" w:space="0" w:color="auto"/>
            </w:tcBorders>
            <w:hideMark/>
          </w:tcPr>
          <w:p w14:paraId="230229A4" w14:textId="77777777" w:rsidR="00A001B9" w:rsidRDefault="009D64FD">
            <w:r>
              <w:t>true</w:t>
            </w:r>
          </w:p>
        </w:tc>
      </w:tr>
    </w:tbl>
    <w:p w14:paraId="2EC4281C" w14:textId="0E5A1D34"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8</w:t>
      </w:r>
      <w:r w:rsidR="00342DB5">
        <w:rPr>
          <w:noProof/>
        </w:rPr>
        <w:fldChar w:fldCharType="end"/>
      </w:r>
      <w:r>
        <w:t xml:space="preserve"> Pre-defined variables</w:t>
      </w:r>
    </w:p>
    <w:p w14:paraId="364381F4" w14:textId="77777777" w:rsidR="00A001B9" w:rsidRDefault="009D64FD">
      <w:r>
        <w:t>These variables are expected to be commonly set externally so are predefined for convenience.</w:t>
      </w:r>
    </w:p>
    <w:p w14:paraId="56DD47EE"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21D4A95" w14:textId="77777777" w:rsidR="00A001B9" w:rsidRDefault="009D64FD">
      <w:pPr>
        <w:pStyle w:val="Heading2"/>
        <w:rPr>
          <w:rFonts w:eastAsia="Times New Roman"/>
        </w:rPr>
      </w:pPr>
      <w:bookmarkStart w:id="1517" w:name="_Toc349042677"/>
      <w:bookmarkStart w:id="1518" w:name="_Ref255466447"/>
      <w:bookmarkStart w:id="1519" w:name="_Toc243112793"/>
      <w:bookmarkStart w:id="1520" w:name="_Toc27061011"/>
      <w:bookmarkStart w:id="1521" w:name="_Toc194983941"/>
      <w:bookmarkStart w:id="1522" w:name="_Toc199516265"/>
      <w:bookmarkStart w:id="1523" w:name="_Toc175057338"/>
      <w:bookmarkStart w:id="1524" w:name="_Toc17739905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1517"/>
      <w:bookmarkEnd w:id="1518"/>
      <w:bookmarkEnd w:id="1519"/>
      <w:bookmarkEnd w:id="1520"/>
    </w:p>
    <w:p w14:paraId="38C2F6CB" w14:textId="77777777" w:rsidR="00A001B9" w:rsidRDefault="009D64FD" w:rsidP="00665BDB">
      <w:r>
        <w:t xml:space="preserve">Scoped instances of defined variables are created using </w:t>
      </w:r>
      <w:proofErr w:type="spellStart"/>
      <w:r>
        <w:t>dfdl:newVariableInstance</w:t>
      </w:r>
      <w:proofErr w:type="spellEnd"/>
      <w:r>
        <w:t>:</w:t>
      </w:r>
    </w:p>
    <w:p w14:paraId="2A829A39"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w:t>
      </w:r>
    </w:p>
    <w:p w14:paraId="6F634A55"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4F277F9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395770B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6A8B1B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759D93BC" w14:textId="77777777" w:rsidR="00A001B9" w:rsidRDefault="009D64FD">
      <w:r>
        <w:t xml:space="preserve">Since an initial instance is created when the variable is defined, the use of </w:t>
      </w:r>
      <w:proofErr w:type="spellStart"/>
      <w:r>
        <w:t>dfdl:newVariableInstance</w:t>
      </w:r>
      <w:proofErr w:type="spellEnd"/>
      <w:r>
        <w:t xml:space="preserve"> is optional. It would be used if an instance with restricted scope is needed.</w:t>
      </w:r>
    </w:p>
    <w:p w14:paraId="39399B11" w14:textId="77777777" w:rsidR="00A001B9" w:rsidRDefault="009D64FD">
      <w:r>
        <w:t xml:space="preserve">The </w:t>
      </w:r>
      <w:proofErr w:type="spellStart"/>
      <w:r>
        <w:t>dfdl:newVariableInstance</w:t>
      </w:r>
      <w:proofErr w:type="spellEnd"/>
      <w:r>
        <w:t xml:space="preserve"> annotation can be used on a group reference, sequence or choice only. It is a Schema Definition Error otherwise.</w:t>
      </w:r>
    </w:p>
    <w:p w14:paraId="71FEBA1B" w14:textId="77777777" w:rsidR="00A001B9" w:rsidRDefault="009D64FD">
      <w:r>
        <w:t xml:space="preserve">The scope of the instance of a variable is the </w:t>
      </w:r>
      <w:r>
        <w:rPr>
          <w:rStyle w:val="Emphasis"/>
        </w:rPr>
        <w:t>dynamic scope</w:t>
      </w:r>
      <w:r>
        <w:t xml:space="preserve"> of the schema component and its content model and so is inherited by any contained constructs or construct references. </w:t>
      </w:r>
    </w:p>
    <w:p w14:paraId="5436A354" w14:textId="77777777" w:rsidR="00A001B9" w:rsidRDefault="009D64FD">
      <w:r>
        <w:t xml:space="preserve">The </w:t>
      </w:r>
      <w:r>
        <w:rPr>
          <w:bCs/>
        </w:rPr>
        <w:t>ref</w:t>
      </w:r>
      <w:r>
        <w:t xml:space="preserve"> property is a </w:t>
      </w:r>
      <w:proofErr w:type="spellStart"/>
      <w:r>
        <w:t>QName</w:t>
      </w:r>
      <w:proofErr w:type="spellEnd"/>
      <w:r>
        <w:t>. That is, it may be qualified with a namespace prefix.</w:t>
      </w:r>
    </w:p>
    <w:p w14:paraId="4F24C1BB" w14:textId="77777777" w:rsidR="00A001B9" w:rsidRDefault="009D64FD">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w:t>
      </w:r>
      <w:proofErr w:type="gramStart"/>
      <w:r>
        <w:t>specified</w:t>
      </w:r>
      <w:proofErr w:type="gramEnd"/>
      <w:r>
        <w:t xml:space="preserve"> the default value must match the type of the variable as specified by </w:t>
      </w:r>
      <w:proofErr w:type="spellStart"/>
      <w:r>
        <w:t>dfdl:defineVariable</w:t>
      </w:r>
      <w:proofErr w:type="spellEnd"/>
      <w:r>
        <w:t xml:space="preserve">. If the instance is not assigned a new default </w:t>
      </w:r>
      <w:proofErr w:type="gramStart"/>
      <w:r>
        <w:t>value</w:t>
      </w:r>
      <w:proofErr w:type="gramEnd"/>
      <w:r>
        <w:t xml:space="preserv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028F235" w14:textId="77777777" w:rsidR="00A001B9" w:rsidRDefault="009D64FD">
      <w:r>
        <w:t xml:space="preserve">If a default value is specified this initial value of the instance will be set 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4DE0BBD6" w14:textId="77777777" w:rsidR="00A001B9" w:rsidRDefault="009D64FD">
      <w:r>
        <w:t xml:space="preserve">Note that the syntax supports both a </w:t>
      </w:r>
      <w:proofErr w:type="spellStart"/>
      <w:r>
        <w:t>defaultValue</w:t>
      </w:r>
      <w:proofErr w:type="spellEnd"/>
      <w:r>
        <w:t xml:space="preserve"> attribute and the default value being specified by the element value. Only one or the other may be present. (Schema definition error otherwise.)</w:t>
      </w:r>
    </w:p>
    <w:p w14:paraId="4192DFC0" w14:textId="77777777" w:rsidR="00A001B9" w:rsidRDefault="009D64FD">
      <w:r>
        <w:t xml:space="preserve">To set the default value to "" (empty string), the </w:t>
      </w:r>
      <w:proofErr w:type="spellStart"/>
      <w:r>
        <w:t>defaultValue</w:t>
      </w:r>
      <w:proofErr w:type="spellEnd"/>
      <w:r>
        <w:t xml:space="preserve"> attribute syntax must be used, or the expression { "" } must be used as the element value. </w:t>
      </w:r>
    </w:p>
    <w:p w14:paraId="3A9EAEE1" w14:textId="49B18007" w:rsidR="00A001B9" w:rsidRDefault="009D64FD">
      <w:pPr>
        <w:autoSpaceDE w:val="0"/>
        <w:autoSpaceDN w:val="0"/>
        <w:adjustRightInd w:val="0"/>
        <w:rPr>
          <w:rFonts w:cs="Arial"/>
        </w:rPr>
      </w:pPr>
      <w:r>
        <w:t xml:space="preserve">The resolved set of annotations for a component may contain multiple </w:t>
      </w:r>
      <w:proofErr w:type="spellStart"/>
      <w:r>
        <w:t>dfdl:newVariableInstance</w:t>
      </w:r>
      <w:proofErr w:type="spellEnd"/>
      <w:r>
        <w:t xml:space="preserve"> statements. They must all be for unique </w:t>
      </w:r>
      <w:proofErr w:type="gramStart"/>
      <w:r>
        <w:t>variables,</w:t>
      </w:r>
      <w:proofErr w:type="gramEnd"/>
      <w:r>
        <w:t xml:space="preserve">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2D29EA">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2D29EA">
        <w:t>Evaluation Order for Statement Annotations</w:t>
      </w:r>
      <w:r>
        <w:fldChar w:fldCharType="end"/>
      </w:r>
      <w:r>
        <w:t>.</w:t>
      </w:r>
    </w:p>
    <w:p w14:paraId="74A7B751" w14:textId="77777777" w:rsidR="00A001B9" w:rsidRDefault="009D64FD">
      <w:r>
        <w:t>There is no short form syntax for creating variable instances.</w:t>
      </w:r>
    </w:p>
    <w:p w14:paraId="61308680" w14:textId="77777777" w:rsidR="00A001B9" w:rsidRDefault="009D64FD">
      <w:pPr>
        <w:pStyle w:val="Heading3"/>
      </w:pPr>
      <w:bookmarkStart w:id="1525" w:name="_Toc322911584"/>
      <w:bookmarkStart w:id="1526" w:name="_Toc322912123"/>
      <w:bookmarkStart w:id="1527" w:name="_Toc329092973"/>
      <w:bookmarkStart w:id="1528" w:name="_Toc332701486"/>
      <w:bookmarkStart w:id="1529" w:name="_Toc332701793"/>
      <w:bookmarkStart w:id="1530" w:name="_Toc332711587"/>
      <w:bookmarkStart w:id="1531" w:name="_Toc332711895"/>
      <w:bookmarkStart w:id="1532" w:name="_Toc332712197"/>
      <w:bookmarkStart w:id="1533" w:name="_Toc332724113"/>
      <w:bookmarkStart w:id="1534" w:name="_Toc332724413"/>
      <w:bookmarkStart w:id="1535" w:name="_Toc341102709"/>
      <w:bookmarkStart w:id="1536" w:name="_Toc347241441"/>
      <w:bookmarkStart w:id="1537" w:name="_Toc347744634"/>
      <w:bookmarkStart w:id="1538" w:name="_Toc348984417"/>
      <w:bookmarkStart w:id="1539" w:name="_Toc348984722"/>
      <w:bookmarkStart w:id="1540" w:name="_Toc349037885"/>
      <w:bookmarkStart w:id="1541" w:name="_Toc349038190"/>
      <w:bookmarkStart w:id="1542" w:name="_Toc349042678"/>
      <w:bookmarkStart w:id="1543" w:name="_Toc351912669"/>
      <w:bookmarkStart w:id="1544" w:name="_Toc351914691"/>
      <w:bookmarkStart w:id="1545" w:name="_Toc351915125"/>
      <w:bookmarkStart w:id="1546" w:name="_Toc361231164"/>
      <w:bookmarkStart w:id="1547" w:name="_Toc361231690"/>
      <w:bookmarkStart w:id="1548" w:name="_Toc362444988"/>
      <w:bookmarkStart w:id="1549" w:name="_Toc363908910"/>
      <w:bookmarkStart w:id="1550" w:name="_Toc364463333"/>
      <w:bookmarkStart w:id="1551" w:name="_Toc366077931"/>
      <w:bookmarkStart w:id="1552" w:name="_Toc366078550"/>
      <w:bookmarkStart w:id="1553" w:name="_Toc366079536"/>
      <w:bookmarkStart w:id="1554" w:name="_Toc366080148"/>
      <w:bookmarkStart w:id="1555" w:name="_Toc366080757"/>
      <w:bookmarkStart w:id="1556" w:name="_Toc366505097"/>
      <w:bookmarkStart w:id="1557" w:name="_Toc366508466"/>
      <w:bookmarkStart w:id="1558" w:name="_Toc366512967"/>
      <w:bookmarkStart w:id="1559" w:name="_Toc366574158"/>
      <w:bookmarkStart w:id="1560" w:name="_Toc366577951"/>
      <w:bookmarkStart w:id="1561" w:name="_Toc366578545"/>
      <w:bookmarkStart w:id="1562" w:name="_Toc366579137"/>
      <w:bookmarkStart w:id="1563" w:name="_Toc366579728"/>
      <w:bookmarkStart w:id="1564" w:name="_Toc366580320"/>
      <w:bookmarkStart w:id="1565" w:name="_Toc366580911"/>
      <w:bookmarkStart w:id="1566" w:name="_Toc366581503"/>
      <w:bookmarkStart w:id="1567" w:name="_Toc349042679"/>
      <w:bookmarkStart w:id="1568" w:name="_Toc27061012"/>
      <w:bookmarkStart w:id="1569" w:name="_Toc24311279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t>Examples</w:t>
      </w:r>
      <w:bookmarkEnd w:id="1567"/>
      <w:bookmarkEnd w:id="1568"/>
      <w:r>
        <w:t xml:space="preserve"> </w:t>
      </w:r>
      <w:bookmarkEnd w:id="1569"/>
    </w:p>
    <w:p w14:paraId="1DA4C1E1"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54AEA55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B0AA558"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727602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344BBB8D"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5866E737" w14:textId="77777777" w:rsidR="00A001B9" w:rsidRDefault="009D64FD">
      <w:pPr>
        <w:pStyle w:val="Heading2"/>
        <w:rPr>
          <w:rFonts w:eastAsia="Times New Roman"/>
        </w:rPr>
      </w:pPr>
      <w:bookmarkStart w:id="1570" w:name="_Toc322911586"/>
      <w:bookmarkStart w:id="1571" w:name="_Toc322912125"/>
      <w:bookmarkStart w:id="1572" w:name="_Toc329092975"/>
      <w:bookmarkStart w:id="1573" w:name="_Toc332701488"/>
      <w:bookmarkStart w:id="1574" w:name="_Toc332701795"/>
      <w:bookmarkStart w:id="1575" w:name="_Toc332711589"/>
      <w:bookmarkStart w:id="1576" w:name="_Toc332711897"/>
      <w:bookmarkStart w:id="1577" w:name="_Toc332712199"/>
      <w:bookmarkStart w:id="1578" w:name="_Toc332724115"/>
      <w:bookmarkStart w:id="1579" w:name="_Toc332724415"/>
      <w:bookmarkStart w:id="1580" w:name="_Toc341102711"/>
      <w:bookmarkStart w:id="1581" w:name="_Toc347241443"/>
      <w:bookmarkStart w:id="1582" w:name="_Toc347744636"/>
      <w:bookmarkStart w:id="1583" w:name="_Toc348984419"/>
      <w:bookmarkStart w:id="1584" w:name="_Toc348984724"/>
      <w:bookmarkStart w:id="1585" w:name="_Toc349037887"/>
      <w:bookmarkStart w:id="1586" w:name="_Toc349038192"/>
      <w:bookmarkStart w:id="1587" w:name="_Toc349042680"/>
      <w:bookmarkStart w:id="1588" w:name="_Toc349642104"/>
      <w:bookmarkStart w:id="1589" w:name="_Toc351912671"/>
      <w:bookmarkStart w:id="1590" w:name="_Toc351914693"/>
      <w:bookmarkStart w:id="1591" w:name="_Toc351915127"/>
      <w:bookmarkStart w:id="1592" w:name="_Toc361231166"/>
      <w:bookmarkStart w:id="1593" w:name="_Toc361231692"/>
      <w:bookmarkStart w:id="1594" w:name="_Toc362444990"/>
      <w:bookmarkStart w:id="1595" w:name="_Toc363908912"/>
      <w:bookmarkStart w:id="1596" w:name="_Toc364463335"/>
      <w:bookmarkStart w:id="1597" w:name="_Toc366077933"/>
      <w:bookmarkStart w:id="1598" w:name="_Toc366078552"/>
      <w:bookmarkStart w:id="1599" w:name="_Toc366079538"/>
      <w:bookmarkStart w:id="1600" w:name="_Toc366080150"/>
      <w:bookmarkStart w:id="1601" w:name="_Toc366080759"/>
      <w:bookmarkStart w:id="1602" w:name="_Toc366505099"/>
      <w:bookmarkStart w:id="1603" w:name="_Toc366508468"/>
      <w:bookmarkStart w:id="1604" w:name="_Toc366512969"/>
      <w:bookmarkStart w:id="1605" w:name="_Toc366574160"/>
      <w:bookmarkStart w:id="1606" w:name="_Toc366577953"/>
      <w:bookmarkStart w:id="1607" w:name="_Toc366578547"/>
      <w:bookmarkStart w:id="1608" w:name="_Toc366579139"/>
      <w:bookmarkStart w:id="1609" w:name="_Toc366579730"/>
      <w:bookmarkStart w:id="1610" w:name="_Toc366580322"/>
      <w:bookmarkStart w:id="1611" w:name="_Toc366580913"/>
      <w:bookmarkStart w:id="1612" w:name="_Toc366581505"/>
      <w:bookmarkStart w:id="1613" w:name="_Toc243112795"/>
      <w:bookmarkStart w:id="1614" w:name="_Ref251074807"/>
      <w:bookmarkStart w:id="1615" w:name="_Toc349042681"/>
      <w:bookmarkStart w:id="1616" w:name="_Toc27061013"/>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1521"/>
      <w:bookmarkEnd w:id="1522"/>
      <w:bookmarkEnd w:id="1523"/>
      <w:bookmarkEnd w:id="1524"/>
      <w:bookmarkEnd w:id="1613"/>
      <w:bookmarkEnd w:id="1614"/>
      <w:bookmarkEnd w:id="1615"/>
      <w:bookmarkEnd w:id="1616"/>
    </w:p>
    <w:p w14:paraId="7EC0FE65" w14:textId="77777777" w:rsidR="00A001B9" w:rsidRDefault="009D64FD">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4CEC6B97"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&lt;dfdl:setVariable</w:t>
      </w:r>
    </w:p>
    <w:p w14:paraId="24E86649"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02A8BD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1E7EE14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0494AE26" w14:textId="77777777" w:rsidR="00A001B9" w:rsidRDefault="009D64FD">
      <w:pPr>
        <w:pStyle w:val="Codeblock0"/>
        <w:pBdr>
          <w:top w:val="single" w:sz="4" w:space="1" w:color="auto"/>
          <w:left w:val="single" w:sz="4" w:space="4" w:color="auto"/>
          <w:bottom w:val="single" w:sz="4" w:space="1" w:color="auto"/>
          <w:right w:val="single" w:sz="4" w:space="4" w:color="auto"/>
        </w:pBdr>
      </w:pPr>
      <w:r>
        <w:t>&lt;/dfdl:setVariable&gt;</w:t>
      </w:r>
    </w:p>
    <w:p w14:paraId="56E99403" w14:textId="77777777" w:rsidR="00A001B9" w:rsidRDefault="009D64FD">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Schema Definition Error if </w:t>
      </w:r>
      <w:proofErr w:type="spellStart"/>
      <w:r>
        <w:t>dfdl:setVariable</w:t>
      </w:r>
      <w:proofErr w:type="spellEnd"/>
      <w:r>
        <w:t xml:space="preserve"> appears on an element of complex type, or an element reference to an element of complex type.</w:t>
      </w:r>
    </w:p>
    <w:p w14:paraId="59E0175F" w14:textId="77777777" w:rsidR="00A001B9" w:rsidRDefault="009D64FD">
      <w:r>
        <w:t xml:space="preserve">The </w:t>
      </w:r>
      <w:r>
        <w:rPr>
          <w:bCs/>
        </w:rPr>
        <w:t>ref</w:t>
      </w:r>
      <w:r>
        <w:t xml:space="preserve"> property is a </w:t>
      </w:r>
      <w:proofErr w:type="spellStart"/>
      <w:r>
        <w:t>QName</w:t>
      </w:r>
      <w:proofErr w:type="spellEnd"/>
      <w:r>
        <w:t>. That is, it may be qualified with a namespace prefix.</w:t>
      </w:r>
    </w:p>
    <w:p w14:paraId="04ED8104" w14:textId="77777777" w:rsidR="00A001B9" w:rsidRDefault="009D64FD">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267B2057" w14:textId="77777777" w:rsidR="00A001B9" w:rsidRDefault="009D64FD">
      <w:r>
        <w:t xml:space="preserve">The value must match the type of the variable as specified by </w:t>
      </w:r>
      <w:proofErr w:type="spellStart"/>
      <w:r>
        <w:t>dfdl:defineVariable</w:t>
      </w:r>
      <w:proofErr w:type="spellEnd"/>
      <w:r>
        <w:t>.</w:t>
      </w:r>
    </w:p>
    <w:p w14:paraId="5C9471AF" w14:textId="77777777" w:rsidR="00A001B9" w:rsidRDefault="009D64FD">
      <w:pPr>
        <w:rPr>
          <w:ins w:id="1617" w:author="Mike Beckerle" w:date="2019-09-26T18:54:00Z"/>
        </w:rPr>
      </w:pPr>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w:t>
      </w:r>
      <w:proofErr w:type="gramStart"/>
      <w:r>
        <w:t>However</w:t>
      </w:r>
      <w:proofErr w:type="gramEnd"/>
      <w:r>
        <w:t xml:space="preserve"> this practice is not enforced and there may be situations in which use of an absolute path is in fact necessary. </w:t>
      </w:r>
    </w:p>
    <w:p w14:paraId="45DA3CBC" w14:textId="77777777" w:rsidR="00A001B9" w:rsidRDefault="009D64FD">
      <w:ins w:id="1618" w:author="Mike Beckerle" w:date="2019-09-26T18:54:00Z">
        <w:r>
          <w:t>The expression must not contain forward references to elements which have not yet been processed.</w:t>
        </w:r>
      </w:ins>
    </w:p>
    <w:p w14:paraId="6058E34B" w14:textId="77777777" w:rsidR="00A001B9" w:rsidRDefault="009D64FD">
      <w:r>
        <w:t>The declaration of a variable must be in scope at the point of the assignment, and at the point of reference.</w:t>
      </w:r>
    </w:p>
    <w:p w14:paraId="4D149CC5" w14:textId="77777777" w:rsidR="00A001B9" w:rsidRDefault="009D64FD">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2ACF1A51" w14:textId="77777777" w:rsidR="00A001B9" w:rsidRDefault="009D64FD">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66316CB7" w14:textId="36690F31" w:rsidR="00A001B9" w:rsidRDefault="009D64FD">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 and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2D29EA">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2D29EA">
        <w:t>Evaluation Order for Statement Annotations</w:t>
      </w:r>
      <w:r>
        <w:fldChar w:fldCharType="end"/>
      </w:r>
      <w:r>
        <w:t>.</w:t>
      </w:r>
    </w:p>
    <w:p w14:paraId="112499C6" w14:textId="77777777" w:rsidR="00A001B9" w:rsidRDefault="009D64FD">
      <w:r>
        <w:t>There is no short form syntax for variable assignment.</w:t>
      </w:r>
    </w:p>
    <w:p w14:paraId="442C0CFB" w14:textId="77777777" w:rsidR="00A001B9" w:rsidRDefault="009D64FD">
      <w:pPr>
        <w:pStyle w:val="Heading3"/>
      </w:pPr>
      <w:bookmarkStart w:id="1619" w:name="_Toc322911588"/>
      <w:bookmarkStart w:id="1620" w:name="_Toc322912127"/>
      <w:bookmarkStart w:id="1621" w:name="_Toc329092977"/>
      <w:bookmarkStart w:id="1622" w:name="_Toc332701490"/>
      <w:bookmarkStart w:id="1623" w:name="_Toc332701797"/>
      <w:bookmarkStart w:id="1624" w:name="_Toc332711591"/>
      <w:bookmarkStart w:id="1625" w:name="_Toc332711899"/>
      <w:bookmarkStart w:id="1626" w:name="_Toc332712201"/>
      <w:bookmarkStart w:id="1627" w:name="_Toc332724117"/>
      <w:bookmarkStart w:id="1628" w:name="_Toc332724417"/>
      <w:bookmarkStart w:id="1629" w:name="_Toc341102713"/>
      <w:bookmarkStart w:id="1630" w:name="_Toc347241445"/>
      <w:bookmarkStart w:id="1631" w:name="_Toc347744638"/>
      <w:bookmarkStart w:id="1632" w:name="_Toc348984421"/>
      <w:bookmarkStart w:id="1633" w:name="_Toc348984726"/>
      <w:bookmarkStart w:id="1634" w:name="_Toc349037889"/>
      <w:bookmarkStart w:id="1635" w:name="_Toc349038194"/>
      <w:bookmarkStart w:id="1636" w:name="_Toc349042682"/>
      <w:bookmarkStart w:id="1637" w:name="_Toc351912673"/>
      <w:bookmarkStart w:id="1638" w:name="_Toc351914695"/>
      <w:bookmarkStart w:id="1639" w:name="_Toc351915129"/>
      <w:bookmarkStart w:id="1640" w:name="_Toc361231168"/>
      <w:bookmarkStart w:id="1641" w:name="_Toc361231694"/>
      <w:bookmarkStart w:id="1642" w:name="_Toc362444992"/>
      <w:bookmarkStart w:id="1643" w:name="_Toc363908914"/>
      <w:bookmarkStart w:id="1644" w:name="_Toc364463337"/>
      <w:bookmarkStart w:id="1645" w:name="_Toc366077935"/>
      <w:bookmarkStart w:id="1646" w:name="_Toc366078554"/>
      <w:bookmarkStart w:id="1647" w:name="_Toc366079540"/>
      <w:bookmarkStart w:id="1648" w:name="_Toc366080152"/>
      <w:bookmarkStart w:id="1649" w:name="_Toc366080761"/>
      <w:bookmarkStart w:id="1650" w:name="_Toc366505101"/>
      <w:bookmarkStart w:id="1651" w:name="_Toc366508470"/>
      <w:bookmarkStart w:id="1652" w:name="_Toc366512971"/>
      <w:bookmarkStart w:id="1653" w:name="_Toc366574162"/>
      <w:bookmarkStart w:id="1654" w:name="_Toc366577955"/>
      <w:bookmarkStart w:id="1655" w:name="_Toc366578549"/>
      <w:bookmarkStart w:id="1656" w:name="_Toc366579141"/>
      <w:bookmarkStart w:id="1657" w:name="_Toc366579732"/>
      <w:bookmarkStart w:id="1658" w:name="_Toc366580324"/>
      <w:bookmarkStart w:id="1659" w:name="_Toc366580915"/>
      <w:bookmarkStart w:id="1660" w:name="_Toc366581507"/>
      <w:bookmarkStart w:id="1661" w:name="_Toc349042683"/>
      <w:bookmarkStart w:id="1662" w:name="_Toc27061014"/>
      <w:bookmarkStart w:id="1663" w:name="_Toc243112796"/>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r>
        <w:t>Examples</w:t>
      </w:r>
      <w:bookmarkEnd w:id="1661"/>
      <w:bookmarkEnd w:id="1662"/>
      <w:r>
        <w:t xml:space="preserve"> </w:t>
      </w:r>
      <w:bookmarkEnd w:id="1663"/>
    </w:p>
    <w:p w14:paraId="68FAE108"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name="ds" type="xs:string"&gt;</w:t>
      </w:r>
    </w:p>
    <w:p w14:paraId="7B97E6A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0D7904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76A0A0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0B3F529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7509937"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A12A076" w14:textId="77777777" w:rsidR="00A001B9" w:rsidRDefault="009D64FD" w:rsidP="00665BDB">
      <w:r>
        <w:t xml:space="preserve">In the above example, the element named "ds" contains the string to be used as the EDI:EDIFACT_DS delimiter at other places in the data, so the above defines the value of the EDI:EDIFACT_DS variable to take on the value of this element. </w:t>
      </w:r>
    </w:p>
    <w:p w14:paraId="07A27B4E" w14:textId="77777777" w:rsidR="00A001B9" w:rsidRDefault="009D64FD">
      <w:pPr>
        <w:pStyle w:val="Heading1"/>
        <w:rPr>
          <w:rFonts w:eastAsia="Times New Roman"/>
        </w:rPr>
      </w:pPr>
      <w:bookmarkStart w:id="1664" w:name="_Toc137029593"/>
      <w:bookmarkStart w:id="1665" w:name="_Toc137029594"/>
      <w:bookmarkStart w:id="1666" w:name="_Toc137029598"/>
      <w:bookmarkStart w:id="1667" w:name="_Toc229802957"/>
      <w:bookmarkStart w:id="1668" w:name="_Toc229804926"/>
      <w:bookmarkStart w:id="1669" w:name="_Toc229813755"/>
      <w:bookmarkStart w:id="1670" w:name="_Toc229813949"/>
      <w:bookmarkStart w:id="1671" w:name="_Toc229802960"/>
      <w:bookmarkStart w:id="1672" w:name="_Toc229804929"/>
      <w:bookmarkStart w:id="1673" w:name="_Toc229813758"/>
      <w:bookmarkStart w:id="1674" w:name="_Toc229813952"/>
      <w:bookmarkStart w:id="1675" w:name="_Toc229802961"/>
      <w:bookmarkStart w:id="1676" w:name="_Toc229804930"/>
      <w:bookmarkStart w:id="1677" w:name="_Toc229813759"/>
      <w:bookmarkStart w:id="1678" w:name="_Toc229813953"/>
      <w:bookmarkStart w:id="1679" w:name="_Toc229802962"/>
      <w:bookmarkStart w:id="1680" w:name="_Toc229804931"/>
      <w:bookmarkStart w:id="1681" w:name="_Toc229813760"/>
      <w:bookmarkStart w:id="1682" w:name="_Toc229813954"/>
      <w:bookmarkStart w:id="1683" w:name="_Toc229802963"/>
      <w:bookmarkStart w:id="1684" w:name="_Toc229804932"/>
      <w:bookmarkStart w:id="1685" w:name="_Toc229813761"/>
      <w:bookmarkStart w:id="1686" w:name="_Toc229813955"/>
      <w:bookmarkStart w:id="1687" w:name="_Toc322911590"/>
      <w:bookmarkStart w:id="1688" w:name="_Toc322912129"/>
      <w:bookmarkStart w:id="1689" w:name="_Toc329092979"/>
      <w:bookmarkStart w:id="1690" w:name="_Toc332701492"/>
      <w:bookmarkStart w:id="1691" w:name="_Toc332701799"/>
      <w:bookmarkStart w:id="1692" w:name="_Toc332711593"/>
      <w:bookmarkStart w:id="1693" w:name="_Toc332711901"/>
      <w:bookmarkStart w:id="1694" w:name="_Toc332712203"/>
      <w:bookmarkStart w:id="1695" w:name="_Toc332724119"/>
      <w:bookmarkStart w:id="1696" w:name="_Toc332724419"/>
      <w:bookmarkStart w:id="1697" w:name="_Toc341102715"/>
      <w:bookmarkStart w:id="1698" w:name="_Toc347241447"/>
      <w:bookmarkStart w:id="1699" w:name="_Toc347744640"/>
      <w:bookmarkStart w:id="1700" w:name="_Toc348984423"/>
      <w:bookmarkStart w:id="1701" w:name="_Toc348984728"/>
      <w:bookmarkStart w:id="1702" w:name="_Toc349037891"/>
      <w:bookmarkStart w:id="1703" w:name="_Toc349038196"/>
      <w:bookmarkStart w:id="1704" w:name="_Toc349042684"/>
      <w:bookmarkStart w:id="1705" w:name="_Toc349642107"/>
      <w:bookmarkStart w:id="1706" w:name="_Toc351912675"/>
      <w:bookmarkStart w:id="1707" w:name="_Toc351914697"/>
      <w:bookmarkStart w:id="1708" w:name="_Toc351915131"/>
      <w:bookmarkStart w:id="1709" w:name="_Toc361231170"/>
      <w:bookmarkStart w:id="1710" w:name="_Toc361231696"/>
      <w:bookmarkStart w:id="1711" w:name="_Toc362444994"/>
      <w:bookmarkStart w:id="1712" w:name="_Toc363908916"/>
      <w:bookmarkStart w:id="1713" w:name="_Toc364463339"/>
      <w:bookmarkStart w:id="1714" w:name="_Toc366077937"/>
      <w:bookmarkStart w:id="1715" w:name="_Toc366078556"/>
      <w:bookmarkStart w:id="1716" w:name="_Toc366079542"/>
      <w:bookmarkStart w:id="1717" w:name="_Toc366080154"/>
      <w:bookmarkStart w:id="1718" w:name="_Toc366080763"/>
      <w:bookmarkStart w:id="1719" w:name="_Toc366505103"/>
      <w:bookmarkStart w:id="1720" w:name="_Toc366508472"/>
      <w:bookmarkStart w:id="1721" w:name="_Toc366512973"/>
      <w:bookmarkStart w:id="1722" w:name="_Toc366574164"/>
      <w:bookmarkStart w:id="1723" w:name="_Toc366577957"/>
      <w:bookmarkStart w:id="1724" w:name="_Toc366578551"/>
      <w:bookmarkStart w:id="1725" w:name="_Toc366579143"/>
      <w:bookmarkStart w:id="1726" w:name="_Toc366579734"/>
      <w:bookmarkStart w:id="1727" w:name="_Toc366580326"/>
      <w:bookmarkStart w:id="1728" w:name="_Toc366580917"/>
      <w:bookmarkStart w:id="1729" w:name="_Toc366581509"/>
      <w:bookmarkStart w:id="1730" w:name="_Toc322911591"/>
      <w:bookmarkStart w:id="1731" w:name="_Toc322912130"/>
      <w:bookmarkStart w:id="1732" w:name="_Toc329092980"/>
      <w:bookmarkStart w:id="1733" w:name="_Toc332701493"/>
      <w:bookmarkStart w:id="1734" w:name="_Toc332701800"/>
      <w:bookmarkStart w:id="1735" w:name="_Toc332711594"/>
      <w:bookmarkStart w:id="1736" w:name="_Toc332711902"/>
      <w:bookmarkStart w:id="1737" w:name="_Toc332712204"/>
      <w:bookmarkStart w:id="1738" w:name="_Toc332724120"/>
      <w:bookmarkStart w:id="1739" w:name="_Toc332724420"/>
      <w:bookmarkStart w:id="1740" w:name="_Toc341102716"/>
      <w:bookmarkStart w:id="1741" w:name="_Toc347241448"/>
      <w:bookmarkStart w:id="1742" w:name="_Toc347744641"/>
      <w:bookmarkStart w:id="1743" w:name="_Toc348984424"/>
      <w:bookmarkStart w:id="1744" w:name="_Toc348984729"/>
      <w:bookmarkStart w:id="1745" w:name="_Toc349037892"/>
      <w:bookmarkStart w:id="1746" w:name="_Toc349038197"/>
      <w:bookmarkStart w:id="1747" w:name="_Toc349042685"/>
      <w:bookmarkStart w:id="1748" w:name="_Toc349642108"/>
      <w:bookmarkStart w:id="1749" w:name="_Toc351912676"/>
      <w:bookmarkStart w:id="1750" w:name="_Toc351914698"/>
      <w:bookmarkStart w:id="1751" w:name="_Toc351915132"/>
      <w:bookmarkStart w:id="1752" w:name="_Toc361231171"/>
      <w:bookmarkStart w:id="1753" w:name="_Toc361231697"/>
      <w:bookmarkStart w:id="1754" w:name="_Toc362444995"/>
      <w:bookmarkStart w:id="1755" w:name="_Toc363908917"/>
      <w:bookmarkStart w:id="1756" w:name="_Toc364463340"/>
      <w:bookmarkStart w:id="1757" w:name="_Toc366077938"/>
      <w:bookmarkStart w:id="1758" w:name="_Toc366078557"/>
      <w:bookmarkStart w:id="1759" w:name="_Toc366079543"/>
      <w:bookmarkStart w:id="1760" w:name="_Toc366080155"/>
      <w:bookmarkStart w:id="1761" w:name="_Toc366080764"/>
      <w:bookmarkStart w:id="1762" w:name="_Toc366505104"/>
      <w:bookmarkStart w:id="1763" w:name="_Toc366508473"/>
      <w:bookmarkStart w:id="1764" w:name="_Toc366512974"/>
      <w:bookmarkStart w:id="1765" w:name="_Toc366574165"/>
      <w:bookmarkStart w:id="1766" w:name="_Toc366577958"/>
      <w:bookmarkStart w:id="1767" w:name="_Toc366578552"/>
      <w:bookmarkStart w:id="1768" w:name="_Toc366579144"/>
      <w:bookmarkStart w:id="1769" w:name="_Toc366579735"/>
      <w:bookmarkStart w:id="1770" w:name="_Toc366580327"/>
      <w:bookmarkStart w:id="1771" w:name="_Toc366580918"/>
      <w:bookmarkStart w:id="1772" w:name="_Toc366581510"/>
      <w:bookmarkStart w:id="1773" w:name="_Toc177399064"/>
      <w:bookmarkStart w:id="1774" w:name="_Toc175057351"/>
      <w:bookmarkStart w:id="1775" w:name="_Toc194983954"/>
      <w:bookmarkStart w:id="1776" w:name="_Toc199516289"/>
      <w:bookmarkStart w:id="1777" w:name="_Toc243112809"/>
      <w:bookmarkStart w:id="1778" w:name="_Ref251144384"/>
      <w:bookmarkStart w:id="1779" w:name="_Ref251144393"/>
      <w:bookmarkStart w:id="1780" w:name="_Toc124764818"/>
      <w:bookmarkStart w:id="1781" w:name="_Toc138694342"/>
      <w:bookmarkStart w:id="1782" w:name="_Ref114888535"/>
      <w:bookmarkStart w:id="1783" w:name="_Toc138694358"/>
      <w:bookmarkEnd w:id="687"/>
      <w:bookmarkEnd w:id="688"/>
      <w:bookmarkEnd w:id="689"/>
      <w:bookmarkEnd w:id="690"/>
      <w:bookmarkEnd w:id="691"/>
      <w:bookmarkEnd w:id="692"/>
      <w:bookmarkEnd w:id="69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r>
        <w:rPr>
          <w:rFonts w:eastAsia="Times New Roman"/>
        </w:rPr>
        <w:lastRenderedPageBreak/>
        <w:t xml:space="preserve"> </w:t>
      </w:r>
      <w:bookmarkStart w:id="1784" w:name="_Toc349042686"/>
      <w:bookmarkStart w:id="1785" w:name="_Toc27061015"/>
      <w:r>
        <w:rPr>
          <w:rFonts w:eastAsia="Times New Roman"/>
        </w:rPr>
        <w:t>Property Scoping Rules</w:t>
      </w:r>
      <w:bookmarkEnd w:id="1773"/>
      <w:bookmarkEnd w:id="1774"/>
      <w:bookmarkEnd w:id="1775"/>
      <w:bookmarkEnd w:id="1776"/>
      <w:bookmarkEnd w:id="1777"/>
      <w:bookmarkEnd w:id="1778"/>
      <w:bookmarkEnd w:id="1779"/>
      <w:bookmarkEnd w:id="1784"/>
      <w:bookmarkEnd w:id="1785"/>
    </w:p>
    <w:p w14:paraId="7F6107CB" w14:textId="77777777" w:rsidR="00A001B9" w:rsidRDefault="009D64FD">
      <w:r>
        <w:t>This section describes the rules that govern the scope over which DFDL representation properties apply</w:t>
      </w:r>
    </w:p>
    <w:p w14:paraId="4874FA3F" w14:textId="28B283B5" w:rsidR="00A001B9" w:rsidRDefault="009D64FD">
      <w:r>
        <w:t xml:space="preserve">The scope of the representational properties on each of the component format annotations is given in </w:t>
      </w:r>
      <w:r>
        <w:fldChar w:fldCharType="begin"/>
      </w:r>
      <w:r>
        <w:instrText xml:space="preserve"> REF _Ref243814390 \h </w:instrText>
      </w:r>
      <w:r>
        <w:fldChar w:fldCharType="separate"/>
      </w:r>
      <w:r w:rsidR="002D29EA">
        <w:rPr>
          <w:b/>
          <w:bCs/>
        </w:rPr>
        <w:t xml:space="preserve">Table </w:t>
      </w:r>
      <w:r w:rsidR="002D29EA">
        <w:rPr>
          <w:b/>
          <w:bCs/>
          <w:noProof/>
        </w:rPr>
        <w:t>9</w:t>
      </w:r>
      <w:r w:rsidR="002D29EA">
        <w:rPr>
          <w:b/>
          <w:bCs/>
        </w:rPr>
        <w:t xml:space="preserve"> DFDL annotation scoping</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A001B9" w14:paraId="0F11192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AB11455" w14:textId="77777777" w:rsidR="00A001B9" w:rsidRDefault="009D64FD">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665EBBB" w14:textId="77777777" w:rsidR="00A001B9" w:rsidRDefault="009D64FD">
            <w:pPr>
              <w:rPr>
                <w:b/>
                <w:bCs/>
                <w:iCs/>
              </w:rPr>
            </w:pPr>
            <w:r>
              <w:rPr>
                <w:b/>
                <w:bCs/>
                <w:iCs/>
              </w:rPr>
              <w:t>Property Scope</w:t>
            </w:r>
          </w:p>
        </w:tc>
      </w:tr>
      <w:tr w:rsidR="00A001B9" w14:paraId="281ADFAE" w14:textId="77777777">
        <w:tc>
          <w:tcPr>
            <w:tcW w:w="0" w:type="auto"/>
            <w:tcBorders>
              <w:top w:val="single" w:sz="4" w:space="0" w:color="auto"/>
              <w:left w:val="single" w:sz="4" w:space="0" w:color="auto"/>
              <w:bottom w:val="single" w:sz="4" w:space="0" w:color="auto"/>
              <w:right w:val="single" w:sz="4" w:space="0" w:color="auto"/>
            </w:tcBorders>
            <w:hideMark/>
          </w:tcPr>
          <w:p w14:paraId="1DFF0487" w14:textId="77777777" w:rsidR="00A001B9" w:rsidRDefault="009D64FD">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5B5D5F38" w14:textId="77777777" w:rsidR="00A001B9" w:rsidRDefault="009D64FD">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A001B9" w14:paraId="31B03C0C" w14:textId="77777777">
        <w:tc>
          <w:tcPr>
            <w:tcW w:w="0" w:type="auto"/>
            <w:tcBorders>
              <w:top w:val="single" w:sz="4" w:space="0" w:color="auto"/>
              <w:left w:val="single" w:sz="4" w:space="0" w:color="auto"/>
              <w:bottom w:val="single" w:sz="4" w:space="0" w:color="auto"/>
              <w:right w:val="single" w:sz="4" w:space="0" w:color="auto"/>
            </w:tcBorders>
            <w:hideMark/>
          </w:tcPr>
          <w:p w14:paraId="2A03E51D" w14:textId="77777777" w:rsidR="00A001B9" w:rsidRDefault="009D64FD">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72794746" w14:textId="77777777" w:rsidR="00A001B9" w:rsidRDefault="009D64FD">
            <w:proofErr w:type="spellStart"/>
            <w:r>
              <w:t>dfdl:element</w:t>
            </w:r>
            <w:proofErr w:type="spellEnd"/>
            <w:r>
              <w:t xml:space="preserve"> properties apply locally </w:t>
            </w:r>
          </w:p>
        </w:tc>
      </w:tr>
      <w:tr w:rsidR="00A001B9" w14:paraId="4114FE97" w14:textId="77777777">
        <w:tc>
          <w:tcPr>
            <w:tcW w:w="0" w:type="auto"/>
            <w:tcBorders>
              <w:top w:val="single" w:sz="4" w:space="0" w:color="auto"/>
              <w:left w:val="single" w:sz="4" w:space="0" w:color="auto"/>
              <w:bottom w:val="single" w:sz="4" w:space="0" w:color="auto"/>
              <w:right w:val="single" w:sz="4" w:space="0" w:color="auto"/>
            </w:tcBorders>
            <w:hideMark/>
          </w:tcPr>
          <w:p w14:paraId="50FC5653" w14:textId="77777777" w:rsidR="00A001B9" w:rsidRDefault="009D64FD">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7B88904E" w14:textId="77777777" w:rsidR="00A001B9" w:rsidRDefault="009D64FD">
            <w:proofErr w:type="spellStart"/>
            <w:r>
              <w:t>dfdl:element</w:t>
            </w:r>
            <w:proofErr w:type="spellEnd"/>
            <w:r>
              <w:t xml:space="preserve"> properties apply locally</w:t>
            </w:r>
          </w:p>
        </w:tc>
      </w:tr>
      <w:tr w:rsidR="00A001B9" w14:paraId="064652EB" w14:textId="77777777">
        <w:tc>
          <w:tcPr>
            <w:tcW w:w="0" w:type="auto"/>
            <w:tcBorders>
              <w:top w:val="single" w:sz="4" w:space="0" w:color="auto"/>
              <w:left w:val="single" w:sz="4" w:space="0" w:color="auto"/>
              <w:bottom w:val="single" w:sz="4" w:space="0" w:color="auto"/>
              <w:right w:val="single" w:sz="4" w:space="0" w:color="auto"/>
            </w:tcBorders>
            <w:hideMark/>
          </w:tcPr>
          <w:p w14:paraId="5D77C33E" w14:textId="77777777" w:rsidR="00A001B9" w:rsidRDefault="009D64FD">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5689F9F0" w14:textId="77777777" w:rsidR="00A001B9" w:rsidRDefault="009D64FD">
            <w:proofErr w:type="spellStart"/>
            <w:r>
              <w:t>dfdl:simpleType</w:t>
            </w:r>
            <w:proofErr w:type="spellEnd"/>
            <w:r>
              <w:t xml:space="preserve"> properties apply locally</w:t>
            </w:r>
          </w:p>
        </w:tc>
      </w:tr>
      <w:tr w:rsidR="00A001B9" w14:paraId="1F4CF49D" w14:textId="77777777">
        <w:tc>
          <w:tcPr>
            <w:tcW w:w="0" w:type="auto"/>
            <w:tcBorders>
              <w:top w:val="single" w:sz="4" w:space="0" w:color="auto"/>
              <w:left w:val="single" w:sz="4" w:space="0" w:color="auto"/>
              <w:bottom w:val="single" w:sz="4" w:space="0" w:color="auto"/>
              <w:right w:val="single" w:sz="4" w:space="0" w:color="auto"/>
            </w:tcBorders>
            <w:hideMark/>
          </w:tcPr>
          <w:p w14:paraId="52E7B5F8" w14:textId="77777777" w:rsidR="00A001B9" w:rsidRDefault="009D64FD">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1E3CD891" w14:textId="77777777" w:rsidR="00A001B9" w:rsidRDefault="009D64FD">
            <w:proofErr w:type="spellStart"/>
            <w:r>
              <w:t>dfdl:sequence</w:t>
            </w:r>
            <w:proofErr w:type="spellEnd"/>
            <w:r>
              <w:t xml:space="preserve"> properties apply locally</w:t>
            </w:r>
          </w:p>
        </w:tc>
      </w:tr>
      <w:tr w:rsidR="00A001B9" w14:paraId="0929A980" w14:textId="77777777">
        <w:tc>
          <w:tcPr>
            <w:tcW w:w="0" w:type="auto"/>
            <w:tcBorders>
              <w:top w:val="single" w:sz="4" w:space="0" w:color="auto"/>
              <w:left w:val="single" w:sz="4" w:space="0" w:color="auto"/>
              <w:bottom w:val="single" w:sz="4" w:space="0" w:color="auto"/>
              <w:right w:val="single" w:sz="4" w:space="0" w:color="auto"/>
            </w:tcBorders>
            <w:hideMark/>
          </w:tcPr>
          <w:p w14:paraId="6650FEE1" w14:textId="77777777" w:rsidR="00A001B9" w:rsidRDefault="009D64FD">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4C4EE164" w14:textId="77777777" w:rsidR="00A001B9" w:rsidRDefault="009D64FD">
            <w:proofErr w:type="spellStart"/>
            <w:r>
              <w:t>dfdl:choice</w:t>
            </w:r>
            <w:proofErr w:type="spellEnd"/>
            <w:r>
              <w:t xml:space="preserve"> properties apply locally</w:t>
            </w:r>
          </w:p>
        </w:tc>
      </w:tr>
      <w:tr w:rsidR="00A001B9" w14:paraId="263D0FDE" w14:textId="77777777">
        <w:tc>
          <w:tcPr>
            <w:tcW w:w="0" w:type="auto"/>
            <w:tcBorders>
              <w:top w:val="single" w:sz="4" w:space="0" w:color="auto"/>
              <w:left w:val="single" w:sz="4" w:space="0" w:color="auto"/>
              <w:bottom w:val="single" w:sz="4" w:space="0" w:color="auto"/>
              <w:right w:val="single" w:sz="4" w:space="0" w:color="auto"/>
            </w:tcBorders>
            <w:hideMark/>
          </w:tcPr>
          <w:p w14:paraId="1E5843C2" w14:textId="77777777" w:rsidR="00A001B9" w:rsidRDefault="009D64FD">
            <w:r>
              <w:t>Group reference</w:t>
            </w:r>
          </w:p>
        </w:tc>
        <w:tc>
          <w:tcPr>
            <w:tcW w:w="0" w:type="auto"/>
            <w:tcBorders>
              <w:top w:val="single" w:sz="4" w:space="0" w:color="auto"/>
              <w:left w:val="single" w:sz="4" w:space="0" w:color="auto"/>
              <w:bottom w:val="single" w:sz="4" w:space="0" w:color="auto"/>
              <w:right w:val="single" w:sz="4" w:space="0" w:color="auto"/>
            </w:tcBorders>
            <w:hideMark/>
          </w:tcPr>
          <w:p w14:paraId="3B2C1C0E" w14:textId="77777777" w:rsidR="00A001B9" w:rsidRDefault="009D64FD">
            <w:proofErr w:type="spellStart"/>
            <w:r>
              <w:t>dfdl:group</w:t>
            </w:r>
            <w:proofErr w:type="spellEnd"/>
            <w:r>
              <w:t xml:space="preserve"> properties apply locally</w:t>
            </w:r>
          </w:p>
        </w:tc>
      </w:tr>
    </w:tbl>
    <w:p w14:paraId="0F9675C4" w14:textId="1A1D7030" w:rsidR="00A001B9" w:rsidRDefault="009D64FD">
      <w:pPr>
        <w:rPr>
          <w:b/>
          <w:bCs/>
        </w:rPr>
      </w:pPr>
      <w:bookmarkStart w:id="1786" w:name="_Ref243814390"/>
      <w:r>
        <w:rPr>
          <w:b/>
          <w:bCs/>
        </w:rPr>
        <w:t xml:space="preserve">Table </w:t>
      </w:r>
      <w:r>
        <w:fldChar w:fldCharType="begin"/>
      </w:r>
      <w:r>
        <w:rPr>
          <w:b/>
          <w:bCs/>
        </w:rPr>
        <w:instrText xml:space="preserve"> SEQ Table \* ARABIC </w:instrText>
      </w:r>
      <w:r>
        <w:fldChar w:fldCharType="separate"/>
      </w:r>
      <w:r w:rsidR="002D29EA">
        <w:rPr>
          <w:b/>
          <w:bCs/>
          <w:noProof/>
        </w:rPr>
        <w:t>9</w:t>
      </w:r>
      <w:r>
        <w:fldChar w:fldCharType="end"/>
      </w:r>
      <w:r>
        <w:rPr>
          <w:b/>
          <w:bCs/>
        </w:rPr>
        <w:t xml:space="preserve"> DFDL annotation scoping</w:t>
      </w:r>
      <w:bookmarkEnd w:id="1786"/>
    </w:p>
    <w:p w14:paraId="1A30A9EF" w14:textId="77777777" w:rsidR="00A001B9" w:rsidRDefault="009D64FD">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57F40579" w14:textId="77777777" w:rsidR="00A001B9" w:rsidRDefault="009D64FD">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4782D005" w14:textId="77777777" w:rsidR="00A001B9" w:rsidRDefault="009D64FD">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00731A39" w14:textId="77777777" w:rsidR="00A001B9" w:rsidRDefault="009D64FD">
      <w:pPr>
        <w:pStyle w:val="Heading2"/>
        <w:rPr>
          <w:rFonts w:eastAsia="Times New Roman"/>
        </w:rPr>
      </w:pPr>
      <w:bookmarkStart w:id="1787" w:name="_Toc322911593"/>
      <w:bookmarkStart w:id="1788" w:name="_Toc322912132"/>
      <w:bookmarkStart w:id="1789" w:name="_Toc329092982"/>
      <w:bookmarkStart w:id="1790" w:name="_Toc332701495"/>
      <w:bookmarkStart w:id="1791" w:name="_Toc332701802"/>
      <w:bookmarkStart w:id="1792" w:name="_Toc332711596"/>
      <w:bookmarkStart w:id="1793" w:name="_Toc332711904"/>
      <w:bookmarkStart w:id="1794" w:name="_Toc332712206"/>
      <w:bookmarkStart w:id="1795" w:name="_Toc332724122"/>
      <w:bookmarkStart w:id="1796" w:name="_Toc332724422"/>
      <w:bookmarkStart w:id="1797" w:name="_Toc341102718"/>
      <w:bookmarkStart w:id="1798" w:name="_Toc347241450"/>
      <w:bookmarkStart w:id="1799" w:name="_Toc347744643"/>
      <w:bookmarkStart w:id="1800" w:name="_Toc348984426"/>
      <w:bookmarkStart w:id="1801" w:name="_Toc348984731"/>
      <w:bookmarkStart w:id="1802" w:name="_Toc349037894"/>
      <w:bookmarkStart w:id="1803" w:name="_Toc349038199"/>
      <w:bookmarkStart w:id="1804" w:name="_Toc349042687"/>
      <w:bookmarkStart w:id="1805" w:name="_Toc349642110"/>
      <w:bookmarkStart w:id="1806" w:name="_Toc351912678"/>
      <w:bookmarkStart w:id="1807" w:name="_Toc351914700"/>
      <w:bookmarkStart w:id="1808" w:name="_Toc351915134"/>
      <w:bookmarkStart w:id="1809" w:name="_Toc361231173"/>
      <w:bookmarkStart w:id="1810" w:name="_Toc361231699"/>
      <w:bookmarkStart w:id="1811" w:name="_Toc362444997"/>
      <w:bookmarkStart w:id="1812" w:name="_Toc363908919"/>
      <w:bookmarkStart w:id="1813" w:name="_Toc364463342"/>
      <w:bookmarkStart w:id="1814" w:name="_Toc366077940"/>
      <w:bookmarkStart w:id="1815" w:name="_Toc366078559"/>
      <w:bookmarkStart w:id="1816" w:name="_Toc366079545"/>
      <w:bookmarkStart w:id="1817" w:name="_Toc366080157"/>
      <w:bookmarkStart w:id="1818" w:name="_Toc366080766"/>
      <w:bookmarkStart w:id="1819" w:name="_Toc366505106"/>
      <w:bookmarkStart w:id="1820" w:name="_Toc366508475"/>
      <w:bookmarkStart w:id="1821" w:name="_Toc366512976"/>
      <w:bookmarkStart w:id="1822" w:name="_Toc366574167"/>
      <w:bookmarkStart w:id="1823" w:name="_Toc366577960"/>
      <w:bookmarkStart w:id="1824" w:name="_Toc366578554"/>
      <w:bookmarkStart w:id="1825" w:name="_Toc366579146"/>
      <w:bookmarkStart w:id="1826" w:name="_Toc366579737"/>
      <w:bookmarkStart w:id="1827" w:name="_Toc366580329"/>
      <w:bookmarkStart w:id="1828" w:name="_Toc366580920"/>
      <w:bookmarkStart w:id="1829" w:name="_Toc366581512"/>
      <w:bookmarkStart w:id="1830" w:name="_Ref247448493"/>
      <w:bookmarkStart w:id="1831" w:name="_Toc349042688"/>
      <w:bookmarkStart w:id="1832" w:name="_Toc27061016"/>
      <w:bookmarkStart w:id="1833" w:name="_Toc124764819"/>
      <w:bookmarkStart w:id="1834" w:name="_Toc177399072"/>
      <w:bookmarkStart w:id="1835" w:name="_Toc175057359"/>
      <w:bookmarkStart w:id="1836" w:name="_Toc199516298"/>
      <w:bookmarkStart w:id="1837" w:name="_Toc194983962"/>
      <w:bookmarkStart w:id="1838" w:name="_Ref215569784"/>
      <w:bookmarkStart w:id="1839" w:name="_Ref215569794"/>
      <w:bookmarkStart w:id="1840" w:name="_Ref215569885"/>
      <w:bookmarkEnd w:id="1780"/>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r>
        <w:rPr>
          <w:rFonts w:eastAsia="Times New Roman"/>
        </w:rPr>
        <w:t>Providing Defaults for DFDL properties</w:t>
      </w:r>
      <w:bookmarkEnd w:id="1830"/>
      <w:bookmarkEnd w:id="1831"/>
      <w:bookmarkEnd w:id="1832"/>
    </w:p>
    <w:p w14:paraId="5AC1BE58" w14:textId="77777777" w:rsidR="00A001B9" w:rsidRDefault="009D64FD">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55B0144E" w14:textId="77777777" w:rsidR="00A001B9" w:rsidRDefault="009D64FD">
      <w:r>
        <w:t xml:space="preserve">The </w:t>
      </w:r>
      <w:proofErr w:type="spellStart"/>
      <w:r>
        <w:t>dfdl:ref</w:t>
      </w:r>
      <w:proofErr w:type="spellEnd"/>
      <w:r>
        <w:t xml:space="preserve"> property is not a representation property so no default can be set.</w:t>
      </w:r>
    </w:p>
    <w:p w14:paraId="5F07CD93" w14:textId="77777777" w:rsidR="00A001B9" w:rsidRDefault="009D64FD">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4966670E" w14:textId="77777777" w:rsidR="00A001B9" w:rsidRDefault="009D64FD">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788C5814" w14:textId="77777777" w:rsidR="00A001B9" w:rsidRDefault="009D64FD">
      <w:r>
        <w:t xml:space="preserve">The example below demonstrates the overriding of the encoding property. The  </w:t>
      </w:r>
      <w:proofErr w:type="spellStart"/>
      <w:r>
        <w:t>value</w:t>
      </w:r>
      <w:r>
        <w:rPr>
          <w:rStyle w:val="CodeCharacter"/>
          <w:rFonts w:cs="Times New Roman"/>
          <w:sz w:val="20"/>
        </w:rPr>
        <w:t>'ASCII</w:t>
      </w:r>
      <w:proofErr w:type="spellEnd"/>
      <w:r>
        <w:rPr>
          <w:rStyle w:val="CodeCharacter"/>
          <w:rFonts w:cs="Times New Roman"/>
          <w:sz w:val="20"/>
        </w:rPr>
        <w:t>'</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3B1BE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8C1017C"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&lt;xs:annotation&gt;</w:t>
      </w:r>
      <w:r>
        <w:br/>
        <w:t>    &lt;xs:appinfo source="http://www.ogf.org/dfdl/"&gt;</w:t>
      </w:r>
      <w:r>
        <w:br/>
        <w:t>      &lt;dfdl:format</w:t>
      </w:r>
      <w:r>
        <w:rPr>
          <w:b/>
        </w:rPr>
        <w:t xml:space="preserve"> encoding="ASCII"</w:t>
      </w:r>
      <w:r>
        <w:t xml:space="preserve"> /&gt;</w:t>
      </w:r>
      <w:r>
        <w:br/>
        <w:t>    &lt;/xs:appinfo&gt;</w:t>
      </w:r>
      <w:r>
        <w:br/>
        <w:t>  &lt;/xs:annotation&gt;</w:t>
      </w:r>
      <w:r>
        <w:br/>
      </w:r>
    </w:p>
    <w:p w14:paraId="5F62C9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6BD5B967"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013692B7"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25A73858" w14:textId="77777777" w:rsidR="00A001B9" w:rsidRDefault="009D64FD">
      <w:pPr>
        <w:pStyle w:val="Heading2"/>
        <w:rPr>
          <w:rFonts w:eastAsia="Times New Roman"/>
        </w:rPr>
      </w:pPr>
      <w:bookmarkStart w:id="1841" w:name="_Toc322911595"/>
      <w:bookmarkStart w:id="1842" w:name="_Toc322912134"/>
      <w:bookmarkStart w:id="1843" w:name="_Toc329092984"/>
      <w:bookmarkStart w:id="1844" w:name="_Toc332701497"/>
      <w:bookmarkStart w:id="1845" w:name="_Toc332701804"/>
      <w:bookmarkStart w:id="1846" w:name="_Toc332711598"/>
      <w:bookmarkStart w:id="1847" w:name="_Toc332711906"/>
      <w:bookmarkStart w:id="1848" w:name="_Toc332712208"/>
      <w:bookmarkStart w:id="1849" w:name="_Toc332724124"/>
      <w:bookmarkStart w:id="1850" w:name="_Toc332724424"/>
      <w:bookmarkStart w:id="1851" w:name="_Toc341102720"/>
      <w:bookmarkStart w:id="1852" w:name="_Toc347241452"/>
      <w:bookmarkStart w:id="1853" w:name="_Toc347744645"/>
      <w:bookmarkStart w:id="1854" w:name="_Toc348984428"/>
      <w:bookmarkStart w:id="1855" w:name="_Toc348984733"/>
      <w:bookmarkStart w:id="1856" w:name="_Toc349037896"/>
      <w:bookmarkStart w:id="1857" w:name="_Toc349038201"/>
      <w:bookmarkStart w:id="1858" w:name="_Toc349042689"/>
      <w:bookmarkStart w:id="1859" w:name="_Toc349642112"/>
      <w:bookmarkStart w:id="1860" w:name="_Toc351912680"/>
      <w:bookmarkStart w:id="1861" w:name="_Toc351914702"/>
      <w:bookmarkStart w:id="1862" w:name="_Toc351915136"/>
      <w:bookmarkStart w:id="1863" w:name="_Toc361231175"/>
      <w:bookmarkStart w:id="1864" w:name="_Toc361231701"/>
      <w:bookmarkStart w:id="1865" w:name="_Toc362444999"/>
      <w:bookmarkStart w:id="1866" w:name="_Toc363908921"/>
      <w:bookmarkStart w:id="1867" w:name="_Toc364463344"/>
      <w:bookmarkStart w:id="1868" w:name="_Toc366077942"/>
      <w:bookmarkStart w:id="1869" w:name="_Toc366078561"/>
      <w:bookmarkStart w:id="1870" w:name="_Toc366079547"/>
      <w:bookmarkStart w:id="1871" w:name="_Toc366080159"/>
      <w:bookmarkStart w:id="1872" w:name="_Toc366080768"/>
      <w:bookmarkStart w:id="1873" w:name="_Toc366505108"/>
      <w:bookmarkStart w:id="1874" w:name="_Toc366508477"/>
      <w:bookmarkStart w:id="1875" w:name="_Toc366512978"/>
      <w:bookmarkStart w:id="1876" w:name="_Toc366574169"/>
      <w:bookmarkStart w:id="1877" w:name="_Toc366577962"/>
      <w:bookmarkStart w:id="1878" w:name="_Toc366578556"/>
      <w:bookmarkStart w:id="1879" w:name="_Toc366579148"/>
      <w:bookmarkStart w:id="1880" w:name="_Toc366579739"/>
      <w:bookmarkStart w:id="1881" w:name="_Toc366580331"/>
      <w:bookmarkStart w:id="1882" w:name="_Toc366580922"/>
      <w:bookmarkStart w:id="1883" w:name="_Toc366581514"/>
      <w:bookmarkStart w:id="1884" w:name="_Toc349042690"/>
      <w:bookmarkStart w:id="1885" w:name="_Toc27061017"/>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rPr>
          <w:rFonts w:eastAsia="Times New Roman"/>
        </w:rPr>
        <w:t xml:space="preserve">Combining DFDL Representation Properties from a </w:t>
      </w:r>
      <w:proofErr w:type="spellStart"/>
      <w:r>
        <w:rPr>
          <w:rFonts w:eastAsia="Times New Roman"/>
        </w:rPr>
        <w:t>dfdl:defineFormat</w:t>
      </w:r>
      <w:bookmarkEnd w:id="1884"/>
      <w:bookmarkEnd w:id="1885"/>
      <w:proofErr w:type="spellEnd"/>
    </w:p>
    <w:p w14:paraId="1B2954D9" w14:textId="77777777" w:rsidR="00A001B9" w:rsidRDefault="009D64FD" w:rsidP="00665BDB">
      <w:r w:rsidRPr="00665BDB">
        <w:t xml:space="preserve">The DFDL representation properties contained in a referenced </w:t>
      </w:r>
      <w:proofErr w:type="spellStart"/>
      <w:r w:rsidRPr="00665BDB">
        <w:t>dfdl:defineFormat</w:t>
      </w:r>
      <w:proofErr w:type="spellEnd"/>
      <w:r w:rsidRPr="00665BDB">
        <w:t xml:space="preserve"> are combined with a</w:t>
      </w:r>
      <w:r>
        <w:t xml:space="preserve">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1BA8D5C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71CD877" w14:textId="77777777" w:rsidR="00A001B9"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68A927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3C67FE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7C88E1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2A4F3DD3"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3D03988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DFE3FF7" w14:textId="77777777" w:rsidR="00A001B9" w:rsidRDefault="009D64FD">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DE8BBED" w14:textId="77777777" w:rsidR="00A001B9" w:rsidRDefault="009D64FD">
      <w:pPr>
        <w:pStyle w:val="Heading2"/>
        <w:rPr>
          <w:rFonts w:eastAsia="Times New Roman"/>
        </w:rPr>
      </w:pPr>
      <w:bookmarkStart w:id="1886" w:name="_Toc349042691"/>
      <w:bookmarkStart w:id="1887" w:name="_Toc27061018"/>
      <w:r>
        <w:rPr>
          <w:rFonts w:eastAsia="Times New Roman"/>
        </w:rPr>
        <w:t>Combining DFDL Properties from References</w:t>
      </w:r>
      <w:bookmarkEnd w:id="1886"/>
      <w:bookmarkEnd w:id="1887"/>
    </w:p>
    <w:p w14:paraId="547E3ABA" w14:textId="77777777" w:rsidR="00A001B9" w:rsidRDefault="009D64FD">
      <w:bookmarkStart w:id="1888" w:name="_Toc151286659"/>
      <w:r>
        <w:t>The DFDL properties from the following types of reference are combined using the rules below:</w:t>
      </w:r>
    </w:p>
    <w:p w14:paraId="099FE44A" w14:textId="77777777" w:rsidR="00A001B9" w:rsidRDefault="009D64FD" w:rsidP="00B117B5">
      <w:pPr>
        <w:numPr>
          <w:ilvl w:val="0"/>
          <w:numId w:val="39"/>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5605A1E1" w14:textId="77777777" w:rsidR="00A001B9" w:rsidRDefault="009D64FD" w:rsidP="00B117B5">
      <w:pPr>
        <w:numPr>
          <w:ilvl w:val="0"/>
          <w:numId w:val="39"/>
        </w:numPr>
      </w:pPr>
      <w:r>
        <w:t xml:space="preserve">An </w:t>
      </w:r>
      <w:proofErr w:type="spellStart"/>
      <w:r>
        <w:t>xs:element</w:t>
      </w:r>
      <w:proofErr w:type="spellEnd"/>
      <w:r>
        <w:t xml:space="preserve"> reference and its referenced global </w:t>
      </w:r>
      <w:proofErr w:type="spellStart"/>
      <w:r>
        <w:t>xs:element</w:t>
      </w:r>
      <w:proofErr w:type="spellEnd"/>
    </w:p>
    <w:p w14:paraId="31201B04" w14:textId="77777777" w:rsidR="00A001B9" w:rsidRDefault="009D64FD" w:rsidP="00B117B5">
      <w:pPr>
        <w:numPr>
          <w:ilvl w:val="0"/>
          <w:numId w:val="39"/>
        </w:numPr>
      </w:pPr>
      <w:r>
        <w:lastRenderedPageBreak/>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37B93FF8" w14:textId="77777777" w:rsidR="00A001B9" w:rsidRDefault="009D64FD" w:rsidP="00B117B5">
      <w:pPr>
        <w:numPr>
          <w:ilvl w:val="0"/>
          <w:numId w:val="39"/>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58D7ECED" w14:textId="77777777" w:rsidR="00A001B9" w:rsidRDefault="009D64FD">
      <w:r>
        <w:t>Rules</w:t>
      </w:r>
    </w:p>
    <w:p w14:paraId="6EA92626" w14:textId="77777777" w:rsidR="00A001B9" w:rsidRDefault="009D64FD" w:rsidP="00B117B5">
      <w:pPr>
        <w:numPr>
          <w:ilvl w:val="0"/>
          <w:numId w:val="40"/>
        </w:numPr>
      </w:pPr>
      <w:r>
        <w:t xml:space="preserve">Create an empty working set of "explicit" properties. Create an empty working set of "default" properties. </w:t>
      </w:r>
    </w:p>
    <w:p w14:paraId="6A2968C7" w14:textId="77777777" w:rsidR="00A001B9" w:rsidRDefault="009D64FD" w:rsidP="00B117B5">
      <w:pPr>
        <w:numPr>
          <w:ilvl w:val="0"/>
          <w:numId w:val="40"/>
        </w:numPr>
      </w:pPr>
      <w:r>
        <w:t xml:space="preserve">Move to the innermost schema component in the chain of references. </w:t>
      </w:r>
    </w:p>
    <w:p w14:paraId="51A58690" w14:textId="77777777" w:rsidR="00A001B9" w:rsidRDefault="009D64FD" w:rsidP="00B117B5">
      <w:pPr>
        <w:numPr>
          <w:ilvl w:val="0"/>
          <w:numId w:val="40"/>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56282E35" w14:textId="77777777" w:rsidR="00A001B9" w:rsidRDefault="009D64FD" w:rsidP="00B117B5">
      <w:pPr>
        <w:numPr>
          <w:ilvl w:val="0"/>
          <w:numId w:val="40"/>
        </w:numPr>
      </w:pPr>
      <w:r>
        <w:t>Combine these with the current working set of "explicit" properties. It is a Schema Definition Error if the same property appears twice. The result is a new working set of "explicit" properties.</w:t>
      </w:r>
    </w:p>
    <w:p w14:paraId="5E8196AC" w14:textId="77777777" w:rsidR="00A001B9" w:rsidRDefault="009D64FD" w:rsidP="00B117B5">
      <w:pPr>
        <w:numPr>
          <w:ilvl w:val="0"/>
          <w:numId w:val="40"/>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2C7E2225" w14:textId="34C0FA0F" w:rsidR="00A001B9" w:rsidRDefault="009D64FD" w:rsidP="00B117B5">
      <w:pPr>
        <w:numPr>
          <w:ilvl w:val="0"/>
          <w:numId w:val="40"/>
        </w:numPr>
      </w:pPr>
      <w:r>
        <w:t xml:space="preserve">Move to the schema component that references the current </w:t>
      </w:r>
      <w:r w:rsidR="00665BDB">
        <w:t>component and</w:t>
      </w:r>
      <w:r>
        <w:t xml:space="preserve"> repeat starting at step 3. If there is no referencing component, carry out step 5 and then go to step 7. </w:t>
      </w:r>
    </w:p>
    <w:p w14:paraId="7DF0C13A" w14:textId="77777777" w:rsidR="00A001B9" w:rsidRDefault="009D64FD" w:rsidP="00B117B5">
      <w:pPr>
        <w:numPr>
          <w:ilvl w:val="0"/>
          <w:numId w:val="40"/>
        </w:numPr>
      </w:pPr>
      <w:r>
        <w:t>Combine the resultant sets of properties. The "explicit" properties take priority, "defaults" only used when no "explicit" is present. It is a Schema Definition Error if a required property is in neither the "explicit" nor the "default" working sets.</w:t>
      </w:r>
    </w:p>
    <w:p w14:paraId="1831BB78" w14:textId="6101D956" w:rsidR="00A001B9" w:rsidRDefault="00665BDB">
      <w:r>
        <w:t xml:space="preserve">The </w:t>
      </w:r>
      <w:r w:rsidR="009D64FD">
        <w:t xml:space="preserve">"Applicable" properties are all the DFDL properties that apply to that schema component. For </w:t>
      </w:r>
      <w:r>
        <w:t>example,</w:t>
      </w:r>
      <w:r w:rsidR="009D64FD">
        <w:t xml:space="preserve"> all the DFDL properties that apply to a particular </w:t>
      </w:r>
      <w:proofErr w:type="spellStart"/>
      <w:r w:rsidR="009D64FD">
        <w:t>xs:simpleType</w:t>
      </w:r>
      <w:proofErr w:type="spellEnd"/>
      <w:r w:rsidR="009D64FD">
        <w:t xml:space="preserve"> (as defined by section 13).</w:t>
      </w:r>
    </w:p>
    <w:p w14:paraId="46F1A59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3F695D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482C50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708B63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443B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454EA6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54F27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78A93F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EA21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24151315"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789DAB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E980F91"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A9A284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57074C1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DFFA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641F69C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42A31B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1C21054"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CF907A3" w14:textId="77777777" w:rsidR="00A001B9" w:rsidRDefault="009D64FD" w:rsidP="00665BDB">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1888"/>
    <w:p w14:paraId="48A6B6A2"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name="otherNewType"&gt;</w:t>
      </w:r>
    </w:p>
    <w:p w14:paraId="3EB93B1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631C88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A0B6E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alignment="64"/&gt;</w:t>
      </w:r>
    </w:p>
    <w:p w14:paraId="2895C1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43099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77D56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0E61FF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080C6F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475CF5E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45162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13E7C56"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6534C32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42FE68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2CAB42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representation='binary'/&gt;</w:t>
      </w:r>
    </w:p>
    <w:p w14:paraId="410FD0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 </w:t>
      </w:r>
    </w:p>
    <w:p w14:paraId="16D175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C9CE3D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29DD6F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2EFBCA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0C8EC8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CA8B627" w14:textId="77777777" w:rsidR="00A001B9" w:rsidRDefault="009D64FD">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4F60DC5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1F2F90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71499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F688D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F9BE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w:t>
      </w:r>
      <w:r>
        <w:rPr>
          <w:szCs w:val="18"/>
        </w:rPr>
        <w:t>binaryNumberRep</w:t>
      </w:r>
      <w:r>
        <w:t xml:space="preserve"> ="binary"/&gt;</w:t>
      </w:r>
    </w:p>
    <w:p w14:paraId="0005FE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00F93BD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478A0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2A24759"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97F8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12DE16"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11DEDF0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E1E5B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D969B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75EB3C8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5C7F19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2F8D49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6F016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5F4D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7727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340193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3B734C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13CC2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30105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92C7FE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3B3448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5FC62A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506123D7"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39A8D0E3" w14:textId="77777777" w:rsidR="00A001B9" w:rsidRDefault="009D64FD">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1C626FE1"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SCHEMA1 --&gt;</w:t>
      </w:r>
    </w:p>
    <w:p w14:paraId="076AD54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28856DD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1D2E76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 </w:t>
      </w:r>
      <w:r>
        <w:rPr>
          <w:lang w:val="en-US"/>
        </w:rPr>
        <w:t>byteOrder="littleEndian"</w:t>
      </w:r>
    </w:p>
    <w:p w14:paraId="3303692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terminator=""</w:t>
      </w:r>
    </w:p>
    <w:p w14:paraId="24E4D84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p>
    <w:p w14:paraId="7A48F11A"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B567B3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7" w:history="1">
        <w:r>
          <w:rPr>
            <w:rStyle w:val="Hyperlink"/>
            <w:color w:val="auto"/>
            <w:u w:val="none"/>
            <w:lang w:val="de-DE"/>
          </w:rPr>
          <w:t>http://tns2</w:t>
        </w:r>
      </w:hyperlink>
      <w:r>
        <w:t>" schemaLocation="SCHEMA2.xsd"/&gt;</w:t>
      </w:r>
    </w:p>
    <w:p w14:paraId="1FC0CD5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4291269E"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dfdl:separator=","&gt;&lt;/xs:group&gt;</w:t>
      </w:r>
    </w:p>
    <w:p w14:paraId="558349D9"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lastRenderedPageBreak/>
        <w:t xml:space="preserve">    </w:t>
      </w:r>
      <w:r>
        <w:t>&lt;/xs:complexType&gt;</w:t>
      </w:r>
      <w:r>
        <w:br/>
        <w:t xml:space="preserve">  &lt;/xs:element&gt;</w:t>
      </w:r>
    </w:p>
    <w:p w14:paraId="28B4E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F94A363"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44CEEF9" w14:textId="77777777" w:rsidR="00A001B9" w:rsidRDefault="00A001B9">
      <w:pPr>
        <w:rPr>
          <w:b/>
          <w:lang w:val="de-DE"/>
        </w:rPr>
      </w:pPr>
    </w:p>
    <w:p w14:paraId="56789069"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SCHEMA2 --&gt;</w:t>
      </w:r>
    </w:p>
    <w:p w14:paraId="6A48F0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0B46D3BB"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3735521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lang w:val="en-US"/>
        </w:rPr>
        <w:t xml:space="preserve"> byteOrder="littleEndian"</w:t>
      </w:r>
    </w:p>
    <w:p w14:paraId="139B66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w:t>
      </w:r>
    </w:p>
    <w:p w14:paraId="4BB8C33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r>
        <w:rPr>
          <w:lang w:val="en-US"/>
        </w:rPr>
        <w:br/>
      </w:r>
    </w:p>
    <w:p w14:paraId="0A254EE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545193F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dfdl:separatorPosition="infix" &gt;</w:t>
      </w:r>
    </w:p>
    <w:p w14:paraId="58A5671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5C7064FF"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dfdl:length="8" dfdl:lengthKind="explicit" /&gt;   </w:t>
      </w:r>
    </w:p>
    <w:p w14:paraId="5EDF78B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3E268B1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7B2312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3A1418BB" w14:textId="77777777" w:rsidR="00A001B9" w:rsidRDefault="009D64FD">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00591EE" w14:textId="77777777" w:rsidR="00A001B9" w:rsidRDefault="009D64FD" w:rsidP="00B117B5">
      <w:pPr>
        <w:numPr>
          <w:ilvl w:val="0"/>
          <w:numId w:val="41"/>
        </w:numPr>
      </w:pPr>
      <w:proofErr w:type="spellStart"/>
      <w:r>
        <w:t>dfdl:separator</w:t>
      </w:r>
      <w:proofErr w:type="spellEnd"/>
      <w:r>
        <w:t xml:space="preserve"> "," from the group reference in SCHEMA1</w:t>
      </w:r>
    </w:p>
    <w:p w14:paraId="60BC22B0" w14:textId="77777777" w:rsidR="00A001B9" w:rsidRDefault="009D64FD" w:rsidP="00B117B5">
      <w:pPr>
        <w:numPr>
          <w:ilvl w:val="0"/>
          <w:numId w:val="41"/>
        </w:numPr>
      </w:pPr>
      <w:proofErr w:type="spellStart"/>
      <w:r>
        <w:t>dfdl:separatorPosition</w:t>
      </w:r>
      <w:proofErr w:type="spellEnd"/>
      <w:r>
        <w:t xml:space="preserve"> "infix" from the group declaration in SCHEMA2</w:t>
      </w:r>
    </w:p>
    <w:p w14:paraId="2C8BA1DD" w14:textId="77777777" w:rsidR="00A001B9" w:rsidRDefault="009D64FD" w:rsidP="00B117B5">
      <w:pPr>
        <w:numPr>
          <w:ilvl w:val="0"/>
          <w:numId w:val="41"/>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03CD72A8" w14:textId="77777777" w:rsidR="00A001B9" w:rsidRDefault="009D64FD" w:rsidP="00B117B5">
      <w:pPr>
        <w:numPr>
          <w:ilvl w:val="0"/>
          <w:numId w:val="41"/>
        </w:numPr>
      </w:pPr>
      <w:proofErr w:type="spellStart"/>
      <w:r>
        <w:t>dfdl:terminator</w:t>
      </w:r>
      <w:proofErr w:type="spellEnd"/>
      <w:r>
        <w:t xml:space="preserve"> ""   from the default </w:t>
      </w:r>
      <w:proofErr w:type="spellStart"/>
      <w:r>
        <w:t>dfdl:format</w:t>
      </w:r>
      <w:proofErr w:type="spellEnd"/>
      <w:r>
        <w:t xml:space="preserve"> annotation in SCHEMA1</w:t>
      </w:r>
      <w:bookmarkStart w:id="1889" w:name="_Toc322911598"/>
      <w:bookmarkStart w:id="1890" w:name="_Toc322912137"/>
      <w:bookmarkStart w:id="1891" w:name="_Toc329092987"/>
      <w:bookmarkStart w:id="1892" w:name="_Toc332701500"/>
      <w:bookmarkStart w:id="1893" w:name="_Toc332701807"/>
      <w:bookmarkStart w:id="1894" w:name="_Toc332711601"/>
      <w:bookmarkStart w:id="1895" w:name="_Toc332711909"/>
      <w:bookmarkStart w:id="1896" w:name="_Toc332712211"/>
      <w:bookmarkStart w:id="1897" w:name="_Toc332724127"/>
      <w:bookmarkStart w:id="1898" w:name="_Toc332724427"/>
      <w:bookmarkStart w:id="1899" w:name="_Toc341102723"/>
      <w:bookmarkStart w:id="1900" w:name="_Toc347241455"/>
      <w:bookmarkStart w:id="1901" w:name="_Toc347744648"/>
      <w:bookmarkStart w:id="1902" w:name="_Toc348984431"/>
      <w:bookmarkStart w:id="1903" w:name="_Toc348984736"/>
      <w:bookmarkStart w:id="1904" w:name="_Toc349037899"/>
      <w:bookmarkStart w:id="1905" w:name="_Toc349038204"/>
      <w:bookmarkStart w:id="1906" w:name="_Toc349042692"/>
      <w:bookmarkStart w:id="1907" w:name="_Toc349642115"/>
      <w:bookmarkStart w:id="1908" w:name="_Toc351912683"/>
      <w:bookmarkStart w:id="1909" w:name="_Toc351914705"/>
      <w:bookmarkStart w:id="1910" w:name="_Toc351915139"/>
      <w:bookmarkStart w:id="1911" w:name="_Toc361231178"/>
      <w:bookmarkStart w:id="1912" w:name="_Toc361231704"/>
      <w:bookmarkStart w:id="1913" w:name="_Toc362445002"/>
      <w:bookmarkStart w:id="1914" w:name="_Toc363908924"/>
      <w:bookmarkStart w:id="1915" w:name="_Toc364463347"/>
      <w:bookmarkStart w:id="1916" w:name="_Toc366077945"/>
      <w:bookmarkStart w:id="1917" w:name="_Toc366078564"/>
      <w:bookmarkStart w:id="1918" w:name="_Toc366079550"/>
      <w:bookmarkStart w:id="1919" w:name="_Toc366080162"/>
      <w:bookmarkStart w:id="1920" w:name="_Toc366080771"/>
      <w:bookmarkStart w:id="1921" w:name="_Toc366505111"/>
      <w:bookmarkStart w:id="1922" w:name="_Toc366508480"/>
      <w:bookmarkStart w:id="1923" w:name="_Toc366512981"/>
      <w:bookmarkStart w:id="1924" w:name="_Toc322911599"/>
      <w:bookmarkStart w:id="1925" w:name="_Toc322912138"/>
      <w:bookmarkStart w:id="1926" w:name="_Toc329092988"/>
      <w:bookmarkStart w:id="1927" w:name="_Toc332701501"/>
      <w:bookmarkStart w:id="1928" w:name="_Toc332701808"/>
      <w:bookmarkStart w:id="1929" w:name="_Toc332711602"/>
      <w:bookmarkStart w:id="1930" w:name="_Toc332711910"/>
      <w:bookmarkStart w:id="1931" w:name="_Toc332712212"/>
      <w:bookmarkStart w:id="1932" w:name="_Toc332724128"/>
      <w:bookmarkStart w:id="1933" w:name="_Toc332724428"/>
      <w:bookmarkStart w:id="1934" w:name="_Toc341102724"/>
      <w:bookmarkStart w:id="1935" w:name="_Toc347241456"/>
      <w:bookmarkStart w:id="1936" w:name="_Toc347744649"/>
      <w:bookmarkStart w:id="1937" w:name="_Toc348984432"/>
      <w:bookmarkStart w:id="1938" w:name="_Toc348984737"/>
      <w:bookmarkStart w:id="1939" w:name="_Toc349037900"/>
      <w:bookmarkStart w:id="1940" w:name="_Toc349038205"/>
      <w:bookmarkStart w:id="1941" w:name="_Toc349042693"/>
      <w:bookmarkStart w:id="1942" w:name="_Toc349642116"/>
      <w:bookmarkStart w:id="1943" w:name="_Toc351912684"/>
      <w:bookmarkStart w:id="1944" w:name="_Toc351914706"/>
      <w:bookmarkStart w:id="1945" w:name="_Toc351915140"/>
      <w:bookmarkStart w:id="1946" w:name="_Toc361231179"/>
      <w:bookmarkStart w:id="1947" w:name="_Toc361231705"/>
      <w:bookmarkStart w:id="1948" w:name="_Toc362445003"/>
      <w:bookmarkStart w:id="1949" w:name="_Toc363908925"/>
      <w:bookmarkStart w:id="1950" w:name="_Toc364463348"/>
      <w:bookmarkStart w:id="1951" w:name="_Toc366077946"/>
      <w:bookmarkStart w:id="1952" w:name="_Toc366078565"/>
      <w:bookmarkStart w:id="1953" w:name="_Toc366079551"/>
      <w:bookmarkStart w:id="1954" w:name="_Toc366080163"/>
      <w:bookmarkStart w:id="1955" w:name="_Toc366080772"/>
      <w:bookmarkStart w:id="1956" w:name="_Toc366505112"/>
      <w:bookmarkStart w:id="1957" w:name="_Toc366508481"/>
      <w:bookmarkStart w:id="1958" w:name="_Toc366512982"/>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p>
    <w:p w14:paraId="7BB44290" w14:textId="77777777" w:rsidR="00A001B9" w:rsidRDefault="009D64FD">
      <w:pPr>
        <w:pStyle w:val="Heading1"/>
        <w:rPr>
          <w:rFonts w:eastAsia="Times New Roman"/>
        </w:rPr>
      </w:pPr>
      <w:bookmarkStart w:id="1959" w:name="_Toc349042694"/>
      <w:bookmarkStart w:id="1960" w:name="_Ref247453463"/>
      <w:bookmarkStart w:id="1961" w:name="_Ref247453451"/>
      <w:bookmarkStart w:id="1962" w:name="_Toc243112810"/>
      <w:bookmarkStart w:id="1963" w:name="_Toc27061019"/>
      <w:r>
        <w:rPr>
          <w:rFonts w:eastAsia="Times New Roman"/>
        </w:rPr>
        <w:lastRenderedPageBreak/>
        <w:t>DFDL Processing Introduction</w:t>
      </w:r>
      <w:bookmarkEnd w:id="1833"/>
      <w:bookmarkEnd w:id="1834"/>
      <w:bookmarkEnd w:id="1835"/>
      <w:bookmarkEnd w:id="1836"/>
      <w:bookmarkEnd w:id="1837"/>
      <w:bookmarkEnd w:id="1838"/>
      <w:bookmarkEnd w:id="1839"/>
      <w:bookmarkEnd w:id="1840"/>
      <w:bookmarkEnd w:id="1959"/>
      <w:bookmarkEnd w:id="1960"/>
      <w:bookmarkEnd w:id="1961"/>
      <w:bookmarkEnd w:id="1962"/>
      <w:bookmarkEnd w:id="1963"/>
    </w:p>
    <w:p w14:paraId="4D6A7C9B" w14:textId="77777777" w:rsidR="00A001B9" w:rsidRDefault="009D64FD">
      <w:r>
        <w:t xml:space="preserve">A </w:t>
      </w:r>
      <w:r>
        <w:rPr>
          <w:rStyle w:val="Emphasis"/>
        </w:rPr>
        <w:t>DFDL Parser</w:t>
      </w:r>
      <w:r>
        <w:t xml:space="preserve"> is an application or code library that takes as input:</w:t>
      </w:r>
    </w:p>
    <w:p w14:paraId="093B2E8A" w14:textId="77777777" w:rsidR="00A001B9" w:rsidRDefault="009D64FD" w:rsidP="00B117B5">
      <w:pPr>
        <w:numPr>
          <w:ilvl w:val="0"/>
          <w:numId w:val="42"/>
        </w:numPr>
      </w:pPr>
      <w:r>
        <w:t xml:space="preserve">A DFDL annotated schema </w:t>
      </w:r>
    </w:p>
    <w:p w14:paraId="3E750AA5" w14:textId="77777777" w:rsidR="00A001B9" w:rsidRDefault="009D64FD" w:rsidP="00B117B5">
      <w:pPr>
        <w:numPr>
          <w:ilvl w:val="0"/>
          <w:numId w:val="42"/>
        </w:numPr>
      </w:pPr>
      <w:r>
        <w:t xml:space="preserve">A data </w:t>
      </w:r>
      <w:proofErr w:type="gramStart"/>
      <w:r>
        <w:t>stream</w:t>
      </w:r>
      <w:proofErr w:type="gramEnd"/>
      <w:r>
        <w:t>.</w:t>
      </w:r>
    </w:p>
    <w:p w14:paraId="2B2643B8" w14:textId="77777777" w:rsidR="00A001B9" w:rsidRDefault="009D64FD">
      <w:r>
        <w:t xml:space="preserve">It </w:t>
      </w:r>
      <w:proofErr w:type="gramStart"/>
      <w:r>
        <w:t>is able to</w:t>
      </w:r>
      <w:proofErr w:type="gramEnd"/>
      <w:r>
        <w:t xml:space="preserve"> use the DFDL schema description to interpret the data stream and realize the DFDL Information Model. This information set could then be written out (for example it could be realized as an XML text string) or it could be accessed by an application through an API (for example, a DOM-like tree could be created in memory for access by applications). </w:t>
      </w:r>
    </w:p>
    <w:p w14:paraId="7600B345" w14:textId="77777777" w:rsidR="00A001B9" w:rsidRDefault="009D64FD">
      <w:r>
        <w:t xml:space="preserve">Symmetrically, there is a notion of a </w:t>
      </w:r>
      <w:r>
        <w:rPr>
          <w:rStyle w:val="Emphasis"/>
        </w:rPr>
        <w:t>DFDL Unparser.</w:t>
      </w:r>
      <w:r>
        <w:t xml:space="preserve"> The </w:t>
      </w:r>
      <w:proofErr w:type="spellStart"/>
      <w:r>
        <w:t>unparser</w:t>
      </w:r>
      <w:proofErr w:type="spellEnd"/>
      <w:r>
        <w:t xml:space="preserve"> works from an instance of the DFDL Information Model, a DFDL annotated schema and writes out to a target data stream in the appropriate representation formats. </w:t>
      </w:r>
    </w:p>
    <w:p w14:paraId="13EA5E92" w14:textId="77777777" w:rsidR="00A001B9" w:rsidRDefault="009D64FD">
      <w:r>
        <w:t xml:space="preserve">Often both parser and </w:t>
      </w:r>
      <w:proofErr w:type="spellStart"/>
      <w:r>
        <w:t>unparser</w:t>
      </w:r>
      <w:proofErr w:type="spellEnd"/>
      <w:r>
        <w:t xml:space="preserve">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w:t>
      </w:r>
      <w:proofErr w:type="spellStart"/>
      <w:r>
        <w:t>unparser</w:t>
      </w:r>
      <w:proofErr w:type="spellEnd"/>
      <w:r>
        <w:t xml:space="preserve"> may, of course, be different bodies of software. Conforming DFDL processors may implement only a parser, because the </w:t>
      </w:r>
      <w:proofErr w:type="spellStart"/>
      <w:r>
        <w:t>unparser</w:t>
      </w:r>
      <w:proofErr w:type="spellEnd"/>
      <w:r>
        <w:t xml:space="preserve"> is an optional feature of DFDL.</w:t>
      </w:r>
    </w:p>
    <w:p w14:paraId="213ACE4C" w14:textId="77777777" w:rsidR="00A001B9" w:rsidRDefault="009D64FD">
      <w:pPr>
        <w:pStyle w:val="Heading2"/>
        <w:rPr>
          <w:rFonts w:eastAsia="Times New Roman"/>
        </w:rPr>
      </w:pPr>
      <w:bookmarkStart w:id="1964" w:name="_Toc322911601"/>
      <w:bookmarkStart w:id="1965" w:name="_Toc322912140"/>
      <w:bookmarkStart w:id="1966" w:name="_Toc329092990"/>
      <w:bookmarkStart w:id="1967" w:name="_Toc332701503"/>
      <w:bookmarkStart w:id="1968" w:name="_Toc332701810"/>
      <w:bookmarkStart w:id="1969" w:name="_Toc332711604"/>
      <w:bookmarkStart w:id="1970" w:name="_Toc332711912"/>
      <w:bookmarkStart w:id="1971" w:name="_Toc332712214"/>
      <w:bookmarkStart w:id="1972" w:name="_Toc332724130"/>
      <w:bookmarkStart w:id="1973" w:name="_Toc332724430"/>
      <w:bookmarkStart w:id="1974" w:name="_Toc341102726"/>
      <w:bookmarkStart w:id="1975" w:name="_Toc347241458"/>
      <w:bookmarkStart w:id="1976" w:name="_Toc347744651"/>
      <w:bookmarkStart w:id="1977" w:name="_Toc348984434"/>
      <w:bookmarkStart w:id="1978" w:name="_Toc348984739"/>
      <w:bookmarkStart w:id="1979" w:name="_Toc349037902"/>
      <w:bookmarkStart w:id="1980" w:name="_Toc349038207"/>
      <w:bookmarkStart w:id="1981" w:name="_Toc349042695"/>
      <w:bookmarkStart w:id="1982" w:name="_Toc349642118"/>
      <w:bookmarkStart w:id="1983" w:name="_Toc351912686"/>
      <w:bookmarkStart w:id="1984" w:name="_Toc351914708"/>
      <w:bookmarkStart w:id="1985" w:name="_Toc351915142"/>
      <w:bookmarkStart w:id="1986" w:name="_Toc361231181"/>
      <w:bookmarkStart w:id="1987" w:name="_Toc361231707"/>
      <w:bookmarkStart w:id="1988" w:name="_Toc362445005"/>
      <w:bookmarkStart w:id="1989" w:name="_Toc363908927"/>
      <w:bookmarkStart w:id="1990" w:name="_Toc364463350"/>
      <w:bookmarkStart w:id="1991" w:name="_Toc366077948"/>
      <w:bookmarkStart w:id="1992" w:name="_Toc366078567"/>
      <w:bookmarkStart w:id="1993" w:name="_Toc366079553"/>
      <w:bookmarkStart w:id="1994" w:name="_Toc366080165"/>
      <w:bookmarkStart w:id="1995" w:name="_Toc366080774"/>
      <w:bookmarkStart w:id="1996" w:name="_Toc366505114"/>
      <w:bookmarkStart w:id="1997" w:name="_Toc366508483"/>
      <w:bookmarkStart w:id="1998" w:name="_Toc366512984"/>
      <w:bookmarkStart w:id="1999" w:name="_Toc366574173"/>
      <w:bookmarkStart w:id="2000" w:name="_Toc366577966"/>
      <w:bookmarkStart w:id="2001" w:name="_Toc366578560"/>
      <w:bookmarkStart w:id="2002" w:name="_Toc366579152"/>
      <w:bookmarkStart w:id="2003" w:name="_Toc366579743"/>
      <w:bookmarkStart w:id="2004" w:name="_Toc366580335"/>
      <w:bookmarkStart w:id="2005" w:name="_Toc366580926"/>
      <w:bookmarkStart w:id="2006" w:name="_Toc366581518"/>
      <w:bookmarkStart w:id="2007" w:name="_Toc177399074"/>
      <w:bookmarkStart w:id="2008" w:name="_Toc175057361"/>
      <w:bookmarkStart w:id="2009" w:name="_Toc199516300"/>
      <w:bookmarkStart w:id="2010" w:name="_Toc194983964"/>
      <w:bookmarkStart w:id="2011" w:name="_Toc243112812"/>
      <w:bookmarkStart w:id="2012" w:name="_Toc349042696"/>
      <w:bookmarkStart w:id="2013" w:name="_Toc27061020"/>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r>
        <w:rPr>
          <w:rFonts w:eastAsia="Times New Roman"/>
        </w:rPr>
        <w:t>Parser Overview</w:t>
      </w:r>
      <w:bookmarkEnd w:id="2007"/>
      <w:bookmarkEnd w:id="2008"/>
      <w:bookmarkEnd w:id="2009"/>
      <w:bookmarkEnd w:id="2010"/>
      <w:bookmarkEnd w:id="2011"/>
      <w:bookmarkEnd w:id="2012"/>
      <w:bookmarkEnd w:id="2013"/>
    </w:p>
    <w:p w14:paraId="6809097B" w14:textId="74F6F24E" w:rsidR="00A001B9" w:rsidRDefault="009D64FD">
      <w:r>
        <w:t>The DFDL logical parser is a recursive-descent parser</w:t>
      </w:r>
      <w:r>
        <w:rPr>
          <w:rStyle w:val="FootnoteReference"/>
        </w:rPr>
        <w:footnoteReference w:id="8"/>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fldChar w:fldCharType="begin"/>
      </w:r>
      <w:r>
        <w:instrText xml:space="preserve"> REF _Ref251144393 \r \h  \* MERGEFORMAT </w:instrText>
      </w:r>
      <w:r>
        <w:fldChar w:fldCharType="separate"/>
      </w:r>
      <w:r w:rsidR="002D29EA">
        <w:t>8</w:t>
      </w:r>
      <w:r>
        <w:fldChar w:fldCharType="end"/>
      </w:r>
      <w:r>
        <w:t xml:space="preserve"> </w:t>
      </w:r>
      <w:r>
        <w:fldChar w:fldCharType="begin"/>
      </w:r>
      <w:r>
        <w:instrText xml:space="preserve"> REF _Ref251144384 \h  \* MERGEFORMAT </w:instrText>
      </w:r>
      <w:r>
        <w:fldChar w:fldCharType="separate"/>
      </w:r>
      <w:r w:rsidR="002D29EA">
        <w:t xml:space="preserve"> Property Scoping Rules</w:t>
      </w:r>
      <w:r>
        <w:fldChar w:fldCharType="end"/>
      </w:r>
      <w:r>
        <w:t xml:space="preserve">. </w:t>
      </w:r>
    </w:p>
    <w:p w14:paraId="3DBDA5A6" w14:textId="77777777" w:rsidR="00A001B9" w:rsidRDefault="009D64FD">
      <w:r>
        <w:t xml:space="preserve">The unbounded look ahead means that there are situations where the parser must speculatively attempt to parse data where the occurrence of a processing error causes the parser to suppress the error, back out and make another attempt. </w:t>
      </w:r>
    </w:p>
    <w:p w14:paraId="2F88B5B6" w14:textId="77777777" w:rsidR="00A001B9" w:rsidRDefault="009D64FD">
      <w:r>
        <w:t>Implementations of DFDL may provide control mechanisms for limiting the speculative search behavior of DFDL parsers. The nature of these mechanisms is beyond the scope of the DFDL specification which defines the behavior of conforming parsers only on correct data. That is, data that can be parsed without any effective processing errors. Any such control mechanisms must be documented by the implementation and are thus implementation-defined.</w:t>
      </w:r>
    </w:p>
    <w:p w14:paraId="2AAFC9E1" w14:textId="4E9156DE" w:rsidR="00A001B9" w:rsidRDefault="009D64FD">
      <w:r>
        <w:t xml:space="preserve">The logical parser recursively descends the DFDL schema beginning with the </w:t>
      </w:r>
      <w:r>
        <w:rPr>
          <w:i/>
          <w:iCs/>
        </w:rPr>
        <w:t>distinguished global element declaration</w:t>
      </w:r>
      <w:r>
        <w:t xml:space="preserve"> (specified for the processor in an implementation-defined manner, see Section </w:t>
      </w:r>
      <w:r>
        <w:fldChar w:fldCharType="begin"/>
      </w:r>
      <w:r>
        <w:instrText xml:space="preserve"> REF _Ref250486450 \r \h </w:instrText>
      </w:r>
      <w:r>
        <w:fldChar w:fldCharType="separate"/>
      </w:r>
      <w:r w:rsidR="002D29EA">
        <w:t>18</w:t>
      </w:r>
      <w: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34E09082" w14:textId="77777777" w:rsidR="00A001B9" w:rsidRDefault="009D64FD">
      <w:r>
        <w:t xml:space="preserve">DFDL Implementations are free to use whatever techniques for parsing they wish so long as the semantics are equivalent to that of the speculative recursive-descent logical parser described in this specification. It is required that implementations distinguish the various kinds of errors (Schema Definition Error, processing error, etc.) no matter what time they are detected. Some implementations may not detect certain Schema Definition Errors until data are being parsed; however, they must still distinguish Schema Definition Errors (which indicate that the schema itself is not meaningful), from parsing errors (which indicate that the input data doesn't satisfy the requirements of the schema), or unparsing errors (which indicate that the </w:t>
      </w:r>
      <w:proofErr w:type="spellStart"/>
      <w:r>
        <w:t>infoset</w:t>
      </w:r>
      <w:proofErr w:type="spellEnd"/>
      <w:r>
        <w:t xml:space="preserve"> does not satisfy the requirements of the schema). </w:t>
      </w:r>
    </w:p>
    <w:p w14:paraId="2614A7EA" w14:textId="77777777" w:rsidR="00A001B9" w:rsidRDefault="009D64FD">
      <w:pPr>
        <w:pStyle w:val="Heading2"/>
        <w:rPr>
          <w:rFonts w:eastAsia="Times New Roman"/>
        </w:rPr>
      </w:pPr>
      <w:bookmarkStart w:id="2014" w:name="_Toc322911603"/>
      <w:bookmarkStart w:id="2015" w:name="_Toc322912142"/>
      <w:bookmarkStart w:id="2016" w:name="_Toc329092992"/>
      <w:bookmarkStart w:id="2017" w:name="_Toc332701505"/>
      <w:bookmarkStart w:id="2018" w:name="_Toc332701812"/>
      <w:bookmarkStart w:id="2019" w:name="_Toc332711606"/>
      <w:bookmarkStart w:id="2020" w:name="_Toc332711914"/>
      <w:bookmarkStart w:id="2021" w:name="_Toc332712216"/>
      <w:bookmarkStart w:id="2022" w:name="_Toc332724132"/>
      <w:bookmarkStart w:id="2023" w:name="_Toc332724432"/>
      <w:bookmarkStart w:id="2024" w:name="_Toc341102728"/>
      <w:bookmarkStart w:id="2025" w:name="_Toc347241460"/>
      <w:bookmarkStart w:id="2026" w:name="_Toc347744653"/>
      <w:bookmarkStart w:id="2027" w:name="_Toc348984436"/>
      <w:bookmarkStart w:id="2028" w:name="_Toc348984741"/>
      <w:bookmarkStart w:id="2029" w:name="_Toc349037904"/>
      <w:bookmarkStart w:id="2030" w:name="_Toc349038209"/>
      <w:bookmarkStart w:id="2031" w:name="_Toc349042697"/>
      <w:bookmarkStart w:id="2032" w:name="_Toc351914710"/>
      <w:bookmarkStart w:id="2033" w:name="_Toc351915144"/>
      <w:bookmarkStart w:id="2034" w:name="_Toc361231183"/>
      <w:bookmarkStart w:id="2035" w:name="_Toc361231709"/>
      <w:bookmarkStart w:id="2036" w:name="_Toc362445007"/>
      <w:bookmarkStart w:id="2037" w:name="_Toc363908929"/>
      <w:bookmarkStart w:id="2038" w:name="_Toc364463352"/>
      <w:bookmarkStart w:id="2039" w:name="_Toc366077950"/>
      <w:bookmarkStart w:id="2040" w:name="_Toc366078569"/>
      <w:bookmarkStart w:id="2041" w:name="_Toc366079555"/>
      <w:bookmarkStart w:id="2042" w:name="_Toc366080167"/>
      <w:bookmarkStart w:id="2043" w:name="_Toc366080776"/>
      <w:bookmarkStart w:id="2044" w:name="_Toc366505116"/>
      <w:bookmarkStart w:id="2045" w:name="_Toc366508485"/>
      <w:bookmarkStart w:id="2046" w:name="_Toc366512986"/>
      <w:bookmarkStart w:id="2047" w:name="_Toc366574175"/>
      <w:bookmarkStart w:id="2048" w:name="_Toc366577968"/>
      <w:bookmarkStart w:id="2049" w:name="_Toc366578562"/>
      <w:bookmarkStart w:id="2050" w:name="_Toc366579154"/>
      <w:bookmarkStart w:id="2051" w:name="_Toc366579745"/>
      <w:bookmarkStart w:id="2052" w:name="_Toc366580337"/>
      <w:bookmarkStart w:id="2053" w:name="_Toc366580928"/>
      <w:bookmarkStart w:id="2054" w:name="_Toc366581520"/>
      <w:bookmarkStart w:id="2055" w:name="_Toc351914711"/>
      <w:bookmarkStart w:id="2056" w:name="_Toc351915145"/>
      <w:bookmarkStart w:id="2057" w:name="_Toc361231184"/>
      <w:bookmarkStart w:id="2058" w:name="_Toc361231710"/>
      <w:bookmarkStart w:id="2059" w:name="_Toc362445008"/>
      <w:bookmarkStart w:id="2060" w:name="_Toc363908930"/>
      <w:bookmarkStart w:id="2061" w:name="_Toc364463353"/>
      <w:bookmarkStart w:id="2062" w:name="_Toc366077951"/>
      <w:bookmarkStart w:id="2063" w:name="_Toc366078570"/>
      <w:bookmarkStart w:id="2064" w:name="_Toc366079556"/>
      <w:bookmarkStart w:id="2065" w:name="_Toc366080168"/>
      <w:bookmarkStart w:id="2066" w:name="_Toc366080777"/>
      <w:bookmarkStart w:id="2067" w:name="_Toc366505117"/>
      <w:bookmarkStart w:id="2068" w:name="_Toc366508486"/>
      <w:bookmarkStart w:id="2069" w:name="_Toc366512987"/>
      <w:bookmarkStart w:id="2070" w:name="_Toc366574176"/>
      <w:bookmarkStart w:id="2071" w:name="_Toc366577969"/>
      <w:bookmarkStart w:id="2072" w:name="_Toc366578563"/>
      <w:bookmarkStart w:id="2073" w:name="_Toc366579155"/>
      <w:bookmarkStart w:id="2074" w:name="_Toc366579746"/>
      <w:bookmarkStart w:id="2075" w:name="_Toc366580338"/>
      <w:bookmarkStart w:id="2076" w:name="_Toc366580929"/>
      <w:bookmarkStart w:id="2077" w:name="_Toc366581521"/>
      <w:bookmarkStart w:id="2078" w:name="_Toc351915146"/>
      <w:bookmarkStart w:id="2079" w:name="_Toc361231185"/>
      <w:bookmarkStart w:id="2080" w:name="_Toc361231711"/>
      <w:bookmarkStart w:id="2081" w:name="_Toc362445009"/>
      <w:bookmarkStart w:id="2082" w:name="_Toc363908931"/>
      <w:bookmarkStart w:id="2083" w:name="_Toc364463354"/>
      <w:bookmarkStart w:id="2084" w:name="_Toc366077952"/>
      <w:bookmarkStart w:id="2085" w:name="_Toc366078571"/>
      <w:bookmarkStart w:id="2086" w:name="_Toc366079557"/>
      <w:bookmarkStart w:id="2087" w:name="_Toc366080169"/>
      <w:bookmarkStart w:id="2088" w:name="_Toc366080778"/>
      <w:bookmarkStart w:id="2089" w:name="_Toc366505118"/>
      <w:bookmarkStart w:id="2090" w:name="_Toc366508487"/>
      <w:bookmarkStart w:id="2091" w:name="_Toc366512988"/>
      <w:bookmarkStart w:id="2092" w:name="_Toc366574177"/>
      <w:bookmarkStart w:id="2093" w:name="_Toc366577970"/>
      <w:bookmarkStart w:id="2094" w:name="_Toc366578564"/>
      <w:bookmarkStart w:id="2095" w:name="_Toc366579156"/>
      <w:bookmarkStart w:id="2096" w:name="_Toc366579747"/>
      <w:bookmarkStart w:id="2097" w:name="_Toc366580339"/>
      <w:bookmarkStart w:id="2098" w:name="_Toc366580930"/>
      <w:bookmarkStart w:id="2099" w:name="_Toc366581522"/>
      <w:bookmarkStart w:id="2100" w:name="_Toc351915147"/>
      <w:bookmarkStart w:id="2101" w:name="_Toc361231186"/>
      <w:bookmarkStart w:id="2102" w:name="_Toc361231712"/>
      <w:bookmarkStart w:id="2103" w:name="_Toc362445010"/>
      <w:bookmarkStart w:id="2104" w:name="_Toc363908932"/>
      <w:bookmarkStart w:id="2105" w:name="_Toc364463355"/>
      <w:bookmarkStart w:id="2106" w:name="_Toc366077953"/>
      <w:bookmarkStart w:id="2107" w:name="_Toc366078572"/>
      <w:bookmarkStart w:id="2108" w:name="_Toc366079558"/>
      <w:bookmarkStart w:id="2109" w:name="_Toc366080170"/>
      <w:bookmarkStart w:id="2110" w:name="_Toc366080779"/>
      <w:bookmarkStart w:id="2111" w:name="_Toc366505119"/>
      <w:bookmarkStart w:id="2112" w:name="_Toc366508488"/>
      <w:bookmarkStart w:id="2113" w:name="_Toc366512989"/>
      <w:bookmarkStart w:id="2114" w:name="_Toc366574178"/>
      <w:bookmarkStart w:id="2115" w:name="_Toc366577971"/>
      <w:bookmarkStart w:id="2116" w:name="_Toc366578565"/>
      <w:bookmarkStart w:id="2117" w:name="_Toc366579157"/>
      <w:bookmarkStart w:id="2118" w:name="_Toc366579748"/>
      <w:bookmarkStart w:id="2119" w:name="_Toc366580340"/>
      <w:bookmarkStart w:id="2120" w:name="_Toc366580931"/>
      <w:bookmarkStart w:id="2121" w:name="_Toc366581523"/>
      <w:bookmarkStart w:id="2122" w:name="_Toc351915148"/>
      <w:bookmarkStart w:id="2123" w:name="_Toc361231187"/>
      <w:bookmarkStart w:id="2124" w:name="_Toc361231713"/>
      <w:bookmarkStart w:id="2125" w:name="_Toc362445011"/>
      <w:bookmarkStart w:id="2126" w:name="_Toc363908933"/>
      <w:bookmarkStart w:id="2127" w:name="_Toc364463356"/>
      <w:bookmarkStart w:id="2128" w:name="_Toc366077954"/>
      <w:bookmarkStart w:id="2129" w:name="_Toc366078573"/>
      <w:bookmarkStart w:id="2130" w:name="_Toc366079559"/>
      <w:bookmarkStart w:id="2131" w:name="_Toc366080171"/>
      <w:bookmarkStart w:id="2132" w:name="_Toc366080780"/>
      <w:bookmarkStart w:id="2133" w:name="_Toc366505120"/>
      <w:bookmarkStart w:id="2134" w:name="_Toc366508489"/>
      <w:bookmarkStart w:id="2135" w:name="_Toc366512990"/>
      <w:bookmarkStart w:id="2136" w:name="_Toc366574179"/>
      <w:bookmarkStart w:id="2137" w:name="_Toc366577972"/>
      <w:bookmarkStart w:id="2138" w:name="_Toc366578566"/>
      <w:bookmarkStart w:id="2139" w:name="_Toc366579158"/>
      <w:bookmarkStart w:id="2140" w:name="_Toc366579749"/>
      <w:bookmarkStart w:id="2141" w:name="_Toc366580341"/>
      <w:bookmarkStart w:id="2142" w:name="_Toc366580932"/>
      <w:bookmarkStart w:id="2143" w:name="_Toc366581524"/>
      <w:bookmarkStart w:id="2144" w:name="_Toc351915149"/>
      <w:bookmarkStart w:id="2145" w:name="_Toc361231188"/>
      <w:bookmarkStart w:id="2146" w:name="_Toc361231714"/>
      <w:bookmarkStart w:id="2147" w:name="_Toc362445012"/>
      <w:bookmarkStart w:id="2148" w:name="_Toc363908934"/>
      <w:bookmarkStart w:id="2149" w:name="_Toc364463357"/>
      <w:bookmarkStart w:id="2150" w:name="_Toc366077955"/>
      <w:bookmarkStart w:id="2151" w:name="_Toc366078574"/>
      <w:bookmarkStart w:id="2152" w:name="_Toc366079560"/>
      <w:bookmarkStart w:id="2153" w:name="_Toc366080172"/>
      <w:bookmarkStart w:id="2154" w:name="_Toc366080781"/>
      <w:bookmarkStart w:id="2155" w:name="_Toc366505121"/>
      <w:bookmarkStart w:id="2156" w:name="_Toc366508490"/>
      <w:bookmarkStart w:id="2157" w:name="_Toc366512991"/>
      <w:bookmarkStart w:id="2158" w:name="_Toc366574180"/>
      <w:bookmarkStart w:id="2159" w:name="_Toc366577973"/>
      <w:bookmarkStart w:id="2160" w:name="_Toc366578567"/>
      <w:bookmarkStart w:id="2161" w:name="_Toc366579159"/>
      <w:bookmarkStart w:id="2162" w:name="_Toc366579750"/>
      <w:bookmarkStart w:id="2163" w:name="_Toc366580342"/>
      <w:bookmarkStart w:id="2164" w:name="_Toc366580933"/>
      <w:bookmarkStart w:id="2165" w:name="_Toc366581525"/>
      <w:bookmarkStart w:id="2166" w:name="_Toc351915150"/>
      <w:bookmarkStart w:id="2167" w:name="_Toc361231189"/>
      <w:bookmarkStart w:id="2168" w:name="_Toc361231715"/>
      <w:bookmarkStart w:id="2169" w:name="_Toc362445013"/>
      <w:bookmarkStart w:id="2170" w:name="_Toc363908935"/>
      <w:bookmarkStart w:id="2171" w:name="_Toc364463358"/>
      <w:bookmarkStart w:id="2172" w:name="_Toc366077956"/>
      <w:bookmarkStart w:id="2173" w:name="_Toc366078575"/>
      <w:bookmarkStart w:id="2174" w:name="_Toc366079561"/>
      <w:bookmarkStart w:id="2175" w:name="_Toc366080173"/>
      <w:bookmarkStart w:id="2176" w:name="_Toc366080782"/>
      <w:bookmarkStart w:id="2177" w:name="_Toc366505122"/>
      <w:bookmarkStart w:id="2178" w:name="_Toc366508491"/>
      <w:bookmarkStart w:id="2179" w:name="_Toc366512992"/>
      <w:bookmarkStart w:id="2180" w:name="_Toc366574181"/>
      <w:bookmarkStart w:id="2181" w:name="_Toc366577974"/>
      <w:bookmarkStart w:id="2182" w:name="_Toc366578568"/>
      <w:bookmarkStart w:id="2183" w:name="_Toc366579160"/>
      <w:bookmarkStart w:id="2184" w:name="_Toc366579751"/>
      <w:bookmarkStart w:id="2185" w:name="_Toc366580343"/>
      <w:bookmarkStart w:id="2186" w:name="_Toc366580934"/>
      <w:bookmarkStart w:id="2187" w:name="_Toc366581526"/>
      <w:bookmarkStart w:id="2188" w:name="_Toc351915151"/>
      <w:bookmarkStart w:id="2189" w:name="_Toc361231190"/>
      <w:bookmarkStart w:id="2190" w:name="_Toc361231716"/>
      <w:bookmarkStart w:id="2191" w:name="_Toc362445014"/>
      <w:bookmarkStart w:id="2192" w:name="_Toc363908936"/>
      <w:bookmarkStart w:id="2193" w:name="_Toc364463359"/>
      <w:bookmarkStart w:id="2194" w:name="_Toc366077957"/>
      <w:bookmarkStart w:id="2195" w:name="_Toc366078576"/>
      <w:bookmarkStart w:id="2196" w:name="_Toc366079562"/>
      <w:bookmarkStart w:id="2197" w:name="_Toc366080174"/>
      <w:bookmarkStart w:id="2198" w:name="_Toc366080783"/>
      <w:bookmarkStart w:id="2199" w:name="_Toc366505123"/>
      <w:bookmarkStart w:id="2200" w:name="_Toc366508492"/>
      <w:bookmarkStart w:id="2201" w:name="_Toc366512993"/>
      <w:bookmarkStart w:id="2202" w:name="_Toc366574182"/>
      <w:bookmarkStart w:id="2203" w:name="_Toc366577975"/>
      <w:bookmarkStart w:id="2204" w:name="_Toc366578569"/>
      <w:bookmarkStart w:id="2205" w:name="_Toc366579161"/>
      <w:bookmarkStart w:id="2206" w:name="_Toc366579752"/>
      <w:bookmarkStart w:id="2207" w:name="_Toc366580344"/>
      <w:bookmarkStart w:id="2208" w:name="_Toc366580935"/>
      <w:bookmarkStart w:id="2209" w:name="_Toc366581527"/>
      <w:bookmarkStart w:id="2210" w:name="_Toc351915152"/>
      <w:bookmarkStart w:id="2211" w:name="_Toc361231191"/>
      <w:bookmarkStart w:id="2212" w:name="_Toc361231717"/>
      <w:bookmarkStart w:id="2213" w:name="_Toc362445015"/>
      <w:bookmarkStart w:id="2214" w:name="_Toc363908937"/>
      <w:bookmarkStart w:id="2215" w:name="_Toc364463360"/>
      <w:bookmarkStart w:id="2216" w:name="_Toc366077958"/>
      <w:bookmarkStart w:id="2217" w:name="_Toc366078577"/>
      <w:bookmarkStart w:id="2218" w:name="_Toc366079563"/>
      <w:bookmarkStart w:id="2219" w:name="_Toc366080175"/>
      <w:bookmarkStart w:id="2220" w:name="_Toc366080784"/>
      <w:bookmarkStart w:id="2221" w:name="_Toc366505124"/>
      <w:bookmarkStart w:id="2222" w:name="_Toc366508493"/>
      <w:bookmarkStart w:id="2223" w:name="_Toc366512994"/>
      <w:bookmarkStart w:id="2224" w:name="_Toc366574183"/>
      <w:bookmarkStart w:id="2225" w:name="_Toc366577976"/>
      <w:bookmarkStart w:id="2226" w:name="_Toc366578570"/>
      <w:bookmarkStart w:id="2227" w:name="_Toc366579162"/>
      <w:bookmarkStart w:id="2228" w:name="_Toc366579753"/>
      <w:bookmarkStart w:id="2229" w:name="_Toc366580345"/>
      <w:bookmarkStart w:id="2230" w:name="_Toc366580936"/>
      <w:bookmarkStart w:id="2231" w:name="_Toc366581528"/>
      <w:bookmarkStart w:id="2232" w:name="_Toc351915153"/>
      <w:bookmarkStart w:id="2233" w:name="_Toc361231192"/>
      <w:bookmarkStart w:id="2234" w:name="_Toc361231718"/>
      <w:bookmarkStart w:id="2235" w:name="_Toc362445016"/>
      <w:bookmarkStart w:id="2236" w:name="_Toc363908938"/>
      <w:bookmarkStart w:id="2237" w:name="_Toc364463361"/>
      <w:bookmarkStart w:id="2238" w:name="_Toc366077959"/>
      <w:bookmarkStart w:id="2239" w:name="_Toc366078578"/>
      <w:bookmarkStart w:id="2240" w:name="_Toc366079564"/>
      <w:bookmarkStart w:id="2241" w:name="_Toc366080176"/>
      <w:bookmarkStart w:id="2242" w:name="_Toc366080785"/>
      <w:bookmarkStart w:id="2243" w:name="_Toc366505125"/>
      <w:bookmarkStart w:id="2244" w:name="_Toc366508494"/>
      <w:bookmarkStart w:id="2245" w:name="_Toc366512995"/>
      <w:bookmarkStart w:id="2246" w:name="_Toc366574184"/>
      <w:bookmarkStart w:id="2247" w:name="_Toc366577977"/>
      <w:bookmarkStart w:id="2248" w:name="_Toc366578571"/>
      <w:bookmarkStart w:id="2249" w:name="_Toc366579163"/>
      <w:bookmarkStart w:id="2250" w:name="_Toc366579754"/>
      <w:bookmarkStart w:id="2251" w:name="_Toc366580346"/>
      <w:bookmarkStart w:id="2252" w:name="_Toc366580937"/>
      <w:bookmarkStart w:id="2253" w:name="_Toc366581529"/>
      <w:bookmarkStart w:id="2254" w:name="_Toc351915154"/>
      <w:bookmarkStart w:id="2255" w:name="_Toc361231193"/>
      <w:bookmarkStart w:id="2256" w:name="_Toc361231719"/>
      <w:bookmarkStart w:id="2257" w:name="_Toc362445017"/>
      <w:bookmarkStart w:id="2258" w:name="_Toc363908939"/>
      <w:bookmarkStart w:id="2259" w:name="_Toc364463362"/>
      <w:bookmarkStart w:id="2260" w:name="_Toc366077960"/>
      <w:bookmarkStart w:id="2261" w:name="_Toc366078579"/>
      <w:bookmarkStart w:id="2262" w:name="_Toc366079565"/>
      <w:bookmarkStart w:id="2263" w:name="_Toc366080177"/>
      <w:bookmarkStart w:id="2264" w:name="_Toc366080786"/>
      <w:bookmarkStart w:id="2265" w:name="_Toc366505126"/>
      <w:bookmarkStart w:id="2266" w:name="_Toc366508495"/>
      <w:bookmarkStart w:id="2267" w:name="_Toc366512996"/>
      <w:bookmarkStart w:id="2268" w:name="_Toc366574185"/>
      <w:bookmarkStart w:id="2269" w:name="_Toc366577978"/>
      <w:bookmarkStart w:id="2270" w:name="_Toc366578572"/>
      <w:bookmarkStart w:id="2271" w:name="_Toc366579164"/>
      <w:bookmarkStart w:id="2272" w:name="_Toc366579755"/>
      <w:bookmarkStart w:id="2273" w:name="_Toc366580347"/>
      <w:bookmarkStart w:id="2274" w:name="_Toc366580938"/>
      <w:bookmarkStart w:id="2275" w:name="_Toc366581530"/>
      <w:bookmarkStart w:id="2276" w:name="_Toc351915155"/>
      <w:bookmarkStart w:id="2277" w:name="_Toc361231194"/>
      <w:bookmarkStart w:id="2278" w:name="_Toc361231720"/>
      <w:bookmarkStart w:id="2279" w:name="_Toc362445018"/>
      <w:bookmarkStart w:id="2280" w:name="_Toc363908940"/>
      <w:bookmarkStart w:id="2281" w:name="_Toc364463363"/>
      <w:bookmarkStart w:id="2282" w:name="_Toc366077961"/>
      <w:bookmarkStart w:id="2283" w:name="_Toc366078580"/>
      <w:bookmarkStart w:id="2284" w:name="_Toc366079566"/>
      <w:bookmarkStart w:id="2285" w:name="_Toc366080178"/>
      <w:bookmarkStart w:id="2286" w:name="_Toc366080787"/>
      <w:bookmarkStart w:id="2287" w:name="_Toc366505127"/>
      <w:bookmarkStart w:id="2288" w:name="_Toc366508496"/>
      <w:bookmarkStart w:id="2289" w:name="_Toc366512997"/>
      <w:bookmarkStart w:id="2290" w:name="_Toc366574186"/>
      <w:bookmarkStart w:id="2291" w:name="_Toc366577979"/>
      <w:bookmarkStart w:id="2292" w:name="_Toc366578573"/>
      <w:bookmarkStart w:id="2293" w:name="_Toc366579165"/>
      <w:bookmarkStart w:id="2294" w:name="_Toc366579756"/>
      <w:bookmarkStart w:id="2295" w:name="_Toc366580348"/>
      <w:bookmarkStart w:id="2296" w:name="_Toc366580939"/>
      <w:bookmarkStart w:id="2297" w:name="_Toc366581531"/>
      <w:bookmarkStart w:id="2298" w:name="_Toc351915156"/>
      <w:bookmarkStart w:id="2299" w:name="_Toc361231195"/>
      <w:bookmarkStart w:id="2300" w:name="_Toc361231721"/>
      <w:bookmarkStart w:id="2301" w:name="_Toc362445019"/>
      <w:bookmarkStart w:id="2302" w:name="_Toc363908941"/>
      <w:bookmarkStart w:id="2303" w:name="_Toc364463364"/>
      <w:bookmarkStart w:id="2304" w:name="_Toc366077962"/>
      <w:bookmarkStart w:id="2305" w:name="_Toc366078581"/>
      <w:bookmarkStart w:id="2306" w:name="_Toc366079567"/>
      <w:bookmarkStart w:id="2307" w:name="_Toc366080179"/>
      <w:bookmarkStart w:id="2308" w:name="_Toc366080788"/>
      <w:bookmarkStart w:id="2309" w:name="_Toc366505128"/>
      <w:bookmarkStart w:id="2310" w:name="_Toc366508497"/>
      <w:bookmarkStart w:id="2311" w:name="_Toc366512998"/>
      <w:bookmarkStart w:id="2312" w:name="_Toc366574187"/>
      <w:bookmarkStart w:id="2313" w:name="_Toc366577980"/>
      <w:bookmarkStart w:id="2314" w:name="_Toc366578574"/>
      <w:bookmarkStart w:id="2315" w:name="_Toc366579166"/>
      <w:bookmarkStart w:id="2316" w:name="_Toc366579757"/>
      <w:bookmarkStart w:id="2317" w:name="_Toc366580349"/>
      <w:bookmarkStart w:id="2318" w:name="_Toc366580940"/>
      <w:bookmarkStart w:id="2319" w:name="_Toc366581532"/>
      <w:bookmarkStart w:id="2320" w:name="_Toc351915157"/>
      <w:bookmarkStart w:id="2321" w:name="_Toc361231196"/>
      <w:bookmarkStart w:id="2322" w:name="_Toc361231722"/>
      <w:bookmarkStart w:id="2323" w:name="_Toc362445020"/>
      <w:bookmarkStart w:id="2324" w:name="_Toc363908942"/>
      <w:bookmarkStart w:id="2325" w:name="_Toc364463365"/>
      <w:bookmarkStart w:id="2326" w:name="_Toc366077963"/>
      <w:bookmarkStart w:id="2327" w:name="_Toc366078582"/>
      <w:bookmarkStart w:id="2328" w:name="_Toc366079568"/>
      <w:bookmarkStart w:id="2329" w:name="_Toc366080180"/>
      <w:bookmarkStart w:id="2330" w:name="_Toc366080789"/>
      <w:bookmarkStart w:id="2331" w:name="_Toc366505129"/>
      <w:bookmarkStart w:id="2332" w:name="_Toc366508498"/>
      <w:bookmarkStart w:id="2333" w:name="_Toc366512999"/>
      <w:bookmarkStart w:id="2334" w:name="_Toc366574188"/>
      <w:bookmarkStart w:id="2335" w:name="_Toc366577981"/>
      <w:bookmarkStart w:id="2336" w:name="_Toc366578575"/>
      <w:bookmarkStart w:id="2337" w:name="_Toc366579167"/>
      <w:bookmarkStart w:id="2338" w:name="_Toc366579758"/>
      <w:bookmarkStart w:id="2339" w:name="_Toc366580350"/>
      <w:bookmarkStart w:id="2340" w:name="_Toc366580941"/>
      <w:bookmarkStart w:id="2341" w:name="_Toc366581533"/>
      <w:bookmarkStart w:id="2342" w:name="_Toc351915158"/>
      <w:bookmarkStart w:id="2343" w:name="_Toc361231197"/>
      <w:bookmarkStart w:id="2344" w:name="_Toc361231723"/>
      <w:bookmarkStart w:id="2345" w:name="_Toc362445021"/>
      <w:bookmarkStart w:id="2346" w:name="_Toc363908943"/>
      <w:bookmarkStart w:id="2347" w:name="_Toc364463366"/>
      <w:bookmarkStart w:id="2348" w:name="_Toc366077964"/>
      <w:bookmarkStart w:id="2349" w:name="_Toc366078583"/>
      <w:bookmarkStart w:id="2350" w:name="_Toc366079569"/>
      <w:bookmarkStart w:id="2351" w:name="_Toc366080181"/>
      <w:bookmarkStart w:id="2352" w:name="_Toc366080790"/>
      <w:bookmarkStart w:id="2353" w:name="_Toc366505130"/>
      <w:bookmarkStart w:id="2354" w:name="_Toc366508499"/>
      <w:bookmarkStart w:id="2355" w:name="_Toc366513000"/>
      <w:bookmarkStart w:id="2356" w:name="_Toc366574189"/>
      <w:bookmarkStart w:id="2357" w:name="_Toc366577982"/>
      <w:bookmarkStart w:id="2358" w:name="_Toc366578576"/>
      <w:bookmarkStart w:id="2359" w:name="_Toc366579168"/>
      <w:bookmarkStart w:id="2360" w:name="_Toc366579759"/>
      <w:bookmarkStart w:id="2361" w:name="_Toc366580351"/>
      <w:bookmarkStart w:id="2362" w:name="_Toc366580942"/>
      <w:bookmarkStart w:id="2363" w:name="_Toc366581534"/>
      <w:bookmarkStart w:id="2364" w:name="_Toc351915159"/>
      <w:bookmarkStart w:id="2365" w:name="_Toc361231198"/>
      <w:bookmarkStart w:id="2366" w:name="_Toc361231724"/>
      <w:bookmarkStart w:id="2367" w:name="_Toc362445022"/>
      <w:bookmarkStart w:id="2368" w:name="_Toc363908944"/>
      <w:bookmarkStart w:id="2369" w:name="_Toc364463367"/>
      <w:bookmarkStart w:id="2370" w:name="_Toc366077965"/>
      <w:bookmarkStart w:id="2371" w:name="_Toc366078584"/>
      <w:bookmarkStart w:id="2372" w:name="_Toc366079570"/>
      <w:bookmarkStart w:id="2373" w:name="_Toc366080182"/>
      <w:bookmarkStart w:id="2374" w:name="_Toc366080791"/>
      <w:bookmarkStart w:id="2375" w:name="_Toc366505131"/>
      <w:bookmarkStart w:id="2376" w:name="_Toc366508500"/>
      <w:bookmarkStart w:id="2377" w:name="_Toc366513001"/>
      <w:bookmarkStart w:id="2378" w:name="_Toc366574190"/>
      <w:bookmarkStart w:id="2379" w:name="_Toc366577983"/>
      <w:bookmarkStart w:id="2380" w:name="_Toc366578577"/>
      <w:bookmarkStart w:id="2381" w:name="_Toc366579169"/>
      <w:bookmarkStart w:id="2382" w:name="_Toc366579760"/>
      <w:bookmarkStart w:id="2383" w:name="_Toc366580352"/>
      <w:bookmarkStart w:id="2384" w:name="_Toc366580943"/>
      <w:bookmarkStart w:id="2385" w:name="_Toc366581535"/>
      <w:bookmarkStart w:id="2386" w:name="_Toc351915160"/>
      <w:bookmarkStart w:id="2387" w:name="_Toc361231199"/>
      <w:bookmarkStart w:id="2388" w:name="_Toc361231725"/>
      <w:bookmarkStart w:id="2389" w:name="_Toc362445023"/>
      <w:bookmarkStart w:id="2390" w:name="_Toc363908945"/>
      <w:bookmarkStart w:id="2391" w:name="_Toc364463368"/>
      <w:bookmarkStart w:id="2392" w:name="_Toc366077966"/>
      <w:bookmarkStart w:id="2393" w:name="_Toc366078585"/>
      <w:bookmarkStart w:id="2394" w:name="_Toc366079571"/>
      <w:bookmarkStart w:id="2395" w:name="_Toc366080183"/>
      <w:bookmarkStart w:id="2396" w:name="_Toc366080792"/>
      <w:bookmarkStart w:id="2397" w:name="_Toc366505132"/>
      <w:bookmarkStart w:id="2398" w:name="_Toc366508501"/>
      <w:bookmarkStart w:id="2399" w:name="_Toc366513002"/>
      <w:bookmarkStart w:id="2400" w:name="_Toc366574191"/>
      <w:bookmarkStart w:id="2401" w:name="_Toc366577984"/>
      <w:bookmarkStart w:id="2402" w:name="_Toc366578578"/>
      <w:bookmarkStart w:id="2403" w:name="_Toc366579170"/>
      <w:bookmarkStart w:id="2404" w:name="_Toc366579761"/>
      <w:bookmarkStart w:id="2405" w:name="_Toc366580353"/>
      <w:bookmarkStart w:id="2406" w:name="_Toc366580944"/>
      <w:bookmarkStart w:id="2407" w:name="_Toc366581536"/>
      <w:bookmarkStart w:id="2408" w:name="_Toc351915161"/>
      <w:bookmarkStart w:id="2409" w:name="_Toc361231200"/>
      <w:bookmarkStart w:id="2410" w:name="_Toc361231726"/>
      <w:bookmarkStart w:id="2411" w:name="_Toc362445024"/>
      <w:bookmarkStart w:id="2412" w:name="_Toc363908946"/>
      <w:bookmarkStart w:id="2413" w:name="_Toc364463369"/>
      <w:bookmarkStart w:id="2414" w:name="_Toc366077967"/>
      <w:bookmarkStart w:id="2415" w:name="_Toc366078586"/>
      <w:bookmarkStart w:id="2416" w:name="_Toc366079572"/>
      <w:bookmarkStart w:id="2417" w:name="_Toc366080184"/>
      <w:bookmarkStart w:id="2418" w:name="_Toc366080793"/>
      <w:bookmarkStart w:id="2419" w:name="_Toc366505133"/>
      <w:bookmarkStart w:id="2420" w:name="_Toc366508502"/>
      <w:bookmarkStart w:id="2421" w:name="_Toc366513003"/>
      <w:bookmarkStart w:id="2422" w:name="_Toc366574192"/>
      <w:bookmarkStart w:id="2423" w:name="_Toc366577985"/>
      <w:bookmarkStart w:id="2424" w:name="_Toc366578579"/>
      <w:bookmarkStart w:id="2425" w:name="_Toc366579171"/>
      <w:bookmarkStart w:id="2426" w:name="_Toc366579762"/>
      <w:bookmarkStart w:id="2427" w:name="_Toc366580354"/>
      <w:bookmarkStart w:id="2428" w:name="_Toc366580945"/>
      <w:bookmarkStart w:id="2429" w:name="_Toc366581537"/>
      <w:bookmarkStart w:id="2430" w:name="_Toc351915162"/>
      <w:bookmarkStart w:id="2431" w:name="_Toc361231201"/>
      <w:bookmarkStart w:id="2432" w:name="_Toc361231727"/>
      <w:bookmarkStart w:id="2433" w:name="_Toc362445025"/>
      <w:bookmarkStart w:id="2434" w:name="_Toc363908947"/>
      <w:bookmarkStart w:id="2435" w:name="_Toc364463370"/>
      <w:bookmarkStart w:id="2436" w:name="_Toc366077968"/>
      <w:bookmarkStart w:id="2437" w:name="_Toc366078587"/>
      <w:bookmarkStart w:id="2438" w:name="_Toc366079573"/>
      <w:bookmarkStart w:id="2439" w:name="_Toc366080185"/>
      <w:bookmarkStart w:id="2440" w:name="_Toc366080794"/>
      <w:bookmarkStart w:id="2441" w:name="_Toc366505134"/>
      <w:bookmarkStart w:id="2442" w:name="_Toc366508503"/>
      <w:bookmarkStart w:id="2443" w:name="_Toc366513004"/>
      <w:bookmarkStart w:id="2444" w:name="_Toc366574193"/>
      <w:bookmarkStart w:id="2445" w:name="_Toc366577986"/>
      <w:bookmarkStart w:id="2446" w:name="_Toc366578580"/>
      <w:bookmarkStart w:id="2447" w:name="_Toc366579172"/>
      <w:bookmarkStart w:id="2448" w:name="_Toc366579763"/>
      <w:bookmarkStart w:id="2449" w:name="_Toc366580355"/>
      <w:bookmarkStart w:id="2450" w:name="_Toc366580946"/>
      <w:bookmarkStart w:id="2451" w:name="_Toc366581538"/>
      <w:bookmarkStart w:id="2452" w:name="_Toc351915163"/>
      <w:bookmarkStart w:id="2453" w:name="_Toc361231202"/>
      <w:bookmarkStart w:id="2454" w:name="_Toc361231728"/>
      <w:bookmarkStart w:id="2455" w:name="_Toc362445026"/>
      <w:bookmarkStart w:id="2456" w:name="_Toc363908948"/>
      <w:bookmarkStart w:id="2457" w:name="_Toc364463371"/>
      <w:bookmarkStart w:id="2458" w:name="_Toc366077969"/>
      <w:bookmarkStart w:id="2459" w:name="_Toc366078588"/>
      <w:bookmarkStart w:id="2460" w:name="_Toc366079574"/>
      <w:bookmarkStart w:id="2461" w:name="_Toc366080186"/>
      <w:bookmarkStart w:id="2462" w:name="_Toc366080795"/>
      <w:bookmarkStart w:id="2463" w:name="_Toc366505135"/>
      <w:bookmarkStart w:id="2464" w:name="_Toc366508504"/>
      <w:bookmarkStart w:id="2465" w:name="_Toc366513005"/>
      <w:bookmarkStart w:id="2466" w:name="_Toc366574194"/>
      <w:bookmarkStart w:id="2467" w:name="_Toc366577987"/>
      <w:bookmarkStart w:id="2468" w:name="_Toc366578581"/>
      <w:bookmarkStart w:id="2469" w:name="_Toc366579173"/>
      <w:bookmarkStart w:id="2470" w:name="_Toc366579764"/>
      <w:bookmarkStart w:id="2471" w:name="_Toc366580356"/>
      <w:bookmarkStart w:id="2472" w:name="_Toc366580947"/>
      <w:bookmarkStart w:id="2473" w:name="_Toc366581539"/>
      <w:bookmarkStart w:id="2474" w:name="_Toc351915164"/>
      <w:bookmarkStart w:id="2475" w:name="_Toc361231203"/>
      <w:bookmarkStart w:id="2476" w:name="_Toc361231729"/>
      <w:bookmarkStart w:id="2477" w:name="_Toc362445027"/>
      <w:bookmarkStart w:id="2478" w:name="_Toc363908949"/>
      <w:bookmarkStart w:id="2479" w:name="_Toc364463372"/>
      <w:bookmarkStart w:id="2480" w:name="_Toc366077970"/>
      <w:bookmarkStart w:id="2481" w:name="_Toc366078589"/>
      <w:bookmarkStart w:id="2482" w:name="_Toc366079575"/>
      <w:bookmarkStart w:id="2483" w:name="_Toc366080187"/>
      <w:bookmarkStart w:id="2484" w:name="_Toc366080796"/>
      <w:bookmarkStart w:id="2485" w:name="_Toc366505136"/>
      <w:bookmarkStart w:id="2486" w:name="_Toc366508505"/>
      <w:bookmarkStart w:id="2487" w:name="_Toc366513006"/>
      <w:bookmarkStart w:id="2488" w:name="_Toc366574195"/>
      <w:bookmarkStart w:id="2489" w:name="_Toc366577988"/>
      <w:bookmarkStart w:id="2490" w:name="_Toc366578582"/>
      <w:bookmarkStart w:id="2491" w:name="_Toc366579174"/>
      <w:bookmarkStart w:id="2492" w:name="_Toc366579765"/>
      <w:bookmarkStart w:id="2493" w:name="_Toc366580357"/>
      <w:bookmarkStart w:id="2494" w:name="_Toc366580948"/>
      <w:bookmarkStart w:id="2495" w:name="_Toc366581540"/>
      <w:bookmarkStart w:id="2496" w:name="_Toc351915165"/>
      <w:bookmarkStart w:id="2497" w:name="_Toc361231204"/>
      <w:bookmarkStart w:id="2498" w:name="_Toc361231730"/>
      <w:bookmarkStart w:id="2499" w:name="_Toc362445028"/>
      <w:bookmarkStart w:id="2500" w:name="_Toc363908950"/>
      <w:bookmarkStart w:id="2501" w:name="_Toc364463373"/>
      <w:bookmarkStart w:id="2502" w:name="_Toc366077971"/>
      <w:bookmarkStart w:id="2503" w:name="_Toc366078590"/>
      <w:bookmarkStart w:id="2504" w:name="_Toc366079576"/>
      <w:bookmarkStart w:id="2505" w:name="_Toc366080188"/>
      <w:bookmarkStart w:id="2506" w:name="_Toc366080797"/>
      <w:bookmarkStart w:id="2507" w:name="_Toc366505137"/>
      <w:bookmarkStart w:id="2508" w:name="_Toc366508506"/>
      <w:bookmarkStart w:id="2509" w:name="_Toc366513007"/>
      <w:bookmarkStart w:id="2510" w:name="_Toc366574196"/>
      <w:bookmarkStart w:id="2511" w:name="_Toc366577989"/>
      <w:bookmarkStart w:id="2512" w:name="_Toc366578583"/>
      <w:bookmarkStart w:id="2513" w:name="_Toc366579175"/>
      <w:bookmarkStart w:id="2514" w:name="_Toc366579766"/>
      <w:bookmarkStart w:id="2515" w:name="_Toc366580358"/>
      <w:bookmarkStart w:id="2516" w:name="_Toc366580949"/>
      <w:bookmarkStart w:id="2517" w:name="_Toc366581541"/>
      <w:bookmarkStart w:id="2518" w:name="_Toc351915166"/>
      <w:bookmarkStart w:id="2519" w:name="_Toc361231205"/>
      <w:bookmarkStart w:id="2520" w:name="_Toc361231731"/>
      <w:bookmarkStart w:id="2521" w:name="_Toc362445029"/>
      <w:bookmarkStart w:id="2522" w:name="_Toc363908951"/>
      <w:bookmarkStart w:id="2523" w:name="_Toc364463374"/>
      <w:bookmarkStart w:id="2524" w:name="_Toc366077972"/>
      <w:bookmarkStart w:id="2525" w:name="_Toc366078591"/>
      <w:bookmarkStart w:id="2526" w:name="_Toc366079577"/>
      <w:bookmarkStart w:id="2527" w:name="_Toc366080189"/>
      <w:bookmarkStart w:id="2528" w:name="_Toc366080798"/>
      <w:bookmarkStart w:id="2529" w:name="_Toc366505138"/>
      <w:bookmarkStart w:id="2530" w:name="_Toc366508507"/>
      <w:bookmarkStart w:id="2531" w:name="_Toc366513008"/>
      <w:bookmarkStart w:id="2532" w:name="_Toc366574197"/>
      <w:bookmarkStart w:id="2533" w:name="_Toc366577990"/>
      <w:bookmarkStart w:id="2534" w:name="_Toc366578584"/>
      <w:bookmarkStart w:id="2535" w:name="_Toc366579176"/>
      <w:bookmarkStart w:id="2536" w:name="_Toc366579767"/>
      <w:bookmarkStart w:id="2537" w:name="_Toc366580359"/>
      <w:bookmarkStart w:id="2538" w:name="_Toc366580950"/>
      <w:bookmarkStart w:id="2539" w:name="_Toc366581542"/>
      <w:bookmarkStart w:id="2540" w:name="_Toc351915167"/>
      <w:bookmarkStart w:id="2541" w:name="_Toc361231206"/>
      <w:bookmarkStart w:id="2542" w:name="_Toc361231732"/>
      <w:bookmarkStart w:id="2543" w:name="_Toc362445030"/>
      <w:bookmarkStart w:id="2544" w:name="_Toc363908952"/>
      <w:bookmarkStart w:id="2545" w:name="_Toc364463375"/>
      <w:bookmarkStart w:id="2546" w:name="_Toc366077973"/>
      <w:bookmarkStart w:id="2547" w:name="_Toc366078592"/>
      <w:bookmarkStart w:id="2548" w:name="_Toc366079578"/>
      <w:bookmarkStart w:id="2549" w:name="_Toc366080190"/>
      <w:bookmarkStart w:id="2550" w:name="_Toc366080799"/>
      <w:bookmarkStart w:id="2551" w:name="_Toc366505139"/>
      <w:bookmarkStart w:id="2552" w:name="_Toc366508508"/>
      <w:bookmarkStart w:id="2553" w:name="_Toc366513009"/>
      <w:bookmarkStart w:id="2554" w:name="_Toc366574198"/>
      <w:bookmarkStart w:id="2555" w:name="_Toc366577991"/>
      <w:bookmarkStart w:id="2556" w:name="_Toc366578585"/>
      <w:bookmarkStart w:id="2557" w:name="_Toc366579177"/>
      <w:bookmarkStart w:id="2558" w:name="_Toc366579768"/>
      <w:bookmarkStart w:id="2559" w:name="_Toc366580360"/>
      <w:bookmarkStart w:id="2560" w:name="_Toc366580951"/>
      <w:bookmarkStart w:id="2561" w:name="_Toc366581543"/>
      <w:bookmarkStart w:id="2562" w:name="_Toc351915168"/>
      <w:bookmarkStart w:id="2563" w:name="_Toc361231207"/>
      <w:bookmarkStart w:id="2564" w:name="_Toc361231733"/>
      <w:bookmarkStart w:id="2565" w:name="_Toc362445031"/>
      <w:bookmarkStart w:id="2566" w:name="_Toc363908953"/>
      <w:bookmarkStart w:id="2567" w:name="_Toc364463376"/>
      <w:bookmarkStart w:id="2568" w:name="_Toc366077974"/>
      <w:bookmarkStart w:id="2569" w:name="_Toc366078593"/>
      <w:bookmarkStart w:id="2570" w:name="_Toc366079579"/>
      <w:bookmarkStart w:id="2571" w:name="_Toc366080191"/>
      <w:bookmarkStart w:id="2572" w:name="_Toc366080800"/>
      <w:bookmarkStart w:id="2573" w:name="_Toc366505140"/>
      <w:bookmarkStart w:id="2574" w:name="_Toc366508509"/>
      <w:bookmarkStart w:id="2575" w:name="_Toc366513010"/>
      <w:bookmarkStart w:id="2576" w:name="_Toc366574199"/>
      <w:bookmarkStart w:id="2577" w:name="_Toc366577992"/>
      <w:bookmarkStart w:id="2578" w:name="_Toc366578586"/>
      <w:bookmarkStart w:id="2579" w:name="_Toc366579178"/>
      <w:bookmarkStart w:id="2580" w:name="_Toc366579769"/>
      <w:bookmarkStart w:id="2581" w:name="_Toc366580361"/>
      <w:bookmarkStart w:id="2582" w:name="_Toc366580952"/>
      <w:bookmarkStart w:id="2583" w:name="_Toc366581544"/>
      <w:bookmarkStart w:id="2584" w:name="_Toc351915169"/>
      <w:bookmarkStart w:id="2585" w:name="_Toc361231208"/>
      <w:bookmarkStart w:id="2586" w:name="_Toc361231734"/>
      <w:bookmarkStart w:id="2587" w:name="_Toc362445032"/>
      <w:bookmarkStart w:id="2588" w:name="_Toc363908954"/>
      <w:bookmarkStart w:id="2589" w:name="_Toc364463377"/>
      <w:bookmarkStart w:id="2590" w:name="_Toc366077975"/>
      <w:bookmarkStart w:id="2591" w:name="_Toc366078594"/>
      <w:bookmarkStart w:id="2592" w:name="_Toc366079580"/>
      <w:bookmarkStart w:id="2593" w:name="_Toc366080192"/>
      <w:bookmarkStart w:id="2594" w:name="_Toc366080801"/>
      <w:bookmarkStart w:id="2595" w:name="_Toc366505141"/>
      <w:bookmarkStart w:id="2596" w:name="_Toc366508510"/>
      <w:bookmarkStart w:id="2597" w:name="_Toc366513011"/>
      <w:bookmarkStart w:id="2598" w:name="_Toc366574200"/>
      <w:bookmarkStart w:id="2599" w:name="_Toc366577993"/>
      <w:bookmarkStart w:id="2600" w:name="_Toc366578587"/>
      <w:bookmarkStart w:id="2601" w:name="_Toc366579179"/>
      <w:bookmarkStart w:id="2602" w:name="_Toc366579770"/>
      <w:bookmarkStart w:id="2603" w:name="_Toc366580362"/>
      <w:bookmarkStart w:id="2604" w:name="_Toc366580953"/>
      <w:bookmarkStart w:id="2605" w:name="_Toc366581545"/>
      <w:bookmarkStart w:id="2606" w:name="_Toc351915170"/>
      <w:bookmarkStart w:id="2607" w:name="_Toc361231209"/>
      <w:bookmarkStart w:id="2608" w:name="_Toc361231735"/>
      <w:bookmarkStart w:id="2609" w:name="_Toc362445033"/>
      <w:bookmarkStart w:id="2610" w:name="_Toc363908955"/>
      <w:bookmarkStart w:id="2611" w:name="_Toc364463378"/>
      <w:bookmarkStart w:id="2612" w:name="_Toc366077976"/>
      <w:bookmarkStart w:id="2613" w:name="_Toc366078595"/>
      <w:bookmarkStart w:id="2614" w:name="_Toc366079581"/>
      <w:bookmarkStart w:id="2615" w:name="_Toc366080193"/>
      <w:bookmarkStart w:id="2616" w:name="_Toc366080802"/>
      <w:bookmarkStart w:id="2617" w:name="_Toc366505142"/>
      <w:bookmarkStart w:id="2618" w:name="_Toc366508511"/>
      <w:bookmarkStart w:id="2619" w:name="_Toc366513012"/>
      <w:bookmarkStart w:id="2620" w:name="_Toc366574201"/>
      <w:bookmarkStart w:id="2621" w:name="_Toc366577994"/>
      <w:bookmarkStart w:id="2622" w:name="_Toc366578588"/>
      <w:bookmarkStart w:id="2623" w:name="_Toc366579180"/>
      <w:bookmarkStart w:id="2624" w:name="_Toc366579771"/>
      <w:bookmarkStart w:id="2625" w:name="_Toc366580363"/>
      <w:bookmarkStart w:id="2626" w:name="_Toc366580954"/>
      <w:bookmarkStart w:id="2627" w:name="_Toc366581546"/>
      <w:bookmarkStart w:id="2628" w:name="_Toc351915171"/>
      <w:bookmarkStart w:id="2629" w:name="_Toc361231210"/>
      <w:bookmarkStart w:id="2630" w:name="_Toc361231736"/>
      <w:bookmarkStart w:id="2631" w:name="_Toc362445034"/>
      <w:bookmarkStart w:id="2632" w:name="_Toc363908956"/>
      <w:bookmarkStart w:id="2633" w:name="_Toc364463379"/>
      <w:bookmarkStart w:id="2634" w:name="_Toc366077977"/>
      <w:bookmarkStart w:id="2635" w:name="_Toc366078596"/>
      <w:bookmarkStart w:id="2636" w:name="_Toc366079582"/>
      <w:bookmarkStart w:id="2637" w:name="_Toc366080194"/>
      <w:bookmarkStart w:id="2638" w:name="_Toc366080803"/>
      <w:bookmarkStart w:id="2639" w:name="_Toc366505143"/>
      <w:bookmarkStart w:id="2640" w:name="_Toc366508512"/>
      <w:bookmarkStart w:id="2641" w:name="_Toc366513013"/>
      <w:bookmarkStart w:id="2642" w:name="_Toc366574202"/>
      <w:bookmarkStart w:id="2643" w:name="_Toc366577995"/>
      <w:bookmarkStart w:id="2644" w:name="_Toc366578589"/>
      <w:bookmarkStart w:id="2645" w:name="_Toc366579181"/>
      <w:bookmarkStart w:id="2646" w:name="_Toc366579772"/>
      <w:bookmarkStart w:id="2647" w:name="_Toc366580364"/>
      <w:bookmarkStart w:id="2648" w:name="_Toc366580955"/>
      <w:bookmarkStart w:id="2649" w:name="_Toc366581547"/>
      <w:bookmarkStart w:id="2650" w:name="_Toc351915172"/>
      <w:bookmarkStart w:id="2651" w:name="_Toc361231211"/>
      <w:bookmarkStart w:id="2652" w:name="_Toc361231737"/>
      <w:bookmarkStart w:id="2653" w:name="_Toc362445035"/>
      <w:bookmarkStart w:id="2654" w:name="_Toc363908957"/>
      <w:bookmarkStart w:id="2655" w:name="_Toc364463380"/>
      <w:bookmarkStart w:id="2656" w:name="_Toc366077978"/>
      <w:bookmarkStart w:id="2657" w:name="_Toc366078597"/>
      <w:bookmarkStart w:id="2658" w:name="_Toc366079583"/>
      <w:bookmarkStart w:id="2659" w:name="_Toc366080195"/>
      <w:bookmarkStart w:id="2660" w:name="_Toc366080804"/>
      <w:bookmarkStart w:id="2661" w:name="_Toc366505144"/>
      <w:bookmarkStart w:id="2662" w:name="_Toc366508513"/>
      <w:bookmarkStart w:id="2663" w:name="_Toc366513014"/>
      <w:bookmarkStart w:id="2664" w:name="_Toc366574203"/>
      <w:bookmarkStart w:id="2665" w:name="_Toc366577996"/>
      <w:bookmarkStart w:id="2666" w:name="_Toc366578590"/>
      <w:bookmarkStart w:id="2667" w:name="_Toc366579182"/>
      <w:bookmarkStart w:id="2668" w:name="_Toc366579773"/>
      <w:bookmarkStart w:id="2669" w:name="_Toc366580365"/>
      <w:bookmarkStart w:id="2670" w:name="_Toc366580956"/>
      <w:bookmarkStart w:id="2671" w:name="_Toc366581548"/>
      <w:bookmarkStart w:id="2672" w:name="_Toc351915173"/>
      <w:bookmarkStart w:id="2673" w:name="_Toc361231212"/>
      <w:bookmarkStart w:id="2674" w:name="_Toc361231738"/>
      <w:bookmarkStart w:id="2675" w:name="_Toc362445036"/>
      <w:bookmarkStart w:id="2676" w:name="_Toc363908958"/>
      <w:bookmarkStart w:id="2677" w:name="_Toc364463381"/>
      <w:bookmarkStart w:id="2678" w:name="_Toc366077979"/>
      <w:bookmarkStart w:id="2679" w:name="_Toc366078598"/>
      <w:bookmarkStart w:id="2680" w:name="_Toc366079584"/>
      <w:bookmarkStart w:id="2681" w:name="_Toc366080196"/>
      <w:bookmarkStart w:id="2682" w:name="_Toc366080805"/>
      <w:bookmarkStart w:id="2683" w:name="_Toc366505145"/>
      <w:bookmarkStart w:id="2684" w:name="_Toc366508514"/>
      <w:bookmarkStart w:id="2685" w:name="_Toc366513015"/>
      <w:bookmarkStart w:id="2686" w:name="_Toc366574204"/>
      <w:bookmarkStart w:id="2687" w:name="_Toc366577997"/>
      <w:bookmarkStart w:id="2688" w:name="_Toc366578591"/>
      <w:bookmarkStart w:id="2689" w:name="_Toc366579183"/>
      <w:bookmarkStart w:id="2690" w:name="_Toc366579774"/>
      <w:bookmarkStart w:id="2691" w:name="_Toc366580366"/>
      <w:bookmarkStart w:id="2692" w:name="_Toc366580957"/>
      <w:bookmarkStart w:id="2693" w:name="_Toc366581549"/>
      <w:bookmarkStart w:id="2694" w:name="_Toc351915174"/>
      <w:bookmarkStart w:id="2695" w:name="_Toc361231213"/>
      <w:bookmarkStart w:id="2696" w:name="_Toc361231739"/>
      <w:bookmarkStart w:id="2697" w:name="_Toc362445037"/>
      <w:bookmarkStart w:id="2698" w:name="_Toc363908959"/>
      <w:bookmarkStart w:id="2699" w:name="_Toc364463382"/>
      <w:bookmarkStart w:id="2700" w:name="_Toc366077980"/>
      <w:bookmarkStart w:id="2701" w:name="_Toc366078599"/>
      <w:bookmarkStart w:id="2702" w:name="_Toc366079585"/>
      <w:bookmarkStart w:id="2703" w:name="_Toc366080197"/>
      <w:bookmarkStart w:id="2704" w:name="_Toc366080806"/>
      <w:bookmarkStart w:id="2705" w:name="_Toc366505146"/>
      <w:bookmarkStart w:id="2706" w:name="_Toc366508515"/>
      <w:bookmarkStart w:id="2707" w:name="_Toc366513016"/>
      <w:bookmarkStart w:id="2708" w:name="_Toc366574205"/>
      <w:bookmarkStart w:id="2709" w:name="_Toc366577998"/>
      <w:bookmarkStart w:id="2710" w:name="_Toc366578592"/>
      <w:bookmarkStart w:id="2711" w:name="_Toc366579184"/>
      <w:bookmarkStart w:id="2712" w:name="_Toc366579775"/>
      <w:bookmarkStart w:id="2713" w:name="_Toc366580367"/>
      <w:bookmarkStart w:id="2714" w:name="_Toc366580958"/>
      <w:bookmarkStart w:id="2715" w:name="_Toc366581550"/>
      <w:bookmarkStart w:id="2716" w:name="_Toc351915175"/>
      <w:bookmarkStart w:id="2717" w:name="_Toc361231214"/>
      <w:bookmarkStart w:id="2718" w:name="_Toc361231740"/>
      <w:bookmarkStart w:id="2719" w:name="_Toc362445038"/>
      <w:bookmarkStart w:id="2720" w:name="_Toc363908960"/>
      <w:bookmarkStart w:id="2721" w:name="_Toc364463383"/>
      <w:bookmarkStart w:id="2722" w:name="_Toc366077981"/>
      <w:bookmarkStart w:id="2723" w:name="_Toc366078600"/>
      <w:bookmarkStart w:id="2724" w:name="_Toc366079586"/>
      <w:bookmarkStart w:id="2725" w:name="_Toc366080198"/>
      <w:bookmarkStart w:id="2726" w:name="_Toc366080807"/>
      <w:bookmarkStart w:id="2727" w:name="_Toc366505147"/>
      <w:bookmarkStart w:id="2728" w:name="_Toc366508516"/>
      <w:bookmarkStart w:id="2729" w:name="_Toc366513017"/>
      <w:bookmarkStart w:id="2730" w:name="_Toc366574206"/>
      <w:bookmarkStart w:id="2731" w:name="_Toc366577999"/>
      <w:bookmarkStart w:id="2732" w:name="_Toc366578593"/>
      <w:bookmarkStart w:id="2733" w:name="_Toc366579185"/>
      <w:bookmarkStart w:id="2734" w:name="_Toc366579776"/>
      <w:bookmarkStart w:id="2735" w:name="_Toc366580368"/>
      <w:bookmarkStart w:id="2736" w:name="_Toc366580959"/>
      <w:bookmarkStart w:id="2737" w:name="_Toc366581551"/>
      <w:bookmarkStart w:id="2738" w:name="_Toc351915176"/>
      <w:bookmarkStart w:id="2739" w:name="_Toc361231215"/>
      <w:bookmarkStart w:id="2740" w:name="_Toc361231741"/>
      <w:bookmarkStart w:id="2741" w:name="_Toc362445039"/>
      <w:bookmarkStart w:id="2742" w:name="_Toc363908961"/>
      <w:bookmarkStart w:id="2743" w:name="_Toc364463384"/>
      <w:bookmarkStart w:id="2744" w:name="_Toc366077982"/>
      <w:bookmarkStart w:id="2745" w:name="_Toc366078601"/>
      <w:bookmarkStart w:id="2746" w:name="_Toc366079587"/>
      <w:bookmarkStart w:id="2747" w:name="_Toc366080199"/>
      <w:bookmarkStart w:id="2748" w:name="_Toc366080808"/>
      <w:bookmarkStart w:id="2749" w:name="_Toc366505148"/>
      <w:bookmarkStart w:id="2750" w:name="_Toc366508517"/>
      <w:bookmarkStart w:id="2751" w:name="_Toc366513018"/>
      <w:bookmarkStart w:id="2752" w:name="_Toc366574207"/>
      <w:bookmarkStart w:id="2753" w:name="_Toc366578000"/>
      <w:bookmarkStart w:id="2754" w:name="_Toc366578594"/>
      <w:bookmarkStart w:id="2755" w:name="_Toc366579186"/>
      <w:bookmarkStart w:id="2756" w:name="_Toc366579777"/>
      <w:bookmarkStart w:id="2757" w:name="_Toc366580369"/>
      <w:bookmarkStart w:id="2758" w:name="_Toc366580960"/>
      <w:bookmarkStart w:id="2759" w:name="_Toc366581552"/>
      <w:bookmarkStart w:id="2760" w:name="_Toc351915177"/>
      <w:bookmarkStart w:id="2761" w:name="_Toc361231216"/>
      <w:bookmarkStart w:id="2762" w:name="_Toc361231742"/>
      <w:bookmarkStart w:id="2763" w:name="_Toc362445040"/>
      <w:bookmarkStart w:id="2764" w:name="_Toc363908962"/>
      <w:bookmarkStart w:id="2765" w:name="_Toc364463385"/>
      <w:bookmarkStart w:id="2766" w:name="_Toc366077983"/>
      <w:bookmarkStart w:id="2767" w:name="_Toc366078602"/>
      <w:bookmarkStart w:id="2768" w:name="_Toc366079588"/>
      <w:bookmarkStart w:id="2769" w:name="_Toc366080200"/>
      <w:bookmarkStart w:id="2770" w:name="_Toc366080809"/>
      <w:bookmarkStart w:id="2771" w:name="_Toc366505149"/>
      <w:bookmarkStart w:id="2772" w:name="_Toc366508518"/>
      <w:bookmarkStart w:id="2773" w:name="_Toc366513019"/>
      <w:bookmarkStart w:id="2774" w:name="_Toc366574208"/>
      <w:bookmarkStart w:id="2775" w:name="_Toc366578001"/>
      <w:bookmarkStart w:id="2776" w:name="_Toc366578595"/>
      <w:bookmarkStart w:id="2777" w:name="_Toc366579187"/>
      <w:bookmarkStart w:id="2778" w:name="_Toc366579778"/>
      <w:bookmarkStart w:id="2779" w:name="_Toc366580370"/>
      <w:bookmarkStart w:id="2780" w:name="_Toc366580961"/>
      <w:bookmarkStart w:id="2781" w:name="_Toc366581553"/>
      <w:bookmarkStart w:id="2782" w:name="_Toc351912691"/>
      <w:bookmarkStart w:id="2783" w:name="_Toc351914712"/>
      <w:bookmarkStart w:id="2784" w:name="_Toc351915178"/>
      <w:bookmarkStart w:id="2785" w:name="_Toc361231217"/>
      <w:bookmarkStart w:id="2786" w:name="_Toc361231743"/>
      <w:bookmarkStart w:id="2787" w:name="_Toc362445041"/>
      <w:bookmarkStart w:id="2788" w:name="_Toc363908963"/>
      <w:bookmarkStart w:id="2789" w:name="_Toc364463386"/>
      <w:bookmarkStart w:id="2790" w:name="_Toc366077984"/>
      <w:bookmarkStart w:id="2791" w:name="_Toc366078603"/>
      <w:bookmarkStart w:id="2792" w:name="_Toc366079589"/>
      <w:bookmarkStart w:id="2793" w:name="_Toc366080201"/>
      <w:bookmarkStart w:id="2794" w:name="_Toc366080810"/>
      <w:bookmarkStart w:id="2795" w:name="_Toc366505150"/>
      <w:bookmarkStart w:id="2796" w:name="_Toc366508519"/>
      <w:bookmarkStart w:id="2797" w:name="_Toc366513020"/>
      <w:bookmarkStart w:id="2798" w:name="_Toc366574209"/>
      <w:bookmarkStart w:id="2799" w:name="_Toc366578002"/>
      <w:bookmarkStart w:id="2800" w:name="_Toc366578596"/>
      <w:bookmarkStart w:id="2801" w:name="_Toc366579188"/>
      <w:bookmarkStart w:id="2802" w:name="_Toc366579779"/>
      <w:bookmarkStart w:id="2803" w:name="_Toc366580371"/>
      <w:bookmarkStart w:id="2804" w:name="_Toc366580962"/>
      <w:bookmarkStart w:id="2805" w:name="_Toc366581554"/>
      <w:bookmarkStart w:id="2806" w:name="_Toc351912692"/>
      <w:bookmarkStart w:id="2807" w:name="_Toc351914713"/>
      <w:bookmarkStart w:id="2808" w:name="_Toc351915179"/>
      <w:bookmarkStart w:id="2809" w:name="_Toc361231218"/>
      <w:bookmarkStart w:id="2810" w:name="_Toc361231744"/>
      <w:bookmarkStart w:id="2811" w:name="_Toc362445042"/>
      <w:bookmarkStart w:id="2812" w:name="_Toc363908964"/>
      <w:bookmarkStart w:id="2813" w:name="_Toc364463387"/>
      <w:bookmarkStart w:id="2814" w:name="_Toc366077985"/>
      <w:bookmarkStart w:id="2815" w:name="_Toc366078604"/>
      <w:bookmarkStart w:id="2816" w:name="_Toc366079590"/>
      <w:bookmarkStart w:id="2817" w:name="_Toc366080202"/>
      <w:bookmarkStart w:id="2818" w:name="_Toc366080811"/>
      <w:bookmarkStart w:id="2819" w:name="_Toc366505151"/>
      <w:bookmarkStart w:id="2820" w:name="_Toc366508520"/>
      <w:bookmarkStart w:id="2821" w:name="_Toc366513021"/>
      <w:bookmarkStart w:id="2822" w:name="_Toc366574210"/>
      <w:bookmarkStart w:id="2823" w:name="_Toc366578003"/>
      <w:bookmarkStart w:id="2824" w:name="_Toc366578597"/>
      <w:bookmarkStart w:id="2825" w:name="_Toc366579189"/>
      <w:bookmarkStart w:id="2826" w:name="_Toc366579780"/>
      <w:bookmarkStart w:id="2827" w:name="_Toc366580372"/>
      <w:bookmarkStart w:id="2828" w:name="_Toc366580963"/>
      <w:bookmarkStart w:id="2829" w:name="_Toc366581555"/>
      <w:bookmarkStart w:id="2830" w:name="_Toc322911605"/>
      <w:bookmarkStart w:id="2831" w:name="_Toc322912144"/>
      <w:bookmarkStart w:id="2832" w:name="_Toc329092994"/>
      <w:bookmarkStart w:id="2833" w:name="_Toc332701507"/>
      <w:bookmarkStart w:id="2834" w:name="_Toc332701814"/>
      <w:bookmarkStart w:id="2835" w:name="_Toc332711608"/>
      <w:bookmarkStart w:id="2836" w:name="_Toc332711916"/>
      <w:bookmarkStart w:id="2837" w:name="_Toc332712218"/>
      <w:bookmarkStart w:id="2838" w:name="_Toc332724134"/>
      <w:bookmarkStart w:id="2839" w:name="_Toc332724434"/>
      <w:bookmarkStart w:id="2840" w:name="_Toc341102730"/>
      <w:bookmarkStart w:id="2841" w:name="_Toc347241463"/>
      <w:bookmarkStart w:id="2842" w:name="_Toc347744656"/>
      <w:bookmarkStart w:id="2843" w:name="_Toc348984439"/>
      <w:bookmarkStart w:id="2844" w:name="_Toc348984744"/>
      <w:bookmarkStart w:id="2845" w:name="_Toc349037907"/>
      <w:bookmarkStart w:id="2846" w:name="_Toc349038212"/>
      <w:bookmarkStart w:id="2847" w:name="_Toc349042700"/>
      <w:bookmarkStart w:id="2848" w:name="_Toc349642122"/>
      <w:bookmarkStart w:id="2849" w:name="_Toc351912693"/>
      <w:bookmarkStart w:id="2850" w:name="_Toc351914714"/>
      <w:bookmarkStart w:id="2851" w:name="_Toc351915180"/>
      <w:bookmarkStart w:id="2852" w:name="_Toc361231219"/>
      <w:bookmarkStart w:id="2853" w:name="_Toc361231745"/>
      <w:bookmarkStart w:id="2854" w:name="_Toc362445043"/>
      <w:bookmarkStart w:id="2855" w:name="_Toc363908965"/>
      <w:bookmarkStart w:id="2856" w:name="_Toc364463388"/>
      <w:bookmarkStart w:id="2857" w:name="_Toc366077986"/>
      <w:bookmarkStart w:id="2858" w:name="_Toc366078605"/>
      <w:bookmarkStart w:id="2859" w:name="_Toc366079591"/>
      <w:bookmarkStart w:id="2860" w:name="_Toc366080203"/>
      <w:bookmarkStart w:id="2861" w:name="_Toc366080812"/>
      <w:bookmarkStart w:id="2862" w:name="_Toc366505152"/>
      <w:bookmarkStart w:id="2863" w:name="_Toc366508521"/>
      <w:bookmarkStart w:id="2864" w:name="_Toc366513022"/>
      <w:bookmarkStart w:id="2865" w:name="_Toc366574211"/>
      <w:bookmarkStart w:id="2866" w:name="_Toc366578004"/>
      <w:bookmarkStart w:id="2867" w:name="_Toc366578598"/>
      <w:bookmarkStart w:id="2868" w:name="_Toc366579190"/>
      <w:bookmarkStart w:id="2869" w:name="_Toc366579781"/>
      <w:bookmarkStart w:id="2870" w:name="_Toc366580373"/>
      <w:bookmarkStart w:id="2871" w:name="_Toc366580964"/>
      <w:bookmarkStart w:id="2872" w:name="_Toc366581556"/>
      <w:bookmarkStart w:id="2873" w:name="_Toc254776199"/>
      <w:bookmarkStart w:id="2874" w:name="_Toc254776225"/>
      <w:bookmarkStart w:id="2875" w:name="_Toc179788280"/>
      <w:bookmarkStart w:id="2876" w:name="_Toc199516301"/>
      <w:bookmarkStart w:id="2877" w:name="_Toc194983965"/>
      <w:bookmarkStart w:id="2878" w:name="_Toc243112813"/>
      <w:bookmarkStart w:id="2879" w:name="_Ref348976487"/>
      <w:bookmarkStart w:id="2880" w:name="_Ref348976498"/>
      <w:bookmarkStart w:id="2881" w:name="_Toc349042701"/>
      <w:bookmarkStart w:id="2882" w:name="_Toc27061021"/>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r>
        <w:rPr>
          <w:rFonts w:eastAsia="Times New Roman"/>
        </w:rPr>
        <w:lastRenderedPageBreak/>
        <w:t>DFDL Data Syntax Grammar</w:t>
      </w:r>
      <w:bookmarkEnd w:id="2875"/>
      <w:bookmarkEnd w:id="2876"/>
      <w:bookmarkEnd w:id="2877"/>
      <w:bookmarkEnd w:id="2878"/>
      <w:bookmarkEnd w:id="2879"/>
      <w:bookmarkEnd w:id="2880"/>
      <w:bookmarkEnd w:id="2881"/>
      <w:bookmarkEnd w:id="2882"/>
    </w:p>
    <w:p w14:paraId="017A89F0" w14:textId="77777777" w:rsidR="00A001B9" w:rsidRDefault="009D64FD">
      <w:pPr>
        <w:pStyle w:val="nobreak"/>
      </w:pPr>
      <w:r>
        <w:t xml:space="preserve">Data in a format describable via a DFDL schema obeys the grammar given here. A given DFDL schema is read by the DFDL processor to provide specific meaning to the terminals and decisions in this grammar. </w:t>
      </w:r>
    </w:p>
    <w:p w14:paraId="550A6C11" w14:textId="77777777" w:rsidR="00A001B9" w:rsidRDefault="009D64FD">
      <w:r>
        <w:t>The bits of the data are divided into two broad categories:</w:t>
      </w:r>
    </w:p>
    <w:p w14:paraId="0BE0A4A4" w14:textId="77777777" w:rsidR="00A001B9" w:rsidRDefault="009D64FD" w:rsidP="00B117B5">
      <w:pPr>
        <w:numPr>
          <w:ilvl w:val="0"/>
          <w:numId w:val="43"/>
        </w:numPr>
      </w:pPr>
      <w:r>
        <w:t xml:space="preserve">Content </w:t>
      </w:r>
    </w:p>
    <w:p w14:paraId="4418EC10" w14:textId="77777777" w:rsidR="00A001B9" w:rsidRDefault="009D64FD" w:rsidP="00B117B5">
      <w:pPr>
        <w:numPr>
          <w:ilvl w:val="0"/>
          <w:numId w:val="43"/>
        </w:numPr>
      </w:pPr>
      <w:r>
        <w:t>Framing</w:t>
      </w:r>
    </w:p>
    <w:p w14:paraId="0B24FC68" w14:textId="77777777" w:rsidR="00A001B9" w:rsidRDefault="009D64FD">
      <w:r>
        <w:t xml:space="preserve">The content is the bits of data that are interpreted to compute a logical value. </w:t>
      </w:r>
    </w:p>
    <w:p w14:paraId="24F3C60C" w14:textId="77777777" w:rsidR="00A001B9" w:rsidRDefault="009D64FD">
      <w:pPr>
        <w:pStyle w:val="nobreak"/>
      </w:pPr>
      <w:r>
        <w:rPr>
          <w:i/>
          <w:iCs/>
        </w:rPr>
        <w:t>Framing</w:t>
      </w:r>
      <w:r>
        <w:t xml:space="preserve"> is the term used to describe the delimiters, length fields, and other parts of the data stream which are </w:t>
      </w:r>
      <w:proofErr w:type="gramStart"/>
      <w:r>
        <w:t>present, and</w:t>
      </w:r>
      <w:proofErr w:type="gramEnd"/>
      <w:r>
        <w:t xml:space="preserve"> may be necessary to determine the length or position of the content of DFDL </w:t>
      </w:r>
      <w:proofErr w:type="spellStart"/>
      <w:r>
        <w:t>Infoset</w:t>
      </w:r>
      <w:proofErr w:type="spellEnd"/>
      <w:r>
        <w:t xml:space="preserve"> items. </w:t>
      </w:r>
    </w:p>
    <w:p w14:paraId="370190E7" w14:textId="77777777" w:rsidR="00A001B9" w:rsidRDefault="009D64FD">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220BFE4" w14:textId="77777777" w:rsidR="00A001B9" w:rsidRDefault="009D64FD">
      <w:bookmarkStart w:id="2883" w:name="_Toc322911607"/>
      <w:bookmarkStart w:id="2884" w:name="_Toc322912146"/>
      <w:bookmarkStart w:id="2885" w:name="_Toc329092996"/>
      <w:bookmarkStart w:id="2886" w:name="_Toc332701509"/>
      <w:bookmarkStart w:id="2887" w:name="_Toc332701816"/>
      <w:bookmarkStart w:id="2888" w:name="_Toc332711610"/>
      <w:bookmarkStart w:id="2889" w:name="_Toc332711918"/>
      <w:bookmarkStart w:id="2890" w:name="_Toc332712220"/>
      <w:bookmarkStart w:id="2891" w:name="_Toc332724136"/>
      <w:bookmarkStart w:id="2892" w:name="_Toc332724436"/>
      <w:bookmarkStart w:id="2893" w:name="_Toc341102732"/>
      <w:bookmarkStart w:id="2894" w:name="_Toc347241465"/>
      <w:bookmarkStart w:id="2895" w:name="_Toc347744658"/>
      <w:bookmarkStart w:id="2896" w:name="_Toc348984441"/>
      <w:bookmarkStart w:id="2897" w:name="_Toc348984746"/>
      <w:bookmarkStart w:id="2898" w:name="_Toc349037909"/>
      <w:bookmarkStart w:id="2899" w:name="_Toc349038214"/>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A001B9" w14:paraId="1DE82FA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D6E5CBA" w14:textId="77777777" w:rsidR="00A001B9" w:rsidRDefault="009D64FD">
            <w:r>
              <w:t>Productions</w:t>
            </w:r>
          </w:p>
        </w:tc>
      </w:tr>
      <w:tr w:rsidR="00A001B9" w14:paraId="231F55E0" w14:textId="77777777" w:rsidTr="00A001B9">
        <w:tc>
          <w:tcPr>
            <w:tcW w:w="0" w:type="auto"/>
            <w:tcBorders>
              <w:top w:val="single" w:sz="4" w:space="0" w:color="auto"/>
              <w:left w:val="single" w:sz="4" w:space="0" w:color="auto"/>
              <w:bottom w:val="single" w:sz="4" w:space="0" w:color="auto"/>
              <w:right w:val="single" w:sz="4" w:space="0" w:color="auto"/>
            </w:tcBorders>
          </w:tcPr>
          <w:p w14:paraId="6F79CD19" w14:textId="77777777" w:rsidR="00A001B9" w:rsidRDefault="00A001B9">
            <w:pPr>
              <w:pStyle w:val="TableContents"/>
            </w:pPr>
          </w:p>
          <w:p w14:paraId="2EBE1C56" w14:textId="77777777" w:rsidR="00A001B9" w:rsidRDefault="009D64FD">
            <w:pPr>
              <w:pStyle w:val="TableContents"/>
              <w:rPr>
                <w:del w:id="2900" w:author="Mike Beckerle" w:date="2019-10-16T13:29:00Z"/>
              </w:rPr>
            </w:pPr>
            <w:r>
              <w:t xml:space="preserve">Document </w:t>
            </w:r>
            <w:del w:id="2901" w:author="Mike Beckerle" w:date="2019-10-16T13:29:00Z">
              <w:r>
                <w:delText>=  UnicodeByteOrderMark DocumentElement</w:delText>
              </w:r>
            </w:del>
          </w:p>
          <w:p w14:paraId="4E51EA94" w14:textId="77777777" w:rsidR="00A001B9" w:rsidRDefault="009D64FD">
            <w:pPr>
              <w:pStyle w:val="TableContents"/>
            </w:pPr>
            <w:del w:id="2902" w:author="Mike Beckerle" w:date="2019-10-16T13:29:00Z">
              <w:r>
                <w:rPr>
                  <w:b/>
                  <w:bCs/>
                </w:rPr>
                <w:delText xml:space="preserve">DocumentElement </w:delText>
              </w:r>
            </w:del>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37A119B7" w14:textId="77777777" w:rsidR="00A001B9" w:rsidRDefault="00A001B9">
            <w:pPr>
              <w:pStyle w:val="TableContents"/>
            </w:pPr>
          </w:p>
          <w:p w14:paraId="3A64552D" w14:textId="77777777" w:rsidR="00A001B9" w:rsidRDefault="009D64FD">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36247511" w14:textId="77777777" w:rsidR="00A001B9" w:rsidRDefault="009D64FD">
            <w:pPr>
              <w:pStyle w:val="TableContents"/>
            </w:pPr>
            <w:r>
              <w:t xml:space="preserve">                            </w:t>
            </w:r>
            <w:proofErr w:type="spellStart"/>
            <w:r>
              <w:t>SimpleNormalRep</w:t>
            </w:r>
            <w:proofErr w:type="spellEnd"/>
            <w:r>
              <w:t xml:space="preserve"> </w:t>
            </w:r>
          </w:p>
          <w:p w14:paraId="2FABDF39" w14:textId="77777777" w:rsidR="00A001B9" w:rsidRDefault="009D64FD">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F9F6393" w14:textId="77777777" w:rsidR="00A001B9" w:rsidRDefault="00A001B9">
            <w:pPr>
              <w:pStyle w:val="TableContents"/>
            </w:pPr>
          </w:p>
          <w:p w14:paraId="50BBDE63" w14:textId="77777777" w:rsidR="00A001B9" w:rsidRDefault="009D64FD">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524F49AA" w14:textId="77777777" w:rsidR="00A001B9" w:rsidRDefault="009D64FD">
            <w:pPr>
              <w:pStyle w:val="TableContents"/>
            </w:pPr>
            <w:r>
              <w:t xml:space="preserve">                               </w:t>
            </w:r>
            <w:proofErr w:type="spellStart"/>
            <w:r>
              <w:t>ComplexEmptyElementRep</w:t>
            </w:r>
            <w:proofErr w:type="spellEnd"/>
            <w:r>
              <w:t xml:space="preserve"> </w:t>
            </w:r>
          </w:p>
          <w:p w14:paraId="46C9E675" w14:textId="77777777" w:rsidR="00A001B9" w:rsidRDefault="009D64FD">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4A9AFF54" w14:textId="77777777" w:rsidR="00A001B9" w:rsidRDefault="00A001B9">
            <w:pPr>
              <w:pStyle w:val="TableContents"/>
            </w:pPr>
          </w:p>
          <w:p w14:paraId="374217C7" w14:textId="77777777" w:rsidR="00A001B9" w:rsidRDefault="009D64FD">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7D96F419" w14:textId="77777777" w:rsidR="00A001B9" w:rsidRDefault="00A001B9">
            <w:pPr>
              <w:pStyle w:val="TableContents"/>
            </w:pPr>
          </w:p>
        </w:tc>
      </w:tr>
      <w:tr w:rsidR="00A001B9" w14:paraId="31102552" w14:textId="77777777" w:rsidTr="00A001B9">
        <w:tc>
          <w:tcPr>
            <w:tcW w:w="0" w:type="auto"/>
            <w:tcBorders>
              <w:top w:val="single" w:sz="4" w:space="0" w:color="auto"/>
              <w:left w:val="single" w:sz="4" w:space="0" w:color="auto"/>
              <w:bottom w:val="single" w:sz="4" w:space="0" w:color="auto"/>
              <w:right w:val="single" w:sz="4" w:space="0" w:color="auto"/>
            </w:tcBorders>
          </w:tcPr>
          <w:p w14:paraId="042E3058" w14:textId="77777777" w:rsidR="00A001B9" w:rsidRDefault="00A001B9">
            <w:pPr>
              <w:pStyle w:val="TableContents"/>
            </w:pPr>
          </w:p>
          <w:p w14:paraId="7B015BC2" w14:textId="77777777" w:rsidR="00A001B9" w:rsidRDefault="009D64FD">
            <w:pPr>
              <w:pStyle w:val="TableContents"/>
              <w:rPr>
                <w:b/>
                <w:i/>
              </w:rPr>
            </w:pPr>
            <w:proofErr w:type="spellStart"/>
            <w:r>
              <w:t>AbsentElementRep</w:t>
            </w:r>
            <w:proofErr w:type="spellEnd"/>
            <w:r>
              <w:t xml:space="preserve"> = </w:t>
            </w:r>
            <w:r>
              <w:rPr>
                <w:b/>
                <w:i/>
              </w:rPr>
              <w:t>Absent</w:t>
            </w:r>
          </w:p>
          <w:p w14:paraId="7E2A1FBA" w14:textId="77777777" w:rsidR="00A001B9" w:rsidRDefault="00A001B9">
            <w:pPr>
              <w:pStyle w:val="TableContents"/>
            </w:pPr>
          </w:p>
        </w:tc>
      </w:tr>
      <w:tr w:rsidR="00A001B9" w14:paraId="7EC3E4FE" w14:textId="77777777" w:rsidTr="00A001B9">
        <w:tc>
          <w:tcPr>
            <w:tcW w:w="0" w:type="auto"/>
            <w:tcBorders>
              <w:top w:val="single" w:sz="4" w:space="0" w:color="auto"/>
              <w:left w:val="single" w:sz="4" w:space="0" w:color="auto"/>
              <w:bottom w:val="single" w:sz="4" w:space="0" w:color="auto"/>
              <w:right w:val="single" w:sz="4" w:space="0" w:color="auto"/>
            </w:tcBorders>
          </w:tcPr>
          <w:p w14:paraId="53749347" w14:textId="77777777" w:rsidR="00A001B9" w:rsidRDefault="00A001B9">
            <w:pPr>
              <w:pStyle w:val="TableContents"/>
            </w:pPr>
          </w:p>
          <w:p w14:paraId="3A42F87D" w14:textId="77777777" w:rsidR="00A001B9" w:rsidRDefault="009D64FD">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3643AA41" w14:textId="77777777" w:rsidR="00A001B9" w:rsidRDefault="009D64FD">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CE74718" w14:textId="77777777" w:rsidR="00A001B9" w:rsidRDefault="00A001B9">
            <w:pPr>
              <w:pStyle w:val="TableContents"/>
            </w:pPr>
          </w:p>
          <w:p w14:paraId="2F9F4880" w14:textId="77777777" w:rsidR="00A001B9" w:rsidRDefault="009D64FD">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0CAD15BE" w14:textId="77777777" w:rsidR="00A001B9" w:rsidRDefault="009D64FD">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6727D930" w14:textId="77777777" w:rsidR="00A001B9" w:rsidRDefault="00A001B9">
            <w:pPr>
              <w:pStyle w:val="TableContents"/>
            </w:pPr>
          </w:p>
        </w:tc>
      </w:tr>
      <w:tr w:rsidR="00A001B9" w14:paraId="564B74A9" w14:textId="77777777" w:rsidTr="00A001B9">
        <w:tc>
          <w:tcPr>
            <w:tcW w:w="0" w:type="auto"/>
            <w:tcBorders>
              <w:top w:val="single" w:sz="4" w:space="0" w:color="auto"/>
              <w:left w:val="single" w:sz="4" w:space="0" w:color="auto"/>
              <w:bottom w:val="single" w:sz="4" w:space="0" w:color="auto"/>
              <w:right w:val="single" w:sz="4" w:space="0" w:color="auto"/>
            </w:tcBorders>
          </w:tcPr>
          <w:p w14:paraId="3C34ED51" w14:textId="77777777" w:rsidR="00A001B9" w:rsidRDefault="00A001B9">
            <w:pPr>
              <w:pStyle w:val="TableContents"/>
            </w:pPr>
          </w:p>
          <w:p w14:paraId="55811ECE" w14:textId="77777777" w:rsidR="00A001B9" w:rsidRDefault="009D64FD">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5587B1A1" w14:textId="77777777" w:rsidR="00A001B9" w:rsidRDefault="009D64FD">
            <w:pPr>
              <w:pStyle w:val="TableContents"/>
            </w:pPr>
            <w:r>
              <w:t xml:space="preserve">                                                 </w:t>
            </w:r>
            <w:proofErr w:type="spellStart"/>
            <w:r>
              <w:t>NilElementLiteralContent</w:t>
            </w:r>
            <w:proofErr w:type="spellEnd"/>
            <w:r>
              <w:t>] NilElementRightFraming</w:t>
            </w:r>
          </w:p>
          <w:p w14:paraId="51B663CD" w14:textId="77777777" w:rsidR="00A001B9" w:rsidRDefault="009D64FD">
            <w:pPr>
              <w:pStyle w:val="TableContents"/>
              <w:rPr>
                <w:ins w:id="2903" w:author="Mike Beckerle" w:date="2019-10-16T12:59:00Z"/>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5D1F820B" w14:textId="77777777" w:rsidR="00A001B9" w:rsidRDefault="009D64FD">
            <w:pPr>
              <w:pStyle w:val="TableContents"/>
              <w:rPr>
                <w:ins w:id="2904" w:author="Mike Beckerle" w:date="2019-10-16T12:55:00Z"/>
              </w:rPr>
            </w:pPr>
            <w:ins w:id="2905" w:author="Mike Beckerle" w:date="2019-10-16T12:59:00Z">
              <w:r>
                <w:t xml:space="preserve">                                                    </w:t>
              </w:r>
            </w:ins>
            <w:del w:id="2906" w:author="Mike Beckerle" w:date="2019-10-16T12:59:00Z">
              <w:r>
                <w:delText xml:space="preserve"> </w:delText>
              </w:r>
            </w:del>
            <w:proofErr w:type="spellStart"/>
            <w:r>
              <w:t>NilElementRightFraming</w:t>
            </w:r>
            <w:proofErr w:type="spellEnd"/>
          </w:p>
          <w:p w14:paraId="1CCCC048" w14:textId="77777777" w:rsidR="00A001B9" w:rsidRDefault="00A001B9">
            <w:pPr>
              <w:pStyle w:val="TableContents"/>
              <w:rPr>
                <w:del w:id="2907" w:author="Mike Beckerle" w:date="2019-10-16T13:01:00Z"/>
              </w:rPr>
            </w:pPr>
          </w:p>
          <w:p w14:paraId="75F94D4A" w14:textId="77777777" w:rsidR="00A001B9" w:rsidRDefault="00A001B9">
            <w:pPr>
              <w:pStyle w:val="TableContents"/>
            </w:pPr>
          </w:p>
          <w:p w14:paraId="7817067E" w14:textId="77777777" w:rsidR="00A001B9" w:rsidRDefault="009D64FD">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2660FE4B" w14:textId="77777777" w:rsidR="00A001B9" w:rsidRDefault="009D64FD">
            <w:pPr>
              <w:pStyle w:val="TableContents"/>
            </w:pPr>
            <w:proofErr w:type="spellStart"/>
            <w:r>
              <w:lastRenderedPageBreak/>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72085A16" w14:textId="77777777" w:rsidR="00A001B9" w:rsidRDefault="00A001B9">
            <w:pPr>
              <w:pStyle w:val="TableContents"/>
            </w:pPr>
          </w:p>
          <w:p w14:paraId="4574EBD6" w14:textId="77777777" w:rsidR="00A001B9" w:rsidRDefault="009D64FD">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318855AC" w14:textId="77777777" w:rsidR="00A001B9" w:rsidRDefault="00A001B9">
            <w:pPr>
              <w:pStyle w:val="TableContents"/>
            </w:pPr>
          </w:p>
        </w:tc>
      </w:tr>
      <w:tr w:rsidR="00A001B9" w14:paraId="27FAA1FE" w14:textId="77777777" w:rsidTr="00A001B9">
        <w:tc>
          <w:tcPr>
            <w:tcW w:w="0" w:type="auto"/>
            <w:tcBorders>
              <w:top w:val="single" w:sz="4" w:space="0" w:color="auto"/>
              <w:left w:val="single" w:sz="4" w:space="0" w:color="auto"/>
              <w:bottom w:val="single" w:sz="4" w:space="0" w:color="auto"/>
              <w:right w:val="single" w:sz="4" w:space="0" w:color="auto"/>
            </w:tcBorders>
          </w:tcPr>
          <w:p w14:paraId="27C754AF" w14:textId="77777777" w:rsidR="00A001B9" w:rsidRDefault="00A001B9">
            <w:pPr>
              <w:pStyle w:val="TableContents"/>
            </w:pPr>
          </w:p>
          <w:p w14:paraId="25087686" w14:textId="77777777" w:rsidR="00A001B9" w:rsidRDefault="009D64FD">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50B7A7F4" w14:textId="77777777" w:rsidR="00A001B9" w:rsidRDefault="009D64FD">
            <w:pPr>
              <w:pStyle w:val="TableContents"/>
              <w:rPr>
                <w:del w:id="2908" w:author="Mike Beckerle" w:date="2019-10-16T13:26:00Z"/>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del w:id="2909" w:author="Mike Beckerle" w:date="2019-10-16T13:26:00Z">
              <w:r>
                <w:rPr>
                  <w:b/>
                  <w:i/>
                  <w:lang w:bidi="he-IL"/>
                </w:rPr>
                <w:delText>ElementUnused</w:delText>
              </w:r>
            </w:del>
          </w:p>
          <w:p w14:paraId="30B31B1A" w14:textId="77777777" w:rsidR="00A001B9" w:rsidRDefault="009D64FD">
            <w:pPr>
              <w:pStyle w:val="TableContents"/>
              <w:rPr>
                <w:ins w:id="2910" w:author="Mike Beckerle" w:date="2019-10-16T13:26:00Z"/>
                <w:lang w:bidi="he-IL"/>
              </w:rPr>
            </w:pPr>
            <w:del w:id="2911" w:author="Mike Beckerle" w:date="2019-10-16T13:26:00Z">
              <w:r>
                <w:rPr>
                  <w:lang w:bidi="he-IL"/>
                </w:rPr>
                <w:delText xml:space="preserve">                                    </w:delText>
              </w:r>
            </w:del>
            <w:proofErr w:type="spellStart"/>
            <w:r>
              <w:rPr>
                <w:lang w:bidi="he-IL"/>
              </w:rPr>
              <w:t>RightFraming</w:t>
            </w:r>
            <w:proofErr w:type="spellEnd"/>
          </w:p>
          <w:p w14:paraId="622377A7" w14:textId="77777777" w:rsidR="00A001B9" w:rsidRDefault="00A001B9">
            <w:pPr>
              <w:pStyle w:val="TableContents"/>
              <w:rPr>
                <w:del w:id="2912" w:author="Mike Beckerle" w:date="2019-10-16T13:27:00Z"/>
              </w:rPr>
            </w:pPr>
          </w:p>
          <w:p w14:paraId="05B23F40" w14:textId="77777777" w:rsidR="00A001B9" w:rsidRDefault="00A001B9">
            <w:pPr>
              <w:pStyle w:val="TableContents"/>
            </w:pPr>
          </w:p>
          <w:p w14:paraId="22313E36" w14:textId="77777777" w:rsidR="00A001B9" w:rsidRDefault="009D64FD">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562C6DCA" w14:textId="77777777" w:rsidR="00A001B9" w:rsidRDefault="009D64FD">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017CC5DD" w14:textId="77777777" w:rsidR="00A001B9" w:rsidRDefault="00A001B9">
            <w:pPr>
              <w:pStyle w:val="TableContents"/>
            </w:pPr>
          </w:p>
          <w:p w14:paraId="2ABF5CD8" w14:textId="77777777" w:rsidR="00A001B9" w:rsidRDefault="009D64FD">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0A598EBC" w14:textId="77777777" w:rsidR="00A001B9" w:rsidRDefault="009D64FD">
            <w:pPr>
              <w:pStyle w:val="TableContents"/>
            </w:pPr>
            <w:proofErr w:type="spellStart"/>
            <w:r>
              <w:t>PrefixPrefixLength</w:t>
            </w:r>
            <w:proofErr w:type="spellEnd"/>
            <w:r>
              <w:t xml:space="preserve"> = </w:t>
            </w:r>
            <w:proofErr w:type="spellStart"/>
            <w:r>
              <w:t>SimpleContent</w:t>
            </w:r>
            <w:proofErr w:type="spellEnd"/>
            <w:r>
              <w:t xml:space="preserve"> </w:t>
            </w:r>
          </w:p>
          <w:p w14:paraId="28C56D1F" w14:textId="77777777" w:rsidR="00A001B9" w:rsidRDefault="00A001B9">
            <w:pPr>
              <w:pStyle w:val="TableContents"/>
            </w:pPr>
          </w:p>
          <w:p w14:paraId="38F7FD8A" w14:textId="77777777" w:rsidR="00A001B9" w:rsidRDefault="009D64FD">
            <w:pPr>
              <w:pStyle w:val="TableContents"/>
            </w:pPr>
            <w:proofErr w:type="spellStart"/>
            <w:r>
              <w:t>SimpleContent</w:t>
            </w:r>
            <w:proofErr w:type="spellEnd"/>
            <w:r>
              <w:t xml:space="preserve"> =   </w:t>
            </w:r>
            <w:proofErr w:type="spellStart"/>
            <w:r>
              <w:rPr>
                <w:b/>
                <w:bCs/>
                <w:i/>
                <w:iCs/>
                <w:lang w:bidi="he-IL"/>
              </w:rPr>
              <w:t>LeftPadding</w:t>
            </w:r>
            <w:proofErr w:type="spellEnd"/>
            <w:r>
              <w:t xml:space="preserve"> [</w:t>
            </w:r>
            <w:del w:id="2913" w:author="Mike Beckerle" w:date="2019-10-16T12:56:00Z">
              <w:r>
                <w:delText xml:space="preserve"> </w:delText>
              </w:r>
            </w:del>
            <w:ins w:id="2914" w:author="Mike Beckerle" w:date="2019-10-16T12:56:00Z">
              <w:r>
                <w:t xml:space="preserve"> </w:t>
              </w:r>
              <w:proofErr w:type="spellStart"/>
              <w:r>
                <w:t>SimpleLogicalValue</w:t>
              </w:r>
              <w:proofErr w:type="spellEnd"/>
              <w:r>
                <w:t xml:space="preserve"> </w:t>
              </w:r>
            </w:ins>
            <w:del w:id="2915" w:author="Mike Beckerle" w:date="2019-10-16T12:56:00Z">
              <w:r>
                <w:rPr>
                  <w:b/>
                  <w:i/>
                  <w:lang w:bidi="he-IL"/>
                </w:rPr>
                <w:delText>NilLogicalValue</w:delText>
              </w:r>
              <w:r>
                <w:rPr>
                  <w:lang w:bidi="he-IL"/>
                </w:rPr>
                <w:delText xml:space="preserve"> | </w:delText>
              </w:r>
              <w:r>
                <w:rPr>
                  <w:b/>
                  <w:i/>
                  <w:lang w:bidi="he-IL"/>
                </w:rPr>
                <w:delText>SimpleValue</w:delText>
              </w:r>
              <w:r>
                <w:rPr>
                  <w:lang w:bidi="he-IL"/>
                </w:rPr>
                <w:delText xml:space="preserve"> </w:delText>
              </w:r>
            </w:del>
            <w:r>
              <w:rPr>
                <w:lang w:bidi="he-IL"/>
              </w:rPr>
              <w:t xml:space="preserve">]  </w:t>
            </w:r>
            <w:proofErr w:type="spellStart"/>
            <w:r>
              <w:rPr>
                <w:bCs/>
                <w:iCs/>
                <w:lang w:bidi="he-IL"/>
              </w:rPr>
              <w:t>RightPadOrFill</w:t>
            </w:r>
            <w:proofErr w:type="spellEnd"/>
            <w:r>
              <w:rPr>
                <w:bCs/>
                <w:iCs/>
                <w:lang w:bidi="he-IL"/>
              </w:rPr>
              <w:t xml:space="preserve"> </w:t>
            </w:r>
          </w:p>
          <w:p w14:paraId="1CC66CF7" w14:textId="77777777" w:rsidR="00A001B9" w:rsidRDefault="009D64FD">
            <w:pPr>
              <w:pStyle w:val="TableContents"/>
              <w:rPr>
                <w:ins w:id="2916" w:author="Mike Beckerle" w:date="2019-10-16T13:28:00Z"/>
                <w:b/>
                <w:i/>
              </w:rPr>
            </w:pPr>
            <w:proofErr w:type="spellStart"/>
            <w:ins w:id="2917" w:author="Mike Beckerle" w:date="2019-10-16T12:56:00Z">
              <w:r>
                <w:t>SimpleLogicalValue</w:t>
              </w:r>
              <w:proofErr w:type="spellEnd"/>
              <w:r>
                <w:t xml:space="preserve"> = </w:t>
              </w:r>
              <w:proofErr w:type="spellStart"/>
              <w:r>
                <w:rPr>
                  <w:b/>
                  <w:i/>
                </w:rPr>
                <w:t>SimpleNormalValue</w:t>
              </w:r>
              <w:proofErr w:type="spellEnd"/>
              <w:r>
                <w:t xml:space="preserve"> | </w:t>
              </w:r>
              <w:proofErr w:type="spellStart"/>
              <w:r>
                <w:rPr>
                  <w:b/>
                  <w:i/>
                </w:rPr>
                <w:t>NilLogicalValue</w:t>
              </w:r>
            </w:ins>
            <w:proofErr w:type="spellEnd"/>
          </w:p>
          <w:p w14:paraId="034F0904" w14:textId="77777777" w:rsidR="00A001B9" w:rsidRDefault="00A001B9">
            <w:pPr>
              <w:pStyle w:val="TableContents"/>
            </w:pPr>
          </w:p>
          <w:p w14:paraId="0A19844C" w14:textId="77777777" w:rsidR="00A001B9" w:rsidRDefault="009D64FD">
            <w:pPr>
              <w:pStyle w:val="TableContents"/>
              <w:rPr>
                <w:ins w:id="2918" w:author="Mike Beckerle" w:date="2019-10-16T13:27:00Z"/>
                <w:b/>
                <w:i/>
                <w:lang w:bidi="he-IL"/>
              </w:rPr>
            </w:pPr>
            <w:proofErr w:type="spellStart"/>
            <w:ins w:id="2919" w:author="Mike Beckerle" w:date="2019-10-16T13:27:00Z">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ins>
          </w:p>
          <w:p w14:paraId="0FF500AD" w14:textId="77777777" w:rsidR="00A001B9" w:rsidRDefault="009D64FD">
            <w:pPr>
              <w:pStyle w:val="TableContents"/>
              <w:rPr>
                <w:ins w:id="2920" w:author="Mike Beckerle" w:date="2019-10-16T13:27:00Z"/>
              </w:rPr>
            </w:pPr>
            <w:proofErr w:type="spellStart"/>
            <w:ins w:id="2921" w:author="Mike Beckerle" w:date="2019-10-16T13:27:00Z">
              <w:r>
                <w:t>ComplexValue</w:t>
              </w:r>
              <w:proofErr w:type="spellEnd"/>
              <w:r>
                <w:t xml:space="preserve"> = Sequence | Choice</w:t>
              </w:r>
            </w:ins>
          </w:p>
          <w:p w14:paraId="4527A5A2" w14:textId="77777777" w:rsidR="00A001B9" w:rsidRDefault="009D64FD">
            <w:pPr>
              <w:pStyle w:val="TableContents"/>
              <w:rPr>
                <w:del w:id="2922" w:author="Mike Beckerle" w:date="2019-10-16T13:26:00Z"/>
              </w:rPr>
            </w:pPr>
            <w:del w:id="2923" w:author="Mike Beckerle" w:date="2019-10-16T13:26:00Z">
              <w:r>
                <w:rPr>
                  <w:lang w:bidi="he-IL"/>
                </w:rPr>
                <w:delText>ComplexContent = Sequence | Choice</w:delText>
              </w:r>
              <w:r>
                <w:rPr>
                  <w:b/>
                  <w:i/>
                  <w:lang w:eastAsia="he-IL" w:bidi="he-IL"/>
                </w:rPr>
                <w:delText xml:space="preserve"> </w:delText>
              </w:r>
            </w:del>
          </w:p>
          <w:p w14:paraId="1D0A1CAC" w14:textId="77777777" w:rsidR="00A001B9" w:rsidRDefault="00A001B9">
            <w:pPr>
              <w:pStyle w:val="TableContents"/>
            </w:pPr>
          </w:p>
        </w:tc>
      </w:tr>
      <w:tr w:rsidR="00A001B9" w14:paraId="66DF6696" w14:textId="77777777" w:rsidTr="00A001B9">
        <w:tc>
          <w:tcPr>
            <w:tcW w:w="0" w:type="auto"/>
            <w:tcBorders>
              <w:top w:val="single" w:sz="4" w:space="0" w:color="auto"/>
              <w:left w:val="single" w:sz="4" w:space="0" w:color="auto"/>
              <w:bottom w:val="single" w:sz="4" w:space="0" w:color="auto"/>
              <w:right w:val="single" w:sz="4" w:space="0" w:color="auto"/>
            </w:tcBorders>
          </w:tcPr>
          <w:p w14:paraId="552546E4" w14:textId="77777777" w:rsidR="00A001B9" w:rsidRDefault="00A001B9">
            <w:pPr>
              <w:pStyle w:val="TableContents"/>
            </w:pPr>
          </w:p>
          <w:p w14:paraId="121D8CD2" w14:textId="77777777" w:rsidR="00A001B9" w:rsidRDefault="009D64FD">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12B00EA9" w14:textId="77777777" w:rsidR="00A001B9" w:rsidRDefault="009D64FD">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072F2FFB" w14:textId="77777777" w:rsidR="00A001B9" w:rsidRDefault="009D64FD">
            <w:pPr>
              <w:pStyle w:val="TableContents"/>
            </w:pPr>
            <w:r>
              <w:t xml:space="preserve">                                   </w:t>
            </w:r>
            <w:proofErr w:type="spellStart"/>
            <w:r>
              <w:rPr>
                <w:b/>
                <w:bCs/>
                <w:i/>
                <w:iCs/>
              </w:rPr>
              <w:t>PostfixSeparator</w:t>
            </w:r>
            <w:proofErr w:type="spellEnd"/>
            <w:r>
              <w:t xml:space="preserve"> ]</w:t>
            </w:r>
          </w:p>
          <w:p w14:paraId="385067B5" w14:textId="77777777" w:rsidR="00A001B9" w:rsidRDefault="00A001B9">
            <w:pPr>
              <w:pStyle w:val="TableContents"/>
            </w:pPr>
          </w:p>
          <w:p w14:paraId="7FA75514" w14:textId="77777777" w:rsidR="00A001B9" w:rsidRDefault="009D64FD">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177E7A9" w14:textId="77777777" w:rsidR="00A001B9" w:rsidRDefault="009D64FD">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7FFF20EC" w14:textId="77777777" w:rsidR="00A001B9" w:rsidRDefault="00A001B9">
            <w:pPr>
              <w:pStyle w:val="TableContents"/>
            </w:pPr>
          </w:p>
          <w:p w14:paraId="799EF877" w14:textId="77777777" w:rsidR="00A001B9" w:rsidRDefault="009D64FD">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2AEDB73" w14:textId="77777777" w:rsidR="00A001B9" w:rsidRDefault="00A001B9">
            <w:pPr>
              <w:pStyle w:val="TableContents"/>
            </w:pPr>
          </w:p>
          <w:p w14:paraId="6925AC1B" w14:textId="77777777" w:rsidR="00A001B9" w:rsidRDefault="009D64FD">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65488623" w14:textId="77777777" w:rsidR="00A001B9" w:rsidRDefault="00A001B9">
            <w:pPr>
              <w:pStyle w:val="TableContents"/>
            </w:pPr>
          </w:p>
          <w:p w14:paraId="2A4ECFFF" w14:textId="77777777" w:rsidR="00A001B9" w:rsidRDefault="009D64FD">
            <w:pPr>
              <w:pStyle w:val="TableContents"/>
            </w:pPr>
            <w:proofErr w:type="spellStart"/>
            <w:r>
              <w:t>StopValue</w:t>
            </w:r>
            <w:proofErr w:type="spellEnd"/>
            <w:r>
              <w:t xml:space="preserve"> = </w:t>
            </w:r>
            <w:proofErr w:type="spellStart"/>
            <w:r>
              <w:t>SimpleElement</w:t>
            </w:r>
            <w:proofErr w:type="spellEnd"/>
          </w:p>
          <w:p w14:paraId="2C8E36F7" w14:textId="77777777" w:rsidR="00A001B9" w:rsidRDefault="00A001B9">
            <w:pPr>
              <w:pStyle w:val="TableContents"/>
            </w:pPr>
          </w:p>
        </w:tc>
      </w:tr>
      <w:tr w:rsidR="00A001B9" w14:paraId="38348E42" w14:textId="77777777" w:rsidTr="00A001B9">
        <w:tc>
          <w:tcPr>
            <w:tcW w:w="0" w:type="auto"/>
            <w:tcBorders>
              <w:top w:val="single" w:sz="4" w:space="0" w:color="auto"/>
              <w:left w:val="single" w:sz="4" w:space="0" w:color="auto"/>
              <w:bottom w:val="single" w:sz="4" w:space="0" w:color="auto"/>
              <w:right w:val="single" w:sz="4" w:space="0" w:color="auto"/>
            </w:tcBorders>
          </w:tcPr>
          <w:p w14:paraId="236F85ED" w14:textId="77777777" w:rsidR="00A001B9" w:rsidRDefault="00A001B9">
            <w:pPr>
              <w:pStyle w:val="TableContents"/>
              <w:keepNext/>
            </w:pPr>
          </w:p>
          <w:p w14:paraId="08718B20" w14:textId="77777777" w:rsidR="00A001B9" w:rsidRDefault="009D64FD">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06F2FCAE" w14:textId="77777777" w:rsidR="00A001B9" w:rsidRDefault="009D64FD">
            <w:pPr>
              <w:pStyle w:val="TableContents"/>
              <w:keepNext/>
            </w:pPr>
            <w:proofErr w:type="spellStart"/>
            <w:r>
              <w:t>TrailingAlignment</w:t>
            </w:r>
            <w:proofErr w:type="spellEnd"/>
            <w:r>
              <w:t xml:space="preserve"> = </w:t>
            </w:r>
            <w:r>
              <w:rPr>
                <w:b/>
                <w:bCs/>
                <w:i/>
                <w:iCs/>
              </w:rPr>
              <w:t>TrailingSkip</w:t>
            </w:r>
          </w:p>
          <w:p w14:paraId="32D45F93" w14:textId="77777777" w:rsidR="00A001B9" w:rsidRDefault="009D64FD">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1863655E" w14:textId="77777777" w:rsidR="00A001B9" w:rsidRDefault="00A001B9">
            <w:pPr>
              <w:pStyle w:val="TableContents"/>
              <w:keepNext/>
            </w:pPr>
          </w:p>
        </w:tc>
      </w:tr>
    </w:tbl>
    <w:p w14:paraId="53423BEA" w14:textId="0BC8770B" w:rsidR="00A001B9" w:rsidRDefault="009D64FD">
      <w:pPr>
        <w:pStyle w:val="Caption"/>
        <w:rPr>
          <w:rFonts w:eastAsia="MS Mincho"/>
        </w:rPr>
      </w:pPr>
      <w:r>
        <w:t xml:space="preserve">Table </w:t>
      </w:r>
      <w:r w:rsidR="00342DB5">
        <w:fldChar w:fldCharType="begin"/>
      </w:r>
      <w:r w:rsidR="00342DB5">
        <w:instrText xml:space="preserve"> SEQ Table \* ARABIC </w:instrText>
      </w:r>
      <w:r w:rsidR="00342DB5">
        <w:fldChar w:fldCharType="separate"/>
      </w:r>
      <w:r w:rsidR="002D29EA">
        <w:rPr>
          <w:noProof/>
        </w:rPr>
        <w:t>10</w:t>
      </w:r>
      <w:r w:rsidR="00342DB5">
        <w:rPr>
          <w:noProof/>
        </w:rPr>
        <w:fldChar w:fldCharType="end"/>
      </w:r>
      <w:r>
        <w:rPr>
          <w:noProof/>
        </w:rPr>
        <w:t xml:space="preserve"> DFDL Grammar Productions</w:t>
      </w:r>
    </w:p>
    <w:p w14:paraId="2F0153DB" w14:textId="77777777" w:rsidR="00A001B9" w:rsidRDefault="009D64FD">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60FAB5D9" w14:textId="77777777" w:rsidR="00A001B9" w:rsidRDefault="009D64FD">
      <w:r>
        <w:t>Some definitions are needed to cover the range of representations that are possible in the data stream for an element. These definitions are with respect to the grammar above.</w:t>
      </w:r>
    </w:p>
    <w:p w14:paraId="0D1F3601" w14:textId="77777777" w:rsidR="00A001B9" w:rsidRDefault="009D64FD">
      <w:pPr>
        <w:pStyle w:val="Heading3"/>
      </w:pPr>
      <w:bookmarkStart w:id="2924" w:name="_Toc27061022"/>
      <w:r>
        <w:lastRenderedPageBreak/>
        <w:t>Nil Representation</w:t>
      </w:r>
      <w:bookmarkEnd w:id="2924"/>
    </w:p>
    <w:p w14:paraId="0167749F" w14:textId="672DF98F" w:rsidR="00A001B9" w:rsidRDefault="009D64FD">
      <w:r>
        <w:t xml:space="preserve">An element occurrence has a </w:t>
      </w:r>
      <w:r>
        <w:rPr>
          <w:rStyle w:val="Emphasis"/>
        </w:rPr>
        <w:t>nil representation</w:t>
      </w:r>
      <w:r>
        <w:t xml:space="preserve"> if the element has </w:t>
      </w:r>
      <w:r w:rsidR="00077579">
        <w:t>XSD</w:t>
      </w:r>
      <w:r>
        <w:t xml:space="preserve"> </w:t>
      </w:r>
      <w:proofErr w:type="spellStart"/>
      <w:r>
        <w:t>nillable</w:t>
      </w:r>
      <w:proofErr w:type="spellEnd"/>
      <w:r>
        <w:t xml:space="preserve"> property 'true' and the occurrence either:</w:t>
      </w:r>
    </w:p>
    <w:p w14:paraId="78F1AA56" w14:textId="77777777" w:rsidR="00A001B9" w:rsidRDefault="009D64FD" w:rsidP="00B117B5">
      <w:pPr>
        <w:numPr>
          <w:ilvl w:val="0"/>
          <w:numId w:val="44"/>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w:t>
      </w:r>
      <w:proofErr w:type="spellStart"/>
      <w:r>
        <w:t>dfdl:nilValueDelimiterPolicy</w:t>
      </w:r>
      <w:proofErr w:type="spellEnd"/>
      <w:r>
        <w:t>. (If non-conformant it is not a processing error and the representation is not nil).</w:t>
      </w:r>
    </w:p>
    <w:p w14:paraId="6A209662" w14:textId="77777777" w:rsidR="00A001B9" w:rsidRDefault="009D64FD" w:rsidP="00B117B5">
      <w:pPr>
        <w:numPr>
          <w:ilvl w:val="0"/>
          <w:numId w:val="44"/>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7F361D9E" w14:textId="77777777" w:rsidR="00A001B9" w:rsidRDefault="009D64FD">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5A1B2571" w14:textId="77777777" w:rsidR="00A001B9" w:rsidRDefault="009D64FD">
      <w:pPr>
        <w:pStyle w:val="Heading3"/>
      </w:pPr>
      <w:bookmarkStart w:id="2925" w:name="_Ref357760880"/>
      <w:bookmarkStart w:id="2926" w:name="_Toc27061023"/>
      <w:r>
        <w:t>Empty Representation</w:t>
      </w:r>
      <w:bookmarkEnd w:id="2925"/>
      <w:bookmarkEnd w:id="2926"/>
    </w:p>
    <w:p w14:paraId="5E784162" w14:textId="77777777" w:rsidR="00A001B9" w:rsidRDefault="009D64FD">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r>
        <w:t xml:space="preserve"> and </w:t>
      </w:r>
      <w:ins w:id="2927" w:author="Mike Beckerle" w:date="2019-11-25T15:27:00Z">
        <w:r>
          <w:t xml:space="preserve">the occurrence's </w:t>
        </w:r>
        <w:proofErr w:type="spellStart"/>
        <w:r>
          <w:t>SimpleContent</w:t>
        </w:r>
        <w:proofErr w:type="spellEnd"/>
        <w:r>
          <w:t xml:space="preserve"> or </w:t>
        </w:r>
        <w:proofErr w:type="spellStart"/>
        <w:r>
          <w:t>ComplexContent</w:t>
        </w:r>
        <w:proofErr w:type="spellEnd"/>
        <w:r>
          <w:t xml:space="preserve"> region in the data </w:t>
        </w:r>
      </w:ins>
      <w:del w:id="2928" w:author="Mike Beckerle" w:date="2019-11-25T15:27:00Z">
        <w:r>
          <w:delText xml:space="preserve">the occurrence's content in the data stream </w:delText>
        </w:r>
      </w:del>
      <w:r>
        <w:t xml:space="preserve">is of length zero. (If non-conformant it is not a processing error and the representation is not empty).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46712491" w14:textId="580B4805" w:rsidR="00A001B9" w:rsidRDefault="009D64FD">
      <w:pPr>
        <w:rPr>
          <w:ins w:id="2929" w:author="Mike Beckerle" w:date="2019-09-17T18:16:00Z"/>
        </w:rPr>
      </w:pPr>
      <w:ins w:id="2930" w:author="Mike Beckerle" w:date="2019-11-25T15:29:00Z">
        <w:r>
          <w:t xml:space="preserve">The </w:t>
        </w:r>
        <w:r>
          <w:rPr>
            <w:i/>
          </w:rPr>
          <w:t>empty representation</w:t>
        </w:r>
        <w:r>
          <w:t xml:space="preserve"> is special in DFDL because when parsing it is used to determine when default values are created in the </w:t>
        </w:r>
        <w:proofErr w:type="spellStart"/>
        <w:r>
          <w:t>Infoset</w:t>
        </w:r>
        <w:proofErr w:type="spellEnd"/>
        <w:r>
          <w:t xml:space="preserve">. The empty representation can require initiators or terminators be present </w:t>
        </w:r>
        <w:proofErr w:type="gramStart"/>
        <w:r>
          <w:t>so as to</w:t>
        </w:r>
        <w:proofErr w:type="gramEnd"/>
        <w:r>
          <w:t xml:space="preserve"> enable data formats </w:t>
        </w:r>
      </w:ins>
      <w:ins w:id="2931" w:author="Mike Beckerle" w:date="2019-11-25T15:30:00Z">
        <w:r>
          <w:t>which</w:t>
        </w:r>
      </w:ins>
      <w:ins w:id="2932" w:author="Mike Beckerle" w:date="2019-11-25T15:29:00Z">
        <w:r>
          <w:t xml:space="preserve"> explicitly distinguish occurrences with empty string/</w:t>
        </w:r>
        <w:proofErr w:type="spellStart"/>
        <w:r>
          <w:t>hexBinary</w:t>
        </w:r>
        <w:proofErr w:type="spellEnd"/>
        <w:r>
          <w:t xml:space="preserve"> values from occurrences that are missing or are absent. </w:t>
        </w:r>
      </w:ins>
      <w:del w:id="2933" w:author="Mike Beckerle" w:date="2019-11-25T15:29:00Z">
        <w:r>
          <w:delText xml:space="preserve">The </w:delText>
        </w:r>
        <w:r>
          <w:rPr>
            <w:rStyle w:val="Emphasis"/>
          </w:rPr>
          <w:delText>empty representation</w:delText>
        </w:r>
        <w:r>
          <w:delText xml:space="preserve"> is special in DFDL, because when parsing it is this condition that can trigger the creation of a default value for an element occurrence. </w:delText>
        </w:r>
      </w:del>
      <w:r>
        <w:t xml:space="preserve">See Section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_Ref362445438 \h </w:instrText>
      </w:r>
      <w:r>
        <w:fldChar w:fldCharType="separate"/>
      </w:r>
      <w:r w:rsidR="002D29EA">
        <w:t>Element Defaults</w:t>
      </w:r>
      <w:r>
        <w:fldChar w:fldCharType="end"/>
      </w:r>
      <w:r>
        <w:t xml:space="preserve"> below about default values.</w:t>
      </w:r>
    </w:p>
    <w:p w14:paraId="7D94B1F4" w14:textId="77777777" w:rsidR="00A001B9" w:rsidRDefault="009D64FD">
      <w:ins w:id="2934" w:author="Mike Beckerle" w:date="2019-09-17T18:16:00Z">
        <w:r>
          <w:t xml:space="preserve">The </w:t>
        </w:r>
        <w:r>
          <w:rPr>
            <w:rFonts w:cs="Arial"/>
            <w:lang w:eastAsia="en-GB"/>
          </w:rPr>
          <w:t>empty representation is not possible for fixed</w:t>
        </w:r>
      </w:ins>
      <w:ins w:id="2935" w:author="Mike Beckerle" w:date="2019-10-11T13:00:00Z">
        <w:r>
          <w:rPr>
            <w:rFonts w:cs="Arial"/>
            <w:lang w:eastAsia="en-GB"/>
          </w:rPr>
          <w:t>-</w:t>
        </w:r>
      </w:ins>
      <w:ins w:id="2936" w:author="Mike Beckerle" w:date="2019-09-17T18:16:00Z">
        <w:r>
          <w:rPr>
            <w:rFonts w:cs="Arial"/>
            <w:lang w:eastAsia="en-GB"/>
          </w:rPr>
          <w:t>length elements with a non-zero length.</w:t>
        </w:r>
      </w:ins>
    </w:p>
    <w:p w14:paraId="4C7BD154" w14:textId="77777777" w:rsidR="00A001B9" w:rsidRDefault="009D64FD">
      <w:pPr>
        <w:pStyle w:val="Heading3"/>
      </w:pPr>
      <w:bookmarkStart w:id="2937" w:name="_Toc27061024"/>
      <w:r>
        <w:t>Normal Representation</w:t>
      </w:r>
      <w:bookmarkEnd w:id="2937"/>
    </w:p>
    <w:p w14:paraId="451A6EBD" w14:textId="77777777" w:rsidR="00A001B9" w:rsidRDefault="009D64FD">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22171FBB" w14:textId="77777777" w:rsidR="00A001B9" w:rsidRDefault="009D64FD">
      <w:pPr>
        <w:pStyle w:val="Heading3"/>
      </w:pPr>
      <w:bookmarkStart w:id="2938" w:name="_Toc27061025"/>
      <w:r>
        <w:t>Absent Representation</w:t>
      </w:r>
      <w:bookmarkEnd w:id="2938"/>
    </w:p>
    <w:p w14:paraId="6C28FEF4" w14:textId="77777777" w:rsidR="00A001B9" w:rsidRDefault="009D64FD">
      <w:r>
        <w:t xml:space="preserve">An element occurrence has an </w:t>
      </w:r>
      <w:r>
        <w:rPr>
          <w:rStyle w:val="Emphasis"/>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7BC9D56A" w14:textId="77777777" w:rsidR="00A001B9" w:rsidRDefault="009D64FD">
      <w:r>
        <w:t xml:space="preserve">Example of an absent representation: During unparsing, if an optional element does not have an item in the </w:t>
      </w:r>
      <w:proofErr w:type="spellStart"/>
      <w:r>
        <w:t>infoset</w:t>
      </w:r>
      <w:proofErr w:type="spellEnd"/>
      <w:r>
        <w:t xml:space="preserve"> then nothing is output. </w:t>
      </w:r>
      <w:proofErr w:type="gramStart"/>
      <w:r>
        <w:t>However</w:t>
      </w:r>
      <w:proofErr w:type="gramEnd"/>
      <w:r>
        <w:t xml:space="preserve">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0D509A" w14:textId="77777777" w:rsidR="00A001B9" w:rsidRDefault="009D64FD">
      <w:r>
        <w:t xml:space="preserve">The point of this term 'absent representation', is that 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absent representation, or "the representation is absent". </w:t>
      </w:r>
    </w:p>
    <w:p w14:paraId="5ED9D89E" w14:textId="77777777" w:rsidR="00A001B9" w:rsidRDefault="009D64FD">
      <w:pPr>
        <w:pStyle w:val="Heading3"/>
      </w:pPr>
      <w:bookmarkStart w:id="2939" w:name="_Ref365390858"/>
      <w:bookmarkStart w:id="2940" w:name="_Ref365390854"/>
      <w:bookmarkStart w:id="2941" w:name="_Toc27061026"/>
      <w:r>
        <w:t>Zero-length Representation</w:t>
      </w:r>
      <w:bookmarkEnd w:id="2939"/>
      <w:bookmarkEnd w:id="2940"/>
      <w:bookmarkEnd w:id="2941"/>
    </w:p>
    <w:p w14:paraId="665819D6" w14:textId="77777777" w:rsidR="00A001B9" w:rsidRDefault="009D64FD">
      <w:r>
        <w:t xml:space="preserve">We use the term zero-length representation to describe the situations where any of the above representations turn out to be of length zero due to specific combinations of data type and format properties: </w:t>
      </w:r>
    </w:p>
    <w:p w14:paraId="5CE40AEB" w14:textId="77777777" w:rsidR="00A001B9" w:rsidRDefault="009D64FD">
      <w:r>
        <w:lastRenderedPageBreak/>
        <w:t xml:space="preserve">The nil representation can be a zero-length representation if </w:t>
      </w:r>
      <w:proofErr w:type="spellStart"/>
      <w:r>
        <w:t>dfdl:nilValue</w:t>
      </w:r>
      <w:proofErr w:type="spellEnd"/>
      <w:ins w:id="2942" w:author="Mike Beckerle" w:date="2019-09-26T19:58:00Z">
        <w:r>
          <w:t xml:space="preserve"> is</w:t>
        </w:r>
      </w:ins>
      <w:r>
        <w:t xml:space="preserve"> ‘</w:t>
      </w:r>
      <w:ins w:id="2943" w:author="Mike Beckerle" w:date="2019-09-26T19:58:00Z">
        <w:r>
          <w:rPr>
            <w:rStyle w:val="InternetLink"/>
            <w:rFonts w:cs="Arial"/>
            <w:iCs/>
          </w:rPr>
          <w:t>%ES;</w:t>
        </w:r>
      </w:ins>
      <w:r>
        <w:rPr>
          <w:rStyle w:val="InternetLink"/>
          <w:rFonts w:cs="Arial"/>
          <w:iCs/>
        </w:rPr>
        <w:t>’</w:t>
      </w:r>
      <w:ins w:id="2944" w:author="Mike Beckerle" w:date="2019-09-26T19:58:00Z">
        <w:r>
          <w:rPr>
            <w:rStyle w:val="InternetLink"/>
            <w:rFonts w:cs="Arial"/>
            <w:iCs/>
          </w:rPr>
          <w:t xml:space="preserve"> or </w:t>
        </w:r>
      </w:ins>
      <w:r>
        <w:rPr>
          <w:rStyle w:val="InternetLink"/>
          <w:rFonts w:cs="Arial"/>
          <w:iCs/>
        </w:rPr>
        <w:t>‘</w:t>
      </w:r>
      <w:ins w:id="2945" w:author="Mike Beckerle" w:date="2019-09-26T19:58:00Z">
        <w:r>
          <w:rPr>
            <w:rStyle w:val="InternetLink"/>
            <w:rFonts w:cs="Arial"/>
            <w:iCs/>
          </w:rPr>
          <w:t>%WSP*;</w:t>
        </w:r>
      </w:ins>
      <w:r>
        <w:rPr>
          <w:rStyle w:val="InternetLink"/>
          <w:rFonts w:cs="Arial"/>
          <w:iCs/>
        </w:rPr>
        <w:t>’</w:t>
      </w:r>
      <w:ins w:id="2946" w:author="Mike Beckerle" w:date="2019-09-26T19:58:00Z">
        <w:r>
          <w:rPr>
            <w:rStyle w:val="InternetLink"/>
            <w:rFonts w:cs="Arial"/>
            <w:iCs/>
          </w:rPr>
          <w:t xml:space="preserve"> </w:t>
        </w:r>
      </w:ins>
      <w:r>
        <w:rPr>
          <w:rStyle w:val="InternetLink"/>
          <w:rFonts w:cs="Arial"/>
          <w:iCs/>
        </w:rPr>
        <w:t xml:space="preserve">appearing </w:t>
      </w:r>
      <w:ins w:id="2947" w:author="Mike Beckerle" w:date="2019-09-26T19:58:00Z">
        <w:r>
          <w:rPr>
            <w:rStyle w:val="InternetLink"/>
            <w:rFonts w:cs="Arial"/>
            <w:iCs/>
          </w:rPr>
          <w:t xml:space="preserve">on its own </w:t>
        </w:r>
      </w:ins>
      <w:r>
        <w:rPr>
          <w:rStyle w:val="InternetLink"/>
          <w:rFonts w:cs="Arial"/>
          <w:iCs/>
        </w:rPr>
        <w:t>a</w:t>
      </w:r>
      <w:ins w:id="2948" w:author="Mike Beckerle" w:date="2019-09-26T19:58:00Z">
        <w:r>
          <w:rPr>
            <w:rStyle w:val="InternetLink"/>
            <w:rFonts w:cs="Arial"/>
            <w:iCs/>
          </w:rPr>
          <w:t>s a literal nil value</w:t>
        </w:r>
        <w:r>
          <w:t xml:space="preserve"> </w:t>
        </w:r>
      </w:ins>
      <w:del w:id="2949" w:author="Mike Beckerle" w:date="2019-09-26T19:58:00Z">
        <w:r>
          <w:delText xml:space="preserve">is "%ES;", </w:delText>
        </w:r>
      </w:del>
      <w:r>
        <w:t xml:space="preserve">and there is no framing or framing is suppressed by </w:t>
      </w:r>
      <w:proofErr w:type="spellStart"/>
      <w:r>
        <w:t>dfdl:nilValueDelimiterPolicy</w:t>
      </w:r>
      <w:proofErr w:type="spellEnd"/>
      <w:r>
        <w:t xml:space="preserve">. </w:t>
      </w:r>
    </w:p>
    <w:p w14:paraId="3383D3F4" w14:textId="77777777" w:rsidR="00A001B9" w:rsidRDefault="009D64FD">
      <w:r>
        <w:t xml:space="preserve">The empty representation can be a zero-length representation if there is no framing or framing is suppressed by </w:t>
      </w:r>
      <w:proofErr w:type="spellStart"/>
      <w:r>
        <w:t>dfdl:emptyValueDelimiterPolicy</w:t>
      </w:r>
      <w:proofErr w:type="spellEnd"/>
      <w:r>
        <w:t xml:space="preserve">. </w:t>
      </w:r>
    </w:p>
    <w:p w14:paraId="636717C6" w14:textId="77777777" w:rsidR="00A001B9" w:rsidRDefault="009D64FD">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0507E27F" w14:textId="77777777" w:rsidR="00A001B9" w:rsidRDefault="009D64FD">
      <w:r>
        <w:t xml:space="preserve">The absent representation always has a zero-length representation. </w:t>
      </w:r>
    </w:p>
    <w:p w14:paraId="1A88D444" w14:textId="77777777" w:rsidR="00A001B9" w:rsidRDefault="009D64FD">
      <w:r>
        <w:t>If the nil representation may be zero-length, then the absent representation cannot occur because zero-length will be interpreted as nil representation.</w:t>
      </w:r>
    </w:p>
    <w:p w14:paraId="0E43FC0A" w14:textId="77777777" w:rsidR="00A001B9" w:rsidRDefault="009D64FD">
      <w:r>
        <w:t>If the nil representation may not be zero length, but the empty representation is zero-length, then the absent representation cannot occur because zero-length will be interpreted as the empty representation.</w:t>
      </w:r>
    </w:p>
    <w:p w14:paraId="6128BC1C" w14:textId="77777777" w:rsidR="00A001B9" w:rsidRDefault="009D64FD">
      <w:r>
        <w:t xml:space="preserve">If the nil and empty representations </w:t>
      </w:r>
      <w:proofErr w:type="spellStart"/>
      <w:r>
        <w:t>can not</w:t>
      </w:r>
      <w:proofErr w:type="spellEnd"/>
      <w:r>
        <w:t xml:space="preserve"> be zero-length, but the normal representation may be zero length then the absent representation cannot occur because zero length will be interpreted as a normal representation.</w:t>
      </w:r>
    </w:p>
    <w:p w14:paraId="72C56C04" w14:textId="77777777" w:rsidR="00A001B9" w:rsidRDefault="009D64FD">
      <w:r>
        <w:t xml:space="preserve">If the nil representation may not be zero-length, the empty representation is not zero-length, and the normal representation may not be zero-length, then a zero-length representation is the absent representation, or "is absent".  </w:t>
      </w:r>
    </w:p>
    <w:p w14:paraId="1ACDBA3C" w14:textId="77777777" w:rsidR="00A001B9" w:rsidRDefault="009D64FD">
      <w:pPr>
        <w:pStyle w:val="Heading3"/>
      </w:pPr>
      <w:bookmarkStart w:id="2950" w:name="_Toc27061027"/>
      <w:r>
        <w:t>Missing</w:t>
      </w:r>
      <w:bookmarkEnd w:id="2950"/>
    </w:p>
    <w:p w14:paraId="616E4F1C" w14:textId="77777777" w:rsidR="00A001B9" w:rsidRDefault="009D64FD">
      <w:r>
        <w:t xml:space="preserve">When parsing, an element occurrence is missing if it does not have nil, empty, or normal representations, or it has the absent representation. </w:t>
      </w:r>
    </w:p>
    <w:p w14:paraId="5FDDD1AB" w14:textId="77777777" w:rsidR="00A001B9" w:rsidRDefault="009D64FD">
      <w:r>
        <w:t xml:space="preserve">When parsing, the term missing really covers two situations. </w:t>
      </w:r>
      <w:proofErr w:type="gramStart"/>
      <w:r>
        <w:t>Firstly</w:t>
      </w:r>
      <w:proofErr w:type="gramEnd"/>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w:t>
      </w:r>
      <w:proofErr w:type="spellStart"/>
      <w:r>
        <w:t>Infoset</w:t>
      </w:r>
      <w:proofErr w:type="spellEnd"/>
      <w:r>
        <w:t>.</w:t>
      </w:r>
    </w:p>
    <w:p w14:paraId="5BC1678F" w14:textId="2A984272" w:rsidR="00A001B9" w:rsidRDefault="009D64FD">
      <w:r>
        <w:t xml:space="preserve">When unparsing, an element occurrence is missing if there is no item in the </w:t>
      </w:r>
      <w:proofErr w:type="spellStart"/>
      <w:r>
        <w:t>infoset</w:t>
      </w:r>
      <w:proofErr w:type="spellEnd"/>
      <w:r>
        <w:t xml:space="preserve">. For a required element occurrence, it is this condition that can trigger the creation of a default value in the augmented </w:t>
      </w:r>
      <w:proofErr w:type="spellStart"/>
      <w:r>
        <w:t>infoset</w:t>
      </w:r>
      <w:proofErr w:type="spellEnd"/>
      <w:r>
        <w:t xml:space="preserve">. See Section </w:t>
      </w:r>
      <w:r>
        <w:fldChar w:fldCharType="begin"/>
      </w:r>
      <w:r>
        <w:instrText xml:space="preserve"> REF _Ref362445526 \r \h </w:instrText>
      </w:r>
      <w:r>
        <w:fldChar w:fldCharType="separate"/>
      </w:r>
      <w:r w:rsidR="002D29EA">
        <w:t>9.4</w:t>
      </w:r>
      <w:r>
        <w:fldChar w:fldCharType="end"/>
      </w:r>
      <w:r>
        <w:t xml:space="preserve"> </w:t>
      </w:r>
      <w:r>
        <w:fldChar w:fldCharType="begin"/>
      </w:r>
      <w:r>
        <w:instrText xml:space="preserve"> REF _Ref362445513 \h </w:instrText>
      </w:r>
      <w:r>
        <w:fldChar w:fldCharType="separate"/>
      </w:r>
      <w:r w:rsidR="002D29EA">
        <w:t>Element Defaults</w:t>
      </w:r>
      <w:r>
        <w:fldChar w:fldCharType="end"/>
      </w:r>
      <w:r>
        <w:t xml:space="preserve"> below about default values. For an optional element occurrence, no item is ever added to the augmented </w:t>
      </w:r>
      <w:proofErr w:type="spellStart"/>
      <w:r>
        <w:t>Infoset</w:t>
      </w:r>
      <w:proofErr w:type="spellEnd"/>
      <w:r>
        <w:t xml:space="preserve"> nor any representation ever output in the data stream.</w:t>
      </w:r>
    </w:p>
    <w:p w14:paraId="25AEBC02" w14:textId="77777777" w:rsidR="00A001B9" w:rsidRDefault="00A001B9"/>
    <w:p w14:paraId="3B6F5126" w14:textId="77777777" w:rsidR="00A001B9" w:rsidRDefault="009D64FD">
      <w:pPr>
        <w:pStyle w:val="Heading3"/>
      </w:pPr>
      <w:bookmarkStart w:id="2951" w:name="_Toc27061028"/>
      <w:r>
        <w:t>Examples of Missing and Empty Representation</w:t>
      </w:r>
      <w:bookmarkEnd w:id="2951"/>
    </w:p>
    <w:p w14:paraId="3888F007" w14:textId="77777777" w:rsidR="00A001B9" w:rsidRDefault="009D64FD">
      <w:r>
        <w:t>The following examples illustrate missing and empty representation.</w:t>
      </w:r>
    </w:p>
    <w:p w14:paraId="786D1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0B6B06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3D1F7A8"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4916B0B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0686174E"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6138AF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69E7E85"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1968A7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EE55AE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FDC43A8" w14:textId="77777777" w:rsidR="00A001B9" w:rsidRDefault="00A001B9">
      <w:pPr>
        <w:autoSpaceDE w:val="0"/>
        <w:autoSpaceDN w:val="0"/>
        <w:adjustRightInd w:val="0"/>
        <w:rPr>
          <w:rStyle w:val="CodeCharacter"/>
          <w:rFonts w:cs="Times New Roman"/>
          <w:sz w:val="20"/>
        </w:rPr>
      </w:pPr>
    </w:p>
    <w:p w14:paraId="601C364E" w14:textId="77777777" w:rsidR="00A001B9" w:rsidRDefault="009D64FD">
      <w:r>
        <w:t xml:space="preserve">In data stream </w:t>
      </w:r>
      <w:proofErr w:type="spellStart"/>
      <w:r>
        <w:t>aaa</w:t>
      </w:r>
      <w:proofErr w:type="spellEnd"/>
      <w:r>
        <w:t>,@ element B has the empty representation, and element C does not have a representation so is missing.</w:t>
      </w:r>
    </w:p>
    <w:p w14:paraId="355C49F8"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w:t>
      </w:r>
    </w:p>
    <w:p w14:paraId="308E7D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dfdl:separatorSuppressionPolicy="anyEmpty"&gt;</w:t>
      </w:r>
    </w:p>
    <w:p w14:paraId="6578DDE5"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68E5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4636A1DA"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dfdl:emptyValueDelimiterPolicy=initiator"/&gt;</w:t>
      </w:r>
    </w:p>
    <w:p w14:paraId="38EC1178"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53670A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3303006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533D78C"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0E0E5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4EC04A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41E62AF2"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0A50C5" w14:textId="77777777" w:rsidR="00A001B9" w:rsidRDefault="00A001B9"/>
    <w:p w14:paraId="44C95AA6" w14:textId="77777777" w:rsidR="00A001B9" w:rsidRDefault="009D64FD">
      <w:r>
        <w:t xml:space="preserve">In data stream </w:t>
      </w:r>
      <w:r>
        <w:rPr>
          <w:rStyle w:val="CodeCharacter"/>
          <w:rFonts w:cs="Times New Roman"/>
          <w:sz w:val="20"/>
        </w:rPr>
        <w:t>A:aaaa,C:cccc</w:t>
      </w:r>
      <w:r>
        <w:t xml:space="preserve">  element B does not have a representation so is missing.</w:t>
      </w:r>
    </w:p>
    <w:p w14:paraId="7BA77E46" w14:textId="77777777" w:rsidR="00A001B9" w:rsidRDefault="009D64FD">
      <w:r>
        <w:t xml:space="preserve">In data stream </w:t>
      </w:r>
      <w:r>
        <w:rPr>
          <w:rStyle w:val="CodeCharacter"/>
          <w:rFonts w:cs="Times New Roman"/>
          <w:sz w:val="20"/>
        </w:rPr>
        <w:t>A:aaaa,</w:t>
      </w:r>
      <w:proofErr w:type="gramStart"/>
      <w:r>
        <w:rPr>
          <w:rStyle w:val="CodeCharacter"/>
          <w:rFonts w:cs="Times New Roman"/>
          <w:sz w:val="20"/>
        </w:rPr>
        <w:t>B:,</w:t>
      </w:r>
      <w:proofErr w:type="gramEnd"/>
      <w:r>
        <w:rPr>
          <w:rStyle w:val="CodeCharacter"/>
          <w:rFonts w:cs="Times New Roman"/>
          <w:sz w:val="20"/>
        </w:rPr>
        <w:t>C:cccc</w:t>
      </w:r>
      <w:r>
        <w:t xml:space="preserve"> element B has the empty representation.</w:t>
      </w:r>
    </w:p>
    <w:p w14:paraId="63A439D1" w14:textId="77777777" w:rsidR="00A001B9" w:rsidRDefault="009D64FD">
      <w:r>
        <w:t xml:space="preserve">In the data stream </w:t>
      </w:r>
      <w:r>
        <w:rPr>
          <w:rStyle w:val="CodeCharacter"/>
          <w:rFonts w:cs="Times New Roman"/>
          <w:sz w:val="20"/>
        </w:rPr>
        <w:t>A:</w:t>
      </w:r>
      <w:proofErr w:type="gramStart"/>
      <w:r>
        <w:rPr>
          <w:rStyle w:val="CodeCharacter"/>
          <w:rFonts w:cs="Times New Roman"/>
          <w:sz w:val="20"/>
        </w:rPr>
        <w:t>aaaa,,</w:t>
      </w:r>
      <w:proofErr w:type="gramEnd"/>
      <w:r>
        <w:rPr>
          <w:rStyle w:val="CodeCharacter"/>
          <w:rFonts w:cs="Times New Roman"/>
          <w:sz w:val="20"/>
        </w:rPr>
        <w:t>C:cccc</w:t>
      </w:r>
      <w:r>
        <w:t xml:space="preserve"> element B has the absent representation so is missing.</w:t>
      </w:r>
    </w:p>
    <w:p w14:paraId="2E4AE077" w14:textId="77777777" w:rsidR="00A001B9" w:rsidRDefault="00A001B9"/>
    <w:p w14:paraId="09921165" w14:textId="77777777" w:rsidR="00A001B9" w:rsidRDefault="009D64FD">
      <w:pPr>
        <w:pStyle w:val="Heading3"/>
      </w:pPr>
      <w:bookmarkStart w:id="2952" w:name="_Toc27061029"/>
      <w:r>
        <w:t>Round Trip Ambiguities</w:t>
      </w:r>
      <w:bookmarkEnd w:id="2952"/>
    </w:p>
    <w:p w14:paraId="43B21334" w14:textId="77777777" w:rsidR="00A001B9" w:rsidRDefault="009D64FD">
      <w:r>
        <w:t xml:space="preserve">The overlapping nature of the possible representations: normal, empty, nil, and absent, creates </w:t>
      </w:r>
      <w:proofErr w:type="gramStart"/>
      <w:r>
        <w:t>a number of</w:t>
      </w:r>
      <w:proofErr w:type="gramEnd"/>
      <w:r>
        <w:t xml:space="preserve"> ambiguities where taking an </w:t>
      </w:r>
      <w:proofErr w:type="spellStart"/>
      <w:r>
        <w:t>Infoset</w:t>
      </w:r>
      <w:proofErr w:type="spellEnd"/>
      <w:r>
        <w:t xml:space="preserve">, unparsing it, and reparsing it will result in a second </w:t>
      </w:r>
      <w:proofErr w:type="spellStart"/>
      <w:r>
        <w:t>Infoset</w:t>
      </w:r>
      <w:proofErr w:type="spellEnd"/>
      <w:r>
        <w:t xml:space="preserve"> that is not the same as the original.  </w:t>
      </w:r>
      <w:proofErr w:type="gramStart"/>
      <w:r>
        <w:t>However</w:t>
      </w:r>
      <w:proofErr w:type="gramEnd"/>
      <w:r>
        <w:t xml:space="preserve"> taking the second </w:t>
      </w:r>
      <w:proofErr w:type="spellStart"/>
      <w:r>
        <w:t>Infoset</w:t>
      </w:r>
      <w:proofErr w:type="spellEnd"/>
      <w:r>
        <w:t xml:space="preserve">, unparsing it, and reparsing it, will result in a third </w:t>
      </w:r>
      <w:proofErr w:type="spellStart"/>
      <w:r>
        <w:t>Infoset</w:t>
      </w:r>
      <w:proofErr w:type="spellEnd"/>
      <w:r>
        <w:t xml:space="preserve"> which is the same as the second.</w:t>
      </w:r>
    </w:p>
    <w:p w14:paraId="21977E9F" w14:textId="77777777" w:rsidR="00A001B9" w:rsidRDefault="009D64FD">
      <w:r>
        <w:t xml:space="preserve">When unparsing, if a string </w:t>
      </w:r>
      <w:proofErr w:type="spellStart"/>
      <w:r>
        <w:t>Infoset</w:t>
      </w:r>
      <w:proofErr w:type="spellEnd"/>
      <w:r>
        <w:t xml:space="preserve"> item happens to contain a string that matches either one of the </w:t>
      </w:r>
      <w:proofErr w:type="spellStart"/>
      <w:r>
        <w:t>nilValues</w:t>
      </w:r>
      <w:proofErr w:type="spellEnd"/>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w:t>
      </w:r>
      <w:proofErr w:type="spellStart"/>
      <w:r>
        <w:t>Infoset</w:t>
      </w:r>
      <w:proofErr w:type="spellEnd"/>
      <w:r>
        <w:t xml:space="preserve"> item which has member </w:t>
      </w:r>
      <w:r>
        <w:rPr>
          <w:b/>
        </w:rPr>
        <w:t>[</w:t>
      </w:r>
      <w:proofErr w:type="spellStart"/>
      <w:r>
        <w:rPr>
          <w:b/>
        </w:rPr>
        <w:t>nilled</w:t>
      </w:r>
      <w:proofErr w:type="spellEnd"/>
      <w:r>
        <w:rPr>
          <w:b/>
        </w:rPr>
        <w:t>]</w:t>
      </w:r>
      <w:r>
        <w:t xml:space="preserve"> true, but when reparsed will produce an </w:t>
      </w:r>
      <w:proofErr w:type="spellStart"/>
      <w:r>
        <w:t>Infoset</w:t>
      </w:r>
      <w:proofErr w:type="spellEnd"/>
      <w:r>
        <w:t xml:space="preserve"> item which has member </w:t>
      </w:r>
      <w:r>
        <w:rPr>
          <w:b/>
        </w:rPr>
        <w:t>[</w:t>
      </w:r>
      <w:proofErr w:type="spellStart"/>
      <w:r>
        <w:rPr>
          <w:b/>
        </w:rPr>
        <w:t>nilled</w:t>
      </w:r>
      <w:proofErr w:type="spellEnd"/>
      <w:r>
        <w:rPr>
          <w:b/>
        </w:rPr>
        <w:t>]</w:t>
      </w:r>
      <w:r>
        <w:t xml:space="preserve"> false. </w:t>
      </w:r>
    </w:p>
    <w:p w14:paraId="4BE14D3D" w14:textId="77777777" w:rsidR="00A001B9" w:rsidRDefault="009D64FD">
      <w:pPr>
        <w:rPr>
          <w:rFonts w:cs="Arial"/>
        </w:rPr>
      </w:pPr>
      <w:r>
        <w:rPr>
          <w:rFonts w:cs="Arial"/>
        </w:rPr>
        <w:t xml:space="preserve">These ambiguities are natural and unavoidable. If the nilValue is the 3-character string "nil", then encountering the characters "nil" in the data stream will parse to produce an </w:t>
      </w:r>
      <w:proofErr w:type="spellStart"/>
      <w:r>
        <w:rPr>
          <w:rFonts w:cs="Arial"/>
        </w:rPr>
        <w:t>Infoset</w:t>
      </w:r>
      <w:proofErr w:type="spellEnd"/>
      <w:r>
        <w:rPr>
          <w:rFonts w:cs="Arial"/>
        </w:rPr>
        <w:t xml:space="preserve"> item with </w:t>
      </w:r>
      <w:r>
        <w:rPr>
          <w:rFonts w:cs="Arial"/>
          <w:b/>
        </w:rPr>
        <w:t>[</w:t>
      </w:r>
      <w:proofErr w:type="spellStart"/>
      <w:r>
        <w:rPr>
          <w:rFonts w:cs="Arial"/>
          <w:b/>
        </w:rPr>
        <w:t>nilled</w:t>
      </w:r>
      <w:proofErr w:type="spellEnd"/>
      <w:r>
        <w:rPr>
          <w:rFonts w:cs="Arial"/>
          <w:b/>
        </w:rPr>
        <w:t>]</w:t>
      </w:r>
      <w:r>
        <w:rPr>
          <w:rFonts w:cs="Arial"/>
        </w:rPr>
        <w:t xml:space="preserve"> true in the </w:t>
      </w:r>
      <w:proofErr w:type="spellStart"/>
      <w:r>
        <w:rPr>
          <w:rFonts w:cs="Arial"/>
        </w:rPr>
        <w:t>Infoset</w:t>
      </w:r>
      <w:proofErr w:type="spellEnd"/>
      <w:r>
        <w:rPr>
          <w:rFonts w:cs="Arial"/>
        </w:rPr>
        <w:t xml:space="preserve">. If you unparsed a string </w:t>
      </w:r>
      <w:proofErr w:type="spellStart"/>
      <w:r>
        <w:rPr>
          <w:rFonts w:cs="Arial"/>
        </w:rPr>
        <w:t>infoset</w:t>
      </w:r>
      <w:proofErr w:type="spellEnd"/>
      <w:r>
        <w:rPr>
          <w:rFonts w:cs="Arial"/>
        </w:rPr>
        <w:t xml:space="preserve"> item with contents of the 3 characters "nil", this will be output as the letters "nil", which on parse will not produce a string with the characters "nil", but rather an </w:t>
      </w:r>
      <w:proofErr w:type="spellStart"/>
      <w:r>
        <w:rPr>
          <w:rFonts w:cs="Arial"/>
        </w:rPr>
        <w:t>Infoset</w:t>
      </w:r>
      <w:proofErr w:type="spellEnd"/>
      <w:r>
        <w:rPr>
          <w:rFonts w:cs="Arial"/>
        </w:rPr>
        <w:t xml:space="preserve">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1D5CEED6" w14:textId="77777777" w:rsidR="00A001B9" w:rsidRDefault="009D64FD">
      <w:pPr>
        <w:rPr>
          <w:rFonts w:cs="Arial"/>
        </w:rPr>
      </w:pPr>
      <w:r>
        <w:rPr>
          <w:rFonts w:cs="Arial"/>
        </w:rPr>
        <w:t xml:space="preserve">To avoid this issue, one can use validation, along with a pattern that prevents the string from matching any of the nil values. </w:t>
      </w:r>
    </w:p>
    <w:p w14:paraId="11433AC6" w14:textId="77777777" w:rsidR="00A001B9" w:rsidRDefault="00A001B9"/>
    <w:p w14:paraId="5B3265CA" w14:textId="77777777" w:rsidR="00A001B9" w:rsidRDefault="009D64FD">
      <w:pPr>
        <w:pStyle w:val="Heading2"/>
        <w:rPr>
          <w:rFonts w:eastAsia="Times New Roman"/>
        </w:rPr>
      </w:pPr>
      <w:bookmarkStart w:id="2953" w:name="_Toc27061030"/>
      <w:r>
        <w:rPr>
          <w:rFonts w:eastAsia="Times New Roman"/>
        </w:rPr>
        <w:t>Parsing Algorithm</w:t>
      </w:r>
      <w:bookmarkEnd w:id="2953"/>
    </w:p>
    <w:p w14:paraId="3777E880" w14:textId="77777777" w:rsidR="00A001B9" w:rsidRDefault="009D64FD">
      <w:pPr>
        <w:pStyle w:val="nobreak"/>
      </w:pPr>
      <w:r>
        <w:t xml:space="preserve">A DFDL parser proceeds by determining the existence of occurrences of schema components. It does this by examining the data and the schema, </w:t>
      </w:r>
      <w:proofErr w:type="gramStart"/>
      <w:r>
        <w:t>so as to</w:t>
      </w:r>
      <w:proofErr w:type="gramEnd"/>
      <w:r>
        <w:t>:</w:t>
      </w:r>
    </w:p>
    <w:p w14:paraId="0E1F427B" w14:textId="77777777" w:rsidR="00A001B9" w:rsidRDefault="009D64FD" w:rsidP="00B117B5">
      <w:pPr>
        <w:numPr>
          <w:ilvl w:val="0"/>
          <w:numId w:val="45"/>
        </w:numPr>
      </w:pPr>
      <w:r>
        <w:t>Establish representation</w:t>
      </w:r>
    </w:p>
    <w:p w14:paraId="60462333" w14:textId="77777777" w:rsidR="00A001B9" w:rsidRDefault="009D64FD" w:rsidP="00B117B5">
      <w:pPr>
        <w:numPr>
          <w:ilvl w:val="0"/>
          <w:numId w:val="45"/>
        </w:numPr>
      </w:pPr>
      <w:r>
        <w:t>Resolve points of uncertainty</w:t>
      </w:r>
    </w:p>
    <w:p w14:paraId="7DC15668" w14:textId="77777777" w:rsidR="00A001B9" w:rsidRDefault="009D64FD">
      <w:r>
        <w:t xml:space="preserve">These two activities are defined below. They are mutually recursive in the expected way as a DFDL schema is a recursive nest of schema components. </w:t>
      </w:r>
    </w:p>
    <w:p w14:paraId="7D1CCFC9" w14:textId="77777777" w:rsidR="00A001B9" w:rsidRDefault="009D64FD">
      <w:pPr>
        <w:pStyle w:val="nobreak"/>
      </w:pPr>
      <w:r>
        <w:t xml:space="preserve">Establishing the representation of an occurrence of a schema component and resolving points of uncertainty involve the concepts of known-to-exist and known-not-to-exist. </w:t>
      </w:r>
    </w:p>
    <w:p w14:paraId="555C4389" w14:textId="77777777" w:rsidR="00A001B9" w:rsidRDefault="009D64FD">
      <w:pPr>
        <w:pStyle w:val="Heading3"/>
      </w:pPr>
      <w:bookmarkStart w:id="2954" w:name="_Toc27061031"/>
      <w:r>
        <w:t>Known-to-exist and Known-not-to-exist</w:t>
      </w:r>
      <w:bookmarkEnd w:id="2954"/>
    </w:p>
    <w:p w14:paraId="4F97BFCD" w14:textId="77777777" w:rsidR="00A001B9" w:rsidRDefault="009D64FD">
      <w:pPr>
        <w:pStyle w:val="Heading4"/>
        <w:rPr>
          <w:rFonts w:eastAsia="Times New Roman"/>
        </w:rPr>
      </w:pPr>
      <w:r>
        <w:rPr>
          <w:rFonts w:eastAsia="Times New Roman"/>
        </w:rPr>
        <w:t>Known-to-exist</w:t>
      </w:r>
    </w:p>
    <w:p w14:paraId="0BA5FDEF" w14:textId="77777777" w:rsidR="00A001B9" w:rsidRDefault="009D64FD">
      <w:r>
        <w:t>An occurrence of a schema component is said to be known-to-exist when any of these positive discriminations hold:</w:t>
      </w:r>
    </w:p>
    <w:p w14:paraId="7A0B60DC" w14:textId="77777777" w:rsidR="00A001B9" w:rsidRDefault="009D64FD" w:rsidP="00B117B5">
      <w:pPr>
        <w:numPr>
          <w:ilvl w:val="0"/>
          <w:numId w:val="46"/>
        </w:numPr>
        <w:autoSpaceDE w:val="0"/>
        <w:autoSpaceDN w:val="0"/>
        <w:adjustRightInd w:val="0"/>
        <w:rPr>
          <w:rFonts w:cs="Arial"/>
        </w:rPr>
      </w:pPr>
      <w:r>
        <w:rPr>
          <w:rFonts w:cs="Arial"/>
        </w:rPr>
        <w:lastRenderedPageBreak/>
        <w:t xml:space="preserve">There is a </w:t>
      </w:r>
      <w:proofErr w:type="spellStart"/>
      <w:r>
        <w:rPr>
          <w:rFonts w:cs="Arial"/>
        </w:rPr>
        <w:t>dfdl:discriminator</w:t>
      </w:r>
      <w:proofErr w:type="spellEnd"/>
      <w:r>
        <w:rPr>
          <w:rStyle w:val="FootnoteReference"/>
          <w:rFonts w:cs="Arial"/>
        </w:rPr>
        <w:footnoteReference w:id="9"/>
      </w:r>
      <w:r>
        <w:rPr>
          <w:rFonts w:cs="Arial"/>
        </w:rPr>
        <w:t xml:space="preserve"> applying to the component and its expression evaluates to true or regular expression pattern matches.</w:t>
      </w:r>
    </w:p>
    <w:p w14:paraId="218FCA1D" w14:textId="77777777" w:rsidR="00A001B9" w:rsidRDefault="009D64FD" w:rsidP="00B117B5">
      <w:pPr>
        <w:numPr>
          <w:ilvl w:val="0"/>
          <w:numId w:val="46"/>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found.</w:t>
      </w:r>
    </w:p>
    <w:p w14:paraId="24498D7C" w14:textId="77777777" w:rsidR="00A001B9" w:rsidRDefault="009D64FD" w:rsidP="00B117B5">
      <w:pPr>
        <w:numPr>
          <w:ilvl w:val="0"/>
          <w:numId w:val="46"/>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matches</w:t>
      </w:r>
      <w:ins w:id="2955" w:author="Mike Beckerle" w:date="2019-09-26T20:12:00Z">
        <w:r>
          <w:rPr>
            <w:rFonts w:cs="Arial"/>
          </w:rPr>
          <w:t xml:space="preserve"> one of</w:t>
        </w:r>
      </w:ins>
      <w:r>
        <w:rPr>
          <w:rFonts w:cs="Arial"/>
        </w:rPr>
        <w:t xml:space="preserve"> the </w:t>
      </w:r>
      <w:proofErr w:type="spellStart"/>
      <w:r>
        <w:rPr>
          <w:rFonts w:cs="Arial"/>
        </w:rPr>
        <w:t>dfdl:choiceBranchKey</w:t>
      </w:r>
      <w:proofErr w:type="spellEnd"/>
      <w:r>
        <w:rPr>
          <w:rFonts w:cs="Arial"/>
        </w:rPr>
        <w:t xml:space="preserve"> property</w:t>
      </w:r>
      <w:ins w:id="2956" w:author="Mike Beckerle" w:date="2019-09-26T20:12:00Z">
        <w:r>
          <w:rPr>
            <w:rFonts w:cs="Arial"/>
          </w:rPr>
          <w:t xml:space="preserve"> values</w:t>
        </w:r>
      </w:ins>
      <w:r>
        <w:rPr>
          <w:rFonts w:cs="Arial"/>
        </w:rPr>
        <w:t xml:space="preserve"> of the child. </w:t>
      </w:r>
    </w:p>
    <w:p w14:paraId="34C58472" w14:textId="77777777" w:rsidR="00A001B9" w:rsidRDefault="009D64FD">
      <w:r>
        <w:t>If none of those hold because they are not applicable then the occurrence is still known-to-</w:t>
      </w:r>
      <w:proofErr w:type="gramStart"/>
      <w:r>
        <w:t>exist</w:t>
      </w:r>
      <w:proofErr w:type="gramEnd"/>
      <w:r>
        <w:t xml:space="preserve"> if ALL of the following hold, and no processing error occurs during their determination:</w:t>
      </w:r>
    </w:p>
    <w:p w14:paraId="1876DE50" w14:textId="77777777" w:rsidR="00A001B9" w:rsidRDefault="009D64FD" w:rsidP="00B117B5">
      <w:pPr>
        <w:numPr>
          <w:ilvl w:val="0"/>
          <w:numId w:val="47"/>
        </w:numPr>
      </w:pPr>
      <w:ins w:id="2957" w:author="Mike Beckerle" w:date="2019-12-09T15:03:00Z">
        <w:r>
          <w:t>When t</w:t>
        </w:r>
      </w:ins>
      <w:del w:id="2958" w:author="Mike Beckerle" w:date="2019-12-09T15:03:00Z">
        <w:r>
          <w:delText>T</w:delText>
        </w:r>
      </w:del>
      <w:r>
        <w:t xml:space="preserve">here are </w:t>
      </w:r>
      <w:proofErr w:type="spellStart"/>
      <w:r>
        <w:t>dfdl:asserts</w:t>
      </w:r>
      <w:proofErr w:type="spellEnd"/>
      <w:r>
        <w:t xml:space="preserve"> with </w:t>
      </w:r>
      <w:proofErr w:type="spellStart"/>
      <w:r>
        <w:t>failureType</w:t>
      </w:r>
      <w:proofErr w:type="spellEnd"/>
      <w:r>
        <w:t xml:space="preserve"> '</w:t>
      </w:r>
      <w:proofErr w:type="spellStart"/>
      <w:r>
        <w:t>processingError</w:t>
      </w:r>
      <w:proofErr w:type="spellEnd"/>
      <w:r>
        <w:t>' on the component</w:t>
      </w:r>
      <w:ins w:id="2959" w:author="Mike Beckerle" w:date="2019-12-09T15:03:00Z">
        <w:r>
          <w:t xml:space="preserve">, </w:t>
        </w:r>
      </w:ins>
      <w:del w:id="2960" w:author="Mike Beckerle" w:date="2019-12-09T15:03:00Z">
        <w:r>
          <w:delText xml:space="preserve"> an</w:delText>
        </w:r>
      </w:del>
      <w:del w:id="2961" w:author="Mike Beckerle" w:date="2019-12-09T15:04:00Z">
        <w:r>
          <w:delText xml:space="preserve">d </w:delText>
        </w:r>
      </w:del>
      <w:r>
        <w:t>all their expressions evaluate to true or their regular expression patterns match</w:t>
      </w:r>
      <w:ins w:id="2962" w:author="Mike Beckerle" w:date="2019-12-09T15:04:00Z">
        <w:r>
          <w:t>.</w:t>
        </w:r>
      </w:ins>
      <w:del w:id="2963" w:author="Mike Beckerle" w:date="2019-12-09T15:04:00Z">
        <w:r>
          <w:delText>,</w:delText>
        </w:r>
      </w:del>
    </w:p>
    <w:p w14:paraId="233B4ED3" w14:textId="77777777" w:rsidR="00A001B9" w:rsidRDefault="009D64FD" w:rsidP="00B117B5">
      <w:pPr>
        <w:numPr>
          <w:ilvl w:val="0"/>
          <w:numId w:val="47"/>
        </w:numPr>
      </w:pPr>
      <w:r>
        <w:t>It has nil, empty, or normal representation</w:t>
      </w:r>
      <w:ins w:id="2964" w:author="Mike Beckerle" w:date="2019-12-09T15:04:00Z">
        <w:r>
          <w:t>.</w:t>
        </w:r>
      </w:ins>
    </w:p>
    <w:p w14:paraId="354BAB20" w14:textId="77777777" w:rsidR="00A001B9" w:rsidRDefault="009D64FD" w:rsidP="00B117B5">
      <w:pPr>
        <w:numPr>
          <w:ilvl w:val="0"/>
          <w:numId w:val="47"/>
        </w:numPr>
      </w:pPr>
      <w:r>
        <w:t>When it has normal representation the content of the representation is convertible to the element type without error.</w:t>
      </w:r>
    </w:p>
    <w:p w14:paraId="32F0C67D" w14:textId="77777777" w:rsidR="00A001B9" w:rsidRDefault="009D64FD">
      <w:r>
        <w:t>Note that validation errors or recoverable errors do not prevent determination that a component is known-to-exist.</w:t>
      </w:r>
    </w:p>
    <w:p w14:paraId="59FB7769" w14:textId="77777777" w:rsidR="00A001B9" w:rsidRDefault="009D64FD">
      <w:pPr>
        <w:pStyle w:val="Heading4"/>
        <w:rPr>
          <w:rFonts w:eastAsia="Times New Roman"/>
        </w:rPr>
      </w:pPr>
      <w:r>
        <w:rPr>
          <w:rFonts w:eastAsia="Times New Roman"/>
        </w:rPr>
        <w:t>Processing Error After Determining Known-to-exist</w:t>
      </w:r>
    </w:p>
    <w:p w14:paraId="1F20D45C" w14:textId="77777777" w:rsidR="00A001B9" w:rsidRDefault="009D64FD">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497F7F66" w14:textId="77777777" w:rsidR="00A001B9" w:rsidRDefault="009D64FD">
      <w:pPr>
        <w:pStyle w:val="Heading4"/>
        <w:rPr>
          <w:rFonts w:eastAsia="Times New Roman"/>
        </w:rPr>
      </w:pPr>
      <w:r>
        <w:rPr>
          <w:rFonts w:eastAsia="Times New Roman"/>
        </w:rPr>
        <w:t>Known-not-to-exist</w:t>
      </w:r>
    </w:p>
    <w:p w14:paraId="3B474BD0" w14:textId="77777777" w:rsidR="00A001B9" w:rsidRDefault="009D64FD">
      <w:pPr>
        <w:autoSpaceDE w:val="0"/>
        <w:autoSpaceDN w:val="0"/>
        <w:adjustRightInd w:val="0"/>
        <w:rPr>
          <w:rFonts w:cs="Arial"/>
        </w:rPr>
      </w:pPr>
      <w:r>
        <w:rPr>
          <w:rFonts w:cs="Arial"/>
        </w:rPr>
        <w:t xml:space="preserve">An occurrence of a schema component is </w:t>
      </w:r>
      <w:r>
        <w:rPr>
          <w:rStyle w:val="Emphasis"/>
        </w:rPr>
        <w:t>known-not-to-</w:t>
      </w:r>
      <w:proofErr w:type="gramStart"/>
      <w:r>
        <w:rPr>
          <w:rStyle w:val="Emphasis"/>
        </w:rPr>
        <w:t>exist</w:t>
      </w:r>
      <w:proofErr w:type="gramEnd"/>
      <w:r>
        <w:rPr>
          <w:rFonts w:cs="Arial"/>
        </w:rPr>
        <w:t xml:space="preserve"> when any of these </w:t>
      </w:r>
      <w:r>
        <w:rPr>
          <w:rStyle w:val="Emphasis"/>
        </w:rPr>
        <w:t>negative discriminations</w:t>
      </w:r>
      <w:r>
        <w:rPr>
          <w:rFonts w:cs="Arial"/>
        </w:rPr>
        <w:t xml:space="preserve"> holds:</w:t>
      </w:r>
    </w:p>
    <w:p w14:paraId="393449A6" w14:textId="77777777" w:rsidR="00A001B9" w:rsidRDefault="009D64FD" w:rsidP="00B117B5">
      <w:pPr>
        <w:numPr>
          <w:ilvl w:val="0"/>
          <w:numId w:val="48"/>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25FA2C0A" w14:textId="77777777" w:rsidR="00A001B9" w:rsidRDefault="009D64FD" w:rsidP="00B117B5">
      <w:pPr>
        <w:numPr>
          <w:ilvl w:val="0"/>
          <w:numId w:val="48"/>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09784118" w14:textId="77777777" w:rsidR="00A001B9" w:rsidRDefault="009D64FD" w:rsidP="00B117B5">
      <w:pPr>
        <w:numPr>
          <w:ilvl w:val="0"/>
          <w:numId w:val="48"/>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w:t>
      </w:r>
      <w:ins w:id="2965" w:author="Mike Beckerle" w:date="2019-09-26T20:12:00Z">
        <w:r>
          <w:rPr>
            <w:rFonts w:cs="Arial"/>
          </w:rPr>
          <w:t xml:space="preserve">any of </w:t>
        </w:r>
      </w:ins>
      <w:r>
        <w:rPr>
          <w:rFonts w:cs="Arial"/>
        </w:rPr>
        <w:t xml:space="preserve">the </w:t>
      </w:r>
      <w:proofErr w:type="spellStart"/>
      <w:r>
        <w:rPr>
          <w:rFonts w:cs="Arial"/>
        </w:rPr>
        <w:t>dfdl:choiceBranchKey</w:t>
      </w:r>
      <w:proofErr w:type="spellEnd"/>
      <w:r>
        <w:rPr>
          <w:rFonts w:cs="Arial"/>
        </w:rPr>
        <w:t xml:space="preserve"> property</w:t>
      </w:r>
      <w:ins w:id="2966" w:author="Mike Beckerle" w:date="2019-09-26T20:12:00Z">
        <w:r>
          <w:rPr>
            <w:rFonts w:cs="Arial"/>
          </w:rPr>
          <w:t xml:space="preserve"> values</w:t>
        </w:r>
      </w:ins>
      <w:r>
        <w:rPr>
          <w:rFonts w:cs="Arial"/>
        </w:rPr>
        <w:t xml:space="preserve"> of the child.</w:t>
      </w:r>
    </w:p>
    <w:p w14:paraId="6565F7CE" w14:textId="77777777" w:rsidR="00A001B9" w:rsidRDefault="009D64FD">
      <w:pPr>
        <w:autoSpaceDE w:val="0"/>
        <w:autoSpaceDN w:val="0"/>
        <w:adjustRightInd w:val="0"/>
        <w:rPr>
          <w:rFonts w:cs="Arial"/>
        </w:rPr>
      </w:pPr>
      <w:r>
        <w:rPr>
          <w:rFonts w:cs="Arial"/>
        </w:rPr>
        <w:t>If none of those hold because they are not applicable, then a schema component is known-not-to-</w:t>
      </w:r>
      <w:proofErr w:type="gramStart"/>
      <w:r>
        <w:rPr>
          <w:rFonts w:cs="Arial"/>
        </w:rPr>
        <w:t>exist</w:t>
      </w:r>
      <w:proofErr w:type="gramEnd"/>
      <w:r>
        <w:rPr>
          <w:rFonts w:cs="Arial"/>
        </w:rPr>
        <w:t xml:space="preserve"> when any of the following hold:</w:t>
      </w:r>
    </w:p>
    <w:p w14:paraId="13E07B9F" w14:textId="77777777" w:rsidR="00A001B9" w:rsidRDefault="009D64FD" w:rsidP="00B117B5">
      <w:pPr>
        <w:numPr>
          <w:ilvl w:val="0"/>
          <w:numId w:val="49"/>
        </w:numPr>
        <w:autoSpaceDE w:val="0"/>
        <w:autoSpaceDN w:val="0"/>
        <w:adjustRightInd w:val="0"/>
        <w:rPr>
          <w:rFonts w:cs="Arial"/>
        </w:rPr>
      </w:pPr>
      <w:r>
        <w:rPr>
          <w:rFonts w:cs="Arial"/>
        </w:rPr>
        <w:t xml:space="preserve">The occurrence is missing </w:t>
      </w:r>
    </w:p>
    <w:p w14:paraId="25F337D0" w14:textId="77777777" w:rsidR="00A001B9" w:rsidRDefault="009D64FD" w:rsidP="00B117B5">
      <w:pPr>
        <w:numPr>
          <w:ilvl w:val="0"/>
          <w:numId w:val="49"/>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7EB0F11D" w14:textId="77777777" w:rsidR="00A001B9" w:rsidRDefault="009D64FD" w:rsidP="00B117B5">
      <w:pPr>
        <w:numPr>
          <w:ilvl w:val="0"/>
          <w:numId w:val="49"/>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651EDB78" w14:textId="77777777" w:rsidR="00A001B9" w:rsidRDefault="009D64FD">
      <w:r>
        <w:lastRenderedPageBreak/>
        <w:t>Note that validation errors or recoverable errors do not cause a component to be known-not-to-exist.</w:t>
      </w:r>
    </w:p>
    <w:p w14:paraId="6BD68732" w14:textId="3204503D" w:rsidR="00A001B9" w:rsidRDefault="009D64FD">
      <w:r>
        <w:t xml:space="preserve">Note: based on the above, when processing a sequence for which a separator is defined, the presence of a match in the data for the separator is not </w:t>
      </w:r>
      <w:proofErr w:type="gramStart"/>
      <w:r>
        <w:t>sufficient</w:t>
      </w:r>
      <w:proofErr w:type="gramEnd"/>
      <w:r>
        <w:t xml:space="preserve"> to cause the parser to determine that an associated component is known-to-exist. See Section </w:t>
      </w:r>
      <w:r>
        <w:fldChar w:fldCharType="begin"/>
      </w:r>
      <w:r>
        <w:instrText xml:space="preserve"> REF _Ref362445886 \r \h  \* MERGEFORMAT </w:instrText>
      </w:r>
      <w:r>
        <w:fldChar w:fldCharType="separate"/>
      </w:r>
      <w:r w:rsidR="002D29EA">
        <w:t>14.2</w:t>
      </w:r>
      <w:r>
        <w:fldChar w:fldCharType="end"/>
      </w:r>
      <w:r>
        <w:t xml:space="preserve"> </w:t>
      </w:r>
      <w:r>
        <w:fldChar w:fldCharType="begin"/>
      </w:r>
      <w:r>
        <w:instrText xml:space="preserve"> REF _Ref362445872 \h  \* MERGEFORMAT </w:instrText>
      </w:r>
      <w:r>
        <w:fldChar w:fldCharType="separate"/>
      </w:r>
      <w:r w:rsidR="002D29EA">
        <w:t>Sequence Groups with Separators</w:t>
      </w:r>
      <w:r>
        <w:fldChar w:fldCharType="end"/>
      </w:r>
      <w:r>
        <w:t xml:space="preserve">  for details.</w:t>
      </w:r>
    </w:p>
    <w:p w14:paraId="200D8BFE" w14:textId="77777777" w:rsidR="00A001B9" w:rsidRDefault="009D64FD">
      <w:pPr>
        <w:pStyle w:val="Heading3"/>
        <w:rPr>
          <w:lang w:eastAsia="en-GB"/>
        </w:rPr>
      </w:pPr>
      <w:bookmarkStart w:id="2967" w:name="_Toc27061032"/>
      <w:bookmarkStart w:id="2968" w:name="_Ref37169058"/>
      <w:r>
        <w:rPr>
          <w:lang w:eastAsia="en-GB"/>
        </w:rPr>
        <w:t>Establishing Representation</w:t>
      </w:r>
      <w:bookmarkEnd w:id="2967"/>
      <w:bookmarkEnd w:id="2968"/>
    </w:p>
    <w:p w14:paraId="42C04872" w14:textId="77777777" w:rsidR="00A001B9" w:rsidRDefault="009D64FD">
      <w:r>
        <w:t>Unless an element occurrence is known-not-to-</w:t>
      </w:r>
      <w:proofErr w:type="gramStart"/>
      <w:r>
        <w:t>exist</w:t>
      </w:r>
      <w:proofErr w:type="gramEnd"/>
      <w:r>
        <w:t xml:space="preserve">, it must be established if it has the nil, empty, normal, or absent representation. </w:t>
      </w:r>
    </w:p>
    <w:p w14:paraId="65A80797" w14:textId="77777777" w:rsidR="00A001B9" w:rsidRDefault="009D64FD">
      <w:ins w:id="2969" w:author="Mike Beckerle" w:date="2019-11-25T15:16:00Z">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w:t>
        </w:r>
      </w:ins>
      <w:del w:id="2970" w:author="Mike Beckerle" w:date="2019-11-25T15:16:00Z">
        <w:r>
          <w:delText>The first step is to see if the content is trivially of length zero.</w:delText>
        </w:r>
      </w:del>
      <w:r>
        <w:t xml:space="preserve"> This is </w:t>
      </w:r>
      <w:proofErr w:type="spellStart"/>
      <w:r>
        <w:t>dfdl:lengthKind</w:t>
      </w:r>
      <w:proofErr w:type="spellEnd"/>
      <w:r>
        <w:t xml:space="preserve"> dependent.</w:t>
      </w:r>
    </w:p>
    <w:p w14:paraId="7A382550" w14:textId="77777777" w:rsidR="00A001B9" w:rsidRDefault="009D64FD" w:rsidP="00B117B5">
      <w:pPr>
        <w:numPr>
          <w:ilvl w:val="0"/>
          <w:numId w:val="50"/>
        </w:numPr>
      </w:pPr>
      <w:r>
        <w:t xml:space="preserve">explicit =&gt; length is zero (either fixed or from expression evaluation) </w:t>
      </w:r>
    </w:p>
    <w:p w14:paraId="56FC58C2" w14:textId="77777777" w:rsidR="00A001B9" w:rsidRDefault="009D64FD" w:rsidP="00B117B5">
      <w:pPr>
        <w:numPr>
          <w:ilvl w:val="0"/>
          <w:numId w:val="50"/>
        </w:numPr>
      </w:pPr>
      <w:r>
        <w:t>prefixed =&gt; length given by the prefix is zero</w:t>
      </w:r>
    </w:p>
    <w:p w14:paraId="29E5FD7E" w14:textId="77777777" w:rsidR="00A001B9" w:rsidRDefault="009D64FD" w:rsidP="00B117B5">
      <w:pPr>
        <w:numPr>
          <w:ilvl w:val="0"/>
          <w:numId w:val="50"/>
        </w:numPr>
      </w:pPr>
      <w:r>
        <w:t>implicit (simple) =&gt; length is zero</w:t>
      </w:r>
      <w:r>
        <w:rPr>
          <w:rStyle w:val="FootnoteReference"/>
        </w:rPr>
        <w:footnoteReference w:id="10"/>
      </w:r>
      <w:r>
        <w:rPr>
          <w:rStyle w:val="FootnoteReference"/>
        </w:rPr>
        <w:t xml:space="preserve"> </w:t>
      </w:r>
    </w:p>
    <w:p w14:paraId="773A9DA4" w14:textId="77777777" w:rsidR="00A001B9" w:rsidRDefault="009D64FD" w:rsidP="00B117B5">
      <w:pPr>
        <w:numPr>
          <w:ilvl w:val="0"/>
          <w:numId w:val="50"/>
        </w:numPr>
      </w:pPr>
      <w:r>
        <w:t xml:space="preserve">implicit (complex) =&gt; not possible.  </w:t>
      </w:r>
    </w:p>
    <w:p w14:paraId="1EBE98BD" w14:textId="77777777" w:rsidR="00A001B9" w:rsidRDefault="009D64FD" w:rsidP="00B117B5">
      <w:pPr>
        <w:numPr>
          <w:ilvl w:val="0"/>
          <w:numId w:val="50"/>
        </w:numPr>
      </w:pPr>
      <w:r>
        <w:t>delimited =&gt; length is zero (</w:t>
      </w:r>
      <w:ins w:id="2971" w:author="Mike Beckerle" w:date="2019-11-25T15:16:00Z">
        <w:r>
          <w:t xml:space="preserve">in scope </w:t>
        </w:r>
      </w:ins>
      <w:r>
        <w:t xml:space="preserve">delimiter is immediately encountered) </w:t>
      </w:r>
    </w:p>
    <w:p w14:paraId="10F63D64" w14:textId="77777777" w:rsidR="00A001B9" w:rsidRDefault="009D64FD" w:rsidP="00B117B5">
      <w:pPr>
        <w:numPr>
          <w:ilvl w:val="0"/>
          <w:numId w:val="50"/>
        </w:numPr>
      </w:pPr>
      <w:r>
        <w:t xml:space="preserve">pattern =&gt; pattern returns zero length match </w:t>
      </w:r>
    </w:p>
    <w:p w14:paraId="519DD7AE" w14:textId="77777777" w:rsidR="00A001B9" w:rsidRDefault="009D64FD" w:rsidP="00B117B5">
      <w:pPr>
        <w:numPr>
          <w:ilvl w:val="0"/>
          <w:numId w:val="50"/>
        </w:numPr>
      </w:pPr>
      <w:proofErr w:type="spellStart"/>
      <w:r>
        <w:t>endOfParent</w:t>
      </w:r>
      <w:proofErr w:type="spellEnd"/>
      <w:r>
        <w:t xml:space="preserve"> =&gt; already positioned at parent's end so length is zero </w:t>
      </w:r>
    </w:p>
    <w:p w14:paraId="2F680A73" w14:textId="77777777" w:rsidR="00A001B9" w:rsidRDefault="009D64FD">
      <w:pPr>
        <w:pStyle w:val="Heading4"/>
        <w:rPr>
          <w:rFonts w:eastAsia="Times New Roman"/>
        </w:rPr>
      </w:pPr>
      <w:r>
        <w:rPr>
          <w:rFonts w:eastAsia="Times New Roman"/>
        </w:rPr>
        <w:t>Simple element</w:t>
      </w:r>
    </w:p>
    <w:p w14:paraId="4565A842" w14:textId="77777777" w:rsidR="00A001B9" w:rsidRDefault="009D64FD">
      <w:r>
        <w:t xml:space="preserve">If the result is length zero as described above, the representation is then established by checking, </w:t>
      </w:r>
      <w:proofErr w:type="gramStart"/>
      <w:r>
        <w:t>in order for</w:t>
      </w:r>
      <w:proofErr w:type="gramEnd"/>
      <w:r>
        <w:t>:</w:t>
      </w:r>
    </w:p>
    <w:p w14:paraId="67F4B494" w14:textId="77777777" w:rsidR="00A001B9" w:rsidRDefault="009D64FD" w:rsidP="00B117B5">
      <w:pPr>
        <w:numPr>
          <w:ilvl w:val="0"/>
          <w:numId w:val="51"/>
        </w:numPr>
      </w:pPr>
      <w:r>
        <w:t xml:space="preserve">nil representation (if %ES; </w:t>
      </w:r>
      <w:ins w:id="2972" w:author="Mike Beckerle" w:date="2019-09-26T19:55:00Z">
        <w:r>
          <w:rPr>
            <w:rStyle w:val="InternetLink"/>
            <w:rFonts w:cs="Arial"/>
            <w:iCs/>
          </w:rPr>
          <w:t xml:space="preserve">or %WSP*; on its own </w:t>
        </w:r>
      </w:ins>
      <w:r>
        <w:t xml:space="preserve">is a literal nil value). </w:t>
      </w:r>
    </w:p>
    <w:p w14:paraId="31C09258" w14:textId="77777777" w:rsidR="00A001B9" w:rsidRDefault="009D64FD" w:rsidP="00B117B5">
      <w:pPr>
        <w:numPr>
          <w:ilvl w:val="0"/>
          <w:numId w:val="51"/>
        </w:numPr>
      </w:pPr>
      <w:r>
        <w:t>empty representation.</w:t>
      </w:r>
    </w:p>
    <w:p w14:paraId="43BB081E" w14:textId="77777777" w:rsidR="00A001B9" w:rsidRDefault="009D64FD" w:rsidP="00B117B5">
      <w:pPr>
        <w:numPr>
          <w:ilvl w:val="0"/>
          <w:numId w:val="51"/>
        </w:numPr>
      </w:pPr>
      <w:r>
        <w:t>normal representation (</w:t>
      </w:r>
      <w:proofErr w:type="spellStart"/>
      <w:r>
        <w:t>xs:string</w:t>
      </w:r>
      <w:proofErr w:type="spellEnd"/>
      <w:r>
        <w:t xml:space="preserve"> or </w:t>
      </w:r>
      <w:proofErr w:type="spellStart"/>
      <w:r>
        <w:t>xs:hexBinary</w:t>
      </w:r>
      <w:proofErr w:type="spellEnd"/>
      <w:r>
        <w:t xml:space="preserve"> only)</w:t>
      </w:r>
    </w:p>
    <w:p w14:paraId="7933520B" w14:textId="77777777" w:rsidR="00A001B9" w:rsidRDefault="009D64FD" w:rsidP="00B117B5">
      <w:pPr>
        <w:numPr>
          <w:ilvl w:val="0"/>
          <w:numId w:val="51"/>
        </w:numPr>
      </w:pPr>
      <w:r>
        <w:t xml:space="preserve">absent representation (if none of the prior representations apply). </w:t>
      </w:r>
    </w:p>
    <w:p w14:paraId="40DF6675" w14:textId="77777777" w:rsidR="00A001B9" w:rsidRDefault="009D64FD">
      <w:r>
        <w:t>If the result is not length zero, the representation is then established by checking, in order, for:</w:t>
      </w:r>
    </w:p>
    <w:p w14:paraId="556A7716" w14:textId="77777777" w:rsidR="00A001B9" w:rsidRDefault="009D64FD" w:rsidP="00B117B5">
      <w:pPr>
        <w:numPr>
          <w:ilvl w:val="0"/>
          <w:numId w:val="52"/>
        </w:numPr>
      </w:pPr>
      <w:r>
        <w:t>nil representation (as a literal nil value)</w:t>
      </w:r>
    </w:p>
    <w:p w14:paraId="70676600" w14:textId="77777777" w:rsidR="00A001B9" w:rsidRDefault="009D64FD" w:rsidP="00B117B5">
      <w:pPr>
        <w:numPr>
          <w:ilvl w:val="0"/>
          <w:numId w:val="52"/>
        </w:numPr>
      </w:pPr>
      <w:r>
        <w:t>nil representation (as a logical nil value)</w:t>
      </w:r>
    </w:p>
    <w:p w14:paraId="49C0F421" w14:textId="77777777" w:rsidR="00A001B9" w:rsidRDefault="009D64FD" w:rsidP="00B117B5">
      <w:pPr>
        <w:numPr>
          <w:ilvl w:val="0"/>
          <w:numId w:val="52"/>
        </w:numPr>
      </w:pPr>
      <w:r>
        <w:t>normal representation</w:t>
      </w:r>
    </w:p>
    <w:p w14:paraId="0A625FA5" w14:textId="77777777" w:rsidR="00A001B9" w:rsidRDefault="009D64FD">
      <w:pPr>
        <w:pStyle w:val="Heading4"/>
        <w:rPr>
          <w:rFonts w:eastAsia="Times New Roman"/>
        </w:rPr>
      </w:pPr>
      <w:r>
        <w:rPr>
          <w:rFonts w:eastAsia="Times New Roman"/>
        </w:rPr>
        <w:t>Complex element</w:t>
      </w:r>
    </w:p>
    <w:p w14:paraId="7AFC059E" w14:textId="77777777" w:rsidR="00A001B9" w:rsidRDefault="009D64FD">
      <w:r>
        <w:t>If the result is length zero as described above, the representation is then established by checking for:</w:t>
      </w:r>
    </w:p>
    <w:p w14:paraId="317085F2" w14:textId="77777777" w:rsidR="00A001B9" w:rsidRDefault="009D64FD" w:rsidP="00B117B5">
      <w:pPr>
        <w:numPr>
          <w:ilvl w:val="0"/>
          <w:numId w:val="53"/>
        </w:numPr>
      </w:pPr>
      <w:r>
        <w:t>nil representation (if %ES; is a literal nil value).</w:t>
      </w:r>
      <w:r>
        <w:rPr>
          <w:rStyle w:val="FootnoteReference"/>
        </w:rPr>
        <w:footnoteReference w:id="11"/>
      </w:r>
      <w:r>
        <w:t xml:space="preserve"> </w:t>
      </w:r>
    </w:p>
    <w:p w14:paraId="44CF5F05" w14:textId="77777777" w:rsidR="00A001B9" w:rsidRDefault="009D64FD">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627D0EF1" w14:textId="77777777" w:rsidR="00A001B9" w:rsidRDefault="009D64FD" w:rsidP="00B117B5">
      <w:pPr>
        <w:numPr>
          <w:ilvl w:val="0"/>
          <w:numId w:val="54"/>
        </w:numPr>
      </w:pPr>
      <w:r>
        <w:t>empty representation.</w:t>
      </w:r>
    </w:p>
    <w:p w14:paraId="72B3225E" w14:textId="77777777" w:rsidR="00A001B9" w:rsidRDefault="009D64FD" w:rsidP="00B117B5">
      <w:pPr>
        <w:numPr>
          <w:ilvl w:val="0"/>
          <w:numId w:val="54"/>
        </w:numPr>
      </w:pPr>
      <w:r>
        <w:t>absent representation (if none of the prior representations apply).</w:t>
      </w:r>
    </w:p>
    <w:p w14:paraId="5D3A62CA" w14:textId="77777777" w:rsidR="00A001B9" w:rsidRDefault="009D64FD">
      <w:r>
        <w:t>Otherwise the element has normal representation.</w:t>
      </w:r>
    </w:p>
    <w:p w14:paraId="23ECB5ED" w14:textId="77777777" w:rsidR="00A001B9" w:rsidRDefault="009D64FD">
      <w:r>
        <w:lastRenderedPageBreak/>
        <w:t>Note: The DFDL parser shall not recursively parse the schema components inside a complex element when it has already established that the element occurrence is missing</w:t>
      </w:r>
      <w:r>
        <w:rPr>
          <w:rStyle w:val="FootnoteReference"/>
        </w:rPr>
        <w:footnoteReference w:id="12"/>
      </w:r>
      <w:r>
        <w:t xml:space="preserve">. </w:t>
      </w:r>
    </w:p>
    <w:p w14:paraId="4B0C1712" w14:textId="77777777" w:rsidR="00A001B9" w:rsidRDefault="009D64FD">
      <w:pPr>
        <w:pStyle w:val="Heading3"/>
      </w:pPr>
      <w:bookmarkStart w:id="2973" w:name="_Ref362446808"/>
      <w:bookmarkStart w:id="2974" w:name="_Ref362446685"/>
      <w:bookmarkStart w:id="2975" w:name="_Ref362446661"/>
      <w:bookmarkStart w:id="2976" w:name="_Ref362446248"/>
      <w:bookmarkStart w:id="2977" w:name="_Ref362446233"/>
      <w:bookmarkStart w:id="2978" w:name="_Ref362445436"/>
      <w:bookmarkStart w:id="2979" w:name="_Ref362445435"/>
      <w:bookmarkStart w:id="2980" w:name="_Ref362445434"/>
      <w:bookmarkStart w:id="2981" w:name="_Toc27061033"/>
      <w:r>
        <w:t>Points of Uncertainty</w:t>
      </w:r>
      <w:bookmarkEnd w:id="2973"/>
      <w:bookmarkEnd w:id="2974"/>
      <w:bookmarkEnd w:id="2975"/>
      <w:bookmarkEnd w:id="2976"/>
      <w:bookmarkEnd w:id="2977"/>
      <w:bookmarkEnd w:id="2978"/>
      <w:bookmarkEnd w:id="2979"/>
      <w:bookmarkEnd w:id="2980"/>
      <w:bookmarkEnd w:id="2981"/>
    </w:p>
    <w:p w14:paraId="29DDDC71" w14:textId="77777777" w:rsidR="00A001B9" w:rsidRDefault="009D64FD">
      <w:r>
        <w:t xml:space="preserve">A point of uncertainty occurs in the data stream when there is more than one schema component that might occur at that point. Points of uncertainty can be nested. </w:t>
      </w:r>
    </w:p>
    <w:p w14:paraId="3F5E98CB" w14:textId="77777777" w:rsidR="00A001B9" w:rsidRDefault="009D64FD">
      <w:r>
        <w:t>Any one of the following constructs is a potential point of uncertainty:</w:t>
      </w:r>
    </w:p>
    <w:p w14:paraId="2B187100" w14:textId="77777777" w:rsidR="00A001B9" w:rsidRDefault="009D64FD" w:rsidP="00B117B5">
      <w:pPr>
        <w:numPr>
          <w:ilvl w:val="0"/>
          <w:numId w:val="55"/>
        </w:numPr>
      </w:pPr>
      <w:r>
        <w:t xml:space="preserve">An </w:t>
      </w:r>
      <w:proofErr w:type="spellStart"/>
      <w:r>
        <w:t>xs:choice</w:t>
      </w:r>
      <w:proofErr w:type="spellEnd"/>
    </w:p>
    <w:p w14:paraId="63B3CAE4" w14:textId="77777777" w:rsidR="00A001B9" w:rsidRDefault="009D64FD" w:rsidP="00B117B5">
      <w:pPr>
        <w:numPr>
          <w:ilvl w:val="0"/>
          <w:numId w:val="55"/>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r>
        <w:t xml:space="preserve"> is 'unordered')</w:t>
      </w:r>
    </w:p>
    <w:p w14:paraId="037B6805" w14:textId="77777777" w:rsidR="00A001B9" w:rsidRDefault="009D64FD" w:rsidP="00B117B5">
      <w:pPr>
        <w:numPr>
          <w:ilvl w:val="0"/>
          <w:numId w:val="55"/>
        </w:numPr>
      </w:pPr>
      <w:r>
        <w:t xml:space="preserve">An optional </w:t>
      </w:r>
      <w:proofErr w:type="spellStart"/>
      <w:r>
        <w:t>xs:element</w:t>
      </w:r>
      <w:proofErr w:type="spellEnd"/>
      <w:r>
        <w:t xml:space="preserve"> </w:t>
      </w:r>
    </w:p>
    <w:p w14:paraId="30523D77" w14:textId="77777777" w:rsidR="00A001B9" w:rsidRDefault="009D64FD" w:rsidP="00B117B5">
      <w:pPr>
        <w:numPr>
          <w:ilvl w:val="0"/>
          <w:numId w:val="55"/>
        </w:numPr>
      </w:pPr>
      <w:r>
        <w:t xml:space="preserve">An array </w:t>
      </w:r>
      <w:proofErr w:type="spellStart"/>
      <w:r>
        <w:t>xs:element</w:t>
      </w:r>
      <w:proofErr w:type="spellEnd"/>
      <w:r>
        <w:t xml:space="preserve">. </w:t>
      </w:r>
    </w:p>
    <w:p w14:paraId="5E0CDA2A" w14:textId="77777777" w:rsidR="00A001B9" w:rsidRDefault="009D64FD" w:rsidP="00B117B5">
      <w:pPr>
        <w:numPr>
          <w:ilvl w:val="0"/>
          <w:numId w:val="55"/>
        </w:numPr>
      </w:pPr>
      <w:r>
        <w:t xml:space="preserve">All </w:t>
      </w:r>
      <w:proofErr w:type="spellStart"/>
      <w:r>
        <w:t>xs:elements</w:t>
      </w:r>
      <w:proofErr w:type="spellEnd"/>
      <w:r>
        <w:t xml:space="preserve"> in an </w:t>
      </w:r>
      <w:proofErr w:type="spellStart"/>
      <w:r>
        <w:t>xs:sequence</w:t>
      </w:r>
      <w:proofErr w:type="spellEnd"/>
      <w:r>
        <w:t xml:space="preserve"> containing one or more floating </w:t>
      </w:r>
      <w:proofErr w:type="spellStart"/>
      <w:r>
        <w:t>xs:elements</w:t>
      </w:r>
      <w:proofErr w:type="spellEnd"/>
      <w:r>
        <w:t>.</w:t>
      </w:r>
    </w:p>
    <w:p w14:paraId="2E1A7897" w14:textId="77777777" w:rsidR="00A001B9" w:rsidRDefault="009D64FD">
      <w:r>
        <w:t>The parser resolves these points of uncertainty by way of a set of construct-specific rules given below along with determining whether schema components are known-to-</w:t>
      </w:r>
      <w:proofErr w:type="gramStart"/>
      <w:r>
        <w:t>exist</w:t>
      </w:r>
      <w:proofErr w:type="gramEnd"/>
      <w:r>
        <w:t xml:space="preserve"> or known-not-to-exist. For some of these constructs, whether there is an actual point of uncertainty depends on the representation of the constructs in the data.</w:t>
      </w:r>
    </w:p>
    <w:p w14:paraId="489111F2" w14:textId="77777777" w:rsidR="00A001B9" w:rsidRDefault="009D64FD">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w:t>
      </w:r>
      <w:proofErr w:type="gramStart"/>
      <w:r>
        <w:t>exist</w:t>
      </w:r>
      <w:proofErr w:type="gramEnd"/>
      <w:r>
        <w:t xml:space="preserve">. It is a processing error if none of the choice branches are known-to-exist. Direct-dispatch choice resolution occurs by matching the value of the </w:t>
      </w:r>
      <w:proofErr w:type="spellStart"/>
      <w:r>
        <w:t>dfdl:choiceDispatchKey</w:t>
      </w:r>
      <w:proofErr w:type="spellEnd"/>
      <w:r>
        <w:t xml:space="preserve"> property to the value of </w:t>
      </w:r>
      <w:ins w:id="2982" w:author="Mike Beckerle" w:date="2019-09-26T20:13:00Z">
        <w:r>
          <w:t xml:space="preserve">one of </w:t>
        </w:r>
      </w:ins>
      <w:r>
        <w:t xml:space="preserve">the </w:t>
      </w:r>
      <w:proofErr w:type="spellStart"/>
      <w:r>
        <w:t>dfdl:choiceBranchKey</w:t>
      </w:r>
      <w:proofErr w:type="spellEnd"/>
      <w:r>
        <w:t xml:space="preserve"> property</w:t>
      </w:r>
      <w:ins w:id="2983" w:author="Mike Beckerle" w:date="2019-09-26T20:13:00Z">
        <w:r>
          <w:t xml:space="preserve"> values</w:t>
        </w:r>
      </w:ins>
      <w:r>
        <w:t xml:space="preserve"> of one of the choice branches. It is a processing error if none of the choice branches have a matching value in their </w:t>
      </w:r>
      <w:proofErr w:type="spellStart"/>
      <w:r>
        <w:t>dfdl:choiceBranchKey</w:t>
      </w:r>
      <w:proofErr w:type="spellEnd"/>
      <w:r>
        <w:t xml:space="preserve"> property.</w:t>
      </w:r>
    </w:p>
    <w:p w14:paraId="006A49A2" w14:textId="77777777" w:rsidR="00A001B9" w:rsidRDefault="009D64FD">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 to-exist or the sequence is terminated by delimiters or specified length.</w:t>
      </w:r>
    </w:p>
    <w:p w14:paraId="089781BB" w14:textId="77777777" w:rsidR="00A001B9" w:rsidRDefault="009D64FD">
      <w:pPr>
        <w:pStyle w:val="nobreak"/>
      </w:pPr>
      <w:r>
        <w:t>An element in a sequence with one or more floating elements is always a point of uncertainty. It is resolved by parsing for the expected element at that point in the data stream. If the expected element is known-not-to-</w:t>
      </w:r>
      <w:proofErr w:type="gramStart"/>
      <w:r>
        <w:t>exist</w:t>
      </w:r>
      <w:proofErr w:type="gramEnd"/>
      <w:r>
        <w:t xml:space="preserve"> then an occurrence of each floating element is parsed in schema definition order. </w:t>
      </w:r>
    </w:p>
    <w:p w14:paraId="3758870D" w14:textId="77777777" w:rsidR="00A001B9" w:rsidRDefault="009D64FD">
      <w:r>
        <w:t>When parsing an array, points of uncertainty only occur for certain values of occursCountKind, as follows:</w:t>
      </w:r>
    </w:p>
    <w:tbl>
      <w:tblPr>
        <w:tblStyle w:val="Table"/>
        <w:tblW w:w="5000" w:type="pct"/>
        <w:tblInd w:w="0" w:type="dxa"/>
        <w:tblLook w:val="04A0" w:firstRow="1" w:lastRow="0" w:firstColumn="1" w:lastColumn="0" w:noHBand="0" w:noVBand="1"/>
      </w:tblPr>
      <w:tblGrid>
        <w:gridCol w:w="1915"/>
        <w:gridCol w:w="6715"/>
      </w:tblGrid>
      <w:tr w:rsidR="00A001B9" w14:paraId="0012E8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41D1D4" w14:textId="77777777" w:rsidR="00A001B9" w:rsidRDefault="009D64FD">
            <w:r>
              <w:t>occursCountKind</w:t>
            </w:r>
          </w:p>
        </w:tc>
        <w:tc>
          <w:tcPr>
            <w:tcW w:w="0" w:type="auto"/>
            <w:hideMark/>
          </w:tcPr>
          <w:p w14:paraId="2A1B9AEB" w14:textId="77777777" w:rsidR="00A001B9" w:rsidRDefault="009D64FD">
            <w:r>
              <w:t>Details of Point of Uncertainty</w:t>
            </w:r>
          </w:p>
        </w:tc>
      </w:tr>
      <w:tr w:rsidR="00A001B9" w14:paraId="3B3FC05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642ED8" w14:textId="77777777" w:rsidR="00A001B9" w:rsidRDefault="009D64FD">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4E6607A2" w14:textId="77777777" w:rsidR="00A001B9" w:rsidRDefault="009D64FD">
            <w:pPr>
              <w:pStyle w:val="TableContents"/>
            </w:pPr>
            <w:r>
              <w:t>No point of uncertainty (</w:t>
            </w:r>
            <w:proofErr w:type="spellStart"/>
            <w:r>
              <w:t>maxOccurs</w:t>
            </w:r>
            <w:proofErr w:type="spellEnd"/>
            <w:r>
              <w:t xml:space="preserve"> occurrences expected).</w:t>
            </w:r>
          </w:p>
        </w:tc>
      </w:tr>
      <w:tr w:rsidR="00A001B9" w14:paraId="296BE3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C3D348" w14:textId="77777777" w:rsidR="00A001B9" w:rsidRDefault="009D64FD">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4E8D31AB" w14:textId="77777777" w:rsidR="00A001B9" w:rsidRDefault="009D64FD">
            <w:pPr>
              <w:pStyle w:val="TableContents"/>
            </w:pPr>
            <w:r>
              <w:t xml:space="preserve">A point of uncertainty exists after minOccurs occurrences found and until </w:t>
            </w:r>
          </w:p>
          <w:p w14:paraId="19B75606" w14:textId="77777777" w:rsidR="00A001B9" w:rsidRDefault="009D64FD">
            <w:pPr>
              <w:pStyle w:val="TableContents"/>
            </w:pPr>
            <w:proofErr w:type="spellStart"/>
            <w:r>
              <w:t>maxOccurs</w:t>
            </w:r>
            <w:proofErr w:type="spellEnd"/>
            <w:r>
              <w:t xml:space="preserve"> found.</w:t>
            </w:r>
          </w:p>
        </w:tc>
      </w:tr>
      <w:tr w:rsidR="00A001B9" w14:paraId="7A8B50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F2060C" w14:textId="77777777" w:rsidR="00A001B9" w:rsidRDefault="009D64FD">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21DEC72A" w14:textId="77777777" w:rsidR="00A001B9" w:rsidRDefault="009D64FD">
            <w:pPr>
              <w:pStyle w:val="TableContents"/>
            </w:pPr>
            <w:r>
              <w:t>A point of uncertainty exists for all occurrences</w:t>
            </w:r>
          </w:p>
        </w:tc>
      </w:tr>
      <w:tr w:rsidR="00A001B9" w14:paraId="55308F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A3D6F1" w14:textId="77777777" w:rsidR="00A001B9" w:rsidRDefault="009D64FD">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2179B564" w14:textId="77777777" w:rsidR="00A001B9" w:rsidRDefault="009D64FD">
            <w:pPr>
              <w:pStyle w:val="TableContents"/>
            </w:pPr>
            <w:r>
              <w:t>No point of uncertainty (occursCount occurrences expected)</w:t>
            </w:r>
          </w:p>
        </w:tc>
      </w:tr>
      <w:tr w:rsidR="00A001B9" w14:paraId="6A3652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EACC64" w14:textId="77777777" w:rsidR="00A001B9" w:rsidRDefault="009D64FD">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4AFE68E" w14:textId="77777777" w:rsidR="00A001B9" w:rsidRDefault="009D64FD">
            <w:pPr>
              <w:pStyle w:val="TableContents"/>
            </w:pPr>
            <w:r>
              <w:t>No point of uncertainty (</w:t>
            </w:r>
            <w:proofErr w:type="spellStart"/>
            <w:r>
              <w:t>stopValue</w:t>
            </w:r>
            <w:proofErr w:type="spellEnd"/>
            <w:r>
              <w:t xml:space="preserve"> must always be present, even </w:t>
            </w:r>
          </w:p>
          <w:p w14:paraId="2B2CA157" w14:textId="77777777" w:rsidR="00A001B9" w:rsidRDefault="009D64FD">
            <w:pPr>
              <w:pStyle w:val="TableContents"/>
              <w:keepNext/>
            </w:pPr>
            <w:r>
              <w:t xml:space="preserve">when minOccurs is 0). </w:t>
            </w:r>
          </w:p>
        </w:tc>
      </w:tr>
    </w:tbl>
    <w:p w14:paraId="410AFF03" w14:textId="218B5D1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11</w:t>
      </w:r>
      <w:r w:rsidR="00342DB5">
        <w:rPr>
          <w:noProof/>
        </w:rPr>
        <w:fldChar w:fldCharType="end"/>
      </w:r>
      <w:r>
        <w:t xml:space="preserve">: Points of Uncertainty and </w:t>
      </w:r>
      <w:proofErr w:type="spellStart"/>
      <w:r>
        <w:t>dfdl:occursCountKind</w:t>
      </w:r>
      <w:proofErr w:type="spellEnd"/>
    </w:p>
    <w:p w14:paraId="5DE5EA9C" w14:textId="269305A4" w:rsidR="00A001B9" w:rsidRDefault="009D64FD">
      <w:r>
        <w:lastRenderedPageBreak/>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(Property </w:t>
      </w:r>
      <w:proofErr w:type="spellStart"/>
      <w:r>
        <w:t>dfdl:occursCountKind</w:t>
      </w:r>
      <w:proofErr w:type="spellEnd"/>
      <w:r>
        <w:t xml:space="preserve"> is defined in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w:t>
      </w:r>
    </w:p>
    <w:p w14:paraId="58663850" w14:textId="77777777" w:rsidR="00A001B9" w:rsidRDefault="009D64FD">
      <w:r>
        <w:t xml:space="preserve">For an array element, the point of uncertainty is resolved for each occurrence separately by parsing the occurrence until it is either known-to-exist or known-not-to-exist.   </w:t>
      </w:r>
    </w:p>
    <w:p w14:paraId="648B4681" w14:textId="77777777" w:rsidR="00A001B9" w:rsidRDefault="009D64FD">
      <w:pPr>
        <w:pStyle w:val="Heading4"/>
        <w:rPr>
          <w:rFonts w:eastAsia="Times New Roman"/>
        </w:rPr>
      </w:pPr>
      <w:r>
        <w:rPr>
          <w:rFonts w:eastAsia="Times New Roman"/>
        </w:rPr>
        <w:t>Nested Points of Uncertainty</w:t>
      </w:r>
    </w:p>
    <w:p w14:paraId="4E1C9CDA" w14:textId="77777777" w:rsidR="00A001B9" w:rsidRDefault="009D64FD">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3ABA36CE" w14:textId="77777777" w:rsidR="00A001B9" w:rsidRDefault="009D64FD">
      <w:r>
        <w:t>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w:t>
      </w:r>
      <w:proofErr w:type="gramStart"/>
      <w:r>
        <w:t>exist</w:t>
      </w:r>
      <w:proofErr w:type="gramEnd"/>
      <w:r>
        <w:t xml:space="preserve">. </w:t>
      </w:r>
    </w:p>
    <w:p w14:paraId="14D54DFC" w14:textId="77777777" w:rsidR="00A001B9" w:rsidRDefault="009D64FD">
      <w:r>
        <w:t>Another example is a choice. If a discriminator resolves the choice point of uncertainty to the first of the choice's alternatives, a subsequent processing error causes the entire choice construct to be determined to be known-not-to-exist.</w:t>
      </w:r>
    </w:p>
    <w:p w14:paraId="561D8B85" w14:textId="77777777" w:rsidR="00A001B9" w:rsidRDefault="009D64FD">
      <w:r>
        <w:t xml:space="preserve">This will cause the next enclosing point of uncertainty to try the next possible alternative, or if there isn't one, will cause an unsuppressed processing error.  </w:t>
      </w:r>
    </w:p>
    <w:p w14:paraId="467E5864" w14:textId="77777777" w:rsidR="00A001B9" w:rsidRDefault="009D64FD">
      <w:r>
        <w:t>The behavior of a DFDL processor on an unsuppressed processing error is not specified, but it is allowable for implementations to abort further parsing. Any other behavior is implementation-defined.</w:t>
      </w:r>
    </w:p>
    <w:p w14:paraId="7811BD74" w14:textId="77777777" w:rsidR="00A001B9" w:rsidRDefault="009D64FD">
      <w:pPr>
        <w:pStyle w:val="Heading2"/>
        <w:rPr>
          <w:rFonts w:eastAsia="Times New Roman"/>
        </w:rPr>
      </w:pPr>
      <w:bookmarkStart w:id="2984" w:name="_Ref351914483"/>
      <w:bookmarkStart w:id="2985" w:name="_Ref351914183"/>
      <w:bookmarkStart w:id="2986" w:name="_Ref362447391"/>
      <w:bookmarkStart w:id="2987" w:name="_Ref362445526"/>
      <w:bookmarkStart w:id="2988" w:name="_Ref362445513"/>
      <w:bookmarkStart w:id="2989" w:name="_Ref362445438"/>
      <w:bookmarkStart w:id="2990" w:name="_Ref362445437"/>
      <w:bookmarkStart w:id="2991" w:name="_Toc27061034"/>
      <w:r>
        <w:rPr>
          <w:rFonts w:eastAsia="Times New Roman"/>
        </w:rPr>
        <w:t>Element Defaults</w:t>
      </w:r>
      <w:bookmarkEnd w:id="2984"/>
      <w:bookmarkEnd w:id="2985"/>
      <w:bookmarkEnd w:id="2986"/>
      <w:bookmarkEnd w:id="2987"/>
      <w:bookmarkEnd w:id="2988"/>
      <w:bookmarkEnd w:id="2989"/>
      <w:bookmarkEnd w:id="2990"/>
      <w:bookmarkEnd w:id="2991"/>
    </w:p>
    <w:p w14:paraId="5B9E1622" w14:textId="77777777" w:rsidR="00A001B9" w:rsidRDefault="009D64FD">
      <w:pPr>
        <w:pStyle w:val="nobreak"/>
      </w:pPr>
      <w:r>
        <w:t xml:space="preserve">A DFDL processor can create element defaults in the </w:t>
      </w:r>
      <w:proofErr w:type="spellStart"/>
      <w:r>
        <w:t>Infoset</w:t>
      </w:r>
      <w:proofErr w:type="spellEnd"/>
      <w:r>
        <w:t xml:space="preserve"> for both simple and complex elements. This happens quite differently for parsing and unparsing as will be explained in this section.</w:t>
      </w:r>
    </w:p>
    <w:p w14:paraId="5AC3EE17" w14:textId="77777777" w:rsidR="00A001B9" w:rsidRDefault="009D64FD">
      <w:pPr>
        <w:pStyle w:val="Heading3"/>
      </w:pPr>
      <w:bookmarkStart w:id="2992" w:name="_Toc27061035"/>
      <w:r>
        <w:t>Definition 'default value'</w:t>
      </w:r>
      <w:bookmarkEnd w:id="2992"/>
    </w:p>
    <w:p w14:paraId="2991DD18" w14:textId="77777777" w:rsidR="00A001B9" w:rsidRDefault="009D64FD">
      <w:pPr>
        <w:pStyle w:val="nobreak"/>
      </w:pPr>
      <w:r>
        <w:t>A simple element has a default value if any of these are true:</w:t>
      </w:r>
    </w:p>
    <w:p w14:paraId="5BDBBB68" w14:textId="490AB810" w:rsidR="00A001B9" w:rsidRDefault="009D64FD" w:rsidP="00B117B5">
      <w:pPr>
        <w:numPr>
          <w:ilvl w:val="0"/>
          <w:numId w:val="56"/>
        </w:numPr>
      </w:pPr>
      <w:r>
        <w:t xml:space="preserve">The </w:t>
      </w:r>
      <w:r w:rsidR="00077579">
        <w:t>XSD</w:t>
      </w:r>
      <w:r>
        <w:t xml:space="preserve"> default property exists. The default value is the property's value.</w:t>
      </w:r>
    </w:p>
    <w:p w14:paraId="17B16EE2" w14:textId="3D7A5CC8" w:rsidR="00A001B9" w:rsidRDefault="009D64FD" w:rsidP="00B117B5">
      <w:pPr>
        <w:numPr>
          <w:ilvl w:val="0"/>
          <w:numId w:val="56"/>
        </w:numPr>
      </w:pPr>
      <w:r>
        <w:t xml:space="preserve">The </w:t>
      </w:r>
      <w:r w:rsidR="00077579">
        <w:t>XSD</w:t>
      </w:r>
      <w:r>
        <w:t xml:space="preserve"> fixed property exists. The default value is the property's value.</w:t>
      </w:r>
    </w:p>
    <w:p w14:paraId="0CF78F60" w14:textId="12DE4B10" w:rsidR="00A001B9" w:rsidRDefault="009D64FD" w:rsidP="00B117B5">
      <w:pPr>
        <w:numPr>
          <w:ilvl w:val="0"/>
          <w:numId w:val="56"/>
        </w:numPr>
      </w:pPr>
      <w:r>
        <w:t xml:space="preserve">The element has </w:t>
      </w:r>
      <w:r w:rsidR="00077579">
        <w:t>XSD</w:t>
      </w:r>
      <w:r>
        <w:t xml:space="preserve"> </w:t>
      </w:r>
      <w:proofErr w:type="spellStart"/>
      <w:r>
        <w:t>nillable</w:t>
      </w:r>
      <w:proofErr w:type="spellEnd"/>
      <w:r>
        <w:t xml:space="preserve"> is 'true' and </w:t>
      </w:r>
      <w:proofErr w:type="spellStart"/>
      <w:r>
        <w:t>dfdl:useNilForDefault</w:t>
      </w:r>
      <w:proofErr w:type="spellEnd"/>
      <w:r>
        <w:t xml:space="preserve">  is 'yes'. </w:t>
      </w:r>
      <w:r>
        <w:rPr>
          <w:rFonts w:cs="Arial"/>
        </w:rPr>
        <w:t>The</w:t>
      </w:r>
      <w:r>
        <w:t xml:space="preserve"> corresponding </w:t>
      </w:r>
      <w:proofErr w:type="spellStart"/>
      <w:r>
        <w:t>Infoset</w:t>
      </w:r>
      <w:proofErr w:type="spellEnd"/>
      <w:r>
        <w:t xml:space="preserve">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1043FCFE" w14:textId="77777777" w:rsidR="00A001B9" w:rsidRDefault="009D64FD">
      <w:pPr>
        <w:pStyle w:val="Heading3"/>
      </w:pPr>
      <w:bookmarkStart w:id="2993" w:name="_Ref366081769"/>
      <w:bookmarkStart w:id="2994" w:name="_Toc27061036"/>
      <w:r>
        <w:t xml:space="preserve">Element </w:t>
      </w:r>
      <w:bookmarkStart w:id="2995" w:name="_Ref362447158"/>
      <w:bookmarkStart w:id="2996" w:name="_Ref351914003"/>
      <w:bookmarkStart w:id="2997" w:name="_Ref351913987"/>
      <w:r>
        <w:t>Defaults When Parsing</w:t>
      </w:r>
      <w:bookmarkEnd w:id="2993"/>
      <w:bookmarkEnd w:id="2994"/>
      <w:bookmarkEnd w:id="2995"/>
      <w:bookmarkEnd w:id="2996"/>
      <w:bookmarkEnd w:id="2997"/>
      <w:r>
        <w:t xml:space="preserve"> </w:t>
      </w:r>
    </w:p>
    <w:p w14:paraId="1B4D48B5" w14:textId="77777777" w:rsidR="00A001B9" w:rsidRDefault="009D64FD">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EEB1693" w14:textId="73FFDA7A" w:rsidR="00A001B9" w:rsidRDefault="009D64FD">
      <w:r>
        <w:t xml:space="preserve">The rules for applying element defaults are not dependent on </w:t>
      </w:r>
      <w:proofErr w:type="spellStart"/>
      <w:r>
        <w:t>dfdl:occursCountKind</w:t>
      </w:r>
      <w:proofErr w:type="spellEnd"/>
      <w:r>
        <w:t xml:space="preserve">. However, if a required occurrence does not produce an item in the </w:t>
      </w:r>
      <w:proofErr w:type="spellStart"/>
      <w:r>
        <w:t>Infoset</w:t>
      </w:r>
      <w:proofErr w:type="spellEnd"/>
      <w:r>
        <w:t xml:space="preserve">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 xml:space="preserve">). </w:t>
      </w:r>
    </w:p>
    <w:p w14:paraId="1BCE08E7" w14:textId="77777777" w:rsidR="00A001B9" w:rsidRDefault="009D64FD">
      <w:pPr>
        <w:rPr>
          <w:ins w:id="2998" w:author="Mike Beckerle" w:date="2019-11-25T15:20:00Z"/>
        </w:rPr>
      </w:pPr>
      <w:ins w:id="2999" w:author="Mike Beckerle" w:date="2019-11-25T15:20:00Z">
        <w:r>
          <w:t xml:space="preserve">The sections below indicate when an item is added to the </w:t>
        </w:r>
        <w:proofErr w:type="spellStart"/>
        <w:r>
          <w:t>infoset</w:t>
        </w:r>
        <w:proofErr w:type="spellEnd"/>
        <w:r>
          <w:t xml:space="preserve">, and whether it has a default or other value. If there is no processing error then regardless of whether an item is added to the </w:t>
        </w:r>
        <w:proofErr w:type="spellStart"/>
        <w:r>
          <w:t>infoset</w:t>
        </w:r>
        <w:proofErr w:type="spellEnd"/>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ins>
    </w:p>
    <w:p w14:paraId="4A38575D" w14:textId="77777777" w:rsidR="00A001B9" w:rsidRDefault="009D64FD">
      <w:r>
        <w:lastRenderedPageBreak/>
        <w:t xml:space="preserve">There are three main cases to consider: </w:t>
      </w:r>
    </w:p>
    <w:p w14:paraId="6E7C75A1" w14:textId="77777777" w:rsidR="00A001B9" w:rsidRDefault="009D64FD">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37B9A271" w14:textId="77777777" w:rsidR="00A001B9" w:rsidRDefault="009D64FD">
      <w:r>
        <w:t xml:space="preserve">Required occurrence: If the element has a default value then an item is added to the </w:t>
      </w:r>
      <w:proofErr w:type="spellStart"/>
      <w:r>
        <w:t>Infoset</w:t>
      </w:r>
      <w:proofErr w:type="spellEnd"/>
      <w:r>
        <w:t xml:space="preserve"> using the default value, otherwise nothing is added to the </w:t>
      </w:r>
      <w:proofErr w:type="spellStart"/>
      <w:r>
        <w:t>Infoset</w:t>
      </w:r>
      <w:proofErr w:type="spellEnd"/>
      <w:r>
        <w:t xml:space="preserve">. </w:t>
      </w:r>
    </w:p>
    <w:p w14:paraId="679993C1" w14:textId="77777777" w:rsidR="00A001B9" w:rsidRDefault="009D64FD">
      <w:r>
        <w:t xml:space="preserve">Optional occurrence: Nothing is added to the </w:t>
      </w:r>
      <w:proofErr w:type="spellStart"/>
      <w:r>
        <w:t>Infoset</w:t>
      </w:r>
      <w:proofErr w:type="spellEnd"/>
      <w:r>
        <w:t xml:space="preserve">. </w:t>
      </w:r>
    </w:p>
    <w:p w14:paraId="09C630A1" w14:textId="77777777" w:rsidR="00A001B9" w:rsidRDefault="009D64FD">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134437FB" w14:textId="77777777" w:rsidR="00A001B9" w:rsidRDefault="009D64FD">
      <w:r>
        <w:t xml:space="preserve">Required occurrence: If the element has a default value then an item is added to the </w:t>
      </w:r>
      <w:proofErr w:type="spellStart"/>
      <w:r>
        <w:t>infoset</w:t>
      </w:r>
      <w:proofErr w:type="spellEnd"/>
      <w:r>
        <w:t xml:space="preserve"> using the default value, otherwise an item is added to the </w:t>
      </w:r>
      <w:proofErr w:type="spellStart"/>
      <w:r>
        <w:t>Infoset</w:t>
      </w:r>
      <w:proofErr w:type="spellEnd"/>
      <w:r>
        <w:t xml:space="preserve">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3B244118" w14:textId="77777777" w:rsidR="00A001B9" w:rsidRDefault="009D64FD">
      <w:ins w:id="3000" w:author="Mike Beckerle" w:date="2019-11-25T15:21:00Z">
        <w:r>
          <w:t xml:space="preserve">Optional occurrence: if </w:t>
        </w:r>
        <w:proofErr w:type="spellStart"/>
        <w:r>
          <w:t>dfdl:emptyValueDelimiterPolicy</w:t>
        </w:r>
        <w:proofErr w:type="spellEnd"/>
        <w:r>
          <w:t xml:space="preserve"> is applicable and is not 'none'</w:t>
        </w:r>
      </w:ins>
      <w:del w:id="3001" w:author="Mike Beckerle" w:date="2019-11-25T15:21:00Z">
        <w:r>
          <w:delText xml:space="preserve">Optional occurrence: </w:delText>
        </w:r>
      </w:del>
      <w:del w:id="3002" w:author="Mike Beckerle" w:date="2019-09-17T18:18:00Z">
        <w:r>
          <w:delText>If dfdl:emptyValueDelimiterPolicy is not 'none'</w:delText>
        </w:r>
      </w:del>
      <w:r>
        <w:rPr>
          <w:rStyle w:val="FootnoteReference"/>
          <w:rFonts w:cs="Arial"/>
        </w:rPr>
        <w:footnoteReference w:id="13"/>
      </w:r>
      <w:del w:id="3003" w:author="Mike Beckerle" w:date="2019-11-25T15:22:00Z">
        <w:r>
          <w:delText xml:space="preserve"> </w:delText>
        </w:r>
      </w:del>
      <w:ins w:id="3004" w:author="Mike Beckerle" w:date="2019-11-25T15:22:00Z">
        <w:r>
          <w:t xml:space="preserve">, </w:t>
        </w:r>
      </w:ins>
      <w:r>
        <w:t xml:space="preserve">then an item is added to the </w:t>
      </w:r>
      <w:proofErr w:type="spellStart"/>
      <w:r>
        <w:t>Infoset</w:t>
      </w:r>
      <w:proofErr w:type="spellEnd"/>
      <w:r>
        <w:t xml:space="preserve">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w:t>
      </w:r>
      <w:proofErr w:type="spellStart"/>
      <w:r>
        <w:t>Infoset</w:t>
      </w:r>
      <w:proofErr w:type="spellEnd"/>
      <w:r>
        <w:t xml:space="preserve">. </w:t>
      </w:r>
    </w:p>
    <w:p w14:paraId="78E2164C" w14:textId="77777777" w:rsidR="00A001B9" w:rsidRDefault="009D64FD">
      <w:r>
        <w:t xml:space="preserve">Note: To prevent unwanted empty strings or empty </w:t>
      </w:r>
      <w:proofErr w:type="spellStart"/>
      <w:r>
        <w:t>hexBinary</w:t>
      </w:r>
      <w:proofErr w:type="spellEnd"/>
      <w:r>
        <w:t xml:space="preserve"> values from being added to the </w:t>
      </w:r>
      <w:proofErr w:type="spellStart"/>
      <w:r>
        <w:t>Infoset</w:t>
      </w:r>
      <w:proofErr w:type="spellEnd"/>
      <w:r>
        <w:t xml:space="preserve">,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147E66FC" w14:textId="77777777" w:rsidR="00A001B9" w:rsidRDefault="009D64FD">
      <w:pPr>
        <w:pStyle w:val="Heading4"/>
        <w:rPr>
          <w:rFonts w:eastAsia="Times New Roman"/>
        </w:rPr>
      </w:pPr>
      <w:r>
        <w:rPr>
          <w:rFonts w:eastAsia="Times New Roman"/>
        </w:rPr>
        <w:t xml:space="preserve">Complex element </w:t>
      </w:r>
    </w:p>
    <w:p w14:paraId="5041914F" w14:textId="77777777" w:rsidR="00A001B9" w:rsidRDefault="009D64FD">
      <w:r>
        <w:t xml:space="preserve">Required occurrence: An item is added to the </w:t>
      </w:r>
      <w:proofErr w:type="spellStart"/>
      <w:r>
        <w:t>Infoset</w:t>
      </w:r>
      <w:proofErr w:type="spellEnd"/>
      <w:r>
        <w:t xml:space="preserve">. </w:t>
      </w:r>
    </w:p>
    <w:p w14:paraId="7E7073A3" w14:textId="77777777" w:rsidR="00A001B9" w:rsidRDefault="009D64FD">
      <w:ins w:id="3005" w:author="Mike Beckerle" w:date="2019-11-25T15:22:00Z">
        <w:r>
          <w:t xml:space="preserve">Optional occurrence: if </w:t>
        </w:r>
        <w:proofErr w:type="spellStart"/>
        <w:r>
          <w:t>dfdl:emptyValueDelimiterPolicy</w:t>
        </w:r>
        <w:proofErr w:type="spellEnd"/>
        <w:r>
          <w:t xml:space="preserve"> is applicable and is not 'none'</w:t>
        </w:r>
      </w:ins>
      <w:del w:id="3006" w:author="Mike Beckerle" w:date="2019-11-25T15:22:00Z">
        <w:r>
          <w:delText xml:space="preserve">Optional occurrence: </w:delText>
        </w:r>
      </w:del>
      <w:del w:id="3007" w:author="Mike Beckerle" w:date="2019-09-17T18:18:00Z">
        <w:r>
          <w:delText>If dfdl:emptyValueDelimiterPolicy is not 'none'</w:delText>
        </w:r>
      </w:del>
      <w:r>
        <w:rPr>
          <w:rStyle w:val="FootnoteReference"/>
        </w:rPr>
        <w:footnoteReference w:id="14"/>
      </w:r>
      <w:del w:id="3008" w:author="Mike Beckerle" w:date="2019-11-25T15:22:00Z">
        <w:r>
          <w:delText xml:space="preserve"> </w:delText>
        </w:r>
      </w:del>
      <w:ins w:id="3009" w:author="Mike Beckerle" w:date="2019-11-25T15:22:00Z">
        <w:r>
          <w:t xml:space="preserve">, </w:t>
        </w:r>
      </w:ins>
      <w:r>
        <w:t xml:space="preserve">then an item is added to the </w:t>
      </w:r>
      <w:proofErr w:type="spellStart"/>
      <w:r>
        <w:t>Infoset</w:t>
      </w:r>
      <w:proofErr w:type="spellEnd"/>
      <w:r>
        <w:t xml:space="preserve">, otherwise nothing is added to the </w:t>
      </w:r>
      <w:proofErr w:type="spellStart"/>
      <w:r>
        <w:t>Infoset</w:t>
      </w:r>
      <w:proofErr w:type="spellEnd"/>
      <w:r>
        <w:t xml:space="preserve">. </w:t>
      </w:r>
    </w:p>
    <w:p w14:paraId="3B1142A7" w14:textId="721B2B06" w:rsidR="00A001B9" w:rsidRDefault="009D64FD">
      <w:ins w:id="3010" w:author="Mike Beckerle" w:date="2019-11-25T15:24:00Z">
        <w:r>
          <w:t>A complex element can parse, by recursive descent, and construct a complex element</w:t>
        </w:r>
      </w:ins>
      <w:r>
        <w:t xml:space="preserve"> in the </w:t>
      </w:r>
      <w:proofErr w:type="spellStart"/>
      <w:r>
        <w:t>infoset</w:t>
      </w:r>
      <w:proofErr w:type="spellEnd"/>
      <w:ins w:id="3011" w:author="Mike Beckerle" w:date="2019-11-25T15:24:00Z">
        <w:r>
          <w:t xml:space="preserve"> containing a single child element. This can occur</w:t>
        </w:r>
      </w:ins>
      <w:commentRangeStart w:id="3012"/>
      <w:commentRangeEnd w:id="3012"/>
      <w:r w:rsidR="00C56B1E">
        <w:t xml:space="preserve"> when</w:t>
      </w:r>
      <w:ins w:id="3013" w:author="Mike Beckerle" w:date="2019-11-25T15:24:00Z">
        <w:r>
          <w:t>:</w:t>
        </w:r>
      </w:ins>
      <w:del w:id="3014" w:author="Mike Beckerle" w:date="2019-11-25T15:24:00Z">
        <w:r>
          <w:delText xml:space="preserve">For both required and optional occurrences, the Infoset item may also have a child item. </w:delText>
        </w:r>
      </w:del>
    </w:p>
    <w:p w14:paraId="2036E60C" w14:textId="15E59A17" w:rsidR="00A001B9" w:rsidRDefault="009D64FD" w:rsidP="00B117B5">
      <w:pPr>
        <w:numPr>
          <w:ilvl w:val="0"/>
          <w:numId w:val="57"/>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w:t>
      </w:r>
      <w:proofErr w:type="spellStart"/>
      <w:r>
        <w:t>Infoset</w:t>
      </w:r>
      <w:proofErr w:type="spellEnd"/>
      <w:r>
        <w:t xml:space="preserve">. </w:t>
      </w:r>
    </w:p>
    <w:p w14:paraId="75242AFB" w14:textId="753DCF3A" w:rsidR="00A001B9" w:rsidRDefault="009D64FD" w:rsidP="00B117B5">
      <w:pPr>
        <w:numPr>
          <w:ilvl w:val="0"/>
          <w:numId w:val="57"/>
        </w:numPr>
      </w:pPr>
      <w:r>
        <w:t xml:space="preserve">the first child element of the complex type is a required complex element, then an item is added to the </w:t>
      </w:r>
      <w:proofErr w:type="spellStart"/>
      <w:r>
        <w:t>Infoset</w:t>
      </w:r>
      <w:proofErr w:type="spellEnd"/>
      <w:r>
        <w:t xml:space="preserve"> (which may itself have a child via (1))</w:t>
      </w:r>
    </w:p>
    <w:p w14:paraId="0791CA1C" w14:textId="77777777" w:rsidR="00A001B9" w:rsidRDefault="009D64FD">
      <w:r>
        <w:t>As an example, consider 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The representation of E1 has zero length, that is, the data contains adjacent S0 separators. On processing E1, the parser will establish a point of uncertainty and descend into E1's complex type and process E2. It scans for in-scope delimiters and immediately encounters S0 separator. E2 has the empty representation, so E1 is added to the </w:t>
      </w:r>
      <w:proofErr w:type="spellStart"/>
      <w:r>
        <w:t>Infoset</w:t>
      </w:r>
      <w:proofErr w:type="spellEnd"/>
      <w:r>
        <w:t xml:space="preserve"> along with a value of empty string for E2. All other content of S1 is missing, so the parser returns from the descent. E1 is therefore known-to-exist. Because the position in the data has not changed, E1 therefore has the empty representation. Because E1 is empty and optional it is not added to the </w:t>
      </w:r>
      <w:proofErr w:type="spellStart"/>
      <w:r>
        <w:t>Infoset</w:t>
      </w:r>
      <w:proofErr w:type="spellEnd"/>
      <w:r>
        <w:t xml:space="preserve">, and the </w:t>
      </w:r>
      <w:proofErr w:type="spellStart"/>
      <w:r>
        <w:t>Infoset</w:t>
      </w:r>
      <w:proofErr w:type="spellEnd"/>
      <w:r>
        <w:t xml:space="preserve"> items for E1 and E2 are discarded.</w:t>
      </w:r>
    </w:p>
    <w:p w14:paraId="7F034F70" w14:textId="77777777" w:rsidR="00A001B9" w:rsidRDefault="009D64FD">
      <w:pPr>
        <w:pStyle w:val="Heading3"/>
      </w:pPr>
      <w:bookmarkStart w:id="3015" w:name="_Ref351914031"/>
      <w:bookmarkStart w:id="3016" w:name="_Ref351914022"/>
      <w:bookmarkStart w:id="3017" w:name="_Toc349042703"/>
      <w:bookmarkStart w:id="3018" w:name="_Toc27061037"/>
      <w:r>
        <w:t>Element Defaults When Unparsing</w:t>
      </w:r>
      <w:bookmarkEnd w:id="3015"/>
      <w:bookmarkEnd w:id="3016"/>
      <w:bookmarkEnd w:id="3017"/>
      <w:bookmarkEnd w:id="3018"/>
    </w:p>
    <w:p w14:paraId="3D0B6F87" w14:textId="77777777" w:rsidR="00A001B9" w:rsidRDefault="009D64FD">
      <w:r>
        <w:t xml:space="preserve">If an element is </w:t>
      </w:r>
      <w:r>
        <w:rPr>
          <w:rStyle w:val="Emphasis"/>
        </w:rPr>
        <w:t>missing</w:t>
      </w:r>
      <w:r>
        <w:t xml:space="preserve"> from the </w:t>
      </w:r>
      <w:proofErr w:type="spellStart"/>
      <w:r>
        <w:t>Infoset</w:t>
      </w:r>
      <w:proofErr w:type="spellEnd"/>
      <w:r>
        <w:t xml:space="preserve"> when unparsing, the possibility of applying an element default arises.  Essentially if a required occurrence of an element is missing, then an element default will be applied if present, and the resulting item is added to the </w:t>
      </w:r>
      <w:r>
        <w:rPr>
          <w:rStyle w:val="Emphasis"/>
        </w:rPr>
        <w:t xml:space="preserve">augmented </w:t>
      </w:r>
      <w:proofErr w:type="spellStart"/>
      <w:r>
        <w:rPr>
          <w:rStyle w:val="Emphasis"/>
        </w:rPr>
        <w:t>Infoset</w:t>
      </w:r>
      <w:proofErr w:type="spellEnd"/>
      <w:r>
        <w:rPr>
          <w:rStyle w:val="Emphasis"/>
        </w:rPr>
        <w:t>.</w:t>
      </w:r>
    </w:p>
    <w:p w14:paraId="7AC260FC" w14:textId="1C81A3BA" w:rsidR="00A001B9" w:rsidRDefault="009D64FD">
      <w:r>
        <w:t xml:space="preserve">The rules for applying element defaults are not dependent on </w:t>
      </w:r>
      <w:proofErr w:type="spellStart"/>
      <w:r>
        <w:t>dfdl:occursCountKind</w:t>
      </w:r>
      <w:proofErr w:type="spellEnd"/>
      <w:r>
        <w:t xml:space="preserve">. However if a required occurrence does not produce an item in the augmented </w:t>
      </w:r>
      <w:proofErr w:type="spellStart"/>
      <w:r>
        <w:t>Infoset</w:t>
      </w:r>
      <w:proofErr w:type="spellEnd"/>
      <w:r>
        <w:t xml:space="preserve"> after the rules have been </w:t>
      </w:r>
      <w:r>
        <w:lastRenderedPageBreak/>
        <w:t xml:space="preserve">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 xml:space="preserve">). </w:t>
      </w:r>
    </w:p>
    <w:p w14:paraId="0E0FA6AD" w14:textId="77777777" w:rsidR="00A001B9" w:rsidRDefault="009D64FD">
      <w:r>
        <w:t xml:space="preserve">There are two main cases to consider. </w:t>
      </w:r>
    </w:p>
    <w:p w14:paraId="0979E988" w14:textId="77777777" w:rsidR="00A001B9" w:rsidRDefault="009D64FD">
      <w:pPr>
        <w:pStyle w:val="Heading4"/>
        <w:rPr>
          <w:rFonts w:eastAsia="Times New Roman"/>
        </w:rPr>
      </w:pPr>
      <w:r>
        <w:rPr>
          <w:rFonts w:eastAsia="Times New Roman"/>
        </w:rPr>
        <w:t>Simple element</w:t>
      </w:r>
    </w:p>
    <w:p w14:paraId="2500C01A" w14:textId="77777777" w:rsidR="00A001B9" w:rsidRDefault="009D64FD">
      <w:r>
        <w:t xml:space="preserve">Required occurrence: If an element has a default value then an item is added to the augmented </w:t>
      </w:r>
      <w:proofErr w:type="spellStart"/>
      <w:r>
        <w:t>Infoset</w:t>
      </w:r>
      <w:proofErr w:type="spellEnd"/>
      <w:r>
        <w:t xml:space="preserve"> using the default value, otherwise nothing is added. </w:t>
      </w:r>
    </w:p>
    <w:p w14:paraId="28D67A0B" w14:textId="77777777" w:rsidR="00A001B9" w:rsidRDefault="009D64FD">
      <w:r>
        <w:t xml:space="preserve">Optional occurrence: Nothing is added to the augmented </w:t>
      </w:r>
      <w:proofErr w:type="spellStart"/>
      <w:r>
        <w:t>Infoset</w:t>
      </w:r>
      <w:proofErr w:type="spellEnd"/>
      <w:r>
        <w:t>.</w:t>
      </w:r>
    </w:p>
    <w:p w14:paraId="4714AE3E" w14:textId="77777777" w:rsidR="00A001B9" w:rsidRDefault="009D64FD">
      <w:pPr>
        <w:pStyle w:val="Heading4"/>
        <w:rPr>
          <w:rFonts w:eastAsia="Times New Roman"/>
        </w:rPr>
      </w:pPr>
      <w:r>
        <w:rPr>
          <w:rFonts w:eastAsia="Times New Roman"/>
        </w:rPr>
        <w:t xml:space="preserve">Complex element </w:t>
      </w:r>
    </w:p>
    <w:p w14:paraId="7F6D6DD7" w14:textId="77777777" w:rsidR="00A001B9" w:rsidRDefault="009D64FD">
      <w:r>
        <w:t xml:space="preserve">Required occurrence: An item is added to the augmented </w:t>
      </w:r>
      <w:proofErr w:type="spellStart"/>
      <w:r>
        <w:t>Infoset</w:t>
      </w:r>
      <w:proofErr w:type="spellEnd"/>
      <w:r>
        <w:t xml:space="preserve"> as specified below.</w:t>
      </w:r>
    </w:p>
    <w:p w14:paraId="241BD1D6" w14:textId="77777777" w:rsidR="00A001B9" w:rsidRDefault="009D64FD">
      <w:r>
        <w:t xml:space="preserve">Optional occurrence: Nothing is added to the augmented </w:t>
      </w:r>
      <w:proofErr w:type="spellStart"/>
      <w:r>
        <w:t>Infoset</w:t>
      </w:r>
      <w:proofErr w:type="spellEnd"/>
      <w:r>
        <w:t xml:space="preserve">. </w:t>
      </w:r>
    </w:p>
    <w:p w14:paraId="5A4DB49D" w14:textId="77777777" w:rsidR="00A001B9" w:rsidRDefault="009D64FD">
      <w:r>
        <w:t xml:space="preserve">For a required occurrence, the </w:t>
      </w:r>
      <w:proofErr w:type="spellStart"/>
      <w:r>
        <w:t>unparser</w:t>
      </w:r>
      <w:proofErr w:type="spellEnd"/>
      <w:r>
        <w:t xml:space="preserve"> descends into the complex type: </w:t>
      </w:r>
    </w:p>
    <w:p w14:paraId="7216DBE0" w14:textId="77777777" w:rsidR="00A001B9" w:rsidRDefault="009D64FD">
      <w:r>
        <w:t xml:space="preserve">For a sequence, each child element is examined in schema order and the rules for simple and complex elements applied (recursively). The lack of a default may give rise to a processing error, as described above. </w:t>
      </w:r>
    </w:p>
    <w:p w14:paraId="71FE0F57" w14:textId="0B81226A" w:rsidR="00A001B9" w:rsidRDefault="009D64FD">
      <w:r>
        <w:t xml:space="preserve">For a choice, each branch is examined in schema order and the above rules applied recursively to the branch. The lack of a default may give rise to a processing error, as described above, and if </w:t>
      </w:r>
      <w:proofErr w:type="gramStart"/>
      <w:r>
        <w:t>so</w:t>
      </w:r>
      <w:proofErr w:type="gramEnd"/>
      <w:r>
        <w:t xml:space="preserve"> the error is suppressed and the next branch is tried, otherwise that branch is selected. It is a processing error if no choice branch is ultimately selected.</w:t>
      </w:r>
      <w:ins w:id="3019" w:author="Mike Beckerle" w:date="2020-04-07T16:15:00Z">
        <w:r w:rsidR="00874CB9" w:rsidRPr="00874CB9">
          <w:t xml:space="preserve"> </w:t>
        </w:r>
        <w:r w:rsidR="00874CB9">
          <w:t>If no choice branch is selected, then there must be a choice branch with no required elements, and the first such branch would be selected.</w:t>
        </w:r>
      </w:ins>
      <w:r>
        <w:t xml:space="preserve"> </w:t>
      </w:r>
    </w:p>
    <w:p w14:paraId="3A9F7D42" w14:textId="77777777" w:rsidR="00A001B9" w:rsidRDefault="009D64FD">
      <w:pPr>
        <w:pStyle w:val="Heading2"/>
        <w:rPr>
          <w:rFonts w:eastAsia="Times New Roman"/>
        </w:rPr>
      </w:pPr>
      <w:bookmarkStart w:id="3020" w:name="_Toc361231238"/>
      <w:bookmarkStart w:id="3021" w:name="_Toc361231764"/>
      <w:bookmarkStart w:id="3022" w:name="_Toc362445062"/>
      <w:bookmarkStart w:id="3023" w:name="_Toc363908984"/>
      <w:bookmarkStart w:id="3024" w:name="_Toc364463407"/>
      <w:bookmarkStart w:id="3025" w:name="_Toc366078005"/>
      <w:bookmarkStart w:id="3026" w:name="_Toc366078624"/>
      <w:bookmarkStart w:id="3027" w:name="_Toc366079609"/>
      <w:bookmarkStart w:id="3028" w:name="_Toc366080221"/>
      <w:bookmarkStart w:id="3029" w:name="_Toc366080830"/>
      <w:bookmarkStart w:id="3030" w:name="_Toc366505170"/>
      <w:bookmarkStart w:id="3031" w:name="_Toc366508539"/>
      <w:bookmarkStart w:id="3032" w:name="_Toc366513040"/>
      <w:bookmarkStart w:id="3033" w:name="_Toc366574229"/>
      <w:bookmarkStart w:id="3034" w:name="_Toc366578022"/>
      <w:bookmarkStart w:id="3035" w:name="_Toc366578616"/>
      <w:bookmarkStart w:id="3036" w:name="_Toc366579208"/>
      <w:bookmarkStart w:id="3037" w:name="_Toc366579799"/>
      <w:bookmarkStart w:id="3038" w:name="_Toc366580391"/>
      <w:bookmarkStart w:id="3039" w:name="_Toc366580982"/>
      <w:bookmarkStart w:id="3040" w:name="_Toc366581574"/>
      <w:bookmarkStart w:id="3041" w:name="_Toc361231239"/>
      <w:bookmarkStart w:id="3042" w:name="_Toc361231765"/>
      <w:bookmarkStart w:id="3043" w:name="_Toc362445063"/>
      <w:bookmarkStart w:id="3044" w:name="_Toc363908985"/>
      <w:bookmarkStart w:id="3045" w:name="_Toc364463408"/>
      <w:bookmarkStart w:id="3046" w:name="_Toc366078006"/>
      <w:bookmarkStart w:id="3047" w:name="_Toc366078625"/>
      <w:bookmarkStart w:id="3048" w:name="_Toc366079610"/>
      <w:bookmarkStart w:id="3049" w:name="_Toc366080222"/>
      <w:bookmarkStart w:id="3050" w:name="_Toc366080831"/>
      <w:bookmarkStart w:id="3051" w:name="_Toc366505171"/>
      <w:bookmarkStart w:id="3052" w:name="_Toc366508540"/>
      <w:bookmarkStart w:id="3053" w:name="_Toc366513041"/>
      <w:bookmarkStart w:id="3054" w:name="_Toc366574230"/>
      <w:bookmarkStart w:id="3055" w:name="_Toc366578023"/>
      <w:bookmarkStart w:id="3056" w:name="_Toc366578617"/>
      <w:bookmarkStart w:id="3057" w:name="_Toc366579209"/>
      <w:bookmarkStart w:id="3058" w:name="_Toc366579800"/>
      <w:bookmarkStart w:id="3059" w:name="_Toc366580392"/>
      <w:bookmarkStart w:id="3060" w:name="_Toc366580983"/>
      <w:bookmarkStart w:id="3061" w:name="_Toc366581575"/>
      <w:bookmarkStart w:id="3062" w:name="_Toc361231240"/>
      <w:bookmarkStart w:id="3063" w:name="_Toc361231766"/>
      <w:bookmarkStart w:id="3064" w:name="_Toc362445064"/>
      <w:bookmarkStart w:id="3065" w:name="_Toc363908986"/>
      <w:bookmarkStart w:id="3066" w:name="_Toc364463409"/>
      <w:bookmarkStart w:id="3067" w:name="_Toc366078007"/>
      <w:bookmarkStart w:id="3068" w:name="_Toc366078626"/>
      <w:bookmarkStart w:id="3069" w:name="_Toc366079611"/>
      <w:bookmarkStart w:id="3070" w:name="_Toc366080223"/>
      <w:bookmarkStart w:id="3071" w:name="_Toc366080832"/>
      <w:bookmarkStart w:id="3072" w:name="_Toc366505172"/>
      <w:bookmarkStart w:id="3073" w:name="_Toc366508541"/>
      <w:bookmarkStart w:id="3074" w:name="_Toc366513042"/>
      <w:bookmarkStart w:id="3075" w:name="_Toc366574231"/>
      <w:bookmarkStart w:id="3076" w:name="_Toc366578024"/>
      <w:bookmarkStart w:id="3077" w:name="_Toc366578618"/>
      <w:bookmarkStart w:id="3078" w:name="_Toc366579210"/>
      <w:bookmarkStart w:id="3079" w:name="_Toc366579801"/>
      <w:bookmarkStart w:id="3080" w:name="_Toc366580393"/>
      <w:bookmarkStart w:id="3081" w:name="_Toc366580984"/>
      <w:bookmarkStart w:id="3082" w:name="_Toc366581576"/>
      <w:bookmarkStart w:id="3083" w:name="_Toc361231241"/>
      <w:bookmarkStart w:id="3084" w:name="_Toc361231767"/>
      <w:bookmarkStart w:id="3085" w:name="_Toc362445065"/>
      <w:bookmarkStart w:id="3086" w:name="_Toc363908987"/>
      <w:bookmarkStart w:id="3087" w:name="_Toc364463410"/>
      <w:bookmarkStart w:id="3088" w:name="_Toc366078008"/>
      <w:bookmarkStart w:id="3089" w:name="_Toc366078627"/>
      <w:bookmarkStart w:id="3090" w:name="_Toc366079612"/>
      <w:bookmarkStart w:id="3091" w:name="_Toc366080224"/>
      <w:bookmarkStart w:id="3092" w:name="_Toc366080833"/>
      <w:bookmarkStart w:id="3093" w:name="_Toc366505173"/>
      <w:bookmarkStart w:id="3094" w:name="_Toc366508542"/>
      <w:bookmarkStart w:id="3095" w:name="_Toc366513043"/>
      <w:bookmarkStart w:id="3096" w:name="_Toc366574232"/>
      <w:bookmarkStart w:id="3097" w:name="_Toc366578025"/>
      <w:bookmarkStart w:id="3098" w:name="_Toc366578619"/>
      <w:bookmarkStart w:id="3099" w:name="_Toc366579211"/>
      <w:bookmarkStart w:id="3100" w:name="_Toc366579802"/>
      <w:bookmarkStart w:id="3101" w:name="_Toc366580394"/>
      <w:bookmarkStart w:id="3102" w:name="_Toc366580985"/>
      <w:bookmarkStart w:id="3103" w:name="_Toc366581577"/>
      <w:bookmarkStart w:id="3104" w:name="_Toc361231242"/>
      <w:bookmarkStart w:id="3105" w:name="_Toc361231768"/>
      <w:bookmarkStart w:id="3106" w:name="_Toc362445066"/>
      <w:bookmarkStart w:id="3107" w:name="_Toc363908988"/>
      <w:bookmarkStart w:id="3108" w:name="_Toc364463411"/>
      <w:bookmarkStart w:id="3109" w:name="_Toc366078009"/>
      <w:bookmarkStart w:id="3110" w:name="_Toc366078628"/>
      <w:bookmarkStart w:id="3111" w:name="_Toc366079613"/>
      <w:bookmarkStart w:id="3112" w:name="_Toc366080225"/>
      <w:bookmarkStart w:id="3113" w:name="_Toc366080834"/>
      <w:bookmarkStart w:id="3114" w:name="_Toc366505174"/>
      <w:bookmarkStart w:id="3115" w:name="_Toc366508543"/>
      <w:bookmarkStart w:id="3116" w:name="_Toc366513044"/>
      <w:bookmarkStart w:id="3117" w:name="_Toc366574233"/>
      <w:bookmarkStart w:id="3118" w:name="_Toc366578026"/>
      <w:bookmarkStart w:id="3119" w:name="_Toc366578620"/>
      <w:bookmarkStart w:id="3120" w:name="_Toc366579212"/>
      <w:bookmarkStart w:id="3121" w:name="_Toc366579803"/>
      <w:bookmarkStart w:id="3122" w:name="_Toc366580395"/>
      <w:bookmarkStart w:id="3123" w:name="_Toc366580986"/>
      <w:bookmarkStart w:id="3124" w:name="_Toc366581578"/>
      <w:bookmarkStart w:id="3125" w:name="_Toc361231243"/>
      <w:bookmarkStart w:id="3126" w:name="_Toc361231769"/>
      <w:bookmarkStart w:id="3127" w:name="_Toc362445067"/>
      <w:bookmarkStart w:id="3128" w:name="_Toc363908989"/>
      <w:bookmarkStart w:id="3129" w:name="_Toc364463412"/>
      <w:bookmarkStart w:id="3130" w:name="_Toc366078010"/>
      <w:bookmarkStart w:id="3131" w:name="_Toc366078629"/>
      <w:bookmarkStart w:id="3132" w:name="_Toc366079614"/>
      <w:bookmarkStart w:id="3133" w:name="_Toc366080226"/>
      <w:bookmarkStart w:id="3134" w:name="_Toc366080835"/>
      <w:bookmarkStart w:id="3135" w:name="_Toc366505175"/>
      <w:bookmarkStart w:id="3136" w:name="_Toc366508544"/>
      <w:bookmarkStart w:id="3137" w:name="_Toc366513045"/>
      <w:bookmarkStart w:id="3138" w:name="_Toc366574234"/>
      <w:bookmarkStart w:id="3139" w:name="_Toc366578027"/>
      <w:bookmarkStart w:id="3140" w:name="_Toc366578621"/>
      <w:bookmarkStart w:id="3141" w:name="_Toc366579213"/>
      <w:bookmarkStart w:id="3142" w:name="_Toc366579804"/>
      <w:bookmarkStart w:id="3143" w:name="_Toc366580396"/>
      <w:bookmarkStart w:id="3144" w:name="_Toc366580987"/>
      <w:bookmarkStart w:id="3145" w:name="_Toc366581579"/>
      <w:bookmarkStart w:id="3146" w:name="_Ref384899121"/>
      <w:bookmarkStart w:id="3147" w:name="_Ref384899136"/>
      <w:bookmarkStart w:id="3148" w:name="_Toc27061038"/>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r>
        <w:rPr>
          <w:rFonts w:eastAsia="Times New Roman"/>
        </w:rPr>
        <w:t>Evaluation Order for Statement Annotations</w:t>
      </w:r>
      <w:bookmarkEnd w:id="3146"/>
      <w:bookmarkEnd w:id="3147"/>
      <w:bookmarkEnd w:id="3148"/>
    </w:p>
    <w:p w14:paraId="1395222C" w14:textId="77777777" w:rsidR="00A001B9" w:rsidRDefault="009D64FD">
      <w:pPr>
        <w:rPr>
          <w:color w:val="000000"/>
        </w:rPr>
      </w:pPr>
      <w:r>
        <w:rPr>
          <w:color w:val="000000"/>
        </w:rPr>
        <w:t>Given a component of a DFDL schema, there is a resolved set of annotations for it.</w:t>
      </w:r>
    </w:p>
    <w:p w14:paraId="5B4CB99D" w14:textId="77777777" w:rsidR="00A001B9" w:rsidRDefault="009D64FD">
      <w:r>
        <w:rPr>
          <w:lang w:eastAsia="en-GB"/>
        </w:rPr>
        <w:t xml:space="preserve">Of these, some are statement annotations and the order of their evaluation relative to the actual processing of the schema component itself (parsing or unparsing via its format annotations) is as </w:t>
      </w:r>
      <w:r>
        <w:t>given in the ordered lists below.</w:t>
      </w:r>
    </w:p>
    <w:p w14:paraId="2979AEC1" w14:textId="77777777" w:rsidR="00A001B9" w:rsidRDefault="009D64FD">
      <w:r>
        <w:t>For elements and element ref</w:t>
      </w:r>
      <w:ins w:id="3149" w:author="Mike Beckerle" w:date="2019-09-26T19:49:00Z">
        <w:r>
          <w:t>erence</w:t>
        </w:r>
      </w:ins>
      <w:r>
        <w:t xml:space="preserve">s: </w:t>
      </w:r>
    </w:p>
    <w:p w14:paraId="713C2C4A" w14:textId="3694BCDD" w:rsidR="00A001B9" w:rsidRDefault="009D64FD" w:rsidP="00B117B5">
      <w:pPr>
        <w:pStyle w:val="ListParagraph"/>
        <w:numPr>
          <w:ilvl w:val="0"/>
          <w:numId w:val="139"/>
        </w:numPr>
      </w:pPr>
      <w:proofErr w:type="spellStart"/>
      <w:r w:rsidRPr="00EB165D">
        <w:t>dfdl:discriminator</w:t>
      </w:r>
      <w:proofErr w:type="spellEnd"/>
      <w:r w:rsidRPr="00EB165D">
        <w:t xml:space="preserve"> or </w:t>
      </w:r>
      <w:proofErr w:type="spellStart"/>
      <w:r w:rsidRPr="00EB165D">
        <w:t>dfdl:assert</w:t>
      </w:r>
      <w:proofErr w:type="spellEnd"/>
      <w:r w:rsidRPr="00EB165D">
        <w:t xml:space="preserve">(s) with </w:t>
      </w:r>
      <w:proofErr w:type="spellStart"/>
      <w:r w:rsidRPr="00EB165D">
        <w:t>testKind</w:t>
      </w:r>
      <w:proofErr w:type="spellEnd"/>
      <w:r w:rsidRPr="00EB165D">
        <w:t xml:space="preserve"> 'pattern' (parsing only)</w:t>
      </w:r>
    </w:p>
    <w:p w14:paraId="3AF7737F" w14:textId="77777777" w:rsidR="00EB165D" w:rsidRPr="00EB165D" w:rsidRDefault="00EB165D" w:rsidP="00EB165D">
      <w:pPr>
        <w:rPr>
          <w:del w:id="3150" w:author="Mike Beckerle" w:date="2019-11-25T15:18:00Z"/>
        </w:rPr>
      </w:pPr>
      <w:proofErr w:type="spellStart"/>
      <w:ins w:id="3151" w:author="Mike Beckerle" w:date="2019-11-25T15:18:00Z">
        <w:r w:rsidRPr="00EB165D">
          <w:t>dfdl:element</w:t>
        </w:r>
        <w:proofErr w:type="spellEnd"/>
        <w:r w:rsidRPr="00EB165D">
          <w:t xml:space="preserve"> following property scoping rules, which includes establishing representation as described in Section 9.3.2 and conversion to the element type for simple types </w:t>
        </w:r>
      </w:ins>
      <w:del w:id="3152" w:author="Mike Beckerle" w:date="2019-11-25T15:18:00Z">
        <w:r w:rsidRPr="00EB165D">
          <w:delText>dfdl:element following property scoping rules</w:delText>
        </w:r>
      </w:del>
    </w:p>
    <w:p w14:paraId="031E42DB" w14:textId="77777777" w:rsidR="00EB165D" w:rsidRPr="00EB165D" w:rsidRDefault="00EB165D" w:rsidP="00B117B5">
      <w:pPr>
        <w:pStyle w:val="ListParagraph"/>
        <w:numPr>
          <w:ilvl w:val="0"/>
          <w:numId w:val="139"/>
        </w:numPr>
      </w:pPr>
    </w:p>
    <w:p w14:paraId="2C7C1915" w14:textId="77777777" w:rsidR="00A001B9" w:rsidRPr="00EB165D" w:rsidRDefault="009D64FD" w:rsidP="00B117B5">
      <w:pPr>
        <w:pStyle w:val="ListParagraph"/>
        <w:numPr>
          <w:ilvl w:val="0"/>
          <w:numId w:val="139"/>
        </w:numPr>
      </w:pPr>
      <w:proofErr w:type="spellStart"/>
      <w:r w:rsidRPr="00EB165D">
        <w:t>dfdl:setVariable</w:t>
      </w:r>
      <w:proofErr w:type="spellEnd"/>
      <w:r w:rsidRPr="00EB165D">
        <w:t xml:space="preserve">(s) - in lexical order, innermost schema component first </w:t>
      </w:r>
    </w:p>
    <w:p w14:paraId="2FDAFA65" w14:textId="77777777" w:rsidR="00A001B9" w:rsidRPr="00EB165D" w:rsidRDefault="009D64FD" w:rsidP="00B117B5">
      <w:pPr>
        <w:pStyle w:val="ListParagraph"/>
        <w:numPr>
          <w:ilvl w:val="0"/>
          <w:numId w:val="139"/>
        </w:numPr>
      </w:pPr>
      <w:proofErr w:type="spellStart"/>
      <w:r w:rsidRPr="00EB165D">
        <w:t>dfdl:discriminator</w:t>
      </w:r>
      <w:proofErr w:type="spellEnd"/>
      <w:r w:rsidRPr="00EB165D">
        <w:t xml:space="preserve"> or </w:t>
      </w:r>
      <w:proofErr w:type="spellStart"/>
      <w:r w:rsidRPr="00EB165D">
        <w:t>dfdl:assert</w:t>
      </w:r>
      <w:proofErr w:type="spellEnd"/>
      <w:r w:rsidRPr="00EB165D">
        <w:t xml:space="preserve">(s) with </w:t>
      </w:r>
      <w:proofErr w:type="spellStart"/>
      <w:r w:rsidRPr="00EB165D">
        <w:t>testKind</w:t>
      </w:r>
      <w:proofErr w:type="spellEnd"/>
      <w:r w:rsidRPr="00EB165D">
        <w:t xml:space="preserve"> 'expression' (parsing only)</w:t>
      </w:r>
    </w:p>
    <w:p w14:paraId="7EC4BE44" w14:textId="77777777" w:rsidR="00A001B9" w:rsidRDefault="009D64FD">
      <w:r>
        <w:t>For sequences, choices and group ref</w:t>
      </w:r>
      <w:ins w:id="3153" w:author="Mike Beckerle" w:date="2019-09-26T19:50:00Z">
        <w:r>
          <w:t>erence</w:t>
        </w:r>
      </w:ins>
      <w:r>
        <w:t xml:space="preserve">s: </w:t>
      </w:r>
    </w:p>
    <w:p w14:paraId="5CC44524" w14:textId="77777777" w:rsidR="00A001B9" w:rsidRDefault="009D64FD" w:rsidP="00B117B5">
      <w:pPr>
        <w:numPr>
          <w:ilvl w:val="0"/>
          <w:numId w:val="58"/>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709D5B74" w14:textId="77777777" w:rsidR="00A001B9" w:rsidRDefault="009D64FD" w:rsidP="00B117B5">
      <w:pPr>
        <w:numPr>
          <w:ilvl w:val="0"/>
          <w:numId w:val="58"/>
        </w:numPr>
      </w:pPr>
      <w:proofErr w:type="spellStart"/>
      <w:r>
        <w:t>dfdl:newVariableInstance</w:t>
      </w:r>
      <w:proofErr w:type="spellEnd"/>
      <w:r>
        <w:t>(s) - in</w:t>
      </w:r>
      <w:r>
        <w:rPr>
          <w:rFonts w:cs="Arial"/>
        </w:rPr>
        <w:t xml:space="preserve"> lexical order, innermost schema component first</w:t>
      </w:r>
      <w:r>
        <w:t xml:space="preserve"> </w:t>
      </w:r>
    </w:p>
    <w:p w14:paraId="5FCA6820" w14:textId="77777777" w:rsidR="00A001B9" w:rsidRDefault="009D64FD" w:rsidP="00B117B5">
      <w:pPr>
        <w:numPr>
          <w:ilvl w:val="0"/>
          <w:numId w:val="58"/>
        </w:numPr>
      </w:pPr>
      <w:proofErr w:type="spellStart"/>
      <w:r>
        <w:t>dfdl:setVariable</w:t>
      </w:r>
      <w:proofErr w:type="spellEnd"/>
      <w:r>
        <w:t>(s) - in</w:t>
      </w:r>
      <w:r>
        <w:rPr>
          <w:rFonts w:cs="Arial"/>
        </w:rPr>
        <w:t xml:space="preserve"> lexical order, innermost schema component first</w:t>
      </w:r>
    </w:p>
    <w:p w14:paraId="73097E8B" w14:textId="77777777" w:rsidR="00A001B9" w:rsidRDefault="009D64FD" w:rsidP="00B117B5">
      <w:pPr>
        <w:numPr>
          <w:ilvl w:val="0"/>
          <w:numId w:val="58"/>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w:t>
      </w:r>
      <w:ins w:id="3154" w:author="Mike Beckerle" w:date="2019-09-26T19:50:00Z">
        <w:r>
          <w:t xml:space="preserve"> </w:t>
        </w:r>
      </w:ins>
      <w:ins w:id="3155" w:author="Mike Beckerle" w:date="2019-09-26T19:51:00Z">
        <w:r>
          <w:rPr>
            <w:rFonts w:cs="Arial"/>
          </w:rPr>
          <w:t xml:space="preserve">and </w:t>
        </w:r>
      </w:ins>
      <w:ins w:id="3156" w:author="Mike Beckerle" w:date="2019-09-26T19:50:00Z">
        <w:r>
          <w:rPr>
            <w:rFonts w:cs="Arial"/>
          </w:rPr>
          <w:t xml:space="preserve">evaluating any property expressions (corresponds to </w:t>
        </w:r>
        <w:proofErr w:type="spellStart"/>
        <w:r>
          <w:rPr>
            <w:rFonts w:cs="Arial"/>
          </w:rPr>
          <w:t>ComplexContent</w:t>
        </w:r>
        <w:proofErr w:type="spellEnd"/>
        <w:r>
          <w:rPr>
            <w:rFonts w:cs="Arial"/>
          </w:rPr>
          <w:t xml:space="preserve"> grammar region)</w:t>
        </w:r>
      </w:ins>
    </w:p>
    <w:p w14:paraId="4E48A26A" w14:textId="77777777" w:rsidR="00A001B9" w:rsidRDefault="009D64FD" w:rsidP="00B117B5">
      <w:pPr>
        <w:numPr>
          <w:ilvl w:val="0"/>
          <w:numId w:val="58"/>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38BA987" w14:textId="77777777" w:rsidR="00A001B9" w:rsidRDefault="009D64FD">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after those of the referenced schema component. For example, if an element reference and an element declaration both have </w:t>
      </w:r>
      <w:proofErr w:type="spellStart"/>
      <w:r>
        <w:rPr>
          <w:lang w:eastAsia="en-GB"/>
        </w:rPr>
        <w:t>dfdl:setVariable</w:t>
      </w:r>
      <w:proofErr w:type="spellEnd"/>
      <w:r>
        <w:rPr>
          <w:lang w:eastAsia="en-GB"/>
        </w:rPr>
        <w:t xml:space="preserve"> statements, then those on the element declaration will execute before those on the element reference. </w:t>
      </w:r>
      <w:proofErr w:type="gramStart"/>
      <w:r>
        <w:rPr>
          <w:lang w:eastAsia="en-GB"/>
        </w:rPr>
        <w:t>Similarly</w:t>
      </w:r>
      <w:proofErr w:type="gramEnd"/>
      <w:r>
        <w:rPr>
          <w:lang w:eastAsia="en-GB"/>
        </w:rPr>
        <w:t xml:space="preserve"> </w:t>
      </w:r>
      <w:proofErr w:type="spellStart"/>
      <w:r>
        <w:rPr>
          <w:lang w:eastAsia="en-GB"/>
        </w:rPr>
        <w:t>dfdl:setVariable</w:t>
      </w:r>
      <w:proofErr w:type="spellEnd"/>
      <w:r>
        <w:rPr>
          <w:lang w:eastAsia="en-GB"/>
        </w:rPr>
        <w:t xml:space="preserve"> statements on a base simple type </w:t>
      </w:r>
      <w:r>
        <w:rPr>
          <w:lang w:eastAsia="en-GB"/>
        </w:rPr>
        <w:lastRenderedPageBreak/>
        <w:t xml:space="preserve">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FF384E6" w14:textId="77777777" w:rsidR="00A001B9" w:rsidRDefault="009D64FD">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after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2C3E31C4" w14:textId="77777777" w:rsidR="00A001B9" w:rsidRDefault="009D64FD">
      <w:pPr>
        <w:pStyle w:val="Heading3"/>
        <w:rPr>
          <w:lang w:eastAsia="en-GB"/>
        </w:rPr>
      </w:pPr>
      <w:bookmarkStart w:id="3157" w:name="_Toc393356998"/>
      <w:bookmarkStart w:id="3158" w:name="_Toc27061039"/>
      <w:bookmarkEnd w:id="3157"/>
      <w:r>
        <w:rPr>
          <w:lang w:eastAsia="en-GB"/>
        </w:rPr>
        <w:t xml:space="preserve">Asserts and Discriminators with </w:t>
      </w:r>
      <w:proofErr w:type="spellStart"/>
      <w:r>
        <w:rPr>
          <w:lang w:eastAsia="en-GB"/>
        </w:rPr>
        <w:t>testKind</w:t>
      </w:r>
      <w:proofErr w:type="spellEnd"/>
      <w:r>
        <w:rPr>
          <w:lang w:eastAsia="en-GB"/>
        </w:rPr>
        <w:t xml:space="preserve"> 'expression'</w:t>
      </w:r>
      <w:bookmarkEnd w:id="3158"/>
    </w:p>
    <w:p w14:paraId="6907E73F" w14:textId="77777777" w:rsidR="00A001B9" w:rsidRDefault="009D64FD">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6F3F3AD1" w14:textId="77777777" w:rsidR="00A001B9" w:rsidRDefault="009D64FD">
      <w:pPr>
        <w:pStyle w:val="Heading3"/>
        <w:rPr>
          <w:lang w:eastAsia="en-GB"/>
        </w:rPr>
      </w:pPr>
      <w:bookmarkStart w:id="3159" w:name="_Toc27061040"/>
      <w:r>
        <w:rPr>
          <w:lang w:eastAsia="en-GB"/>
        </w:rPr>
        <w:t xml:space="preserve">Discriminators with </w:t>
      </w:r>
      <w:proofErr w:type="spellStart"/>
      <w:r>
        <w:rPr>
          <w:lang w:eastAsia="en-GB"/>
        </w:rPr>
        <w:t>testKind</w:t>
      </w:r>
      <w:proofErr w:type="spellEnd"/>
      <w:r>
        <w:rPr>
          <w:lang w:eastAsia="en-GB"/>
        </w:rPr>
        <w:t xml:space="preserve"> 'expression'</w:t>
      </w:r>
      <w:bookmarkEnd w:id="3159"/>
    </w:p>
    <w:p w14:paraId="67C06972" w14:textId="77777777" w:rsidR="00A001B9" w:rsidRDefault="009D64FD">
      <w:pPr>
        <w:rPr>
          <w:color w:val="000000"/>
        </w:rPr>
      </w:pPr>
      <w:r>
        <w:rPr>
          <w:color w:val="000000"/>
        </w:rPr>
        <w:t xml:space="preserve">When parsing, an attempt to evaluate a discriminator must be made even if preceding statements or the parse of the schema component ended in a processing error. </w:t>
      </w:r>
    </w:p>
    <w:p w14:paraId="5B9A2EA0" w14:textId="77777777" w:rsidR="00A001B9" w:rsidRDefault="009D64FD">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44FBA5C3" w14:textId="77777777" w:rsidR="00A001B9" w:rsidRDefault="009D64FD">
      <w:pPr>
        <w:rPr>
          <w:color w:val="000000"/>
        </w:rPr>
      </w:pPr>
      <w:r>
        <w:rPr>
          <w:color w:val="000000"/>
        </w:rPr>
        <w:t xml:space="preserve">Such discriminator evaluation has access to the DFDL </w:t>
      </w:r>
      <w:proofErr w:type="spellStart"/>
      <w:r>
        <w:rPr>
          <w:color w:val="000000"/>
        </w:rPr>
        <w:t>Infoset</w:t>
      </w:r>
      <w:proofErr w:type="spellEnd"/>
      <w:r>
        <w:rPr>
          <w:color w:val="000000"/>
        </w:rPr>
        <w:t xml:space="preserve"> of the attempted parse as it existed immediately before detecting the parse failure. Attempts to reference parts of the DFDL </w:t>
      </w:r>
      <w:proofErr w:type="spellStart"/>
      <w:r>
        <w:rPr>
          <w:color w:val="000000"/>
        </w:rPr>
        <w:t>Infoset</w:t>
      </w:r>
      <w:proofErr w:type="spellEnd"/>
      <w:r>
        <w:rPr>
          <w:color w:val="000000"/>
        </w:rPr>
        <w:t xml:space="preserve"> that do not exist are processing errors. </w:t>
      </w:r>
    </w:p>
    <w:p w14:paraId="05130A6D" w14:textId="77777777" w:rsidR="00A001B9" w:rsidRDefault="009D64FD">
      <w:pPr>
        <w:pStyle w:val="Heading3"/>
        <w:rPr>
          <w:lang w:eastAsia="en-GB"/>
        </w:rPr>
      </w:pPr>
      <w:bookmarkStart w:id="3160" w:name="_Toc27061041"/>
      <w:r>
        <w:rPr>
          <w:lang w:eastAsia="en-GB"/>
        </w:rPr>
        <w:t xml:space="preserve">Elements and </w:t>
      </w:r>
      <w:proofErr w:type="spellStart"/>
      <w:r>
        <w:rPr>
          <w:lang w:eastAsia="en-GB"/>
        </w:rPr>
        <w:t>setVariable</w:t>
      </w:r>
      <w:bookmarkEnd w:id="3160"/>
      <w:proofErr w:type="spellEnd"/>
    </w:p>
    <w:p w14:paraId="4683B03E" w14:textId="77777777" w:rsidR="00A001B9" w:rsidRDefault="009D64FD">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proofErr w:type="gramStart"/>
      <w:r>
        <w:t>is in contrast to</w:t>
      </w:r>
      <w:proofErr w:type="gramEnd"/>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50D20A7" w14:textId="77777777" w:rsidR="00A001B9" w:rsidRDefault="009D64FD">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23AA7040" w14:textId="77777777" w:rsidR="00A001B9" w:rsidRDefault="009D64FD">
      <w:pPr>
        <w:rPr>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5CA108F6" w14:textId="77777777" w:rsidR="00A001B9" w:rsidRDefault="00A001B9"/>
    <w:p w14:paraId="28E1AAAC" w14:textId="77777777" w:rsidR="00A001B9" w:rsidRDefault="009D64FD">
      <w:pPr>
        <w:pStyle w:val="Heading1"/>
        <w:rPr>
          <w:rFonts w:eastAsia="Times New Roman"/>
        </w:rPr>
      </w:pPr>
      <w:bookmarkStart w:id="3161" w:name="_Toc349042706"/>
      <w:bookmarkStart w:id="3162" w:name="_Toc351912704"/>
      <w:bookmarkStart w:id="3163" w:name="_Toc351914725"/>
      <w:bookmarkStart w:id="3164" w:name="_Toc351915191"/>
      <w:bookmarkStart w:id="3165" w:name="_Toc361231248"/>
      <w:bookmarkStart w:id="3166" w:name="_Toc361231774"/>
      <w:bookmarkStart w:id="3167" w:name="_Toc362445072"/>
      <w:bookmarkStart w:id="3168" w:name="_Toc363908994"/>
      <w:bookmarkStart w:id="3169" w:name="_Toc364463417"/>
      <w:bookmarkStart w:id="3170" w:name="_Toc366078015"/>
      <w:bookmarkStart w:id="3171" w:name="_Toc366078634"/>
      <w:bookmarkStart w:id="3172" w:name="_Toc366079619"/>
      <w:bookmarkStart w:id="3173" w:name="_Toc366080231"/>
      <w:bookmarkStart w:id="3174" w:name="_Toc366080840"/>
      <w:bookmarkStart w:id="3175" w:name="_Toc366505180"/>
      <w:bookmarkStart w:id="3176" w:name="_Toc366508549"/>
      <w:bookmarkStart w:id="3177" w:name="_Toc366513050"/>
      <w:bookmarkStart w:id="3178" w:name="_Toc366574239"/>
      <w:bookmarkStart w:id="3179" w:name="_Toc366578032"/>
      <w:bookmarkStart w:id="3180" w:name="_Toc366578626"/>
      <w:bookmarkStart w:id="3181" w:name="_Toc366579218"/>
      <w:bookmarkStart w:id="3182" w:name="_Toc366579809"/>
      <w:bookmarkStart w:id="3183" w:name="_Toc366580401"/>
      <w:bookmarkStart w:id="3184" w:name="_Toc366580992"/>
      <w:bookmarkStart w:id="3185" w:name="_Toc366581584"/>
      <w:bookmarkStart w:id="3186" w:name="_Toc349042707"/>
      <w:bookmarkStart w:id="3187" w:name="_Toc349642128"/>
      <w:bookmarkStart w:id="3188" w:name="_Toc351912705"/>
      <w:bookmarkStart w:id="3189" w:name="_Toc351914726"/>
      <w:bookmarkStart w:id="3190" w:name="_Toc351915192"/>
      <w:bookmarkStart w:id="3191" w:name="_Toc361231249"/>
      <w:bookmarkStart w:id="3192" w:name="_Toc361231775"/>
      <w:bookmarkStart w:id="3193" w:name="_Toc362445073"/>
      <w:bookmarkStart w:id="3194" w:name="_Toc363908995"/>
      <w:bookmarkStart w:id="3195" w:name="_Toc364463418"/>
      <w:bookmarkStart w:id="3196" w:name="_Toc366078016"/>
      <w:bookmarkStart w:id="3197" w:name="_Toc366078635"/>
      <w:bookmarkStart w:id="3198" w:name="_Toc366079620"/>
      <w:bookmarkStart w:id="3199" w:name="_Toc366080232"/>
      <w:bookmarkStart w:id="3200" w:name="_Toc366080841"/>
      <w:bookmarkStart w:id="3201" w:name="_Toc366505181"/>
      <w:bookmarkStart w:id="3202" w:name="_Toc366508550"/>
      <w:bookmarkStart w:id="3203" w:name="_Toc366513051"/>
      <w:bookmarkStart w:id="3204" w:name="_Toc366574240"/>
      <w:bookmarkStart w:id="3205" w:name="_Toc366578033"/>
      <w:bookmarkStart w:id="3206" w:name="_Toc366578627"/>
      <w:bookmarkStart w:id="3207" w:name="_Toc366579219"/>
      <w:bookmarkStart w:id="3208" w:name="_Toc366579810"/>
      <w:bookmarkStart w:id="3209" w:name="_Toc366580402"/>
      <w:bookmarkStart w:id="3210" w:name="_Toc366580993"/>
      <w:bookmarkStart w:id="3211" w:name="_Toc366581585"/>
      <w:bookmarkStart w:id="3212" w:name="_Toc322911608"/>
      <w:bookmarkStart w:id="3213" w:name="_Toc322912147"/>
      <w:bookmarkStart w:id="3214" w:name="_Toc329092997"/>
      <w:bookmarkStart w:id="3215" w:name="_Toc332701510"/>
      <w:bookmarkStart w:id="3216" w:name="_Toc332701817"/>
      <w:bookmarkStart w:id="3217" w:name="_Toc332711611"/>
      <w:bookmarkStart w:id="3218" w:name="_Toc332711919"/>
      <w:bookmarkStart w:id="3219" w:name="_Toc332712221"/>
      <w:bookmarkStart w:id="3220" w:name="_Toc332724137"/>
      <w:bookmarkStart w:id="3221" w:name="_Toc332724437"/>
      <w:bookmarkStart w:id="3222" w:name="_Toc341102733"/>
      <w:bookmarkStart w:id="3223" w:name="_Toc347241466"/>
      <w:bookmarkStart w:id="3224" w:name="_Toc347744659"/>
      <w:bookmarkStart w:id="3225" w:name="_Toc348984442"/>
      <w:bookmarkStart w:id="3226" w:name="_Toc348984747"/>
      <w:bookmarkStart w:id="3227" w:name="_Toc349037910"/>
      <w:bookmarkStart w:id="3228" w:name="_Toc349038215"/>
      <w:bookmarkStart w:id="3229" w:name="_Toc349042708"/>
      <w:bookmarkStart w:id="3230" w:name="_Toc349642129"/>
      <w:bookmarkStart w:id="3231" w:name="_Toc351912706"/>
      <w:bookmarkStart w:id="3232" w:name="_Toc351914727"/>
      <w:bookmarkStart w:id="3233" w:name="_Toc351915193"/>
      <w:bookmarkStart w:id="3234" w:name="_Toc361231250"/>
      <w:bookmarkStart w:id="3235" w:name="_Toc361231776"/>
      <w:bookmarkStart w:id="3236" w:name="_Toc362445074"/>
      <w:bookmarkStart w:id="3237" w:name="_Toc363908996"/>
      <w:bookmarkStart w:id="3238" w:name="_Toc364463419"/>
      <w:bookmarkStart w:id="3239" w:name="_Toc366078017"/>
      <w:bookmarkStart w:id="3240" w:name="_Toc366078636"/>
      <w:bookmarkStart w:id="3241" w:name="_Toc366079621"/>
      <w:bookmarkStart w:id="3242" w:name="_Toc366080233"/>
      <w:bookmarkStart w:id="3243" w:name="_Toc366080842"/>
      <w:bookmarkStart w:id="3244" w:name="_Toc366505182"/>
      <w:bookmarkStart w:id="3245" w:name="_Toc366508551"/>
      <w:bookmarkStart w:id="3246" w:name="_Toc366513052"/>
      <w:bookmarkStart w:id="3247" w:name="_Toc366574241"/>
      <w:bookmarkStart w:id="3248" w:name="_Toc366578034"/>
      <w:bookmarkStart w:id="3249" w:name="_Toc366578628"/>
      <w:bookmarkStart w:id="3250" w:name="_Toc366579220"/>
      <w:bookmarkStart w:id="3251" w:name="_Toc366579811"/>
      <w:bookmarkStart w:id="3252" w:name="_Toc366580403"/>
      <w:bookmarkStart w:id="3253" w:name="_Toc366580994"/>
      <w:bookmarkStart w:id="3254" w:name="_Toc366581586"/>
      <w:bookmarkStart w:id="3255" w:name="_Toc179788283"/>
      <w:bookmarkStart w:id="3256" w:name="_Toc199516304"/>
      <w:bookmarkStart w:id="3257" w:name="_Toc194983968"/>
      <w:bookmarkStart w:id="3258" w:name="_Toc243112816"/>
      <w:bookmarkStart w:id="3259" w:name="_Toc349042709"/>
      <w:bookmarkStart w:id="3260" w:name="_Toc27061042"/>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r>
        <w:rPr>
          <w:rFonts w:eastAsia="Times New Roman"/>
        </w:rPr>
        <w:lastRenderedPageBreak/>
        <w:t>Core Representation Properties and their Format Semantics</w:t>
      </w:r>
      <w:bookmarkEnd w:id="3255"/>
      <w:bookmarkEnd w:id="3256"/>
      <w:bookmarkEnd w:id="3257"/>
      <w:bookmarkEnd w:id="3258"/>
      <w:bookmarkEnd w:id="3259"/>
      <w:bookmarkEnd w:id="3260"/>
    </w:p>
    <w:p w14:paraId="745D5223" w14:textId="77777777" w:rsidR="00A001B9" w:rsidRDefault="009D64FD">
      <w:pPr>
        <w:pStyle w:val="nobreak"/>
      </w:pPr>
      <w:r>
        <w:t>The next sections specify the core set of DFDL v1.0 properties that may be used in DFDL annotations in DFDL Schemas to describe data formats.</w:t>
      </w:r>
    </w:p>
    <w:p w14:paraId="3B24F7C2" w14:textId="77777777" w:rsidR="00A001B9" w:rsidRDefault="009D64FD">
      <w:pPr>
        <w:pStyle w:val="nobreak"/>
      </w:pPr>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1441AED0" w14:textId="77777777" w:rsidR="00A001B9" w:rsidRDefault="009D64FD">
      <w:r>
        <w:t xml:space="preserve">Furthermore, no default values are provided for representation properties as built-in definitions by any DFDL processor. This requires DFDL schemas to be explicit about the representation properties of the data they </w:t>
      </w:r>
      <w:proofErr w:type="gramStart"/>
      <w:r>
        <w:t>describe, and</w:t>
      </w:r>
      <w:proofErr w:type="gramEnd"/>
      <w:r>
        <w:t xml:space="preserve"> avoids any possibility of DFDL schemas that are meaningful for some DFDL processors but not others.</w:t>
      </w:r>
    </w:p>
    <w:p w14:paraId="36DC132A" w14:textId="77777777" w:rsidR="00A001B9" w:rsidRDefault="009D64FD">
      <w:r>
        <w:t>The properties are organized as follows:</w:t>
      </w:r>
    </w:p>
    <w:p w14:paraId="33D8158A" w14:textId="33F47211" w:rsidR="00A001B9" w:rsidRDefault="009D64FD" w:rsidP="00B117B5">
      <w:pPr>
        <w:numPr>
          <w:ilvl w:val="0"/>
          <w:numId w:val="59"/>
        </w:numPr>
      </w:pPr>
      <w:r>
        <w:t xml:space="preserve">Common to both Content and Framing (see </w:t>
      </w:r>
      <w:r>
        <w:fldChar w:fldCharType="begin"/>
      </w:r>
      <w:r>
        <w:instrText xml:space="preserve"> REF _Ref255476147 \r \h </w:instrText>
      </w:r>
      <w:r>
        <w:fldChar w:fldCharType="separate"/>
      </w:r>
      <w:r w:rsidR="002D29EA">
        <w:t>11</w:t>
      </w:r>
      <w:r>
        <w:fldChar w:fldCharType="end"/>
      </w:r>
      <w:r>
        <w:t>)</w:t>
      </w:r>
    </w:p>
    <w:p w14:paraId="03BF1C76" w14:textId="065A63BD" w:rsidR="00A001B9" w:rsidRDefault="009D64FD" w:rsidP="00B117B5">
      <w:pPr>
        <w:numPr>
          <w:ilvl w:val="0"/>
          <w:numId w:val="59"/>
        </w:numPr>
      </w:pPr>
      <w:r>
        <w:t xml:space="preserve">Common Framing, Position, and Length (see </w:t>
      </w:r>
      <w:r>
        <w:fldChar w:fldCharType="begin"/>
      </w:r>
      <w:r>
        <w:instrText xml:space="preserve"> REF _Ref255476176 \r \h </w:instrText>
      </w:r>
      <w:r>
        <w:fldChar w:fldCharType="separate"/>
      </w:r>
      <w:r w:rsidR="002D29EA">
        <w:t>12</w:t>
      </w:r>
      <w:r>
        <w:fldChar w:fldCharType="end"/>
      </w:r>
      <w:r>
        <w:t>)</w:t>
      </w:r>
    </w:p>
    <w:p w14:paraId="55B39FBA" w14:textId="234E0C03" w:rsidR="00A001B9" w:rsidRDefault="009D64FD" w:rsidP="00B117B5">
      <w:pPr>
        <w:numPr>
          <w:ilvl w:val="0"/>
          <w:numId w:val="59"/>
        </w:numPr>
      </w:pPr>
      <w:r>
        <w:t xml:space="preserve">Simple Type Content (see </w:t>
      </w:r>
      <w:r>
        <w:fldChar w:fldCharType="begin"/>
      </w:r>
      <w:r>
        <w:instrText xml:space="preserve"> REF _Ref255476219 \r \h </w:instrText>
      </w:r>
      <w:r>
        <w:fldChar w:fldCharType="separate"/>
      </w:r>
      <w:r w:rsidR="002D29EA">
        <w:t>13</w:t>
      </w:r>
      <w:r>
        <w:fldChar w:fldCharType="end"/>
      </w:r>
      <w:r>
        <w:t xml:space="preserve"> )</w:t>
      </w:r>
    </w:p>
    <w:p w14:paraId="670379A3" w14:textId="30516816" w:rsidR="00A001B9" w:rsidRDefault="009D64FD" w:rsidP="00B117B5">
      <w:pPr>
        <w:numPr>
          <w:ilvl w:val="0"/>
          <w:numId w:val="59"/>
        </w:numPr>
      </w:pPr>
      <w:r>
        <w:t xml:space="preserve">Sequence Groups (see </w:t>
      </w:r>
      <w:r>
        <w:fldChar w:fldCharType="begin"/>
      </w:r>
      <w:r>
        <w:instrText xml:space="preserve"> REF _Ref255476240 \r \h </w:instrText>
      </w:r>
      <w:r>
        <w:fldChar w:fldCharType="separate"/>
      </w:r>
      <w:r w:rsidR="002D29EA">
        <w:t>14</w:t>
      </w:r>
      <w:r>
        <w:fldChar w:fldCharType="end"/>
      </w:r>
      <w:r>
        <w:t xml:space="preserve"> )</w:t>
      </w:r>
    </w:p>
    <w:p w14:paraId="0B5E3E9B" w14:textId="76605FE0" w:rsidR="00A001B9" w:rsidRDefault="009D64FD" w:rsidP="00B117B5">
      <w:pPr>
        <w:numPr>
          <w:ilvl w:val="0"/>
          <w:numId w:val="59"/>
        </w:numPr>
      </w:pPr>
      <w:r>
        <w:t xml:space="preserve">Choice Groups (see </w:t>
      </w:r>
      <w:r>
        <w:fldChar w:fldCharType="begin"/>
      </w:r>
      <w:r>
        <w:instrText xml:space="preserve"> REF _Ref255476271 \r \h </w:instrText>
      </w:r>
      <w:r>
        <w:fldChar w:fldCharType="separate"/>
      </w:r>
      <w:r w:rsidR="002D29EA">
        <w:t>15</w:t>
      </w:r>
      <w:r>
        <w:fldChar w:fldCharType="end"/>
      </w:r>
      <w:r>
        <w:t xml:space="preserve"> )</w:t>
      </w:r>
    </w:p>
    <w:p w14:paraId="3994725D" w14:textId="5E41796C" w:rsidR="00A001B9" w:rsidRDefault="009D64FD" w:rsidP="00B117B5">
      <w:pPr>
        <w:numPr>
          <w:ilvl w:val="0"/>
          <w:numId w:val="59"/>
        </w:numPr>
      </w:pPr>
      <w:r>
        <w:t xml:space="preserve">Array elements and optional elements (see </w:t>
      </w:r>
      <w:r>
        <w:fldChar w:fldCharType="begin"/>
      </w:r>
      <w:r>
        <w:instrText xml:space="preserve"> REF _Ref255476292 \r \h </w:instrText>
      </w:r>
      <w:r>
        <w:fldChar w:fldCharType="separate"/>
      </w:r>
      <w:r w:rsidR="002D29EA">
        <w:t>16</w:t>
      </w:r>
      <w:r>
        <w:fldChar w:fldCharType="end"/>
      </w:r>
      <w:r>
        <w:t xml:space="preserve"> )</w:t>
      </w:r>
    </w:p>
    <w:p w14:paraId="0EF41A27" w14:textId="673B1C32" w:rsidR="00A001B9" w:rsidRDefault="009D64FD" w:rsidP="00B117B5">
      <w:pPr>
        <w:numPr>
          <w:ilvl w:val="0"/>
          <w:numId w:val="59"/>
        </w:numPr>
      </w:pPr>
      <w:r>
        <w:t xml:space="preserve">Calculated Values (see </w:t>
      </w:r>
      <w:r>
        <w:fldChar w:fldCharType="begin"/>
      </w:r>
      <w:r>
        <w:instrText xml:space="preserve"> REF _Ref255476304 \r \h </w:instrText>
      </w:r>
      <w:r>
        <w:fldChar w:fldCharType="separate"/>
      </w:r>
      <w:r w:rsidR="002D29EA">
        <w:t>17</w:t>
      </w:r>
      <w:r>
        <w:fldChar w:fldCharType="end"/>
      </w:r>
      <w:r>
        <w:t xml:space="preserve"> )</w:t>
      </w:r>
    </w:p>
    <w:p w14:paraId="459BFEC5" w14:textId="77777777" w:rsidR="00A001B9" w:rsidRDefault="009D64FD">
      <w:r>
        <w:t>Where properties are specific to a physical representation, the property name may choose to reflect this. Where properties are related to a specific logical type grouping (defined below), the property name may choose to reflect this.</w:t>
      </w:r>
    </w:p>
    <w:p w14:paraId="0C8992AD" w14:textId="77777777" w:rsidR="00A001B9" w:rsidRDefault="009D64FD">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14CCB8CA" w14:textId="77777777" w:rsidR="00A001B9" w:rsidRDefault="009D64FD">
      <w:pPr>
        <w:rPr>
          <w:iCs/>
        </w:rPr>
      </w:pPr>
      <w:r>
        <w:rPr>
          <w:iCs/>
        </w:rPr>
        <w:t xml:space="preserve">The property description defines which schema component that the property may be specified on. In </w:t>
      </w:r>
      <w:proofErr w:type="gramStart"/>
      <w:r>
        <w:rPr>
          <w:iCs/>
        </w:rPr>
        <w:t>addition</w:t>
      </w:r>
      <w:proofErr w:type="gramEnd"/>
      <w:r>
        <w:rPr>
          <w:iCs/>
        </w:rPr>
        <w:t xml:space="preserve"> most DFDL properties may be specified on a </w:t>
      </w:r>
      <w:proofErr w:type="spellStart"/>
      <w:r>
        <w:rPr>
          <w:iCs/>
        </w:rPr>
        <w:t>dfdl:format</w:t>
      </w:r>
      <w:proofErr w:type="spellEnd"/>
      <w:r>
        <w:rPr>
          <w:iCs/>
        </w:rPr>
        <w:t xml:space="preserve"> annotation.</w:t>
      </w:r>
    </w:p>
    <w:p w14:paraId="0CD9CADE" w14:textId="77777777" w:rsidR="00A001B9" w:rsidRDefault="009D64FD">
      <w:pPr>
        <w:pStyle w:val="Heading1"/>
        <w:rPr>
          <w:rFonts w:eastAsia="Times New Roman"/>
        </w:rPr>
      </w:pPr>
      <w:bookmarkStart w:id="3261" w:name="_Toc322911610"/>
      <w:bookmarkStart w:id="3262" w:name="_Toc322912149"/>
      <w:bookmarkStart w:id="3263" w:name="_Toc329092999"/>
      <w:bookmarkStart w:id="3264" w:name="_Toc332701512"/>
      <w:bookmarkStart w:id="3265" w:name="_Toc332701819"/>
      <w:bookmarkStart w:id="3266" w:name="_Toc332711613"/>
      <w:bookmarkStart w:id="3267" w:name="_Toc332711921"/>
      <w:bookmarkStart w:id="3268" w:name="_Toc332712223"/>
      <w:bookmarkStart w:id="3269" w:name="_Toc332724139"/>
      <w:bookmarkStart w:id="3270" w:name="_Toc332724439"/>
      <w:bookmarkStart w:id="3271" w:name="_Toc341102735"/>
      <w:bookmarkStart w:id="3272" w:name="_Toc347241468"/>
      <w:bookmarkStart w:id="3273" w:name="_Toc347744661"/>
      <w:bookmarkStart w:id="3274" w:name="_Toc348984444"/>
      <w:bookmarkStart w:id="3275" w:name="_Toc348984749"/>
      <w:bookmarkStart w:id="3276" w:name="_Toc349037912"/>
      <w:bookmarkStart w:id="3277" w:name="_Toc349038217"/>
      <w:bookmarkStart w:id="3278" w:name="_Toc349042710"/>
      <w:bookmarkStart w:id="3279" w:name="_Toc349642131"/>
      <w:bookmarkStart w:id="3280" w:name="_Toc351912708"/>
      <w:bookmarkStart w:id="3281" w:name="_Toc351914729"/>
      <w:bookmarkStart w:id="3282" w:name="_Toc351915195"/>
      <w:bookmarkStart w:id="3283" w:name="_Toc361231252"/>
      <w:bookmarkStart w:id="3284" w:name="_Toc361231778"/>
      <w:bookmarkStart w:id="3285" w:name="_Toc362445076"/>
      <w:bookmarkStart w:id="3286" w:name="_Toc363908998"/>
      <w:bookmarkStart w:id="3287" w:name="_Toc364463421"/>
      <w:bookmarkStart w:id="3288" w:name="_Toc366078019"/>
      <w:bookmarkStart w:id="3289" w:name="_Toc366078638"/>
      <w:bookmarkStart w:id="3290" w:name="_Toc366079623"/>
      <w:bookmarkStart w:id="3291" w:name="_Toc366080235"/>
      <w:bookmarkStart w:id="3292" w:name="_Toc366080844"/>
      <w:bookmarkStart w:id="3293" w:name="_Toc366505184"/>
      <w:bookmarkStart w:id="3294" w:name="_Toc366508553"/>
      <w:bookmarkStart w:id="3295" w:name="_Toc366513054"/>
      <w:bookmarkStart w:id="3296" w:name="_Toc366574243"/>
      <w:bookmarkStart w:id="3297" w:name="_Toc366578036"/>
      <w:bookmarkStart w:id="3298" w:name="_Toc366578630"/>
      <w:bookmarkStart w:id="3299" w:name="_Toc366579222"/>
      <w:bookmarkStart w:id="3300" w:name="_Toc366579813"/>
      <w:bookmarkStart w:id="3301" w:name="_Toc366580405"/>
      <w:bookmarkStart w:id="3302" w:name="_Toc366580996"/>
      <w:bookmarkStart w:id="3303" w:name="_Toc366581588"/>
      <w:bookmarkStart w:id="3304" w:name="_Toc322911611"/>
      <w:bookmarkStart w:id="3305" w:name="_Toc322912150"/>
      <w:bookmarkStart w:id="3306" w:name="_Toc329093000"/>
      <w:bookmarkStart w:id="3307" w:name="_Toc332701513"/>
      <w:bookmarkStart w:id="3308" w:name="_Toc332701820"/>
      <w:bookmarkStart w:id="3309" w:name="_Toc332711614"/>
      <w:bookmarkStart w:id="3310" w:name="_Toc332711922"/>
      <w:bookmarkStart w:id="3311" w:name="_Toc332712224"/>
      <w:bookmarkStart w:id="3312" w:name="_Toc332724140"/>
      <w:bookmarkStart w:id="3313" w:name="_Toc332724440"/>
      <w:bookmarkStart w:id="3314" w:name="_Toc341102736"/>
      <w:bookmarkStart w:id="3315" w:name="_Toc347241469"/>
      <w:bookmarkStart w:id="3316" w:name="_Toc347744662"/>
      <w:bookmarkStart w:id="3317" w:name="_Toc348984445"/>
      <w:bookmarkStart w:id="3318" w:name="_Toc348984750"/>
      <w:bookmarkStart w:id="3319" w:name="_Toc349037913"/>
      <w:bookmarkStart w:id="3320" w:name="_Toc349038218"/>
      <w:bookmarkStart w:id="3321" w:name="_Toc349042711"/>
      <w:bookmarkStart w:id="3322" w:name="_Toc349642132"/>
      <w:bookmarkStart w:id="3323" w:name="_Toc351912709"/>
      <w:bookmarkStart w:id="3324" w:name="_Toc351914730"/>
      <w:bookmarkStart w:id="3325" w:name="_Toc351915196"/>
      <w:bookmarkStart w:id="3326" w:name="_Toc361231253"/>
      <w:bookmarkStart w:id="3327" w:name="_Toc361231779"/>
      <w:bookmarkStart w:id="3328" w:name="_Toc362445077"/>
      <w:bookmarkStart w:id="3329" w:name="_Toc363908999"/>
      <w:bookmarkStart w:id="3330" w:name="_Toc364463422"/>
      <w:bookmarkStart w:id="3331" w:name="_Toc366078020"/>
      <w:bookmarkStart w:id="3332" w:name="_Toc366078639"/>
      <w:bookmarkStart w:id="3333" w:name="_Toc366079624"/>
      <w:bookmarkStart w:id="3334" w:name="_Toc366080236"/>
      <w:bookmarkStart w:id="3335" w:name="_Toc366080845"/>
      <w:bookmarkStart w:id="3336" w:name="_Toc366505185"/>
      <w:bookmarkStart w:id="3337" w:name="_Toc366508554"/>
      <w:bookmarkStart w:id="3338" w:name="_Toc366513055"/>
      <w:bookmarkStart w:id="3339" w:name="_Toc366574244"/>
      <w:bookmarkStart w:id="3340" w:name="_Toc366578037"/>
      <w:bookmarkStart w:id="3341" w:name="_Toc366578631"/>
      <w:bookmarkStart w:id="3342" w:name="_Toc366579223"/>
      <w:bookmarkStart w:id="3343" w:name="_Toc366579814"/>
      <w:bookmarkStart w:id="3344" w:name="_Toc366580406"/>
      <w:bookmarkStart w:id="3345" w:name="_Toc366580997"/>
      <w:bookmarkStart w:id="3346" w:name="_Toc366581589"/>
      <w:bookmarkStart w:id="3347" w:name="_Toc130873625"/>
      <w:bookmarkStart w:id="3348" w:name="_Toc140549597"/>
      <w:bookmarkStart w:id="3349" w:name="_Toc177399079"/>
      <w:bookmarkStart w:id="3350" w:name="_Toc175057366"/>
      <w:bookmarkStart w:id="3351" w:name="_Toc199516305"/>
      <w:bookmarkStart w:id="3352" w:name="_Toc194983969"/>
      <w:bookmarkStart w:id="3353" w:name="_Toc243112817"/>
      <w:bookmarkStart w:id="3354" w:name="_Ref255476147"/>
      <w:bookmarkStart w:id="3355" w:name="_Ref322880110"/>
      <w:bookmarkStart w:id="3356" w:name="_Ref322880152"/>
      <w:bookmarkStart w:id="3357" w:name="_Toc349042712"/>
      <w:bookmarkStart w:id="3358" w:name="_Toc27061043"/>
      <w:bookmarkEnd w:id="1781"/>
      <w:bookmarkEnd w:id="1782"/>
      <w:bookmarkEnd w:id="1783"/>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r>
        <w:rPr>
          <w:rFonts w:eastAsia="Times New Roman"/>
        </w:rPr>
        <w:lastRenderedPageBreak/>
        <w:t xml:space="preserve">Properties </w:t>
      </w:r>
      <w:bookmarkEnd w:id="3347"/>
      <w:bookmarkEnd w:id="3348"/>
      <w:r>
        <w:rPr>
          <w:rFonts w:eastAsia="Times New Roman"/>
        </w:rPr>
        <w:t>Common to both Content and Framing</w:t>
      </w:r>
      <w:bookmarkEnd w:id="3349"/>
      <w:bookmarkEnd w:id="3350"/>
      <w:bookmarkEnd w:id="3351"/>
      <w:bookmarkEnd w:id="3352"/>
      <w:bookmarkEnd w:id="3353"/>
      <w:bookmarkEnd w:id="3354"/>
      <w:bookmarkEnd w:id="3355"/>
      <w:bookmarkEnd w:id="3356"/>
      <w:bookmarkEnd w:id="3357"/>
      <w:bookmarkEnd w:id="3358"/>
    </w:p>
    <w:tbl>
      <w:tblPr>
        <w:tblStyle w:val="Table"/>
        <w:tblW w:w="5000" w:type="pct"/>
        <w:tblInd w:w="0" w:type="dxa"/>
        <w:tblLook w:val="01E0" w:firstRow="1" w:lastRow="1" w:firstColumn="1" w:lastColumn="1" w:noHBand="0" w:noVBand="0"/>
      </w:tblPr>
      <w:tblGrid>
        <w:gridCol w:w="2006"/>
        <w:gridCol w:w="6624"/>
      </w:tblGrid>
      <w:tr w:rsidR="00A001B9" w14:paraId="2F151FAD"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1A4863F1" w14:textId="77777777" w:rsidR="00A001B9" w:rsidRDefault="009D64FD">
            <w:r>
              <w:t>Property Name</w:t>
            </w:r>
          </w:p>
        </w:tc>
        <w:tc>
          <w:tcPr>
            <w:tcW w:w="0" w:type="auto"/>
            <w:hideMark/>
          </w:tcPr>
          <w:p w14:paraId="662EDE5A" w14:textId="77777777" w:rsidR="00A001B9" w:rsidRDefault="009D64FD">
            <w:r>
              <w:t>Description</w:t>
            </w:r>
          </w:p>
        </w:tc>
      </w:tr>
      <w:tr w:rsidR="00A001B9" w14:paraId="4FF79A5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86D08C9" w14:textId="77777777" w:rsidR="00A001B9" w:rsidRDefault="009D64FD">
            <w:r>
              <w:t>byteOrder</w:t>
            </w:r>
          </w:p>
        </w:tc>
        <w:tc>
          <w:tcPr>
            <w:tcW w:w="0" w:type="auto"/>
            <w:tcBorders>
              <w:top w:val="single" w:sz="4" w:space="0" w:color="auto"/>
              <w:left w:val="single" w:sz="4" w:space="0" w:color="auto"/>
              <w:bottom w:val="single" w:sz="4" w:space="0" w:color="auto"/>
              <w:right w:val="single" w:sz="4" w:space="0" w:color="auto"/>
            </w:tcBorders>
          </w:tcPr>
          <w:p w14:paraId="69F6F829" w14:textId="77777777" w:rsidR="00A001B9" w:rsidRDefault="009D64FD">
            <w:pPr>
              <w:rPr>
                <w:rFonts w:cs="Arial"/>
              </w:rPr>
            </w:pPr>
            <w:proofErr w:type="spellStart"/>
            <w:r>
              <w:rPr>
                <w:rFonts w:cs="Arial"/>
              </w:rPr>
              <w:t>Enum</w:t>
            </w:r>
            <w:proofErr w:type="spellEnd"/>
            <w:r>
              <w:rPr>
                <w:rFonts w:cs="Arial"/>
              </w:rPr>
              <w:t xml:space="preserve"> or DFDL Expression</w:t>
            </w:r>
          </w:p>
          <w:p w14:paraId="429B2160" w14:textId="77777777" w:rsidR="00A001B9" w:rsidRDefault="009D64FD">
            <w:pPr>
              <w:rPr>
                <w:rFonts w:cs="Arial"/>
              </w:rPr>
            </w:pPr>
            <w:r>
              <w:rPr>
                <w:rFonts w:cs="Arial"/>
              </w:rPr>
              <w:t>Valid values 'bigEndian', '</w:t>
            </w:r>
            <w:proofErr w:type="spellStart"/>
            <w:r>
              <w:rPr>
                <w:rFonts w:cs="Arial"/>
              </w:rPr>
              <w:t>littleEndian</w:t>
            </w:r>
            <w:proofErr w:type="spellEnd"/>
            <w:r>
              <w:rPr>
                <w:rFonts w:cs="Arial"/>
              </w:rPr>
              <w:t xml:space="preserve">'.  </w:t>
            </w:r>
          </w:p>
          <w:p w14:paraId="545C299B" w14:textId="77777777" w:rsidR="00A001B9" w:rsidRDefault="009D64FD">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6EB4EEF4" w14:textId="77777777" w:rsidR="00A001B9" w:rsidRDefault="009D64FD">
            <w:pPr>
              <w:rPr>
                <w:rFonts w:cs="Arial"/>
              </w:rPr>
            </w:pPr>
            <w:r>
              <w:rPr>
                <w:rFonts w:cs="Arial"/>
              </w:rPr>
              <w:t>Note that there is, intentionally, no such thing as 'native' endian</w:t>
            </w:r>
            <w:r>
              <w:rPr>
                <w:rStyle w:val="FootnoteReference"/>
                <w:rFonts w:cs="Arial"/>
                <w:szCs w:val="18"/>
              </w:rPr>
              <w:footnoteReference w:id="15"/>
            </w:r>
            <w:r>
              <w:rPr>
                <w:rFonts w:cs="Arial"/>
              </w:rPr>
              <w:t>.</w:t>
            </w:r>
          </w:p>
          <w:p w14:paraId="2E400A11" w14:textId="77777777" w:rsidR="00A001B9" w:rsidRDefault="009D64FD">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proofErr w:type="gramStart"/>
            <w:r>
              <w:t>Specifically</w:t>
            </w:r>
            <w:proofErr w:type="gramEnd"/>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69CEF8BA" w14:textId="66CD2683" w:rsidR="00A001B9" w:rsidRDefault="009D64FD">
            <w:pPr>
              <w:rPr>
                <w:del w:id="3359" w:author="Mike Beckerle" w:date="2019-11-25T14:57: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 with </w:t>
            </w:r>
            <w:r>
              <w:t>Unicode</w:t>
            </w:r>
            <w:r>
              <w:rPr>
                <w:rFonts w:eastAsia="Helv"/>
              </w:rPr>
              <w:t xml:space="preserve"> fixed-width </w:t>
            </w:r>
            <w:r>
              <w:t>encodings that do not specify the byte order (UTF-16 and UTF-32).</w:t>
            </w:r>
            <w:del w:id="3360" w:author="Mike Beckerle" w:date="2019-11-25T14:57:00Z">
              <w:r>
                <w:delText xml:space="preserve">See Section </w:delText>
              </w:r>
              <w:r>
                <w:fldChar w:fldCharType="begin"/>
              </w:r>
              <w:r>
                <w:delInstrText xml:space="preserve"> REF _Ref320436132 \r \h  \* MERGEFORMAT </w:delInstrText>
              </w:r>
              <w:r>
                <w:fldChar w:fldCharType="separate"/>
              </w:r>
              <w:r>
                <w:delText>11.1</w:delText>
              </w:r>
              <w:r>
                <w:fldChar w:fldCharType="end"/>
              </w:r>
              <w:r>
                <w:delText xml:space="preserve"> </w:delText>
              </w:r>
              <w:r>
                <w:fldChar w:fldCharType="begin"/>
              </w:r>
              <w:r>
                <w:delInstrText xml:space="preserve"> REF _Ref320436132 \h  \* MERGEFORMAT </w:delInstrText>
              </w:r>
              <w:r>
                <w:fldChar w:fldCharType="separate"/>
              </w:r>
              <w:r>
                <w:delText>Unicode Byte Order Marks (BOM)</w:delText>
              </w:r>
              <w:r>
                <w:fldChar w:fldCharType="end"/>
              </w:r>
              <w:r>
                <w:delText xml:space="preserve"> for details.</w:delText>
              </w:r>
            </w:del>
          </w:p>
          <w:p w14:paraId="4428ED82" w14:textId="77777777" w:rsidR="00A001B9" w:rsidRDefault="00A001B9">
            <w:pPr>
              <w:rPr>
                <w:ins w:id="3361" w:author="Mike Beckerle" w:date="2019-11-25T14:57:00Z"/>
                <w:rFonts w:cs="Arial"/>
              </w:rPr>
            </w:pPr>
          </w:p>
          <w:p w14:paraId="712C6A51"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A001B9" w14:paraId="4A0C27EF"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8E7D6B0" w14:textId="77777777" w:rsidR="00A001B9" w:rsidRDefault="009D64FD">
            <w:r>
              <w:t>bitOrder</w:t>
            </w:r>
          </w:p>
        </w:tc>
        <w:tc>
          <w:tcPr>
            <w:tcW w:w="0" w:type="auto"/>
            <w:tcBorders>
              <w:top w:val="single" w:sz="4" w:space="0" w:color="auto"/>
              <w:left w:val="single" w:sz="4" w:space="0" w:color="auto"/>
              <w:bottom w:val="single" w:sz="4" w:space="0" w:color="auto"/>
              <w:right w:val="single" w:sz="4" w:space="0" w:color="auto"/>
            </w:tcBorders>
            <w:hideMark/>
          </w:tcPr>
          <w:p w14:paraId="2123FFCC" w14:textId="77777777" w:rsidR="00A001B9" w:rsidRDefault="009D64FD">
            <w:pPr>
              <w:rPr>
                <w:rFonts w:cs="Arial"/>
              </w:rPr>
            </w:pPr>
            <w:proofErr w:type="spellStart"/>
            <w:r>
              <w:rPr>
                <w:rFonts w:cs="Arial"/>
              </w:rPr>
              <w:t>Enum</w:t>
            </w:r>
            <w:proofErr w:type="spellEnd"/>
            <w:r>
              <w:rPr>
                <w:rFonts w:cs="Arial"/>
              </w:rPr>
              <w:t xml:space="preserve"> </w:t>
            </w:r>
          </w:p>
          <w:p w14:paraId="7D18F120" w14:textId="77777777" w:rsidR="00A001B9" w:rsidRDefault="009D64FD">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40E7456C" w14:textId="77777777" w:rsidR="00A001B9" w:rsidRDefault="009D64FD">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035F1030" w14:textId="77777777" w:rsidR="00A001B9" w:rsidRDefault="009D64FD">
            <w:r>
              <w:t>The bit order is the correspondence of a bit's numeric significance to the bit position (1 to 8) within the byte.</w:t>
            </w:r>
          </w:p>
          <w:p w14:paraId="70FCADA4" w14:textId="77777777" w:rsidR="00A001B9" w:rsidRDefault="009D64FD">
            <w:r>
              <w:t>Value '</w:t>
            </w:r>
            <w:proofErr w:type="spellStart"/>
            <w:r>
              <w:t>mostSignificantBitFirst</w:t>
            </w:r>
            <w:proofErr w:type="spellEnd"/>
            <w:r>
              <w:t xml:space="preserve">' means: </w:t>
            </w:r>
          </w:p>
          <w:p w14:paraId="289E733A" w14:textId="77777777" w:rsidR="00A001B9" w:rsidRDefault="009D64FD" w:rsidP="00B117B5">
            <w:pPr>
              <w:numPr>
                <w:ilvl w:val="0"/>
                <w:numId w:val="60"/>
              </w:numPr>
            </w:pPr>
            <w:r>
              <w:t>The 2</w:t>
            </w:r>
            <w:r>
              <w:rPr>
                <w:vertAlign w:val="superscript"/>
              </w:rPr>
              <w:t>7</w:t>
            </w:r>
            <w:r>
              <w:t xml:space="preserve"> bit is first, i.e., has bit position 1. </w:t>
            </w:r>
          </w:p>
          <w:p w14:paraId="61B73B47" w14:textId="77777777" w:rsidR="00A001B9" w:rsidRDefault="009D64FD" w:rsidP="00B117B5">
            <w:pPr>
              <w:numPr>
                <w:ilvl w:val="0"/>
                <w:numId w:val="60"/>
              </w:numPr>
            </w:pPr>
            <w:r>
              <w:t xml:space="preserve">In </w:t>
            </w:r>
            <w:proofErr w:type="gramStart"/>
            <w:r>
              <w:t>general</w:t>
            </w:r>
            <w:proofErr w:type="gramEnd"/>
            <w:r>
              <w:t xml:space="preserve"> the 2</w:t>
            </w:r>
            <w:r>
              <w:rPr>
                <w:i/>
                <w:vertAlign w:val="superscript"/>
              </w:rPr>
              <w:t>n</w:t>
            </w:r>
            <w:r>
              <w:t xml:space="preserve"> bit has position 8 - </w:t>
            </w:r>
            <w:r>
              <w:rPr>
                <w:i/>
              </w:rPr>
              <w:t xml:space="preserve">n. </w:t>
            </w:r>
          </w:p>
          <w:p w14:paraId="4D6A105F" w14:textId="77777777" w:rsidR="00A001B9" w:rsidRDefault="009D64FD" w:rsidP="00B117B5">
            <w:pPr>
              <w:numPr>
                <w:ilvl w:val="0"/>
                <w:numId w:val="60"/>
              </w:numPr>
            </w:pPr>
            <w:r>
              <w:t xml:space="preserve">The least significant bits of byte N </w:t>
            </w:r>
            <w:proofErr w:type="gramStart"/>
            <w:r>
              <w:t>are considered to be</w:t>
            </w:r>
            <w:proofErr w:type="gramEnd"/>
            <w:r>
              <w:t xml:space="preserve"> adjacent to the most significant bits of byte N+1.</w:t>
            </w:r>
          </w:p>
          <w:p w14:paraId="7902F6D5" w14:textId="77777777" w:rsidR="00A001B9" w:rsidRDefault="009D64FD">
            <w:r>
              <w:t>Value '</w:t>
            </w:r>
            <w:proofErr w:type="spellStart"/>
            <w:r>
              <w:t>leastSignificantBitFirst</w:t>
            </w:r>
            <w:proofErr w:type="spellEnd"/>
            <w:r>
              <w:t>' means:</w:t>
            </w:r>
          </w:p>
          <w:p w14:paraId="01C43FEB" w14:textId="77777777" w:rsidR="00A001B9" w:rsidRDefault="009D64FD" w:rsidP="00B117B5">
            <w:pPr>
              <w:numPr>
                <w:ilvl w:val="0"/>
                <w:numId w:val="61"/>
              </w:numPr>
            </w:pPr>
            <w:r>
              <w:t>The 2</w:t>
            </w:r>
            <w:r>
              <w:rPr>
                <w:vertAlign w:val="superscript"/>
              </w:rPr>
              <w:t>0</w:t>
            </w:r>
            <w:r>
              <w:t xml:space="preserve"> bit is first, i.e., has bit position 1. </w:t>
            </w:r>
          </w:p>
          <w:p w14:paraId="60D4DBA2" w14:textId="77777777" w:rsidR="00A001B9" w:rsidRDefault="009D64FD" w:rsidP="00B117B5">
            <w:pPr>
              <w:numPr>
                <w:ilvl w:val="0"/>
                <w:numId w:val="61"/>
              </w:numPr>
            </w:pPr>
            <w:r>
              <w:t xml:space="preserve">In </w:t>
            </w:r>
            <w:proofErr w:type="gramStart"/>
            <w:r>
              <w:t>general</w:t>
            </w:r>
            <w:proofErr w:type="gramEnd"/>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60FAB7B5" w14:textId="77777777" w:rsidR="00A001B9" w:rsidRDefault="009D64FD" w:rsidP="00B117B5">
            <w:pPr>
              <w:numPr>
                <w:ilvl w:val="0"/>
                <w:numId w:val="61"/>
              </w:numPr>
            </w:pPr>
            <w:r>
              <w:t xml:space="preserve">The most significant bits of byte N </w:t>
            </w:r>
            <w:proofErr w:type="gramStart"/>
            <w:r>
              <w:t>are considered to be</w:t>
            </w:r>
            <w:proofErr w:type="gramEnd"/>
            <w:r>
              <w:t xml:space="preserve"> adjacent to the least significant bits of byte N+1.</w:t>
            </w:r>
          </w:p>
          <w:p w14:paraId="0D669424" w14:textId="77777777" w:rsidR="00A001B9" w:rsidRDefault="009D64FD">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9.2) when the region's starting bit position or ending bit position are not on a byte boundary.  </w:t>
            </w:r>
          </w:p>
          <w:p w14:paraId="334DE672" w14:textId="77777777" w:rsidR="00A001B9" w:rsidRDefault="009D64FD">
            <w:r>
              <w:lastRenderedPageBreak/>
              <w:t xml:space="preserve">The bit order can only change on byte boundaries, and alignment of up to 7 bits will be </w:t>
            </w:r>
            <w:ins w:id="3362" w:author="Mike Beckerle" w:date="2019-09-26T19:31:00Z">
              <w:r>
                <w:rPr>
                  <w:rFonts w:cs="Arial"/>
                </w:rPr>
                <w:t>skipped (parsing) or inserted (unparsing)</w:t>
              </w:r>
            </w:ins>
            <w:del w:id="3363" w:author="Mike Beckerle" w:date="2019-09-26T19:31:00Z">
              <w:r>
                <w:delText>inserted</w:delText>
              </w:r>
            </w:del>
            <w:r>
              <w:t xml:space="preserve"> to ensure byte-alignment whenever the bit order changes.</w:t>
            </w:r>
          </w:p>
          <w:p w14:paraId="4E8E7430"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A001B9" w14:paraId="1D3307D6"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F64D523" w14:textId="77777777" w:rsidR="00A001B9" w:rsidRDefault="009D64FD">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6A518D55" w14:textId="77777777" w:rsidR="00A001B9" w:rsidRDefault="009D64FD">
            <w:proofErr w:type="spellStart"/>
            <w:r>
              <w:t>Enum</w:t>
            </w:r>
            <w:proofErr w:type="spellEnd"/>
            <w:r>
              <w:t xml:space="preserve"> or DFDL Expression</w:t>
            </w:r>
          </w:p>
          <w:p w14:paraId="55A7EC1D" w14:textId="77777777" w:rsidR="00A001B9" w:rsidRDefault="009D64FD">
            <w:r>
              <w:t>Values are one of:</w:t>
            </w:r>
          </w:p>
          <w:p w14:paraId="261A0681" w14:textId="77777777" w:rsidR="00A001B9" w:rsidRDefault="009D64FD" w:rsidP="00B117B5">
            <w:pPr>
              <w:pStyle w:val="ListParagraph"/>
              <w:numPr>
                <w:ilvl w:val="0"/>
                <w:numId w:val="153"/>
              </w:numPr>
            </w:pPr>
            <w:r>
              <w:t>IANA charset name</w:t>
            </w:r>
          </w:p>
          <w:p w14:paraId="4F7840E7" w14:textId="77777777" w:rsidR="00A001B9" w:rsidRDefault="009D64FD" w:rsidP="00B117B5">
            <w:pPr>
              <w:pStyle w:val="ListParagraph"/>
              <w:numPr>
                <w:ilvl w:val="0"/>
                <w:numId w:val="153"/>
              </w:numPr>
            </w:pPr>
            <w:r>
              <w:t>CCSID</w:t>
            </w:r>
            <w:r>
              <w:rPr>
                <w:rStyle w:val="FootnoteReference"/>
                <w:szCs w:val="18"/>
              </w:rPr>
              <w:footnoteReference w:id="16"/>
            </w:r>
          </w:p>
          <w:p w14:paraId="535EC70B" w14:textId="77777777" w:rsidR="00A001B9" w:rsidRDefault="009D64FD" w:rsidP="00B117B5">
            <w:pPr>
              <w:pStyle w:val="ListParagraph"/>
              <w:numPr>
                <w:ilvl w:val="0"/>
                <w:numId w:val="153"/>
              </w:numPr>
            </w:pPr>
            <w:r>
              <w:t>DFDL standard encoding name</w:t>
            </w:r>
          </w:p>
          <w:p w14:paraId="7606C4C3" w14:textId="77777777" w:rsidR="00A001B9" w:rsidRDefault="009D64FD" w:rsidP="00B117B5">
            <w:pPr>
              <w:pStyle w:val="ListParagraph"/>
              <w:numPr>
                <w:ilvl w:val="0"/>
                <w:numId w:val="153"/>
              </w:numPr>
            </w:pPr>
            <w:r>
              <w:t>Implementation-specific encoding name</w:t>
            </w:r>
          </w:p>
          <w:p w14:paraId="7CB76FE3" w14:textId="77777777" w:rsidR="00A001B9" w:rsidRDefault="009D64FD">
            <w:r>
              <w:t xml:space="preserve">This property can be computed by way of an expression which returns an appropriate string value. The expression must not contain forward references to elements which have not yet been processed.  </w:t>
            </w:r>
          </w:p>
          <w:p w14:paraId="244C4BD5" w14:textId="77777777" w:rsidR="00A001B9" w:rsidRDefault="009D64FD">
            <w:r>
              <w:t>Note that there is, deliberately, no concept of 'native' encoding</w:t>
            </w:r>
            <w:r>
              <w:rPr>
                <w:rStyle w:val="FootnoteReference"/>
                <w:szCs w:val="18"/>
              </w:rPr>
              <w:footnoteReference w:id="17"/>
            </w:r>
            <w:r>
              <w:t>.</w:t>
            </w:r>
          </w:p>
          <w:p w14:paraId="1E05E14E" w14:textId="77777777" w:rsidR="00A001B9" w:rsidRDefault="009D64FD">
            <w:r>
              <w:t xml:space="preserve">Conforming DFDL v1.0 processors must accept at least 'UTF-8', 'UTF-16', 'UTF-16BE', 'UTF-16LE', 'ASCII', and 'ISO-8859-1' as encoding names. </w:t>
            </w:r>
          </w:p>
          <w:p w14:paraId="62A12648" w14:textId="77777777" w:rsidR="00A001B9" w:rsidRDefault="009D64FD">
            <w:r>
              <w:t xml:space="preserve">Encoding names are case-insensitive, so 'utf-8' and 'UTF-8' are equivalent. </w:t>
            </w:r>
          </w:p>
          <w:p w14:paraId="5B4673CB" w14:textId="73B353B0" w:rsidR="00A001B9" w:rsidRDefault="009D64FD">
            <w:r>
              <w:t xml:space="preserve">Unicode character set encodings that do not specify a byte order (such as UTF-16 or UTF-32) can have their byte-order controlled by a document-level byte-order-mark (BOM). See Section </w:t>
            </w:r>
            <w:r>
              <w:fldChar w:fldCharType="begin"/>
            </w:r>
            <w:r>
              <w:instrText xml:space="preserve"> REF _Ref320436132 \r \h  \* MERGEFORMAT </w:instrText>
            </w:r>
            <w:r>
              <w:fldChar w:fldCharType="separate"/>
            </w:r>
            <w:r w:rsidR="002D29EA">
              <w:t>11.1</w:t>
            </w:r>
            <w:r>
              <w:fldChar w:fldCharType="end"/>
            </w:r>
            <w:r>
              <w:t xml:space="preserve"> </w:t>
            </w:r>
            <w:r>
              <w:fldChar w:fldCharType="begin"/>
            </w:r>
            <w:r>
              <w:instrText xml:space="preserve"> REF _Ref320436132 \h  \* MERGEFORMAT </w:instrText>
            </w:r>
            <w:r>
              <w:fldChar w:fldCharType="separate"/>
            </w:r>
            <w:ins w:id="3364" w:author="Mike Beckerle" w:date="2019-12-12T16:39:00Z">
              <w:r w:rsidR="002D29EA">
                <w:t>Unicode Byte Order Mark (BOM)</w:t>
              </w:r>
            </w:ins>
            <w:del w:id="3365" w:author="Mike Beckerle" w:date="2019-12-12T16:33:00Z">
              <w:r w:rsidDel="00736A3D">
                <w:delText>Unicode Byte Order Marks (BOM)</w:delText>
              </w:r>
            </w:del>
            <w:r>
              <w:fldChar w:fldCharType="end"/>
            </w:r>
            <w:r>
              <w:t xml:space="preserve"> for details. </w:t>
            </w:r>
          </w:p>
          <w:p w14:paraId="38D51235" w14:textId="77777777" w:rsidR="00A001B9" w:rsidRDefault="009D64FD">
            <w:r>
              <w:t>The encoding name 'UTF-8' is interpreted strictly and does not include variants such as CESU-8.</w:t>
            </w:r>
          </w:p>
          <w:p w14:paraId="61283E76" w14:textId="46C8DD9E" w:rsidR="00A001B9" w:rsidRDefault="009D64FD">
            <w:r>
              <w:t xml:space="preserve">DFDL standard encoding names are defined in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r w:rsidR="002D29EA">
              <w:t>Appendix D: DFDL Standard Encodings</w:t>
            </w:r>
            <w:r>
              <w:fldChar w:fldCharType="end"/>
            </w:r>
            <w:r>
              <w:t xml:space="preserve">. When supported, a conforming DFDL implementation must implement them in a uniform manner so that they are portable across all DFDL implementations that implement them. </w:t>
            </w:r>
          </w:p>
          <w:p w14:paraId="5FF13272" w14:textId="77777777" w:rsidR="00A001B9" w:rsidRDefault="009D64FD">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their name, </w:t>
            </w:r>
            <w:r>
              <w:rPr>
                <w:bCs/>
              </w:rPr>
              <w:t>as</w:t>
            </w:r>
            <w:r>
              <w:t xml:space="preserve"> they are subject to being superseded </w:t>
            </w:r>
            <w:r>
              <w:rPr>
                <w:bCs/>
              </w:rPr>
              <w:t>by IANA</w:t>
            </w:r>
            <w:r>
              <w:t xml:space="preserve"> or DFDL standard encoding names.</w:t>
            </w:r>
          </w:p>
          <w:p w14:paraId="432929BD"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373DD16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9C05DDB" w14:textId="77777777" w:rsidR="00A001B9" w:rsidRDefault="009D64FD">
            <w:r>
              <w:t>utf16Width</w:t>
            </w:r>
          </w:p>
        </w:tc>
        <w:tc>
          <w:tcPr>
            <w:tcW w:w="0" w:type="auto"/>
            <w:tcBorders>
              <w:top w:val="single" w:sz="4" w:space="0" w:color="auto"/>
              <w:left w:val="single" w:sz="4" w:space="0" w:color="auto"/>
              <w:bottom w:val="single" w:sz="4" w:space="0" w:color="auto"/>
              <w:right w:val="single" w:sz="4" w:space="0" w:color="auto"/>
            </w:tcBorders>
            <w:hideMark/>
          </w:tcPr>
          <w:p w14:paraId="73DD6E7A" w14:textId="77777777" w:rsidR="00A001B9" w:rsidRDefault="009D64FD">
            <w:proofErr w:type="spellStart"/>
            <w:r>
              <w:t>Enum</w:t>
            </w:r>
            <w:proofErr w:type="spellEnd"/>
          </w:p>
          <w:p w14:paraId="10E428F2" w14:textId="77777777" w:rsidR="00A001B9" w:rsidRDefault="009D64FD">
            <w:r>
              <w:t>Valid values are 'fixed', 'variable'.</w:t>
            </w:r>
          </w:p>
          <w:p w14:paraId="1C0391AD" w14:textId="77777777" w:rsidR="00A001B9" w:rsidRDefault="009D64FD">
            <w:r>
              <w:t>Applies only when encoding is 'UTF-16', 'UTF-16BE', UTF16-LE' or their CCSID equivalents.</w:t>
            </w:r>
          </w:p>
          <w:p w14:paraId="4FF85172" w14:textId="77777777" w:rsidR="00A001B9" w:rsidRDefault="009D64FD">
            <w:r>
              <w:lastRenderedPageBreak/>
              <w:t>Specifies whether the encoding 'UTF-16' should be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045953B7" w14:textId="77777777" w:rsidR="00A001B9" w:rsidRDefault="009D64FD">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71ED4A07"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2C0AC82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99619D4" w14:textId="77777777" w:rsidR="00A001B9" w:rsidRDefault="009D64FD">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6E69BE91" w14:textId="77777777" w:rsidR="00A001B9" w:rsidRDefault="009D64FD">
            <w:proofErr w:type="spellStart"/>
            <w:r>
              <w:t>Enum</w:t>
            </w:r>
            <w:proofErr w:type="spellEnd"/>
          </w:p>
          <w:p w14:paraId="69C0B7BC" w14:textId="77777777" w:rsidR="00A001B9" w:rsidRDefault="009D64FD">
            <w:r>
              <w:t>Valid values are 'yes', 'no'.</w:t>
            </w:r>
          </w:p>
          <w:p w14:paraId="21559944" w14:textId="77777777" w:rsidR="00A001B9" w:rsidRDefault="009D64FD">
            <w:r>
              <w:t xml:space="preserve">Whether mixed case data is accepted when matching delimiters and data values on input. </w:t>
            </w:r>
          </w:p>
          <w:p w14:paraId="6BE583BE" w14:textId="77777777" w:rsidR="00A001B9" w:rsidRDefault="009D64FD">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5EFBF925" w14:textId="2147B18A" w:rsidR="00A001B9" w:rsidRDefault="009D64FD">
            <w:pPr>
              <w:autoSpaceDE w:val="0"/>
              <w:autoSpaceDN w:val="0"/>
              <w:adjustRightInd w:val="0"/>
              <w:rPr>
                <w:rFonts w:cs="Arial"/>
                <w:lang w:eastAsia="en-GB"/>
              </w:rPr>
            </w:pPr>
            <w:r>
              <w:rPr>
                <w:rFonts w:cs="Arial"/>
                <w:lang w:eastAsia="en-GB"/>
              </w:rPr>
              <w:t xml:space="preserve">Property ignoreCase plays no part when comparing an element value with an </w:t>
            </w:r>
            <w:r w:rsidR="00077579">
              <w:rPr>
                <w:rFonts w:cs="Arial"/>
                <w:lang w:eastAsia="en-GB"/>
              </w:rPr>
              <w:t>XSD</w:t>
            </w:r>
            <w:r>
              <w:rPr>
                <w:rFonts w:cs="Arial"/>
                <w:lang w:eastAsia="en-GB"/>
              </w:rPr>
              <w:t xml:space="preserve"> </w:t>
            </w:r>
            <w:proofErr w:type="spellStart"/>
            <w:r>
              <w:rPr>
                <w:rFonts w:cs="Arial"/>
                <w:lang w:eastAsia="en-GB"/>
              </w:rPr>
              <w:t>enum</w:t>
            </w:r>
            <w:proofErr w:type="spellEnd"/>
            <w:r>
              <w:rPr>
                <w:rFonts w:cs="Arial"/>
                <w:lang w:eastAsia="en-GB"/>
              </w:rPr>
              <w:t xml:space="preserve"> facet, matching an element value to an </w:t>
            </w:r>
            <w:r w:rsidR="00077579">
              <w:rPr>
                <w:rFonts w:cs="Arial"/>
                <w:lang w:eastAsia="en-GB"/>
              </w:rPr>
              <w:t>XSD</w:t>
            </w:r>
            <w:r>
              <w:rPr>
                <w:rFonts w:cs="Arial"/>
                <w:lang w:eastAsia="en-GB"/>
              </w:rPr>
              <w:t xml:space="preserve"> pattern facet, or comparing an element value with the </w:t>
            </w:r>
            <w:r w:rsidR="00077579">
              <w:rPr>
                <w:rFonts w:cs="Arial"/>
                <w:lang w:eastAsia="en-GB"/>
              </w:rPr>
              <w:t>XSD</w:t>
            </w:r>
            <w:r>
              <w:rPr>
                <w:rFonts w:cs="Arial"/>
                <w:lang w:eastAsia="en-GB"/>
              </w:rPr>
              <w:t xml:space="preserve">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0391FAA7" w14:textId="77777777" w:rsidR="00A001B9" w:rsidRDefault="009D64FD">
            <w:r>
              <w:t xml:space="preserve"> On unparsing always use the delimiters or value as specified.</w:t>
            </w:r>
          </w:p>
          <w:p w14:paraId="124995F6"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7E470A4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4AE169A" w14:textId="77777777" w:rsidR="00A001B9" w:rsidRDefault="009D64FD">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15A5EAE3" w14:textId="77777777" w:rsidR="00A001B9" w:rsidRDefault="009D64FD">
            <w:proofErr w:type="spellStart"/>
            <w:r>
              <w:t>Enum</w:t>
            </w:r>
            <w:proofErr w:type="spellEnd"/>
          </w:p>
          <w:p w14:paraId="1930D13F" w14:textId="77777777" w:rsidR="00A001B9" w:rsidRDefault="009D64FD">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00D81C02" w14:textId="77777777" w:rsidR="00A001B9" w:rsidRDefault="009D64FD">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DB71C17" w14:textId="77777777" w:rsidR="00A001B9" w:rsidRDefault="009D64FD">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74BD945E" w14:textId="77777777" w:rsidR="00A001B9" w:rsidRDefault="009D64FD">
            <w:pPr>
              <w:rPr>
                <w:rFonts w:cs="Arial"/>
                <w:lang w:eastAsia="en-GB"/>
              </w:rPr>
            </w:pPr>
            <w:r>
              <w:rPr>
                <w:rFonts w:cs="Arial"/>
                <w:lang w:eastAsia="en-GB"/>
              </w:rPr>
              <w:t xml:space="preserve">When parsing, an error can occur when decoding characters from their encoded form into the DFDL </w:t>
            </w:r>
            <w:proofErr w:type="spellStart"/>
            <w:r>
              <w:rPr>
                <w:rFonts w:cs="Arial"/>
                <w:lang w:eastAsia="en-GB"/>
              </w:rPr>
              <w:t>Infoset</w:t>
            </w:r>
            <w:proofErr w:type="spellEnd"/>
            <w:r>
              <w:rPr>
                <w:rFonts w:cs="Arial"/>
                <w:lang w:eastAsia="en-GB"/>
              </w:rPr>
              <w:t xml:space="preserve"> character set (ISO10646). This can occur due to invalid byte sequences, or not enough bytes found to make up the full encoding of a character.</w:t>
            </w:r>
          </w:p>
          <w:p w14:paraId="27F1C2D3" w14:textId="77777777" w:rsidR="00A001B9" w:rsidRDefault="009D64FD">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00CBE90E"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9B86DBE" w14:textId="77777777" w:rsidR="00A001B9" w:rsidRDefault="009D64FD">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lastRenderedPageBreak/>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2356D995" w14:textId="77777777" w:rsidR="00A001B9" w:rsidRDefault="009D64FD">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55E5FA03"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72B53538" w14:textId="674F77FF" w:rsidR="00A001B9" w:rsidRDefault="009D64FD">
            <w:pPr>
              <w:rPr>
                <w:lang w:eastAsia="en-GB"/>
              </w:rPr>
            </w:pPr>
            <w:r>
              <w:rPr>
                <w:lang w:eastAsia="en-GB"/>
              </w:rPr>
              <w:t xml:space="preserve">See Section </w:t>
            </w:r>
            <w:r>
              <w:fldChar w:fldCharType="begin"/>
            </w:r>
            <w:r>
              <w:rPr>
                <w:lang w:eastAsia="en-GB"/>
              </w:rPr>
              <w:instrText xml:space="preserve"> REF _Ref320443014 \w \h  \* MERGEFORMAT </w:instrText>
            </w:r>
            <w:r>
              <w:fldChar w:fldCharType="separate"/>
            </w:r>
            <w:r w:rsidR="002D29EA">
              <w:rPr>
                <w:lang w:eastAsia="en-GB"/>
              </w:rPr>
              <w:t>11.2</w:t>
            </w:r>
            <w:r>
              <w:fldChar w:fldCharType="end"/>
            </w:r>
            <w:r>
              <w:rPr>
                <w:lang w:eastAsia="en-GB"/>
              </w:rPr>
              <w:t xml:space="preserve"> </w:t>
            </w:r>
            <w:r>
              <w:fldChar w:fldCharType="begin"/>
            </w:r>
            <w:r>
              <w:rPr>
                <w:lang w:eastAsia="en-GB"/>
              </w:rPr>
              <w:instrText xml:space="preserve"> REF _Ref320443014 \h  \* MERGEFORMAT </w:instrText>
            </w:r>
            <w:r>
              <w:fldChar w:fldCharType="separate"/>
            </w:r>
            <w:r w:rsidR="002D29EA">
              <w:t>Character Encoding and Decoding Errors</w:t>
            </w:r>
            <w:r>
              <w:fldChar w:fldCharType="end"/>
            </w:r>
            <w:r>
              <w:rPr>
                <w:lang w:eastAsia="en-GB"/>
              </w:rPr>
              <w:t xml:space="preserve"> for further details.</w:t>
            </w:r>
          </w:p>
          <w:p w14:paraId="2CC78BB3"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662EF43" w14:textId="3856BC19"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12</w:t>
      </w:r>
      <w:r w:rsidR="00342DB5">
        <w:rPr>
          <w:noProof/>
        </w:rPr>
        <w:fldChar w:fldCharType="end"/>
      </w:r>
      <w:r>
        <w:t xml:space="preserve"> Properties Common to both Content and Framing</w:t>
      </w:r>
    </w:p>
    <w:p w14:paraId="1C819550" w14:textId="77777777" w:rsidR="00A001B9" w:rsidRDefault="009D64FD">
      <w:pPr>
        <w:pStyle w:val="Heading2"/>
        <w:rPr>
          <w:rFonts w:eastAsia="Times New Roman"/>
        </w:rPr>
      </w:pPr>
      <w:bookmarkStart w:id="3366" w:name="_Toc349042713"/>
      <w:bookmarkStart w:id="3367" w:name="_Ref320436132"/>
      <w:bookmarkStart w:id="3368" w:name="_Toc27061044"/>
      <w:r>
        <w:rPr>
          <w:rFonts w:eastAsia="Times New Roman"/>
        </w:rPr>
        <w:t>Unicode Byte Order Mark (BOM)</w:t>
      </w:r>
      <w:bookmarkEnd w:id="3366"/>
      <w:bookmarkEnd w:id="3367"/>
      <w:bookmarkEnd w:id="3368"/>
    </w:p>
    <w:p w14:paraId="3249EBD7" w14:textId="77777777" w:rsidR="00A001B9" w:rsidRDefault="009D64FD">
      <w:pPr>
        <w:rPr>
          <w:ins w:id="3369" w:author="Mike Beckerle" w:date="2019-11-25T15:00:00Z"/>
          <w:rFonts w:eastAsia="Arial"/>
        </w:rPr>
      </w:pPr>
      <w:r>
        <w:t>DFDL</w:t>
      </w:r>
      <w:r>
        <w:rPr>
          <w:rFonts w:eastAsia="Arial"/>
        </w:rPr>
        <w:t xml:space="preserve"> </w:t>
      </w:r>
      <w:ins w:id="3370" w:author="Mike Beckerle" w:date="2019-11-25T15:00:00Z">
        <w:r>
          <w:rPr>
            <w:rFonts w:eastAsia="Arial"/>
          </w:rPr>
          <w:t xml:space="preserve">does not provide any special treatment of Unicode Byte-Order Marks. They are </w:t>
        </w:r>
      </w:ins>
      <w:ins w:id="3371" w:author="Mike Beckerle" w:date="2019-11-25T15:01:00Z">
        <w:r>
          <w:rPr>
            <w:rFonts w:eastAsia="Helv"/>
          </w:rPr>
          <w:t>treated as a Unicode ZWNBS character.</w:t>
        </w:r>
      </w:ins>
    </w:p>
    <w:p w14:paraId="58E95F69" w14:textId="77777777" w:rsidR="00A001B9" w:rsidRDefault="009D64FD">
      <w:pPr>
        <w:pStyle w:val="Heading2"/>
        <w:rPr>
          <w:del w:id="3372" w:author="Mike Beckerle" w:date="2019-11-25T15:01:00Z"/>
          <w:rFonts w:eastAsia="Times New Roman"/>
        </w:rPr>
      </w:pPr>
      <w:del w:id="3373" w:author="Mike Beckerle" w:date="2019-11-25T15:01:00Z">
        <w:r>
          <w:rPr>
            <w:rFonts w:eastAsia="Times New Roman"/>
          </w:rPr>
          <w:delText>provides</w:delText>
        </w:r>
        <w:r>
          <w:rPr>
            <w:rFonts w:eastAsia="Arial"/>
          </w:rPr>
          <w:delText xml:space="preserve"> </w:delText>
        </w:r>
        <w:r>
          <w:rPr>
            <w:rFonts w:eastAsia="Times New Roman"/>
          </w:rPr>
          <w:delText>automatic</w:delText>
        </w:r>
        <w:r>
          <w:rPr>
            <w:rFonts w:eastAsia="Arial"/>
          </w:rPr>
          <w:delText xml:space="preserve"> </w:delText>
        </w:r>
        <w:r>
          <w:rPr>
            <w:rFonts w:eastAsia="Times New Roman"/>
          </w:rPr>
          <w:delText>detection</w:delText>
        </w:r>
        <w:r>
          <w:rPr>
            <w:rFonts w:eastAsia="Arial"/>
          </w:rPr>
          <w:delText xml:space="preserve"> </w:delText>
        </w:r>
        <w:r>
          <w:rPr>
            <w:rFonts w:eastAsia="Times New Roman"/>
          </w:rPr>
          <w:delText>and</w:delText>
        </w:r>
        <w:r>
          <w:rPr>
            <w:rFonts w:eastAsia="Arial"/>
          </w:rPr>
          <w:delText xml:space="preserve"> </w:delText>
        </w:r>
        <w:r>
          <w:rPr>
            <w:rFonts w:eastAsia="Times New Roman"/>
          </w:rPr>
          <w:delText>generation</w:delText>
        </w:r>
        <w:r>
          <w:rPr>
            <w:rFonts w:eastAsia="Arial"/>
          </w:rPr>
          <w:delText xml:space="preserve"> </w:delText>
        </w:r>
        <w:r>
          <w:rPr>
            <w:rFonts w:eastAsia="Times New Roman"/>
          </w:rPr>
          <w:delText>of</w:delText>
        </w:r>
        <w:r>
          <w:rPr>
            <w:rFonts w:eastAsia="Arial"/>
          </w:rPr>
          <w:delText xml:space="preserve"> a </w:delText>
        </w:r>
        <w:r>
          <w:rPr>
            <w:rFonts w:eastAsia="Times New Roman"/>
          </w:rPr>
          <w:delText>Unicode</w:delText>
        </w:r>
        <w:r>
          <w:rPr>
            <w:rFonts w:eastAsia="Arial"/>
          </w:rPr>
          <w:delText xml:space="preserve"> </w:delText>
        </w:r>
        <w:r>
          <w:rPr>
            <w:rFonts w:eastAsia="Times New Roman"/>
          </w:rPr>
          <w:delText xml:space="preserve">BOM at the document level and saves (for parsing), or retrieves (for unparsing) the BOM information from the DFDL Infoset [unicodeByteOrderMark] member. </w:delText>
        </w:r>
        <w:bookmarkStart w:id="3374" w:name="_Toc25589778"/>
        <w:bookmarkStart w:id="3375" w:name="_Toc27061045"/>
        <w:bookmarkEnd w:id="3374"/>
        <w:bookmarkEnd w:id="3375"/>
      </w:del>
    </w:p>
    <w:p w14:paraId="0BFE23DA" w14:textId="77777777" w:rsidR="00A001B9" w:rsidRDefault="009D64FD">
      <w:pPr>
        <w:pStyle w:val="Heading2"/>
        <w:rPr>
          <w:del w:id="3376" w:author="Mike Beckerle" w:date="2019-11-25T15:01:00Z"/>
          <w:rFonts w:eastAsia="Helv"/>
        </w:rPr>
      </w:pPr>
      <w:del w:id="3377" w:author="Mike Beckerle" w:date="2019-11-25T15:01:00Z">
        <w:r>
          <w:rPr>
            <w:rStyle w:val="Emphasis"/>
            <w:b w:val="0"/>
            <w:bCs w:val="0"/>
          </w:rPr>
          <w:delText>Parsing</w:delText>
        </w:r>
        <w:r>
          <w:rPr>
            <w:rStyle w:val="Emphasis"/>
            <w:rFonts w:eastAsia="Helv"/>
            <w:b w:val="0"/>
            <w:bCs w:val="0"/>
          </w:rPr>
          <w:delText xml:space="preserve"> </w:delText>
        </w:r>
        <w:r>
          <w:rPr>
            <w:rStyle w:val="Emphasis"/>
            <w:b w:val="0"/>
            <w:bCs w:val="0"/>
          </w:rPr>
          <w:delText>behaviour:</w:delText>
        </w:r>
        <w:r>
          <w:rPr>
            <w:rFonts w:eastAsia="Helv"/>
            <w:b w:val="0"/>
            <w:bCs w:val="0"/>
          </w:rPr>
          <w:delText xml:space="preserve"> </w:delText>
        </w:r>
        <w:r>
          <w:rPr>
            <w:b w:val="0"/>
            <w:bCs w:val="0"/>
          </w:rPr>
          <w:delText>When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dfdl:encoding</w:delText>
        </w:r>
        <w:r>
          <w:rPr>
            <w:rFonts w:eastAsia="Helv"/>
            <w:b w:val="0"/>
            <w:bCs w:val="0"/>
          </w:rPr>
          <w:delText xml:space="preserve"> </w:delText>
        </w:r>
        <w:r>
          <w:rPr>
            <w:b w:val="0"/>
            <w:bCs w:val="0"/>
          </w:rPr>
          <w:delText>property</w:delText>
        </w:r>
        <w:r>
          <w:rPr>
            <w:rFonts w:eastAsia="Helv"/>
            <w:b w:val="0"/>
            <w:bCs w:val="0"/>
          </w:rPr>
          <w:delText xml:space="preserve"> </w:delText>
        </w:r>
        <w:r>
          <w:rPr>
            <w:b w:val="0"/>
            <w:bCs w:val="0"/>
          </w:rPr>
          <w:delText>of</w:delText>
        </w:r>
        <w:r>
          <w:rPr>
            <w:rFonts w:eastAsia="Default Sans Serif"/>
            <w:b w:val="0"/>
            <w:bCs w:val="0"/>
          </w:rPr>
          <w:delText xml:space="preserve"> </w:delText>
        </w:r>
        <w:r>
          <w:rPr>
            <w:b w:val="0"/>
            <w:bCs w:val="0"/>
          </w:rPr>
          <w:delText>the</w:delText>
        </w:r>
        <w:r>
          <w:rPr>
            <w:rFonts w:eastAsia="Default Sans Serif"/>
            <w:b w:val="0"/>
            <w:bCs w:val="0"/>
          </w:rPr>
          <w:delText xml:space="preserve"> </w:delText>
        </w:r>
        <w:r>
          <w:rPr>
            <w:b w:val="0"/>
            <w:bCs w:val="0"/>
          </w:rPr>
          <w:delText>root</w:delText>
        </w:r>
        <w:r>
          <w:rPr>
            <w:rFonts w:eastAsia="Default Sans Serif"/>
            <w:b w:val="0"/>
            <w:bCs w:val="0"/>
          </w:rPr>
          <w:delText xml:space="preserve"> </w:delText>
        </w:r>
        <w:r>
          <w:rPr>
            <w:b w:val="0"/>
            <w:bCs w:val="0"/>
          </w:rPr>
          <w:delText>element</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specified,</w:delText>
        </w:r>
        <w:r>
          <w:rPr>
            <w:rFonts w:eastAsia="Default Sans Serif"/>
            <w:b w:val="0"/>
            <w:bCs w:val="0"/>
          </w:rPr>
          <w:delText xml:space="preserve"> </w:delText>
        </w:r>
        <w:r>
          <w:rPr>
            <w:b w:val="0"/>
            <w:bCs w:val="0"/>
          </w:rPr>
          <w:delText>and</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exactly</w:delText>
        </w:r>
        <w:r>
          <w:rPr>
            <w:rFonts w:eastAsia="Default Sans Serif"/>
            <w:b w:val="0"/>
            <w:bCs w:val="0"/>
          </w:rPr>
          <w:delText xml:space="preserve"> </w:delText>
        </w:r>
        <w:r>
          <w:rPr>
            <w:b w:val="0"/>
            <w:bCs w:val="0"/>
          </w:rPr>
          <w:delText>one</w:delText>
        </w:r>
        <w:r>
          <w:rPr>
            <w:rFonts w:eastAsia="Default Sans Serif"/>
            <w:b w:val="0"/>
            <w:bCs w:val="0"/>
          </w:rPr>
          <w:delText xml:space="preserve"> </w:delText>
        </w:r>
        <w:r>
          <w:rPr>
            <w:b w:val="0"/>
            <w:bCs w:val="0"/>
          </w:rPr>
          <w:delText>of</w:delText>
        </w:r>
        <w:r>
          <w:rPr>
            <w:rFonts w:eastAsia="Default Sans Serif"/>
            <w:b w:val="0"/>
            <w:bCs w:val="0"/>
          </w:rPr>
          <w:delText xml:space="preserve"> </w:delText>
        </w:r>
        <w:r>
          <w:rPr>
            <w:b w:val="0"/>
            <w:bCs w:val="0"/>
          </w:rPr>
          <w:delText>UTF-8,</w:delText>
        </w:r>
        <w:r>
          <w:rPr>
            <w:rFonts w:eastAsia="Default Sans Serif"/>
            <w:b w:val="0"/>
            <w:bCs w:val="0"/>
          </w:rPr>
          <w:delText xml:space="preserve"> </w:delText>
        </w:r>
        <w:r>
          <w:rPr>
            <w:b w:val="0"/>
            <w:bCs w:val="0"/>
          </w:rPr>
          <w:delText>UTF-16,</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UTF-32</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CCSID</w:delText>
        </w:r>
        <w:r>
          <w:rPr>
            <w:rFonts w:eastAsia="Default Sans Serif"/>
            <w:b w:val="0"/>
            <w:bCs w:val="0"/>
          </w:rPr>
          <w:delText xml:space="preserve"> </w:delText>
        </w:r>
        <w:r>
          <w:rPr>
            <w:b w:val="0"/>
            <w:bCs w:val="0"/>
          </w:rPr>
          <w:delText>equivalents),</w:delText>
        </w:r>
        <w:r>
          <w:rPr>
            <w:rFonts w:eastAsia="Default Sans Serif"/>
            <w:b w:val="0"/>
            <w:bCs w:val="0"/>
          </w:rPr>
          <w:delText xml:space="preserve"> </w:delText>
        </w:r>
        <w:r>
          <w:rPr>
            <w:b w:val="0"/>
            <w:bCs w:val="0"/>
          </w:rPr>
          <w:delText>then</w:delText>
        </w:r>
        <w:r>
          <w:rPr>
            <w:rFonts w:eastAsia="Default Sans Serif"/>
            <w:b w:val="0"/>
            <w:bCs w:val="0"/>
          </w:rPr>
          <w:delText xml:space="preserve"> </w:delText>
        </w:r>
        <w:r>
          <w:rPr>
            <w:b w:val="0"/>
            <w:bCs w:val="0"/>
          </w:rPr>
          <w:delText>a</w:delText>
        </w:r>
        <w:r>
          <w:rPr>
            <w:rFonts w:eastAsia="Helv"/>
            <w:b w:val="0"/>
            <w:bCs w:val="0"/>
          </w:rPr>
          <w:delText xml:space="preserve"> </w:delText>
        </w:r>
        <w:r>
          <w:rPr>
            <w:b w:val="0"/>
            <w:bCs w:val="0"/>
          </w:rPr>
          <w:delText>DFDL</w:delText>
        </w:r>
        <w:r>
          <w:rPr>
            <w:rFonts w:eastAsia="Helv"/>
            <w:b w:val="0"/>
            <w:bCs w:val="0"/>
          </w:rPr>
          <w:delText xml:space="preserve"> </w:delText>
        </w:r>
        <w:r>
          <w:rPr>
            <w:b w:val="0"/>
            <w:bCs w:val="0"/>
          </w:rPr>
          <w:delText>parser</w:delText>
        </w:r>
        <w:r>
          <w:rPr>
            <w:rFonts w:eastAsia="Helv"/>
            <w:b w:val="0"/>
            <w:bCs w:val="0"/>
          </w:rPr>
          <w:delText xml:space="preserve"> </w:delText>
        </w:r>
        <w:r>
          <w:rPr>
            <w:b w:val="0"/>
            <w:bCs w:val="0"/>
          </w:rPr>
          <w:delText>will</w:delText>
        </w:r>
        <w:r>
          <w:rPr>
            <w:rFonts w:eastAsia="Helv"/>
            <w:b w:val="0"/>
            <w:bCs w:val="0"/>
          </w:rPr>
          <w:delText xml:space="preserve"> </w:delText>
        </w:r>
        <w:r>
          <w:rPr>
            <w:b w:val="0"/>
            <w:bCs w:val="0"/>
          </w:rPr>
          <w:delText>look</w:delText>
        </w:r>
        <w:r>
          <w:rPr>
            <w:rFonts w:eastAsia="Helv"/>
            <w:b w:val="0"/>
            <w:bCs w:val="0"/>
          </w:rPr>
          <w:delText xml:space="preserve"> </w:delText>
        </w:r>
        <w:r>
          <w:rPr>
            <w:b w:val="0"/>
            <w:bCs w:val="0"/>
          </w:rPr>
          <w:delText>for</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appropriate</w:delText>
        </w:r>
        <w:r>
          <w:rPr>
            <w:rFonts w:eastAsia="Helv"/>
            <w:b w:val="0"/>
            <w:bCs w:val="0"/>
          </w:rPr>
          <w:delText xml:space="preserve"> </w:delText>
        </w:r>
        <w:r>
          <w:rPr>
            <w:b w:val="0"/>
            <w:bCs w:val="0"/>
          </w:rPr>
          <w:delText>BOM</w:delText>
        </w:r>
        <w:r>
          <w:rPr>
            <w:rFonts w:eastAsia="Helv"/>
            <w:b w:val="0"/>
            <w:bCs w:val="0"/>
          </w:rPr>
          <w:delText xml:space="preserve"> </w:delText>
        </w:r>
        <w:r>
          <w:rPr>
            <w:b w:val="0"/>
            <w:bCs w:val="0"/>
          </w:rPr>
          <w:delText>as</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very</w:delText>
        </w:r>
        <w:r>
          <w:rPr>
            <w:rFonts w:eastAsia="Helv"/>
            <w:b w:val="0"/>
            <w:bCs w:val="0"/>
          </w:rPr>
          <w:delText xml:space="preserve"> </w:delText>
        </w:r>
        <w:r>
          <w:rPr>
            <w:b w:val="0"/>
            <w:bCs w:val="0"/>
          </w:rPr>
          <w:delText>first</w:delText>
        </w:r>
        <w:r>
          <w:rPr>
            <w:rFonts w:eastAsia="Helv"/>
            <w:b w:val="0"/>
            <w:bCs w:val="0"/>
          </w:rPr>
          <w:delText xml:space="preserve"> </w:delText>
        </w:r>
        <w:r>
          <w:rPr>
            <w:b w:val="0"/>
            <w:bCs w:val="0"/>
          </w:rPr>
          <w:delText>bytes</w:delText>
        </w:r>
        <w:r>
          <w:rPr>
            <w:rFonts w:eastAsia="Helv"/>
            <w:b w:val="0"/>
            <w:bCs w:val="0"/>
          </w:rPr>
          <w:delText xml:space="preserve"> </w:delText>
        </w:r>
        <w:r>
          <w:rPr>
            <w:b w:val="0"/>
            <w:bCs w:val="0"/>
          </w:rPr>
          <w:delText>in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data</w:delText>
        </w:r>
        <w:r>
          <w:rPr>
            <w:rFonts w:eastAsia="Helv"/>
            <w:b w:val="0"/>
            <w:bCs w:val="0"/>
          </w:rPr>
          <w:delText xml:space="preserve"> </w:delText>
        </w:r>
        <w:r>
          <w:rPr>
            <w:b w:val="0"/>
            <w:bCs w:val="0"/>
          </w:rPr>
          <w:delText>stream.</w:delText>
        </w:r>
        <w:r>
          <w:rPr>
            <w:rFonts w:eastAsia="Helv"/>
            <w:b w:val="0"/>
            <w:bCs w:val="0"/>
          </w:rPr>
          <w:delText xml:space="preserve">  </w:delText>
        </w:r>
        <w:bookmarkStart w:id="3378" w:name="_Toc25589779"/>
        <w:bookmarkStart w:id="3379" w:name="_Toc27061046"/>
        <w:bookmarkEnd w:id="3378"/>
        <w:bookmarkEnd w:id="3379"/>
      </w:del>
    </w:p>
    <w:p w14:paraId="2FB21A78" w14:textId="77777777" w:rsidR="00A001B9" w:rsidRDefault="009D64FD">
      <w:pPr>
        <w:pStyle w:val="Heading2"/>
        <w:rPr>
          <w:del w:id="3380" w:author="Mike Beckerle" w:date="2019-11-25T15:01:00Z"/>
          <w:rFonts w:eastAsia="Helv"/>
        </w:rPr>
      </w:pPr>
      <w:del w:id="3381"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Style w:val="FootnoteReference"/>
            <w:rFonts w:eastAsia="Times New Roman"/>
          </w:rPr>
          <w:footnoteReference w:id="18"/>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takes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action.</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84" w:name="_Toc25589780"/>
        <w:bookmarkStart w:id="3385" w:name="_Toc27061047"/>
        <w:bookmarkEnd w:id="3384"/>
        <w:bookmarkEnd w:id="3385"/>
      </w:del>
    </w:p>
    <w:p w14:paraId="5EAE30E1" w14:textId="77777777" w:rsidR="00A001B9" w:rsidRDefault="009D64FD">
      <w:pPr>
        <w:pStyle w:val="Heading2"/>
        <w:rPr>
          <w:del w:id="3386" w:author="Mike Beckerle" w:date="2019-11-25T15:01:00Z"/>
          <w:rFonts w:eastAsia="Helv"/>
        </w:rPr>
      </w:pPr>
      <w:del w:id="3387"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88" w:name="_Toc25589781"/>
        <w:bookmarkStart w:id="3389" w:name="_Toc27061048"/>
        <w:bookmarkEnd w:id="3388"/>
        <w:bookmarkEnd w:id="3389"/>
      </w:del>
    </w:p>
    <w:p w14:paraId="5B9605EC" w14:textId="77777777" w:rsidR="00A001B9" w:rsidRDefault="009D64FD">
      <w:pPr>
        <w:pStyle w:val="Heading2"/>
        <w:rPr>
          <w:del w:id="3390" w:author="Mike Beckerle" w:date="2019-11-25T15:01:00Z"/>
          <w:rFonts w:eastAsia="Helv"/>
        </w:rPr>
      </w:pPr>
      <w:del w:id="3391"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92" w:name="_Toc25589782"/>
        <w:bookmarkStart w:id="3393" w:name="_Toc27061049"/>
        <w:bookmarkEnd w:id="3392"/>
        <w:bookmarkEnd w:id="3393"/>
      </w:del>
    </w:p>
    <w:p w14:paraId="256E14F0" w14:textId="77777777" w:rsidR="00A001B9" w:rsidRDefault="009D64FD">
      <w:pPr>
        <w:pStyle w:val="Heading2"/>
        <w:rPr>
          <w:del w:id="3394" w:author="Mike Beckerle" w:date="2019-11-25T15:01:00Z"/>
          <w:rFonts w:eastAsia="Times New Roman"/>
        </w:rPr>
      </w:pPr>
      <w:del w:id="3395"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appropriate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will</w:delText>
        </w:r>
        <w:r>
          <w:rPr>
            <w:rFonts w:eastAsia="Helv"/>
          </w:rPr>
          <w:delText xml:space="preserve"> simply </w:delText>
        </w:r>
        <w:r>
          <w:rPr>
            <w:rFonts w:eastAsia="Times New Roman"/>
          </w:rPr>
          <w:delText>be</w:delText>
        </w:r>
        <w:r>
          <w:rPr>
            <w:rFonts w:eastAsia="Helv"/>
          </w:rPr>
          <w:delText xml:space="preserve"> treated </w:delText>
        </w:r>
        <w:r>
          <w:rPr>
            <w:rFonts w:eastAsia="Times New Roman"/>
          </w:rPr>
          <w:delText>as</w:delText>
        </w:r>
        <w:r>
          <w:rPr>
            <w:rFonts w:eastAsia="Helv"/>
          </w:rPr>
          <w:delText xml:space="preserve"> </w:delText>
        </w:r>
        <w:r>
          <w:rPr>
            <w:rFonts w:eastAsia="Times New Roman"/>
          </w:rPr>
          <w:delText>a</w:delText>
        </w:r>
        <w:r>
          <w:rPr>
            <w:rFonts w:eastAsia="Helv"/>
          </w:rPr>
          <w:delText xml:space="preserve"> Unicode Z</w:delText>
        </w:r>
        <w:r>
          <w:rPr>
            <w:rFonts w:eastAsia="Times New Roman"/>
          </w:rPr>
          <w:delText>ero-Width</w:delText>
        </w:r>
        <w:r>
          <w:rPr>
            <w:rFonts w:eastAsia="Helv"/>
          </w:rPr>
          <w:delText xml:space="preserve"> N</w:delText>
        </w:r>
        <w:r>
          <w:rPr>
            <w:rFonts w:eastAsia="Times New Roman"/>
          </w:rPr>
          <w:delText>on-Breaking</w:delText>
        </w:r>
        <w:r>
          <w:rPr>
            <w:rFonts w:eastAsia="Helv"/>
          </w:rPr>
          <w:delText xml:space="preserve"> S</w:delText>
        </w:r>
        <w:r>
          <w:rPr>
            <w:rFonts w:eastAsia="Times New Roman"/>
          </w:rPr>
          <w:delText>pace</w:delText>
        </w:r>
        <w:r>
          <w:rPr>
            <w:rFonts w:eastAsia="Helv"/>
          </w:rPr>
          <w:delText xml:space="preserve"> </w:delText>
        </w:r>
        <w:r>
          <w:rPr>
            <w:rFonts w:eastAsia="Times New Roman"/>
          </w:rPr>
          <w:delText>(ZWNBS)</w:delText>
        </w:r>
        <w:r>
          <w:rPr>
            <w:rFonts w:eastAsia="Helv"/>
          </w:rPr>
          <w:delText xml:space="preserve"> </w:delText>
        </w:r>
        <w:r>
          <w:rPr>
            <w:rFonts w:eastAsia="Times New Roman"/>
          </w:rPr>
          <w:delText xml:space="preserve">character, because this shares the same codepoint as a BOM. </w:delText>
        </w:r>
        <w:bookmarkStart w:id="3396" w:name="_Toc25589783"/>
        <w:bookmarkStart w:id="3397" w:name="_Toc27061050"/>
        <w:bookmarkEnd w:id="3396"/>
        <w:bookmarkEnd w:id="3397"/>
      </w:del>
    </w:p>
    <w:p w14:paraId="0B260BBD" w14:textId="77777777" w:rsidR="00A001B9" w:rsidRDefault="009D64FD">
      <w:pPr>
        <w:pStyle w:val="Heading2"/>
        <w:rPr>
          <w:del w:id="3398" w:author="Mike Beckerle" w:date="2019-11-25T15:01:00Z"/>
          <w:rFonts w:eastAsia="Helv"/>
        </w:rPr>
      </w:pPr>
      <w:del w:id="3399"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400" w:name="_Toc25589784"/>
        <w:bookmarkStart w:id="3401" w:name="_Toc27061051"/>
        <w:bookmarkEnd w:id="3400"/>
        <w:bookmarkEnd w:id="3401"/>
      </w:del>
    </w:p>
    <w:p w14:paraId="4D9D0F40" w14:textId="77777777" w:rsidR="00A001B9" w:rsidRDefault="009D64FD">
      <w:pPr>
        <w:pStyle w:val="Heading2"/>
        <w:rPr>
          <w:del w:id="3402" w:author="Mike Beckerle" w:date="2019-11-25T15:01:00Z"/>
          <w:rFonts w:eastAsia="Helv"/>
        </w:rPr>
      </w:pPr>
      <w:del w:id="3403" w:author="Mike Beckerle" w:date="2019-11-25T15:01:00Z">
        <w:r>
          <w:rPr>
            <w:rFonts w:eastAsia="Helv"/>
          </w:rPr>
          <w:delText>The parser never looks for a BOM at any other point in the data stream, so if a BOM appears elsewhere it will be treated as a Unicode ZWNBS character as described above</w:delText>
        </w:r>
        <w:r>
          <w:rPr>
            <w:rStyle w:val="FootnoteReference"/>
            <w:rFonts w:eastAsia="Helv"/>
          </w:rPr>
          <w:footnoteReference w:id="19"/>
        </w:r>
        <w:r>
          <w:rPr>
            <w:rFonts w:eastAsia="Helv"/>
          </w:rPr>
          <w:delText>.</w:delText>
        </w:r>
        <w:bookmarkStart w:id="3406" w:name="_Toc25589785"/>
        <w:bookmarkStart w:id="3407" w:name="_Toc27061052"/>
        <w:bookmarkEnd w:id="3406"/>
        <w:bookmarkEnd w:id="3407"/>
      </w:del>
    </w:p>
    <w:p w14:paraId="1D5EEFEE" w14:textId="77777777" w:rsidR="00A001B9" w:rsidRDefault="009D64FD">
      <w:pPr>
        <w:pStyle w:val="Heading2"/>
        <w:rPr>
          <w:del w:id="3408" w:author="Mike Beckerle" w:date="2019-11-25T15:01:00Z"/>
          <w:rFonts w:eastAsia="Helv"/>
        </w:rPr>
      </w:pPr>
      <w:del w:id="3409" w:author="Mike Beckerle" w:date="2019-11-25T15:01:00Z">
        <w:r>
          <w:rPr>
            <w:rFonts w:eastAsia="Times New Roman"/>
          </w:rPr>
          <w:delText>Unparsing</w:delText>
        </w:r>
        <w:r>
          <w:rPr>
            <w:rFonts w:eastAsia="Helv"/>
          </w:rPr>
          <w:delText xml:space="preserve"> </w:delText>
        </w:r>
        <w:r>
          <w:rPr>
            <w:rFonts w:eastAsia="Times New Roman"/>
          </w:rPr>
          <w:delText>behaviour:</w:delText>
        </w:r>
        <w:r>
          <w:rPr>
            <w:rFonts w:eastAsia="Helv"/>
          </w:rPr>
          <w:delText xml:space="preserve"> </w:delText>
        </w:r>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UTF-8,</w:delText>
        </w:r>
        <w:r>
          <w:rPr>
            <w:rFonts w:eastAsia="Default Sans Serif"/>
          </w:rPr>
          <w:delText xml:space="preserve"> </w:delText>
        </w:r>
        <w:r>
          <w:rPr>
            <w:rFonts w:eastAsia="Times New Roman"/>
          </w:rPr>
          <w:delText>UTF-16</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infoset</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bookmarkStart w:id="3410" w:name="_Toc25589786"/>
        <w:bookmarkStart w:id="3411" w:name="_Toc27061053"/>
        <w:bookmarkEnd w:id="3410"/>
        <w:bookmarkEnd w:id="3411"/>
      </w:del>
    </w:p>
    <w:p w14:paraId="5E274398" w14:textId="77777777" w:rsidR="00A001B9" w:rsidRDefault="009D64FD">
      <w:pPr>
        <w:pStyle w:val="Heading2"/>
        <w:rPr>
          <w:del w:id="3412" w:author="Mike Beckerle" w:date="2019-11-25T15:01:00Z"/>
          <w:rFonts w:eastAsia="Helv"/>
        </w:rPr>
      </w:pPr>
      <w:del w:id="3413"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414" w:name="_Toc25589787"/>
        <w:bookmarkStart w:id="3415" w:name="_Toc27061054"/>
        <w:bookmarkEnd w:id="3414"/>
        <w:bookmarkEnd w:id="3415"/>
      </w:del>
    </w:p>
    <w:p w14:paraId="2358F8A9" w14:textId="77777777" w:rsidR="00A001B9" w:rsidRDefault="009D64FD">
      <w:pPr>
        <w:pStyle w:val="Heading2"/>
        <w:rPr>
          <w:del w:id="3416" w:author="Mike Beckerle" w:date="2019-11-25T15:01:00Z"/>
          <w:rFonts w:eastAsia="Helv"/>
        </w:rPr>
      </w:pPr>
      <w:del w:id="3417"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'UTF-16LE'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'UTF-16BE',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418" w:name="_Toc25589788"/>
        <w:bookmarkStart w:id="3419" w:name="_Toc27061055"/>
        <w:bookmarkEnd w:id="3418"/>
        <w:bookmarkEnd w:id="3419"/>
      </w:del>
    </w:p>
    <w:p w14:paraId="27482817" w14:textId="77777777" w:rsidR="00A001B9" w:rsidRDefault="009D64FD">
      <w:pPr>
        <w:pStyle w:val="Heading2"/>
        <w:rPr>
          <w:del w:id="3420" w:author="Mike Beckerle" w:date="2019-11-25T15:01:00Z"/>
          <w:rFonts w:eastAsia="Times New Roman"/>
        </w:rPr>
      </w:pPr>
      <w:del w:id="3421"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'UTF-32LE'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'UTF-32BE',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bookmarkStart w:id="3422" w:name="_Toc25589789"/>
        <w:bookmarkStart w:id="3423" w:name="_Toc27061056"/>
        <w:bookmarkEnd w:id="3422"/>
        <w:bookmarkEnd w:id="3423"/>
      </w:del>
    </w:p>
    <w:p w14:paraId="1636B2C8" w14:textId="77777777" w:rsidR="00A001B9" w:rsidRDefault="009D64FD">
      <w:pPr>
        <w:pStyle w:val="Heading2"/>
        <w:rPr>
          <w:del w:id="3424" w:author="Mike Beckerle" w:date="2019-11-25T15:01:00Z"/>
          <w:rFonts w:eastAsia="Helv"/>
        </w:rPr>
      </w:pPr>
      <w:del w:id="3425"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r>
          <w:rPr>
            <w:rFonts w:eastAsia="Helv"/>
          </w:rPr>
          <w:delText xml:space="preserve"> </w:delText>
        </w:r>
        <w:bookmarkStart w:id="3426" w:name="_Toc25589790"/>
        <w:bookmarkStart w:id="3427" w:name="_Toc27061057"/>
        <w:bookmarkEnd w:id="3426"/>
        <w:bookmarkEnd w:id="3427"/>
      </w:del>
    </w:p>
    <w:p w14:paraId="4B754D84" w14:textId="77777777" w:rsidR="00A001B9" w:rsidRDefault="009D64FD">
      <w:pPr>
        <w:pStyle w:val="Heading2"/>
        <w:rPr>
          <w:del w:id="3428" w:author="Mike Beckerle" w:date="2019-11-25T15:01:00Z"/>
          <w:rFonts w:eastAsia="Helv"/>
        </w:rPr>
      </w:pPr>
      <w:del w:id="3429"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430" w:name="_Toc25589791"/>
        <w:bookmarkStart w:id="3431" w:name="_Toc27061058"/>
        <w:bookmarkEnd w:id="3430"/>
        <w:bookmarkEnd w:id="3431"/>
      </w:del>
    </w:p>
    <w:p w14:paraId="6E2B96E5" w14:textId="77777777" w:rsidR="00A001B9" w:rsidRDefault="009D64FD">
      <w:pPr>
        <w:pStyle w:val="Heading2"/>
        <w:rPr>
          <w:del w:id="3432" w:author="Mike Beckerle" w:date="2019-11-25T15:01:00Z"/>
          <w:rFonts w:eastAsia="Times New Roman"/>
        </w:rPr>
      </w:pPr>
      <w:bookmarkStart w:id="3433" w:name="__RefHeading__1130_1503507204"/>
      <w:bookmarkEnd w:id="3433"/>
      <w:del w:id="3434" w:author="Mike Beckerle" w:date="2019-11-25T15:01:00Z">
        <w:r>
          <w:rPr>
            <w:rFonts w:eastAsia="Times New Roman"/>
          </w:rPr>
          <w:delText>The</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outputs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point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needs</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bookmarkStart w:id="3435" w:name="_Toc25589792"/>
        <w:bookmarkStart w:id="3436" w:name="_Toc27061059"/>
        <w:bookmarkEnd w:id="3435"/>
        <w:bookmarkEnd w:id="3436"/>
      </w:del>
    </w:p>
    <w:p w14:paraId="1948B625" w14:textId="77777777" w:rsidR="00A001B9" w:rsidRDefault="009D64FD">
      <w:pPr>
        <w:pStyle w:val="Heading2"/>
        <w:rPr>
          <w:rFonts w:eastAsia="Times New Roman"/>
        </w:rPr>
      </w:pPr>
      <w:bookmarkStart w:id="3437" w:name="_Toc349042714"/>
      <w:bookmarkStart w:id="3438" w:name="_Ref320443014"/>
      <w:bookmarkStart w:id="3439" w:name="_Toc27061060"/>
      <w:r>
        <w:rPr>
          <w:rFonts w:eastAsia="Times New Roman"/>
        </w:rPr>
        <w:t>Character Encoding and Decoding Errors</w:t>
      </w:r>
      <w:bookmarkEnd w:id="3437"/>
      <w:bookmarkEnd w:id="3438"/>
      <w:bookmarkEnd w:id="3439"/>
    </w:p>
    <w:p w14:paraId="15807319" w14:textId="77777777" w:rsidR="00A001B9" w:rsidRDefault="009D64FD">
      <w:pPr>
        <w:rPr>
          <w:rFonts w:cs="Arial"/>
        </w:rPr>
      </w:pPr>
      <w:r>
        <w:rPr>
          <w:rFonts w:cs="Arial"/>
        </w:rPr>
        <w:t xml:space="preserve">When parsing, these are the errors that can occur when decoding characters into Unicode/ISO 10646. </w:t>
      </w:r>
    </w:p>
    <w:p w14:paraId="7BCC4EC2" w14:textId="77777777" w:rsidR="00A001B9" w:rsidRDefault="009D64FD" w:rsidP="00B117B5">
      <w:pPr>
        <w:numPr>
          <w:ilvl w:val="0"/>
          <w:numId w:val="62"/>
        </w:numPr>
        <w:rPr>
          <w:rFonts w:cs="Arial"/>
        </w:rPr>
      </w:pPr>
      <w:r>
        <w:rPr>
          <w:rFonts w:cs="Arial"/>
        </w:rPr>
        <w:t>The data is broken - invalid bit/byte sequences are found which do not match the definition of a character for the encoding.</w:t>
      </w:r>
    </w:p>
    <w:p w14:paraId="67F67005" w14:textId="77777777" w:rsidR="00A001B9" w:rsidRDefault="009D64FD" w:rsidP="00B117B5">
      <w:pPr>
        <w:numPr>
          <w:ilvl w:val="0"/>
          <w:numId w:val="62"/>
        </w:numPr>
        <w:rPr>
          <w:rFonts w:cs="Arial"/>
        </w:rPr>
      </w:pPr>
      <w:r>
        <w:rPr>
          <w:rFonts w:cs="Arial"/>
        </w:rPr>
        <w:t>Not enough data is found to make up the entire encoding of a character. That is, a fragment of a valid encoding is found.</w:t>
      </w:r>
    </w:p>
    <w:p w14:paraId="74346048" w14:textId="77777777" w:rsidR="00A001B9" w:rsidRDefault="009D64FD">
      <w:pPr>
        <w:rPr>
          <w:rFonts w:cs="Arial"/>
        </w:rPr>
      </w:pPr>
      <w:r>
        <w:rPr>
          <w:rFonts w:cs="Arial"/>
        </w:rPr>
        <w:t>When unparsing, these are the errors that can occur when encoding characters from Unicode/ISO 10646 into the specified encoding.</w:t>
      </w:r>
    </w:p>
    <w:p w14:paraId="185E9CA6" w14:textId="77777777" w:rsidR="00A001B9" w:rsidRDefault="009D64FD" w:rsidP="00B117B5">
      <w:pPr>
        <w:numPr>
          <w:ilvl w:val="0"/>
          <w:numId w:val="63"/>
        </w:numPr>
        <w:rPr>
          <w:rFonts w:cs="Arial"/>
        </w:rPr>
      </w:pPr>
      <w:r>
        <w:rPr>
          <w:rFonts w:cs="Arial"/>
        </w:rPr>
        <w:t xml:space="preserve">No mapping provided by the encoding specification. </w:t>
      </w:r>
    </w:p>
    <w:p w14:paraId="00AC54C4" w14:textId="77777777" w:rsidR="00A001B9" w:rsidRDefault="009D64FD" w:rsidP="00B117B5">
      <w:pPr>
        <w:numPr>
          <w:ilvl w:val="0"/>
          <w:numId w:val="63"/>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6E3C891D" w14:textId="77777777" w:rsidR="00A001B9" w:rsidRDefault="009D64FD">
      <w:pPr>
        <w:rPr>
          <w:rFonts w:cs="Arial"/>
        </w:rPr>
      </w:pPr>
      <w:r>
        <w:rPr>
          <w:rFonts w:cs="Arial"/>
        </w:rPr>
        <w:t>The subsections below describe how these errors are handled.</w:t>
      </w:r>
    </w:p>
    <w:p w14:paraId="23651A4B" w14:textId="77777777" w:rsidR="00A001B9" w:rsidRDefault="009D64FD">
      <w:pPr>
        <w:pStyle w:val="Heading3"/>
      </w:pPr>
      <w:bookmarkStart w:id="3440" w:name="_Toc349042715"/>
      <w:bookmarkStart w:id="3441" w:name="_Toc27061061"/>
      <w:r>
        <w:t xml:space="preserve">Property </w:t>
      </w:r>
      <w:proofErr w:type="spellStart"/>
      <w:r>
        <w:t>dfdl:encodingErrorPolicy</w:t>
      </w:r>
      <w:bookmarkEnd w:id="3440"/>
      <w:bookmarkEnd w:id="3441"/>
      <w:proofErr w:type="spellEnd"/>
    </w:p>
    <w:p w14:paraId="78AE7EE4" w14:textId="77777777" w:rsidR="00A001B9" w:rsidRDefault="009D64FD">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5946F440"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2152C2C" w14:textId="77777777" w:rsidR="00A001B9" w:rsidRDefault="009D64FD">
      <w:pPr>
        <w:rPr>
          <w:rFonts w:cs="Arial"/>
        </w:rPr>
      </w:pPr>
      <w:r>
        <w:rPr>
          <w:rFonts w:cs="Arial"/>
        </w:rPr>
        <w:t xml:space="preserve">If 'error', then any error when decoding characters while parsing causes a processing error. For unparsing, any error when encoding characters causes a processing error. </w:t>
      </w:r>
    </w:p>
    <w:p w14:paraId="514C3D32" w14:textId="77777777" w:rsidR="00A001B9" w:rsidRDefault="009D64FD">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74D47D41" w14:textId="77777777" w:rsidR="00A001B9" w:rsidRDefault="009D64FD">
      <w:pPr>
        <w:rPr>
          <w:ins w:id="3442" w:author="Mike Beckerle" w:date="2019-11-25T14:32:00Z"/>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6D61B81" w14:textId="77777777" w:rsidR="00A001B9" w:rsidRDefault="009D64FD">
      <w:pPr>
        <w:rPr>
          <w:ins w:id="3443" w:author="Mike Beckerle" w:date="2019-11-25T14:32:00Z"/>
        </w:rPr>
      </w:pPr>
      <w:ins w:id="3444" w:author="Mike Beckerle" w:date="2019-11-25T14:32:00Z">
        <w:r>
          <w:t xml:space="preserve">Detection of character set decoding errors is often </w:t>
        </w:r>
        <w:proofErr w:type="gramStart"/>
        <w:r>
          <w:t>implementation-dependent</w:t>
        </w:r>
        <w:proofErr w:type="gramEnd"/>
        <w:r>
          <w:t xml:space="preserve"> because DFDL Implementations are free to optimize processing speed by skipping character decoding or encoding whenever possible. For example: </w:t>
        </w:r>
      </w:ins>
      <w:ins w:id="3445" w:author="Mike Beckerle" w:date="2019-11-25T14:33:00Z">
        <w:r>
          <w:t>w</w:t>
        </w:r>
      </w:ins>
      <w:ins w:id="3446" w:author="Mike Beckerle" w:date="2019-11-25T14:32:00Z">
        <w:r>
          <w:t xml:space="preserve">hen character set encodings are </w:t>
        </w:r>
        <w:proofErr w:type="gramStart"/>
        <w:r>
          <w:t>fixed-width</w:t>
        </w:r>
        <w:proofErr w:type="gramEnd"/>
        <w:r>
          <w:t xml:space="preserve">, it is possible to determine lengths in bytes or bits from the length in characters by multiplying the length value by the character width, without having to decode any characters. </w:t>
        </w:r>
      </w:ins>
    </w:p>
    <w:p w14:paraId="2EE9E521" w14:textId="77777777" w:rsidR="00A001B9" w:rsidRDefault="009D64FD">
      <w:pPr>
        <w:rPr>
          <w:ins w:id="3447" w:author="Mike Beckerle" w:date="2019-11-25T14:32:00Z"/>
        </w:rPr>
      </w:pPr>
      <w:ins w:id="3448" w:author="Mike Beckerle" w:date="2019-11-25T14:32:00Z">
        <w:r>
          <w:t xml:space="preserve">When parsing, character decoding errors MUST be detected when </w:t>
        </w:r>
      </w:ins>
    </w:p>
    <w:p w14:paraId="5E07DE7B" w14:textId="77777777" w:rsidR="00A001B9" w:rsidRDefault="009D64FD" w:rsidP="00B117B5">
      <w:pPr>
        <w:pStyle w:val="ListParagraph"/>
        <w:numPr>
          <w:ilvl w:val="0"/>
          <w:numId w:val="154"/>
        </w:numPr>
        <w:rPr>
          <w:ins w:id="3449" w:author="Mike Beckerle" w:date="2019-11-25T14:32:00Z"/>
        </w:rPr>
      </w:pPr>
      <w:ins w:id="3450" w:author="Mike Beckerle" w:date="2019-11-25T14:32:00Z">
        <w:r>
          <w:lastRenderedPageBreak/>
          <w:t xml:space="preserve">the decoding results in a character being placed into the DFDL </w:t>
        </w:r>
        <w:proofErr w:type="spellStart"/>
        <w:r>
          <w:t>Infoset</w:t>
        </w:r>
        <w:proofErr w:type="spellEnd"/>
      </w:ins>
    </w:p>
    <w:p w14:paraId="6EEEF710" w14:textId="77777777" w:rsidR="00A001B9" w:rsidRDefault="009D64FD" w:rsidP="00B117B5">
      <w:pPr>
        <w:pStyle w:val="ListParagraph"/>
        <w:numPr>
          <w:ilvl w:val="0"/>
          <w:numId w:val="154"/>
        </w:numPr>
        <w:rPr>
          <w:ins w:id="3451" w:author="Mike Beckerle" w:date="2019-11-25T14:32:00Z"/>
        </w:rPr>
      </w:pPr>
      <w:ins w:id="3452" w:author="Mike Beckerle" w:date="2019-11-25T14:32:00Z">
        <w:r>
          <w:t>the decoding is necessary to identify a delimiter</w:t>
        </w:r>
      </w:ins>
    </w:p>
    <w:p w14:paraId="60890D9B" w14:textId="77777777" w:rsidR="00A001B9" w:rsidRDefault="009D64FD" w:rsidP="00B117B5">
      <w:pPr>
        <w:pStyle w:val="ListParagraph"/>
        <w:numPr>
          <w:ilvl w:val="0"/>
          <w:numId w:val="154"/>
        </w:numPr>
        <w:rPr>
          <w:ins w:id="3453" w:author="Mike Beckerle" w:date="2019-11-25T14:32:00Z"/>
        </w:rPr>
      </w:pPr>
      <w:ins w:id="3454" w:author="Mike Beckerle" w:date="2019-11-25T14:32:00Z">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ins>
    </w:p>
    <w:p w14:paraId="04DBE9A0" w14:textId="77777777" w:rsidR="00A001B9" w:rsidRDefault="009D64FD">
      <w:pPr>
        <w:rPr>
          <w:ins w:id="3455" w:author="Mike Beckerle" w:date="2019-11-25T14:32:00Z"/>
        </w:rPr>
      </w:pPr>
      <w:ins w:id="3456" w:author="Mike Beckerle" w:date="2019-11-25T14:32:00Z">
        <w:r>
          <w:t xml:space="preserve">When unparsing, character encoding errors MUST be detected when </w:t>
        </w:r>
      </w:ins>
    </w:p>
    <w:p w14:paraId="039E4B56" w14:textId="77777777" w:rsidR="00A001B9" w:rsidRDefault="009D64FD" w:rsidP="00B117B5">
      <w:pPr>
        <w:pStyle w:val="ListParagraph"/>
        <w:numPr>
          <w:ilvl w:val="0"/>
          <w:numId w:val="154"/>
        </w:numPr>
        <w:rPr>
          <w:ins w:id="3457" w:author="Mike Beckerle" w:date="2019-11-25T14:32:00Z"/>
        </w:rPr>
      </w:pPr>
      <w:ins w:id="3458" w:author="Mike Beckerle" w:date="2019-11-25T14:32:00Z">
        <w:r>
          <w:t xml:space="preserve">an unmapped character appears in the </w:t>
        </w:r>
        <w:proofErr w:type="spellStart"/>
        <w:r>
          <w:t>infoset</w:t>
        </w:r>
        <w:proofErr w:type="spellEnd"/>
        <w:r>
          <w:t xml:space="preserve"> value of an element.</w:t>
        </w:r>
      </w:ins>
    </w:p>
    <w:p w14:paraId="6ABCDC29" w14:textId="77777777" w:rsidR="00A001B9" w:rsidRDefault="009D64FD">
      <w:ins w:id="3459" w:author="Mike Beckerle" w:date="2019-11-25T14:32:00Z">
        <w:r>
          <w:t>In all other cases, character set decoding and encoding errors MAY NOT be detected.</w:t>
        </w:r>
      </w:ins>
    </w:p>
    <w:p w14:paraId="6A56FA64"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25D0C4F1" w14:textId="77777777" w:rsidR="00A001B9" w:rsidRDefault="009D64FD">
      <w:pPr>
        <w:rPr>
          <w:rFonts w:cs="Arial"/>
        </w:rPr>
      </w:pPr>
      <w:r>
        <w:rPr>
          <w:rFonts w:cs="Arial"/>
        </w:rPr>
        <w:t xml:space="preserve">If 'replace' then any error when decoding characters results in the insertion of the Unicode Replacement Character (U+FFFD) as the replacement for that error. </w:t>
      </w:r>
    </w:p>
    <w:p w14:paraId="552019A1" w14:textId="77777777" w:rsidR="00A001B9" w:rsidRDefault="009D64FD">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4B842BA6" w14:textId="77777777" w:rsidR="00A001B9" w:rsidRDefault="009D64FD">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88B6A4E" w14:textId="77777777" w:rsidR="00A001B9" w:rsidRDefault="009D64FD">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779F480" w14:textId="77777777" w:rsidR="00A001B9" w:rsidRDefault="009D64FD">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6CA594E2" w14:textId="77777777" w:rsidR="00A001B9" w:rsidRDefault="009D64FD">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274D9FC2" w14:textId="77777777" w:rsidR="00A001B9" w:rsidRDefault="009D64FD">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w:t>
      </w:r>
      <w:proofErr w:type="gramStart"/>
      <w:r>
        <w:rPr>
          <w:rFonts w:cs="Arial"/>
        </w:rPr>
        <w:t>separate</w:t>
      </w:r>
      <w:proofErr w:type="gramEnd"/>
      <w:r>
        <w:rPr>
          <w:rFonts w:cs="Arial"/>
        </w:rPr>
        <w:t xml:space="preserve"> decode errors, others may view them as a single or two decode errors. All implementations MUST, however, insert some number of Unicode Replacement Characters, and then continue to decode characters following the erroneous data.</w:t>
      </w:r>
    </w:p>
    <w:p w14:paraId="67F6A07A" w14:textId="77777777" w:rsidR="00A001B9" w:rsidRDefault="009D64FD">
      <w:pPr>
        <w:rPr>
          <w:rFonts w:cs="Arial"/>
        </w:rPr>
      </w:pPr>
      <w:r>
        <w:rPr>
          <w:rFonts w:cs="Arial"/>
        </w:rPr>
        <w:t xml:space="preserve">The trimming of pad characters always happens after Unicode Replacement Characters have been inserted into the data. </w:t>
      </w:r>
    </w:p>
    <w:p w14:paraId="7B7761B3"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2DEC1A1F" w14:textId="77777777" w:rsidR="00A001B9" w:rsidRDefault="009D64FD">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5B2E81C" w14:textId="77777777" w:rsidR="00A001B9" w:rsidRDefault="009D64FD">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4B7F53A3" w14:textId="77777777" w:rsidR="00A001B9" w:rsidRDefault="009D64FD">
      <w:pPr>
        <w:rPr>
          <w:rFonts w:cs="Arial"/>
        </w:rPr>
      </w:pPr>
      <w:r>
        <w:rPr>
          <w:rFonts w:cs="Arial"/>
        </w:rPr>
        <w:t>The definitions of these substitution characters can be conveniently found for many encodings in the ICU Converter Explorer (</w:t>
      </w:r>
      <w:hyperlink r:id="rId28" w:tgtFrame="_blank" w:history="1">
        <w:r>
          <w:rPr>
            <w:rStyle w:val="Hyperlink"/>
            <w:rFonts w:cs="Arial"/>
          </w:rPr>
          <w:t>http://demo.icu-project.org/icu-bin/convexp</w:t>
        </w:r>
      </w:hyperlink>
      <w:r>
        <w:rPr>
          <w:rFonts w:cs="Arial"/>
        </w:rPr>
        <w:t xml:space="preserve">).  </w:t>
      </w:r>
    </w:p>
    <w:p w14:paraId="6EB86968" w14:textId="77777777" w:rsidR="00A001B9" w:rsidRDefault="009D64FD">
      <w:pPr>
        <w:rPr>
          <w:rFonts w:cs="Arial"/>
        </w:rPr>
      </w:pPr>
      <w:r>
        <w:rPr>
          <w:rFonts w:cs="Arial"/>
        </w:rPr>
        <w:t xml:space="preserve">An encoding error is a processing error if the encoding does not provide a substitution/replacement character definition. (This would be </w:t>
      </w:r>
      <w:proofErr w:type="gramStart"/>
      <w:r>
        <w:rPr>
          <w:rFonts w:cs="Arial"/>
        </w:rPr>
        <w:t>rare, but</w:t>
      </w:r>
      <w:proofErr w:type="gramEnd"/>
      <w:r>
        <w:rPr>
          <w:rFonts w:cs="Arial"/>
        </w:rPr>
        <w:t xml:space="preserve"> could occur if a DFDL implementation allows many encodings beyond the minimum set.)</w:t>
      </w:r>
    </w:p>
    <w:p w14:paraId="33B0A8C7" w14:textId="77777777" w:rsidR="00A001B9" w:rsidRDefault="009D64FD">
      <w:pPr>
        <w:pStyle w:val="Heading3"/>
      </w:pPr>
      <w:bookmarkStart w:id="3460" w:name="_Toc349042716"/>
      <w:bookmarkStart w:id="3461" w:name="_Toc27061062"/>
      <w:r>
        <w:lastRenderedPageBreak/>
        <w:t>Unicode UTF-16 Decoding/Encoding Non-Errors</w:t>
      </w:r>
      <w:bookmarkEnd w:id="3460"/>
      <w:bookmarkEnd w:id="3461"/>
    </w:p>
    <w:p w14:paraId="1B47A6A6" w14:textId="77777777" w:rsidR="00A001B9" w:rsidRDefault="009D64FD">
      <w:pPr>
        <w:rPr>
          <w:rFonts w:cs="Arial"/>
        </w:rPr>
      </w:pPr>
      <w:r>
        <w:rPr>
          <w:rFonts w:cs="Arial"/>
        </w:rPr>
        <w:t>The following specific situations involving encodings UTF-16, UTF-16LE, and UTF-16BE when dfdl:utf16Width "fixed", and they do not cause a decoding or encoding error.</w:t>
      </w:r>
    </w:p>
    <w:p w14:paraId="26D0E54E" w14:textId="77777777" w:rsidR="00A001B9" w:rsidRDefault="009D64FD" w:rsidP="00B117B5">
      <w:pPr>
        <w:numPr>
          <w:ilvl w:val="0"/>
          <w:numId w:val="64"/>
        </w:numPr>
        <w:rPr>
          <w:rFonts w:cs="Arial"/>
        </w:rPr>
      </w:pPr>
      <w:r>
        <w:rPr>
          <w:rFonts w:cs="Arial"/>
        </w:rPr>
        <w:t xml:space="preserve">unpaired surrogate codepoint </w:t>
      </w:r>
    </w:p>
    <w:p w14:paraId="36F9A140" w14:textId="77777777" w:rsidR="00A001B9" w:rsidRDefault="009D64FD" w:rsidP="00B117B5">
      <w:pPr>
        <w:numPr>
          <w:ilvl w:val="0"/>
          <w:numId w:val="64"/>
        </w:numPr>
        <w:rPr>
          <w:rFonts w:cs="Arial"/>
        </w:rPr>
      </w:pPr>
      <w:r>
        <w:rPr>
          <w:rFonts w:cs="Arial"/>
        </w:rPr>
        <w:t xml:space="preserve">out-of-order surrogate codepoint pair </w:t>
      </w:r>
    </w:p>
    <w:p w14:paraId="21ABEBC5" w14:textId="77777777" w:rsidR="00A001B9" w:rsidRDefault="009D64FD" w:rsidP="00B117B5">
      <w:pPr>
        <w:numPr>
          <w:ilvl w:val="0"/>
          <w:numId w:val="64"/>
        </w:numPr>
        <w:rPr>
          <w:rFonts w:cs="Arial"/>
        </w:rPr>
      </w:pPr>
      <w:r>
        <w:rPr>
          <w:rFonts w:cs="Arial"/>
        </w:rPr>
        <w:t xml:space="preserve">surrogate codepoint pair is encountered </w:t>
      </w:r>
    </w:p>
    <w:p w14:paraId="5B809E09" w14:textId="77777777" w:rsidR="00A001B9" w:rsidRDefault="009D64FD">
      <w:pPr>
        <w:rPr>
          <w:rFonts w:cs="Arial"/>
        </w:rPr>
      </w:pPr>
      <w:r>
        <w:rPr>
          <w:rFonts w:cs="Arial"/>
        </w:rPr>
        <w:t xml:space="preserve">In all these cases the code-point(s) becomes a character code in the DFDL Information Item for the string. </w:t>
      </w:r>
    </w:p>
    <w:p w14:paraId="703BA552" w14:textId="77777777" w:rsidR="00A001B9" w:rsidRDefault="009D64FD">
      <w:pPr>
        <w:pStyle w:val="Heading3"/>
      </w:pPr>
      <w:bookmarkStart w:id="3462" w:name="_Toc349042717"/>
      <w:bookmarkStart w:id="3463" w:name="_Toc27061063"/>
      <w:r>
        <w:t>Preserving Data Containing Decoding Errors</w:t>
      </w:r>
      <w:bookmarkEnd w:id="3462"/>
      <w:bookmarkEnd w:id="3463"/>
    </w:p>
    <w:p w14:paraId="3B4223C4" w14:textId="77777777" w:rsidR="00A001B9" w:rsidRDefault="009D64FD">
      <w:pPr>
        <w:pStyle w:val="nobreak"/>
        <w:rPr>
          <w:rFonts w:cs="Arial"/>
          <w:lang w:eastAsia="en-GB"/>
        </w:rPr>
      </w:pPr>
      <w:r>
        <w:rPr>
          <w:rFonts w:cs="Arial"/>
          <w:szCs w:val="20"/>
          <w:lang w:eastAsia="en-GB"/>
        </w:rPr>
        <w:t>There can be situations where data wants to be preserved exactly even if it contains errors.</w:t>
      </w:r>
    </w:p>
    <w:p w14:paraId="7362DC1C" w14:textId="77777777" w:rsidR="00A001B9" w:rsidRDefault="009D64FD">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32A30A12" w14:textId="77777777" w:rsidR="00A001B9" w:rsidRDefault="009D64FD">
      <w:pPr>
        <w:pStyle w:val="Heading2"/>
        <w:rPr>
          <w:rFonts w:eastAsia="Times New Roman"/>
        </w:rPr>
      </w:pPr>
      <w:bookmarkStart w:id="3464" w:name="_Toc396997414"/>
      <w:bookmarkStart w:id="3465" w:name="_Toc394673891"/>
      <w:bookmarkStart w:id="3466" w:name="_Toc391372302"/>
      <w:bookmarkStart w:id="3467" w:name="_Toc27061064"/>
      <w:r>
        <w:rPr>
          <w:rFonts w:eastAsia="Times New Roman"/>
        </w:rPr>
        <w:t>Byte Order and Bit Order</w:t>
      </w:r>
      <w:bookmarkEnd w:id="3464"/>
      <w:bookmarkEnd w:id="3465"/>
      <w:bookmarkEnd w:id="3466"/>
      <w:bookmarkEnd w:id="3467"/>
    </w:p>
    <w:p w14:paraId="33C61D98" w14:textId="77777777" w:rsidR="00A001B9" w:rsidRDefault="009D64FD">
      <w:r>
        <w:t>Byte order and bit order are separate concepts. However, of the possible combinations, only the following are allowed:</w:t>
      </w:r>
    </w:p>
    <w:p w14:paraId="526A2DE1" w14:textId="77777777" w:rsidR="00A001B9" w:rsidRDefault="009D64FD" w:rsidP="00B117B5">
      <w:pPr>
        <w:numPr>
          <w:ilvl w:val="0"/>
          <w:numId w:val="65"/>
        </w:numPr>
      </w:pPr>
      <w:r>
        <w:t>‘bigEndian’ with ‘</w:t>
      </w:r>
      <w:proofErr w:type="spellStart"/>
      <w:r>
        <w:t>mostSignificantBitFirst</w:t>
      </w:r>
      <w:proofErr w:type="spellEnd"/>
      <w:r>
        <w:t>’</w:t>
      </w:r>
    </w:p>
    <w:p w14:paraId="4E6EEC86" w14:textId="77777777" w:rsidR="00A001B9" w:rsidRDefault="009D64FD" w:rsidP="00B117B5">
      <w:pPr>
        <w:numPr>
          <w:ilvl w:val="0"/>
          <w:numId w:val="65"/>
        </w:numPr>
      </w:pPr>
      <w:r>
        <w:t>‘</w:t>
      </w:r>
      <w:proofErr w:type="spellStart"/>
      <w:r>
        <w:t>littleEndian</w:t>
      </w:r>
      <w:proofErr w:type="spellEnd"/>
      <w:r>
        <w:t>’ with ‘</w:t>
      </w:r>
      <w:proofErr w:type="spellStart"/>
      <w:r>
        <w:t>mostSignificantBitFirst</w:t>
      </w:r>
      <w:proofErr w:type="spellEnd"/>
      <w:r>
        <w:t>’</w:t>
      </w:r>
    </w:p>
    <w:p w14:paraId="1074BE14" w14:textId="77777777" w:rsidR="00A001B9" w:rsidRDefault="009D64FD" w:rsidP="00B117B5">
      <w:pPr>
        <w:numPr>
          <w:ilvl w:val="0"/>
          <w:numId w:val="65"/>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20"/>
      </w:r>
    </w:p>
    <w:p w14:paraId="69ACC03B" w14:textId="77777777" w:rsidR="00A001B9" w:rsidRDefault="009D64FD">
      <w:r>
        <w:t xml:space="preserve">Other combinations must produce Schema Definition Errors. </w:t>
      </w:r>
    </w:p>
    <w:p w14:paraId="235795C4" w14:textId="77777777" w:rsidR="00A001B9" w:rsidRDefault="009D64FD">
      <w:pPr>
        <w:pStyle w:val="Heading2"/>
        <w:rPr>
          <w:rFonts w:eastAsia="Times New Roman"/>
        </w:rPr>
      </w:pPr>
      <w:bookmarkStart w:id="3468" w:name="_Toc396997415"/>
      <w:bookmarkStart w:id="3469" w:name="_Toc394673892"/>
      <w:bookmarkStart w:id="3470" w:name="_Toc27061065"/>
      <w:proofErr w:type="spellStart"/>
      <w:r>
        <w:rPr>
          <w:rFonts w:eastAsia="Times New Roman"/>
        </w:rPr>
        <w:t>dfdl:bitOrder</w:t>
      </w:r>
      <w:proofErr w:type="spellEnd"/>
      <w:r>
        <w:rPr>
          <w:rFonts w:eastAsia="Times New Roman"/>
        </w:rPr>
        <w:t xml:space="preserve"> Example</w:t>
      </w:r>
      <w:bookmarkEnd w:id="3468"/>
      <w:bookmarkEnd w:id="3469"/>
      <w:bookmarkEnd w:id="3470"/>
    </w:p>
    <w:p w14:paraId="72193D1E" w14:textId="77777777" w:rsidR="00A001B9" w:rsidRDefault="009D64FD">
      <w:r>
        <w:t xml:space="preserve">Consider a structure of 4 logical elements. The total length is 16 bits. Assume </w:t>
      </w:r>
      <w:proofErr w:type="spellStart"/>
      <w:r>
        <w:t>dfdl:lengthUnits</w:t>
      </w:r>
      <w:proofErr w:type="spellEnd"/>
      <w:r>
        <w:t xml:space="preserve"> is 'bits', </w:t>
      </w:r>
      <w:proofErr w:type="spellStart"/>
      <w:r>
        <w:t>dfdl:representation</w:t>
      </w:r>
      <w:proofErr w:type="spellEnd"/>
      <w:r>
        <w:t xml:space="preserve"> is 'binary', </w:t>
      </w:r>
      <w:proofErr w:type="spellStart"/>
      <w:r>
        <w:t>dfdl:binaryNumberRep</w:t>
      </w:r>
      <w:proofErr w:type="spellEnd"/>
      <w:r>
        <w:t xml:space="preserve"> is 'binary':</w:t>
      </w:r>
    </w:p>
    <w:p w14:paraId="4D4A9B9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423FB4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2104A78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4A9C82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713D834D" w14:textId="77777777" w:rsidR="00A001B9" w:rsidRDefault="009D64FD">
      <w:r>
        <w:t xml:space="preserve">The above are colorized </w:t>
      </w:r>
      <w:proofErr w:type="gramStart"/>
      <w:r>
        <w:t>so as to</w:t>
      </w:r>
      <w:proofErr w:type="gramEnd"/>
      <w:r>
        <w:t xml:space="preserve"> highlight the corresponding bits in the data below.</w:t>
      </w:r>
    </w:p>
    <w:p w14:paraId="5FE307B3" w14:textId="77777777" w:rsidR="00A001B9" w:rsidRDefault="009D64FD">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23AB391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7AB90F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288AEE6E"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74E9C64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76792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6B744DEB" w14:textId="77777777" w:rsidR="00A001B9" w:rsidRDefault="009D64FD">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7DE2F99" w14:textId="77777777" w:rsidR="00A001B9" w:rsidRDefault="009D64FD">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51D4EAE8"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70449674"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124CC79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471" w:name="_Toc393282811"/>
      <w:bookmarkEnd w:id="3471"/>
      <w:r>
        <w:rPr>
          <w:rFonts w:ascii="Courier New" w:hAnsi="Courier New" w:cs="Courier New"/>
          <w:noProof/>
          <w:sz w:val="18"/>
          <w:lang w:val="en-GB" w:eastAsia="en-GB"/>
        </w:rPr>
        <w:t>Significance  M      L M      L</w:t>
      </w:r>
    </w:p>
    <w:p w14:paraId="2692CC6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68B809E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761644B" w14:textId="77777777" w:rsidR="00A001B9" w:rsidRDefault="009D64FD">
      <w:r>
        <w:t>In the above presentation note how the bits of the element 'B' do not appear adjacent to each other. The most significant bits of byte N are adjacent to the least significant bits of byte N+1.</w:t>
      </w:r>
    </w:p>
    <w:p w14:paraId="6E518EF9" w14:textId="77777777" w:rsidR="00A001B9" w:rsidRDefault="009D64FD">
      <w:pPr>
        <w:pStyle w:val="Heading3"/>
      </w:pPr>
      <w:bookmarkStart w:id="3472" w:name="_Toc396997416"/>
      <w:bookmarkStart w:id="3473" w:name="_Toc394673893"/>
      <w:bookmarkStart w:id="3474" w:name="_Toc27061066"/>
      <w:r>
        <w:lastRenderedPageBreak/>
        <w:t>Example Using Right-to-Left Display for '</w:t>
      </w:r>
      <w:proofErr w:type="spellStart"/>
      <w:r>
        <w:t>leastSignificantBitFirst</w:t>
      </w:r>
      <w:proofErr w:type="spellEnd"/>
      <w:r>
        <w:t>'</w:t>
      </w:r>
      <w:bookmarkEnd w:id="3472"/>
      <w:bookmarkEnd w:id="3473"/>
      <w:bookmarkEnd w:id="3474"/>
    </w:p>
    <w:p w14:paraId="49E6DEDE" w14:textId="77777777" w:rsidR="00A001B9" w:rsidRDefault="009D64FD">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proofErr w:type="gramStart"/>
      <w:r>
        <w:t>right, and</w:t>
      </w:r>
      <w:proofErr w:type="gramEnd"/>
      <w:r>
        <w:t xml:space="preserve"> increasing to the left.</w:t>
      </w:r>
    </w:p>
    <w:p w14:paraId="3900C09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6CE947CE"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4C7499B4"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30396F9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267A246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475" w:name="_Toc391372301"/>
    </w:p>
    <w:p w14:paraId="36D47B7C" w14:textId="77777777" w:rsidR="00A001B9" w:rsidRDefault="009D64FD">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109210A0" w14:textId="77777777" w:rsidR="00A001B9" w:rsidRDefault="009D64FD">
      <w:r>
        <w:t>Often the specification documents for data formats that with least-significant-bit-first bit order will describe data using this Right-to-Left presentation style.</w:t>
      </w:r>
    </w:p>
    <w:p w14:paraId="4E949607" w14:textId="77777777" w:rsidR="00A001B9" w:rsidRDefault="00A001B9"/>
    <w:p w14:paraId="354C6475" w14:textId="77777777" w:rsidR="00A001B9" w:rsidRDefault="009D64FD">
      <w:pPr>
        <w:pStyle w:val="Heading3"/>
      </w:pPr>
      <w:bookmarkStart w:id="3476" w:name="_Toc396997417"/>
      <w:bookmarkStart w:id="3477" w:name="_Toc394673894"/>
      <w:bookmarkStart w:id="3478" w:name="_Toc27061067"/>
      <w:bookmarkEnd w:id="3475"/>
      <w:proofErr w:type="spellStart"/>
      <w:r>
        <w:t>dfdl:bitOrder</w:t>
      </w:r>
      <w:proofErr w:type="spellEnd"/>
      <w:r>
        <w:t xml:space="preserve"> and Grammar Regions</w:t>
      </w:r>
      <w:bookmarkEnd w:id="3476"/>
      <w:bookmarkEnd w:id="3477"/>
      <w:bookmarkEnd w:id="3478"/>
    </w:p>
    <w:p w14:paraId="4EB6B525" w14:textId="77777777" w:rsidR="00A001B9" w:rsidRDefault="009D64FD">
      <w:pPr>
        <w:keepNext/>
        <w:rPr>
          <w:szCs w:val="24"/>
        </w:rPr>
      </w:pPr>
      <w:r>
        <w:rPr>
          <w:szCs w:val="24"/>
        </w:rPr>
        <w:t xml:space="preserve">When any grammar region appears before (to the left of) or after (to the right of) another grammar region in the grammar rules of Section 9.2,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5021B6" w14:textId="77777777" w:rsidR="00A001B9" w:rsidRDefault="009D64FD">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672A11B7" w14:textId="77777777" w:rsidR="00A001B9" w:rsidRDefault="00A001B9"/>
    <w:p w14:paraId="53F68813" w14:textId="77777777" w:rsidR="00A001B9" w:rsidRDefault="009D64FD">
      <w:pPr>
        <w:pStyle w:val="Heading1"/>
        <w:rPr>
          <w:rFonts w:eastAsia="Times New Roman"/>
        </w:rPr>
      </w:pPr>
      <w:bookmarkStart w:id="3479" w:name="_Toc322911618"/>
      <w:bookmarkStart w:id="3480" w:name="_Toc322912157"/>
      <w:bookmarkStart w:id="3481" w:name="_Toc329093007"/>
      <w:bookmarkStart w:id="3482" w:name="_Toc332701520"/>
      <w:bookmarkStart w:id="3483" w:name="_Toc332701827"/>
      <w:bookmarkStart w:id="3484" w:name="_Toc332711621"/>
      <w:bookmarkStart w:id="3485" w:name="_Toc332711929"/>
      <w:bookmarkStart w:id="3486" w:name="_Toc332712231"/>
      <w:bookmarkStart w:id="3487" w:name="_Toc332724147"/>
      <w:bookmarkStart w:id="3488" w:name="_Toc332724447"/>
      <w:bookmarkStart w:id="3489" w:name="_Toc341102743"/>
      <w:bookmarkStart w:id="3490" w:name="_Toc347241476"/>
      <w:bookmarkStart w:id="3491" w:name="_Toc347744669"/>
      <w:bookmarkStart w:id="3492" w:name="_Toc348984452"/>
      <w:bookmarkStart w:id="3493" w:name="_Toc348984757"/>
      <w:bookmarkStart w:id="3494" w:name="_Toc349037920"/>
      <w:bookmarkStart w:id="3495" w:name="_Toc349038225"/>
      <w:bookmarkStart w:id="3496" w:name="_Toc349042718"/>
      <w:bookmarkStart w:id="3497" w:name="_Toc349642139"/>
      <w:bookmarkStart w:id="3498" w:name="_Toc351912716"/>
      <w:bookmarkStart w:id="3499" w:name="_Toc351914737"/>
      <w:bookmarkStart w:id="3500" w:name="_Toc351915203"/>
      <w:bookmarkStart w:id="3501" w:name="_Toc361231260"/>
      <w:bookmarkStart w:id="3502" w:name="_Toc361231786"/>
      <w:bookmarkStart w:id="3503" w:name="_Toc362445084"/>
      <w:bookmarkStart w:id="3504" w:name="_Toc363909006"/>
      <w:bookmarkStart w:id="3505" w:name="_Toc364463429"/>
      <w:bookmarkStart w:id="3506" w:name="_Toc366078027"/>
      <w:bookmarkStart w:id="3507" w:name="_Toc366078646"/>
      <w:bookmarkStart w:id="3508" w:name="_Toc366079631"/>
      <w:bookmarkStart w:id="3509" w:name="_Toc366080243"/>
      <w:bookmarkStart w:id="3510" w:name="_Toc366080852"/>
      <w:bookmarkStart w:id="3511" w:name="_Toc366505192"/>
      <w:bookmarkStart w:id="3512" w:name="_Toc366508561"/>
      <w:bookmarkStart w:id="3513" w:name="_Toc366513062"/>
      <w:bookmarkStart w:id="3514" w:name="_Toc366574251"/>
      <w:bookmarkStart w:id="3515" w:name="_Toc366578044"/>
      <w:bookmarkStart w:id="3516" w:name="_Toc366578638"/>
      <w:bookmarkStart w:id="3517" w:name="_Toc366579230"/>
      <w:bookmarkStart w:id="3518" w:name="_Toc366579821"/>
      <w:bookmarkStart w:id="3519" w:name="_Toc366580413"/>
      <w:bookmarkStart w:id="3520" w:name="_Toc366581004"/>
      <w:bookmarkStart w:id="3521" w:name="_Toc366581596"/>
      <w:bookmarkStart w:id="3522" w:name="_Toc177399080"/>
      <w:bookmarkStart w:id="3523" w:name="_Toc175057367"/>
      <w:bookmarkStart w:id="3524" w:name="_Toc199516306"/>
      <w:bookmarkStart w:id="3525" w:name="_Toc194983970"/>
      <w:bookmarkStart w:id="3526" w:name="_Toc243112818"/>
      <w:bookmarkStart w:id="3527" w:name="_Ref255476176"/>
      <w:bookmarkStart w:id="3528" w:name="_Toc349042719"/>
      <w:bookmarkStart w:id="3529" w:name="_Toc2706106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r>
        <w:rPr>
          <w:rFonts w:eastAsia="Times New Roman"/>
        </w:rPr>
        <w:lastRenderedPageBreak/>
        <w:t>Framing</w:t>
      </w:r>
      <w:bookmarkEnd w:id="3522"/>
      <w:bookmarkEnd w:id="3523"/>
      <w:bookmarkEnd w:id="3524"/>
      <w:bookmarkEnd w:id="3525"/>
      <w:bookmarkEnd w:id="3526"/>
      <w:bookmarkEnd w:id="3527"/>
      <w:bookmarkEnd w:id="3528"/>
      <w:bookmarkEnd w:id="3529"/>
    </w:p>
    <w:p w14:paraId="33CF1EA4" w14:textId="77777777" w:rsidR="00A001B9" w:rsidRDefault="009D64FD">
      <w:pPr>
        <w:pStyle w:val="nobreak"/>
      </w:pPr>
      <w:r>
        <w:t xml:space="preserve">Several properties are common across the various framing styles or are used to distinguish them. </w:t>
      </w:r>
      <w:proofErr w:type="gramStart"/>
      <w:r>
        <w:t>Generally</w:t>
      </w:r>
      <w:proofErr w:type="gramEnd"/>
      <w:r>
        <w:t xml:space="preserve"> these have to do with position and length for text, bit fields, or opaque data.</w:t>
      </w:r>
    </w:p>
    <w:p w14:paraId="2BD735F9" w14:textId="77777777" w:rsidR="00A001B9" w:rsidRDefault="009D64FD">
      <w:pPr>
        <w:pStyle w:val="Heading2"/>
        <w:rPr>
          <w:rFonts w:eastAsia="Times New Roman"/>
        </w:rPr>
      </w:pPr>
      <w:bookmarkStart w:id="3530" w:name="_Toc349042720"/>
      <w:bookmarkStart w:id="3531" w:name="_Toc243112819"/>
      <w:bookmarkStart w:id="3532" w:name="_Toc194983971"/>
      <w:bookmarkStart w:id="3533" w:name="_Toc199516307"/>
      <w:bookmarkStart w:id="3534" w:name="_Toc175057368"/>
      <w:bookmarkStart w:id="3535" w:name="_Toc177399081"/>
      <w:bookmarkStart w:id="3536" w:name="_Toc140549617"/>
      <w:bookmarkStart w:id="3537" w:name="_Toc130873645"/>
      <w:bookmarkStart w:id="3538" w:name="_Toc27061069"/>
      <w:r>
        <w:rPr>
          <w:rFonts w:eastAsia="Times New Roman"/>
        </w:rPr>
        <w:t>Aligned Data</w:t>
      </w:r>
      <w:bookmarkEnd w:id="3530"/>
      <w:bookmarkEnd w:id="3531"/>
      <w:bookmarkEnd w:id="3532"/>
      <w:bookmarkEnd w:id="3533"/>
      <w:bookmarkEnd w:id="3534"/>
      <w:bookmarkEnd w:id="3535"/>
      <w:bookmarkEnd w:id="3536"/>
      <w:bookmarkEnd w:id="3537"/>
      <w:bookmarkEnd w:id="3538"/>
    </w:p>
    <w:p w14:paraId="7A3E545D" w14:textId="77777777" w:rsidR="00A001B9" w:rsidRDefault="009D64FD">
      <w:pPr>
        <w:rPr>
          <w:rFonts w:cs="Arial"/>
        </w:rPr>
      </w:pPr>
      <w:r>
        <w:rPr>
          <w:rFonts w:cs="Arial"/>
        </w:rPr>
        <w:t>Alignment properties control the leading alignment and trailing alignment regions.</w:t>
      </w:r>
    </w:p>
    <w:p w14:paraId="44377BDB" w14:textId="77777777" w:rsidR="00A001B9" w:rsidRDefault="009D64FD">
      <w:pPr>
        <w:rPr>
          <w:rFonts w:cs="Arial"/>
        </w:rPr>
      </w:pPr>
      <w:r>
        <w:rPr>
          <w:rFonts w:cs="Arial"/>
        </w:rPr>
        <w:t>When the alignment properties are applied to an array element, the properties are applied to each occurrence of the element; that is, not only to the first occurrence.</w:t>
      </w:r>
    </w:p>
    <w:p w14:paraId="1F975501" w14:textId="77777777" w:rsidR="00A001B9" w:rsidRDefault="009D64FD">
      <w:pPr>
        <w:rPr>
          <w:rFonts w:cs="Arial"/>
        </w:rPr>
      </w:pPr>
      <w:r>
        <w:rPr>
          <w:rFonts w:cs="Arial"/>
        </w:rPr>
        <w:t>The following properties are used to define alignment rules.</w:t>
      </w:r>
    </w:p>
    <w:p w14:paraId="0BA4D60B" w14:textId="77777777" w:rsidR="00A001B9" w:rsidRDefault="00A001B9">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A001B9" w14:paraId="02C7936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DB40CD5"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F5D20FF" w14:textId="77777777" w:rsidR="00A001B9" w:rsidRDefault="009D64FD">
            <w:pPr>
              <w:rPr>
                <w:rFonts w:cs="Arial"/>
                <w:b/>
              </w:rPr>
            </w:pPr>
            <w:r>
              <w:rPr>
                <w:rFonts w:cs="Arial"/>
                <w:b/>
              </w:rPr>
              <w:t>Description</w:t>
            </w:r>
          </w:p>
        </w:tc>
      </w:tr>
      <w:tr w:rsidR="00A001B9" w14:paraId="29EA5D67" w14:textId="77777777">
        <w:tc>
          <w:tcPr>
            <w:tcW w:w="0" w:type="auto"/>
            <w:tcBorders>
              <w:top w:val="single" w:sz="4" w:space="0" w:color="auto"/>
              <w:left w:val="single" w:sz="4" w:space="0" w:color="auto"/>
              <w:bottom w:val="single" w:sz="4" w:space="0" w:color="auto"/>
              <w:right w:val="single" w:sz="4" w:space="0" w:color="auto"/>
            </w:tcBorders>
            <w:hideMark/>
          </w:tcPr>
          <w:p w14:paraId="3D6EBC2C" w14:textId="77777777" w:rsidR="00A001B9" w:rsidRDefault="009D64FD">
            <w:r>
              <w:t>alignment</w:t>
            </w:r>
          </w:p>
        </w:tc>
        <w:tc>
          <w:tcPr>
            <w:tcW w:w="0" w:type="auto"/>
            <w:tcBorders>
              <w:top w:val="single" w:sz="4" w:space="0" w:color="auto"/>
              <w:left w:val="single" w:sz="4" w:space="0" w:color="auto"/>
              <w:bottom w:val="single" w:sz="4" w:space="0" w:color="auto"/>
              <w:right w:val="single" w:sz="4" w:space="0" w:color="auto"/>
            </w:tcBorders>
            <w:hideMark/>
          </w:tcPr>
          <w:p w14:paraId="5C35B116" w14:textId="77777777" w:rsidR="00A001B9" w:rsidRDefault="009D64FD">
            <w:r>
              <w:t>Non-negative Integer or 'implicit'</w:t>
            </w:r>
          </w:p>
          <w:p w14:paraId="12D78651" w14:textId="77777777" w:rsidR="00A001B9" w:rsidRDefault="009D64FD">
            <w:r>
              <w:t xml:space="preserve">A non-negative number that gives the alignment required for the beginning of the item. If alignment is </w:t>
            </w:r>
            <w:proofErr w:type="gramStart"/>
            <w:r>
              <w:t>needed</w:t>
            </w:r>
            <w:proofErr w:type="gramEnd"/>
            <w:r>
              <w:t xml:space="preserve"> then the size of the </w:t>
            </w:r>
            <w:proofErr w:type="spellStart"/>
            <w:r>
              <w:rPr>
                <w:b/>
                <w:i/>
              </w:rPr>
              <w:t>AlignmentFill</w:t>
            </w:r>
            <w:proofErr w:type="spellEnd"/>
            <w:r>
              <w:t xml:space="preserve"> grammar region will be non-zero if the item must be aligned to a boundary.</w:t>
            </w:r>
          </w:p>
          <w:p w14:paraId="7148856C" w14:textId="36A9ABE4" w:rsidR="00A001B9" w:rsidRDefault="009D64FD">
            <w:r>
              <w:t xml:space="preserve">'implicit' specifies that the natural alignment for the representation type is used. See the table of implicit alignments </w:t>
            </w:r>
            <w:r>
              <w:fldChar w:fldCharType="begin"/>
            </w:r>
            <w:r>
              <w:instrText xml:space="preserve"> REF _Ref251664433 \h </w:instrText>
            </w:r>
            <w:r>
              <w:fldChar w:fldCharType="separate"/>
            </w:r>
            <w:r w:rsidR="002D29EA">
              <w:t xml:space="preserve">Table </w:t>
            </w:r>
            <w:r w:rsidR="002D29EA">
              <w:rPr>
                <w:noProof/>
              </w:rPr>
              <w:t>14 Implicit Alignment in bits</w:t>
            </w:r>
            <w: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063382B0" w14:textId="396027C2" w:rsidR="00A001B9" w:rsidRDefault="009D64FD">
            <w:r>
              <w:t xml:space="preserve">For textual data, minimum alignment is mandated by the character-set encoding, and this property must be 'implicit' or set to a multiple of the character-set's mandatory alignment. See Section </w:t>
            </w:r>
            <w:r>
              <w:fldChar w:fldCharType="begin"/>
            </w:r>
            <w:r>
              <w:instrText xml:space="preserve"> REF _Ref346455586 \r \h </w:instrText>
            </w:r>
            <w:r>
              <w:fldChar w:fldCharType="separate"/>
            </w:r>
            <w:r w:rsidR="002D29EA">
              <w:t>12.</w:t>
            </w:r>
            <w:r w:rsidR="002D29EA">
              <w:t>1</w:t>
            </w:r>
            <w:r w:rsidR="002D29EA">
              <w:t>.2</w:t>
            </w:r>
            <w:r>
              <w:fldChar w:fldCharType="end"/>
            </w:r>
            <w:r>
              <w:t xml:space="preserve">. </w:t>
            </w:r>
          </w:p>
          <w:p w14:paraId="0129568F"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0CBEBD9C" w14:textId="77777777">
        <w:tc>
          <w:tcPr>
            <w:tcW w:w="0" w:type="auto"/>
            <w:tcBorders>
              <w:top w:val="single" w:sz="4" w:space="0" w:color="auto"/>
              <w:left w:val="single" w:sz="4" w:space="0" w:color="auto"/>
              <w:bottom w:val="single" w:sz="4" w:space="0" w:color="auto"/>
              <w:right w:val="single" w:sz="4" w:space="0" w:color="auto"/>
            </w:tcBorders>
            <w:hideMark/>
          </w:tcPr>
          <w:p w14:paraId="1F0E0DC4" w14:textId="77777777" w:rsidR="00A001B9" w:rsidRDefault="009D64FD">
            <w:r>
              <w:t>alignmentUnits</w:t>
            </w:r>
          </w:p>
        </w:tc>
        <w:tc>
          <w:tcPr>
            <w:tcW w:w="0" w:type="auto"/>
            <w:tcBorders>
              <w:top w:val="single" w:sz="4" w:space="0" w:color="auto"/>
              <w:left w:val="single" w:sz="4" w:space="0" w:color="auto"/>
              <w:bottom w:val="single" w:sz="4" w:space="0" w:color="auto"/>
              <w:right w:val="single" w:sz="4" w:space="0" w:color="auto"/>
            </w:tcBorders>
            <w:hideMark/>
          </w:tcPr>
          <w:p w14:paraId="7932D2E8" w14:textId="77777777" w:rsidR="00A001B9" w:rsidRDefault="009D64FD">
            <w:proofErr w:type="spellStart"/>
            <w:r>
              <w:t>Enum</w:t>
            </w:r>
            <w:proofErr w:type="spellEnd"/>
          </w:p>
          <w:p w14:paraId="2DD20767" w14:textId="77777777" w:rsidR="00A001B9" w:rsidRDefault="009D64FD">
            <w:r>
              <w:t>Valid values are 'bits' or 'bytes'</w:t>
            </w:r>
          </w:p>
          <w:p w14:paraId="6D72D90D" w14:textId="77777777" w:rsidR="00A001B9" w:rsidRDefault="009D64FD">
            <w:r>
              <w:t>Scales the alignment so alignment can be specified in either units of bits or units of bytes.</w:t>
            </w:r>
          </w:p>
          <w:p w14:paraId="69FDB15F" w14:textId="77777777" w:rsidR="00A001B9" w:rsidRDefault="009D64FD">
            <w:r>
              <w:t xml:space="preserve">Only used when </w:t>
            </w:r>
            <w:proofErr w:type="spellStart"/>
            <w:r>
              <w:t>dfdl:alignment</w:t>
            </w:r>
            <w:proofErr w:type="spellEnd"/>
            <w:r>
              <w:t xml:space="preserve"> not 'implicit'</w:t>
            </w:r>
          </w:p>
          <w:p w14:paraId="448A67D9"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72F70BE5" w14:textId="77777777">
        <w:tc>
          <w:tcPr>
            <w:tcW w:w="0" w:type="auto"/>
            <w:tcBorders>
              <w:top w:val="single" w:sz="4" w:space="0" w:color="auto"/>
              <w:left w:val="single" w:sz="4" w:space="0" w:color="auto"/>
              <w:bottom w:val="single" w:sz="4" w:space="0" w:color="auto"/>
              <w:right w:val="single" w:sz="4" w:space="0" w:color="auto"/>
            </w:tcBorders>
            <w:hideMark/>
          </w:tcPr>
          <w:p w14:paraId="0C7CD1FB" w14:textId="77777777" w:rsidR="00A001B9" w:rsidRDefault="009D64FD">
            <w:r>
              <w:t>fillByte</w:t>
            </w:r>
          </w:p>
        </w:tc>
        <w:tc>
          <w:tcPr>
            <w:tcW w:w="0" w:type="auto"/>
            <w:tcBorders>
              <w:top w:val="single" w:sz="4" w:space="0" w:color="auto"/>
              <w:left w:val="single" w:sz="4" w:space="0" w:color="auto"/>
              <w:bottom w:val="single" w:sz="4" w:space="0" w:color="auto"/>
              <w:right w:val="single" w:sz="4" w:space="0" w:color="auto"/>
            </w:tcBorders>
            <w:hideMark/>
          </w:tcPr>
          <w:p w14:paraId="2B904887" w14:textId="77777777" w:rsidR="00A001B9" w:rsidRDefault="009D64FD">
            <w:r>
              <w:t>DFDL String Literal</w:t>
            </w:r>
          </w:p>
          <w:p w14:paraId="593B1B50" w14:textId="77777777" w:rsidR="00A001B9" w:rsidRDefault="009D64FD">
            <w:r>
              <w:t>A single byte specified as a DFDL byte value entity or a single character. If a character is specified, it must be a single-byte character in the applicable encoding.</w:t>
            </w:r>
          </w:p>
          <w:p w14:paraId="4B93B5B6" w14:textId="77777777" w:rsidR="00A001B9" w:rsidRDefault="009D64FD">
            <w:r>
              <w:t>Used on unparsing to fill empty space such as between two aligned elements.</w:t>
            </w:r>
          </w:p>
          <w:p w14:paraId="7CAEE54C" w14:textId="77777777" w:rsidR="00A001B9" w:rsidRDefault="009D64FD">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C9FA12C"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A001B9" w14:paraId="4B5A0A73" w14:textId="77777777">
        <w:tc>
          <w:tcPr>
            <w:tcW w:w="0" w:type="auto"/>
            <w:tcBorders>
              <w:top w:val="single" w:sz="4" w:space="0" w:color="auto"/>
              <w:left w:val="single" w:sz="4" w:space="0" w:color="auto"/>
              <w:bottom w:val="single" w:sz="4" w:space="0" w:color="auto"/>
              <w:right w:val="single" w:sz="4" w:space="0" w:color="auto"/>
            </w:tcBorders>
            <w:hideMark/>
          </w:tcPr>
          <w:p w14:paraId="0A903426" w14:textId="77777777" w:rsidR="00A001B9" w:rsidRDefault="009D64FD">
            <w:r>
              <w:t>leadingSkip</w:t>
            </w:r>
          </w:p>
        </w:tc>
        <w:tc>
          <w:tcPr>
            <w:tcW w:w="0" w:type="auto"/>
            <w:tcBorders>
              <w:top w:val="single" w:sz="4" w:space="0" w:color="auto"/>
              <w:left w:val="single" w:sz="4" w:space="0" w:color="auto"/>
              <w:bottom w:val="single" w:sz="4" w:space="0" w:color="auto"/>
              <w:right w:val="single" w:sz="4" w:space="0" w:color="auto"/>
            </w:tcBorders>
            <w:hideMark/>
          </w:tcPr>
          <w:p w14:paraId="592D5545" w14:textId="77777777" w:rsidR="00A001B9" w:rsidRDefault="009D64FD">
            <w:r>
              <w:t>Non-negative Integer</w:t>
            </w:r>
          </w:p>
          <w:p w14:paraId="3B2D0C23" w14:textId="77777777" w:rsidR="00A001B9" w:rsidRDefault="009D64FD">
            <w:r>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4A376CE9" w14:textId="77777777" w:rsidR="00A001B9" w:rsidRDefault="009D64FD">
            <w:r>
              <w:lastRenderedPageBreak/>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2A35A8E6" w14:textId="77777777">
        <w:tc>
          <w:tcPr>
            <w:tcW w:w="0" w:type="auto"/>
            <w:tcBorders>
              <w:top w:val="single" w:sz="4" w:space="0" w:color="auto"/>
              <w:left w:val="single" w:sz="4" w:space="0" w:color="auto"/>
              <w:bottom w:val="single" w:sz="4" w:space="0" w:color="auto"/>
              <w:right w:val="single" w:sz="4" w:space="0" w:color="auto"/>
            </w:tcBorders>
            <w:hideMark/>
          </w:tcPr>
          <w:p w14:paraId="584FB584" w14:textId="77777777" w:rsidR="00A001B9" w:rsidRDefault="009D64FD">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4F37DB2" w14:textId="77777777" w:rsidR="00A001B9" w:rsidRDefault="009D64FD">
            <w:r>
              <w:t>Non-negative Integer</w:t>
            </w:r>
          </w:p>
          <w:p w14:paraId="0C29C8FE" w14:textId="77777777" w:rsidR="00A001B9" w:rsidRDefault="009D64FD">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3A107C02" w14:textId="77777777" w:rsidR="00A001B9" w:rsidRDefault="009D64FD">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25723A5C"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79D5259" w14:textId="723EA590"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13</w:t>
      </w:r>
      <w:r w:rsidR="00342DB5">
        <w:rPr>
          <w:noProof/>
        </w:rPr>
        <w:fldChar w:fldCharType="end"/>
      </w:r>
      <w:r>
        <w:t xml:space="preserve"> Aligned Data Properties</w:t>
      </w:r>
    </w:p>
    <w:p w14:paraId="196D1586" w14:textId="77777777" w:rsidR="00A001B9" w:rsidRDefault="009D64FD">
      <w:r>
        <w:t xml:space="preserve">There are two properties which control the data alignment by controlling the length of the </w:t>
      </w:r>
      <w:proofErr w:type="spellStart"/>
      <w:r>
        <w:rPr>
          <w:b/>
          <w:i/>
        </w:rPr>
        <w:t>AlignmentFill</w:t>
      </w:r>
      <w:proofErr w:type="spellEnd"/>
      <w:r>
        <w:t xml:space="preserve"> region</w:t>
      </w:r>
    </w:p>
    <w:p w14:paraId="08DF6C75" w14:textId="77777777" w:rsidR="00A001B9" w:rsidRDefault="009D64FD" w:rsidP="00B117B5">
      <w:pPr>
        <w:numPr>
          <w:ilvl w:val="0"/>
          <w:numId w:val="66"/>
        </w:numPr>
      </w:pPr>
      <w:r>
        <w:t xml:space="preserve">alignment - an integer 1 or greater </w:t>
      </w:r>
    </w:p>
    <w:p w14:paraId="7E506F82" w14:textId="77777777" w:rsidR="00A001B9" w:rsidRDefault="009D64FD" w:rsidP="00B117B5">
      <w:pPr>
        <w:numPr>
          <w:ilvl w:val="0"/>
          <w:numId w:val="66"/>
        </w:numPr>
      </w:pPr>
      <w:r>
        <w:t>alignmentUnits - bits or bytes</w:t>
      </w:r>
    </w:p>
    <w:p w14:paraId="6ED2D877" w14:textId="77777777" w:rsidR="00A001B9" w:rsidRDefault="009D64FD">
      <w:r>
        <w:t>An element's representation is aligned to N units if P is the first position in the representation and P mod N = 1.  When parsing, the position of the first unit of the data stream is 1. </w:t>
      </w:r>
    </w:p>
    <w:p w14:paraId="29C75261" w14:textId="77777777" w:rsidR="00A001B9" w:rsidRDefault="009D64FD">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5EB02489" w14:textId="77777777" w:rsidR="00A001B9" w:rsidRDefault="009D64FD">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267678AF" w14:textId="77777777" w:rsidR="00A001B9" w:rsidRDefault="009D64FD">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2A008E0B" w14:textId="77777777" w:rsidR="00A001B9" w:rsidRDefault="009D64FD">
      <w:pPr>
        <w:pStyle w:val="Heading3"/>
      </w:pPr>
      <w:bookmarkStart w:id="3539" w:name="_Toc349042721"/>
      <w:bookmarkStart w:id="3540" w:name="_Toc27061070"/>
      <w:r>
        <w:t>Implicit Alignment</w:t>
      </w:r>
      <w:bookmarkEnd w:id="3539"/>
      <w:bookmarkEnd w:id="3540"/>
    </w:p>
    <w:p w14:paraId="725605DF" w14:textId="77777777" w:rsidR="00A001B9" w:rsidRDefault="009D64FD">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A001B9" w14:paraId="1BD0FD77" w14:textId="77777777" w:rsidTr="00A001B9">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692C3FF5" w14:textId="77777777" w:rsidR="00A001B9" w:rsidRDefault="009D64FD">
            <w:pPr>
              <w:keepNext/>
            </w:pPr>
            <w:r>
              <w:t>Type</w:t>
            </w:r>
          </w:p>
        </w:tc>
        <w:tc>
          <w:tcPr>
            <w:tcW w:w="0" w:type="auto"/>
            <w:gridSpan w:val="3"/>
            <w:hideMark/>
          </w:tcPr>
          <w:p w14:paraId="619E9542" w14:textId="77777777" w:rsidR="00A001B9" w:rsidRDefault="009D64FD">
            <w:pPr>
              <w:keepNext/>
              <w:jc w:val="center"/>
            </w:pPr>
            <w:r>
              <w:t>Alignment</w:t>
            </w:r>
          </w:p>
        </w:tc>
      </w:tr>
      <w:tr w:rsidR="00A001B9" w14:paraId="5118643F" w14:textId="77777777" w:rsidTr="00A001B9">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874B4"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1F940" w14:textId="77777777" w:rsidR="00A001B9" w:rsidRDefault="009D64FD">
            <w:pPr>
              <w:keepNext/>
              <w:keepLines/>
              <w:jc w:val="center"/>
              <w:rPr>
                <w:b/>
                <w:bCs/>
                <w:iCs/>
              </w:rPr>
            </w:pPr>
            <w:r>
              <w:rPr>
                <w:b/>
                <w:bCs/>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4009D" w14:textId="77777777" w:rsidR="00A001B9" w:rsidRDefault="009D64FD">
            <w:pPr>
              <w:keepNext/>
              <w:keepLines/>
              <w:jc w:val="center"/>
              <w:rPr>
                <w:b/>
                <w:bCs/>
                <w:iCs/>
              </w:rPr>
            </w:pPr>
            <w:r>
              <w:rPr>
                <w:b/>
                <w:bCs/>
                <w:iCs/>
              </w:rPr>
              <w:t>binary</w:t>
            </w:r>
          </w:p>
        </w:tc>
      </w:tr>
      <w:tr w:rsidR="00A001B9" w14:paraId="5A7B612D"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FCA9D3A" w14:textId="77777777" w:rsidR="00A001B9" w:rsidRDefault="009D64FD">
            <w:pPr>
              <w:keepNext/>
              <w:keepLines/>
              <w:rPr>
                <w:bCs/>
              </w:rPr>
            </w:pPr>
            <w:r>
              <w:rPr>
                <w:bCs/>
              </w:rP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0AFE99D5" w14:textId="243646E5" w:rsidR="00A001B9" w:rsidRDefault="009D64FD">
            <w:pPr>
              <w:keepNext/>
              <w:keepLines/>
            </w:pPr>
            <w:r>
              <w:t xml:space="preserve">Encoding Specific (usually 8 bits, with exceptions: See Section </w:t>
            </w:r>
            <w:r>
              <w:fldChar w:fldCharType="begin"/>
            </w:r>
            <w:r>
              <w:instrText xml:space="preserve"> REF _Ref346455586 \r \h  \* MERGEFORMAT </w:instrText>
            </w:r>
            <w:r>
              <w:fldChar w:fldCharType="separate"/>
            </w:r>
            <w:r w:rsidR="002D29EA">
              <w:t>12.1.2</w:t>
            </w:r>
            <w: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64603919" w14:textId="77777777" w:rsidR="00A001B9" w:rsidRDefault="009D64FD">
            <w:pPr>
              <w:keepNext/>
              <w:keepLines/>
            </w:pPr>
            <w:r>
              <w:t>Not applicable</w:t>
            </w:r>
          </w:p>
        </w:tc>
      </w:tr>
      <w:tr w:rsidR="00A001B9" w14:paraId="1651163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A4BE72B" w14:textId="77777777" w:rsidR="00A001B9" w:rsidRDefault="009D64FD">
            <w:pPr>
              <w:keepNext/>
              <w:keepLines/>
              <w:rPr>
                <w:bCs/>
              </w:rPr>
            </w:pPr>
            <w:r>
              <w:rPr>
                <w:bCs/>
              </w:rP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04512"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0896A553" w14:textId="77777777" w:rsidR="00A001B9" w:rsidRDefault="009D64FD">
            <w:pPr>
              <w:keepNext/>
              <w:keepLines/>
            </w:pPr>
            <w:r>
              <w:t>32</w:t>
            </w:r>
          </w:p>
        </w:tc>
      </w:tr>
      <w:tr w:rsidR="00A001B9" w14:paraId="7FA497E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FCD9372" w14:textId="77777777" w:rsidR="00A001B9" w:rsidRDefault="009D64FD">
            <w:pPr>
              <w:keepNext/>
              <w:keepLines/>
              <w:rPr>
                <w:bCs/>
              </w:rPr>
            </w:pPr>
            <w:r>
              <w:rPr>
                <w:bCs/>
              </w:rP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9E4BFD"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FD5FF00" w14:textId="77777777" w:rsidR="00A001B9" w:rsidRDefault="009D64FD">
            <w:pPr>
              <w:keepNext/>
              <w:keepLines/>
            </w:pPr>
            <w:r>
              <w:t>64</w:t>
            </w:r>
          </w:p>
        </w:tc>
      </w:tr>
      <w:tr w:rsidR="00A001B9" w14:paraId="60F4158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863C717" w14:textId="77777777" w:rsidR="00A001B9" w:rsidRDefault="009D64FD">
            <w:pPr>
              <w:keepNext/>
              <w:keepLines/>
              <w:rPr>
                <w:bCs/>
              </w:rPr>
            </w:pPr>
            <w:r>
              <w:rPr>
                <w:bCs/>
              </w:rPr>
              <w:t xml:space="preserve">Decimal, Integer, </w:t>
            </w:r>
            <w:proofErr w:type="spellStart"/>
            <w:r>
              <w:rPr>
                <w:bCs/>
              </w:rP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99F49" w14:textId="77777777" w:rsidR="00A001B9" w:rsidRDefault="00A001B9">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75C09CDE" w14:textId="77777777" w:rsidR="00A001B9" w:rsidRDefault="009D64FD">
            <w:pPr>
              <w:keepNext/>
              <w:keepLines/>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794ED952" w14:textId="77777777" w:rsidR="00A001B9" w:rsidRDefault="009D64FD">
            <w:pPr>
              <w:keepNext/>
              <w:keepLines/>
            </w:pPr>
            <w:r>
              <w:t>binary: 8</w:t>
            </w:r>
          </w:p>
        </w:tc>
      </w:tr>
      <w:tr w:rsidR="00A001B9" w14:paraId="5911F72E"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0EEB9852" w14:textId="77777777" w:rsidR="00A001B9" w:rsidRDefault="009D64FD">
            <w:pPr>
              <w:keepNext/>
              <w:keepLines/>
              <w:rPr>
                <w:bCs/>
              </w:rPr>
            </w:pPr>
            <w:r>
              <w:rPr>
                <w:bCs/>
              </w:rPr>
              <w:t xml:space="preserve">Long, </w:t>
            </w:r>
            <w:proofErr w:type="spellStart"/>
            <w:r>
              <w:rPr>
                <w:bCs/>
              </w:rP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F29F2"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936E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EFC1DD9" w14:textId="77777777" w:rsidR="00A001B9" w:rsidRDefault="009D64FD">
            <w:pPr>
              <w:keepNext/>
              <w:keepLines/>
            </w:pPr>
            <w:r>
              <w:t>binary: 64</w:t>
            </w:r>
          </w:p>
        </w:tc>
      </w:tr>
      <w:tr w:rsidR="00A001B9" w14:paraId="33EB879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144888A" w14:textId="77777777" w:rsidR="00A001B9" w:rsidRDefault="009D64FD">
            <w:pPr>
              <w:keepNext/>
              <w:keepLines/>
              <w:rPr>
                <w:bCs/>
              </w:rPr>
            </w:pPr>
            <w:r>
              <w:rPr>
                <w:bCs/>
              </w:rPr>
              <w:t xml:space="preserve">Int, </w:t>
            </w:r>
            <w:proofErr w:type="spellStart"/>
            <w:r>
              <w:rPr>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6CE07"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ACFB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A4F6BE8" w14:textId="77777777" w:rsidR="00A001B9" w:rsidRDefault="009D64FD">
            <w:pPr>
              <w:keepNext/>
              <w:keepLines/>
            </w:pPr>
            <w:r>
              <w:t>binary: 32</w:t>
            </w:r>
          </w:p>
        </w:tc>
      </w:tr>
      <w:tr w:rsidR="00A001B9" w14:paraId="4E868F7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DBE4DD3" w14:textId="77777777" w:rsidR="00A001B9" w:rsidRDefault="009D64FD">
            <w:pPr>
              <w:keepNext/>
              <w:keepLines/>
              <w:rPr>
                <w:bCs/>
              </w:rPr>
            </w:pPr>
            <w:r>
              <w:rPr>
                <w:bCs/>
              </w:rPr>
              <w:t xml:space="preserve">Short, </w:t>
            </w:r>
            <w:proofErr w:type="spellStart"/>
            <w:r>
              <w:rPr>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C95E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C1A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459588" w14:textId="77777777" w:rsidR="00A001B9" w:rsidRDefault="009D64FD">
            <w:pPr>
              <w:keepNext/>
              <w:keepLines/>
            </w:pPr>
            <w:r>
              <w:t>binary: 16</w:t>
            </w:r>
          </w:p>
        </w:tc>
      </w:tr>
      <w:tr w:rsidR="00A001B9" w14:paraId="652B3AB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1B3BD62D" w14:textId="77777777" w:rsidR="00A001B9" w:rsidRDefault="009D64FD">
            <w:pPr>
              <w:keepNext/>
              <w:keepLines/>
              <w:rPr>
                <w:bCs/>
              </w:rPr>
            </w:pPr>
            <w:r>
              <w:rPr>
                <w:bCs/>
              </w:rPr>
              <w:t xml:space="preserve">Byte, </w:t>
            </w:r>
            <w:proofErr w:type="spellStart"/>
            <w:r>
              <w:rPr>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44A6C"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7F56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8EB7BB" w14:textId="77777777" w:rsidR="00A001B9" w:rsidRDefault="009D64FD">
            <w:pPr>
              <w:keepNext/>
              <w:keepLines/>
            </w:pPr>
            <w:r>
              <w:t>binary: 8</w:t>
            </w:r>
          </w:p>
        </w:tc>
      </w:tr>
      <w:tr w:rsidR="00A001B9" w14:paraId="4AC495D1"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677E6F4" w14:textId="77777777" w:rsidR="00A001B9" w:rsidRDefault="009D64FD">
            <w:pPr>
              <w:keepNext/>
              <w:keepLines/>
              <w:rPr>
                <w:bCs/>
              </w:rPr>
            </w:pPr>
            <w:proofErr w:type="spellStart"/>
            <w:r>
              <w:rPr>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F723"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C9A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117026A"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1BB10FF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44FAF" w14:textId="77777777" w:rsidR="00A001B9" w:rsidRDefault="009D64FD">
            <w:pPr>
              <w:keepNext/>
              <w:keepLines/>
              <w:rPr>
                <w:bCs/>
              </w:rPr>
            </w:pPr>
            <w:r>
              <w:rPr>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1E7D6"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7A893"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DAF334"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70FA6DBB"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F7802" w14:textId="77777777" w:rsidR="00A001B9" w:rsidRDefault="009D64FD">
            <w:pPr>
              <w:keepNext/>
              <w:keepLine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BE4C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4907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F970DD4"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72F1A12A"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52509877" w14:textId="77777777" w:rsidR="00A001B9" w:rsidRDefault="009D64FD">
            <w:pPr>
              <w:keepNext/>
              <w:keepLines/>
              <w:rPr>
                <w:bCs/>
              </w:rPr>
            </w:pPr>
            <w:r>
              <w:rPr>
                <w:bCs/>
              </w:rP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5FF0B"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04645D4" w14:textId="77777777" w:rsidR="00A001B9" w:rsidRDefault="009D64FD">
            <w:pPr>
              <w:keepNext/>
              <w:keepLines/>
            </w:pPr>
            <w:r>
              <w:t>32</w:t>
            </w:r>
          </w:p>
        </w:tc>
      </w:tr>
      <w:tr w:rsidR="00A001B9" w14:paraId="6FADECF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AC0CF94" w14:textId="77777777" w:rsidR="00A001B9" w:rsidRDefault="009D64FD">
            <w:pPr>
              <w:keepNext/>
              <w:keepLines/>
              <w:rPr>
                <w:bCs/>
              </w:rPr>
            </w:pPr>
            <w:proofErr w:type="spellStart"/>
            <w:r>
              <w:rPr>
                <w:bCs/>
              </w:rP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E83C68" w14:textId="77777777" w:rsidR="00A001B9" w:rsidRDefault="009D64FD">
            <w:pPr>
              <w:keepNext/>
              <w:keepLines/>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15621AE1" w14:textId="77777777" w:rsidR="00A001B9" w:rsidRDefault="009D64FD">
            <w:pPr>
              <w:keepNext/>
              <w:keepLines/>
            </w:pPr>
            <w:r>
              <w:t>8</w:t>
            </w:r>
          </w:p>
        </w:tc>
      </w:tr>
    </w:tbl>
    <w:p w14:paraId="7E67FD7E" w14:textId="6F9305B8" w:rsidR="00A001B9" w:rsidRDefault="009D64FD">
      <w:pPr>
        <w:pStyle w:val="Caption"/>
        <w:keepNext/>
        <w:keepLines/>
        <w:rPr>
          <w:noProof/>
        </w:rPr>
      </w:pPr>
      <w:bookmarkStart w:id="3541" w:name="_Ref251664433"/>
      <w:r>
        <w:t xml:space="preserve">Table </w:t>
      </w:r>
      <w:r w:rsidR="00342DB5">
        <w:fldChar w:fldCharType="begin"/>
      </w:r>
      <w:r w:rsidR="00342DB5">
        <w:instrText xml:space="preserve"> SEQ Table \* ARABIC </w:instrText>
      </w:r>
      <w:r w:rsidR="00342DB5">
        <w:fldChar w:fldCharType="separate"/>
      </w:r>
      <w:r w:rsidR="002D29EA">
        <w:rPr>
          <w:noProof/>
        </w:rPr>
        <w:t>14</w:t>
      </w:r>
      <w:r w:rsidR="00342DB5">
        <w:rPr>
          <w:noProof/>
        </w:rPr>
        <w:fldChar w:fldCharType="end"/>
      </w:r>
      <w:r>
        <w:rPr>
          <w:noProof/>
        </w:rPr>
        <w:t xml:space="preserve"> Implicit Alignment in bits</w:t>
      </w:r>
      <w:bookmarkEnd w:id="3541"/>
    </w:p>
    <w:p w14:paraId="7674B518" w14:textId="77777777" w:rsidR="00A001B9" w:rsidRDefault="009D64FD">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6545054" w14:textId="77777777" w:rsidR="00A001B9" w:rsidRDefault="009D64FD">
      <w:pPr>
        <w:pStyle w:val="Heading3"/>
      </w:pPr>
      <w:bookmarkStart w:id="3542" w:name="_Toc349042722"/>
      <w:bookmarkStart w:id="3543" w:name="_Ref346455586"/>
      <w:bookmarkStart w:id="3544" w:name="_Toc27061071"/>
      <w:r>
        <w:t>Mandatory Alignment for Textual Data</w:t>
      </w:r>
      <w:bookmarkEnd w:id="3542"/>
      <w:bookmarkEnd w:id="3543"/>
      <w:bookmarkEnd w:id="3544"/>
    </w:p>
    <w:p w14:paraId="1B9A950A" w14:textId="38278D00" w:rsidR="00A001B9" w:rsidRDefault="00687864">
      <w:r w:rsidRPr="00687864">
        <w:rPr>
          <w:b/>
          <w:bCs/>
          <w:i/>
          <w:iCs/>
        </w:rPr>
        <w:t>Textual Data</w:t>
      </w:r>
      <w:r>
        <w:t xml:space="preserve"> – This term</w:t>
      </w:r>
      <w:r w:rsidR="009D64FD">
        <w:t xml:space="preserve"> is used to describe data of type </w:t>
      </w:r>
      <w:proofErr w:type="spellStart"/>
      <w:r w:rsidR="009D64FD">
        <w:t>xs:string</w:t>
      </w:r>
      <w:proofErr w:type="spellEnd"/>
      <w:r w:rsidR="009D64FD">
        <w:t xml:space="preserve">, data with </w:t>
      </w:r>
      <w:proofErr w:type="spellStart"/>
      <w:r w:rsidR="009D64FD">
        <w:t>dfdl:representation</w:t>
      </w:r>
      <w:proofErr w:type="spellEnd"/>
      <w:r w:rsidR="009D64FD">
        <w:t xml:space="preserve"> "text", as well as data being matched to delimiters (parsing) or output as delimiters (unparsing), and data being matched to regular expressions (parsing only - as in a </w:t>
      </w:r>
      <w:proofErr w:type="spellStart"/>
      <w:r w:rsidR="009D64FD">
        <w:t>dfdl:assert</w:t>
      </w:r>
      <w:proofErr w:type="spellEnd"/>
      <w:r w:rsidR="009D64FD">
        <w:t xml:space="preserve"> with </w:t>
      </w:r>
      <w:proofErr w:type="spellStart"/>
      <w:r w:rsidR="009D64FD">
        <w:t>testKind</w:t>
      </w:r>
      <w:proofErr w:type="spellEnd"/>
      <w:r w:rsidR="009D64FD">
        <w:t xml:space="preserve"> 'pattern', or an element with </w:t>
      </w:r>
      <w:proofErr w:type="spellStart"/>
      <w:r w:rsidR="009D64FD">
        <w:t>dfdl:lengthKind</w:t>
      </w:r>
      <w:proofErr w:type="spellEnd"/>
      <w:r w:rsidR="009D64FD">
        <w:t xml:space="preserve"> 'pattern').</w:t>
      </w:r>
    </w:p>
    <w:p w14:paraId="1454511D" w14:textId="77777777" w:rsidR="00A001B9" w:rsidRDefault="009D64FD">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01B88D05" w14:textId="77777777" w:rsidR="00A001B9" w:rsidRDefault="009D64FD">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2006B73C" w14:textId="77777777" w:rsidR="00A001B9" w:rsidRDefault="009D64FD">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3CB0380A" w14:textId="77777777" w:rsidR="00A001B9" w:rsidRDefault="009D64FD">
      <w:r>
        <w:t>All required character set encodings in DFDL have 8-bit/1-byte alignment.</w:t>
      </w:r>
    </w:p>
    <w:p w14:paraId="4F62ADCD" w14:textId="46F45C27" w:rsidR="00A001B9" w:rsidRDefault="009D64FD">
      <w:r>
        <w:t xml:space="preserve">DFDL standard encodings specify their alignment. See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r w:rsidR="002D29EA">
        <w:t>Appendix D: DFDL Standard Encodings</w:t>
      </w:r>
      <w:r>
        <w:fldChar w:fldCharType="end"/>
      </w:r>
      <w:r>
        <w:t>.</w:t>
      </w:r>
    </w:p>
    <w:p w14:paraId="17B266F8" w14:textId="77777777" w:rsidR="00A001B9" w:rsidRDefault="009D64FD">
      <w:pPr>
        <w:rPr>
          <w:lang w:eastAsia="en-GB"/>
        </w:rPr>
      </w:pPr>
      <w:r>
        <w:t xml:space="preserve">Some implementations may include additional implementation-defined encodings which have other alignments. </w:t>
      </w:r>
    </w:p>
    <w:p w14:paraId="3224F53D" w14:textId="77777777" w:rsidR="00A001B9" w:rsidRDefault="009D64FD">
      <w:r>
        <w:t xml:space="preserve">Note the 16-bit and 32-bit Unicode character set encodings UTF-16, UTF-16BE, UTF-16LE, UTF-32, UTF-32BE, UTF-32LE, all have 8-bit/1-byte alignment. </w:t>
      </w:r>
    </w:p>
    <w:p w14:paraId="4EE0E107" w14:textId="77777777" w:rsidR="00A001B9" w:rsidRDefault="009D64FD">
      <w:pPr>
        <w:pStyle w:val="Heading3"/>
      </w:pPr>
      <w:bookmarkStart w:id="3545" w:name="_Toc347241481"/>
      <w:bookmarkStart w:id="3546" w:name="_Toc347744674"/>
      <w:bookmarkStart w:id="3547" w:name="_Toc348984457"/>
      <w:bookmarkStart w:id="3548" w:name="_Toc348984762"/>
      <w:bookmarkStart w:id="3549" w:name="_Toc349037925"/>
      <w:bookmarkStart w:id="3550" w:name="_Toc349038230"/>
      <w:bookmarkStart w:id="3551" w:name="_Toc349042723"/>
      <w:bookmarkStart w:id="3552" w:name="_Toc349642144"/>
      <w:bookmarkStart w:id="3553" w:name="_Toc351912721"/>
      <w:bookmarkStart w:id="3554" w:name="_Toc351914742"/>
      <w:bookmarkStart w:id="3555" w:name="_Toc351915208"/>
      <w:bookmarkStart w:id="3556" w:name="_Toc361231265"/>
      <w:bookmarkStart w:id="3557" w:name="_Toc361231791"/>
      <w:bookmarkStart w:id="3558" w:name="_Toc362445089"/>
      <w:bookmarkStart w:id="3559" w:name="_Toc363909011"/>
      <w:bookmarkStart w:id="3560" w:name="_Toc364463434"/>
      <w:bookmarkStart w:id="3561" w:name="_Toc366078032"/>
      <w:bookmarkStart w:id="3562" w:name="_Toc366078651"/>
      <w:bookmarkStart w:id="3563" w:name="_Toc366079636"/>
      <w:bookmarkStart w:id="3564" w:name="_Toc366080248"/>
      <w:bookmarkStart w:id="3565" w:name="_Toc366080857"/>
      <w:bookmarkStart w:id="3566" w:name="_Toc366505197"/>
      <w:bookmarkStart w:id="3567" w:name="_Toc366508566"/>
      <w:bookmarkStart w:id="3568" w:name="_Toc366513067"/>
      <w:bookmarkStart w:id="3569" w:name="_Toc366574256"/>
      <w:bookmarkStart w:id="3570" w:name="_Toc366578049"/>
      <w:bookmarkStart w:id="3571" w:name="_Toc366578643"/>
      <w:bookmarkStart w:id="3572" w:name="_Toc366579235"/>
      <w:bookmarkStart w:id="3573" w:name="_Toc366579826"/>
      <w:bookmarkStart w:id="3574" w:name="_Toc366580418"/>
      <w:bookmarkStart w:id="3575" w:name="_Toc366581009"/>
      <w:bookmarkStart w:id="3576" w:name="_Toc366581601"/>
      <w:bookmarkStart w:id="3577" w:name="_Toc184191986"/>
      <w:bookmarkStart w:id="3578" w:name="_Toc184210526"/>
      <w:bookmarkStart w:id="3579" w:name="_Toc184191987"/>
      <w:bookmarkStart w:id="3580" w:name="_Toc184210527"/>
      <w:bookmarkStart w:id="3581" w:name="_Toc184191988"/>
      <w:bookmarkStart w:id="3582" w:name="_Toc184210528"/>
      <w:bookmarkStart w:id="3583" w:name="_Toc27061072"/>
      <w:bookmarkStart w:id="3584" w:name="_Toc349042724"/>
      <w:bookmarkStart w:id="3585" w:name="_Ref362445719"/>
      <w:bookmarkStart w:id="3586" w:name="_Ref362445729"/>
      <w:bookmarkStart w:id="3587" w:name="_Toc177399083"/>
      <w:bookmarkStart w:id="3588" w:name="_Toc175057370"/>
      <w:bookmarkStart w:id="3589" w:name="_Toc199516308"/>
      <w:bookmarkStart w:id="3590" w:name="_Toc194983972"/>
      <w:bookmarkStart w:id="3591" w:name="_Toc243112820"/>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r>
        <w:lastRenderedPageBreak/>
        <w:t>Mandatory Alignment for Packed Decimal Data</w:t>
      </w:r>
      <w:bookmarkEnd w:id="3583"/>
    </w:p>
    <w:p w14:paraId="2425A867" w14:textId="77777777" w:rsidR="00A001B9" w:rsidRDefault="009D64FD">
      <w:pPr>
        <w:pStyle w:val="nobreak"/>
      </w:pPr>
      <w:r>
        <w:t>Packed decimal data must have a multiple of 4-bit alignment.  It is a Schema Definition Error otherwise.</w:t>
      </w:r>
    </w:p>
    <w:p w14:paraId="53BA4F9C" w14:textId="77777777" w:rsidR="00A001B9" w:rsidRDefault="009D64FD">
      <w:pPr>
        <w:pStyle w:val="Heading3"/>
      </w:pPr>
      <w:bookmarkStart w:id="3592" w:name="_Toc396997418"/>
      <w:bookmarkStart w:id="3593" w:name="_Toc394673895"/>
      <w:bookmarkStart w:id="3594" w:name="_Toc27061073"/>
      <w:r>
        <w:t xml:space="preserve">Example: </w:t>
      </w:r>
      <w:proofErr w:type="spellStart"/>
      <w:r>
        <w:t>AlignmentFill</w:t>
      </w:r>
      <w:bookmarkEnd w:id="3592"/>
      <w:bookmarkEnd w:id="3593"/>
      <w:bookmarkEnd w:id="3594"/>
      <w:proofErr w:type="spellEnd"/>
    </w:p>
    <w:p w14:paraId="2D8CE57F" w14:textId="77777777" w:rsidR="00A001B9" w:rsidRDefault="009D64FD">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114CFA1A" w14:textId="77777777" w:rsidR="00A001B9" w:rsidRDefault="009D64FD">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1237D6D" w14:textId="77777777" w:rsidR="00A001B9" w:rsidRDefault="009D64FD">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598FB176" w14:textId="77777777" w:rsidR="00A001B9" w:rsidRDefault="009D64FD">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7897E729" w14:textId="77777777" w:rsidR="00A001B9" w:rsidRDefault="009D64FD">
      <w:r>
        <w:t xml:space="preserve">Consider a structure of 2 logical elements. Assume </w:t>
      </w:r>
      <w:proofErr w:type="spellStart"/>
      <w:r>
        <w:t>dfdl:lengthUnits</w:t>
      </w:r>
      <w:proofErr w:type="spellEnd"/>
      <w:r>
        <w:t xml:space="preserve">='bits', </w:t>
      </w:r>
      <w:proofErr w:type="spellStart"/>
      <w:r>
        <w:t>dfdl:representation</w:t>
      </w:r>
      <w:proofErr w:type="spellEnd"/>
      <w:r>
        <w:t xml:space="preserve">='binary', </w:t>
      </w:r>
      <w:proofErr w:type="spellStart"/>
      <w:r>
        <w:t>dfdl:binaryNumberRep</w:t>
      </w:r>
      <w:proofErr w:type="spellEnd"/>
      <w:r>
        <w:t xml:space="preserve">='binary' </w:t>
      </w:r>
      <w:proofErr w:type="spellStart"/>
      <w:r>
        <w:t>dfdl:alignmentUnits</w:t>
      </w:r>
      <w:proofErr w:type="spellEnd"/>
      <w:r>
        <w:t xml:space="preserve">='bits', and assume the data is at the </w:t>
      </w:r>
      <w:proofErr w:type="spellStart"/>
      <w:r>
        <w:t>begining</w:t>
      </w:r>
      <w:proofErr w:type="spellEnd"/>
      <w:r>
        <w:t xml:space="preserve"> of the data stream. </w:t>
      </w:r>
    </w:p>
    <w:p w14:paraId="768C144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76F3599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70C0AF5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2B12E94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0F8C38D0" w14:textId="77777777" w:rsidR="00A001B9" w:rsidRDefault="009D64FD">
      <w:r>
        <w:t xml:space="preserve">The above are colorized </w:t>
      </w:r>
      <w:proofErr w:type="gramStart"/>
      <w:r>
        <w:t>so as to</w:t>
      </w:r>
      <w:proofErr w:type="gramEnd"/>
      <w:r>
        <w:t xml:space="preserve"> highlight the corresponding bits in the data below. The total length due to the alignment region appearing before element 'B' will be 8 bits.</w:t>
      </w:r>
    </w:p>
    <w:p w14:paraId="116C4C3F" w14:textId="77777777" w:rsidR="00A001B9" w:rsidRDefault="009D64FD">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02B5C7B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12BB34C9"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32E4C82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DE0704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7640B014" w14:textId="77777777" w:rsidR="00A001B9" w:rsidRDefault="009D64FD">
      <w:r>
        <w:t xml:space="preserve">In the above, the </w:t>
      </w:r>
      <w:proofErr w:type="spellStart"/>
      <w:r>
        <w:rPr>
          <w:b/>
          <w:i/>
        </w:rPr>
        <w:t>AlignmentFill</w:t>
      </w:r>
      <w:proofErr w:type="spellEnd"/>
      <w:r>
        <w:t xml:space="preserve"> region is marked with 'x' </w:t>
      </w:r>
      <w:proofErr w:type="gramStart"/>
      <w:r>
        <w:t>characters, and</w:t>
      </w:r>
      <w:proofErr w:type="gramEnd"/>
      <w:r>
        <w:t xml:space="preserve"> contains all 0 bit values.</w:t>
      </w:r>
    </w:p>
    <w:p w14:paraId="2AAFF05E" w14:textId="77777777" w:rsidR="00A001B9" w:rsidRDefault="009D64FD">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3AA51EC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6B9B00A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3474D54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12680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3D17A137" w14:textId="77777777" w:rsidR="00A001B9" w:rsidRDefault="009D64FD">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E90999E" w14:textId="77777777" w:rsidR="00A001B9" w:rsidRDefault="009D64FD">
      <w:pPr>
        <w:pStyle w:val="Heading2"/>
        <w:rPr>
          <w:rFonts w:eastAsia="Times New Roman"/>
        </w:rPr>
      </w:pPr>
      <w:bookmarkStart w:id="3595" w:name="_Toc27061074"/>
      <w:r>
        <w:rPr>
          <w:rFonts w:eastAsia="Times New Roman"/>
        </w:rPr>
        <w:t>Properties for Specifying Delimiters</w:t>
      </w:r>
      <w:bookmarkEnd w:id="3584"/>
      <w:bookmarkEnd w:id="3585"/>
      <w:bookmarkEnd w:id="3586"/>
      <w:bookmarkEnd w:id="3595"/>
      <w:r>
        <w:rPr>
          <w:rFonts w:eastAsia="Times New Roman"/>
        </w:rPr>
        <w:t xml:space="preserve"> </w:t>
      </w:r>
      <w:bookmarkEnd w:id="3587"/>
      <w:bookmarkEnd w:id="3588"/>
      <w:bookmarkEnd w:id="3589"/>
      <w:bookmarkEnd w:id="3590"/>
      <w:bookmarkEnd w:id="3591"/>
    </w:p>
    <w:p w14:paraId="7938B4F8" w14:textId="60590846" w:rsidR="00A001B9" w:rsidRDefault="009D64FD" w:rsidP="00687864">
      <w:pPr>
        <w:pStyle w:val="nobreak"/>
      </w:pPr>
      <w:r>
        <w:t xml:space="preserve">The following properties apply to all objects that use text delimiters to delimit, that is, to initiate and/or terminate data. Delimiters can apply to binary data; </w:t>
      </w:r>
      <w:proofErr w:type="gramStart"/>
      <w:r>
        <w:t>however</w:t>
      </w:r>
      <w:proofErr w:type="gramEnd"/>
      <w:r>
        <w:t xml:space="preserve"> they are most often called 'text' delimiters because the concept is much more commonly used for textual data formats.</w:t>
      </w:r>
    </w:p>
    <w:tbl>
      <w:tblPr>
        <w:tblStyle w:val="Table"/>
        <w:tblW w:w="5000" w:type="pct"/>
        <w:tblInd w:w="0" w:type="dxa"/>
        <w:tblLook w:val="0020" w:firstRow="1" w:lastRow="0" w:firstColumn="0" w:lastColumn="0" w:noHBand="0" w:noVBand="0"/>
      </w:tblPr>
      <w:tblGrid>
        <w:gridCol w:w="3785"/>
        <w:gridCol w:w="4845"/>
      </w:tblGrid>
      <w:tr w:rsidR="00A001B9" w14:paraId="4EF044C2"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0F8389F4" w14:textId="77777777" w:rsidR="00A001B9" w:rsidRDefault="009D64FD">
            <w:pPr>
              <w:keepNext/>
            </w:pPr>
            <w:r>
              <w:t>Property Name</w:t>
            </w:r>
          </w:p>
        </w:tc>
        <w:tc>
          <w:tcPr>
            <w:tcW w:w="0" w:type="auto"/>
            <w:hideMark/>
          </w:tcPr>
          <w:p w14:paraId="445012DB" w14:textId="77777777" w:rsidR="00A001B9" w:rsidRDefault="009D64FD">
            <w:pPr>
              <w:keepNext/>
            </w:pPr>
            <w:r>
              <w:t>Description</w:t>
            </w:r>
          </w:p>
        </w:tc>
      </w:tr>
      <w:tr w:rsidR="00A001B9" w14:paraId="263781A1"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728AA136" w14:textId="77777777" w:rsidR="00A001B9" w:rsidRDefault="009D64FD" w:rsidP="00687864">
            <w:r>
              <w:t>initiator</w:t>
            </w:r>
          </w:p>
        </w:tc>
        <w:tc>
          <w:tcPr>
            <w:tcW w:w="0" w:type="auto"/>
            <w:tcBorders>
              <w:top w:val="single" w:sz="4" w:space="0" w:color="auto"/>
              <w:left w:val="single" w:sz="4" w:space="0" w:color="auto"/>
              <w:bottom w:val="single" w:sz="4" w:space="0" w:color="auto"/>
              <w:right w:val="single" w:sz="4" w:space="0" w:color="auto"/>
            </w:tcBorders>
            <w:hideMark/>
          </w:tcPr>
          <w:p w14:paraId="4B57938C" w14:textId="77777777" w:rsidR="00A001B9" w:rsidRDefault="009D64FD">
            <w:pPr>
              <w:pStyle w:val="TableContents"/>
              <w:keepNext/>
            </w:pPr>
            <w:r>
              <w:t>List of DFDL String Literals or DFDL Expression</w:t>
            </w:r>
          </w:p>
          <w:p w14:paraId="79C4304E" w14:textId="77777777" w:rsidR="00A001B9" w:rsidRDefault="009D64FD">
            <w:pPr>
              <w:keepNext/>
              <w:rPr>
                <w:rFonts w:eastAsia="Arial Unicode MS"/>
              </w:rPr>
            </w:pPr>
            <w:r>
              <w:rPr>
                <w:rFonts w:eastAsia="Arial Unicode MS"/>
              </w:rPr>
              <w:t>Specifies a whitespace separated list of alternative DFDL String Literals one of which marks the beginning of the element or group of elements.</w:t>
            </w:r>
          </w:p>
          <w:p w14:paraId="767E275B" w14:textId="77777777" w:rsidR="00A001B9" w:rsidRDefault="009D64FD">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w:t>
            </w:r>
            <w:r>
              <w:rPr>
                <w:rFonts w:eastAsia="Arial Unicode MS"/>
              </w:rPr>
              <w:lastRenderedPageBreak/>
              <w:t xml:space="preserve">The expression must not contain forward references to elements which have not yet been processed. </w:t>
            </w:r>
          </w:p>
          <w:p w14:paraId="60B8B42F"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28E55F18" w14:textId="77777777" w:rsidR="00A001B9" w:rsidRPr="00687864" w:rsidRDefault="009D64FD" w:rsidP="00B117B5">
            <w:pPr>
              <w:pStyle w:val="ListParagraph"/>
              <w:numPr>
                <w:ilvl w:val="0"/>
                <w:numId w:val="155"/>
              </w:numPr>
              <w:rPr>
                <w:rFonts w:eastAsia="Arial Unicode MS"/>
              </w:rPr>
            </w:pPr>
            <w:r w:rsidRPr="00687864">
              <w:rPr>
                <w:rFonts w:eastAsia="Arial Unicode MS"/>
              </w:rPr>
              <w:t>DFDL character entities are allowed.</w:t>
            </w:r>
          </w:p>
          <w:p w14:paraId="027DE467" w14:textId="77777777" w:rsidR="00A001B9" w:rsidRPr="00687864" w:rsidRDefault="009D64FD" w:rsidP="00B117B5">
            <w:pPr>
              <w:pStyle w:val="ListParagraph"/>
              <w:numPr>
                <w:ilvl w:val="0"/>
                <w:numId w:val="155"/>
              </w:numPr>
              <w:rPr>
                <w:rFonts w:eastAsia="Arial Unicode MS"/>
              </w:rPr>
            </w:pPr>
            <w:r w:rsidRPr="00687864">
              <w:rPr>
                <w:rFonts w:eastAsia="Arial Unicode MS"/>
              </w:rPr>
              <w:t>DFDL Byte Value entities ( %#</w:t>
            </w:r>
            <w:proofErr w:type="spellStart"/>
            <w:r w:rsidRPr="00687864">
              <w:rPr>
                <w:rFonts w:eastAsia="Arial Unicode MS"/>
              </w:rPr>
              <w:t>rXX</w:t>
            </w:r>
            <w:proofErr w:type="spellEnd"/>
            <w:r w:rsidRPr="00687864">
              <w:rPr>
                <w:rFonts w:eastAsia="Arial Unicode MS"/>
              </w:rPr>
              <w:t>; ) are allowed.</w:t>
            </w:r>
          </w:p>
          <w:p w14:paraId="32AFFE3D" w14:textId="77777777" w:rsidR="00A001B9" w:rsidRPr="00687864" w:rsidRDefault="009D64FD" w:rsidP="00B117B5">
            <w:pPr>
              <w:pStyle w:val="ListParagraph"/>
              <w:numPr>
                <w:ilvl w:val="0"/>
                <w:numId w:val="155"/>
              </w:numPr>
              <w:rPr>
                <w:rFonts w:eastAsia="Arial Unicode MS"/>
              </w:rPr>
            </w:pPr>
            <w:r w:rsidRPr="00687864">
              <w:rPr>
                <w:rFonts w:eastAsia="Arial Unicode MS"/>
              </w:rPr>
              <w:t xml:space="preserve">DFDL Character Classes NL, WSP, WSP+, WSP*, and ES are allowed. </w:t>
            </w:r>
          </w:p>
          <w:p w14:paraId="24B93432" w14:textId="77777777" w:rsidR="00A001B9" w:rsidRPr="00EC0924" w:rsidRDefault="009D64FD" w:rsidP="00687864">
            <w:pPr>
              <w:rPr>
                <w:del w:id="3596" w:author="Mike Beckerle" w:date="2019-11-25T15:06:00Z"/>
                <w:rFonts w:eastAsia="Arial Unicode MS"/>
              </w:rPr>
            </w:pPr>
            <w:del w:id="3597" w:author="Mike Beckerle" w:date="2019-11-25T15:06:00Z">
              <w:r w:rsidRPr="00EC0924">
                <w:rPr>
                  <w:rFonts w:eastAsia="Arial Unicode MS"/>
                </w:rPr>
                <w:delText>E</w:delText>
              </w:r>
              <w:r w:rsidRPr="00EC0924">
                <w:rPr>
                  <w:rFonts w:eastAsia="MS Mincho"/>
                  <w:lang w:val="en-GB" w:eastAsia="ja-JP"/>
                </w:rPr>
                <w:delText>S must not appear as the only DFDL string literal in the property. It can only appear as a member of a list.</w:delText>
              </w:r>
            </w:del>
          </w:p>
          <w:p w14:paraId="701417F6" w14:textId="01A3FCCD" w:rsidR="00A001B9" w:rsidRPr="00687864" w:rsidRDefault="009D64FD" w:rsidP="00B117B5">
            <w:pPr>
              <w:pStyle w:val="ListParagraph"/>
              <w:numPr>
                <w:ilvl w:val="0"/>
                <w:numId w:val="155"/>
              </w:numPr>
              <w:rPr>
                <w:rFonts w:eastAsia="Arial Unicode MS"/>
              </w:rPr>
            </w:pPr>
            <w:r w:rsidRPr="00687864">
              <w:rPr>
                <w:rFonts w:eastAsia="Arial Unicode MS"/>
              </w:rPr>
              <w:t xml:space="preserve">If the ES entity or the WSP* entity appear alone as one of the string literals in the list, then </w:t>
            </w:r>
            <w:proofErr w:type="spellStart"/>
            <w:r w:rsidRPr="00687864">
              <w:rPr>
                <w:rFonts w:eastAsia="Arial Unicode MS"/>
              </w:rPr>
              <w:t>dfdl:initiatedContent</w:t>
            </w:r>
            <w:proofErr w:type="spellEnd"/>
            <w:r w:rsidRPr="00687864">
              <w:rPr>
                <w:rFonts w:eastAsia="Arial Unicode MS"/>
              </w:rPr>
              <w:t xml:space="preserve"> must be "no".</w:t>
            </w:r>
          </w:p>
          <w:p w14:paraId="4DE8223E" w14:textId="77777777" w:rsidR="00A001B9" w:rsidRDefault="009D64FD">
            <w:pPr>
              <w:keepNext/>
              <w:rPr>
                <w:rFonts w:eastAsia="Arial Unicode MS"/>
              </w:rPr>
            </w:pPr>
            <w:r>
              <w:rPr>
                <w:rFonts w:eastAsia="Arial Unicode MS"/>
              </w:rPr>
              <w:t xml:space="preserve"> If the above rules are not followed it is a Schema Definition Error.</w:t>
            </w:r>
          </w:p>
          <w:p w14:paraId="5D767153" w14:textId="77777777" w:rsidR="00A001B9" w:rsidRDefault="009D64FD">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23E65DF6"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initiators,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initiator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proofErr w:type="spellStart"/>
            <w:r>
              <w:rPr>
                <w:rFonts w:eastAsia="Arial Unicode MS"/>
                <w:lang w:eastAsia="en-GB"/>
              </w:rPr>
              <w:t>ie</w:t>
            </w:r>
            <w:proofErr w:type="spellEnd"/>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57AF73EB" w14:textId="77777777" w:rsidR="00A001B9" w:rsidRDefault="009D64FD">
            <w:pPr>
              <w:keepNext/>
            </w:pPr>
            <w:r>
              <w:t xml:space="preserve">When an initiator is specified, it is a processing error if the component is required and one of the values is not found. </w:t>
            </w:r>
          </w:p>
          <w:p w14:paraId="00FED824" w14:textId="77777777" w:rsidR="00A001B9" w:rsidRDefault="009D64FD">
            <w:pPr>
              <w:keepNext/>
            </w:pPr>
            <w:r>
              <w:t xml:space="preserve">If </w:t>
            </w:r>
            <w:proofErr w:type="spellStart"/>
            <w:r>
              <w:t>dfdl:initiator</w:t>
            </w:r>
            <w:proofErr w:type="spellEnd"/>
            <w:r>
              <w:t xml:space="preserve"> is "" (the empty string), then the </w:t>
            </w:r>
            <w:r>
              <w:rPr>
                <w:b/>
                <w:bCs/>
                <w:i/>
                <w:iCs/>
              </w:rPr>
              <w:t>Initiator</w:t>
            </w:r>
            <w:r>
              <w:t xml:space="preserve"> region is of length zero, and no initiator is expected.  It is not permitted for an expression to return an empty string. That is a Schema Definition Error.</w:t>
            </w:r>
          </w:p>
          <w:p w14:paraId="4BB6816B" w14:textId="77777777" w:rsidR="00A001B9" w:rsidRDefault="009D64FD">
            <w:pPr>
              <w:keepNext/>
            </w:pPr>
            <w:r>
              <w:t xml:space="preserve">On unparsing the first initiator in the list is automatically inserted into the </w:t>
            </w:r>
            <w:r>
              <w:rPr>
                <w:b/>
                <w:bCs/>
                <w:i/>
                <w:iCs/>
              </w:rPr>
              <w:t>Initiator</w:t>
            </w:r>
            <w:r>
              <w:t xml:space="preserve"> region.</w:t>
            </w:r>
          </w:p>
          <w:p w14:paraId="338FC362" w14:textId="77777777" w:rsidR="00A001B9" w:rsidRDefault="009D64FD">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D475FEB"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A001B9" w14:paraId="580E62F2"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A74CD5D" w14:textId="77777777" w:rsidR="00A001B9" w:rsidRDefault="009D64FD" w:rsidP="00687864">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2DF73464" w14:textId="77777777" w:rsidR="00A001B9" w:rsidRDefault="009D64FD">
            <w:pPr>
              <w:keepNext/>
              <w:rPr>
                <w:rFonts w:eastAsia="Arial Unicode MS"/>
              </w:rPr>
            </w:pPr>
            <w:r>
              <w:rPr>
                <w:rFonts w:eastAsia="MS Mincho"/>
              </w:rPr>
              <w:t>List of DFDL String Literals</w:t>
            </w:r>
            <w:r>
              <w:rPr>
                <w:rFonts w:eastAsia="Arial Unicode MS"/>
              </w:rPr>
              <w:t xml:space="preserve"> or DFDL Expression</w:t>
            </w:r>
          </w:p>
          <w:p w14:paraId="7FA19E5D" w14:textId="77777777" w:rsidR="00A001B9" w:rsidRDefault="009D64FD">
            <w:pPr>
              <w:keepNext/>
              <w:rPr>
                <w:rFonts w:eastAsia="Arial Unicode MS"/>
              </w:rPr>
            </w:pPr>
            <w:r>
              <w:rPr>
                <w:rFonts w:eastAsia="Arial Unicode MS"/>
              </w:rPr>
              <w:t>Specifies a whitespace separated list of alternative text strings that one of which marks the end of an element or group of elements. The strings MUST be searched for in the longest first order.</w:t>
            </w:r>
          </w:p>
          <w:p w14:paraId="76456545" w14:textId="77777777" w:rsidR="00A001B9" w:rsidRDefault="009D64FD">
            <w:pPr>
              <w:keepNext/>
              <w:rPr>
                <w:rFonts w:eastAsia="Arial Unicode MS"/>
              </w:rPr>
            </w:pPr>
            <w:r>
              <w:rPr>
                <w:rFonts w:eastAsia="Arial Unicode MS"/>
              </w:rPr>
              <w:t xml:space="preserve">This property can be computed by way of an expression which returns a string of whitespace separated list of values.  The expression must not </w:t>
            </w:r>
            <w:r>
              <w:rPr>
                <w:rFonts w:eastAsia="Arial Unicode MS"/>
              </w:rPr>
              <w:lastRenderedPageBreak/>
              <w:t>contain forward references to elements which have not yet been processed.</w:t>
            </w:r>
          </w:p>
          <w:p w14:paraId="5F4B0246" w14:textId="77777777" w:rsidR="00A001B9" w:rsidRDefault="009D64FD">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5BA31B28"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1B55C4AB" w14:textId="77777777" w:rsidR="00A001B9" w:rsidRDefault="009D64FD" w:rsidP="00B117B5">
            <w:pPr>
              <w:keepNext/>
              <w:numPr>
                <w:ilvl w:val="0"/>
                <w:numId w:val="67"/>
              </w:numPr>
              <w:rPr>
                <w:rFonts w:eastAsia="Arial Unicode MS"/>
              </w:rPr>
            </w:pPr>
            <w:r>
              <w:rPr>
                <w:rFonts w:eastAsia="Arial Unicode MS"/>
              </w:rPr>
              <w:t>DFDL character entities are allowed.</w:t>
            </w:r>
          </w:p>
          <w:p w14:paraId="4466A69E" w14:textId="77777777" w:rsidR="00A001B9" w:rsidRDefault="009D64FD" w:rsidP="00B117B5">
            <w:pPr>
              <w:keepNext/>
              <w:numPr>
                <w:ilvl w:val="0"/>
                <w:numId w:val="67"/>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3112D4B7" w14:textId="77777777" w:rsidR="00A001B9" w:rsidRDefault="009D64FD" w:rsidP="00B117B5">
            <w:pPr>
              <w:keepNext/>
              <w:numPr>
                <w:ilvl w:val="0"/>
                <w:numId w:val="67"/>
              </w:numPr>
              <w:rPr>
                <w:rFonts w:eastAsia="Arial Unicode MS"/>
              </w:rPr>
            </w:pPr>
            <w:r>
              <w:rPr>
                <w:rFonts w:eastAsia="Arial Unicode MS"/>
              </w:rPr>
              <w:t xml:space="preserve">DFDL Character Classes NL, WSP, WSP+, WSP*, and ES are allowed. </w:t>
            </w:r>
          </w:p>
          <w:p w14:paraId="3A7737BD" w14:textId="77777777" w:rsidR="00A001B9" w:rsidRDefault="009D64FD" w:rsidP="00B117B5">
            <w:pPr>
              <w:keepNext/>
              <w:numPr>
                <w:ilvl w:val="0"/>
                <w:numId w:val="67"/>
              </w:numPr>
              <w:rPr>
                <w:del w:id="3598" w:author="Mike Beckerle" w:date="2019-11-25T15:06:00Z"/>
                <w:rFonts w:eastAsia="Arial Unicode MS"/>
              </w:rPr>
            </w:pPr>
            <w:del w:id="3599" w:author="Mike Beckerle" w:date="2019-11-25T15:06:00Z">
              <w:r>
                <w:rPr>
                  <w:rFonts w:eastAsia="MS Mincho" w:cs="Arial"/>
                  <w:lang w:val="en-GB" w:eastAsia="ja-JP"/>
                </w:rPr>
                <w:delText>ES must not appear as the only DFDL string literal in the property. It can only appear as a member of a list.</w:delText>
              </w:r>
            </w:del>
          </w:p>
          <w:p w14:paraId="0AA21D8A" w14:textId="77777777" w:rsidR="00A001B9" w:rsidRDefault="009D64FD" w:rsidP="00B117B5">
            <w:pPr>
              <w:keepNext/>
              <w:numPr>
                <w:ilvl w:val="0"/>
                <w:numId w:val="67"/>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0853DC60" w14:textId="77777777" w:rsidR="00A001B9" w:rsidRDefault="009D64FD">
            <w:pPr>
              <w:keepNext/>
              <w:rPr>
                <w:rFonts w:eastAsia="Arial Unicode MS"/>
              </w:rPr>
            </w:pPr>
            <w:r>
              <w:rPr>
                <w:rFonts w:eastAsia="Arial Unicode MS"/>
              </w:rPr>
              <w:t>If the above rules are not followed it is a Schema Definition Error.</w:t>
            </w:r>
          </w:p>
          <w:p w14:paraId="143A0CEB" w14:textId="77777777" w:rsidR="00A001B9" w:rsidRDefault="009D64FD">
            <w:pPr>
              <w:keepNext/>
              <w:rPr>
                <w:rFonts w:eastAsia="Arial Unicode MS"/>
              </w:rPr>
            </w:pPr>
            <w:r>
              <w:rPr>
                <w:rFonts w:eastAsia="Arial Unicode MS"/>
              </w:rPr>
              <w:t xml:space="preserve">The </w:t>
            </w:r>
            <w:r>
              <w:rPr>
                <w:rFonts w:eastAsia="Arial Unicode MS"/>
                <w:b/>
                <w:i/>
              </w:rPr>
              <w:t>Terminator</w:t>
            </w:r>
            <w:r>
              <w:rPr>
                <w:rFonts w:eastAsia="Arial Unicode MS"/>
              </w:rPr>
              <w:t xml:space="preserve"> region contains the terminator string. </w:t>
            </w:r>
          </w:p>
          <w:p w14:paraId="120E5623" w14:textId="77777777" w:rsidR="00A001B9" w:rsidRDefault="009D64FD">
            <w:pPr>
              <w:keepNext/>
            </w:pPr>
            <w:r>
              <w:t xml:space="preserve">If </w:t>
            </w:r>
            <w:proofErr w:type="spellStart"/>
            <w:r>
              <w:t>dfdl:terminator</w:t>
            </w:r>
            <w:proofErr w:type="spellEnd"/>
            <w:r>
              <w:t xml:space="preserve"> is "" (the empty string), then the terminator region is of length zero, and no terminator is expected. It is not permitted for an expression to return an empty string, that is a Schema Definition Error.</w:t>
            </w:r>
          </w:p>
          <w:p w14:paraId="4B0B2A1F"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terminators,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proofErr w:type="spellStart"/>
            <w:r>
              <w:rPr>
                <w:rFonts w:eastAsia="Arial Unicode MS"/>
                <w:lang w:eastAsia="en-GB"/>
              </w:rPr>
              <w:t>ie</w:t>
            </w:r>
            <w:proofErr w:type="spellEnd"/>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65BC3F4" w14:textId="77777777" w:rsidR="00A001B9" w:rsidRDefault="009D64FD">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09790F35" w14:textId="77777777" w:rsidR="00A001B9" w:rsidRDefault="009D64FD">
            <w:pPr>
              <w:keepNext/>
              <w:rPr>
                <w:rFonts w:eastAsia="Arial Unicode MS"/>
              </w:rPr>
            </w:pPr>
            <w:r>
              <w:rPr>
                <w:rFonts w:eastAsia="Arial Unicode MS"/>
              </w:rPr>
              <w:t xml:space="preserve">On unparsing the first terminator in the list is automatically inserted in the Terminator region. </w:t>
            </w:r>
          </w:p>
          <w:p w14:paraId="04491423" w14:textId="77777777" w:rsidR="00A001B9" w:rsidRDefault="009D64FD">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029638D1"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A001B9" w14:paraId="0DCAE5C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AF6C086" w14:textId="77777777" w:rsidR="00A001B9" w:rsidRDefault="009D64FD" w:rsidP="00F57274">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tcPr>
          <w:p w14:paraId="2744A0A9" w14:textId="77777777" w:rsidR="00A001B9" w:rsidRDefault="009D64FD" w:rsidP="00F57274">
            <w:pPr>
              <w:rPr>
                <w:rFonts w:eastAsia="Arial Unicode MS"/>
              </w:rPr>
            </w:pPr>
            <w:proofErr w:type="spellStart"/>
            <w:r>
              <w:rPr>
                <w:rFonts w:eastAsia="Arial Unicode MS"/>
              </w:rPr>
              <w:t>Enum</w:t>
            </w:r>
            <w:proofErr w:type="spellEnd"/>
            <w:r>
              <w:rPr>
                <w:rFonts w:eastAsia="Arial Unicode MS"/>
              </w:rPr>
              <w:t xml:space="preserve"> </w:t>
            </w:r>
          </w:p>
          <w:p w14:paraId="0ED42DEB" w14:textId="77777777" w:rsidR="00A001B9" w:rsidRDefault="009D64FD" w:rsidP="00F57274">
            <w:pPr>
              <w:rPr>
                <w:rFonts w:eastAsia="Arial Unicode MS"/>
              </w:rPr>
            </w:pPr>
            <w:r>
              <w:rPr>
                <w:rFonts w:eastAsia="Arial Unicode MS"/>
              </w:rPr>
              <w:t>Valid values are 'none', 'initiator', 'terminator' or 'both'</w:t>
            </w:r>
          </w:p>
          <w:p w14:paraId="7CF23E86" w14:textId="77777777" w:rsidR="00A001B9" w:rsidRDefault="009D64FD" w:rsidP="00F57274">
            <w:pPr>
              <w:rPr>
                <w:rFonts w:eastAsia="Arial Unicode MS"/>
              </w:rPr>
            </w:pPr>
            <w:r>
              <w:rPr>
                <w:rFonts w:eastAsia="Arial Unicode MS"/>
              </w:rPr>
              <w:lastRenderedPageBreak/>
              <w:t>Indicates that when an element in the data stream is empty, an initiator (if one is defined), a terminator (if one is defined), both an initiator and a terminator (if defined) or neither must be present.</w:t>
            </w:r>
          </w:p>
          <w:p w14:paraId="745596AF" w14:textId="77777777" w:rsidR="00A001B9" w:rsidRDefault="009D64FD" w:rsidP="00F57274">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w:t>
            </w:r>
            <w:proofErr w:type="gramStart"/>
            <w:r>
              <w:rPr>
                <w:rFonts w:eastAsia="Arial Unicode MS"/>
              </w:rPr>
              <w:t>are</w:t>
            </w:r>
            <w:proofErr w:type="gramEnd"/>
            <w:r>
              <w:rPr>
                <w:rFonts w:eastAsia="Arial Unicode MS"/>
              </w:rPr>
              <w:t xml:space="preserve"> "" (empty string).</w:t>
            </w:r>
          </w:p>
          <w:p w14:paraId="1282A918" w14:textId="77777777" w:rsidR="00A001B9" w:rsidRDefault="009D64FD" w:rsidP="00F57274">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9.2)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399DB863" w14:textId="77777777" w:rsidR="00A001B9" w:rsidRDefault="009D64FD" w:rsidP="00F57274">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72B7906B" w14:textId="77777777" w:rsidR="00A001B9" w:rsidRDefault="009D64FD" w:rsidP="00F57274">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072C4CA4" w14:textId="77777777" w:rsidR="00A001B9" w:rsidRDefault="009D64FD" w:rsidP="00F57274">
            <w:pPr>
              <w:rPr>
                <w:ins w:id="3600" w:author="Mike Beckerle" w:date="2019-11-25T15:13:00Z"/>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4984D51E" w14:textId="77777777" w:rsidR="00A001B9" w:rsidRDefault="00A001B9" w:rsidP="00F57274">
            <w:pPr>
              <w:rPr>
                <w:del w:id="3601" w:author="Mike Beckerle" w:date="2019-11-25T15:14:00Z"/>
                <w:rFonts w:eastAsia="Arial Unicode MS"/>
              </w:rPr>
            </w:pPr>
          </w:p>
          <w:p w14:paraId="07F0B9D1" w14:textId="77777777" w:rsidR="00A001B9" w:rsidRDefault="009D64FD" w:rsidP="00F57274">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39153934" w14:textId="62ABF05C" w:rsidR="00A001B9" w:rsidRDefault="009D64FD" w:rsidP="00F57274">
            <w:pPr>
              <w:rPr>
                <w:ins w:id="3602" w:author="Mike Beckerle" w:date="2019-09-17T18:20:00Z"/>
                <w:rFonts w:eastAsia="MS Mincho"/>
              </w:rPr>
            </w:pPr>
            <w:r>
              <w:rPr>
                <w:rFonts w:eastAsia="MS Mincho"/>
              </w:rPr>
              <w:t xml:space="preserve">This property plays an important role in establishing empty representation. See </w:t>
            </w:r>
            <w:r>
              <w:fldChar w:fldCharType="begin"/>
            </w:r>
            <w:r>
              <w:rPr>
                <w:rFonts w:eastAsia="MS Mincho"/>
              </w:rPr>
              <w:instrText xml:space="preserve"> REF _Ref357760880 \r \h  \* MERGEFORMAT </w:instrText>
            </w:r>
            <w:r>
              <w:fldChar w:fldCharType="separate"/>
            </w:r>
            <w:r w:rsidR="002D29EA">
              <w:rPr>
                <w:rFonts w:eastAsia="MS Mincho"/>
              </w:rPr>
              <w:t>9.2.2</w:t>
            </w:r>
            <w:r>
              <w:fldChar w:fldCharType="end"/>
            </w:r>
            <w:r>
              <w:rPr>
                <w:rFonts w:eastAsia="MS Mincho"/>
              </w:rPr>
              <w:t xml:space="preserve"> </w:t>
            </w:r>
            <w:r>
              <w:fldChar w:fldCharType="begin"/>
            </w:r>
            <w:r>
              <w:rPr>
                <w:rFonts w:eastAsia="MS Mincho"/>
              </w:rPr>
              <w:instrText xml:space="preserve"> REF _Ref357760880 \h  \* MERGEFORMAT </w:instrText>
            </w:r>
            <w:r>
              <w:fldChar w:fldCharType="separate"/>
            </w:r>
            <w:r w:rsidR="002D29EA">
              <w:t>Empty Representation</w:t>
            </w:r>
            <w:r>
              <w:fldChar w:fldCharType="end"/>
            </w:r>
            <w:r>
              <w:rPr>
                <w:rFonts w:eastAsia="MS Mincho"/>
              </w:rPr>
              <w:t xml:space="preserve"> for details.</w:t>
            </w:r>
          </w:p>
          <w:p w14:paraId="7E405528" w14:textId="77777777" w:rsidR="00A001B9" w:rsidRDefault="009D64FD" w:rsidP="00F57274">
            <w:pPr>
              <w:rPr>
                <w:ins w:id="3603" w:author="Mike Beckerle" w:date="2019-09-17T18:21:00Z"/>
                <w:rFonts w:cs="Arial"/>
                <w:lang w:eastAsia="en-GB"/>
              </w:rPr>
            </w:pPr>
            <w:ins w:id="3604" w:author="Mike Beckerle" w:date="2019-09-17T18:20:00Z">
              <w:r>
                <w:rPr>
                  <w:rFonts w:cs="Arial"/>
                  <w:lang w:eastAsia="en-GB"/>
                </w:rPr>
                <w:t xml:space="preserve">This property is ignored if the element is </w:t>
              </w:r>
              <w:proofErr w:type="gramStart"/>
              <w:r>
                <w:rPr>
                  <w:rFonts w:cs="Arial"/>
                  <w:lang w:eastAsia="en-GB"/>
                </w:rPr>
                <w:t>fixed</w:t>
              </w:r>
            </w:ins>
            <w:r>
              <w:rPr>
                <w:rFonts w:cs="Arial"/>
                <w:lang w:eastAsia="en-GB"/>
              </w:rPr>
              <w:t>-</w:t>
            </w:r>
            <w:ins w:id="3605" w:author="Mike Beckerle" w:date="2019-09-17T18:20:00Z">
              <w:r>
                <w:rPr>
                  <w:rFonts w:cs="Arial"/>
                  <w:lang w:eastAsia="en-GB"/>
                </w:rPr>
                <w:t>length</w:t>
              </w:r>
              <w:proofErr w:type="gramEnd"/>
              <w:r>
                <w:rPr>
                  <w:rFonts w:cs="Arial"/>
                  <w:lang w:eastAsia="en-GB"/>
                </w:rPr>
                <w:t xml:space="preserve"> and length is not zero (as no empty representation is possible).</w:t>
              </w:r>
            </w:ins>
          </w:p>
          <w:p w14:paraId="050FD480" w14:textId="77777777" w:rsidR="00A001B9" w:rsidRDefault="009D64FD" w:rsidP="00F57274">
            <w:pPr>
              <w:rPr>
                <w:ins w:id="3606" w:author="Mike Beckerle" w:date="2019-11-25T15:14:00Z"/>
                <w:rFonts w:eastAsia="Arial Unicode MS"/>
              </w:rPr>
            </w:pPr>
            <w:ins w:id="3607" w:author="Mike Beckerle" w:date="2019-11-25T15:14:00Z">
              <w:r>
                <w:t xml:space="preserve">The value of </w:t>
              </w:r>
              <w:proofErr w:type="spellStart"/>
              <w:r>
                <w:t>dfdl:emptyValueDelimiterPolicy</w:t>
              </w:r>
              <w:proofErr w:type="spell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w:t>
              </w:r>
            </w:ins>
            <w:r>
              <w:t>Schema Definition Error</w:t>
            </w:r>
            <w:ins w:id="3608" w:author="Mike Beckerle" w:date="2019-11-25T15:14:00Z">
              <w:r>
                <w:t xml:space="preserve">. 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w:t>
              </w:r>
            </w:ins>
            <w:r>
              <w:t>Schema Definition Error</w:t>
            </w:r>
            <w:ins w:id="3609" w:author="Mike Beckerle" w:date="2019-11-25T15:14:00Z">
              <w:r>
                <w:t xml:space="preserve">. 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w:t>
              </w:r>
            </w:ins>
            <w:r>
              <w:t>Schema Definition Error</w:t>
            </w:r>
            <w:ins w:id="3610" w:author="Mike Beckerle" w:date="2019-11-25T15:14:00Z">
              <w:r>
                <w:t xml:space="preserve">. It is not an SDE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ins>
          </w:p>
          <w:p w14:paraId="4B57D471" w14:textId="77777777" w:rsidR="00A001B9" w:rsidRDefault="009D64FD" w:rsidP="00F57274">
            <w:pPr>
              <w:rPr>
                <w:rFonts w:eastAsia="MS Mincho"/>
              </w:rPr>
            </w:pPr>
            <w:ins w:id="3611" w:author="Mike Beckerle" w:date="2019-09-17T18:21:00Z">
              <w:r>
                <w:rPr>
                  <w:rFonts w:cs="Arial"/>
                  <w:lang w:eastAsia="en-GB"/>
                </w:rPr>
                <w:lastRenderedPageBreak/>
                <w:t xml:space="preserve">It is a </w:t>
              </w:r>
            </w:ins>
            <w:r>
              <w:rPr>
                <w:rFonts w:cs="Arial"/>
                <w:lang w:eastAsia="en-GB"/>
              </w:rPr>
              <w:t>Schema Definition Error</w:t>
            </w:r>
            <w:ins w:id="3612" w:author="Mike Beckerle" w:date="2019-09-17T18:21:00Z">
              <w:r>
                <w:rPr>
                  <w:rFonts w:cs="Arial"/>
                  <w:lang w:eastAsia="en-GB"/>
                </w:rPr>
                <w:t xml:space="preserve">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ins>
          </w:p>
          <w:p w14:paraId="037DD7C2" w14:textId="77777777" w:rsidR="00A001B9" w:rsidRDefault="009D64FD" w:rsidP="00F57274">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A001B9" w14:paraId="207D90F1"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BDCBA09" w14:textId="77777777" w:rsidR="00A001B9" w:rsidRDefault="009D64FD" w:rsidP="00A0284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DD9C975" w14:textId="77777777" w:rsidR="00A001B9" w:rsidRDefault="009D64FD">
            <w:pPr>
              <w:keepNext/>
              <w:rPr>
                <w:rFonts w:eastAsia="Arial Unicode MS"/>
              </w:rPr>
            </w:pPr>
            <w:proofErr w:type="spellStart"/>
            <w:r>
              <w:rPr>
                <w:rFonts w:eastAsia="Arial Unicode MS"/>
              </w:rPr>
              <w:t>Enum</w:t>
            </w:r>
            <w:proofErr w:type="spellEnd"/>
          </w:p>
          <w:p w14:paraId="47124D58" w14:textId="77777777" w:rsidR="00A001B9" w:rsidRDefault="009D64FD">
            <w:pPr>
              <w:keepNext/>
              <w:rPr>
                <w:rFonts w:eastAsia="Arial Unicode MS"/>
              </w:rPr>
            </w:pPr>
            <w:r>
              <w:rPr>
                <w:rFonts w:eastAsia="Arial Unicode MS"/>
              </w:rPr>
              <w:t>Valid values are 'yes', 'no'</w:t>
            </w:r>
          </w:p>
          <w:p w14:paraId="242DF985" w14:textId="6977491B" w:rsidR="00A001B9" w:rsidRDefault="009D64FD">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ins w:id="3613" w:author="Mike Beckerle" w:date="2020-04-07T16:22:00Z">
              <w:r w:rsidR="00BF1511">
                <w:t xml:space="preserve">, and the terminator is considered to be logically present for the purposes of establishing representation, per Section </w:t>
              </w:r>
            </w:ins>
            <w:ins w:id="3614" w:author="Mike Beckerle" w:date="2020-04-07T16:24:00Z">
              <w:r w:rsidR="00BF1511">
                <w:fldChar w:fldCharType="begin"/>
              </w:r>
              <w:r w:rsidR="00BF1511">
                <w:instrText xml:space="preserve"> REF _Ref37169058 \r \h </w:instrText>
              </w:r>
            </w:ins>
            <w:r w:rsidR="00BF1511">
              <w:fldChar w:fldCharType="separate"/>
            </w:r>
            <w:ins w:id="3615" w:author="Mike Beckerle" w:date="2020-04-07T16:24:00Z">
              <w:r w:rsidR="00BF1511">
                <w:t>9.3.2</w:t>
              </w:r>
              <w:r w:rsidR="00BF1511">
                <w:fldChar w:fldCharType="end"/>
              </w:r>
            </w:ins>
            <w:ins w:id="3616" w:author="Mike Beckerle" w:date="2020-04-07T16:22:00Z">
              <w:r w:rsidR="00BF1511">
                <w:t>.</w:t>
              </w:r>
            </w:ins>
            <w:r>
              <w:rPr>
                <w:rFonts w:eastAsia="Arial Unicode MS"/>
              </w:rPr>
              <w:t xml:space="preserve"> </w:t>
            </w:r>
          </w:p>
          <w:p w14:paraId="12CA20E9" w14:textId="77777777" w:rsidR="00A001B9" w:rsidRDefault="009D64FD">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F5D49F5" w14:textId="77777777" w:rsidR="00A001B9" w:rsidRDefault="009D64FD">
            <w:pPr>
              <w:keepNext/>
              <w:rPr>
                <w:rFonts w:eastAsia="Arial Unicode MS"/>
              </w:rPr>
            </w:pPr>
            <w:r>
              <w:rPr>
                <w:rFonts w:eastAsia="Arial Unicode MS"/>
              </w:rPr>
              <w:t>On unparsing the terminator is always written out regardless of the state of this property.</w:t>
            </w:r>
          </w:p>
          <w:p w14:paraId="68EB287F"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A001B9" w14:paraId="48F22186"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0C2E2A3F" w14:textId="77777777" w:rsidR="00A001B9" w:rsidRDefault="009D64FD" w:rsidP="00A02848">
            <w:pPr>
              <w:rPr>
                <w:rFonts w:eastAsia="Arial Unicode MS"/>
              </w:rPr>
            </w:pPr>
            <w:proofErr w:type="spellStart"/>
            <w:r>
              <w:rPr>
                <w:rFonts w:eastAsia="Arial Unicode MS"/>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2176B4E" w14:textId="77777777" w:rsidR="00A001B9" w:rsidRDefault="009D64FD">
            <w:pPr>
              <w:keepNext/>
              <w:rPr>
                <w:rFonts w:cs="Arial"/>
              </w:rPr>
            </w:pPr>
            <w:r>
              <w:rPr>
                <w:rFonts w:cs="Arial"/>
              </w:rPr>
              <w:t>DFDL String Literal or DFDL Expression</w:t>
            </w:r>
          </w:p>
          <w:p w14:paraId="377C86EC" w14:textId="77777777" w:rsidR="00A001B9" w:rsidRDefault="009D64FD">
            <w:pPr>
              <w:keepNext/>
              <w:rPr>
                <w:rFonts w:cs="Arial"/>
              </w:rPr>
            </w:pPr>
            <w:r>
              <w:rPr>
                <w:rFonts w:cs="Arial"/>
              </w:rPr>
              <w:t>Specifies the character or characters that will be used to replace the %NL; character class entity during unparse</w:t>
            </w:r>
          </w:p>
          <w:p w14:paraId="3F50E1AD" w14:textId="77777777" w:rsidR="00A001B9" w:rsidRDefault="009D64FD">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1CEE90CD" w14:textId="77777777" w:rsidR="00A001B9" w:rsidRDefault="009D64FD">
            <w:pPr>
              <w:keepNext/>
              <w:rPr>
                <w:rFonts w:cs="Arial"/>
              </w:rPr>
            </w:pPr>
            <w:r>
              <w:rPr>
                <w:rFonts w:cs="Arial"/>
              </w:rPr>
              <w:t>It is a Schema Definition Error if the DFDL entity %NL; is specified</w:t>
            </w:r>
          </w:p>
          <w:p w14:paraId="0735D1FB" w14:textId="77777777" w:rsidR="00A001B9" w:rsidRDefault="009D64FD">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36C544EE" w14:textId="77777777" w:rsidR="00A001B9" w:rsidRDefault="009D64FD">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F57274" w14:paraId="19CD32D6" w14:textId="77777777" w:rsidTr="00EC0924">
        <w:trPr>
          <w:ins w:id="3617" w:author="Mike Beckerle" w:date="2020-04-07T16:26:00Z"/>
        </w:trPr>
        <w:tc>
          <w:tcPr>
            <w:tcW w:w="0" w:type="auto"/>
            <w:tcBorders>
              <w:top w:val="single" w:sz="4" w:space="0" w:color="auto"/>
              <w:left w:val="single" w:sz="4" w:space="0" w:color="auto"/>
              <w:bottom w:val="single" w:sz="4" w:space="0" w:color="auto"/>
              <w:right w:val="single" w:sz="4" w:space="0" w:color="auto"/>
            </w:tcBorders>
          </w:tcPr>
          <w:p w14:paraId="0D72D387" w14:textId="41F2CFC1" w:rsidR="00F57274" w:rsidRDefault="00F57274" w:rsidP="00F57274">
            <w:pPr>
              <w:rPr>
                <w:ins w:id="3618" w:author="Mike Beckerle" w:date="2020-04-07T16:26:00Z"/>
                <w:rFonts w:eastAsia="Arial Unicode MS"/>
              </w:rPr>
            </w:pPr>
            <w:proofErr w:type="spellStart"/>
            <w:ins w:id="3619" w:author="Mike Beckerle" w:date="2020-04-07T16:26:00Z">
              <w:r>
                <w:rPr>
                  <w:rFonts w:eastAsia="Arial"/>
                </w:rPr>
                <w:t>emptyElementParsePolicy</w:t>
              </w:r>
              <w:proofErr w:type="spellEnd"/>
            </w:ins>
          </w:p>
        </w:tc>
        <w:tc>
          <w:tcPr>
            <w:tcW w:w="0" w:type="auto"/>
            <w:tcBorders>
              <w:top w:val="single" w:sz="4" w:space="0" w:color="auto"/>
              <w:left w:val="single" w:sz="4" w:space="0" w:color="auto"/>
              <w:bottom w:val="single" w:sz="4" w:space="0" w:color="auto"/>
              <w:right w:val="single" w:sz="4" w:space="0" w:color="auto"/>
            </w:tcBorders>
          </w:tcPr>
          <w:p w14:paraId="1B18E71F" w14:textId="77777777" w:rsidR="00F57274" w:rsidRDefault="00F57274" w:rsidP="00F57274">
            <w:pPr>
              <w:rPr>
                <w:ins w:id="3620" w:author="Mike Beckerle" w:date="2020-04-07T16:26:00Z"/>
                <w:rFonts w:eastAsia="Arial"/>
              </w:rPr>
            </w:pPr>
            <w:commentRangeStart w:id="3621"/>
            <w:proofErr w:type="spellStart"/>
            <w:ins w:id="3622" w:author="Mike Beckerle" w:date="2020-04-07T16:26:00Z">
              <w:r>
                <w:rPr>
                  <w:rFonts w:eastAsia="Arial"/>
                </w:rPr>
                <w:t>Enum</w:t>
              </w:r>
            </w:ins>
            <w:commentRangeEnd w:id="3621"/>
            <w:proofErr w:type="spellEnd"/>
            <w:ins w:id="3623" w:author="Mike Beckerle" w:date="2020-04-07T16:31:00Z">
              <w:r w:rsidR="00112E27">
                <w:rPr>
                  <w:rStyle w:val="CommentReference"/>
                </w:rPr>
                <w:commentReference w:id="3621"/>
              </w:r>
            </w:ins>
          </w:p>
          <w:p w14:paraId="2AE861FC" w14:textId="1D5416DC" w:rsidR="00F57274" w:rsidRDefault="00F57274" w:rsidP="00F57274">
            <w:pPr>
              <w:rPr>
                <w:ins w:id="3624" w:author="Mike Beckerle" w:date="2020-04-07T16:26:00Z"/>
                <w:rFonts w:eastAsia="Arial"/>
              </w:rPr>
            </w:pPr>
            <w:ins w:id="3625" w:author="Mike Beckerle" w:date="2020-04-07T16:26:00Z">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ins>
          </w:p>
          <w:p w14:paraId="7052281B" w14:textId="3003D020" w:rsidR="00F57274" w:rsidRPr="00F57274" w:rsidRDefault="00F57274" w:rsidP="00F57274">
            <w:pPr>
              <w:rPr>
                <w:ins w:id="3626" w:author="Mike Beckerle" w:date="2020-04-07T16:26:00Z"/>
                <w:rFonts w:eastAsia="Arial"/>
              </w:rPr>
            </w:pPr>
            <w:ins w:id="3627" w:author="Mike Beckerle" w:date="2020-04-07T16:26:00Z">
              <w:r>
                <w:rPr>
                  <w:rFonts w:eastAsia="Arial"/>
                </w:rPr>
                <w:t xml:space="preserve">This property describes the behavior of the DFDL processor </w:t>
              </w:r>
              <w:r>
                <w:rPr>
                  <w:color w:val="000000"/>
                </w:rPr>
                <w:t>for occurrences of elements of any type that have the empty representation</w:t>
              </w:r>
              <w:r>
                <w:rPr>
                  <w:rFonts w:eastAsia="Arial"/>
                </w:rPr>
                <w:t>.</w:t>
              </w:r>
            </w:ins>
          </w:p>
          <w:p w14:paraId="1AD98015" w14:textId="77777777" w:rsidR="00F57274" w:rsidRDefault="00F57274" w:rsidP="00F57274">
            <w:pPr>
              <w:rPr>
                <w:ins w:id="3628" w:author="Mike Beckerle" w:date="2020-04-07T16:26:00Z"/>
              </w:rPr>
            </w:pPr>
            <w:ins w:id="3629" w:author="Mike Beckerle" w:date="2020-04-07T16:26:00Z">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w:t>
              </w:r>
              <w:r>
                <w:rPr>
                  <w:color w:val="000000"/>
                </w:rPr>
                <w:lastRenderedPageBreak/>
                <w:t xml:space="preserve">values or empty strings may be added to the </w:t>
              </w:r>
              <w:proofErr w:type="spellStart"/>
              <w:r>
                <w:rPr>
                  <w:color w:val="000000"/>
                </w:rPr>
                <w:t>infoset</w:t>
              </w:r>
              <w:proofErr w:type="spellEnd"/>
              <w:r>
                <w:rPr>
                  <w:color w:val="000000"/>
                </w:rPr>
                <w:t>.</w:t>
              </w:r>
            </w:ins>
          </w:p>
          <w:p w14:paraId="25136B3D" w14:textId="77777777" w:rsidR="00F57274" w:rsidRDefault="00F57274" w:rsidP="00F57274">
            <w:pPr>
              <w:rPr>
                <w:ins w:id="3630" w:author="Mike Beckerle" w:date="2020-04-07T16:26:00Z"/>
              </w:rPr>
            </w:pPr>
            <w:ins w:id="3631" w:author="Mike Beckerle" w:date="2020-04-07T16:26:00Z">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proofErr w:type="spellStart"/>
              <w:r>
                <w:rPr>
                  <w:color w:val="000000"/>
                </w:rPr>
                <w:t>infoset</w:t>
              </w:r>
              <w:proofErr w:type="spellEnd"/>
              <w:r>
                <w:rPr>
                  <w:color w:val="000000"/>
                </w:rPr>
                <w:t>.</w:t>
              </w:r>
            </w:ins>
          </w:p>
          <w:p w14:paraId="09298B2F" w14:textId="7505D32E" w:rsidR="00F57274" w:rsidRDefault="00F57274" w:rsidP="00F57274">
            <w:pPr>
              <w:rPr>
                <w:ins w:id="3632" w:author="Mike Beckerle" w:date="2020-04-07T16:26:00Z"/>
              </w:rPr>
            </w:pPr>
            <w:ins w:id="3633" w:author="Mike Beckerle" w:date="2020-04-07T16:26:00Z">
              <w:r>
                <w:t xml:space="preserve">Annotation: </w:t>
              </w:r>
              <w:proofErr w:type="spellStart"/>
              <w:r>
                <w:t>dfdl:element</w:t>
              </w:r>
              <w:proofErr w:type="spellEnd"/>
              <w:r>
                <w:t xml:space="preserve">, </w:t>
              </w:r>
              <w:proofErr w:type="spellStart"/>
              <w:r>
                <w:t>dfdl:simpleType</w:t>
              </w:r>
              <w:proofErr w:type="spellEnd"/>
              <w:r>
                <w:t xml:space="preserve"> </w:t>
              </w:r>
            </w:ins>
          </w:p>
        </w:tc>
      </w:tr>
    </w:tbl>
    <w:p w14:paraId="0BFCDAF7" w14:textId="5AA7DF27" w:rsidR="00A001B9" w:rsidRDefault="009D64FD">
      <w:pPr>
        <w:pStyle w:val="Caption"/>
      </w:pPr>
      <w:bookmarkStart w:id="3634" w:name="_Toc190157561"/>
      <w:bookmarkEnd w:id="3634"/>
      <w:r>
        <w:lastRenderedPageBreak/>
        <w:t xml:space="preserve">Table </w:t>
      </w:r>
      <w:r w:rsidR="00342DB5">
        <w:fldChar w:fldCharType="begin"/>
      </w:r>
      <w:r w:rsidR="00342DB5">
        <w:instrText xml:space="preserve"> SEQ Table \* ARABIC </w:instrText>
      </w:r>
      <w:r w:rsidR="00342DB5">
        <w:fldChar w:fldCharType="separate"/>
      </w:r>
      <w:r w:rsidR="002D29EA">
        <w:rPr>
          <w:noProof/>
        </w:rPr>
        <w:t>15</w:t>
      </w:r>
      <w:r w:rsidR="00342DB5">
        <w:rPr>
          <w:noProof/>
        </w:rPr>
        <w:fldChar w:fldCharType="end"/>
      </w:r>
      <w:r>
        <w:t xml:space="preserve"> Properties for Specifying Delimiters</w:t>
      </w:r>
    </w:p>
    <w:p w14:paraId="7E68DB91" w14:textId="77777777" w:rsidR="00A001B9" w:rsidRDefault="009D64FD">
      <w:pPr>
        <w:pStyle w:val="Heading2"/>
        <w:rPr>
          <w:rFonts w:eastAsia="Times New Roman"/>
        </w:rPr>
      </w:pPr>
      <w:bookmarkStart w:id="3635" w:name="_Toc184191992"/>
      <w:bookmarkStart w:id="3636" w:name="_Toc184210532"/>
      <w:bookmarkStart w:id="3637" w:name="_Toc184192009"/>
      <w:bookmarkStart w:id="3638" w:name="_Toc184210549"/>
      <w:bookmarkStart w:id="3639" w:name="_Toc184192011"/>
      <w:bookmarkStart w:id="3640" w:name="_Toc184210551"/>
      <w:bookmarkStart w:id="3641" w:name="_Toc184192014"/>
      <w:bookmarkStart w:id="3642" w:name="_Toc184210554"/>
      <w:bookmarkStart w:id="3643" w:name="_Toc199516310"/>
      <w:bookmarkStart w:id="3644" w:name="_Toc194983974"/>
      <w:bookmarkStart w:id="3645" w:name="_Toc243112821"/>
      <w:bookmarkStart w:id="3646" w:name="_Toc349042725"/>
      <w:bookmarkStart w:id="3647" w:name="_Toc27061075"/>
      <w:bookmarkStart w:id="3648" w:name="_Toc177399087"/>
      <w:bookmarkStart w:id="3649" w:name="_Toc175057374"/>
      <w:bookmarkEnd w:id="3635"/>
      <w:bookmarkEnd w:id="3636"/>
      <w:bookmarkEnd w:id="3637"/>
      <w:bookmarkEnd w:id="3638"/>
      <w:bookmarkEnd w:id="3639"/>
      <w:bookmarkEnd w:id="3640"/>
      <w:bookmarkEnd w:id="3641"/>
      <w:bookmarkEnd w:id="3642"/>
      <w:r>
        <w:rPr>
          <w:rFonts w:eastAsia="Times New Roman"/>
        </w:rPr>
        <w:t>Properties for Specifying Lengths</w:t>
      </w:r>
      <w:bookmarkEnd w:id="3643"/>
      <w:bookmarkEnd w:id="3644"/>
      <w:bookmarkEnd w:id="3645"/>
      <w:bookmarkEnd w:id="3646"/>
      <w:bookmarkEnd w:id="3647"/>
      <w:r>
        <w:rPr>
          <w:rFonts w:eastAsia="Times New Roman"/>
        </w:rPr>
        <w:t xml:space="preserve"> </w:t>
      </w:r>
      <w:bookmarkEnd w:id="3648"/>
      <w:bookmarkEnd w:id="3649"/>
    </w:p>
    <w:p w14:paraId="17BC3F77" w14:textId="77777777" w:rsidR="00A001B9" w:rsidRDefault="009D64FD">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15"/>
        <w:gridCol w:w="7315"/>
      </w:tblGrid>
      <w:tr w:rsidR="00A001B9" w14:paraId="0C95E8D0"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2BDB8063" w14:textId="77777777" w:rsidR="00A001B9" w:rsidRDefault="009D64FD">
            <w:r>
              <w:t>Property Name</w:t>
            </w:r>
          </w:p>
        </w:tc>
        <w:tc>
          <w:tcPr>
            <w:tcW w:w="0" w:type="auto"/>
            <w:hideMark/>
          </w:tcPr>
          <w:p w14:paraId="1ED92CBC" w14:textId="77777777" w:rsidR="00A001B9" w:rsidRDefault="009D64FD">
            <w:r>
              <w:t>Description</w:t>
            </w:r>
          </w:p>
        </w:tc>
      </w:tr>
      <w:tr w:rsidR="00A001B9" w14:paraId="17F14404"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E113619" w14:textId="77777777" w:rsidR="00A001B9" w:rsidRDefault="009D64FD">
            <w:r>
              <w:t>lengthKind</w:t>
            </w:r>
          </w:p>
        </w:tc>
        <w:tc>
          <w:tcPr>
            <w:tcW w:w="0" w:type="auto"/>
            <w:tcBorders>
              <w:top w:val="single" w:sz="4" w:space="0" w:color="auto"/>
              <w:left w:val="single" w:sz="4" w:space="0" w:color="auto"/>
              <w:bottom w:val="single" w:sz="4" w:space="0" w:color="auto"/>
              <w:right w:val="single" w:sz="4" w:space="0" w:color="auto"/>
            </w:tcBorders>
            <w:hideMark/>
          </w:tcPr>
          <w:p w14:paraId="25554250" w14:textId="77777777" w:rsidR="00A001B9" w:rsidRDefault="009D64FD">
            <w:proofErr w:type="spellStart"/>
            <w:r>
              <w:t>Enum</w:t>
            </w:r>
            <w:proofErr w:type="spellEnd"/>
          </w:p>
          <w:p w14:paraId="52DDB9D3" w14:textId="77777777" w:rsidR="00A001B9" w:rsidRDefault="009D64FD">
            <w:r>
              <w:t>Controls how the content length of the component is determined.</w:t>
            </w:r>
          </w:p>
          <w:p w14:paraId="1F2EA76D" w14:textId="77777777" w:rsidR="00A001B9" w:rsidRDefault="009D64FD">
            <w:r>
              <w:t>Valid values are: 'explicit', 'delimited', 'prefixed', 'implicit', 'pattern', '</w:t>
            </w:r>
            <w:proofErr w:type="spellStart"/>
            <w:r>
              <w:t>endOfParent</w:t>
            </w:r>
            <w:proofErr w:type="spellEnd"/>
            <w:r>
              <w:t>'</w:t>
            </w:r>
          </w:p>
          <w:p w14:paraId="5BD9B6EB" w14:textId="77777777" w:rsidR="00A001B9" w:rsidRDefault="009D64FD">
            <w:r>
              <w:t xml:space="preserve">A full description of each enumeration is given in the later sections. </w:t>
            </w:r>
          </w:p>
          <w:p w14:paraId="4A4B49A9" w14:textId="77777777" w:rsidR="00A001B9" w:rsidRDefault="009D64FD">
            <w:pPr>
              <w:rPr>
                <w:rFonts w:cs="Arial"/>
              </w:rPr>
            </w:pPr>
            <w:r>
              <w:t xml:space="preserve">'explicit' means the length of the element is given by the </w:t>
            </w:r>
            <w:proofErr w:type="spellStart"/>
            <w:r>
              <w:t>dfdl:length</w:t>
            </w:r>
            <w:proofErr w:type="spellEnd"/>
            <w:r>
              <w:t xml:space="preserve"> property.</w:t>
            </w:r>
          </w:p>
          <w:p w14:paraId="4555AEA3" w14:textId="77777777" w:rsidR="00A001B9" w:rsidRDefault="009D64FD">
            <w:r>
              <w:t xml:space="preserve">'delimited' means the element length is determined by scanning for a terminator or separator. </w:t>
            </w:r>
          </w:p>
          <w:p w14:paraId="03197FAE" w14:textId="77777777" w:rsidR="00A001B9" w:rsidRDefault="009D64FD">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0443EF3C" w14:textId="77777777" w:rsidR="00A001B9" w:rsidRDefault="009D64FD">
            <w:r>
              <w:t>'implicit means the length is to be determined in terms of the type of the element and its schema-specified properties if any.</w:t>
            </w:r>
          </w:p>
          <w:p w14:paraId="3D3D8D0B" w14:textId="77777777" w:rsidR="00A001B9" w:rsidRDefault="009D64FD">
            <w:r>
              <w:t xml:space="preserve">'pattern' means the length of the element is given by scanning for a regular expression specified using the </w:t>
            </w:r>
            <w:proofErr w:type="spellStart"/>
            <w:r>
              <w:t>dfdl:lengthPattern</w:t>
            </w:r>
            <w:proofErr w:type="spellEnd"/>
            <w:r>
              <w:t xml:space="preserve"> property. </w:t>
            </w:r>
          </w:p>
          <w:p w14:paraId="7D58AAF6" w14:textId="77777777" w:rsidR="00A001B9" w:rsidRDefault="009D64FD">
            <w:r>
              <w:t>'</w:t>
            </w:r>
            <w:proofErr w:type="spellStart"/>
            <w:r>
              <w:t>endOfParent</w:t>
            </w:r>
            <w:proofErr w:type="spellEnd"/>
            <w:r>
              <w:t>' means that the length extends to the end of the containing (parent) construct.</w:t>
            </w:r>
          </w:p>
          <w:p w14:paraId="4DA39754"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
        </w:tc>
      </w:tr>
      <w:tr w:rsidR="00A001B9" w14:paraId="5EC8C782"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1DCB0068" w14:textId="77777777" w:rsidR="00A001B9" w:rsidRDefault="009D64FD">
            <w:r>
              <w:t>lengthUnits</w:t>
            </w:r>
          </w:p>
        </w:tc>
        <w:tc>
          <w:tcPr>
            <w:tcW w:w="0" w:type="auto"/>
            <w:tcBorders>
              <w:top w:val="single" w:sz="4" w:space="0" w:color="auto"/>
              <w:left w:val="single" w:sz="4" w:space="0" w:color="auto"/>
              <w:bottom w:val="single" w:sz="4" w:space="0" w:color="auto"/>
              <w:right w:val="single" w:sz="4" w:space="0" w:color="auto"/>
            </w:tcBorders>
            <w:hideMark/>
          </w:tcPr>
          <w:p w14:paraId="0FDB5D0B" w14:textId="77777777" w:rsidR="00A001B9" w:rsidRDefault="009D64FD">
            <w:proofErr w:type="spellStart"/>
            <w:r>
              <w:t>Enum</w:t>
            </w:r>
            <w:proofErr w:type="spellEnd"/>
          </w:p>
          <w:p w14:paraId="6D8D1881" w14:textId="77777777" w:rsidR="00A001B9" w:rsidRDefault="009D64FD">
            <w:r>
              <w:t>Valid values 'bytes', 'characters', ''</w:t>
            </w:r>
            <w:proofErr w:type="gramStart"/>
            <w:r>
              <w:t>bits'</w:t>
            </w:r>
            <w:proofErr w:type="gramEnd"/>
            <w:r>
              <w:t>.</w:t>
            </w:r>
          </w:p>
          <w:p w14:paraId="58F1FED4" w14:textId="77777777" w:rsidR="00A001B9" w:rsidRDefault="009D64FD">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6C9EF7E" w14:textId="77777777" w:rsidR="00A001B9" w:rsidRDefault="009D64FD">
            <w:r>
              <w:t>Usage is restricted as follows:</w:t>
            </w:r>
          </w:p>
          <w:p w14:paraId="1BF5A4DE" w14:textId="77777777" w:rsidR="00A001B9" w:rsidRDefault="009D64FD" w:rsidP="00B117B5">
            <w:pPr>
              <w:pStyle w:val="ListParagraph"/>
              <w:numPr>
                <w:ilvl w:val="0"/>
                <w:numId w:val="156"/>
              </w:numPr>
            </w:pPr>
            <w:r>
              <w:t xml:space="preserve">'characters' may only be used for complex elements and simple elements with text representation. </w:t>
            </w:r>
          </w:p>
          <w:p w14:paraId="39C2A84C" w14:textId="77777777" w:rsidR="00A001B9" w:rsidRDefault="009D64FD" w:rsidP="00B117B5">
            <w:pPr>
              <w:pStyle w:val="ListParagraph"/>
              <w:numPr>
                <w:ilvl w:val="0"/>
                <w:numId w:val="156"/>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del w:id="3650" w:author="Mike Beckerle" w:date="2019-09-17T18:52:00Z">
              <w:r>
                <w:delText>.</w:delText>
              </w:r>
            </w:del>
            <w:ins w:id="3651" w:author="Mike Beckerle" w:date="2019-09-17T18:51:00Z">
              <w:r w:rsidRPr="00687864">
                <w:rPr>
                  <w:rFonts w:cs="Arial"/>
                </w:rPr>
                <w:t>, and for calendar simple types with binary packed representation.</w:t>
              </w:r>
            </w:ins>
          </w:p>
          <w:p w14:paraId="7BBF48AB" w14:textId="77777777" w:rsidR="00A001B9" w:rsidRDefault="009D64FD" w:rsidP="00B117B5">
            <w:pPr>
              <w:pStyle w:val="ListParagraph"/>
              <w:numPr>
                <w:ilvl w:val="0"/>
                <w:numId w:val="156"/>
              </w:numPr>
            </w:pPr>
            <w:r>
              <w:t xml:space="preserve">'bytes' must be used for type </w:t>
            </w:r>
            <w:proofErr w:type="spellStart"/>
            <w:r>
              <w:t>xs:hexBinary</w:t>
            </w:r>
            <w:proofErr w:type="spellEnd"/>
            <w:r>
              <w:t>.</w:t>
            </w:r>
          </w:p>
          <w:p w14:paraId="7453B8E3" w14:textId="77777777" w:rsidR="00A001B9" w:rsidRDefault="009D64FD" w:rsidP="00B117B5">
            <w:pPr>
              <w:pStyle w:val="ListParagraph"/>
              <w:numPr>
                <w:ilvl w:val="0"/>
                <w:numId w:val="156"/>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4AE8C48A" w14:textId="77777777" w:rsidR="00A001B9" w:rsidRDefault="009D64FD">
            <w:pPr>
              <w:keepNext/>
            </w:pPr>
            <w:r>
              <w:t xml:space="preserve"> Annotation: </w:t>
            </w:r>
            <w:proofErr w:type="spellStart"/>
            <w:r>
              <w:t>dfdl:element</w:t>
            </w:r>
            <w:proofErr w:type="spellEnd"/>
            <w:r>
              <w:t xml:space="preserve">, </w:t>
            </w:r>
            <w:proofErr w:type="spellStart"/>
            <w:r>
              <w:t>dfdl:simpleType</w:t>
            </w:r>
            <w:proofErr w:type="spellEnd"/>
          </w:p>
        </w:tc>
      </w:tr>
    </w:tbl>
    <w:p w14:paraId="579ABD36" w14:textId="1653622C" w:rsidR="00A001B9" w:rsidRDefault="009D64FD">
      <w:pPr>
        <w:pStyle w:val="Caption"/>
      </w:pPr>
      <w:bookmarkStart w:id="3652" w:name="_Toc322911624"/>
      <w:bookmarkStart w:id="3653" w:name="_Toc322912163"/>
      <w:bookmarkStart w:id="3654" w:name="_Toc329093013"/>
      <w:bookmarkStart w:id="3655" w:name="_Toc332701526"/>
      <w:bookmarkStart w:id="3656" w:name="_Toc332701833"/>
      <w:bookmarkStart w:id="3657" w:name="_Toc332711627"/>
      <w:bookmarkStart w:id="3658" w:name="_Toc332711935"/>
      <w:bookmarkStart w:id="3659" w:name="_Toc332712237"/>
      <w:bookmarkStart w:id="3660" w:name="_Toc332724153"/>
      <w:bookmarkStart w:id="3661" w:name="_Toc332724453"/>
      <w:bookmarkStart w:id="3662" w:name="_Toc341102749"/>
      <w:bookmarkStart w:id="3663" w:name="_Toc347241484"/>
      <w:bookmarkStart w:id="3664" w:name="_Toc347744677"/>
      <w:bookmarkStart w:id="3665" w:name="_Toc348984460"/>
      <w:bookmarkStart w:id="3666" w:name="_Toc348984765"/>
      <w:bookmarkStart w:id="3667" w:name="_Toc349037928"/>
      <w:bookmarkStart w:id="3668" w:name="_Toc349038233"/>
      <w:bookmarkStart w:id="3669" w:name="_Toc349042726"/>
      <w:bookmarkStart w:id="3670" w:name="_Toc351912724"/>
      <w:bookmarkStart w:id="3671" w:name="_Toc351914745"/>
      <w:bookmarkStart w:id="3672" w:name="_Toc351915211"/>
      <w:bookmarkStart w:id="3673" w:name="_Toc361231268"/>
      <w:bookmarkStart w:id="3674" w:name="_Toc361231794"/>
      <w:bookmarkStart w:id="3675" w:name="_Toc362445092"/>
      <w:bookmarkStart w:id="3676" w:name="_Toc363909014"/>
      <w:bookmarkStart w:id="3677" w:name="_Toc364463438"/>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r>
        <w:lastRenderedPageBreak/>
        <w:t xml:space="preserve">Table </w:t>
      </w:r>
      <w:r w:rsidR="00342DB5">
        <w:fldChar w:fldCharType="begin"/>
      </w:r>
      <w:r w:rsidR="00342DB5">
        <w:instrText xml:space="preserve"> SEQ Table \* ARABIC </w:instrText>
      </w:r>
      <w:r w:rsidR="00342DB5">
        <w:fldChar w:fldCharType="separate"/>
      </w:r>
      <w:r w:rsidR="002D29EA">
        <w:rPr>
          <w:noProof/>
        </w:rPr>
        <w:t>16</w:t>
      </w:r>
      <w:r w:rsidR="00342DB5">
        <w:rPr>
          <w:noProof/>
        </w:rPr>
        <w:fldChar w:fldCharType="end"/>
      </w:r>
      <w:r>
        <w:t xml:space="preserve"> Properties for Specifying Length</w:t>
      </w:r>
    </w:p>
    <w:p w14:paraId="6659AB8A" w14:textId="77777777" w:rsidR="00A001B9" w:rsidRDefault="009D64FD">
      <w:pPr>
        <w:pStyle w:val="Heading3"/>
      </w:pPr>
      <w:bookmarkStart w:id="3678" w:name="_Toc322911625"/>
      <w:bookmarkStart w:id="3679" w:name="_Toc322912164"/>
      <w:bookmarkStart w:id="3680" w:name="_Toc329093014"/>
      <w:bookmarkStart w:id="3681" w:name="_Toc332701527"/>
      <w:bookmarkStart w:id="3682" w:name="_Toc332701834"/>
      <w:bookmarkStart w:id="3683" w:name="_Toc332711628"/>
      <w:bookmarkStart w:id="3684" w:name="_Toc332711936"/>
      <w:bookmarkStart w:id="3685" w:name="_Toc332712238"/>
      <w:bookmarkStart w:id="3686" w:name="_Toc332724154"/>
      <w:bookmarkStart w:id="3687" w:name="_Toc332724454"/>
      <w:bookmarkStart w:id="3688" w:name="_Toc341102750"/>
      <w:bookmarkStart w:id="3689" w:name="_Toc347241485"/>
      <w:bookmarkStart w:id="3690" w:name="_Toc347744678"/>
      <w:bookmarkStart w:id="3691" w:name="_Toc348984461"/>
      <w:bookmarkStart w:id="3692" w:name="_Toc348984766"/>
      <w:bookmarkStart w:id="3693" w:name="_Toc349037929"/>
      <w:bookmarkStart w:id="3694" w:name="_Toc349038234"/>
      <w:bookmarkStart w:id="3695" w:name="_Toc349042727"/>
      <w:bookmarkStart w:id="3696" w:name="_Toc351912725"/>
      <w:bookmarkStart w:id="3697" w:name="_Toc351914746"/>
      <w:bookmarkStart w:id="3698" w:name="_Toc351915212"/>
      <w:bookmarkStart w:id="3699" w:name="_Toc361231269"/>
      <w:bookmarkStart w:id="3700" w:name="_Toc361231795"/>
      <w:bookmarkStart w:id="3701" w:name="_Toc362445093"/>
      <w:bookmarkStart w:id="3702" w:name="_Toc363909015"/>
      <w:bookmarkStart w:id="3703" w:name="_Toc364463439"/>
      <w:bookmarkStart w:id="3704" w:name="_Toc366078036"/>
      <w:bookmarkStart w:id="3705" w:name="_Toc366078655"/>
      <w:bookmarkStart w:id="3706" w:name="_Toc366079640"/>
      <w:bookmarkStart w:id="3707" w:name="_Toc366080252"/>
      <w:bookmarkStart w:id="3708" w:name="_Toc366080861"/>
      <w:bookmarkStart w:id="3709" w:name="_Toc366505201"/>
      <w:bookmarkStart w:id="3710" w:name="_Toc366508570"/>
      <w:bookmarkStart w:id="3711" w:name="_Toc366513071"/>
      <w:bookmarkStart w:id="3712" w:name="_Toc366574260"/>
      <w:bookmarkStart w:id="3713" w:name="_Toc366578053"/>
      <w:bookmarkStart w:id="3714" w:name="_Toc366578647"/>
      <w:bookmarkStart w:id="3715" w:name="_Toc366579239"/>
      <w:bookmarkStart w:id="3716" w:name="_Toc366579830"/>
      <w:bookmarkStart w:id="3717" w:name="_Toc366580422"/>
      <w:bookmarkStart w:id="3718" w:name="_Toc366581013"/>
      <w:bookmarkStart w:id="3719" w:name="_Toc366581605"/>
      <w:bookmarkStart w:id="3720" w:name="_Toc349042728"/>
      <w:bookmarkStart w:id="3721" w:name="_Toc27061076"/>
      <w:bookmarkStart w:id="3722" w:name="_Toc243112822"/>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proofErr w:type="spellStart"/>
      <w:r>
        <w:t>dfdl:lengthKind</w:t>
      </w:r>
      <w:proofErr w:type="spellEnd"/>
      <w:r>
        <w:t xml:space="preserve"> 'explicit'</w:t>
      </w:r>
      <w:bookmarkEnd w:id="3720"/>
      <w:bookmarkEnd w:id="3721"/>
    </w:p>
    <w:p w14:paraId="1916AEB1" w14:textId="77777777" w:rsidR="00A001B9" w:rsidRDefault="009D64FD">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163882D0" w14:textId="77777777" w:rsidR="00A001B9" w:rsidRDefault="009D64FD">
      <w:r>
        <w:t xml:space="preserve">When the value of the </w:t>
      </w:r>
      <w:proofErr w:type="spellStart"/>
      <w:r>
        <w:t>dfdl:length</w:t>
      </w:r>
      <w:proofErr w:type="spellEnd"/>
      <w:r>
        <w:t xml:space="preserve"> property is a constant, it is used both when parsing and unparsing. </w:t>
      </w:r>
    </w:p>
    <w:p w14:paraId="10FF161F" w14:textId="77777777" w:rsidR="00A001B9" w:rsidRDefault="009D64FD">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w:t>
      </w:r>
      <w:proofErr w:type="spellStart"/>
      <w:r>
        <w:rPr>
          <w:rFonts w:cs="Arial"/>
          <w:lang w:eastAsia="en-GB"/>
        </w:rPr>
        <w:t>Infoset</w:t>
      </w:r>
      <w:proofErr w:type="spellEnd"/>
      <w:r>
        <w:rPr>
          <w:rFonts w:cs="Arial"/>
          <w:lang w:eastAsia="en-GB"/>
        </w:rPr>
        <w:t xml:space="preserve"> is treated as </w:t>
      </w:r>
      <w:del w:id="3723" w:author="Mike Beckerle" w:date="2019-09-17T19:08:00Z">
        <w:r>
          <w:rPr>
            <w:rFonts w:cs="Arial"/>
            <w:lang w:eastAsia="en-GB"/>
          </w:rPr>
          <w:delText xml:space="preserve">variable length and not </w:delText>
        </w:r>
      </w:del>
      <w:r>
        <w:rPr>
          <w:rFonts w:cs="Arial"/>
          <w:lang w:eastAsia="en-GB"/>
        </w:rPr>
        <w:t>fixed-length</w:t>
      </w:r>
      <w:ins w:id="3724" w:author="Mike Beckerle" w:date="2019-09-17T19:09:00Z">
        <w:r>
          <w:rPr>
            <w:rFonts w:cs="Arial"/>
            <w:lang w:eastAsia="en-GB"/>
          </w:rPr>
          <w:t xml:space="preserve"> </w:t>
        </w:r>
        <w:r>
          <w:rPr>
            <w:rFonts w:cs="Arial"/>
          </w:rPr>
          <w:t xml:space="preserve">and the </w:t>
        </w:r>
        <w:proofErr w:type="spellStart"/>
        <w:r>
          <w:rPr>
            <w:rFonts w:cs="Arial"/>
          </w:rPr>
          <w:t>dfdl:length</w:t>
        </w:r>
        <w:proofErr w:type="spellEnd"/>
        <w:r>
          <w:rPr>
            <w:rFonts w:cs="Arial"/>
          </w:rPr>
          <w:t xml:space="preserve"> property, whether literal constant or expression</w:t>
        </w:r>
      </w:ins>
      <w:ins w:id="3725" w:author="Mike Beckerle" w:date="2019-09-17T19:10:00Z">
        <w:r>
          <w:rPr>
            <w:rFonts w:cs="Arial"/>
          </w:rPr>
          <w:t>,</w:t>
        </w:r>
      </w:ins>
      <w:ins w:id="3726" w:author="Mike Beckerle" w:date="2019-09-17T19:09:00Z">
        <w:r>
          <w:rPr>
            <w:rFonts w:cs="Arial"/>
          </w:rPr>
          <w:t xml:space="preserve"> is evaluated to provide the length to use</w:t>
        </w:r>
      </w:ins>
      <w:ins w:id="3727" w:author="Mike Beckerle" w:date="2019-09-17T19:10:00Z">
        <w:r>
          <w:rPr>
            <w:rFonts w:cs="Arial"/>
          </w:rPr>
          <w:t xml:space="preserve">. </w:t>
        </w:r>
      </w:ins>
      <w:del w:id="3728" w:author="Mike Beckerle" w:date="2019-09-17T19:10:00Z">
        <w:r>
          <w:rPr>
            <w:rFonts w:cs="Arial"/>
            <w:lang w:eastAsia="en-GB"/>
          </w:rPr>
          <w:delText>. The behaviour is the same as dfdl:lengthKind '</w:delText>
        </w:r>
        <w:r>
          <w:delText xml:space="preserve">prefixed'. See Section </w:delText>
        </w:r>
        <w:r>
          <w:fldChar w:fldCharType="begin"/>
        </w:r>
        <w:r>
          <w:delInstrText xml:space="preserve"> REF _Ref346456599 \r \h  \* MERGEFORMAT </w:delInstrText>
        </w:r>
        <w:r>
          <w:fldChar w:fldCharType="separate"/>
        </w:r>
        <w:r>
          <w:delText>12.3.4</w:delText>
        </w:r>
        <w:r>
          <w:fldChar w:fldCharType="end"/>
        </w:r>
        <w:r>
          <w:delText>.</w:delText>
        </w:r>
      </w:del>
    </w:p>
    <w:p w14:paraId="175775FE" w14:textId="79BE2D31" w:rsidR="00A001B9" w:rsidRDefault="009D64FD" w:rsidP="00EC0924">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A001B9" w14:paraId="772149E9"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115650E4" w14:textId="77777777" w:rsidR="00A001B9" w:rsidRDefault="009D64FD">
            <w:r>
              <w:t>Property Name</w:t>
            </w:r>
          </w:p>
        </w:tc>
        <w:tc>
          <w:tcPr>
            <w:tcW w:w="0" w:type="auto"/>
            <w:hideMark/>
          </w:tcPr>
          <w:p w14:paraId="3769F679" w14:textId="77777777" w:rsidR="00A001B9" w:rsidRDefault="009D64FD">
            <w:r>
              <w:t>Description</w:t>
            </w:r>
          </w:p>
        </w:tc>
      </w:tr>
      <w:tr w:rsidR="00A001B9" w14:paraId="6433D141"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31D5433" w14:textId="77777777" w:rsidR="00A001B9" w:rsidRDefault="009D64FD">
            <w:r>
              <w:t>length</w:t>
            </w:r>
          </w:p>
        </w:tc>
        <w:tc>
          <w:tcPr>
            <w:tcW w:w="0" w:type="auto"/>
            <w:tcBorders>
              <w:top w:val="single" w:sz="4" w:space="0" w:color="auto"/>
              <w:left w:val="single" w:sz="4" w:space="0" w:color="auto"/>
              <w:bottom w:val="single" w:sz="4" w:space="0" w:color="auto"/>
              <w:right w:val="single" w:sz="4" w:space="0" w:color="auto"/>
            </w:tcBorders>
            <w:hideMark/>
          </w:tcPr>
          <w:p w14:paraId="2733F960" w14:textId="77777777" w:rsidR="00A001B9" w:rsidRDefault="009D64FD">
            <w:r>
              <w:t xml:space="preserve">Non-negative Integer or DFDL Expression.  </w:t>
            </w:r>
          </w:p>
          <w:p w14:paraId="0FF2B158" w14:textId="77777777" w:rsidR="00A001B9" w:rsidRDefault="009D64FD">
            <w:r>
              <w:t xml:space="preserve">Only used when lengthKind is 'explicit'. </w:t>
            </w:r>
          </w:p>
          <w:p w14:paraId="6C8A2BCC" w14:textId="77777777" w:rsidR="00A001B9" w:rsidRDefault="009D64FD">
            <w:r>
              <w:t xml:space="preserve">Specifies the length of this element in units that are specified by the </w:t>
            </w:r>
            <w:proofErr w:type="spellStart"/>
            <w:r>
              <w:t>dfdl:lengthUnits</w:t>
            </w:r>
            <w:proofErr w:type="spellEnd"/>
            <w:r>
              <w:t xml:space="preserve"> property. </w:t>
            </w:r>
          </w:p>
          <w:p w14:paraId="0BBF1F1C" w14:textId="77777777" w:rsidR="00A001B9" w:rsidRDefault="009D64FD">
            <w:r>
              <w:t>This property can be computed by way of an expression which returns a non-negative integer. The expression must not contain forward references to elements which have not yet been processed.</w:t>
            </w:r>
          </w:p>
          <w:p w14:paraId="3E191B29"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2EF90E4" w14:textId="5A191927"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17</w:t>
      </w:r>
      <w:r w:rsidR="00342DB5">
        <w:rPr>
          <w:noProof/>
        </w:rPr>
        <w:fldChar w:fldCharType="end"/>
      </w:r>
      <w:r>
        <w:t xml:space="preserve"> The </w:t>
      </w:r>
      <w:proofErr w:type="spellStart"/>
      <w:r>
        <w:t>dfdl:length</w:t>
      </w:r>
      <w:proofErr w:type="spellEnd"/>
      <w:r>
        <w:t xml:space="preserve"> Property</w:t>
      </w:r>
    </w:p>
    <w:p w14:paraId="2B965259" w14:textId="11695216" w:rsidR="00A001B9" w:rsidRDefault="009D64FD">
      <w:r>
        <w:t xml:space="preserve">When </w:t>
      </w:r>
      <w:proofErr w:type="spellStart"/>
      <w:r>
        <w:t>dfdl:lengthKind</w:t>
      </w:r>
      <w:proofErr w:type="spellEnd"/>
      <w:r>
        <w:t xml:space="preserve"> 'explicit', the method of extracting data is described in section: </w:t>
      </w:r>
      <w:r>
        <w:fldChar w:fldCharType="begin"/>
      </w:r>
      <w:r>
        <w:instrText xml:space="preserve"> REF _Ref251932750 \r \h </w:instrText>
      </w:r>
      <w:r>
        <w:fldChar w:fldCharType="separate"/>
      </w:r>
      <w:r w:rsidR="002D29EA">
        <w:t>12.3.7</w:t>
      </w:r>
      <w:r>
        <w:fldChar w:fldCharType="end"/>
      </w:r>
      <w:r>
        <w:t xml:space="preserve"> </w:t>
      </w:r>
      <w:r>
        <w:fldChar w:fldCharType="begin"/>
      </w:r>
      <w:r>
        <w:instrText xml:space="preserve"> REF _Ref251932750 \h </w:instrText>
      </w:r>
      <w:r>
        <w:fldChar w:fldCharType="separate"/>
      </w:r>
      <w:r w:rsidR="002D29EA">
        <w:t>Elements of Specified Length</w:t>
      </w:r>
      <w:r>
        <w:fldChar w:fldCharType="end"/>
      </w:r>
    </w:p>
    <w:p w14:paraId="40E1D9CD" w14:textId="77777777" w:rsidR="00A001B9" w:rsidRDefault="009D64FD">
      <w:pPr>
        <w:pStyle w:val="Heading3"/>
      </w:pPr>
      <w:bookmarkStart w:id="3729" w:name="_Toc322911627"/>
      <w:bookmarkStart w:id="3730" w:name="_Toc322912166"/>
      <w:bookmarkStart w:id="3731" w:name="_Toc329093016"/>
      <w:bookmarkStart w:id="3732" w:name="_Toc332701529"/>
      <w:bookmarkStart w:id="3733" w:name="_Toc332701836"/>
      <w:bookmarkStart w:id="3734" w:name="_Toc332711630"/>
      <w:bookmarkStart w:id="3735" w:name="_Toc332711938"/>
      <w:bookmarkStart w:id="3736" w:name="_Toc332712240"/>
      <w:bookmarkStart w:id="3737" w:name="_Toc332724156"/>
      <w:bookmarkStart w:id="3738" w:name="_Toc332724456"/>
      <w:bookmarkStart w:id="3739" w:name="_Toc341102752"/>
      <w:bookmarkStart w:id="3740" w:name="_Toc347241487"/>
      <w:bookmarkStart w:id="3741" w:name="_Toc347744680"/>
      <w:bookmarkStart w:id="3742" w:name="_Toc348984463"/>
      <w:bookmarkStart w:id="3743" w:name="_Toc348984768"/>
      <w:bookmarkStart w:id="3744" w:name="_Toc349037931"/>
      <w:bookmarkStart w:id="3745" w:name="_Toc349038236"/>
      <w:bookmarkStart w:id="3746" w:name="_Toc349042729"/>
      <w:bookmarkStart w:id="3747" w:name="_Toc351912727"/>
      <w:bookmarkStart w:id="3748" w:name="_Toc351914748"/>
      <w:bookmarkStart w:id="3749" w:name="_Toc351915214"/>
      <w:bookmarkStart w:id="3750" w:name="_Toc361231271"/>
      <w:bookmarkStart w:id="3751" w:name="_Toc361231797"/>
      <w:bookmarkStart w:id="3752" w:name="_Toc362445095"/>
      <w:bookmarkStart w:id="3753" w:name="_Toc363909017"/>
      <w:bookmarkStart w:id="3754" w:name="_Toc364463441"/>
      <w:bookmarkStart w:id="3755" w:name="_Toc366078038"/>
      <w:bookmarkStart w:id="3756" w:name="_Toc366078657"/>
      <w:bookmarkStart w:id="3757" w:name="_Toc366079642"/>
      <w:bookmarkStart w:id="3758" w:name="_Toc366080254"/>
      <w:bookmarkStart w:id="3759" w:name="_Toc366080863"/>
      <w:bookmarkStart w:id="3760" w:name="_Toc366505203"/>
      <w:bookmarkStart w:id="3761" w:name="_Toc366508572"/>
      <w:bookmarkStart w:id="3762" w:name="_Toc366513073"/>
      <w:bookmarkStart w:id="3763" w:name="_Toc366574262"/>
      <w:bookmarkStart w:id="3764" w:name="_Toc366578055"/>
      <w:bookmarkStart w:id="3765" w:name="_Toc366578649"/>
      <w:bookmarkStart w:id="3766" w:name="_Toc366579241"/>
      <w:bookmarkStart w:id="3767" w:name="_Toc366579832"/>
      <w:bookmarkStart w:id="3768" w:name="_Toc366580424"/>
      <w:bookmarkStart w:id="3769" w:name="_Toc366581015"/>
      <w:bookmarkStart w:id="3770" w:name="_Toc366581607"/>
      <w:bookmarkStart w:id="3771" w:name="_Toc322911628"/>
      <w:bookmarkStart w:id="3772" w:name="_Toc322912167"/>
      <w:bookmarkStart w:id="3773" w:name="_Toc329093017"/>
      <w:bookmarkStart w:id="3774" w:name="_Toc332701530"/>
      <w:bookmarkStart w:id="3775" w:name="_Toc332701837"/>
      <w:bookmarkStart w:id="3776" w:name="_Toc332711631"/>
      <w:bookmarkStart w:id="3777" w:name="_Toc332711939"/>
      <w:bookmarkStart w:id="3778" w:name="_Toc332712241"/>
      <w:bookmarkStart w:id="3779" w:name="_Toc332724157"/>
      <w:bookmarkStart w:id="3780" w:name="_Toc332724457"/>
      <w:bookmarkStart w:id="3781" w:name="_Toc341102753"/>
      <w:bookmarkStart w:id="3782" w:name="_Toc347241488"/>
      <w:bookmarkStart w:id="3783" w:name="_Toc347744681"/>
      <w:bookmarkStart w:id="3784" w:name="_Toc348984464"/>
      <w:bookmarkStart w:id="3785" w:name="_Toc348984769"/>
      <w:bookmarkStart w:id="3786" w:name="_Toc349037932"/>
      <w:bookmarkStart w:id="3787" w:name="_Toc349038237"/>
      <w:bookmarkStart w:id="3788" w:name="_Toc349042730"/>
      <w:bookmarkStart w:id="3789" w:name="_Toc351912728"/>
      <w:bookmarkStart w:id="3790" w:name="_Toc351914749"/>
      <w:bookmarkStart w:id="3791" w:name="_Toc351915215"/>
      <w:bookmarkStart w:id="3792" w:name="_Toc361231272"/>
      <w:bookmarkStart w:id="3793" w:name="_Toc361231798"/>
      <w:bookmarkStart w:id="3794" w:name="_Toc362445096"/>
      <w:bookmarkStart w:id="3795" w:name="_Toc363909018"/>
      <w:bookmarkStart w:id="3796" w:name="_Toc364463442"/>
      <w:bookmarkStart w:id="3797" w:name="_Toc366078039"/>
      <w:bookmarkStart w:id="3798" w:name="_Toc366078658"/>
      <w:bookmarkStart w:id="3799" w:name="_Toc366079643"/>
      <w:bookmarkStart w:id="3800" w:name="_Toc366080255"/>
      <w:bookmarkStart w:id="3801" w:name="_Toc366080864"/>
      <w:bookmarkStart w:id="3802" w:name="_Toc366505204"/>
      <w:bookmarkStart w:id="3803" w:name="_Toc366508573"/>
      <w:bookmarkStart w:id="3804" w:name="_Toc366513074"/>
      <w:bookmarkStart w:id="3805" w:name="_Toc366574263"/>
      <w:bookmarkStart w:id="3806" w:name="_Toc366578056"/>
      <w:bookmarkStart w:id="3807" w:name="_Toc366578650"/>
      <w:bookmarkStart w:id="3808" w:name="_Toc366579242"/>
      <w:bookmarkStart w:id="3809" w:name="_Toc366579833"/>
      <w:bookmarkStart w:id="3810" w:name="_Toc366580425"/>
      <w:bookmarkStart w:id="3811" w:name="_Toc366581016"/>
      <w:bookmarkStart w:id="3812" w:name="_Toc366581608"/>
      <w:bookmarkStart w:id="3813" w:name="_dfdl:lengthKind_'delimited'"/>
      <w:bookmarkStart w:id="3814" w:name="_Toc349042731"/>
      <w:bookmarkStart w:id="3815" w:name="_Toc27061077"/>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proofErr w:type="spellStart"/>
      <w:r>
        <w:t>dfdl:lengthKind</w:t>
      </w:r>
      <w:proofErr w:type="spellEnd"/>
      <w:r>
        <w:t xml:space="preserve"> 'delimited'</w:t>
      </w:r>
      <w:bookmarkEnd w:id="3814"/>
      <w:bookmarkEnd w:id="3815"/>
    </w:p>
    <w:p w14:paraId="336D7387" w14:textId="77777777" w:rsidR="00A001B9" w:rsidRDefault="009D64FD">
      <w:pPr>
        <w:pStyle w:val="nobreak"/>
        <w:keepNext w:val="0"/>
      </w:pPr>
      <w:r>
        <w:t xml:space="preserve">On parsing, the length of an element with </w:t>
      </w:r>
      <w:proofErr w:type="spellStart"/>
      <w:r>
        <w:t>dfdl:lengthKind</w:t>
      </w:r>
      <w:proofErr w:type="spellEnd"/>
      <w:r>
        <w:t xml:space="preserve"> 'delimited' is determined by scanning the </w:t>
      </w:r>
      <w:proofErr w:type="spellStart"/>
      <w:r>
        <w:t>datastream</w:t>
      </w:r>
      <w:proofErr w:type="spellEnd"/>
      <w:r>
        <w:t xml:space="preserve"> for the delimiter.</w:t>
      </w:r>
    </w:p>
    <w:p w14:paraId="08F5C4A8" w14:textId="77777777" w:rsidR="00A001B9" w:rsidRDefault="009D64FD">
      <w:r>
        <w:t xml:space="preserve">The data stream is scanned for any of </w:t>
      </w:r>
    </w:p>
    <w:p w14:paraId="578626DD" w14:textId="77777777" w:rsidR="00A001B9" w:rsidRDefault="009D64FD" w:rsidP="00B117B5">
      <w:pPr>
        <w:pStyle w:val="ListParagraph"/>
        <w:numPr>
          <w:ilvl w:val="0"/>
          <w:numId w:val="157"/>
        </w:numPr>
      </w:pPr>
      <w:r>
        <w:t>the element's terminator (if specified)</w:t>
      </w:r>
    </w:p>
    <w:p w14:paraId="508DD136" w14:textId="77777777" w:rsidR="00A001B9" w:rsidRDefault="009D64FD" w:rsidP="00B117B5">
      <w:pPr>
        <w:pStyle w:val="ListParagraph"/>
        <w:numPr>
          <w:ilvl w:val="0"/>
          <w:numId w:val="157"/>
        </w:numPr>
      </w:pPr>
      <w:r>
        <w:t xml:space="preserve">an enclosing construct's separator or terminator </w:t>
      </w:r>
    </w:p>
    <w:p w14:paraId="6B9FF827" w14:textId="77777777" w:rsidR="00A001B9" w:rsidRDefault="009D64FD" w:rsidP="00B117B5">
      <w:pPr>
        <w:pStyle w:val="ListParagraph"/>
        <w:numPr>
          <w:ilvl w:val="0"/>
          <w:numId w:val="157"/>
        </w:numPr>
      </w:pPr>
      <w:r>
        <w:t xml:space="preserve">the end of an enclosing element designated by its known length </w:t>
      </w:r>
    </w:p>
    <w:p w14:paraId="72FFF3D0" w14:textId="77777777" w:rsidR="00A001B9" w:rsidRDefault="009D64FD" w:rsidP="00B117B5">
      <w:pPr>
        <w:pStyle w:val="ListParagraph"/>
        <w:numPr>
          <w:ilvl w:val="0"/>
          <w:numId w:val="157"/>
        </w:numPr>
      </w:pPr>
      <w:r>
        <w:t>the end of the data stream</w:t>
      </w:r>
    </w:p>
    <w:p w14:paraId="6039784F" w14:textId="77777777" w:rsidR="00A001B9" w:rsidRDefault="009D64FD" w:rsidP="00A02848">
      <w:proofErr w:type="spellStart"/>
      <w:r>
        <w:t>dfdl:lengthKind</w:t>
      </w:r>
      <w:proofErr w:type="spellEnd"/>
      <w:r>
        <w:t xml:space="preserve"> 'delimited' may be specified for </w:t>
      </w:r>
    </w:p>
    <w:p w14:paraId="17C95162" w14:textId="77777777" w:rsidR="00A001B9" w:rsidRDefault="009D64FD" w:rsidP="00B117B5">
      <w:pPr>
        <w:pStyle w:val="ListParagraph"/>
        <w:numPr>
          <w:ilvl w:val="0"/>
          <w:numId w:val="158"/>
        </w:numPr>
      </w:pPr>
      <w:r>
        <w:t>elements of simple type with text representation</w:t>
      </w:r>
    </w:p>
    <w:p w14:paraId="2143D88C" w14:textId="77777777" w:rsidR="00A001B9" w:rsidRDefault="009D64FD" w:rsidP="00B117B5">
      <w:pPr>
        <w:pStyle w:val="ListParagraph"/>
        <w:numPr>
          <w:ilvl w:val="0"/>
          <w:numId w:val="158"/>
        </w:numPr>
      </w:pPr>
      <w:r>
        <w:t xml:space="preserve">elements of number or calendar simple type with </w:t>
      </w:r>
      <w:proofErr w:type="spellStart"/>
      <w:r>
        <w:t>dfdl:</w:t>
      </w:r>
      <w:r w:rsidRPr="00687864">
        <w:rPr>
          <w:szCs w:val="18"/>
        </w:rPr>
        <w:t>representation</w:t>
      </w:r>
      <w:proofErr w:type="spellEnd"/>
      <w:r w:rsidRPr="00687864">
        <w:rPr>
          <w:szCs w:val="18"/>
        </w:rPr>
        <w:t xml:space="preserve"> 'binary' that have a packed decimal representation</w:t>
      </w:r>
    </w:p>
    <w:p w14:paraId="42D73253" w14:textId="77777777" w:rsidR="00A001B9" w:rsidRDefault="009D64FD" w:rsidP="00B117B5">
      <w:pPr>
        <w:pStyle w:val="ListParagraph"/>
        <w:numPr>
          <w:ilvl w:val="0"/>
          <w:numId w:val="158"/>
        </w:numPr>
      </w:pPr>
      <w:r>
        <w:t xml:space="preserve">elements of type </w:t>
      </w:r>
      <w:proofErr w:type="spellStart"/>
      <w:r>
        <w:t>xs:hexBinary</w:t>
      </w:r>
      <w:proofErr w:type="spellEnd"/>
    </w:p>
    <w:p w14:paraId="54B26E39" w14:textId="77777777" w:rsidR="00A001B9" w:rsidRDefault="009D64FD" w:rsidP="00B117B5">
      <w:pPr>
        <w:pStyle w:val="ListParagraph"/>
        <w:numPr>
          <w:ilvl w:val="0"/>
          <w:numId w:val="158"/>
        </w:numPr>
      </w:pPr>
      <w:r>
        <w:t>elements of complex type.</w:t>
      </w:r>
    </w:p>
    <w:p w14:paraId="5C3B52E7" w14:textId="77777777" w:rsidR="00A001B9" w:rsidRDefault="009D64FD">
      <w:r>
        <w:t>The rules for resolving ambiguity between delimiters are:</w:t>
      </w:r>
    </w:p>
    <w:p w14:paraId="6AE84BB8" w14:textId="77777777" w:rsidR="00A001B9" w:rsidRDefault="009D64FD" w:rsidP="00B117B5">
      <w:pPr>
        <w:numPr>
          <w:ilvl w:val="0"/>
          <w:numId w:val="68"/>
        </w:numPr>
      </w:pPr>
      <w:r>
        <w:t>When two delimiters have a common prefix, the longest delimiter is tried first.</w:t>
      </w:r>
    </w:p>
    <w:p w14:paraId="6CADCFF2" w14:textId="77777777" w:rsidR="00A001B9" w:rsidRDefault="009D64FD" w:rsidP="00B117B5">
      <w:pPr>
        <w:numPr>
          <w:ilvl w:val="0"/>
          <w:numId w:val="68"/>
        </w:numPr>
      </w:pPr>
      <w:r>
        <w:t xml:space="preserve">When two delimiters have </w:t>
      </w:r>
      <w:proofErr w:type="gramStart"/>
      <w:r>
        <w:t>exactly the same</w:t>
      </w:r>
      <w:proofErr w:type="gramEnd"/>
      <w:r>
        <w:t xml:space="preserve"> length, but on different schema components, the innermost (most deeply nested) delimiter is tried first.</w:t>
      </w:r>
    </w:p>
    <w:p w14:paraId="630F6BBA" w14:textId="77777777" w:rsidR="00A001B9" w:rsidRDefault="009D64FD" w:rsidP="00B117B5">
      <w:pPr>
        <w:numPr>
          <w:ilvl w:val="0"/>
          <w:numId w:val="68"/>
        </w:numPr>
      </w:pPr>
      <w:r>
        <w:t>When the separator and terminator on a group have the same value, then at a point in the data where either the separator or terminator could be found, the separator is tried first. (Speculative execution may try the terminator subsequently).</w:t>
      </w:r>
    </w:p>
    <w:p w14:paraId="61A49F4D" w14:textId="77777777" w:rsidR="00A001B9" w:rsidRDefault="009D64FD" w:rsidP="00B117B5">
      <w:pPr>
        <w:numPr>
          <w:ilvl w:val="0"/>
          <w:numId w:val="68"/>
        </w:numPr>
      </w:pPr>
      <w:r>
        <w:t xml:space="preserve">If the length of the delimiters cannot be determined because character class entities (which are variable length) are being used then the delimiters must each be matched </w:t>
      </w:r>
      <w:r>
        <w:lastRenderedPageBreak/>
        <w:t>against the data, and the longest matching delimiter is taken as the match for the delimiter.</w:t>
      </w:r>
    </w:p>
    <w:p w14:paraId="038039EC" w14:textId="77777777" w:rsidR="00A001B9" w:rsidRDefault="009D64FD" w:rsidP="00B117B5">
      <w:pPr>
        <w:numPr>
          <w:ilvl w:val="0"/>
          <w:numId w:val="68"/>
        </w:numPr>
      </w:pPr>
      <w:r>
        <w:t>Ties (same matched length) are broken by giving a separator priority over a terminator of a sequence, or by choosing the innermost, or first in schema order.</w:t>
      </w:r>
    </w:p>
    <w:p w14:paraId="693ACA41" w14:textId="77777777" w:rsidR="00A001B9" w:rsidRDefault="009D64FD">
      <w:r>
        <w:t xml:space="preserve">When unparsing a simple element with text representation, the length in the data stream is the length of the content region, padded to </w:t>
      </w:r>
      <w:proofErr w:type="spellStart"/>
      <w:r>
        <w:t>dfdl:textOutputMinLength</w:t>
      </w:r>
      <w:proofErr w:type="spellEnd"/>
      <w:r>
        <w:t xml:space="preserve"> or the XSD </w:t>
      </w:r>
      <w:proofErr w:type="spellStart"/>
      <w:r>
        <w:t>minLength</w:t>
      </w:r>
      <w:proofErr w:type="spellEnd"/>
      <w:r>
        <w:t xml:space="preserve"> facet if </w:t>
      </w:r>
      <w:proofErr w:type="spellStart"/>
      <w:r>
        <w:t>dfdl:textPadKind</w:t>
      </w:r>
      <w:proofErr w:type="spellEnd"/>
      <w:r>
        <w:t xml:space="preserve"> is '</w:t>
      </w:r>
      <w:proofErr w:type="spellStart"/>
      <w:r>
        <w:t>padChar</w:t>
      </w:r>
      <w:proofErr w:type="spellEnd"/>
      <w:r>
        <w:t xml:space="preserve">'. </w:t>
      </w:r>
    </w:p>
    <w:p w14:paraId="0F6E104F" w14:textId="77777777" w:rsidR="00A001B9" w:rsidRDefault="009D64FD">
      <w:r>
        <w:t xml:space="preserve">When unparsing a simple element with binary representation, then for </w:t>
      </w:r>
      <w:proofErr w:type="spellStart"/>
      <w:r>
        <w:t>hexBinary</w:t>
      </w:r>
      <w:proofErr w:type="spellEnd"/>
      <w:r>
        <w:t xml:space="preserve"> the length is the number of bytes in the </w:t>
      </w:r>
      <w:proofErr w:type="spellStart"/>
      <w:r>
        <w:t>infoset</w:t>
      </w:r>
      <w:proofErr w:type="spellEnd"/>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4615F" w14:textId="77777777" w:rsidR="00A001B9" w:rsidRDefault="009D64FD">
      <w:r>
        <w:t xml:space="preserve">When unparsing a complex element, the length is that of the </w:t>
      </w:r>
      <w:proofErr w:type="spellStart"/>
      <w:r>
        <w:t>ComplexContent</w:t>
      </w:r>
      <w:proofErr w:type="spellEnd"/>
      <w:r>
        <w:t xml:space="preserve"> region. </w:t>
      </w:r>
    </w:p>
    <w:p w14:paraId="67C8359A" w14:textId="77777777" w:rsidR="00A001B9" w:rsidRDefault="009D64FD">
      <w:pPr>
        <w:pStyle w:val="Heading4"/>
        <w:rPr>
          <w:rFonts w:eastAsia="Times New Roman"/>
        </w:rPr>
      </w:pPr>
      <w:r>
        <w:rPr>
          <w:rFonts w:eastAsia="Times New Roman"/>
        </w:rPr>
        <w:t>Non-Delimited Elements within Delimited Constructs</w:t>
      </w:r>
    </w:p>
    <w:p w14:paraId="06BD48B7" w14:textId="77777777" w:rsidR="00A001B9" w:rsidRDefault="009D64FD">
      <w:r>
        <w:t xml:space="preserve">When a simple or complex element has a specified </w:t>
      </w:r>
      <w:proofErr w:type="spellStart"/>
      <w:r>
        <w:t>length,dfdl:lengthKind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269B39F2" w14:textId="77777777" w:rsidR="00A001B9" w:rsidRDefault="009D64FD">
      <w:r>
        <w:t xml:space="preserve">This allows formats to be parsed which are </w:t>
      </w:r>
      <w:proofErr w:type="gramStart"/>
      <w:r>
        <w:t>delimited, but</w:t>
      </w:r>
      <w:proofErr w:type="gramEnd"/>
      <w:r>
        <w:t xml:space="preserve"> have nested elements which contain non-character data so long as that nested data can be isolated from the delimited data context surrounding it. </w:t>
      </w:r>
    </w:p>
    <w:p w14:paraId="2C0ACBDC" w14:textId="77777777" w:rsidR="00A001B9" w:rsidRDefault="009D64FD">
      <w:pPr>
        <w:pStyle w:val="Heading4"/>
        <w:rPr>
          <w:rFonts w:eastAsia="Times New Roman"/>
        </w:rPr>
      </w:pPr>
      <w:r>
        <w:rPr>
          <w:rFonts w:eastAsia="Times New Roman"/>
        </w:rPr>
        <w:t>Delimited Binary Data</w:t>
      </w:r>
    </w:p>
    <w:p w14:paraId="353B93AF" w14:textId="77777777" w:rsidR="00A001B9" w:rsidRDefault="009D64FD">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499D7578" w14:textId="77777777" w:rsidR="00A001B9" w:rsidRDefault="009D64FD" w:rsidP="00687864">
      <w:pPr>
        <w:rPr>
          <w:ins w:id="3816" w:author="Mike Beckerle" w:date="2019-09-26T19:46:00Z"/>
        </w:rPr>
      </w:pPr>
      <w:r>
        <w:t xml:space="preserve">General binary data can contain any bit pattern whatsoever, so delimiter scanning for numbers and calendars with </w:t>
      </w:r>
      <w:proofErr w:type="spellStart"/>
      <w:r>
        <w:t>dfdl:representation</w:t>
      </w:r>
      <w:proofErr w:type="spellEnd"/>
      <w:r>
        <w:t xml:space="preserve"> 'binary' are disallowed, with the specific exception of packed decimals. Delimiter scanning is also allowed for type </w:t>
      </w:r>
      <w:proofErr w:type="spellStart"/>
      <w:r>
        <w:t>xs:hexBinary</w:t>
      </w:r>
      <w:proofErr w:type="spellEnd"/>
      <w:r>
        <w:t>.</w:t>
      </w:r>
    </w:p>
    <w:p w14:paraId="38B04EB7" w14:textId="77777777" w:rsidR="00A001B9" w:rsidRPr="00687864" w:rsidRDefault="009D64FD" w:rsidP="00687864">
      <w:pPr>
        <w:rPr>
          <w:rStyle w:val="Emphasis"/>
        </w:rPr>
      </w:pPr>
      <w:ins w:id="3817" w:author="Mike Beckerle" w:date="2019-09-26T19:46:00Z">
        <w:r w:rsidRPr="00687864">
          <w:rPr>
            <w:rStyle w:val="Emphasis"/>
          </w:rPr>
          <w:t xml:space="preserve">Implementation Note: Scanning for delimiters when data is binary, or when using </w:t>
        </w:r>
      </w:ins>
      <w:ins w:id="3818" w:author="Mike Beckerle" w:date="2019-09-26T19:47:00Z">
        <w:r w:rsidRPr="00687864">
          <w:rPr>
            <w:rStyle w:val="Emphasis"/>
          </w:rPr>
          <w:t xml:space="preserve">byte-value (aka </w:t>
        </w:r>
      </w:ins>
      <w:ins w:id="3819" w:author="Mike Beckerle" w:date="2019-09-26T19:46:00Z">
        <w:r w:rsidRPr="00687864">
          <w:rPr>
            <w:rStyle w:val="Emphasis"/>
          </w:rPr>
          <w:t>raw byte</w:t>
        </w:r>
      </w:ins>
      <w:ins w:id="3820" w:author="Mike Beckerle" w:date="2019-09-26T19:47:00Z">
        <w:r w:rsidRPr="00687864">
          <w:rPr>
            <w:rStyle w:val="Emphasis"/>
          </w:rPr>
          <w:t>)</w:t>
        </w:r>
      </w:ins>
      <w:ins w:id="3821" w:author="Mike Beckerle" w:date="2019-09-26T19:46:00Z">
        <w:r w:rsidRPr="00687864">
          <w:rPr>
            <w:rStyle w:val="Emphasis"/>
          </w:rPr>
          <w:t xml:space="preserve"> entities in delimiters, means that a simple </w:t>
        </w:r>
        <w:proofErr w:type="gramStart"/>
        <w:r w:rsidRPr="00687864">
          <w:rPr>
            <w:rStyle w:val="Emphasis"/>
          </w:rPr>
          <w:t>character based</w:t>
        </w:r>
        <w:proofErr w:type="gramEnd"/>
        <w:r w:rsidRPr="00687864">
          <w:rPr>
            <w:rStyle w:val="Emphasis"/>
          </w:rPr>
          <w:t xml:space="preserve"> delimiter scanner is not sufficient, as the delimiter may not be representable as characters. </w:t>
        </w:r>
      </w:ins>
    </w:p>
    <w:p w14:paraId="5EC89F51" w14:textId="77777777" w:rsidR="00A001B9" w:rsidRDefault="009D64FD">
      <w:pPr>
        <w:pStyle w:val="Heading3"/>
      </w:pPr>
      <w:bookmarkStart w:id="3822" w:name="_Toc366078041"/>
      <w:bookmarkStart w:id="3823" w:name="_Toc366078660"/>
      <w:bookmarkStart w:id="3824" w:name="_Toc366079645"/>
      <w:bookmarkStart w:id="3825" w:name="_Toc366080257"/>
      <w:bookmarkStart w:id="3826" w:name="_Toc366080866"/>
      <w:bookmarkStart w:id="3827" w:name="_Toc366505206"/>
      <w:bookmarkStart w:id="3828" w:name="_Toc366508575"/>
      <w:bookmarkStart w:id="3829" w:name="_Toc366513076"/>
      <w:bookmarkStart w:id="3830" w:name="_Toc366574265"/>
      <w:bookmarkStart w:id="3831" w:name="_Toc366578058"/>
      <w:bookmarkStart w:id="3832" w:name="_Toc366578652"/>
      <w:bookmarkStart w:id="3833" w:name="_Toc366579244"/>
      <w:bookmarkStart w:id="3834" w:name="_Toc366579835"/>
      <w:bookmarkStart w:id="3835" w:name="_Toc366580427"/>
      <w:bookmarkStart w:id="3836" w:name="_Toc366581018"/>
      <w:bookmarkStart w:id="3837" w:name="_Toc366581610"/>
      <w:bookmarkStart w:id="3838" w:name="_Toc322911630"/>
      <w:bookmarkStart w:id="3839" w:name="_Toc322912169"/>
      <w:bookmarkStart w:id="3840" w:name="_Toc332701532"/>
      <w:bookmarkStart w:id="3841" w:name="_Toc332701839"/>
      <w:bookmarkStart w:id="3842" w:name="_Toc332711633"/>
      <w:bookmarkStart w:id="3843" w:name="_Toc332711941"/>
      <w:bookmarkStart w:id="3844" w:name="_Toc332712243"/>
      <w:bookmarkStart w:id="3845" w:name="_Toc332724159"/>
      <w:bookmarkStart w:id="3846" w:name="_Toc332724459"/>
      <w:bookmarkStart w:id="3847" w:name="_Toc341102755"/>
      <w:bookmarkStart w:id="3848" w:name="_Toc347241490"/>
      <w:bookmarkStart w:id="3849" w:name="_Toc347744683"/>
      <w:bookmarkStart w:id="3850" w:name="_Toc348984466"/>
      <w:bookmarkStart w:id="3851" w:name="_Toc348984771"/>
      <w:bookmarkStart w:id="3852" w:name="_Toc349037934"/>
      <w:bookmarkStart w:id="3853" w:name="_Toc349038239"/>
      <w:bookmarkStart w:id="3854" w:name="_Toc349042732"/>
      <w:bookmarkStart w:id="3855" w:name="_Toc351912730"/>
      <w:bookmarkStart w:id="3856" w:name="_Toc351914751"/>
      <w:bookmarkStart w:id="3857" w:name="_Toc351915217"/>
      <w:bookmarkStart w:id="3858" w:name="_Toc361231274"/>
      <w:bookmarkStart w:id="3859" w:name="_Toc361231800"/>
      <w:bookmarkStart w:id="3860" w:name="_Toc362445098"/>
      <w:bookmarkStart w:id="3861" w:name="_Toc363909020"/>
      <w:bookmarkStart w:id="3862" w:name="_Toc364463444"/>
      <w:bookmarkStart w:id="3863" w:name="_Toc366078042"/>
      <w:bookmarkStart w:id="3864" w:name="_Toc366078661"/>
      <w:bookmarkStart w:id="3865" w:name="_Toc366079646"/>
      <w:bookmarkStart w:id="3866" w:name="_Toc366080258"/>
      <w:bookmarkStart w:id="3867" w:name="_Toc366080867"/>
      <w:bookmarkStart w:id="3868" w:name="_Toc366505207"/>
      <w:bookmarkStart w:id="3869" w:name="_Toc366508576"/>
      <w:bookmarkStart w:id="3870" w:name="_Toc366513077"/>
      <w:bookmarkStart w:id="3871" w:name="_Toc366574266"/>
      <w:bookmarkStart w:id="3872" w:name="_Toc366578059"/>
      <w:bookmarkStart w:id="3873" w:name="_Toc366578653"/>
      <w:bookmarkStart w:id="3874" w:name="_Toc366579245"/>
      <w:bookmarkStart w:id="3875" w:name="_Toc366579836"/>
      <w:bookmarkStart w:id="3876" w:name="_Toc366580428"/>
      <w:bookmarkStart w:id="3877" w:name="_Toc366581019"/>
      <w:bookmarkStart w:id="3878" w:name="_Toc366581611"/>
      <w:bookmarkStart w:id="3879" w:name="_Toc322911631"/>
      <w:bookmarkStart w:id="3880" w:name="_Toc322912170"/>
      <w:bookmarkStart w:id="3881" w:name="_Toc329093020"/>
      <w:bookmarkStart w:id="3882" w:name="_Toc332701533"/>
      <w:bookmarkStart w:id="3883" w:name="_Toc332701840"/>
      <w:bookmarkStart w:id="3884" w:name="_Toc332711634"/>
      <w:bookmarkStart w:id="3885" w:name="_Toc332711942"/>
      <w:bookmarkStart w:id="3886" w:name="_Toc332712244"/>
      <w:bookmarkStart w:id="3887" w:name="_Toc332724160"/>
      <w:bookmarkStart w:id="3888" w:name="_Toc332724460"/>
      <w:bookmarkStart w:id="3889" w:name="_Toc341102756"/>
      <w:bookmarkStart w:id="3890" w:name="_Toc347241491"/>
      <w:bookmarkStart w:id="3891" w:name="_Toc347744684"/>
      <w:bookmarkStart w:id="3892" w:name="_Toc348984467"/>
      <w:bookmarkStart w:id="3893" w:name="_Toc348984772"/>
      <w:bookmarkStart w:id="3894" w:name="_Toc349037935"/>
      <w:bookmarkStart w:id="3895" w:name="_Toc349038240"/>
      <w:bookmarkStart w:id="3896" w:name="_Toc349042733"/>
      <w:bookmarkStart w:id="3897" w:name="_Toc351912731"/>
      <w:bookmarkStart w:id="3898" w:name="_Toc351914752"/>
      <w:bookmarkStart w:id="3899" w:name="_Toc351915218"/>
      <w:bookmarkStart w:id="3900" w:name="_Toc361231275"/>
      <w:bookmarkStart w:id="3901" w:name="_Toc361231801"/>
      <w:bookmarkStart w:id="3902" w:name="_Toc362445099"/>
      <w:bookmarkStart w:id="3903" w:name="_Toc363909021"/>
      <w:bookmarkStart w:id="3904" w:name="_Toc364463445"/>
      <w:bookmarkStart w:id="3905" w:name="_Toc366078043"/>
      <w:bookmarkStart w:id="3906" w:name="_Toc366078662"/>
      <w:bookmarkStart w:id="3907" w:name="_Toc366079647"/>
      <w:bookmarkStart w:id="3908" w:name="_Toc366080259"/>
      <w:bookmarkStart w:id="3909" w:name="_Toc366080868"/>
      <w:bookmarkStart w:id="3910" w:name="_Toc366505208"/>
      <w:bookmarkStart w:id="3911" w:name="_Toc366508577"/>
      <w:bookmarkStart w:id="3912" w:name="_Toc366513078"/>
      <w:bookmarkStart w:id="3913" w:name="_Toc366574267"/>
      <w:bookmarkStart w:id="3914" w:name="_Toc366578060"/>
      <w:bookmarkStart w:id="3915" w:name="_Toc366578654"/>
      <w:bookmarkStart w:id="3916" w:name="_Toc366579246"/>
      <w:bookmarkStart w:id="3917" w:name="_Toc366579837"/>
      <w:bookmarkStart w:id="3918" w:name="_Toc366580429"/>
      <w:bookmarkStart w:id="3919" w:name="_Toc366581020"/>
      <w:bookmarkStart w:id="3920" w:name="_Toc366581612"/>
      <w:bookmarkStart w:id="3921" w:name="_Toc349042734"/>
      <w:bookmarkStart w:id="3922" w:name="_Ref364440413"/>
      <w:bookmarkStart w:id="3923" w:name="_Ref364440418"/>
      <w:bookmarkStart w:id="3924" w:name="_Ref364440440"/>
      <w:bookmarkStart w:id="3925" w:name="_Ref384893986"/>
      <w:bookmarkStart w:id="3926" w:name="_Toc27061078"/>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proofErr w:type="spellStart"/>
      <w:r>
        <w:t>dfdl:lengthKind</w:t>
      </w:r>
      <w:proofErr w:type="spellEnd"/>
      <w:r>
        <w:t xml:space="preserve"> 'implicit'</w:t>
      </w:r>
      <w:bookmarkEnd w:id="3921"/>
      <w:bookmarkEnd w:id="3922"/>
      <w:bookmarkEnd w:id="3923"/>
      <w:bookmarkEnd w:id="3924"/>
      <w:bookmarkEnd w:id="3925"/>
      <w:bookmarkEnd w:id="3926"/>
    </w:p>
    <w:p w14:paraId="5194C24A" w14:textId="77777777" w:rsidR="00A001B9" w:rsidRDefault="009D64FD">
      <w:r>
        <w:t xml:space="preserve">When </w:t>
      </w:r>
      <w:proofErr w:type="spellStart"/>
      <w:r>
        <w:t>dfdl:lengthKind</w:t>
      </w:r>
      <w:proofErr w:type="spellEnd"/>
      <w:r>
        <w:t xml:space="preserve"> is 'implicit', the length is determined in terms of the type of the element and its schema-specified properties.</w:t>
      </w:r>
    </w:p>
    <w:p w14:paraId="52EE5EE2" w14:textId="77777777" w:rsidR="00A001B9" w:rsidRDefault="009D64FD">
      <w:pPr>
        <w:rPr>
          <w:ins w:id="3927" w:author="Mike Beckerle" w:date="2019-11-25T14:18:00Z"/>
        </w:rPr>
      </w:pPr>
      <w:ins w:id="3928" w:author="Mike Beckerle" w:date="2019-11-25T14:18:00Z">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ins>
    </w:p>
    <w:p w14:paraId="1DBAE151" w14:textId="77777777" w:rsidR="00A001B9" w:rsidRDefault="009D64FD">
      <w:pPr>
        <w:rPr>
          <w:del w:id="3929" w:author="Mike Beckerle" w:date="2019-11-25T14:18:00Z"/>
        </w:rPr>
      </w:pPr>
      <w:del w:id="3930" w:author="Mike Beckerle" w:date="2019-11-25T14:18:00Z">
        <w:r>
          <w:delText xml:space="preserve">For complex elements, 'implicit' means the length is determined by the combined lengths of the contained children, that is the </w:delText>
        </w:r>
        <w:r>
          <w:rPr>
            <w:bCs/>
          </w:rPr>
          <w:delText>ComplexContent</w:delText>
        </w:r>
        <w:r>
          <w:rPr>
            <w:b/>
            <w:bCs/>
          </w:rPr>
          <w:delText xml:space="preserve"> </w:delText>
        </w:r>
        <w:r>
          <w:delText>region. However, note that alignment regions inside the ComplexContent region may be of different lengths depending on the ComplexContent's starting position alignment.</w:delText>
        </w:r>
      </w:del>
    </w:p>
    <w:bookmarkEnd w:id="3722"/>
    <w:p w14:paraId="25629268" w14:textId="3FEA7318" w:rsidR="00A001B9" w:rsidRDefault="009D64FD">
      <w:r>
        <w:t xml:space="preserve">For simple elements the length is fixed and is given in </w:t>
      </w:r>
      <w:r>
        <w:fldChar w:fldCharType="begin"/>
      </w:r>
      <w:r>
        <w:instrText xml:space="preserve"> REF _Ref241577749 \h  \* MERGEFORMAT </w:instrText>
      </w:r>
      <w:r>
        <w:fldChar w:fldCharType="separate"/>
      </w:r>
      <w:ins w:id="3931" w:author="Mike Beckerle" w:date="2019-12-12T16:39:00Z">
        <w:r w:rsidR="002D29EA" w:rsidRPr="002D29EA">
          <w:t xml:space="preserve">Table </w:t>
        </w:r>
        <w:r w:rsidR="002D29EA" w:rsidRPr="002D29EA">
          <w:rPr>
            <w:noProof/>
          </w:rPr>
          <w:t>18</w:t>
        </w:r>
        <w:r w:rsidR="002D29EA" w:rsidRPr="002D29EA">
          <w:t xml:space="preserve"> Length in Bits for </w:t>
        </w:r>
        <w:proofErr w:type="spellStart"/>
        <w:r w:rsidR="002D29EA" w:rsidRPr="002D29EA">
          <w:t>SimpleTypes</w:t>
        </w:r>
        <w:proofErr w:type="spellEnd"/>
        <w:r w:rsidR="002D29EA" w:rsidRPr="002D29EA">
          <w:t xml:space="preserve"> when </w:t>
        </w:r>
        <w:proofErr w:type="spellStart"/>
        <w:r w:rsidR="002D29EA" w:rsidRPr="002D29EA">
          <w:t>dfdl:lengthKind</w:t>
        </w:r>
        <w:proofErr w:type="spellEnd"/>
        <w:r w:rsidR="002D29EA" w:rsidRPr="002D29EA">
          <w:t xml:space="preserve"> is 'implicit'</w:t>
        </w:r>
        <w:r w:rsidR="002D29EA">
          <w:rPr>
            <w:rFonts w:cs="Arial"/>
          </w:rPr>
          <w:t xml:space="preserve"> </w:t>
        </w:r>
      </w:ins>
      <w:del w:id="3932" w:author="Mike Beckerle" w:date="2019-12-12T16:33:00Z">
        <w:r w:rsidDel="00736A3D">
          <w:delText xml:space="preserve">Table </w:delText>
        </w:r>
        <w:r w:rsidDel="00736A3D">
          <w:rPr>
            <w:noProof/>
          </w:rPr>
          <w:delText>18</w:delText>
        </w:r>
        <w:r w:rsidDel="00736A3D">
          <w:delText xml:space="preserve"> Length in Bits for SimpleTypes when dfdl:lengthKind is 'implicit'</w:delText>
        </w:r>
      </w:del>
      <w: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A001B9" w14:paraId="0E15530F" w14:textId="77777777" w:rsidTr="00A001B9">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5197592D" w14:textId="77777777" w:rsidR="00A001B9" w:rsidRDefault="009D64FD">
            <w:r>
              <w:t>Type</w:t>
            </w:r>
          </w:p>
        </w:tc>
        <w:tc>
          <w:tcPr>
            <w:tcW w:w="6565" w:type="dxa"/>
            <w:gridSpan w:val="3"/>
            <w:hideMark/>
          </w:tcPr>
          <w:p w14:paraId="3644F26F" w14:textId="77777777" w:rsidR="00A001B9" w:rsidRDefault="009D64FD">
            <w:pPr>
              <w:jc w:val="center"/>
            </w:pPr>
            <w:r>
              <w:t>Length</w:t>
            </w:r>
          </w:p>
        </w:tc>
      </w:tr>
      <w:tr w:rsidR="00A001B9" w14:paraId="6BF115E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3202BE8" w14:textId="77777777" w:rsidR="00A001B9" w:rsidRDefault="00A001B9">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14BBB" w14:textId="77777777" w:rsidR="00A001B9" w:rsidRDefault="009D64FD">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26B7" w14:textId="77777777" w:rsidR="00A001B9" w:rsidRDefault="009D64FD">
            <w:pPr>
              <w:jc w:val="center"/>
              <w:rPr>
                <w:b/>
              </w:rPr>
            </w:pPr>
            <w:r>
              <w:rPr>
                <w:b/>
              </w:rPr>
              <w:t>binary</w:t>
            </w:r>
          </w:p>
        </w:tc>
      </w:tr>
      <w:tr w:rsidR="00A001B9" w14:paraId="1C0AF849"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AE1BCBF" w14:textId="77777777" w:rsidR="00A001B9" w:rsidRDefault="009D64FD">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6112BB09" w14:textId="77777777" w:rsidR="00A001B9" w:rsidRDefault="009D64FD">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w:t>
            </w:r>
            <w:r>
              <w:rPr>
                <w:rFonts w:cs="Arial"/>
              </w:rPr>
              <w:lastRenderedPageBreak/>
              <w:t xml:space="preserve">must be </w:t>
            </w:r>
            <w:proofErr w:type="gramStart"/>
            <w:r>
              <w:rPr>
                <w:rFonts w:cs="Arial"/>
              </w:rPr>
              <w:t>single-byte</w:t>
            </w:r>
            <w:proofErr w:type="gramEnd"/>
            <w:r>
              <w:rPr>
                <w:rFonts w:cs="Arial"/>
              </w:rPr>
              <w:t xml:space="preserve">.) </w:t>
            </w:r>
            <w:proofErr w:type="spellStart"/>
            <w:r>
              <w:rPr>
                <w:rFonts w:cs="Arial"/>
              </w:rPr>
              <w:t>Multply</w:t>
            </w:r>
            <w:proofErr w:type="spellEnd"/>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269E2555" w14:textId="77777777" w:rsidR="00A001B9" w:rsidRDefault="009D64FD">
            <w:pPr>
              <w:rPr>
                <w:rFonts w:cs="Arial"/>
              </w:rPr>
            </w:pPr>
            <w:r>
              <w:rPr>
                <w:rFonts w:cs="Arial"/>
              </w:rPr>
              <w:lastRenderedPageBreak/>
              <w:t>Not applicable</w:t>
            </w:r>
          </w:p>
        </w:tc>
      </w:tr>
      <w:tr w:rsidR="00A001B9" w14:paraId="330635C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BE3CA28" w14:textId="77777777" w:rsidR="00A001B9" w:rsidRDefault="009D64FD">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CCF3EDE"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55AB987F" w14:textId="77777777" w:rsidR="00A001B9" w:rsidRDefault="009D64FD">
            <w:pPr>
              <w:rPr>
                <w:rFonts w:cs="Arial"/>
              </w:rPr>
            </w:pPr>
            <w:r>
              <w:rPr>
                <w:rFonts w:cs="Arial"/>
              </w:rPr>
              <w:t>32 bits</w:t>
            </w:r>
          </w:p>
        </w:tc>
      </w:tr>
      <w:tr w:rsidR="00A001B9" w14:paraId="041B37C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049CD84" w14:textId="77777777" w:rsidR="00A001B9" w:rsidRDefault="009D64FD">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7A5DF998"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23D48B7" w14:textId="77777777" w:rsidR="00A001B9" w:rsidRDefault="009D64FD">
            <w:pPr>
              <w:rPr>
                <w:rFonts w:cs="Arial"/>
              </w:rPr>
            </w:pPr>
            <w:r>
              <w:rPr>
                <w:rFonts w:cs="Arial"/>
              </w:rPr>
              <w:t>64 bits</w:t>
            </w:r>
          </w:p>
        </w:tc>
      </w:tr>
      <w:tr w:rsidR="00A001B9" w14:paraId="6C967C8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3376F9D" w14:textId="77777777" w:rsidR="00A001B9" w:rsidRDefault="009D64FD">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C1ABDA" w14:textId="77777777" w:rsidR="00A001B9" w:rsidRDefault="009D64FD">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40EA7BE9" w14:textId="77777777" w:rsidR="00A001B9" w:rsidRDefault="009D64FD">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EA07431" w14:textId="77777777" w:rsidR="00A001B9" w:rsidRDefault="009D64FD">
            <w:pPr>
              <w:rPr>
                <w:rFonts w:cs="Arial"/>
              </w:rPr>
            </w:pPr>
            <w:r>
              <w:rPr>
                <w:rFonts w:cs="Arial"/>
              </w:rPr>
              <w:t>binary: Not allowed</w:t>
            </w:r>
          </w:p>
        </w:tc>
      </w:tr>
      <w:tr w:rsidR="00A001B9" w14:paraId="7CC5513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4342347" w14:textId="77777777" w:rsidR="00A001B9" w:rsidRDefault="009D64FD">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3F3A4BB6"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754B1"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EF8E066" w14:textId="77777777" w:rsidR="00A001B9" w:rsidRDefault="009D64FD">
            <w:pPr>
              <w:rPr>
                <w:rFonts w:cs="Arial"/>
              </w:rPr>
            </w:pPr>
            <w:r>
              <w:rPr>
                <w:rFonts w:cs="Arial"/>
              </w:rPr>
              <w:t>binary: 64 bits</w:t>
            </w:r>
          </w:p>
        </w:tc>
      </w:tr>
      <w:tr w:rsidR="00A001B9" w14:paraId="0B71583F"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8C9929B" w14:textId="77777777" w:rsidR="00A001B9" w:rsidRDefault="009D64FD">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80A263E"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9DB83"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016F2E8" w14:textId="77777777" w:rsidR="00A001B9" w:rsidRDefault="009D64FD">
            <w:pPr>
              <w:rPr>
                <w:rFonts w:cs="Arial"/>
              </w:rPr>
            </w:pPr>
            <w:r>
              <w:rPr>
                <w:rFonts w:cs="Arial"/>
              </w:rPr>
              <w:t>binary: 32 bits</w:t>
            </w:r>
          </w:p>
        </w:tc>
      </w:tr>
      <w:tr w:rsidR="00A001B9" w14:paraId="7B52D56C"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6531194" w14:textId="77777777" w:rsidR="00A001B9" w:rsidRDefault="009D64FD">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0BD60DBD"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9CB12"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5036CB" w14:textId="77777777" w:rsidR="00A001B9" w:rsidRDefault="009D64FD">
            <w:pPr>
              <w:rPr>
                <w:rFonts w:cs="Arial"/>
              </w:rPr>
            </w:pPr>
            <w:r>
              <w:rPr>
                <w:rFonts w:cs="Arial"/>
              </w:rPr>
              <w:t>binary: 16 bits</w:t>
            </w:r>
          </w:p>
        </w:tc>
      </w:tr>
      <w:tr w:rsidR="00A001B9" w14:paraId="3DFBB9C2"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3D27B9C" w14:textId="77777777" w:rsidR="00A001B9" w:rsidRDefault="009D64FD">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CDCCE63"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E68714"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FD8DF4E" w14:textId="77777777" w:rsidR="00A001B9" w:rsidRDefault="009D64FD">
            <w:pPr>
              <w:rPr>
                <w:rFonts w:cs="Arial"/>
              </w:rPr>
            </w:pPr>
            <w:r>
              <w:rPr>
                <w:rFonts w:cs="Arial"/>
              </w:rPr>
              <w:t>binary: 8 bits</w:t>
            </w:r>
          </w:p>
        </w:tc>
      </w:tr>
      <w:tr w:rsidR="00A001B9" w14:paraId="0BFCB78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D121C38" w14:textId="77777777" w:rsidR="00A001B9" w:rsidRDefault="009D64FD">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3AD17AE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4620F"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3129C22" w14:textId="77777777" w:rsidR="00A001B9" w:rsidRDefault="009D64FD">
            <w:pPr>
              <w:rPr>
                <w:rFonts w:cs="Arial"/>
              </w:rPr>
            </w:pPr>
            <w:proofErr w:type="spellStart"/>
            <w:r>
              <w:rPr>
                <w:rFonts w:cs="Arial"/>
              </w:rPr>
              <w:t>binarySeconds</w:t>
            </w:r>
            <w:proofErr w:type="spellEnd"/>
            <w:r>
              <w:rPr>
                <w:rFonts w:cs="Arial"/>
              </w:rPr>
              <w:t xml:space="preserve">: 32 bits, </w:t>
            </w:r>
            <w:proofErr w:type="spellStart"/>
            <w:r>
              <w:rPr>
                <w:rFonts w:cs="Arial"/>
              </w:rPr>
              <w:t>binaryMilliseconds</w:t>
            </w:r>
            <w:proofErr w:type="spellEnd"/>
            <w:r>
              <w:rPr>
                <w:rFonts w:cs="Arial"/>
              </w:rPr>
              <w:t>: 64 bits.</w:t>
            </w:r>
          </w:p>
        </w:tc>
      </w:tr>
      <w:tr w:rsidR="00A001B9" w14:paraId="75FF24C8"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91923C2" w14:textId="77777777" w:rsidR="00A001B9" w:rsidRDefault="009D64FD">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547DBD6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D77F2A"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4436664B" w14:textId="77777777" w:rsidR="00A001B9" w:rsidRDefault="009D64FD">
            <w:pPr>
              <w:rPr>
                <w:rFonts w:cs="Arial"/>
              </w:rPr>
            </w:pPr>
            <w:proofErr w:type="spellStart"/>
            <w:r>
              <w:rPr>
                <w:rFonts w:cs="Arial"/>
              </w:rPr>
              <w:t>binarySeconds</w:t>
            </w:r>
            <w:proofErr w:type="spellEnd"/>
            <w:r>
              <w:rPr>
                <w:rFonts w:cs="Arial"/>
              </w:rPr>
              <w:t xml:space="preserve">: </w:t>
            </w:r>
            <w:ins w:id="3933" w:author="Mike Beckerle" w:date="2019-09-17T18:57:00Z">
              <w:r>
                <w:rPr>
                  <w:rFonts w:cs="Arial"/>
                </w:rPr>
                <w:t>Not allowed</w:t>
              </w:r>
            </w:ins>
            <w:del w:id="3934" w:author="Mike Beckerle" w:date="2019-09-17T18:57:00Z">
              <w:r>
                <w:rPr>
                  <w:rFonts w:cs="Arial"/>
                </w:rPr>
                <w:delText>32 bits</w:delText>
              </w:r>
            </w:del>
            <w:r>
              <w:rPr>
                <w:rFonts w:cs="Arial"/>
              </w:rPr>
              <w:t xml:space="preserve">, </w:t>
            </w:r>
            <w:proofErr w:type="spellStart"/>
            <w:r>
              <w:rPr>
                <w:rFonts w:cs="Arial"/>
              </w:rPr>
              <w:t>binaryMilliseconds</w:t>
            </w:r>
            <w:proofErr w:type="spellEnd"/>
            <w:r>
              <w:rPr>
                <w:rFonts w:cs="Arial"/>
              </w:rPr>
              <w:t xml:space="preserve">: </w:t>
            </w:r>
            <w:ins w:id="3935" w:author="Mike Beckerle" w:date="2019-09-17T18:57:00Z">
              <w:r>
                <w:rPr>
                  <w:rFonts w:cs="Arial"/>
                </w:rPr>
                <w:t>Not allowed</w:t>
              </w:r>
            </w:ins>
            <w:del w:id="3936" w:author="Mike Beckerle" w:date="2019-09-17T18:57:00Z">
              <w:r>
                <w:rPr>
                  <w:rFonts w:cs="Arial"/>
                </w:rPr>
                <w:delText>64 bits</w:delText>
              </w:r>
            </w:del>
          </w:p>
        </w:tc>
      </w:tr>
      <w:tr w:rsidR="00A001B9" w14:paraId="29C1072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58330F2E" w14:textId="77777777" w:rsidR="00A001B9" w:rsidRDefault="009D64FD">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39DA41BC"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8A3F7"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D56E5F7" w14:textId="77777777" w:rsidR="00A001B9" w:rsidRDefault="009D64FD">
            <w:pPr>
              <w:rPr>
                <w:rFonts w:cs="Arial"/>
              </w:rPr>
            </w:pPr>
            <w:proofErr w:type="spellStart"/>
            <w:r>
              <w:rPr>
                <w:rFonts w:cs="Arial"/>
              </w:rPr>
              <w:t>binarySeconds</w:t>
            </w:r>
            <w:proofErr w:type="spellEnd"/>
            <w:r>
              <w:rPr>
                <w:rFonts w:cs="Arial"/>
              </w:rPr>
              <w:t xml:space="preserve">: </w:t>
            </w:r>
            <w:ins w:id="3937" w:author="Mike Beckerle" w:date="2019-09-17T18:58:00Z">
              <w:r>
                <w:rPr>
                  <w:rFonts w:cs="Arial"/>
                </w:rPr>
                <w:t>Not allowed</w:t>
              </w:r>
            </w:ins>
            <w:del w:id="3938" w:author="Mike Beckerle" w:date="2019-09-17T18:58:00Z">
              <w:r>
                <w:rPr>
                  <w:rFonts w:cs="Arial"/>
                </w:rPr>
                <w:delText>32 bits</w:delText>
              </w:r>
            </w:del>
            <w:r>
              <w:rPr>
                <w:rFonts w:cs="Arial"/>
              </w:rPr>
              <w:t xml:space="preserve">, </w:t>
            </w:r>
            <w:proofErr w:type="spellStart"/>
            <w:r>
              <w:rPr>
                <w:rFonts w:cs="Arial"/>
              </w:rPr>
              <w:t>binaryMilliseconds</w:t>
            </w:r>
            <w:proofErr w:type="spellEnd"/>
            <w:r>
              <w:rPr>
                <w:rFonts w:cs="Arial"/>
              </w:rPr>
              <w:t xml:space="preserve">: </w:t>
            </w:r>
            <w:ins w:id="3939" w:author="Mike Beckerle" w:date="2019-09-17T18:57:00Z">
              <w:r>
                <w:rPr>
                  <w:rFonts w:cs="Arial"/>
                </w:rPr>
                <w:t>Not allowed</w:t>
              </w:r>
            </w:ins>
            <w:del w:id="3940" w:author="Mike Beckerle" w:date="2019-09-17T18:57:00Z">
              <w:r>
                <w:rPr>
                  <w:rFonts w:cs="Arial"/>
                </w:rPr>
                <w:delText>64 bits</w:delText>
              </w:r>
            </w:del>
          </w:p>
        </w:tc>
      </w:tr>
      <w:tr w:rsidR="00A001B9" w14:paraId="1EE0681B"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D3C3583" w14:textId="77777777" w:rsidR="00A001B9" w:rsidRDefault="009D64FD">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39DDD455" w14:textId="77777777" w:rsidR="00A001B9" w:rsidRDefault="009D64FD">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0E279088" w14:textId="77777777" w:rsidR="00A001B9" w:rsidRDefault="009D64FD">
            <w:pPr>
              <w:rPr>
                <w:rFonts w:cs="Arial"/>
              </w:rPr>
            </w:pPr>
            <w:r>
              <w:rPr>
                <w:rFonts w:cs="Arial"/>
              </w:rPr>
              <w:t>32 bits</w:t>
            </w:r>
          </w:p>
        </w:tc>
      </w:tr>
      <w:tr w:rsidR="00A001B9" w14:paraId="7861C62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2069E37" w14:textId="77777777" w:rsidR="00A001B9" w:rsidRDefault="009D64FD">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2F0659D" w14:textId="77777777" w:rsidR="00A001B9" w:rsidRDefault="009D64FD">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0B773CBD" w14:textId="77777777" w:rsidR="00A001B9" w:rsidRDefault="009D64FD">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59FB6F14" w14:textId="4D7EF182" w:rsidR="00A001B9" w:rsidRDefault="009D64FD">
      <w:pPr>
        <w:pStyle w:val="Caption"/>
        <w:rPr>
          <w:rFonts w:cs="Arial"/>
        </w:rPr>
      </w:pPr>
      <w:bookmarkStart w:id="3941" w:name="_Ref241577749"/>
      <w:r>
        <w:rPr>
          <w:rFonts w:cs="Arial"/>
        </w:rPr>
        <w:t xml:space="preserve">Table </w:t>
      </w:r>
      <w:r>
        <w:fldChar w:fldCharType="begin"/>
      </w:r>
      <w:r>
        <w:rPr>
          <w:rFonts w:cs="Arial"/>
        </w:rPr>
        <w:instrText xml:space="preserve"> SEQ Table \* ARABIC </w:instrText>
      </w:r>
      <w:r>
        <w:fldChar w:fldCharType="separate"/>
      </w:r>
      <w:r w:rsidR="002D29EA">
        <w:rPr>
          <w:rFonts w:cs="Arial"/>
          <w:noProof/>
        </w:rPr>
        <w:t>18</w:t>
      </w:r>
      <w: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3941"/>
    </w:p>
    <w:p w14:paraId="1DE13300" w14:textId="77777777" w:rsidR="00A001B9" w:rsidRDefault="009D64FD" w:rsidP="00B117B5">
      <w:pPr>
        <w:pStyle w:val="ListParagraph"/>
        <w:numPr>
          <w:ilvl w:val="0"/>
          <w:numId w:val="159"/>
        </w:numPr>
      </w:pPr>
      <w:r>
        <w:t xml:space="preserve">'Not Allowed' means that there is no implicit length for the combination of simple type and </w:t>
      </w:r>
      <w:proofErr w:type="gramStart"/>
      <w:r>
        <w:t>representation</w:t>
      </w:r>
      <w:proofErr w:type="gramEnd"/>
      <w:r>
        <w:t xml:space="preserve"> and it is a Schema Definition Error if </w:t>
      </w:r>
      <w:proofErr w:type="spellStart"/>
      <w:r>
        <w:t>dfdl:lengthKind</w:t>
      </w:r>
      <w:proofErr w:type="spellEnd"/>
      <w:r>
        <w:t xml:space="preserve">  'implicit' is specified.</w:t>
      </w:r>
    </w:p>
    <w:p w14:paraId="636E4D95" w14:textId="77777777" w:rsidR="00A001B9" w:rsidRDefault="009D64FD" w:rsidP="00B117B5">
      <w:pPr>
        <w:pStyle w:val="ListParagraph"/>
        <w:numPr>
          <w:ilvl w:val="0"/>
          <w:numId w:val="159"/>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19A32B04" w14:textId="77777777" w:rsidR="00A001B9" w:rsidRDefault="009D64FD" w:rsidP="00B117B5">
      <w:pPr>
        <w:pStyle w:val="ListParagraph"/>
        <w:numPr>
          <w:ilvl w:val="0"/>
          <w:numId w:val="159"/>
        </w:numPr>
      </w:pPr>
      <w:r>
        <w:t xml:space="preserve">binary means </w:t>
      </w:r>
      <w:proofErr w:type="spellStart"/>
      <w:r>
        <w:t>dfdl:binaryNumberRep</w:t>
      </w:r>
      <w:proofErr w:type="spellEnd"/>
      <w:r>
        <w:t xml:space="preserve"> is 'binary' </w:t>
      </w:r>
    </w:p>
    <w:p w14:paraId="23B602C9" w14:textId="77777777" w:rsidR="00A001B9" w:rsidRDefault="009D64FD" w:rsidP="00B117B5">
      <w:pPr>
        <w:pStyle w:val="ListParagraph"/>
        <w:numPr>
          <w:ilvl w:val="0"/>
          <w:numId w:val="159"/>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189593B1" w14:textId="77777777" w:rsidR="00A001B9" w:rsidRDefault="009D64FD" w:rsidP="00B117B5">
      <w:pPr>
        <w:pStyle w:val="ListParagraph"/>
        <w:numPr>
          <w:ilvl w:val="0"/>
          <w:numId w:val="159"/>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3D4FA965" w14:textId="3E260986"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fldChar w:fldCharType="begin"/>
      </w:r>
      <w:r>
        <w:rPr>
          <w:rFonts w:cs="Arial"/>
        </w:rPr>
        <w:instrText xml:space="preserve"> REF _Ref251932750 \r \h  \* MERGEFORMAT </w:instrText>
      </w:r>
      <w:r>
        <w:fldChar w:fldCharType="separate"/>
      </w:r>
      <w:r w:rsidR="002D29EA">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2D29EA" w:rsidRPr="002D29EA">
        <w:rPr>
          <w:rFonts w:cs="Arial"/>
        </w:rPr>
        <w:t>Elements of Specified Length</w:t>
      </w:r>
      <w:r>
        <w:fldChar w:fldCharType="end"/>
      </w:r>
      <w:r>
        <w:rPr>
          <w:rFonts w:cs="Arial"/>
        </w:rPr>
        <w:t>.</w:t>
      </w:r>
    </w:p>
    <w:p w14:paraId="34225518" w14:textId="77777777" w:rsidR="00A001B9" w:rsidRDefault="009D64FD">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427458C" w14:textId="77777777" w:rsidR="00A001B9" w:rsidRDefault="009D64FD">
      <w:pPr>
        <w:pStyle w:val="Heading3"/>
      </w:pPr>
      <w:bookmarkStart w:id="3942" w:name="_Toc322911633"/>
      <w:bookmarkStart w:id="3943" w:name="_Toc322912172"/>
      <w:bookmarkStart w:id="3944" w:name="_Toc329093022"/>
      <w:bookmarkStart w:id="3945" w:name="_Toc332701535"/>
      <w:bookmarkStart w:id="3946" w:name="_Toc332701842"/>
      <w:bookmarkStart w:id="3947" w:name="_Toc332711636"/>
      <w:bookmarkStart w:id="3948" w:name="_Toc332711944"/>
      <w:bookmarkStart w:id="3949" w:name="_Toc332712246"/>
      <w:bookmarkStart w:id="3950" w:name="_Toc332724162"/>
      <w:bookmarkStart w:id="3951" w:name="_Toc332724462"/>
      <w:bookmarkStart w:id="3952" w:name="_Toc341102758"/>
      <w:bookmarkStart w:id="3953" w:name="_Toc347241493"/>
      <w:bookmarkStart w:id="3954" w:name="_Toc347744686"/>
      <w:bookmarkStart w:id="3955" w:name="_Toc348984469"/>
      <w:bookmarkStart w:id="3956" w:name="_Toc348984774"/>
      <w:bookmarkStart w:id="3957" w:name="_Toc349037937"/>
      <w:bookmarkStart w:id="3958" w:name="_Toc349038242"/>
      <w:bookmarkStart w:id="3959" w:name="_Toc349042735"/>
      <w:bookmarkStart w:id="3960" w:name="_Toc351912733"/>
      <w:bookmarkStart w:id="3961" w:name="_Toc351914754"/>
      <w:bookmarkStart w:id="3962" w:name="_Toc351915220"/>
      <w:bookmarkStart w:id="3963" w:name="_Toc361231277"/>
      <w:bookmarkStart w:id="3964" w:name="_Toc361231803"/>
      <w:bookmarkStart w:id="3965" w:name="_Toc362445101"/>
      <w:bookmarkStart w:id="3966" w:name="_Toc363909023"/>
      <w:bookmarkStart w:id="3967" w:name="_Toc364463447"/>
      <w:bookmarkStart w:id="3968" w:name="_Toc366078045"/>
      <w:bookmarkStart w:id="3969" w:name="_Toc366078664"/>
      <w:bookmarkStart w:id="3970" w:name="_Toc366079649"/>
      <w:bookmarkStart w:id="3971" w:name="_Toc366080261"/>
      <w:bookmarkStart w:id="3972" w:name="_Toc366080870"/>
      <w:bookmarkStart w:id="3973" w:name="_Toc366505210"/>
      <w:bookmarkStart w:id="3974" w:name="_Toc366508579"/>
      <w:bookmarkStart w:id="3975" w:name="_Toc366513080"/>
      <w:bookmarkStart w:id="3976" w:name="_Toc366574269"/>
      <w:bookmarkStart w:id="3977" w:name="_Toc366578062"/>
      <w:bookmarkStart w:id="3978" w:name="_Toc366578656"/>
      <w:bookmarkStart w:id="3979" w:name="_Toc366579248"/>
      <w:bookmarkStart w:id="3980" w:name="_Toc366579839"/>
      <w:bookmarkStart w:id="3981" w:name="_Toc366580431"/>
      <w:bookmarkStart w:id="3982" w:name="_Toc366581022"/>
      <w:bookmarkStart w:id="3983" w:name="_Toc366581614"/>
      <w:bookmarkStart w:id="3984" w:name="_Toc177399092"/>
      <w:bookmarkStart w:id="3985" w:name="_Toc175057379"/>
      <w:bookmarkStart w:id="3986" w:name="_Toc199516315"/>
      <w:bookmarkStart w:id="3987" w:name="_Toc194983979"/>
      <w:bookmarkStart w:id="3988" w:name="_Ref346456599"/>
      <w:bookmarkStart w:id="3989" w:name="_Toc349042736"/>
      <w:bookmarkStart w:id="3990" w:name="_Toc27061079"/>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proofErr w:type="spellStart"/>
      <w:r>
        <w:lastRenderedPageBreak/>
        <w:t>dfdl:lengthKind</w:t>
      </w:r>
      <w:proofErr w:type="spellEnd"/>
      <w:r>
        <w:t xml:space="preserve"> 'prefixed</w:t>
      </w:r>
      <w:bookmarkEnd w:id="3984"/>
      <w:bookmarkEnd w:id="3985"/>
      <w:bookmarkEnd w:id="3986"/>
      <w:bookmarkEnd w:id="3987"/>
      <w:r>
        <w:t>'</w:t>
      </w:r>
      <w:bookmarkEnd w:id="3988"/>
      <w:bookmarkEnd w:id="3989"/>
      <w:bookmarkEnd w:id="3990"/>
    </w:p>
    <w:p w14:paraId="11A3DECF" w14:textId="77777777"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56A76199" w14:textId="10303493"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fldChar w:fldCharType="begin"/>
      </w:r>
      <w:r>
        <w:rPr>
          <w:rFonts w:cs="Arial"/>
        </w:rPr>
        <w:instrText xml:space="preserve"> REF _Ref251932750 \r \h  \* MERGEFORMAT </w:instrText>
      </w:r>
      <w:r>
        <w:fldChar w:fldCharType="separate"/>
      </w:r>
      <w:r w:rsidR="002D29EA">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2D29EA" w:rsidRPr="002D29EA">
        <w:rPr>
          <w:rFonts w:cs="Arial"/>
        </w:rPr>
        <w:t>Elements of Specified Length</w:t>
      </w:r>
      <w:r>
        <w:fldChar w:fldCharType="end"/>
      </w:r>
    </w:p>
    <w:p w14:paraId="40F0BD71" w14:textId="0FD8B13B" w:rsidR="00A001B9" w:rsidRDefault="009D64FD" w:rsidP="00EC0924">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A001B9" w14:paraId="4DFFD8AA"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6EA074E2" w14:textId="77777777" w:rsidR="00A001B9" w:rsidRDefault="009D64FD">
            <w:r>
              <w:t>Property Name</w:t>
            </w:r>
          </w:p>
        </w:tc>
        <w:tc>
          <w:tcPr>
            <w:tcW w:w="0" w:type="auto"/>
            <w:hideMark/>
          </w:tcPr>
          <w:p w14:paraId="1CB10454" w14:textId="77777777" w:rsidR="00A001B9" w:rsidRDefault="009D64FD">
            <w:r>
              <w:t>Description</w:t>
            </w:r>
          </w:p>
        </w:tc>
      </w:tr>
      <w:tr w:rsidR="00A001B9" w14:paraId="4445C57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B27DCE7" w14:textId="77777777" w:rsidR="00A001B9" w:rsidRDefault="009D64FD">
            <w:pPr>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73528060" w14:textId="77777777" w:rsidR="00A001B9" w:rsidRDefault="009D64FD">
            <w:pPr>
              <w:rPr>
                <w:rFonts w:cs="Arial"/>
              </w:rPr>
            </w:pPr>
            <w:proofErr w:type="spellStart"/>
            <w:r>
              <w:rPr>
                <w:rFonts w:cs="Arial"/>
              </w:rPr>
              <w:t>Enum</w:t>
            </w:r>
            <w:proofErr w:type="spellEnd"/>
          </w:p>
          <w:p w14:paraId="3F13E9D2" w14:textId="77777777" w:rsidR="00A001B9" w:rsidRDefault="009D64FD">
            <w:pPr>
              <w:rPr>
                <w:rFonts w:cs="Arial"/>
              </w:rPr>
            </w:pPr>
            <w:r>
              <w:rPr>
                <w:rFonts w:cs="Arial"/>
              </w:rPr>
              <w:t>Valid values are 'yes', 'no'</w:t>
            </w:r>
          </w:p>
          <w:p w14:paraId="79FDFC5F" w14:textId="02940705" w:rsidR="00A001B9" w:rsidRDefault="009D64FD">
            <w:pPr>
              <w:rPr>
                <w:rFonts w:cs="Arial"/>
              </w:rPr>
            </w:pPr>
            <w:r>
              <w:rPr>
                <w:rFonts w:cs="Arial"/>
              </w:rPr>
              <w:t xml:space="preserve">Whether the length given by a prefix includes the length of the prefix as well as the length of the content region (which can be either the </w:t>
            </w:r>
            <w:proofErr w:type="spellStart"/>
            <w:r>
              <w:rPr>
                <w:rFonts w:cs="Arial"/>
              </w:rPr>
              <w:t>SimpleContent</w:t>
            </w:r>
            <w:proofErr w:type="spellEnd"/>
            <w:r>
              <w:rPr>
                <w:rFonts w:cs="Arial"/>
              </w:rPr>
              <w:t xml:space="preserve"> region or the </w:t>
            </w:r>
            <w:proofErr w:type="spellStart"/>
            <w:r>
              <w:rPr>
                <w:rFonts w:cs="Arial"/>
              </w:rPr>
              <w:t>ComplexContent</w:t>
            </w:r>
            <w:proofErr w:type="spellEnd"/>
            <w:r>
              <w:rPr>
                <w:rFonts w:cs="Arial"/>
              </w:rPr>
              <w:t xml:space="preserve"> region defined in Section </w:t>
            </w:r>
            <w:r>
              <w:fldChar w:fldCharType="begin"/>
            </w:r>
            <w:r>
              <w:rPr>
                <w:rFonts w:cs="Arial"/>
              </w:rPr>
              <w:instrText xml:space="preserve"> REF _Ref348976487 \r \h  \* MERGEFORMAT </w:instrText>
            </w:r>
            <w:r>
              <w:fldChar w:fldCharType="separate"/>
            </w:r>
            <w:r w:rsidR="002D29EA">
              <w:rPr>
                <w:rFonts w:cs="Arial"/>
              </w:rPr>
              <w:t>9.2</w:t>
            </w:r>
            <w:r>
              <w:fldChar w:fldCharType="end"/>
            </w:r>
            <w:r>
              <w:rPr>
                <w:rFonts w:cs="Arial"/>
              </w:rPr>
              <w:t xml:space="preserve"> </w:t>
            </w:r>
            <w:r>
              <w:fldChar w:fldCharType="begin"/>
            </w:r>
            <w:r>
              <w:rPr>
                <w:rFonts w:cs="Arial"/>
              </w:rPr>
              <w:instrText xml:space="preserve"> REF _Ref348976487 \h  \* MERGEFORMAT </w:instrText>
            </w:r>
            <w:r>
              <w:fldChar w:fldCharType="separate"/>
            </w:r>
            <w:r w:rsidR="002D29EA" w:rsidRPr="002D29EA">
              <w:rPr>
                <w:rFonts w:cs="Arial"/>
              </w:rPr>
              <w:t>DFDL Data Syntax Grammar</w:t>
            </w:r>
            <w:r>
              <w:fldChar w:fldCharType="end"/>
            </w:r>
            <w:r>
              <w:rPr>
                <w:rFonts w:cs="Arial"/>
              </w:rPr>
              <w:t xml:space="preserve">).) </w:t>
            </w:r>
          </w:p>
          <w:p w14:paraId="1FC7B59C" w14:textId="77777777" w:rsidR="00A001B9" w:rsidRDefault="009D64FD">
            <w:pPr>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4B8EE721"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6266E6F6"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3B43B78" w14:textId="77777777" w:rsidR="00A001B9" w:rsidRDefault="009D64FD">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745A4601" w14:textId="77777777" w:rsidR="00A001B9" w:rsidRDefault="009D64FD">
            <w:pPr>
              <w:rPr>
                <w:rFonts w:cs="Arial"/>
              </w:rPr>
            </w:pPr>
            <w:proofErr w:type="spellStart"/>
            <w:r>
              <w:rPr>
                <w:rFonts w:cs="Arial"/>
              </w:rPr>
              <w:t>QName</w:t>
            </w:r>
            <w:proofErr w:type="spellEnd"/>
          </w:p>
          <w:p w14:paraId="463C8548" w14:textId="77777777" w:rsidR="00A001B9" w:rsidRDefault="009D64FD">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1AD1EACF" w14:textId="77777777" w:rsidR="00A001B9" w:rsidRDefault="009D64FD">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0229BDE7" w14:textId="77777777" w:rsidR="00A001B9" w:rsidRDefault="009D64FD">
            <w:r>
              <w:t xml:space="preserve">It is a Schema Definition Error if the </w:t>
            </w:r>
            <w:proofErr w:type="spellStart"/>
            <w:r>
              <w:t>xs:simpleType</w:t>
            </w:r>
            <w:proofErr w:type="spellEnd"/>
            <w:r>
              <w:t xml:space="preserve"> specifies any of: </w:t>
            </w:r>
          </w:p>
          <w:p w14:paraId="1666EAF6" w14:textId="77777777" w:rsidR="00A001B9" w:rsidRDefault="009D64FD" w:rsidP="00B117B5">
            <w:pPr>
              <w:numPr>
                <w:ilvl w:val="0"/>
                <w:numId w:val="69"/>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0550A103" w14:textId="77777777" w:rsidR="00A001B9" w:rsidRDefault="009D64FD" w:rsidP="00B117B5">
            <w:pPr>
              <w:numPr>
                <w:ilvl w:val="0"/>
                <w:numId w:val="69"/>
              </w:numPr>
            </w:pPr>
            <w:proofErr w:type="spellStart"/>
            <w:r>
              <w:rPr>
                <w:rFonts w:eastAsia="Helv"/>
              </w:rPr>
              <w:t>dfdl:lengthKind</w:t>
            </w:r>
            <w:proofErr w:type="spellEnd"/>
            <w:r>
              <w:rPr>
                <w:rFonts w:eastAsia="Helv"/>
              </w:rPr>
              <w:t xml:space="preserve"> 'explicit' where length is an expression</w:t>
            </w:r>
          </w:p>
          <w:p w14:paraId="013D98B5" w14:textId="77777777" w:rsidR="00A001B9" w:rsidRDefault="009D64FD" w:rsidP="00B117B5">
            <w:pPr>
              <w:numPr>
                <w:ilvl w:val="0"/>
                <w:numId w:val="69"/>
              </w:numPr>
            </w:pPr>
            <w:proofErr w:type="spellStart"/>
            <w:r>
              <w:t>dfdl:outputValueCalc</w:t>
            </w:r>
            <w:proofErr w:type="spellEnd"/>
          </w:p>
          <w:p w14:paraId="3317F61A" w14:textId="77777777" w:rsidR="00A001B9" w:rsidRDefault="009D64FD" w:rsidP="00B117B5">
            <w:pPr>
              <w:numPr>
                <w:ilvl w:val="0"/>
                <w:numId w:val="69"/>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39490C94" w14:textId="77777777" w:rsidR="00A001B9" w:rsidRDefault="009D64FD" w:rsidP="00B117B5">
            <w:pPr>
              <w:numPr>
                <w:ilvl w:val="0"/>
                <w:numId w:val="69"/>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42745388" w14:textId="77777777" w:rsidR="00A001B9" w:rsidRDefault="009D64FD" w:rsidP="00B117B5">
            <w:pPr>
              <w:numPr>
                <w:ilvl w:val="0"/>
                <w:numId w:val="69"/>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3B56EC3"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20B74715" w14:textId="0779794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19</w:t>
      </w:r>
      <w:r w:rsidR="00342DB5">
        <w:rPr>
          <w:noProof/>
        </w:rPr>
        <w:fldChar w:fldCharType="end"/>
      </w:r>
      <w:r>
        <w:t xml:space="preserve"> Properties for </w:t>
      </w:r>
      <w:proofErr w:type="spellStart"/>
      <w:r>
        <w:t>dfdl:lengthKind</w:t>
      </w:r>
      <w:proofErr w:type="spellEnd"/>
      <w:r>
        <w:t xml:space="preserve"> 'prefixed'</w:t>
      </w:r>
    </w:p>
    <w:p w14:paraId="322EB0B2" w14:textId="77777777" w:rsidR="00A001B9" w:rsidRDefault="009D64FD">
      <w:r>
        <w:t xml:space="preserve">The representation of the element is in two parts. </w:t>
      </w:r>
    </w:p>
    <w:p w14:paraId="443D5BC1" w14:textId="77777777" w:rsidR="00A001B9" w:rsidRDefault="009D64FD" w:rsidP="00B117B5">
      <w:pPr>
        <w:numPr>
          <w:ilvl w:val="0"/>
          <w:numId w:val="70"/>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00F5D2B5" w14:textId="77777777" w:rsidR="00A001B9" w:rsidRDefault="009D64FD" w:rsidP="00B117B5">
      <w:pPr>
        <w:numPr>
          <w:ilvl w:val="0"/>
          <w:numId w:val="70"/>
        </w:numPr>
      </w:pPr>
      <w:r>
        <w:t xml:space="preserve">The content of the element. </w:t>
      </w:r>
    </w:p>
    <w:p w14:paraId="71A12A31" w14:textId="77777777" w:rsidR="00A001B9" w:rsidRDefault="009D64FD">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EDC7BBC" w14:textId="77777777" w:rsidR="00A001B9" w:rsidRDefault="009D64FD">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7B83A9E5" w14:textId="77777777" w:rsidR="00A001B9" w:rsidRDefault="009D64FD">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0519A4CA" w14:textId="77777777" w:rsidR="00A001B9" w:rsidRDefault="009D64FD">
      <w:pPr>
        <w:autoSpaceDE w:val="0"/>
        <w:autoSpaceDN w:val="0"/>
        <w:adjustRightInd w:val="0"/>
        <w:rPr>
          <w:rFonts w:cs="Arial"/>
          <w:lang w:eastAsia="en-GB"/>
        </w:rPr>
      </w:pPr>
      <w:r>
        <w:rPr>
          <w:rFonts w:cs="Arial"/>
        </w:rPr>
        <w:lastRenderedPageBreak/>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 If the using 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43D390C1" w14:textId="77777777" w:rsidR="00A001B9" w:rsidRDefault="009D64FD">
      <w:r>
        <w:t xml:space="preserve">When unparsing, the length of the element's content region must be determined first as described below. Then the value of the prefix length must be adjusted using </w:t>
      </w:r>
      <w:proofErr w:type="spellStart"/>
      <w:r>
        <w:t>dfdl:prefixIncludesPrefixLength</w:t>
      </w:r>
      <w:proofErr w:type="spellEnd"/>
      <w:r>
        <w:t>.</w:t>
      </w:r>
    </w:p>
    <w:p w14:paraId="26651EDF" w14:textId="77777777" w:rsidR="00A001B9" w:rsidRDefault="009D64FD">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105E13ED" w14:textId="77777777" w:rsidR="00A001B9" w:rsidRDefault="009D64FD">
      <w:r>
        <w:t>Consider this example:</w:t>
      </w:r>
    </w:p>
    <w:p w14:paraId="042F26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FE291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dfdl:lengthKind="prefixed"</w:t>
      </w:r>
    </w:p>
    <w:p w14:paraId="51F483D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2C7191C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1BF1BF7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4AA8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5F2644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5A2AF9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3DAE47A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dfdl:lengthKind="explicit"</w:t>
      </w:r>
    </w:p>
    <w:p w14:paraId="61FF68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dfdl:length="2" &gt; </w:t>
      </w:r>
    </w:p>
    <w:p w14:paraId="1E53DF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2BC91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&lt;/xs:simpleType&gt; </w:t>
      </w:r>
    </w:p>
    <w:p w14:paraId="67366F75" w14:textId="77777777" w:rsidR="00A001B9" w:rsidRDefault="009D64FD">
      <w:pPr>
        <w:rPr>
          <w:rFonts w:cs="Arial"/>
        </w:rPr>
      </w:pPr>
      <w:r>
        <w:rPr>
          <w:rFonts w:cs="Arial"/>
        </w:rPr>
        <w:t>In the above, the string has a prefix length of type 'packed3' containing 3 packed decimal digits.</w:t>
      </w:r>
    </w:p>
    <w:p w14:paraId="2E5ED736" w14:textId="77777777" w:rsidR="00A001B9" w:rsidRDefault="009D64FD">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07730830" w14:textId="77777777" w:rsidR="00A001B9" w:rsidRDefault="009D64FD">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630DDD8C" w14:textId="77777777" w:rsidR="00A001B9" w:rsidRDefault="009D64FD">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proofErr w:type="spellStart"/>
      <w:r>
        <w:rPr>
          <w:rFonts w:cs="Arial"/>
        </w:rPr>
        <w:t>representation.However</w:t>
      </w:r>
      <w:proofErr w:type="spellEnd"/>
      <w:r>
        <w:rPr>
          <w:rFonts w:cs="Arial"/>
        </w:rPr>
        <w:t xml:space="preserve">, the same is not true when unparsing. The DFDL </w:t>
      </w:r>
      <w:proofErr w:type="spellStart"/>
      <w:r>
        <w:rPr>
          <w:rFonts w:cs="Arial"/>
        </w:rPr>
        <w:t>Infoset</w:t>
      </w:r>
      <w:proofErr w:type="spellEnd"/>
      <w:r>
        <w:rPr>
          <w:rFonts w:cs="Arial"/>
        </w:rPr>
        <w:t xml:space="preserve"> does not store the number of bits in a number, so the number of bits will always be a multiple of 8 bits. </w:t>
      </w:r>
    </w:p>
    <w:p w14:paraId="25F921F9" w14:textId="77777777" w:rsidR="00A001B9" w:rsidRDefault="009D64FD">
      <w:pPr>
        <w:rPr>
          <w:rFonts w:cs="Arial"/>
        </w:rPr>
      </w:pPr>
      <w:r>
        <w:rPr>
          <w:rFonts w:cs="Arial"/>
        </w:rPr>
        <w:t>When unparsing, the value of the prefix is computed automatically by obtaining the length of the element's content.</w:t>
      </w:r>
    </w:p>
    <w:p w14:paraId="61990653" w14:textId="77777777" w:rsidR="00A001B9" w:rsidRDefault="009D64FD">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4694992F" w14:textId="77777777" w:rsidR="00A001B9" w:rsidRDefault="009D64FD">
      <w:pPr>
        <w:rPr>
          <w:rFonts w:cs="Arial"/>
        </w:rPr>
      </w:pPr>
      <w:r>
        <w:rPr>
          <w:rFonts w:cs="Arial"/>
        </w:rPr>
        <w:t>For a simple element with binary representation, the length is given in the table below.</w:t>
      </w:r>
    </w:p>
    <w:p w14:paraId="4DC583A7" w14:textId="77777777" w:rsidR="00A001B9" w:rsidRDefault="009D64FD">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1971"/>
        <w:gridCol w:w="4388"/>
      </w:tblGrid>
      <w:tr w:rsidR="00A001B9" w14:paraId="42E62788"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D5886DE" w14:textId="77777777" w:rsidR="00A001B9" w:rsidRDefault="009D64FD">
            <w:r>
              <w:t>Type</w:t>
            </w:r>
          </w:p>
        </w:tc>
        <w:tc>
          <w:tcPr>
            <w:tcW w:w="0" w:type="auto"/>
            <w:gridSpan w:val="2"/>
            <w:hideMark/>
          </w:tcPr>
          <w:p w14:paraId="383ACD63" w14:textId="77777777" w:rsidR="00A001B9" w:rsidRDefault="009D64FD">
            <w:r>
              <w:tab/>
            </w:r>
            <w:r>
              <w:tab/>
              <w:t xml:space="preserve">Length </w:t>
            </w:r>
          </w:p>
        </w:tc>
      </w:tr>
      <w:tr w:rsidR="00A001B9" w14:paraId="0645A4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875AB6" w14:textId="77777777" w:rsidR="00A001B9" w:rsidRDefault="009D64FD">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6DAFA479" w14:textId="77777777" w:rsidR="00A001B9" w:rsidRDefault="009D64FD">
            <w:pPr>
              <w:rPr>
                <w:rFonts w:cs="Arial"/>
              </w:rPr>
            </w:pPr>
            <w:r>
              <w:rPr>
                <w:rFonts w:cs="Arial"/>
              </w:rPr>
              <w:t>Not applicable</w:t>
            </w:r>
          </w:p>
        </w:tc>
      </w:tr>
      <w:tr w:rsidR="00A001B9" w14:paraId="52600B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8B833AE" w14:textId="77777777" w:rsidR="00A001B9" w:rsidRDefault="009D64FD">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0DA3722E" w14:textId="77777777" w:rsidR="00A001B9" w:rsidRDefault="009D64FD">
            <w:pPr>
              <w:rPr>
                <w:rFonts w:cs="Arial"/>
              </w:rPr>
            </w:pPr>
            <w:r>
              <w:rPr>
                <w:rFonts w:cs="Arial"/>
              </w:rPr>
              <w:t>32</w:t>
            </w:r>
          </w:p>
        </w:tc>
      </w:tr>
      <w:tr w:rsidR="00A001B9" w14:paraId="20E240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AAECD0" w14:textId="77777777" w:rsidR="00A001B9" w:rsidRDefault="009D64FD">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3D4BD2C9" w14:textId="77777777" w:rsidR="00A001B9" w:rsidRDefault="009D64FD">
            <w:pPr>
              <w:rPr>
                <w:rFonts w:cs="Arial"/>
              </w:rPr>
            </w:pPr>
            <w:r>
              <w:rPr>
                <w:rFonts w:cs="Arial"/>
              </w:rPr>
              <w:t>64</w:t>
            </w:r>
          </w:p>
        </w:tc>
      </w:tr>
      <w:tr w:rsidR="00A001B9" w14:paraId="3020D2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2C16862" w14:textId="77777777" w:rsidR="00A001B9" w:rsidRDefault="009D64FD">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70CE29A7" w14:textId="77777777" w:rsidR="00A001B9" w:rsidRDefault="009D64FD">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A001B9" w14:paraId="7DC825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3447BA" w14:textId="77777777" w:rsidR="00A001B9" w:rsidRDefault="009D64FD">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4EB09F02" w14:textId="77777777" w:rsidR="00A001B9" w:rsidRDefault="00A001B9">
            <w:pPr>
              <w:rPr>
                <w:rFonts w:cs="Arial"/>
              </w:rPr>
            </w:pPr>
          </w:p>
          <w:p w14:paraId="68D0F40E" w14:textId="77777777" w:rsidR="00A001B9" w:rsidRDefault="00A001B9">
            <w:pPr>
              <w:rPr>
                <w:rFonts w:cs="Arial"/>
              </w:rPr>
            </w:pPr>
          </w:p>
          <w:p w14:paraId="332F9F3E" w14:textId="77777777" w:rsidR="00A001B9" w:rsidRDefault="00A001B9">
            <w:pPr>
              <w:rPr>
                <w:rFonts w:cs="Arial"/>
              </w:rPr>
            </w:pPr>
          </w:p>
          <w:p w14:paraId="44FCE56A" w14:textId="77777777" w:rsidR="00A001B9" w:rsidRDefault="00A001B9">
            <w:pPr>
              <w:rPr>
                <w:rFonts w:cs="Arial"/>
              </w:rPr>
            </w:pPr>
          </w:p>
          <w:p w14:paraId="34F9EFD2" w14:textId="77777777" w:rsidR="00A001B9" w:rsidRDefault="009D64FD">
            <w:pPr>
              <w:rPr>
                <w:rFonts w:cs="Arial"/>
              </w:rPr>
            </w:pPr>
            <w:r>
              <w:rPr>
                <w:rFonts w:cs="Arial"/>
              </w:rPr>
              <w:t>packed decimal: as Decimal</w:t>
            </w:r>
          </w:p>
          <w:p w14:paraId="73721CBC" w14:textId="77777777" w:rsidR="00A001B9" w:rsidRDefault="00A001B9">
            <w:pPr>
              <w:rPr>
                <w:rFonts w:cs="Arial"/>
              </w:rPr>
            </w:pPr>
          </w:p>
          <w:p w14:paraId="7BC54324" w14:textId="77777777" w:rsidR="00A001B9" w:rsidRDefault="00A001B9">
            <w:pPr>
              <w:rPr>
                <w:rFonts w:cs="Arial"/>
              </w:rPr>
            </w:pPr>
          </w:p>
          <w:p w14:paraId="59ADBD2E" w14:textId="77777777" w:rsidR="00A001B9" w:rsidRDefault="00A001B9">
            <w:pPr>
              <w:rPr>
                <w:rFonts w:cs="Arial"/>
              </w:rPr>
            </w:pPr>
          </w:p>
          <w:p w14:paraId="793F6659" w14:textId="77777777" w:rsidR="00A001B9" w:rsidRDefault="00A001B9">
            <w:pPr>
              <w:rPr>
                <w:rFonts w:cs="Arial"/>
              </w:rPr>
            </w:pPr>
          </w:p>
          <w:p w14:paraId="10465FF8" w14:textId="77777777" w:rsidR="00A001B9" w:rsidRDefault="00A001B9">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6DC557A" w14:textId="77777777" w:rsidR="00A001B9" w:rsidRDefault="009D64FD">
            <w:pPr>
              <w:rPr>
                <w:rFonts w:cs="Arial"/>
              </w:rPr>
            </w:pPr>
            <w:r>
              <w:rPr>
                <w:rFonts w:cs="Arial"/>
              </w:rPr>
              <w:lastRenderedPageBreak/>
              <w:t xml:space="preserve">binary: 64 </w:t>
            </w:r>
          </w:p>
        </w:tc>
      </w:tr>
      <w:tr w:rsidR="00A001B9" w14:paraId="0D4907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260F1D8" w14:textId="77777777" w:rsidR="00A001B9" w:rsidRDefault="009D64FD">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2A9042"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67ED14EF" w14:textId="77777777" w:rsidR="00A001B9" w:rsidRDefault="009D64FD">
            <w:pPr>
              <w:rPr>
                <w:rFonts w:cs="Arial"/>
              </w:rPr>
            </w:pPr>
            <w:r>
              <w:rPr>
                <w:rFonts w:cs="Arial"/>
              </w:rPr>
              <w:t>binary: 32</w:t>
            </w:r>
          </w:p>
        </w:tc>
      </w:tr>
      <w:tr w:rsidR="00A001B9" w14:paraId="6FDA55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5AA76E2" w14:textId="77777777" w:rsidR="00A001B9" w:rsidRDefault="009D64FD">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F8861"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E3FC7A1" w14:textId="77777777" w:rsidR="00A001B9" w:rsidRDefault="009D64FD">
            <w:pPr>
              <w:rPr>
                <w:rFonts w:cs="Arial"/>
              </w:rPr>
            </w:pPr>
            <w:r>
              <w:rPr>
                <w:rFonts w:cs="Arial"/>
              </w:rPr>
              <w:t>binary: 16</w:t>
            </w:r>
          </w:p>
        </w:tc>
      </w:tr>
      <w:tr w:rsidR="00A001B9" w14:paraId="1F0C0A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1DBC9C" w14:textId="77777777" w:rsidR="00A001B9" w:rsidRDefault="009D64FD">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969BD"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8BA52EB" w14:textId="77777777" w:rsidR="00A001B9" w:rsidRDefault="009D64FD">
            <w:pPr>
              <w:rPr>
                <w:rFonts w:cs="Arial"/>
              </w:rPr>
            </w:pPr>
            <w:r>
              <w:rPr>
                <w:rFonts w:cs="Arial"/>
              </w:rPr>
              <w:t>binary: 8</w:t>
            </w:r>
          </w:p>
        </w:tc>
      </w:tr>
      <w:tr w:rsidR="00A001B9" w14:paraId="3D96AFE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C03E65F" w14:textId="77777777" w:rsidR="00A001B9" w:rsidRDefault="009D64FD">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9A6D3"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371BE1A" w14:textId="77777777" w:rsidR="00A001B9" w:rsidRDefault="009D64FD">
            <w:pPr>
              <w:rPr>
                <w:rFonts w:cs="Arial"/>
              </w:rPr>
            </w:pPr>
            <w:proofErr w:type="spellStart"/>
            <w:r>
              <w:rPr>
                <w:rFonts w:cs="Arial"/>
              </w:rPr>
              <w:t>binarySeconds</w:t>
            </w:r>
            <w:proofErr w:type="spellEnd"/>
            <w:r>
              <w:rPr>
                <w:rFonts w:cs="Arial"/>
              </w:rPr>
              <w:t>: 32, binaryMilliseconds:64</w:t>
            </w:r>
          </w:p>
        </w:tc>
      </w:tr>
      <w:tr w:rsidR="00A001B9" w14:paraId="565BFA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E8180C" w14:textId="77777777" w:rsidR="00A001B9" w:rsidRDefault="009D64FD">
            <w:pPr>
              <w:rPr>
                <w:rFonts w:cs="Arial"/>
                <w:bCs/>
              </w:rPr>
            </w:pPr>
            <w:r>
              <w:rPr>
                <w:rFonts w:cs="Arial"/>
                <w:bCs/>
              </w:rPr>
              <w:lastRenderedPageBreak/>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F75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F75D43D" w14:textId="77777777" w:rsidR="00A001B9" w:rsidRDefault="009D64FD">
            <w:pPr>
              <w:rPr>
                <w:rFonts w:cs="Arial"/>
              </w:rPr>
            </w:pPr>
            <w:proofErr w:type="spellStart"/>
            <w:r>
              <w:rPr>
                <w:rFonts w:cs="Arial"/>
              </w:rPr>
              <w:t>binarySeconds</w:t>
            </w:r>
            <w:proofErr w:type="spellEnd"/>
            <w:r>
              <w:rPr>
                <w:rFonts w:cs="Arial"/>
              </w:rPr>
              <w:t xml:space="preserve">: </w:t>
            </w:r>
            <w:ins w:id="3991" w:author="Mike Beckerle" w:date="2019-09-17T18:58:00Z">
              <w:r>
                <w:rPr>
                  <w:rFonts w:cs="Arial"/>
                </w:rPr>
                <w:t>Not allowed</w:t>
              </w:r>
            </w:ins>
            <w:del w:id="3992" w:author="Mike Beckerle" w:date="2019-09-17T18:58:00Z">
              <w:r>
                <w:rPr>
                  <w:rFonts w:cs="Arial"/>
                </w:rPr>
                <w:delText>32</w:delText>
              </w:r>
            </w:del>
            <w:r>
              <w:rPr>
                <w:rFonts w:cs="Arial"/>
              </w:rPr>
              <w:t xml:space="preserve">, </w:t>
            </w:r>
            <w:proofErr w:type="spellStart"/>
            <w:r>
              <w:rPr>
                <w:rFonts w:cs="Arial"/>
              </w:rPr>
              <w:t>binaryMilliseconds</w:t>
            </w:r>
            <w:proofErr w:type="spellEnd"/>
            <w:r>
              <w:rPr>
                <w:rFonts w:cs="Arial"/>
              </w:rPr>
              <w:t>:</w:t>
            </w:r>
            <w:ins w:id="3993" w:author="Mike Beckerle" w:date="2019-09-17T18:58:00Z">
              <w:r>
                <w:rPr>
                  <w:rFonts w:cs="Arial"/>
                </w:rPr>
                <w:t xml:space="preserve"> Not allowed</w:t>
              </w:r>
            </w:ins>
            <w:del w:id="3994" w:author="Mike Beckerle" w:date="2019-09-17T18:58:00Z">
              <w:r>
                <w:rPr>
                  <w:rFonts w:cs="Arial"/>
                </w:rPr>
                <w:delText>64</w:delText>
              </w:r>
            </w:del>
          </w:p>
        </w:tc>
      </w:tr>
      <w:tr w:rsidR="00A001B9" w14:paraId="2E479A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97B941" w14:textId="77777777" w:rsidR="00A001B9" w:rsidRDefault="009D64FD">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AB0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33C6050" w14:textId="77777777" w:rsidR="00A001B9" w:rsidRDefault="009D64FD">
            <w:pPr>
              <w:rPr>
                <w:rFonts w:cs="Arial"/>
              </w:rPr>
            </w:pPr>
            <w:proofErr w:type="spellStart"/>
            <w:r>
              <w:rPr>
                <w:rFonts w:cs="Arial"/>
              </w:rPr>
              <w:t>binarySeconds</w:t>
            </w:r>
            <w:proofErr w:type="spellEnd"/>
            <w:r>
              <w:rPr>
                <w:rFonts w:cs="Arial"/>
              </w:rPr>
              <w:t xml:space="preserve">: </w:t>
            </w:r>
            <w:ins w:id="3995" w:author="Mike Beckerle" w:date="2019-09-17T18:58:00Z">
              <w:r>
                <w:rPr>
                  <w:rFonts w:cs="Arial"/>
                </w:rPr>
                <w:t>Not allowed</w:t>
              </w:r>
            </w:ins>
            <w:del w:id="3996" w:author="Mike Beckerle" w:date="2019-09-17T18:58:00Z">
              <w:r>
                <w:rPr>
                  <w:rFonts w:cs="Arial"/>
                </w:rPr>
                <w:delText>32</w:delText>
              </w:r>
            </w:del>
            <w:r>
              <w:rPr>
                <w:rFonts w:cs="Arial"/>
              </w:rPr>
              <w:t xml:space="preserve">, </w:t>
            </w:r>
            <w:proofErr w:type="spellStart"/>
            <w:r>
              <w:rPr>
                <w:rFonts w:cs="Arial"/>
              </w:rPr>
              <w:t>binaryMilliseconds</w:t>
            </w:r>
            <w:proofErr w:type="spellEnd"/>
            <w:r>
              <w:rPr>
                <w:rFonts w:cs="Arial"/>
              </w:rPr>
              <w:t>:</w:t>
            </w:r>
            <w:ins w:id="3997" w:author="Mike Beckerle" w:date="2019-09-17T18:58:00Z">
              <w:r>
                <w:rPr>
                  <w:rFonts w:cs="Arial"/>
                </w:rPr>
                <w:t xml:space="preserve"> Not allowed</w:t>
              </w:r>
            </w:ins>
            <w:del w:id="3998" w:author="Mike Beckerle" w:date="2019-09-17T18:58:00Z">
              <w:r>
                <w:rPr>
                  <w:rFonts w:cs="Arial"/>
                </w:rPr>
                <w:delText>64</w:delText>
              </w:r>
            </w:del>
          </w:p>
        </w:tc>
      </w:tr>
      <w:tr w:rsidR="00A001B9" w14:paraId="0AAC6A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105DD5" w14:textId="77777777" w:rsidR="00A001B9" w:rsidRDefault="009D64FD">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6AEC6A06" w14:textId="77777777" w:rsidR="00A001B9" w:rsidRDefault="009D64FD">
            <w:pPr>
              <w:rPr>
                <w:rFonts w:cs="Arial"/>
              </w:rPr>
            </w:pPr>
            <w:r>
              <w:rPr>
                <w:rFonts w:cs="Arial"/>
              </w:rPr>
              <w:t>32</w:t>
            </w:r>
          </w:p>
        </w:tc>
      </w:tr>
      <w:tr w:rsidR="00A001B9" w14:paraId="220CB87C" w14:textId="77777777" w:rsidTr="00A001B9">
        <w:tc>
          <w:tcPr>
            <w:tcW w:w="0" w:type="auto"/>
            <w:tcBorders>
              <w:top w:val="single" w:sz="4" w:space="0" w:color="auto"/>
              <w:left w:val="single" w:sz="4" w:space="0" w:color="auto"/>
              <w:bottom w:val="single" w:sz="4" w:space="0" w:color="auto"/>
              <w:right w:val="single" w:sz="4" w:space="0" w:color="auto"/>
            </w:tcBorders>
          </w:tcPr>
          <w:p w14:paraId="137DC5BB" w14:textId="77777777" w:rsidR="00A001B9" w:rsidRDefault="009D64FD">
            <w:pPr>
              <w:rPr>
                <w:rFonts w:cs="Arial"/>
                <w:bCs/>
              </w:rPr>
            </w:pPr>
            <w:proofErr w:type="spellStart"/>
            <w:r>
              <w:rPr>
                <w:rFonts w:cs="Arial"/>
                <w:bCs/>
              </w:rPr>
              <w:t>HexBinary</w:t>
            </w:r>
            <w:proofErr w:type="spellEnd"/>
          </w:p>
          <w:p w14:paraId="5B1750A1" w14:textId="77777777" w:rsidR="00A001B9" w:rsidRDefault="00A001B9">
            <w:pPr>
              <w:rPr>
                <w:rFonts w:cs="Arial"/>
              </w:rPr>
            </w:pPr>
          </w:p>
          <w:p w14:paraId="287D0516" w14:textId="77777777" w:rsidR="00A001B9" w:rsidRDefault="00A001B9">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5F38D33D" w14:textId="77777777" w:rsidR="00A001B9" w:rsidRDefault="009D64FD">
            <w:pPr>
              <w:keepNext/>
              <w:rPr>
                <w:rFonts w:cs="Arial"/>
              </w:rPr>
            </w:pPr>
            <w:r>
              <w:rPr>
                <w:rFonts w:cs="Arial"/>
              </w:rPr>
              <w:t xml:space="preserve">Compute the number of bytes in the </w:t>
            </w:r>
            <w:proofErr w:type="spellStart"/>
            <w:r>
              <w:rPr>
                <w:rFonts w:cs="Arial"/>
              </w:rPr>
              <w:t>infoset</w:t>
            </w:r>
            <w:proofErr w:type="spellEnd"/>
            <w:r>
              <w:rPr>
                <w:rFonts w:cs="Arial"/>
              </w:rPr>
              <w:t xml:space="preserve"> value padded to the value of the XSD </w:t>
            </w:r>
            <w:proofErr w:type="spellStart"/>
            <w:r>
              <w:rPr>
                <w:rFonts w:cs="Arial"/>
              </w:rPr>
              <w:t>minLength</w:t>
            </w:r>
            <w:proofErr w:type="spellEnd"/>
            <w:r>
              <w:rPr>
                <w:rFonts w:cs="Arial"/>
              </w:rPr>
              <w:t xml:space="preserve"> facet (which gives minimum length in 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5D0E210C" w14:textId="0F83FDFC"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20</w:t>
      </w:r>
      <w:r w:rsidR="00342DB5">
        <w:rPr>
          <w:noProof/>
        </w:rPr>
        <w:fldChar w:fldCharType="end"/>
      </w:r>
      <w:r>
        <w:t xml:space="preserve"> Unparse Lengths (in Bits) for Binary Data with </w:t>
      </w:r>
      <w:proofErr w:type="spellStart"/>
      <w:r>
        <w:t>dfdl:lengthKind</w:t>
      </w:r>
      <w:proofErr w:type="spellEnd"/>
      <w:r>
        <w:t xml:space="preserve"> 'prefixed'</w:t>
      </w:r>
    </w:p>
    <w:p w14:paraId="0216A573" w14:textId="77777777" w:rsidR="00A001B9" w:rsidRDefault="009D64FD">
      <w:pPr>
        <w:pStyle w:val="Heading4"/>
        <w:rPr>
          <w:rFonts w:eastAsia="Arial" w:cs="Arial"/>
        </w:rPr>
      </w:pPr>
      <w:r>
        <w:rPr>
          <w:rFonts w:eastAsia="Arial" w:cs="Arial"/>
        </w:rPr>
        <w:t>Nested Prefix Lengths</w:t>
      </w:r>
      <w:r>
        <w:rPr>
          <w:rStyle w:val="FootnoteReference"/>
          <w:rFonts w:eastAsia="Arial" w:cs="Arial"/>
        </w:rPr>
        <w:footnoteReference w:id="21"/>
      </w:r>
    </w:p>
    <w:p w14:paraId="39D5E952" w14:textId="77777777" w:rsidR="00A001B9" w:rsidRDefault="009D64FD">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5E64BFA3" w14:textId="1FE7A8D0" w:rsidR="00A001B9" w:rsidRDefault="009D64FD">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Section </w:t>
      </w:r>
      <w:r>
        <w:fldChar w:fldCharType="begin"/>
      </w:r>
      <w:r>
        <w:rPr>
          <w:rFonts w:eastAsia="Arial" w:cs="Arial"/>
        </w:rPr>
        <w:instrText xml:space="preserve"> REF _Ref348976487 \r \h  \* MERGEFORMAT </w:instrText>
      </w:r>
      <w:r>
        <w:fldChar w:fldCharType="separate"/>
      </w:r>
      <w:r w:rsidR="002D29EA">
        <w:rPr>
          <w:rFonts w:eastAsia="Arial" w:cs="Arial"/>
        </w:rPr>
        <w:t>9.2</w:t>
      </w:r>
      <w:r>
        <w:fldChar w:fldCharType="end"/>
      </w:r>
      <w:r>
        <w:rPr>
          <w:rFonts w:eastAsia="Arial" w:cs="Arial"/>
        </w:rPr>
        <w:t xml:space="preserve"> </w:t>
      </w:r>
      <w:r>
        <w:fldChar w:fldCharType="begin"/>
      </w:r>
      <w:r>
        <w:rPr>
          <w:rFonts w:eastAsia="Arial" w:cs="Arial"/>
        </w:rPr>
        <w:instrText xml:space="preserve"> REF _Ref348976487 \h  \* MERGEFORMAT </w:instrText>
      </w:r>
      <w:r>
        <w:fldChar w:fldCharType="separate"/>
      </w:r>
      <w:r w:rsidR="002D29EA" w:rsidRPr="002D29EA">
        <w:rPr>
          <w:rFonts w:cs="Arial"/>
        </w:rPr>
        <w:t>DFDL Data Syntax Grammar</w:t>
      </w:r>
      <w:r>
        <w:fldChar w:fldCharType="end"/>
      </w:r>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5A18C0AE" w14:textId="77777777" w:rsidR="00A001B9" w:rsidRDefault="009D64FD">
      <w:pPr>
        <w:pStyle w:val="Heading3"/>
      </w:pPr>
      <w:bookmarkStart w:id="3999" w:name="_Toc322911635"/>
      <w:bookmarkStart w:id="4000" w:name="_Toc322912174"/>
      <w:bookmarkStart w:id="4001" w:name="_Toc329093024"/>
      <w:bookmarkStart w:id="4002" w:name="_Toc332701537"/>
      <w:bookmarkStart w:id="4003" w:name="_Toc332701844"/>
      <w:bookmarkStart w:id="4004" w:name="_Toc332711638"/>
      <w:bookmarkStart w:id="4005" w:name="_Toc332711946"/>
      <w:bookmarkStart w:id="4006" w:name="_Toc332712248"/>
      <w:bookmarkStart w:id="4007" w:name="_Toc332724164"/>
      <w:bookmarkStart w:id="4008" w:name="_Toc332724464"/>
      <w:bookmarkStart w:id="4009" w:name="_Toc341102760"/>
      <w:bookmarkStart w:id="4010" w:name="_Toc347241495"/>
      <w:bookmarkStart w:id="4011" w:name="_Toc347744688"/>
      <w:bookmarkStart w:id="4012" w:name="_Toc348984471"/>
      <w:bookmarkStart w:id="4013" w:name="_Toc348984776"/>
      <w:bookmarkStart w:id="4014" w:name="_Toc349037939"/>
      <w:bookmarkStart w:id="4015" w:name="_Toc349038244"/>
      <w:bookmarkStart w:id="4016" w:name="_Toc349042737"/>
      <w:bookmarkStart w:id="4017" w:name="_Toc351912735"/>
      <w:bookmarkStart w:id="4018" w:name="_Toc351914756"/>
      <w:bookmarkStart w:id="4019" w:name="_Toc351915222"/>
      <w:bookmarkStart w:id="4020" w:name="_Toc361231279"/>
      <w:bookmarkStart w:id="4021" w:name="_Toc361231805"/>
      <w:bookmarkStart w:id="4022" w:name="_Toc362445103"/>
      <w:bookmarkStart w:id="4023" w:name="_Toc363909025"/>
      <w:bookmarkStart w:id="4024" w:name="_Toc364463449"/>
      <w:bookmarkStart w:id="4025" w:name="_Toc366078047"/>
      <w:bookmarkStart w:id="4026" w:name="_Toc366078666"/>
      <w:bookmarkStart w:id="4027" w:name="_Toc366079651"/>
      <w:bookmarkStart w:id="4028" w:name="_Toc366080263"/>
      <w:bookmarkStart w:id="4029" w:name="_Toc366080872"/>
      <w:bookmarkStart w:id="4030" w:name="_Toc366505212"/>
      <w:bookmarkStart w:id="4031" w:name="_Toc366508581"/>
      <w:bookmarkStart w:id="4032" w:name="_Toc366513082"/>
      <w:bookmarkStart w:id="4033" w:name="_Toc366574271"/>
      <w:bookmarkStart w:id="4034" w:name="_Toc366578064"/>
      <w:bookmarkStart w:id="4035" w:name="_Toc366578658"/>
      <w:bookmarkStart w:id="4036" w:name="_Toc366579250"/>
      <w:bookmarkStart w:id="4037" w:name="_Toc366579841"/>
      <w:bookmarkStart w:id="4038" w:name="_Toc366580433"/>
      <w:bookmarkStart w:id="4039" w:name="_Toc366581024"/>
      <w:bookmarkStart w:id="4040" w:name="_Toc366581616"/>
      <w:bookmarkStart w:id="4041" w:name="_Toc177399093"/>
      <w:bookmarkStart w:id="4042" w:name="_Toc175057380"/>
      <w:bookmarkStart w:id="4043" w:name="_Toc199516316"/>
      <w:bookmarkStart w:id="4044" w:name="_Toc194983980"/>
      <w:bookmarkStart w:id="4045" w:name="_Toc349042738"/>
      <w:bookmarkStart w:id="4046" w:name="_Toc27061080"/>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proofErr w:type="spellStart"/>
      <w:r>
        <w:t>dfdl:lengthKind</w:t>
      </w:r>
      <w:proofErr w:type="spellEnd"/>
      <w:r>
        <w:t xml:space="preserve">  'pattern</w:t>
      </w:r>
      <w:bookmarkEnd w:id="4041"/>
      <w:bookmarkEnd w:id="4042"/>
      <w:bookmarkEnd w:id="4043"/>
      <w:bookmarkEnd w:id="4044"/>
      <w:r>
        <w:t>'</w:t>
      </w:r>
      <w:bookmarkEnd w:id="4045"/>
      <w:bookmarkEnd w:id="4046"/>
    </w:p>
    <w:p w14:paraId="02A4C5B5" w14:textId="77777777" w:rsidR="00A001B9" w:rsidRDefault="009D64FD">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064152DA" w14:textId="77777777" w:rsidR="00A001B9" w:rsidRDefault="009D64FD">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A001B9" w14:paraId="72ACB608"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13141B1D" w14:textId="77777777" w:rsidR="00A001B9" w:rsidRDefault="009D64FD">
            <w:r>
              <w:t>Property Name</w:t>
            </w:r>
          </w:p>
        </w:tc>
        <w:tc>
          <w:tcPr>
            <w:tcW w:w="0" w:type="auto"/>
            <w:hideMark/>
          </w:tcPr>
          <w:p w14:paraId="0560EE90" w14:textId="77777777" w:rsidR="00A001B9" w:rsidRDefault="009D64FD">
            <w:r>
              <w:t>Description</w:t>
            </w:r>
          </w:p>
        </w:tc>
      </w:tr>
      <w:tr w:rsidR="00A001B9" w14:paraId="3EDCBD4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6D03D70" w14:textId="77777777" w:rsidR="00A001B9" w:rsidRDefault="009D64FD">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D1E2E7" w14:textId="77777777" w:rsidR="00A001B9" w:rsidRDefault="009D64FD">
            <w:r>
              <w:t xml:space="preserve">DFDL Regular Expression.  </w:t>
            </w:r>
          </w:p>
          <w:p w14:paraId="57FAA35D" w14:textId="77777777" w:rsidR="00A001B9" w:rsidRDefault="009D64FD">
            <w:r>
              <w:t xml:space="preserve">Only used when lengthKind is 'pattern'. </w:t>
            </w:r>
          </w:p>
          <w:p w14:paraId="455A12C2" w14:textId="77777777" w:rsidR="00A001B9" w:rsidRDefault="009D64FD">
            <w:r>
              <w:t xml:space="preserve">Specifies a regular expression that, on parsing, is executed against the </w:t>
            </w:r>
            <w:proofErr w:type="spellStart"/>
            <w:r>
              <w:t>datastream</w:t>
            </w:r>
            <w:proofErr w:type="spellEnd"/>
            <w:r>
              <w:t xml:space="preserve"> to determine the length of the element.</w:t>
            </w:r>
          </w:p>
          <w:p w14:paraId="2B8E6C80" w14:textId="03A03F82" w:rsidR="00A001B9" w:rsidRDefault="009D64FD">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Section </w:t>
            </w:r>
            <w:r>
              <w:fldChar w:fldCharType="begin"/>
            </w:r>
            <w:r>
              <w:instrText xml:space="preserve"> REF _Ref348976487 \r \h  \* MERGEFORMAT </w:instrText>
            </w:r>
            <w:r>
              <w:fldChar w:fldCharType="separate"/>
            </w:r>
            <w:r w:rsidR="002D29EA">
              <w:t>9.2</w:t>
            </w:r>
            <w:r>
              <w:fldChar w:fldCharType="end"/>
            </w:r>
            <w:r>
              <w:t xml:space="preserve"> </w:t>
            </w:r>
            <w:r>
              <w:fldChar w:fldCharType="begin"/>
            </w:r>
            <w:r>
              <w:instrText xml:space="preserve"> REF _Ref348976487 \h  \* MERGEFORMAT </w:instrText>
            </w:r>
            <w:r>
              <w:fldChar w:fldCharType="separate"/>
            </w:r>
            <w:r w:rsidR="002D29EA">
              <w:t>DFDL Data Syntax Grammar</w:t>
            </w:r>
            <w:r>
              <w:fldChar w:fldCharType="end"/>
            </w:r>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11E5440B"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3700FCC" w14:textId="77777777" w:rsidR="00A001B9" w:rsidRDefault="009D64FD">
            <w:r>
              <w:t xml:space="preserve">DFDL Escape Schemes (per </w:t>
            </w:r>
            <w:proofErr w:type="spellStart"/>
            <w:r>
              <w:t>dfdl:escapeSchemeRef</w:t>
            </w:r>
            <w:proofErr w:type="spellEnd"/>
            <w:r>
              <w:t>) are not used when executing the regular expression.</w:t>
            </w:r>
          </w:p>
          <w:p w14:paraId="1D1AC89F" w14:textId="367C9D48" w:rsidR="00A001B9" w:rsidRDefault="009D64FD">
            <w:r>
              <w:lastRenderedPageBreak/>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fldChar w:fldCharType="begin"/>
            </w:r>
            <w:r>
              <w:instrText xml:space="preserve"> REF _Ref322880110 \r \h  \* MERGEFORMAT </w:instrText>
            </w:r>
            <w:r>
              <w:fldChar w:fldCharType="separate"/>
            </w:r>
            <w:r w:rsidR="002D29EA">
              <w:t>11</w:t>
            </w:r>
            <w:r>
              <w:fldChar w:fldCharType="end"/>
            </w:r>
            <w:r>
              <w:t xml:space="preserve"> </w:t>
            </w:r>
            <w:r>
              <w:fldChar w:fldCharType="begin"/>
            </w:r>
            <w:r>
              <w:instrText xml:space="preserve"> REF _Ref322880152 \h  \* MERGEFORMAT </w:instrText>
            </w:r>
            <w:r>
              <w:fldChar w:fldCharType="separate"/>
            </w:r>
            <w:r w:rsidR="002D29EA">
              <w:t>Properties Common to both Content and Framing</w:t>
            </w:r>
            <w:r>
              <w:fldChar w:fldCharType="end"/>
            </w:r>
            <w:r>
              <w:t>.</w:t>
            </w:r>
          </w:p>
          <w:p w14:paraId="278F487D"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55511EC" w14:textId="3BAFE4CD"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21</w:t>
      </w:r>
      <w:r w:rsidR="00342DB5">
        <w:rPr>
          <w:noProof/>
        </w:rPr>
        <w:fldChar w:fldCharType="end"/>
      </w:r>
      <w:r>
        <w:t xml:space="preserve"> The </w:t>
      </w:r>
      <w:proofErr w:type="spellStart"/>
      <w:r>
        <w:t>dfdl:lengthPattern</w:t>
      </w:r>
      <w:proofErr w:type="spellEnd"/>
      <w:r>
        <w:t xml:space="preserve"> Property</w:t>
      </w:r>
    </w:p>
    <w:p w14:paraId="1B9D6420" w14:textId="77777777" w:rsidR="00A001B9" w:rsidRDefault="009D64FD">
      <w:r>
        <w:t xml:space="preserve">On unparsing the behavior is the same as for </w:t>
      </w:r>
      <w:proofErr w:type="spellStart"/>
      <w:r>
        <w:t>dfdl:lengthKind</w:t>
      </w:r>
      <w:proofErr w:type="spellEnd"/>
      <w:r>
        <w:t xml:space="preserve"> 'prefixed'.</w:t>
      </w:r>
    </w:p>
    <w:p w14:paraId="0016EDDB" w14:textId="77777777" w:rsidR="00A001B9" w:rsidRDefault="009D64FD">
      <w:pPr>
        <w:autoSpaceDE w:val="0"/>
        <w:autoSpaceDN w:val="0"/>
        <w:adjustRightInd w:val="0"/>
        <w:rPr>
          <w:rFonts w:cs="Arial"/>
          <w:lang w:eastAsia="en-GB"/>
        </w:rPr>
      </w:pPr>
      <w:r>
        <w:rPr>
          <w:rFonts w:cs="Arial"/>
          <w:lang w:eastAsia="en-GB"/>
        </w:rPr>
        <w:t>When the DFDL regular expression is matched against data:</w:t>
      </w:r>
    </w:p>
    <w:p w14:paraId="0AAF8FF4" w14:textId="77777777" w:rsidR="00A001B9" w:rsidRDefault="009D64FD" w:rsidP="00B117B5">
      <w:pPr>
        <w:pStyle w:val="ListParagraph"/>
        <w:numPr>
          <w:ilvl w:val="0"/>
          <w:numId w:val="71"/>
        </w:numPr>
        <w:autoSpaceDE w:val="0"/>
        <w:autoSpaceDN w:val="0"/>
        <w:adjustRightInd w:val="0"/>
        <w:spacing w:before="0" w:after="0"/>
        <w:rPr>
          <w:rFonts w:cs="Arial"/>
          <w:lang w:eastAsia="en-GB"/>
        </w:rPr>
      </w:pPr>
      <w:r>
        <w:t xml:space="preserve">The data </w:t>
      </w:r>
      <w:proofErr w:type="gramStart"/>
      <w:r>
        <w:t>is considered to be</w:t>
      </w:r>
      <w:proofErr w:type="gramEnd"/>
      <w:r>
        <w:t xml:space="preserve"> text in the character set encoding specified by the </w:t>
      </w:r>
      <w:proofErr w:type="spellStart"/>
      <w:r>
        <w:t>dfdl:encoding</w:t>
      </w:r>
      <w:proofErr w:type="spellEnd"/>
      <w:r>
        <w:t xml:space="preserve"> property, regardless of the actual representation of the element.</w:t>
      </w:r>
    </w:p>
    <w:p w14:paraId="0C322942" w14:textId="77777777" w:rsidR="00A001B9" w:rsidRDefault="009D64FD" w:rsidP="00B117B5">
      <w:pPr>
        <w:pStyle w:val="ListParagraph"/>
        <w:numPr>
          <w:ilvl w:val="0"/>
          <w:numId w:val="71"/>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027E5417" w14:textId="0B5CE79F" w:rsidR="00A001B9" w:rsidRPr="00EC0924" w:rsidRDefault="009D64FD" w:rsidP="00B117B5">
      <w:pPr>
        <w:pStyle w:val="ListParagraph"/>
        <w:numPr>
          <w:ilvl w:val="0"/>
          <w:numId w:val="71"/>
        </w:numPr>
        <w:autoSpaceDE w:val="0"/>
        <w:autoSpaceDN w:val="0"/>
        <w:adjustRightInd w:val="0"/>
        <w:spacing w:before="0" w:after="0"/>
        <w:rPr>
          <w:rFonts w:cs="Arial"/>
          <w:lang w:eastAsia="en-GB"/>
        </w:rPr>
      </w:pPr>
      <w:r>
        <w:rPr>
          <w:rFonts w:cs="Arial"/>
          <w:lang w:eastAsia="en-GB"/>
        </w:rPr>
        <w:t>If there is no match (</w:t>
      </w:r>
      <w:proofErr w:type="spellStart"/>
      <w:r>
        <w:rPr>
          <w:rFonts w:cs="Arial"/>
          <w:lang w:eastAsia="en-GB"/>
        </w:rPr>
        <w:t>ie</w:t>
      </w:r>
      <w:proofErr w:type="spellEnd"/>
      <w:r>
        <w:rPr>
          <w:rFonts w:cs="Arial"/>
          <w:lang w:eastAsia="en-GB"/>
        </w:rPr>
        <w:t>, the length of the data found to match the pattern is zero) it is not a processing error but instead it means the length is zero.</w:t>
      </w:r>
    </w:p>
    <w:p w14:paraId="436CAC61" w14:textId="77777777" w:rsidR="00A001B9" w:rsidRDefault="009D64FD">
      <w:pPr>
        <w:pStyle w:val="Heading3"/>
      </w:pPr>
      <w:bookmarkStart w:id="4047" w:name="_Toc322911637"/>
      <w:bookmarkStart w:id="4048" w:name="_Toc322912176"/>
      <w:bookmarkStart w:id="4049" w:name="_Toc329093026"/>
      <w:bookmarkStart w:id="4050" w:name="_Toc332701539"/>
      <w:bookmarkStart w:id="4051" w:name="_Toc332701846"/>
      <w:bookmarkStart w:id="4052" w:name="_Toc332711640"/>
      <w:bookmarkStart w:id="4053" w:name="_Toc332711948"/>
      <w:bookmarkStart w:id="4054" w:name="_Toc332712250"/>
      <w:bookmarkStart w:id="4055" w:name="_Toc332724166"/>
      <w:bookmarkStart w:id="4056" w:name="_Toc332724466"/>
      <w:bookmarkStart w:id="4057" w:name="_Toc341102762"/>
      <w:bookmarkStart w:id="4058" w:name="_Toc347241497"/>
      <w:bookmarkStart w:id="4059" w:name="_Toc347744690"/>
      <w:bookmarkStart w:id="4060" w:name="_Toc348984473"/>
      <w:bookmarkStart w:id="4061" w:name="_Toc348984778"/>
      <w:bookmarkStart w:id="4062" w:name="_Toc349037941"/>
      <w:bookmarkStart w:id="4063" w:name="_Toc349038246"/>
      <w:bookmarkStart w:id="4064" w:name="_Toc349042739"/>
      <w:bookmarkStart w:id="4065" w:name="_Toc351912737"/>
      <w:bookmarkStart w:id="4066" w:name="_Toc351914758"/>
      <w:bookmarkStart w:id="4067" w:name="_Toc351915224"/>
      <w:bookmarkStart w:id="4068" w:name="_Toc361231281"/>
      <w:bookmarkStart w:id="4069" w:name="_Toc361231807"/>
      <w:bookmarkStart w:id="4070" w:name="_Toc362445105"/>
      <w:bookmarkStart w:id="4071" w:name="_Toc363909027"/>
      <w:bookmarkStart w:id="4072" w:name="_Toc364463451"/>
      <w:bookmarkStart w:id="4073" w:name="_Toc366078049"/>
      <w:bookmarkStart w:id="4074" w:name="_Toc366078668"/>
      <w:bookmarkStart w:id="4075" w:name="_Toc366079653"/>
      <w:bookmarkStart w:id="4076" w:name="_Toc366080265"/>
      <w:bookmarkStart w:id="4077" w:name="_Toc366080874"/>
      <w:bookmarkStart w:id="4078" w:name="_Toc366505214"/>
      <w:bookmarkStart w:id="4079" w:name="_Toc366508583"/>
      <w:bookmarkStart w:id="4080" w:name="_Toc366513084"/>
      <w:bookmarkStart w:id="4081" w:name="_Toc366574273"/>
      <w:bookmarkStart w:id="4082" w:name="_Toc366578066"/>
      <w:bookmarkStart w:id="4083" w:name="_Toc366578660"/>
      <w:bookmarkStart w:id="4084" w:name="_Toc366579252"/>
      <w:bookmarkStart w:id="4085" w:name="_Toc366579843"/>
      <w:bookmarkStart w:id="4086" w:name="_Toc366580435"/>
      <w:bookmarkStart w:id="4087" w:name="_Toc366581026"/>
      <w:bookmarkStart w:id="4088" w:name="_Toc366581618"/>
      <w:bookmarkStart w:id="4089" w:name="_Toc322911638"/>
      <w:bookmarkStart w:id="4090" w:name="_Toc322912177"/>
      <w:bookmarkStart w:id="4091" w:name="_Toc329093027"/>
      <w:bookmarkStart w:id="4092" w:name="_Toc332701540"/>
      <w:bookmarkStart w:id="4093" w:name="_Toc332701847"/>
      <w:bookmarkStart w:id="4094" w:name="_Toc332711641"/>
      <w:bookmarkStart w:id="4095" w:name="_Toc332711949"/>
      <w:bookmarkStart w:id="4096" w:name="_Toc332712251"/>
      <w:bookmarkStart w:id="4097" w:name="_Toc332724167"/>
      <w:bookmarkStart w:id="4098" w:name="_Toc332724467"/>
      <w:bookmarkStart w:id="4099" w:name="_Toc341102763"/>
      <w:bookmarkStart w:id="4100" w:name="_Toc347241498"/>
      <w:bookmarkStart w:id="4101" w:name="_Toc347744691"/>
      <w:bookmarkStart w:id="4102" w:name="_Toc348984474"/>
      <w:bookmarkStart w:id="4103" w:name="_Toc348984779"/>
      <w:bookmarkStart w:id="4104" w:name="_Toc349037942"/>
      <w:bookmarkStart w:id="4105" w:name="_Toc349038247"/>
      <w:bookmarkStart w:id="4106" w:name="_Toc349042740"/>
      <w:bookmarkStart w:id="4107" w:name="_Toc351912738"/>
      <w:bookmarkStart w:id="4108" w:name="_Toc351914759"/>
      <w:bookmarkStart w:id="4109" w:name="_Toc351915225"/>
      <w:bookmarkStart w:id="4110" w:name="_Toc361231282"/>
      <w:bookmarkStart w:id="4111" w:name="_Toc361231808"/>
      <w:bookmarkStart w:id="4112" w:name="_Toc362445106"/>
      <w:bookmarkStart w:id="4113" w:name="_Toc363909028"/>
      <w:bookmarkStart w:id="4114" w:name="_Toc364463452"/>
      <w:bookmarkStart w:id="4115" w:name="_Toc366078050"/>
      <w:bookmarkStart w:id="4116" w:name="_Toc366078669"/>
      <w:bookmarkStart w:id="4117" w:name="_Toc366079654"/>
      <w:bookmarkStart w:id="4118" w:name="_Toc366080266"/>
      <w:bookmarkStart w:id="4119" w:name="_Toc366080875"/>
      <w:bookmarkStart w:id="4120" w:name="_Toc366505215"/>
      <w:bookmarkStart w:id="4121" w:name="_Toc366508584"/>
      <w:bookmarkStart w:id="4122" w:name="_Toc366513085"/>
      <w:bookmarkStart w:id="4123" w:name="_Toc366574274"/>
      <w:bookmarkStart w:id="4124" w:name="_Toc366578067"/>
      <w:bookmarkStart w:id="4125" w:name="_Toc366578661"/>
      <w:bookmarkStart w:id="4126" w:name="_Toc366579253"/>
      <w:bookmarkStart w:id="4127" w:name="_Toc366579844"/>
      <w:bookmarkStart w:id="4128" w:name="_Toc366580436"/>
      <w:bookmarkStart w:id="4129" w:name="_Toc366581027"/>
      <w:bookmarkStart w:id="4130" w:name="_Toc366581619"/>
      <w:bookmarkStart w:id="4131" w:name="_Toc349042741"/>
      <w:bookmarkStart w:id="4132" w:name="_Toc27061081"/>
      <w:bookmarkStart w:id="4133" w:name="_Toc177399088"/>
      <w:bookmarkStart w:id="4134" w:name="_Toc175057375"/>
      <w:bookmarkStart w:id="4135" w:name="_Toc199516311"/>
      <w:bookmarkStart w:id="4136" w:name="_Toc194983975"/>
      <w:bookmarkStart w:id="4137" w:name="_Toc243112823"/>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proofErr w:type="spellStart"/>
      <w:r>
        <w:t>dfdl:lengthKind</w:t>
      </w:r>
      <w:proofErr w:type="spellEnd"/>
      <w:r>
        <w:t xml:space="preserve"> '</w:t>
      </w:r>
      <w:proofErr w:type="spellStart"/>
      <w:r>
        <w:t>endOfParent</w:t>
      </w:r>
      <w:proofErr w:type="spellEnd"/>
      <w:r>
        <w:t>'</w:t>
      </w:r>
      <w:bookmarkEnd w:id="4131"/>
      <w:bookmarkEnd w:id="4132"/>
    </w:p>
    <w:p w14:paraId="3B1DDDA8" w14:textId="77777777" w:rsidR="00A001B9" w:rsidRDefault="009D64FD">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03CD4D67" w14:textId="77777777" w:rsidR="00A001B9" w:rsidRDefault="009D64FD">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761F13F3"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t xml:space="preserve">A </w:t>
      </w:r>
      <w:proofErr w:type="spellStart"/>
      <w:proofErr w:type="gramStart"/>
      <w:r>
        <w:rPr>
          <w:rFonts w:eastAsia="MS Mincho" w:cs="Arial"/>
          <w:lang w:val="en-GB" w:eastAsia="ja-JP"/>
        </w:rPr>
        <w:t>dfdl:lengthKind</w:t>
      </w:r>
      <w:proofErr w:type="spellEnd"/>
      <w:proofErr w:type="gram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214D3F93" w14:textId="77777777" w:rsidR="00A001B9" w:rsidRPr="00687864" w:rsidRDefault="009D64FD" w:rsidP="00B117B5">
      <w:pPr>
        <w:pStyle w:val="ListParagraph"/>
        <w:numPr>
          <w:ilvl w:val="0"/>
          <w:numId w:val="160"/>
        </w:numPr>
        <w:rPr>
          <w:rFonts w:eastAsia="MS Mincho"/>
          <w:lang w:val="en-GB" w:eastAsia="ja-JP"/>
        </w:rPr>
      </w:pPr>
      <w:r w:rsidRPr="00687864">
        <w:rPr>
          <w:rFonts w:eastAsia="MS Mincho"/>
          <w:lang w:val="en-GB" w:eastAsia="ja-JP"/>
        </w:rPr>
        <w:t xml:space="preserve">When the immediate containing model group is a sequence, on the final element in the sequence </w:t>
      </w:r>
    </w:p>
    <w:p w14:paraId="2B8CAC44" w14:textId="77777777" w:rsidR="00A001B9" w:rsidRPr="00687864" w:rsidRDefault="009D64FD" w:rsidP="00B117B5">
      <w:pPr>
        <w:pStyle w:val="ListParagraph"/>
        <w:numPr>
          <w:ilvl w:val="0"/>
          <w:numId w:val="160"/>
        </w:numPr>
        <w:rPr>
          <w:rFonts w:eastAsia="MS Mincho"/>
          <w:lang w:val="en-GB" w:eastAsia="ja-JP"/>
        </w:rPr>
      </w:pPr>
      <w:r w:rsidRPr="00687864">
        <w:rPr>
          <w:rFonts w:eastAsia="MS Mincho"/>
          <w:lang w:val="en-GB" w:eastAsia="ja-JP"/>
        </w:rPr>
        <w:t xml:space="preserve">When the immediate containing model group is a choice, on any element that is a branch of the choice </w:t>
      </w:r>
    </w:p>
    <w:p w14:paraId="4EB97994" w14:textId="77777777" w:rsidR="00A001B9" w:rsidRPr="00687864" w:rsidRDefault="009D64FD" w:rsidP="00B117B5">
      <w:pPr>
        <w:pStyle w:val="ListParagraph"/>
        <w:numPr>
          <w:ilvl w:val="0"/>
          <w:numId w:val="160"/>
        </w:numPr>
        <w:rPr>
          <w:rFonts w:eastAsia="MS Mincho"/>
          <w:lang w:val="en-GB" w:eastAsia="ja-JP"/>
        </w:rPr>
      </w:pPr>
      <w:r w:rsidRPr="00687864">
        <w:rPr>
          <w:rFonts w:eastAsia="MS Mincho"/>
          <w:lang w:val="en-GB" w:eastAsia="ja-JP"/>
        </w:rPr>
        <w:t xml:space="preserve">A simple type or global element declaration referenced by one of the above. </w:t>
      </w:r>
    </w:p>
    <w:p w14:paraId="3C7A0A8B" w14:textId="77777777" w:rsidR="00A001B9" w:rsidRPr="00687864" w:rsidRDefault="009D64FD" w:rsidP="00B117B5">
      <w:pPr>
        <w:pStyle w:val="ListParagraph"/>
        <w:numPr>
          <w:ilvl w:val="0"/>
          <w:numId w:val="160"/>
        </w:numPr>
        <w:rPr>
          <w:rFonts w:eastAsia="MS Mincho"/>
          <w:lang w:val="en-GB" w:eastAsia="ja-JP"/>
        </w:rPr>
      </w:pPr>
      <w:r w:rsidRPr="00687864">
        <w:rPr>
          <w:rFonts w:eastAsia="MS Mincho"/>
          <w:lang w:val="en-GB" w:eastAsia="ja-JP"/>
        </w:rPr>
        <w:t xml:space="preserve">A global element declaration that is the document root. </w:t>
      </w:r>
    </w:p>
    <w:p w14:paraId="30F33FED"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7EE8413C" w14:textId="77777777" w:rsidR="00A001B9" w:rsidRPr="00A02848" w:rsidRDefault="009D64FD" w:rsidP="00B117B5">
      <w:pPr>
        <w:pStyle w:val="ListParagraph"/>
        <w:numPr>
          <w:ilvl w:val="0"/>
          <w:numId w:val="161"/>
        </w:numPr>
        <w:rPr>
          <w:rFonts w:eastAsia="MS Mincho"/>
          <w:lang w:val="en-GB" w:eastAsia="ja-JP"/>
        </w:rPr>
      </w:pPr>
      <w:r w:rsidRPr="00A02848">
        <w:rPr>
          <w:rFonts w:eastAsia="MS Mincho"/>
          <w:lang w:val="en-GB" w:eastAsia="ja-JP"/>
        </w:rPr>
        <w:t xml:space="preserve">the element has a terminator. </w:t>
      </w:r>
    </w:p>
    <w:p w14:paraId="2F1B8858" w14:textId="77777777" w:rsidR="00A001B9" w:rsidRPr="00A02848" w:rsidRDefault="009D64FD" w:rsidP="00B117B5">
      <w:pPr>
        <w:pStyle w:val="ListParagraph"/>
        <w:numPr>
          <w:ilvl w:val="0"/>
          <w:numId w:val="161"/>
        </w:numPr>
        <w:rPr>
          <w:rFonts w:eastAsia="MS Mincho"/>
          <w:lang w:val="en-GB" w:eastAsia="ja-JP"/>
        </w:rPr>
      </w:pPr>
      <w:r w:rsidRPr="00A02848">
        <w:rPr>
          <w:rFonts w:eastAsia="MS Mincho"/>
          <w:lang w:val="en-GB" w:eastAsia="ja-JP"/>
        </w:rPr>
        <w:t xml:space="preserve">the element has </w:t>
      </w:r>
      <w:proofErr w:type="spellStart"/>
      <w:proofErr w:type="gramStart"/>
      <w:r w:rsidRPr="00A02848">
        <w:rPr>
          <w:rFonts w:eastAsia="MS Mincho"/>
          <w:lang w:val="en-GB" w:eastAsia="ja-JP"/>
        </w:rPr>
        <w:t>dfdl:trailingSkip</w:t>
      </w:r>
      <w:proofErr w:type="spellEnd"/>
      <w:proofErr w:type="gramEnd"/>
      <w:r w:rsidRPr="00A02848">
        <w:rPr>
          <w:rFonts w:eastAsia="MS Mincho"/>
          <w:lang w:val="en-GB" w:eastAsia="ja-JP"/>
        </w:rPr>
        <w:t xml:space="preserve"> not equal to 0.</w:t>
      </w:r>
    </w:p>
    <w:p w14:paraId="4E4A6106" w14:textId="77777777" w:rsidR="00A001B9" w:rsidRPr="00A02848" w:rsidRDefault="009D64FD" w:rsidP="00B117B5">
      <w:pPr>
        <w:pStyle w:val="ListParagraph"/>
        <w:numPr>
          <w:ilvl w:val="0"/>
          <w:numId w:val="161"/>
        </w:numPr>
        <w:rPr>
          <w:rFonts w:eastAsia="MS Mincho"/>
          <w:lang w:val="en-GB" w:eastAsia="ja-JP"/>
        </w:rPr>
      </w:pPr>
      <w:r w:rsidRPr="00A02848">
        <w:rPr>
          <w:rFonts w:eastAsia="MS Mincho"/>
          <w:lang w:val="en-GB" w:eastAsia="ja-JP"/>
        </w:rPr>
        <w:t xml:space="preserve">the element has </w:t>
      </w:r>
      <w:proofErr w:type="spellStart"/>
      <w:r w:rsidRPr="00A02848">
        <w:rPr>
          <w:rFonts w:eastAsia="MS Mincho"/>
          <w:lang w:val="en-GB" w:eastAsia="ja-JP"/>
        </w:rPr>
        <w:t>maxOccurs</w:t>
      </w:r>
      <w:proofErr w:type="spellEnd"/>
      <w:r w:rsidRPr="00A02848">
        <w:rPr>
          <w:rFonts w:eastAsia="MS Mincho"/>
          <w:lang w:val="en-GB" w:eastAsia="ja-JP"/>
        </w:rPr>
        <w:t xml:space="preserve"> &gt; 1.</w:t>
      </w:r>
    </w:p>
    <w:p w14:paraId="167900D8" w14:textId="77777777" w:rsidR="00A001B9" w:rsidRPr="00A02848" w:rsidRDefault="009D64FD" w:rsidP="00B117B5">
      <w:pPr>
        <w:pStyle w:val="ListParagraph"/>
        <w:numPr>
          <w:ilvl w:val="0"/>
          <w:numId w:val="161"/>
        </w:numPr>
        <w:rPr>
          <w:rFonts w:eastAsia="MS Mincho"/>
          <w:lang w:val="en-GB" w:eastAsia="ja-JP"/>
        </w:rPr>
      </w:pPr>
      <w:r w:rsidRPr="00A02848">
        <w:rPr>
          <w:rFonts w:eastAsia="MS Mincho"/>
          <w:lang w:val="en-GB" w:eastAsia="ja-JP"/>
        </w:rPr>
        <w:t>any other model-group is defined between this element and the end of the enclosing component.</w:t>
      </w:r>
    </w:p>
    <w:p w14:paraId="3B2213E5" w14:textId="77777777" w:rsidR="00A001B9" w:rsidRPr="00A02848" w:rsidRDefault="009D64FD" w:rsidP="00B117B5">
      <w:pPr>
        <w:pStyle w:val="ListParagraph"/>
        <w:numPr>
          <w:ilvl w:val="0"/>
          <w:numId w:val="161"/>
        </w:numPr>
        <w:rPr>
          <w:rFonts w:eastAsia="MS Mincho"/>
          <w:lang w:val="en-GB" w:eastAsia="ja-JP"/>
        </w:rPr>
      </w:pPr>
      <w:r w:rsidRPr="00A02848">
        <w:rPr>
          <w:rFonts w:eastAsia="MS Mincho"/>
          <w:lang w:val="en-GB" w:eastAsia="ja-JP"/>
        </w:rPr>
        <w:t>any other represented element is defined between this element and the end of the enclosing component.</w:t>
      </w:r>
    </w:p>
    <w:p w14:paraId="2561FF3A" w14:textId="77777777" w:rsidR="00A001B9" w:rsidRDefault="009D64FD" w:rsidP="00B117B5">
      <w:pPr>
        <w:pStyle w:val="ListParagraph"/>
        <w:numPr>
          <w:ilvl w:val="0"/>
          <w:numId w:val="161"/>
        </w:numPr>
      </w:pPr>
      <w:r w:rsidRPr="00A02848">
        <w:rPr>
          <w:rFonts w:eastAsia="MS Mincho"/>
          <w:lang w:val="en-GB" w:eastAsia="ja-JP"/>
        </w:rPr>
        <w:t xml:space="preserve">the </w:t>
      </w:r>
      <w:r>
        <w:t xml:space="preserve">parent is an element with </w:t>
      </w:r>
      <w:proofErr w:type="spellStart"/>
      <w:proofErr w:type="gramStart"/>
      <w:r>
        <w:t>dfdl:lengthKind</w:t>
      </w:r>
      <w:proofErr w:type="spellEnd"/>
      <w:proofErr w:type="gramEnd"/>
      <w:r>
        <w:t xml:space="preserve"> 'implicit' or 'delimited'.</w:t>
      </w:r>
    </w:p>
    <w:p w14:paraId="3B890F0A" w14:textId="77777777" w:rsidR="00A001B9" w:rsidRDefault="009D64FD" w:rsidP="00B117B5">
      <w:pPr>
        <w:pStyle w:val="ListParagraph"/>
        <w:numPr>
          <w:ilvl w:val="0"/>
          <w:numId w:val="161"/>
        </w:numPr>
      </w:pPr>
      <w:r w:rsidRPr="00A02848">
        <w:rPr>
          <w:rFonts w:eastAsia="MS Mincho"/>
          <w:lang w:val="en-GB" w:eastAsia="ja-JP"/>
        </w:rPr>
        <w:t xml:space="preserve">the element has text representation, does not have a single-byte character set encoding, and the </w:t>
      </w:r>
      <w:r w:rsidRPr="00A02848">
        <w:rPr>
          <w:rStyle w:val="Emphasis"/>
          <w:rFonts w:eastAsia="MS Mincho"/>
        </w:rPr>
        <w:t xml:space="preserve">effective length units </w:t>
      </w:r>
      <w:r w:rsidRPr="00A02848">
        <w:rPr>
          <w:rFonts w:eastAsia="MS Mincho"/>
          <w:lang w:val="en-GB" w:eastAsia="ja-JP"/>
        </w:rPr>
        <w:t>of the parent is not ‘</w:t>
      </w:r>
      <w:proofErr w:type="gramStart"/>
      <w:r w:rsidRPr="00A02848">
        <w:rPr>
          <w:rFonts w:eastAsia="MS Mincho"/>
          <w:lang w:val="en-GB" w:eastAsia="ja-JP"/>
        </w:rPr>
        <w:t>characters’</w:t>
      </w:r>
      <w:proofErr w:type="gramEnd"/>
      <w:r w:rsidRPr="00A02848">
        <w:rPr>
          <w:rFonts w:eastAsia="MS Mincho"/>
          <w:lang w:val="en-GB" w:eastAsia="ja-JP"/>
        </w:rPr>
        <w:t>.</w:t>
      </w:r>
    </w:p>
    <w:p w14:paraId="1412CA9A" w14:textId="77777777" w:rsidR="00A001B9" w:rsidRDefault="009D64FD" w:rsidP="00B117B5">
      <w:pPr>
        <w:pStyle w:val="ListParagraph"/>
        <w:numPr>
          <w:ilvl w:val="0"/>
          <w:numId w:val="161"/>
        </w:numPr>
      </w:pPr>
      <w:r>
        <w:t>The effective length units of the parent are:</w:t>
      </w:r>
    </w:p>
    <w:p w14:paraId="2FF332DD" w14:textId="77777777" w:rsidR="00A001B9" w:rsidRDefault="009D64FD" w:rsidP="00B117B5">
      <w:pPr>
        <w:pStyle w:val="ListParagraph"/>
        <w:numPr>
          <w:ilvl w:val="1"/>
          <w:numId w:val="161"/>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1FF3159D" w14:textId="77777777" w:rsidR="00A001B9" w:rsidRDefault="009D64FD" w:rsidP="00B117B5">
      <w:pPr>
        <w:pStyle w:val="ListParagraph"/>
        <w:numPr>
          <w:ilvl w:val="1"/>
          <w:numId w:val="161"/>
        </w:numPr>
      </w:pPr>
      <w:r>
        <w:t xml:space="preserve">‘characters’ if parent is an element with </w:t>
      </w:r>
      <w:proofErr w:type="spellStart"/>
      <w:r>
        <w:t>dfdl:lengthKind</w:t>
      </w:r>
      <w:proofErr w:type="spellEnd"/>
      <w:r>
        <w:t xml:space="preserve"> ‘pattern’;</w:t>
      </w:r>
    </w:p>
    <w:p w14:paraId="4B90ECE5" w14:textId="77777777" w:rsidR="00A001B9" w:rsidRDefault="009D64FD" w:rsidP="00B117B5">
      <w:pPr>
        <w:pStyle w:val="ListParagraph"/>
        <w:numPr>
          <w:ilvl w:val="1"/>
          <w:numId w:val="161"/>
        </w:numPr>
      </w:pPr>
      <w:r>
        <w:t xml:space="preserve">‘bytes’ if parent is a choice with </w:t>
      </w:r>
      <w:proofErr w:type="spellStart"/>
      <w:r>
        <w:t>dfdl:choiceLengthKind</w:t>
      </w:r>
      <w:proofErr w:type="spellEnd"/>
      <w:r>
        <w:t xml:space="preserve"> ‘explicit’;   </w:t>
      </w:r>
    </w:p>
    <w:p w14:paraId="11DCE443" w14:textId="77777777" w:rsidR="00A001B9" w:rsidRDefault="009D64FD" w:rsidP="00B117B5">
      <w:pPr>
        <w:pStyle w:val="ListParagraph"/>
        <w:numPr>
          <w:ilvl w:val="1"/>
          <w:numId w:val="161"/>
        </w:numPr>
      </w:pPr>
      <w:r>
        <w:t>‘characters’ if the element is the document root;</w:t>
      </w:r>
    </w:p>
    <w:p w14:paraId="622D945D" w14:textId="77777777" w:rsidR="00A001B9" w:rsidRDefault="009D64FD" w:rsidP="00B117B5">
      <w:pPr>
        <w:pStyle w:val="ListParagraph"/>
        <w:numPr>
          <w:ilvl w:val="1"/>
          <w:numId w:val="161"/>
        </w:numPr>
      </w:pPr>
      <w:r>
        <w:lastRenderedPageBreak/>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09A18C34" w14:textId="77777777" w:rsidR="00A001B9" w:rsidRDefault="009D64FD">
      <w:r>
        <w:t xml:space="preserve">If the element is in a </w:t>
      </w:r>
      <w:proofErr w:type="gramStart"/>
      <w:r>
        <w:t>sequence</w:t>
      </w:r>
      <w:proofErr w:type="gramEnd"/>
      <w:r>
        <w:t xml:space="preserve"> then it is a Schema Definition Error if:</w:t>
      </w:r>
    </w:p>
    <w:p w14:paraId="158C6742" w14:textId="77777777" w:rsidR="00A001B9" w:rsidRDefault="009D64FD" w:rsidP="00B117B5">
      <w:pPr>
        <w:pStyle w:val="ListParagraph"/>
        <w:numPr>
          <w:ilvl w:val="0"/>
          <w:numId w:val="162"/>
        </w:numPr>
      </w:pPr>
      <w:r>
        <w:t xml:space="preserve">the </w:t>
      </w:r>
      <w:proofErr w:type="spellStart"/>
      <w:r>
        <w:t>dfdl:separatorPosition</w:t>
      </w:r>
      <w:proofErr w:type="spellEnd"/>
      <w:r>
        <w:t xml:space="preserve"> of the sequence is 'postfix' </w:t>
      </w:r>
    </w:p>
    <w:p w14:paraId="46620393" w14:textId="77777777" w:rsidR="00A001B9" w:rsidRDefault="009D64FD" w:rsidP="00B117B5">
      <w:pPr>
        <w:pStyle w:val="ListParagraph"/>
        <w:numPr>
          <w:ilvl w:val="0"/>
          <w:numId w:val="162"/>
        </w:numPr>
      </w:pPr>
      <w:r>
        <w:t xml:space="preserve">the </w:t>
      </w:r>
      <w:proofErr w:type="spellStart"/>
      <w:r>
        <w:t>dfdl:sequenceKind</w:t>
      </w:r>
      <w:proofErr w:type="spellEnd"/>
      <w:r>
        <w:t xml:space="preserve"> of the sequence is not 'ordered' </w:t>
      </w:r>
    </w:p>
    <w:p w14:paraId="39300BE0" w14:textId="77777777" w:rsidR="00A001B9" w:rsidRDefault="009D64FD" w:rsidP="00B117B5">
      <w:pPr>
        <w:pStyle w:val="ListParagraph"/>
        <w:numPr>
          <w:ilvl w:val="0"/>
          <w:numId w:val="162"/>
        </w:numPr>
      </w:pPr>
      <w:r>
        <w:t>the sequence has a terminator</w:t>
      </w:r>
    </w:p>
    <w:p w14:paraId="03445251" w14:textId="77777777" w:rsidR="00A001B9" w:rsidRDefault="009D64FD" w:rsidP="00B117B5">
      <w:pPr>
        <w:pStyle w:val="ListParagraph"/>
        <w:numPr>
          <w:ilvl w:val="0"/>
          <w:numId w:val="162"/>
        </w:numPr>
      </w:pPr>
      <w:r>
        <w:t>there are floating elements in the sequence</w:t>
      </w:r>
    </w:p>
    <w:p w14:paraId="6F169AE8" w14:textId="77777777" w:rsidR="00A001B9" w:rsidRDefault="009D64FD" w:rsidP="00B117B5">
      <w:pPr>
        <w:pStyle w:val="ListParagraph"/>
        <w:numPr>
          <w:ilvl w:val="0"/>
          <w:numId w:val="162"/>
        </w:numPr>
      </w:pPr>
      <w:r>
        <w:t xml:space="preserve">the sequence has a non-zero </w:t>
      </w:r>
      <w:proofErr w:type="spellStart"/>
      <w:r>
        <w:t>dfdl:trailingSkip</w:t>
      </w:r>
      <w:proofErr w:type="spellEnd"/>
    </w:p>
    <w:p w14:paraId="514199F0" w14:textId="77777777" w:rsidR="00A001B9" w:rsidRDefault="009D64FD">
      <w:r>
        <w:t xml:space="preserve">If the element is in a choice where </w:t>
      </w:r>
      <w:proofErr w:type="spellStart"/>
      <w:r>
        <w:t>dfdl:choiceLengthKind</w:t>
      </w:r>
      <w:proofErr w:type="spellEnd"/>
      <w:r>
        <w:t xml:space="preserve"> is 'implicit' then it is a Schema Definition Error if:</w:t>
      </w:r>
    </w:p>
    <w:p w14:paraId="5CBB6D11" w14:textId="77777777" w:rsidR="00A001B9" w:rsidRDefault="009D64FD" w:rsidP="00B117B5">
      <w:pPr>
        <w:pStyle w:val="ListParagraph"/>
        <w:numPr>
          <w:ilvl w:val="0"/>
          <w:numId w:val="163"/>
        </w:numPr>
      </w:pPr>
      <w:r>
        <w:t>the choice has a terminator</w:t>
      </w:r>
    </w:p>
    <w:p w14:paraId="1D542010" w14:textId="77777777" w:rsidR="00A001B9" w:rsidRDefault="009D64FD" w:rsidP="00B117B5">
      <w:pPr>
        <w:pStyle w:val="ListParagraph"/>
        <w:numPr>
          <w:ilvl w:val="0"/>
          <w:numId w:val="163"/>
        </w:numPr>
      </w:pPr>
      <w:r>
        <w:t xml:space="preserve">the choice has a non-zero </w:t>
      </w:r>
      <w:proofErr w:type="spellStart"/>
      <w:r>
        <w:t>dfdl:trailingSkip</w:t>
      </w:r>
      <w:proofErr w:type="spellEnd"/>
    </w:p>
    <w:p w14:paraId="3F5EB518" w14:textId="77777777" w:rsidR="00A001B9" w:rsidRDefault="009D64FD">
      <w:pPr>
        <w:rPr>
          <w:color w:val="000000"/>
        </w:rPr>
      </w:pPr>
      <w:r>
        <w:rPr>
          <w:color w:val="000000"/>
        </w:rPr>
        <w:t>A simple element must have one of:</w:t>
      </w:r>
    </w:p>
    <w:p w14:paraId="2F5624CC" w14:textId="77777777" w:rsidR="00A001B9" w:rsidRDefault="009D64FD" w:rsidP="00B117B5">
      <w:pPr>
        <w:pStyle w:val="ListParagraph"/>
        <w:numPr>
          <w:ilvl w:val="0"/>
          <w:numId w:val="164"/>
        </w:numPr>
      </w:pPr>
      <w:r>
        <w:t xml:space="preserve">type </w:t>
      </w:r>
      <w:proofErr w:type="spellStart"/>
      <w:r>
        <w:t>xs:string</w:t>
      </w:r>
      <w:proofErr w:type="spellEnd"/>
    </w:p>
    <w:p w14:paraId="16CE801A" w14:textId="77777777" w:rsidR="00A001B9" w:rsidRDefault="009D64FD" w:rsidP="00B117B5">
      <w:pPr>
        <w:pStyle w:val="ListParagraph"/>
        <w:numPr>
          <w:ilvl w:val="0"/>
          <w:numId w:val="164"/>
        </w:numPr>
      </w:pPr>
      <w:proofErr w:type="spellStart"/>
      <w:r>
        <w:t>dfdl:representation</w:t>
      </w:r>
      <w:proofErr w:type="spellEnd"/>
      <w:r>
        <w:t xml:space="preserve"> 'text'</w:t>
      </w:r>
    </w:p>
    <w:p w14:paraId="0B151EB2" w14:textId="77777777" w:rsidR="00A001B9" w:rsidRDefault="009D64FD" w:rsidP="00B117B5">
      <w:pPr>
        <w:pStyle w:val="ListParagraph"/>
        <w:numPr>
          <w:ilvl w:val="0"/>
          <w:numId w:val="164"/>
        </w:numPr>
      </w:pPr>
      <w:r>
        <w:t xml:space="preserve">type </w:t>
      </w:r>
      <w:proofErr w:type="spellStart"/>
      <w:r>
        <w:t>xs:hexBinary</w:t>
      </w:r>
      <w:proofErr w:type="spellEnd"/>
    </w:p>
    <w:p w14:paraId="44473D73" w14:textId="77777777" w:rsidR="00A001B9" w:rsidRDefault="009D64FD" w:rsidP="00B117B5">
      <w:pPr>
        <w:pStyle w:val="ListParagraph"/>
        <w:numPr>
          <w:ilvl w:val="0"/>
          <w:numId w:val="164"/>
        </w:numPr>
      </w:pPr>
      <w:proofErr w:type="spellStart"/>
      <w:r>
        <w:t>dfdl:representation</w:t>
      </w:r>
      <w:proofErr w:type="spellEnd"/>
      <w:r>
        <w:t xml:space="preserve"> 'binary' and a packed decimal representation </w:t>
      </w:r>
    </w:p>
    <w:p w14:paraId="7C0D33C0" w14:textId="77777777" w:rsidR="00A001B9" w:rsidRDefault="009D64FD">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218737D3" w14:textId="77777777" w:rsidR="00A001B9" w:rsidRDefault="009D64FD" w:rsidP="00A0284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5B7562DB" w14:textId="77777777" w:rsidR="00A001B9" w:rsidRDefault="009D64FD">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w:t>
      </w:r>
      <w:proofErr w:type="gramStart"/>
      <w:r>
        <w:rPr>
          <w:rFonts w:cs="Arial"/>
        </w:rPr>
        <w:t>sufficient</w:t>
      </w:r>
      <w:proofErr w:type="gramEnd"/>
      <w:r>
        <w:rPr>
          <w:rFonts w:cs="Arial"/>
        </w:rPr>
        <w:t xml:space="preserve">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415E5728" w14:textId="77777777" w:rsidR="00A001B9" w:rsidRDefault="009D64FD">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1E5F600D" w14:textId="265C3E9E" w:rsidR="00A001B9" w:rsidRDefault="009D64FD">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color w:val="000000"/>
        </w:rPr>
        <w:t>RightPadOrFill</w:t>
      </w:r>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 as appropriate.</w:t>
      </w:r>
      <w:bookmarkStart w:id="4138" w:name="_Toc322911640"/>
      <w:bookmarkStart w:id="4139" w:name="_Toc322912179"/>
      <w:bookmarkEnd w:id="4138"/>
      <w:bookmarkEnd w:id="4139"/>
      <w:r>
        <w:t xml:space="preserve">  </w:t>
      </w:r>
    </w:p>
    <w:p w14:paraId="4BF486A6" w14:textId="77777777" w:rsidR="00A001B9" w:rsidRDefault="009D64FD">
      <w:pPr>
        <w:pStyle w:val="Heading3"/>
      </w:pPr>
      <w:bookmarkStart w:id="4140" w:name="_Toc322911641"/>
      <w:bookmarkStart w:id="4141" w:name="_Toc322912180"/>
      <w:bookmarkStart w:id="4142" w:name="_Toc322911642"/>
      <w:bookmarkStart w:id="4143" w:name="_Toc322912181"/>
      <w:bookmarkStart w:id="4144" w:name="_Toc329093030"/>
      <w:bookmarkStart w:id="4145" w:name="_Toc332701543"/>
      <w:bookmarkStart w:id="4146" w:name="_Toc322911643"/>
      <w:bookmarkStart w:id="4147" w:name="_Toc322912182"/>
      <w:bookmarkStart w:id="4148" w:name="_Toc329093031"/>
      <w:bookmarkStart w:id="4149" w:name="_Toc332701544"/>
      <w:bookmarkStart w:id="4150" w:name="_Ref251932750"/>
      <w:bookmarkStart w:id="4151" w:name="_Toc349042742"/>
      <w:bookmarkStart w:id="4152" w:name="_Toc27061082"/>
      <w:bookmarkEnd w:id="4140"/>
      <w:bookmarkEnd w:id="4141"/>
      <w:bookmarkEnd w:id="4142"/>
      <w:bookmarkEnd w:id="4143"/>
      <w:bookmarkEnd w:id="4144"/>
      <w:bookmarkEnd w:id="4145"/>
      <w:bookmarkEnd w:id="4146"/>
      <w:bookmarkEnd w:id="4147"/>
      <w:bookmarkEnd w:id="4148"/>
      <w:bookmarkEnd w:id="4149"/>
      <w:r>
        <w:t>Elements of Specified Length</w:t>
      </w:r>
      <w:bookmarkEnd w:id="4150"/>
      <w:bookmarkEnd w:id="4151"/>
      <w:bookmarkEnd w:id="4152"/>
    </w:p>
    <w:p w14:paraId="7EDE636B" w14:textId="47B04998" w:rsidR="00A001B9" w:rsidRDefault="009D64FD">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fldChar w:fldCharType="begin"/>
      </w:r>
      <w:r>
        <w:instrText xml:space="preserve"> REF _Ref384893986 \r \h </w:instrText>
      </w:r>
      <w:r>
        <w:fldChar w:fldCharType="separate"/>
      </w:r>
      <w:r w:rsidR="002D29EA">
        <w:t>12.3.3</w:t>
      </w:r>
      <w:r>
        <w:fldChar w:fldCharType="end"/>
      </w:r>
      <w:r>
        <w:t xml:space="preserve">. </w:t>
      </w:r>
    </w:p>
    <w:p w14:paraId="34990D43" w14:textId="77777777" w:rsidR="00A001B9" w:rsidRDefault="009D64FD">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6E9E93E3" w14:textId="77777777" w:rsidR="00A001B9" w:rsidRDefault="009D64FD">
      <w:pPr>
        <w:autoSpaceDE w:val="0"/>
        <w:rPr>
          <w:rFonts w:cs="Arial"/>
        </w:rPr>
      </w:pPr>
      <w:r>
        <w:t xml:space="preserve">When an element has specified </w:t>
      </w:r>
      <w:proofErr w:type="gramStart"/>
      <w:r>
        <w:t>length, but</w:t>
      </w:r>
      <w:proofErr w:type="gramEnd"/>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549C4F6B" w14:textId="77777777" w:rsidR="00A001B9" w:rsidRDefault="009D64FD">
      <w:pPr>
        <w:rPr>
          <w:ins w:id="4153" w:author="Mike Beckerle" w:date="2019-09-17T19:12:00Z"/>
        </w:rPr>
      </w:pPr>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0B9FA1B4" w14:textId="77777777" w:rsidR="00A001B9" w:rsidRDefault="009D64FD">
      <w:del w:id="4154" w:author="Mike Beckerle" w:date="2019-09-17T19:12:00Z">
        <w:r>
          <w:delText>However, an</w:delText>
        </w:r>
      </w:del>
      <w:ins w:id="4155" w:author="Mike Beckerle" w:date="2019-09-17T19:12:00Z">
        <w:r>
          <w:t>An</w:t>
        </w:r>
      </w:ins>
      <w:r>
        <w:t xml:space="preserve"> element of specified length with </w:t>
      </w:r>
      <w:proofErr w:type="spellStart"/>
      <w:r>
        <w:t>dfdl:lengthKind</w:t>
      </w:r>
      <w:proofErr w:type="spellEnd"/>
      <w:r>
        <w:t xml:space="preserve"> 'prefixed' </w:t>
      </w:r>
      <w:del w:id="4156" w:author="Mike Beckerle" w:date="2019-09-17T19:12:00Z">
        <w:r>
          <w:delText xml:space="preserve">or 'explicit' where dfdl:length is an expression </w:delText>
        </w:r>
      </w:del>
      <w:r>
        <w:t xml:space="preserve">is considered to have a </w:t>
      </w:r>
      <w:r>
        <w:rPr>
          <w:rStyle w:val="Emphasis"/>
        </w:rPr>
        <w:t>variable</w:t>
      </w:r>
      <w:r>
        <w:t xml:space="preserve"> length when </w:t>
      </w:r>
      <w:proofErr w:type="spellStart"/>
      <w:r>
        <w:t>unparsing.Specifically</w:t>
      </w:r>
      <w:commentRangeStart w:id="4157"/>
      <w:proofErr w:type="spellEnd"/>
      <w:ins w:id="4158" w:author="Mike Beckerle" w:date="2019-09-17T19:13:00Z">
        <w:r>
          <w:t xml:space="preserve">, the processor automatically determines the value to store in the prefix, based on the length of the </w:t>
        </w:r>
        <w:proofErr w:type="spellStart"/>
        <w:r>
          <w:t>infoset</w:t>
        </w:r>
        <w:proofErr w:type="spellEnd"/>
        <w:r>
          <w:t xml:space="preserve"> element, and the properties which modify the interpretation of the prefix length value, such as </w:t>
        </w:r>
        <w:proofErr w:type="spellStart"/>
        <w:r>
          <w:t>dfdl:prefixIncludesPrefixLength</w:t>
        </w:r>
        <w:proofErr w:type="spellEnd"/>
        <w:r>
          <w:t>.</w:t>
        </w:r>
      </w:ins>
      <w:r>
        <w:t xml:space="preserve"> </w:t>
      </w:r>
      <w:commentRangeEnd w:id="4157"/>
      <w:r>
        <w:rPr>
          <w:rStyle w:val="CommentReference"/>
        </w:rPr>
        <w:commentReference w:id="4157"/>
      </w:r>
    </w:p>
    <w:p w14:paraId="060B241A" w14:textId="77777777" w:rsidR="00A001B9" w:rsidRDefault="009D64FD">
      <w:ins w:id="4159" w:author="Mike Beckerle" w:date="2019-09-17T19:15:00Z">
        <w:r>
          <w:t xml:space="preserve">For </w:t>
        </w:r>
      </w:ins>
      <w:del w:id="4160" w:author="Mike Beckerle" w:date="2019-09-17T19:14:00Z">
        <w:r>
          <w:delText xml:space="preserve">For </w:delText>
        </w:r>
      </w:del>
      <w:proofErr w:type="spellStart"/>
      <w:r>
        <w:t>dfdl:lengthKind</w:t>
      </w:r>
      <w:proofErr w:type="spellEnd"/>
      <w:r>
        <w:t xml:space="preserve"> 'explicit' (expression),</w:t>
      </w:r>
      <w:ins w:id="4161" w:author="Mike Beckerle" w:date="2019-09-17T19:16:00Z">
        <w:r>
          <w:t xml:space="preserve"> </w:t>
        </w:r>
      </w:ins>
      <w:ins w:id="4162" w:author="Mike Beckerle" w:date="2019-09-17T19:18:00Z">
        <w:r>
          <w:t>whether parsing or unparsing the</w:t>
        </w:r>
      </w:ins>
      <w:ins w:id="4163" w:author="Mike Beckerle" w:date="2019-09-17T19:17:00Z">
        <w:r>
          <w:t xml:space="preserve"> expression is evaluated to obtain the length. </w:t>
        </w:r>
      </w:ins>
      <w:ins w:id="4164" w:author="Mike Beckerle" w:date="2019-09-17T19:19:00Z">
        <w:r>
          <w:t xml:space="preserve">When unparsing </w:t>
        </w:r>
      </w:ins>
      <w:del w:id="4165" w:author="Mike Beckerle" w:date="2019-09-17T19:19:00Z">
        <w:r>
          <w:delText xml:space="preserve"> </w:delText>
        </w:r>
      </w:del>
      <w:r>
        <w:t>the processor cannot automatically determine in what way the length information is to be stored</w:t>
      </w:r>
      <w:ins w:id="4166" w:author="Mike Beckerle" w:date="2019-09-17T19:20:00Z">
        <w:r>
          <w:t xml:space="preserve"> as it comes from an expression that may access </w:t>
        </w:r>
        <w:r>
          <w:lastRenderedPageBreak/>
          <w:t>one or more elements and perfo</w:t>
        </w:r>
      </w:ins>
      <w:ins w:id="4167" w:author="Mike Beckerle" w:date="2019-09-17T19:21:00Z">
        <w:r>
          <w:t xml:space="preserve">rm any </w:t>
        </w:r>
        <w:proofErr w:type="spellStart"/>
        <w:r>
          <w:t>calculation.Hence</w:t>
        </w:r>
        <w:proofErr w:type="spellEnd"/>
        <w:r>
          <w:t xml:space="preserve">, </w:t>
        </w:r>
      </w:ins>
      <w:ins w:id="4168" w:author="Mike Beckerle" w:date="2019-09-17T19:20:00Z">
        <w:r>
          <w:t>n</w:t>
        </w:r>
      </w:ins>
      <w:del w:id="4169" w:author="Mike Beckerle" w:date="2019-09-17T19:20:00Z">
        <w:r>
          <w:delText xml:space="preserve">. </w:delText>
        </w:r>
      </w:del>
      <w:del w:id="4170" w:author="Mike Beckerle" w:date="2019-09-17T19:19:00Z">
        <w:r>
          <w:delText>N</w:delText>
        </w:r>
      </w:del>
      <w:r>
        <w:t xml:space="preserve">ormally the value of </w:t>
      </w:r>
      <w:del w:id="4171" w:author="Mike Beckerle" w:date="2019-09-17T19:18:00Z">
        <w:r>
          <w:delText xml:space="preserve">the </w:delText>
        </w:r>
      </w:del>
      <w:ins w:id="4172" w:author="Mike Beckerle" w:date="2019-09-17T19:19:00Z">
        <w:r>
          <w:t>the</w:t>
        </w:r>
      </w:ins>
      <w:ins w:id="4173" w:author="Mike Beckerle" w:date="2019-09-17T19:18:00Z">
        <w:r>
          <w:t xml:space="preserve"> </w:t>
        </w:r>
      </w:ins>
      <w:r>
        <w:t xml:space="preserve">element </w:t>
      </w:r>
      <w:ins w:id="4174" w:author="Mike Beckerle" w:date="2019-09-17T19:16:00Z">
        <w:r>
          <w:t xml:space="preserve">or elements involved in the length calculation </w:t>
        </w:r>
      </w:ins>
      <w:r>
        <w:t xml:space="preserve">would be computed using </w:t>
      </w:r>
      <w:proofErr w:type="spellStart"/>
      <w:r>
        <w:t>dfdl:outputValueCalc</w:t>
      </w:r>
      <w:proofErr w:type="spellEnd"/>
      <w:r>
        <w:t xml:space="preserve">, using an expression that measures the length of the element </w:t>
      </w:r>
      <w:del w:id="4175" w:author="Mike Beckerle" w:date="2019-09-17T19:21:00Z">
        <w:r>
          <w:delText xml:space="preserve">using </w:delText>
        </w:r>
      </w:del>
      <w:ins w:id="4176" w:author="Mike Beckerle" w:date="2019-09-17T19:21:00Z">
        <w:r>
          <w:t xml:space="preserve">by way of </w:t>
        </w:r>
      </w:ins>
      <w:r>
        <w:t xml:space="preserve">functions such as </w:t>
      </w:r>
      <w:proofErr w:type="spellStart"/>
      <w:r>
        <w:t>dfdl:contentLength</w:t>
      </w:r>
      <w:proofErr w:type="spellEnd"/>
      <w:r>
        <w:t xml:space="preserve"> or </w:t>
      </w:r>
      <w:proofErr w:type="spellStart"/>
      <w:r>
        <w:t>dfdl:valueLength</w:t>
      </w:r>
      <w:proofErr w:type="spellEnd"/>
      <w:r>
        <w:t xml:space="preserve">. </w:t>
      </w:r>
    </w:p>
    <w:p w14:paraId="7474A547" w14:textId="77777777" w:rsidR="00A001B9" w:rsidRDefault="009D64FD" w:rsidP="00B117B5">
      <w:pPr>
        <w:numPr>
          <w:ilvl w:val="0"/>
          <w:numId w:val="132"/>
        </w:numPr>
        <w:rPr>
          <w:del w:id="4177" w:author="Mike Beckerle" w:date="2019-09-17T19:14:00Z"/>
        </w:rPr>
      </w:pPr>
      <w:del w:id="4178" w:author="Mike Beckerle" w:date="2019-09-17T19:14:00Z">
        <w:r>
          <w:delText xml:space="preserve">For dfdl:lengthKind 'prefixed' </w:delText>
        </w:r>
      </w:del>
      <w:del w:id="4179" w:author="Mike Beckerle" w:date="2019-09-17T19:13:00Z">
        <w:r>
          <w:delText>the processor automatically determines the value to store in the prefix, based on the length of the infoset element, and the properties which modify the interpretation of the prefix length value, such as dfdl:prefixIncludesPrefixLength.</w:delText>
        </w:r>
      </w:del>
    </w:p>
    <w:p w14:paraId="39F57899" w14:textId="77777777" w:rsidR="00A001B9" w:rsidRDefault="009D64FD">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19205D53" w14:textId="19B85198" w:rsidR="00A001B9" w:rsidRDefault="009D64FD">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r>
        <w:fldChar w:fldCharType="begin"/>
      </w:r>
      <w:r>
        <w:instrText xml:space="preserve"> REF _Ref348976487 \r \h </w:instrText>
      </w:r>
      <w:r>
        <w:fldChar w:fldCharType="separate"/>
      </w:r>
      <w:r w:rsidR="002D29EA">
        <w:t>9.2</w:t>
      </w:r>
      <w:r>
        <w:fldChar w:fldCharType="end"/>
      </w:r>
      <w:r>
        <w:t xml:space="preserve"> </w:t>
      </w:r>
      <w:r>
        <w:fldChar w:fldCharType="begin"/>
      </w:r>
      <w:r>
        <w:instrText xml:space="preserve"> REF _Ref348976487 \h </w:instrText>
      </w:r>
      <w:r>
        <w:fldChar w:fldCharType="separate"/>
      </w:r>
      <w:r w:rsidR="002D29EA">
        <w:t>DFDL Data Syntax Grammar</w:t>
      </w:r>
      <w:r>
        <w:fldChar w:fldCharType="end"/>
      </w:r>
      <w:r>
        <w:t>) will depend on the encoding of the characters.</w:t>
      </w:r>
    </w:p>
    <w:p w14:paraId="09A90788" w14:textId="77777777" w:rsidR="00A001B9" w:rsidRDefault="009D64FD" w:rsidP="00B117B5">
      <w:pPr>
        <w:numPr>
          <w:ilvl w:val="0"/>
          <w:numId w:val="72"/>
        </w:numPr>
      </w:pPr>
      <w:r>
        <w:t xml:space="preserve">If the </w:t>
      </w:r>
      <w:proofErr w:type="spellStart"/>
      <w:r>
        <w:t>dfdl:encoding</w:t>
      </w:r>
      <w:proofErr w:type="spellEnd"/>
      <w:r>
        <w:t xml:space="preserve"> property specifies a </w:t>
      </w:r>
      <w:proofErr w:type="gramStart"/>
      <w:r>
        <w:t>fixed-width</w:t>
      </w:r>
      <w:proofErr w:type="gramEnd"/>
      <w:r>
        <w:t xml:space="preserve"> encoding then the content length is the character width (in bits) multiplied by the length. </w:t>
      </w:r>
    </w:p>
    <w:p w14:paraId="34929FBC" w14:textId="77777777" w:rsidR="00A001B9" w:rsidRDefault="009D64FD" w:rsidP="00B117B5">
      <w:pPr>
        <w:numPr>
          <w:ilvl w:val="0"/>
          <w:numId w:val="72"/>
        </w:numPr>
      </w:pPr>
      <w:r>
        <w:t xml:space="preserve">If the </w:t>
      </w:r>
      <w:proofErr w:type="spellStart"/>
      <w:r>
        <w:t>dfdl:encoding</w:t>
      </w:r>
      <w:proofErr w:type="spellEnd"/>
      <w:r>
        <w:t xml:space="preserve"> property specifies a variable-width </w:t>
      </w:r>
      <w:proofErr w:type="gramStart"/>
      <w:r>
        <w:t>encoding</w:t>
      </w:r>
      <w:proofErr w:type="gramEnd"/>
      <w:r>
        <w:t xml:space="preserve"> then the length will depend on the actual characters in the element's value. The characters must be decoded one by one, adding up their widths (in bits), while </w:t>
      </w:r>
      <w:proofErr w:type="gramStart"/>
      <w:r>
        <w:t>counting up</w:t>
      </w:r>
      <w:proofErr w:type="gramEnd"/>
      <w:r>
        <w:t xml:space="preserve"> to the specified length value.</w:t>
      </w:r>
    </w:p>
    <w:p w14:paraId="7806B307" w14:textId="77777777" w:rsidR="00A001B9" w:rsidRDefault="009D64FD">
      <w:r>
        <w:t xml:space="preserve">For a simple element, </w:t>
      </w:r>
      <w:proofErr w:type="spellStart"/>
      <w:r>
        <w:t>dfdl:lengthUnits</w:t>
      </w:r>
      <w:proofErr w:type="spellEnd"/>
      <w:r>
        <w:t xml:space="preserve"> 'characters' may only be used for textual elements, it is a Schema Definition Error otherwise. </w:t>
      </w:r>
    </w:p>
    <w:p w14:paraId="340F1B8A" w14:textId="77777777" w:rsidR="00A001B9" w:rsidRDefault="009D64FD">
      <w:r>
        <w:t>Some DFDL implementations may support character set encodings where the characters are not a multiple of 8-bits wide. Encodings which are 5, 6, 7, and 9 bits wide are rare, but do exist, so the overall length of the content region may not be a multiple of 8-bits wide.</w:t>
      </w:r>
    </w:p>
    <w:p w14:paraId="42A04AAF" w14:textId="77777777" w:rsidR="00A001B9" w:rsidRDefault="009D64FD">
      <w:pPr>
        <w:pStyle w:val="Heading4"/>
        <w:rPr>
          <w:rFonts w:eastAsia="Times New Roman"/>
        </w:rPr>
      </w:pPr>
      <w:r>
        <w:rPr>
          <w:rFonts w:eastAsia="Times New Roman"/>
        </w:rPr>
        <w:t xml:space="preserve">Length of Simple Elements with </w:t>
      </w:r>
      <w:bookmarkEnd w:id="4133"/>
      <w:bookmarkEnd w:id="4134"/>
      <w:bookmarkEnd w:id="4135"/>
      <w:bookmarkEnd w:id="4136"/>
      <w:bookmarkEnd w:id="4137"/>
      <w:r>
        <w:rPr>
          <w:rFonts w:eastAsia="Times New Roman"/>
        </w:rPr>
        <w:t>Textual Representation</w:t>
      </w:r>
    </w:p>
    <w:p w14:paraId="1A5DF557" w14:textId="77777777" w:rsidR="00A001B9" w:rsidRDefault="009D64FD">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2199D550" w14:textId="77777777" w:rsidR="00A001B9" w:rsidRDefault="009D64FD">
      <w:pPr>
        <w:pStyle w:val="nobreak"/>
      </w:pPr>
      <w:r>
        <w:t xml:space="preserve">For a textual element, the </w:t>
      </w:r>
      <w:proofErr w:type="spellStart"/>
      <w:r>
        <w:t>dfdl:lengthUnits</w:t>
      </w:r>
      <w:proofErr w:type="spellEnd"/>
      <w:r>
        <w:t xml:space="preserve"> property can be either 'bytes' or '</w:t>
      </w:r>
      <w:proofErr w:type="gramStart"/>
      <w:r>
        <w:t>characters'</w:t>
      </w:r>
      <w:proofErr w:type="gramEnd"/>
      <w:r>
        <w:t xml:space="preserve">. </w:t>
      </w:r>
    </w:p>
    <w:p w14:paraId="25991536" w14:textId="77777777" w:rsidR="00A001B9" w:rsidRDefault="009D64FD">
      <w:pPr>
        <w:pStyle w:val="Heading5"/>
        <w:rPr>
          <w:rFonts w:eastAsia="Times New Roman"/>
        </w:rPr>
      </w:pPr>
      <w:bookmarkStart w:id="4180" w:name="_Toc194983978"/>
      <w:bookmarkStart w:id="4181" w:name="_Toc199516314"/>
      <w:bookmarkStart w:id="4182" w:name="_Toc175057378"/>
      <w:bookmarkStart w:id="4183" w:name="_Toc177399091"/>
      <w:bookmarkStart w:id="4184" w:name="_Toc146530423"/>
      <w:r>
        <w:rPr>
          <w:rFonts w:eastAsia="Times New Roman"/>
        </w:rPr>
        <w:t>Text Length Specified in Bytes</w:t>
      </w:r>
      <w:bookmarkEnd w:id="4180"/>
      <w:bookmarkEnd w:id="4181"/>
      <w:bookmarkEnd w:id="4182"/>
      <w:bookmarkEnd w:id="4183"/>
      <w:bookmarkEnd w:id="4184"/>
    </w:p>
    <w:p w14:paraId="7CCF8677" w14:textId="77777777" w:rsidR="00A001B9" w:rsidRDefault="009D64FD">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406678DE" w14:textId="77777777" w:rsidR="00A001B9" w:rsidRDefault="009D64FD" w:rsidP="00B117B5">
      <w:pPr>
        <w:numPr>
          <w:ilvl w:val="0"/>
          <w:numId w:val="73"/>
        </w:numPr>
      </w:pPr>
      <w:r>
        <w:t xml:space="preserve">When parsing, as many characters as possible are extracted from the bytes of the simple content region. Any </w:t>
      </w:r>
      <w:proofErr w:type="spellStart"/>
      <w:proofErr w:type="gramStart"/>
      <w:r>
        <w:t>left over</w:t>
      </w:r>
      <w:proofErr w:type="spellEnd"/>
      <w:proofErr w:type="gramEnd"/>
      <w:r>
        <w:t xml:space="preserve"> bytes are skipped. (They are considered part of the grammar </w:t>
      </w:r>
      <w:proofErr w:type="spellStart"/>
      <w:r>
        <w:rPr>
          <w:b/>
          <w:i/>
        </w:rPr>
        <w:t>RightFill</w:t>
      </w:r>
      <w:proofErr w:type="spellEnd"/>
      <w:r>
        <w:t xml:space="preserve"> region).</w:t>
      </w:r>
    </w:p>
    <w:p w14:paraId="3637BD62" w14:textId="77777777" w:rsidR="00A001B9" w:rsidRDefault="009D64FD" w:rsidP="00B117B5">
      <w:pPr>
        <w:numPr>
          <w:ilvl w:val="0"/>
          <w:numId w:val="73"/>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13691F30" w14:textId="77777777" w:rsidR="00A001B9" w:rsidRDefault="009D64FD">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proofErr w:type="gramStart"/>
      <w:r>
        <w:rPr>
          <w:lang w:eastAsia="en-GB"/>
        </w:rPr>
        <w:t>characters</w:t>
      </w:r>
      <w:proofErr w:type="gramEnd"/>
      <w:r>
        <w:rPr>
          <w:lang w:eastAsia="en-GB"/>
        </w:rPr>
        <w:t xml:space="preserve"> but padding would be performed in bytes</w:t>
      </w:r>
      <w:r>
        <w:rPr>
          <w:rFonts w:cs="Arial"/>
        </w:rPr>
        <w:t>.</w:t>
      </w:r>
    </w:p>
    <w:p w14:paraId="42DE2BF6" w14:textId="77777777" w:rsidR="00A001B9" w:rsidRDefault="009D64FD">
      <w:pPr>
        <w:pStyle w:val="Heading4"/>
        <w:rPr>
          <w:rFonts w:eastAsia="Times New Roman" w:cs="Arial"/>
        </w:rPr>
      </w:pPr>
      <w:bookmarkStart w:id="4185" w:name="_Ref384984844"/>
      <w:bookmarkStart w:id="4186" w:name="_Ref254775279"/>
      <w:bookmarkStart w:id="4187" w:name="_Ref254775272"/>
      <w:bookmarkStart w:id="4188" w:name="_Toc243112825"/>
      <w:bookmarkStart w:id="4189" w:name="_Toc194983982"/>
      <w:bookmarkStart w:id="4190" w:name="_Toc199516318"/>
      <w:bookmarkStart w:id="4191" w:name="_Toc175057382"/>
      <w:bookmarkStart w:id="4192" w:name="_Toc177399095"/>
      <w:r>
        <w:rPr>
          <w:rFonts w:eastAsia="Times New Roman" w:cs="Arial"/>
        </w:rPr>
        <w:t>Length of Simple Elements with Binary Representation</w:t>
      </w:r>
      <w:bookmarkEnd w:id="4185"/>
    </w:p>
    <w:p w14:paraId="604946B2" w14:textId="7BA70C87" w:rsidR="00A001B9" w:rsidRDefault="009D64FD">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fldChar w:fldCharType="begin"/>
      </w:r>
      <w:r>
        <w:rPr>
          <w:rFonts w:cs="Arial"/>
        </w:rPr>
        <w:instrText xml:space="preserve"> REF _Ref364440440 \r \h  \* MERGEFORMAT </w:instrText>
      </w:r>
      <w:r>
        <w:fldChar w:fldCharType="separate"/>
      </w:r>
      <w:r w:rsidR="002D29EA">
        <w:rPr>
          <w:rFonts w:cs="Arial"/>
        </w:rPr>
        <w:t>12.3.3</w:t>
      </w:r>
      <w:r>
        <w:fldChar w:fldCharType="end"/>
      </w:r>
      <w:r>
        <w:rPr>
          <w:rFonts w:cs="Arial"/>
        </w:rPr>
        <w:t xml:space="preserve"> </w:t>
      </w:r>
      <w:r>
        <w:fldChar w:fldCharType="begin"/>
      </w:r>
      <w:r>
        <w:rPr>
          <w:rFonts w:cs="Arial"/>
        </w:rPr>
        <w:instrText xml:space="preserve"> REF _Ref364440413 \h  \* MERGEFORMAT </w:instrText>
      </w:r>
      <w:r>
        <w:fldChar w:fldCharType="separate"/>
      </w:r>
      <w:proofErr w:type="spellStart"/>
      <w:r w:rsidR="002D29EA" w:rsidRPr="002D29EA">
        <w:rPr>
          <w:rFonts w:cs="Arial"/>
        </w:rPr>
        <w:t>dfdl:lengthKind</w:t>
      </w:r>
      <w:proofErr w:type="spellEnd"/>
      <w:r w:rsidR="002D29EA" w:rsidRPr="002D29EA">
        <w:rPr>
          <w:rFonts w:cs="Arial"/>
        </w:rPr>
        <w:t xml:space="preserve"> 'implicit'</w:t>
      </w:r>
      <w:r>
        <w:fldChar w:fldCharType="end"/>
      </w:r>
      <w:r>
        <w:rPr>
          <w:rFonts w:cs="Arial"/>
        </w:rPr>
        <w:t xml:space="preserve">. </w:t>
      </w:r>
    </w:p>
    <w:p w14:paraId="7629FBB1"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43A9BE1F" w14:textId="77777777" w:rsidR="00A001B9" w:rsidRDefault="009D64FD">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61EF78D0" w14:textId="77777777" w:rsidR="00A001B9" w:rsidRDefault="009D64FD">
      <w:pPr>
        <w:rPr>
          <w:rFonts w:cs="Arial"/>
        </w:rPr>
      </w:pPr>
      <w:r>
        <w:rPr>
          <w:rFonts w:cs="Arial"/>
          <w:iCs/>
        </w:rPr>
        <w:lastRenderedPageBreak/>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3AFA9D54" w14:textId="77777777" w:rsidR="00A001B9" w:rsidRDefault="009D64FD">
      <w:pPr>
        <w:pStyle w:val="Heading5"/>
        <w:rPr>
          <w:rFonts w:eastAsia="Times New Roman"/>
        </w:rPr>
      </w:pPr>
      <w:bookmarkStart w:id="4193" w:name="_Length_of_Base-2"/>
      <w:bookmarkStart w:id="4194" w:name="_Ref365048738"/>
      <w:bookmarkEnd w:id="4193"/>
      <w:r>
        <w:rPr>
          <w:rFonts w:eastAsia="Times New Roman"/>
        </w:rPr>
        <w:t>Length of Base-2 Binary Number Elements</w:t>
      </w:r>
      <w:bookmarkEnd w:id="4194"/>
    </w:p>
    <w:p w14:paraId="3B726A38" w14:textId="77777777" w:rsidR="00A001B9" w:rsidRDefault="009D64FD">
      <w:pPr>
        <w:rPr>
          <w:rFonts w:cs="Arial"/>
        </w:rPr>
      </w:pPr>
      <w:r>
        <w:rPr>
          <w:rFonts w:cs="Arial"/>
        </w:rPr>
        <w:t>Non-</w:t>
      </w:r>
      <w:proofErr w:type="gramStart"/>
      <w:r>
        <w:rPr>
          <w:rFonts w:cs="Arial"/>
        </w:rPr>
        <w:t>floating point</w:t>
      </w:r>
      <w:proofErr w:type="gramEnd"/>
      <w:r>
        <w:rPr>
          <w:rFonts w:cs="Arial"/>
        </w:rPr>
        <w:t xml:space="preserve">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54A37668" w14:textId="3BDAE90C" w:rsidR="00A001B9" w:rsidRDefault="009D64FD">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A001B9" w14:paraId="6E8232E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1E02696C" w14:textId="77777777" w:rsidR="00A001B9" w:rsidRDefault="009D64FD">
            <w:pPr>
              <w:rPr>
                <w:rFonts w:cs="Arial"/>
                <w:b w:val="0"/>
              </w:rPr>
            </w:pPr>
            <w:r>
              <w:rPr>
                <w:rFonts w:cs="Arial"/>
              </w:rPr>
              <w:t>Type</w:t>
            </w:r>
          </w:p>
        </w:tc>
        <w:tc>
          <w:tcPr>
            <w:tcW w:w="0" w:type="auto"/>
            <w:hideMark/>
          </w:tcPr>
          <w:p w14:paraId="5D930E74" w14:textId="77777777" w:rsidR="00A001B9" w:rsidRDefault="009D64FD">
            <w:pPr>
              <w:rPr>
                <w:rFonts w:cs="Arial"/>
                <w:b w:val="0"/>
              </w:rPr>
            </w:pPr>
            <w:r>
              <w:rPr>
                <w:rFonts w:cs="Arial"/>
              </w:rPr>
              <w:t>Minimum value of length</w:t>
            </w:r>
          </w:p>
        </w:tc>
        <w:tc>
          <w:tcPr>
            <w:tcW w:w="0" w:type="auto"/>
            <w:hideMark/>
          </w:tcPr>
          <w:p w14:paraId="6D9E5726" w14:textId="77777777" w:rsidR="00A001B9" w:rsidRDefault="009D64FD">
            <w:pPr>
              <w:rPr>
                <w:rFonts w:cs="Arial"/>
                <w:b w:val="0"/>
              </w:rPr>
            </w:pPr>
            <w:r>
              <w:rPr>
                <w:rFonts w:cs="Arial"/>
              </w:rPr>
              <w:t xml:space="preserve">Maximum value of length </w:t>
            </w:r>
          </w:p>
        </w:tc>
      </w:tr>
      <w:tr w:rsidR="00A001B9" w14:paraId="05DEF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E8C47B" w14:textId="77777777" w:rsidR="00A001B9" w:rsidRDefault="009D64FD">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3C66B70"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E148FD6" w14:textId="77777777" w:rsidR="00A001B9" w:rsidRDefault="009D64FD">
            <w:pPr>
              <w:rPr>
                <w:rFonts w:cs="Arial"/>
              </w:rPr>
            </w:pPr>
            <w:r>
              <w:rPr>
                <w:rFonts w:cs="Arial"/>
              </w:rPr>
              <w:t>8</w:t>
            </w:r>
          </w:p>
        </w:tc>
      </w:tr>
      <w:tr w:rsidR="00A001B9" w14:paraId="0A84EE4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D0EBFC" w14:textId="77777777" w:rsidR="00A001B9" w:rsidRDefault="009D64FD">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FA11F6"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900E64" w14:textId="77777777" w:rsidR="00A001B9" w:rsidRDefault="009D64FD">
            <w:pPr>
              <w:rPr>
                <w:rFonts w:cs="Arial"/>
              </w:rPr>
            </w:pPr>
            <w:r>
              <w:rPr>
                <w:rFonts w:cs="Arial"/>
              </w:rPr>
              <w:t>16</w:t>
            </w:r>
          </w:p>
        </w:tc>
      </w:tr>
      <w:tr w:rsidR="00A001B9" w14:paraId="0E55F92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B57BAC" w14:textId="77777777" w:rsidR="00A001B9" w:rsidRDefault="009D64FD">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64E93"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B11361D" w14:textId="77777777" w:rsidR="00A001B9" w:rsidRDefault="009D64FD">
            <w:pPr>
              <w:rPr>
                <w:rFonts w:cs="Arial"/>
              </w:rPr>
            </w:pPr>
            <w:r>
              <w:rPr>
                <w:rFonts w:cs="Arial"/>
              </w:rPr>
              <w:t>32</w:t>
            </w:r>
          </w:p>
        </w:tc>
      </w:tr>
      <w:tr w:rsidR="00A001B9" w14:paraId="3050060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437E46" w14:textId="77777777" w:rsidR="00A001B9" w:rsidRDefault="009D64FD">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F4FECA4"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583625AB" w14:textId="77777777" w:rsidR="00A001B9" w:rsidRDefault="009D64FD">
            <w:pPr>
              <w:rPr>
                <w:rFonts w:cs="Arial"/>
              </w:rPr>
            </w:pPr>
            <w:r>
              <w:rPr>
                <w:rFonts w:cs="Arial"/>
              </w:rPr>
              <w:t>64</w:t>
            </w:r>
          </w:p>
        </w:tc>
      </w:tr>
      <w:tr w:rsidR="00A001B9" w14:paraId="7BABCF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03625B" w14:textId="77777777" w:rsidR="00A001B9" w:rsidRDefault="009D64FD">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1E0F88D"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0EAC1B9B" w14:textId="77777777" w:rsidR="00A001B9" w:rsidRDefault="009D64FD">
            <w:pPr>
              <w:rPr>
                <w:rFonts w:cs="Arial"/>
              </w:rPr>
            </w:pPr>
            <w:r>
              <w:rPr>
                <w:rFonts w:cs="Arial"/>
              </w:rPr>
              <w:t>8</w:t>
            </w:r>
          </w:p>
        </w:tc>
      </w:tr>
      <w:tr w:rsidR="00A001B9" w14:paraId="015990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4D7BFA" w14:textId="77777777" w:rsidR="00A001B9" w:rsidRDefault="009D64FD">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9D219"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41E16B3" w14:textId="77777777" w:rsidR="00A001B9" w:rsidRDefault="009D64FD">
            <w:pPr>
              <w:rPr>
                <w:rFonts w:cs="Arial"/>
              </w:rPr>
            </w:pPr>
            <w:r>
              <w:rPr>
                <w:rFonts w:cs="Arial"/>
              </w:rPr>
              <w:t>16</w:t>
            </w:r>
          </w:p>
        </w:tc>
      </w:tr>
      <w:tr w:rsidR="00A001B9" w14:paraId="33146CC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FD865C" w14:textId="77777777" w:rsidR="00A001B9" w:rsidRDefault="009D64FD">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185A1B"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11458538" w14:textId="77777777" w:rsidR="00A001B9" w:rsidRDefault="009D64FD">
            <w:pPr>
              <w:rPr>
                <w:rFonts w:cs="Arial"/>
              </w:rPr>
            </w:pPr>
            <w:r>
              <w:rPr>
                <w:rFonts w:cs="Arial"/>
              </w:rPr>
              <w:t>32</w:t>
            </w:r>
          </w:p>
        </w:tc>
      </w:tr>
      <w:tr w:rsidR="00A001B9" w14:paraId="1CB6F6B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9E6B1C" w14:textId="77777777" w:rsidR="00A001B9" w:rsidRDefault="009D64FD">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7FCFF7"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359F273" w14:textId="77777777" w:rsidR="00A001B9" w:rsidRDefault="009D64FD">
            <w:pPr>
              <w:rPr>
                <w:rFonts w:cs="Arial"/>
              </w:rPr>
            </w:pPr>
            <w:r>
              <w:rPr>
                <w:rFonts w:cs="Arial"/>
              </w:rPr>
              <w:t>64</w:t>
            </w:r>
          </w:p>
        </w:tc>
      </w:tr>
      <w:tr w:rsidR="00A001B9" w14:paraId="308F73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2231176" w14:textId="77777777" w:rsidR="00A001B9" w:rsidRDefault="009D64FD">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61ACF2"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6C34618E" w14:textId="77777777" w:rsidR="00A001B9" w:rsidRDefault="009D64FD">
            <w:pPr>
              <w:rPr>
                <w:rFonts w:cs="Arial"/>
              </w:rPr>
            </w:pPr>
            <w:r>
              <w:rPr>
                <w:rFonts w:cs="Arial"/>
              </w:rPr>
              <w:t>Implementation-dependent (but not less than 64)</w:t>
            </w:r>
          </w:p>
        </w:tc>
      </w:tr>
      <w:tr w:rsidR="00A001B9" w14:paraId="118E04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59886A" w14:textId="77777777" w:rsidR="00A001B9" w:rsidRDefault="009D64FD">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D30C4C"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68B8584" w14:textId="77777777" w:rsidR="00A001B9" w:rsidRDefault="009D64FD">
            <w:pPr>
              <w:rPr>
                <w:rFonts w:cs="Arial"/>
              </w:rPr>
            </w:pPr>
            <w:r>
              <w:rPr>
                <w:rFonts w:cs="Arial"/>
              </w:rPr>
              <w:t>Implementation-dependent (but not less than 64)</w:t>
            </w:r>
          </w:p>
        </w:tc>
      </w:tr>
      <w:tr w:rsidR="00A001B9" w14:paraId="1631F3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5CE841" w14:textId="77777777" w:rsidR="00A001B9" w:rsidRDefault="009D64FD">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46BCE9" w14:textId="77777777" w:rsidR="00A001B9" w:rsidRDefault="009D64FD">
            <w:pPr>
              <w:rPr>
                <w:rFonts w:cs="Arial"/>
              </w:rPr>
            </w:pPr>
            <w:del w:id="4195" w:author="Mike Beckerle" w:date="2019-09-17T18:39:00Z">
              <w:r>
                <w:rPr>
                  <w:rFonts w:cs="Arial"/>
                </w:rPr>
                <w:delText>2</w:delText>
              </w:r>
            </w:del>
            <w:ins w:id="4196" w:author="Mike Beckerle" w:date="2019-09-17T18:39:00Z">
              <w:r>
                <w:rPr>
                  <w:rFonts w:cs="Arial"/>
                </w:rPr>
                <w:t>8</w:t>
              </w:r>
              <w:r>
                <w:rPr>
                  <w:rStyle w:val="FootnoteReference"/>
                  <w:rFonts w:cs="Arial"/>
                </w:rPr>
                <w:footnoteReference w:id="22"/>
              </w:r>
            </w:ins>
          </w:p>
        </w:tc>
        <w:tc>
          <w:tcPr>
            <w:tcW w:w="0" w:type="auto"/>
            <w:tcBorders>
              <w:top w:val="single" w:sz="4" w:space="0" w:color="auto"/>
              <w:left w:val="single" w:sz="4" w:space="0" w:color="auto"/>
              <w:bottom w:val="single" w:sz="4" w:space="0" w:color="auto"/>
              <w:right w:val="single" w:sz="4" w:space="0" w:color="auto"/>
            </w:tcBorders>
            <w:hideMark/>
          </w:tcPr>
          <w:p w14:paraId="4FCA126E" w14:textId="77777777" w:rsidR="00A001B9" w:rsidRDefault="009D64FD">
            <w:pPr>
              <w:rPr>
                <w:rFonts w:cs="Arial"/>
              </w:rPr>
            </w:pPr>
            <w:r>
              <w:rPr>
                <w:rFonts w:cs="Arial"/>
              </w:rPr>
              <w:t>Implementation-dependent (but not less than 64)</w:t>
            </w:r>
          </w:p>
        </w:tc>
      </w:tr>
    </w:tbl>
    <w:p w14:paraId="1551CB65" w14:textId="63ED39A7" w:rsidR="00A001B9" w:rsidRDefault="009D64FD">
      <w:pPr>
        <w:pStyle w:val="Caption"/>
        <w:keepNext/>
        <w:rPr>
          <w:rFonts w:cs="Arial"/>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22</w:t>
      </w:r>
      <w:r>
        <w:fldChar w:fldCharType="end"/>
      </w:r>
      <w:r>
        <w:rPr>
          <w:rFonts w:cs="Arial"/>
        </w:rPr>
        <w:t>: Allowable Specified Lengths in Bits for Base-2 Binary Number Elements</w:t>
      </w:r>
    </w:p>
    <w:p w14:paraId="7DF4934A" w14:textId="551CC6B7" w:rsidR="00A001B9" w:rsidRDefault="009D64FD">
      <w:pPr>
        <w:rPr>
          <w:rFonts w:cs="Arial"/>
        </w:rPr>
      </w:pPr>
      <w:r>
        <w:rPr>
          <w:rFonts w:cs="Arial"/>
        </w:rPr>
        <w:t xml:space="preserve">See Section </w:t>
      </w:r>
      <w:r>
        <w:fldChar w:fldCharType="begin"/>
      </w:r>
      <w:r>
        <w:rPr>
          <w:rFonts w:cs="Arial"/>
        </w:rPr>
        <w:instrText xml:space="preserve"> REF _Ref364448330 \r \h  \* MERGEFORMAT </w:instrText>
      </w:r>
      <w:r>
        <w:fldChar w:fldCharType="separate"/>
      </w:r>
      <w:r w:rsidR="002D29EA">
        <w:rPr>
          <w:rFonts w:cs="Arial"/>
        </w:rPr>
        <w:t>13.7.1.1</w:t>
      </w:r>
      <w:r>
        <w:fldChar w:fldCharType="end"/>
      </w:r>
      <w:r>
        <w:rPr>
          <w:rFonts w:cs="Arial"/>
        </w:rPr>
        <w:t xml:space="preserve"> </w:t>
      </w:r>
      <w:r>
        <w:fldChar w:fldCharType="begin"/>
      </w:r>
      <w:r>
        <w:rPr>
          <w:rFonts w:cs="Arial"/>
        </w:rPr>
        <w:instrText xml:space="preserve"> REF _Ref364448330 \h  \* MERGEFORMAT </w:instrText>
      </w:r>
      <w:r>
        <w:fldChar w:fldCharType="separate"/>
      </w:r>
      <w:r w:rsidR="002D29EA">
        <w:rPr>
          <w:rFonts w:cs="Arial"/>
        </w:rPr>
        <w:t>Converting Base-2 Binary Numbers</w:t>
      </w:r>
      <w:r>
        <w:fldChar w:fldCharType="end"/>
      </w:r>
      <w:r>
        <w:rPr>
          <w:rFonts w:cs="Arial"/>
        </w:rPr>
        <w:t xml:space="preserve"> for details of the conversion to/from numeric values.</w:t>
      </w:r>
    </w:p>
    <w:p w14:paraId="2AC38787" w14:textId="77777777" w:rsidR="00A001B9" w:rsidRDefault="009D64FD">
      <w:pPr>
        <w:pStyle w:val="Heading5"/>
        <w:rPr>
          <w:rFonts w:eastAsia="Times New Roman"/>
        </w:rPr>
      </w:pPr>
      <w:r>
        <w:rPr>
          <w:rFonts w:eastAsia="Times New Roman"/>
        </w:rPr>
        <w:t xml:space="preserve">Length of </w:t>
      </w:r>
      <w:proofErr w:type="gramStart"/>
      <w:r>
        <w:rPr>
          <w:rFonts w:eastAsia="Times New Roman"/>
        </w:rPr>
        <w:t>Floating Point</w:t>
      </w:r>
      <w:proofErr w:type="gramEnd"/>
      <w:r>
        <w:rPr>
          <w:rFonts w:eastAsia="Times New Roman"/>
        </w:rPr>
        <w:t xml:space="preserve"> Binary Number Elements</w:t>
      </w:r>
    </w:p>
    <w:p w14:paraId="2A331372" w14:textId="77777777" w:rsidR="00A001B9" w:rsidRDefault="009D64FD">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47DC83F"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6877C578" w14:textId="6135652B" w:rsidR="00A001B9" w:rsidRDefault="009D64FD">
      <w:pPr>
        <w:rPr>
          <w:rFonts w:cs="Arial"/>
        </w:rPr>
      </w:pPr>
      <w:r>
        <w:rPr>
          <w:rFonts w:cs="Arial"/>
        </w:rPr>
        <w:t xml:space="preserve">See Section </w:t>
      </w:r>
      <w:r>
        <w:fldChar w:fldCharType="begin"/>
      </w:r>
      <w:r>
        <w:rPr>
          <w:rFonts w:cs="Arial"/>
        </w:rPr>
        <w:instrText xml:space="preserve"> REF _Ref365053464 \r \h </w:instrText>
      </w:r>
      <w:r>
        <w:rPr>
          <w:rStyle w:val="Hyperlink"/>
          <w:rFonts w:cs="Arial"/>
          <w:u w:val="none"/>
        </w:rPr>
        <w:instrText xml:space="preserve"> \* MERGEFORMAT </w:instrText>
      </w:r>
      <w:r>
        <w:fldChar w:fldCharType="separate"/>
      </w:r>
      <w:r w:rsidR="002D29EA">
        <w:rPr>
          <w:rFonts w:cs="Arial"/>
        </w:rPr>
        <w:t>13.8</w:t>
      </w:r>
      <w:r>
        <w:fldChar w:fldCharType="end"/>
      </w:r>
      <w:r>
        <w:t xml:space="preserve"> </w:t>
      </w:r>
      <w:r>
        <w:fldChar w:fldCharType="begin"/>
      </w:r>
      <w:r>
        <w:rPr>
          <w:rStyle w:val="Hyperlink"/>
          <w:rFonts w:cs="Arial"/>
          <w:u w:val="none"/>
        </w:rPr>
        <w:instrText xml:space="preserve"> REF _Ref365053468 \h  \* MERGEFORMAT </w:instrText>
      </w:r>
      <w:r>
        <w:fldChar w:fldCharType="separate"/>
      </w:r>
      <w:r w:rsidR="002D29EA" w:rsidRPr="002D29EA">
        <w:rPr>
          <w:rFonts w:cs="Arial"/>
        </w:rPr>
        <w:t>Properties Specific to Float/Double with Binary Representation</w:t>
      </w:r>
      <w:r>
        <w:fldChar w:fldCharType="end"/>
      </w:r>
      <w:r>
        <w:t>.</w:t>
      </w:r>
    </w:p>
    <w:p w14:paraId="55DF695B" w14:textId="77777777" w:rsidR="00A001B9" w:rsidRDefault="009D64FD">
      <w:pPr>
        <w:pStyle w:val="Heading5"/>
        <w:rPr>
          <w:rFonts w:eastAsia="Times New Roman"/>
        </w:rPr>
      </w:pPr>
      <w:r>
        <w:rPr>
          <w:rFonts w:eastAsia="Times New Roman"/>
        </w:rPr>
        <w:t xml:space="preserve">Length of Packed Decimal Number Elements </w:t>
      </w:r>
    </w:p>
    <w:p w14:paraId="76D99CF3" w14:textId="10413195" w:rsidR="00A001B9" w:rsidRDefault="009D64FD">
      <w:pPr>
        <w:rPr>
          <w:rFonts w:cs="Arial"/>
        </w:rPr>
      </w:pPr>
      <w:r>
        <w:rPr>
          <w:rFonts w:cs="Arial"/>
        </w:rPr>
        <w:t>Non-</w:t>
      </w:r>
      <w:r w:rsidR="00A02848">
        <w:rPr>
          <w:rFonts w:cs="Arial"/>
        </w:rPr>
        <w:t>floating-point</w:t>
      </w:r>
      <w:r>
        <w:rPr>
          <w:rFonts w:cs="Arial"/>
        </w:rPr>
        <w:t xml:space="preserve">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w:t>
      </w:r>
      <w:proofErr w:type="gramStart"/>
      <w:r>
        <w:rPr>
          <w:rFonts w:cs="Arial"/>
        </w:rPr>
        <w:t>4 bit</w:t>
      </w:r>
      <w:proofErr w:type="gramEnd"/>
      <w:r>
        <w:rPr>
          <w:rFonts w:cs="Arial"/>
        </w:rPr>
        <w:t xml:space="preserve"> nibbles. The term </w:t>
      </w:r>
      <w:r>
        <w:rPr>
          <w:rStyle w:val="Emphasis"/>
        </w:rPr>
        <w:t xml:space="preserve">packed decimal </w:t>
      </w:r>
      <w:r>
        <w:t>is used</w:t>
      </w:r>
      <w:r>
        <w:rPr>
          <w:rStyle w:val="Emphasis"/>
        </w:rPr>
        <w:t xml:space="preserve"> </w:t>
      </w:r>
      <w:r>
        <w:rPr>
          <w:rFonts w:cs="Arial"/>
        </w:rPr>
        <w:t>to describe such numbers.</w:t>
      </w:r>
    </w:p>
    <w:p w14:paraId="15670EC4" w14:textId="77777777" w:rsidR="00A001B9" w:rsidRDefault="009D64FD">
      <w:pPr>
        <w:rPr>
          <w:rFonts w:cs="Arial"/>
        </w:rPr>
      </w:pPr>
      <w:r>
        <w:rPr>
          <w:rFonts w:cs="Arial"/>
        </w:rPr>
        <w:t xml:space="preserve">It is a Schema Definition Error if the specified length is not a multiple of 4 bits. </w:t>
      </w:r>
    </w:p>
    <w:p w14:paraId="2DAE2BAD" w14:textId="77777777" w:rsidR="00A001B9" w:rsidRDefault="009D64FD">
      <w:pPr>
        <w:rPr>
          <w:rFonts w:cs="Arial"/>
        </w:rPr>
      </w:pPr>
      <w:r>
        <w:rPr>
          <w:rFonts w:cs="Arial"/>
        </w:rPr>
        <w:t>The maximum specified length of a packed decimal number is implementation-defined.</w:t>
      </w:r>
    </w:p>
    <w:p w14:paraId="0DCE67B7" w14:textId="1DCF393C" w:rsidR="00A001B9" w:rsidRDefault="009D64FD">
      <w:pPr>
        <w:rPr>
          <w:rFonts w:cs="Arial"/>
        </w:rPr>
      </w:pPr>
      <w:r>
        <w:rPr>
          <w:rFonts w:cs="Arial"/>
        </w:rPr>
        <w:lastRenderedPageBreak/>
        <w:t xml:space="preserve">See Section </w:t>
      </w:r>
      <w:commentRangeStart w:id="4200"/>
      <w:r>
        <w:fldChar w:fldCharType="begin"/>
      </w:r>
      <w:r>
        <w:rPr>
          <w:rFonts w:cs="Arial"/>
        </w:rPr>
        <w:instrText xml:space="preserve"> REF _Ref364444196 \r \h  \* MERGEFORMAT </w:instrText>
      </w:r>
      <w:r>
        <w:fldChar w:fldCharType="separate"/>
      </w:r>
      <w:r w:rsidR="002D29EA">
        <w:rPr>
          <w:rFonts w:cs="Arial"/>
        </w:rPr>
        <w:t>13.7</w:t>
      </w:r>
      <w:r>
        <w:fldChar w:fldCharType="end"/>
      </w:r>
      <w:commentRangeEnd w:id="4200"/>
      <w:r w:rsidR="00D43206">
        <w:rPr>
          <w:rStyle w:val="CommentReference"/>
        </w:rPr>
        <w:commentReference w:id="4200"/>
      </w:r>
      <w:r>
        <w:rPr>
          <w:rFonts w:cs="Arial"/>
        </w:rPr>
        <w:t xml:space="preserve"> </w:t>
      </w:r>
      <w:r>
        <w:fldChar w:fldCharType="begin"/>
      </w:r>
      <w:r>
        <w:rPr>
          <w:rFonts w:cs="Arial"/>
        </w:rPr>
        <w:instrText xml:space="preserve"> REF _Ref364444201 \h  \* MERGEFORMAT </w:instrText>
      </w:r>
      <w:r>
        <w:fldChar w:fldCharType="separate"/>
      </w:r>
      <w:ins w:id="4201" w:author="Mike Beckerle" w:date="2019-12-12T16:39:00Z">
        <w:r w:rsidR="002D29EA" w:rsidRPr="002D29EA">
          <w:rPr>
            <w:rFonts w:cs="Arial"/>
          </w:rPr>
          <w:t>Properties Specific to Number with Bi</w:t>
        </w:r>
        <w:r w:rsidR="002D29EA" w:rsidRPr="002D29EA">
          <w:rPr>
            <w:rFonts w:cs="Arial"/>
          </w:rPr>
          <w:t>n</w:t>
        </w:r>
        <w:r w:rsidR="002D29EA" w:rsidRPr="002D29EA">
          <w:rPr>
            <w:rFonts w:cs="Arial"/>
          </w:rPr>
          <w:t>ary Representation</w:t>
        </w:r>
      </w:ins>
      <w:del w:id="4202" w:author="Mike Beckerle" w:date="2019-12-12T16:33:00Z">
        <w:r w:rsidDel="00736A3D">
          <w:rPr>
            <w:rFonts w:cs="Arial"/>
          </w:rPr>
          <w:delText>Properties Specific to Numbers with Binary Representation</w:delText>
        </w:r>
      </w:del>
      <w:r>
        <w:fldChar w:fldCharType="end"/>
      </w:r>
      <w:r>
        <w:rPr>
          <w:rFonts w:cs="Arial"/>
        </w:rPr>
        <w:t xml:space="preserve"> for details of the conversion of the packed decimal bit string to/from a numeric value.</w:t>
      </w:r>
    </w:p>
    <w:p w14:paraId="426D7F1E" w14:textId="77777777" w:rsidR="00A001B9" w:rsidRDefault="009D64FD">
      <w:pPr>
        <w:pStyle w:val="Heading5"/>
        <w:rPr>
          <w:rFonts w:eastAsia="Times New Roman"/>
        </w:rPr>
      </w:pPr>
      <w:r>
        <w:rPr>
          <w:rFonts w:eastAsia="Times New Roman"/>
        </w:rPr>
        <w:t>Length of Binary Boolean Elements</w:t>
      </w:r>
    </w:p>
    <w:p w14:paraId="7DB27F1B" w14:textId="06ED12CF" w:rsidR="00A001B9" w:rsidRDefault="009D64FD">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 </w:t>
      </w:r>
      <w:commentRangeStart w:id="4203"/>
      <w:r>
        <w:fldChar w:fldCharType="begin"/>
      </w:r>
      <w:r>
        <w:rPr>
          <w:rFonts w:cs="Arial"/>
        </w:rPr>
        <w:instrText xml:space="preserve"> REF _Ref365048738 \r \h  \* MERGEFORMAT </w:instrText>
      </w:r>
      <w:r>
        <w:fldChar w:fldCharType="separate"/>
      </w:r>
      <w:r w:rsidR="002D29EA">
        <w:rPr>
          <w:rFonts w:cs="Arial"/>
        </w:rPr>
        <w:t>12.3.7.2.1</w:t>
      </w:r>
      <w:r>
        <w:fldChar w:fldCharType="end"/>
      </w:r>
      <w:r>
        <w:rPr>
          <w:rFonts w:cs="Arial"/>
        </w:rPr>
        <w:t xml:space="preserve"> </w:t>
      </w:r>
      <w:commentRangeEnd w:id="4203"/>
      <w:r w:rsidR="00D43206">
        <w:rPr>
          <w:rStyle w:val="CommentReference"/>
        </w:rPr>
        <w:commentReference w:id="4203"/>
      </w:r>
      <w:r>
        <w:fldChar w:fldCharType="begin"/>
      </w:r>
      <w:r>
        <w:rPr>
          <w:rFonts w:cs="Arial"/>
        </w:rPr>
        <w:instrText xml:space="preserve"> REF _Ref365048738 \h  \* MERGEFORMAT </w:instrText>
      </w:r>
      <w:r>
        <w:fldChar w:fldCharType="separate"/>
      </w:r>
      <w:ins w:id="4204" w:author="Mike Beckerle" w:date="2019-12-12T16:39:00Z">
        <w:r w:rsidR="002D29EA" w:rsidRPr="002D29EA">
          <w:rPr>
            <w:rFonts w:cs="Arial"/>
          </w:rPr>
          <w:t>Length of Base-2 Binary</w:t>
        </w:r>
        <w:r w:rsidR="002D29EA">
          <w:t xml:space="preserve"> Number Elements</w:t>
        </w:r>
      </w:ins>
      <w:del w:id="4205" w:author="Mike Beckerle" w:date="2019-12-12T16:33:00Z">
        <w:r w:rsidDel="00736A3D">
          <w:rPr>
            <w:rFonts w:cs="Arial"/>
          </w:rPr>
          <w:delText>Length of Base-2 Binary</w:delText>
        </w:r>
        <w:r w:rsidDel="00736A3D">
          <w:delText xml:space="preserve"> Number Elements</w:delText>
        </w:r>
      </w:del>
      <w:r>
        <w:fldChar w:fldCharType="end"/>
      </w:r>
      <w:r>
        <w:rPr>
          <w:rFonts w:cs="Arial"/>
        </w:rPr>
        <w:t xml:space="preserve">. </w:t>
      </w:r>
    </w:p>
    <w:p w14:paraId="43C32D83" w14:textId="07546A42" w:rsidR="00A001B9" w:rsidRDefault="009D64FD">
      <w:pPr>
        <w:rPr>
          <w:rFonts w:cs="Arial"/>
        </w:rPr>
      </w:pPr>
      <w:r>
        <w:rPr>
          <w:rFonts w:cs="Arial"/>
        </w:rPr>
        <w:t xml:space="preserve">See also Section </w:t>
      </w:r>
      <w:commentRangeStart w:id="4206"/>
      <w:r>
        <w:fldChar w:fldCharType="begin"/>
      </w:r>
      <w:r>
        <w:rPr>
          <w:rFonts w:cs="Arial"/>
        </w:rPr>
        <w:instrText xml:space="preserve"> REF _Ref364442803 \r \h  \* MERGEFORMAT </w:instrText>
      </w:r>
      <w:r>
        <w:fldChar w:fldCharType="separate"/>
      </w:r>
      <w:r w:rsidR="002D29EA">
        <w:rPr>
          <w:rFonts w:cs="Arial"/>
        </w:rPr>
        <w:t>13.10</w:t>
      </w:r>
      <w:r>
        <w:fldChar w:fldCharType="end"/>
      </w:r>
      <w:r>
        <w:rPr>
          <w:rFonts w:cs="Arial"/>
        </w:rPr>
        <w:t xml:space="preserve"> </w:t>
      </w:r>
      <w:r>
        <w:fldChar w:fldCharType="begin"/>
      </w:r>
      <w:r>
        <w:rPr>
          <w:rFonts w:cs="Arial"/>
        </w:rPr>
        <w:instrText xml:space="preserve"> REF _Ref364442791 \h  \* MERGEFORMAT </w:instrText>
      </w:r>
      <w:r>
        <w:fldChar w:fldCharType="separate"/>
      </w:r>
      <w:r w:rsidR="002D29EA" w:rsidRPr="002D29EA">
        <w:rPr>
          <w:rFonts w:cs="Arial"/>
        </w:rPr>
        <w:t>Properties Specific to Boolean with Binary Representation</w:t>
      </w:r>
      <w:r>
        <w:fldChar w:fldCharType="end"/>
      </w:r>
      <w:commentRangeEnd w:id="4206"/>
      <w:r w:rsidR="00D43206">
        <w:rPr>
          <w:rStyle w:val="CommentReference"/>
        </w:rPr>
        <w:commentReference w:id="4206"/>
      </w:r>
      <w:r>
        <w:rPr>
          <w:rFonts w:cs="Arial"/>
        </w:rPr>
        <w:t xml:space="preserve"> for details of how the data is converted to/from a Boolean value.</w:t>
      </w:r>
    </w:p>
    <w:p w14:paraId="31B5DA6D" w14:textId="77777777" w:rsidR="00A001B9" w:rsidRDefault="009D64FD">
      <w:pPr>
        <w:pStyle w:val="Heading5"/>
        <w:rPr>
          <w:rFonts w:eastAsia="Times New Roman"/>
        </w:rPr>
      </w:pPr>
      <w:r>
        <w:rPr>
          <w:rFonts w:eastAsia="Times New Roman"/>
        </w:rPr>
        <w:t>Length of Base-2 Binary Calendar Elements</w:t>
      </w:r>
    </w:p>
    <w:p w14:paraId="2889474A" w14:textId="77777777" w:rsidR="00A001B9" w:rsidRDefault="009D64FD">
      <w:pPr>
        <w:rPr>
          <w:rFonts w:cs="Arial"/>
        </w:rPr>
      </w:pPr>
      <w:r>
        <w:rPr>
          <w:rFonts w:cs="Arial"/>
        </w:rPr>
        <w:t xml:space="preserve">Calendars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proofErr w:type="spellStart"/>
      <w:r>
        <w:rPr>
          <w:rFonts w:cs="Arial"/>
        </w:rPr>
        <w:t>representation.The</w:t>
      </w:r>
      <w:proofErr w:type="spellEnd"/>
      <w:r>
        <w:rPr>
          <w:rFonts w:cs="Arial"/>
        </w:rPr>
        <w:t xml:space="preserve"> specified length must be either exactly 4 bytes or exactly 8 bytes respectively.</w:t>
      </w:r>
    </w:p>
    <w:p w14:paraId="3580A47F"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233361F9" w14:textId="13A1871A" w:rsidR="00A001B9" w:rsidRDefault="009D64FD">
      <w:r>
        <w:t>See Section</w:t>
      </w:r>
      <w:commentRangeStart w:id="4207"/>
      <w:r>
        <w:t xml:space="preserve"> </w:t>
      </w:r>
      <w:r>
        <w:fldChar w:fldCharType="begin"/>
      </w:r>
      <w:r>
        <w:instrText xml:space="preserve"> REF _Ref364443310 \r \h  \* MERGEFORMAT </w:instrText>
      </w:r>
      <w:r>
        <w:fldChar w:fldCharType="separate"/>
      </w:r>
      <w:r w:rsidR="002D29EA">
        <w:t>13.13</w:t>
      </w:r>
      <w:r>
        <w:fldChar w:fldCharType="end"/>
      </w:r>
      <w:r>
        <w:t xml:space="preserve"> </w:t>
      </w:r>
      <w:r w:rsidRPr="00A02848">
        <w:rPr>
          <w:rStyle w:val="Hyperlink"/>
        </w:rPr>
        <w:fldChar w:fldCharType="begin"/>
      </w:r>
      <w:r w:rsidRPr="00A02848">
        <w:rPr>
          <w:rStyle w:val="Hyperlink"/>
        </w:rPr>
        <w:instrText xml:space="preserve"> REF _Ref364443313 \h  \* MERGEFORMAT </w:instrText>
      </w:r>
      <w:r w:rsidRPr="00A02848">
        <w:rPr>
          <w:rStyle w:val="Hyperlink"/>
        </w:rPr>
      </w:r>
      <w:r w:rsidRPr="00A02848">
        <w:rPr>
          <w:rStyle w:val="Hyperlink"/>
        </w:rPr>
        <w:fldChar w:fldCharType="separate"/>
      </w:r>
      <w:r w:rsidR="002D29EA" w:rsidRPr="00A02848">
        <w:rPr>
          <w:rStyle w:val="Hyperlink"/>
        </w:rPr>
        <w:t>Properties Specific to Calendar with</w:t>
      </w:r>
      <w:r w:rsidR="002D29EA" w:rsidRPr="00A02848">
        <w:rPr>
          <w:rStyle w:val="Hyperlink"/>
        </w:rPr>
        <w:t xml:space="preserve"> </w:t>
      </w:r>
      <w:r w:rsidR="002D29EA" w:rsidRPr="00A02848">
        <w:rPr>
          <w:rStyle w:val="Hyperlink"/>
        </w:rPr>
        <w:t>Binary Representation</w:t>
      </w:r>
      <w:r w:rsidRPr="00A02848">
        <w:rPr>
          <w:rStyle w:val="Hyperlink"/>
        </w:rPr>
        <w:fldChar w:fldCharType="end"/>
      </w:r>
      <w:commentRangeEnd w:id="4207"/>
      <w:r w:rsidR="00D43206">
        <w:rPr>
          <w:rStyle w:val="CommentReference"/>
        </w:rPr>
        <w:commentReference w:id="4207"/>
      </w:r>
      <w:r>
        <w:t xml:space="preserve"> for details of how the data is converted to/from the calendar type.</w:t>
      </w:r>
    </w:p>
    <w:bookmarkEnd w:id="4186"/>
    <w:bookmarkEnd w:id="4187"/>
    <w:bookmarkEnd w:id="4188"/>
    <w:bookmarkEnd w:id="4189"/>
    <w:bookmarkEnd w:id="4190"/>
    <w:bookmarkEnd w:id="4191"/>
    <w:bookmarkEnd w:id="4192"/>
    <w:p w14:paraId="05424C07" w14:textId="77777777" w:rsidR="00A001B9" w:rsidRDefault="009D64FD">
      <w:pPr>
        <w:pStyle w:val="Heading5"/>
        <w:rPr>
          <w:rFonts w:eastAsia="Times New Roman"/>
        </w:rPr>
      </w:pPr>
      <w:r>
        <w:rPr>
          <w:rFonts w:eastAsia="Times New Roman"/>
        </w:rPr>
        <w:t>Length of Packed Decimal Calendar Elements</w:t>
      </w:r>
    </w:p>
    <w:p w14:paraId="5B6B4F5B" w14:textId="024330AF" w:rsidR="00A001B9" w:rsidRDefault="009D64FD">
      <w:pPr>
        <w:rPr>
          <w:rFonts w:cs="Arial"/>
        </w:rPr>
      </w:pPr>
      <w:r>
        <w:rPr>
          <w:rFonts w:cs="Arial"/>
        </w:rPr>
        <w:t xml:space="preserve">Calendars 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w:t>
      </w:r>
      <w:r w:rsidR="00D43206">
        <w:rPr>
          <w:rFonts w:cs="Arial"/>
        </w:rPr>
        <w:t>4-bit</w:t>
      </w:r>
      <w:r>
        <w:rPr>
          <w:rFonts w:cs="Arial"/>
        </w:rPr>
        <w:t xml:space="preserve"> nibbles. The term </w:t>
      </w:r>
      <w:r>
        <w:rPr>
          <w:rStyle w:val="Emphasis"/>
        </w:rPr>
        <w:t xml:space="preserve">packed decimal </w:t>
      </w:r>
      <w:r>
        <w:rPr>
          <w:rFonts w:cs="Arial"/>
        </w:rPr>
        <w:t>is used to describe such calendars.</w:t>
      </w:r>
    </w:p>
    <w:p w14:paraId="3ED03358" w14:textId="77777777" w:rsidR="00A001B9" w:rsidRDefault="009D64FD">
      <w:pPr>
        <w:rPr>
          <w:rFonts w:cs="Arial"/>
        </w:rPr>
      </w:pPr>
      <w:r>
        <w:rPr>
          <w:rFonts w:cs="Arial"/>
        </w:rPr>
        <w:t xml:space="preserve">It is a Schema Definition Error if the specified length is not a multiple of 4 bits. </w:t>
      </w:r>
    </w:p>
    <w:p w14:paraId="544E9647" w14:textId="77777777" w:rsidR="00A001B9" w:rsidRDefault="009D64FD">
      <w:pPr>
        <w:rPr>
          <w:rFonts w:cs="Arial"/>
        </w:rPr>
      </w:pPr>
      <w:r>
        <w:rPr>
          <w:rFonts w:cs="Arial"/>
        </w:rPr>
        <w:t>The maximum specified length of a packed decimal calendar</w:t>
      </w:r>
      <w:r>
        <w:t xml:space="preserve"> is implementation-</w:t>
      </w:r>
      <w:del w:id="4208" w:author="Mike Beckerle" w:date="2019-09-26T19:22:00Z">
        <w:r>
          <w:delText xml:space="preserve">dependent </w:delText>
        </w:r>
      </w:del>
      <w:ins w:id="4209" w:author="Mike Beckerle" w:date="2019-09-26T19:22:00Z">
        <w:r>
          <w:t xml:space="preserve">defined </w:t>
        </w:r>
      </w:ins>
      <w:r>
        <w:t>(but not less than 9 bytes, which corresponds to calendar pattern '</w:t>
      </w:r>
      <w:proofErr w:type="spellStart"/>
      <w:r>
        <w:t>yyyyMMddhhmmssSSS</w:t>
      </w:r>
      <w:proofErr w:type="spellEnd"/>
      <w:r>
        <w:t>')</w:t>
      </w:r>
      <w:r>
        <w:rPr>
          <w:rStyle w:val="FootnoteReference"/>
          <w:rFonts w:cs="Arial"/>
          <w:color w:val="000000"/>
          <w:lang w:eastAsia="en-GB"/>
        </w:rPr>
        <w:footnoteReference w:id="23"/>
      </w:r>
      <w:r>
        <w:t>.</w:t>
      </w:r>
    </w:p>
    <w:p w14:paraId="65E7FD6E" w14:textId="79943AC2" w:rsidR="00A001B9" w:rsidRDefault="009D64FD">
      <w:pPr>
        <w:rPr>
          <w:rFonts w:cs="Arial"/>
        </w:rPr>
      </w:pPr>
      <w:r>
        <w:rPr>
          <w:rFonts w:cs="Arial"/>
        </w:rPr>
        <w:t xml:space="preserve">See </w:t>
      </w:r>
      <w:r w:rsidRPr="00D43206">
        <w:t>Section</w:t>
      </w:r>
      <w:commentRangeStart w:id="4210"/>
      <w:r w:rsidR="00A02848" w:rsidRPr="00D43206">
        <w:t xml:space="preserve"> </w:t>
      </w:r>
      <w:r w:rsidR="00A02848" w:rsidRPr="00D43206">
        <w:fldChar w:fldCharType="begin"/>
      </w:r>
      <w:r w:rsidR="00A02848" w:rsidRPr="00D43206">
        <w:instrText xml:space="preserve"> REF _Ref37180094 \r \h </w:instrText>
      </w:r>
      <w:r w:rsidR="00A02848" w:rsidRPr="00D43206">
        <w:instrText xml:space="preserve"> \* MERGEFORMAT </w:instrText>
      </w:r>
      <w:r w:rsidR="00A02848" w:rsidRPr="00D43206">
        <w:fldChar w:fldCharType="separate"/>
      </w:r>
      <w:r w:rsidR="00A02848" w:rsidRPr="00D43206">
        <w:t>13.13</w:t>
      </w:r>
      <w:r w:rsidR="00A02848" w:rsidRPr="00D43206">
        <w:fldChar w:fldCharType="end"/>
      </w:r>
      <w:r w:rsidRPr="00D43206">
        <w:t xml:space="preserve"> </w:t>
      </w:r>
      <w:r w:rsidR="00A02848" w:rsidRPr="00D43206">
        <w:fldChar w:fldCharType="begin"/>
      </w:r>
      <w:r w:rsidR="00A02848" w:rsidRPr="00D43206">
        <w:instrText xml:space="preserve"> REF _Ref37180064 \h </w:instrText>
      </w:r>
      <w:r w:rsidR="00A02848" w:rsidRPr="00D43206">
        <w:instrText xml:space="preserve"> \* MERGEFORMAT </w:instrText>
      </w:r>
      <w:r w:rsidR="00A02848" w:rsidRPr="00D43206">
        <w:fldChar w:fldCharType="separate"/>
      </w:r>
      <w:r w:rsidR="00A02848" w:rsidRPr="00D43206">
        <w:t>Properties Specific to Calendar with Binary Representation</w:t>
      </w:r>
      <w:r w:rsidR="00A02848" w:rsidRPr="00D43206">
        <w:fldChar w:fldCharType="end"/>
      </w:r>
      <w:commentRangeEnd w:id="4210"/>
      <w:r w:rsidR="00D43206">
        <w:rPr>
          <w:rStyle w:val="CommentReference"/>
        </w:rPr>
        <w:commentReference w:id="4210"/>
      </w:r>
      <w:r w:rsidRPr="00D43206">
        <w:t xml:space="preserve"> for</w:t>
      </w:r>
      <w:r>
        <w:rPr>
          <w:rFonts w:cs="Arial"/>
        </w:rPr>
        <w:t xml:space="preserve"> details of how the data is converted to/from the calendar type.</w:t>
      </w:r>
    </w:p>
    <w:p w14:paraId="0FF2446C" w14:textId="77777777" w:rsidR="00A001B9" w:rsidRDefault="009D64FD">
      <w:pPr>
        <w:pStyle w:val="Heading5"/>
        <w:rPr>
          <w:rFonts w:eastAsia="Times New Roman"/>
        </w:rPr>
      </w:pPr>
      <w:r>
        <w:rPr>
          <w:rFonts w:eastAsia="Times New Roman"/>
        </w:rPr>
        <w:t>Length of Binary Opaque Elements</w:t>
      </w:r>
    </w:p>
    <w:p w14:paraId="5C37A672"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5DF93AA1" w14:textId="77777777" w:rsidR="00A001B9" w:rsidRDefault="009D64FD">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w:t>
      </w:r>
      <w:proofErr w:type="spellStart"/>
      <w:r>
        <w:rPr>
          <w:rFonts w:cs="Arial"/>
        </w:rPr>
        <w:t>Infoset</w:t>
      </w:r>
      <w:proofErr w:type="spellEnd"/>
      <w:r>
        <w:rPr>
          <w:rFonts w:cs="Arial"/>
        </w:rPr>
        <w:t xml:space="preserve">, then the remaining bytes are filled using the </w:t>
      </w:r>
      <w:proofErr w:type="spellStart"/>
      <w:r>
        <w:rPr>
          <w:rFonts w:cs="Arial"/>
        </w:rPr>
        <w:t>dfdl:fillByte</w:t>
      </w:r>
      <w:proofErr w:type="spellEnd"/>
      <w:r>
        <w:rPr>
          <w:rFonts w:cs="Arial"/>
        </w:rPr>
        <w:t xml:space="preserve"> property. </w:t>
      </w:r>
    </w:p>
    <w:p w14:paraId="3D4B1CD0" w14:textId="77777777" w:rsidR="00A001B9" w:rsidRDefault="009D64FD">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059D27BD" w14:textId="77777777" w:rsidR="00A001B9" w:rsidRDefault="009D64FD">
      <w:pPr>
        <w:pStyle w:val="Heading4"/>
        <w:rPr>
          <w:rFonts w:eastAsia="Times New Roman" w:cs="Arial"/>
        </w:rPr>
      </w:pPr>
      <w:r>
        <w:rPr>
          <w:rFonts w:eastAsia="Times New Roman" w:cs="Arial"/>
        </w:rPr>
        <w:t>Length of Complex Elements</w:t>
      </w:r>
    </w:p>
    <w:p w14:paraId="790A3EC5" w14:textId="77777777" w:rsidR="00A001B9" w:rsidRDefault="009D64FD">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191705DA" w14:textId="77777777" w:rsidR="00A001B9" w:rsidRDefault="009D64FD">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section 9.2.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w:t>
      </w:r>
      <w:r>
        <w:rPr>
          <w:rFonts w:cs="Arial"/>
          <w:lang w:eastAsia="en-GB"/>
        </w:rPr>
        <w:lastRenderedPageBreak/>
        <w:t xml:space="preserve">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section 9.2.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23484075" w14:textId="77777777" w:rsidR="00A001B9" w:rsidRDefault="009D64FD">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should be chosen </w:t>
      </w:r>
      <w:proofErr w:type="gramStart"/>
      <w:r>
        <w:rPr>
          <w:rFonts w:cs="Arial"/>
        </w:rPr>
        <w:t>so as to</w:t>
      </w:r>
      <w:proofErr w:type="gramEnd"/>
      <w:r>
        <w:rPr>
          <w:rFonts w:cs="Arial"/>
        </w:rPr>
        <w:t xml:space="preserve"> avoid this error. </w:t>
      </w:r>
    </w:p>
    <w:p w14:paraId="25DD8E30" w14:textId="77777777" w:rsidR="00A001B9" w:rsidRDefault="009D64FD">
      <w:pPr>
        <w:pStyle w:val="Heading1"/>
        <w:rPr>
          <w:rFonts w:eastAsia="Times New Roman"/>
        </w:rPr>
      </w:pPr>
      <w:bookmarkStart w:id="4211" w:name="_Toc349037945"/>
      <w:bookmarkStart w:id="4212" w:name="_Toc366078053"/>
      <w:bookmarkStart w:id="4213" w:name="_Toc366078672"/>
      <w:bookmarkStart w:id="4214" w:name="_Toc366079657"/>
      <w:bookmarkStart w:id="4215" w:name="_Toc366080269"/>
      <w:bookmarkStart w:id="4216" w:name="_Toc366080878"/>
      <w:bookmarkStart w:id="4217" w:name="_Toc366505218"/>
      <w:bookmarkStart w:id="4218" w:name="_Toc366508587"/>
      <w:bookmarkStart w:id="4219" w:name="_Toc366513088"/>
      <w:bookmarkStart w:id="4220" w:name="_Toc366574277"/>
      <w:bookmarkStart w:id="4221" w:name="_Toc366578070"/>
      <w:bookmarkStart w:id="4222" w:name="_Toc366578664"/>
      <w:bookmarkStart w:id="4223" w:name="_Toc366579256"/>
      <w:bookmarkStart w:id="4224" w:name="_Toc366579847"/>
      <w:bookmarkStart w:id="4225" w:name="_Toc366580439"/>
      <w:bookmarkStart w:id="4226" w:name="_Toc366581030"/>
      <w:bookmarkStart w:id="4227" w:name="_Toc366581622"/>
      <w:bookmarkStart w:id="4228" w:name="_Toc322911645"/>
      <w:bookmarkStart w:id="4229" w:name="_Toc322912184"/>
      <w:bookmarkStart w:id="4230" w:name="_Toc329093033"/>
      <w:bookmarkStart w:id="4231" w:name="_Toc332701546"/>
      <w:bookmarkStart w:id="4232" w:name="_Toc332701850"/>
      <w:bookmarkStart w:id="4233" w:name="_Toc349642155"/>
      <w:bookmarkStart w:id="4234" w:name="_Toc366078054"/>
      <w:bookmarkStart w:id="4235" w:name="_Toc366078673"/>
      <w:bookmarkStart w:id="4236" w:name="_Toc366079658"/>
      <w:bookmarkStart w:id="4237" w:name="_Toc366080270"/>
      <w:bookmarkStart w:id="4238" w:name="_Toc366080879"/>
      <w:bookmarkStart w:id="4239" w:name="_Toc366505219"/>
      <w:bookmarkStart w:id="4240" w:name="_Toc366508588"/>
      <w:bookmarkStart w:id="4241" w:name="_Toc366513089"/>
      <w:bookmarkStart w:id="4242" w:name="_Toc366574278"/>
      <w:bookmarkStart w:id="4243" w:name="_Toc366578071"/>
      <w:bookmarkStart w:id="4244" w:name="_Toc366578665"/>
      <w:bookmarkStart w:id="4245" w:name="_Toc366579257"/>
      <w:bookmarkStart w:id="4246" w:name="_Toc366579848"/>
      <w:bookmarkStart w:id="4247" w:name="_Toc366580440"/>
      <w:bookmarkStart w:id="4248" w:name="_Toc366581031"/>
      <w:bookmarkStart w:id="4249" w:name="_Toc366581623"/>
      <w:bookmarkStart w:id="4250" w:name="_Toc322911646"/>
      <w:bookmarkStart w:id="4251" w:name="_Toc322912185"/>
      <w:bookmarkStart w:id="4252" w:name="_Toc329093034"/>
      <w:bookmarkStart w:id="4253" w:name="_Toc332701547"/>
      <w:bookmarkStart w:id="4254" w:name="_Toc332701851"/>
      <w:bookmarkStart w:id="4255" w:name="_Toc332711645"/>
      <w:bookmarkStart w:id="4256" w:name="_Toc332711953"/>
      <w:bookmarkStart w:id="4257" w:name="_Toc332712255"/>
      <w:bookmarkStart w:id="4258" w:name="_Toc332724171"/>
      <w:bookmarkStart w:id="4259" w:name="_Toc332724471"/>
      <w:bookmarkStart w:id="4260" w:name="_Toc341102767"/>
      <w:bookmarkStart w:id="4261" w:name="_Toc347241502"/>
      <w:bookmarkStart w:id="4262" w:name="_Toc347744695"/>
      <w:bookmarkStart w:id="4263" w:name="_Toc348984478"/>
      <w:bookmarkStart w:id="4264" w:name="_Toc348984783"/>
      <w:bookmarkStart w:id="4265" w:name="_Toc349037947"/>
      <w:bookmarkStart w:id="4266" w:name="_Toc349642156"/>
      <w:bookmarkStart w:id="4267" w:name="_Toc366078055"/>
      <w:bookmarkStart w:id="4268" w:name="_Toc366078674"/>
      <w:bookmarkStart w:id="4269" w:name="_Toc366079659"/>
      <w:bookmarkStart w:id="4270" w:name="_Toc366080271"/>
      <w:bookmarkStart w:id="4271" w:name="_Toc366080880"/>
      <w:bookmarkStart w:id="4272" w:name="_Toc366505220"/>
      <w:bookmarkStart w:id="4273" w:name="_Toc366508589"/>
      <w:bookmarkStart w:id="4274" w:name="_Toc366513090"/>
      <w:bookmarkStart w:id="4275" w:name="_Toc366574279"/>
      <w:bookmarkStart w:id="4276" w:name="_Toc366578072"/>
      <w:bookmarkStart w:id="4277" w:name="_Toc366578666"/>
      <w:bookmarkStart w:id="4278" w:name="_Toc366579258"/>
      <w:bookmarkStart w:id="4279" w:name="_Toc366579849"/>
      <w:bookmarkStart w:id="4280" w:name="_Toc366580441"/>
      <w:bookmarkStart w:id="4281" w:name="_Toc366581032"/>
      <w:bookmarkStart w:id="4282" w:name="_Toc366581624"/>
      <w:bookmarkStart w:id="4283" w:name="_Toc366078056"/>
      <w:bookmarkStart w:id="4284" w:name="_Toc366078675"/>
      <w:bookmarkStart w:id="4285" w:name="_Toc366079660"/>
      <w:bookmarkStart w:id="4286" w:name="_Toc366080272"/>
      <w:bookmarkStart w:id="4287" w:name="_Toc366080881"/>
      <w:bookmarkStart w:id="4288" w:name="_Toc366505221"/>
      <w:bookmarkStart w:id="4289" w:name="_Toc366508590"/>
      <w:bookmarkStart w:id="4290" w:name="_Toc366513091"/>
      <w:bookmarkStart w:id="4291" w:name="_Toc366574280"/>
      <w:bookmarkStart w:id="4292" w:name="_Toc366578073"/>
      <w:bookmarkStart w:id="4293" w:name="_Toc366578667"/>
      <w:bookmarkStart w:id="4294" w:name="_Toc366579259"/>
      <w:bookmarkStart w:id="4295" w:name="_Toc366579850"/>
      <w:bookmarkStart w:id="4296" w:name="_Toc366580442"/>
      <w:bookmarkStart w:id="4297" w:name="_Toc366581033"/>
      <w:bookmarkStart w:id="4298" w:name="_Toc366581625"/>
      <w:bookmarkStart w:id="4299" w:name="_Toc366078057"/>
      <w:bookmarkStart w:id="4300" w:name="_Toc366078676"/>
      <w:bookmarkStart w:id="4301" w:name="_Toc366079661"/>
      <w:bookmarkStart w:id="4302" w:name="_Toc366080273"/>
      <w:bookmarkStart w:id="4303" w:name="_Toc366080882"/>
      <w:bookmarkStart w:id="4304" w:name="_Toc366505222"/>
      <w:bookmarkStart w:id="4305" w:name="_Toc366508591"/>
      <w:bookmarkStart w:id="4306" w:name="_Toc366513092"/>
      <w:bookmarkStart w:id="4307" w:name="_Toc366574281"/>
      <w:bookmarkStart w:id="4308" w:name="_Toc366578074"/>
      <w:bookmarkStart w:id="4309" w:name="_Toc366578668"/>
      <w:bookmarkStart w:id="4310" w:name="_Toc366579260"/>
      <w:bookmarkStart w:id="4311" w:name="_Toc366579851"/>
      <w:bookmarkStart w:id="4312" w:name="_Toc366580443"/>
      <w:bookmarkStart w:id="4313" w:name="_Toc366581034"/>
      <w:bookmarkStart w:id="4314" w:name="_Toc366581626"/>
      <w:bookmarkStart w:id="4315" w:name="_Toc366078058"/>
      <w:bookmarkStart w:id="4316" w:name="_Toc366078677"/>
      <w:bookmarkStart w:id="4317" w:name="_Toc366079662"/>
      <w:bookmarkStart w:id="4318" w:name="_Toc366080274"/>
      <w:bookmarkStart w:id="4319" w:name="_Toc366080883"/>
      <w:bookmarkStart w:id="4320" w:name="_Toc366505223"/>
      <w:bookmarkStart w:id="4321" w:name="_Toc366508592"/>
      <w:bookmarkStart w:id="4322" w:name="_Toc366513093"/>
      <w:bookmarkStart w:id="4323" w:name="_Toc366574282"/>
      <w:bookmarkStart w:id="4324" w:name="_Toc366578075"/>
      <w:bookmarkStart w:id="4325" w:name="_Toc366578669"/>
      <w:bookmarkStart w:id="4326" w:name="_Toc366579261"/>
      <w:bookmarkStart w:id="4327" w:name="_Toc366579852"/>
      <w:bookmarkStart w:id="4328" w:name="_Toc366580444"/>
      <w:bookmarkStart w:id="4329" w:name="_Toc366581035"/>
      <w:bookmarkStart w:id="4330" w:name="_Toc366581627"/>
      <w:bookmarkStart w:id="4331" w:name="_Toc177399096"/>
      <w:bookmarkStart w:id="4332" w:name="_Toc175057383"/>
      <w:bookmarkStart w:id="4333" w:name="_Toc199516319"/>
      <w:bookmarkStart w:id="4334" w:name="_Toc194983983"/>
      <w:bookmarkStart w:id="4335" w:name="_Toc243112826"/>
      <w:bookmarkStart w:id="4336" w:name="_Ref255476219"/>
      <w:bookmarkStart w:id="4337" w:name="_Toc349042744"/>
      <w:bookmarkStart w:id="4338" w:name="_Toc27061083"/>
      <w:bookmarkStart w:id="4339" w:name="_Toc130873628"/>
      <w:bookmarkStart w:id="4340" w:name="_Toc14054960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r>
        <w:rPr>
          <w:rFonts w:eastAsia="Times New Roman"/>
        </w:rPr>
        <w:lastRenderedPageBreak/>
        <w:t>Simple Types</w:t>
      </w:r>
      <w:bookmarkEnd w:id="4331"/>
      <w:bookmarkEnd w:id="4332"/>
      <w:bookmarkEnd w:id="4333"/>
      <w:bookmarkEnd w:id="4334"/>
      <w:bookmarkEnd w:id="4335"/>
      <w:bookmarkEnd w:id="4336"/>
      <w:bookmarkEnd w:id="4337"/>
      <w:bookmarkEnd w:id="4338"/>
    </w:p>
    <w:p w14:paraId="3FA49E6E" w14:textId="77777777" w:rsidR="00A001B9" w:rsidRDefault="009D64FD">
      <w:pPr>
        <w:pStyle w:val="nobreak"/>
      </w:pPr>
      <w:r>
        <w:t xml:space="preserve">The 'representation' property identifies the physical representation of the element. The DFDL logical types are grouped to illustrate which physical representations apply to each logical type. </w:t>
      </w:r>
    </w:p>
    <w:p w14:paraId="295EB762" w14:textId="77777777" w:rsidR="00A001B9" w:rsidRDefault="009D64FD">
      <w:pPr>
        <w:pStyle w:val="nobreak"/>
      </w:pPr>
      <w:r>
        <w:t xml:space="preserve">These properties provide the correct interpretation of the data found in the </w:t>
      </w:r>
      <w:proofErr w:type="spellStart"/>
      <w:r>
        <w:t>SimpleContent</w:t>
      </w:r>
      <w:proofErr w:type="spellEnd"/>
      <w:r>
        <w:t xml:space="preserve"> grammar region.</w:t>
      </w:r>
    </w:p>
    <w:p w14:paraId="31ADE0C7" w14:textId="77777777" w:rsidR="00A001B9" w:rsidRDefault="009D64FD">
      <w:pPr>
        <w:pStyle w:val="nobreak"/>
      </w:pPr>
      <w:r>
        <w:t>The allowable physical representations for each logical type grouping are also shown, where the logical type groupings are defined 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A001B9" w14:paraId="1549795E" w14:textId="77777777">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7694F247" w14:textId="77777777" w:rsidR="00A001B9" w:rsidRDefault="009D64FD">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4B1F92A4" w14:textId="77777777" w:rsidR="00A001B9" w:rsidRDefault="009D64FD">
            <w:pPr>
              <w:rPr>
                <w:b/>
              </w:rPr>
            </w:pPr>
            <w:r>
              <w:rPr>
                <w:b/>
              </w:rPr>
              <w:t>Types</w:t>
            </w:r>
          </w:p>
        </w:tc>
      </w:tr>
      <w:tr w:rsidR="00A001B9" w14:paraId="6CD94DF6" w14:textId="77777777">
        <w:tc>
          <w:tcPr>
            <w:tcW w:w="1331" w:type="pct"/>
            <w:tcBorders>
              <w:top w:val="single" w:sz="4" w:space="0" w:color="auto"/>
              <w:left w:val="single" w:sz="4" w:space="0" w:color="auto"/>
              <w:bottom w:val="single" w:sz="4" w:space="0" w:color="auto"/>
              <w:right w:val="single" w:sz="4" w:space="0" w:color="auto"/>
            </w:tcBorders>
            <w:hideMark/>
          </w:tcPr>
          <w:p w14:paraId="3EC1D22E" w14:textId="77777777" w:rsidR="00A001B9" w:rsidRDefault="009D64FD">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2CA9100B" w14:textId="77777777" w:rsidR="00A001B9" w:rsidRDefault="009D64FD">
            <w:pPr>
              <w:rPr>
                <w:i/>
                <w:iCs/>
              </w:rPr>
            </w:pPr>
            <w:proofErr w:type="spellStart"/>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p>
        </w:tc>
      </w:tr>
      <w:tr w:rsidR="00A001B9" w14:paraId="3FBC0595" w14:textId="77777777">
        <w:tc>
          <w:tcPr>
            <w:tcW w:w="1331" w:type="pct"/>
            <w:tcBorders>
              <w:top w:val="single" w:sz="4" w:space="0" w:color="auto"/>
              <w:left w:val="single" w:sz="4" w:space="0" w:color="auto"/>
              <w:bottom w:val="single" w:sz="4" w:space="0" w:color="auto"/>
              <w:right w:val="single" w:sz="4" w:space="0" w:color="auto"/>
            </w:tcBorders>
            <w:hideMark/>
          </w:tcPr>
          <w:p w14:paraId="6790B9A5" w14:textId="77777777" w:rsidR="00A001B9" w:rsidRDefault="009D64FD">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362EE2B5" w14:textId="77777777" w:rsidR="00A001B9" w:rsidRDefault="009D64FD">
            <w:pPr>
              <w:rPr>
                <w:i/>
                <w:iCs/>
              </w:rPr>
            </w:pPr>
            <w:proofErr w:type="spellStart"/>
            <w:r>
              <w:t>xs:string</w:t>
            </w:r>
            <w:proofErr w:type="spellEnd"/>
          </w:p>
        </w:tc>
      </w:tr>
      <w:tr w:rsidR="00A001B9" w14:paraId="61B1C7A6" w14:textId="77777777">
        <w:tc>
          <w:tcPr>
            <w:tcW w:w="1331" w:type="pct"/>
            <w:tcBorders>
              <w:top w:val="single" w:sz="4" w:space="0" w:color="auto"/>
              <w:left w:val="single" w:sz="4" w:space="0" w:color="auto"/>
              <w:bottom w:val="single" w:sz="4" w:space="0" w:color="auto"/>
              <w:right w:val="single" w:sz="4" w:space="0" w:color="auto"/>
            </w:tcBorders>
            <w:hideMark/>
          </w:tcPr>
          <w:p w14:paraId="2B2EF813" w14:textId="77777777" w:rsidR="00A001B9" w:rsidRDefault="009D64FD">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43EFCDAA" w14:textId="77777777" w:rsidR="00A001B9" w:rsidRDefault="009D64FD">
            <w:pPr>
              <w:rPr>
                <w:i/>
                <w:iCs/>
              </w:rPr>
            </w:pPr>
            <w:proofErr w:type="spellStart"/>
            <w:r>
              <w:t>xs:dateTime</w:t>
            </w:r>
            <w:proofErr w:type="spellEnd"/>
            <w:r>
              <w:t xml:space="preserve">, </w:t>
            </w:r>
            <w:proofErr w:type="spellStart"/>
            <w:r>
              <w:t>xs:date</w:t>
            </w:r>
            <w:proofErr w:type="spellEnd"/>
            <w:r>
              <w:t xml:space="preserve">, </w:t>
            </w:r>
            <w:proofErr w:type="spellStart"/>
            <w:r>
              <w:t>xs:time</w:t>
            </w:r>
            <w:proofErr w:type="spellEnd"/>
          </w:p>
        </w:tc>
      </w:tr>
      <w:tr w:rsidR="00A001B9" w14:paraId="1AEC1549" w14:textId="77777777">
        <w:tc>
          <w:tcPr>
            <w:tcW w:w="1331" w:type="pct"/>
            <w:tcBorders>
              <w:top w:val="single" w:sz="4" w:space="0" w:color="auto"/>
              <w:left w:val="single" w:sz="4" w:space="0" w:color="auto"/>
              <w:bottom w:val="single" w:sz="4" w:space="0" w:color="auto"/>
              <w:right w:val="single" w:sz="4" w:space="0" w:color="auto"/>
            </w:tcBorders>
            <w:hideMark/>
          </w:tcPr>
          <w:p w14:paraId="7C4523C9" w14:textId="77777777" w:rsidR="00A001B9" w:rsidRDefault="009D64FD">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037AD939" w14:textId="77777777" w:rsidR="00A001B9" w:rsidRDefault="009D64FD">
            <w:pPr>
              <w:rPr>
                <w:i/>
                <w:iCs/>
              </w:rPr>
            </w:pPr>
            <w:proofErr w:type="spellStart"/>
            <w:r>
              <w:t>xs:hexBinary</w:t>
            </w:r>
            <w:proofErr w:type="spellEnd"/>
          </w:p>
        </w:tc>
      </w:tr>
      <w:tr w:rsidR="00A001B9" w14:paraId="2BDC1946" w14:textId="77777777">
        <w:tc>
          <w:tcPr>
            <w:tcW w:w="1331" w:type="pct"/>
            <w:tcBorders>
              <w:top w:val="single" w:sz="4" w:space="0" w:color="auto"/>
              <w:left w:val="single" w:sz="4" w:space="0" w:color="auto"/>
              <w:bottom w:val="single" w:sz="4" w:space="0" w:color="auto"/>
              <w:right w:val="single" w:sz="4" w:space="0" w:color="auto"/>
            </w:tcBorders>
            <w:hideMark/>
          </w:tcPr>
          <w:p w14:paraId="6DF9401F" w14:textId="77777777" w:rsidR="00A001B9" w:rsidRDefault="009D64FD">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0E1DE4B8" w14:textId="77777777" w:rsidR="00A001B9" w:rsidRDefault="009D64FD">
            <w:pPr>
              <w:rPr>
                <w:i/>
                <w:iCs/>
              </w:rPr>
            </w:pPr>
            <w:proofErr w:type="spellStart"/>
            <w:r>
              <w:t>xs:boolean</w:t>
            </w:r>
            <w:proofErr w:type="spellEnd"/>
          </w:p>
        </w:tc>
      </w:tr>
    </w:tbl>
    <w:p w14:paraId="35C24F46" w14:textId="5ABFA72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23</w:t>
      </w:r>
      <w:r w:rsidR="00342DB5">
        <w:rPr>
          <w:noProof/>
        </w:rPr>
        <w:fldChar w:fldCharType="end"/>
      </w:r>
      <w:r>
        <w:t xml:space="preserve"> Logical type groups</w:t>
      </w:r>
    </w:p>
    <w:p w14:paraId="7A67F6C9" w14:textId="77777777" w:rsidR="00A001B9" w:rsidRDefault="009D64FD">
      <w:pPr>
        <w:pStyle w:val="Heading2"/>
        <w:rPr>
          <w:rFonts w:eastAsia="Times New Roman"/>
        </w:rPr>
      </w:pPr>
      <w:bookmarkStart w:id="4341" w:name="_Toc349042745"/>
      <w:bookmarkStart w:id="4342" w:name="_Toc27061084"/>
      <w:r>
        <w:rPr>
          <w:rFonts w:eastAsia="Times New Roman"/>
        </w:rPr>
        <w:t>Properties Common to All Simple Types</w:t>
      </w:r>
      <w:bookmarkEnd w:id="4341"/>
      <w:bookmarkEnd w:id="4342"/>
      <w:r>
        <w:rPr>
          <w:rFonts w:eastAsia="Times New Roman"/>
        </w:rPr>
        <w:t xml:space="preserve"> </w:t>
      </w:r>
    </w:p>
    <w:tbl>
      <w:tblPr>
        <w:tblStyle w:val="Table"/>
        <w:tblW w:w="5000" w:type="pct"/>
        <w:tblInd w:w="0" w:type="dxa"/>
        <w:tblLook w:val="01E0" w:firstRow="1" w:lastRow="1" w:firstColumn="1" w:lastColumn="1" w:noHBand="0" w:noVBand="0"/>
      </w:tblPr>
      <w:tblGrid>
        <w:gridCol w:w="1594"/>
        <w:gridCol w:w="7036"/>
      </w:tblGrid>
      <w:tr w:rsidR="00A001B9" w14:paraId="5B9EA1F8"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01736C5E" w14:textId="77777777" w:rsidR="00A001B9" w:rsidRDefault="009D64FD">
            <w:r>
              <w:t>Property Name</w:t>
            </w:r>
          </w:p>
        </w:tc>
        <w:tc>
          <w:tcPr>
            <w:tcW w:w="0" w:type="auto"/>
            <w:hideMark/>
          </w:tcPr>
          <w:p w14:paraId="441102A1" w14:textId="77777777" w:rsidR="00A001B9" w:rsidRDefault="009D64FD">
            <w:r>
              <w:t>Description</w:t>
            </w:r>
          </w:p>
        </w:tc>
      </w:tr>
      <w:tr w:rsidR="00A001B9" w14:paraId="6FB087D0"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FB89755" w14:textId="77777777" w:rsidR="00A001B9" w:rsidRDefault="009D64FD">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17929BD5" w14:textId="77777777" w:rsidR="00A001B9" w:rsidRDefault="009D64FD">
            <w:proofErr w:type="spellStart"/>
            <w:r>
              <w:t>Enum</w:t>
            </w:r>
            <w:proofErr w:type="spellEnd"/>
          </w:p>
          <w:p w14:paraId="6E70E8E8" w14:textId="77777777" w:rsidR="00A001B9" w:rsidRDefault="009D64FD">
            <w:r>
              <w:t>Valid values are dependent on logical type.</w:t>
            </w:r>
          </w:p>
          <w:p w14:paraId="7CA404C3" w14:textId="77777777" w:rsidR="00A001B9" w:rsidRDefault="009D64FD">
            <w:r>
              <w:rPr>
                <w:b/>
              </w:rPr>
              <w:t>Number:</w:t>
            </w:r>
            <w:r>
              <w:t xml:space="preserve"> 'text, 'binary'</w:t>
            </w:r>
          </w:p>
          <w:p w14:paraId="3B57B00A" w14:textId="77777777" w:rsidR="00A001B9" w:rsidRDefault="009D64FD">
            <w:r>
              <w:rPr>
                <w:b/>
              </w:rPr>
              <w:t>String:</w:t>
            </w:r>
            <w:r>
              <w:t xml:space="preserve"> representation is assumed to be 'text' and the </w:t>
            </w:r>
            <w:proofErr w:type="spellStart"/>
            <w:r>
              <w:t>dfdl:representation</w:t>
            </w:r>
            <w:proofErr w:type="spellEnd"/>
            <w:r>
              <w:t xml:space="preserve"> property is not examined </w:t>
            </w:r>
          </w:p>
          <w:p w14:paraId="2E094B92" w14:textId="77777777" w:rsidR="00A001B9" w:rsidRDefault="009D64FD">
            <w:r>
              <w:rPr>
                <w:b/>
              </w:rPr>
              <w:t>Calendar:</w:t>
            </w:r>
            <w:r>
              <w:t xml:space="preserve"> 'text, 'binary'</w:t>
            </w:r>
          </w:p>
          <w:p w14:paraId="35A4F502" w14:textId="77777777" w:rsidR="00A001B9" w:rsidRDefault="009D64FD">
            <w:r>
              <w:rPr>
                <w:b/>
              </w:rPr>
              <w:t>Boolean:</w:t>
            </w:r>
            <w:r>
              <w:t xml:space="preserve"> 'text, 'binary'</w:t>
            </w:r>
          </w:p>
          <w:p w14:paraId="145826D2" w14:textId="77777777" w:rsidR="00A001B9" w:rsidRDefault="009D64FD">
            <w:r>
              <w:rPr>
                <w:b/>
              </w:rPr>
              <w:t>Opaque:</w:t>
            </w:r>
            <w:r>
              <w:t xml:space="preserve">  representation is assumed to be 'binary' and the </w:t>
            </w:r>
            <w:proofErr w:type="spellStart"/>
            <w:r>
              <w:t>dfdl:representation</w:t>
            </w:r>
            <w:proofErr w:type="spellEnd"/>
            <w:r>
              <w:t xml:space="preserve"> property is not examined.</w:t>
            </w:r>
          </w:p>
          <w:p w14:paraId="14D5F8A5"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62572767" w14:textId="50BBE573"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24</w:t>
      </w:r>
      <w:r w:rsidR="00342DB5">
        <w:rPr>
          <w:noProof/>
        </w:rPr>
        <w:fldChar w:fldCharType="end"/>
      </w:r>
      <w:r>
        <w:t xml:space="preserve"> Properties Common to All Simple Types</w:t>
      </w:r>
    </w:p>
    <w:p w14:paraId="448F8989" w14:textId="35756EE2" w:rsidR="00A001B9" w:rsidRDefault="009D64FD">
      <w:r>
        <w:t xml:space="preserve">The permitted representation properties for each logical type are shown in </w:t>
      </w:r>
      <w:r>
        <w:fldChar w:fldCharType="begin"/>
      </w:r>
      <w:r>
        <w:instrText xml:space="preserve"> REF _Ref247948007 \h </w:instrText>
      </w:r>
      <w:r>
        <w:fldChar w:fldCharType="separate"/>
      </w:r>
      <w:r w:rsidR="002D29EA">
        <w:t xml:space="preserve">Table </w:t>
      </w:r>
      <w:r w:rsidR="002D29EA">
        <w:rPr>
          <w:noProof/>
        </w:rPr>
        <w:t>25: Logical Type to Representation properties</w:t>
      </w:r>
      <w:r>
        <w:fldChar w:fldCharType="end"/>
      </w:r>
    </w:p>
    <w:tbl>
      <w:tblPr>
        <w:tblStyle w:val="Table"/>
        <w:tblW w:w="5000" w:type="pct"/>
        <w:tblInd w:w="0" w:type="dxa"/>
        <w:tblLook w:val="01E0" w:firstRow="1" w:lastRow="1" w:firstColumn="1" w:lastColumn="1" w:noHBand="0" w:noVBand="0"/>
      </w:tblPr>
      <w:tblGrid>
        <w:gridCol w:w="3217"/>
        <w:gridCol w:w="2065"/>
        <w:gridCol w:w="3348"/>
      </w:tblGrid>
      <w:tr w:rsidR="00A001B9" w14:paraId="04E7B36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19C34EB" w14:textId="77777777" w:rsidR="00A001B9" w:rsidRDefault="009D64FD">
            <w:r>
              <w:t>Logical  type</w:t>
            </w:r>
          </w:p>
        </w:tc>
        <w:tc>
          <w:tcPr>
            <w:tcW w:w="0" w:type="auto"/>
            <w:hideMark/>
          </w:tcPr>
          <w:p w14:paraId="70A707A4" w14:textId="77777777" w:rsidR="00A001B9" w:rsidRDefault="009D64FD">
            <w:proofErr w:type="spellStart"/>
            <w:r>
              <w:t>dfdl:representation</w:t>
            </w:r>
            <w:proofErr w:type="spellEnd"/>
            <w:r>
              <w:t xml:space="preserve"> </w:t>
            </w:r>
          </w:p>
        </w:tc>
        <w:tc>
          <w:tcPr>
            <w:tcW w:w="0" w:type="auto"/>
            <w:hideMark/>
          </w:tcPr>
          <w:p w14:paraId="52DD0A79" w14:textId="77777777" w:rsidR="00A001B9" w:rsidRDefault="009D64FD">
            <w:r>
              <w:t>Additional representation property</w:t>
            </w:r>
          </w:p>
        </w:tc>
      </w:tr>
      <w:tr w:rsidR="00A001B9" w14:paraId="065B808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D94789" w14:textId="77777777" w:rsidR="00A001B9" w:rsidRDefault="009D64FD">
            <w:r>
              <w:t>String</w:t>
            </w:r>
          </w:p>
        </w:tc>
        <w:tc>
          <w:tcPr>
            <w:tcW w:w="0" w:type="auto"/>
            <w:tcBorders>
              <w:top w:val="single" w:sz="4" w:space="0" w:color="auto"/>
              <w:left w:val="single" w:sz="4" w:space="0" w:color="auto"/>
              <w:bottom w:val="single" w:sz="4" w:space="0" w:color="auto"/>
              <w:right w:val="single" w:sz="4" w:space="0" w:color="auto"/>
            </w:tcBorders>
            <w:hideMark/>
          </w:tcPr>
          <w:p w14:paraId="759A2E8E" w14:textId="77777777" w:rsidR="00A001B9" w:rsidRDefault="009D64FD">
            <w:r>
              <w:t>Assumed to be text</w:t>
            </w:r>
          </w:p>
        </w:tc>
        <w:tc>
          <w:tcPr>
            <w:tcW w:w="0" w:type="auto"/>
            <w:tcBorders>
              <w:top w:val="single" w:sz="4" w:space="0" w:color="auto"/>
              <w:left w:val="single" w:sz="4" w:space="0" w:color="auto"/>
              <w:bottom w:val="single" w:sz="4" w:space="0" w:color="auto"/>
              <w:right w:val="single" w:sz="4" w:space="0" w:color="auto"/>
            </w:tcBorders>
          </w:tcPr>
          <w:p w14:paraId="36F8EAFB" w14:textId="77777777" w:rsidR="00A001B9" w:rsidRDefault="00A001B9"/>
        </w:tc>
      </w:tr>
      <w:tr w:rsidR="00A001B9" w14:paraId="694A875D"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7F5E1FEA" w14:textId="77777777" w:rsidR="00A001B9" w:rsidRDefault="009D64FD">
            <w:r>
              <w:t>Float, Double</w:t>
            </w:r>
          </w:p>
        </w:tc>
        <w:tc>
          <w:tcPr>
            <w:tcW w:w="0" w:type="auto"/>
            <w:tcBorders>
              <w:top w:val="single" w:sz="4" w:space="0" w:color="auto"/>
              <w:left w:val="single" w:sz="4" w:space="0" w:color="auto"/>
              <w:bottom w:val="single" w:sz="4" w:space="0" w:color="auto"/>
              <w:right w:val="single" w:sz="4" w:space="0" w:color="auto"/>
            </w:tcBorders>
            <w:hideMark/>
          </w:tcPr>
          <w:p w14:paraId="58FB5DA6"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3E449D12" w14:textId="77777777" w:rsidR="00A001B9" w:rsidRDefault="009D64FD">
            <w:proofErr w:type="spellStart"/>
            <w:r>
              <w:rPr>
                <w:b/>
                <w:bCs/>
              </w:rPr>
              <w:t>dfdl:textNumberRep</w:t>
            </w:r>
            <w:proofErr w:type="spellEnd"/>
            <w:r>
              <w:rPr>
                <w:b/>
                <w:bCs/>
              </w:rPr>
              <w:t>:</w:t>
            </w:r>
            <w:r>
              <w:rPr>
                <w:b/>
                <w:bCs/>
              </w:rPr>
              <w:br/>
            </w:r>
            <w:r>
              <w:t>standard</w:t>
            </w:r>
          </w:p>
        </w:tc>
      </w:tr>
      <w:tr w:rsidR="00A001B9" w14:paraId="357AB7A1"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37F41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9C197B"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8A58BA" w14:textId="77777777" w:rsidR="00A001B9" w:rsidRDefault="009D64FD">
            <w:proofErr w:type="spellStart"/>
            <w:r>
              <w:rPr>
                <w:b/>
                <w:bCs/>
              </w:rPr>
              <w:t>dfdl:binaryFloatRep</w:t>
            </w:r>
            <w:proofErr w:type="spellEnd"/>
            <w:r>
              <w:t xml:space="preserve">: </w:t>
            </w:r>
            <w:r>
              <w:br/>
            </w:r>
            <w:proofErr w:type="spellStart"/>
            <w:r>
              <w:t>ieee</w:t>
            </w:r>
            <w:proofErr w:type="spellEnd"/>
            <w:r>
              <w:t>, ibm390Hex</w:t>
            </w:r>
          </w:p>
        </w:tc>
      </w:tr>
      <w:tr w:rsidR="00A001B9" w14:paraId="0D3ED875"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FE3703C" w14:textId="77777777" w:rsidR="00A001B9" w:rsidRDefault="009D64FD">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5571FC"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50028F43" w14:textId="77777777" w:rsidR="00A001B9" w:rsidRDefault="009D64FD">
            <w:proofErr w:type="spellStart"/>
            <w:r>
              <w:rPr>
                <w:b/>
                <w:bCs/>
              </w:rPr>
              <w:t>dfdl:textNumberRep</w:t>
            </w:r>
            <w:proofErr w:type="spellEnd"/>
            <w:r>
              <w:rPr>
                <w:b/>
                <w:bCs/>
              </w:rPr>
              <w:t>:</w:t>
            </w:r>
            <w:r>
              <w:rPr>
                <w:b/>
                <w:bCs/>
              </w:rPr>
              <w:br/>
            </w:r>
            <w:r>
              <w:t>standard, zoned</w:t>
            </w:r>
          </w:p>
        </w:tc>
      </w:tr>
      <w:tr w:rsidR="00A001B9" w14:paraId="76A3CA8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F02AF2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077E21"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7EB2F1" w14:textId="77777777" w:rsidR="00A001B9" w:rsidRDefault="009D64FD">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A001B9" w14:paraId="358E94CF"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49D6401" w14:textId="77777777" w:rsidR="00A001B9" w:rsidRDefault="009D64FD">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122E71"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458C61BE" w14:textId="77777777" w:rsidR="00A001B9" w:rsidRDefault="009D64FD">
            <w:proofErr w:type="spellStart"/>
            <w:r>
              <w:rPr>
                <w:b/>
                <w:bCs/>
              </w:rPr>
              <w:t>dfdl:textNumberRep</w:t>
            </w:r>
            <w:proofErr w:type="spellEnd"/>
            <w:r>
              <w:rPr>
                <w:b/>
                <w:bCs/>
              </w:rPr>
              <w:t>:</w:t>
            </w:r>
            <w:r>
              <w:rPr>
                <w:b/>
                <w:bCs/>
              </w:rPr>
              <w:br/>
            </w:r>
            <w:r>
              <w:t>standard, zoned</w:t>
            </w:r>
          </w:p>
        </w:tc>
      </w:tr>
      <w:tr w:rsidR="00A001B9" w14:paraId="0D31337B"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9EF9A6C"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3F72E"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0B2E604D" w14:textId="77777777" w:rsidR="00A001B9" w:rsidRDefault="009D64FD">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A001B9" w14:paraId="74DDF51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90B06E" w14:textId="77777777" w:rsidR="00A001B9" w:rsidRDefault="009D64FD">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50CD2F05"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A91C275" w14:textId="77777777" w:rsidR="00A001B9" w:rsidRDefault="00A001B9"/>
        </w:tc>
      </w:tr>
      <w:tr w:rsidR="00A001B9" w14:paraId="4F725150" w14:textId="77777777" w:rsidTr="00A001B9">
        <w:tc>
          <w:tcPr>
            <w:tcW w:w="0" w:type="auto"/>
            <w:tcBorders>
              <w:top w:val="single" w:sz="4" w:space="0" w:color="auto"/>
              <w:left w:val="single" w:sz="4" w:space="0" w:color="auto"/>
              <w:bottom w:val="single" w:sz="4" w:space="0" w:color="auto"/>
              <w:right w:val="single" w:sz="4" w:space="0" w:color="auto"/>
            </w:tcBorders>
          </w:tcPr>
          <w:p w14:paraId="020F82F8" w14:textId="77777777" w:rsidR="00A001B9" w:rsidRDefault="00A001B9"/>
        </w:tc>
        <w:tc>
          <w:tcPr>
            <w:tcW w:w="0" w:type="auto"/>
            <w:tcBorders>
              <w:top w:val="single" w:sz="4" w:space="0" w:color="auto"/>
              <w:left w:val="single" w:sz="4" w:space="0" w:color="auto"/>
              <w:bottom w:val="single" w:sz="4" w:space="0" w:color="auto"/>
              <w:right w:val="single" w:sz="4" w:space="0" w:color="auto"/>
            </w:tcBorders>
            <w:hideMark/>
          </w:tcPr>
          <w:p w14:paraId="282005E3"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F8EAC3B" w14:textId="77777777" w:rsidR="00A001B9" w:rsidRDefault="009D64FD">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A001B9" w14:paraId="3CBCD713"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6FA649E5" w14:textId="77777777" w:rsidR="00A001B9" w:rsidRDefault="009D64FD">
            <w:r>
              <w:t>Boolean</w:t>
            </w:r>
          </w:p>
        </w:tc>
        <w:tc>
          <w:tcPr>
            <w:tcW w:w="0" w:type="auto"/>
            <w:tcBorders>
              <w:top w:val="single" w:sz="4" w:space="0" w:color="auto"/>
              <w:left w:val="single" w:sz="4" w:space="0" w:color="auto"/>
              <w:bottom w:val="single" w:sz="4" w:space="0" w:color="auto"/>
              <w:right w:val="single" w:sz="4" w:space="0" w:color="auto"/>
            </w:tcBorders>
            <w:hideMark/>
          </w:tcPr>
          <w:p w14:paraId="596DBC3E"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1DB7FA5" w14:textId="77777777" w:rsidR="00A001B9" w:rsidRDefault="00A001B9"/>
        </w:tc>
      </w:tr>
      <w:tr w:rsidR="00A001B9" w14:paraId="49BA980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393D09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B5FEC8"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tcPr>
          <w:p w14:paraId="08FC14E7" w14:textId="77777777" w:rsidR="00A001B9" w:rsidRDefault="00A001B9"/>
        </w:tc>
      </w:tr>
      <w:tr w:rsidR="00A001B9" w14:paraId="22E15B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66B0D7" w14:textId="77777777" w:rsidR="00A001B9" w:rsidRDefault="009D64FD">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AE458" w14:textId="77777777" w:rsidR="00A001B9" w:rsidRDefault="009D64FD">
            <w:r>
              <w:t>Assumed to be binary</w:t>
            </w:r>
          </w:p>
        </w:tc>
        <w:tc>
          <w:tcPr>
            <w:tcW w:w="0" w:type="auto"/>
            <w:tcBorders>
              <w:top w:val="single" w:sz="4" w:space="0" w:color="auto"/>
              <w:left w:val="single" w:sz="4" w:space="0" w:color="auto"/>
              <w:bottom w:val="single" w:sz="4" w:space="0" w:color="auto"/>
              <w:right w:val="single" w:sz="4" w:space="0" w:color="auto"/>
            </w:tcBorders>
          </w:tcPr>
          <w:p w14:paraId="5D3705AB" w14:textId="77777777" w:rsidR="00A001B9" w:rsidRDefault="00A001B9"/>
        </w:tc>
      </w:tr>
    </w:tbl>
    <w:p w14:paraId="3A72751B" w14:textId="6C82F7A2" w:rsidR="00A001B9" w:rsidRDefault="009D64FD">
      <w:pPr>
        <w:pStyle w:val="Caption"/>
      </w:pPr>
      <w:bookmarkStart w:id="4343" w:name="_Ref247948007"/>
      <w:r>
        <w:t xml:space="preserve">Table </w:t>
      </w:r>
      <w:r w:rsidR="00342DB5">
        <w:fldChar w:fldCharType="begin"/>
      </w:r>
      <w:r w:rsidR="00342DB5">
        <w:instrText xml:space="preserve"> SEQ Table \* ARABIC </w:instrText>
      </w:r>
      <w:r w:rsidR="00342DB5">
        <w:fldChar w:fldCharType="separate"/>
      </w:r>
      <w:r w:rsidR="002D29EA">
        <w:rPr>
          <w:noProof/>
        </w:rPr>
        <w:t>25</w:t>
      </w:r>
      <w:r w:rsidR="00342DB5">
        <w:rPr>
          <w:noProof/>
        </w:rPr>
        <w:fldChar w:fldCharType="end"/>
      </w:r>
      <w:r>
        <w:rPr>
          <w:noProof/>
        </w:rPr>
        <w:t>: Logical Type to Representation properties</w:t>
      </w:r>
      <w:bookmarkEnd w:id="4343"/>
    </w:p>
    <w:p w14:paraId="54035E68" w14:textId="77777777" w:rsidR="00A001B9" w:rsidRDefault="009D64FD">
      <w:pPr>
        <w:pStyle w:val="Heading2"/>
        <w:rPr>
          <w:rFonts w:eastAsia="Times New Roman"/>
        </w:rPr>
      </w:pPr>
      <w:bookmarkStart w:id="4344" w:name="_Toc322911335"/>
      <w:bookmarkStart w:id="4345" w:name="_Toc322911650"/>
      <w:bookmarkStart w:id="4346" w:name="_Toc322911898"/>
      <w:bookmarkStart w:id="4347" w:name="_Toc322912189"/>
      <w:bookmarkStart w:id="4348" w:name="_Toc329093038"/>
      <w:bookmarkStart w:id="4349" w:name="_Toc332701551"/>
      <w:bookmarkStart w:id="4350" w:name="_Toc332701855"/>
      <w:bookmarkStart w:id="4351" w:name="_Toc332711649"/>
      <w:bookmarkStart w:id="4352" w:name="_Toc332711957"/>
      <w:bookmarkStart w:id="4353" w:name="_Toc332712259"/>
      <w:bookmarkStart w:id="4354" w:name="_Toc332724175"/>
      <w:bookmarkStart w:id="4355" w:name="_Toc332724475"/>
      <w:bookmarkStart w:id="4356" w:name="_Toc341102771"/>
      <w:bookmarkStart w:id="4357" w:name="_Toc347241506"/>
      <w:bookmarkStart w:id="4358" w:name="_Toc347744699"/>
      <w:bookmarkStart w:id="4359" w:name="_Toc348984482"/>
      <w:bookmarkStart w:id="4360" w:name="_Toc348984787"/>
      <w:bookmarkStart w:id="4361" w:name="_Toc349037951"/>
      <w:bookmarkStart w:id="4362" w:name="_Toc349038253"/>
      <w:bookmarkStart w:id="4363" w:name="_Toc349042746"/>
      <w:bookmarkStart w:id="4364" w:name="_Toc349642160"/>
      <w:bookmarkStart w:id="4365" w:name="_Toc351912744"/>
      <w:bookmarkStart w:id="4366" w:name="_Toc351914765"/>
      <w:bookmarkStart w:id="4367" w:name="_Toc351915231"/>
      <w:bookmarkStart w:id="4368" w:name="_Toc361231288"/>
      <w:bookmarkStart w:id="4369" w:name="_Toc361231814"/>
      <w:bookmarkStart w:id="4370" w:name="_Toc362445112"/>
      <w:bookmarkStart w:id="4371" w:name="_Toc363909034"/>
      <w:bookmarkStart w:id="4372" w:name="_Toc364463458"/>
      <w:bookmarkStart w:id="4373" w:name="_Toc366078061"/>
      <w:bookmarkStart w:id="4374" w:name="_Toc366078680"/>
      <w:bookmarkStart w:id="4375" w:name="_Toc366079665"/>
      <w:bookmarkStart w:id="4376" w:name="_Toc366080277"/>
      <w:bookmarkStart w:id="4377" w:name="_Toc366080886"/>
      <w:bookmarkStart w:id="4378" w:name="_Toc366505226"/>
      <w:bookmarkStart w:id="4379" w:name="_Toc366508595"/>
      <w:bookmarkStart w:id="4380" w:name="_Toc366513096"/>
      <w:bookmarkStart w:id="4381" w:name="_Toc366574285"/>
      <w:bookmarkStart w:id="4382" w:name="_Toc366578078"/>
      <w:bookmarkStart w:id="4383" w:name="_Toc366578672"/>
      <w:bookmarkStart w:id="4384" w:name="_Toc366579264"/>
      <w:bookmarkStart w:id="4385" w:name="_Toc366579855"/>
      <w:bookmarkStart w:id="4386" w:name="_Toc366580447"/>
      <w:bookmarkStart w:id="4387" w:name="_Toc366581038"/>
      <w:bookmarkStart w:id="4388" w:name="_Toc366581630"/>
      <w:bookmarkStart w:id="4389" w:name="_Toc243112827"/>
      <w:bookmarkStart w:id="4390" w:name="_Toc349042747"/>
      <w:bookmarkStart w:id="4391" w:name="_Toc27061085"/>
      <w:bookmarkStart w:id="4392" w:name="_Toc130873627"/>
      <w:bookmarkStart w:id="4393" w:name="_Toc140549599"/>
      <w:bookmarkStart w:id="4394" w:name="_Toc177399097"/>
      <w:bookmarkStart w:id="4395" w:name="_Toc175057384"/>
      <w:bookmarkStart w:id="4396" w:name="_Toc199516320"/>
      <w:bookmarkStart w:id="4397" w:name="_Toc194983984"/>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r>
        <w:rPr>
          <w:rFonts w:eastAsia="Times New Roman"/>
        </w:rPr>
        <w:t>Properties Common to All Simple Types with Text representation</w:t>
      </w:r>
      <w:bookmarkEnd w:id="4389"/>
      <w:bookmarkEnd w:id="4390"/>
      <w:bookmarkEnd w:id="4391"/>
    </w:p>
    <w:tbl>
      <w:tblPr>
        <w:tblStyle w:val="Table"/>
        <w:tblW w:w="5000" w:type="pct"/>
        <w:tblInd w:w="0" w:type="dxa"/>
        <w:tblLook w:val="0020" w:firstRow="1" w:lastRow="0" w:firstColumn="0" w:lastColumn="0" w:noHBand="0" w:noVBand="0"/>
      </w:tblPr>
      <w:tblGrid>
        <w:gridCol w:w="2073"/>
        <w:gridCol w:w="6557"/>
      </w:tblGrid>
      <w:tr w:rsidR="00A001B9" w14:paraId="1A77768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392"/>
          <w:bookmarkEnd w:id="4393"/>
          <w:bookmarkEnd w:id="4394"/>
          <w:bookmarkEnd w:id="4395"/>
          <w:bookmarkEnd w:id="4396"/>
          <w:bookmarkEnd w:id="4397"/>
          <w:p w14:paraId="20498E34" w14:textId="77777777" w:rsidR="00A001B9" w:rsidRDefault="009D64FD">
            <w:pPr>
              <w:rPr>
                <w:rFonts w:cs="Arial"/>
                <w:sz w:val="18"/>
              </w:rPr>
            </w:pPr>
            <w:r>
              <w:t>Property Name</w:t>
            </w:r>
          </w:p>
        </w:tc>
        <w:tc>
          <w:tcPr>
            <w:tcW w:w="0" w:type="auto"/>
            <w:hideMark/>
          </w:tcPr>
          <w:p w14:paraId="40E1333D" w14:textId="77777777" w:rsidR="00A001B9" w:rsidRDefault="009D64FD">
            <w:r>
              <w:t>Description</w:t>
            </w:r>
          </w:p>
        </w:tc>
      </w:tr>
      <w:tr w:rsidR="00A001B9" w14:paraId="4BF0CE9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40B5BA1" w14:textId="77777777" w:rsidR="00A001B9" w:rsidRDefault="009D64FD">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72C724F9" w14:textId="77777777" w:rsidR="00A001B9" w:rsidRDefault="009D64FD">
            <w:pPr>
              <w:rPr>
                <w:rFonts w:eastAsia="Arial Unicode MS"/>
              </w:rPr>
            </w:pPr>
            <w:proofErr w:type="spellStart"/>
            <w:r>
              <w:rPr>
                <w:rFonts w:eastAsia="Arial Unicode MS"/>
              </w:rPr>
              <w:t>Enum</w:t>
            </w:r>
            <w:proofErr w:type="spellEnd"/>
          </w:p>
          <w:p w14:paraId="5CE25D77" w14:textId="77777777" w:rsidR="00A001B9" w:rsidRDefault="009D64FD">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7328858E" w14:textId="2521E63A" w:rsidR="00A001B9" w:rsidRDefault="009D64FD">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2D29EA">
              <w:rPr>
                <w:rFonts w:eastAsia="Arial Unicode MS"/>
              </w:rPr>
              <w:t>9.2</w:t>
            </w:r>
            <w:r>
              <w:fldChar w:fldCharType="end"/>
            </w:r>
            <w:r>
              <w:rPr>
                <w:rFonts w:eastAsia="Arial Unicode MS"/>
              </w:rPr>
              <w:t>.</w:t>
            </w:r>
          </w:p>
          <w:p w14:paraId="749884EE" w14:textId="77777777" w:rsidR="00A001B9" w:rsidRDefault="009D64FD">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1A30917A" w14:textId="77777777" w:rsidR="00A001B9" w:rsidRDefault="009D64FD">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w:t>
            </w:r>
            <w:ins w:id="4398" w:author="Mike Beckerle" w:date="2019-09-26T20:04:00Z">
              <w:r>
                <w:t xml:space="preserve"> </w:t>
              </w:r>
              <w:proofErr w:type="spellStart"/>
              <w:r>
                <w:t>dfdl:textBooleanJustification</w:t>
              </w:r>
              <w:proofErr w:type="spellEnd"/>
              <w:r>
                <w:t>,</w:t>
              </w:r>
            </w:ins>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5449C844"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2D94B577"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3D026B20"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20D47CC0"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12C2883A"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062265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18509" w14:textId="77777777" w:rsidR="00A001B9" w:rsidRDefault="009D64FD">
            <w:pPr>
              <w:rPr>
                <w:rFonts w:eastAsia="Arial Unicode MS"/>
              </w:rPr>
            </w:pPr>
            <w:r>
              <w:rPr>
                <w:rFonts w:eastAsia="Arial Unicode MS"/>
              </w:rPr>
              <w:lastRenderedPageBreak/>
              <w:t>textTrimKind</w:t>
            </w:r>
          </w:p>
        </w:tc>
        <w:tc>
          <w:tcPr>
            <w:tcW w:w="0" w:type="auto"/>
            <w:tcBorders>
              <w:top w:val="single" w:sz="4" w:space="0" w:color="auto"/>
              <w:left w:val="single" w:sz="4" w:space="0" w:color="auto"/>
              <w:bottom w:val="single" w:sz="4" w:space="0" w:color="auto"/>
              <w:right w:val="single" w:sz="4" w:space="0" w:color="auto"/>
            </w:tcBorders>
            <w:hideMark/>
          </w:tcPr>
          <w:p w14:paraId="36C9ADD8" w14:textId="77777777" w:rsidR="00A001B9" w:rsidRDefault="009D64FD">
            <w:pPr>
              <w:rPr>
                <w:rFonts w:eastAsia="Arial Unicode MS"/>
              </w:rPr>
            </w:pPr>
            <w:proofErr w:type="spellStart"/>
            <w:r>
              <w:rPr>
                <w:rFonts w:eastAsia="Arial Unicode MS"/>
              </w:rPr>
              <w:t>Enum</w:t>
            </w:r>
            <w:proofErr w:type="spellEnd"/>
          </w:p>
          <w:p w14:paraId="721F0FCE" w14:textId="77777777" w:rsidR="00A001B9" w:rsidRDefault="009D64FD">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2CAE57F6" w14:textId="6C6BFA01" w:rsidR="00A001B9" w:rsidRDefault="009D64FD">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2D29EA">
              <w:rPr>
                <w:rFonts w:eastAsia="Arial Unicode MS"/>
              </w:rPr>
              <w:t>9.2</w:t>
            </w:r>
            <w:r>
              <w:fldChar w:fldCharType="end"/>
            </w:r>
            <w:r>
              <w:rPr>
                <w:rFonts w:eastAsia="Arial Unicode MS"/>
              </w:rPr>
              <w:t>.</w:t>
            </w:r>
          </w:p>
          <w:p w14:paraId="3771313D" w14:textId="77777777" w:rsidR="00A001B9" w:rsidRDefault="009D64FD">
            <w:pPr>
              <w:rPr>
                <w:rFonts w:eastAsia="Arial Unicode MS"/>
              </w:rPr>
            </w:pPr>
            <w:r>
              <w:rPr>
                <w:rFonts w:eastAsia="Arial Unicode MS"/>
              </w:rPr>
              <w:t xml:space="preserve">When 'none' no trimming takes place.  </w:t>
            </w:r>
          </w:p>
          <w:p w14:paraId="0C7AC5D5" w14:textId="77777777" w:rsidR="00A001B9" w:rsidRDefault="009D64FD">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5D043998"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A001B9" w14:paraId="7FED8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99949B" w14:textId="77777777" w:rsidR="00A001B9" w:rsidRDefault="009D64FD">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4EE6FD3D" w14:textId="77777777" w:rsidR="00A001B9" w:rsidRDefault="009D64FD">
            <w:pPr>
              <w:rPr>
                <w:rFonts w:eastAsia="Arial Unicode MS" w:cs="Arial"/>
              </w:rPr>
            </w:pPr>
            <w:r>
              <w:rPr>
                <w:rFonts w:eastAsia="Arial Unicode MS" w:cs="Arial"/>
              </w:rPr>
              <w:t xml:space="preserve">Non-negative Integer.   </w:t>
            </w:r>
          </w:p>
          <w:p w14:paraId="0E8DDB9D" w14:textId="77777777" w:rsidR="00A001B9" w:rsidRDefault="009D64FD">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732ED054" w14:textId="77777777" w:rsidR="00A001B9" w:rsidRDefault="009D64FD">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65FB0C7E" w14:textId="77777777" w:rsidR="00A001B9" w:rsidRDefault="009D64FD">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1B1FDA" w14:textId="77777777" w:rsidR="00A001B9" w:rsidRDefault="009D64FD">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w:t>
            </w:r>
            <w:proofErr w:type="gramStart"/>
            <w:r>
              <w:rPr>
                <w:rFonts w:eastAsia="Arial Unicode MS" w:cs="Arial"/>
              </w:rPr>
              <w:t>text</w:t>
            </w:r>
            <w:proofErr w:type="gramEnd"/>
            <w:r>
              <w:rPr>
                <w:rFonts w:eastAsia="Arial Unicode MS" w:cs="Arial"/>
              </w:rPr>
              <w:t xml:space="preserve"> then no padding occurs.</w:t>
            </w:r>
          </w:p>
          <w:p w14:paraId="0AA1E57C" w14:textId="77777777" w:rsidR="00A001B9" w:rsidRDefault="009D64FD">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63C562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58CFF8" w14:textId="77777777" w:rsidR="00A001B9" w:rsidRDefault="009D64FD">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2F4B9D" w14:textId="77777777" w:rsidR="00A001B9" w:rsidRDefault="009D64FD">
            <w:pPr>
              <w:rPr>
                <w:rFonts w:eastAsia="Arial Unicode MS"/>
              </w:rPr>
            </w:pPr>
            <w:proofErr w:type="spellStart"/>
            <w:r>
              <w:rPr>
                <w:rFonts w:eastAsia="Arial Unicode MS"/>
              </w:rPr>
              <w:t>QName</w:t>
            </w:r>
            <w:proofErr w:type="spellEnd"/>
            <w:r>
              <w:rPr>
                <w:rFonts w:eastAsia="Arial Unicode MS"/>
              </w:rPr>
              <w:t xml:space="preserve"> or empty String</w:t>
            </w:r>
          </w:p>
          <w:p w14:paraId="70749CCD" w14:textId="77777777" w:rsidR="00A001B9" w:rsidRDefault="009D64FD">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w:t>
            </w:r>
            <w:proofErr w:type="gramStart"/>
            <w:r>
              <w:rPr>
                <w:rFonts w:eastAsia="Arial Unicode MS"/>
              </w:rPr>
              <w:t>string</w:t>
            </w:r>
            <w:proofErr w:type="gramEnd"/>
            <w:r>
              <w:rPr>
                <w:rFonts w:eastAsia="Arial Unicode MS"/>
              </w:rPr>
              <w:t xml:space="preserve"> then escaping is explicitly turned off.</w:t>
            </w:r>
          </w:p>
          <w:p w14:paraId="44B04B59" w14:textId="31846C4E" w:rsidR="00A001B9" w:rsidRDefault="009D64FD">
            <w:pPr>
              <w:rPr>
                <w:rFonts w:eastAsia="Arial Unicode MS"/>
                <w:szCs w:val="18"/>
              </w:rPr>
            </w:pPr>
            <w:r>
              <w:rPr>
                <w:rFonts w:eastAsia="Arial Unicode MS"/>
                <w:szCs w:val="18"/>
              </w:rPr>
              <w:t xml:space="preserve">See: Section </w:t>
            </w:r>
            <w:r>
              <w:fldChar w:fldCharType="begin"/>
            </w:r>
            <w:r>
              <w:rPr>
                <w:rFonts w:eastAsia="Arial Unicode MS"/>
                <w:szCs w:val="18"/>
              </w:rPr>
              <w:instrText xml:space="preserve"> REF _Ref220489733 \r \h  \* MERGEFORMAT </w:instrText>
            </w:r>
            <w:r>
              <w:fldChar w:fldCharType="separate"/>
            </w:r>
            <w:r w:rsidR="002D29EA">
              <w:rPr>
                <w:rFonts w:eastAsia="Arial Unicode MS"/>
                <w:szCs w:val="18"/>
              </w:rPr>
              <w:t>7.6</w:t>
            </w:r>
            <w:r>
              <w:fldChar w:fldCharType="end"/>
            </w:r>
            <w:r>
              <w:rPr>
                <w:rFonts w:eastAsia="Arial Unicode MS"/>
                <w:szCs w:val="18"/>
              </w:rPr>
              <w:t xml:space="preserve"> </w:t>
            </w:r>
            <w:r>
              <w:fldChar w:fldCharType="begin"/>
            </w:r>
            <w:r>
              <w:rPr>
                <w:rFonts w:eastAsia="Arial Unicode MS"/>
                <w:szCs w:val="18"/>
              </w:rPr>
              <w:instrText xml:space="preserve"> REF _Ref220489733 \h  \* MERGEFORMAT </w:instrText>
            </w:r>
            <w:r>
              <w:fldChar w:fldCharType="separate"/>
            </w:r>
            <w:r w:rsidR="002D29EA">
              <w:t xml:space="preserve">The </w:t>
            </w:r>
            <w:proofErr w:type="spellStart"/>
            <w:r w:rsidR="002D29EA">
              <w:t>dfdl:escapeScheme</w:t>
            </w:r>
            <w:proofErr w:type="spellEnd"/>
            <w:r w:rsidR="002D29EA">
              <w:t xml:space="preserve"> Annotation Element</w:t>
            </w:r>
            <w:r>
              <w:fldChar w:fldCharType="end"/>
            </w:r>
            <w:r>
              <w:rPr>
                <w:rFonts w:eastAsia="Arial Unicode MS"/>
                <w:szCs w:val="18"/>
              </w:rPr>
              <w:t xml:space="preserve">, and Section </w:t>
            </w:r>
            <w:r>
              <w:fldChar w:fldCharType="begin"/>
            </w:r>
            <w:r>
              <w:rPr>
                <w:rFonts w:eastAsia="Arial Unicode MS"/>
                <w:szCs w:val="18"/>
              </w:rPr>
              <w:instrText xml:space="preserve"> REF _Ref362443507 \r \h  \* MERGEFORMAT </w:instrText>
            </w:r>
            <w:r>
              <w:fldChar w:fldCharType="separate"/>
            </w:r>
            <w:r w:rsidR="002D29EA">
              <w:rPr>
                <w:rFonts w:eastAsia="Arial Unicode MS"/>
                <w:szCs w:val="18"/>
              </w:rPr>
              <w:t>7.5</w:t>
            </w:r>
            <w:r>
              <w:fldChar w:fldCharType="end"/>
            </w:r>
            <w:r>
              <w:rPr>
                <w:rFonts w:eastAsia="Arial Unicode MS"/>
                <w:szCs w:val="18"/>
              </w:rPr>
              <w:t xml:space="preserve"> </w:t>
            </w:r>
            <w:r>
              <w:fldChar w:fldCharType="begin"/>
            </w:r>
            <w:r>
              <w:rPr>
                <w:rFonts w:eastAsia="Arial Unicode MS"/>
                <w:szCs w:val="18"/>
              </w:rPr>
              <w:instrText xml:space="preserve"> REF _Ref362443517 \h </w:instrText>
            </w:r>
            <w:r>
              <w:fldChar w:fldCharType="separate"/>
            </w:r>
            <w:r w:rsidR="002D29EA">
              <w:t xml:space="preserve">The </w:t>
            </w:r>
            <w:proofErr w:type="spellStart"/>
            <w:r w:rsidR="002D29EA">
              <w:t>dfdl:defineEscapeScheme</w:t>
            </w:r>
            <w:proofErr w:type="spellEnd"/>
            <w:r w:rsidR="002D29EA">
              <w:t xml:space="preserve"> Defining Annotation Element</w:t>
            </w:r>
            <w:r>
              <w:fldChar w:fldCharType="end"/>
            </w:r>
            <w:r>
              <w:rPr>
                <w:rFonts w:eastAsia="Arial Unicode MS"/>
                <w:szCs w:val="18"/>
              </w:rPr>
              <w:t>.</w:t>
            </w:r>
          </w:p>
          <w:p w14:paraId="3A477E4F"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2661E056" w14:textId="69C66A92" w:rsidR="00A001B9" w:rsidRDefault="009D64FD">
      <w:pPr>
        <w:pStyle w:val="Caption"/>
      </w:pPr>
      <w:bookmarkStart w:id="4399" w:name="_Ref228950351"/>
      <w:bookmarkStart w:id="4400" w:name="_Toc226450745"/>
      <w:r>
        <w:t xml:space="preserve">Table </w:t>
      </w:r>
      <w:r w:rsidR="00342DB5">
        <w:fldChar w:fldCharType="begin"/>
      </w:r>
      <w:r w:rsidR="00342DB5">
        <w:instrText xml:space="preserve"> SEQ Table \* ARABIC </w:instrText>
      </w:r>
      <w:r w:rsidR="00342DB5">
        <w:fldChar w:fldCharType="separate"/>
      </w:r>
      <w:r w:rsidR="002D29EA">
        <w:rPr>
          <w:noProof/>
        </w:rPr>
        <w:t>26</w:t>
      </w:r>
      <w:r w:rsidR="00342DB5">
        <w:rPr>
          <w:noProof/>
        </w:rPr>
        <w:fldChar w:fldCharType="end"/>
      </w:r>
      <w:r>
        <w:t xml:space="preserve"> Properties Common to All Simple Types with Text Representation</w:t>
      </w:r>
    </w:p>
    <w:p w14:paraId="13E8106C" w14:textId="77777777" w:rsidR="00A001B9" w:rsidRPr="00150926" w:rsidRDefault="009D64FD" w:rsidP="00150926">
      <w:pPr>
        <w:pStyle w:val="Heading3"/>
      </w:pPr>
      <w:bookmarkStart w:id="4401" w:name="_Toc349042748"/>
      <w:bookmarkStart w:id="4402" w:name="_Ref250479270"/>
      <w:bookmarkStart w:id="4403" w:name="_Toc243112828"/>
      <w:bookmarkStart w:id="4404" w:name="_Toc27061086"/>
      <w:r w:rsidRPr="00150926">
        <w:t xml:space="preserve">The </w:t>
      </w:r>
      <w:proofErr w:type="spellStart"/>
      <w:r w:rsidRPr="00150926">
        <w:t>dfdl:escapeScheme</w:t>
      </w:r>
      <w:proofErr w:type="spellEnd"/>
      <w:r w:rsidRPr="00150926">
        <w:t xml:space="preserve"> Properties</w:t>
      </w:r>
      <w:bookmarkEnd w:id="4399"/>
      <w:bookmarkEnd w:id="4400"/>
      <w:bookmarkEnd w:id="4401"/>
      <w:bookmarkEnd w:id="4402"/>
      <w:bookmarkEnd w:id="4403"/>
      <w:bookmarkEnd w:id="4404"/>
    </w:p>
    <w:p w14:paraId="48CAB628" w14:textId="77777777" w:rsidR="00A001B9" w:rsidRDefault="009D64FD" w:rsidP="00150926">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23BAFBD8" w14:textId="77777777" w:rsidR="00A001B9" w:rsidRDefault="009D64FD" w:rsidP="00150926">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575C42BE" w14:textId="77777777" w:rsidR="00A001B9" w:rsidRDefault="009D64FD" w:rsidP="00150926">
      <w:r>
        <w:t>An escape scheme defines the properties that describe the text escaping rules. There are two variants on such schemes:</w:t>
      </w:r>
    </w:p>
    <w:p w14:paraId="0979527C" w14:textId="77777777" w:rsidR="00A001B9" w:rsidRDefault="009D64FD" w:rsidP="00B117B5">
      <w:pPr>
        <w:pStyle w:val="ListParagraph"/>
        <w:numPr>
          <w:ilvl w:val="0"/>
          <w:numId w:val="135"/>
        </w:numPr>
      </w:pPr>
      <w:r>
        <w:t xml:space="preserve">The use of a single escape character to cause the next character to be interpreted literally. The escape character itself is escaped by the escape </w:t>
      </w:r>
      <w:proofErr w:type="spellStart"/>
      <w:r>
        <w:t>escape</w:t>
      </w:r>
      <w:proofErr w:type="spellEnd"/>
      <w:r>
        <w:t xml:space="preserve"> character.</w:t>
      </w:r>
    </w:p>
    <w:p w14:paraId="0E5E2243" w14:textId="77777777" w:rsidR="00A001B9" w:rsidRDefault="009D64FD" w:rsidP="00B117B5">
      <w:pPr>
        <w:pStyle w:val="ListParagraph"/>
        <w:numPr>
          <w:ilvl w:val="0"/>
          <w:numId w:val="135"/>
        </w:numPr>
      </w:pPr>
      <w:r>
        <w:lastRenderedPageBreak/>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4C551531" w14:textId="77777777" w:rsidR="00A001B9" w:rsidRDefault="009D64FD">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5D8812CC" w14:textId="3DFCD4A5" w:rsidR="00A001B9" w:rsidRDefault="009D64FD">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A001B9" w14:paraId="3D402B8D" w14:textId="77777777" w:rsidTr="00150926">
        <w:trPr>
          <w:cnfStyle w:val="100000000000" w:firstRow="1" w:lastRow="0" w:firstColumn="0" w:lastColumn="0" w:oddVBand="0" w:evenVBand="0" w:oddHBand="0" w:evenHBand="0" w:firstRowFirstColumn="0" w:firstRowLastColumn="0" w:lastRowFirstColumn="0" w:lastRowLastColumn="0"/>
        </w:trPr>
        <w:tc>
          <w:tcPr>
            <w:tcW w:w="0" w:type="auto"/>
            <w:hideMark/>
          </w:tcPr>
          <w:p w14:paraId="484603BC" w14:textId="77777777" w:rsidR="00A001B9" w:rsidRDefault="009D64FD">
            <w:r>
              <w:t>Property Name</w:t>
            </w:r>
          </w:p>
        </w:tc>
        <w:tc>
          <w:tcPr>
            <w:tcW w:w="0" w:type="auto"/>
            <w:hideMark/>
          </w:tcPr>
          <w:p w14:paraId="410A2527" w14:textId="77777777" w:rsidR="00A001B9" w:rsidRDefault="009D64FD">
            <w:r>
              <w:t>Description</w:t>
            </w:r>
          </w:p>
        </w:tc>
      </w:tr>
      <w:tr w:rsidR="00A001B9" w14:paraId="78A87E11"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61D386A7" w14:textId="77777777" w:rsidR="00A001B9" w:rsidRDefault="009D64FD">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AE1AAFC" w14:textId="77777777" w:rsidR="00A001B9" w:rsidRDefault="009D64FD">
            <w:pPr>
              <w:rPr>
                <w:rFonts w:cs="Arial"/>
              </w:rPr>
            </w:pPr>
            <w:proofErr w:type="spellStart"/>
            <w:r>
              <w:rPr>
                <w:rFonts w:cs="Arial"/>
              </w:rPr>
              <w:t>Enum</w:t>
            </w:r>
            <w:proofErr w:type="spellEnd"/>
          </w:p>
          <w:p w14:paraId="0E6931C2" w14:textId="77777777" w:rsidR="00A001B9" w:rsidRDefault="009D64FD">
            <w:pPr>
              <w:rPr>
                <w:rFonts w:cs="Arial"/>
              </w:rPr>
            </w:pPr>
            <w:r>
              <w:rPr>
                <w:rFonts w:cs="Arial"/>
              </w:rPr>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74A69965" w14:textId="77777777" w:rsidR="00A001B9" w:rsidRDefault="009D64FD">
            <w:pPr>
              <w:rPr>
                <w:rFonts w:cs="Arial"/>
              </w:rPr>
            </w:pPr>
            <w:r>
              <w:rPr>
                <w:rFonts w:cs="Arial"/>
              </w:rPr>
              <w:t>The type of escape mechanism defined in the escape scheme</w:t>
            </w:r>
          </w:p>
          <w:p w14:paraId="3657A131" w14:textId="77777777" w:rsidR="00A001B9" w:rsidRDefault="009D64FD">
            <w:pPr>
              <w:rPr>
                <w:del w:id="4405" w:author="Mike Beckerle" w:date="2019-09-13T20:02:00Z"/>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proofErr w:type="gramStart"/>
            <w:r>
              <w:rPr>
                <w:rFonts w:cs="Arial"/>
              </w:rPr>
              <w:t>an</w:t>
            </w:r>
            <w:proofErr w:type="gramEnd"/>
            <w:r>
              <w:rPr>
                <w:rFonts w:cs="Arial"/>
              </w:rPr>
              <w:t xml:space="preserve"> </w:t>
            </w:r>
            <w:proofErr w:type="spellStart"/>
            <w:r>
              <w:rPr>
                <w:rFonts w:cs="Arial"/>
              </w:rPr>
              <w:t>dfdl:escapeCharacter</w:t>
            </w:r>
            <w:proofErr w:type="spellEnd"/>
            <w:ins w:id="4406" w:author="Mike Beckerle" w:date="2019-09-13T20:01:00Z">
              <w:r>
                <w:rPr>
                  <w:rFonts w:cs="Arial"/>
                </w:rPr>
                <w:t xml:space="preserve"> or </w:t>
              </w:r>
              <w:proofErr w:type="spellStart"/>
              <w:r>
                <w:rPr>
                  <w:rFonts w:cs="Arial"/>
                </w:rPr>
                <w:t>dfdl:escapeEscapeCharacter</w:t>
              </w:r>
            </w:ins>
            <w:proofErr w:type="spellEnd"/>
            <w:ins w:id="4407" w:author="Mike Beckerle" w:date="2019-09-13T20:02:00Z">
              <w:r>
                <w:rPr>
                  <w:rFonts w:cs="Arial"/>
                </w:rPr>
                <w:t xml:space="preserve"> immediately</w:t>
              </w:r>
            </w:ins>
            <w:r>
              <w:rPr>
                <w:rFonts w:cs="Arial"/>
              </w:rPr>
              <w:t xml:space="preserve"> before it. </w:t>
            </w:r>
            <w:ins w:id="4408" w:author="Mike Beckerle" w:date="2019-09-13T20:02:00Z">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ins>
            <w:del w:id="4409" w:author="Mike Beckerle" w:date="2019-09-13T20:02:00Z">
              <w:r>
                <w:rPr>
                  <w:rFonts w:cs="Arial"/>
                </w:rPr>
                <w:delText>The following are escaped if they are in the data</w:delText>
              </w:r>
            </w:del>
          </w:p>
          <w:p w14:paraId="5ACFA50C" w14:textId="77777777" w:rsidR="00A001B9" w:rsidRDefault="009D64FD">
            <w:pPr>
              <w:rPr>
                <w:del w:id="4410" w:author="Mike Beckerle" w:date="2019-09-13T20:02:00Z"/>
                <w:rFonts w:cs="Arial"/>
              </w:rPr>
            </w:pPr>
            <w:del w:id="4411" w:author="Mike Beckerle" w:date="2019-09-13T20:02:00Z">
              <w:r>
                <w:rPr>
                  <w:rFonts w:cs="Arial"/>
                </w:rPr>
                <w:delText xml:space="preserve">Any in-scope terminating delimiter by escaping its first character. </w:delText>
              </w:r>
            </w:del>
          </w:p>
          <w:p w14:paraId="6AFBABCD" w14:textId="77777777" w:rsidR="00A001B9" w:rsidRDefault="009D64FD">
            <w:pPr>
              <w:rPr>
                <w:del w:id="4412" w:author="Mike Beckerle" w:date="2019-09-13T20:02:00Z"/>
                <w:rFonts w:cs="Arial"/>
              </w:rPr>
            </w:pPr>
            <w:del w:id="4413" w:author="Mike Beckerle" w:date="2019-09-13T20:02:00Z">
              <w:r>
                <w:rPr>
                  <w:rFonts w:cs="Arial"/>
                </w:rPr>
                <w:delText>dfdl:escapeCharacter (escaped by dfdl:escapeEscapeCharacter)</w:delText>
              </w:r>
            </w:del>
          </w:p>
          <w:p w14:paraId="53FACDA2" w14:textId="77777777" w:rsidR="00A001B9" w:rsidRDefault="009D64FD">
            <w:pPr>
              <w:rPr>
                <w:rFonts w:cs="Arial"/>
              </w:rPr>
            </w:pPr>
            <w:del w:id="4414" w:author="Mike Beckerle" w:date="2019-09-13T20:02:00Z">
              <w:r>
                <w:rPr>
                  <w:rFonts w:cs="Arial"/>
                </w:rPr>
                <w:delText xml:space="preserve">any dfdl:extraEscapedCharacters </w:delText>
              </w:r>
            </w:del>
          </w:p>
          <w:p w14:paraId="57AFAAEC" w14:textId="77777777" w:rsidR="00A001B9" w:rsidRDefault="009D64FD">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w:t>
            </w:r>
            <w:ins w:id="4415" w:author="Mike Beckerle" w:date="2019-09-13T20:04:00Z">
              <w:r>
                <w:t xml:space="preserve"> </w:t>
              </w:r>
              <w:r>
                <w:rPr>
                  <w:rFonts w:cs="Arial"/>
                  <w:lang w:eastAsia="en-GB"/>
                </w:rPr>
                <w:t xml:space="preserve">as determined by property </w:t>
              </w:r>
              <w:proofErr w:type="spellStart"/>
              <w:r>
                <w:rPr>
                  <w:rFonts w:cs="Arial"/>
                  <w:lang w:eastAsia="en-GB"/>
                </w:rPr>
                <w:t>dfdl:escapeCharacterPolicy</w:t>
              </w:r>
            </w:ins>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ins w:id="4416" w:author="Mike Beckerle" w:date="2019-09-13T20:05:00Z">
              <w:r>
                <w:t>, respectively.</w:t>
              </w:r>
            </w:ins>
          </w:p>
          <w:p w14:paraId="093D0F3B" w14:textId="77777777" w:rsidR="00A001B9" w:rsidRDefault="009D64FD">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067E08B4" w14:textId="77777777" w:rsidR="00A001B9" w:rsidRDefault="009D64FD">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an </w:t>
            </w:r>
            <w:proofErr w:type="spellStart"/>
            <w:r>
              <w:t>dfdl:escapeBlockEnd</w:t>
            </w:r>
            <w:proofErr w:type="spellEnd"/>
            <w:r>
              <w:t xml:space="preserve"> string. The matching </w:t>
            </w:r>
            <w:proofErr w:type="spellStart"/>
            <w:r>
              <w:t>dfdl:escapeBlockEnd</w:t>
            </w:r>
            <w:proofErr w:type="spellEnd"/>
            <w:r>
              <w:t xml:space="preserve"> string is removed from the </w:t>
            </w:r>
            <w:proofErr w:type="gramStart"/>
            <w:r>
              <w:t>data..</w:t>
            </w:r>
            <w:proofErr w:type="gramEnd"/>
            <w:r>
              <w:t xml:space="preserve">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2C2092B2"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4C7A627F"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72F95659" w14:textId="77777777" w:rsidR="00A001B9" w:rsidRDefault="009D64FD">
            <w:pPr>
              <w:rPr>
                <w:rFonts w:cs="Arial"/>
              </w:rPr>
            </w:pPr>
            <w:proofErr w:type="spellStart"/>
            <w:r>
              <w:rPr>
                <w:rFonts w:cs="Arial"/>
              </w:rPr>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2727E0E" w14:textId="77777777" w:rsidR="00A001B9" w:rsidRDefault="009D64FD">
            <w:pPr>
              <w:rPr>
                <w:rFonts w:cs="Arial"/>
              </w:rPr>
            </w:pPr>
            <w:r>
              <w:rPr>
                <w:rFonts w:cs="Arial"/>
              </w:rPr>
              <w:t>DFDL String Literal or DFDL Expression</w:t>
            </w:r>
          </w:p>
          <w:p w14:paraId="5D5AC450" w14:textId="77777777" w:rsidR="00A001B9" w:rsidRDefault="009D64FD">
            <w:pPr>
              <w:rPr>
                <w:rFonts w:cs="Arial"/>
              </w:rPr>
            </w:pPr>
            <w:r>
              <w:rPr>
                <w:rFonts w:cs="Arial"/>
              </w:rPr>
              <w:lastRenderedPageBreak/>
              <w:t xml:space="preserve">Specifies one character that escapes the subsequent character. </w:t>
            </w:r>
          </w:p>
          <w:p w14:paraId="7E2A1A1C" w14:textId="77777777" w:rsidR="00A001B9" w:rsidRDefault="009D64FD">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30389757" w14:textId="77777777" w:rsidR="00A001B9" w:rsidRDefault="009D64FD">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06129F21" w14:textId="77777777" w:rsidR="00A001B9" w:rsidRDefault="009D64FD">
            <w:pPr>
              <w:rPr>
                <w:rFonts w:cs="Arial"/>
              </w:rPr>
            </w:pPr>
            <w:r>
              <w:rPr>
                <w:rFonts w:cs="Arial"/>
              </w:rPr>
              <w:t>This property can be computed by way of an expression which returns a character. The expression must not contain forward references to elements which have not yet been processed.</w:t>
            </w:r>
          </w:p>
          <w:p w14:paraId="136F6326" w14:textId="77777777" w:rsidR="00A001B9" w:rsidRDefault="009D64FD">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333B5816" w14:textId="77777777" w:rsidR="00A001B9" w:rsidRDefault="009D64FD" w:rsidP="00B117B5">
            <w:pPr>
              <w:numPr>
                <w:ilvl w:val="0"/>
                <w:numId w:val="74"/>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06AF0F13" w14:textId="77777777" w:rsidR="00A001B9" w:rsidRDefault="009D64FD" w:rsidP="00B117B5">
            <w:pPr>
              <w:numPr>
                <w:ilvl w:val="0"/>
                <w:numId w:val="74"/>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04E1FF88" w14:textId="77777777" w:rsidR="00A001B9" w:rsidRDefault="009D64FD" w:rsidP="00B117B5">
            <w:pPr>
              <w:numPr>
                <w:ilvl w:val="0"/>
                <w:numId w:val="74"/>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6D14BDA6" w14:textId="77777777" w:rsidR="00A001B9" w:rsidRDefault="009D64FD">
            <w:r>
              <w:t>It is a Schema Definition Error if the string literal contains any of the disallowed constructs.</w:t>
            </w:r>
          </w:p>
          <w:p w14:paraId="4FBC80D1" w14:textId="77777777" w:rsidR="00A001B9" w:rsidRDefault="009D64FD">
            <w:pPr>
              <w:rPr>
                <w:rFonts w:cs="Arial"/>
              </w:rPr>
            </w:pPr>
            <w:r>
              <w:rPr>
                <w:rFonts w:cs="Arial"/>
              </w:rPr>
              <w:t xml:space="preserve">Escape characters contribute to the </w:t>
            </w:r>
            <w:del w:id="4417" w:author="Mike Beckerle" w:date="2019-11-25T14:23:00Z">
              <w:r>
                <w:rPr>
                  <w:rFonts w:cs="Arial"/>
                </w:rPr>
                <w:delText xml:space="preserve">content </w:delText>
              </w:r>
            </w:del>
            <w:ins w:id="4418" w:author="Mike Beckerle" w:date="2019-11-25T14:23: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19" w:author="Mike Beckerle" w:date="2019-11-25T14:24:00Z">
              <w:r>
                <w:rPr>
                  <w:rFonts w:cs="Arial"/>
                </w:rPr>
                <w:delText xml:space="preserve">length </w:delText>
              </w:r>
            </w:del>
            <w:r>
              <w:rPr>
                <w:rFonts w:cs="Arial"/>
              </w:rPr>
              <w:t>of the field</w:t>
            </w:r>
          </w:p>
          <w:p w14:paraId="0DA6A0FB"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368B9937"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0E218D83" w14:textId="77777777" w:rsidR="00A001B9" w:rsidRDefault="009D64FD">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83E993B"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54894094"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307F46EE"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1DD0F826" w14:textId="77777777" w:rsidR="00A001B9" w:rsidRDefault="009D64FD">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74CC7B8E" w14:textId="77777777" w:rsidR="00A001B9" w:rsidRDefault="009D64FD">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3ACE7CD" w14:textId="77777777" w:rsidR="00A001B9" w:rsidRDefault="009D64FD">
            <w:pPr>
              <w:autoSpaceDE w:val="0"/>
              <w:autoSpaceDN w:val="0"/>
              <w:adjustRightInd w:val="0"/>
              <w:rPr>
                <w:rFonts w:eastAsia="MS Mincho" w:cs="Arial"/>
                <w:lang w:eastAsia="ja-JP" w:bidi="he-IL"/>
              </w:rPr>
            </w:pPr>
            <w:proofErr w:type="gramStart"/>
            <w:r>
              <w:rPr>
                <w:rFonts w:eastAsia="MS Mincho" w:cs="Arial"/>
                <w:lang w:eastAsia="ja-JP" w:bidi="he-IL"/>
              </w:rPr>
              <w:t>An</w:t>
            </w:r>
            <w:proofErr w:type="gramEnd"/>
            <w:r>
              <w:rPr>
                <w:rFonts w:eastAsia="MS Mincho" w:cs="Arial"/>
                <w:lang w:eastAsia="ja-JP" w:bidi="he-IL"/>
              </w:rPr>
              <w:t xml:space="preserve"> </w:t>
            </w:r>
            <w:proofErr w:type="spellStart"/>
            <w:r>
              <w:rPr>
                <w:rFonts w:eastAsia="MS Mincho" w:cs="Arial"/>
                <w:lang w:eastAsia="ja-JP" w:bidi="he-IL"/>
              </w:rPr>
              <w:t>dfdl:</w:t>
            </w:r>
            <w:r>
              <w:rPr>
                <w:rFonts w:cs="Arial"/>
              </w:rPr>
              <w:t>escapeBlockStart</w:t>
            </w:r>
            <w:proofErr w:type="spellEnd"/>
            <w:r>
              <w:rPr>
                <w:rFonts w:cs="Arial"/>
              </w:rPr>
              <w:t xml:space="preserve"> </w:t>
            </w:r>
            <w:r>
              <w:rPr>
                <w:rFonts w:eastAsia="MS Mincho" w:cs="Arial"/>
                <w:lang w:eastAsia="ja-JP" w:bidi="he-IL"/>
              </w:rPr>
              <w:t xml:space="preserve">string contributes to the </w:t>
            </w:r>
            <w:ins w:id="4420" w:author="Mike Beckerle" w:date="2019-11-25T14:24: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21"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7B458EFE"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06976FD1"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24819F09" w14:textId="77777777" w:rsidR="00A001B9" w:rsidRDefault="009D64FD">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BEDDC2"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DFDL String Literal</w:t>
            </w:r>
          </w:p>
          <w:p w14:paraId="044E2BE1"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45F60665"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0A601840" w14:textId="77777777" w:rsidR="00A001B9" w:rsidRDefault="009D64FD">
            <w:pPr>
              <w:rPr>
                <w:ins w:id="4422" w:author="Mike Beckerle" w:date="2019-09-26T18:59:00Z"/>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ins w:id="4423" w:author="Mike Beckerle" w:date="2019-09-26T18:59:00Z">
              <w:r>
                <w:rPr>
                  <w:rFonts w:eastAsia="MS Mincho"/>
                </w:rPr>
                <w:t>.</w:t>
              </w:r>
            </w:ins>
          </w:p>
          <w:p w14:paraId="238F14A3" w14:textId="77777777" w:rsidR="00A001B9" w:rsidRDefault="009D64FD">
            <w:pPr>
              <w:rPr>
                <w:rFonts w:eastAsia="MS Mincho"/>
              </w:rPr>
            </w:pPr>
            <w:ins w:id="4424" w:author="Mike Beckerle" w:date="2019-09-26T18:59:00Z">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ins>
            <w:r>
              <w:rPr>
                <w:rFonts w:eastAsia="MS Mincho"/>
              </w:rPr>
              <w:t xml:space="preserve"> </w:t>
            </w:r>
          </w:p>
          <w:p w14:paraId="43176C55" w14:textId="77777777" w:rsidR="00A001B9" w:rsidRDefault="009D64FD">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74A3DEC7"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ins w:id="4425" w:author="Mike Beckerle" w:date="2019-11-25T14:24: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26"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4DA679B2" w14:textId="77777777" w:rsidR="00A001B9" w:rsidRDefault="009D64FD">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A001B9" w14:paraId="00DC884E"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7AA969B5" w14:textId="77777777" w:rsidR="00A001B9" w:rsidRDefault="009D64FD">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93B37" w14:textId="77777777" w:rsidR="00A001B9" w:rsidRDefault="009D64FD">
            <w:pPr>
              <w:rPr>
                <w:rFonts w:cs="Arial"/>
              </w:rPr>
            </w:pPr>
            <w:r>
              <w:rPr>
                <w:rFonts w:cs="Arial"/>
              </w:rPr>
              <w:t xml:space="preserve">DFDL String Literal or DFDL Expression </w:t>
            </w:r>
          </w:p>
          <w:p w14:paraId="24718D91" w14:textId="77777777" w:rsidR="00A001B9" w:rsidRDefault="009D64FD">
            <w:r>
              <w:rPr>
                <w:rFonts w:cs="Arial"/>
              </w:rPr>
              <w:lastRenderedPageBreak/>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350AC53" w14:textId="77777777" w:rsidR="00A001B9" w:rsidRDefault="009D64FD">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38EFABEB" w14:textId="77777777" w:rsidR="00A001B9" w:rsidRDefault="009D64FD">
            <w:pPr>
              <w:rPr>
                <w:rFonts w:cs="Arial"/>
              </w:rPr>
            </w:pPr>
            <w:r>
              <w:rPr>
                <w:rFonts w:cs="Arial"/>
              </w:rPr>
              <w:t>This property can be computed by way of an expression which returns a character. The expression must not contain forward references to elements which have not yet been processed.</w:t>
            </w:r>
          </w:p>
          <w:p w14:paraId="5DA31FF3" w14:textId="77777777" w:rsidR="00A001B9" w:rsidRDefault="009D64FD">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560D955A" w14:textId="77777777" w:rsidR="00A001B9" w:rsidRDefault="009D64FD">
            <w:pPr>
              <w:rPr>
                <w:rFonts w:cs="Arial"/>
              </w:rPr>
            </w:pPr>
            <w:r>
              <w:rPr>
                <w:rFonts w:cs="Arial"/>
              </w:rPr>
              <w:t xml:space="preserve">If the empty string is </w:t>
            </w:r>
            <w:proofErr w:type="gramStart"/>
            <w:r>
              <w:rPr>
                <w:rFonts w:cs="Arial"/>
              </w:rPr>
              <w:t>specified</w:t>
            </w:r>
            <w:proofErr w:type="gramEnd"/>
            <w:r>
              <w:rPr>
                <w:rFonts w:cs="Arial"/>
              </w:rPr>
              <w:t xml:space="preserve"> then no escaping of escape characters occurs.</w:t>
            </w:r>
          </w:p>
          <w:p w14:paraId="622782FF" w14:textId="77777777" w:rsidR="00A001B9" w:rsidRDefault="009D64FD">
            <w:pPr>
              <w:rPr>
                <w:ins w:id="4427" w:author="Mike Beckerle" w:date="2019-11-25T14:25:00Z"/>
                <w:rFonts w:cs="Arial"/>
              </w:rPr>
            </w:pPr>
            <w:r>
              <w:rPr>
                <w:rFonts w:cs="Arial"/>
              </w:rPr>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20D960A8" w14:textId="77777777" w:rsidR="00A001B9" w:rsidRDefault="009D64FD">
            <w:pPr>
              <w:rPr>
                <w:rFonts w:cs="Arial"/>
              </w:rPr>
            </w:pPr>
            <w:ins w:id="4428" w:author="Mike Beckerle" w:date="2019-11-25T14:25:00Z">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ins>
          </w:p>
          <w:p w14:paraId="4E5DD5B6"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42961CC5"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2765BC01" w14:textId="77777777" w:rsidR="00A001B9" w:rsidRDefault="009D64FD">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4EA3787" w14:textId="77777777" w:rsidR="00A001B9" w:rsidRDefault="009D64FD">
            <w:pPr>
              <w:rPr>
                <w:rFonts w:eastAsia="MS Mincho"/>
              </w:rPr>
            </w:pPr>
            <w:r>
              <w:rPr>
                <w:rFonts w:eastAsia="MS Mincho"/>
              </w:rPr>
              <w:t>List of DFDL String Literals</w:t>
            </w:r>
          </w:p>
          <w:p w14:paraId="2860E7C2" w14:textId="77777777" w:rsidR="00A001B9" w:rsidRDefault="009D64FD">
            <w:pPr>
              <w:rPr>
                <w:rFonts w:eastAsia="MS Mincho"/>
              </w:rPr>
            </w:pPr>
            <w:r>
              <w:rPr>
                <w:rFonts w:eastAsia="MS Mincho"/>
              </w:rPr>
              <w:t>A whitespace separated list of single characters that must be escaped in addition to the in-scope delimiters. If there are no extra characters to escape the property should be set to "".</w:t>
            </w:r>
          </w:p>
          <w:p w14:paraId="28A7D807" w14:textId="77777777" w:rsidR="00A001B9" w:rsidRDefault="009D64FD">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4A175EDE" w14:textId="77777777" w:rsidR="00A001B9" w:rsidRDefault="009D64FD">
            <w:pPr>
              <w:rPr>
                <w:ins w:id="4429" w:author="Mike Beckerle" w:date="2019-11-25T14:26:00Z"/>
                <w:rFonts w:eastAsia="MS Mincho"/>
              </w:rPr>
            </w:pPr>
            <w:r>
              <w:rPr>
                <w:rFonts w:eastAsia="MS Mincho"/>
              </w:rPr>
              <w:t>This property only applies on unparsing.</w:t>
            </w:r>
          </w:p>
          <w:p w14:paraId="7D9F566E" w14:textId="77777777" w:rsidR="00A001B9" w:rsidRDefault="009D64FD">
            <w:pPr>
              <w:rPr>
                <w:rFonts w:cs="Arial"/>
              </w:rPr>
            </w:pPr>
            <w:ins w:id="4430" w:author="Mike Beckerle" w:date="2019-11-25T14:26:00Z">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ins>
          </w:p>
          <w:p w14:paraId="64C3B225"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7D330DDD"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13DA778D" w14:textId="77777777" w:rsidR="00A001B9" w:rsidRDefault="009D64FD">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3F2928BA" w14:textId="77777777" w:rsidR="00A001B9" w:rsidRDefault="009D64FD">
            <w:pPr>
              <w:rPr>
                <w:rFonts w:eastAsia="MS Mincho"/>
              </w:rPr>
            </w:pPr>
            <w:proofErr w:type="spellStart"/>
            <w:r>
              <w:rPr>
                <w:rFonts w:eastAsia="MS Mincho"/>
              </w:rPr>
              <w:t>Enum</w:t>
            </w:r>
            <w:proofErr w:type="spellEnd"/>
          </w:p>
          <w:p w14:paraId="290C2C82" w14:textId="77777777" w:rsidR="00A001B9" w:rsidRDefault="009D64FD">
            <w:pPr>
              <w:rPr>
                <w:rFonts w:cs="Arial"/>
              </w:rPr>
            </w:pPr>
            <w:r>
              <w:rPr>
                <w:rFonts w:cs="Arial"/>
              </w:rPr>
              <w:t>Valid values 'always',  '</w:t>
            </w:r>
            <w:proofErr w:type="spellStart"/>
            <w:r>
              <w:rPr>
                <w:rFonts w:cs="Arial"/>
              </w:rPr>
              <w:t>whenNeeded</w:t>
            </w:r>
            <w:proofErr w:type="spellEnd"/>
            <w:r>
              <w:rPr>
                <w:rFonts w:cs="Arial"/>
              </w:rPr>
              <w:t>'</w:t>
            </w:r>
          </w:p>
          <w:p w14:paraId="53142EE6" w14:textId="77777777" w:rsidR="00A001B9" w:rsidRDefault="009D64FD">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485805D2" w14:textId="77777777" w:rsidR="00A001B9" w:rsidRDefault="009D64FD">
            <w:r>
              <w:t xml:space="preserve">If 'always' then escaping is always occurs as described in </w:t>
            </w:r>
            <w:proofErr w:type="spellStart"/>
            <w:r>
              <w:t>dfdl:escapeKind</w:t>
            </w:r>
            <w:proofErr w:type="spellEnd"/>
            <w:r>
              <w:t xml:space="preserve">.  </w:t>
            </w:r>
          </w:p>
          <w:p w14:paraId="73E42214" w14:textId="77777777" w:rsidR="00A001B9" w:rsidRDefault="009D64FD">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11FC3C79" w14:textId="77777777" w:rsidR="00A001B9" w:rsidRDefault="009D64FD" w:rsidP="00B117B5">
            <w:pPr>
              <w:numPr>
                <w:ilvl w:val="0"/>
                <w:numId w:val="75"/>
              </w:numPr>
              <w:rPr>
                <w:rFonts w:cs="Arial"/>
              </w:rPr>
            </w:pPr>
            <w:r>
              <w:rPr>
                <w:rFonts w:cs="Arial"/>
              </w:rPr>
              <w:t>any in-scope terminating delimiter</w:t>
            </w:r>
          </w:p>
          <w:p w14:paraId="14A8B451" w14:textId="77777777" w:rsidR="00A001B9" w:rsidRDefault="009D64FD" w:rsidP="00B117B5">
            <w:pPr>
              <w:numPr>
                <w:ilvl w:val="0"/>
                <w:numId w:val="75"/>
              </w:numPr>
              <w:rPr>
                <w:rFonts w:cs="Arial"/>
              </w:rPr>
            </w:pPr>
            <w:proofErr w:type="spellStart"/>
            <w:r>
              <w:rPr>
                <w:rFonts w:cs="Arial"/>
              </w:rPr>
              <w:t>dfdl:escapeBlockStart</w:t>
            </w:r>
            <w:proofErr w:type="spellEnd"/>
            <w:r>
              <w:rPr>
                <w:rFonts w:cs="Arial"/>
              </w:rPr>
              <w:t xml:space="preserve"> at the start of the data</w:t>
            </w:r>
          </w:p>
          <w:p w14:paraId="271A5068" w14:textId="77777777" w:rsidR="00A001B9" w:rsidRDefault="009D64FD" w:rsidP="00B117B5">
            <w:pPr>
              <w:numPr>
                <w:ilvl w:val="0"/>
                <w:numId w:val="75"/>
              </w:numPr>
              <w:rPr>
                <w:rFonts w:cs="Arial"/>
              </w:rPr>
            </w:pPr>
            <w:r>
              <w:rPr>
                <w:rFonts w:cs="Arial"/>
              </w:rPr>
              <w:t xml:space="preserve">any </w:t>
            </w:r>
            <w:proofErr w:type="spellStart"/>
            <w:r>
              <w:rPr>
                <w:rFonts w:cs="Arial"/>
              </w:rPr>
              <w:t>dfdl:extraEscapedCharacters</w:t>
            </w:r>
            <w:proofErr w:type="spellEnd"/>
          </w:p>
          <w:p w14:paraId="378B7C79" w14:textId="77777777" w:rsidR="00A001B9" w:rsidRDefault="009D64FD">
            <w:pPr>
              <w:keepNext/>
              <w:rPr>
                <w:rFonts w:cs="Arial"/>
              </w:rPr>
            </w:pPr>
            <w:r>
              <w:rPr>
                <w:rFonts w:cs="Arial"/>
              </w:rPr>
              <w:t xml:space="preserve">Annotation: </w:t>
            </w:r>
            <w:proofErr w:type="spellStart"/>
            <w:r>
              <w:rPr>
                <w:rFonts w:cs="Arial"/>
              </w:rPr>
              <w:t>dfdl:escapeScheme</w:t>
            </w:r>
            <w:proofErr w:type="spellEnd"/>
          </w:p>
        </w:tc>
      </w:tr>
      <w:tr w:rsidR="00A001B9" w14:paraId="01E2D3E0" w14:textId="77777777" w:rsidTr="00150926">
        <w:trPr>
          <w:ins w:id="4431" w:author="Mike Beckerle" w:date="2019-09-13T19:58:00Z"/>
        </w:trPr>
        <w:tc>
          <w:tcPr>
            <w:tcW w:w="0" w:type="auto"/>
            <w:tcBorders>
              <w:top w:val="single" w:sz="4" w:space="0" w:color="auto"/>
              <w:left w:val="single" w:sz="4" w:space="0" w:color="auto"/>
              <w:bottom w:val="single" w:sz="4" w:space="0" w:color="auto"/>
              <w:right w:val="single" w:sz="4" w:space="0" w:color="auto"/>
            </w:tcBorders>
            <w:hideMark/>
          </w:tcPr>
          <w:p w14:paraId="2AA7C44F" w14:textId="77777777" w:rsidR="00A001B9" w:rsidRDefault="009D64FD">
            <w:pPr>
              <w:rPr>
                <w:ins w:id="4432" w:author="Mike Beckerle" w:date="2019-09-13T19:58:00Z"/>
                <w:rFonts w:cs="Arial"/>
              </w:rPr>
            </w:pPr>
            <w:proofErr w:type="spellStart"/>
            <w:ins w:id="4433" w:author="Mike Beckerle" w:date="2019-09-13T19:58:00Z">
              <w:r>
                <w:rPr>
                  <w:rFonts w:cs="Arial"/>
                </w:rPr>
                <w:t>escapeCharacterPolicy</w:t>
              </w:r>
              <w:proofErr w:type="spellEnd"/>
            </w:ins>
          </w:p>
        </w:tc>
        <w:tc>
          <w:tcPr>
            <w:tcW w:w="0" w:type="auto"/>
            <w:tcBorders>
              <w:top w:val="single" w:sz="4" w:space="0" w:color="auto"/>
              <w:left w:val="single" w:sz="4" w:space="0" w:color="auto"/>
              <w:bottom w:val="single" w:sz="4" w:space="0" w:color="auto"/>
              <w:right w:val="single" w:sz="4" w:space="0" w:color="auto"/>
            </w:tcBorders>
            <w:hideMark/>
          </w:tcPr>
          <w:p w14:paraId="0122C945" w14:textId="77777777" w:rsidR="00A001B9" w:rsidRDefault="009D64FD" w:rsidP="00150926">
            <w:pPr>
              <w:rPr>
                <w:ins w:id="4434" w:author="Mike Beckerle" w:date="2019-09-13T19:58:00Z"/>
                <w:lang w:eastAsia="en-GB"/>
              </w:rPr>
            </w:pPr>
            <w:proofErr w:type="spellStart"/>
            <w:ins w:id="4435" w:author="Mike Beckerle" w:date="2019-09-13T19:58:00Z">
              <w:r>
                <w:rPr>
                  <w:lang w:eastAsia="en-GB"/>
                </w:rPr>
                <w:t>Enum</w:t>
              </w:r>
              <w:proofErr w:type="spellEnd"/>
            </w:ins>
          </w:p>
          <w:p w14:paraId="2E9002E1" w14:textId="77777777" w:rsidR="00A001B9" w:rsidRDefault="009D64FD" w:rsidP="00150926">
            <w:pPr>
              <w:rPr>
                <w:ins w:id="4436" w:author="Mike Beckerle" w:date="2019-09-13T19:58:00Z"/>
                <w:lang w:eastAsia="en-GB"/>
              </w:rPr>
            </w:pPr>
            <w:ins w:id="4437" w:author="Mike Beckerle" w:date="2019-09-13T19:58:00Z">
              <w:r>
                <w:rPr>
                  <w:lang w:eastAsia="en-GB"/>
                </w:rPr>
                <w:t>Valid values are ‘all’, ‘delimiters’.</w:t>
              </w:r>
            </w:ins>
          </w:p>
          <w:p w14:paraId="65CB4F06" w14:textId="77777777" w:rsidR="00A001B9" w:rsidRDefault="009D64FD" w:rsidP="00150926">
            <w:pPr>
              <w:rPr>
                <w:ins w:id="4438" w:author="Mike Beckerle" w:date="2019-09-13T19:58:00Z"/>
                <w:lang w:eastAsia="en-GB"/>
              </w:rPr>
            </w:pPr>
            <w:ins w:id="4439" w:author="Mike Beckerle" w:date="2019-09-13T19:58:00Z">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ins>
          </w:p>
          <w:p w14:paraId="43A383FD" w14:textId="77777777" w:rsidR="00A001B9" w:rsidRDefault="009D64FD" w:rsidP="00150926">
            <w:pPr>
              <w:rPr>
                <w:ins w:id="4440" w:author="Mike Beckerle" w:date="2019-09-13T19:58:00Z"/>
                <w:lang w:eastAsia="en-GB"/>
              </w:rPr>
            </w:pPr>
            <w:ins w:id="4441" w:author="Mike Beckerle" w:date="2019-09-13T19:58:00Z">
              <w:r>
                <w:rPr>
                  <w:lang w:eastAsia="en-GB"/>
                </w:rPr>
                <w:t>When 'all':</w:t>
              </w:r>
            </w:ins>
          </w:p>
          <w:p w14:paraId="730B6B28" w14:textId="77777777" w:rsidR="00A001B9" w:rsidRDefault="009D64FD" w:rsidP="00150926">
            <w:pPr>
              <w:rPr>
                <w:ins w:id="4442" w:author="Mike Beckerle" w:date="2019-09-13T19:58:00Z"/>
                <w:lang w:eastAsia="en-GB"/>
              </w:rPr>
            </w:pPr>
            <w:ins w:id="4443" w:author="Mike Beckerle" w:date="2019-09-13T19:58:00Z">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ins>
          </w:p>
          <w:p w14:paraId="181ACD1A" w14:textId="77777777" w:rsidR="00A001B9" w:rsidRDefault="009D64FD" w:rsidP="00B117B5">
            <w:pPr>
              <w:pStyle w:val="ListParagraph"/>
              <w:numPr>
                <w:ilvl w:val="0"/>
                <w:numId w:val="136"/>
              </w:numPr>
              <w:rPr>
                <w:ins w:id="4444" w:author="Mike Beckerle" w:date="2019-09-13T19:58:00Z"/>
                <w:lang w:eastAsia="en-GB"/>
              </w:rPr>
            </w:pPr>
            <w:ins w:id="4445" w:author="Mike Beckerle" w:date="2019-09-13T19:58:00Z">
              <w:r>
                <w:rPr>
                  <w:lang w:eastAsia="en-GB"/>
                </w:rPr>
                <w:t xml:space="preserve">Any in-scope terminating delimiter by escaping its first character. </w:t>
              </w:r>
            </w:ins>
          </w:p>
          <w:p w14:paraId="573B23C1" w14:textId="77777777" w:rsidR="00A001B9" w:rsidRDefault="009D64FD" w:rsidP="00B117B5">
            <w:pPr>
              <w:pStyle w:val="ListParagraph"/>
              <w:numPr>
                <w:ilvl w:val="0"/>
                <w:numId w:val="136"/>
              </w:numPr>
              <w:rPr>
                <w:ins w:id="4446" w:author="Mike Beckerle" w:date="2019-09-13T19:58:00Z"/>
                <w:lang w:eastAsia="en-GB"/>
              </w:rPr>
            </w:pPr>
            <w:proofErr w:type="spellStart"/>
            <w:ins w:id="4447" w:author="Mike Beckerle" w:date="2019-09-13T19:58:00Z">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ins>
          </w:p>
          <w:p w14:paraId="12D77DA1" w14:textId="77777777" w:rsidR="00A001B9" w:rsidRDefault="009D64FD" w:rsidP="00B117B5">
            <w:pPr>
              <w:pStyle w:val="ListParagraph"/>
              <w:numPr>
                <w:ilvl w:val="0"/>
                <w:numId w:val="136"/>
              </w:numPr>
              <w:rPr>
                <w:ins w:id="4448" w:author="Mike Beckerle" w:date="2019-09-13T19:58:00Z"/>
                <w:lang w:eastAsia="en-GB"/>
              </w:rPr>
            </w:pPr>
            <w:ins w:id="4449" w:author="Mike Beckerle" w:date="2019-09-13T19:58:00Z">
              <w:r>
                <w:rPr>
                  <w:lang w:eastAsia="en-GB"/>
                </w:rPr>
                <w:t xml:space="preserve">any </w:t>
              </w:r>
              <w:proofErr w:type="spellStart"/>
              <w:r>
                <w:rPr>
                  <w:lang w:eastAsia="en-GB"/>
                </w:rPr>
                <w:t>dfdl:extraEscapedCharacters</w:t>
              </w:r>
              <w:proofErr w:type="spellEnd"/>
            </w:ins>
          </w:p>
          <w:p w14:paraId="6FFB4D25" w14:textId="77777777" w:rsidR="00A001B9" w:rsidRDefault="009D64FD" w:rsidP="00150926">
            <w:pPr>
              <w:rPr>
                <w:ins w:id="4450" w:author="Mike Beckerle" w:date="2019-09-13T19:58:00Z"/>
                <w:lang w:eastAsia="en-GB"/>
              </w:rPr>
            </w:pPr>
            <w:ins w:id="4451" w:author="Mike Beckerle" w:date="2019-09-13T19:58:00Z">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ins>
          </w:p>
          <w:p w14:paraId="16CB8579" w14:textId="77777777" w:rsidR="00A001B9" w:rsidRDefault="009D64FD" w:rsidP="00150926">
            <w:pPr>
              <w:rPr>
                <w:ins w:id="4452" w:author="Mike Beckerle" w:date="2019-09-13T19:58:00Z"/>
                <w:lang w:eastAsia="en-GB"/>
              </w:rPr>
            </w:pPr>
            <w:ins w:id="4453" w:author="Mike Beckerle" w:date="2019-09-13T19:58:00Z">
              <w:r>
                <w:rPr>
                  <w:lang w:eastAsia="en-GB"/>
                </w:rPr>
                <w:t>When 'delimiters':</w:t>
              </w:r>
            </w:ins>
          </w:p>
          <w:p w14:paraId="18CC1E58" w14:textId="77777777" w:rsidR="00A001B9" w:rsidRDefault="009D64FD" w:rsidP="00150926">
            <w:pPr>
              <w:rPr>
                <w:ins w:id="4454" w:author="Mike Beckerle" w:date="2019-09-13T19:58:00Z"/>
                <w:lang w:eastAsia="en-GB"/>
              </w:rPr>
            </w:pPr>
            <w:ins w:id="4455" w:author="Mike Beckerle" w:date="2019-09-13T19:58:00Z">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ins>
          </w:p>
          <w:p w14:paraId="69B4CFF6" w14:textId="77777777" w:rsidR="00A001B9" w:rsidRDefault="009D64FD" w:rsidP="00B117B5">
            <w:pPr>
              <w:pStyle w:val="ListParagraph"/>
              <w:numPr>
                <w:ilvl w:val="0"/>
                <w:numId w:val="137"/>
              </w:numPr>
              <w:rPr>
                <w:ins w:id="4456" w:author="Mike Beckerle" w:date="2019-09-13T19:58:00Z"/>
                <w:lang w:eastAsia="en-GB"/>
              </w:rPr>
            </w:pPr>
            <w:ins w:id="4457" w:author="Mike Beckerle" w:date="2019-09-13T19:58:00Z">
              <w:r>
                <w:rPr>
                  <w:lang w:eastAsia="en-GB"/>
                </w:rPr>
                <w:t xml:space="preserve">Any in-scope terminating delimiter by escaping its first character. </w:t>
              </w:r>
            </w:ins>
          </w:p>
          <w:p w14:paraId="589B00D5" w14:textId="77777777" w:rsidR="00A001B9" w:rsidRDefault="009D64FD" w:rsidP="00B117B5">
            <w:pPr>
              <w:pStyle w:val="ListParagraph"/>
              <w:numPr>
                <w:ilvl w:val="0"/>
                <w:numId w:val="137"/>
              </w:numPr>
              <w:rPr>
                <w:ins w:id="4458" w:author="Mike Beckerle" w:date="2019-09-13T19:58:00Z"/>
                <w:lang w:eastAsia="en-GB"/>
              </w:rPr>
            </w:pPr>
            <w:proofErr w:type="spellStart"/>
            <w:ins w:id="4459" w:author="Mike Beckerle" w:date="2019-09-13T19:58:00Z">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ins>
          </w:p>
          <w:p w14:paraId="4D7BDDDE" w14:textId="77777777" w:rsidR="00A001B9" w:rsidRDefault="009D64FD" w:rsidP="00150926">
            <w:pPr>
              <w:rPr>
                <w:ins w:id="4460" w:author="Mike Beckerle" w:date="2019-09-13T19:58:00Z"/>
                <w:lang w:eastAsia="en-GB"/>
              </w:rPr>
            </w:pPr>
            <w:ins w:id="4461" w:author="Mike Beckerle" w:date="2019-09-13T19:58:00Z">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ins>
          </w:p>
          <w:p w14:paraId="23FB7C78" w14:textId="77777777" w:rsidR="00A001B9" w:rsidRDefault="009D64FD" w:rsidP="00150926">
            <w:pPr>
              <w:rPr>
                <w:ins w:id="4462" w:author="Mike Beckerle" w:date="2019-09-13T19:58:00Z"/>
                <w:rFonts w:eastAsia="MS Mincho"/>
              </w:rPr>
            </w:pPr>
            <w:ins w:id="4463" w:author="Mike Beckerle" w:date="2019-09-13T19:58:00Z">
              <w:r>
                <w:t xml:space="preserve">Annotation: </w:t>
              </w:r>
              <w:proofErr w:type="spellStart"/>
              <w:r>
                <w:t>dfdl:escapeScheme</w:t>
              </w:r>
              <w:proofErr w:type="spellEnd"/>
            </w:ins>
          </w:p>
        </w:tc>
      </w:tr>
    </w:tbl>
    <w:p w14:paraId="75E6E867" w14:textId="7EEEBFF3"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27</w:t>
      </w:r>
      <w:r w:rsidR="00342DB5">
        <w:rPr>
          <w:noProof/>
        </w:rPr>
        <w:fldChar w:fldCharType="end"/>
      </w:r>
      <w:r>
        <w:t xml:space="preserve"> Escape Scheme Properties</w:t>
      </w:r>
    </w:p>
    <w:p w14:paraId="366EA1D2" w14:textId="77777777" w:rsidR="00A001B9" w:rsidRDefault="009D64FD">
      <w:pPr>
        <w:pStyle w:val="Heading4"/>
        <w:rPr>
          <w:ins w:id="4464" w:author="Mike Beckerle" w:date="2019-09-13T19:52:00Z"/>
          <w:rFonts w:eastAsia="Times New Roman"/>
        </w:rPr>
      </w:pPr>
      <w:ins w:id="4465" w:author="Mike Beckerle" w:date="2019-09-13T19:52:00Z">
        <w:r>
          <w:rPr>
            <w:rFonts w:eastAsia="Times New Roman"/>
          </w:rPr>
          <w:t>Escape Scheme Examples</w:t>
        </w:r>
      </w:ins>
    </w:p>
    <w:p w14:paraId="4D42BD25" w14:textId="77777777" w:rsidR="00A001B9" w:rsidRDefault="009D64FD" w:rsidP="00C64535">
      <w:pPr>
        <w:rPr>
          <w:ins w:id="4466" w:author="Mike Beckerle" w:date="2019-09-13T19:52:00Z"/>
          <w:color w:val="000000"/>
          <w:lang w:eastAsia="en-GB"/>
        </w:rPr>
      </w:pPr>
      <w:ins w:id="4467" w:author="Mike Beckerle" w:date="2019-09-13T19:52:00Z">
        <w:r>
          <w:rPr>
            <w:lang w:eastAsia="en-GB"/>
          </w:rPr>
          <w:t xml:space="preserve">Consider a </w:t>
        </w:r>
        <w:proofErr w:type="spellStart"/>
        <w:r>
          <w:rPr>
            <w:lang w:eastAsia="en-GB"/>
          </w:rPr>
          <w:t>dfdl:escapeScheme</w:t>
        </w:r>
        <w:proofErr w:type="spellEnd"/>
        <w:r>
          <w:rPr>
            <w:lang w:eastAsia="en-GB"/>
          </w:rPr>
          <w:t xml:space="preserve"> annotation with the following properties:</w:t>
        </w:r>
        <w:r>
          <w:rPr>
            <w:color w:val="000000"/>
            <w:lang w:eastAsia="en-GB"/>
          </w:rPr>
          <w:t xml:space="preserve"> </w:t>
        </w:r>
      </w:ins>
    </w:p>
    <w:p w14:paraId="145F15B4" w14:textId="77777777" w:rsidR="00A001B9" w:rsidRPr="00C64535" w:rsidRDefault="009D64FD" w:rsidP="00B117B5">
      <w:pPr>
        <w:pStyle w:val="ListParagraph"/>
        <w:numPr>
          <w:ilvl w:val="0"/>
          <w:numId w:val="138"/>
        </w:numPr>
        <w:rPr>
          <w:ins w:id="4468" w:author="Mike Beckerle" w:date="2019-09-13T19:52:00Z"/>
          <w:rFonts w:eastAsia="Helv"/>
          <w:color w:val="000000"/>
          <w:lang w:eastAsia="en-GB"/>
        </w:rPr>
      </w:pPr>
      <w:proofErr w:type="spellStart"/>
      <w:ins w:id="4469" w:author="Mike Beckerle" w:date="2019-09-13T19:52:00Z">
        <w:r>
          <w:rPr>
            <w:lang w:eastAsia="en-GB"/>
          </w:rPr>
          <w:t>dfdl:escapeBlockStart</w:t>
        </w:r>
        <w:proofErr w:type="spellEnd"/>
        <w:r>
          <w:rPr>
            <w:lang w:eastAsia="en-GB"/>
          </w:rPr>
          <w:t>="start"</w:t>
        </w:r>
        <w:r w:rsidRPr="00C64535">
          <w:rPr>
            <w:color w:val="000000"/>
            <w:lang w:eastAsia="en-GB"/>
          </w:rPr>
          <w:t xml:space="preserve"> </w:t>
        </w:r>
      </w:ins>
    </w:p>
    <w:p w14:paraId="1ED04507" w14:textId="77777777" w:rsidR="00A001B9" w:rsidRPr="00C64535" w:rsidRDefault="009D64FD" w:rsidP="00B117B5">
      <w:pPr>
        <w:pStyle w:val="ListParagraph"/>
        <w:numPr>
          <w:ilvl w:val="0"/>
          <w:numId w:val="138"/>
        </w:numPr>
        <w:rPr>
          <w:ins w:id="4470" w:author="Mike Beckerle" w:date="2019-09-13T19:52:00Z"/>
          <w:rFonts w:eastAsia="Helv"/>
          <w:color w:val="000000"/>
          <w:lang w:eastAsia="en-GB"/>
        </w:rPr>
      </w:pPr>
      <w:proofErr w:type="spellStart"/>
      <w:ins w:id="4471" w:author="Mike Beckerle" w:date="2019-09-13T19:52:00Z">
        <w:r>
          <w:rPr>
            <w:lang w:eastAsia="en-GB"/>
          </w:rPr>
          <w:t>dfdl:escapeBlockEnd</w:t>
        </w:r>
        <w:proofErr w:type="spellEnd"/>
        <w:r>
          <w:rPr>
            <w:lang w:eastAsia="en-GB"/>
          </w:rPr>
          <w:t>="end"</w:t>
        </w:r>
        <w:r w:rsidRPr="00C64535">
          <w:rPr>
            <w:color w:val="000000"/>
            <w:lang w:eastAsia="en-GB"/>
          </w:rPr>
          <w:t xml:space="preserve"> </w:t>
        </w:r>
      </w:ins>
    </w:p>
    <w:p w14:paraId="36F4DE95" w14:textId="4FD1B64E" w:rsidR="00A001B9" w:rsidRPr="00C64535" w:rsidRDefault="009D64FD" w:rsidP="00B117B5">
      <w:pPr>
        <w:pStyle w:val="ListParagraph"/>
        <w:numPr>
          <w:ilvl w:val="0"/>
          <w:numId w:val="138"/>
        </w:numPr>
        <w:rPr>
          <w:ins w:id="4472" w:author="Mike Beckerle" w:date="2019-09-13T19:52:00Z"/>
          <w:rFonts w:eastAsia="Helv"/>
          <w:color w:val="000000"/>
          <w:lang w:eastAsia="en-GB"/>
        </w:rPr>
      </w:pPr>
      <w:proofErr w:type="spellStart"/>
      <w:ins w:id="4473" w:author="Mike Beckerle" w:date="2019-09-13T19:52:00Z">
        <w:r>
          <w:rPr>
            <w:lang w:eastAsia="en-GB"/>
          </w:rPr>
          <w:t>dfdl:escapeEscapeCharacter</w:t>
        </w:r>
        <w:proofErr w:type="spellEnd"/>
        <w:r>
          <w:rPr>
            <w:lang w:eastAsia="en-GB"/>
          </w:rPr>
          <w:t>="#"</w:t>
        </w:r>
        <w:r w:rsidRPr="00C64535">
          <w:rPr>
            <w:color w:val="000000"/>
            <w:lang w:eastAsia="en-GB"/>
          </w:rPr>
          <w:t xml:space="preserve"> </w:t>
        </w:r>
      </w:ins>
    </w:p>
    <w:p w14:paraId="4FA5E40B" w14:textId="77777777" w:rsidR="00150926" w:rsidRDefault="009D64FD" w:rsidP="00C64535">
      <w:pPr>
        <w:rPr>
          <w:color w:val="000000"/>
          <w:lang w:eastAsia="en-GB"/>
        </w:rPr>
      </w:pPr>
      <w:ins w:id="4474" w:author="Mike Beckerle" w:date="2019-09-13T19:52:00Z">
        <w:r>
          <w:rPr>
            <w:lang w:eastAsia="en-GB"/>
          </w:rPr>
          <w:t xml:space="preserve">If this is used to serialize a DFDL </w:t>
        </w:r>
        <w:proofErr w:type="spellStart"/>
        <w:r>
          <w:rPr>
            <w:lang w:eastAsia="en-GB"/>
          </w:rPr>
          <w:t>Infoset</w:t>
        </w:r>
        <w:proofErr w:type="spellEnd"/>
        <w:r>
          <w:rPr>
            <w:lang w:eastAsia="en-GB"/>
          </w:rPr>
          <w:t xml:space="preserve">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ins>
    </w:p>
    <w:p w14:paraId="6B0BC714" w14:textId="504A5B85" w:rsidR="00A001B9" w:rsidRDefault="009D64FD" w:rsidP="00C64535">
      <w:pPr>
        <w:rPr>
          <w:ins w:id="4475" w:author="Mike Beckerle" w:date="2019-09-13T19:52:00Z"/>
          <w:lang w:eastAsia="en-GB"/>
        </w:rPr>
      </w:pPr>
      <w:ins w:id="4476" w:author="Mike Beckerle" w:date="2019-09-13T19:52:00Z">
        <w:r>
          <w:rPr>
            <w:lang w:eastAsia="en-GB"/>
          </w:rPr>
          <w:t xml:space="preserve">In this scenario, the data is not compliant with the escape scheme, and the DFDL serializer must issue a processing error. </w:t>
        </w:r>
      </w:ins>
    </w:p>
    <w:p w14:paraId="3DE13903" w14:textId="77777777" w:rsidR="00A001B9" w:rsidRDefault="009D64FD">
      <w:pPr>
        <w:pStyle w:val="Heading2"/>
        <w:rPr>
          <w:rFonts w:eastAsia="Times New Roman"/>
        </w:rPr>
      </w:pPr>
      <w:r>
        <w:rPr>
          <w:b w:val="0"/>
          <w:bCs w:val="0"/>
        </w:rPr>
        <w:br w:type="page"/>
      </w:r>
      <w:bookmarkStart w:id="4477" w:name="_Toc322911338"/>
      <w:bookmarkStart w:id="4478" w:name="_Toc322911653"/>
      <w:bookmarkStart w:id="4479" w:name="_Toc322911901"/>
      <w:bookmarkStart w:id="4480" w:name="_Toc322912192"/>
      <w:bookmarkStart w:id="4481" w:name="_Toc329093041"/>
      <w:bookmarkStart w:id="4482" w:name="_Toc332701554"/>
      <w:bookmarkStart w:id="4483" w:name="_Toc332701858"/>
      <w:bookmarkStart w:id="4484" w:name="_Toc332711652"/>
      <w:bookmarkStart w:id="4485" w:name="_Toc332711960"/>
      <w:bookmarkStart w:id="4486" w:name="_Toc332712262"/>
      <w:bookmarkStart w:id="4487" w:name="_Toc332724178"/>
      <w:bookmarkStart w:id="4488" w:name="_Toc332724478"/>
      <w:bookmarkStart w:id="4489" w:name="_Toc341102774"/>
      <w:bookmarkStart w:id="4490" w:name="_Toc347241509"/>
      <w:bookmarkStart w:id="4491" w:name="_Toc347744702"/>
      <w:bookmarkStart w:id="4492" w:name="_Toc348984485"/>
      <w:bookmarkStart w:id="4493" w:name="_Toc348984790"/>
      <w:bookmarkStart w:id="4494" w:name="_Toc349037954"/>
      <w:bookmarkStart w:id="4495" w:name="_Toc349038256"/>
      <w:bookmarkStart w:id="4496" w:name="_Toc349042749"/>
      <w:bookmarkStart w:id="4497" w:name="_Toc349642163"/>
      <w:bookmarkStart w:id="4498" w:name="_Toc351912747"/>
      <w:bookmarkStart w:id="4499" w:name="_Toc351914768"/>
      <w:bookmarkStart w:id="4500" w:name="_Toc351915234"/>
      <w:bookmarkStart w:id="4501" w:name="_Toc361231291"/>
      <w:bookmarkStart w:id="4502" w:name="_Toc361231817"/>
      <w:bookmarkStart w:id="4503" w:name="_Toc362445115"/>
      <w:bookmarkStart w:id="4504" w:name="_Toc363909037"/>
      <w:bookmarkStart w:id="4505" w:name="_Toc364463461"/>
      <w:bookmarkStart w:id="4506" w:name="_Toc366078064"/>
      <w:bookmarkStart w:id="4507" w:name="_Toc366078683"/>
      <w:bookmarkStart w:id="4508" w:name="_Toc366079668"/>
      <w:bookmarkStart w:id="4509" w:name="_Toc366080280"/>
      <w:bookmarkStart w:id="4510" w:name="_Toc366080889"/>
      <w:bookmarkStart w:id="4511" w:name="_Toc366505229"/>
      <w:bookmarkStart w:id="4512" w:name="_Toc366508598"/>
      <w:bookmarkStart w:id="4513" w:name="_Toc366513099"/>
      <w:bookmarkStart w:id="4514" w:name="_Toc366574288"/>
      <w:bookmarkStart w:id="4515" w:name="_Toc366578081"/>
      <w:bookmarkStart w:id="4516" w:name="_Toc366578675"/>
      <w:bookmarkStart w:id="4517" w:name="_Toc366579267"/>
      <w:bookmarkStart w:id="4518" w:name="_Toc366579858"/>
      <w:bookmarkStart w:id="4519" w:name="_Toc366580450"/>
      <w:bookmarkStart w:id="4520" w:name="_Toc366581041"/>
      <w:bookmarkStart w:id="4521" w:name="_Toc366581633"/>
      <w:bookmarkStart w:id="4522" w:name="_Toc243112829"/>
      <w:bookmarkStart w:id="4523" w:name="_Toc349042750"/>
      <w:bookmarkStart w:id="4524" w:name="_Toc27061087"/>
      <w:bookmarkStart w:id="4525" w:name="_Toc177399098"/>
      <w:bookmarkStart w:id="4526" w:name="_Toc175057385"/>
      <w:bookmarkStart w:id="4527" w:name="_Toc199516321"/>
      <w:bookmarkStart w:id="4528" w:name="_Toc194983985"/>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r>
        <w:rPr>
          <w:rFonts w:eastAsia="Times New Roman"/>
        </w:rPr>
        <w:lastRenderedPageBreak/>
        <w:t>Properties for Bidirectional support for All Simple Types with Text representation</w:t>
      </w:r>
      <w:bookmarkEnd w:id="4522"/>
      <w:bookmarkEnd w:id="4523"/>
      <w:bookmarkEnd w:id="4524"/>
    </w:p>
    <w:p w14:paraId="0454ED8D" w14:textId="77777777" w:rsidR="00A001B9" w:rsidRDefault="009D64FD">
      <w:pPr>
        <w:pStyle w:val="nobreak"/>
        <w:rPr>
          <w:del w:id="4529" w:author="Mike Beckerle" w:date="2019-11-25T14:05:00Z"/>
        </w:rPr>
      </w:pPr>
      <w:r>
        <w:t xml:space="preserve">Bidirectional text </w:t>
      </w:r>
      <w:ins w:id="4530" w:author="Mike Beckerle" w:date="2019-11-25T14:04:00Z">
        <w:r>
          <w:t>is a feature expected in a future revision of the DFDL standard.</w:t>
        </w:r>
      </w:ins>
      <w:del w:id="4531" w:author="Mike Beckerle" w:date="2019-11-25T14:05:00Z">
        <w:r>
          <w:delText>consists of mainly right-to-left text with some left-to-right nested segments (such as an Arabic text with some information in English), or vice versa (such as an English letter with a Hebrew address nested within it.)</w:delText>
        </w:r>
      </w:del>
    </w:p>
    <w:p w14:paraId="4929FC4F" w14:textId="77777777" w:rsidR="00A001B9" w:rsidRDefault="009D64FD">
      <w:del w:id="4532" w:author="Mike Beckerle" w:date="2019-11-25T14:05:00Z">
        <w:r>
          <w:delText>Note: the bidirectional properties apply to the content of the element and not to the initiator, terminator or separator if defined.</w:delText>
        </w:r>
      </w:del>
    </w:p>
    <w:tbl>
      <w:tblPr>
        <w:tblStyle w:val="Table"/>
        <w:tblW w:w="5000" w:type="pct"/>
        <w:tblInd w:w="0" w:type="dxa"/>
        <w:tblLook w:val="0020" w:firstRow="1" w:lastRow="0" w:firstColumn="0" w:lastColumn="0" w:noHBand="0" w:noVBand="0"/>
      </w:tblPr>
      <w:tblGrid>
        <w:gridCol w:w="2326"/>
        <w:gridCol w:w="6304"/>
      </w:tblGrid>
      <w:tr w:rsidR="00A001B9" w14:paraId="575CCFA2" w14:textId="77777777" w:rsidTr="00A001B9">
        <w:trPr>
          <w:cnfStyle w:val="100000000000" w:firstRow="1" w:lastRow="0" w:firstColumn="0" w:lastColumn="0" w:oddVBand="0" w:evenVBand="0" w:oddHBand="0" w:evenHBand="0" w:firstRowFirstColumn="0" w:firstRowLastColumn="0" w:lastRowFirstColumn="0" w:lastRowLastColumn="0"/>
        </w:trPr>
        <w:tc>
          <w:tcPr>
            <w:tcW w:w="2326" w:type="dxa"/>
            <w:hideMark/>
          </w:tcPr>
          <w:p w14:paraId="6AC1447A" w14:textId="77777777" w:rsidR="00A001B9" w:rsidRDefault="009D64FD">
            <w:r>
              <w:t>Property name</w:t>
            </w:r>
          </w:p>
        </w:tc>
        <w:tc>
          <w:tcPr>
            <w:tcW w:w="6304" w:type="dxa"/>
            <w:hideMark/>
          </w:tcPr>
          <w:p w14:paraId="136CFE19" w14:textId="77777777" w:rsidR="00A001B9" w:rsidRDefault="009D64FD">
            <w:r>
              <w:t>Description</w:t>
            </w:r>
          </w:p>
        </w:tc>
      </w:tr>
      <w:tr w:rsidR="00A001B9" w14:paraId="75176DEE" w14:textId="77777777" w:rsidTr="00A001B9">
        <w:tc>
          <w:tcPr>
            <w:tcW w:w="2326" w:type="dxa"/>
            <w:tcBorders>
              <w:top w:val="single" w:sz="4" w:space="0" w:color="auto"/>
              <w:left w:val="single" w:sz="4" w:space="0" w:color="auto"/>
              <w:bottom w:val="single" w:sz="4" w:space="0" w:color="auto"/>
              <w:right w:val="single" w:sz="4" w:space="0" w:color="auto"/>
            </w:tcBorders>
            <w:hideMark/>
          </w:tcPr>
          <w:p w14:paraId="1E966FCB" w14:textId="77777777" w:rsidR="00A001B9" w:rsidRDefault="009D64FD">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0C4B6E7B" w14:textId="77777777" w:rsidR="00A001B9" w:rsidRDefault="009D64FD">
            <w:pPr>
              <w:rPr>
                <w:rFonts w:eastAsia="Arial Unicode MS"/>
              </w:rPr>
            </w:pPr>
            <w:proofErr w:type="spellStart"/>
            <w:r>
              <w:rPr>
                <w:rFonts w:eastAsia="Arial Unicode MS"/>
              </w:rPr>
              <w:t>Enum</w:t>
            </w:r>
            <w:proofErr w:type="spellEnd"/>
          </w:p>
          <w:p w14:paraId="44DA0CD8" w14:textId="77777777" w:rsidR="00A001B9" w:rsidRDefault="009D64FD">
            <w:pPr>
              <w:rPr>
                <w:rFonts w:eastAsia="Arial Unicode MS"/>
              </w:rPr>
            </w:pPr>
            <w:r>
              <w:rPr>
                <w:rFonts w:eastAsia="Arial Unicode MS"/>
              </w:rPr>
              <w:t xml:space="preserve">Valid </w:t>
            </w:r>
            <w:del w:id="4533" w:author="Mike Beckerle" w:date="2019-11-25T14:05:00Z">
              <w:r>
                <w:rPr>
                  <w:rFonts w:eastAsia="Arial Unicode MS"/>
                </w:rPr>
                <w:delText>values are 'yes'</w:delText>
              </w:r>
            </w:del>
            <w:ins w:id="4534" w:author="Mike Beckerle" w:date="2019-11-25T14:05:00Z">
              <w:r>
                <w:rPr>
                  <w:rFonts w:eastAsia="Arial Unicode MS"/>
                </w:rPr>
                <w:t>value is</w:t>
              </w:r>
            </w:ins>
            <w:r>
              <w:rPr>
                <w:rFonts w:eastAsia="Arial Unicode MS"/>
              </w:rPr>
              <w:t>, 'no'</w:t>
            </w:r>
          </w:p>
          <w:p w14:paraId="7C2BA217" w14:textId="77777777" w:rsidR="00A001B9" w:rsidRDefault="009D64FD">
            <w:pPr>
              <w:rPr>
                <w:rFonts w:cs="Arial"/>
              </w:rPr>
            </w:pPr>
            <w:del w:id="4535" w:author="Mike Beckerle" w:date="2019-11-25T14:05:00Z">
              <w:r>
                <w:rPr>
                  <w:rFonts w:cs="Arial"/>
                </w:rPr>
                <w:delText>I</w:delText>
              </w:r>
            </w:del>
            <w:del w:id="4536" w:author="Mike Beckerle" w:date="2019-11-25T14:11:00Z">
              <w:r>
                <w:rPr>
                  <w:rFonts w:cs="Arial"/>
                </w:rPr>
                <w:delText>ndicates the text content of the element is bidirectional.</w:delText>
              </w:r>
            </w:del>
            <w:ins w:id="4537" w:author="Mike Beckerle" w:date="2019-11-25T14:11:00Z">
              <w:r>
                <w:t xml:space="preserve">This property exists in anticipation of future DFDL features that will enable </w:t>
              </w:r>
              <w:proofErr w:type="spellStart"/>
              <w:r>
                <w:t>bidirectionl</w:t>
              </w:r>
              <w:proofErr w:type="spellEnd"/>
              <w:r>
                <w:t xml:space="preserve"> text processing.</w:t>
              </w:r>
            </w:ins>
          </w:p>
          <w:p w14:paraId="30F65494"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r w:rsidR="00A001B9" w14:paraId="4E007E62" w14:textId="77777777" w:rsidTr="00A001B9">
        <w:trPr>
          <w:del w:id="4538"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1EE13E32" w14:textId="77777777" w:rsidR="00A001B9" w:rsidRDefault="009D64FD">
            <w:pPr>
              <w:rPr>
                <w:del w:id="4539" w:author="Mike Beckerle" w:date="2019-11-25T14:06:00Z"/>
                <w:rFonts w:eastAsia="Arial Unicode MS"/>
              </w:rPr>
            </w:pPr>
            <w:del w:id="4540" w:author="Mike Beckerle" w:date="2019-11-25T14:06:00Z">
              <w:r>
                <w:rPr>
                  <w:rFonts w:eastAsia="Arial Unicode MS"/>
                </w:rPr>
                <w:delText>textBidiOrdering</w:delText>
              </w:r>
            </w:del>
          </w:p>
        </w:tc>
        <w:tc>
          <w:tcPr>
            <w:tcW w:w="6304" w:type="dxa"/>
            <w:tcBorders>
              <w:top w:val="single" w:sz="4" w:space="0" w:color="auto"/>
              <w:left w:val="single" w:sz="4" w:space="0" w:color="auto"/>
              <w:bottom w:val="single" w:sz="4" w:space="0" w:color="auto"/>
              <w:right w:val="single" w:sz="4" w:space="0" w:color="auto"/>
            </w:tcBorders>
            <w:hideMark/>
          </w:tcPr>
          <w:p w14:paraId="421BCC05" w14:textId="77777777" w:rsidR="00A001B9" w:rsidRDefault="009D64FD">
            <w:pPr>
              <w:rPr>
                <w:del w:id="4541" w:author="Mike Beckerle" w:date="2019-11-25T14:06:00Z"/>
                <w:rFonts w:cs="Arial"/>
              </w:rPr>
            </w:pPr>
            <w:del w:id="4542" w:author="Mike Beckerle" w:date="2019-11-25T14:06:00Z">
              <w:r>
                <w:rPr>
                  <w:rFonts w:cs="Arial"/>
                </w:rPr>
                <w:delText xml:space="preserve">Enum </w:delText>
              </w:r>
            </w:del>
          </w:p>
          <w:p w14:paraId="3F6EBD13" w14:textId="77777777" w:rsidR="00A001B9" w:rsidRDefault="009D64FD">
            <w:pPr>
              <w:rPr>
                <w:del w:id="4543" w:author="Mike Beckerle" w:date="2019-11-25T14:06:00Z"/>
                <w:rFonts w:cs="Arial"/>
              </w:rPr>
            </w:pPr>
            <w:del w:id="4544" w:author="Mike Beckerle" w:date="2019-11-25T14:06:00Z">
              <w:r>
                <w:rPr>
                  <w:rFonts w:cs="Arial"/>
                </w:rPr>
                <w:delText xml:space="preserve">Valid values 'implicit', 'visual'. </w:delText>
              </w:r>
            </w:del>
          </w:p>
          <w:p w14:paraId="165852E7" w14:textId="77777777" w:rsidR="00A001B9" w:rsidRDefault="009D64FD">
            <w:pPr>
              <w:rPr>
                <w:del w:id="4545" w:author="Mike Beckerle" w:date="2019-11-25T14:06:00Z"/>
                <w:rFonts w:cs="Arial"/>
              </w:rPr>
            </w:pPr>
            <w:del w:id="4546" w:author="Mike Beckerle" w:date="2019-11-25T14:06:00Z">
              <w:r>
                <w:rPr>
                  <w:rFonts w:cs="Arial"/>
                </w:rPr>
                <w:delText>Defines how bidirectional text is stored in memory.</w:delText>
              </w:r>
            </w:del>
          </w:p>
          <w:p w14:paraId="557128F4" w14:textId="77777777" w:rsidR="00A001B9" w:rsidRDefault="009D64FD">
            <w:pPr>
              <w:rPr>
                <w:del w:id="4547" w:author="Mike Beckerle" w:date="2019-11-25T14:06:00Z"/>
                <w:rFonts w:eastAsia="Arial Unicode MS"/>
              </w:rPr>
            </w:pPr>
            <w:del w:id="4548" w:author="Mike Beckerle" w:date="2019-11-25T14:06:00Z">
              <w:r>
                <w:rPr>
                  <w:rFonts w:eastAsia="Arial Unicode MS"/>
                </w:rPr>
                <w:delText>'Implicit' means that the characters are stored in the order they are read or typed. That is with the first character in the first position in the data. (This is also called logical). 'Visual means that the characters are stored in the order they would be printed or displayed. That is, the last character of a right to left sequence is in the first position in the data and the first character of a left to right sequence is in the first position in the data.</w:delText>
              </w:r>
            </w:del>
          </w:p>
          <w:p w14:paraId="713D0BF4" w14:textId="77777777" w:rsidR="00A001B9" w:rsidRDefault="009D64FD">
            <w:pPr>
              <w:rPr>
                <w:del w:id="4549" w:author="Mike Beckerle" w:date="2019-11-25T14:06:00Z"/>
                <w:rFonts w:cs="Arial"/>
              </w:rPr>
            </w:pPr>
            <w:del w:id="4550" w:author="Mike Beckerle" w:date="2019-11-25T14:06:00Z">
              <w:r>
                <w:rPr>
                  <w:rFonts w:cs="Arial"/>
                </w:rPr>
                <w:delText xml:space="preserve">Annotation: dfdl:element , dfdl:simpleType (representation text) , </w:delText>
              </w:r>
            </w:del>
          </w:p>
        </w:tc>
      </w:tr>
      <w:tr w:rsidR="00A001B9" w14:paraId="4FC181F8" w14:textId="77777777" w:rsidTr="00A001B9">
        <w:trPr>
          <w:del w:id="4551"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03FD616D" w14:textId="77777777" w:rsidR="00A001B9" w:rsidRDefault="009D64FD">
            <w:pPr>
              <w:rPr>
                <w:del w:id="4552" w:author="Mike Beckerle" w:date="2019-11-25T14:06:00Z"/>
                <w:rFonts w:eastAsia="Arial Unicode MS" w:cs="Arial"/>
              </w:rPr>
            </w:pPr>
            <w:del w:id="4553" w:author="Mike Beckerle" w:date="2019-11-25T14:06:00Z">
              <w:r>
                <w:rPr>
                  <w:rFonts w:eastAsia="Arial Unicode MS" w:cs="Arial"/>
                </w:rPr>
                <w:delText>textBidiOrientation</w:delText>
              </w:r>
            </w:del>
          </w:p>
        </w:tc>
        <w:tc>
          <w:tcPr>
            <w:tcW w:w="6304" w:type="dxa"/>
            <w:tcBorders>
              <w:top w:val="single" w:sz="4" w:space="0" w:color="auto"/>
              <w:left w:val="single" w:sz="4" w:space="0" w:color="auto"/>
              <w:bottom w:val="single" w:sz="4" w:space="0" w:color="auto"/>
              <w:right w:val="single" w:sz="4" w:space="0" w:color="auto"/>
            </w:tcBorders>
            <w:hideMark/>
          </w:tcPr>
          <w:p w14:paraId="2A8F54B0" w14:textId="77777777" w:rsidR="00A001B9" w:rsidRDefault="009D64FD">
            <w:pPr>
              <w:rPr>
                <w:del w:id="4554" w:author="Mike Beckerle" w:date="2019-11-25T14:06:00Z"/>
                <w:rFonts w:cs="Arial"/>
              </w:rPr>
            </w:pPr>
            <w:del w:id="4555" w:author="Mike Beckerle" w:date="2019-11-25T14:06:00Z">
              <w:r>
                <w:rPr>
                  <w:rFonts w:cs="Arial"/>
                </w:rPr>
                <w:delText>Enum</w:delText>
              </w:r>
            </w:del>
          </w:p>
          <w:p w14:paraId="57B09F5B" w14:textId="77777777" w:rsidR="00A001B9" w:rsidRDefault="009D64FD">
            <w:pPr>
              <w:rPr>
                <w:del w:id="4556" w:author="Mike Beckerle" w:date="2019-11-25T14:06:00Z"/>
                <w:rFonts w:cs="Arial"/>
              </w:rPr>
            </w:pPr>
            <w:del w:id="4557" w:author="Mike Beckerle" w:date="2019-11-25T14:06:00Z">
              <w:r>
                <w:rPr>
                  <w:rFonts w:cs="Arial"/>
                </w:rPr>
                <w:delText xml:space="preserve">Valid values 'LTR', 'RTL', 'contextual_LTR', 'contextual_RTL'. </w:delText>
              </w:r>
            </w:del>
          </w:p>
          <w:p w14:paraId="2DDE4179" w14:textId="77777777" w:rsidR="00A001B9" w:rsidRDefault="009D64FD">
            <w:pPr>
              <w:rPr>
                <w:del w:id="4558" w:author="Mike Beckerle" w:date="2019-11-25T14:06:00Z"/>
              </w:rPr>
            </w:pPr>
            <w:del w:id="4559" w:author="Mike Beckerle" w:date="2019-11-25T14:06:00Z">
              <w:r>
                <w:rPr>
                  <w:rFonts w:cs="Arial"/>
                </w:rPr>
                <w:delText>Indicates how the text sh</w:delText>
              </w:r>
              <w:r>
                <w:delText>ould be displayed.</w:delText>
              </w:r>
            </w:del>
          </w:p>
          <w:p w14:paraId="42828983" w14:textId="77777777" w:rsidR="00A001B9" w:rsidRDefault="009D64FD">
            <w:pPr>
              <w:rPr>
                <w:del w:id="4560" w:author="Mike Beckerle" w:date="2019-11-25T14:06:00Z"/>
                <w:rFonts w:cs="Arial"/>
              </w:rPr>
            </w:pPr>
            <w:del w:id="4561" w:author="Mike Beckerle" w:date="2019-11-25T14:06:00Z">
              <w:r>
                <w:rPr>
                  <w:rFonts w:cs="Arial"/>
                </w:rPr>
                <w:delText>'LTR' means left-to-right</w:delText>
              </w:r>
            </w:del>
          </w:p>
          <w:p w14:paraId="24E2362A" w14:textId="77777777" w:rsidR="00A001B9" w:rsidRDefault="009D64FD">
            <w:pPr>
              <w:rPr>
                <w:del w:id="4562" w:author="Mike Beckerle" w:date="2019-11-25T14:06:00Z"/>
                <w:rFonts w:cs="Arial"/>
              </w:rPr>
            </w:pPr>
            <w:del w:id="4563" w:author="Mike Beckerle" w:date="2019-11-25T14:06:00Z">
              <w:r>
                <w:rPr>
                  <w:rFonts w:cs="Arial"/>
                </w:rPr>
                <w:delText>'RTL' mean right to left.</w:delText>
              </w:r>
            </w:del>
          </w:p>
          <w:p w14:paraId="1544BF5A" w14:textId="77777777" w:rsidR="00A001B9" w:rsidRDefault="009D64FD">
            <w:pPr>
              <w:rPr>
                <w:del w:id="4564" w:author="Mike Beckerle" w:date="2019-11-25T14:06:00Z"/>
                <w:rFonts w:eastAsia="Arial Unicode MS" w:cs="Arial"/>
                <w:b/>
                <w:bCs/>
                <w:i/>
                <w:iCs/>
                <w:szCs w:val="28"/>
              </w:rPr>
            </w:pPr>
            <w:del w:id="4565" w:author="Mike Beckerle" w:date="2019-11-25T14:06:00Z">
              <w:r>
                <w:rPr>
                  <w:rFonts w:eastAsia="Arial Unicode MS"/>
                </w:rPr>
                <w:delText xml:space="preserve">'contextual_LTR' and 'contextual_RTL' means that the orientation should be taken from the context of the data. The data may contain 'strong' characters that are either orientation left or orientation right. The term following contextual (LTR or RTL) specifies what should be the default orientation when the data are orientation-neutral (i.e. there are no strong characters). </w:delText>
              </w:r>
            </w:del>
          </w:p>
          <w:p w14:paraId="096DAE39" w14:textId="77777777" w:rsidR="00A001B9" w:rsidRDefault="009D64FD">
            <w:pPr>
              <w:rPr>
                <w:del w:id="4566" w:author="Mike Beckerle" w:date="2019-11-25T14:06:00Z"/>
                <w:rFonts w:cs="Arial"/>
              </w:rPr>
            </w:pPr>
            <w:del w:id="4567" w:author="Mike Beckerle" w:date="2019-11-25T14:06:00Z">
              <w:r>
                <w:rPr>
                  <w:rFonts w:cs="Arial"/>
                </w:rPr>
                <w:delText xml:space="preserve">Annotation: dfdl:element, dfdl:simpleType (representation text) </w:delText>
              </w:r>
            </w:del>
          </w:p>
        </w:tc>
      </w:tr>
      <w:tr w:rsidR="00A001B9" w14:paraId="6B72AD41" w14:textId="77777777" w:rsidTr="00A001B9">
        <w:trPr>
          <w:del w:id="4568"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4DA3E8F3" w14:textId="77777777" w:rsidR="00A001B9" w:rsidRDefault="009D64FD">
            <w:pPr>
              <w:rPr>
                <w:del w:id="4569" w:author="Mike Beckerle" w:date="2019-11-25T14:06:00Z"/>
                <w:rFonts w:eastAsia="Arial Unicode MS" w:cs="Arial"/>
              </w:rPr>
            </w:pPr>
            <w:del w:id="4570" w:author="Mike Beckerle" w:date="2019-11-25T14:06:00Z">
              <w:r>
                <w:rPr>
                  <w:rFonts w:eastAsia="Arial Unicode MS" w:cs="Arial"/>
                </w:rPr>
                <w:delText>textBidiSymmetric</w:delText>
              </w:r>
            </w:del>
          </w:p>
        </w:tc>
        <w:tc>
          <w:tcPr>
            <w:tcW w:w="6304" w:type="dxa"/>
            <w:tcBorders>
              <w:top w:val="single" w:sz="4" w:space="0" w:color="auto"/>
              <w:left w:val="single" w:sz="4" w:space="0" w:color="auto"/>
              <w:bottom w:val="single" w:sz="4" w:space="0" w:color="auto"/>
              <w:right w:val="single" w:sz="4" w:space="0" w:color="auto"/>
            </w:tcBorders>
            <w:hideMark/>
          </w:tcPr>
          <w:p w14:paraId="242C94A9" w14:textId="77777777" w:rsidR="00A001B9" w:rsidRDefault="009D64FD">
            <w:pPr>
              <w:rPr>
                <w:del w:id="4571" w:author="Mike Beckerle" w:date="2019-11-25T14:06:00Z"/>
                <w:rFonts w:eastAsia="Arial Unicode MS"/>
              </w:rPr>
            </w:pPr>
            <w:del w:id="4572" w:author="Mike Beckerle" w:date="2019-11-25T14:06:00Z">
              <w:r>
                <w:rPr>
                  <w:rFonts w:eastAsia="Arial Unicode MS"/>
                </w:rPr>
                <w:delText>Enum</w:delText>
              </w:r>
            </w:del>
          </w:p>
          <w:p w14:paraId="5D4FDDD3" w14:textId="77777777" w:rsidR="00A001B9" w:rsidRDefault="009D64FD">
            <w:pPr>
              <w:rPr>
                <w:del w:id="4573" w:author="Mike Beckerle" w:date="2019-11-25T14:06:00Z"/>
                <w:rFonts w:cs="Arial"/>
              </w:rPr>
            </w:pPr>
            <w:del w:id="4574" w:author="Mike Beckerle" w:date="2019-11-25T14:06:00Z">
              <w:r>
                <w:rPr>
                  <w:rFonts w:eastAsia="Arial Unicode MS"/>
                </w:rPr>
                <w:delText>Valid values are 'yes', 'no'</w:delText>
              </w:r>
            </w:del>
          </w:p>
          <w:p w14:paraId="5BFDDDF6" w14:textId="77777777" w:rsidR="00A001B9" w:rsidRDefault="009D64FD">
            <w:pPr>
              <w:rPr>
                <w:del w:id="4575" w:author="Mike Beckerle" w:date="2019-11-25T14:06:00Z"/>
                <w:rFonts w:eastAsia="Arial Unicode MS"/>
              </w:rPr>
            </w:pPr>
            <w:del w:id="4576" w:author="Mike Beckerle" w:date="2019-11-25T14:06:00Z">
              <w:r>
                <w:rPr>
                  <w:rFonts w:eastAsia="Arial Unicode MS"/>
                </w:rPr>
                <w:delText>Defines whether characters such as &lt; ( [ { that have a symmetric character with an opposite directional meaning: &gt; ) ] } should be swapped</w:delText>
              </w:r>
            </w:del>
          </w:p>
          <w:p w14:paraId="35391F4D" w14:textId="77777777" w:rsidR="00A001B9" w:rsidRDefault="009D64FD">
            <w:pPr>
              <w:rPr>
                <w:del w:id="4577" w:author="Mike Beckerle" w:date="2019-11-25T14:06:00Z"/>
                <w:rFonts w:cs="Arial"/>
              </w:rPr>
            </w:pPr>
            <w:del w:id="4578" w:author="Mike Beckerle" w:date="2019-11-25T14:06:00Z">
              <w:r>
                <w:rPr>
                  <w:rFonts w:cs="Arial"/>
                </w:rPr>
                <w:delText>Annotation: dfdl:element, dfdl:simpleType (representation text)</w:delText>
              </w:r>
            </w:del>
          </w:p>
        </w:tc>
      </w:tr>
      <w:tr w:rsidR="00A001B9" w14:paraId="1496DFD8" w14:textId="77777777" w:rsidTr="00A001B9">
        <w:trPr>
          <w:del w:id="4579"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296D801D" w14:textId="77777777" w:rsidR="00A001B9" w:rsidRDefault="009D64FD">
            <w:pPr>
              <w:rPr>
                <w:del w:id="4580" w:author="Mike Beckerle" w:date="2019-11-25T14:06:00Z"/>
                <w:rFonts w:eastAsia="Arial Unicode MS"/>
              </w:rPr>
            </w:pPr>
            <w:bookmarkStart w:id="4581" w:name="OLE_LINK9"/>
            <w:del w:id="4582" w:author="Mike Beckerle" w:date="2019-11-25T14:06:00Z">
              <w:r>
                <w:rPr>
                  <w:rFonts w:eastAsia="Arial Unicode MS"/>
                </w:rPr>
                <w:delText>textBidiShaped</w:delText>
              </w:r>
              <w:bookmarkEnd w:id="4581"/>
            </w:del>
          </w:p>
        </w:tc>
        <w:tc>
          <w:tcPr>
            <w:tcW w:w="6304" w:type="dxa"/>
            <w:tcBorders>
              <w:top w:val="single" w:sz="4" w:space="0" w:color="auto"/>
              <w:left w:val="single" w:sz="4" w:space="0" w:color="auto"/>
              <w:bottom w:val="single" w:sz="4" w:space="0" w:color="auto"/>
              <w:right w:val="single" w:sz="4" w:space="0" w:color="auto"/>
            </w:tcBorders>
            <w:hideMark/>
          </w:tcPr>
          <w:p w14:paraId="68D8A8C8" w14:textId="77777777" w:rsidR="00A001B9" w:rsidRDefault="009D64FD">
            <w:pPr>
              <w:rPr>
                <w:del w:id="4583" w:author="Mike Beckerle" w:date="2019-11-25T14:06:00Z"/>
                <w:rFonts w:eastAsia="Arial Unicode MS"/>
              </w:rPr>
            </w:pPr>
            <w:del w:id="4584" w:author="Mike Beckerle" w:date="2019-11-25T14:06:00Z">
              <w:r>
                <w:rPr>
                  <w:rFonts w:eastAsia="Arial Unicode MS"/>
                </w:rPr>
                <w:delText>Enum</w:delText>
              </w:r>
            </w:del>
          </w:p>
          <w:p w14:paraId="5ACFEF19" w14:textId="77777777" w:rsidR="00A001B9" w:rsidRDefault="009D64FD">
            <w:pPr>
              <w:rPr>
                <w:del w:id="4585" w:author="Mike Beckerle" w:date="2019-11-25T14:06:00Z"/>
                <w:rFonts w:cs="Arial"/>
              </w:rPr>
            </w:pPr>
            <w:del w:id="4586" w:author="Mike Beckerle" w:date="2019-11-25T14:06:00Z">
              <w:r>
                <w:rPr>
                  <w:rFonts w:eastAsia="Arial Unicode MS"/>
                </w:rPr>
                <w:delText>Valid values are 'yes', 'no'</w:delText>
              </w:r>
            </w:del>
          </w:p>
          <w:p w14:paraId="7614883E" w14:textId="77777777" w:rsidR="00A001B9" w:rsidRDefault="009D64FD">
            <w:pPr>
              <w:rPr>
                <w:del w:id="4587" w:author="Mike Beckerle" w:date="2019-11-25T14:06:00Z"/>
                <w:rFonts w:eastAsia="Arial Unicode MS"/>
              </w:rPr>
            </w:pPr>
            <w:del w:id="4588" w:author="Mike Beckerle" w:date="2019-11-25T14:06:00Z">
              <w:r>
                <w:rPr>
                  <w:rFonts w:eastAsia="Arial Unicode MS"/>
                </w:rPr>
                <w:delText>Defines whether characters should be shaped on unparsing. Character shaping occurs when the shape of a character is dependent on its position in a word.</w:delText>
              </w:r>
            </w:del>
          </w:p>
          <w:p w14:paraId="0CBB9D86" w14:textId="77777777" w:rsidR="00A001B9" w:rsidRDefault="009D64FD">
            <w:pPr>
              <w:rPr>
                <w:del w:id="4589" w:author="Mike Beckerle" w:date="2019-11-25T14:06:00Z"/>
                <w:rFonts w:eastAsia="Arial Unicode MS"/>
              </w:rPr>
            </w:pPr>
            <w:del w:id="4590" w:author="Mike Beckerle" w:date="2019-11-25T14:06:00Z">
              <w:r>
                <w:rPr>
                  <w:rFonts w:eastAsia="Arial Unicode MS"/>
                </w:rPr>
                <w:delText xml:space="preserve">Annotation: dfdl:element, dfdl:simpleType (representation text) </w:delText>
              </w:r>
            </w:del>
          </w:p>
        </w:tc>
      </w:tr>
      <w:tr w:rsidR="00A001B9" w14:paraId="1FCC41DD" w14:textId="77777777" w:rsidTr="00A001B9">
        <w:trPr>
          <w:del w:id="4591"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7B1623DA" w14:textId="77777777" w:rsidR="00A001B9" w:rsidRDefault="009D64FD">
            <w:pPr>
              <w:rPr>
                <w:del w:id="4592" w:author="Mike Beckerle" w:date="2019-11-25T14:06:00Z"/>
                <w:rFonts w:eastAsia="Arial Unicode MS"/>
              </w:rPr>
            </w:pPr>
            <w:del w:id="4593" w:author="Mike Beckerle" w:date="2019-11-25T14:06:00Z">
              <w:r>
                <w:rPr>
                  <w:rFonts w:eastAsia="Arial Unicode MS"/>
                </w:rPr>
                <w:delText>textBidiNumeralShapes</w:delText>
              </w:r>
            </w:del>
          </w:p>
        </w:tc>
        <w:tc>
          <w:tcPr>
            <w:tcW w:w="6304" w:type="dxa"/>
            <w:tcBorders>
              <w:top w:val="single" w:sz="4" w:space="0" w:color="auto"/>
              <w:left w:val="single" w:sz="4" w:space="0" w:color="auto"/>
              <w:bottom w:val="single" w:sz="4" w:space="0" w:color="auto"/>
              <w:right w:val="single" w:sz="4" w:space="0" w:color="auto"/>
            </w:tcBorders>
            <w:hideMark/>
          </w:tcPr>
          <w:p w14:paraId="1B6A5FDA" w14:textId="77777777" w:rsidR="00A001B9" w:rsidRDefault="009D64FD">
            <w:pPr>
              <w:rPr>
                <w:del w:id="4594" w:author="Mike Beckerle" w:date="2019-11-25T14:06:00Z"/>
                <w:rFonts w:cs="Arial"/>
              </w:rPr>
            </w:pPr>
            <w:del w:id="4595" w:author="Mike Beckerle" w:date="2019-11-25T14:06:00Z">
              <w:r>
                <w:rPr>
                  <w:rFonts w:cs="Arial"/>
                </w:rPr>
                <w:delText>Enum</w:delText>
              </w:r>
            </w:del>
          </w:p>
          <w:p w14:paraId="5AEBF932" w14:textId="77777777" w:rsidR="00A001B9" w:rsidRDefault="009D64FD">
            <w:pPr>
              <w:rPr>
                <w:del w:id="4596" w:author="Mike Beckerle" w:date="2019-11-25T14:06:00Z"/>
                <w:rFonts w:cs="Arial"/>
              </w:rPr>
            </w:pPr>
            <w:del w:id="4597" w:author="Mike Beckerle" w:date="2019-11-25T14:06:00Z">
              <w:r>
                <w:rPr>
                  <w:rFonts w:cs="Arial"/>
                </w:rPr>
                <w:delText>Valid values 'nominal', 'national'.</w:delText>
              </w:r>
            </w:del>
          </w:p>
          <w:p w14:paraId="29C3EC8D" w14:textId="77777777" w:rsidR="00A001B9" w:rsidRDefault="009D64FD">
            <w:pPr>
              <w:rPr>
                <w:del w:id="4598" w:author="Mike Beckerle" w:date="2019-11-25T14:06:00Z"/>
                <w:rFonts w:eastAsia="Arial Unicode MS"/>
                <w:noProof/>
                <w:lang w:bidi="ar-EG"/>
              </w:rPr>
            </w:pPr>
            <w:del w:id="4599" w:author="Mike Beckerle" w:date="2019-11-25T14:06:00Z">
              <w:r>
                <w:rPr>
                  <w:rFonts w:eastAsia="Arial Unicode MS"/>
                </w:rPr>
                <w:delText xml:space="preserve">Defines on unparsing whether logical numbers with text representation  should have Arabic shapes (0123456789) or Arabic-Indic ( </w:delText>
              </w:r>
              <w:r>
                <w:rPr>
                  <w:rFonts w:eastAsia="Arial Unicode MS" w:cs="Arial" w:hint="cs"/>
                  <w:rtl/>
                </w:rPr>
                <w:delText>٠١٢٣٤٥٦٧٨٩</w:delText>
              </w:r>
              <w:r>
                <w:rPr>
                  <w:rFonts w:eastAsia="Arial Unicode MS"/>
                </w:rPr>
                <w:delText xml:space="preserve"> )</w:delText>
              </w:r>
            </w:del>
          </w:p>
          <w:p w14:paraId="5C569A96" w14:textId="77777777" w:rsidR="00A001B9" w:rsidRDefault="009D64FD">
            <w:pPr>
              <w:rPr>
                <w:del w:id="4600" w:author="Mike Beckerle" w:date="2019-11-25T14:06:00Z"/>
                <w:rFonts w:eastAsia="Arial Unicode MS"/>
              </w:rPr>
            </w:pPr>
            <w:del w:id="4601" w:author="Mike Beckerle" w:date="2019-11-25T14:06:00Z">
              <w:r>
                <w:rPr>
                  <w:rFonts w:eastAsia="Arial Unicode MS"/>
                </w:rPr>
                <w:delText>When 'nominal': All numbers are presented using Arabic shapes</w:delText>
              </w:r>
            </w:del>
          </w:p>
          <w:p w14:paraId="017563A2" w14:textId="77777777" w:rsidR="00A001B9" w:rsidRDefault="009D64FD">
            <w:pPr>
              <w:rPr>
                <w:del w:id="4602" w:author="Mike Beckerle" w:date="2019-11-25T14:06:00Z"/>
                <w:rFonts w:eastAsia="Arial Unicode MS"/>
              </w:rPr>
            </w:pPr>
            <w:del w:id="4603" w:author="Mike Beckerle" w:date="2019-11-25T14:06:00Z">
              <w:r>
                <w:rPr>
                  <w:rFonts w:eastAsia="Arial Unicode MS"/>
                </w:rPr>
                <w:delText>When 'national': All numbers are presented using  Arabic-Indic shapes.</w:delText>
              </w:r>
            </w:del>
          </w:p>
          <w:p w14:paraId="0F7BE9FD" w14:textId="77777777" w:rsidR="00A001B9" w:rsidRDefault="009D64FD">
            <w:pPr>
              <w:keepNext/>
              <w:rPr>
                <w:del w:id="4604" w:author="Mike Beckerle" w:date="2019-11-25T14:06:00Z"/>
                <w:rFonts w:eastAsia="Arial Unicode MS"/>
              </w:rPr>
            </w:pPr>
            <w:del w:id="4605" w:author="Mike Beckerle" w:date="2019-11-25T14:06:00Z">
              <w:r>
                <w:rPr>
                  <w:rFonts w:eastAsia="Arial Unicode MS"/>
                </w:rPr>
                <w:delText xml:space="preserve">Annotation: dfdl:element, dfdl:simpleType (number with representation text) </w:delText>
              </w:r>
            </w:del>
          </w:p>
        </w:tc>
      </w:tr>
    </w:tbl>
    <w:p w14:paraId="7A078E0A" w14:textId="0693666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28</w:t>
      </w:r>
      <w:r w:rsidR="00342DB5">
        <w:rPr>
          <w:noProof/>
        </w:rPr>
        <w:fldChar w:fldCharType="end"/>
      </w:r>
      <w:r>
        <w:t xml:space="preserve"> Properties for Bidirectional support for All Simple Types with Text representation</w:t>
      </w:r>
    </w:p>
    <w:p w14:paraId="6CC32C5E" w14:textId="232EA737" w:rsidR="00A001B9" w:rsidRPr="00150926" w:rsidRDefault="009D64FD" w:rsidP="00150926">
      <w:pPr>
        <w:pStyle w:val="Heading2"/>
        <w:rPr>
          <w:rFonts w:eastAsia="Times New Roman"/>
        </w:rPr>
      </w:pPr>
      <w:bookmarkStart w:id="4606" w:name="_Toc27061088"/>
      <w:bookmarkStart w:id="4607" w:name="_Toc349042751"/>
      <w:bookmarkStart w:id="4608" w:name="_Toc243112830"/>
      <w:r>
        <w:rPr>
          <w:rFonts w:eastAsia="Times New Roman"/>
        </w:rPr>
        <w:t xml:space="preserve">Properties Specific to </w:t>
      </w:r>
      <w:bookmarkEnd w:id="4339"/>
      <w:bookmarkEnd w:id="4340"/>
      <w:r>
        <w:rPr>
          <w:rFonts w:eastAsia="Times New Roman"/>
        </w:rPr>
        <w:t>String</w:t>
      </w:r>
      <w:bookmarkEnd w:id="4525"/>
      <w:bookmarkEnd w:id="4526"/>
      <w:bookmarkEnd w:id="4527"/>
      <w:bookmarkEnd w:id="4528"/>
      <w:bookmarkEnd w:id="4606"/>
      <w:r>
        <w:rPr>
          <w:rFonts w:eastAsia="Times New Roman"/>
        </w:rPr>
        <w:t xml:space="preserve"> </w:t>
      </w:r>
      <w:bookmarkEnd w:id="4607"/>
      <w:bookmarkEnd w:id="4608"/>
    </w:p>
    <w:tbl>
      <w:tblPr>
        <w:tblStyle w:val="Table"/>
        <w:tblW w:w="5000" w:type="pct"/>
        <w:tblInd w:w="0" w:type="dxa"/>
        <w:tblLook w:val="0020" w:firstRow="1" w:lastRow="0" w:firstColumn="0" w:lastColumn="0" w:noHBand="0" w:noVBand="0"/>
      </w:tblPr>
      <w:tblGrid>
        <w:gridCol w:w="2896"/>
        <w:gridCol w:w="5734"/>
      </w:tblGrid>
      <w:tr w:rsidR="00A001B9" w14:paraId="6B90B8D0" w14:textId="77777777" w:rsidTr="00150926">
        <w:trPr>
          <w:cnfStyle w:val="100000000000" w:firstRow="1" w:lastRow="0" w:firstColumn="0" w:lastColumn="0" w:oddVBand="0" w:evenVBand="0" w:oddHBand="0" w:evenHBand="0" w:firstRowFirstColumn="0" w:firstRowLastColumn="0" w:lastRowFirstColumn="0" w:lastRowLastColumn="0"/>
        </w:trPr>
        <w:tc>
          <w:tcPr>
            <w:tcW w:w="0" w:type="auto"/>
            <w:hideMark/>
          </w:tcPr>
          <w:p w14:paraId="1689FA00" w14:textId="77777777" w:rsidR="00A001B9" w:rsidRDefault="009D64FD">
            <w:pPr>
              <w:rPr>
                <w:rFonts w:cs="Arial"/>
                <w:sz w:val="18"/>
              </w:rPr>
            </w:pPr>
            <w:r>
              <w:t>Property Name</w:t>
            </w:r>
          </w:p>
        </w:tc>
        <w:tc>
          <w:tcPr>
            <w:tcW w:w="0" w:type="auto"/>
            <w:hideMark/>
          </w:tcPr>
          <w:p w14:paraId="4648A28C" w14:textId="77777777" w:rsidR="00A001B9" w:rsidRDefault="009D64FD">
            <w:r>
              <w:t>Description</w:t>
            </w:r>
          </w:p>
        </w:tc>
      </w:tr>
      <w:tr w:rsidR="00A001B9" w14:paraId="6A094BAA"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2A0EE93E" w14:textId="77777777" w:rsidR="00A001B9" w:rsidRDefault="009D64FD">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1916B5BC" w14:textId="77777777" w:rsidR="00A001B9" w:rsidRDefault="009D64FD">
            <w:pPr>
              <w:rPr>
                <w:rFonts w:cs="Arial"/>
              </w:rPr>
            </w:pPr>
            <w:proofErr w:type="spellStart"/>
            <w:r>
              <w:rPr>
                <w:rFonts w:cs="Arial"/>
              </w:rPr>
              <w:t>Enum</w:t>
            </w:r>
            <w:proofErr w:type="spellEnd"/>
          </w:p>
          <w:p w14:paraId="1746A858" w14:textId="77777777" w:rsidR="00A001B9" w:rsidRDefault="009D64FD">
            <w:pPr>
              <w:rPr>
                <w:rFonts w:cs="Arial"/>
              </w:rPr>
            </w:pPr>
            <w:r>
              <w:rPr>
                <w:rFonts w:cs="Arial"/>
              </w:rPr>
              <w:t>Valid values 'left', 'right',  'center'</w:t>
            </w:r>
          </w:p>
          <w:p w14:paraId="0CB4F08B" w14:textId="77777777" w:rsidR="00A001B9" w:rsidRDefault="009D64FD">
            <w:pPr>
              <w:rPr>
                <w:rFonts w:eastAsia="Arial Unicode MS"/>
              </w:rPr>
            </w:pPr>
            <w:r>
              <w:rPr>
                <w:rFonts w:eastAsia="Arial Unicode MS"/>
              </w:rPr>
              <w:t>Unparsing:</w:t>
            </w:r>
          </w:p>
          <w:p w14:paraId="147CBD4B" w14:textId="77777777" w:rsidR="00A001B9" w:rsidRDefault="009D64FD">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1076B3F3" w14:textId="77777777" w:rsidR="00A001B9" w:rsidRDefault="009D64FD">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34E2329E" w14:textId="77777777" w:rsidR="00A001B9" w:rsidRDefault="009D64FD">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64BC99DC" w14:textId="77777777" w:rsidR="00A001B9" w:rsidRDefault="009D64FD">
            <w:pPr>
              <w:rPr>
                <w:rFonts w:eastAsia="Arial Unicode MS"/>
              </w:rPr>
            </w:pPr>
            <w:r>
              <w:rPr>
                <w:rFonts w:eastAsia="Arial Unicode MS"/>
              </w:rPr>
              <w:t>Parsing:</w:t>
            </w:r>
          </w:p>
          <w:p w14:paraId="32676B2F" w14:textId="77777777" w:rsidR="00A001B9" w:rsidRDefault="009D64FD">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4487B0E2" w14:textId="77777777" w:rsidR="00A001B9" w:rsidRDefault="009D64FD">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24999A88" w14:textId="77777777" w:rsidR="00A001B9" w:rsidRDefault="009D64FD">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3CA115F"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2D0CBBF8" w14:textId="77777777" w:rsidTr="00150926">
        <w:tc>
          <w:tcPr>
            <w:tcW w:w="0" w:type="auto"/>
            <w:tcBorders>
              <w:top w:val="single" w:sz="4" w:space="0" w:color="auto"/>
              <w:left w:val="single" w:sz="4" w:space="0" w:color="auto"/>
              <w:bottom w:val="single" w:sz="4" w:space="0" w:color="auto"/>
              <w:right w:val="single" w:sz="4" w:space="0" w:color="auto"/>
            </w:tcBorders>
            <w:hideMark/>
          </w:tcPr>
          <w:p w14:paraId="01A8B704" w14:textId="77777777" w:rsidR="00A001B9" w:rsidRDefault="009D64FD">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81CA67" w14:textId="77777777" w:rsidR="00A001B9" w:rsidRDefault="009D64FD">
            <w:pPr>
              <w:rPr>
                <w:rFonts w:cs="Arial"/>
              </w:rPr>
            </w:pPr>
            <w:r>
              <w:rPr>
                <w:rFonts w:cs="Arial"/>
              </w:rPr>
              <w:t>DFDL String Literal</w:t>
            </w:r>
          </w:p>
          <w:p w14:paraId="4E3EA2DE" w14:textId="77777777" w:rsidR="00A001B9" w:rsidRDefault="009D64FD">
            <w:pPr>
              <w:rPr>
                <w:rFonts w:eastAsia="Arial Unicode MS"/>
              </w:rPr>
            </w:pPr>
            <w:r>
              <w:rPr>
                <w:rFonts w:eastAsia="Arial Unicode MS"/>
              </w:rPr>
              <w:t xml:space="preserve">The value that is used when padding or trimming string elements. </w:t>
            </w:r>
            <w:r>
              <w:rPr>
                <w:rFonts w:eastAsia="Arial Unicode MS"/>
              </w:rPr>
              <w:br/>
              <w:t>The value can be a single character or a single byte.</w:t>
            </w:r>
          </w:p>
          <w:p w14:paraId="53FAEE99" w14:textId="77777777" w:rsidR="00A001B9" w:rsidRDefault="009D64FD">
            <w:pPr>
              <w:rPr>
                <w:rFonts w:eastAsia="Arial Unicode MS"/>
              </w:rPr>
            </w:pPr>
            <w:r>
              <w:rPr>
                <w:rFonts w:eastAsia="Arial Unicode MS"/>
              </w:rPr>
              <w:t xml:space="preserve">If a character, then it can be specified using a literal character or using DFDL entities. </w:t>
            </w:r>
          </w:p>
          <w:p w14:paraId="5CA03627" w14:textId="77777777" w:rsidR="00A001B9" w:rsidRDefault="009D64FD">
            <w:pPr>
              <w:rPr>
                <w:rFonts w:eastAsia="Arial Unicode MS"/>
              </w:rPr>
            </w:pPr>
            <w:r>
              <w:rPr>
                <w:rFonts w:eastAsia="Arial Unicode MS"/>
              </w:rPr>
              <w:t>If a byte, then it must be specified using a single byte value entity otherwise it is a Schema Definition Error</w:t>
            </w:r>
          </w:p>
          <w:p w14:paraId="094A5674" w14:textId="77777777" w:rsidR="00A001B9" w:rsidRDefault="009D64FD">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03E36348" w14:textId="77777777" w:rsidR="00A001B9" w:rsidRDefault="009D64FD">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45646B0B" w14:textId="77777777" w:rsidR="00A001B9" w:rsidRDefault="009D64FD" w:rsidP="00B117B5">
            <w:pPr>
              <w:numPr>
                <w:ilvl w:val="0"/>
                <w:numId w:val="76"/>
              </w:numPr>
              <w:rPr>
                <w:rFonts w:eastAsia="Arial Unicode MS"/>
              </w:rPr>
            </w:pPr>
            <w:r>
              <w:rPr>
                <w:rFonts w:eastAsia="Arial Unicode MS"/>
              </w:rPr>
              <w:t xml:space="preserve">the encoding must be a </w:t>
            </w:r>
            <w:proofErr w:type="gramStart"/>
            <w:r>
              <w:rPr>
                <w:rFonts w:eastAsia="Arial Unicode MS"/>
              </w:rPr>
              <w:t>fixed-width</w:t>
            </w:r>
            <w:proofErr w:type="gramEnd"/>
            <w:r>
              <w:rPr>
                <w:rFonts w:eastAsia="Arial Unicode MS"/>
              </w:rPr>
              <w:t xml:space="preserve"> encoding</w:t>
            </w:r>
          </w:p>
          <w:p w14:paraId="386B4D14" w14:textId="77777777" w:rsidR="00A001B9" w:rsidRDefault="009D64FD" w:rsidP="00B117B5">
            <w:pPr>
              <w:numPr>
                <w:ilvl w:val="0"/>
                <w:numId w:val="76"/>
              </w:numPr>
              <w:rPr>
                <w:rFonts w:eastAsia="Arial Unicode MS"/>
              </w:rPr>
            </w:pPr>
            <w:r>
              <w:rPr>
                <w:rFonts w:eastAsia="Arial Unicode MS"/>
              </w:rPr>
              <w:lastRenderedPageBreak/>
              <w:t xml:space="preserve">padding and trimming must be applied using a sequence of N pad bytes, where N is the width of a character in the </w:t>
            </w:r>
            <w:proofErr w:type="gramStart"/>
            <w:r>
              <w:rPr>
                <w:rFonts w:eastAsia="Arial Unicode MS"/>
              </w:rPr>
              <w:t>fixed-width</w:t>
            </w:r>
            <w:proofErr w:type="gramEnd"/>
            <w:r>
              <w:rPr>
                <w:rFonts w:eastAsia="Arial Unicode MS"/>
              </w:rPr>
              <w:t xml:space="preserve"> encoding. </w:t>
            </w:r>
          </w:p>
          <w:p w14:paraId="0778C811" w14:textId="77777777" w:rsidR="00A001B9" w:rsidRDefault="009D64FD">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F9FF8CF" w14:textId="77777777" w:rsidR="00A001B9" w:rsidRDefault="009D64FD" w:rsidP="00B117B5">
            <w:pPr>
              <w:numPr>
                <w:ilvl w:val="0"/>
                <w:numId w:val="77"/>
              </w:numPr>
              <w:rPr>
                <w:rFonts w:eastAsia="Arial Unicode MS"/>
              </w:rPr>
            </w:pPr>
            <w:r>
              <w:rPr>
                <w:rFonts w:eastAsia="Arial Unicode MS"/>
              </w:rPr>
              <w:t>DFDL character entities are allowed</w:t>
            </w:r>
          </w:p>
          <w:p w14:paraId="771905B9" w14:textId="77777777" w:rsidR="00A001B9" w:rsidRDefault="009D64FD" w:rsidP="00B117B5">
            <w:pPr>
              <w:numPr>
                <w:ilvl w:val="0"/>
                <w:numId w:val="77"/>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15FD72F6" w14:textId="77777777" w:rsidR="00A001B9" w:rsidRDefault="009D64FD" w:rsidP="00B117B5">
            <w:pPr>
              <w:numPr>
                <w:ilvl w:val="0"/>
                <w:numId w:val="77"/>
              </w:numPr>
              <w:rPr>
                <w:rFonts w:eastAsia="Arial Unicode MS"/>
              </w:rPr>
            </w:pPr>
            <w:r>
              <w:rPr>
                <w:rFonts w:eastAsia="Arial Unicode MS"/>
              </w:rPr>
              <w:t>DFDL Character classes NL, WSP, WSP+, WSP*, and ES are not allowed</w:t>
            </w:r>
          </w:p>
          <w:p w14:paraId="372FF872" w14:textId="77777777" w:rsidR="00A001B9" w:rsidRDefault="009D64FD">
            <w:pPr>
              <w:rPr>
                <w:rFonts w:eastAsia="Arial Unicode MS"/>
              </w:rPr>
            </w:pPr>
            <w:r>
              <w:rPr>
                <w:rFonts w:eastAsia="Arial Unicode MS"/>
              </w:rPr>
              <w:t>It is a Schema Definition Error if the string literal contains any of the disallowed syntax.</w:t>
            </w:r>
          </w:p>
          <w:p w14:paraId="465B0647"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2C56EE92" w14:textId="77777777" w:rsidTr="00150926">
        <w:tc>
          <w:tcPr>
            <w:tcW w:w="0" w:type="auto"/>
            <w:tcBorders>
              <w:top w:val="single" w:sz="4" w:space="0" w:color="auto"/>
              <w:left w:val="single" w:sz="4" w:space="0" w:color="auto"/>
              <w:bottom w:val="single" w:sz="4" w:space="0" w:color="auto"/>
              <w:right w:val="single" w:sz="4" w:space="0" w:color="auto"/>
            </w:tcBorders>
          </w:tcPr>
          <w:p w14:paraId="5C93DB54" w14:textId="77777777" w:rsidR="00A001B9" w:rsidRDefault="009D64FD">
            <w:pPr>
              <w:rPr>
                <w:rFonts w:eastAsia="Arial Unicode MS"/>
              </w:rPr>
            </w:pPr>
            <w:r>
              <w:rPr>
                <w:rFonts w:eastAsia="Arial Unicode MS"/>
              </w:rPr>
              <w:lastRenderedPageBreak/>
              <w:t>truncateSpecifiedLengthString</w:t>
            </w:r>
          </w:p>
          <w:p w14:paraId="2F52153C" w14:textId="77777777" w:rsidR="00A001B9" w:rsidRDefault="00A001B9">
            <w:pPr>
              <w:tabs>
                <w:tab w:val="num" w:pos="360"/>
                <w:tab w:val="num" w:pos="540"/>
              </w:tabs>
              <w:spacing w:before="40" w:after="40"/>
              <w:ind w:left="540" w:hanging="180"/>
              <w:rPr>
                <w:rFonts w:eastAsia="Arial Unicode MS" w:cs="Arial"/>
              </w:rPr>
            </w:pPr>
          </w:p>
        </w:tc>
        <w:tc>
          <w:tcPr>
            <w:tcW w:w="0" w:type="auto"/>
            <w:tcBorders>
              <w:top w:val="single" w:sz="4" w:space="0" w:color="auto"/>
              <w:left w:val="single" w:sz="4" w:space="0" w:color="auto"/>
              <w:bottom w:val="single" w:sz="4" w:space="0" w:color="auto"/>
              <w:right w:val="single" w:sz="4" w:space="0" w:color="auto"/>
            </w:tcBorders>
            <w:hideMark/>
          </w:tcPr>
          <w:p w14:paraId="7B0571F7" w14:textId="77777777" w:rsidR="00A001B9" w:rsidRDefault="009D64FD">
            <w:pPr>
              <w:rPr>
                <w:rFonts w:cs="Arial"/>
              </w:rPr>
            </w:pPr>
            <w:proofErr w:type="spellStart"/>
            <w:r>
              <w:rPr>
                <w:rFonts w:cs="Arial"/>
              </w:rPr>
              <w:t>Enum</w:t>
            </w:r>
            <w:proofErr w:type="spellEnd"/>
          </w:p>
          <w:p w14:paraId="1AF20266" w14:textId="77777777" w:rsidR="00A001B9" w:rsidRDefault="009D64FD">
            <w:pPr>
              <w:rPr>
                <w:rFonts w:cs="Arial"/>
              </w:rPr>
            </w:pPr>
            <w:r>
              <w:rPr>
                <w:rFonts w:cs="Arial"/>
              </w:rPr>
              <w:t>Valid values are 'yes', 'no'</w:t>
            </w:r>
          </w:p>
          <w:p w14:paraId="5152CBA9" w14:textId="77777777" w:rsidR="00A001B9" w:rsidRDefault="009D64FD">
            <w:pPr>
              <w:rPr>
                <w:rFonts w:cs="Arial"/>
              </w:rPr>
            </w:pPr>
            <w:r>
              <w:rPr>
                <w:rFonts w:cs="Arial"/>
              </w:rPr>
              <w:t>Used on unparsing only</w:t>
            </w:r>
          </w:p>
          <w:p w14:paraId="705BEC9B" w14:textId="4AAA2C2E" w:rsidR="00A001B9" w:rsidRDefault="009D64FD">
            <w:pPr>
              <w:rPr>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fldChar w:fldCharType="begin"/>
            </w:r>
            <w:r>
              <w:instrText xml:space="preserve"> REF _Ref251932750 \r \h </w:instrText>
            </w:r>
            <w:r>
              <w:rPr>
                <w:rFonts w:eastAsia="Arial Unicode MS"/>
              </w:rPr>
              <w:instrText xml:space="preserve"> \* MERGEFORMAT </w:instrText>
            </w:r>
            <w:r>
              <w:fldChar w:fldCharType="separate"/>
            </w:r>
            <w:r w:rsidR="002D29EA">
              <w:t>12.3.7</w:t>
            </w:r>
            <w:r>
              <w:fldChar w:fldCharType="end"/>
            </w:r>
            <w:r>
              <w:rPr>
                <w:rFonts w:cs="Arial"/>
              </w:rPr>
              <w:t xml:space="preserve"> </w:t>
            </w:r>
            <w:r>
              <w:fldChar w:fldCharType="begin"/>
            </w:r>
            <w:r>
              <w:instrText xml:space="preserve"> REF _Ref251932750 \h </w:instrText>
            </w:r>
            <w:r>
              <w:rPr>
                <w:rFonts w:eastAsia="Arial Unicode MS"/>
              </w:rPr>
              <w:instrText xml:space="preserve"> \* MERGEFORMAT </w:instrText>
            </w:r>
            <w:r>
              <w:fldChar w:fldCharType="separate"/>
            </w:r>
            <w:r w:rsidR="002D29EA" w:rsidRPr="002D29EA">
              <w:rPr>
                <w:rFonts w:eastAsia="Arial Unicode MS"/>
              </w:rPr>
              <w:t>Elements of Specified Length</w:t>
            </w:r>
            <w:r>
              <w:fldChar w:fldCharType="end"/>
            </w:r>
            <w:r>
              <w:t>.</w:t>
            </w:r>
            <w:r>
              <w:rPr>
                <w:rFonts w:cs="Arial"/>
              </w:rPr>
              <w:t xml:space="preserve">) No processing error is raised. </w:t>
            </w:r>
          </w:p>
          <w:p w14:paraId="1190EAD3" w14:textId="77777777" w:rsidR="00A001B9" w:rsidRDefault="009D64FD">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proofErr w:type="gramStart"/>
            <w:r>
              <w:rPr>
                <w:rFonts w:eastAsia="MS Mincho"/>
              </w:rPr>
              <w:t>However</w:t>
            </w:r>
            <w:proofErr w:type="gramEnd"/>
            <w:r>
              <w:rPr>
                <w:rFonts w:eastAsia="MS Mincho"/>
              </w:rPr>
              <w:t xml:space="preserve">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7F8D6582" w14:textId="77777777" w:rsidR="00A001B9" w:rsidRDefault="009D64FD">
            <w:pPr>
              <w:rPr>
                <w:rFonts w:eastAsia="Arial Unicode MS"/>
              </w:rPr>
            </w:pPr>
            <w:r>
              <w:rPr>
                <w:rFonts w:eastAsia="MS Mincho"/>
              </w:rPr>
              <w:t xml:space="preserve">When unparsing, validation errors cannot be prevented by truncation as validation takes place on the augmented </w:t>
            </w:r>
            <w:proofErr w:type="spellStart"/>
            <w:r>
              <w:rPr>
                <w:rFonts w:eastAsia="MS Mincho"/>
              </w:rPr>
              <w:t>infoset</w:t>
            </w:r>
            <w:proofErr w:type="spellEnd"/>
            <w:r>
              <w:rPr>
                <w:rFonts w:eastAsia="MS Mincho"/>
              </w:rPr>
              <w:t>, before any truncation has occurred.</w:t>
            </w:r>
          </w:p>
          <w:p w14:paraId="6E7C29A7"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1E0B171B" w14:textId="2E324647" w:rsidR="00A001B9" w:rsidRDefault="009D64FD">
      <w:pPr>
        <w:pStyle w:val="Caption"/>
      </w:pPr>
      <w:bookmarkStart w:id="4609" w:name="_Toc140549601"/>
      <w:bookmarkStart w:id="4610" w:name="_Toc130873629"/>
      <w:r>
        <w:t xml:space="preserve">Table </w:t>
      </w:r>
      <w:r w:rsidR="00342DB5">
        <w:fldChar w:fldCharType="begin"/>
      </w:r>
      <w:r w:rsidR="00342DB5">
        <w:instrText xml:space="preserve"> SEQ Table \* ARABIC </w:instrText>
      </w:r>
      <w:r w:rsidR="00342DB5">
        <w:fldChar w:fldCharType="separate"/>
      </w:r>
      <w:r w:rsidR="002D29EA">
        <w:rPr>
          <w:noProof/>
        </w:rPr>
        <w:t>29</w:t>
      </w:r>
      <w:r w:rsidR="00342DB5">
        <w:rPr>
          <w:noProof/>
        </w:rPr>
        <w:fldChar w:fldCharType="end"/>
      </w:r>
      <w:r w:rsidR="00150926">
        <w:rPr>
          <w:noProof/>
        </w:rPr>
        <w:t xml:space="preserve"> </w:t>
      </w:r>
      <w:r>
        <w:t>Properties Specific to String</w:t>
      </w:r>
    </w:p>
    <w:p w14:paraId="5DF4C025" w14:textId="77777777" w:rsidR="00A001B9" w:rsidRDefault="009D64FD">
      <w:pPr>
        <w:pStyle w:val="Heading2"/>
        <w:rPr>
          <w:rFonts w:eastAsia="Times New Roman"/>
        </w:rPr>
      </w:pPr>
      <w:bookmarkStart w:id="4611" w:name="_Toc229813808"/>
      <w:bookmarkStart w:id="4612" w:name="_Toc229814002"/>
      <w:bookmarkStart w:id="4613" w:name="_Toc349042752"/>
      <w:bookmarkStart w:id="4614" w:name="_Toc27061089"/>
      <w:bookmarkStart w:id="4615" w:name="_Toc177399100"/>
      <w:bookmarkStart w:id="4616" w:name="_Toc175057387"/>
      <w:bookmarkStart w:id="4617" w:name="_Toc199516324"/>
      <w:bookmarkStart w:id="4618" w:name="_Toc194983987"/>
      <w:bookmarkStart w:id="4619" w:name="_Toc243112831"/>
      <w:bookmarkStart w:id="4620" w:name="_Ref251144933"/>
      <w:bookmarkEnd w:id="4611"/>
      <w:bookmarkEnd w:id="4612"/>
      <w:r>
        <w:rPr>
          <w:rFonts w:eastAsia="Times New Roman"/>
        </w:rPr>
        <w:t>Properties Specific to Number with Text or Binary Representation</w:t>
      </w:r>
      <w:bookmarkEnd w:id="4613"/>
      <w:bookmarkEnd w:id="4614"/>
    </w:p>
    <w:tbl>
      <w:tblPr>
        <w:tblStyle w:val="Table"/>
        <w:tblW w:w="5000" w:type="pct"/>
        <w:tblInd w:w="0" w:type="dxa"/>
        <w:tblLook w:val="04A0" w:firstRow="1" w:lastRow="0" w:firstColumn="1" w:lastColumn="0" w:noHBand="0" w:noVBand="1"/>
      </w:tblPr>
      <w:tblGrid>
        <w:gridCol w:w="2880"/>
        <w:gridCol w:w="5750"/>
      </w:tblGrid>
      <w:tr w:rsidR="00A001B9" w14:paraId="7621897D" w14:textId="77777777" w:rsidTr="00A001B9">
        <w:trPr>
          <w:cnfStyle w:val="100000000000" w:firstRow="1" w:lastRow="0" w:firstColumn="0" w:lastColumn="0" w:oddVBand="0" w:evenVBand="0" w:oddHBand="0" w:evenHBand="0" w:firstRowFirstColumn="0" w:firstRowLastColumn="0" w:lastRowFirstColumn="0" w:lastRowLastColumn="0"/>
        </w:trPr>
        <w:tc>
          <w:tcPr>
            <w:tcW w:w="2880" w:type="dxa"/>
            <w:hideMark/>
          </w:tcPr>
          <w:p w14:paraId="117C323F" w14:textId="77777777" w:rsidR="00A001B9" w:rsidRDefault="009D64FD">
            <w:r>
              <w:t>Property Name</w:t>
            </w:r>
          </w:p>
        </w:tc>
        <w:tc>
          <w:tcPr>
            <w:tcW w:w="0" w:type="auto"/>
            <w:hideMark/>
          </w:tcPr>
          <w:p w14:paraId="64A05674" w14:textId="77777777" w:rsidR="00A001B9" w:rsidRDefault="009D64FD">
            <w:r>
              <w:t>Description</w:t>
            </w:r>
          </w:p>
        </w:tc>
      </w:tr>
      <w:tr w:rsidR="00A001B9" w14:paraId="3BE5D63C" w14:textId="77777777" w:rsidTr="00A001B9">
        <w:tc>
          <w:tcPr>
            <w:tcW w:w="2880" w:type="dxa"/>
            <w:tcBorders>
              <w:top w:val="single" w:sz="4" w:space="0" w:color="auto"/>
              <w:left w:val="single" w:sz="4" w:space="0" w:color="auto"/>
              <w:bottom w:val="single" w:sz="4" w:space="0" w:color="auto"/>
              <w:right w:val="single" w:sz="4" w:space="0" w:color="auto"/>
            </w:tcBorders>
            <w:hideMark/>
          </w:tcPr>
          <w:p w14:paraId="7FA46915" w14:textId="77777777" w:rsidR="00A001B9" w:rsidRDefault="009D64FD">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1604163" w14:textId="77777777" w:rsidR="00A001B9" w:rsidRDefault="009D64FD">
            <w:pPr>
              <w:rPr>
                <w:rFonts w:eastAsia="MS Mincho"/>
              </w:rPr>
            </w:pPr>
            <w:proofErr w:type="spellStart"/>
            <w:r>
              <w:rPr>
                <w:rFonts w:eastAsia="MS Mincho"/>
              </w:rPr>
              <w:t>Enum</w:t>
            </w:r>
            <w:proofErr w:type="spellEnd"/>
          </w:p>
          <w:p w14:paraId="44B96F6C" w14:textId="77777777" w:rsidR="00A001B9" w:rsidRDefault="009D64FD">
            <w:pPr>
              <w:rPr>
                <w:rFonts w:eastAsia="Arial Unicode MS"/>
              </w:rPr>
            </w:pPr>
            <w:r>
              <w:rPr>
                <w:rFonts w:eastAsia="Arial Unicode MS"/>
              </w:rPr>
              <w:t>Valid values are 'yes', 'no'</w:t>
            </w:r>
          </w:p>
          <w:p w14:paraId="18F450C3" w14:textId="1FCB69F5" w:rsidR="00A001B9" w:rsidRDefault="009D64FD">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fldChar w:fldCharType="begin"/>
            </w:r>
            <w:r>
              <w:rPr>
                <w:rFonts w:eastAsia="Arial Unicode MS"/>
              </w:rPr>
              <w:instrText xml:space="preserve"> REF _Ref263169391 \r \h  \* MERGEFORMAT </w:instrText>
            </w:r>
            <w:r>
              <w:fldChar w:fldCharType="separate"/>
            </w:r>
            <w:r w:rsidR="002D29EA">
              <w:rPr>
                <w:rFonts w:eastAsia="Arial Unicode MS"/>
              </w:rPr>
              <w:t>13.6.2</w:t>
            </w:r>
            <w:r>
              <w:fldChar w:fldCharType="end"/>
            </w:r>
            <w:r>
              <w:rPr>
                <w:rFonts w:eastAsia="Arial Unicode MS"/>
              </w:rPr>
              <w:t xml:space="preserve"> </w:t>
            </w:r>
            <w:r>
              <w:fldChar w:fldCharType="begin"/>
            </w:r>
            <w:r>
              <w:rPr>
                <w:rFonts w:eastAsia="Arial Unicode MS"/>
              </w:rPr>
              <w:instrText xml:space="preserve"> REF _Ref263169398 \h  \* MERGEFORMAT </w:instrText>
            </w:r>
            <w:r>
              <w:fldChar w:fldCharType="separate"/>
            </w:r>
            <w:r w:rsidR="002D29EA">
              <w:t>Converting logical numbers to/from text representation</w:t>
            </w:r>
            <w:r>
              <w:fldChar w:fldCharType="end"/>
            </w:r>
            <w:r>
              <w:rPr>
                <w:rFonts w:eastAsia="Arial Unicode MS"/>
              </w:rPr>
              <w:t xml:space="preserve"> and </w:t>
            </w:r>
            <w:r>
              <w:fldChar w:fldCharType="begin"/>
            </w:r>
            <w:r>
              <w:rPr>
                <w:rFonts w:eastAsia="Arial Unicode MS"/>
              </w:rPr>
              <w:instrText xml:space="preserve"> REF _Ref263169411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_Ref263169417 \h  \* MERGEFORMAT </w:instrText>
            </w:r>
            <w:r>
              <w:fldChar w:fldCharType="separate"/>
            </w:r>
            <w:r w:rsidR="002D29EA">
              <w:t xml:space="preserve">Converting Logical Numbers to/from Binary </w:t>
            </w:r>
            <w:r>
              <w:fldChar w:fldCharType="end"/>
            </w:r>
            <w:r>
              <w:rPr>
                <w:rFonts w:eastAsia="Arial Unicode MS"/>
              </w:rPr>
              <w:t xml:space="preserve"> to see how this affects the presence of the sign in the data stream.</w:t>
            </w:r>
          </w:p>
          <w:p w14:paraId="6FCB0A1A" w14:textId="77777777" w:rsidR="00A001B9" w:rsidRDefault="009D64FD">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5B4F694D" w14:textId="77777777" w:rsidR="00A001B9" w:rsidRDefault="009D64FD">
            <w:pPr>
              <w:rPr>
                <w:rFonts w:eastAsia="MS Mincho"/>
              </w:rPr>
            </w:pPr>
            <w:r>
              <w:rPr>
                <w:rFonts w:eastAsia="MS Mincho"/>
              </w:rPr>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10879182" w14:textId="77777777" w:rsidR="00A001B9" w:rsidRDefault="009D64FD">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B588380" w14:textId="073C69F7"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30</w:t>
      </w:r>
      <w:r w:rsidR="00342DB5">
        <w:rPr>
          <w:noProof/>
        </w:rPr>
        <w:fldChar w:fldCharType="end"/>
      </w:r>
      <w:r>
        <w:t xml:space="preserve"> Properties Specific to Number with Text or Binary Representation</w:t>
      </w:r>
    </w:p>
    <w:p w14:paraId="0DB9BF30" w14:textId="77777777" w:rsidR="00A001B9" w:rsidRDefault="009D64FD">
      <w:pPr>
        <w:pStyle w:val="Heading2"/>
        <w:rPr>
          <w:rFonts w:eastAsia="Times New Roman"/>
        </w:rPr>
      </w:pPr>
      <w:bookmarkStart w:id="4621" w:name="_Toc349042753"/>
      <w:bookmarkStart w:id="4622" w:name="_Toc27061090"/>
      <w:r>
        <w:rPr>
          <w:rFonts w:eastAsia="Times New Roman"/>
        </w:rPr>
        <w:lastRenderedPageBreak/>
        <w:t xml:space="preserve">Properties Specific to </w:t>
      </w:r>
      <w:bookmarkEnd w:id="4609"/>
      <w:bookmarkEnd w:id="4610"/>
      <w:r>
        <w:rPr>
          <w:rFonts w:eastAsia="Times New Roman"/>
        </w:rPr>
        <w:t>Number</w:t>
      </w:r>
      <w:bookmarkEnd w:id="4615"/>
      <w:bookmarkEnd w:id="4616"/>
      <w:r>
        <w:rPr>
          <w:rFonts w:eastAsia="Times New Roman"/>
        </w:rPr>
        <w:t xml:space="preserve"> with Text </w:t>
      </w:r>
      <w:bookmarkEnd w:id="4617"/>
      <w:bookmarkEnd w:id="4618"/>
      <w:bookmarkEnd w:id="4619"/>
      <w:bookmarkEnd w:id="4620"/>
      <w:bookmarkEnd w:id="4621"/>
      <w:r>
        <w:rPr>
          <w:rFonts w:eastAsia="Times New Roman"/>
        </w:rPr>
        <w:t>Representation</w:t>
      </w:r>
      <w:bookmarkEnd w:id="4622"/>
    </w:p>
    <w:tbl>
      <w:tblPr>
        <w:tblStyle w:val="Table"/>
        <w:tblW w:w="5000" w:type="pct"/>
        <w:tblInd w:w="0" w:type="dxa"/>
        <w:tblLook w:val="04A0" w:firstRow="1" w:lastRow="0" w:firstColumn="1" w:lastColumn="0" w:noHBand="0" w:noVBand="1"/>
      </w:tblPr>
      <w:tblGrid>
        <w:gridCol w:w="3052"/>
        <w:gridCol w:w="5578"/>
      </w:tblGrid>
      <w:tr w:rsidR="00A001B9" w14:paraId="01AF767B"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29E84751" w14:textId="77777777" w:rsidR="00A001B9" w:rsidRDefault="009D64FD">
            <w:r>
              <w:t>Property Name</w:t>
            </w:r>
          </w:p>
        </w:tc>
        <w:tc>
          <w:tcPr>
            <w:tcW w:w="0" w:type="auto"/>
            <w:hideMark/>
          </w:tcPr>
          <w:p w14:paraId="4F04AEB7" w14:textId="77777777" w:rsidR="00A001B9" w:rsidRDefault="009D64FD">
            <w:r>
              <w:t>Description</w:t>
            </w:r>
          </w:p>
        </w:tc>
      </w:tr>
      <w:tr w:rsidR="00A001B9" w14:paraId="071A949E"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360F18C" w14:textId="77777777" w:rsidR="00A001B9" w:rsidRDefault="009D64FD">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791F6FC9" w14:textId="77777777" w:rsidR="00A001B9" w:rsidRDefault="009D64FD">
            <w:pPr>
              <w:rPr>
                <w:rFonts w:eastAsia="MS Mincho"/>
              </w:rPr>
            </w:pPr>
            <w:proofErr w:type="spellStart"/>
            <w:r>
              <w:rPr>
                <w:rFonts w:eastAsia="MS Mincho"/>
              </w:rPr>
              <w:t>Enum</w:t>
            </w:r>
            <w:proofErr w:type="spellEnd"/>
          </w:p>
          <w:p w14:paraId="46106064" w14:textId="77777777" w:rsidR="00A001B9" w:rsidRDefault="009D64FD">
            <w:pPr>
              <w:rPr>
                <w:rFonts w:eastAsia="MS Mincho"/>
              </w:rPr>
            </w:pPr>
            <w:r>
              <w:rPr>
                <w:rFonts w:eastAsia="MS Mincho"/>
              </w:rPr>
              <w:t>Valid values are 'standard', 'zoned'</w:t>
            </w:r>
          </w:p>
          <w:p w14:paraId="7D4EA53B" w14:textId="77777777" w:rsidR="00A001B9" w:rsidRDefault="009D64FD">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4D25BE85" w14:textId="77777777" w:rsidR="00A001B9" w:rsidRDefault="009D64FD">
            <w:pPr>
              <w:rPr>
                <w:rFonts w:eastAsia="Arial Unicode MS" w:cs="Arial"/>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 Zoned is not supported for float and double numbers. Base 10 is assumed, and the encoding must be for an EBCDIC or ASCII compatible encoding. It is a Schema Definition Error if any of these requirements are not met.</w:t>
            </w:r>
          </w:p>
          <w:p w14:paraId="3C0AD859"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4756904A"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21C4336A" w14:textId="77777777" w:rsidR="00A001B9" w:rsidRDefault="009D64FD">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7EF51DF4" w14:textId="77777777" w:rsidR="00A001B9" w:rsidRDefault="009D64FD">
            <w:pPr>
              <w:rPr>
                <w:rFonts w:cs="Arial"/>
              </w:rPr>
            </w:pPr>
            <w:proofErr w:type="spellStart"/>
            <w:r>
              <w:rPr>
                <w:rFonts w:cs="Arial"/>
              </w:rPr>
              <w:t>Enum</w:t>
            </w:r>
            <w:proofErr w:type="spellEnd"/>
          </w:p>
          <w:p w14:paraId="1C8B1F8A" w14:textId="77777777" w:rsidR="00A001B9" w:rsidRDefault="009D64FD">
            <w:pPr>
              <w:rPr>
                <w:rFonts w:cs="Arial"/>
              </w:rPr>
            </w:pPr>
            <w:r>
              <w:rPr>
                <w:rFonts w:cs="Arial"/>
              </w:rPr>
              <w:t>Valid values 'left', 'right', 'center'</w:t>
            </w:r>
          </w:p>
          <w:p w14:paraId="2045BB64" w14:textId="77777777" w:rsidR="00A001B9" w:rsidRDefault="009D64FD">
            <w:pPr>
              <w:rPr>
                <w:rFonts w:cs="Arial"/>
              </w:rPr>
            </w:pPr>
            <w:r>
              <w:rPr>
                <w:rFonts w:cs="Arial"/>
              </w:rPr>
              <w:t xml:space="preserve">Controls how the data is padded or trimmed on parsing and unparsing. </w:t>
            </w:r>
          </w:p>
          <w:p w14:paraId="2E329F08" w14:textId="77777777" w:rsidR="00A001B9" w:rsidRDefault="009D64FD">
            <w:pPr>
              <w:rPr>
                <w:rFonts w:cs="Arial"/>
              </w:rPr>
            </w:pPr>
            <w:r>
              <w:rPr>
                <w:rFonts w:cs="Arial"/>
              </w:rPr>
              <w:t xml:space="preserve">Behavior as for </w:t>
            </w:r>
            <w:proofErr w:type="spellStart"/>
            <w:r>
              <w:rPr>
                <w:rFonts w:cs="Arial"/>
              </w:rPr>
              <w:t>dfdl:textStringJustification</w:t>
            </w:r>
            <w:proofErr w:type="spellEnd"/>
            <w:r>
              <w:rPr>
                <w:rFonts w:cs="Arial"/>
              </w:rPr>
              <w:t>.</w:t>
            </w:r>
          </w:p>
          <w:p w14:paraId="670BB61E"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6C999061"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EEA363B" w14:textId="77777777" w:rsidR="00A001B9" w:rsidRDefault="009D64FD">
            <w:pPr>
              <w:rPr>
                <w:rFonts w:eastAsia="Arial Unicode MS"/>
              </w:rPr>
            </w:pPr>
            <w:proofErr w:type="spellStart"/>
            <w:r>
              <w:rPr>
                <w:rFonts w:eastAsia="Arial Unicode MS"/>
              </w:rPr>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tcPr>
          <w:p w14:paraId="5A2F5CFC" w14:textId="77777777" w:rsidR="00A001B9" w:rsidRDefault="009D64FD">
            <w:pPr>
              <w:rPr>
                <w:rFonts w:cs="Arial"/>
              </w:rPr>
            </w:pPr>
            <w:r>
              <w:rPr>
                <w:rFonts w:cs="Arial"/>
              </w:rPr>
              <w:t>DFDL String Literal</w:t>
            </w:r>
          </w:p>
          <w:p w14:paraId="660F0A6F" w14:textId="77777777" w:rsidR="00A001B9" w:rsidRDefault="009D64FD">
            <w:pPr>
              <w:rPr>
                <w:rFonts w:eastAsia="Arial Unicode MS" w:cs="Arial"/>
              </w:rPr>
            </w:pPr>
            <w:r>
              <w:rPr>
                <w:rFonts w:eastAsia="Arial Unicode MS" w:cs="Arial"/>
              </w:rPr>
              <w:t>The value that is used when padding or trimming number elements.</w:t>
            </w:r>
          </w:p>
          <w:p w14:paraId="6A102AD3" w14:textId="77777777" w:rsidR="00A001B9" w:rsidRDefault="009D64FD">
            <w:pPr>
              <w:rPr>
                <w:rFonts w:eastAsia="Arial Unicode MS" w:cs="Arial"/>
              </w:rPr>
            </w:pPr>
            <w:r>
              <w:rPr>
                <w:rFonts w:eastAsia="Arial Unicode MS" w:cs="Arial"/>
              </w:rPr>
              <w:t>The value can be a single character or a single byte.</w:t>
            </w:r>
          </w:p>
          <w:p w14:paraId="0947CD14" w14:textId="77777777" w:rsidR="00A001B9" w:rsidRDefault="009D64FD">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2932560" w14:textId="77777777" w:rsidR="00A001B9" w:rsidRDefault="009D64FD">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020D94B1" w14:textId="77777777" w:rsidR="00A001B9" w:rsidRDefault="009D64FD">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5E0E0258" w14:textId="77777777" w:rsidR="00A001B9" w:rsidRPr="00D43206" w:rsidRDefault="009D64FD" w:rsidP="00B117B5">
            <w:pPr>
              <w:pStyle w:val="ListParagraph"/>
              <w:numPr>
                <w:ilvl w:val="0"/>
                <w:numId w:val="165"/>
              </w:numPr>
              <w:rPr>
                <w:rFonts w:eastAsia="Arial Unicode MS"/>
              </w:rPr>
            </w:pPr>
            <w:r w:rsidRPr="00D43206">
              <w:rPr>
                <w:rFonts w:eastAsia="Arial Unicode MS"/>
              </w:rPr>
              <w:t xml:space="preserve">the encoding must be a </w:t>
            </w:r>
            <w:proofErr w:type="gramStart"/>
            <w:r w:rsidRPr="00D43206">
              <w:rPr>
                <w:rFonts w:eastAsia="Arial Unicode MS"/>
              </w:rPr>
              <w:t>fixed-width</w:t>
            </w:r>
            <w:proofErr w:type="gramEnd"/>
            <w:r w:rsidRPr="00D43206">
              <w:rPr>
                <w:rFonts w:eastAsia="Arial Unicode MS"/>
              </w:rPr>
              <w:t xml:space="preserve"> encoding</w:t>
            </w:r>
          </w:p>
          <w:p w14:paraId="5A7CE514" w14:textId="77777777" w:rsidR="00A001B9" w:rsidRPr="00D43206" w:rsidRDefault="009D64FD" w:rsidP="00B117B5">
            <w:pPr>
              <w:pStyle w:val="ListParagraph"/>
              <w:numPr>
                <w:ilvl w:val="0"/>
                <w:numId w:val="165"/>
              </w:numPr>
              <w:rPr>
                <w:rFonts w:eastAsia="Arial Unicode MS"/>
              </w:rPr>
            </w:pPr>
            <w:r w:rsidRPr="00D43206">
              <w:rPr>
                <w:rFonts w:eastAsia="Arial Unicode MS"/>
              </w:rPr>
              <w:t xml:space="preserve">padding and trimming must be applied using a sequence of N pad bytes, where N is the width of a character in the </w:t>
            </w:r>
            <w:proofErr w:type="gramStart"/>
            <w:r w:rsidRPr="00D43206">
              <w:rPr>
                <w:rFonts w:eastAsia="Arial Unicode MS"/>
              </w:rPr>
              <w:t>fixed-width</w:t>
            </w:r>
            <w:proofErr w:type="gramEnd"/>
            <w:r w:rsidRPr="00D43206">
              <w:rPr>
                <w:rFonts w:eastAsia="Arial Unicode MS"/>
              </w:rPr>
              <w:t xml:space="preserve"> encoding. </w:t>
            </w:r>
          </w:p>
          <w:p w14:paraId="046D0B75" w14:textId="77777777" w:rsidR="00A001B9" w:rsidRDefault="009D64FD">
            <w:pPr>
              <w:rPr>
                <w:ins w:id="4623" w:author="Mike Beckerle" w:date="2019-09-17T17:40:00Z"/>
                <w:rFonts w:cs="Arial"/>
              </w:rPr>
            </w:pPr>
            <w:del w:id="4624" w:author="Mike Beckerle" w:date="2019-09-17T17:41:00Z">
              <w:r>
                <w:delText>When parsing, if the pad character is '0' and the SimpleContent region consists entirely of '0' characters, then the last remaining '0' is not trimmed and a single '0' is the result of the trimming.  This rule also applies when the pad character is a DFDL character entity equivalent to '0'. This rule does not apply when the pad character is any other character nor when a pad byte is specified.  </w:delText>
              </w:r>
            </w:del>
            <w:ins w:id="4625" w:author="Mike Beckerle" w:date="2019-09-17T17:40:00Z">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ins>
          </w:p>
          <w:p w14:paraId="665D3D27" w14:textId="77777777" w:rsidR="00A001B9" w:rsidRDefault="00A001B9">
            <w:pPr>
              <w:rPr>
                <w:rFonts w:eastAsia="Arial Unicode MS"/>
              </w:rPr>
            </w:pPr>
          </w:p>
          <w:p w14:paraId="21FFDD1B" w14:textId="77777777" w:rsidR="00A001B9" w:rsidRDefault="009D64FD">
            <w:pPr>
              <w:rPr>
                <w:rFonts w:eastAsia="Arial Unicode MS" w:cs="Arial"/>
              </w:rPr>
            </w:pPr>
            <w:r>
              <w:rPr>
                <w:rFonts w:eastAsia="Arial Unicode MS" w:cs="Arial"/>
              </w:rPr>
              <w:lastRenderedPageBreak/>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6FD229C6"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6C773EEA"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A44D864" w14:textId="77777777" w:rsidR="00A001B9" w:rsidRDefault="009D64FD">
            <w:pPr>
              <w:rPr>
                <w:rFonts w:eastAsia="Arial Unicode MS"/>
              </w:rPr>
            </w:pPr>
            <w:proofErr w:type="spellStart"/>
            <w:r>
              <w:rPr>
                <w:rFonts w:eastAsia="Arial Unicode MS"/>
              </w:rPr>
              <w:lastRenderedPageBreak/>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2E579C" w14:textId="77777777" w:rsidR="00A001B9" w:rsidRDefault="009D64FD">
            <w:pPr>
              <w:rPr>
                <w:rFonts w:cs="Arial"/>
              </w:rPr>
            </w:pPr>
            <w:r>
              <w:rPr>
                <w:rFonts w:cs="Arial"/>
              </w:rPr>
              <w:t xml:space="preserve">String </w:t>
            </w:r>
          </w:p>
          <w:p w14:paraId="72E3C8FF" w14:textId="77777777" w:rsidR="00A001B9" w:rsidRDefault="009D64FD">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27A2C9DC" w14:textId="77777777" w:rsidR="00A001B9" w:rsidRDefault="009D64FD">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2B26D411" w14:textId="4FD02DA8" w:rsidR="00A001B9" w:rsidRDefault="009D64FD">
            <w:pPr>
              <w:rPr>
                <w:rFonts w:cs="Arial"/>
              </w:rPr>
            </w:pPr>
            <w:r>
              <w:rPr>
                <w:rFonts w:cs="Arial"/>
              </w:rPr>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fldChar w:fldCharType="begin"/>
            </w:r>
            <w:r>
              <w:rPr>
                <w:rFonts w:cs="Arial"/>
              </w:rPr>
              <w:instrText xml:space="preserve"> REF _Ref254704660 \r \h  \* MERGEFORMAT </w:instrText>
            </w:r>
            <w:r>
              <w:fldChar w:fldCharType="separate"/>
            </w:r>
            <w:r w:rsidR="002D29EA">
              <w:rPr>
                <w:rFonts w:cs="Arial"/>
              </w:rPr>
              <w:t>13.6.1</w:t>
            </w:r>
            <w:r>
              <w:fldChar w:fldCharType="end"/>
            </w:r>
            <w:r>
              <w:rPr>
                <w:rFonts w:cs="Arial"/>
              </w:rPr>
              <w:t xml:space="preserve"> </w:t>
            </w:r>
            <w:r>
              <w:fldChar w:fldCharType="begin"/>
            </w:r>
            <w:r>
              <w:rPr>
                <w:rFonts w:cs="Arial"/>
              </w:rPr>
              <w:instrText xml:space="preserve"> REF _Ref254704660 \h  \* MERGEFORMAT </w:instrText>
            </w:r>
            <w:r>
              <w:fldChar w:fldCharType="separate"/>
            </w:r>
            <w:r w:rsidR="002D29EA" w:rsidRPr="002D29EA">
              <w:rPr>
                <w:rFonts w:eastAsia="Arial Unicode MS" w:cs="Arial"/>
              </w:rPr>
              <w:t xml:space="preserve">The </w:t>
            </w:r>
            <w:proofErr w:type="spellStart"/>
            <w:r w:rsidR="002D29EA" w:rsidRPr="002D29EA">
              <w:rPr>
                <w:rFonts w:eastAsia="Arial Unicode MS" w:cs="Arial"/>
              </w:rPr>
              <w:t>dfdl:textNumberPattern</w:t>
            </w:r>
            <w:proofErr w:type="spellEnd"/>
            <w:r w:rsidR="002D29EA" w:rsidRPr="002D29EA">
              <w:rPr>
                <w:rFonts w:eastAsia="Arial Unicode MS" w:cs="Arial"/>
              </w:rPr>
              <w:t xml:space="preserve"> Property</w:t>
            </w:r>
            <w:r>
              <w:fldChar w:fldCharType="end"/>
            </w:r>
          </w:p>
          <w:p w14:paraId="0BA24D2C"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E14B6BA"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5B57E1C" w14:textId="77777777" w:rsidR="00A001B9" w:rsidRDefault="009D64FD">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EB3CF9E" w14:textId="77777777" w:rsidR="00A001B9" w:rsidRDefault="009D64FD">
            <w:pPr>
              <w:rPr>
                <w:rFonts w:eastAsia="Arial Unicode MS" w:cs="Arial"/>
              </w:rPr>
            </w:pPr>
            <w:proofErr w:type="spellStart"/>
            <w:r>
              <w:rPr>
                <w:rFonts w:eastAsia="Arial Unicode MS" w:cs="Arial"/>
              </w:rPr>
              <w:t>Enum</w:t>
            </w:r>
            <w:proofErr w:type="spellEnd"/>
          </w:p>
          <w:p w14:paraId="233092E7" w14:textId="77777777" w:rsidR="00A001B9" w:rsidRDefault="009D64FD">
            <w:pPr>
              <w:rPr>
                <w:rFonts w:eastAsia="Arial Unicode MS" w:cs="Arial"/>
              </w:rPr>
            </w:pPr>
            <w:r>
              <w:rPr>
                <w:rFonts w:eastAsia="Arial Unicode MS" w:cs="Arial"/>
              </w:rPr>
              <w:t>Specifies how rounding is controlled during unparsing.</w:t>
            </w:r>
          </w:p>
          <w:p w14:paraId="19806BBB" w14:textId="77777777" w:rsidR="00A001B9" w:rsidRDefault="009D64FD">
            <w:pPr>
              <w:rPr>
                <w:rFonts w:eastAsia="Arial Unicode MS" w:cs="Arial"/>
              </w:rPr>
            </w:pPr>
            <w:r>
              <w:rPr>
                <w:rFonts w:eastAsia="Arial Unicode MS" w:cs="Arial"/>
              </w:rPr>
              <w:t>Valid values 'pattern', 'explicit'</w:t>
            </w:r>
          </w:p>
          <w:p w14:paraId="6EB1A72B"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0670C57" w14:textId="77777777" w:rsidR="00A001B9" w:rsidRDefault="009D64FD">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7C5138D9" w14:textId="77777777" w:rsidR="00A001B9" w:rsidRDefault="009D64FD">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2FED577" w14:textId="77777777" w:rsidR="00A001B9" w:rsidRDefault="009D64FD">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w:t>
            </w:r>
            <w:proofErr w:type="gramStart"/>
            <w:r>
              <w:rPr>
                <w:rFonts w:eastAsia="Arial Unicode MS" w:cs="Arial"/>
              </w:rPr>
              <w:t>disabled</w:t>
            </w:r>
            <w:proofErr w:type="gramEnd"/>
            <w:r>
              <w:rPr>
                <w:rFonts w:eastAsia="Arial Unicode MS" w:cs="Arial"/>
              </w:rPr>
              <w:t xml:space="preserve"> then any excess precision is treated as a processing error. </w:t>
            </w:r>
          </w:p>
          <w:p w14:paraId="15502128"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4FC8F9D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BB2C414" w14:textId="77777777" w:rsidR="00A001B9" w:rsidRDefault="009D64FD">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54190A2E" w14:textId="77777777" w:rsidR="00A001B9" w:rsidRDefault="009D64FD">
            <w:pPr>
              <w:rPr>
                <w:rFonts w:eastAsia="Arial Unicode MS" w:cs="Arial"/>
              </w:rPr>
            </w:pPr>
            <w:proofErr w:type="spellStart"/>
            <w:r>
              <w:rPr>
                <w:rFonts w:eastAsia="Arial Unicode MS" w:cs="Arial"/>
              </w:rPr>
              <w:t>Enum</w:t>
            </w:r>
            <w:proofErr w:type="spellEnd"/>
          </w:p>
          <w:p w14:paraId="5FA87B86" w14:textId="77777777" w:rsidR="00A001B9" w:rsidRDefault="009D64FD">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5D97A456"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1D885D39" w14:textId="77777777" w:rsidR="00A001B9" w:rsidRDefault="009D64FD">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136D0F5A" w14:textId="77777777" w:rsidR="00A001B9" w:rsidRDefault="009D64FD">
            <w:pPr>
              <w:rPr>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59F2B9A6" w14:textId="77777777" w:rsidR="00A001B9" w:rsidRDefault="009D64FD">
            <w:pPr>
              <w:rPr>
                <w:rFonts w:eastAsia="Arial Unicode MS" w:cs="Arial"/>
              </w:rPr>
            </w:pPr>
            <w:r>
              <w:rPr>
                <w:rFonts w:eastAsia="Arial Unicode MS" w:cs="Arial"/>
              </w:rPr>
              <w:lastRenderedPageBreak/>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5479CE72"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C263D9E" w14:textId="77777777" w:rsidR="00A001B9" w:rsidRDefault="009D64FD">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1216C84B" w14:textId="77777777" w:rsidR="00A001B9" w:rsidRDefault="009D64FD">
            <w:pPr>
              <w:rPr>
                <w:rFonts w:eastAsia="Arial Unicode MS" w:cs="Arial"/>
              </w:rPr>
            </w:pPr>
            <w:r>
              <w:rPr>
                <w:rFonts w:eastAsia="Arial Unicode MS" w:cs="Arial"/>
              </w:rPr>
              <w:t>Double</w:t>
            </w:r>
          </w:p>
          <w:p w14:paraId="0F0E9C52" w14:textId="77777777" w:rsidR="00A001B9" w:rsidRDefault="009D64FD">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3E8FBCAC"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2B45E5E2" w14:textId="77777777" w:rsidR="00A001B9" w:rsidRDefault="009D64FD">
            <w:pPr>
              <w:rPr>
                <w:rFonts w:eastAsia="Arial Unicode MS" w:cs="Arial"/>
              </w:rPr>
            </w:pPr>
            <w:r>
              <w:rPr>
                <w:rFonts w:eastAsia="Arial Unicode MS" w:cs="Arial"/>
              </w:rPr>
              <w:t>A negative value is a Schema Definition Error.</w:t>
            </w:r>
          </w:p>
          <w:p w14:paraId="3390C8F3"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214C7C5E"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FF1BFC8" w14:textId="77777777" w:rsidR="00A001B9" w:rsidRDefault="009D64FD">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585749BA" w14:textId="77777777" w:rsidR="00A001B9" w:rsidRDefault="009D64FD">
            <w:pPr>
              <w:rPr>
                <w:rFonts w:eastAsia="Arial Unicode MS" w:cs="Arial"/>
              </w:rPr>
            </w:pPr>
            <w:proofErr w:type="spellStart"/>
            <w:r>
              <w:rPr>
                <w:rFonts w:eastAsia="Arial Unicode MS" w:cs="Arial"/>
              </w:rPr>
              <w:t>Enum</w:t>
            </w:r>
            <w:proofErr w:type="spellEnd"/>
          </w:p>
          <w:p w14:paraId="27B437E4" w14:textId="77777777" w:rsidR="00A001B9" w:rsidRDefault="009D64FD">
            <w:pPr>
              <w:rPr>
                <w:rFonts w:eastAsia="Arial Unicode MS" w:cs="Arial"/>
              </w:rPr>
            </w:pPr>
            <w:r>
              <w:rPr>
                <w:rFonts w:eastAsia="Arial Unicode MS" w:cs="Arial"/>
              </w:rPr>
              <w:t xml:space="preserve">Values are 'strict' and 'lax'. </w:t>
            </w:r>
          </w:p>
          <w:p w14:paraId="47D0FF11" w14:textId="77777777" w:rsidR="00A001B9" w:rsidRDefault="009D64FD">
            <w:pPr>
              <w:rPr>
                <w:rFonts w:eastAsia="Arial Unicode MS" w:cs="Arial"/>
              </w:rPr>
            </w:pPr>
            <w:r>
              <w:rPr>
                <w:rFonts w:eastAsia="Arial Unicode MS" w:cs="Arial"/>
              </w:rPr>
              <w:t xml:space="preserve">Indicates how lenient to be when parsing against the pattern. </w:t>
            </w:r>
          </w:p>
          <w:p w14:paraId="37D615D4"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2B103A03" w14:textId="77777777" w:rsidR="00A001B9" w:rsidRDefault="009D64FD">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proofErr w:type="gramStart"/>
            <w:r>
              <w:rPr>
                <w:rFonts w:eastAsia="Arial Unicode MS"/>
              </w:rPr>
              <w:t>ignored</w:t>
            </w:r>
            <w:proofErr w:type="gramEnd"/>
            <w:r>
              <w:rPr>
                <w:rFonts w:eastAsia="Arial Unicode MS"/>
              </w:rPr>
              <w:t xml:space="preserve"> and </w:t>
            </w:r>
            <w:r>
              <w:t>quoted characters may be omitted.</w:t>
            </w:r>
          </w:p>
          <w:p w14:paraId="288E5052" w14:textId="77777777" w:rsidR="00A001B9" w:rsidRDefault="009D64FD">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76AC1B59" w14:textId="77777777" w:rsidR="00A001B9" w:rsidRDefault="009D64FD">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proofErr w:type="spellStart"/>
            <w:r>
              <w:rPr>
                <w:rFonts w:eastAsia="Arial"/>
              </w:rPr>
              <w:t>recognised</w:t>
            </w:r>
            <w:proofErr w:type="spellEnd"/>
            <w:r>
              <w:rPr>
                <w:rFonts w:eastAsia="Arial"/>
              </w:rPr>
              <w:t xml:space="preserve"> and parsed.</w:t>
            </w:r>
          </w:p>
          <w:p w14:paraId="43A22310" w14:textId="77777777" w:rsidR="00A001B9" w:rsidRDefault="009D64FD">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3E27EEDC" w14:textId="11909998" w:rsidR="00A001B9" w:rsidRDefault="009D64FD">
            <w:pPr>
              <w:rPr>
                <w:rFonts w:eastAsia="Arial Unicode MS" w:cs="Arial"/>
              </w:rPr>
            </w:pPr>
            <w:r>
              <w:rPr>
                <w:rFonts w:eastAsia="Arial Unicode MS" w:cs="Arial"/>
              </w:rPr>
              <w:t xml:space="preserve">On unparsing the pattern is always followed and follow the rules in </w:t>
            </w:r>
            <w:r>
              <w:fldChar w:fldCharType="begin"/>
            </w:r>
            <w:r>
              <w:rPr>
                <w:rFonts w:eastAsia="Arial Unicode MS" w:cs="Arial"/>
              </w:rPr>
              <w:instrText xml:space="preserve"> REF _Ref263169391 \r \h  \* MERGEFORMAT </w:instrText>
            </w:r>
            <w:r>
              <w:fldChar w:fldCharType="separate"/>
            </w:r>
            <w:r w:rsidR="002D29EA">
              <w:rPr>
                <w:rFonts w:eastAsia="Arial Unicode MS" w:cs="Arial"/>
              </w:rPr>
              <w:t>13.6.2</w:t>
            </w:r>
            <w:r>
              <w:fldChar w:fldCharType="end"/>
            </w:r>
            <w:r>
              <w:rPr>
                <w:rFonts w:eastAsia="Arial Unicode MS" w:cs="Arial"/>
              </w:rPr>
              <w:t xml:space="preserve"> </w:t>
            </w:r>
            <w:r>
              <w:fldChar w:fldCharType="begin"/>
            </w:r>
            <w:r>
              <w:rPr>
                <w:rFonts w:eastAsia="Arial Unicode MS" w:cs="Arial"/>
              </w:rPr>
              <w:instrText xml:space="preserve"> REF _Ref263169391 \h  \* MERGEFORMAT </w:instrText>
            </w:r>
            <w:r>
              <w:fldChar w:fldCharType="separate"/>
            </w:r>
            <w:r w:rsidR="002D29EA" w:rsidRPr="002D29EA">
              <w:rPr>
                <w:rFonts w:eastAsia="Arial Unicode MS" w:cs="Arial"/>
              </w:rPr>
              <w:t>Converting logical numbers to/from text representation</w:t>
            </w:r>
            <w:r>
              <w:fldChar w:fldCharType="end"/>
            </w:r>
            <w:r>
              <w:rPr>
                <w:rFonts w:eastAsia="Arial Unicode MS" w:cs="Arial"/>
              </w:rPr>
              <w:t>.</w:t>
            </w:r>
          </w:p>
          <w:p w14:paraId="1D0343CB"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5A8CFF67"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0E4BEFC7" w14:textId="77777777" w:rsidR="00A001B9" w:rsidRDefault="009D64FD">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3A5FAA"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474C357" w14:textId="77777777" w:rsidR="00A001B9" w:rsidRDefault="009D64FD">
            <w:pPr>
              <w:rPr>
                <w:rFonts w:eastAsia="Arial Unicode MS" w:cs="Arial"/>
              </w:rPr>
            </w:pPr>
            <w:r>
              <w:rPr>
                <w:rFonts w:eastAsia="Arial Unicode MS" w:cs="Arial"/>
              </w:rPr>
              <w:t xml:space="preserve">Defines </w:t>
            </w:r>
            <w:proofErr w:type="gramStart"/>
            <w:r>
              <w:rPr>
                <w:rFonts w:eastAsia="Arial Unicode MS" w:cs="Arial"/>
              </w:rPr>
              <w:t>the a</w:t>
            </w:r>
            <w:proofErr w:type="gramEnd"/>
            <w:r>
              <w:rPr>
                <w:rFonts w:eastAsia="Arial Unicode MS" w:cs="Arial"/>
              </w:rPr>
              <w:t xml:space="preserve"> whitespace separated list of single characters that will appear (individually) in the data as the decimal separator. </w:t>
            </w:r>
          </w:p>
          <w:p w14:paraId="6E76BE7D"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5C76B21A"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09B707A" w14:textId="77777777" w:rsidR="00A001B9" w:rsidRDefault="009D64FD">
            <w:pPr>
              <w:rPr>
                <w:rFonts w:eastAsia="Arial Unicode MS" w:cs="Arial"/>
              </w:rPr>
            </w:pPr>
            <w:r>
              <w:rPr>
                <w:rStyle w:val="Emphasis"/>
                <w:rFonts w:eastAsia="Arial Unicode MS"/>
              </w:rPr>
              <w:t>Text Number Character Restrictions:</w:t>
            </w:r>
            <w:r>
              <w:rPr>
                <w:rFonts w:eastAsia="Arial Unicode MS" w:cs="Arial"/>
              </w:rPr>
              <w:t xml:space="preserve"> The </w:t>
            </w:r>
            <w:proofErr w:type="spellStart"/>
            <w:r>
              <w:rPr>
                <w:rFonts w:eastAsia="Arial Unicode MS" w:cs="Arial"/>
              </w:rPr>
              <w:t>the</w:t>
            </w:r>
            <w:proofErr w:type="spellEnd"/>
            <w:r>
              <w:rPr>
                <w:rFonts w:eastAsia="Arial Unicode MS" w:cs="Arial"/>
              </w:rPr>
              <w:t xml:space="preserve"> string literal is restricted to allow only certain kinds of DFDL String Literal syntax:</w:t>
            </w:r>
          </w:p>
          <w:p w14:paraId="7636DAC6" w14:textId="77777777" w:rsidR="00A001B9" w:rsidRPr="00D43206" w:rsidRDefault="009D64FD" w:rsidP="00B117B5">
            <w:pPr>
              <w:pStyle w:val="ListParagraph"/>
              <w:numPr>
                <w:ilvl w:val="0"/>
                <w:numId w:val="166"/>
              </w:numPr>
              <w:rPr>
                <w:rFonts w:eastAsia="Arial Unicode MS"/>
              </w:rPr>
            </w:pPr>
            <w:r w:rsidRPr="00D43206">
              <w:rPr>
                <w:rFonts w:eastAsia="Arial Unicode MS"/>
              </w:rPr>
              <w:t>DFDL character entities are allowed</w:t>
            </w:r>
          </w:p>
          <w:p w14:paraId="3173D1B2" w14:textId="77777777" w:rsidR="00A001B9" w:rsidRPr="00D43206" w:rsidRDefault="009D64FD" w:rsidP="00B117B5">
            <w:pPr>
              <w:pStyle w:val="ListParagraph"/>
              <w:numPr>
                <w:ilvl w:val="0"/>
                <w:numId w:val="166"/>
              </w:numPr>
              <w:rPr>
                <w:rFonts w:eastAsia="Arial Unicode MS"/>
              </w:rPr>
            </w:pPr>
            <w:r w:rsidRPr="00D43206">
              <w:rPr>
                <w:rFonts w:eastAsia="Arial Unicode MS"/>
              </w:rPr>
              <w:lastRenderedPageBreak/>
              <w:t>The DFDL byte value entity ( %#</w:t>
            </w:r>
            <w:proofErr w:type="spellStart"/>
            <w:r w:rsidRPr="00D43206">
              <w:rPr>
                <w:rFonts w:eastAsia="Arial Unicode MS"/>
              </w:rPr>
              <w:t>rXX</w:t>
            </w:r>
            <w:proofErr w:type="spellEnd"/>
            <w:r w:rsidRPr="00D43206">
              <w:rPr>
                <w:rFonts w:eastAsia="Arial Unicode MS"/>
              </w:rPr>
              <w:t>; ) is not allowed.</w:t>
            </w:r>
          </w:p>
          <w:p w14:paraId="43406591" w14:textId="77777777" w:rsidR="00A001B9" w:rsidRPr="00D43206" w:rsidRDefault="009D64FD" w:rsidP="00B117B5">
            <w:pPr>
              <w:pStyle w:val="ListParagraph"/>
              <w:numPr>
                <w:ilvl w:val="0"/>
                <w:numId w:val="166"/>
              </w:numPr>
              <w:rPr>
                <w:rFonts w:eastAsia="Arial Unicode MS"/>
              </w:rPr>
            </w:pPr>
            <w:r w:rsidRPr="00D43206">
              <w:rPr>
                <w:rFonts w:eastAsia="Arial Unicode MS"/>
              </w:rPr>
              <w:t>DFDL Character classes NL, WSP, WSP+, WSP*, and ES are not allowed</w:t>
            </w:r>
          </w:p>
          <w:p w14:paraId="18854598"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4BCB8A7F"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C751364"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E2F0761" w14:textId="77777777" w:rsidR="00A001B9" w:rsidRDefault="009D64FD">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D3B02D6"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BE8831C" w14:textId="77777777" w:rsidR="00A001B9" w:rsidRDefault="009D64FD">
            <w:pPr>
              <w:rPr>
                <w:rFonts w:eastAsia="Arial Unicode MS" w:cs="Arial"/>
              </w:rPr>
            </w:pPr>
            <w:r>
              <w:rPr>
                <w:rFonts w:eastAsia="Arial Unicode MS" w:cs="Arial"/>
              </w:rPr>
              <w:t xml:space="preserve">Defines the single character that will appear in the data as the grouping separator. </w:t>
            </w:r>
          </w:p>
          <w:p w14:paraId="21FAD24B"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E624A4F"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0BC981FC" w14:textId="77777777" w:rsidR="00A001B9" w:rsidRDefault="009D64FD">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C8C4663"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03ECD2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7275AB7B" w14:textId="77777777" w:rsidR="00A001B9" w:rsidRDefault="009D64FD">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408AD1"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21A3496" w14:textId="77777777" w:rsidR="00A001B9" w:rsidRDefault="009D64FD">
            <w:pPr>
              <w:rPr>
                <w:rFonts w:eastAsia="Arial Unicode MS" w:cs="Arial"/>
              </w:rPr>
            </w:pPr>
            <w:r>
              <w:rPr>
                <w:rFonts w:eastAsia="Arial Unicode MS" w:cs="Arial"/>
              </w:rPr>
              <w:t xml:space="preserve">Defines the actual character(s) that will appear in the data as the exponent indicator. If the empty string is </w:t>
            </w:r>
            <w:proofErr w:type="gramStart"/>
            <w:r>
              <w:rPr>
                <w:rFonts w:eastAsia="Arial Unicode MS" w:cs="Arial"/>
              </w:rPr>
              <w:t>specified</w:t>
            </w:r>
            <w:proofErr w:type="gramEnd"/>
            <w:r>
              <w:rPr>
                <w:rFonts w:eastAsia="Arial Unicode MS" w:cs="Arial"/>
              </w:rPr>
              <w:t xml:space="preserve"> then no exponent character will be used.</w:t>
            </w:r>
          </w:p>
          <w:p w14:paraId="72605553"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74B654A6" w14:textId="77777777" w:rsidR="00A001B9" w:rsidRDefault="009D64FD">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11DA5C1E" w14:textId="77777777" w:rsidR="00A001B9" w:rsidRDefault="009D64FD">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010CAF76" w14:textId="77777777" w:rsidR="00A001B9" w:rsidRDefault="009D64FD">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5EB3FD0F"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001552"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24312FA5"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7451D76A" w14:textId="77777777" w:rsidR="00A001B9" w:rsidRDefault="009D64FD">
            <w:pPr>
              <w:rPr>
                <w:rFonts w:cs="Arial"/>
              </w:rPr>
            </w:pPr>
            <w:proofErr w:type="spellStart"/>
            <w:r>
              <w:rPr>
                <w:rFonts w:cs="Arial"/>
              </w:rPr>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C1F3D3" w14:textId="77777777" w:rsidR="00A001B9" w:rsidRDefault="009D64FD">
            <w:pPr>
              <w:rPr>
                <w:rFonts w:eastAsia="Arial Unicode MS" w:cs="Arial"/>
              </w:rPr>
            </w:pPr>
            <w:r>
              <w:rPr>
                <w:rFonts w:eastAsia="Arial Unicode MS" w:cs="Arial"/>
              </w:rPr>
              <w:t>DFDL String Literal</w:t>
            </w:r>
          </w:p>
          <w:p w14:paraId="65B391EF" w14:textId="77777777" w:rsidR="00A001B9" w:rsidRDefault="009D64FD">
            <w:pPr>
              <w:rPr>
                <w:rFonts w:eastAsia="Arial Unicode MS" w:cs="Arial"/>
              </w:rPr>
            </w:pPr>
            <w:r>
              <w:rPr>
                <w:rFonts w:eastAsia="Arial Unicode MS" w:cs="Arial"/>
              </w:rPr>
              <w:t>The value used to represent infinity.</w:t>
            </w:r>
          </w:p>
          <w:p w14:paraId="34F26514" w14:textId="77777777" w:rsidR="00A001B9" w:rsidRDefault="009D64FD">
            <w:pPr>
              <w:rPr>
                <w:rFonts w:eastAsia="Arial Unicode MS" w:cs="Arial"/>
              </w:rPr>
            </w:pPr>
            <w:r>
              <w:rPr>
                <w:rFonts w:eastAsia="Arial Unicode MS" w:cs="Arial"/>
              </w:rPr>
              <w:lastRenderedPageBreak/>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521C8648"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2B586614"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950D2A5" w14:textId="77777777" w:rsidR="00A001B9" w:rsidRDefault="009D64FD">
            <w:pPr>
              <w:rPr>
                <w:ins w:id="4626" w:author="Mike Beckerle" w:date="2019-09-26T19:35: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CAE0BCA" w14:textId="77777777" w:rsidR="00A001B9" w:rsidRDefault="009D64FD">
            <w:pPr>
              <w:rPr>
                <w:rFonts w:eastAsia="MS Mincho"/>
              </w:rPr>
            </w:pPr>
            <w:ins w:id="4627" w:author="Mike Beckerle" w:date="2019-09-26T19:35:00Z">
              <w:r>
                <w:rPr>
                  <w:rFonts w:cs="Arial"/>
                </w:rPr>
                <w:t xml:space="preserve">It is a </w:t>
              </w:r>
            </w:ins>
            <w:r>
              <w:rPr>
                <w:rFonts w:cs="Arial"/>
              </w:rPr>
              <w:t>Schema Definition Error</w:t>
            </w:r>
            <w:ins w:id="4628" w:author="Mike Beckerle" w:date="2019-09-26T19:35:00Z">
              <w:r>
                <w:rPr>
                  <w:rFonts w:cs="Arial"/>
                </w:rPr>
                <w:t xml:space="preserve"> if empty string found as the property value.</w:t>
              </w:r>
            </w:ins>
          </w:p>
          <w:p w14:paraId="2C070400"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4922F8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0DFD96E6" w14:textId="77777777" w:rsidR="00A001B9" w:rsidRDefault="009D64FD">
            <w:pPr>
              <w:rPr>
                <w:rFonts w:cs="Arial"/>
              </w:rPr>
            </w:pPr>
            <w:proofErr w:type="spellStart"/>
            <w:r>
              <w:rPr>
                <w:rFonts w:cs="Arial"/>
              </w:rPr>
              <w:lastRenderedPageBreak/>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92B3BF" w14:textId="77777777" w:rsidR="00A001B9" w:rsidRDefault="009D64FD">
            <w:pPr>
              <w:rPr>
                <w:rFonts w:eastAsia="Arial Unicode MS" w:cs="Arial"/>
              </w:rPr>
            </w:pPr>
            <w:r>
              <w:rPr>
                <w:rFonts w:eastAsia="Arial Unicode MS" w:cs="Arial"/>
              </w:rPr>
              <w:t>DFDL String Literal</w:t>
            </w:r>
          </w:p>
          <w:p w14:paraId="1B067716" w14:textId="77777777" w:rsidR="00A001B9" w:rsidRDefault="009D64FD">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62135285" w14:textId="77777777" w:rsidR="00A001B9" w:rsidRDefault="009D64FD">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1A5195C1"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46EAD3FF"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9D3B108" w14:textId="77777777" w:rsidR="00A001B9" w:rsidRDefault="009D64FD">
            <w:pPr>
              <w:rPr>
                <w:ins w:id="4629" w:author="Mike Beckerle" w:date="2019-09-26T19:34: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093B601E" w14:textId="77777777" w:rsidR="00A001B9" w:rsidRDefault="009D64FD">
            <w:pPr>
              <w:rPr>
                <w:rFonts w:eastAsia="MS Mincho"/>
              </w:rPr>
            </w:pPr>
            <w:ins w:id="4630" w:author="Mike Beckerle" w:date="2019-09-26T19:34:00Z">
              <w:r>
                <w:rPr>
                  <w:rFonts w:cs="Arial"/>
                </w:rPr>
                <w:t xml:space="preserve">It is a </w:t>
              </w:r>
            </w:ins>
            <w:r>
              <w:rPr>
                <w:rFonts w:cs="Arial"/>
              </w:rPr>
              <w:t>Schema Definition Error</w:t>
            </w:r>
            <w:ins w:id="4631" w:author="Mike Beckerle" w:date="2019-09-26T19:34:00Z">
              <w:r>
                <w:rPr>
                  <w:rFonts w:cs="Arial"/>
                </w:rPr>
                <w:t xml:space="preserve"> if empty string found as the property value.</w:t>
              </w:r>
            </w:ins>
          </w:p>
          <w:p w14:paraId="45E31B11"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520289AB"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736D590" w14:textId="77777777" w:rsidR="00A001B9" w:rsidRDefault="009D64FD">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DABEEFF" w14:textId="77777777" w:rsidR="00A001B9" w:rsidRDefault="009D64FD">
            <w:pPr>
              <w:rPr>
                <w:rFonts w:eastAsia="Arial Unicode MS" w:cs="Arial"/>
              </w:rPr>
            </w:pPr>
            <w:r>
              <w:rPr>
                <w:rFonts w:eastAsia="Arial Unicode MS" w:cs="Arial"/>
              </w:rPr>
              <w:t>List of DFDL String Literals</w:t>
            </w:r>
          </w:p>
          <w:p w14:paraId="07FC85E1" w14:textId="77777777" w:rsidR="00A001B9" w:rsidRDefault="009D64FD">
            <w:pPr>
              <w:rPr>
                <w:rFonts w:eastAsia="Arial Unicode MS" w:cs="Arial"/>
              </w:rPr>
            </w:pPr>
            <w:r>
              <w:rPr>
                <w:rFonts w:eastAsia="Arial Unicode MS" w:cs="Arial"/>
              </w:rPr>
              <w:t>Valid values: empty string, any character string</w:t>
            </w:r>
          </w:p>
          <w:p w14:paraId="7DA8C906" w14:textId="77777777" w:rsidR="00A001B9" w:rsidRDefault="009D64FD">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4F34E589" w14:textId="77777777" w:rsidR="00A001B9" w:rsidRDefault="009D64FD">
            <w:pPr>
              <w:rPr>
                <w:rFonts w:eastAsia="Arial Unicode MS" w:cs="Arial"/>
              </w:rPr>
            </w:pPr>
            <w:r>
              <w:rPr>
                <w:rFonts w:eastAsia="Arial Unicode MS" w:cs="Arial"/>
              </w:rPr>
              <w:t>The representation is examined for a match to one of the values of this property after padding has been trimmed away.</w:t>
            </w:r>
          </w:p>
          <w:p w14:paraId="3B56AA70" w14:textId="77777777" w:rsidR="00A001B9" w:rsidRDefault="009D64FD">
            <w:pPr>
              <w:rPr>
                <w:rFonts w:eastAsia="Arial Unicode MS" w:cs="Arial"/>
              </w:rPr>
            </w:pPr>
            <w:r>
              <w:rPr>
                <w:rFonts w:eastAsia="Arial Unicode MS" w:cs="Arial"/>
              </w:rPr>
              <w:t>On unparsing the first value is used.</w:t>
            </w:r>
          </w:p>
          <w:p w14:paraId="06D55339"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40E65E97" w14:textId="77777777" w:rsidR="00A001B9" w:rsidRDefault="009D64FD">
            <w:pPr>
              <w:rPr>
                <w:rFonts w:eastAsia="Arial Unicode MS" w:cs="Arial"/>
              </w:rPr>
            </w:pPr>
            <w:r>
              <w:rPr>
                <w:rFonts w:eastAsia="Arial Unicode MS" w:cs="Arial"/>
              </w:rPr>
              <w:t xml:space="preserve">The empty string means that there is no special literal string for zero.  </w:t>
            </w:r>
          </w:p>
          <w:p w14:paraId="60C79920"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644A4B65" w14:textId="77777777" w:rsidR="00A001B9" w:rsidRDefault="009D64FD">
            <w:pPr>
              <w:rPr>
                <w:rFonts w:eastAsia="Arial Unicode MS" w:cs="Arial"/>
              </w:rPr>
            </w:pPr>
            <w:r>
              <w:rPr>
                <w:rFonts w:eastAsia="Arial Unicode MS" w:cs="Arial"/>
              </w:rPr>
              <w:t>Each string literal in the list is restricted to allow only certain kinds of DFDL String Literal syntax:</w:t>
            </w:r>
          </w:p>
          <w:p w14:paraId="113B5BAE" w14:textId="77777777" w:rsidR="00A001B9" w:rsidRPr="00D43206" w:rsidRDefault="009D64FD" w:rsidP="00B117B5">
            <w:pPr>
              <w:pStyle w:val="ListParagraph"/>
              <w:numPr>
                <w:ilvl w:val="0"/>
                <w:numId w:val="167"/>
              </w:numPr>
              <w:rPr>
                <w:rFonts w:eastAsia="Arial Unicode MS"/>
              </w:rPr>
            </w:pPr>
            <w:r w:rsidRPr="00D43206">
              <w:rPr>
                <w:rFonts w:eastAsia="Arial Unicode MS"/>
              </w:rPr>
              <w:lastRenderedPageBreak/>
              <w:t>DFDL character entities are allowed.</w:t>
            </w:r>
          </w:p>
          <w:p w14:paraId="2D38CA99" w14:textId="77777777" w:rsidR="00A001B9" w:rsidRPr="00D43206" w:rsidRDefault="009D64FD" w:rsidP="00B117B5">
            <w:pPr>
              <w:pStyle w:val="ListParagraph"/>
              <w:numPr>
                <w:ilvl w:val="0"/>
                <w:numId w:val="167"/>
              </w:numPr>
              <w:rPr>
                <w:rFonts w:eastAsia="Arial Unicode MS"/>
              </w:rPr>
            </w:pPr>
            <w:r w:rsidRPr="00D43206">
              <w:rPr>
                <w:rFonts w:eastAsia="Arial Unicode MS"/>
              </w:rPr>
              <w:t>DFDL Byte Value entities ( %#</w:t>
            </w:r>
            <w:proofErr w:type="spellStart"/>
            <w:r w:rsidRPr="00D43206">
              <w:rPr>
                <w:rFonts w:eastAsia="Arial Unicode MS"/>
              </w:rPr>
              <w:t>rXX</w:t>
            </w:r>
            <w:proofErr w:type="spellEnd"/>
            <w:r w:rsidRPr="00D43206">
              <w:rPr>
                <w:rFonts w:eastAsia="Arial Unicode MS"/>
              </w:rPr>
              <w:t>; ) are not allowed.</w:t>
            </w:r>
          </w:p>
          <w:p w14:paraId="76C125BF" w14:textId="77777777" w:rsidR="00A001B9" w:rsidRPr="00D43206" w:rsidRDefault="009D64FD" w:rsidP="00B117B5">
            <w:pPr>
              <w:pStyle w:val="ListParagraph"/>
              <w:numPr>
                <w:ilvl w:val="0"/>
                <w:numId w:val="167"/>
              </w:numPr>
              <w:rPr>
                <w:rFonts w:eastAsia="Arial Unicode MS"/>
              </w:rPr>
            </w:pPr>
            <w:r w:rsidRPr="00D43206">
              <w:rPr>
                <w:rFonts w:eastAsia="Arial Unicode MS"/>
              </w:rPr>
              <w:t>DFDL Character class entities NL and ES are not allowed.</w:t>
            </w:r>
          </w:p>
          <w:p w14:paraId="6AD20C3E" w14:textId="77777777" w:rsidR="00A001B9" w:rsidRPr="00D43206" w:rsidRDefault="009D64FD" w:rsidP="00B117B5">
            <w:pPr>
              <w:pStyle w:val="ListParagraph"/>
              <w:numPr>
                <w:ilvl w:val="0"/>
                <w:numId w:val="167"/>
              </w:numPr>
              <w:rPr>
                <w:rFonts w:eastAsia="Arial Unicode MS"/>
              </w:rPr>
            </w:pPr>
            <w:r w:rsidRPr="00D43206">
              <w:rPr>
                <w:rFonts w:eastAsia="Arial Unicode MS"/>
              </w:rPr>
              <w:t xml:space="preserve">DFDL Character class entities WSP, WSP+, and WSP* are allowed. </w:t>
            </w:r>
          </w:p>
          <w:p w14:paraId="172C8A1B" w14:textId="77777777" w:rsidR="00A001B9" w:rsidRDefault="009D64FD">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w:t>
            </w:r>
            <w:proofErr w:type="gramStart"/>
            <w:r>
              <w:rPr>
                <w:rFonts w:eastAsia="Arial Unicode MS" w:cs="Arial"/>
              </w:rPr>
              <w:t>so as to</w:t>
            </w:r>
            <w:proofErr w:type="gramEnd"/>
            <w:r>
              <w:rPr>
                <w:rFonts w:eastAsia="Arial Unicode MS" w:cs="Arial"/>
              </w:rPr>
              <w:t xml:space="preserve"> describe a representation that cannot ever be an empty string. </w:t>
            </w:r>
          </w:p>
          <w:p w14:paraId="22BAF0B9"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78B1A48C"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428B2171"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66833DF" w14:textId="77777777" w:rsidR="00A001B9" w:rsidRDefault="009D64FD">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269AC82E" w14:textId="77777777" w:rsidR="00A001B9" w:rsidRDefault="009D64FD">
            <w:pPr>
              <w:rPr>
                <w:rFonts w:eastAsia="MS Mincho" w:cs="Arial"/>
                <w:lang w:eastAsia="ja-JP"/>
              </w:rPr>
            </w:pPr>
            <w:r>
              <w:rPr>
                <w:rFonts w:eastAsia="MS Mincho" w:cs="Arial"/>
                <w:lang w:eastAsia="ja-JP"/>
              </w:rPr>
              <w:t>Non-negative Integer</w:t>
            </w:r>
          </w:p>
          <w:p w14:paraId="1AFE6235" w14:textId="77777777" w:rsidR="00A001B9" w:rsidRDefault="009D64FD">
            <w:pPr>
              <w:rPr>
                <w:rFonts w:cs="Arial"/>
              </w:rPr>
            </w:pPr>
            <w:r>
              <w:rPr>
                <w:rFonts w:cs="Arial"/>
              </w:rPr>
              <w:t xml:space="preserve">Valid Values 2, 8, 10, 16 </w:t>
            </w:r>
          </w:p>
          <w:p w14:paraId="2C0A4866" w14:textId="77777777" w:rsidR="00A001B9" w:rsidRDefault="009D64FD">
            <w:pPr>
              <w:rPr>
                <w:rFonts w:cs="Arial"/>
              </w:rPr>
            </w:pPr>
            <w:r>
              <w:rPr>
                <w:rFonts w:cs="Arial"/>
              </w:rPr>
              <w:t xml:space="preserve">Indicates the number base. </w:t>
            </w:r>
          </w:p>
          <w:p w14:paraId="21882CED" w14:textId="77777777" w:rsidR="00A001B9" w:rsidRDefault="009D64FD">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00303899" w14:textId="77777777" w:rsidR="00A001B9" w:rsidRDefault="009D64FD">
            <w:pPr>
              <w:rPr>
                <w:rFonts w:cs="Arial"/>
              </w:rPr>
            </w:pPr>
            <w:r>
              <w:rPr>
                <w:rFonts w:eastAsia="Arial Unicode MS" w:cs="Arial"/>
                <w:lang w:val="en-GB"/>
              </w:rPr>
              <w:t xml:space="preserve">When base is not 10, </w:t>
            </w:r>
            <w:proofErr w:type="spellStart"/>
            <w:proofErr w:type="gramStart"/>
            <w:r>
              <w:rPr>
                <w:rFonts w:eastAsia="Arial Unicode MS" w:cs="Arial"/>
                <w:lang w:val="en-GB"/>
              </w:rPr>
              <w:t>xs:decimal</w:t>
            </w:r>
            <w:proofErr w:type="spellEnd"/>
            <w:proofErr w:type="gram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54F7F769" w14:textId="7777777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del w:id="4632" w:author="Mike Beckerle" w:date="2019-12-05T15:42:00Z">
              <w:r>
                <w:rPr>
                  <w:rFonts w:cs="Arial"/>
                </w:rPr>
                <w:delText xml:space="preserve">textNumberBase </w:delText>
              </w:r>
            </w:del>
            <w:ins w:id="4633" w:author="Mike Beckerle" w:date="2019-12-05T15:42:00Z">
              <w:r>
                <w:rPr>
                  <w:rFonts w:cs="Arial"/>
                </w:rPr>
                <w:t>textStandardBase</w:t>
              </w:r>
            </w:ins>
            <w:proofErr w:type="spellEnd"/>
            <w:del w:id="4634" w:author="Mike Beckerle" w:date="2019-12-05T15:42:00Z">
              <w:r>
                <w:rPr>
                  <w:rFonts w:cs="Arial"/>
                </w:rPr>
                <w:delText>10</w:delText>
              </w:r>
            </w:del>
            <w:r>
              <w:rPr>
                <w:rFonts w:cs="Arial"/>
              </w:rPr>
              <w:t xml:space="preserve"> is not used and base 10 is assumed.</w:t>
            </w:r>
          </w:p>
          <w:p w14:paraId="47DB48F8" w14:textId="77777777" w:rsidR="00A001B9" w:rsidRDefault="009D64FD">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6938A3FD"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E8ED399" w14:textId="77777777" w:rsidR="00A001B9" w:rsidRDefault="009D64FD">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785895D5" w14:textId="77777777" w:rsidR="00A001B9" w:rsidRDefault="009D64FD">
            <w:pPr>
              <w:rPr>
                <w:rFonts w:eastAsia="Arial Unicode MS"/>
              </w:rPr>
            </w:pPr>
            <w:proofErr w:type="spellStart"/>
            <w:r>
              <w:rPr>
                <w:rFonts w:eastAsia="Arial Unicode MS"/>
              </w:rPr>
              <w:t>Enum</w:t>
            </w:r>
            <w:proofErr w:type="spellEnd"/>
          </w:p>
          <w:p w14:paraId="7978F2F4" w14:textId="77777777" w:rsidR="00A001B9" w:rsidRDefault="009D64FD">
            <w:r>
              <w:rPr>
                <w:iCs/>
              </w:rPr>
              <w:t xml:space="preserve">Specifies the code points that are used to overpunch the sign nibble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300D6E1B" w14:textId="77777777" w:rsidR="00A001B9" w:rsidRDefault="009D64FD">
            <w:r>
              <w:rPr>
                <w:iCs/>
              </w:rPr>
              <w:t xml:space="preserve">This property is applicable when </w:t>
            </w:r>
            <w:proofErr w:type="spellStart"/>
            <w:r>
              <w:rPr>
                <w:iCs/>
              </w:rPr>
              <w:t>dfdl:textNumberRep</w:t>
            </w:r>
            <w:proofErr w:type="spellEnd"/>
            <w:r>
              <w:rPr>
                <w:iCs/>
              </w:rPr>
              <w:t xml:space="preserve"> is 'zoned'.</w:t>
            </w:r>
            <w:r>
              <w:t xml:space="preserve"> </w:t>
            </w:r>
          </w:p>
          <w:p w14:paraId="0E45D834" w14:textId="77777777" w:rsidR="00A001B9" w:rsidRDefault="009D64FD">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88406ED" w14:textId="77777777" w:rsidR="00A001B9" w:rsidRDefault="009D64FD">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6C0A893D" w14:textId="77777777" w:rsidR="00A001B9" w:rsidRDefault="009D64FD">
            <w:r>
              <w:rPr>
                <w:iCs/>
              </w:rPr>
              <w:t xml:space="preserve">Which characters are used to represent 'overpunched' (included) positive and negative signs, varies by encoding, Cobol compiler and </w:t>
            </w:r>
            <w:proofErr w:type="gramStart"/>
            <w:r>
              <w:rPr>
                <w:iCs/>
              </w:rPr>
              <w:t>system.</w:t>
            </w:r>
            <w:proofErr w:type="gramEnd"/>
            <w:r>
              <w:rPr>
                <w:iCs/>
              </w:rPr>
              <w:t xml:space="preserve"> The code points are fixed for EBCDIC systems but not for ASCII. </w:t>
            </w:r>
          </w:p>
          <w:p w14:paraId="6B3FCC83" w14:textId="77777777" w:rsidR="00A001B9" w:rsidRDefault="009D64FD">
            <w:r>
              <w:rPr>
                <w:iCs/>
              </w:rPr>
              <w: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t>
            </w:r>
            <w:r>
              <w:t xml:space="preserve"> </w:t>
            </w:r>
          </w:p>
          <w:p w14:paraId="0995B867" w14:textId="77777777" w:rsidR="00A001B9" w:rsidRDefault="009D64FD" w:rsidP="00B117B5">
            <w:pPr>
              <w:pStyle w:val="ListParagraph"/>
              <w:numPr>
                <w:ilvl w:val="0"/>
                <w:numId w:val="169"/>
              </w:numPr>
            </w:pPr>
            <w:proofErr w:type="spellStart"/>
            <w:r w:rsidRPr="00D43206">
              <w:rPr>
                <w:iCs/>
              </w:rPr>
              <w:lastRenderedPageBreak/>
              <w:t>asciiStandard</w:t>
            </w:r>
            <w:proofErr w:type="spellEnd"/>
            <w:r w:rsidRPr="00D43206">
              <w:rPr>
                <w:iCs/>
              </w:rPr>
              <w:t>: ASCII characters '0123456789' represent a positive sign and the corresponding digit. (Sign nibble for '+' is 0x3, which is the high nibble of these code points unmodified.) ASCII characters '</w:t>
            </w:r>
            <w:proofErr w:type="spellStart"/>
            <w:r w:rsidRPr="00D43206">
              <w:rPr>
                <w:iCs/>
              </w:rPr>
              <w:t>pqrstuvwxy</w:t>
            </w:r>
            <w:proofErr w:type="spellEnd"/>
            <w:r w:rsidRPr="00D43206">
              <w:rPr>
                <w:iCs/>
              </w:rPr>
              <w:t>' represent negative sign and digits 0 to 9. (Code points 0x70 to 0x79)</w:t>
            </w:r>
            <w:r>
              <w:t xml:space="preserve"> </w:t>
            </w:r>
          </w:p>
          <w:p w14:paraId="4FCFEFCE" w14:textId="77777777" w:rsidR="00A001B9" w:rsidRDefault="009D64FD" w:rsidP="00B117B5">
            <w:pPr>
              <w:pStyle w:val="ListParagraph"/>
              <w:numPr>
                <w:ilvl w:val="0"/>
                <w:numId w:val="168"/>
              </w:numPr>
            </w:pPr>
            <w:proofErr w:type="spellStart"/>
            <w:r w:rsidRPr="00D43206">
              <w:rPr>
                <w:iCs/>
              </w:rPr>
              <w:t>asciiTranslatedEBCDIC</w:t>
            </w:r>
            <w:proofErr w:type="spellEnd"/>
            <w:r w:rsidRPr="00D43206">
              <w:rPr>
                <w:iCs/>
              </w:rPr>
              <w:t xml:space="preserve">:  The overpunched character is the ASCII equivalent of the typical EBCDIC above. </w:t>
            </w:r>
            <w:proofErr w:type="gramStart"/>
            <w:r w:rsidRPr="00D43206">
              <w:rPr>
                <w:iCs/>
              </w:rPr>
              <w:t>So</w:t>
            </w:r>
            <w:proofErr w:type="gramEnd"/>
            <w:r w:rsidRPr="00D43206">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772F8800" w14:textId="77777777" w:rsidR="00A001B9" w:rsidRDefault="009D64FD" w:rsidP="00B117B5">
            <w:pPr>
              <w:pStyle w:val="ListParagraph"/>
              <w:numPr>
                <w:ilvl w:val="0"/>
                <w:numId w:val="168"/>
              </w:numPr>
            </w:pPr>
            <w:proofErr w:type="spellStart"/>
            <w:r w:rsidRPr="00D43206">
              <w:rPr>
                <w:iCs/>
              </w:rPr>
              <w:t>asciiCARealiaModified</w:t>
            </w:r>
            <w:proofErr w:type="spellEnd"/>
            <w:r>
              <w:rPr>
                <w:rStyle w:val="FootnoteReference"/>
                <w:rFonts w:cs="Arial"/>
                <w:iCs/>
              </w:rPr>
              <w:footnoteReference w:id="24"/>
            </w:r>
            <w:r w:rsidRPr="00D43206">
              <w:rPr>
                <w:iCs/>
              </w:rPr>
              <w:t>:  In this style, the ASCII characters '0123456789' represent positive sign and digits 0 to 9 as in standard.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758163DB" w14:textId="77777777" w:rsidR="00A001B9" w:rsidRPr="00D43206" w:rsidRDefault="009D64FD" w:rsidP="00B117B5">
            <w:pPr>
              <w:pStyle w:val="ListParagraph"/>
              <w:numPr>
                <w:ilvl w:val="0"/>
                <w:numId w:val="168"/>
              </w:numPr>
              <w:rPr>
                <w:rFonts w:eastAsia="Arial Unicode MS"/>
              </w:rPr>
            </w:pPr>
            <w:proofErr w:type="spellStart"/>
            <w:r w:rsidRPr="00D43206">
              <w:rPr>
                <w:iCs/>
              </w:rPr>
              <w:t>asciiTandemModified</w:t>
            </w:r>
            <w:proofErr w:type="spellEnd"/>
            <w:r w:rsidRPr="00D43206">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proofErr w:type="spellStart"/>
            <w:r w:rsidRPr="00D43206">
              <w:rPr>
                <w:iCs/>
              </w:rPr>
              <w:t>modeller</w:t>
            </w:r>
            <w:proofErr w:type="spellEnd"/>
            <w:r w:rsidRPr="00D43206">
              <w:rPr>
                <w:iCs/>
              </w:rPr>
              <w:t xml:space="preserve"> must specify an encoding like ISO-8859-1 </w:t>
            </w:r>
            <w:proofErr w:type="gramStart"/>
            <w:r w:rsidRPr="00D43206">
              <w:rPr>
                <w:iCs/>
              </w:rPr>
              <w:t>in order for</w:t>
            </w:r>
            <w:proofErr w:type="gramEnd"/>
            <w:r w:rsidRPr="00D43206">
              <w:rPr>
                <w:iCs/>
              </w:rPr>
              <w:t xml:space="preserve"> such zoned decimals to parse without an encoding error. (Note that neither ISO-8859-1 encoding nor Unicode have assigned glyphs for these code points. They are considered control characters.)</w:t>
            </w:r>
            <w:r w:rsidRPr="00D43206">
              <w:rPr>
                <w:rFonts w:cs="Arial"/>
              </w:rPr>
              <w:t xml:space="preserve"> </w:t>
            </w:r>
          </w:p>
          <w:p w14:paraId="7FE0AC22" w14:textId="77777777" w:rsidR="00A001B9" w:rsidRDefault="009D64FD">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3CF802B1" w14:textId="1CB7F45D" w:rsidR="00A001B9" w:rsidRDefault="009D64FD">
      <w:pPr>
        <w:pStyle w:val="Caption"/>
      </w:pPr>
      <w:bookmarkStart w:id="4635" w:name="_Toc243112832"/>
      <w:bookmarkStart w:id="4636" w:name="_Ref215978195"/>
      <w:bookmarkStart w:id="4637" w:name="_Ref215978163"/>
      <w:bookmarkStart w:id="4638" w:name="_Toc194983988"/>
      <w:bookmarkStart w:id="4639" w:name="_Toc199516325"/>
      <w:bookmarkStart w:id="4640" w:name="_Toc175057388"/>
      <w:bookmarkStart w:id="4641" w:name="_Toc177399101"/>
      <w:bookmarkStart w:id="4642" w:name="_Ref140946689"/>
      <w:bookmarkStart w:id="4643" w:name="_Ref140946684"/>
      <w:bookmarkStart w:id="4644" w:name="_Toc140549612"/>
      <w:bookmarkStart w:id="4645" w:name="_Toc130873640"/>
      <w:r>
        <w:lastRenderedPageBreak/>
        <w:t xml:space="preserve">Table </w:t>
      </w:r>
      <w:r w:rsidR="00342DB5">
        <w:fldChar w:fldCharType="begin"/>
      </w:r>
      <w:r w:rsidR="00342DB5">
        <w:instrText xml:space="preserve"> SEQ Table \* ARABIC </w:instrText>
      </w:r>
      <w:r w:rsidR="00342DB5">
        <w:fldChar w:fldCharType="separate"/>
      </w:r>
      <w:r w:rsidR="002D29EA">
        <w:rPr>
          <w:noProof/>
        </w:rPr>
        <w:t>31</w:t>
      </w:r>
      <w:r w:rsidR="00342DB5">
        <w:rPr>
          <w:noProof/>
        </w:rPr>
        <w:fldChar w:fldCharType="end"/>
      </w:r>
      <w:r>
        <w:t xml:space="preserve"> Properties Specific to Number with Text Representation</w:t>
      </w:r>
    </w:p>
    <w:p w14:paraId="118C1BB7" w14:textId="77777777" w:rsidR="00A001B9" w:rsidRDefault="009D64FD">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lastRenderedPageBreak/>
        <w:t>dfdl:textStandardExponentRep</w:t>
      </w:r>
      <w:proofErr w:type="spellEnd"/>
      <w:r>
        <w:rPr>
          <w:rFonts w:cs="Arial"/>
        </w:rPr>
        <w:t xml:space="preserve"> are expressions, this checking can only be carried out during processing (parsing or unparsing.)</w:t>
      </w:r>
    </w:p>
    <w:p w14:paraId="47100609" w14:textId="77777777" w:rsidR="00A001B9" w:rsidRDefault="009D64FD">
      <w:pPr>
        <w:rPr>
          <w:rFonts w:cs="Arial"/>
        </w:rPr>
      </w:pPr>
      <w:r>
        <w:rPr>
          <w:rFonts w:cs="Arial"/>
          <w:lang w:eastAsia="en-GB"/>
        </w:rPr>
        <w:t>Implementation note: This rule is in the interests of clarity, and is an extra constraint compared to ICU.</w:t>
      </w:r>
    </w:p>
    <w:bookmarkEnd w:id="4635"/>
    <w:bookmarkEnd w:id="4636"/>
    <w:bookmarkEnd w:id="4637"/>
    <w:bookmarkEnd w:id="4638"/>
    <w:bookmarkEnd w:id="4639"/>
    <w:bookmarkEnd w:id="4640"/>
    <w:bookmarkEnd w:id="4641"/>
    <w:bookmarkEnd w:id="4642"/>
    <w:bookmarkEnd w:id="4643"/>
    <w:bookmarkEnd w:id="4644"/>
    <w:bookmarkEnd w:id="4645"/>
    <w:p w14:paraId="4CC456D8" w14:textId="77777777" w:rsidR="00A001B9" w:rsidRDefault="00A001B9">
      <w:pPr>
        <w:rPr>
          <w:rFonts w:cs="Arial"/>
        </w:rPr>
      </w:pPr>
    </w:p>
    <w:p w14:paraId="23447290" w14:textId="77777777" w:rsidR="00A001B9" w:rsidRDefault="009D64FD">
      <w:pPr>
        <w:pStyle w:val="Heading3"/>
      </w:pPr>
      <w:bookmarkStart w:id="4646" w:name="_Toc254776341"/>
      <w:bookmarkStart w:id="4647" w:name="_Toc254776342"/>
      <w:bookmarkStart w:id="4648" w:name="_Toc254776343"/>
      <w:bookmarkStart w:id="4649" w:name="_Toc254776344"/>
      <w:bookmarkStart w:id="4650" w:name="_Ref254704660"/>
      <w:bookmarkStart w:id="4651" w:name="_Toc349042754"/>
      <w:bookmarkStart w:id="4652" w:name="_Toc27061091"/>
      <w:bookmarkEnd w:id="4646"/>
      <w:bookmarkEnd w:id="4647"/>
      <w:bookmarkEnd w:id="4648"/>
      <w:bookmarkEnd w:id="4649"/>
      <w:r>
        <w:t xml:space="preserve">The </w:t>
      </w:r>
      <w:proofErr w:type="spellStart"/>
      <w:r>
        <w:t>dfdl:textNumberPattern</w:t>
      </w:r>
      <w:proofErr w:type="spellEnd"/>
      <w:r>
        <w:t xml:space="preserve"> Property</w:t>
      </w:r>
      <w:bookmarkEnd w:id="4650"/>
      <w:bookmarkEnd w:id="4651"/>
      <w:bookmarkEnd w:id="4652"/>
    </w:p>
    <w:p w14:paraId="13EBCCD7" w14:textId="77777777" w:rsidR="00A001B9" w:rsidRDefault="009D64FD">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581E155E" w14:textId="77777777" w:rsidR="00A001B9" w:rsidRDefault="009D64FD">
      <w:pPr>
        <w:rPr>
          <w:rFonts w:cs="Arial"/>
        </w:rPr>
      </w:pPr>
      <w:r>
        <w:rPr>
          <w:rFonts w:cs="Arial"/>
        </w:rPr>
        <w:t xml:space="preserve">The length of the representation of the number is determined first, and the number pattern is used only for conversion of the content text to and from a numeric logical </w:t>
      </w:r>
      <w:proofErr w:type="spellStart"/>
      <w:r>
        <w:rPr>
          <w:rFonts w:cs="Arial"/>
        </w:rPr>
        <w:t>infoset</w:t>
      </w:r>
      <w:proofErr w:type="spellEnd"/>
      <w:r>
        <w:rPr>
          <w:rFonts w:cs="Arial"/>
        </w:rPr>
        <w:t xml:space="preserve"> value.</w:t>
      </w:r>
    </w:p>
    <w:p w14:paraId="15269902" w14:textId="77777777" w:rsidR="00A001B9" w:rsidRDefault="009D64FD">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04C89DC0" w14:textId="77777777" w:rsidR="00A001B9" w:rsidRDefault="009D64FD">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1F586ED2" w14:textId="77777777" w:rsidR="00A001B9" w:rsidRDefault="009D64FD">
      <w:pPr>
        <w:pStyle w:val="Heading4"/>
        <w:rPr>
          <w:rFonts w:eastAsia="Times New Roman" w:cs="Arial"/>
        </w:rPr>
      </w:pPr>
      <w:bookmarkStart w:id="4653"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4653"/>
    </w:p>
    <w:p w14:paraId="1EA03E3D" w14:textId="7777777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04807CBC" w14:textId="77777777" w:rsidR="00A001B9" w:rsidRDefault="009D64FD">
      <w:pPr>
        <w:rPr>
          <w:rFonts w:cs="Arial"/>
        </w:rPr>
      </w:pPr>
      <w:r>
        <w:rPr>
          <w:rFonts w:cs="Arial"/>
        </w:rPr>
        <w:t>The pattern comes in two parts separated by a semi-colon. The first is mandatory and applies to positive numbers, the second is optional and applies to negative numbers.</w:t>
      </w:r>
    </w:p>
    <w:p w14:paraId="503DF237" w14:textId="77777777" w:rsidR="00A001B9" w:rsidRDefault="009D64FD">
      <w:pPr>
        <w:rPr>
          <w:rFonts w:cs="Arial"/>
        </w:rPr>
      </w:pPr>
      <w:r>
        <w:rPr>
          <w:rFonts w:cs="Arial"/>
        </w:rPr>
        <w:t>Examples: The first shows digits/fractions and positive/negative signs, the second shows exponent, the third shows virtual decimal point, the fourth shows scaling position.</w:t>
      </w:r>
    </w:p>
    <w:p w14:paraId="7382117A" w14:textId="77777777" w:rsidR="00A001B9" w:rsidRDefault="009D64FD">
      <w:pPr>
        <w:pStyle w:val="Codeblock0"/>
        <w:pBdr>
          <w:top w:val="single" w:sz="4" w:space="1" w:color="auto"/>
          <w:left w:val="single" w:sz="4" w:space="4" w:color="auto"/>
          <w:bottom w:val="single" w:sz="4" w:space="1" w:color="auto"/>
          <w:right w:val="single" w:sz="4" w:space="4" w:color="auto"/>
        </w:pBdr>
      </w:pPr>
      <w:r>
        <w:t>+###,##0.00;(###,##0.00)</w:t>
      </w:r>
    </w:p>
    <w:p w14:paraId="5FE56BE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6A77FA" w14:textId="77777777" w:rsidR="00A001B9" w:rsidRDefault="009D64FD">
      <w:pPr>
        <w:pStyle w:val="Codeblock0"/>
        <w:pBdr>
          <w:top w:val="single" w:sz="4" w:space="1" w:color="auto"/>
          <w:left w:val="single" w:sz="4" w:space="4" w:color="auto"/>
          <w:bottom w:val="single" w:sz="4" w:space="1" w:color="auto"/>
          <w:right w:val="single" w:sz="4" w:space="4" w:color="auto"/>
        </w:pBdr>
      </w:pPr>
      <w:r>
        <w:t>##0.0#E0</w:t>
      </w:r>
    </w:p>
    <w:p w14:paraId="3289AEF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709874D" w14:textId="77777777" w:rsidR="00A001B9" w:rsidRDefault="009D64FD">
      <w:pPr>
        <w:pStyle w:val="Codeblock0"/>
        <w:pBdr>
          <w:top w:val="single" w:sz="4" w:space="1" w:color="auto"/>
          <w:left w:val="single" w:sz="4" w:space="4" w:color="auto"/>
          <w:bottom w:val="single" w:sz="4" w:space="1" w:color="auto"/>
          <w:right w:val="single" w:sz="4" w:space="4" w:color="auto"/>
        </w:pBdr>
      </w:pPr>
      <w:r>
        <w:t>000V00</w:t>
      </w:r>
    </w:p>
    <w:p w14:paraId="73988BC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E386130" w14:textId="77777777" w:rsidR="00A001B9" w:rsidRDefault="009D64FD">
      <w:pPr>
        <w:pStyle w:val="Codeblock0"/>
        <w:pBdr>
          <w:top w:val="single" w:sz="4" w:space="1" w:color="auto"/>
          <w:left w:val="single" w:sz="4" w:space="4" w:color="auto"/>
          <w:bottom w:val="single" w:sz="4" w:space="1" w:color="auto"/>
          <w:right w:val="single" w:sz="4" w:space="4" w:color="auto"/>
        </w:pBdr>
      </w:pPr>
      <w:r>
        <w:t>PPP0000</w:t>
      </w:r>
    </w:p>
    <w:p w14:paraId="13F531F3" w14:textId="77777777" w:rsidR="00A001B9" w:rsidRDefault="009D64FD">
      <w:r>
        <w:t>The 'V' symbol is used to indicate the location of an implied decimal point for fixed point number representations. (This is an extension to the ICU pattern language.)</w:t>
      </w:r>
    </w:p>
    <w:p w14:paraId="408A0401" w14:textId="77777777" w:rsidR="00A001B9" w:rsidRDefault="009D64FD">
      <w:r>
        <w:t>The 'P' symbol is used to indicate that a decimal scaling factor needs to be applied. (This is an extension to the ICU pattern language.)</w:t>
      </w:r>
    </w:p>
    <w:p w14:paraId="09C87435" w14:textId="77777777" w:rsidR="00A001B9" w:rsidRDefault="009D64FD">
      <w:pPr>
        <w:rPr>
          <w:rFonts w:cs="Arial"/>
        </w:rPr>
      </w:pPr>
      <w:r>
        <w:rPr>
          <w:rFonts w:cs="Arial"/>
        </w:rPr>
        <w:t>The actual grouping separator, decimal separator and exponent characters are defined independently of the pattern.</w:t>
      </w:r>
    </w:p>
    <w:p w14:paraId="6A1EC08F" w14:textId="77777777" w:rsidR="00A001B9" w:rsidRDefault="009D64FD">
      <w:pPr>
        <w:rPr>
          <w:rFonts w:cs="Arial"/>
        </w:rPr>
      </w:pPr>
      <w:r>
        <w:rPr>
          <w:rFonts w:cs="Arial"/>
        </w:rPr>
        <w:t>The actual positive sign and negative sign are defined within the pattern itself.</w:t>
      </w:r>
    </w:p>
    <w:p w14:paraId="38CE2DB4" w14:textId="77777777" w:rsidR="00A001B9" w:rsidRDefault="009D64FD">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443C1927" w14:textId="674A11C9" w:rsidR="00A001B9" w:rsidRDefault="009D64FD">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A001B9" w14:paraId="693BB92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09DB925" w14:textId="77777777" w:rsidR="00A001B9" w:rsidRDefault="009D64FD">
            <w:pPr>
              <w:rPr>
                <w:rFonts w:cs="Arial"/>
              </w:rPr>
            </w:pPr>
            <w:r>
              <w:rPr>
                <w:rFonts w:cs="Arial"/>
              </w:rPr>
              <w:t xml:space="preserve">Symbol </w:t>
            </w:r>
          </w:p>
        </w:tc>
        <w:tc>
          <w:tcPr>
            <w:tcW w:w="0" w:type="auto"/>
            <w:hideMark/>
          </w:tcPr>
          <w:p w14:paraId="4DD4A153" w14:textId="77777777" w:rsidR="00A001B9" w:rsidRDefault="009D64FD">
            <w:pPr>
              <w:rPr>
                <w:rFonts w:cs="Arial"/>
              </w:rPr>
            </w:pPr>
            <w:r>
              <w:rPr>
                <w:rFonts w:cs="Arial"/>
              </w:rPr>
              <w:t xml:space="preserve">Location </w:t>
            </w:r>
          </w:p>
        </w:tc>
        <w:tc>
          <w:tcPr>
            <w:tcW w:w="0" w:type="auto"/>
            <w:hideMark/>
          </w:tcPr>
          <w:p w14:paraId="713DC1AB" w14:textId="77777777" w:rsidR="00A001B9" w:rsidRDefault="009D64FD">
            <w:pPr>
              <w:rPr>
                <w:rFonts w:cs="Arial"/>
              </w:rPr>
            </w:pPr>
            <w:r>
              <w:rPr>
                <w:rFonts w:cs="Arial"/>
              </w:rPr>
              <w:t xml:space="preserve">Meaning </w:t>
            </w:r>
          </w:p>
        </w:tc>
      </w:tr>
      <w:tr w:rsidR="00A001B9" w14:paraId="3F4378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39F224" w14:textId="77777777" w:rsidR="00A001B9" w:rsidRDefault="009D64FD">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510B3009"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53EA4C2" w14:textId="77777777" w:rsidR="00A001B9" w:rsidRDefault="009D64FD">
            <w:pPr>
              <w:rPr>
                <w:rFonts w:cs="Arial"/>
              </w:rPr>
            </w:pPr>
            <w:r>
              <w:rPr>
                <w:rFonts w:cs="Arial"/>
              </w:rPr>
              <w:t xml:space="preserve">Digit </w:t>
            </w:r>
          </w:p>
        </w:tc>
      </w:tr>
      <w:tr w:rsidR="00A001B9" w14:paraId="59F345D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5F6375" w14:textId="77777777" w:rsidR="00A001B9" w:rsidRDefault="009D64FD">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8772F9B"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F6A3EAC" w14:textId="77777777" w:rsidR="00A001B9" w:rsidRDefault="009D64FD">
            <w:pPr>
              <w:rPr>
                <w:rFonts w:cs="Arial"/>
              </w:rPr>
            </w:pPr>
            <w:r>
              <w:rPr>
                <w:rFonts w:cs="Arial"/>
              </w:rPr>
              <w:t xml:space="preserve">'1' through '9' indicates rounding. </w:t>
            </w:r>
          </w:p>
        </w:tc>
      </w:tr>
      <w:tr w:rsidR="00A001B9" w14:paraId="06A42B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CC396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C20F04"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74C6B895" w14:textId="77777777" w:rsidR="00A001B9" w:rsidRDefault="009D64FD">
            <w:pPr>
              <w:rPr>
                <w:rFonts w:cs="Arial"/>
              </w:rPr>
            </w:pPr>
            <w:r>
              <w:rPr>
                <w:rFonts w:cs="Arial"/>
              </w:rPr>
              <w:t xml:space="preserve">Digit, zero shows as absent </w:t>
            </w:r>
          </w:p>
        </w:tc>
      </w:tr>
      <w:tr w:rsidR="00A001B9" w14:paraId="18ECCF9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316B74"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9F43760"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8FD4FD8" w14:textId="77777777" w:rsidR="00A001B9" w:rsidRDefault="009D64FD">
            <w:pPr>
              <w:rPr>
                <w:rFonts w:cs="Arial"/>
              </w:rPr>
            </w:pPr>
            <w:r>
              <w:rPr>
                <w:rFonts w:cs="Arial"/>
              </w:rPr>
              <w:t xml:space="preserve">Decimal separator or monetary decimal separator </w:t>
            </w:r>
          </w:p>
        </w:tc>
      </w:tr>
      <w:tr w:rsidR="00A001B9" w14:paraId="3155EC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E47739"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BE955C"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4C74A11E" w14:textId="77777777" w:rsidR="00A001B9" w:rsidRDefault="009D64FD">
            <w:pPr>
              <w:rPr>
                <w:rFonts w:cs="Arial"/>
              </w:rPr>
            </w:pPr>
            <w:r>
              <w:rPr>
                <w:rFonts w:cs="Arial"/>
              </w:rPr>
              <w:t xml:space="preserve">Minus sign </w:t>
            </w:r>
          </w:p>
        </w:tc>
      </w:tr>
      <w:tr w:rsidR="00A001B9" w14:paraId="2AC847E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651DC2" w14:textId="77777777" w:rsidR="00A001B9" w:rsidRDefault="009D64FD">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A3379CF"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3D4EE56" w14:textId="77777777" w:rsidR="00A001B9" w:rsidRDefault="009D64FD">
            <w:pPr>
              <w:rPr>
                <w:rFonts w:cs="Arial"/>
              </w:rPr>
            </w:pPr>
            <w:r>
              <w:rPr>
                <w:rFonts w:cs="Arial"/>
              </w:rPr>
              <w:t xml:space="preserve">Grouping separator </w:t>
            </w:r>
          </w:p>
        </w:tc>
      </w:tr>
      <w:tr w:rsidR="00A001B9" w14:paraId="321D566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7B9A59" w14:textId="77777777" w:rsidR="00A001B9" w:rsidRDefault="009D64FD">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00DD26F8"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F2CBB61" w14:textId="77777777" w:rsidR="00A001B9" w:rsidRDefault="009D64FD">
            <w:pPr>
              <w:rPr>
                <w:rFonts w:cs="Arial"/>
              </w:rPr>
            </w:pPr>
            <w:r>
              <w:rPr>
                <w:rFonts w:cs="Arial"/>
              </w:rPr>
              <w:t xml:space="preserve">Separates mantissa and exponent in scientific notation. Need not be quoted in prefix or suffix. </w:t>
            </w:r>
          </w:p>
        </w:tc>
      </w:tr>
      <w:tr w:rsidR="00A001B9" w14:paraId="7BD717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895EE7"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30A8C72" w14:textId="77777777" w:rsidR="00A001B9" w:rsidRDefault="009D64FD">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76BAEB05" w14:textId="77777777" w:rsidR="00A001B9" w:rsidRDefault="009D64FD">
            <w:pPr>
              <w:rPr>
                <w:rFonts w:cs="Arial"/>
              </w:rPr>
            </w:pPr>
            <w:r>
              <w:rPr>
                <w:rFonts w:cs="Arial"/>
              </w:rPr>
              <w:t xml:space="preserve">Prefix positive exponents with plus sign. Need not be quoted in prefix or suffix. </w:t>
            </w:r>
          </w:p>
        </w:tc>
      </w:tr>
      <w:tr w:rsidR="00A001B9" w14:paraId="7E4E3DF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AE618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DDF1BAF" w14:textId="77777777" w:rsidR="00A001B9" w:rsidRDefault="009D64FD">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335B42F" w14:textId="77777777" w:rsidR="00A001B9" w:rsidRDefault="009D64FD">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A001B9" w14:paraId="781927D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C5D9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8E2A90" w14:textId="77777777" w:rsidR="00A001B9" w:rsidRDefault="009D64FD">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603BA92" w14:textId="77777777" w:rsidR="00A001B9" w:rsidRDefault="009D64FD">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A001B9" w14:paraId="352DE0F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81B254B"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72B08C" w14:textId="77777777" w:rsidR="00A001B9" w:rsidRDefault="009D64FD">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7EEBBFE6" w14:textId="77777777" w:rsidR="00A001B9" w:rsidRDefault="009D64FD">
            <w:pPr>
              <w:rPr>
                <w:rFonts w:cs="Arial"/>
              </w:rPr>
            </w:pPr>
            <w:r>
              <w:rPr>
                <w:rFonts w:cs="Arial"/>
              </w:rPr>
              <w:t xml:space="preserve">Pad escape, precedes pad character </w:t>
            </w:r>
          </w:p>
        </w:tc>
      </w:tr>
      <w:tr w:rsidR="00A001B9" w14:paraId="13C669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1CAB91" w14:textId="77777777" w:rsidR="00A001B9" w:rsidRDefault="009D64FD">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32EE9DDD"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72AE601" w14:textId="77777777" w:rsidR="00A001B9" w:rsidRDefault="009D64FD">
            <w:pPr>
              <w:rPr>
                <w:rFonts w:cs="Arial"/>
              </w:rPr>
            </w:pPr>
            <w:r>
              <w:rPr>
                <w:rFonts w:cs="Arial"/>
              </w:rPr>
              <w:t>Virtual decimal point marker. Only used with decimal, float and double simple types.</w:t>
            </w:r>
          </w:p>
        </w:tc>
      </w:tr>
      <w:tr w:rsidR="00A001B9" w14:paraId="1824E38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BB5294" w14:textId="77777777" w:rsidR="00A001B9" w:rsidRDefault="009D64FD">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565BD7D3"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C738E40" w14:textId="77777777" w:rsidR="00A001B9" w:rsidRDefault="009D64FD">
            <w:pPr>
              <w:rPr>
                <w:rFonts w:cs="Arial"/>
              </w:rPr>
            </w:pPr>
            <w:r>
              <w:t xml:space="preserve">Decimal scaling position. </w:t>
            </w:r>
            <w:r>
              <w:rPr>
                <w:rFonts w:cs="Arial"/>
              </w:rPr>
              <w:t>Only used with decimal, float and double simple types.</w:t>
            </w:r>
          </w:p>
        </w:tc>
      </w:tr>
      <w:tr w:rsidR="00A001B9" w14:paraId="0659BD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386C75" w14:textId="77777777" w:rsidR="00A001B9" w:rsidRDefault="009D64FD">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1A59EDE"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9CC86BD" w14:textId="77777777" w:rsidR="00A001B9" w:rsidRDefault="009D64FD">
            <w:pPr>
              <w:rPr>
                <w:rFonts w:cs="Arial"/>
              </w:rPr>
            </w:pPr>
            <w:r>
              <w:rPr>
                <w:rFonts w:cs="Arial"/>
              </w:rPr>
              <w:t>Significant digits specifier. Only used with decimal simple type. Controls number of significant digits when used alone or in conjunction with the # character.</w:t>
            </w:r>
          </w:p>
        </w:tc>
      </w:tr>
    </w:tbl>
    <w:p w14:paraId="3BBC44BD" w14:textId="216CBCC2"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32</w:t>
      </w:r>
      <w:r>
        <w:fldChar w:fldCharType="end"/>
      </w:r>
      <w:r>
        <w:rPr>
          <w:rFonts w:cs="Arial"/>
          <w:noProof/>
        </w:rPr>
        <w:t xml:space="preserve"> dfdl:textNumberPattern Special Characters</w:t>
      </w:r>
    </w:p>
    <w:p w14:paraId="40A5E020" w14:textId="77777777" w:rsidR="00A001B9" w:rsidRDefault="009D64FD">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369400D2" w14:textId="77777777" w:rsidR="00A001B9" w:rsidRDefault="009D64FD">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9"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66F03FEB" w14:textId="77777777" w:rsidR="00A001B9" w:rsidRDefault="009D64FD">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w:t>
      </w:r>
      <w:proofErr w:type="gramStart"/>
      <w:r>
        <w:rPr>
          <w:rFonts w:cs="Arial"/>
        </w:rPr>
        <w:t>locales</w:t>
      </w:r>
      <w:proofErr w:type="gramEnd"/>
      <w:r>
        <w:rPr>
          <w:rFonts w:cs="Arial"/>
        </w:rPr>
        <w:t xml:space="preserve"> it separates ten-thousands. The </w:t>
      </w:r>
      <w:r>
        <w:rPr>
          <w:rStyle w:val="Emphasis"/>
          <w:rFonts w:cs="Arial"/>
        </w:rPr>
        <w:t>grouping size</w:t>
      </w:r>
      <w:r>
        <w:rPr>
          <w:rFonts w:cs="Arial"/>
        </w:rPr>
        <w:t xml:space="preserve"> is the number of digits between the grouping separators, such as 3 for "100,000,000" or 4 for "1 0000 0000". There are </w:t>
      </w:r>
      <w:proofErr w:type="gramStart"/>
      <w:r>
        <w:rPr>
          <w:rFonts w:cs="Arial"/>
        </w:rPr>
        <w:t>actually two</w:t>
      </w:r>
      <w:proofErr w:type="gramEnd"/>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29D10D17" w14:textId="77777777" w:rsidR="00A001B9" w:rsidRDefault="009D64FD">
      <w:r>
        <w:t>The P symbol is used to derive the location of an assumed decimal point when the point is not within the number that appears in the data. It acts as a decimal scaling factor.</w:t>
      </w:r>
    </w:p>
    <w:p w14:paraId="53EFE25A" w14:textId="77777777" w:rsidR="00A001B9" w:rsidRDefault="009D64FD">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34CB7CF9" w14:textId="77777777" w:rsidR="00A001B9" w:rsidRDefault="009D64FD">
      <w:pPr>
        <w:rPr>
          <w:rFonts w:cs="Arial"/>
        </w:rPr>
      </w:pPr>
      <w:r>
        <w:rPr>
          <w:rFonts w:cs="Arial"/>
        </w:rPr>
        <w:lastRenderedPageBreak/>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7D8633F8" w14:textId="77777777" w:rsidR="00A001B9" w:rsidRDefault="009D64FD">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A001B9" w14:paraId="4B0B8C3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084B74B" w14:textId="799F1734" w:rsidR="00A001B9" w:rsidRDefault="009D64FD">
            <w:r>
              <w:t xml:space="preserve">Data </w:t>
            </w:r>
            <w:r w:rsidR="00150926">
              <w:t>R</w:t>
            </w:r>
            <w:r>
              <w:t>epresentation</w:t>
            </w:r>
          </w:p>
        </w:tc>
        <w:tc>
          <w:tcPr>
            <w:tcW w:w="0" w:type="auto"/>
            <w:hideMark/>
          </w:tcPr>
          <w:p w14:paraId="1E787803" w14:textId="77777777" w:rsidR="00A001B9" w:rsidRDefault="009D64FD">
            <w:r>
              <w:t>Pattern</w:t>
            </w:r>
          </w:p>
        </w:tc>
        <w:tc>
          <w:tcPr>
            <w:tcW w:w="0" w:type="auto"/>
            <w:hideMark/>
          </w:tcPr>
          <w:p w14:paraId="0EA0D4AC" w14:textId="77777777" w:rsidR="00A001B9" w:rsidRDefault="009D64FD">
            <w:r>
              <w:t>Value</w:t>
            </w:r>
          </w:p>
        </w:tc>
      </w:tr>
      <w:tr w:rsidR="00A001B9" w14:paraId="3983F6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0E3F78"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5EA5A83F" w14:textId="77777777" w:rsidR="00A001B9" w:rsidRDefault="009D64FD">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143467EF" w14:textId="77777777" w:rsidR="00A001B9" w:rsidRDefault="009D64FD">
            <w:pPr>
              <w:rPr>
                <w:rFonts w:cs="Arial"/>
              </w:rPr>
            </w:pPr>
            <w:r>
              <w:rPr>
                <w:rFonts w:cs="Arial"/>
              </w:rPr>
              <w:t>0.00123</w:t>
            </w:r>
          </w:p>
        </w:tc>
      </w:tr>
      <w:tr w:rsidR="00A001B9" w14:paraId="7C0519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99E1F9"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287ED29E" w14:textId="77777777" w:rsidR="00A001B9" w:rsidRDefault="009D64FD">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2462C3FA" w14:textId="77777777" w:rsidR="00A001B9" w:rsidRDefault="009D64FD">
            <w:pPr>
              <w:keepNext/>
              <w:rPr>
                <w:rFonts w:cs="Arial"/>
              </w:rPr>
            </w:pPr>
            <w:r>
              <w:rPr>
                <w:rFonts w:cs="Arial"/>
              </w:rPr>
              <w:t>12300</w:t>
            </w:r>
          </w:p>
        </w:tc>
      </w:tr>
    </w:tbl>
    <w:p w14:paraId="6AB8A81E" w14:textId="21338C49"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33</w:t>
      </w:r>
      <w:r w:rsidR="00342DB5">
        <w:rPr>
          <w:noProof/>
        </w:rPr>
        <w:fldChar w:fldCharType="end"/>
      </w:r>
      <w:r>
        <w:t xml:space="preserve"> Examples of P Symbol in the </w:t>
      </w:r>
      <w:proofErr w:type="spellStart"/>
      <w:r>
        <w:t>dfdl:textNumberPattern</w:t>
      </w:r>
      <w:proofErr w:type="spellEnd"/>
      <w:r>
        <w:t xml:space="preserve"> Property</w:t>
      </w:r>
    </w:p>
    <w:p w14:paraId="49168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001BC43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442340A"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3AD32BD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246A9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7BDDD8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08D0C25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vinteger   := ('V'? integer) |</w:t>
      </w:r>
    </w:p>
    <w:p w14:paraId="4BBBA0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'V'? integer)|</w:t>
      </w:r>
    </w:p>
    <w:p w14:paraId="7813B5BA"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272F8C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66354055"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23F1FB8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154A830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69113A8"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66AC00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fraction   := '0'* '#'*</w:t>
      </w:r>
    </w:p>
    <w:p w14:paraId="6FA5B51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sigDigits  := '#'* '@' '@'* '#'*</w:t>
      </w:r>
    </w:p>
    <w:p w14:paraId="4321306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6B4B0C2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391D1B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2CB936C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5876EA2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650191B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083EFDA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394EA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2F5D2C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1BA3C37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748F1F72" w14:textId="08165F54" w:rsidR="00A001B9" w:rsidRDefault="009D64FD">
      <w:pPr>
        <w:pStyle w:val="Caption"/>
      </w:pPr>
      <w:r>
        <w:t xml:space="preserve"> Figure </w:t>
      </w:r>
      <w:r w:rsidR="00342DB5">
        <w:fldChar w:fldCharType="begin"/>
      </w:r>
      <w:r w:rsidR="00342DB5">
        <w:instrText xml:space="preserve"> SEQ Figure \* ARABIC </w:instrText>
      </w:r>
      <w:r w:rsidR="00342DB5">
        <w:fldChar w:fldCharType="separate"/>
      </w:r>
      <w:r w:rsidR="002D29EA">
        <w:rPr>
          <w:noProof/>
        </w:rPr>
        <w:t>4</w:t>
      </w:r>
      <w:r w:rsidR="00342DB5">
        <w:rPr>
          <w:noProof/>
        </w:rPr>
        <w:fldChar w:fldCharType="end"/>
      </w:r>
      <w:r>
        <w:t xml:space="preserve"> </w:t>
      </w:r>
      <w:proofErr w:type="spellStart"/>
      <w:r>
        <w:t>dfdl:textNumberPattern</w:t>
      </w:r>
      <w:proofErr w:type="spellEnd"/>
      <w:r>
        <w:t xml:space="preserve"> BNF syntax</w:t>
      </w:r>
    </w:p>
    <w:p w14:paraId="31B6497B" w14:textId="77777777" w:rsidR="00A001B9" w:rsidRDefault="009D64FD">
      <w:pPr>
        <w:rPr>
          <w:rFonts w:cs="Arial"/>
        </w:rPr>
      </w:pPr>
      <w:r>
        <w:rPr>
          <w:rFonts w:cs="Arial"/>
        </w:rPr>
        <w:t xml:space="preserve">The first </w:t>
      </w:r>
      <w:proofErr w:type="spellStart"/>
      <w:r>
        <w:rPr>
          <w:rFonts w:cs="Arial"/>
        </w:rPr>
        <w:t>subpattern</w:t>
      </w:r>
      <w:proofErr w:type="spellEnd"/>
      <w:r>
        <w:rPr>
          <w:rFonts w:cs="Arial"/>
        </w:rPr>
        <w:t xml:space="preserve"> is for positive numbers. The second (optional) </w:t>
      </w:r>
      <w:proofErr w:type="spellStart"/>
      <w:r>
        <w:rPr>
          <w:rFonts w:cs="Arial"/>
        </w:rPr>
        <w:t>subpattern</w:t>
      </w:r>
      <w:proofErr w:type="spellEnd"/>
      <w:r>
        <w:rPr>
          <w:rFonts w:cs="Arial"/>
        </w:rPr>
        <w:t xml:space="preserve"> is for negative numbers.</w:t>
      </w:r>
    </w:p>
    <w:p w14:paraId="392DD145" w14:textId="77777777" w:rsidR="00A001B9" w:rsidRDefault="009D64FD">
      <w:pPr>
        <w:rPr>
          <w:rFonts w:cs="Arial"/>
        </w:rPr>
      </w:pPr>
      <w:r>
        <w:rPr>
          <w:rFonts w:cs="Arial"/>
        </w:rPr>
        <w:t>Not indicated in the BNF syntax above:</w:t>
      </w:r>
    </w:p>
    <w:p w14:paraId="2DC218E3" w14:textId="77777777" w:rsidR="00A001B9" w:rsidRDefault="009D64FD">
      <w:r>
        <w:t xml:space="preserve">The grouping separator ',' can occur inside the integer region, between any two pattern characters of that region, </w:t>
      </w:r>
      <w:proofErr w:type="gramStart"/>
      <w:r>
        <w:t>as long as</w:t>
      </w:r>
      <w:proofErr w:type="gramEnd"/>
      <w:r>
        <w:t xml:space="preserve"> the number region is not followed by an exponent region.</w:t>
      </w:r>
    </w:p>
    <w:p w14:paraId="0A41879F" w14:textId="77777777" w:rsidR="00A001B9" w:rsidRDefault="009D64FD">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0EFC995C" w14:textId="77777777" w:rsidR="00A001B9" w:rsidRDefault="009D64FD">
      <w:r>
        <w:t xml:space="preserve">The pad specifier </w:t>
      </w:r>
      <w:proofErr w:type="spellStart"/>
      <w:r>
        <w:rPr>
          <w:rFonts w:eastAsia="MS Mincho"/>
        </w:rPr>
        <w:t>padSpec</w:t>
      </w:r>
      <w:proofErr w:type="spellEnd"/>
      <w:r>
        <w:t xml:space="preserve"> may appear before the prefix, after the prefix, before the suffix, after the suffix, or not at all.</w:t>
      </w:r>
    </w:p>
    <w:p w14:paraId="0B94138D" w14:textId="77777777" w:rsidR="00A001B9" w:rsidRDefault="009D64FD">
      <w:r>
        <w:t xml:space="preserve">In place of '0', the digits '1' through '9' in the number or </w:t>
      </w:r>
      <w:proofErr w:type="spellStart"/>
      <w:r>
        <w:t>vpinteger</w:t>
      </w:r>
      <w:proofErr w:type="spellEnd"/>
      <w:r>
        <w:t xml:space="preserve"> region may be used to indicate a rounding increment. </w:t>
      </w:r>
    </w:p>
    <w:p w14:paraId="4ABEB362" w14:textId="77777777" w:rsidR="00A001B9" w:rsidRDefault="009D64FD">
      <w:r>
        <w:t xml:space="preserve">The term </w:t>
      </w:r>
      <w:r>
        <w:rPr>
          <w:rStyle w:val="Emphasis"/>
        </w:rPr>
        <w:t>maximum fraction digits</w:t>
      </w:r>
      <w:r>
        <w:t xml:space="preserve"> </w:t>
      </w:r>
      <w:proofErr w:type="gramStart"/>
      <w:r>
        <w:t>is</w:t>
      </w:r>
      <w:proofErr w:type="gramEnd"/>
      <w:r>
        <w:t xml:space="preserve"> the total number of '0' and '#' characters in the fraction sub-pattern above.</w:t>
      </w:r>
    </w:p>
    <w:p w14:paraId="10F4820F" w14:textId="77777777" w:rsidR="00A001B9" w:rsidRDefault="009D64FD">
      <w:r>
        <w:t xml:space="preserve">The term </w:t>
      </w:r>
      <w:r>
        <w:rPr>
          <w:rStyle w:val="Emphasis"/>
        </w:rPr>
        <w:t>minimum fraction digits</w:t>
      </w:r>
      <w:r>
        <w:t xml:space="preserve"> </w:t>
      </w:r>
      <w:proofErr w:type="gramStart"/>
      <w:r>
        <w:t>is</w:t>
      </w:r>
      <w:proofErr w:type="gramEnd"/>
      <w:r>
        <w:t xml:space="preserve"> the total number of '0' characters (only) in the fraction sub-pattern above.</w:t>
      </w:r>
    </w:p>
    <w:p w14:paraId="0F2E298E" w14:textId="77777777" w:rsidR="00A001B9" w:rsidRDefault="009D64FD">
      <w:r>
        <w:lastRenderedPageBreak/>
        <w:t xml:space="preserve">The term </w:t>
      </w:r>
      <w:r>
        <w:rPr>
          <w:rStyle w:val="Emphasis"/>
        </w:rPr>
        <w:t>maximum integer digits</w:t>
      </w:r>
      <w:r>
        <w:t xml:space="preserve"> </w:t>
      </w:r>
      <w:proofErr w:type="gramStart"/>
      <w:r>
        <w:t>is</w:t>
      </w:r>
      <w:proofErr w:type="gramEnd"/>
      <w:r>
        <w:t xml:space="preserve"> a limit that is implementation-dependent, but must be at least 20 (which is the number of digits in a base 10 unsigned long).</w:t>
      </w:r>
      <w:r>
        <w:rPr>
          <w:rStyle w:val="FootnoteReference"/>
          <w:rFonts w:cs="Arial"/>
        </w:rPr>
        <w:footnoteReference w:id="25"/>
      </w:r>
    </w:p>
    <w:p w14:paraId="78FCF796" w14:textId="77777777" w:rsidR="00A001B9" w:rsidRDefault="009D64FD">
      <w:r>
        <w:t xml:space="preserve">The term </w:t>
      </w:r>
      <w:r>
        <w:rPr>
          <w:rStyle w:val="Emphasis"/>
        </w:rPr>
        <w:t>minimum integer digits</w:t>
      </w:r>
      <w:r>
        <w:t xml:space="preserve"> </w:t>
      </w:r>
      <w:proofErr w:type="gramStart"/>
      <w:r>
        <w:t>is</w:t>
      </w:r>
      <w:proofErr w:type="gramEnd"/>
      <w:r>
        <w:t xml:space="preserve"> the total number of '0' characters (only) in the integer sub-pattern above.</w:t>
      </w:r>
    </w:p>
    <w:p w14:paraId="1BB32EE1" w14:textId="77777777" w:rsidR="00A001B9" w:rsidRDefault="009D64FD" w:rsidP="00B117B5">
      <w:pPr>
        <w:numPr>
          <w:ilvl w:val="0"/>
          <w:numId w:val="78"/>
        </w:numPr>
        <w:rPr>
          <w:rFonts w:cs="Arial"/>
        </w:rPr>
      </w:pPr>
      <w:r>
        <w:rPr>
          <w:rFonts w:cs="Arial"/>
        </w:rPr>
        <w:t>A pattern with a V symbol must not have # symbols to the right of the V symbol.</w:t>
      </w:r>
    </w:p>
    <w:p w14:paraId="441A2B1B" w14:textId="77777777" w:rsidR="00A001B9" w:rsidRDefault="009D64FD" w:rsidP="00B117B5">
      <w:pPr>
        <w:numPr>
          <w:ilvl w:val="0"/>
          <w:numId w:val="78"/>
        </w:numPr>
        <w:rPr>
          <w:rFonts w:cs="Arial"/>
        </w:rPr>
      </w:pPr>
      <w:r>
        <w:rPr>
          <w:rFonts w:cs="Arial"/>
        </w:rPr>
        <w:t xml:space="preserve">A pattern with P symbols at the left end must not have # symbols . </w:t>
      </w:r>
    </w:p>
    <w:p w14:paraId="3AF47B95" w14:textId="77777777" w:rsidR="00A001B9" w:rsidRDefault="009D64FD" w:rsidP="00B117B5">
      <w:pPr>
        <w:numPr>
          <w:ilvl w:val="0"/>
          <w:numId w:val="78"/>
        </w:numPr>
        <w:rPr>
          <w:rFonts w:cs="Arial"/>
        </w:rPr>
      </w:pPr>
      <w:r>
        <w:rPr>
          <w:rFonts w:cs="Arial"/>
        </w:rPr>
        <w:t>A pattern with P symbols at the right end can have # symbols.</w:t>
      </w:r>
    </w:p>
    <w:p w14:paraId="5035D5A0" w14:textId="77777777" w:rsidR="00A001B9" w:rsidRDefault="009D64FD" w:rsidP="00B117B5">
      <w:pPr>
        <w:numPr>
          <w:ilvl w:val="0"/>
          <w:numId w:val="78"/>
        </w:numPr>
        <w:rPr>
          <w:rFonts w:cs="Arial"/>
        </w:rPr>
      </w:pPr>
      <w:r>
        <w:rPr>
          <w:rFonts w:cs="Arial"/>
        </w:rPr>
        <w:t>A pattern with a V symbol must not have @ or * symbols.</w:t>
      </w:r>
    </w:p>
    <w:p w14:paraId="12559A50" w14:textId="34C7A49A" w:rsidR="00A001B9" w:rsidRPr="00150926" w:rsidRDefault="009D64FD" w:rsidP="00B117B5">
      <w:pPr>
        <w:numPr>
          <w:ilvl w:val="0"/>
          <w:numId w:val="78"/>
        </w:numPr>
        <w:rPr>
          <w:rFonts w:cs="Arial"/>
        </w:rPr>
      </w:pPr>
      <w:r>
        <w:rPr>
          <w:rFonts w:cs="Arial"/>
        </w:rPr>
        <w:t>A pattern with P symbols must not have @ or E or * symbols.</w:t>
      </w:r>
    </w:p>
    <w:p w14:paraId="790D9892" w14:textId="77777777" w:rsidR="00A001B9" w:rsidRDefault="009D64FD">
      <w:pPr>
        <w:rPr>
          <w:rFonts w:cs="Arial"/>
          <w:b/>
          <w:bCs/>
        </w:rPr>
      </w:pPr>
      <w:r>
        <w:rPr>
          <w:rFonts w:cs="Arial"/>
          <w:b/>
          <w:bCs/>
        </w:rPr>
        <w:t>Parsing</w:t>
      </w:r>
    </w:p>
    <w:p w14:paraId="19A30B02" w14:textId="77777777" w:rsidR="00A001B9" w:rsidRDefault="009D64FD">
      <w:pPr>
        <w:rPr>
          <w:rFonts w:cs="Arial"/>
        </w:rPr>
      </w:pPr>
      <w:r>
        <w:rPr>
          <w:rFonts w:cs="Arial"/>
        </w:rPr>
        <w:t>During parsing, grouping separators are removed from the data.</w:t>
      </w:r>
    </w:p>
    <w:p w14:paraId="1EEA09D8" w14:textId="77777777" w:rsidR="00A001B9" w:rsidRDefault="009D64FD">
      <w:pPr>
        <w:rPr>
          <w:rFonts w:cs="Arial"/>
          <w:b/>
          <w:bCs/>
        </w:rPr>
      </w:pPr>
      <w:r>
        <w:rPr>
          <w:rFonts w:cs="Arial"/>
          <w:b/>
        </w:rPr>
        <w:t>Unparsing</w:t>
      </w:r>
    </w:p>
    <w:p w14:paraId="13886D34" w14:textId="77777777" w:rsidR="00A001B9" w:rsidRDefault="009D64FD">
      <w:pPr>
        <w:rPr>
          <w:rFonts w:cs="Arial"/>
        </w:rPr>
      </w:pPr>
      <w:r>
        <w:rPr>
          <w:rFonts w:cs="Arial"/>
        </w:rPr>
        <w:t>Unparsing is guided by several parameters all of which can be specified using a pattern. The following description applies to formats that do not use scientific notation.</w:t>
      </w:r>
    </w:p>
    <w:p w14:paraId="73D20D2C" w14:textId="77777777" w:rsidR="00A001B9" w:rsidRDefault="009D64FD">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proofErr w:type="gramStart"/>
      <w:r>
        <w:t>is</w:t>
      </w:r>
      <w:proofErr w:type="gramEnd"/>
      <w:r>
        <w:t xml:space="preserve"> 2.</w:t>
      </w:r>
    </w:p>
    <w:p w14:paraId="5C505468" w14:textId="77777777" w:rsidR="00A001B9" w:rsidRDefault="009D64FD">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proofErr w:type="gramStart"/>
      <w:r>
        <w:t>is</w:t>
      </w:r>
      <w:proofErr w:type="gramEnd"/>
      <w:r>
        <w:t xml:space="preserve"> 5.</w:t>
      </w:r>
    </w:p>
    <w:p w14:paraId="10C30AB4" w14:textId="77777777" w:rsidR="00A001B9" w:rsidRDefault="009D64FD">
      <w:r>
        <w:t xml:space="preserve">If the number of actual fraction digits exceeds the </w:t>
      </w:r>
      <w:r>
        <w:rPr>
          <w:rStyle w:val="Emphasis"/>
          <w:rFonts w:cs="Arial"/>
        </w:rPr>
        <w:t>maximum fraction digits</w:t>
      </w:r>
      <w:r>
        <w:t xml:space="preserve">, then half-even rounding it performed to the maximum fraction digits. For example, 0.125 is formatted as "0.12" if the maximum fraction digits </w:t>
      </w:r>
      <w:proofErr w:type="gramStart"/>
      <w:r>
        <w:t>is</w:t>
      </w:r>
      <w:proofErr w:type="gramEnd"/>
      <w:r>
        <w:t xml:space="preserve"> 2. This behavior can be changed by specifying a rounding increment and a rounding mode.</w:t>
      </w:r>
    </w:p>
    <w:p w14:paraId="257E449A" w14:textId="77777777" w:rsidR="00A001B9" w:rsidRDefault="009D64FD">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proofErr w:type="gramStart"/>
      <w:r>
        <w:t>is</w:t>
      </w:r>
      <w:proofErr w:type="gramEnd"/>
      <w:r>
        <w:t xml:space="preserve"> 4.</w:t>
      </w:r>
    </w:p>
    <w:p w14:paraId="781A9E09" w14:textId="77777777" w:rsidR="00A001B9" w:rsidRDefault="009D64FD">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proofErr w:type="gramStart"/>
      <w:r>
        <w:t>is</w:t>
      </w:r>
      <w:proofErr w:type="gramEnd"/>
      <w:r>
        <w:t xml:space="preserve"> four or less. </w:t>
      </w:r>
    </w:p>
    <w:p w14:paraId="302DB429" w14:textId="77777777" w:rsidR="00A001B9" w:rsidRDefault="009D64FD">
      <w:pPr>
        <w:rPr>
          <w:rFonts w:cs="Arial"/>
          <w:b/>
          <w:bCs/>
        </w:rPr>
      </w:pPr>
      <w:r>
        <w:rPr>
          <w:rFonts w:cs="Arial"/>
          <w:b/>
          <w:bCs/>
        </w:rPr>
        <w:t>Special Values</w:t>
      </w:r>
    </w:p>
    <w:p w14:paraId="64654A28" w14:textId="77777777" w:rsidR="00A001B9" w:rsidRDefault="009D64FD">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1CDAC264" w14:textId="77777777" w:rsidR="00A001B9" w:rsidRDefault="009D64FD">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0F603259" w14:textId="77777777" w:rsidR="00A001B9" w:rsidRDefault="009D64FD">
      <w:pPr>
        <w:rPr>
          <w:rFonts w:cs="Arial"/>
          <w:b/>
          <w:bCs/>
        </w:rPr>
      </w:pPr>
      <w:bookmarkStart w:id="4654" w:name="sci"/>
      <w:bookmarkEnd w:id="4654"/>
      <w:r>
        <w:rPr>
          <w:rFonts w:cs="Arial"/>
          <w:b/>
          <w:bCs/>
        </w:rPr>
        <w:t>Scientific Notation</w:t>
      </w:r>
    </w:p>
    <w:p w14:paraId="787846C3" w14:textId="77777777" w:rsidR="00A001B9" w:rsidRDefault="009D64FD">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xml:space="preserve">. The mantissa is typically in the half-open interval [1.0, 10.0) or sometimes [0.0, 1.0), but it need not be. In a pattern, the exponent character immediately followed by </w:t>
      </w:r>
      <w:proofErr w:type="gramStart"/>
      <w:r>
        <w:rPr>
          <w:rFonts w:cs="Arial"/>
        </w:rPr>
        <w:t>one or more digit</w:t>
      </w:r>
      <w:proofErr w:type="gramEnd"/>
      <w:r>
        <w:rPr>
          <w:rFonts w:cs="Arial"/>
        </w:rPr>
        <w:t xml:space="preserve"> characters indicates scientific notation. Example: "0.###E0" formats the number 1234 as "1.234E3".</w:t>
      </w:r>
    </w:p>
    <w:p w14:paraId="393F9D27" w14:textId="77777777" w:rsidR="00A001B9" w:rsidRDefault="009D64FD">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587CB3D0" w14:textId="77777777" w:rsidR="00A001B9" w:rsidRDefault="009D64FD">
      <w:r>
        <w:lastRenderedPageBreak/>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430B19D0" w14:textId="77777777" w:rsidR="00A001B9" w:rsidRDefault="009D64FD">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1BEA25F1" w14:textId="77777777" w:rsidR="00A001B9" w:rsidRDefault="009D64FD">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00BE5F2E" w14:textId="77777777" w:rsidR="00A001B9" w:rsidRDefault="009D64FD">
      <w:r>
        <w:t xml:space="preserve">Exponential patterns may not contain grouping separators. </w:t>
      </w:r>
    </w:p>
    <w:p w14:paraId="225605E9" w14:textId="77777777" w:rsidR="00A001B9" w:rsidRDefault="009D64FD">
      <w:pPr>
        <w:rPr>
          <w:rFonts w:cs="Arial"/>
          <w:b/>
        </w:rPr>
      </w:pPr>
      <w:r>
        <w:rPr>
          <w:rFonts w:cs="Arial"/>
          <w:b/>
        </w:rPr>
        <w:t>Significant Digits</w:t>
      </w:r>
    </w:p>
    <w:p w14:paraId="592D76D6" w14:textId="77777777" w:rsidR="00A001B9" w:rsidRDefault="009D64FD">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A001B9" w14:paraId="2CA1EC0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034E81D" w14:textId="77777777" w:rsidR="00A001B9" w:rsidRDefault="009D64FD">
            <w:pPr>
              <w:rPr>
                <w:sz w:val="24"/>
                <w:szCs w:val="24"/>
              </w:rPr>
            </w:pPr>
            <w:r>
              <w:t xml:space="preserve">Pattern </w:t>
            </w:r>
          </w:p>
        </w:tc>
        <w:tc>
          <w:tcPr>
            <w:tcW w:w="0" w:type="auto"/>
            <w:hideMark/>
          </w:tcPr>
          <w:p w14:paraId="48B98623" w14:textId="77777777" w:rsidR="00A001B9" w:rsidRDefault="009D64FD">
            <w:pPr>
              <w:rPr>
                <w:sz w:val="24"/>
                <w:szCs w:val="24"/>
              </w:rPr>
            </w:pPr>
            <w:r>
              <w:t xml:space="preserve">Minimum significant digits </w:t>
            </w:r>
          </w:p>
        </w:tc>
        <w:tc>
          <w:tcPr>
            <w:tcW w:w="0" w:type="auto"/>
            <w:hideMark/>
          </w:tcPr>
          <w:p w14:paraId="105BD23F" w14:textId="77777777" w:rsidR="00A001B9" w:rsidRDefault="009D64FD">
            <w:pPr>
              <w:rPr>
                <w:sz w:val="24"/>
                <w:szCs w:val="24"/>
              </w:rPr>
            </w:pPr>
            <w:r>
              <w:t xml:space="preserve">Maximum significant digits </w:t>
            </w:r>
          </w:p>
        </w:tc>
        <w:tc>
          <w:tcPr>
            <w:tcW w:w="0" w:type="auto"/>
            <w:hideMark/>
          </w:tcPr>
          <w:p w14:paraId="2D9D7316" w14:textId="77777777" w:rsidR="00A001B9" w:rsidRDefault="009D64FD">
            <w:pPr>
              <w:rPr>
                <w:sz w:val="24"/>
                <w:szCs w:val="24"/>
              </w:rPr>
            </w:pPr>
            <w:r>
              <w:t xml:space="preserve">Number </w:t>
            </w:r>
          </w:p>
        </w:tc>
        <w:tc>
          <w:tcPr>
            <w:tcW w:w="0" w:type="auto"/>
            <w:hideMark/>
          </w:tcPr>
          <w:p w14:paraId="0C54CF50" w14:textId="77777777" w:rsidR="00A001B9" w:rsidRDefault="009D64FD">
            <w:pPr>
              <w:rPr>
                <w:sz w:val="24"/>
                <w:szCs w:val="24"/>
              </w:rPr>
            </w:pPr>
            <w:r>
              <w:t xml:space="preserve">Formatted Output </w:t>
            </w:r>
          </w:p>
        </w:tc>
      </w:tr>
      <w:tr w:rsidR="00A001B9" w14:paraId="135D32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E7C831"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8F7D3E0"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2687E436"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64AA90F" w14:textId="77777777" w:rsidR="00A001B9" w:rsidRDefault="009D64FD">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39447C31" w14:textId="77777777" w:rsidR="00A001B9" w:rsidRDefault="009D64FD">
            <w:r>
              <w:rPr>
                <w:rFonts w:eastAsia="MS Mincho"/>
              </w:rPr>
              <w:t>12300</w:t>
            </w:r>
            <w:r>
              <w:t xml:space="preserve"> </w:t>
            </w:r>
          </w:p>
        </w:tc>
      </w:tr>
      <w:tr w:rsidR="00A001B9" w14:paraId="78D075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95AC209"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9D2BD5F"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14B7A0C8"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639FE621" w14:textId="77777777" w:rsidR="00A001B9" w:rsidRDefault="009D64FD">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084C7927" w14:textId="77777777" w:rsidR="00A001B9" w:rsidRDefault="009D64FD">
            <w:r>
              <w:rPr>
                <w:rFonts w:eastAsia="MS Mincho"/>
              </w:rPr>
              <w:t>0.123</w:t>
            </w:r>
            <w:r>
              <w:t xml:space="preserve"> </w:t>
            </w:r>
          </w:p>
        </w:tc>
      </w:tr>
      <w:tr w:rsidR="00A001B9" w14:paraId="12E6D1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7E9F"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F9193"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75F078F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5D56EE" w14:textId="77777777" w:rsidR="00A001B9" w:rsidRDefault="009D64FD">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08DC9FB0" w14:textId="77777777" w:rsidR="00A001B9" w:rsidRDefault="009D64FD">
            <w:r>
              <w:rPr>
                <w:rFonts w:eastAsia="MS Mincho"/>
              </w:rPr>
              <w:t>3.142</w:t>
            </w:r>
            <w:r>
              <w:t xml:space="preserve"> </w:t>
            </w:r>
          </w:p>
        </w:tc>
      </w:tr>
      <w:tr w:rsidR="00A001B9" w14:paraId="3937CE4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BFBDAD8"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807716D"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60973E1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35A384" w14:textId="77777777" w:rsidR="00A001B9" w:rsidRDefault="009D64FD">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15CECA69" w14:textId="77777777" w:rsidR="00A001B9" w:rsidRDefault="009D64FD">
            <w:pPr>
              <w:keepNext/>
            </w:pPr>
            <w:r>
              <w:rPr>
                <w:rFonts w:eastAsia="MS Mincho"/>
              </w:rPr>
              <w:t>1.23</w:t>
            </w:r>
            <w:r>
              <w:t xml:space="preserve"> </w:t>
            </w:r>
          </w:p>
        </w:tc>
      </w:tr>
    </w:tbl>
    <w:p w14:paraId="2CF03841" w14:textId="183E2EF1"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34</w:t>
      </w:r>
      <w:r w:rsidR="00342DB5">
        <w:rPr>
          <w:noProof/>
        </w:rPr>
        <w:fldChar w:fldCharType="end"/>
      </w:r>
      <w:r>
        <w:t xml:space="preserve"> Significant Digits '@' Symbol in the </w:t>
      </w:r>
      <w:proofErr w:type="spellStart"/>
      <w:r>
        <w:t>dfdl:textNumberPattern</w:t>
      </w:r>
      <w:proofErr w:type="spellEnd"/>
      <w:r>
        <w:t xml:space="preserve"> Property</w:t>
      </w:r>
    </w:p>
    <w:p w14:paraId="16AAE8A3" w14:textId="77777777" w:rsidR="00A001B9" w:rsidRDefault="009D64FD" w:rsidP="00B117B5">
      <w:pPr>
        <w:numPr>
          <w:ilvl w:val="0"/>
          <w:numId w:val="79"/>
        </w:numPr>
        <w:rPr>
          <w:rFonts w:cs="Arial"/>
        </w:rPr>
      </w:pPr>
      <w:r>
        <w:rPr>
          <w:rFonts w:cs="Arial"/>
        </w:rPr>
        <w:t xml:space="preserve">Significant digit counts may be expressed using patterns that specify a minimum and maximum number of significant digits. These are indicated by the </w:t>
      </w:r>
      <w:r>
        <w:rPr>
          <w:rFonts w:eastAsia="MS Mincho"/>
        </w:rPr>
        <w:t>'@'</w:t>
      </w:r>
      <w:r>
        <w:rPr>
          <w:rFonts w:cs="Arial"/>
        </w:rPr>
        <w:t xml:space="preserve"> and </w:t>
      </w:r>
      <w:r>
        <w:rPr>
          <w:rFonts w:eastAsia="MS Mincho"/>
        </w:rPr>
        <w:t>'#'</w:t>
      </w:r>
      <w:r>
        <w:rPr>
          <w:rFonts w:cs="Arial"/>
        </w:rPr>
        <w:t xml:space="preserve"> characters. The minimum number of significant digits is the number of </w:t>
      </w:r>
      <w:r>
        <w:rPr>
          <w:rFonts w:eastAsia="MS Mincho"/>
        </w:rPr>
        <w:t>'@'</w:t>
      </w:r>
      <w:r>
        <w:rPr>
          <w:rFonts w:cs="Arial"/>
        </w:rPr>
        <w:t xml:space="preserve"> characters. The maximum number of significant digits is the number of </w:t>
      </w:r>
      <w:r>
        <w:rPr>
          <w:rFonts w:eastAsia="MS Mincho"/>
        </w:rPr>
        <w:t>'@'</w:t>
      </w:r>
      <w:r>
        <w:rPr>
          <w:rFonts w:cs="Arial"/>
        </w:rPr>
        <w:t xml:space="preserve"> characters plus the number of </w:t>
      </w:r>
      <w:r>
        <w:rPr>
          <w:rFonts w:eastAsia="MS Mincho"/>
        </w:rPr>
        <w:t>'#'</w:t>
      </w:r>
      <w:r>
        <w:rPr>
          <w:rFonts w:cs="Arial"/>
        </w:rPr>
        <w:t xml:space="preserve"> characters following on the right. For example, the pattern </w:t>
      </w:r>
      <w:r>
        <w:rPr>
          <w:rFonts w:eastAsia="MS Mincho"/>
        </w:rPr>
        <w:t>"@@@"</w:t>
      </w:r>
      <w:r>
        <w:rPr>
          <w:rFonts w:cs="Arial"/>
        </w:rPr>
        <w:t xml:space="preserve"> indicates exactly 3 significant digits. The pattern </w:t>
      </w:r>
      <w:r>
        <w:rPr>
          <w:rFonts w:eastAsia="MS Mincho"/>
        </w:rPr>
        <w:t>"@##"</w:t>
      </w:r>
      <w:r>
        <w:rPr>
          <w:rFonts w:cs="Arial"/>
        </w:rP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rPr>
          <w:rFonts w:cs="Arial"/>
        </w:rPr>
        <w:t xml:space="preserve"> formats the number 0.1203 as </w:t>
      </w:r>
      <w:r>
        <w:rPr>
          <w:rFonts w:eastAsia="MS Mincho"/>
        </w:rPr>
        <w:t>"0.12"</w:t>
      </w:r>
      <w:r>
        <w:rPr>
          <w:rFonts w:cs="Arial"/>
        </w:rPr>
        <w:t>.</w:t>
      </w:r>
    </w:p>
    <w:p w14:paraId="35AB7295" w14:textId="77777777" w:rsidR="00A001B9" w:rsidRDefault="009D64FD" w:rsidP="00B117B5">
      <w:pPr>
        <w:numPr>
          <w:ilvl w:val="0"/>
          <w:numId w:val="79"/>
        </w:numPr>
        <w:rPr>
          <w:rFonts w:cs="Arial"/>
        </w:rPr>
      </w:pPr>
      <w:r>
        <w:rPr>
          <w:rFonts w:cs="Arial"/>
        </w:rPr>
        <w:t xml:space="preserve">If a pattern uses significant digits, it may not contain a decimal separator, nor the </w:t>
      </w:r>
      <w:r>
        <w:rPr>
          <w:rFonts w:eastAsia="MS Mincho"/>
        </w:rPr>
        <w:t>'0'</w:t>
      </w:r>
      <w:r>
        <w:rPr>
          <w:rFonts w:cs="Arial"/>
        </w:rPr>
        <w:t xml:space="preserve"> pattern character. Patterns such as </w:t>
      </w:r>
      <w:r>
        <w:rPr>
          <w:rFonts w:eastAsia="MS Mincho"/>
        </w:rPr>
        <w:t>"@00"</w:t>
      </w:r>
      <w:r>
        <w:rPr>
          <w:rFonts w:cs="Arial"/>
        </w:rPr>
        <w:t xml:space="preserve"> or </w:t>
      </w:r>
      <w:r>
        <w:rPr>
          <w:rFonts w:eastAsia="MS Mincho"/>
        </w:rPr>
        <w:t>"@.###"</w:t>
      </w:r>
      <w:r>
        <w:rPr>
          <w:rFonts w:cs="Arial"/>
        </w:rPr>
        <w:t xml:space="preserve"> are disallowed.</w:t>
      </w:r>
    </w:p>
    <w:p w14:paraId="0D578EE8" w14:textId="77777777" w:rsidR="00A001B9" w:rsidRDefault="009D64FD" w:rsidP="00B117B5">
      <w:pPr>
        <w:numPr>
          <w:ilvl w:val="0"/>
          <w:numId w:val="79"/>
        </w:numPr>
        <w:rPr>
          <w:rFonts w:cs="Arial"/>
        </w:rPr>
      </w:pPr>
      <w:r>
        <w:rPr>
          <w:rFonts w:cs="Arial"/>
        </w:rPr>
        <w:t xml:space="preserve">Any number of </w:t>
      </w:r>
      <w:r>
        <w:rPr>
          <w:rFonts w:eastAsia="MS Mincho"/>
        </w:rPr>
        <w:t>'#'</w:t>
      </w:r>
      <w:r>
        <w:rPr>
          <w:rFonts w:cs="Arial"/>
        </w:rPr>
        <w:t xml:space="preserve"> characters may be prepended to the left of the leftmost </w:t>
      </w:r>
      <w:r>
        <w:rPr>
          <w:rFonts w:eastAsia="MS Mincho"/>
        </w:rPr>
        <w:t>'@'</w:t>
      </w:r>
      <w:r>
        <w:rPr>
          <w:rFonts w:cs="Arial"/>
        </w:rPr>
        <w:t xml:space="preserve"> character. These have no effect on the minimum and maximum significant digits </w:t>
      </w:r>
      <w:proofErr w:type="gramStart"/>
      <w:r>
        <w:rPr>
          <w:rFonts w:cs="Arial"/>
        </w:rPr>
        <w:t>counts, but</w:t>
      </w:r>
      <w:proofErr w:type="gramEnd"/>
      <w:r>
        <w:rPr>
          <w:rFonts w:cs="Arial"/>
        </w:rPr>
        <w:t xml:space="preserve"> may be used to position grouping separators. For example, </w:t>
      </w:r>
      <w:r>
        <w:rPr>
          <w:rFonts w:eastAsia="MS Mincho"/>
        </w:rPr>
        <w:t>"#,#@#"</w:t>
      </w:r>
      <w:r>
        <w:rPr>
          <w:rFonts w:cs="Arial"/>
        </w:rPr>
        <w:t xml:space="preserve"> indicates a minimum of one significant </w:t>
      </w:r>
      <w:proofErr w:type="gramStart"/>
      <w:r>
        <w:rPr>
          <w:rFonts w:cs="Arial"/>
        </w:rPr>
        <w:t>digits</w:t>
      </w:r>
      <w:proofErr w:type="gramEnd"/>
      <w:r>
        <w:rPr>
          <w:rFonts w:cs="Arial"/>
        </w:rPr>
        <w:t>, a maximum of two significant digits, and a grouping size of three.</w:t>
      </w:r>
    </w:p>
    <w:p w14:paraId="73120669" w14:textId="77777777" w:rsidR="00A001B9" w:rsidRDefault="009D64FD" w:rsidP="00B117B5">
      <w:pPr>
        <w:numPr>
          <w:ilvl w:val="0"/>
          <w:numId w:val="79"/>
        </w:numPr>
        <w:rPr>
          <w:rFonts w:cs="Arial"/>
        </w:rPr>
      </w:pPr>
      <w:r>
        <w:rPr>
          <w:rFonts w:cs="Arial"/>
        </w:rPr>
        <w:t>The number of significant digits has no effect on parsing.</w:t>
      </w:r>
    </w:p>
    <w:p w14:paraId="158CE9D3" w14:textId="77777777" w:rsidR="00A001B9" w:rsidRDefault="009D64FD" w:rsidP="00B117B5">
      <w:pPr>
        <w:numPr>
          <w:ilvl w:val="0"/>
          <w:numId w:val="79"/>
        </w:numPr>
        <w:rPr>
          <w:rFonts w:cs="Arial"/>
        </w:rPr>
      </w:pPr>
      <w:r>
        <w:rPr>
          <w:rFonts w:cs="Arial"/>
        </w:rPr>
        <w:t xml:space="preserve">Significant digits may be used together with exponential notation.  For example, the pattern </w:t>
      </w:r>
      <w:r>
        <w:rPr>
          <w:rFonts w:eastAsia="MS Mincho"/>
        </w:rPr>
        <w:t>"@@###E0"</w:t>
      </w:r>
      <w:r>
        <w:rPr>
          <w:rFonts w:cs="Arial"/>
        </w:rPr>
        <w:t xml:space="preserve"> is equivalent to </w:t>
      </w:r>
      <w:r>
        <w:rPr>
          <w:rFonts w:eastAsia="MS Mincho"/>
        </w:rPr>
        <w:t>"0.0###E0"</w:t>
      </w:r>
      <w:r>
        <w:rPr>
          <w:rFonts w:cs="Arial"/>
        </w:rPr>
        <w:t>.</w:t>
      </w:r>
    </w:p>
    <w:p w14:paraId="59F30AE8" w14:textId="77777777" w:rsidR="00A001B9" w:rsidRDefault="009D64FD" w:rsidP="00B117B5">
      <w:pPr>
        <w:numPr>
          <w:ilvl w:val="0"/>
          <w:numId w:val="79"/>
        </w:numPr>
        <w:rPr>
          <w:rFonts w:cs="Arial"/>
        </w:rPr>
      </w:pPr>
      <w:r>
        <w:rPr>
          <w:rFonts w:cs="Arial"/>
        </w:rPr>
        <w:t>The '@' pattern character can be used only in 'standard' textNumberRep (not 'zoned'</w:t>
      </w:r>
      <w:proofErr w:type="gramStart"/>
      <w:r>
        <w:rPr>
          <w:rFonts w:cs="Arial"/>
        </w:rPr>
        <w:t>), and</w:t>
      </w:r>
      <w:proofErr w:type="gramEnd"/>
      <w:r>
        <w:rPr>
          <w:rFonts w:cs="Arial"/>
        </w:rPr>
        <w:t xml:space="preserve"> excludes the 'P' and 'V' pattern characters. It is a Schema Definition Error if the '@' pattern character appears in 'zoned' textNumberRep, or in conjunction with the 'P' or 'V' pattern characters.</w:t>
      </w:r>
    </w:p>
    <w:p w14:paraId="5BF65C84" w14:textId="77777777" w:rsidR="00A001B9" w:rsidRDefault="009D64FD">
      <w:pPr>
        <w:rPr>
          <w:rFonts w:cs="Arial"/>
          <w:b/>
          <w:bCs/>
        </w:rPr>
      </w:pPr>
      <w:r>
        <w:rPr>
          <w:rFonts w:cs="Arial"/>
          <w:b/>
          <w:bCs/>
        </w:rPr>
        <w:t>Padding</w:t>
      </w:r>
    </w:p>
    <w:p w14:paraId="154825EC" w14:textId="77777777" w:rsidR="00A001B9" w:rsidRDefault="009D64FD">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0BE38CC7" w14:textId="77777777" w:rsidR="00A001B9" w:rsidRDefault="009D64FD">
      <w:r>
        <w:lastRenderedPageBreak/>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339C710E" w14:textId="77777777" w:rsidR="00A001B9" w:rsidRDefault="009D64FD">
      <w:r>
        <w:t>The width is counted in 16-bit code units.</w:t>
      </w:r>
    </w:p>
    <w:p w14:paraId="13A9F9DC" w14:textId="77777777" w:rsidR="00A001B9" w:rsidRDefault="009D64FD">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7AE3233E" w14:textId="77777777" w:rsidR="00A001B9" w:rsidRDefault="009D64FD">
      <w:r>
        <w:t>Padding may be inserted at one of four locations: before the prefix, after the prefix, before the suffix, or after the suffix. If there is no prefix, before the prefix and after the prefix are equivalent, likewise for the suffix.</w:t>
      </w:r>
    </w:p>
    <w:p w14:paraId="76CBF5CF" w14:textId="77777777" w:rsidR="00A001B9" w:rsidRDefault="009D64FD">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9A202CF" w14:textId="77777777" w:rsidR="00A001B9" w:rsidRDefault="009D64FD">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27527560" w14:textId="77777777" w:rsidR="00A001B9" w:rsidRDefault="009D64FD">
      <w:pPr>
        <w:rPr>
          <w:rFonts w:cs="Arial"/>
          <w:b/>
          <w:bCs/>
        </w:rPr>
      </w:pPr>
      <w:r>
        <w:rPr>
          <w:rFonts w:cs="Arial"/>
          <w:b/>
          <w:bCs/>
        </w:rPr>
        <w:t>Rounding</w:t>
      </w:r>
    </w:p>
    <w:p w14:paraId="216DA3DE" w14:textId="77777777" w:rsidR="00A001B9" w:rsidRDefault="009D64FD">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063433C6" w14:textId="77777777" w:rsidR="00A001B9" w:rsidRDefault="009D64FD" w:rsidP="00B117B5">
      <w:pPr>
        <w:numPr>
          <w:ilvl w:val="0"/>
          <w:numId w:val="80"/>
        </w:numPr>
        <w:rPr>
          <w:rFonts w:eastAsia="MS Mincho"/>
        </w:rPr>
      </w:pPr>
      <w:r>
        <w:rPr>
          <w:rFonts w:eastAsia="MS Mincho"/>
        </w:rPr>
        <w:t>Rounding only affects the string produced by unparsing. It does not affect parsing or change any numerical values.</w:t>
      </w:r>
    </w:p>
    <w:p w14:paraId="1BB2E848" w14:textId="77777777" w:rsidR="00A001B9" w:rsidRDefault="009D64FD" w:rsidP="00B117B5">
      <w:pPr>
        <w:numPr>
          <w:ilvl w:val="0"/>
          <w:numId w:val="80"/>
        </w:numPr>
        <w:rPr>
          <w:rFonts w:eastAsia="MS Mincho"/>
        </w:rPr>
      </w:pPr>
      <w:r>
        <w:rPr>
          <w:rFonts w:eastAsia="MS Mincho"/>
        </w:rPr>
        <w:t xml:space="preserve">In a pattern, digits '1' through '9' specify rounding, but otherwise behave identically to digit '0'. For example, "#,#50" specifies a rounding increment of 50. </w:t>
      </w:r>
    </w:p>
    <w:p w14:paraId="3985D238" w14:textId="77777777" w:rsidR="00A001B9" w:rsidRDefault="009D64FD" w:rsidP="00B117B5">
      <w:pPr>
        <w:numPr>
          <w:ilvl w:val="0"/>
          <w:numId w:val="80"/>
        </w:numPr>
        <w:rPr>
          <w:rFonts w:eastAsia="MS Mincho"/>
        </w:rPr>
      </w:pPr>
      <w:r>
        <w:rPr>
          <w:rFonts w:eastAsia="MS Mincho"/>
        </w:rPr>
        <w:t>Using digits in a pattern, rounding is always 'half even', meaning rounds towards the nearest integer, or towards the nearest even integer if equidistant.</w:t>
      </w:r>
    </w:p>
    <w:p w14:paraId="5DDE93CC" w14:textId="77777777" w:rsidR="00A001B9" w:rsidRDefault="009D64FD">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3ED8D0B3" w14:textId="77777777" w:rsidR="00A001B9" w:rsidRDefault="009D64FD">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1ECB49D5" w14:textId="4FA8328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fldChar w:fldCharType="begin"/>
      </w:r>
      <w:r>
        <w:rPr>
          <w:rFonts w:cs="Arial"/>
        </w:rPr>
        <w:instrText xml:space="preserve"> REF _Ref275431294 \r \h  \* MERGEFORMAT </w:instrText>
      </w:r>
      <w:r>
        <w:fldChar w:fldCharType="separate"/>
      </w:r>
      <w:r w:rsidR="002D29EA">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proofErr w:type="spellStart"/>
      <w:r w:rsidR="002D29EA">
        <w:rPr>
          <w:rFonts w:cs="Arial"/>
        </w:rPr>
        <w:t>dfdl:textNumberPattern</w:t>
      </w:r>
      <w:proofErr w:type="spellEnd"/>
      <w:r w:rsidR="002D29EA">
        <w:rPr>
          <w:rFonts w:cs="Arial"/>
        </w:rPr>
        <w:t xml:space="preserve"> for </w:t>
      </w:r>
      <w:proofErr w:type="spellStart"/>
      <w:r w:rsidR="002D29EA">
        <w:rPr>
          <w:rFonts w:cs="Arial"/>
        </w:rPr>
        <w:t>dfdl:textNumberRep</w:t>
      </w:r>
      <w:proofErr w:type="spellEnd"/>
      <w:r w:rsidR="002D29EA">
        <w:rPr>
          <w:rFonts w:cs="Arial"/>
        </w:rPr>
        <w:t xml:space="preserve"> 'standard'</w:t>
      </w:r>
      <w:r>
        <w:fldChar w:fldCharType="end"/>
      </w:r>
      <w:r>
        <w:rPr>
          <w:rFonts w:cs="Arial"/>
        </w:rPr>
        <w:t xml:space="preserve"> is used.</w:t>
      </w:r>
    </w:p>
    <w:p w14:paraId="77DC2BF2" w14:textId="77777777" w:rsidR="00A001B9" w:rsidRDefault="009D64FD">
      <w:pPr>
        <w:rPr>
          <w:rFonts w:cs="Arial"/>
        </w:rPr>
      </w:pPr>
      <w:r>
        <w:rPr>
          <w:rFonts w:cs="Arial"/>
        </w:rPr>
        <w:t>Only the pattern for positive numbers is used. It is a Schema Definition Error if the negative pattern is specified.</w:t>
      </w:r>
    </w:p>
    <w:p w14:paraId="548ECC43" w14:textId="77777777" w:rsidR="00A001B9" w:rsidRDefault="009D64FD">
      <w:pPr>
        <w:rPr>
          <w:rFonts w:cs="Arial"/>
        </w:rPr>
      </w:pPr>
      <w:r>
        <w:rPr>
          <w:rFonts w:cs="Arial"/>
        </w:rPr>
        <w:t>In addition, only the following pattern characters may be used:</w:t>
      </w:r>
    </w:p>
    <w:p w14:paraId="053F0F2B" w14:textId="77777777" w:rsidR="00A001B9" w:rsidRDefault="009D64FD" w:rsidP="00B117B5">
      <w:pPr>
        <w:numPr>
          <w:ilvl w:val="0"/>
          <w:numId w:val="81"/>
        </w:numPr>
        <w:rPr>
          <w:rFonts w:eastAsia="MS Mincho"/>
        </w:rPr>
      </w:pPr>
      <w:r>
        <w:rPr>
          <w:rFonts w:eastAsia="MS Mincho" w:cs="Arial"/>
          <w:lang w:eastAsia="ja-JP"/>
        </w:rPr>
        <w:t>'+' MUST BE present at the beginning or end of the pattern to indicate whether the leading or trailing digit carries the overpunched sign, if the logical type is signed</w:t>
      </w:r>
      <w:r>
        <w:rPr>
          <w:rFonts w:eastAsia="MS Mincho"/>
        </w:rPr>
        <w:t xml:space="preserve"> </w:t>
      </w:r>
    </w:p>
    <w:p w14:paraId="5F359C84" w14:textId="77777777" w:rsidR="00A001B9" w:rsidRDefault="009D64FD" w:rsidP="00B117B5">
      <w:pPr>
        <w:numPr>
          <w:ilvl w:val="0"/>
          <w:numId w:val="82"/>
        </w:numPr>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26C26120" w14:textId="77777777" w:rsidR="00A001B9" w:rsidRDefault="009D64FD" w:rsidP="00B117B5">
      <w:pPr>
        <w:numPr>
          <w:ilvl w:val="0"/>
          <w:numId w:val="82"/>
        </w:numPr>
        <w:rPr>
          <w:rFonts w:cs="Arial"/>
        </w:rPr>
      </w:pPr>
      <w:r>
        <w:rPr>
          <w:rFonts w:eastAsia="MS Mincho" w:cs="Arial"/>
          <w:lang w:eastAsia="ja-JP"/>
        </w:rPr>
        <w:t xml:space="preserve"> 'V' MAY BE used  to indicate the location of an implied decimal point </w:t>
      </w:r>
    </w:p>
    <w:p w14:paraId="0A14D50E" w14:textId="77777777" w:rsidR="00A001B9" w:rsidRDefault="009D64FD" w:rsidP="00B117B5">
      <w:pPr>
        <w:numPr>
          <w:ilvl w:val="0"/>
          <w:numId w:val="82"/>
        </w:numPr>
        <w:rPr>
          <w:rFonts w:cs="Arial"/>
        </w:rPr>
      </w:pPr>
      <w:r>
        <w:rPr>
          <w:rFonts w:eastAsia="MS Mincho" w:cs="Arial"/>
          <w:lang w:eastAsia="ja-JP"/>
        </w:rPr>
        <w:t>'P' MAY BE used  to indicate the decimal  scaling</w:t>
      </w:r>
    </w:p>
    <w:p w14:paraId="5C3E380D" w14:textId="77777777" w:rsidR="00A001B9" w:rsidRDefault="009D64FD" w:rsidP="00B117B5">
      <w:pPr>
        <w:numPr>
          <w:ilvl w:val="0"/>
          <w:numId w:val="82"/>
        </w:numPr>
        <w:rPr>
          <w:rFonts w:cs="Arial"/>
        </w:rPr>
      </w:pPr>
      <w:r>
        <w:rPr>
          <w:rFonts w:eastAsia="MS Mincho" w:cs="Arial"/>
          <w:lang w:eastAsia="ja-JP"/>
        </w:rPr>
        <w:t xml:space="preserve"> '0-9' indicates the number of needed digits (including overpunched). </w:t>
      </w:r>
    </w:p>
    <w:p w14:paraId="59F92CE1" w14:textId="77777777" w:rsidR="00A001B9" w:rsidRDefault="009D64FD" w:rsidP="00B117B5">
      <w:pPr>
        <w:numPr>
          <w:ilvl w:val="0"/>
          <w:numId w:val="82"/>
        </w:numPr>
        <w:rPr>
          <w:rFonts w:cs="Arial"/>
        </w:rPr>
      </w:pPr>
      <w:r>
        <w:rPr>
          <w:rFonts w:eastAsia="MS Mincho" w:cs="Arial"/>
          <w:lang w:eastAsia="ja-JP"/>
        </w:rPr>
        <w:t>'#' indicates the number of optional digits.</w:t>
      </w:r>
    </w:p>
    <w:p w14:paraId="473B8BA1" w14:textId="18B49475" w:rsidR="00A001B9" w:rsidRDefault="009D64FD">
      <w:pPr>
        <w:rPr>
          <w:rFonts w:cs="Arial"/>
        </w:rPr>
      </w:pPr>
      <w:r>
        <w:rPr>
          <w:rFonts w:cs="Arial"/>
        </w:rPr>
        <w:t xml:space="preserve">Rounding occurs as described under Rounding in </w:t>
      </w:r>
      <w:r>
        <w:fldChar w:fldCharType="begin"/>
      </w:r>
      <w:r>
        <w:rPr>
          <w:rFonts w:cs="Arial"/>
        </w:rPr>
        <w:instrText xml:space="preserve"> REF _Ref275431294 \r \h  \* MERGEFORMAT </w:instrText>
      </w:r>
      <w:r>
        <w:fldChar w:fldCharType="separate"/>
      </w:r>
      <w:r w:rsidR="002D29EA">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proofErr w:type="spellStart"/>
      <w:r w:rsidR="002D29EA">
        <w:rPr>
          <w:rFonts w:cs="Arial"/>
        </w:rPr>
        <w:t>dfdl:textNumberPattern</w:t>
      </w:r>
      <w:proofErr w:type="spellEnd"/>
      <w:r w:rsidR="002D29EA">
        <w:rPr>
          <w:rFonts w:cs="Arial"/>
        </w:rPr>
        <w:t xml:space="preserve"> for </w:t>
      </w:r>
      <w:proofErr w:type="spellStart"/>
      <w:r w:rsidR="002D29EA">
        <w:rPr>
          <w:rFonts w:cs="Arial"/>
        </w:rPr>
        <w:t>dfdl:textNumberRep</w:t>
      </w:r>
      <w:proofErr w:type="spellEnd"/>
      <w:r w:rsidR="002D29EA">
        <w:rPr>
          <w:rFonts w:cs="Arial"/>
        </w:rPr>
        <w:t xml:space="preserve"> 'standard'</w:t>
      </w:r>
      <w:r>
        <w:fldChar w:fldCharType="end"/>
      </w:r>
    </w:p>
    <w:p w14:paraId="52687BCD" w14:textId="77777777" w:rsidR="00A001B9" w:rsidRDefault="009D64FD">
      <w:pPr>
        <w:pStyle w:val="Heading3"/>
      </w:pPr>
      <w:bookmarkStart w:id="4655" w:name="_Toc349042755"/>
      <w:bookmarkStart w:id="4656" w:name="_Ref263169398"/>
      <w:bookmarkStart w:id="4657" w:name="_Ref263169391"/>
      <w:bookmarkStart w:id="4658" w:name="_Toc27061092"/>
      <w:r>
        <w:lastRenderedPageBreak/>
        <w:t>Converting logical numbers to/from text representation</w:t>
      </w:r>
      <w:bookmarkEnd w:id="4655"/>
      <w:bookmarkEnd w:id="4656"/>
      <w:bookmarkEnd w:id="4657"/>
      <w:bookmarkEnd w:id="4658"/>
    </w:p>
    <w:p w14:paraId="0D6238EC" w14:textId="77777777" w:rsidR="00A001B9" w:rsidRDefault="009D64FD" w:rsidP="00B117B5">
      <w:pPr>
        <w:pStyle w:val="ListParagraph"/>
        <w:numPr>
          <w:ilvl w:val="0"/>
          <w:numId w:val="134"/>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0C2E7A39" w14:textId="77777777" w:rsidR="00A001B9" w:rsidRDefault="009D64FD" w:rsidP="00B117B5">
      <w:pPr>
        <w:pStyle w:val="ListParagraph"/>
        <w:numPr>
          <w:ilvl w:val="0"/>
          <w:numId w:val="134"/>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6E1390EE" w14:textId="77777777" w:rsidR="00A001B9" w:rsidRDefault="009D64FD" w:rsidP="00B117B5">
      <w:pPr>
        <w:pStyle w:val="ListParagraph"/>
        <w:numPr>
          <w:ilvl w:val="0"/>
          <w:numId w:val="134"/>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7FABEB73" w14:textId="77777777" w:rsidR="00A001B9" w:rsidRDefault="009D64FD" w:rsidP="00B117B5">
      <w:pPr>
        <w:pStyle w:val="ListParagraph"/>
        <w:numPr>
          <w:ilvl w:val="0"/>
          <w:numId w:val="134"/>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017497B0" w14:textId="1718353A" w:rsidR="00A001B9" w:rsidRDefault="009D64FD" w:rsidP="00B117B5">
      <w:pPr>
        <w:pStyle w:val="ListParagraph"/>
        <w:numPr>
          <w:ilvl w:val="0"/>
          <w:numId w:val="134"/>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70EBE69E" w14:textId="77777777" w:rsidR="00A001B9" w:rsidRDefault="009D64FD" w:rsidP="00B117B5">
      <w:pPr>
        <w:pStyle w:val="ListParagraph"/>
        <w:numPr>
          <w:ilvl w:val="0"/>
          <w:numId w:val="134"/>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24FB37A2" w14:textId="77777777" w:rsidR="00A001B9" w:rsidRDefault="009D64FD">
      <w:pPr>
        <w:pStyle w:val="Heading2"/>
        <w:rPr>
          <w:rFonts w:eastAsia="Times New Roman"/>
        </w:rPr>
      </w:pPr>
      <w:r>
        <w:rPr>
          <w:b w:val="0"/>
          <w:bCs w:val="0"/>
        </w:rPr>
        <w:br w:type="page"/>
      </w:r>
      <w:bookmarkStart w:id="4659" w:name="_Toc322911345"/>
      <w:bookmarkStart w:id="4660" w:name="_Toc322911660"/>
      <w:bookmarkStart w:id="4661" w:name="_Toc322911908"/>
      <w:bookmarkStart w:id="4662" w:name="_Toc322912199"/>
      <w:bookmarkStart w:id="4663" w:name="_Toc329093048"/>
      <w:bookmarkStart w:id="4664" w:name="_Toc332701561"/>
      <w:bookmarkStart w:id="4665" w:name="_Toc332701865"/>
      <w:bookmarkStart w:id="4666" w:name="_Toc332711659"/>
      <w:bookmarkStart w:id="4667" w:name="_Toc332711967"/>
      <w:bookmarkStart w:id="4668" w:name="_Toc332712269"/>
      <w:bookmarkStart w:id="4669" w:name="_Toc332724185"/>
      <w:bookmarkStart w:id="4670" w:name="_Toc332724485"/>
      <w:bookmarkStart w:id="4671" w:name="_Toc341102781"/>
      <w:bookmarkStart w:id="4672" w:name="_Toc347241516"/>
      <w:bookmarkStart w:id="4673" w:name="_Toc347744709"/>
      <w:bookmarkStart w:id="4674" w:name="_Toc348984492"/>
      <w:bookmarkStart w:id="4675" w:name="_Toc348984797"/>
      <w:bookmarkStart w:id="4676" w:name="_Toc349037961"/>
      <w:bookmarkStart w:id="4677" w:name="_Toc349038263"/>
      <w:bookmarkStart w:id="4678" w:name="_Toc349042756"/>
      <w:bookmarkStart w:id="4679" w:name="_Toc349642170"/>
      <w:bookmarkStart w:id="4680" w:name="_Toc351912754"/>
      <w:bookmarkStart w:id="4681" w:name="_Toc351914775"/>
      <w:bookmarkStart w:id="4682" w:name="_Toc351915241"/>
      <w:bookmarkStart w:id="4683" w:name="_Toc361231298"/>
      <w:bookmarkStart w:id="4684" w:name="_Toc361231824"/>
      <w:bookmarkStart w:id="4685" w:name="_Toc362445122"/>
      <w:bookmarkStart w:id="4686" w:name="_Toc363909044"/>
      <w:bookmarkStart w:id="4687" w:name="_Toc364463468"/>
      <w:bookmarkStart w:id="4688" w:name="_Toc366078071"/>
      <w:bookmarkStart w:id="4689" w:name="_Toc366078690"/>
      <w:bookmarkStart w:id="4690" w:name="_Toc366079675"/>
      <w:bookmarkStart w:id="4691" w:name="_Toc366080287"/>
      <w:bookmarkStart w:id="4692" w:name="_Toc366080896"/>
      <w:bookmarkStart w:id="4693" w:name="_Toc366505236"/>
      <w:bookmarkStart w:id="4694" w:name="_Toc366508605"/>
      <w:bookmarkStart w:id="4695" w:name="_Toc366513106"/>
      <w:bookmarkStart w:id="4696" w:name="_Toc366574295"/>
      <w:bookmarkStart w:id="4697" w:name="_Toc366578088"/>
      <w:bookmarkStart w:id="4698" w:name="_Toc366578682"/>
      <w:bookmarkStart w:id="4699" w:name="_Toc366579274"/>
      <w:bookmarkStart w:id="4700" w:name="_Toc366579865"/>
      <w:bookmarkStart w:id="4701" w:name="_Toc366580457"/>
      <w:bookmarkStart w:id="4702" w:name="_Toc366581048"/>
      <w:bookmarkStart w:id="4703" w:name="_Toc366581640"/>
      <w:bookmarkStart w:id="4704" w:name="_Toc243112833"/>
      <w:bookmarkStart w:id="4705" w:name="_Ref251248830"/>
      <w:bookmarkStart w:id="4706" w:name="_Ref274819885"/>
      <w:bookmarkStart w:id="4707" w:name="_Toc349042757"/>
      <w:bookmarkStart w:id="4708" w:name="_Ref364444196"/>
      <w:bookmarkStart w:id="4709" w:name="_Ref364444201"/>
      <w:bookmarkStart w:id="4710" w:name="_Toc27061093"/>
      <w:bookmarkStart w:id="4711" w:name="_Toc130873631"/>
      <w:bookmarkStart w:id="4712" w:name="_Toc140549603"/>
      <w:bookmarkStart w:id="4713" w:name="_Toc177399102"/>
      <w:bookmarkStart w:id="4714" w:name="_Toc175057389"/>
      <w:bookmarkStart w:id="4715" w:name="_Toc199516326"/>
      <w:bookmarkStart w:id="4716" w:name="_Toc194983989"/>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r>
        <w:rPr>
          <w:rFonts w:eastAsia="Times New Roman"/>
        </w:rPr>
        <w:lastRenderedPageBreak/>
        <w:t>Properties Specific to Number with Binary Representation</w:t>
      </w:r>
      <w:bookmarkEnd w:id="4704"/>
      <w:bookmarkEnd w:id="4705"/>
      <w:bookmarkEnd w:id="4706"/>
      <w:bookmarkEnd w:id="4707"/>
      <w:bookmarkEnd w:id="4708"/>
      <w:bookmarkEnd w:id="4709"/>
      <w:bookmarkEnd w:id="4710"/>
    </w:p>
    <w:p w14:paraId="54920702" w14:textId="192C419F" w:rsidR="00A001B9" w:rsidRDefault="009D64FD">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w:t>
      </w:r>
      <w:proofErr w:type="spellEnd"/>
      <w:r>
        <w:rPr>
          <w:rFonts w:cs="Arial"/>
        </w:rPr>
        <w:t xml:space="preserve">: double. See section </w:t>
      </w:r>
      <w:r>
        <w:fldChar w:fldCharType="begin"/>
      </w:r>
      <w:r>
        <w:rPr>
          <w:rFonts w:cs="Arial"/>
        </w:rPr>
        <w:instrText xml:space="preserve"> REF _Ref251331995 \r \h  \* MERGEFORMAT </w:instrText>
      </w:r>
      <w:r>
        <w:fldChar w:fldCharType="separate"/>
      </w:r>
      <w:r w:rsidR="002D29EA">
        <w:rPr>
          <w:rFonts w:cs="Arial"/>
        </w:rPr>
        <w:t>13.8</w:t>
      </w:r>
      <w: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A001B9" w14:paraId="33469619" w14:textId="77777777" w:rsidTr="00EC0924">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23CAAC" w14:textId="77777777" w:rsidR="00A001B9" w:rsidRDefault="009D64FD">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522CE06" w14:textId="77777777" w:rsidR="00A001B9" w:rsidRDefault="009D64FD">
            <w:pPr>
              <w:rPr>
                <w:rFonts w:cs="Arial"/>
                <w:b/>
              </w:rPr>
            </w:pPr>
            <w:r>
              <w:rPr>
                <w:rFonts w:cs="Arial"/>
                <w:b/>
              </w:rPr>
              <w:t>Description</w:t>
            </w:r>
          </w:p>
        </w:tc>
      </w:tr>
      <w:tr w:rsidR="00A001B9" w14:paraId="75FBFE88"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5F8FAD3" w14:textId="77777777" w:rsidR="00A001B9" w:rsidRDefault="009D64FD">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2BBB3DE8" w14:textId="77777777" w:rsidR="00A001B9" w:rsidRDefault="009D64FD">
            <w:pPr>
              <w:rPr>
                <w:rFonts w:eastAsia="MS Mincho" w:cs="Arial"/>
                <w:lang w:eastAsia="ja-JP" w:bidi="he-IL"/>
              </w:rPr>
            </w:pPr>
            <w:proofErr w:type="spellStart"/>
            <w:r>
              <w:rPr>
                <w:rFonts w:eastAsia="MS Mincho" w:cs="Arial"/>
                <w:lang w:eastAsia="ja-JP" w:bidi="he-IL"/>
              </w:rPr>
              <w:t>Enum</w:t>
            </w:r>
            <w:proofErr w:type="spellEnd"/>
          </w:p>
          <w:p w14:paraId="4942AB2C" w14:textId="77777777" w:rsidR="00A001B9" w:rsidRDefault="009D64FD">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1DAD922D" w14:textId="77777777" w:rsidR="00A001B9" w:rsidRDefault="009D64FD">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A001B9" w14:paraId="00FC8B60" w14:textId="77777777" w:rsidTr="00EC0924">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6CD7E00" w14:textId="77777777" w:rsidR="00A001B9" w:rsidRDefault="009D64FD">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677B93" w14:textId="77777777" w:rsidR="00A001B9" w:rsidRDefault="009D64FD">
                  <w:pPr>
                    <w:rPr>
                      <w:rFonts w:cs="Arial"/>
                      <w:b/>
                      <w:iCs/>
                    </w:rPr>
                  </w:pPr>
                  <w:r>
                    <w:rPr>
                      <w:rFonts w:cs="Arial"/>
                      <w:b/>
                      <w:iCs/>
                    </w:rPr>
                    <w:t>Permitted Value</w:t>
                  </w:r>
                </w:p>
              </w:tc>
            </w:tr>
            <w:tr w:rsidR="00A001B9" w14:paraId="20862B2C"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737B9499" w14:textId="77777777" w:rsidR="00A001B9" w:rsidRDefault="009D64FD">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00B0A9" w14:textId="77777777" w:rsidR="00A001B9" w:rsidRDefault="009D64FD">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A001B9" w14:paraId="0D88F37D"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633006A" w14:textId="77777777" w:rsidR="00A001B9" w:rsidRDefault="009D64FD">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7DA3BCA5" w14:textId="77777777" w:rsidR="00A001B9" w:rsidRDefault="009D64FD">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A001B9" w14:paraId="1A79139E"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9F1CB77" w14:textId="77777777" w:rsidR="00A001B9" w:rsidRDefault="009D64FD">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1771E4" w14:textId="77777777" w:rsidR="00A001B9" w:rsidRDefault="009D64FD">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31F25B6F" w14:textId="77777777" w:rsidR="00A001B9" w:rsidRDefault="009D64FD">
            <w:commentRangeStart w:id="4717"/>
            <w:r>
              <w:rPr>
                <w:rFonts w:eastAsia="MS Mincho"/>
              </w:rPr>
              <w:t>'</w:t>
            </w:r>
            <w:r>
              <w:t>packed'</w:t>
            </w:r>
            <w:commentRangeEnd w:id="4717"/>
            <w:r w:rsidR="00081D6E">
              <w:rPr>
                <w:rStyle w:val="CommentReference"/>
              </w:rPr>
              <w:commentReference w:id="4717"/>
            </w:r>
            <w:r>
              <w:t xml:space="preserve"> means represented as an IBM 390 packed decimal. Each byte contains two decimal digits, except for the least significant byte, which contains a sign in the least significant nibble.</w:t>
            </w:r>
          </w:p>
          <w:p w14:paraId="39AA6C4B" w14:textId="77777777" w:rsidR="00A001B9" w:rsidRDefault="009D64FD">
            <w:r>
              <w:rPr>
                <w:rFonts w:eastAsia="MS Mincho"/>
              </w:rPr>
              <w:t>'</w:t>
            </w:r>
            <w:proofErr w:type="spellStart"/>
            <w:r>
              <w:rPr>
                <w:rFonts w:eastAsia="MS Mincho"/>
              </w:rPr>
              <w:t>bcd</w:t>
            </w:r>
            <w:proofErr w:type="spellEnd"/>
            <w:r>
              <w:t xml:space="preserve">' means represented as a binary coded decimal with two digits per byte. </w:t>
            </w:r>
          </w:p>
          <w:p w14:paraId="5A095136" w14:textId="77777777" w:rsidR="00A001B9" w:rsidRDefault="009D64FD">
            <w:r>
              <w:rPr>
                <w:rFonts w:eastAsia="MS Mincho"/>
              </w:rPr>
              <w:t>'</w:t>
            </w:r>
            <w:r>
              <w:t xml:space="preserve">binary' means represented as twos complement for signed types and unsigned base-2 binary for unsigned types. </w:t>
            </w:r>
          </w:p>
          <w:p w14:paraId="327D67E6" w14:textId="77777777" w:rsidR="00A001B9" w:rsidRDefault="009D64FD">
            <w:pPr>
              <w:rPr>
                <w:rFonts w:cs="Arial"/>
              </w:rPr>
            </w:pPr>
            <w:r>
              <w:rPr>
                <w:rFonts w:cs="Arial"/>
              </w:rPr>
              <w:t>Note that the maximum allowed value for twos-complement and unsigned base-2 binary integers is implementation-</w:t>
            </w:r>
            <w:proofErr w:type="gramStart"/>
            <w:r>
              <w:rPr>
                <w:rFonts w:cs="Arial"/>
              </w:rPr>
              <w:t>dependent, but</w:t>
            </w:r>
            <w:proofErr w:type="gramEnd"/>
            <w:r>
              <w:rPr>
                <w:rFonts w:cs="Arial"/>
              </w:rPr>
              <w:t xml:space="preserve"> must be at least that of a </w:t>
            </w:r>
            <w:proofErr w:type="spellStart"/>
            <w:r>
              <w:rPr>
                <w:rFonts w:cs="Arial"/>
              </w:rPr>
              <w:t>xs:long</w:t>
            </w:r>
            <w:proofErr w:type="spellEnd"/>
            <w:r>
              <w:rPr>
                <w:rFonts w:cs="Arial"/>
              </w:rPr>
              <w:t xml:space="preserve"> type, which is the equivalent of an 8 byte/64-bit signed integer.</w:t>
            </w:r>
          </w:p>
          <w:p w14:paraId="1007AFE2" w14:textId="77777777" w:rsidR="00A001B9" w:rsidRDefault="009D64FD">
            <w:pPr>
              <w:autoSpaceDE w:val="0"/>
              <w:rPr>
                <w:rFonts w:cs="Arial"/>
                <w:lang w:eastAsia="en-GB"/>
              </w:rPr>
            </w:pPr>
            <w:r>
              <w:rPr>
                <w:rFonts w:cs="Arial"/>
                <w:lang w:eastAsia="en-GB"/>
              </w:rPr>
              <w:t>'ibm4690Packed' is a variant of a packed decimal having the following characteristics:</w:t>
            </w:r>
          </w:p>
          <w:p w14:paraId="11F335F7" w14:textId="77777777" w:rsidR="00A001B9" w:rsidRDefault="009D64FD" w:rsidP="00B117B5">
            <w:pPr>
              <w:numPr>
                <w:ilvl w:val="0"/>
                <w:numId w:val="83"/>
              </w:numPr>
            </w:pPr>
            <w:r>
              <w:t>Nibbles represent digits 0 - 9 in the usual BCD manner.</w:t>
            </w:r>
          </w:p>
          <w:p w14:paraId="3A69F56F" w14:textId="77777777" w:rsidR="00A001B9" w:rsidRDefault="009D64FD" w:rsidP="00B117B5">
            <w:pPr>
              <w:numPr>
                <w:ilvl w:val="0"/>
                <w:numId w:val="83"/>
              </w:numPr>
            </w:pPr>
            <w:r>
              <w:t>A positive value is simply indicated by digits.</w:t>
            </w:r>
          </w:p>
          <w:p w14:paraId="0DF97FB7" w14:textId="77777777" w:rsidR="00A001B9" w:rsidRDefault="009D64FD" w:rsidP="00B117B5">
            <w:pPr>
              <w:numPr>
                <w:ilvl w:val="0"/>
                <w:numId w:val="83"/>
              </w:numPr>
            </w:pPr>
            <w:r>
              <w:t xml:space="preserve">A negative number is indicated by digits with the most significant nibble being </w:t>
            </w:r>
            <w:proofErr w:type="spellStart"/>
            <w:r>
              <w:t>xD</w:t>
            </w:r>
            <w:proofErr w:type="spellEnd"/>
            <w:r>
              <w:t>.</w:t>
            </w:r>
          </w:p>
          <w:p w14:paraId="37A54189" w14:textId="77777777" w:rsidR="00A001B9" w:rsidRDefault="009D64FD" w:rsidP="00B117B5">
            <w:pPr>
              <w:numPr>
                <w:ilvl w:val="0"/>
                <w:numId w:val="83"/>
              </w:numPr>
            </w:pPr>
            <w:r>
              <w:t xml:space="preserve">If a positive or negative value packs to an odd number of nibbles, an extra </w:t>
            </w:r>
            <w:proofErr w:type="spellStart"/>
            <w:r>
              <w:t>xF</w:t>
            </w:r>
            <w:proofErr w:type="spellEnd"/>
            <w:r>
              <w:t xml:space="preserve"> nibble is added as the most significant nibble.</w:t>
            </w:r>
          </w:p>
          <w:p w14:paraId="59CFE522" w14:textId="77777777" w:rsidR="00A001B9" w:rsidRDefault="009D64FD">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17962451"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A001B9" w14:paraId="7000B35A"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5F608FB4" w14:textId="77777777" w:rsidR="00A001B9" w:rsidRDefault="009D64FD">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1675E69A" w14:textId="77777777" w:rsidR="00A001B9" w:rsidRDefault="009D64FD">
            <w:pPr>
              <w:rPr>
                <w:rFonts w:cs="Arial"/>
              </w:rPr>
            </w:pPr>
            <w:r>
              <w:rPr>
                <w:rFonts w:cs="Arial"/>
              </w:rPr>
              <w:t>Integer.</w:t>
            </w:r>
          </w:p>
          <w:p w14:paraId="441C5F3D" w14:textId="77777777" w:rsidR="00A001B9" w:rsidRDefault="009D64FD">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0F7E70F8" w14:textId="77777777" w:rsidR="00A001B9" w:rsidRDefault="009D64FD">
            <w:pPr>
              <w:rPr>
                <w:rFonts w:cs="Arial"/>
              </w:rPr>
            </w:pPr>
            <w:r>
              <w:rPr>
                <w:rFonts w:cs="Arial"/>
              </w:rPr>
              <w:t xml:space="preserve">An integer that represents the position of an implied decimal point within a </w:t>
            </w:r>
            <w:proofErr w:type="gramStart"/>
            <w:r>
              <w:rPr>
                <w:rFonts w:cs="Arial"/>
              </w:rPr>
              <w:t>number, or</w:t>
            </w:r>
            <w:proofErr w:type="gramEnd"/>
            <w:r>
              <w:rPr>
                <w:rFonts w:cs="Arial"/>
              </w:rPr>
              <w:t xml:space="preserve"> specify 0. </w:t>
            </w:r>
          </w:p>
          <w:p w14:paraId="00C08A5A" w14:textId="77777777" w:rsidR="00A001B9" w:rsidRDefault="009D64FD">
            <w:pPr>
              <w:rPr>
                <w:rFonts w:cs="Arial"/>
              </w:rPr>
            </w:pPr>
            <w:r>
              <w:rPr>
                <w:rFonts w:cs="Arial"/>
              </w:rPr>
              <w:lastRenderedPageBreak/>
              <w:t>If you specify 0 then there is no virtual decimal point</w:t>
            </w:r>
          </w:p>
          <w:p w14:paraId="75885145" w14:textId="77777777" w:rsidR="00A001B9" w:rsidRDefault="009D64FD">
            <w:pPr>
              <w:rPr>
                <w:rFonts w:cs="Arial"/>
                <w:vertAlign w:val="superscript"/>
              </w:rPr>
            </w:pPr>
            <w:r>
              <w:rPr>
                <w:rFonts w:cs="Arial"/>
              </w:rPr>
              <w:t>If you specify a positive integer, the position of the decimal point is moved from the least-</w:t>
            </w:r>
            <w:proofErr w:type="spellStart"/>
            <w:r>
              <w:rPr>
                <w:rFonts w:cs="Arial"/>
              </w:rPr>
              <w:t>signficant</w:t>
            </w:r>
            <w:proofErr w:type="spellEnd"/>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09A2B537" w14:textId="77777777" w:rsidR="00A001B9" w:rsidRDefault="009D64FD">
            <w:pPr>
              <w:rPr>
                <w:ins w:id="4718" w:author="Mike Beckerle" w:date="2019-09-17T18:48:00Z"/>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420EA246" w14:textId="77777777" w:rsidR="00A001B9" w:rsidRDefault="009D64FD">
            <w:pPr>
              <w:rPr>
                <w:rFonts w:cs="Arial"/>
              </w:rPr>
            </w:pPr>
            <w:ins w:id="4719" w:author="Mike Beckerle" w:date="2019-09-17T18:48:00Z">
              <w:r>
                <w:rPr>
                  <w:rFonts w:cs="Arial"/>
                </w:rPr>
                <w:t xml:space="preserve">When unparsing, if the property value is not </w:t>
              </w:r>
              <w:proofErr w:type="gramStart"/>
              <w:r>
                <w:rPr>
                  <w:rFonts w:cs="Arial"/>
                </w:rPr>
                <w:t>sufficient</w:t>
              </w:r>
              <w:proofErr w:type="gramEnd"/>
              <w:r>
                <w:rPr>
                  <w:rFonts w:cs="Arial"/>
                </w:rPr>
                <w:t xml:space="preserve"> to remove the decimal point from the </w:t>
              </w:r>
              <w:proofErr w:type="spellStart"/>
              <w:r>
                <w:rPr>
                  <w:rFonts w:cs="Arial"/>
                </w:rPr>
                <w:t>infoset</w:t>
              </w:r>
              <w:proofErr w:type="spellEnd"/>
              <w:r>
                <w:rPr>
                  <w:rFonts w:cs="Arial"/>
                </w:rPr>
                <w:t xml:space="preserve"> value, it is a processing error. This is true even if the resultant number can be converted into an integer (that is, all digits after the decimal point are zero) because it is an example of excess precision.</w:t>
              </w:r>
            </w:ins>
          </w:p>
          <w:p w14:paraId="4674201C"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04BF1E27"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65ED7416" w14:textId="77777777" w:rsidR="00A001B9" w:rsidRDefault="009D64FD">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18B5B83" w14:textId="77777777" w:rsidR="00A001B9" w:rsidRDefault="009D64FD">
            <w:pPr>
              <w:rPr>
                <w:rFonts w:cs="Arial"/>
              </w:rPr>
            </w:pPr>
            <w:r>
              <w:rPr>
                <w:rFonts w:cs="Arial"/>
              </w:rPr>
              <w:t>List of Characters</w:t>
            </w:r>
          </w:p>
          <w:p w14:paraId="3A42A388" w14:textId="77777777" w:rsidR="00A001B9" w:rsidRDefault="009D64FD">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2988644F" w14:textId="77777777" w:rsidR="00A001B9" w:rsidRDefault="009D64FD">
            <w:pPr>
              <w:rPr>
                <w:rFonts w:cs="Arial"/>
              </w:rPr>
            </w:pPr>
            <w:r>
              <w:rPr>
                <w:rFonts w:cs="Arial"/>
              </w:rPr>
              <w:t>A whitespace separated string giving the hex sign nibbles to use for a positive value, a negative value, an unsigned value, and zero.</w:t>
            </w:r>
          </w:p>
          <w:p w14:paraId="707D049C" w14:textId="77777777" w:rsidR="00A001B9" w:rsidRDefault="009D64FD">
            <w:pPr>
              <w:rPr>
                <w:rFonts w:cs="Arial"/>
              </w:rPr>
            </w:pPr>
            <w:r>
              <w:rPr>
                <w:rFonts w:cs="Arial"/>
              </w:rPr>
              <w:t>Valid values for positive nibble: A, C, E, F</w:t>
            </w:r>
          </w:p>
          <w:p w14:paraId="0726D3AE" w14:textId="77777777" w:rsidR="00A001B9" w:rsidRDefault="009D64FD">
            <w:pPr>
              <w:rPr>
                <w:rFonts w:cs="Arial"/>
              </w:rPr>
            </w:pPr>
            <w:r>
              <w:rPr>
                <w:rFonts w:cs="Arial"/>
              </w:rPr>
              <w:t>Valid values for negative nibble: B, D</w:t>
            </w:r>
          </w:p>
          <w:p w14:paraId="77936930" w14:textId="77777777" w:rsidR="00A001B9" w:rsidRDefault="009D64FD">
            <w:pPr>
              <w:rPr>
                <w:rFonts w:cs="Arial"/>
              </w:rPr>
            </w:pPr>
            <w:r>
              <w:rPr>
                <w:rFonts w:cs="Arial"/>
              </w:rPr>
              <w:t>Valid values for unsigned nibble: F</w:t>
            </w:r>
          </w:p>
          <w:p w14:paraId="6D37525E" w14:textId="77777777" w:rsidR="00A001B9" w:rsidRDefault="009D64FD">
            <w:pPr>
              <w:rPr>
                <w:rFonts w:cs="Arial"/>
              </w:rPr>
            </w:pPr>
            <w:r>
              <w:rPr>
                <w:rFonts w:cs="Arial"/>
              </w:rPr>
              <w:t>Valid values for zero sign: A C E F 0</w:t>
            </w:r>
          </w:p>
          <w:p w14:paraId="7E5FCAC5" w14:textId="77777777" w:rsidR="00A001B9" w:rsidRDefault="009D64FD">
            <w:pPr>
              <w:rPr>
                <w:rFonts w:cs="Arial"/>
              </w:rPr>
            </w:pPr>
            <w:r>
              <w:rPr>
                <w:rFonts w:cs="Arial"/>
              </w:rPr>
              <w:t xml:space="preserve">Example: 'C D F C' – typical S/390 usage </w:t>
            </w:r>
          </w:p>
          <w:p w14:paraId="3BF2D3B0" w14:textId="77777777" w:rsidR="00A001B9" w:rsidRDefault="009D64FD">
            <w:pPr>
              <w:rPr>
                <w:rFonts w:cs="Arial"/>
              </w:rPr>
            </w:pPr>
            <w:r>
              <w:rPr>
                <w:rFonts w:cs="Arial"/>
              </w:rPr>
              <w:t xml:space="preserve">Example: 'C D F 0' – handle special case for zero </w:t>
            </w:r>
          </w:p>
          <w:p w14:paraId="6DAFE4F8" w14:textId="77777777" w:rsidR="00A001B9" w:rsidRDefault="009D64FD">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0FEFFCBA"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4740A566"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2F46296" w14:textId="77777777" w:rsidR="00A001B9" w:rsidRDefault="009D64FD">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6476D29B" w14:textId="77777777" w:rsidR="00A001B9" w:rsidRDefault="009D64FD">
            <w:pPr>
              <w:rPr>
                <w:rFonts w:cs="Arial"/>
              </w:rPr>
            </w:pPr>
            <w:proofErr w:type="spellStart"/>
            <w:r>
              <w:rPr>
                <w:rFonts w:cs="Arial"/>
              </w:rPr>
              <w:t>Enum</w:t>
            </w:r>
            <w:proofErr w:type="spellEnd"/>
            <w:r>
              <w:rPr>
                <w:rFonts w:cs="Arial"/>
              </w:rPr>
              <w:t xml:space="preserve"> </w:t>
            </w:r>
          </w:p>
          <w:p w14:paraId="3D7A7467" w14:textId="77777777" w:rsidR="00A001B9" w:rsidRDefault="009D64FD">
            <w:pPr>
              <w:rPr>
                <w:rFonts w:cs="Arial"/>
              </w:rPr>
            </w:pPr>
            <w:r>
              <w:rPr>
                <w:rFonts w:cs="Arial"/>
              </w:rPr>
              <w:t xml:space="preserve">Values are 'strict' and 'lax'. </w:t>
            </w:r>
          </w:p>
          <w:p w14:paraId="1DD06312" w14:textId="77777777" w:rsidR="00A001B9" w:rsidRDefault="009D64FD">
            <w:pPr>
              <w:rPr>
                <w:rFonts w:cs="Arial"/>
              </w:rPr>
            </w:pPr>
            <w:r>
              <w:rPr>
                <w:rFonts w:cs="Arial"/>
              </w:rPr>
              <w:t xml:space="preserve">Indicates how lenient to be when parsing binary numbers. </w:t>
            </w:r>
          </w:p>
          <w:p w14:paraId="5E75603C" w14:textId="77777777" w:rsidR="00A001B9" w:rsidRDefault="009D64FD">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proofErr w:type="gramStart"/>
            <w:r>
              <w:rPr>
                <w:rFonts w:cs="Arial"/>
              </w:rPr>
              <w:t>is allowed to</w:t>
            </w:r>
            <w:proofErr w:type="gramEnd"/>
            <w:r>
              <w:rPr>
                <w:rFonts w:cs="Arial"/>
              </w:rPr>
              <w:t xml:space="preserve"> be any of the valid respective values. </w:t>
            </w:r>
          </w:p>
          <w:p w14:paraId="57F9CE90" w14:textId="77777777" w:rsidR="00A001B9" w:rsidRDefault="009D64FD">
            <w:pPr>
              <w:rPr>
                <w:rFonts w:cs="Arial"/>
              </w:rPr>
            </w:pPr>
            <w:r>
              <w:rPr>
                <w:rFonts w:cs="Arial"/>
              </w:rPr>
              <w:t>On unparsing, the specified value is always used</w:t>
            </w:r>
          </w:p>
          <w:p w14:paraId="25765251" w14:textId="77777777" w:rsidR="00A001B9" w:rsidRDefault="009D64FD">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161607D5" w14:textId="2EE1C07B" w:rsidR="00A001B9" w:rsidRDefault="009D64FD">
      <w:pPr>
        <w:pStyle w:val="Caption"/>
        <w:rPr>
          <w:rFonts w:cs="Arial"/>
        </w:rPr>
      </w:pPr>
      <w:r>
        <w:t xml:space="preserve">Table </w:t>
      </w:r>
      <w:r w:rsidR="00342DB5">
        <w:fldChar w:fldCharType="begin"/>
      </w:r>
      <w:r w:rsidR="00342DB5">
        <w:instrText xml:space="preserve"> SEQ Table \* ARABIC </w:instrText>
      </w:r>
      <w:r w:rsidR="00342DB5">
        <w:fldChar w:fldCharType="separate"/>
      </w:r>
      <w:r w:rsidR="002D29EA">
        <w:rPr>
          <w:noProof/>
        </w:rPr>
        <w:t>35</w:t>
      </w:r>
      <w:r w:rsidR="00342DB5">
        <w:rPr>
          <w:noProof/>
        </w:rPr>
        <w:fldChar w:fldCharType="end"/>
      </w:r>
      <w:r>
        <w:t xml:space="preserve"> Properties Specific to Number with Binary Representation</w:t>
      </w:r>
    </w:p>
    <w:p w14:paraId="66373EAF" w14:textId="77777777" w:rsidR="00A001B9" w:rsidRDefault="009D64FD">
      <w:pPr>
        <w:pStyle w:val="Heading3"/>
      </w:pPr>
      <w:bookmarkStart w:id="4720" w:name="_Ref263169417"/>
      <w:bookmarkStart w:id="4721" w:name="_Ref263169411"/>
      <w:bookmarkStart w:id="4722" w:name="_Ref365060860"/>
      <w:bookmarkStart w:id="4723" w:name="_Ref365060856"/>
      <w:bookmarkStart w:id="4724" w:name="_Toc27061094"/>
      <w:bookmarkStart w:id="4725" w:name="_Toc349042758"/>
      <w:bookmarkStart w:id="4726" w:name="_Toc243112834"/>
      <w:bookmarkStart w:id="4727" w:name="_Ref216517198"/>
      <w:r>
        <w:t xml:space="preserve">Converting Logical Numbers to/from Binary </w:t>
      </w:r>
      <w:bookmarkEnd w:id="4720"/>
      <w:bookmarkEnd w:id="4721"/>
      <w:r>
        <w:t>Representation</w:t>
      </w:r>
      <w:bookmarkEnd w:id="4722"/>
      <w:bookmarkEnd w:id="4723"/>
      <w:bookmarkEnd w:id="4724"/>
    </w:p>
    <w:p w14:paraId="706CA446" w14:textId="77777777" w:rsidR="00A001B9" w:rsidRDefault="009D64FD">
      <w:pPr>
        <w:rPr>
          <w:rFonts w:cs="Arial"/>
        </w:rPr>
      </w:pPr>
      <w:r>
        <w:rPr>
          <w:rFonts w:cs="Arial"/>
          <w:lang w:eastAsia="en-GB"/>
        </w:rPr>
        <w:t xml:space="preserve">When unparsing a binary number (packed decimal or twos-complement) and excess precision is supplied in the </w:t>
      </w:r>
      <w:proofErr w:type="spellStart"/>
      <w:r>
        <w:rPr>
          <w:rFonts w:cs="Arial"/>
          <w:lang w:eastAsia="en-GB"/>
        </w:rPr>
        <w:t>Infoset</w:t>
      </w:r>
      <w:proofErr w:type="spellEnd"/>
      <w:r>
        <w:rPr>
          <w:rFonts w:cs="Arial"/>
          <w:lang w:eastAsia="en-GB"/>
        </w:rPr>
        <w:t xml:space="preserve"> no rounding occurs. It is a processing error.</w:t>
      </w:r>
    </w:p>
    <w:p w14:paraId="12E7166E" w14:textId="77777777" w:rsidR="00A001B9" w:rsidRDefault="009D64FD">
      <w:pPr>
        <w:pStyle w:val="Heading4"/>
        <w:rPr>
          <w:rFonts w:eastAsia="Times New Roman"/>
        </w:rPr>
      </w:pPr>
      <w:bookmarkStart w:id="4728" w:name="_Ref364448330"/>
      <w:r>
        <w:rPr>
          <w:rFonts w:eastAsia="Times New Roman" w:cs="Arial"/>
        </w:rPr>
        <w:lastRenderedPageBreak/>
        <w:t>Converting Base-2 Binary Numbers</w:t>
      </w:r>
      <w:bookmarkEnd w:id="4728"/>
    </w:p>
    <w:p w14:paraId="46543D52" w14:textId="77777777" w:rsidR="00A001B9" w:rsidRDefault="009D64FD">
      <w:r>
        <w:rPr>
          <w:rFonts w:cs="Arial"/>
        </w:rPr>
        <w:t xml:space="preserve">For both parsing and unparsing, the bit string that represents the content region for a base-2 binary number is converted to/from an </w:t>
      </w:r>
      <w:proofErr w:type="spellStart"/>
      <w:r>
        <w:rPr>
          <w:rFonts w:cs="Arial"/>
        </w:rPr>
        <w:t>Infoset</w:t>
      </w:r>
      <w:proofErr w:type="spellEnd"/>
      <w:r>
        <w:rPr>
          <w:rFonts w:cs="Arial"/>
        </w:rPr>
        <w:t xml:space="preserve"> value by a calculation that involves the length and the </w:t>
      </w:r>
      <w:proofErr w:type="spellStart"/>
      <w:r>
        <w:rPr>
          <w:rFonts w:cs="Arial"/>
        </w:rPr>
        <w:t>dfdl:byteOrder</w:t>
      </w:r>
      <w:proofErr w:type="spellEnd"/>
      <w:r>
        <w:rPr>
          <w:rFonts w:cs="Arial"/>
        </w:rPr>
        <w:t xml:space="preserve"> </w:t>
      </w:r>
      <w:ins w:id="4729" w:author="Mike Beckerle" w:date="2019-09-17T18:43:00Z">
        <w:r>
          <w:rPr>
            <w:rFonts w:cs="Arial"/>
          </w:rPr>
          <w:t xml:space="preserve">and </w:t>
        </w:r>
      </w:ins>
      <w:proofErr w:type="spellStart"/>
      <w:ins w:id="4730" w:author="Mike Beckerle" w:date="2019-09-17T18:44:00Z">
        <w:r>
          <w:rPr>
            <w:rFonts w:cs="Arial"/>
          </w:rPr>
          <w:t>dfdl:bitOrder</w:t>
        </w:r>
        <w:proofErr w:type="spellEnd"/>
        <w:r>
          <w:rPr>
            <w:rFonts w:cs="Arial"/>
          </w:rPr>
          <w:t xml:space="preserve"> </w:t>
        </w:r>
      </w:ins>
      <w:r>
        <w:rPr>
          <w:rFonts w:cs="Arial"/>
        </w:rPr>
        <w:t>propert</w:t>
      </w:r>
      <w:ins w:id="4731" w:author="Mike Beckerle" w:date="2019-09-17T18:44:00Z">
        <w:r>
          <w:rPr>
            <w:rFonts w:cs="Arial"/>
          </w:rPr>
          <w:t>ies</w:t>
        </w:r>
      </w:ins>
      <w:del w:id="4732" w:author="Mike Beckerle" w:date="2019-09-17T18:44:00Z">
        <w:r>
          <w:rPr>
            <w:rFonts w:cs="Arial"/>
          </w:rPr>
          <w:delText>y</w:delText>
        </w:r>
      </w:del>
      <w:r>
        <w:rPr>
          <w:rFonts w:cs="Arial"/>
        </w:rPr>
        <w:t>.</w:t>
      </w:r>
    </w:p>
    <w:p w14:paraId="28C157F2" w14:textId="77777777" w:rsidR="00A001B9" w:rsidRDefault="009D64FD">
      <w:pPr>
        <w:rPr>
          <w:del w:id="4733" w:author="Mike Beckerle" w:date="2019-09-17T18:44:00Z"/>
        </w:rPr>
      </w:pPr>
      <w:del w:id="4734" w:author="Mike Beckerle" w:date="2019-09-17T18:44:00Z">
        <w:r>
          <w:rPr>
            <w:rFonts w:cs="Arial"/>
          </w:rPr>
          <w:delText xml:space="preserve">For unparsing, the dfdl:fillByte property can also be involved. </w:delText>
        </w:r>
      </w:del>
    </w:p>
    <w:p w14:paraId="1C579AA2" w14:textId="77777777" w:rsidR="00A001B9" w:rsidRDefault="009D64FD">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ins w:id="4735" w:author="Mike Beckerle" w:date="2019-09-17T18:45:00Z">
        <w:r>
          <w:rPr>
            <w:rFonts w:cs="Arial"/>
          </w:rPr>
          <w:t xml:space="preserve"> and </w:t>
        </w:r>
        <w:proofErr w:type="spellStart"/>
        <w:r>
          <w:rPr>
            <w:rFonts w:cs="Arial"/>
          </w:rPr>
          <w:t>dfdl:bitOrder</w:t>
        </w:r>
      </w:ins>
      <w:proofErr w:type="spellEnd"/>
      <w:r>
        <w:rPr>
          <w:rFonts w:cs="Arial"/>
        </w:rPr>
        <w:t xml:space="preserve"> propert</w:t>
      </w:r>
      <w:ins w:id="4736" w:author="Mike Beckerle" w:date="2019-09-17T18:45:00Z">
        <w:r>
          <w:rPr>
            <w:rFonts w:cs="Arial"/>
          </w:rPr>
          <w:t>ies</w:t>
        </w:r>
      </w:ins>
      <w:del w:id="4737" w:author="Mike Beckerle" w:date="2019-09-17T18:45:00Z">
        <w:r>
          <w:rPr>
            <w:rFonts w:cs="Arial"/>
          </w:rPr>
          <w:delText>y</w:delText>
        </w:r>
      </w:del>
      <w:r>
        <w:rPr>
          <w:rFonts w:cs="Arial"/>
        </w:rPr>
        <w:t xml:space="preserve">.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del w:id="4738" w:author="Mike Beckerle" w:date="2019-09-17T18:46:00Z">
        <w:r>
          <w:rPr>
            <w:rFonts w:cs="Arial"/>
          </w:rPr>
          <w:delText>, and for both xs:decimal and the integer types the dfdl:binaryDecimalVirtualPoint or to scale up the integer by some scale factor</w:delText>
        </w:r>
      </w:del>
      <w:r>
        <w:rPr>
          <w:rFonts w:cs="Arial"/>
        </w:rPr>
        <w:t>.</w:t>
      </w:r>
    </w:p>
    <w:p w14:paraId="67D409C6" w14:textId="77777777" w:rsidR="00A001B9" w:rsidRDefault="009D64FD">
      <w:r>
        <w:rPr>
          <w:rFonts w:cs="Arial"/>
        </w:rPr>
        <w:t xml:space="preserve">A DFDL implementation can use any conversion technique consistent with this description. </w:t>
      </w:r>
    </w:p>
    <w:p w14:paraId="4C87D15D" w14:textId="77777777" w:rsidR="00A001B9" w:rsidRDefault="009D64FD">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1177ADDC" w14:textId="77777777" w:rsidR="00A001B9" w:rsidRDefault="009D64FD">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375598EE" w14:textId="77777777" w:rsidR="00A001B9" w:rsidRDefault="009D64FD">
      <w:pPr>
        <w:rPr>
          <w:rFonts w:cs="Arial"/>
        </w:rPr>
      </w:pPr>
      <w:r>
        <w:rPr>
          <w:rFonts w:cs="Arial"/>
        </w:rPr>
        <w:t>The numeric value of the unsigned integer represented by a bit string is unaffected by alignment. </w:t>
      </w:r>
    </w:p>
    <w:p w14:paraId="69D8AB4A" w14:textId="77777777" w:rsidR="00A001B9" w:rsidRDefault="009D64FD">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proofErr w:type="spellStart"/>
      <w:r>
        <w:rPr>
          <w:rFonts w:cs="Arial"/>
        </w:rPr>
        <w:t>infoset</w:t>
      </w:r>
      <w:proofErr w:type="spellEnd"/>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38302501" w14:textId="77777777" w:rsidR="00A001B9" w:rsidRDefault="009D64FD">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2A085927" w14:textId="77777777" w:rsidR="00A001B9" w:rsidRDefault="009D64FD">
      <w:pPr>
        <w:pStyle w:val="Heading4"/>
        <w:rPr>
          <w:rFonts w:eastAsia="Times New Roman"/>
        </w:rPr>
      </w:pPr>
      <w:r>
        <w:rPr>
          <w:rFonts w:eastAsia="Times New Roman"/>
        </w:rPr>
        <w:t>Bits within Bit Strings of Length &lt;= 8</w:t>
      </w:r>
    </w:p>
    <w:p w14:paraId="1D50F314" w14:textId="77777777" w:rsidR="00A001B9" w:rsidRDefault="009D64FD">
      <w:r>
        <w:t>Any time the length in bits is &lt; 8, then when set, the bit at position Z supplies value 2^(M-Z), and the value of the bit string as an integer is the sum of these values for each of its bits. </w:t>
      </w:r>
    </w:p>
    <w:p w14:paraId="458A0BCD" w14:textId="77777777" w:rsidR="00A001B9" w:rsidRDefault="009D64FD">
      <w:pPr>
        <w:pStyle w:val="Heading4"/>
        <w:rPr>
          <w:rFonts w:eastAsia="Times New Roman"/>
        </w:rPr>
      </w:pPr>
      <w:bookmarkStart w:id="4739" w:name="_Ref390341590"/>
      <w:r>
        <w:rPr>
          <w:rFonts w:eastAsia="Times New Roman"/>
        </w:rPr>
        <w:t>Bits within Bit Strings of Length &gt; 8</w:t>
      </w:r>
      <w:bookmarkEnd w:id="4739"/>
    </w:p>
    <w:p w14:paraId="5BF38087" w14:textId="77777777" w:rsidR="00A001B9" w:rsidRDefault="009D64FD">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279698B5" w14:textId="77777777" w:rsidR="00A001B9" w:rsidRDefault="009D64FD">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p>
    <w:p w14:paraId="576D0D2D" w14:textId="77777777" w:rsidR="00A001B9" w:rsidRDefault="009D64FD">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proofErr w:type="gramStart"/>
      <w:r>
        <w:t>expression, but</w:t>
      </w:r>
      <w:proofErr w:type="gramEnd"/>
      <w:r>
        <w:t xml:space="preserve"> is spread out over many local variables to illustrate the various sub-calculations clearly. DFDL implementations may use any way of converting bit strings to the corresponding integer values that is consistent with this:</w:t>
      </w:r>
    </w:p>
    <w:p w14:paraId="0D9F64BF" w14:textId="77777777" w:rsidR="00A001B9" w:rsidRDefault="009D64FD">
      <w:r>
        <w:t>In the pseudo code below:</w:t>
      </w:r>
    </w:p>
    <w:p w14:paraId="36E8AE5B" w14:textId="77777777" w:rsidR="00A001B9" w:rsidRDefault="009D64FD" w:rsidP="00B117B5">
      <w:pPr>
        <w:numPr>
          <w:ilvl w:val="0"/>
          <w:numId w:val="84"/>
        </w:numPr>
      </w:pPr>
      <w:r>
        <w:t>'%' is modular division (division where remainder is returned)</w:t>
      </w:r>
    </w:p>
    <w:p w14:paraId="1775B107" w14:textId="77777777" w:rsidR="00A001B9" w:rsidRDefault="009D64FD" w:rsidP="00B117B5">
      <w:pPr>
        <w:numPr>
          <w:ilvl w:val="0"/>
          <w:numId w:val="84"/>
        </w:numPr>
      </w:pPr>
      <w:r>
        <w:t>'/' is regular division (quotient is returned)</w:t>
      </w:r>
    </w:p>
    <w:p w14:paraId="19151676" w14:textId="77777777" w:rsidR="00A001B9" w:rsidRDefault="009D64FD" w:rsidP="00B117B5">
      <w:pPr>
        <w:numPr>
          <w:ilvl w:val="0"/>
          <w:numId w:val="84"/>
        </w:numPr>
      </w:pPr>
      <w:r>
        <w:t>the expression 'a ? b : c' means 'if a is true, then the value is b, otherwise the value is c'</w:t>
      </w:r>
    </w:p>
    <w:p w14:paraId="590B7A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285B95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5C70DE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10AF3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C239CD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0D44F13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28E5E621"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numBitsInFinalPartialByte;</w:t>
      </w:r>
    </w:p>
    <w:p w14:paraId="16BA47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03464C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3ADF2F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1F344A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3409B5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w:t>
      </w:r>
    </w:p>
    <w:p w14:paraId="7385EFF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745363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3E2747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3EBBF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61A52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3AD2ECF8" w14:textId="7C55478F" w:rsidR="00A001B9" w:rsidRDefault="009D64FD">
      <w:pPr>
        <w:pStyle w:val="Caption"/>
      </w:pPr>
      <w:r>
        <w:t xml:space="preserve">Figure </w:t>
      </w:r>
      <w:r w:rsidR="00342DB5">
        <w:fldChar w:fldCharType="begin"/>
      </w:r>
      <w:r w:rsidR="00342DB5">
        <w:instrText xml:space="preserve"> SEQ Figure \* ARABIC </w:instrText>
      </w:r>
      <w:r w:rsidR="00342DB5">
        <w:fldChar w:fldCharType="separate"/>
      </w:r>
      <w:r w:rsidR="002D29EA">
        <w:rPr>
          <w:noProof/>
        </w:rPr>
        <w:t>5</w:t>
      </w:r>
      <w:r w:rsidR="00342DB5">
        <w:rPr>
          <w:noProof/>
        </w:rPr>
        <w:fldChar w:fldCharType="end"/>
      </w:r>
      <w:r>
        <w:t xml:space="preserve">  Little Endian bit position and value</w:t>
      </w:r>
    </w:p>
    <w:p w14:paraId="48D9C002" w14:textId="77777777" w:rsidR="00A001B9" w:rsidRDefault="009D64FD">
      <w:pPr>
        <w:pStyle w:val="Heading5"/>
        <w:rPr>
          <w:rFonts w:eastAsia="Times New Roman"/>
        </w:rPr>
      </w:pPr>
      <w:r>
        <w:rPr>
          <w:rFonts w:eastAsia="Times New Roman"/>
        </w:rPr>
        <w:t>Examples of Unsigned Integer Conversion</w:t>
      </w:r>
    </w:p>
    <w:p w14:paraId="64A7E55D" w14:textId="77777777" w:rsidR="00A001B9" w:rsidRDefault="009D64FD">
      <w:r>
        <w:t xml:space="preserve">Consider the first three bytes of the data stream. Imagine their numeric values as 0x5A 0x92 0x00. </w:t>
      </w:r>
    </w:p>
    <w:p w14:paraId="18171C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49AA037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1A540131" w14:textId="77777777" w:rsidR="00A001B9" w:rsidRDefault="009D64FD">
      <w:r>
        <w:t xml:space="preserve">Beginning at bit position 1, (the very first bit) if we consider the first two bytes as a bigEndian short, the value will be 0x5A92.  </w:t>
      </w:r>
    </w:p>
    <w:p w14:paraId="23BE6C2D"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B48B6B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0F9759F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3C620788"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17C7C0DA"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653E39D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1F3EEF37" w14:textId="77777777" w:rsidR="00A001B9" w:rsidRDefault="009D64FD">
      <w:r>
        <w:t xml:space="preserve">As a </w:t>
      </w:r>
      <w:proofErr w:type="spellStart"/>
      <w:r>
        <w:t>littleEndian</w:t>
      </w:r>
      <w:proofErr w:type="spellEnd"/>
      <w:r>
        <w:t xml:space="preserve"> short, the value will be 0x925A.</w:t>
      </w:r>
    </w:p>
    <w:p w14:paraId="4C6BC43B"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D53EE9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77F3F01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644D8946"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dfdl:byteOrder="littleEndian"</w:t>
      </w:r>
    </w:p>
    <w:p w14:paraId="0D983F30"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4BCD87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7BC97118" w14:textId="77777777" w:rsidR="00A001B9" w:rsidRDefault="009D64FD">
      <w:r>
        <w:t>Now let us examine a bit string of length 13, beginning at position 2.</w:t>
      </w:r>
    </w:p>
    <w:p w14:paraId="7A04AF6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0CB3022"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E02571A"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2AD4569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F0B9A8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6B34108C"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 </w:t>
      </w:r>
    </w:p>
    <w:p w14:paraId="476BAD17"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08DC2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14F380C"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name="x" type="unsignedShort" </w:t>
      </w:r>
    </w:p>
    <w:p w14:paraId="5725CBB2"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6004535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0FF0B13"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7358AE24"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2C1D9DE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dfdl:length="13" </w:t>
      </w:r>
    </w:p>
    <w:p w14:paraId="073F8675"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B15DA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0654EE4" w14:textId="77777777" w:rsidR="00A001B9" w:rsidRDefault="009D64FD">
      <w:pPr>
        <w:pStyle w:val="Codeblock0"/>
        <w:pBdr>
          <w:top w:val="single" w:sz="4" w:space="1" w:color="auto"/>
          <w:left w:val="single" w:sz="4" w:space="4" w:color="auto"/>
          <w:bottom w:val="single" w:sz="4" w:space="1" w:color="auto"/>
          <w:right w:val="single" w:sz="4" w:space="4" w:color="auto"/>
        </w:pBdr>
      </w:pPr>
      <w:r>
        <w:t>   ...</w:t>
      </w:r>
    </w:p>
    <w:p w14:paraId="49901ECD" w14:textId="77777777" w:rsidR="00A001B9" w:rsidRDefault="009D64FD">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38FA6B20" w14:textId="77777777" w:rsidR="00A001B9" w:rsidRDefault="009D64FD">
      <w:r>
        <w:lastRenderedPageBreak/>
        <w:t>Let's examine the same data stream and consider the bit positions that make up element 'x', which are the bits at positions 2 through 14 inclusive.</w:t>
      </w:r>
    </w:p>
    <w:p w14:paraId="79EC8BE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2BF2E1A" w14:textId="77777777" w:rsidR="00A001B9" w:rsidRDefault="009D64FD">
      <w:r>
        <w:t>Since alignment does not affect logical value, we will obtain the same logical value as if we realigned the bits. That is, the value is the same as if we began the bits of the element's representation with bit position 1.</w:t>
      </w:r>
    </w:p>
    <w:p w14:paraId="7B585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7E3ADE0" w14:textId="77777777" w:rsidR="00A001B9" w:rsidRDefault="009D64FD">
      <w:r>
        <w:t xml:space="preserve">The DFDL schema fragment above gives element 'x' the </w:t>
      </w:r>
      <w:proofErr w:type="spellStart"/>
      <w:r>
        <w:t>dfdl:byteOrder</w:t>
      </w:r>
      <w:proofErr w:type="spellEnd"/>
      <w:r>
        <w:t xml:space="preserve"> 'bigEndian' property. In this case the place value of each position is given by 2^(M – </w:t>
      </w:r>
      <w:proofErr w:type="spellStart"/>
      <w:r>
        <w:t>i</w:t>
      </w:r>
      <w:proofErr w:type="spellEnd"/>
      <w:r>
        <w:t>)</w:t>
      </w:r>
    </w:p>
    <w:p w14:paraId="44921F59" w14:textId="77777777" w:rsidR="00A001B9" w:rsidRDefault="009D64FD">
      <w:proofErr w:type="spellStart"/>
      <w:r>
        <w:t>PlaceValue</w:t>
      </w:r>
      <w:proofErr w:type="spellEnd"/>
      <w:r>
        <w:t xml:space="preserve"> positions 2^(M - </w:t>
      </w:r>
      <w:proofErr w:type="spellStart"/>
      <w:r>
        <w:t>i</w:t>
      </w:r>
      <w:proofErr w:type="spellEnd"/>
      <w:r>
        <w:t>)</w:t>
      </w:r>
    </w:p>
    <w:p w14:paraId="34C9834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31BE3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68FE64E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272370F" w14:textId="77777777" w:rsidR="00A001B9" w:rsidRDefault="009D64FD">
      <w:r>
        <w:t>The value of element 'x' is 0x16A4. Notice how it is the most-significant byte -- which is the first byte when big endian -- that becomes the partial byte (having fewer than 8 bits) in the case where the length of the bit string is not a multiple of 8 bits. </w:t>
      </w:r>
    </w:p>
    <w:p w14:paraId="72B6E9F3" w14:textId="23CE3E39" w:rsidR="00A001B9" w:rsidRDefault="009D64FD">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fldChar w:fldCharType="begin"/>
      </w:r>
      <w:r>
        <w:instrText xml:space="preserve"> REF _Ref390341590 \r \h </w:instrText>
      </w:r>
      <w:r>
        <w:fldChar w:fldCharType="separate"/>
      </w:r>
      <w:r w:rsidR="002D29EA">
        <w:t>13.7.1.4</w:t>
      </w:r>
      <w:r>
        <w:fldChar w:fldCharType="end"/>
      </w:r>
      <w:r>
        <w:t xml:space="preserve"> </w:t>
      </w:r>
      <w:r>
        <w:fldChar w:fldCharType="begin"/>
      </w:r>
      <w:r>
        <w:instrText xml:space="preserve"> REF _Ref390341590 \h </w:instrText>
      </w:r>
      <w:r>
        <w:fldChar w:fldCharType="separate"/>
      </w:r>
      <w:r w:rsidR="002D29EA">
        <w:t>Bits within Bit Strings of Length &gt; 8</w:t>
      </w:r>
      <w:r>
        <w:fldChar w:fldCharType="end"/>
      </w:r>
      <w:r>
        <w:t>) and value.</w:t>
      </w:r>
    </w:p>
    <w:p w14:paraId="6E3A15A0" w14:textId="77777777" w:rsidR="00A001B9" w:rsidRDefault="009D64FD">
      <w:r>
        <w:t>Looking again at our realigned positions:</w:t>
      </w:r>
    </w:p>
    <w:p w14:paraId="455C7FC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89DE6DC" w14:textId="77777777" w:rsidR="00A001B9" w:rsidRDefault="009D64FD">
      <w:r>
        <w:t>The place values of each of these bits, for little endian byte order can be seen to be:</w:t>
      </w:r>
    </w:p>
    <w:p w14:paraId="2CAE2DE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125038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7404A2A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70E21B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2D487D97" w14:textId="77777777" w:rsidR="00A001B9" w:rsidRDefault="009D64FD">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 those make up the least significant 5 bits of that byte, but that logical 5-bit value makes up the most-significant byte of the </w:t>
      </w:r>
      <w:proofErr w:type="spellStart"/>
      <w:r>
        <w:t>unsignedShort</w:t>
      </w:r>
      <w:proofErr w:type="spellEnd"/>
      <w:r>
        <w:t xml:space="preserve"> integer.</w:t>
      </w:r>
    </w:p>
    <w:p w14:paraId="5106E3B2" w14:textId="77777777" w:rsidR="00A001B9" w:rsidRDefault="009D64FD">
      <w:pPr>
        <w:spacing w:before="240"/>
      </w:pPr>
      <w:r>
        <w:lastRenderedPageBreak/>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1059F557" w14:textId="77777777" w:rsidR="00A001B9" w:rsidRDefault="009D64FD">
      <w:r>
        <w:t>In this case, the bit positions are assigned differently. Below the bytes are shown left-to-right:</w:t>
      </w:r>
    </w:p>
    <w:p w14:paraId="6625BD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50E8BE1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0BD0D106" w14:textId="77777777" w:rsidR="00A001B9" w:rsidRDefault="009D64FD">
      <w:r>
        <w:t>The bits of interest are highlighted above. If we redisplay this same data, but reversing the order of the bytes to right-to-left, then we get:</w:t>
      </w:r>
    </w:p>
    <w:p w14:paraId="64EF78C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51F9E4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7AC4C901" w14:textId="77777777" w:rsidR="00A001B9" w:rsidRDefault="009D64FD">
      <w:r>
        <w:t xml:space="preserve">The above shows more clearly that we are looking at a contiguous region of bits containing </w:t>
      </w:r>
    </w:p>
    <w:p w14:paraId="6A60275E" w14:textId="77777777" w:rsidR="00A001B9" w:rsidRDefault="009D64FD">
      <w:pPr>
        <w:pStyle w:val="Codeblock0"/>
        <w:pBdr>
          <w:top w:val="single" w:sz="4" w:space="1" w:color="auto"/>
          <w:left w:val="single" w:sz="4" w:space="4" w:color="auto"/>
          <w:bottom w:val="single" w:sz="4" w:space="1" w:color="auto"/>
          <w:right w:val="single" w:sz="4" w:space="4" w:color="auto"/>
        </w:pBdr>
      </w:pPr>
      <w:r>
        <w:t>0 1001 0010 1101</w:t>
      </w:r>
    </w:p>
    <w:p w14:paraId="05D332AB" w14:textId="77777777" w:rsidR="00A001B9" w:rsidRDefault="009D64FD">
      <w:r>
        <w:t>or the value 0x092D.</w:t>
      </w:r>
    </w:p>
    <w:p w14:paraId="124B84B8" w14:textId="77777777" w:rsidR="00A001B9" w:rsidRDefault="009D64FD">
      <w:pPr>
        <w:pStyle w:val="Heading4"/>
        <w:rPr>
          <w:rFonts w:eastAsia="Times New Roman"/>
        </w:rPr>
      </w:pPr>
      <w:r>
        <w:rPr>
          <w:rFonts w:eastAsia="Times New Roman"/>
        </w:rPr>
        <w:t>Converting Packed Decimal Numbers</w:t>
      </w:r>
      <w:bookmarkEnd w:id="4725"/>
    </w:p>
    <w:p w14:paraId="762F3BF7" w14:textId="77777777" w:rsidR="00A001B9" w:rsidRDefault="009D64FD">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D1C6A9F" w14:textId="77777777" w:rsidR="00A001B9" w:rsidRDefault="009D64FD">
      <w:r>
        <w:t xml:space="preserve">Signed numbers with </w:t>
      </w:r>
      <w:proofErr w:type="spellStart"/>
      <w:r>
        <w:t>dfdl:binaryNumberRep</w:t>
      </w:r>
      <w:proofErr w:type="spellEnd"/>
      <w:r>
        <w:t xml:space="preserve"> '</w:t>
      </w:r>
      <w:proofErr w:type="spellStart"/>
      <w:r>
        <w:t>bcd</w:t>
      </w:r>
      <w:proofErr w:type="spellEnd"/>
      <w:r>
        <w:t xml:space="preserve">' are always positive. On unparsing it is a processing error if the </w:t>
      </w:r>
      <w:proofErr w:type="spellStart"/>
      <w:r>
        <w:t>Infoset</w:t>
      </w:r>
      <w:proofErr w:type="spellEnd"/>
      <w:r>
        <w:t xml:space="preserve"> data is negative.</w:t>
      </w:r>
    </w:p>
    <w:p w14:paraId="1632FADB" w14:textId="77777777" w:rsidR="00A001B9" w:rsidRDefault="009D64FD">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3CCE53AA" w14:textId="77777777" w:rsidR="00A001B9" w:rsidRDefault="009D64FD">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526C6BC3" w14:textId="77777777" w:rsidR="00A001B9" w:rsidRDefault="009D64FD">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246EEADD" w14:textId="77777777" w:rsidR="00A001B9" w:rsidRDefault="009D64FD">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4E34DDA7" w14:textId="77777777" w:rsidR="00A001B9" w:rsidRDefault="009D64FD">
      <w:pPr>
        <w:pStyle w:val="Heading2"/>
        <w:rPr>
          <w:rFonts w:eastAsia="Times New Roman"/>
        </w:rPr>
      </w:pPr>
      <w:r>
        <w:rPr>
          <w:b w:val="0"/>
          <w:bCs w:val="0"/>
        </w:rPr>
        <w:br w:type="page"/>
      </w:r>
      <w:bookmarkStart w:id="4740" w:name="_Ref251331995"/>
      <w:bookmarkStart w:id="4741" w:name="_Ref251332000"/>
      <w:bookmarkStart w:id="4742" w:name="_Toc366078074"/>
      <w:bookmarkStart w:id="4743" w:name="_Toc366078693"/>
      <w:bookmarkStart w:id="4744" w:name="_Toc366079678"/>
      <w:bookmarkStart w:id="4745" w:name="_Toc366080290"/>
      <w:bookmarkStart w:id="4746" w:name="_Toc366080899"/>
      <w:bookmarkStart w:id="4747" w:name="_Toc366505239"/>
      <w:bookmarkStart w:id="4748" w:name="_Toc366508608"/>
      <w:bookmarkStart w:id="4749" w:name="_Toc366513109"/>
      <w:bookmarkStart w:id="4750" w:name="_Toc366574298"/>
      <w:bookmarkStart w:id="4751" w:name="_Toc366578091"/>
      <w:bookmarkStart w:id="4752" w:name="_Toc366578685"/>
      <w:bookmarkStart w:id="4753" w:name="_Toc366579277"/>
      <w:bookmarkStart w:id="4754" w:name="_Toc366579868"/>
      <w:bookmarkStart w:id="4755" w:name="_Toc366580460"/>
      <w:bookmarkStart w:id="4756" w:name="_Toc366581051"/>
      <w:bookmarkStart w:id="4757" w:name="_Toc366581643"/>
      <w:bookmarkStart w:id="4758" w:name="_Properties_Specific_to"/>
      <w:bookmarkStart w:id="4759" w:name="_Toc349042759"/>
      <w:bookmarkStart w:id="4760" w:name="_Ref365053464"/>
      <w:bookmarkStart w:id="4761" w:name="_Ref365053468"/>
      <w:bookmarkStart w:id="4762" w:name="_Toc27061095"/>
      <w:bookmarkEnd w:id="4726"/>
      <w:bookmarkEnd w:id="4727"/>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r>
        <w:rPr>
          <w:rFonts w:eastAsia="Times New Roman"/>
        </w:rPr>
        <w:lastRenderedPageBreak/>
        <w:t>Properties Specific to Float/Double with Binary Representation</w:t>
      </w:r>
      <w:bookmarkEnd w:id="4759"/>
      <w:bookmarkEnd w:id="4760"/>
      <w:bookmarkEnd w:id="4761"/>
      <w:bookmarkEnd w:id="4762"/>
    </w:p>
    <w:tbl>
      <w:tblPr>
        <w:tblStyle w:val="Table"/>
        <w:tblW w:w="5000" w:type="pct"/>
        <w:tblInd w:w="0" w:type="dxa"/>
        <w:tblLook w:val="0020" w:firstRow="1" w:lastRow="0" w:firstColumn="0" w:lastColumn="0" w:noHBand="0" w:noVBand="0"/>
      </w:tblPr>
      <w:tblGrid>
        <w:gridCol w:w="1590"/>
        <w:gridCol w:w="7040"/>
      </w:tblGrid>
      <w:tr w:rsidR="00A001B9" w14:paraId="03B8112E"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5D282070" w14:textId="77777777" w:rsidR="00A001B9" w:rsidRDefault="009D64FD">
            <w:r>
              <w:t>Property Name</w:t>
            </w:r>
          </w:p>
        </w:tc>
        <w:tc>
          <w:tcPr>
            <w:tcW w:w="0" w:type="auto"/>
            <w:hideMark/>
          </w:tcPr>
          <w:p w14:paraId="6771618B" w14:textId="77777777" w:rsidR="00A001B9" w:rsidRDefault="009D64FD">
            <w:r>
              <w:t>Description</w:t>
            </w:r>
          </w:p>
        </w:tc>
      </w:tr>
      <w:tr w:rsidR="00A001B9" w14:paraId="173A42D4"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4777B29B" w14:textId="77777777" w:rsidR="00A001B9" w:rsidRDefault="009D64FD">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560BB42E" w14:textId="77777777" w:rsidR="00A001B9" w:rsidRDefault="009D64FD">
            <w:pPr>
              <w:rPr>
                <w:rFonts w:eastAsia="Arial Unicode MS"/>
              </w:rPr>
            </w:pPr>
            <w:proofErr w:type="spellStart"/>
            <w:r>
              <w:rPr>
                <w:rFonts w:eastAsia="Arial Unicode MS"/>
              </w:rPr>
              <w:t>Enum</w:t>
            </w:r>
            <w:proofErr w:type="spellEnd"/>
            <w:r>
              <w:rPr>
                <w:rFonts w:eastAsia="Arial Unicode MS"/>
              </w:rPr>
              <w:t xml:space="preserve"> or DFDL Expression</w:t>
            </w:r>
          </w:p>
          <w:p w14:paraId="1A0C3AAE" w14:textId="77777777" w:rsidR="00A001B9" w:rsidRDefault="009D64FD">
            <w:pPr>
              <w:rPr>
                <w:rFonts w:eastAsia="Arial Unicode MS"/>
              </w:rPr>
            </w:pPr>
            <w:r>
              <w:rPr>
                <w:rFonts w:eastAsia="Arial Unicode MS"/>
              </w:rPr>
              <w:t xml:space="preserve">This specifies the encoding method for the float and double.  </w:t>
            </w:r>
          </w:p>
          <w:p w14:paraId="6233E340" w14:textId="77777777" w:rsidR="00A001B9" w:rsidRDefault="009D64FD">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7BA1F75F" w14:textId="77777777" w:rsidR="00A001B9" w:rsidRDefault="009D64FD">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0F9BF1A6" w14:textId="77777777" w:rsidR="00A001B9" w:rsidRDefault="009D64FD">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6C9223C6" w14:textId="77777777" w:rsidR="00A001B9" w:rsidRDefault="009D64FD">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3D736528" w14:textId="77777777" w:rsidR="00A001B9" w:rsidRDefault="009D64FD">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0EFC7DAF" w14:textId="77777777" w:rsidR="00A001B9" w:rsidRDefault="009D64FD">
            <w:pPr>
              <w:rPr>
                <w:rFonts w:eastAsia="Arial Unicode MS"/>
                <w:color w:val="000000"/>
              </w:rPr>
            </w:pPr>
            <w:r>
              <w:rPr>
                <w:rFonts w:eastAsia="Arial Unicode MS"/>
              </w:rPr>
              <w:t xml:space="preserve">Note: The DFDL </w:t>
            </w:r>
            <w:proofErr w:type="spellStart"/>
            <w:r>
              <w:rPr>
                <w:rFonts w:eastAsia="Arial Unicode MS"/>
              </w:rPr>
              <w:t>Infoset</w:t>
            </w:r>
            <w:proofErr w:type="spellEnd"/>
            <w:r>
              <w:rPr>
                <w:rFonts w:eastAsia="Arial Unicode MS"/>
              </w:rPr>
              <w:t xml:space="preserve">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proofErr w:type="spellStart"/>
            <w:r>
              <w:rPr>
                <w:rFonts w:eastAsia="Arial"/>
                <w:color w:val="000000"/>
              </w:rPr>
              <w:t>i</w:t>
            </w:r>
            <w:r>
              <w:rPr>
                <w:rFonts w:eastAsia="Arial Unicode MS"/>
                <w:color w:val="000000"/>
              </w:rPr>
              <w:t>nfoset</w:t>
            </w:r>
            <w:proofErr w:type="spellEnd"/>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076E675D" w14:textId="77777777" w:rsidR="00A001B9" w:rsidRDefault="009D64FD">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26"/>
            </w:r>
          </w:p>
          <w:p w14:paraId="31800485"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12270B2" w14:textId="5F2FE821"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36</w:t>
      </w:r>
      <w:r w:rsidR="00342DB5">
        <w:rPr>
          <w:noProof/>
        </w:rPr>
        <w:fldChar w:fldCharType="end"/>
      </w:r>
      <w:r>
        <w:t xml:space="preserve"> Properties Specific to Float/Double with Binary Representation</w:t>
      </w:r>
    </w:p>
    <w:p w14:paraId="114A208D" w14:textId="77777777" w:rsidR="00A001B9" w:rsidRDefault="009D64FD">
      <w:pPr>
        <w:pStyle w:val="Heading2"/>
        <w:rPr>
          <w:rFonts w:eastAsia="Times New Roman"/>
        </w:rPr>
      </w:pPr>
      <w:bookmarkStart w:id="4763" w:name="_Ref364442135"/>
      <w:bookmarkStart w:id="4764" w:name="_Ref364442129"/>
      <w:bookmarkStart w:id="4765" w:name="_Toc349042760"/>
      <w:bookmarkStart w:id="4766" w:name="_Toc243112835"/>
      <w:bookmarkStart w:id="4767" w:name="_Toc27061096"/>
      <w:r>
        <w:rPr>
          <w:rFonts w:eastAsia="Times New Roman"/>
        </w:rPr>
        <w:t xml:space="preserve">Properties Specific </w:t>
      </w:r>
      <w:bookmarkEnd w:id="4711"/>
      <w:bookmarkEnd w:id="4712"/>
      <w:r>
        <w:rPr>
          <w:rFonts w:eastAsia="Times New Roman"/>
        </w:rPr>
        <w:t>to Boolean</w:t>
      </w:r>
      <w:bookmarkEnd w:id="4713"/>
      <w:bookmarkEnd w:id="4714"/>
      <w:bookmarkEnd w:id="4715"/>
      <w:bookmarkEnd w:id="4716"/>
      <w:r>
        <w:rPr>
          <w:rFonts w:eastAsia="Times New Roman"/>
        </w:rPr>
        <w:t xml:space="preserve"> with Text Representation</w:t>
      </w:r>
      <w:bookmarkEnd w:id="4763"/>
      <w:bookmarkEnd w:id="4764"/>
      <w:bookmarkEnd w:id="4765"/>
      <w:bookmarkEnd w:id="4766"/>
      <w:bookmarkEnd w:id="47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A001B9" w14:paraId="593048B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CF8A6D"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BFE6332" w14:textId="77777777" w:rsidR="00A001B9" w:rsidRDefault="009D64FD">
            <w:pPr>
              <w:rPr>
                <w:rFonts w:eastAsia="Arial Unicode MS"/>
                <w:b/>
              </w:rPr>
            </w:pPr>
            <w:r>
              <w:rPr>
                <w:rFonts w:eastAsia="Arial Unicode MS"/>
                <w:b/>
              </w:rPr>
              <w:t>Description</w:t>
            </w:r>
          </w:p>
        </w:tc>
      </w:tr>
      <w:tr w:rsidR="00A001B9" w14:paraId="6FD292C7" w14:textId="77777777">
        <w:tc>
          <w:tcPr>
            <w:tcW w:w="0" w:type="auto"/>
            <w:tcBorders>
              <w:top w:val="single" w:sz="4" w:space="0" w:color="auto"/>
              <w:left w:val="single" w:sz="4" w:space="0" w:color="auto"/>
              <w:bottom w:val="single" w:sz="4" w:space="0" w:color="auto"/>
              <w:right w:val="single" w:sz="4" w:space="0" w:color="auto"/>
            </w:tcBorders>
            <w:hideMark/>
          </w:tcPr>
          <w:p w14:paraId="2C6235E6" w14:textId="77777777" w:rsidR="00A001B9" w:rsidRDefault="009D64FD">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EBA92D8" w14:textId="77777777" w:rsidR="00A001B9" w:rsidRDefault="009D64FD">
            <w:pPr>
              <w:rPr>
                <w:rFonts w:eastAsia="Arial Unicode MS"/>
              </w:rPr>
            </w:pPr>
            <w:r>
              <w:rPr>
                <w:rFonts w:eastAsia="Arial Unicode MS"/>
              </w:rPr>
              <w:t>List of DFDL String Literals or DFDL Expression</w:t>
            </w:r>
          </w:p>
          <w:p w14:paraId="66A03D96" w14:textId="77777777" w:rsidR="00A001B9" w:rsidRDefault="009D64FD">
            <w:pPr>
              <w:rPr>
                <w:rFonts w:eastAsia="Arial Unicode MS"/>
              </w:rPr>
            </w:pPr>
            <w:r>
              <w:rPr>
                <w:rFonts w:eastAsia="Arial Unicode MS"/>
              </w:rPr>
              <w:t>A whitespace separated list of representations to be used for 'true'. These are compared after trimming when parsing, and before padding when unparsing.</w:t>
            </w:r>
          </w:p>
          <w:p w14:paraId="2C678A85" w14:textId="77777777" w:rsidR="00A001B9" w:rsidRDefault="009D64FD">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proofErr w:type="gramStart"/>
            <w:r>
              <w:rPr>
                <w:rFonts w:eastAsia="Arial Unicode MS"/>
              </w:rPr>
              <w:t>else</w:t>
            </w:r>
            <w:proofErr w:type="gramEnd"/>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B39E0CB"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671825F" w14:textId="77777777" w:rsidR="00A001B9" w:rsidRDefault="009D64FD">
            <w:pPr>
              <w:rPr>
                <w:rFonts w:eastAsia="Arial Unicode MS"/>
              </w:rPr>
            </w:pPr>
            <w:r>
              <w:rPr>
                <w:rFonts w:eastAsia="Arial Unicode MS"/>
              </w:rPr>
              <w:t>On unparsing the first value is used</w:t>
            </w:r>
          </w:p>
          <w:p w14:paraId="1BA339F3" w14:textId="77777777" w:rsidR="00A001B9" w:rsidRDefault="009D64FD">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5FF2E509" w14:textId="77777777" w:rsidR="00A001B9" w:rsidRDefault="009D64FD">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0449683C" w14:textId="77777777" w:rsidR="00A001B9" w:rsidRDefault="009D64FD" w:rsidP="00B117B5">
            <w:pPr>
              <w:numPr>
                <w:ilvl w:val="0"/>
                <w:numId w:val="85"/>
              </w:numPr>
              <w:rPr>
                <w:rFonts w:eastAsia="Arial Unicode MS"/>
              </w:rPr>
            </w:pPr>
            <w:r>
              <w:rPr>
                <w:rFonts w:eastAsia="Arial Unicode MS"/>
              </w:rPr>
              <w:t>DFDL character entities are allowed</w:t>
            </w:r>
          </w:p>
          <w:p w14:paraId="0F3070BC" w14:textId="77777777" w:rsidR="00A001B9" w:rsidRDefault="009D64FD" w:rsidP="00B117B5">
            <w:pPr>
              <w:numPr>
                <w:ilvl w:val="0"/>
                <w:numId w:val="85"/>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506192D8" w14:textId="77777777" w:rsidR="00A001B9" w:rsidRDefault="009D64FD" w:rsidP="00B117B5">
            <w:pPr>
              <w:numPr>
                <w:ilvl w:val="0"/>
                <w:numId w:val="85"/>
              </w:numPr>
              <w:rPr>
                <w:rFonts w:eastAsia="Arial Unicode MS"/>
              </w:rPr>
            </w:pPr>
            <w:r>
              <w:rPr>
                <w:rFonts w:eastAsia="Arial Unicode MS"/>
              </w:rPr>
              <w:t>DFDL Character classes  NL, WSP, WSP+, WSP*, and ES are not allowed</w:t>
            </w:r>
          </w:p>
          <w:p w14:paraId="4A4B4B4D" w14:textId="77777777" w:rsidR="00A001B9" w:rsidRDefault="009D64FD">
            <w:pPr>
              <w:rPr>
                <w:rFonts w:eastAsia="Arial Unicode MS"/>
              </w:rPr>
            </w:pPr>
            <w:r>
              <w:rPr>
                <w:rFonts w:eastAsia="Arial Unicode MS"/>
              </w:rPr>
              <w:t xml:space="preserve">It is a Schema Definition Error if the string literal </w:t>
            </w:r>
            <w:ins w:id="4768" w:author="Mike Beckerle" w:date="2019-09-26T20:01:00Z">
              <w:r>
                <w:rPr>
                  <w:rStyle w:val="InternetLink"/>
                  <w:rFonts w:cs="Arial"/>
                  <w:iCs/>
                </w:rPr>
                <w:t xml:space="preserve">is the empty </w:t>
              </w:r>
              <w:proofErr w:type="gramStart"/>
              <w:r>
                <w:rPr>
                  <w:rStyle w:val="InternetLink"/>
                  <w:rFonts w:cs="Arial"/>
                  <w:iCs/>
                </w:rPr>
                <w:t>string, or</w:t>
              </w:r>
              <w:proofErr w:type="gramEnd"/>
              <w:r>
                <w:rPr>
                  <w:rStyle w:val="InternetLink"/>
                  <w:rFonts w:cs="Arial"/>
                  <w:iCs/>
                </w:rPr>
                <w:t xml:space="preserve"> </w:t>
              </w:r>
            </w:ins>
            <w:r>
              <w:rPr>
                <w:rFonts w:eastAsia="Arial Unicode MS"/>
              </w:rPr>
              <w:t>contains any of the disallowed constructs.</w:t>
            </w:r>
          </w:p>
          <w:p w14:paraId="459492DA"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78012C92" w14:textId="77777777">
        <w:tc>
          <w:tcPr>
            <w:tcW w:w="0" w:type="auto"/>
            <w:tcBorders>
              <w:top w:val="single" w:sz="4" w:space="0" w:color="auto"/>
              <w:left w:val="single" w:sz="4" w:space="0" w:color="auto"/>
              <w:bottom w:val="single" w:sz="4" w:space="0" w:color="auto"/>
              <w:right w:val="single" w:sz="4" w:space="0" w:color="auto"/>
            </w:tcBorders>
            <w:hideMark/>
          </w:tcPr>
          <w:p w14:paraId="7C55D779" w14:textId="77777777" w:rsidR="00A001B9" w:rsidRDefault="009D64FD">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4382E7A" w14:textId="77777777" w:rsidR="00A001B9" w:rsidRDefault="009D64FD">
            <w:pPr>
              <w:rPr>
                <w:rFonts w:eastAsia="Arial Unicode MS"/>
              </w:rPr>
            </w:pPr>
            <w:r>
              <w:rPr>
                <w:rFonts w:eastAsia="Arial Unicode MS"/>
              </w:rPr>
              <w:t>List of DFDL String Literals or DFDL Expression</w:t>
            </w:r>
          </w:p>
          <w:p w14:paraId="7A5BB8FC" w14:textId="77777777" w:rsidR="00A001B9" w:rsidRDefault="009D64FD">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2BD4A45E" w14:textId="77777777" w:rsidR="00A001B9" w:rsidRDefault="009D64FD">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proofErr w:type="gramStart"/>
            <w:r>
              <w:rPr>
                <w:rFonts w:eastAsia="Arial Unicode MS"/>
              </w:rPr>
              <w:t>else</w:t>
            </w:r>
            <w:proofErr w:type="gramEnd"/>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7B277B4"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34A6E7CB" w14:textId="77777777" w:rsidR="00A001B9" w:rsidRDefault="009D64FD">
            <w:pPr>
              <w:rPr>
                <w:rFonts w:eastAsia="Arial Unicode MS"/>
              </w:rPr>
            </w:pPr>
            <w:r>
              <w:rPr>
                <w:rFonts w:eastAsia="Arial Unicode MS"/>
              </w:rPr>
              <w:t>On unparsing the first value is used</w:t>
            </w:r>
          </w:p>
          <w:p w14:paraId="02172174" w14:textId="77777777" w:rsidR="00A001B9" w:rsidRDefault="009D64FD">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C6B164A" w14:textId="77777777" w:rsidR="00A001B9" w:rsidRDefault="009D64FD">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342E2BC"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639CBE96" w14:textId="77777777">
        <w:tc>
          <w:tcPr>
            <w:tcW w:w="0" w:type="auto"/>
            <w:tcBorders>
              <w:top w:val="single" w:sz="4" w:space="0" w:color="auto"/>
              <w:left w:val="single" w:sz="4" w:space="0" w:color="auto"/>
              <w:bottom w:val="single" w:sz="4" w:space="0" w:color="auto"/>
              <w:right w:val="single" w:sz="4" w:space="0" w:color="auto"/>
            </w:tcBorders>
            <w:hideMark/>
          </w:tcPr>
          <w:p w14:paraId="6017DAEB" w14:textId="77777777" w:rsidR="00A001B9" w:rsidRDefault="009D64FD">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0E364935" w14:textId="77777777" w:rsidR="00A001B9" w:rsidRDefault="009D64FD">
            <w:proofErr w:type="spellStart"/>
            <w:r>
              <w:t>Enum</w:t>
            </w:r>
            <w:proofErr w:type="spellEnd"/>
          </w:p>
          <w:p w14:paraId="53A335F1" w14:textId="77777777" w:rsidR="00A001B9" w:rsidRDefault="009D64FD">
            <w:r>
              <w:t>Valid values 'left', 'right',  'center'</w:t>
            </w:r>
          </w:p>
          <w:p w14:paraId="37594787" w14:textId="77777777" w:rsidR="00A001B9" w:rsidRDefault="009D64FD">
            <w:pPr>
              <w:rPr>
                <w:rFonts w:cs="Arial"/>
              </w:rPr>
            </w:pPr>
            <w:r>
              <w:rPr>
                <w:rFonts w:cs="Arial"/>
              </w:rPr>
              <w:t>Controls how the data is padded or trimmed on parsing and unparsing.</w:t>
            </w:r>
          </w:p>
          <w:p w14:paraId="7719CBE0" w14:textId="77777777" w:rsidR="00A001B9" w:rsidRDefault="009D64FD">
            <w:r>
              <w:t xml:space="preserve">Behavior as for </w:t>
            </w:r>
            <w:proofErr w:type="spellStart"/>
            <w:r>
              <w:t>dfdl:textStringJustification</w:t>
            </w:r>
            <w:proofErr w:type="spellEnd"/>
            <w:r>
              <w:t>.</w:t>
            </w:r>
          </w:p>
          <w:p w14:paraId="33AF354E"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6BB1A450" w14:textId="77777777">
        <w:tc>
          <w:tcPr>
            <w:tcW w:w="0" w:type="auto"/>
            <w:tcBorders>
              <w:top w:val="single" w:sz="4" w:space="0" w:color="auto"/>
              <w:left w:val="single" w:sz="4" w:space="0" w:color="auto"/>
              <w:bottom w:val="single" w:sz="4" w:space="0" w:color="auto"/>
              <w:right w:val="single" w:sz="4" w:space="0" w:color="auto"/>
            </w:tcBorders>
            <w:hideMark/>
          </w:tcPr>
          <w:p w14:paraId="0F4864C0" w14:textId="77777777" w:rsidR="00A001B9" w:rsidRDefault="009D64FD">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4DCE93" w14:textId="77777777" w:rsidR="00A001B9" w:rsidRDefault="009D64FD">
            <w:pPr>
              <w:rPr>
                <w:rFonts w:eastAsia="Arial Unicode MS"/>
              </w:rPr>
            </w:pPr>
            <w:r>
              <w:rPr>
                <w:rFonts w:eastAsia="Arial Unicode MS"/>
              </w:rPr>
              <w:t>DFDL String Literal</w:t>
            </w:r>
          </w:p>
          <w:p w14:paraId="2EFAB96A" w14:textId="77777777" w:rsidR="00A001B9" w:rsidRDefault="009D64FD">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63A7F371" w14:textId="77777777" w:rsidR="00A001B9" w:rsidRDefault="009D64FD">
            <w:pPr>
              <w:rPr>
                <w:rFonts w:eastAsia="Arial Unicode MS"/>
              </w:rPr>
            </w:pPr>
            <w:r>
              <w:rPr>
                <w:rFonts w:eastAsia="Arial Unicode MS"/>
              </w:rPr>
              <w:t>If a byte, then it must be specified using a single byte value entity.</w:t>
            </w:r>
          </w:p>
          <w:p w14:paraId="3D333162" w14:textId="77777777" w:rsidR="00A001B9" w:rsidRDefault="009D64FD">
            <w:pPr>
              <w:rPr>
                <w:rFonts w:eastAsia="Arial Unicode MS"/>
              </w:rPr>
            </w:pPr>
            <w:r>
              <w:rPr>
                <w:rFonts w:eastAsia="Arial Unicode MS"/>
              </w:rPr>
              <w:t xml:space="preserve">If a pad character is specified when lengthUnits is 'bytes' then the pad character must be a single-byte character. </w:t>
            </w:r>
          </w:p>
          <w:p w14:paraId="6FFA55B0" w14:textId="77777777" w:rsidR="00A001B9" w:rsidRDefault="009D64FD">
            <w:pPr>
              <w:rPr>
                <w:rFonts w:eastAsia="Arial Unicode MS"/>
              </w:rPr>
            </w:pPr>
            <w:r>
              <w:rPr>
                <w:rFonts w:eastAsia="Arial Unicode MS"/>
              </w:rPr>
              <w:t>If a pad byte is specified when lengthUnits is 'characters' then</w:t>
            </w:r>
          </w:p>
          <w:p w14:paraId="71B64003" w14:textId="77777777" w:rsidR="00A001B9" w:rsidRDefault="009D64FD" w:rsidP="00B117B5">
            <w:pPr>
              <w:numPr>
                <w:ilvl w:val="0"/>
                <w:numId w:val="86"/>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w:t>
            </w:r>
            <w:proofErr w:type="gramStart"/>
            <w:r>
              <w:rPr>
                <w:rFonts w:eastAsia="Arial Unicode MS"/>
              </w:rPr>
              <w:t>fixed-width</w:t>
            </w:r>
            <w:proofErr w:type="gramEnd"/>
            <w:r>
              <w:rPr>
                <w:rFonts w:eastAsia="Arial Unicode MS"/>
              </w:rPr>
              <w:t xml:space="preserve"> encoding</w:t>
            </w:r>
          </w:p>
          <w:p w14:paraId="77C2B5B0" w14:textId="77777777" w:rsidR="00A001B9" w:rsidRDefault="009D64FD" w:rsidP="00B117B5">
            <w:pPr>
              <w:numPr>
                <w:ilvl w:val="0"/>
                <w:numId w:val="86"/>
              </w:numPr>
              <w:rPr>
                <w:rFonts w:eastAsia="Arial Unicode MS"/>
              </w:rPr>
            </w:pPr>
            <w:r>
              <w:rPr>
                <w:rFonts w:eastAsia="Arial Unicode MS"/>
              </w:rPr>
              <w:t xml:space="preserve">padding and trimming must be applied using a sequence of N pad bytes, where N is the width of a character in the </w:t>
            </w:r>
            <w:proofErr w:type="gramStart"/>
            <w:r>
              <w:rPr>
                <w:rFonts w:eastAsia="Arial Unicode MS"/>
              </w:rPr>
              <w:t>fixed-width</w:t>
            </w:r>
            <w:proofErr w:type="gramEnd"/>
            <w:r>
              <w:rPr>
                <w:rFonts w:eastAsia="Arial Unicode MS"/>
              </w:rPr>
              <w:t xml:space="preserve"> encoding.</w:t>
            </w:r>
          </w:p>
          <w:p w14:paraId="03C111DC" w14:textId="77777777" w:rsidR="00A001B9" w:rsidRDefault="009D64FD">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20D6CE36" w14:textId="77777777" w:rsidR="00A001B9" w:rsidRDefault="009D64FD">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18F981D5" w14:textId="6A1AC957"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37</w:t>
      </w:r>
      <w:r w:rsidR="00342DB5">
        <w:rPr>
          <w:noProof/>
        </w:rPr>
        <w:fldChar w:fldCharType="end"/>
      </w:r>
      <w:r>
        <w:t xml:space="preserve"> Properties Specific to Boolean with Text Representation</w:t>
      </w:r>
    </w:p>
    <w:p w14:paraId="36F68A18" w14:textId="77777777" w:rsidR="00A001B9" w:rsidRDefault="009D64FD">
      <w:pPr>
        <w:pStyle w:val="Heading2"/>
        <w:rPr>
          <w:rFonts w:eastAsia="Times New Roman"/>
        </w:rPr>
      </w:pPr>
      <w:bookmarkStart w:id="4769" w:name="_Toc322911351"/>
      <w:bookmarkStart w:id="4770" w:name="_Toc322911913"/>
      <w:bookmarkStart w:id="4771" w:name="_Toc322912204"/>
      <w:bookmarkStart w:id="4772" w:name="_Toc329093053"/>
      <w:bookmarkStart w:id="4773" w:name="_Toc332701566"/>
      <w:bookmarkStart w:id="4774" w:name="_Toc332701870"/>
      <w:bookmarkStart w:id="4775" w:name="_Toc332711664"/>
      <w:bookmarkStart w:id="4776" w:name="_Toc332711972"/>
      <w:bookmarkStart w:id="4777" w:name="_Toc332712274"/>
      <w:bookmarkStart w:id="4778" w:name="_Toc332724190"/>
      <w:bookmarkStart w:id="4779" w:name="_Toc332724490"/>
      <w:bookmarkStart w:id="4780" w:name="_Toc341102786"/>
      <w:bookmarkStart w:id="4781" w:name="_Toc347241521"/>
      <w:bookmarkStart w:id="4782" w:name="_Toc347744714"/>
      <w:bookmarkStart w:id="4783" w:name="_Toc348984497"/>
      <w:bookmarkStart w:id="4784" w:name="_Toc348984802"/>
      <w:bookmarkStart w:id="4785" w:name="_Toc349037966"/>
      <w:bookmarkStart w:id="4786" w:name="_Toc349038268"/>
      <w:bookmarkStart w:id="4787" w:name="_Toc349042761"/>
      <w:bookmarkStart w:id="4788" w:name="_Toc349642175"/>
      <w:bookmarkStart w:id="4789" w:name="_Toc351912759"/>
      <w:bookmarkStart w:id="4790" w:name="_Toc351914780"/>
      <w:bookmarkStart w:id="4791" w:name="_Toc351915246"/>
      <w:bookmarkStart w:id="4792" w:name="_Toc361231303"/>
      <w:bookmarkStart w:id="4793" w:name="_Toc361231829"/>
      <w:bookmarkStart w:id="4794" w:name="_Toc362445127"/>
      <w:bookmarkStart w:id="4795" w:name="_Toc363909049"/>
      <w:bookmarkStart w:id="4796" w:name="_Toc364463473"/>
      <w:bookmarkStart w:id="4797" w:name="_Toc366078077"/>
      <w:bookmarkStart w:id="4798" w:name="_Toc366078696"/>
      <w:bookmarkStart w:id="4799" w:name="_Toc366079681"/>
      <w:bookmarkStart w:id="4800" w:name="_Toc366080293"/>
      <w:bookmarkStart w:id="4801" w:name="_Toc366080902"/>
      <w:bookmarkStart w:id="4802" w:name="_Toc366505242"/>
      <w:bookmarkStart w:id="4803" w:name="_Toc366508611"/>
      <w:bookmarkStart w:id="4804" w:name="_Toc366513112"/>
      <w:bookmarkStart w:id="4805" w:name="_Toc366574301"/>
      <w:bookmarkStart w:id="4806" w:name="_Toc366578094"/>
      <w:bookmarkStart w:id="4807" w:name="_Toc366578688"/>
      <w:bookmarkStart w:id="4808" w:name="_Toc366579280"/>
      <w:bookmarkStart w:id="4809" w:name="_Toc366579871"/>
      <w:bookmarkStart w:id="4810" w:name="_Toc366580463"/>
      <w:bookmarkStart w:id="4811" w:name="_Toc366581054"/>
      <w:bookmarkStart w:id="4812" w:name="_Toc366581646"/>
      <w:bookmarkStart w:id="4813" w:name="_Toc322912205"/>
      <w:bookmarkStart w:id="4814" w:name="_Toc329093054"/>
      <w:bookmarkStart w:id="4815" w:name="_Toc332701567"/>
      <w:bookmarkStart w:id="4816" w:name="_Toc332701871"/>
      <w:bookmarkStart w:id="4817" w:name="_Toc332711665"/>
      <w:bookmarkStart w:id="4818" w:name="_Toc332711973"/>
      <w:bookmarkStart w:id="4819" w:name="_Toc332712275"/>
      <w:bookmarkStart w:id="4820" w:name="_Toc332724191"/>
      <w:bookmarkStart w:id="4821" w:name="_Toc332724491"/>
      <w:bookmarkStart w:id="4822" w:name="_Toc341102787"/>
      <w:bookmarkStart w:id="4823" w:name="_Toc347241522"/>
      <w:bookmarkStart w:id="4824" w:name="_Toc347744715"/>
      <w:bookmarkStart w:id="4825" w:name="_Toc348984498"/>
      <w:bookmarkStart w:id="4826" w:name="_Toc348984803"/>
      <w:bookmarkStart w:id="4827" w:name="_Toc349037967"/>
      <w:bookmarkStart w:id="4828" w:name="_Toc349038269"/>
      <w:bookmarkStart w:id="4829" w:name="_Toc349042762"/>
      <w:bookmarkStart w:id="4830" w:name="_Toc351912760"/>
      <w:bookmarkStart w:id="4831" w:name="_Toc351914781"/>
      <w:bookmarkStart w:id="4832" w:name="_Toc351915247"/>
      <w:bookmarkStart w:id="4833" w:name="_Toc361231304"/>
      <w:bookmarkStart w:id="4834" w:name="_Toc361231830"/>
      <w:bookmarkStart w:id="4835" w:name="_Toc362445128"/>
      <w:bookmarkStart w:id="4836" w:name="_Toc363909050"/>
      <w:bookmarkStart w:id="4837" w:name="_Toc364463474"/>
      <w:bookmarkStart w:id="4838" w:name="_Toc366078078"/>
      <w:bookmarkStart w:id="4839" w:name="_Toc366078697"/>
      <w:bookmarkStart w:id="4840" w:name="_Toc366079682"/>
      <w:bookmarkStart w:id="4841" w:name="_Toc366080294"/>
      <w:bookmarkStart w:id="4842" w:name="_Toc366080903"/>
      <w:bookmarkStart w:id="4843" w:name="_Toc366505243"/>
      <w:bookmarkStart w:id="4844" w:name="_Toc366508612"/>
      <w:bookmarkStart w:id="4845" w:name="_Toc366513113"/>
      <w:bookmarkStart w:id="4846" w:name="_Toc366574302"/>
      <w:bookmarkStart w:id="4847" w:name="_Toc366578095"/>
      <w:bookmarkStart w:id="4848" w:name="_Toc366578689"/>
      <w:bookmarkStart w:id="4849" w:name="_Toc366579281"/>
      <w:bookmarkStart w:id="4850" w:name="_Toc366579872"/>
      <w:bookmarkStart w:id="4851" w:name="_Toc366580464"/>
      <w:bookmarkStart w:id="4852" w:name="_Toc366581055"/>
      <w:bookmarkStart w:id="4853" w:name="_Toc366581647"/>
      <w:bookmarkStart w:id="4854" w:name="_Toc349042763"/>
      <w:bookmarkStart w:id="4855" w:name="_Ref364442791"/>
      <w:bookmarkStart w:id="4856" w:name="_Ref364442803"/>
      <w:bookmarkStart w:id="4857" w:name="_Toc27061097"/>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r>
        <w:rPr>
          <w:rFonts w:eastAsia="Times New Roman"/>
        </w:rPr>
        <w:t>Properties Specific to Boolean with Binary Representation</w:t>
      </w:r>
      <w:bookmarkEnd w:id="4854"/>
      <w:bookmarkEnd w:id="4855"/>
      <w:bookmarkEnd w:id="4856"/>
      <w:bookmarkEnd w:id="4857"/>
    </w:p>
    <w:tbl>
      <w:tblPr>
        <w:tblStyle w:val="Table"/>
        <w:tblW w:w="5000" w:type="pct"/>
        <w:tblInd w:w="0" w:type="dxa"/>
        <w:tblLook w:val="04A0" w:firstRow="1" w:lastRow="0" w:firstColumn="1" w:lastColumn="0" w:noHBand="0" w:noVBand="1"/>
      </w:tblPr>
      <w:tblGrid>
        <w:gridCol w:w="2351"/>
        <w:gridCol w:w="6279"/>
      </w:tblGrid>
      <w:tr w:rsidR="00A001B9" w14:paraId="45E54567" w14:textId="77777777" w:rsidTr="00EC0924">
        <w:trPr>
          <w:cnfStyle w:val="100000000000" w:firstRow="1" w:lastRow="0" w:firstColumn="0" w:lastColumn="0" w:oddVBand="0" w:evenVBand="0" w:oddHBand="0" w:evenHBand="0" w:firstRowFirstColumn="0" w:firstRowLastColumn="0" w:lastRowFirstColumn="0" w:lastRowLastColumn="0"/>
        </w:trPr>
        <w:tc>
          <w:tcPr>
            <w:tcW w:w="0" w:type="auto"/>
            <w:hideMark/>
          </w:tcPr>
          <w:p w14:paraId="2B1C79A9" w14:textId="77777777" w:rsidR="00A001B9" w:rsidRDefault="009D64FD">
            <w:r>
              <w:t>Property Name</w:t>
            </w:r>
          </w:p>
        </w:tc>
        <w:tc>
          <w:tcPr>
            <w:tcW w:w="0" w:type="auto"/>
            <w:hideMark/>
          </w:tcPr>
          <w:p w14:paraId="7E74120C" w14:textId="77777777" w:rsidR="00A001B9" w:rsidRDefault="009D64FD">
            <w:r>
              <w:t>Description</w:t>
            </w:r>
          </w:p>
        </w:tc>
      </w:tr>
      <w:tr w:rsidR="00A001B9" w14:paraId="049A8824"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07A461C1" w14:textId="77777777" w:rsidR="00A001B9" w:rsidRDefault="009D64FD">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4846DAB7" w14:textId="77777777" w:rsidR="00A001B9" w:rsidRDefault="009D64FD">
            <w:pPr>
              <w:rPr>
                <w:rFonts w:eastAsia="Arial Unicode MS"/>
              </w:rPr>
            </w:pPr>
            <w:r>
              <w:rPr>
                <w:rFonts w:eastAsia="Arial Unicode MS"/>
              </w:rPr>
              <w:t>Non-negative Integer</w:t>
            </w:r>
          </w:p>
          <w:p w14:paraId="614181C2" w14:textId="5356FB7E" w:rsidR="00A001B9" w:rsidRDefault="009D64FD">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fldChar w:fldCharType="begin"/>
            </w:r>
            <w:r>
              <w:rPr>
                <w:rFonts w:eastAsia="Arial Unicode MS"/>
              </w:rPr>
              <w:instrText xml:space="preserve"> REF _Ref365060856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2D29EA">
              <w:t>Converting Logical Numbers to/from Binary Representation</w:t>
            </w:r>
            <w:r>
              <w:fldChar w:fldCharType="end"/>
            </w:r>
            <w:r>
              <w:rPr>
                <w:rFonts w:eastAsia="Arial Unicode MS"/>
              </w:rPr>
              <w:t xml:space="preserve"> ), gives the representation to be used for 'true' </w:t>
            </w:r>
          </w:p>
          <w:p w14:paraId="291BE32B" w14:textId="77777777" w:rsidR="00A001B9" w:rsidRDefault="009D64FD">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2DE6AD7B" w14:textId="15FEE69C"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2D29EA">
              <w:rPr>
                <w:rFonts w:cs="Arial"/>
              </w:rPr>
              <w:t>12.3.7.2</w:t>
            </w:r>
            <w: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059A1EC1"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3FA9493E" w14:textId="77777777" w:rsidTr="00EC0924">
        <w:tc>
          <w:tcPr>
            <w:tcW w:w="0" w:type="auto"/>
            <w:tcBorders>
              <w:top w:val="single" w:sz="4" w:space="0" w:color="auto"/>
              <w:left w:val="single" w:sz="4" w:space="0" w:color="auto"/>
              <w:bottom w:val="single" w:sz="4" w:space="0" w:color="auto"/>
              <w:right w:val="single" w:sz="4" w:space="0" w:color="auto"/>
            </w:tcBorders>
            <w:hideMark/>
          </w:tcPr>
          <w:p w14:paraId="37657F22" w14:textId="77777777" w:rsidR="00A001B9" w:rsidRDefault="009D64FD">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4BCAFBB7" w14:textId="77777777" w:rsidR="00A001B9" w:rsidRDefault="009D64FD">
            <w:pPr>
              <w:rPr>
                <w:rFonts w:eastAsia="Arial Unicode MS"/>
              </w:rPr>
            </w:pPr>
            <w:r>
              <w:rPr>
                <w:rFonts w:eastAsia="Arial Unicode MS"/>
              </w:rPr>
              <w:t>Non-negative Integer</w:t>
            </w:r>
          </w:p>
          <w:p w14:paraId="45277672" w14:textId="68C9BA5B" w:rsidR="00A001B9" w:rsidRDefault="009D64FD">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fldChar w:fldCharType="begin"/>
            </w:r>
            <w:r>
              <w:rPr>
                <w:rFonts w:eastAsia="Arial Unicode MS"/>
              </w:rPr>
              <w:instrText xml:space="preserve"> REF _Ref365060856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2D29EA">
              <w:t>Converting Logical Numbers to/from Binary Representation</w:t>
            </w:r>
            <w:r>
              <w:fldChar w:fldCharType="end"/>
            </w:r>
            <w:r>
              <w:rPr>
                <w:rFonts w:eastAsia="Arial Unicode MS"/>
              </w:rPr>
              <w:t xml:space="preserve"> ),  gives the representation to be used for 'false' </w:t>
            </w:r>
          </w:p>
          <w:p w14:paraId="15F7BA86" w14:textId="62719F99"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2D29EA">
              <w:rPr>
                <w:rFonts w:cs="Arial"/>
              </w:rPr>
              <w:t>12.3.7.2</w:t>
            </w:r>
            <w:r>
              <w:fldChar w:fldCharType="end"/>
            </w:r>
            <w:r>
              <w:rPr>
                <w:rFonts w:cs="Arial"/>
              </w:rPr>
              <w:t xml:space="preserve">. It is a Schema Definition Error if the </w:t>
            </w:r>
            <w:proofErr w:type="spellStart"/>
            <w:r>
              <w:rPr>
                <w:rFonts w:cs="Arial"/>
              </w:rPr>
              <w:t>valuef</w:t>
            </w:r>
            <w:proofErr w:type="spellEnd"/>
            <w:r>
              <w:rPr>
                <w:rFonts w:cs="Arial"/>
              </w:rPr>
              <w:t xml:space="preserve"> </w:t>
            </w:r>
            <w:proofErr w:type="spellStart"/>
            <w:r>
              <w:rPr>
                <w:rFonts w:cs="Arial"/>
              </w:rPr>
              <w:t>dfdl:binaryBooleanFalseRep</w:t>
            </w:r>
            <w:proofErr w:type="spellEnd"/>
            <w:r>
              <w:rPr>
                <w:rFonts w:cs="Arial"/>
              </w:rPr>
              <w:t xml:space="preserve"> cannot fit as an unsigned binary integer in the specified length.</w:t>
            </w:r>
          </w:p>
          <w:p w14:paraId="5BBB689D"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5C6BB32D" w14:textId="1C4A3DE8" w:rsidR="00A001B9" w:rsidRDefault="009D64FD">
      <w:pPr>
        <w:pStyle w:val="Caption"/>
      </w:pPr>
      <w:bookmarkStart w:id="4858" w:name="_Toc175057392"/>
      <w:bookmarkStart w:id="4859" w:name="_Toc177399105"/>
      <w:bookmarkStart w:id="4860" w:name="_Toc140549606"/>
      <w:bookmarkStart w:id="4861" w:name="_Toc130873634"/>
      <w:bookmarkStart w:id="4862" w:name="_Toc194983992"/>
      <w:bookmarkStart w:id="4863" w:name="_Toc199516329"/>
      <w:r>
        <w:t xml:space="preserve">Table </w:t>
      </w:r>
      <w:r w:rsidR="00342DB5">
        <w:fldChar w:fldCharType="begin"/>
      </w:r>
      <w:r w:rsidR="00342DB5">
        <w:instrText xml:space="preserve"> SEQ Table \* ARABIC </w:instrText>
      </w:r>
      <w:r w:rsidR="00342DB5">
        <w:fldChar w:fldCharType="separate"/>
      </w:r>
      <w:r w:rsidR="002D29EA">
        <w:rPr>
          <w:noProof/>
        </w:rPr>
        <w:t>38</w:t>
      </w:r>
      <w:r w:rsidR="00342DB5">
        <w:rPr>
          <w:noProof/>
        </w:rPr>
        <w:fldChar w:fldCharType="end"/>
      </w:r>
      <w:r>
        <w:t xml:space="preserve"> Properties Specific to Boolean with Binary Representation</w:t>
      </w:r>
    </w:p>
    <w:p w14:paraId="2AC5B584" w14:textId="77777777" w:rsidR="00A001B9" w:rsidRDefault="009D64FD">
      <w:pPr>
        <w:pStyle w:val="Heading2"/>
        <w:rPr>
          <w:rFonts w:eastAsia="Times New Roman"/>
        </w:rPr>
      </w:pPr>
      <w:bookmarkStart w:id="4864" w:name="_Toc243112838"/>
      <w:bookmarkStart w:id="4865" w:name="_Ref229814405"/>
      <w:bookmarkStart w:id="4866" w:name="_Ref229814365"/>
      <w:bookmarkStart w:id="4867" w:name="_Toc349042764"/>
      <w:bookmarkStart w:id="4868" w:name="_Toc27061098"/>
      <w:r>
        <w:rPr>
          <w:rFonts w:eastAsia="Times New Roman"/>
        </w:rPr>
        <w:t>Properties specific to Calendar with Text or Binary Representatio</w:t>
      </w:r>
      <w:bookmarkEnd w:id="4864"/>
      <w:bookmarkEnd w:id="4865"/>
      <w:bookmarkEnd w:id="4866"/>
      <w:r>
        <w:rPr>
          <w:rFonts w:eastAsia="Times New Roman"/>
        </w:rPr>
        <w:t>n</w:t>
      </w:r>
      <w:bookmarkEnd w:id="4867"/>
      <w:bookmarkEnd w:id="4868"/>
    </w:p>
    <w:p w14:paraId="7DD15F91" w14:textId="77777777" w:rsidR="00A001B9" w:rsidRDefault="009D64FD">
      <w:pPr>
        <w:pStyle w:val="nobreak"/>
      </w:pPr>
      <w:r>
        <w:t>The properties describe how a calendar is to be interpreted including a unparsing pattern property plus properties that qualify the pattern.</w:t>
      </w:r>
    </w:p>
    <w:p w14:paraId="644C3CFA" w14:textId="77777777" w:rsidR="00A001B9" w:rsidRDefault="009D64FD">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A001B9" w14:paraId="2F27E074" w14:textId="77777777" w:rsidTr="003E6E7D">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BCC3409"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F528B7" w14:textId="77777777" w:rsidR="00A001B9" w:rsidRDefault="009D64FD">
            <w:pPr>
              <w:rPr>
                <w:b/>
              </w:rPr>
            </w:pPr>
            <w:r>
              <w:rPr>
                <w:b/>
              </w:rPr>
              <w:t>Description</w:t>
            </w:r>
          </w:p>
        </w:tc>
      </w:tr>
      <w:tr w:rsidR="00A001B9" w14:paraId="009073A3"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27DA922A" w14:textId="77777777" w:rsidR="00A001B9" w:rsidRDefault="009D64FD">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262ECD" w14:textId="77777777" w:rsidR="00A001B9" w:rsidRDefault="009D64FD">
            <w:r>
              <w:t xml:space="preserve">String </w:t>
            </w:r>
          </w:p>
          <w:p w14:paraId="5EDE2445" w14:textId="77777777" w:rsidR="00A001B9" w:rsidRDefault="009D64FD">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0B2254F2" w14:textId="77777777" w:rsidR="00A001B9" w:rsidRDefault="009D64FD">
            <w:r>
              <w:t xml:space="preserve">When the </w:t>
            </w:r>
            <w:proofErr w:type="spellStart"/>
            <w:r>
              <w:t>dfdl</w:t>
            </w:r>
            <w:r>
              <w:rPr>
                <w:rStyle w:val="Emphasis"/>
              </w:rPr>
              <w:t>:</w:t>
            </w:r>
            <w:r>
              <w:t>representation</w:t>
            </w:r>
            <w:proofErr w:type="spellEnd"/>
            <w:r>
              <w:t xml:space="preserve"> is </w:t>
            </w:r>
            <w:r>
              <w:rPr>
                <w:rStyle w:val="Emphasis"/>
              </w:rPr>
              <w:t>'</w:t>
            </w:r>
            <w:r>
              <w:t>binary</w:t>
            </w:r>
            <w:proofErr w:type="gramStart"/>
            <w:r>
              <w:rPr>
                <w:rStyle w:val="Emphasis"/>
              </w:rPr>
              <w:t>'</w:t>
            </w:r>
            <w:proofErr w:type="gramEnd"/>
            <w:r>
              <w:t xml:space="preserve"> and the representation is a packed decimal</w:t>
            </w:r>
            <w:r>
              <w:rPr>
                <w:rStyle w:val="Emphasis"/>
              </w:rPr>
              <w:t xml:space="preserve"> </w:t>
            </w:r>
            <w:r>
              <w:t>then the pattern can contain only characters and symbols that always result in the presentation of digits.</w:t>
            </w:r>
          </w:p>
          <w:p w14:paraId="3F216E47"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30462B47"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40B0DF86" w14:textId="77777777" w:rsidR="00A001B9" w:rsidRDefault="009D64FD">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5C7BF112" w14:textId="77777777" w:rsidR="00A001B9" w:rsidRDefault="009D64FD">
            <w:proofErr w:type="spellStart"/>
            <w:r>
              <w:t>Enum</w:t>
            </w:r>
            <w:proofErr w:type="spellEnd"/>
          </w:p>
          <w:p w14:paraId="19DC193B" w14:textId="77777777" w:rsidR="00A001B9" w:rsidRDefault="009D64FD">
            <w:r>
              <w:t>Valid values 'explicit', 'implicit'</w:t>
            </w:r>
          </w:p>
          <w:p w14:paraId="2BC0B02C" w14:textId="77777777" w:rsidR="00A001B9" w:rsidRDefault="009D64FD">
            <w:r>
              <w:t xml:space="preserve">'explicit' means the pattern is given by </w:t>
            </w:r>
            <w:proofErr w:type="spellStart"/>
            <w:r>
              <w:t>dfdl:calendarPattern</w:t>
            </w:r>
            <w:proofErr w:type="spellEnd"/>
            <w:r>
              <w:t xml:space="preserve">, </w:t>
            </w:r>
          </w:p>
          <w:p w14:paraId="1A334341" w14:textId="77777777" w:rsidR="00A001B9" w:rsidRDefault="009D64FD">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A001B9" w14:paraId="40E429FE"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3BA7E217" w14:textId="77777777" w:rsidR="00A001B9" w:rsidRDefault="009D64FD">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32995F27" w14:textId="77777777" w:rsidR="00A001B9" w:rsidRDefault="009D64FD">
                  <w:pPr>
                    <w:rPr>
                      <w:b/>
                    </w:rPr>
                  </w:pPr>
                  <w:r>
                    <w:rPr>
                      <w:b/>
                    </w:rPr>
                    <w:t>Default Pattern</w:t>
                  </w:r>
                </w:p>
              </w:tc>
            </w:tr>
            <w:tr w:rsidR="00A001B9" w14:paraId="47DFC6D5" w14:textId="77777777">
              <w:tc>
                <w:tcPr>
                  <w:tcW w:w="3304" w:type="dxa"/>
                  <w:tcBorders>
                    <w:top w:val="single" w:sz="4" w:space="0" w:color="auto"/>
                    <w:left w:val="single" w:sz="4" w:space="0" w:color="auto"/>
                    <w:bottom w:val="single" w:sz="4" w:space="0" w:color="auto"/>
                    <w:right w:val="single" w:sz="4" w:space="0" w:color="auto"/>
                  </w:tcBorders>
                  <w:hideMark/>
                </w:tcPr>
                <w:p w14:paraId="0C2BD26A" w14:textId="77777777" w:rsidR="00A001B9" w:rsidRDefault="009D64FD">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0833D785" w14:textId="77777777" w:rsidR="00A001B9" w:rsidRDefault="009D64FD">
                  <w:proofErr w:type="spellStart"/>
                  <w:r>
                    <w:t>yyyy</w:t>
                  </w:r>
                  <w:proofErr w:type="spellEnd"/>
                  <w:r>
                    <w:t>-MM-dd</w:t>
                  </w:r>
                </w:p>
              </w:tc>
            </w:tr>
            <w:tr w:rsidR="00A001B9" w14:paraId="624D7ECF" w14:textId="77777777">
              <w:tc>
                <w:tcPr>
                  <w:tcW w:w="3304" w:type="dxa"/>
                  <w:tcBorders>
                    <w:top w:val="single" w:sz="4" w:space="0" w:color="auto"/>
                    <w:left w:val="single" w:sz="4" w:space="0" w:color="auto"/>
                    <w:bottom w:val="single" w:sz="4" w:space="0" w:color="auto"/>
                    <w:right w:val="single" w:sz="4" w:space="0" w:color="auto"/>
                  </w:tcBorders>
                  <w:hideMark/>
                </w:tcPr>
                <w:p w14:paraId="6EDBB816" w14:textId="77777777" w:rsidR="00A001B9" w:rsidRDefault="009D64FD">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E32149B" w14:textId="77777777" w:rsidR="00A001B9" w:rsidRDefault="009D64FD">
                  <w:proofErr w:type="spellStart"/>
                  <w:r>
                    <w:t>yyyy-MM-dd'T'HH:mm:ss</w:t>
                  </w:r>
                  <w:proofErr w:type="spellEnd"/>
                </w:p>
              </w:tc>
            </w:tr>
            <w:tr w:rsidR="00A001B9" w14:paraId="31F7B6DD" w14:textId="77777777">
              <w:tc>
                <w:tcPr>
                  <w:tcW w:w="3304" w:type="dxa"/>
                  <w:tcBorders>
                    <w:top w:val="single" w:sz="4" w:space="0" w:color="auto"/>
                    <w:left w:val="single" w:sz="4" w:space="0" w:color="auto"/>
                    <w:bottom w:val="single" w:sz="4" w:space="0" w:color="auto"/>
                    <w:right w:val="single" w:sz="4" w:space="0" w:color="auto"/>
                  </w:tcBorders>
                  <w:hideMark/>
                </w:tcPr>
                <w:p w14:paraId="5206B8D2" w14:textId="77777777" w:rsidR="00A001B9" w:rsidRDefault="009D64FD">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66ED2029" w14:textId="77777777" w:rsidR="00A001B9" w:rsidRDefault="009D64FD">
                  <w:proofErr w:type="spellStart"/>
                  <w:r>
                    <w:t>HH:mm:ssZ</w:t>
                  </w:r>
                  <w:proofErr w:type="spellEnd"/>
                </w:p>
              </w:tc>
            </w:tr>
          </w:tbl>
          <w:p w14:paraId="072EFA54"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
        </w:tc>
      </w:tr>
      <w:tr w:rsidR="00A001B9" w14:paraId="6FD1A78D"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0EF71691" w14:textId="77777777" w:rsidR="00A001B9" w:rsidRDefault="009D64FD">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8296F00" w14:textId="77777777" w:rsidR="00A001B9" w:rsidRDefault="009D64FD">
            <w:proofErr w:type="spellStart"/>
            <w:r>
              <w:t>Enum</w:t>
            </w:r>
            <w:proofErr w:type="spellEnd"/>
          </w:p>
          <w:p w14:paraId="289420ED" w14:textId="77777777" w:rsidR="00A001B9" w:rsidRDefault="009D64FD">
            <w:r>
              <w:t>Valid values are 'strict', 'lax'</w:t>
            </w:r>
          </w:p>
          <w:p w14:paraId="55BFFA57" w14:textId="77777777" w:rsidR="00A001B9" w:rsidRDefault="009D64FD">
            <w:r>
              <w:t xml:space="preserve">Indicates how lenient to be when parsing against the pattern. </w:t>
            </w:r>
          </w:p>
          <w:p w14:paraId="40F3B811" w14:textId="4C43F4B0" w:rsidR="00A001B9" w:rsidRDefault="009D64FD">
            <w:r>
              <w:t xml:space="preserve">See Section </w:t>
            </w:r>
            <w:r>
              <w:fldChar w:fldCharType="begin"/>
            </w:r>
            <w:r>
              <w:instrText xml:space="preserve"> REF _Ref364431481 \r \h </w:instrText>
            </w:r>
            <w:r>
              <w:fldChar w:fldCharType="separate"/>
            </w:r>
            <w:r w:rsidR="002D29EA">
              <w:t>13.11.2</w:t>
            </w:r>
            <w:r>
              <w:fldChar w:fldCharType="end"/>
            </w:r>
            <w:r>
              <w:t xml:space="preserve"> </w:t>
            </w:r>
            <w:r>
              <w:fldChar w:fldCharType="begin"/>
            </w:r>
            <w:r>
              <w:instrText xml:space="preserve"> REF _Ref364431481 \h </w:instrText>
            </w:r>
            <w:r>
              <w:fldChar w:fldCharType="separate"/>
            </w:r>
            <w:r w:rsidR="002D29EA">
              <w:rPr>
                <w:lang w:eastAsia="en-GB"/>
              </w:rPr>
              <w:t xml:space="preserve">The </w:t>
            </w:r>
            <w:proofErr w:type="spellStart"/>
            <w:r w:rsidR="002D29EA">
              <w:rPr>
                <w:lang w:eastAsia="en-GB"/>
              </w:rPr>
              <w:t>dfdl:calendarCheckPolicy</w:t>
            </w:r>
            <w:proofErr w:type="spellEnd"/>
            <w:r w:rsidR="002D29EA">
              <w:rPr>
                <w:lang w:eastAsia="en-GB"/>
              </w:rPr>
              <w:t xml:space="preserve"> Property</w:t>
            </w:r>
            <w:r>
              <w:fldChar w:fldCharType="end"/>
            </w:r>
            <w:r>
              <w:t xml:space="preserve"> below for details of the specific behaviors for 'strict' and 'lax'.</w:t>
            </w:r>
          </w:p>
          <w:p w14:paraId="60E9438F"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5072EDDB"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915CDEC" w14:textId="77777777" w:rsidR="00A001B9" w:rsidRDefault="009D64FD">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3489C0C2" w14:textId="77777777" w:rsidR="00A001B9" w:rsidRDefault="009D64FD">
            <w:r>
              <w:t>String</w:t>
            </w:r>
          </w:p>
          <w:p w14:paraId="23B4AD24" w14:textId="77777777" w:rsidR="00A001B9" w:rsidRDefault="009D64FD">
            <w:r>
              <w:t xml:space="preserve">This property provides the time zone that will be assumed if no time zone explicitly occurs in the data. </w:t>
            </w:r>
          </w:p>
          <w:p w14:paraId="65630FAC" w14:textId="77777777" w:rsidR="00A001B9" w:rsidRDefault="009D64FD">
            <w:r>
              <w:t xml:space="preserve">Valid values specify a UTC time zone offset by matching the regular expression: </w:t>
            </w:r>
          </w:p>
          <w:p w14:paraId="245D3245" w14:textId="77777777" w:rsidR="00A001B9" w:rsidRDefault="009D64FD">
            <w:pPr>
              <w:rPr>
                <w:rStyle w:val="CodeCharacter"/>
                <w:rFonts w:eastAsia="Courier New" w:cs="Times New Roman"/>
                <w:sz w:val="20"/>
              </w:rPr>
            </w:pPr>
            <w:r>
              <w:rPr>
                <w:rStyle w:val="CodeCharacter"/>
                <w:rFonts w:cs="Times New Roman"/>
                <w:sz w:val="20"/>
              </w:rPr>
              <w:t>(UTC)([+\-]([01]\d|\d)((([:][0-5]\d){1,2})?))?</w:t>
            </w:r>
            <w:del w:id="4869" w:author="Mike Beckerle" w:date="2019-09-17T19:02:00Z">
              <w:r>
                <w:rPr>
                  <w:rStyle w:val="CodeCharacter"/>
                  <w:rFonts w:cs="Times New Roman"/>
                  <w:sz w:val="20"/>
                </w:rPr>
                <w:delText>)</w:delText>
              </w:r>
            </w:del>
            <w:r>
              <w:rPr>
                <w:rStyle w:val="CodeCharacter"/>
                <w:rFonts w:eastAsia="Courier New" w:cs="Times New Roman"/>
                <w:sz w:val="20"/>
              </w:rPr>
              <w:t xml:space="preserve"> </w:t>
            </w:r>
          </w:p>
          <w:p w14:paraId="265E536A" w14:textId="77777777" w:rsidR="00A001B9" w:rsidRDefault="009D64FD">
            <w:r>
              <w:t>In addition, empty string can be specified to indicate "no time zone", or the IANA time zone format (also known as the Olson time zone format) may be used. (</w:t>
            </w:r>
            <w:proofErr w:type="spellStart"/>
            <w:r>
              <w:t>e.g</w:t>
            </w:r>
            <w:proofErr w:type="spellEnd"/>
            <w:r>
              <w:t>, America/</w:t>
            </w:r>
            <w:proofErr w:type="spellStart"/>
            <w:r>
              <w:t>New_York</w:t>
            </w:r>
            <w:proofErr w:type="spellEnd"/>
            <w:r>
              <w:t xml:space="preserve">)) See </w:t>
            </w:r>
            <w:r>
              <w:rPr>
                <w:noProof/>
              </w:rPr>
              <w:t>[</w:t>
            </w:r>
            <w:hyperlink w:anchor="a_IANATimeZone" w:history="1">
              <w:r>
                <w:rPr>
                  <w:rStyle w:val="Hyperlink"/>
                  <w:noProof/>
                </w:rPr>
                <w:t>IANATimeZone</w:t>
              </w:r>
            </w:hyperlink>
            <w:r>
              <w:rPr>
                <w:noProof/>
              </w:rPr>
              <w:t>]</w:t>
            </w:r>
            <w:r>
              <w:t>.</w:t>
            </w:r>
          </w:p>
          <w:p w14:paraId="0BB2D4E4" w14:textId="77777777" w:rsidR="00A001B9" w:rsidRDefault="009D64FD">
            <w:r>
              <w:t xml:space="preserve">Note that this property is used when parsing only. </w:t>
            </w:r>
          </w:p>
          <w:p w14:paraId="669DD7F6"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04F1EB29"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641BBD34" w14:textId="77777777" w:rsidR="00A001B9" w:rsidRDefault="009D64FD">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17365B25" w14:textId="77777777" w:rsidR="00A001B9" w:rsidRDefault="009D64FD">
            <w:proofErr w:type="spellStart"/>
            <w:r>
              <w:t>Enum</w:t>
            </w:r>
            <w:proofErr w:type="spellEnd"/>
          </w:p>
          <w:p w14:paraId="1B535975" w14:textId="77777777" w:rsidR="00A001B9" w:rsidRDefault="009D64FD">
            <w:r>
              <w:t>Valid values are 'yes', 'no'</w:t>
            </w:r>
          </w:p>
          <w:p w14:paraId="679BAE20" w14:textId="77777777" w:rsidR="00A001B9" w:rsidRDefault="009D64FD">
            <w:r>
              <w:t xml:space="preserve">Whether the time zone given in </w:t>
            </w:r>
            <w:proofErr w:type="spellStart"/>
            <w:r>
              <w:t>dfdl:calendarTimeZone</w:t>
            </w:r>
            <w:proofErr w:type="spellEnd"/>
            <w:r>
              <w:t xml:space="preserve"> observes daylight savings time.   </w:t>
            </w:r>
          </w:p>
          <w:p w14:paraId="5A73EC8C" w14:textId="77777777" w:rsidR="00A001B9" w:rsidRDefault="009D64FD">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2C46986B" w14:textId="77777777" w:rsidR="00A001B9" w:rsidRDefault="009D64FD">
            <w:r>
              <w:t xml:space="preserve">This property applies to parsing only. </w:t>
            </w:r>
          </w:p>
          <w:p w14:paraId="2B520761"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191E422D"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4FD72BFB" w14:textId="77777777" w:rsidR="00A001B9" w:rsidRDefault="009D64FD">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0CBF1CD8" w14:textId="77777777" w:rsidR="00A001B9" w:rsidRDefault="009D64FD">
            <w:proofErr w:type="spellStart"/>
            <w:r>
              <w:t>Enum</w:t>
            </w:r>
            <w:proofErr w:type="spellEnd"/>
          </w:p>
          <w:p w14:paraId="1AC24A16" w14:textId="77777777" w:rsidR="00A001B9" w:rsidRDefault="009D64FD">
            <w:r>
              <w:t>Valid values 'Monday' … 'Sunday'</w:t>
            </w:r>
          </w:p>
          <w:p w14:paraId="2AA0E9A3" w14:textId="77777777" w:rsidR="00A001B9" w:rsidRDefault="009D64FD">
            <w:r>
              <w:t>The day of the week upon which a new week is considered to start.</w:t>
            </w:r>
          </w:p>
          <w:p w14:paraId="7A2FDC2A"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41733C8C"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38DD8932" w14:textId="77777777" w:rsidR="00A001B9" w:rsidRDefault="009D64FD">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25E51CA1" w14:textId="77777777" w:rsidR="00A001B9" w:rsidRDefault="009D64FD">
            <w:r>
              <w:t>Non-negative Integer</w:t>
            </w:r>
          </w:p>
          <w:p w14:paraId="618821AE" w14:textId="77777777" w:rsidR="00A001B9" w:rsidRDefault="009D64FD">
            <w:r>
              <w:lastRenderedPageBreak/>
              <w:t>Valid values 1 to 7</w:t>
            </w:r>
          </w:p>
          <w:p w14:paraId="3E80FE35" w14:textId="77777777" w:rsidR="00A001B9" w:rsidRDefault="009D64FD">
            <w:r>
              <w:t xml:space="preserve">Specify the number of days of the new year that must fall within the first week. </w:t>
            </w:r>
          </w:p>
          <w:p w14:paraId="75A5039A" w14:textId="77777777" w:rsidR="00A001B9" w:rsidRDefault="009D64FD">
            <w:pPr>
              <w:rPr>
                <w:szCs w:val="18"/>
              </w:rPr>
            </w:pPr>
            <w:r>
              <w:t xml:space="preserve">The start of a year usually falls in the middle of a week. If the number of days in that week is less than the value specified here, the week </w:t>
            </w:r>
            <w:proofErr w:type="gramStart"/>
            <w:r>
              <w:t>is considered to be</w:t>
            </w:r>
            <w:proofErr w:type="gramEnd"/>
            <w:r>
              <w:t xml:space="preserve"> the last week of the previous year; hence week 1 starts some days into the new year. Otherwise it </w:t>
            </w:r>
            <w:proofErr w:type="gramStart"/>
            <w:r>
              <w:t>is considered to be</w:t>
            </w:r>
            <w:proofErr w:type="gramEnd"/>
            <w:r>
              <w:t xml:space="preserve"> the first week of the new year; hence week 1 starts some days before the new year.</w:t>
            </w:r>
          </w:p>
          <w:p w14:paraId="56882EAB"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62C3016B"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7CE6AC4F" w14:textId="77777777" w:rsidR="00A001B9" w:rsidRDefault="009D64FD">
            <w:r>
              <w:lastRenderedPageBreak/>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86D50A8" w14:textId="77777777" w:rsidR="00A001B9" w:rsidRDefault="009D64FD">
            <w:r>
              <w:t>Non-negative Integer</w:t>
            </w:r>
          </w:p>
          <w:p w14:paraId="54BBFD8B" w14:textId="77777777" w:rsidR="00A001B9" w:rsidRDefault="009D64FD">
            <w:r>
              <w:t>Valid values 0 to 99.</w:t>
            </w:r>
          </w:p>
          <w:p w14:paraId="4AFAA665" w14:textId="77777777" w:rsidR="00A001B9" w:rsidRDefault="009D64FD">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0CCE55EC"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1FBCB290"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6E1A5909" w14:textId="77777777" w:rsidR="00A001B9" w:rsidRDefault="009D64FD">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D68F15" w14:textId="77777777" w:rsidR="00A001B9" w:rsidRDefault="009D64FD">
            <w:r>
              <w:t>String or DFDL Expression</w:t>
            </w:r>
          </w:p>
          <w:p w14:paraId="593BBFD1" w14:textId="77777777" w:rsidR="00A001B9" w:rsidRDefault="009D64FD">
            <w:r>
              <w:t xml:space="preserve">The language that is used when the pattern produces a presentation in text. </w:t>
            </w:r>
          </w:p>
          <w:p w14:paraId="643A8EB0" w14:textId="77777777" w:rsidR="00A001B9" w:rsidRDefault="009D64FD">
            <w:r>
              <w:t xml:space="preserve">The value must match the regular expression: </w:t>
            </w:r>
          </w:p>
          <w:p w14:paraId="3580E701" w14:textId="77777777" w:rsidR="00A001B9" w:rsidRDefault="009D64FD">
            <w:pPr>
              <w:rPr>
                <w:rStyle w:val="CodeCharacter"/>
                <w:rFonts w:cs="Times New Roman"/>
                <w:sz w:val="20"/>
              </w:rPr>
            </w:pPr>
            <w:r>
              <w:rPr>
                <w:rStyle w:val="CodeCharacter"/>
                <w:rFonts w:cs="Times New Roman"/>
                <w:sz w:val="20"/>
              </w:rPr>
              <w:t>([A-Za-z]{1,8}([\-_][A-Za-z0-9]{1,8})*)</w:t>
            </w:r>
          </w:p>
          <w:p w14:paraId="2D2AEEE0" w14:textId="77777777" w:rsidR="00A001B9" w:rsidRDefault="009D64FD">
            <w:pPr>
              <w:rPr>
                <w:ins w:id="4870" w:author="Mike Beckerle" w:date="2019-09-26T18:51:00Z"/>
              </w:rPr>
            </w:pPr>
            <w:r>
              <w:t>It is a Schema Definition Error otherwise.</w:t>
            </w:r>
            <w:ins w:id="4871" w:author="Mike Beckerle" w:date="2019-09-26T18:51:00Z">
              <w:r>
                <w:t xml:space="preserve"> </w:t>
              </w:r>
            </w:ins>
          </w:p>
          <w:p w14:paraId="631AD539" w14:textId="77777777" w:rsidR="00A001B9" w:rsidRDefault="009D64FD">
            <w:ins w:id="4872" w:author="Mike Beckerle" w:date="2019-09-26T18:51:00Z">
              <w:r>
                <w:t>The expression must not contain forward references to elements which have not yet been processed.</w:t>
              </w:r>
            </w:ins>
          </w:p>
          <w:p w14:paraId="1772E159" w14:textId="77777777" w:rsidR="00A001B9" w:rsidRDefault="009D64FD">
            <w:pPr>
              <w:autoSpaceDE w:val="0"/>
              <w:autoSpaceDN w:val="0"/>
              <w:adjustRightInd w:val="0"/>
              <w:rPr>
                <w:rFonts w:cs="Arial"/>
              </w:rPr>
            </w:pPr>
            <w:r>
              <w:rPr>
                <w:rFonts w:cs="Arial"/>
              </w:rPr>
              <w:t xml:space="preserve">All DFDL Implementations must 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2D3BCD8E" w14:textId="77777777" w:rsidR="00A001B9" w:rsidRDefault="009D64FD">
            <w:pPr>
              <w:autoSpaceDE w:val="0"/>
              <w:autoSpaceDN w:val="0"/>
              <w:adjustRightInd w:val="0"/>
              <w:rPr>
                <w:rFonts w:cs="Arial"/>
              </w:rPr>
            </w:pPr>
            <w:r>
              <w:rPr>
                <w:rFonts w:cs="Arial"/>
              </w:rPr>
              <w:t xml:space="preserve">DFDL implementations may support additional values, however, the value of the </w:t>
            </w:r>
            <w:proofErr w:type="spellStart"/>
            <w:r>
              <w:rPr>
                <w:rFonts w:cs="Arial"/>
              </w:rPr>
              <w:t>dfdl:calendarLanguage</w:t>
            </w:r>
            <w:proofErr w:type="spellEnd"/>
            <w:r>
              <w:rPr>
                <w:rFonts w:cs="Arial"/>
              </w:rPr>
              <w:t xml:space="preserve"> property is always interpreted as a Unicode Language </w:t>
            </w:r>
            <w:proofErr w:type="spellStart"/>
            <w:r>
              <w:rPr>
                <w:rFonts w:cs="Arial"/>
              </w:rPr>
              <w:t>Indentifier</w:t>
            </w:r>
            <w:proofErr w:type="spellEnd"/>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6A49793B"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251B07E5" w14:textId="6F99ADCB" w:rsidR="00A001B9" w:rsidRDefault="009D64FD">
      <w:pPr>
        <w:pStyle w:val="Caption"/>
      </w:pPr>
      <w:bookmarkStart w:id="4873" w:name="_Toc142877208"/>
      <w:r>
        <w:t xml:space="preserve">Table </w:t>
      </w:r>
      <w:r w:rsidR="00342DB5">
        <w:fldChar w:fldCharType="begin"/>
      </w:r>
      <w:r w:rsidR="00342DB5">
        <w:instrText xml:space="preserve"> SEQ Table \* ARABIC </w:instrText>
      </w:r>
      <w:r w:rsidR="00342DB5">
        <w:fldChar w:fldCharType="separate"/>
      </w:r>
      <w:r w:rsidR="002D29EA">
        <w:rPr>
          <w:noProof/>
        </w:rPr>
        <w:t>39</w:t>
      </w:r>
      <w:r w:rsidR="00342DB5">
        <w:rPr>
          <w:noProof/>
        </w:rPr>
        <w:fldChar w:fldCharType="end"/>
      </w:r>
      <w:r>
        <w:t xml:space="preserve"> Properties specific to Calendar with Text or Binary Representation</w:t>
      </w:r>
    </w:p>
    <w:p w14:paraId="190A9DE8" w14:textId="77777777" w:rsidR="00A001B9" w:rsidRDefault="009D64FD">
      <w:pPr>
        <w:pStyle w:val="Heading3"/>
      </w:pPr>
      <w:bookmarkStart w:id="4874" w:name="_Toc349042765"/>
      <w:bookmarkStart w:id="4875" w:name="_Toc243112839"/>
      <w:bookmarkStart w:id="4876" w:name="_Toc27061099"/>
      <w:r>
        <w:t xml:space="preserve">The </w:t>
      </w:r>
      <w:proofErr w:type="spellStart"/>
      <w:r>
        <w:t>dfdl:calendarPattern</w:t>
      </w:r>
      <w:proofErr w:type="spellEnd"/>
      <w:r>
        <w:t xml:space="preserve"> property</w:t>
      </w:r>
      <w:bookmarkEnd w:id="4874"/>
      <w:bookmarkEnd w:id="4875"/>
      <w:bookmarkEnd w:id="4876"/>
    </w:p>
    <w:p w14:paraId="47588C39" w14:textId="77777777" w:rsidR="00A001B9" w:rsidRDefault="009D64FD">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2B08305D" w14:textId="77777777" w:rsidR="00A001B9" w:rsidRDefault="009D64FD">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74342876" w14:textId="77777777" w:rsidR="00A001B9" w:rsidRDefault="009D64FD">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ook w:val="04A0" w:firstRow="1" w:lastRow="0" w:firstColumn="1" w:lastColumn="0" w:noHBand="0" w:noVBand="1"/>
      </w:tblPr>
      <w:tblGrid>
        <w:gridCol w:w="1021"/>
        <w:gridCol w:w="2561"/>
        <w:gridCol w:w="1616"/>
        <w:gridCol w:w="1040"/>
        <w:gridCol w:w="2392"/>
      </w:tblGrid>
      <w:tr w:rsidR="00A001B9" w14:paraId="569944D5" w14:textId="77777777" w:rsidTr="00A001B9">
        <w:trPr>
          <w:cnfStyle w:val="100000000000" w:firstRow="1" w:lastRow="0" w:firstColumn="0" w:lastColumn="0" w:oddVBand="0" w:evenVBand="0" w:oddHBand="0" w:evenHBand="0" w:firstRowFirstColumn="0" w:firstRowLastColumn="0" w:lastRowFirstColumn="0" w:lastRowLastColumn="0"/>
        </w:trPr>
        <w:tc>
          <w:tcPr>
            <w:tcW w:w="1029" w:type="dxa"/>
            <w:noWrap/>
            <w:hideMark/>
          </w:tcPr>
          <w:p w14:paraId="10013E6A" w14:textId="77777777" w:rsidR="00A001B9" w:rsidRDefault="009D64FD">
            <w:r>
              <w:t>Symbol</w:t>
            </w:r>
          </w:p>
        </w:tc>
        <w:tc>
          <w:tcPr>
            <w:tcW w:w="2589" w:type="dxa"/>
            <w:noWrap/>
            <w:hideMark/>
          </w:tcPr>
          <w:p w14:paraId="1AC4329D" w14:textId="77777777" w:rsidR="00A001B9" w:rsidRDefault="009D64FD">
            <w:r>
              <w:t>Meaning</w:t>
            </w:r>
          </w:p>
        </w:tc>
        <w:tc>
          <w:tcPr>
            <w:tcW w:w="1633" w:type="dxa"/>
            <w:noWrap/>
            <w:hideMark/>
          </w:tcPr>
          <w:p w14:paraId="73D67D29" w14:textId="77777777" w:rsidR="00A001B9" w:rsidRDefault="009D64FD">
            <w:r>
              <w:t>Presentation</w:t>
            </w:r>
          </w:p>
        </w:tc>
        <w:tc>
          <w:tcPr>
            <w:tcW w:w="3605" w:type="dxa"/>
            <w:gridSpan w:val="2"/>
            <w:hideMark/>
          </w:tcPr>
          <w:p w14:paraId="068C7CB8" w14:textId="77777777" w:rsidR="00A001B9" w:rsidRDefault="009D64FD">
            <w:r>
              <w:t>Example</w:t>
            </w:r>
          </w:p>
        </w:tc>
      </w:tr>
      <w:tr w:rsidR="00A001B9" w14:paraId="476AD2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0F27CBD" w14:textId="77777777" w:rsidR="00A001B9" w:rsidRDefault="009D64FD">
            <w:pPr>
              <w:pStyle w:val="TableContents"/>
            </w:pPr>
            <w:r>
              <w:t xml:space="preserve">G        </w:t>
            </w:r>
          </w:p>
        </w:tc>
        <w:tc>
          <w:tcPr>
            <w:tcW w:w="2589" w:type="dxa"/>
            <w:tcBorders>
              <w:top w:val="single" w:sz="4" w:space="0" w:color="auto"/>
              <w:left w:val="single" w:sz="4" w:space="0" w:color="auto"/>
              <w:bottom w:val="single" w:sz="4" w:space="0" w:color="auto"/>
              <w:right w:val="single" w:sz="4" w:space="0" w:color="auto"/>
            </w:tcBorders>
            <w:noWrap/>
            <w:hideMark/>
          </w:tcPr>
          <w:p w14:paraId="01A844F1" w14:textId="77777777" w:rsidR="00A001B9" w:rsidRDefault="009D64FD">
            <w:pPr>
              <w:pStyle w:val="TableContents"/>
            </w:pPr>
            <w:r>
              <w:t xml:space="preserve">era designator </w:t>
            </w:r>
          </w:p>
        </w:tc>
        <w:tc>
          <w:tcPr>
            <w:tcW w:w="1633" w:type="dxa"/>
            <w:tcBorders>
              <w:top w:val="single" w:sz="4" w:space="0" w:color="auto"/>
              <w:left w:val="single" w:sz="4" w:space="0" w:color="auto"/>
              <w:bottom w:val="single" w:sz="4" w:space="0" w:color="auto"/>
              <w:right w:val="single" w:sz="4" w:space="0" w:color="auto"/>
            </w:tcBorders>
            <w:noWrap/>
            <w:hideMark/>
          </w:tcPr>
          <w:p w14:paraId="2F6982B5"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7DC81339" w14:textId="77777777" w:rsidR="00A001B9" w:rsidRDefault="009D64FD">
            <w:pPr>
              <w:rPr>
                <w:rFonts w:eastAsia="MS Mincho"/>
                <w:lang w:eastAsia="ja-JP"/>
              </w:rPr>
            </w:pPr>
            <w:r>
              <w:rPr>
                <w:rFonts w:eastAsia="MS Mincho"/>
                <w:lang w:eastAsia="ja-JP"/>
              </w:rPr>
              <w:t>G</w:t>
            </w:r>
          </w:p>
        </w:tc>
        <w:tc>
          <w:tcPr>
            <w:tcW w:w="2418" w:type="dxa"/>
            <w:tcBorders>
              <w:top w:val="single" w:sz="4" w:space="0" w:color="auto"/>
              <w:left w:val="single" w:sz="4" w:space="0" w:color="auto"/>
              <w:bottom w:val="single" w:sz="4" w:space="0" w:color="auto"/>
              <w:right w:val="single" w:sz="4" w:space="0" w:color="auto"/>
            </w:tcBorders>
            <w:noWrap/>
            <w:hideMark/>
          </w:tcPr>
          <w:p w14:paraId="7F966342" w14:textId="77777777" w:rsidR="00A001B9" w:rsidRDefault="009D64FD">
            <w:pPr>
              <w:rPr>
                <w:rFonts w:eastAsia="MS Mincho"/>
                <w:lang w:eastAsia="ja-JP"/>
              </w:rPr>
            </w:pPr>
            <w:r>
              <w:rPr>
                <w:rFonts w:eastAsia="MS Mincho"/>
                <w:lang w:eastAsia="ja-JP"/>
              </w:rPr>
              <w:t>AD</w:t>
            </w:r>
          </w:p>
        </w:tc>
      </w:tr>
      <w:tr w:rsidR="00A001B9" w14:paraId="3E7564C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81F9433"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E855254" w14:textId="77777777" w:rsidR="00A001B9" w:rsidRDefault="009D64FD">
            <w:pPr>
              <w:pStyle w:val="TableContents"/>
            </w:pPr>
            <w:r>
              <w:t xml:space="preserve">year </w:t>
            </w:r>
          </w:p>
        </w:tc>
        <w:tc>
          <w:tcPr>
            <w:tcW w:w="1633" w:type="dxa"/>
            <w:tcBorders>
              <w:top w:val="single" w:sz="4" w:space="0" w:color="auto"/>
              <w:left w:val="single" w:sz="4" w:space="0" w:color="auto"/>
              <w:bottom w:val="single" w:sz="4" w:space="0" w:color="auto"/>
              <w:right w:val="single" w:sz="4" w:space="0" w:color="auto"/>
            </w:tcBorders>
            <w:noWrap/>
            <w:hideMark/>
          </w:tcPr>
          <w:p w14:paraId="7BB42645"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92D2964" w14:textId="77777777" w:rsidR="00A001B9" w:rsidRDefault="009D64FD">
            <w:pPr>
              <w:rPr>
                <w:rFonts w:eastAsia="MS Mincho"/>
                <w:lang w:eastAsia="ja-JP"/>
              </w:rPr>
            </w:pPr>
            <w:r>
              <w:rPr>
                <w:rFonts w:eastAsia="MS Mincho"/>
                <w:lang w:eastAsia="ja-JP"/>
              </w:rPr>
              <w:t xml:space="preserve">y, </w:t>
            </w:r>
            <w:proofErr w:type="spellStart"/>
            <w:r>
              <w:rPr>
                <w:rFonts w:eastAsia="MS Mincho"/>
                <w:lang w:eastAsia="ja-JP"/>
              </w:rPr>
              <w:t>yyyy</w:t>
            </w:r>
            <w:proofErr w:type="spellEnd"/>
          </w:p>
          <w:p w14:paraId="6499B2C6" w14:textId="77777777" w:rsidR="00A001B9" w:rsidRDefault="009D64FD">
            <w:pPr>
              <w:rPr>
                <w:rFonts w:eastAsia="MS Mincho"/>
                <w:lang w:eastAsia="ja-JP"/>
              </w:rPr>
            </w:pPr>
            <w:proofErr w:type="spellStart"/>
            <w:r>
              <w:rPr>
                <w:rFonts w:eastAsia="MS Mincho"/>
                <w:lang w:eastAsia="ja-JP"/>
              </w:rPr>
              <w:lastRenderedPageBreak/>
              <w:t>yy</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776C40C6" w14:textId="77777777" w:rsidR="00A001B9" w:rsidRDefault="009D64FD">
            <w:pPr>
              <w:rPr>
                <w:rFonts w:eastAsia="MS Mincho"/>
                <w:lang w:eastAsia="ja-JP"/>
              </w:rPr>
            </w:pPr>
            <w:r>
              <w:rPr>
                <w:rFonts w:eastAsia="MS Mincho"/>
                <w:lang w:eastAsia="ja-JP"/>
              </w:rPr>
              <w:lastRenderedPageBreak/>
              <w:t>1996</w:t>
            </w:r>
          </w:p>
          <w:p w14:paraId="0EFDECE2" w14:textId="77777777" w:rsidR="00A001B9" w:rsidRDefault="009D64FD">
            <w:pPr>
              <w:rPr>
                <w:rFonts w:eastAsia="MS Mincho"/>
                <w:lang w:eastAsia="ja-JP"/>
              </w:rPr>
            </w:pPr>
            <w:r>
              <w:rPr>
                <w:rFonts w:eastAsia="MS Mincho"/>
                <w:lang w:eastAsia="ja-JP"/>
              </w:rPr>
              <w:lastRenderedPageBreak/>
              <w:t>96</w:t>
            </w:r>
          </w:p>
        </w:tc>
      </w:tr>
      <w:tr w:rsidR="00A001B9" w14:paraId="5D548B9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8A91059" w14:textId="77777777" w:rsidR="00A001B9" w:rsidRDefault="009D64FD">
            <w:pPr>
              <w:pStyle w:val="TableContents"/>
            </w:pPr>
            <w:r>
              <w:lastRenderedPageBreak/>
              <w:t xml:space="preserve">u </w:t>
            </w:r>
          </w:p>
        </w:tc>
        <w:tc>
          <w:tcPr>
            <w:tcW w:w="2589" w:type="dxa"/>
            <w:tcBorders>
              <w:top w:val="single" w:sz="4" w:space="0" w:color="auto"/>
              <w:left w:val="single" w:sz="4" w:space="0" w:color="auto"/>
              <w:bottom w:val="single" w:sz="4" w:space="0" w:color="auto"/>
              <w:right w:val="single" w:sz="4" w:space="0" w:color="auto"/>
            </w:tcBorders>
            <w:noWrap/>
            <w:hideMark/>
          </w:tcPr>
          <w:p w14:paraId="48E4F42F" w14:textId="77777777" w:rsidR="00A001B9" w:rsidRDefault="009D64FD">
            <w:pPr>
              <w:pStyle w:val="TableContents"/>
            </w:pPr>
            <w:r>
              <w:t>year (allows negative years)</w:t>
            </w:r>
          </w:p>
        </w:tc>
        <w:tc>
          <w:tcPr>
            <w:tcW w:w="1633" w:type="dxa"/>
            <w:tcBorders>
              <w:top w:val="single" w:sz="4" w:space="0" w:color="auto"/>
              <w:left w:val="single" w:sz="4" w:space="0" w:color="auto"/>
              <w:bottom w:val="single" w:sz="4" w:space="0" w:color="auto"/>
              <w:right w:val="single" w:sz="4" w:space="0" w:color="auto"/>
            </w:tcBorders>
            <w:noWrap/>
            <w:hideMark/>
          </w:tcPr>
          <w:p w14:paraId="12787E5A"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393FCEA" w14:textId="77777777" w:rsidR="00A001B9" w:rsidRDefault="009D64FD">
            <w:pPr>
              <w:rPr>
                <w:rFonts w:eastAsia="MS Mincho"/>
                <w:lang w:eastAsia="ja-JP"/>
              </w:rPr>
            </w:pPr>
            <w:r>
              <w:rPr>
                <w:rFonts w:eastAsia="MS Mincho"/>
                <w:lang w:eastAsia="ja-JP"/>
              </w:rPr>
              <w:t>u</w:t>
            </w:r>
          </w:p>
        </w:tc>
        <w:tc>
          <w:tcPr>
            <w:tcW w:w="2418" w:type="dxa"/>
            <w:tcBorders>
              <w:top w:val="single" w:sz="4" w:space="0" w:color="auto"/>
              <w:left w:val="single" w:sz="4" w:space="0" w:color="auto"/>
              <w:bottom w:val="single" w:sz="4" w:space="0" w:color="auto"/>
              <w:right w:val="single" w:sz="4" w:space="0" w:color="auto"/>
            </w:tcBorders>
            <w:noWrap/>
            <w:hideMark/>
          </w:tcPr>
          <w:p w14:paraId="4F5A7C04" w14:textId="77777777" w:rsidR="00A001B9" w:rsidRDefault="009D64FD">
            <w:pPr>
              <w:rPr>
                <w:rFonts w:eastAsia="MS Mincho"/>
                <w:lang w:eastAsia="ja-JP"/>
              </w:rPr>
            </w:pPr>
            <w:r>
              <w:rPr>
                <w:rFonts w:eastAsia="MS Mincho"/>
                <w:lang w:eastAsia="ja-JP"/>
              </w:rPr>
              <w:t>1900, 0, -500</w:t>
            </w:r>
          </w:p>
        </w:tc>
      </w:tr>
      <w:tr w:rsidR="00A001B9" w14:paraId="2FC27FE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F7B9CB6"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437B3D5" w14:textId="77777777" w:rsidR="00A001B9" w:rsidRDefault="009D64FD">
            <w:pPr>
              <w:pStyle w:val="TableContents"/>
            </w:pPr>
            <w:r>
              <w:t>year (of the week of year)</w:t>
            </w:r>
          </w:p>
        </w:tc>
        <w:tc>
          <w:tcPr>
            <w:tcW w:w="1633" w:type="dxa"/>
            <w:tcBorders>
              <w:top w:val="single" w:sz="4" w:space="0" w:color="auto"/>
              <w:left w:val="single" w:sz="4" w:space="0" w:color="auto"/>
              <w:bottom w:val="single" w:sz="4" w:space="0" w:color="auto"/>
              <w:right w:val="single" w:sz="4" w:space="0" w:color="auto"/>
            </w:tcBorders>
            <w:noWrap/>
            <w:hideMark/>
          </w:tcPr>
          <w:p w14:paraId="37FAB15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7716072" w14:textId="77777777" w:rsidR="00A001B9" w:rsidRDefault="009D64FD">
            <w:pPr>
              <w:rPr>
                <w:rFonts w:eastAsia="MS Mincho"/>
                <w:lang w:eastAsia="ja-JP"/>
              </w:rPr>
            </w:pPr>
            <w:r>
              <w:rPr>
                <w:rFonts w:eastAsia="MS Mincho"/>
                <w:lang w:eastAsia="ja-JP"/>
              </w:rPr>
              <w:t>Y</w:t>
            </w:r>
          </w:p>
        </w:tc>
        <w:tc>
          <w:tcPr>
            <w:tcW w:w="2418" w:type="dxa"/>
            <w:tcBorders>
              <w:top w:val="single" w:sz="4" w:space="0" w:color="auto"/>
              <w:left w:val="single" w:sz="4" w:space="0" w:color="auto"/>
              <w:bottom w:val="single" w:sz="4" w:space="0" w:color="auto"/>
              <w:right w:val="single" w:sz="4" w:space="0" w:color="auto"/>
            </w:tcBorders>
            <w:noWrap/>
            <w:hideMark/>
          </w:tcPr>
          <w:p w14:paraId="438DBE18" w14:textId="77777777" w:rsidR="00A001B9" w:rsidRDefault="009D64FD">
            <w:pPr>
              <w:rPr>
                <w:rFonts w:eastAsia="MS Mincho"/>
                <w:lang w:eastAsia="ja-JP"/>
              </w:rPr>
            </w:pPr>
            <w:r>
              <w:rPr>
                <w:rFonts w:eastAsia="MS Mincho"/>
                <w:lang w:eastAsia="ja-JP"/>
              </w:rPr>
              <w:t>1997</w:t>
            </w:r>
          </w:p>
        </w:tc>
      </w:tr>
      <w:tr w:rsidR="00A001B9" w14:paraId="093BB17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3B18AF2"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D2C516F" w14:textId="77777777" w:rsidR="00A001B9" w:rsidRDefault="009D64FD">
            <w:pPr>
              <w:pStyle w:val="TableContents"/>
            </w:pPr>
            <w:r>
              <w:t xml:space="preserve">month in year </w:t>
            </w:r>
          </w:p>
        </w:tc>
        <w:tc>
          <w:tcPr>
            <w:tcW w:w="1633" w:type="dxa"/>
            <w:tcBorders>
              <w:top w:val="single" w:sz="4" w:space="0" w:color="auto"/>
              <w:left w:val="single" w:sz="4" w:space="0" w:color="auto"/>
              <w:bottom w:val="single" w:sz="4" w:space="0" w:color="auto"/>
              <w:right w:val="single" w:sz="4" w:space="0" w:color="auto"/>
            </w:tcBorders>
            <w:noWrap/>
            <w:hideMark/>
          </w:tcPr>
          <w:p w14:paraId="083D0245" w14:textId="77777777" w:rsidR="00A001B9" w:rsidRDefault="009D64FD">
            <w:pPr>
              <w:rPr>
                <w:rFonts w:eastAsia="MS Mincho"/>
                <w:lang w:eastAsia="ja-JP"/>
              </w:rPr>
            </w:pPr>
            <w:r>
              <w:rPr>
                <w:rFonts w:eastAsia="MS Mincho"/>
                <w:lang w:eastAsia="ja-JP"/>
              </w:rPr>
              <w:t xml:space="preserve">Text &amp; Number   </w:t>
            </w:r>
          </w:p>
        </w:tc>
        <w:tc>
          <w:tcPr>
            <w:tcW w:w="1187" w:type="dxa"/>
            <w:tcBorders>
              <w:top w:val="single" w:sz="4" w:space="0" w:color="auto"/>
              <w:left w:val="single" w:sz="4" w:space="0" w:color="auto"/>
              <w:bottom w:val="single" w:sz="4" w:space="0" w:color="auto"/>
              <w:right w:val="single" w:sz="4" w:space="0" w:color="auto"/>
            </w:tcBorders>
            <w:hideMark/>
          </w:tcPr>
          <w:p w14:paraId="278CB69B" w14:textId="77777777" w:rsidR="00A001B9" w:rsidRDefault="009D64FD">
            <w:pPr>
              <w:rPr>
                <w:rFonts w:eastAsia="MS Mincho"/>
                <w:lang w:eastAsia="ja-JP"/>
              </w:rPr>
            </w:pPr>
            <w:r>
              <w:rPr>
                <w:rFonts w:eastAsia="MS Mincho"/>
                <w:lang w:eastAsia="ja-JP"/>
              </w:rPr>
              <w:t>M, MM</w:t>
            </w:r>
          </w:p>
          <w:p w14:paraId="5C463239" w14:textId="77777777" w:rsidR="00A001B9" w:rsidRDefault="009D64FD">
            <w:pPr>
              <w:rPr>
                <w:rFonts w:eastAsia="MS Mincho"/>
                <w:lang w:eastAsia="ja-JP"/>
              </w:rPr>
            </w:pPr>
            <w:r>
              <w:rPr>
                <w:rFonts w:eastAsia="MS Mincho"/>
                <w:lang w:eastAsia="ja-JP"/>
              </w:rPr>
              <w:t>MMM</w:t>
            </w:r>
          </w:p>
          <w:p w14:paraId="0C018D5A" w14:textId="77777777" w:rsidR="00A001B9" w:rsidRDefault="009D64FD">
            <w:pPr>
              <w:rPr>
                <w:rFonts w:eastAsia="MS Mincho"/>
                <w:lang w:eastAsia="ja-JP"/>
              </w:rPr>
            </w:pPr>
            <w:r>
              <w:rPr>
                <w:rFonts w:eastAsia="MS Mincho"/>
                <w:lang w:eastAsia="ja-JP"/>
              </w:rPr>
              <w:t>MMMM</w:t>
            </w:r>
          </w:p>
          <w:p w14:paraId="3298649A" w14:textId="77777777" w:rsidR="00A001B9" w:rsidRDefault="009D64FD">
            <w:pPr>
              <w:rPr>
                <w:rFonts w:eastAsia="MS Mincho"/>
                <w:lang w:eastAsia="ja-JP"/>
              </w:rPr>
            </w:pPr>
            <w:r>
              <w:rPr>
                <w:rFonts w:eastAsia="MS Mincho"/>
                <w:lang w:eastAsia="ja-JP"/>
              </w:rPr>
              <w:t>MMMMM</w:t>
            </w:r>
          </w:p>
        </w:tc>
        <w:tc>
          <w:tcPr>
            <w:tcW w:w="2418" w:type="dxa"/>
            <w:tcBorders>
              <w:top w:val="single" w:sz="4" w:space="0" w:color="auto"/>
              <w:left w:val="single" w:sz="4" w:space="0" w:color="auto"/>
              <w:bottom w:val="single" w:sz="4" w:space="0" w:color="auto"/>
              <w:right w:val="single" w:sz="4" w:space="0" w:color="auto"/>
            </w:tcBorders>
            <w:noWrap/>
            <w:hideMark/>
          </w:tcPr>
          <w:p w14:paraId="1B58368C" w14:textId="77777777" w:rsidR="00A001B9" w:rsidRDefault="009D64FD">
            <w:pPr>
              <w:rPr>
                <w:rFonts w:eastAsia="MS Mincho"/>
                <w:lang w:eastAsia="ja-JP"/>
              </w:rPr>
            </w:pPr>
            <w:r>
              <w:rPr>
                <w:rFonts w:eastAsia="MS Mincho"/>
                <w:lang w:eastAsia="ja-JP"/>
              </w:rPr>
              <w:t xml:space="preserve"> 09</w:t>
            </w:r>
          </w:p>
          <w:p w14:paraId="22316118" w14:textId="77777777" w:rsidR="00A001B9" w:rsidRDefault="009D64FD">
            <w:pPr>
              <w:rPr>
                <w:rFonts w:eastAsia="MS Mincho"/>
                <w:lang w:eastAsia="ja-JP"/>
              </w:rPr>
            </w:pPr>
            <w:r>
              <w:rPr>
                <w:rFonts w:eastAsia="MS Mincho"/>
                <w:lang w:eastAsia="ja-JP"/>
              </w:rPr>
              <w:t>Sept</w:t>
            </w:r>
          </w:p>
          <w:p w14:paraId="5B668D17" w14:textId="77777777" w:rsidR="00A001B9" w:rsidRDefault="009D64FD">
            <w:pPr>
              <w:rPr>
                <w:rFonts w:eastAsia="MS Mincho"/>
                <w:lang w:eastAsia="ja-JP"/>
              </w:rPr>
            </w:pPr>
            <w:r>
              <w:rPr>
                <w:rFonts w:eastAsia="MS Mincho"/>
                <w:lang w:eastAsia="ja-JP"/>
              </w:rPr>
              <w:t>September</w:t>
            </w:r>
          </w:p>
          <w:p w14:paraId="083F8E1D" w14:textId="77777777" w:rsidR="00A001B9" w:rsidRDefault="009D64FD">
            <w:pPr>
              <w:rPr>
                <w:rFonts w:eastAsia="MS Mincho"/>
                <w:lang w:eastAsia="ja-JP"/>
              </w:rPr>
            </w:pPr>
            <w:r>
              <w:rPr>
                <w:rFonts w:eastAsia="MS Mincho"/>
                <w:lang w:eastAsia="ja-JP"/>
              </w:rPr>
              <w:t>S</w:t>
            </w:r>
          </w:p>
        </w:tc>
      </w:tr>
      <w:tr w:rsidR="00A001B9" w14:paraId="5B566AD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13441F"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48292DB5" w14:textId="77777777" w:rsidR="00A001B9" w:rsidRDefault="009D64FD">
            <w:pPr>
              <w:pStyle w:val="TableContents"/>
            </w:pPr>
            <w:r>
              <w:t>day in month</w:t>
            </w:r>
          </w:p>
        </w:tc>
        <w:tc>
          <w:tcPr>
            <w:tcW w:w="1633" w:type="dxa"/>
            <w:tcBorders>
              <w:top w:val="single" w:sz="4" w:space="0" w:color="auto"/>
              <w:left w:val="single" w:sz="4" w:space="0" w:color="auto"/>
              <w:bottom w:val="single" w:sz="4" w:space="0" w:color="auto"/>
              <w:right w:val="single" w:sz="4" w:space="0" w:color="auto"/>
            </w:tcBorders>
            <w:noWrap/>
            <w:hideMark/>
          </w:tcPr>
          <w:p w14:paraId="6ECB476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780162A" w14:textId="77777777" w:rsidR="00A001B9" w:rsidRDefault="009D64FD">
            <w:pPr>
              <w:rPr>
                <w:rFonts w:eastAsia="MS Mincho"/>
                <w:lang w:eastAsia="ja-JP"/>
              </w:rPr>
            </w:pPr>
            <w:r>
              <w:rPr>
                <w:rFonts w:eastAsia="MS Mincho"/>
                <w:lang w:eastAsia="ja-JP"/>
              </w:rPr>
              <w:t>d</w:t>
            </w:r>
          </w:p>
          <w:p w14:paraId="57DEFC95" w14:textId="77777777" w:rsidR="00A001B9" w:rsidRDefault="009D64FD">
            <w:pPr>
              <w:rPr>
                <w:rFonts w:eastAsia="MS Mincho"/>
                <w:lang w:eastAsia="ja-JP"/>
              </w:rPr>
            </w:pPr>
            <w:r>
              <w:rPr>
                <w:rFonts w:eastAsia="MS Mincho"/>
                <w:lang w:eastAsia="ja-JP"/>
              </w:rPr>
              <w:t>dd</w:t>
            </w:r>
          </w:p>
        </w:tc>
        <w:tc>
          <w:tcPr>
            <w:tcW w:w="2418" w:type="dxa"/>
            <w:tcBorders>
              <w:top w:val="single" w:sz="4" w:space="0" w:color="auto"/>
              <w:left w:val="single" w:sz="4" w:space="0" w:color="auto"/>
              <w:bottom w:val="single" w:sz="4" w:space="0" w:color="auto"/>
              <w:right w:val="single" w:sz="4" w:space="0" w:color="auto"/>
            </w:tcBorders>
            <w:noWrap/>
            <w:hideMark/>
          </w:tcPr>
          <w:p w14:paraId="208CCA3B" w14:textId="77777777" w:rsidR="00A001B9" w:rsidRDefault="009D64FD">
            <w:pPr>
              <w:rPr>
                <w:rFonts w:eastAsia="MS Mincho"/>
                <w:lang w:eastAsia="ja-JP"/>
              </w:rPr>
            </w:pPr>
            <w:r>
              <w:rPr>
                <w:rFonts w:eastAsia="MS Mincho"/>
                <w:lang w:eastAsia="ja-JP"/>
              </w:rPr>
              <w:t>2</w:t>
            </w:r>
          </w:p>
          <w:p w14:paraId="5436F4B3" w14:textId="77777777" w:rsidR="00A001B9" w:rsidRDefault="009D64FD">
            <w:pPr>
              <w:rPr>
                <w:rFonts w:eastAsia="MS Mincho"/>
                <w:lang w:eastAsia="ja-JP"/>
              </w:rPr>
            </w:pPr>
            <w:r>
              <w:rPr>
                <w:rFonts w:eastAsia="MS Mincho"/>
                <w:lang w:eastAsia="ja-JP"/>
              </w:rPr>
              <w:t>02</w:t>
            </w:r>
          </w:p>
        </w:tc>
      </w:tr>
      <w:tr w:rsidR="00A001B9" w14:paraId="3F494342"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D4E997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6B61793C" w14:textId="77777777" w:rsidR="00A001B9" w:rsidRDefault="009D64FD">
            <w:pPr>
              <w:pStyle w:val="TableContents"/>
            </w:pPr>
            <w:r>
              <w:t>hour in am/pm (1~12)</w:t>
            </w:r>
          </w:p>
        </w:tc>
        <w:tc>
          <w:tcPr>
            <w:tcW w:w="1633" w:type="dxa"/>
            <w:tcBorders>
              <w:top w:val="single" w:sz="4" w:space="0" w:color="auto"/>
              <w:left w:val="single" w:sz="4" w:space="0" w:color="auto"/>
              <w:bottom w:val="single" w:sz="4" w:space="0" w:color="auto"/>
              <w:right w:val="single" w:sz="4" w:space="0" w:color="auto"/>
            </w:tcBorders>
            <w:noWrap/>
            <w:hideMark/>
          </w:tcPr>
          <w:p w14:paraId="1574F64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319930E" w14:textId="77777777" w:rsidR="00A001B9" w:rsidRDefault="009D64FD">
            <w:pPr>
              <w:rPr>
                <w:rFonts w:eastAsia="MS Mincho"/>
                <w:lang w:eastAsia="ja-JP"/>
              </w:rPr>
            </w:pPr>
            <w:r>
              <w:rPr>
                <w:rFonts w:eastAsia="MS Mincho"/>
                <w:lang w:eastAsia="ja-JP"/>
              </w:rPr>
              <w:t>h</w:t>
            </w:r>
          </w:p>
          <w:p w14:paraId="472B6AEF" w14:textId="77777777" w:rsidR="00A001B9" w:rsidRDefault="009D64FD">
            <w:pPr>
              <w:rPr>
                <w:rFonts w:eastAsia="MS Mincho"/>
                <w:lang w:eastAsia="ja-JP"/>
              </w:rPr>
            </w:pPr>
            <w:proofErr w:type="spellStart"/>
            <w:r>
              <w:rPr>
                <w:rFonts w:eastAsia="MS Mincho"/>
                <w:lang w:eastAsia="ja-JP"/>
              </w:rPr>
              <w:t>hh</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67B22D69" w14:textId="77777777" w:rsidR="00A001B9" w:rsidRDefault="009D64FD">
            <w:pPr>
              <w:rPr>
                <w:rFonts w:eastAsia="MS Mincho"/>
                <w:lang w:eastAsia="ja-JP"/>
              </w:rPr>
            </w:pPr>
            <w:r>
              <w:rPr>
                <w:rFonts w:eastAsia="MS Mincho"/>
                <w:lang w:eastAsia="ja-JP"/>
              </w:rPr>
              <w:t>7</w:t>
            </w:r>
          </w:p>
          <w:p w14:paraId="39850623" w14:textId="77777777" w:rsidR="00A001B9" w:rsidRDefault="009D64FD">
            <w:pPr>
              <w:rPr>
                <w:rFonts w:eastAsia="MS Mincho"/>
                <w:lang w:eastAsia="ja-JP"/>
              </w:rPr>
            </w:pPr>
            <w:r>
              <w:rPr>
                <w:rFonts w:eastAsia="MS Mincho"/>
                <w:lang w:eastAsia="ja-JP"/>
              </w:rPr>
              <w:t>07</w:t>
            </w:r>
          </w:p>
        </w:tc>
      </w:tr>
      <w:tr w:rsidR="00A001B9" w14:paraId="6074B7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A60CF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154B952E" w14:textId="77777777" w:rsidR="00A001B9" w:rsidRDefault="009D64FD">
            <w:pPr>
              <w:pStyle w:val="TableContents"/>
            </w:pPr>
            <w:r>
              <w:t xml:space="preserve">hour in day (0~23) </w:t>
            </w:r>
          </w:p>
        </w:tc>
        <w:tc>
          <w:tcPr>
            <w:tcW w:w="1633" w:type="dxa"/>
            <w:tcBorders>
              <w:top w:val="single" w:sz="4" w:space="0" w:color="auto"/>
              <w:left w:val="single" w:sz="4" w:space="0" w:color="auto"/>
              <w:bottom w:val="single" w:sz="4" w:space="0" w:color="auto"/>
              <w:right w:val="single" w:sz="4" w:space="0" w:color="auto"/>
            </w:tcBorders>
            <w:noWrap/>
            <w:hideMark/>
          </w:tcPr>
          <w:p w14:paraId="0FA6C388"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A7E644" w14:textId="77777777" w:rsidR="00A001B9" w:rsidRDefault="009D64FD">
            <w:pPr>
              <w:rPr>
                <w:rFonts w:eastAsia="MS Mincho"/>
                <w:lang w:eastAsia="ja-JP"/>
              </w:rPr>
            </w:pPr>
            <w:r>
              <w:rPr>
                <w:rFonts w:eastAsia="MS Mincho"/>
                <w:lang w:eastAsia="ja-JP"/>
              </w:rPr>
              <w:t>H</w:t>
            </w:r>
          </w:p>
          <w:p w14:paraId="43397879" w14:textId="77777777" w:rsidR="00A001B9"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0ECF9586" w14:textId="77777777" w:rsidR="00A001B9" w:rsidRDefault="009D64FD">
            <w:pPr>
              <w:rPr>
                <w:rFonts w:eastAsia="MS Mincho"/>
                <w:lang w:eastAsia="ja-JP"/>
              </w:rPr>
            </w:pPr>
            <w:r>
              <w:rPr>
                <w:rFonts w:eastAsia="MS Mincho"/>
                <w:lang w:eastAsia="ja-JP"/>
              </w:rPr>
              <w:t>0</w:t>
            </w:r>
          </w:p>
          <w:p w14:paraId="4CA7E7CE" w14:textId="77777777" w:rsidR="00A001B9" w:rsidRDefault="009D64FD">
            <w:pPr>
              <w:rPr>
                <w:rFonts w:eastAsia="MS Mincho"/>
                <w:lang w:eastAsia="ja-JP"/>
              </w:rPr>
            </w:pPr>
            <w:r>
              <w:rPr>
                <w:rFonts w:eastAsia="MS Mincho"/>
                <w:lang w:eastAsia="ja-JP"/>
              </w:rPr>
              <w:t>00</w:t>
            </w:r>
          </w:p>
        </w:tc>
      </w:tr>
      <w:tr w:rsidR="00A001B9" w14:paraId="249B127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B1B33F"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43665BB" w14:textId="77777777" w:rsidR="00A001B9" w:rsidRDefault="009D64FD">
            <w:pPr>
              <w:pStyle w:val="TableContents"/>
            </w:pPr>
            <w:r>
              <w:t xml:space="preserve">minute in hour </w:t>
            </w:r>
          </w:p>
        </w:tc>
        <w:tc>
          <w:tcPr>
            <w:tcW w:w="1633" w:type="dxa"/>
            <w:tcBorders>
              <w:top w:val="single" w:sz="4" w:space="0" w:color="auto"/>
              <w:left w:val="single" w:sz="4" w:space="0" w:color="auto"/>
              <w:bottom w:val="single" w:sz="4" w:space="0" w:color="auto"/>
              <w:right w:val="single" w:sz="4" w:space="0" w:color="auto"/>
            </w:tcBorders>
            <w:noWrap/>
            <w:hideMark/>
          </w:tcPr>
          <w:p w14:paraId="45E99BD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E0D3A76" w14:textId="77777777" w:rsidR="00A001B9" w:rsidRDefault="009D64FD">
            <w:pPr>
              <w:rPr>
                <w:rFonts w:eastAsia="MS Mincho"/>
                <w:lang w:eastAsia="ja-JP"/>
              </w:rPr>
            </w:pPr>
            <w:r>
              <w:rPr>
                <w:rFonts w:eastAsia="MS Mincho"/>
                <w:lang w:eastAsia="ja-JP"/>
              </w:rPr>
              <w:t>m</w:t>
            </w:r>
          </w:p>
          <w:p w14:paraId="4C889E27" w14:textId="77777777" w:rsidR="00A001B9" w:rsidRDefault="009D64FD">
            <w:pPr>
              <w:rPr>
                <w:rFonts w:eastAsia="MS Mincho"/>
                <w:lang w:eastAsia="ja-JP"/>
              </w:rPr>
            </w:pPr>
            <w:r>
              <w:rPr>
                <w:rFonts w:eastAsia="MS Mincho"/>
                <w:lang w:eastAsia="ja-JP"/>
              </w:rPr>
              <w:t>mm</w:t>
            </w:r>
          </w:p>
        </w:tc>
        <w:tc>
          <w:tcPr>
            <w:tcW w:w="2418" w:type="dxa"/>
            <w:tcBorders>
              <w:top w:val="single" w:sz="4" w:space="0" w:color="auto"/>
              <w:left w:val="single" w:sz="4" w:space="0" w:color="auto"/>
              <w:bottom w:val="single" w:sz="4" w:space="0" w:color="auto"/>
              <w:right w:val="single" w:sz="4" w:space="0" w:color="auto"/>
            </w:tcBorders>
            <w:noWrap/>
            <w:hideMark/>
          </w:tcPr>
          <w:p w14:paraId="30281D7A" w14:textId="77777777" w:rsidR="00A001B9" w:rsidRDefault="009D64FD">
            <w:pPr>
              <w:rPr>
                <w:rFonts w:eastAsia="MS Mincho"/>
                <w:lang w:eastAsia="ja-JP"/>
              </w:rPr>
            </w:pPr>
            <w:r>
              <w:rPr>
                <w:rFonts w:eastAsia="MS Mincho"/>
                <w:lang w:eastAsia="ja-JP"/>
              </w:rPr>
              <w:t>4</w:t>
            </w:r>
          </w:p>
          <w:p w14:paraId="0DFFACF6" w14:textId="77777777" w:rsidR="00A001B9" w:rsidRDefault="009D64FD">
            <w:pPr>
              <w:rPr>
                <w:rFonts w:eastAsia="MS Mincho"/>
                <w:lang w:eastAsia="ja-JP"/>
              </w:rPr>
            </w:pPr>
            <w:r>
              <w:rPr>
                <w:rFonts w:eastAsia="MS Mincho"/>
                <w:lang w:eastAsia="ja-JP"/>
              </w:rPr>
              <w:t>04</w:t>
            </w:r>
          </w:p>
        </w:tc>
      </w:tr>
      <w:tr w:rsidR="00A001B9" w14:paraId="08B36B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C202270"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27D62045" w14:textId="77777777" w:rsidR="00A001B9" w:rsidRDefault="009D64FD">
            <w:pPr>
              <w:pStyle w:val="TableContents"/>
            </w:pPr>
            <w:r>
              <w:t xml:space="preserve">second in minute </w:t>
            </w:r>
          </w:p>
        </w:tc>
        <w:tc>
          <w:tcPr>
            <w:tcW w:w="1633" w:type="dxa"/>
            <w:tcBorders>
              <w:top w:val="single" w:sz="4" w:space="0" w:color="auto"/>
              <w:left w:val="single" w:sz="4" w:space="0" w:color="auto"/>
              <w:bottom w:val="single" w:sz="4" w:space="0" w:color="auto"/>
              <w:right w:val="single" w:sz="4" w:space="0" w:color="auto"/>
            </w:tcBorders>
            <w:noWrap/>
            <w:hideMark/>
          </w:tcPr>
          <w:p w14:paraId="5CA0BB06"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D33CBB8" w14:textId="77777777" w:rsidR="00A001B9" w:rsidRDefault="009D64FD">
            <w:pPr>
              <w:rPr>
                <w:rFonts w:eastAsia="MS Mincho"/>
                <w:lang w:eastAsia="ja-JP"/>
              </w:rPr>
            </w:pPr>
            <w:r>
              <w:rPr>
                <w:rFonts w:eastAsia="MS Mincho"/>
                <w:lang w:eastAsia="ja-JP"/>
              </w:rPr>
              <w:t>s</w:t>
            </w:r>
          </w:p>
          <w:p w14:paraId="671B12F4" w14:textId="77777777" w:rsidR="00A001B9" w:rsidRDefault="009D64FD">
            <w:pPr>
              <w:rPr>
                <w:rFonts w:eastAsia="MS Mincho"/>
                <w:lang w:eastAsia="ja-JP"/>
              </w:rPr>
            </w:pPr>
            <w:r>
              <w:rPr>
                <w:rFonts w:eastAsia="MS Mincho"/>
                <w:lang w:eastAsia="ja-JP"/>
              </w:rPr>
              <w:t>ss</w:t>
            </w:r>
          </w:p>
        </w:tc>
        <w:tc>
          <w:tcPr>
            <w:tcW w:w="2418" w:type="dxa"/>
            <w:tcBorders>
              <w:top w:val="single" w:sz="4" w:space="0" w:color="auto"/>
              <w:left w:val="single" w:sz="4" w:space="0" w:color="auto"/>
              <w:bottom w:val="single" w:sz="4" w:space="0" w:color="auto"/>
              <w:right w:val="single" w:sz="4" w:space="0" w:color="auto"/>
            </w:tcBorders>
            <w:noWrap/>
            <w:hideMark/>
          </w:tcPr>
          <w:p w14:paraId="14B314ED" w14:textId="77777777" w:rsidR="00A001B9" w:rsidRDefault="009D64FD">
            <w:pPr>
              <w:rPr>
                <w:rFonts w:eastAsia="MS Mincho"/>
                <w:lang w:eastAsia="ja-JP"/>
              </w:rPr>
            </w:pPr>
            <w:r>
              <w:rPr>
                <w:rFonts w:eastAsia="MS Mincho"/>
                <w:lang w:eastAsia="ja-JP"/>
              </w:rPr>
              <w:t>5</w:t>
            </w:r>
          </w:p>
          <w:p w14:paraId="35368C5C" w14:textId="77777777" w:rsidR="00A001B9" w:rsidRDefault="009D64FD">
            <w:pPr>
              <w:rPr>
                <w:rFonts w:eastAsia="MS Mincho"/>
                <w:lang w:eastAsia="ja-JP"/>
              </w:rPr>
            </w:pPr>
            <w:r>
              <w:rPr>
                <w:rFonts w:eastAsia="MS Mincho"/>
                <w:lang w:eastAsia="ja-JP"/>
              </w:rPr>
              <w:t>05</w:t>
            </w:r>
          </w:p>
        </w:tc>
      </w:tr>
      <w:tr w:rsidR="00A001B9" w14:paraId="13E84F6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620C1CC"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11B7AAE5" w14:textId="77777777" w:rsidR="00A001B9" w:rsidRDefault="009D64FD">
            <w:pPr>
              <w:pStyle w:val="TableContents"/>
            </w:pPr>
            <w:r>
              <w:t>fractional second</w:t>
            </w:r>
            <w:del w:id="4877" w:author="Mike Beckerle" w:date="2019-09-26T19:05:00Z">
              <w:r>
                <w:delText xml:space="preserve"> (see note 1)</w:delText>
              </w:r>
            </w:del>
            <w:r>
              <w:t xml:space="preserve"> </w:t>
            </w:r>
          </w:p>
        </w:tc>
        <w:tc>
          <w:tcPr>
            <w:tcW w:w="1633" w:type="dxa"/>
            <w:tcBorders>
              <w:top w:val="single" w:sz="4" w:space="0" w:color="auto"/>
              <w:left w:val="single" w:sz="4" w:space="0" w:color="auto"/>
              <w:bottom w:val="single" w:sz="4" w:space="0" w:color="auto"/>
              <w:right w:val="single" w:sz="4" w:space="0" w:color="auto"/>
            </w:tcBorders>
            <w:noWrap/>
            <w:hideMark/>
          </w:tcPr>
          <w:p w14:paraId="4E23C95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DF0DB23" w14:textId="77777777" w:rsidR="00A001B9" w:rsidRDefault="009D64FD">
            <w:pPr>
              <w:rPr>
                <w:rFonts w:eastAsia="MS Mincho"/>
                <w:lang w:eastAsia="ja-JP"/>
              </w:rPr>
            </w:pPr>
            <w:r>
              <w:rPr>
                <w:rFonts w:eastAsia="MS Mincho"/>
                <w:lang w:eastAsia="ja-JP"/>
              </w:rPr>
              <w:t>S</w:t>
            </w:r>
          </w:p>
          <w:p w14:paraId="2C13AC33" w14:textId="77777777" w:rsidR="00A001B9" w:rsidRDefault="009D64FD">
            <w:pPr>
              <w:rPr>
                <w:rFonts w:eastAsia="MS Mincho"/>
                <w:lang w:eastAsia="ja-JP"/>
              </w:rPr>
            </w:pPr>
            <w:r>
              <w:rPr>
                <w:rFonts w:eastAsia="MS Mincho"/>
                <w:lang w:eastAsia="ja-JP"/>
              </w:rPr>
              <w:t>SS</w:t>
            </w:r>
          </w:p>
          <w:p w14:paraId="09C1FC3E" w14:textId="77777777" w:rsidR="00A001B9" w:rsidRDefault="009D64FD">
            <w:pPr>
              <w:rPr>
                <w:rFonts w:eastAsia="MS Mincho"/>
                <w:lang w:eastAsia="ja-JP"/>
              </w:rPr>
            </w:pPr>
            <w:r>
              <w:rPr>
                <w:rFonts w:eastAsia="MS Mincho"/>
                <w:lang w:eastAsia="ja-JP"/>
              </w:rPr>
              <w:t>SSS</w:t>
            </w:r>
          </w:p>
        </w:tc>
        <w:tc>
          <w:tcPr>
            <w:tcW w:w="2418" w:type="dxa"/>
            <w:tcBorders>
              <w:top w:val="single" w:sz="4" w:space="0" w:color="auto"/>
              <w:left w:val="single" w:sz="4" w:space="0" w:color="auto"/>
              <w:bottom w:val="single" w:sz="4" w:space="0" w:color="auto"/>
              <w:right w:val="single" w:sz="4" w:space="0" w:color="auto"/>
            </w:tcBorders>
            <w:noWrap/>
            <w:hideMark/>
          </w:tcPr>
          <w:p w14:paraId="71F69696" w14:textId="77777777" w:rsidR="00A001B9" w:rsidRDefault="009D64FD">
            <w:pPr>
              <w:rPr>
                <w:rFonts w:eastAsia="MS Mincho"/>
                <w:lang w:eastAsia="ja-JP"/>
              </w:rPr>
            </w:pPr>
            <w:r>
              <w:rPr>
                <w:rFonts w:eastAsia="MS Mincho"/>
                <w:lang w:eastAsia="ja-JP"/>
              </w:rPr>
              <w:t>2</w:t>
            </w:r>
          </w:p>
          <w:p w14:paraId="1BFBDDF3" w14:textId="77777777" w:rsidR="00A001B9" w:rsidRDefault="009D64FD">
            <w:pPr>
              <w:rPr>
                <w:rFonts w:eastAsia="MS Mincho"/>
                <w:lang w:eastAsia="ja-JP"/>
              </w:rPr>
            </w:pPr>
            <w:del w:id="4878" w:author="Mike Beckerle" w:date="2019-09-26T19:05:00Z">
              <w:r>
                <w:rPr>
                  <w:rFonts w:eastAsia="MS Mincho"/>
                  <w:lang w:eastAsia="ja-JP"/>
                </w:rPr>
                <w:delText>24</w:delText>
              </w:r>
            </w:del>
            <w:ins w:id="4879" w:author="Mike Beckerle" w:date="2019-09-26T19:05:00Z">
              <w:r>
                <w:rPr>
                  <w:rFonts w:eastAsia="MS Mincho"/>
                  <w:lang w:eastAsia="ja-JP"/>
                </w:rPr>
                <w:t>23</w:t>
              </w:r>
            </w:ins>
          </w:p>
          <w:p w14:paraId="287E64A8" w14:textId="77777777" w:rsidR="00A001B9" w:rsidRDefault="009D64FD">
            <w:pPr>
              <w:rPr>
                <w:rFonts w:eastAsia="MS Mincho"/>
                <w:lang w:eastAsia="ja-JP"/>
              </w:rPr>
            </w:pPr>
            <w:r>
              <w:rPr>
                <w:rFonts w:eastAsia="MS Mincho"/>
                <w:lang w:eastAsia="ja-JP"/>
              </w:rPr>
              <w:t>235</w:t>
            </w:r>
          </w:p>
        </w:tc>
      </w:tr>
      <w:tr w:rsidR="00A001B9" w14:paraId="4CDA2F1A"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3B2278"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41A63FB1" w14:textId="77777777" w:rsidR="00A001B9" w:rsidRDefault="009D64FD">
            <w:pPr>
              <w:pStyle w:val="TableContents"/>
            </w:pPr>
            <w:r>
              <w:t>day of week</w:t>
            </w:r>
          </w:p>
        </w:tc>
        <w:tc>
          <w:tcPr>
            <w:tcW w:w="1633" w:type="dxa"/>
            <w:tcBorders>
              <w:top w:val="single" w:sz="4" w:space="0" w:color="auto"/>
              <w:left w:val="single" w:sz="4" w:space="0" w:color="auto"/>
              <w:bottom w:val="single" w:sz="4" w:space="0" w:color="auto"/>
              <w:right w:val="single" w:sz="4" w:space="0" w:color="auto"/>
            </w:tcBorders>
            <w:noWrap/>
            <w:hideMark/>
          </w:tcPr>
          <w:p w14:paraId="21E64AEF"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1AD5804D" w14:textId="77777777" w:rsidR="00A001B9" w:rsidRDefault="009D64FD">
            <w:pPr>
              <w:rPr>
                <w:rFonts w:eastAsia="MS Mincho"/>
                <w:lang w:val="de-DE" w:eastAsia="ja-JP"/>
              </w:rPr>
            </w:pPr>
            <w:r>
              <w:rPr>
                <w:rFonts w:eastAsia="MS Mincho"/>
                <w:lang w:val="de-DE" w:eastAsia="ja-JP"/>
              </w:rPr>
              <w:t>E, EE,EEE</w:t>
            </w:r>
          </w:p>
          <w:p w14:paraId="0BA7DCC6" w14:textId="77777777" w:rsidR="00A001B9" w:rsidRDefault="009D64FD">
            <w:pPr>
              <w:rPr>
                <w:rFonts w:eastAsia="MS Mincho"/>
                <w:lang w:val="de-DE" w:eastAsia="ja-JP"/>
              </w:rPr>
            </w:pPr>
            <w:r>
              <w:rPr>
                <w:rFonts w:eastAsia="MS Mincho"/>
                <w:lang w:val="de-DE" w:eastAsia="ja-JP"/>
              </w:rPr>
              <w:t>EEEE</w:t>
            </w:r>
          </w:p>
          <w:p w14:paraId="41CD4064" w14:textId="77777777" w:rsidR="00A001B9" w:rsidRDefault="009D64FD">
            <w:pPr>
              <w:rPr>
                <w:rFonts w:eastAsia="MS Mincho"/>
                <w:lang w:val="de-DE" w:eastAsia="ja-JP"/>
              </w:rPr>
            </w:pPr>
            <w:r>
              <w:rPr>
                <w:rFonts w:eastAsia="MS Mincho"/>
                <w:lang w:val="de-DE" w:eastAsia="ja-JP"/>
              </w:rPr>
              <w:t>EEEEE</w:t>
            </w:r>
          </w:p>
          <w:p w14:paraId="7A2C1976"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8D9BB9B" w14:textId="77777777" w:rsidR="00A001B9" w:rsidRDefault="009D64FD">
            <w:pPr>
              <w:rPr>
                <w:rFonts w:eastAsia="MS Mincho"/>
                <w:lang w:val="de-DE" w:eastAsia="ja-JP"/>
              </w:rPr>
            </w:pPr>
            <w:r>
              <w:rPr>
                <w:rFonts w:eastAsia="MS Mincho"/>
                <w:lang w:val="de-DE" w:eastAsia="ja-JP"/>
              </w:rPr>
              <w:t>Tues</w:t>
            </w:r>
          </w:p>
          <w:p w14:paraId="23FEE6FA" w14:textId="77777777" w:rsidR="00A001B9" w:rsidRDefault="009D64FD">
            <w:pPr>
              <w:rPr>
                <w:rFonts w:eastAsia="MS Mincho"/>
                <w:lang w:eastAsia="ja-JP"/>
              </w:rPr>
            </w:pPr>
            <w:r>
              <w:rPr>
                <w:rFonts w:eastAsia="MS Mincho"/>
                <w:lang w:eastAsia="ja-JP"/>
              </w:rPr>
              <w:t>Tuesday</w:t>
            </w:r>
          </w:p>
          <w:p w14:paraId="04EFCB1B" w14:textId="77777777" w:rsidR="00A001B9" w:rsidRDefault="009D64FD">
            <w:pPr>
              <w:rPr>
                <w:rFonts w:eastAsia="MS Mincho"/>
                <w:lang w:eastAsia="ja-JP"/>
              </w:rPr>
            </w:pPr>
            <w:r>
              <w:rPr>
                <w:rFonts w:eastAsia="MS Mincho"/>
                <w:lang w:eastAsia="ja-JP"/>
              </w:rPr>
              <w:t>T</w:t>
            </w:r>
          </w:p>
          <w:p w14:paraId="7E4F8CD1" w14:textId="77777777" w:rsidR="00A001B9" w:rsidRDefault="009D64FD">
            <w:pPr>
              <w:rPr>
                <w:rFonts w:eastAsia="MS Mincho"/>
                <w:lang w:eastAsia="ja-JP"/>
              </w:rPr>
            </w:pPr>
            <w:r>
              <w:rPr>
                <w:rFonts w:eastAsia="MS Mincho"/>
                <w:lang w:eastAsia="ja-JP"/>
              </w:rPr>
              <w:t>Tu</w:t>
            </w:r>
          </w:p>
        </w:tc>
      </w:tr>
      <w:tr w:rsidR="00A001B9" w14:paraId="36A3334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4DD7FA"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6A63825C" w14:textId="77777777" w:rsidR="00A001B9" w:rsidRDefault="009D64FD">
            <w:pPr>
              <w:pStyle w:val="TableContents"/>
            </w:pPr>
            <w:r>
              <w:t xml:space="preserve">day of week (local) </w:t>
            </w:r>
          </w:p>
        </w:tc>
        <w:tc>
          <w:tcPr>
            <w:tcW w:w="1633" w:type="dxa"/>
            <w:tcBorders>
              <w:top w:val="single" w:sz="4" w:space="0" w:color="auto"/>
              <w:left w:val="single" w:sz="4" w:space="0" w:color="auto"/>
              <w:bottom w:val="single" w:sz="4" w:space="0" w:color="auto"/>
              <w:right w:val="single" w:sz="4" w:space="0" w:color="auto"/>
            </w:tcBorders>
            <w:noWrap/>
            <w:hideMark/>
          </w:tcPr>
          <w:p w14:paraId="068CFCE2" w14:textId="77777777" w:rsidR="00A001B9" w:rsidRDefault="009D64FD">
            <w:pPr>
              <w:rPr>
                <w:rFonts w:eastAsia="MS Mincho"/>
                <w:lang w:eastAsia="ja-JP"/>
              </w:rPr>
            </w:pPr>
            <w:r>
              <w:rPr>
                <w:rFonts w:eastAsia="MS Mincho"/>
                <w:lang w:eastAsia="ja-JP"/>
              </w:rPr>
              <w:t>Text &amp; Number</w:t>
            </w:r>
          </w:p>
        </w:tc>
        <w:tc>
          <w:tcPr>
            <w:tcW w:w="1187" w:type="dxa"/>
            <w:tcBorders>
              <w:top w:val="single" w:sz="4" w:space="0" w:color="auto"/>
              <w:left w:val="single" w:sz="4" w:space="0" w:color="auto"/>
              <w:bottom w:val="single" w:sz="4" w:space="0" w:color="auto"/>
              <w:right w:val="single" w:sz="4" w:space="0" w:color="auto"/>
            </w:tcBorders>
            <w:hideMark/>
          </w:tcPr>
          <w:p w14:paraId="69CE2E6F" w14:textId="77777777" w:rsidR="00A001B9" w:rsidRDefault="009D64FD">
            <w:pPr>
              <w:rPr>
                <w:rFonts w:eastAsia="MS Mincho"/>
                <w:lang w:val="de-DE" w:eastAsia="ja-JP"/>
              </w:rPr>
            </w:pPr>
            <w:r>
              <w:rPr>
                <w:rFonts w:eastAsia="MS Mincho"/>
                <w:lang w:val="de-DE" w:eastAsia="ja-JP"/>
              </w:rPr>
              <w:t>e, ee</w:t>
            </w:r>
          </w:p>
          <w:p w14:paraId="25D84B57" w14:textId="77777777" w:rsidR="00A001B9" w:rsidRDefault="009D64FD">
            <w:pPr>
              <w:rPr>
                <w:rFonts w:eastAsia="MS Mincho"/>
                <w:lang w:val="de-DE" w:eastAsia="ja-JP"/>
              </w:rPr>
            </w:pPr>
            <w:r>
              <w:rPr>
                <w:rFonts w:eastAsia="MS Mincho"/>
                <w:lang w:val="de-DE" w:eastAsia="ja-JP"/>
              </w:rPr>
              <w:t>eee</w:t>
            </w:r>
          </w:p>
          <w:p w14:paraId="75CF1B79" w14:textId="77777777" w:rsidR="00A001B9" w:rsidRDefault="009D64FD">
            <w:pPr>
              <w:rPr>
                <w:rFonts w:eastAsia="MS Mincho"/>
                <w:lang w:val="de-DE" w:eastAsia="ja-JP"/>
              </w:rPr>
            </w:pPr>
            <w:r>
              <w:rPr>
                <w:rFonts w:eastAsia="MS Mincho"/>
                <w:lang w:val="de-DE" w:eastAsia="ja-JP"/>
              </w:rPr>
              <w:t>eeee</w:t>
            </w:r>
          </w:p>
          <w:p w14:paraId="255DED1D" w14:textId="77777777" w:rsidR="00A001B9" w:rsidRDefault="009D64FD">
            <w:pPr>
              <w:rPr>
                <w:rFonts w:eastAsia="MS Mincho"/>
                <w:lang w:val="de-DE" w:eastAsia="ja-JP"/>
              </w:rPr>
            </w:pPr>
            <w:r>
              <w:rPr>
                <w:rFonts w:eastAsia="MS Mincho"/>
                <w:lang w:val="de-DE" w:eastAsia="ja-JP"/>
              </w:rPr>
              <w:t>eeeee</w:t>
            </w:r>
          </w:p>
          <w:p w14:paraId="1F5E4AA1"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7F61B4D6" w14:textId="77777777" w:rsidR="00A001B9" w:rsidRDefault="009D64FD">
            <w:pPr>
              <w:rPr>
                <w:rFonts w:eastAsia="MS Mincho"/>
                <w:lang w:eastAsia="ja-JP"/>
              </w:rPr>
            </w:pPr>
            <w:r>
              <w:rPr>
                <w:rFonts w:eastAsia="MS Mincho"/>
                <w:lang w:eastAsia="ja-JP"/>
              </w:rPr>
              <w:t>2</w:t>
            </w:r>
          </w:p>
          <w:p w14:paraId="62637857" w14:textId="77777777" w:rsidR="00A001B9" w:rsidRDefault="009D64FD">
            <w:pPr>
              <w:rPr>
                <w:rFonts w:eastAsia="MS Mincho"/>
                <w:lang w:eastAsia="ja-JP"/>
              </w:rPr>
            </w:pPr>
            <w:r>
              <w:rPr>
                <w:rFonts w:eastAsia="MS Mincho"/>
                <w:lang w:eastAsia="ja-JP"/>
              </w:rPr>
              <w:t>Tues</w:t>
            </w:r>
          </w:p>
          <w:p w14:paraId="1D0C9286" w14:textId="77777777" w:rsidR="00A001B9" w:rsidRDefault="009D64FD">
            <w:pPr>
              <w:rPr>
                <w:rFonts w:eastAsia="MS Mincho"/>
                <w:lang w:eastAsia="ja-JP"/>
              </w:rPr>
            </w:pPr>
            <w:r>
              <w:rPr>
                <w:rFonts w:eastAsia="MS Mincho"/>
                <w:lang w:eastAsia="ja-JP"/>
              </w:rPr>
              <w:t>Tuesday</w:t>
            </w:r>
          </w:p>
          <w:p w14:paraId="065DEE42" w14:textId="77777777" w:rsidR="00A001B9" w:rsidRDefault="009D64FD">
            <w:pPr>
              <w:rPr>
                <w:rFonts w:eastAsia="MS Mincho"/>
                <w:lang w:eastAsia="ja-JP"/>
              </w:rPr>
            </w:pPr>
            <w:r>
              <w:rPr>
                <w:rFonts w:eastAsia="MS Mincho"/>
                <w:lang w:eastAsia="ja-JP"/>
              </w:rPr>
              <w:t>T</w:t>
            </w:r>
          </w:p>
          <w:p w14:paraId="5C8A09B4" w14:textId="77777777" w:rsidR="00A001B9" w:rsidRDefault="009D64FD">
            <w:pPr>
              <w:rPr>
                <w:rFonts w:eastAsia="MS Mincho"/>
                <w:lang w:eastAsia="ja-JP"/>
              </w:rPr>
            </w:pPr>
            <w:r>
              <w:rPr>
                <w:rFonts w:eastAsia="MS Mincho"/>
                <w:lang w:eastAsia="ja-JP"/>
              </w:rPr>
              <w:t>Tu</w:t>
            </w:r>
          </w:p>
        </w:tc>
      </w:tr>
      <w:tr w:rsidR="00A001B9" w14:paraId="305A4DC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DF3126C"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611674BA" w14:textId="77777777" w:rsidR="00A001B9" w:rsidRDefault="009D64FD">
            <w:pPr>
              <w:pStyle w:val="TableContents"/>
            </w:pPr>
            <w:r>
              <w:t xml:space="preserve">day in year             </w:t>
            </w:r>
          </w:p>
        </w:tc>
        <w:tc>
          <w:tcPr>
            <w:tcW w:w="1633" w:type="dxa"/>
            <w:tcBorders>
              <w:top w:val="single" w:sz="4" w:space="0" w:color="auto"/>
              <w:left w:val="single" w:sz="4" w:space="0" w:color="auto"/>
              <w:bottom w:val="single" w:sz="4" w:space="0" w:color="auto"/>
              <w:right w:val="single" w:sz="4" w:space="0" w:color="auto"/>
            </w:tcBorders>
            <w:noWrap/>
            <w:hideMark/>
          </w:tcPr>
          <w:p w14:paraId="3588E5F4"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5FEA8812" w14:textId="77777777" w:rsidR="00A001B9" w:rsidRDefault="009D64FD">
            <w:pPr>
              <w:rPr>
                <w:rFonts w:eastAsia="MS Mincho"/>
                <w:lang w:eastAsia="ja-JP"/>
              </w:rPr>
            </w:pPr>
            <w:r>
              <w:rPr>
                <w:rFonts w:eastAsia="MS Mincho"/>
                <w:lang w:eastAsia="ja-JP"/>
              </w:rPr>
              <w:t>D</w:t>
            </w:r>
          </w:p>
        </w:tc>
        <w:tc>
          <w:tcPr>
            <w:tcW w:w="2418" w:type="dxa"/>
            <w:tcBorders>
              <w:top w:val="single" w:sz="4" w:space="0" w:color="auto"/>
              <w:left w:val="single" w:sz="4" w:space="0" w:color="auto"/>
              <w:bottom w:val="single" w:sz="4" w:space="0" w:color="auto"/>
              <w:right w:val="single" w:sz="4" w:space="0" w:color="auto"/>
            </w:tcBorders>
            <w:noWrap/>
            <w:hideMark/>
          </w:tcPr>
          <w:p w14:paraId="437310DA" w14:textId="77777777" w:rsidR="00A001B9" w:rsidRDefault="009D64FD">
            <w:pPr>
              <w:rPr>
                <w:rFonts w:eastAsia="MS Mincho"/>
                <w:lang w:eastAsia="ja-JP"/>
              </w:rPr>
            </w:pPr>
            <w:r>
              <w:rPr>
                <w:rFonts w:eastAsia="MS Mincho"/>
                <w:lang w:eastAsia="ja-JP"/>
              </w:rPr>
              <w:t>189</w:t>
            </w:r>
          </w:p>
        </w:tc>
      </w:tr>
      <w:tr w:rsidR="00A001B9" w14:paraId="008CD73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66387D" w14:textId="77777777" w:rsidR="00A001B9" w:rsidRDefault="009D64FD">
            <w:pPr>
              <w:pStyle w:val="TableContents"/>
            </w:pPr>
            <w:r>
              <w:t xml:space="preserve">F        </w:t>
            </w:r>
          </w:p>
        </w:tc>
        <w:tc>
          <w:tcPr>
            <w:tcW w:w="2589" w:type="dxa"/>
            <w:tcBorders>
              <w:top w:val="single" w:sz="4" w:space="0" w:color="auto"/>
              <w:left w:val="single" w:sz="4" w:space="0" w:color="auto"/>
              <w:bottom w:val="single" w:sz="4" w:space="0" w:color="auto"/>
              <w:right w:val="single" w:sz="4" w:space="0" w:color="auto"/>
            </w:tcBorders>
            <w:noWrap/>
            <w:hideMark/>
          </w:tcPr>
          <w:p w14:paraId="5391D68C" w14:textId="77777777" w:rsidR="00A001B9" w:rsidRDefault="009D64FD">
            <w:pPr>
              <w:pStyle w:val="TableContents"/>
            </w:pPr>
            <w:r>
              <w:t xml:space="preserve">day of 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1CE0891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CF8BF40" w14:textId="77777777" w:rsidR="00A001B9" w:rsidRDefault="009D64FD">
            <w:pPr>
              <w:rPr>
                <w:rFonts w:eastAsia="MS Mincho"/>
                <w:lang w:eastAsia="ja-JP"/>
              </w:rPr>
            </w:pPr>
            <w:r>
              <w:rPr>
                <w:rFonts w:eastAsia="MS Mincho"/>
                <w:lang w:eastAsia="ja-JP"/>
              </w:rPr>
              <w:t>F</w:t>
            </w:r>
          </w:p>
        </w:tc>
        <w:tc>
          <w:tcPr>
            <w:tcW w:w="2418" w:type="dxa"/>
            <w:tcBorders>
              <w:top w:val="single" w:sz="4" w:space="0" w:color="auto"/>
              <w:left w:val="single" w:sz="4" w:space="0" w:color="auto"/>
              <w:bottom w:val="single" w:sz="4" w:space="0" w:color="auto"/>
              <w:right w:val="single" w:sz="4" w:space="0" w:color="auto"/>
            </w:tcBorders>
            <w:noWrap/>
            <w:hideMark/>
          </w:tcPr>
          <w:p w14:paraId="1DCDF06A" w14:textId="77777777" w:rsidR="00A001B9" w:rsidRDefault="009D64FD">
            <w:pPr>
              <w:rPr>
                <w:rFonts w:eastAsia="MS Mincho"/>
                <w:lang w:eastAsia="ja-JP"/>
              </w:rPr>
            </w:pPr>
            <w:r>
              <w:rPr>
                <w:rFonts w:eastAsia="MS Mincho"/>
                <w:lang w:eastAsia="ja-JP"/>
              </w:rPr>
              <w:t>2 (2nd Wed in July)</w:t>
            </w:r>
          </w:p>
        </w:tc>
      </w:tr>
      <w:tr w:rsidR="00A001B9" w14:paraId="539BB06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629487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8CE2E96" w14:textId="77777777" w:rsidR="00A001B9" w:rsidRDefault="009D64FD">
            <w:pPr>
              <w:pStyle w:val="TableContents"/>
            </w:pPr>
            <w:r>
              <w:t xml:space="preserve">week in year </w:t>
            </w:r>
          </w:p>
        </w:tc>
        <w:tc>
          <w:tcPr>
            <w:tcW w:w="1633" w:type="dxa"/>
            <w:tcBorders>
              <w:top w:val="single" w:sz="4" w:space="0" w:color="auto"/>
              <w:left w:val="single" w:sz="4" w:space="0" w:color="auto"/>
              <w:bottom w:val="single" w:sz="4" w:space="0" w:color="auto"/>
              <w:right w:val="single" w:sz="4" w:space="0" w:color="auto"/>
            </w:tcBorders>
            <w:noWrap/>
            <w:hideMark/>
          </w:tcPr>
          <w:p w14:paraId="48DE139F"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AA3A085" w14:textId="77777777" w:rsidR="00A001B9" w:rsidRDefault="009D64FD">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4251B50E" w14:textId="77777777" w:rsidR="00A001B9" w:rsidRDefault="009D64FD">
            <w:pPr>
              <w:rPr>
                <w:rFonts w:eastAsia="MS Mincho"/>
                <w:lang w:eastAsia="ja-JP"/>
              </w:rPr>
            </w:pPr>
            <w:r>
              <w:rPr>
                <w:rFonts w:eastAsia="MS Mincho"/>
                <w:lang w:eastAsia="ja-JP"/>
              </w:rPr>
              <w:t>27</w:t>
            </w:r>
          </w:p>
        </w:tc>
      </w:tr>
      <w:tr w:rsidR="00A001B9" w14:paraId="1589E335"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6CB42D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0ED05A19" w14:textId="77777777" w:rsidR="00A001B9" w:rsidRDefault="009D64FD">
            <w:pPr>
              <w:pStyle w:val="TableContents"/>
            </w:pPr>
            <w:r>
              <w:t xml:space="preserve">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6A1D2DB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C6F03D7" w14:textId="77777777" w:rsidR="00A001B9" w:rsidRDefault="009D64FD">
            <w:pPr>
              <w:rPr>
                <w:rFonts w:eastAsia="MS Mincho"/>
                <w:lang w:eastAsia="ja-JP"/>
              </w:rPr>
            </w:pPr>
            <w:r>
              <w:rPr>
                <w:rFonts w:eastAsia="MS Mincho"/>
                <w:lang w:eastAsia="ja-JP"/>
              </w:rPr>
              <w:t>W</w:t>
            </w:r>
          </w:p>
        </w:tc>
        <w:tc>
          <w:tcPr>
            <w:tcW w:w="2418" w:type="dxa"/>
            <w:tcBorders>
              <w:top w:val="single" w:sz="4" w:space="0" w:color="auto"/>
              <w:left w:val="single" w:sz="4" w:space="0" w:color="auto"/>
              <w:bottom w:val="single" w:sz="4" w:space="0" w:color="auto"/>
              <w:right w:val="single" w:sz="4" w:space="0" w:color="auto"/>
            </w:tcBorders>
            <w:noWrap/>
            <w:hideMark/>
          </w:tcPr>
          <w:p w14:paraId="49F34AD0" w14:textId="77777777" w:rsidR="00A001B9" w:rsidRDefault="009D64FD">
            <w:pPr>
              <w:rPr>
                <w:rFonts w:eastAsia="MS Mincho"/>
                <w:lang w:eastAsia="ja-JP"/>
              </w:rPr>
            </w:pPr>
            <w:r>
              <w:rPr>
                <w:rFonts w:eastAsia="MS Mincho"/>
                <w:lang w:eastAsia="ja-JP"/>
              </w:rPr>
              <w:t>2</w:t>
            </w:r>
          </w:p>
        </w:tc>
      </w:tr>
      <w:tr w:rsidR="00A001B9" w14:paraId="324748A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5DE3354" w14:textId="77777777" w:rsidR="00A001B9" w:rsidRDefault="009D64FD">
            <w:pPr>
              <w:pStyle w:val="TableContents"/>
            </w:pPr>
            <w:r>
              <w:t xml:space="preserve">a        </w:t>
            </w:r>
          </w:p>
        </w:tc>
        <w:tc>
          <w:tcPr>
            <w:tcW w:w="2589" w:type="dxa"/>
            <w:tcBorders>
              <w:top w:val="single" w:sz="4" w:space="0" w:color="auto"/>
              <w:left w:val="single" w:sz="4" w:space="0" w:color="auto"/>
              <w:bottom w:val="single" w:sz="4" w:space="0" w:color="auto"/>
              <w:right w:val="single" w:sz="4" w:space="0" w:color="auto"/>
            </w:tcBorders>
            <w:noWrap/>
            <w:hideMark/>
          </w:tcPr>
          <w:p w14:paraId="18641DDF" w14:textId="77777777" w:rsidR="00A001B9" w:rsidRDefault="009D64FD">
            <w:pPr>
              <w:pStyle w:val="TableContents"/>
            </w:pPr>
            <w:r>
              <w:t xml:space="preserve">am/pm marker           </w:t>
            </w:r>
          </w:p>
        </w:tc>
        <w:tc>
          <w:tcPr>
            <w:tcW w:w="1633" w:type="dxa"/>
            <w:tcBorders>
              <w:top w:val="single" w:sz="4" w:space="0" w:color="auto"/>
              <w:left w:val="single" w:sz="4" w:space="0" w:color="auto"/>
              <w:bottom w:val="single" w:sz="4" w:space="0" w:color="auto"/>
              <w:right w:val="single" w:sz="4" w:space="0" w:color="auto"/>
            </w:tcBorders>
            <w:noWrap/>
            <w:hideMark/>
          </w:tcPr>
          <w:p w14:paraId="53DAAD42"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07358E21" w14:textId="77777777" w:rsidR="00A001B9" w:rsidRDefault="009D64FD">
            <w:pPr>
              <w:rPr>
                <w:rFonts w:eastAsia="MS Mincho"/>
                <w:lang w:eastAsia="ja-JP"/>
              </w:rPr>
            </w:pPr>
            <w:r>
              <w:rPr>
                <w:rFonts w:eastAsia="MS Mincho"/>
                <w:lang w:eastAsia="ja-JP"/>
              </w:rPr>
              <w:t>A</w:t>
            </w:r>
          </w:p>
        </w:tc>
        <w:tc>
          <w:tcPr>
            <w:tcW w:w="2418" w:type="dxa"/>
            <w:tcBorders>
              <w:top w:val="single" w:sz="4" w:space="0" w:color="auto"/>
              <w:left w:val="single" w:sz="4" w:space="0" w:color="auto"/>
              <w:bottom w:val="single" w:sz="4" w:space="0" w:color="auto"/>
              <w:right w:val="single" w:sz="4" w:space="0" w:color="auto"/>
            </w:tcBorders>
            <w:noWrap/>
            <w:hideMark/>
          </w:tcPr>
          <w:p w14:paraId="2C9A309A" w14:textId="77777777" w:rsidR="00A001B9" w:rsidRDefault="009D64FD">
            <w:pPr>
              <w:rPr>
                <w:rFonts w:eastAsia="MS Mincho"/>
                <w:lang w:eastAsia="ja-JP"/>
              </w:rPr>
            </w:pPr>
            <w:r>
              <w:rPr>
                <w:rFonts w:eastAsia="MS Mincho"/>
                <w:lang w:eastAsia="ja-JP"/>
              </w:rPr>
              <w:t>pm</w:t>
            </w:r>
          </w:p>
        </w:tc>
      </w:tr>
      <w:tr w:rsidR="00A001B9" w14:paraId="2EA14F20"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3BB1E29" w14:textId="77777777" w:rsidR="00A001B9"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6C80EF85" w14:textId="77777777" w:rsidR="00A001B9" w:rsidRDefault="009D64FD">
            <w:pPr>
              <w:pStyle w:val="TableContents"/>
            </w:pPr>
            <w:r>
              <w:t xml:space="preserve">hour in day (0~24 )      </w:t>
            </w:r>
          </w:p>
        </w:tc>
        <w:tc>
          <w:tcPr>
            <w:tcW w:w="1633" w:type="dxa"/>
            <w:tcBorders>
              <w:top w:val="single" w:sz="4" w:space="0" w:color="auto"/>
              <w:left w:val="single" w:sz="4" w:space="0" w:color="auto"/>
              <w:bottom w:val="single" w:sz="4" w:space="0" w:color="auto"/>
              <w:right w:val="single" w:sz="4" w:space="0" w:color="auto"/>
            </w:tcBorders>
            <w:noWrap/>
            <w:hideMark/>
          </w:tcPr>
          <w:p w14:paraId="2971BF6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C960B0" w14:textId="77777777" w:rsidR="00A001B9" w:rsidRDefault="009D64FD">
            <w:pPr>
              <w:rPr>
                <w:rFonts w:eastAsia="MS Mincho"/>
                <w:lang w:eastAsia="ja-JP"/>
              </w:rPr>
            </w:pPr>
            <w:r>
              <w:rPr>
                <w:rFonts w:eastAsia="MS Mincho"/>
                <w:lang w:eastAsia="ja-JP"/>
              </w:rPr>
              <w:t>k</w:t>
            </w:r>
          </w:p>
          <w:p w14:paraId="478EFA3B"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53228F69" w14:textId="77777777" w:rsidR="00A001B9" w:rsidRDefault="009D64FD">
            <w:pPr>
              <w:rPr>
                <w:rFonts w:eastAsia="MS Mincho"/>
                <w:lang w:eastAsia="ja-JP"/>
              </w:rPr>
            </w:pPr>
            <w:r>
              <w:rPr>
                <w:rFonts w:eastAsia="MS Mincho"/>
                <w:lang w:eastAsia="ja-JP"/>
              </w:rPr>
              <w:t>2, 24</w:t>
            </w:r>
          </w:p>
          <w:p w14:paraId="6FE49126" w14:textId="77777777" w:rsidR="00A001B9" w:rsidRDefault="009D64FD">
            <w:pPr>
              <w:rPr>
                <w:rFonts w:eastAsia="MS Mincho"/>
                <w:lang w:eastAsia="ja-JP"/>
              </w:rPr>
            </w:pPr>
            <w:r>
              <w:rPr>
                <w:rFonts w:eastAsia="MS Mincho"/>
                <w:lang w:eastAsia="ja-JP"/>
              </w:rPr>
              <w:t>02, 24</w:t>
            </w:r>
          </w:p>
        </w:tc>
      </w:tr>
      <w:tr w:rsidR="00A001B9" w14:paraId="64E9BAAF"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D653CE3" w14:textId="77777777" w:rsidR="00A001B9"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2FDDCE7F" w14:textId="77777777" w:rsidR="00A001B9" w:rsidRDefault="009D64FD">
            <w:pPr>
              <w:pStyle w:val="TableContents"/>
            </w:pPr>
            <w:r>
              <w:t xml:space="preserve">hour in am/pm (0~11)   </w:t>
            </w:r>
          </w:p>
        </w:tc>
        <w:tc>
          <w:tcPr>
            <w:tcW w:w="1633" w:type="dxa"/>
            <w:tcBorders>
              <w:top w:val="single" w:sz="4" w:space="0" w:color="auto"/>
              <w:left w:val="single" w:sz="4" w:space="0" w:color="auto"/>
              <w:bottom w:val="single" w:sz="4" w:space="0" w:color="auto"/>
              <w:right w:val="single" w:sz="4" w:space="0" w:color="auto"/>
            </w:tcBorders>
            <w:noWrap/>
            <w:hideMark/>
          </w:tcPr>
          <w:p w14:paraId="6B47A5B1"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6AC630C" w14:textId="77777777" w:rsidR="00A001B9" w:rsidRDefault="009D64FD">
            <w:pPr>
              <w:rPr>
                <w:rFonts w:eastAsia="MS Mincho"/>
                <w:lang w:eastAsia="ja-JP"/>
              </w:rPr>
            </w:pPr>
            <w:r>
              <w:rPr>
                <w:rFonts w:eastAsia="MS Mincho"/>
                <w:lang w:eastAsia="ja-JP"/>
              </w:rPr>
              <w:t>K</w:t>
            </w:r>
          </w:p>
          <w:p w14:paraId="0E60A4FF"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2CA671C0" w14:textId="77777777" w:rsidR="00A001B9" w:rsidRDefault="009D64FD">
            <w:pPr>
              <w:rPr>
                <w:rFonts w:eastAsia="MS Mincho"/>
                <w:lang w:eastAsia="ja-JP"/>
              </w:rPr>
            </w:pPr>
            <w:r>
              <w:rPr>
                <w:rFonts w:eastAsia="MS Mincho"/>
                <w:lang w:eastAsia="ja-JP"/>
              </w:rPr>
              <w:t>0</w:t>
            </w:r>
          </w:p>
          <w:p w14:paraId="0866A58D" w14:textId="77777777" w:rsidR="00A001B9" w:rsidRDefault="009D64FD">
            <w:pPr>
              <w:rPr>
                <w:rFonts w:eastAsia="MS Mincho"/>
                <w:lang w:eastAsia="ja-JP"/>
              </w:rPr>
            </w:pPr>
            <w:r>
              <w:rPr>
                <w:rFonts w:eastAsia="MS Mincho"/>
                <w:lang w:eastAsia="ja-JP"/>
              </w:rPr>
              <w:t>00</w:t>
            </w:r>
          </w:p>
        </w:tc>
      </w:tr>
      <w:tr w:rsidR="00A001B9" w14:paraId="1F8EB3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5ABA8B5" w14:textId="77777777" w:rsidR="00A001B9" w:rsidRDefault="009D64FD">
            <w:pPr>
              <w:pStyle w:val="TableContents"/>
            </w:pPr>
            <w:r>
              <w:lastRenderedPageBreak/>
              <w:t>z</w:t>
            </w:r>
          </w:p>
        </w:tc>
        <w:tc>
          <w:tcPr>
            <w:tcW w:w="2589" w:type="dxa"/>
            <w:tcBorders>
              <w:top w:val="single" w:sz="4" w:space="0" w:color="auto"/>
              <w:left w:val="single" w:sz="4" w:space="0" w:color="auto"/>
              <w:bottom w:val="single" w:sz="4" w:space="0" w:color="auto"/>
              <w:right w:val="single" w:sz="4" w:space="0" w:color="auto"/>
            </w:tcBorders>
            <w:noWrap/>
            <w:hideMark/>
          </w:tcPr>
          <w:p w14:paraId="55741F7D" w14:textId="77777777" w:rsidR="00A001B9" w:rsidRDefault="009D64FD">
            <w:pPr>
              <w:pStyle w:val="TableContents"/>
            </w:pPr>
            <w:r>
              <w:t>time zone: specific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62E8E27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B43CF56" w14:textId="77777777" w:rsidR="00A001B9" w:rsidRDefault="009D64FD">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p w14:paraId="1375D842"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2AF6106E" w14:textId="77777777" w:rsidR="00A001B9" w:rsidRDefault="009D64FD">
            <w:pPr>
              <w:rPr>
                <w:rFonts w:eastAsia="MS Mincho"/>
                <w:lang w:eastAsia="ja-JP"/>
              </w:rPr>
            </w:pPr>
            <w:r>
              <w:rPr>
                <w:rFonts w:eastAsia="MS Mincho"/>
                <w:lang w:eastAsia="ja-JP"/>
              </w:rPr>
              <w:t>PDT</w:t>
            </w:r>
          </w:p>
          <w:p w14:paraId="3CE10522" w14:textId="77777777" w:rsidR="00A001B9" w:rsidRDefault="009D64FD">
            <w:pPr>
              <w:rPr>
                <w:rFonts w:eastAsia="MS Mincho"/>
                <w:lang w:eastAsia="ja-JP"/>
              </w:rPr>
            </w:pPr>
            <w:r>
              <w:rPr>
                <w:rFonts w:eastAsia="MS Mincho"/>
                <w:lang w:eastAsia="ja-JP"/>
              </w:rPr>
              <w:t>Pacific Daylight Time</w:t>
            </w:r>
          </w:p>
        </w:tc>
      </w:tr>
      <w:tr w:rsidR="00A001B9" w14:paraId="7F1AE14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08A3B81" w14:textId="77777777" w:rsidR="00A001B9" w:rsidRDefault="009D64FD">
            <w:pPr>
              <w:pStyle w:val="TableContents"/>
            </w:pPr>
            <w:r>
              <w:t xml:space="preserve">Z </w:t>
            </w:r>
          </w:p>
        </w:tc>
        <w:tc>
          <w:tcPr>
            <w:tcW w:w="2589" w:type="dxa"/>
            <w:tcBorders>
              <w:top w:val="single" w:sz="4" w:space="0" w:color="auto"/>
              <w:left w:val="single" w:sz="4" w:space="0" w:color="auto"/>
              <w:bottom w:val="single" w:sz="4" w:space="0" w:color="auto"/>
              <w:right w:val="single" w:sz="4" w:space="0" w:color="auto"/>
            </w:tcBorders>
            <w:noWrap/>
            <w:hideMark/>
          </w:tcPr>
          <w:p w14:paraId="12198833" w14:textId="77777777" w:rsidR="00A001B9" w:rsidRDefault="009D64FD">
            <w:pPr>
              <w:pStyle w:val="TableContents"/>
            </w:pPr>
            <w:r>
              <w:t>time zone: ISO8601 basic format</w:t>
            </w:r>
          </w:p>
          <w:p w14:paraId="788AD92D" w14:textId="77777777" w:rsidR="00A001B9" w:rsidRDefault="009D64FD">
            <w:pPr>
              <w:pStyle w:val="TableContents"/>
            </w:pPr>
            <w:r>
              <w:t>time zone: long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01BA8C96"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B00612" w14:textId="77777777" w:rsidR="00A001B9" w:rsidRDefault="009D64FD">
            <w:pPr>
              <w:rPr>
                <w:rFonts w:eastAsia="MS Mincho"/>
                <w:lang w:eastAsia="ja-JP"/>
              </w:rPr>
            </w:pPr>
            <w:r>
              <w:rPr>
                <w:rFonts w:eastAsia="MS Mincho"/>
                <w:lang w:eastAsia="ja-JP"/>
              </w:rPr>
              <w:t>Z, ZZ, ZZZ</w:t>
            </w:r>
          </w:p>
          <w:p w14:paraId="37E5C77E"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05230D5C" w14:textId="77777777" w:rsidR="00A001B9" w:rsidRDefault="009D64FD">
            <w:pPr>
              <w:rPr>
                <w:rFonts w:eastAsia="MS Mincho"/>
                <w:lang w:eastAsia="ja-JP"/>
              </w:rPr>
            </w:pPr>
            <w:r>
              <w:rPr>
                <w:rFonts w:eastAsia="MS Mincho"/>
                <w:lang w:eastAsia="ja-JP"/>
              </w:rPr>
              <w:t>-0800, +0000</w:t>
            </w:r>
          </w:p>
          <w:p w14:paraId="2CC43B12" w14:textId="77777777" w:rsidR="00A001B9" w:rsidRDefault="009D64FD">
            <w:pPr>
              <w:rPr>
                <w:rFonts w:eastAsia="MS Mincho"/>
                <w:lang w:eastAsia="ja-JP"/>
              </w:rPr>
            </w:pPr>
            <w:r>
              <w:rPr>
                <w:rFonts w:eastAsia="MS Mincho"/>
                <w:lang w:eastAsia="ja-JP"/>
              </w:rPr>
              <w:t>GMT-08:00, GMT+00:00</w:t>
            </w:r>
          </w:p>
        </w:tc>
      </w:tr>
      <w:tr w:rsidR="00A001B9" w14:paraId="1DB9B2F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54236EA" w14:textId="77777777" w:rsidR="00A001B9" w:rsidRDefault="009D64FD">
            <w:pPr>
              <w:pStyle w:val="TableContents"/>
            </w:pPr>
            <w:r>
              <w:t>O</w:t>
            </w:r>
          </w:p>
        </w:tc>
        <w:tc>
          <w:tcPr>
            <w:tcW w:w="2589" w:type="dxa"/>
            <w:tcBorders>
              <w:top w:val="single" w:sz="4" w:space="0" w:color="auto"/>
              <w:left w:val="single" w:sz="4" w:space="0" w:color="auto"/>
              <w:bottom w:val="single" w:sz="4" w:space="0" w:color="auto"/>
              <w:right w:val="single" w:sz="4" w:space="0" w:color="auto"/>
            </w:tcBorders>
            <w:noWrap/>
            <w:hideMark/>
          </w:tcPr>
          <w:p w14:paraId="1841973C" w14:textId="77777777" w:rsidR="00A001B9" w:rsidRDefault="009D64FD">
            <w:pPr>
              <w:pStyle w:val="TableContents"/>
            </w:pPr>
            <w:r>
              <w:t>time zone: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2753A5AD"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F079F42" w14:textId="77777777" w:rsidR="00A001B9" w:rsidRDefault="009D64FD">
            <w:pPr>
              <w:rPr>
                <w:rFonts w:eastAsia="MS Mincho"/>
                <w:lang w:eastAsia="ja-JP"/>
              </w:rPr>
            </w:pPr>
            <w:r>
              <w:rPr>
                <w:rFonts w:eastAsia="MS Mincho"/>
                <w:lang w:eastAsia="ja-JP"/>
              </w:rPr>
              <w:t>O</w:t>
            </w:r>
          </w:p>
          <w:p w14:paraId="727596C4" w14:textId="77777777" w:rsidR="00A001B9" w:rsidRDefault="009D64FD">
            <w:pPr>
              <w:rPr>
                <w:rFonts w:eastAsia="MS Mincho"/>
                <w:lang w:eastAsia="ja-JP"/>
              </w:rPr>
            </w:pPr>
            <w:r>
              <w:rPr>
                <w:rFonts w:eastAsia="MS Mincho"/>
                <w:lang w:eastAsia="ja-JP"/>
              </w:rPr>
              <w:t>OOOO</w:t>
            </w:r>
          </w:p>
        </w:tc>
        <w:tc>
          <w:tcPr>
            <w:tcW w:w="2418" w:type="dxa"/>
            <w:tcBorders>
              <w:top w:val="single" w:sz="4" w:space="0" w:color="auto"/>
              <w:left w:val="single" w:sz="4" w:space="0" w:color="auto"/>
              <w:bottom w:val="single" w:sz="4" w:space="0" w:color="auto"/>
              <w:right w:val="single" w:sz="4" w:space="0" w:color="auto"/>
            </w:tcBorders>
            <w:noWrap/>
            <w:hideMark/>
          </w:tcPr>
          <w:p w14:paraId="2425DDB5" w14:textId="77777777" w:rsidR="00A001B9" w:rsidRDefault="009D64FD">
            <w:pPr>
              <w:rPr>
                <w:rFonts w:eastAsia="MS Mincho"/>
                <w:lang w:eastAsia="ja-JP"/>
              </w:rPr>
            </w:pPr>
            <w:r>
              <w:rPr>
                <w:rFonts w:eastAsia="MS Mincho"/>
                <w:lang w:eastAsia="ja-JP"/>
              </w:rPr>
              <w:t>GMT-8</w:t>
            </w:r>
          </w:p>
          <w:p w14:paraId="5BB73002" w14:textId="77777777" w:rsidR="00A001B9" w:rsidRDefault="009D64FD">
            <w:pPr>
              <w:rPr>
                <w:rFonts w:eastAsia="MS Mincho"/>
                <w:lang w:eastAsia="ja-JP"/>
              </w:rPr>
            </w:pPr>
            <w:r>
              <w:rPr>
                <w:rFonts w:eastAsia="MS Mincho"/>
                <w:lang w:eastAsia="ja-JP"/>
              </w:rPr>
              <w:t>GMT-08:00</w:t>
            </w:r>
          </w:p>
        </w:tc>
      </w:tr>
      <w:tr w:rsidR="00A001B9" w14:paraId="2FBE02F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137954"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1E229649" w14:textId="77777777" w:rsidR="00A001B9" w:rsidRDefault="009D64FD">
            <w:pPr>
              <w:pStyle w:val="TableContents"/>
            </w:pPr>
            <w:r>
              <w:t>time zone: generic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2FEC3148"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32B6AEE" w14:textId="77777777" w:rsidR="00A001B9" w:rsidRDefault="009D64FD">
            <w:pPr>
              <w:rPr>
                <w:rFonts w:eastAsia="MS Mincho"/>
                <w:lang w:eastAsia="ja-JP"/>
              </w:rPr>
            </w:pPr>
            <w:r>
              <w:rPr>
                <w:rFonts w:eastAsia="MS Mincho"/>
                <w:lang w:eastAsia="ja-JP"/>
              </w:rPr>
              <w:t>v</w:t>
            </w:r>
          </w:p>
          <w:p w14:paraId="03B1E2CA" w14:textId="77777777" w:rsidR="00A001B9" w:rsidRDefault="009D64FD">
            <w:pPr>
              <w:rPr>
                <w:rFonts w:eastAsia="MS Mincho"/>
                <w:lang w:eastAsia="ja-JP"/>
              </w:rPr>
            </w:pPr>
            <w:proofErr w:type="spellStart"/>
            <w:r>
              <w:rPr>
                <w:rFonts w:eastAsia="MS Mincho"/>
                <w:lang w:eastAsia="ja-JP"/>
              </w:rPr>
              <w:t>vvvv</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5A5606F2" w14:textId="77777777" w:rsidR="00A001B9" w:rsidRDefault="009D64FD">
            <w:pPr>
              <w:rPr>
                <w:rFonts w:eastAsia="MS Mincho"/>
                <w:lang w:eastAsia="ja-JP"/>
              </w:rPr>
            </w:pPr>
            <w:r>
              <w:rPr>
                <w:rFonts w:eastAsia="MS Mincho"/>
                <w:lang w:eastAsia="ja-JP"/>
              </w:rPr>
              <w:t>PT</w:t>
            </w:r>
          </w:p>
          <w:p w14:paraId="31554828" w14:textId="77777777" w:rsidR="00A001B9" w:rsidRDefault="009D64FD">
            <w:pPr>
              <w:rPr>
                <w:rFonts w:eastAsia="MS Mincho"/>
                <w:lang w:eastAsia="ja-JP"/>
              </w:rPr>
            </w:pPr>
            <w:r>
              <w:rPr>
                <w:rFonts w:eastAsia="MS Mincho"/>
                <w:lang w:eastAsia="ja-JP"/>
              </w:rPr>
              <w:t>Pacific Time</w:t>
            </w:r>
          </w:p>
        </w:tc>
      </w:tr>
      <w:tr w:rsidR="00A001B9" w14:paraId="147622F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785A9A9"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4DCA74A3" w14:textId="77777777" w:rsidR="00A001B9" w:rsidRDefault="009D64FD">
            <w:pPr>
              <w:pStyle w:val="TableContents"/>
            </w:pPr>
            <w:r>
              <w:t>time zone: short time zone ID</w:t>
            </w:r>
          </w:p>
          <w:p w14:paraId="6AE96C8D" w14:textId="77777777" w:rsidR="00A001B9" w:rsidRDefault="009D64FD">
            <w:pPr>
              <w:pStyle w:val="TableContents"/>
            </w:pPr>
            <w:r>
              <w:t>time zone: long time zone ID</w:t>
            </w:r>
          </w:p>
          <w:p w14:paraId="17F6472D" w14:textId="77777777" w:rsidR="00A001B9" w:rsidRDefault="009D64FD">
            <w:pPr>
              <w:pStyle w:val="TableContents"/>
            </w:pPr>
            <w:r>
              <w:t>time zone: exemplar city</w:t>
            </w:r>
          </w:p>
          <w:p w14:paraId="5E1536D4" w14:textId="77777777" w:rsidR="00A001B9" w:rsidRDefault="009D64FD">
            <w:pPr>
              <w:pStyle w:val="TableContents"/>
            </w:pPr>
            <w:r>
              <w:t xml:space="preserve">time zone: generic location. </w:t>
            </w:r>
          </w:p>
        </w:tc>
        <w:tc>
          <w:tcPr>
            <w:tcW w:w="1633" w:type="dxa"/>
            <w:tcBorders>
              <w:top w:val="single" w:sz="4" w:space="0" w:color="auto"/>
              <w:left w:val="single" w:sz="4" w:space="0" w:color="auto"/>
              <w:bottom w:val="single" w:sz="4" w:space="0" w:color="auto"/>
              <w:right w:val="single" w:sz="4" w:space="0" w:color="auto"/>
            </w:tcBorders>
            <w:noWrap/>
            <w:hideMark/>
          </w:tcPr>
          <w:p w14:paraId="6EE546AB"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D4FE49" w14:textId="77777777" w:rsidR="00A001B9" w:rsidRDefault="009D64FD">
            <w:pPr>
              <w:rPr>
                <w:rFonts w:eastAsia="MS Mincho"/>
                <w:lang w:eastAsia="ja-JP"/>
              </w:rPr>
            </w:pPr>
            <w:r>
              <w:rPr>
                <w:rFonts w:eastAsia="MS Mincho"/>
                <w:lang w:eastAsia="ja-JP"/>
              </w:rPr>
              <w:t>V</w:t>
            </w:r>
          </w:p>
          <w:p w14:paraId="422C3393" w14:textId="77777777" w:rsidR="00A001B9" w:rsidRDefault="009D64FD">
            <w:pPr>
              <w:rPr>
                <w:rFonts w:eastAsia="MS Mincho"/>
                <w:lang w:eastAsia="ja-JP"/>
              </w:rPr>
            </w:pPr>
            <w:r>
              <w:rPr>
                <w:rFonts w:eastAsia="MS Mincho"/>
                <w:lang w:eastAsia="ja-JP"/>
              </w:rPr>
              <w:t>VV</w:t>
            </w:r>
          </w:p>
          <w:p w14:paraId="34C36E63" w14:textId="77777777" w:rsidR="00A001B9" w:rsidRDefault="009D64FD">
            <w:pPr>
              <w:rPr>
                <w:rFonts w:eastAsia="MS Mincho"/>
                <w:lang w:eastAsia="ja-JP"/>
              </w:rPr>
            </w:pPr>
            <w:r>
              <w:rPr>
                <w:rFonts w:eastAsia="MS Mincho"/>
                <w:lang w:eastAsia="ja-JP"/>
              </w:rPr>
              <w:t>VVV</w:t>
            </w:r>
          </w:p>
          <w:p w14:paraId="486E9997" w14:textId="77777777" w:rsidR="00A001B9"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6071696" w14:textId="77777777" w:rsidR="00A001B9" w:rsidRDefault="009D64FD">
            <w:pPr>
              <w:rPr>
                <w:rFonts w:eastAsia="MS Mincho"/>
                <w:lang w:eastAsia="ja-JP"/>
              </w:rPr>
            </w:pPr>
            <w:proofErr w:type="spellStart"/>
            <w:r>
              <w:rPr>
                <w:rFonts w:eastAsia="MS Mincho"/>
                <w:lang w:eastAsia="ja-JP"/>
              </w:rPr>
              <w:t>uslax</w:t>
            </w:r>
            <w:proofErr w:type="spellEnd"/>
          </w:p>
          <w:p w14:paraId="68FA6570" w14:textId="77777777" w:rsidR="00A001B9" w:rsidRDefault="009D64FD">
            <w:pPr>
              <w:rPr>
                <w:rFonts w:eastAsia="MS Mincho"/>
                <w:lang w:eastAsia="ja-JP"/>
              </w:rPr>
            </w:pPr>
            <w:r>
              <w:rPr>
                <w:rFonts w:eastAsia="MS Mincho"/>
                <w:lang w:eastAsia="ja-JP"/>
              </w:rPr>
              <w:t>America/</w:t>
            </w:r>
            <w:proofErr w:type="spellStart"/>
            <w:r>
              <w:rPr>
                <w:rFonts w:eastAsia="MS Mincho"/>
                <w:lang w:eastAsia="ja-JP"/>
              </w:rPr>
              <w:t>Los_Angeles</w:t>
            </w:r>
            <w:proofErr w:type="spellEnd"/>
          </w:p>
          <w:p w14:paraId="69125792" w14:textId="77777777" w:rsidR="00A001B9" w:rsidRDefault="009D64FD">
            <w:pPr>
              <w:rPr>
                <w:rFonts w:eastAsia="MS Mincho"/>
                <w:lang w:eastAsia="ja-JP"/>
              </w:rPr>
            </w:pPr>
            <w:r>
              <w:rPr>
                <w:rFonts w:eastAsia="MS Mincho"/>
                <w:lang w:eastAsia="ja-JP"/>
              </w:rPr>
              <w:t>Los Angeles</w:t>
            </w:r>
          </w:p>
          <w:p w14:paraId="7FB66CBA" w14:textId="77777777" w:rsidR="00A001B9" w:rsidRDefault="009D64FD">
            <w:pPr>
              <w:rPr>
                <w:rFonts w:eastAsia="MS Mincho"/>
                <w:lang w:eastAsia="ja-JP"/>
              </w:rPr>
            </w:pPr>
            <w:r>
              <w:rPr>
                <w:rFonts w:eastAsia="MS Mincho"/>
                <w:lang w:eastAsia="ja-JP"/>
              </w:rPr>
              <w:t>Los Angeles Time</w:t>
            </w:r>
          </w:p>
        </w:tc>
      </w:tr>
      <w:tr w:rsidR="00A001B9" w14:paraId="3C1ECE1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284044"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0A361EB6" w14:textId="77777777" w:rsidR="00A001B9" w:rsidRDefault="009D64FD">
            <w:pPr>
              <w:pStyle w:val="TableContents"/>
            </w:pPr>
            <w:r>
              <w:t xml:space="preserve">time zone: ISO8601 basic or extended format </w:t>
            </w:r>
          </w:p>
        </w:tc>
        <w:tc>
          <w:tcPr>
            <w:tcW w:w="1633" w:type="dxa"/>
            <w:tcBorders>
              <w:top w:val="single" w:sz="4" w:space="0" w:color="auto"/>
              <w:left w:val="single" w:sz="4" w:space="0" w:color="auto"/>
              <w:bottom w:val="single" w:sz="4" w:space="0" w:color="auto"/>
              <w:right w:val="single" w:sz="4" w:space="0" w:color="auto"/>
            </w:tcBorders>
            <w:noWrap/>
            <w:hideMark/>
          </w:tcPr>
          <w:p w14:paraId="5944F3D3"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54AB8F9" w14:textId="77777777" w:rsidR="00A001B9" w:rsidRDefault="009D64FD">
            <w:pPr>
              <w:rPr>
                <w:rFonts w:eastAsia="MS Mincho"/>
                <w:lang w:eastAsia="ja-JP"/>
              </w:rPr>
            </w:pPr>
            <w:r>
              <w:rPr>
                <w:rFonts w:eastAsia="MS Mincho"/>
                <w:lang w:eastAsia="ja-JP"/>
              </w:rPr>
              <w:t>x</w:t>
            </w:r>
          </w:p>
          <w:p w14:paraId="5EA701B2" w14:textId="77777777" w:rsidR="00A001B9" w:rsidRDefault="009D64FD">
            <w:pPr>
              <w:rPr>
                <w:rFonts w:eastAsia="MS Mincho"/>
                <w:lang w:eastAsia="ja-JP"/>
              </w:rPr>
            </w:pPr>
            <w:r>
              <w:rPr>
                <w:rFonts w:eastAsia="MS Mincho"/>
                <w:lang w:eastAsia="ja-JP"/>
              </w:rPr>
              <w:t>xx</w:t>
            </w:r>
          </w:p>
          <w:p w14:paraId="47F8F051"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3428276C" w14:textId="77777777" w:rsidR="00A001B9" w:rsidRDefault="009D64FD">
            <w:r>
              <w:t>-08, +0530, +0000</w:t>
            </w:r>
          </w:p>
          <w:p w14:paraId="037D2577" w14:textId="77777777" w:rsidR="00A001B9" w:rsidRDefault="009D64FD">
            <w:r>
              <w:t>-0800, +0000</w:t>
            </w:r>
          </w:p>
          <w:p w14:paraId="731307CA" w14:textId="77777777" w:rsidR="00A001B9" w:rsidRDefault="009D64FD">
            <w:r>
              <w:t>-08:00, +00:00</w:t>
            </w:r>
          </w:p>
        </w:tc>
      </w:tr>
      <w:tr w:rsidR="00A001B9" w14:paraId="126E5A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4D60096"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20E12A00" w14:textId="77777777" w:rsidR="00A001B9" w:rsidRDefault="009D64FD">
            <w:pPr>
              <w:pStyle w:val="TableContents"/>
            </w:pPr>
            <w:r>
              <w:t>Time Zone: ISO8601 basic or extended format .The UTC indicator "Z" is used when local time offset is 0.</w:t>
            </w:r>
          </w:p>
        </w:tc>
        <w:tc>
          <w:tcPr>
            <w:tcW w:w="1633" w:type="dxa"/>
            <w:tcBorders>
              <w:top w:val="single" w:sz="4" w:space="0" w:color="auto"/>
              <w:left w:val="single" w:sz="4" w:space="0" w:color="auto"/>
              <w:bottom w:val="single" w:sz="4" w:space="0" w:color="auto"/>
              <w:right w:val="single" w:sz="4" w:space="0" w:color="auto"/>
            </w:tcBorders>
            <w:noWrap/>
            <w:hideMark/>
          </w:tcPr>
          <w:p w14:paraId="7914FB9E"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3505D063" w14:textId="77777777" w:rsidR="00A001B9" w:rsidRDefault="009D64FD">
            <w:pPr>
              <w:rPr>
                <w:rFonts w:eastAsia="MS Mincho"/>
                <w:lang w:eastAsia="ja-JP"/>
              </w:rPr>
            </w:pPr>
            <w:r>
              <w:rPr>
                <w:rFonts w:eastAsia="MS Mincho"/>
                <w:lang w:eastAsia="ja-JP"/>
              </w:rPr>
              <w:t>X</w:t>
            </w:r>
          </w:p>
          <w:p w14:paraId="3B1846B3" w14:textId="77777777" w:rsidR="00A001B9" w:rsidRDefault="009D64FD">
            <w:pPr>
              <w:rPr>
                <w:rFonts w:eastAsia="MS Mincho"/>
                <w:lang w:eastAsia="ja-JP"/>
              </w:rPr>
            </w:pPr>
            <w:r>
              <w:rPr>
                <w:rFonts w:eastAsia="MS Mincho"/>
                <w:lang w:eastAsia="ja-JP"/>
              </w:rPr>
              <w:t>XX</w:t>
            </w:r>
          </w:p>
          <w:p w14:paraId="2D5D079C"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64F9C98E" w14:textId="77777777" w:rsidR="00A001B9" w:rsidRDefault="009D64FD">
            <w:r>
              <w:t>-08, +0530, Z</w:t>
            </w:r>
          </w:p>
          <w:p w14:paraId="5DB63D47" w14:textId="77777777" w:rsidR="00A001B9" w:rsidRDefault="009D64FD">
            <w:r>
              <w:t>-0800, Z</w:t>
            </w:r>
          </w:p>
          <w:p w14:paraId="3359ADD4" w14:textId="77777777" w:rsidR="00A001B9" w:rsidRDefault="009D64FD">
            <w:pPr>
              <w:rPr>
                <w:rFonts w:eastAsia="MS Mincho"/>
                <w:lang w:eastAsia="ja-JP"/>
              </w:rPr>
            </w:pPr>
            <w:r>
              <w:t>-08:00, Z</w:t>
            </w:r>
          </w:p>
        </w:tc>
      </w:tr>
      <w:tr w:rsidR="00A001B9" w14:paraId="239D6F0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E83B193" w14:textId="77777777" w:rsidR="00A001B9" w:rsidRDefault="009D64FD">
            <w:pPr>
              <w:rPr>
                <w:rFonts w:eastAsia="MS Mincho"/>
                <w:lang w:eastAsia="ja-JP"/>
              </w:rPr>
            </w:pPr>
            <w:r>
              <w:rPr>
                <w:rFonts w:eastAsia="MS Mincho"/>
                <w:lang w:eastAsia="ja-JP"/>
              </w:rPr>
              <w:t>I</w:t>
            </w:r>
          </w:p>
        </w:tc>
        <w:tc>
          <w:tcPr>
            <w:tcW w:w="2589" w:type="dxa"/>
            <w:tcBorders>
              <w:top w:val="single" w:sz="4" w:space="0" w:color="auto"/>
              <w:left w:val="single" w:sz="4" w:space="0" w:color="auto"/>
              <w:bottom w:val="single" w:sz="4" w:space="0" w:color="auto"/>
              <w:right w:val="single" w:sz="4" w:space="0" w:color="auto"/>
            </w:tcBorders>
            <w:noWrap/>
            <w:hideMark/>
          </w:tcPr>
          <w:p w14:paraId="0D40203C" w14:textId="77777777" w:rsidR="00A001B9" w:rsidRDefault="009D64FD">
            <w:pPr>
              <w:pStyle w:val="TableContents"/>
            </w:pPr>
            <w:r>
              <w:t xml:space="preserve">ISO8601 date/time </w:t>
            </w:r>
          </w:p>
        </w:tc>
        <w:tc>
          <w:tcPr>
            <w:tcW w:w="1633" w:type="dxa"/>
            <w:tcBorders>
              <w:top w:val="single" w:sz="4" w:space="0" w:color="auto"/>
              <w:left w:val="single" w:sz="4" w:space="0" w:color="auto"/>
              <w:bottom w:val="single" w:sz="4" w:space="0" w:color="auto"/>
              <w:right w:val="single" w:sz="4" w:space="0" w:color="auto"/>
            </w:tcBorders>
            <w:noWrap/>
            <w:hideMark/>
          </w:tcPr>
          <w:p w14:paraId="70214A6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82F4800" w14:textId="77777777" w:rsidR="00A001B9" w:rsidRDefault="009D64FD">
            <w:pPr>
              <w:rPr>
                <w:rFonts w:eastAsia="MS Mincho"/>
                <w:lang w:eastAsia="ja-JP"/>
              </w:rPr>
            </w:pPr>
            <w:r>
              <w:rPr>
                <w:rFonts w:eastAsia="MS Mincho"/>
                <w:lang w:eastAsia="ja-JP"/>
              </w:rPr>
              <w:t>I</w:t>
            </w:r>
          </w:p>
        </w:tc>
        <w:tc>
          <w:tcPr>
            <w:tcW w:w="2418" w:type="dxa"/>
            <w:tcBorders>
              <w:top w:val="single" w:sz="4" w:space="0" w:color="auto"/>
              <w:left w:val="single" w:sz="4" w:space="0" w:color="auto"/>
              <w:bottom w:val="single" w:sz="4" w:space="0" w:color="auto"/>
              <w:right w:val="single" w:sz="4" w:space="0" w:color="auto"/>
            </w:tcBorders>
            <w:noWrap/>
            <w:hideMark/>
          </w:tcPr>
          <w:p w14:paraId="58E9FD0B" w14:textId="77777777" w:rsidR="00A001B9" w:rsidRDefault="009D64FD">
            <w:pPr>
              <w:rPr>
                <w:rFonts w:eastAsia="MS Mincho"/>
                <w:lang w:eastAsia="ja-JP"/>
              </w:rPr>
            </w:pPr>
            <w:r>
              <w:rPr>
                <w:rFonts w:eastAsia="MS Mincho"/>
                <w:lang w:eastAsia="ja-JP"/>
              </w:rPr>
              <w:t>2006-10-07T12:06:56.568+01:00</w:t>
            </w:r>
          </w:p>
        </w:tc>
      </w:tr>
      <w:tr w:rsidR="00A001B9" w14:paraId="724871F6"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BA40AE"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29502FD3" w14:textId="77777777" w:rsidR="00A001B9" w:rsidRDefault="009D64FD">
            <w:pPr>
              <w:pStyle w:val="TableContents"/>
            </w:pPr>
            <w:r>
              <w:t xml:space="preserve">escape for text         </w:t>
            </w:r>
          </w:p>
        </w:tc>
        <w:tc>
          <w:tcPr>
            <w:tcW w:w="1633" w:type="dxa"/>
            <w:tcBorders>
              <w:top w:val="single" w:sz="4" w:space="0" w:color="auto"/>
              <w:left w:val="single" w:sz="4" w:space="0" w:color="auto"/>
              <w:bottom w:val="single" w:sz="4" w:space="0" w:color="auto"/>
              <w:right w:val="single" w:sz="4" w:space="0" w:color="auto"/>
            </w:tcBorders>
            <w:noWrap/>
            <w:hideMark/>
          </w:tcPr>
          <w:p w14:paraId="0447789D" w14:textId="77777777" w:rsidR="00A001B9" w:rsidRDefault="009D64FD">
            <w:pPr>
              <w:rPr>
                <w:rFonts w:eastAsia="MS Mincho"/>
                <w:lang w:eastAsia="ja-JP"/>
              </w:rPr>
            </w:pPr>
            <w:r>
              <w:rPr>
                <w:rFonts w:eastAsia="MS Mincho"/>
                <w:lang w:eastAsia="ja-JP"/>
              </w:rPr>
              <w:t xml:space="preserve">Delimiter     </w:t>
            </w:r>
          </w:p>
        </w:tc>
        <w:tc>
          <w:tcPr>
            <w:tcW w:w="1187" w:type="dxa"/>
            <w:tcBorders>
              <w:top w:val="single" w:sz="4" w:space="0" w:color="auto"/>
              <w:left w:val="single" w:sz="4" w:space="0" w:color="auto"/>
              <w:bottom w:val="single" w:sz="4" w:space="0" w:color="auto"/>
              <w:right w:val="single" w:sz="4" w:space="0" w:color="auto"/>
            </w:tcBorders>
            <w:hideMark/>
          </w:tcPr>
          <w:p w14:paraId="44EAD309"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7FAEDC5A" w14:textId="77777777" w:rsidR="00A001B9" w:rsidRDefault="009D64FD">
            <w:pPr>
              <w:rPr>
                <w:rFonts w:eastAsia="MS Mincho"/>
                <w:lang w:eastAsia="ja-JP"/>
              </w:rPr>
            </w:pPr>
            <w:r>
              <w:rPr>
                <w:rFonts w:eastAsia="MS Mincho"/>
                <w:lang w:eastAsia="ja-JP"/>
              </w:rPr>
              <w:t>'Date='</w:t>
            </w:r>
          </w:p>
        </w:tc>
      </w:tr>
      <w:tr w:rsidR="00A001B9" w14:paraId="2510B0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048E194"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6702C44E" w14:textId="77777777" w:rsidR="00A001B9" w:rsidRDefault="009D64FD">
            <w:pPr>
              <w:pStyle w:val="TableContents"/>
            </w:pPr>
            <w:r>
              <w:t xml:space="preserve">single quote            </w:t>
            </w:r>
          </w:p>
        </w:tc>
        <w:tc>
          <w:tcPr>
            <w:tcW w:w="1633" w:type="dxa"/>
            <w:tcBorders>
              <w:top w:val="single" w:sz="4" w:space="0" w:color="auto"/>
              <w:left w:val="single" w:sz="4" w:space="0" w:color="auto"/>
              <w:bottom w:val="single" w:sz="4" w:space="0" w:color="auto"/>
              <w:right w:val="single" w:sz="4" w:space="0" w:color="auto"/>
            </w:tcBorders>
            <w:noWrap/>
            <w:hideMark/>
          </w:tcPr>
          <w:p w14:paraId="7031C07F" w14:textId="77777777" w:rsidR="00A001B9" w:rsidRDefault="009D64FD">
            <w:pPr>
              <w:rPr>
                <w:rFonts w:eastAsia="MS Mincho"/>
                <w:lang w:eastAsia="ja-JP"/>
              </w:rPr>
            </w:pPr>
            <w:r>
              <w:rPr>
                <w:rFonts w:eastAsia="MS Mincho"/>
                <w:lang w:eastAsia="ja-JP"/>
              </w:rPr>
              <w:t xml:space="preserve">Literal          </w:t>
            </w:r>
          </w:p>
        </w:tc>
        <w:tc>
          <w:tcPr>
            <w:tcW w:w="1187" w:type="dxa"/>
            <w:tcBorders>
              <w:top w:val="single" w:sz="4" w:space="0" w:color="auto"/>
              <w:left w:val="single" w:sz="4" w:space="0" w:color="auto"/>
              <w:bottom w:val="single" w:sz="4" w:space="0" w:color="auto"/>
              <w:right w:val="single" w:sz="4" w:space="0" w:color="auto"/>
            </w:tcBorders>
            <w:hideMark/>
          </w:tcPr>
          <w:p w14:paraId="3FB2B203"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4563E9E4" w14:textId="77777777" w:rsidR="00A001B9" w:rsidRDefault="009D64FD">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0C552AC5" w14:textId="73A65B57" w:rsidR="00A001B9" w:rsidRDefault="009D64FD">
      <w:pPr>
        <w:pStyle w:val="Caption"/>
        <w:rPr>
          <w:rFonts w:eastAsia="MS Mincho" w:cs="Arial"/>
          <w:lang w:eastAsia="ja-JP"/>
        </w:rPr>
      </w:pPr>
      <w:r>
        <w:t xml:space="preserve">Table </w:t>
      </w:r>
      <w:r w:rsidR="00342DB5">
        <w:fldChar w:fldCharType="begin"/>
      </w:r>
      <w:r w:rsidR="00342DB5">
        <w:instrText xml:space="preserve"> SEQ Table \* ARABIC </w:instrText>
      </w:r>
      <w:r w:rsidR="00342DB5">
        <w:fldChar w:fldCharType="separate"/>
      </w:r>
      <w:r w:rsidR="002D29EA">
        <w:rPr>
          <w:noProof/>
        </w:rPr>
        <w:t>40</w:t>
      </w:r>
      <w:r w:rsidR="00342DB5">
        <w:rPr>
          <w:noProof/>
        </w:rPr>
        <w:fldChar w:fldCharType="end"/>
      </w:r>
      <w:r>
        <w:t xml:space="preserve"> Symbols in the </w:t>
      </w:r>
      <w:proofErr w:type="spellStart"/>
      <w:r>
        <w:t>dfdl:calendarPattern</w:t>
      </w:r>
      <w:proofErr w:type="spellEnd"/>
      <w:r>
        <w:t xml:space="preserve"> Property</w:t>
      </w:r>
    </w:p>
    <w:p w14:paraId="3A567AF8" w14:textId="77777777" w:rsidR="00A001B9" w:rsidRDefault="009D64FD">
      <w:pPr>
        <w:rPr>
          <w:ins w:id="4880" w:author="Mike Beckerle" w:date="2019-09-26T19:06:00Z"/>
        </w:rPr>
      </w:pPr>
      <w:ins w:id="4881" w:author="Mike Beckerle" w:date="2019-09-26T19:06:00Z">
        <w:r>
          <w:t>The count of pattern letters determines the format as indicated in the table.</w:t>
        </w:r>
      </w:ins>
    </w:p>
    <w:p w14:paraId="22B846CD" w14:textId="0849B72F" w:rsidR="00A001B9" w:rsidRDefault="009D64FD">
      <w:ins w:id="4882" w:author="Mike Beckerle" w:date="2019-09-26T19:06:00Z">
        <w:r>
          <w:t>When numeric fields abut one another directly, with no intervening delimiter characters, they constitute a run of abutting numeric fields. Such runs are parsed specially as described at</w:t>
        </w:r>
      </w:ins>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280DD9F" w14:textId="77777777" w:rsidR="00A001B9" w:rsidRDefault="009D64FD">
      <w:pPr>
        <w:rPr>
          <w:ins w:id="4883" w:author="Mike Beckerle" w:date="2019-09-26T19:19:00Z"/>
        </w:rPr>
      </w:pPr>
      <w:ins w:id="4884" w:author="Mike Beckerle" w:date="2019-09-26T19:19:00Z">
        <w:r>
          <w:t>The maximum number of "S" symbols that may appear in the pattern is implementation-</w:t>
        </w:r>
        <w:proofErr w:type="gramStart"/>
        <w:r>
          <w:t>defined, but</w:t>
        </w:r>
        <w:proofErr w:type="gramEnd"/>
        <w:r>
          <w:t xml:space="preserve"> must be at least three. The stored accuracy for fractional seconds is also implementation-</w:t>
        </w:r>
        <w:proofErr w:type="gramStart"/>
        <w:r>
          <w:t>defined, but</w:t>
        </w:r>
        <w:proofErr w:type="gramEnd"/>
        <w: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proofErr w:type="spellStart"/>
        <w:r>
          <w:t>infoset</w:t>
        </w:r>
        <w:proofErr w:type="spellEnd"/>
        <w:r>
          <w:t xml:space="preserve"> </w:t>
        </w:r>
        <w:proofErr w:type="spellStart"/>
        <w:r>
          <w:t>xs:time</w:t>
        </w:r>
        <w:proofErr w:type="spellEnd"/>
        <w:r>
          <w:t xml:space="preserve"> "00:00:12:345", which would be unparsed into data "12.345000".</w:t>
        </w:r>
      </w:ins>
    </w:p>
    <w:p w14:paraId="74C2EA9C" w14:textId="77777777" w:rsidR="00A001B9" w:rsidRDefault="009D64FD">
      <w:pPr>
        <w:rPr>
          <w:rFonts w:eastAsia="MS Mincho"/>
        </w:rPr>
      </w:pPr>
      <w:del w:id="4885" w:author="Mike Beckerle" w:date="2019-09-26T19:19:00Z">
        <w:r>
          <w:rPr>
            <w:rFonts w:eastAsia="MS Mincho"/>
          </w:rPr>
          <w:delText xml:space="preserve">Any number of fractional seconds "S" may by specified in the pattern and accepted by implementations, but an implementation is free to represent a limited number of fractional seconds internally. Excess fractional seconds are truncated, not rounded up. At least millisecond accuracy must be implemented. </w:delText>
        </w:r>
      </w:del>
      <w:r>
        <w:rPr>
          <w:rFonts w:eastAsia="MS Mincho"/>
        </w:rPr>
        <w:t>Unlike other fields, fractional seconds</w:t>
      </w:r>
      <w:ins w:id="4886" w:author="Mike Beckerle" w:date="2019-09-26T19:18:00Z">
        <w:r>
          <w:rPr>
            <w:rFonts w:eastAsia="MS Mincho"/>
          </w:rPr>
          <w:t>, “S”,</w:t>
        </w:r>
      </w:ins>
      <w:r>
        <w:rPr>
          <w:rFonts w:eastAsia="MS Mincho"/>
        </w:rPr>
        <w:t xml:space="preserve"> are padded on the right with zero.</w:t>
      </w:r>
    </w:p>
    <w:p w14:paraId="74AF584E" w14:textId="77777777" w:rsidR="00A001B9" w:rsidRDefault="009D64FD">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05DBAF6F" w14:textId="77777777" w:rsidR="00A001B9" w:rsidRDefault="009D64FD">
      <w:pPr>
        <w:rPr>
          <w:rFonts w:eastAsia="MS Mincho"/>
        </w:rPr>
      </w:pPr>
      <w:r>
        <w:rPr>
          <w:rFonts w:eastAsia="MS Mincho"/>
        </w:rPr>
        <w:t xml:space="preserve">The count of pattern letters determines the format as indicated in the table. </w:t>
      </w:r>
    </w:p>
    <w:p w14:paraId="57E5FBFB" w14:textId="77777777" w:rsidR="00A001B9" w:rsidRDefault="009D64FD">
      <w:pPr>
        <w:rPr>
          <w:rFonts w:eastAsia="MS Mincho"/>
        </w:rPr>
      </w:pPr>
      <w:r>
        <w:rPr>
          <w:rFonts w:eastAsia="MS Mincho"/>
        </w:rPr>
        <w:lastRenderedPageBreak/>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2D00B10A" w14:textId="77777777" w:rsidR="00A001B9" w:rsidRDefault="009D64FD">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0E9492D8" w14:textId="77777777" w:rsidR="00A001B9" w:rsidRDefault="009D64FD">
      <w:r>
        <w:t>The symbols 'z', '</w:t>
      </w:r>
      <w:proofErr w:type="spellStart"/>
      <w:r>
        <w:t>zz</w:t>
      </w:r>
      <w:proofErr w:type="spellEnd"/>
      <w:r>
        <w:t>', and '</w:t>
      </w:r>
      <w:proofErr w:type="spellStart"/>
      <w:r>
        <w:t>zzz</w:t>
      </w:r>
      <w:proofErr w:type="spellEnd"/>
      <w:r>
        <w:t>' have identical meaning, as do 'Z', 'ZZ', and 'ZZZ'.</w:t>
      </w:r>
    </w:p>
    <w:p w14:paraId="74D22382" w14:textId="77777777" w:rsidR="00A001B9" w:rsidRDefault="009D64FD">
      <w:r>
        <w:t xml:space="preserve">The 'I' symbol must not be used with any other symbol </w:t>
      </w:r>
      <w:proofErr w:type="gramStart"/>
      <w:r>
        <w:t>with the exception of</w:t>
      </w:r>
      <w:proofErr w:type="gramEnd"/>
      <w:r>
        <w:t xml:space="preserve"> 'escape for text'. It represents calendar formats that match those defined in the restricted profile of the ISO 8601 standard proposed by the W3C at </w:t>
      </w:r>
      <w:hyperlink r:id="rId30" w:history="1">
        <w:r>
          <w:rPr>
            <w:rStyle w:val="Hyperlink"/>
          </w:rPr>
          <w:t>http://www.w3.org/TR/NOTE-datetime.</w:t>
        </w:r>
      </w:hyperlink>
      <w:r>
        <w:t xml:space="preserve"> The formats are referred to as 'granularities'. </w:t>
      </w:r>
    </w:p>
    <w:p w14:paraId="3CA93786" w14:textId="77777777" w:rsidR="00A001B9" w:rsidRDefault="009D64FD" w:rsidP="00B117B5">
      <w:pPr>
        <w:numPr>
          <w:ilvl w:val="0"/>
          <w:numId w:val="87"/>
        </w:numPr>
      </w:pPr>
      <w:proofErr w:type="spellStart"/>
      <w:r>
        <w:t>xs:dateTime</w:t>
      </w:r>
      <w:proofErr w:type="spellEnd"/>
      <w:r>
        <w:t xml:space="preserve">. When parsing, the data must match one of the granularities. When unparsing, the fullest granularity is used. </w:t>
      </w:r>
    </w:p>
    <w:p w14:paraId="42C3EEEA" w14:textId="77777777" w:rsidR="00A001B9" w:rsidRDefault="009D64FD" w:rsidP="00B117B5">
      <w:pPr>
        <w:numPr>
          <w:ilvl w:val="0"/>
          <w:numId w:val="87"/>
        </w:numPr>
      </w:pPr>
      <w:proofErr w:type="spellStart"/>
      <w:r>
        <w:t>xs:date</w:t>
      </w:r>
      <w:proofErr w:type="spellEnd"/>
      <w:r>
        <w:t xml:space="preserve">. When parsing, the data must match one of the date-only granularities. When unparsing, the fullest date-only granularity is used. </w:t>
      </w:r>
    </w:p>
    <w:p w14:paraId="71B15BAD" w14:textId="77777777" w:rsidR="00A001B9" w:rsidRDefault="009D64FD" w:rsidP="00B117B5">
      <w:pPr>
        <w:numPr>
          <w:ilvl w:val="0"/>
          <w:numId w:val="87"/>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3C16DF6E" w14:textId="77777777" w:rsidR="00A001B9" w:rsidRDefault="009D64FD" w:rsidP="00B117B5">
      <w:pPr>
        <w:numPr>
          <w:ilvl w:val="0"/>
          <w:numId w:val="87"/>
        </w:numPr>
      </w:pPr>
      <w:r>
        <w:t xml:space="preserve">The number of fractional second digits supported is </w:t>
      </w:r>
      <w:proofErr w:type="spellStart"/>
      <w:ins w:id="4887" w:author="Mike Beckerle" w:date="2019-09-26T19:21:00Z">
        <w:r>
          <w:t>is</w:t>
        </w:r>
        <w:proofErr w:type="spellEnd"/>
        <w:r>
          <w:t xml:space="preserve"> the same as for the “S” fractional seconds specifier described above</w:t>
        </w:r>
      </w:ins>
      <w:del w:id="4888" w:author="Mike Beckerle" w:date="2019-09-26T19:21:00Z">
        <w:r>
          <w:delText>implementation-defined but must be at least millisecond accuracy</w:delText>
        </w:r>
      </w:del>
      <w:r>
        <w:t>.</w:t>
      </w:r>
    </w:p>
    <w:p w14:paraId="548641DF" w14:textId="77777777" w:rsidR="00A001B9" w:rsidRDefault="009D64FD" w:rsidP="00B117B5">
      <w:pPr>
        <w:numPr>
          <w:ilvl w:val="0"/>
          <w:numId w:val="87"/>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w:t>
      </w:r>
      <w:proofErr w:type="gramStart"/>
      <w:r>
        <w:t>occurs</w:t>
      </w:r>
      <w:proofErr w:type="gramEnd"/>
      <w:r>
        <w:t xml:space="preserve"> then the time zone is obtained from the calendarTimeZone property.</w:t>
      </w:r>
    </w:p>
    <w:p w14:paraId="3D99E9B8" w14:textId="77777777" w:rsidR="00A001B9" w:rsidRDefault="009D64FD" w:rsidP="00B117B5">
      <w:pPr>
        <w:numPr>
          <w:ilvl w:val="0"/>
          <w:numId w:val="87"/>
        </w:numPr>
        <w:rPr>
          <w:lang w:eastAsia="en-GB"/>
        </w:rPr>
      </w:pPr>
      <w:r>
        <w:rPr>
          <w:lang w:eastAsia="en-GB"/>
        </w:rPr>
        <w:t>When unparsing and the time zone is UTC, the time zone is output as ‘+00:00’.</w:t>
      </w:r>
    </w:p>
    <w:p w14:paraId="54A80C49" w14:textId="77777777" w:rsidR="00A001B9" w:rsidRDefault="009D64FD">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27"/>
      </w:r>
    </w:p>
    <w:p w14:paraId="4DEC418F" w14:textId="77777777" w:rsidR="00A001B9" w:rsidRDefault="009D64FD">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proofErr w:type="spellStart"/>
      <w:r>
        <w:t>infoset</w:t>
      </w:r>
      <w:proofErr w:type="spellEnd"/>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7B9BDA25" w14:textId="77777777" w:rsidR="00A001B9" w:rsidRDefault="009D64FD">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250CBD6C" w14:textId="77777777" w:rsidR="00A001B9" w:rsidRDefault="009D64FD">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74CB9500" w14:textId="77777777" w:rsidR="00A001B9" w:rsidRDefault="009D64FD">
      <w:pPr>
        <w:pStyle w:val="Heading3"/>
        <w:rPr>
          <w:lang w:eastAsia="en-GB"/>
        </w:rPr>
      </w:pPr>
      <w:bookmarkStart w:id="4889" w:name="_Ref364431481"/>
      <w:bookmarkStart w:id="4890" w:name="_Toc27061100"/>
      <w:r>
        <w:rPr>
          <w:lang w:eastAsia="en-GB"/>
        </w:rPr>
        <w:t xml:space="preserve">The </w:t>
      </w:r>
      <w:proofErr w:type="spellStart"/>
      <w:r>
        <w:rPr>
          <w:lang w:eastAsia="en-GB"/>
        </w:rPr>
        <w:t>dfdl:calendarCheckPolicy</w:t>
      </w:r>
      <w:proofErr w:type="spellEnd"/>
      <w:r>
        <w:rPr>
          <w:lang w:eastAsia="en-GB"/>
        </w:rPr>
        <w:t xml:space="preserve"> Property</w:t>
      </w:r>
      <w:bookmarkEnd w:id="4889"/>
      <w:bookmarkEnd w:id="4890"/>
    </w:p>
    <w:p w14:paraId="412006C1" w14:textId="77777777" w:rsidR="00A001B9" w:rsidRDefault="009D64FD">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04AFE75E" w14:textId="1DFB9AEC" w:rsidR="00A001B9" w:rsidRDefault="009D64FD" w:rsidP="00B117B5">
      <w:pPr>
        <w:numPr>
          <w:ilvl w:val="0"/>
          <w:numId w:val="88"/>
        </w:numPr>
        <w:rPr>
          <w:lang w:eastAsia="en-GB"/>
        </w:rPr>
      </w:pPr>
      <w:r>
        <w:t xml:space="preserve">Lenient parsing </w:t>
      </w:r>
      <w:proofErr w:type="spellStart"/>
      <w:r>
        <w:t>behaviour</w:t>
      </w:r>
      <w:proofErr w:type="spellEnd"/>
      <w:r>
        <w:t xml:space="preserve"> when in 'strict' </w:t>
      </w:r>
      <w:r w:rsidR="00077579">
        <w:t>policy</w:t>
      </w:r>
      <w:r>
        <w:t xml:space="preserve">: </w:t>
      </w:r>
    </w:p>
    <w:p w14:paraId="6B4BBF09" w14:textId="77777777" w:rsidR="00A001B9" w:rsidRDefault="009D64FD" w:rsidP="00B117B5">
      <w:pPr>
        <w:numPr>
          <w:ilvl w:val="1"/>
          <w:numId w:val="88"/>
        </w:numPr>
        <w:rPr>
          <w:lang w:eastAsia="en-GB"/>
        </w:rPr>
      </w:pPr>
      <w:r>
        <w:t xml:space="preserve">Case insensitive matching for text fields </w:t>
      </w:r>
    </w:p>
    <w:p w14:paraId="53ECBDD2" w14:textId="77777777" w:rsidR="00A001B9" w:rsidRDefault="009D64FD" w:rsidP="00B117B5">
      <w:pPr>
        <w:numPr>
          <w:ilvl w:val="1"/>
          <w:numId w:val="88"/>
        </w:numPr>
        <w:rPr>
          <w:lang w:eastAsia="en-GB"/>
        </w:rPr>
      </w:pPr>
      <w:r>
        <w:t xml:space="preserve">MMM, MMMM, and MMMMM all accept either short or long form of Month </w:t>
      </w:r>
    </w:p>
    <w:p w14:paraId="3C3AFD60" w14:textId="77777777" w:rsidR="00A001B9" w:rsidRDefault="009D64FD" w:rsidP="00B117B5">
      <w:pPr>
        <w:numPr>
          <w:ilvl w:val="1"/>
          <w:numId w:val="88"/>
        </w:numPr>
        <w:rPr>
          <w:lang w:eastAsia="en-GB"/>
        </w:rPr>
      </w:pPr>
      <w:r>
        <w:t xml:space="preserve">E, EE, EEE, EEEE, EEEEE , and EEEEEE all accept either abbreviated, full, narrow and short forms of Day of Week </w:t>
      </w:r>
    </w:p>
    <w:p w14:paraId="3E172EC8" w14:textId="77777777" w:rsidR="00A001B9" w:rsidRDefault="009D64FD" w:rsidP="00B117B5">
      <w:pPr>
        <w:numPr>
          <w:ilvl w:val="1"/>
          <w:numId w:val="88"/>
        </w:numPr>
        <w:rPr>
          <w:lang w:eastAsia="en-GB"/>
        </w:rPr>
      </w:pPr>
      <w:r>
        <w:t>Accepts truncated leftmost numeric field (</w:t>
      </w:r>
      <w:proofErr w:type="spellStart"/>
      <w:r>
        <w:t>eg</w:t>
      </w:r>
      <w:proofErr w:type="spellEnd"/>
      <w:r>
        <w:t>, pattern "</w:t>
      </w:r>
      <w:proofErr w:type="spellStart"/>
      <w:r>
        <w:t>HHmmss</w:t>
      </w:r>
      <w:proofErr w:type="spellEnd"/>
      <w:r>
        <w:t xml:space="preserve">" allows "123456" (12:34:56) and "23456" (2:34:56) but not "3456") </w:t>
      </w:r>
    </w:p>
    <w:p w14:paraId="1A6A7F82" w14:textId="33363C14" w:rsidR="00A001B9" w:rsidRDefault="009D64FD" w:rsidP="00B117B5">
      <w:pPr>
        <w:numPr>
          <w:ilvl w:val="0"/>
          <w:numId w:val="88"/>
        </w:numPr>
        <w:rPr>
          <w:lang w:eastAsia="en-GB"/>
        </w:rPr>
      </w:pPr>
      <w:r>
        <w:lastRenderedPageBreak/>
        <w:t xml:space="preserve">Additional lenient parsing </w:t>
      </w:r>
      <w:proofErr w:type="spellStart"/>
      <w:r>
        <w:t>behaviour</w:t>
      </w:r>
      <w:proofErr w:type="spellEnd"/>
      <w:r>
        <w:t xml:space="preserve"> when in 'lax' </w:t>
      </w:r>
      <w:r w:rsidR="00077579">
        <w:t>policy</w:t>
      </w:r>
      <w:r>
        <w:t xml:space="preserve">: </w:t>
      </w:r>
    </w:p>
    <w:p w14:paraId="02AA5155" w14:textId="77777777" w:rsidR="00A001B9" w:rsidRDefault="009D64FD" w:rsidP="00B117B5">
      <w:pPr>
        <w:numPr>
          <w:ilvl w:val="1"/>
          <w:numId w:val="88"/>
        </w:numPr>
        <w:rPr>
          <w:lang w:eastAsia="en-GB"/>
        </w:rPr>
      </w:pPr>
      <w:r>
        <w:t>Values outside valid ranges are normalized (</w:t>
      </w:r>
      <w:proofErr w:type="spellStart"/>
      <w:r>
        <w:t>eg</w:t>
      </w:r>
      <w:proofErr w:type="spellEnd"/>
      <w:r>
        <w:t xml:space="preserve">, "March 32 1996" is treated as "April 1 1996") </w:t>
      </w:r>
    </w:p>
    <w:p w14:paraId="5AFED8B5" w14:textId="77777777" w:rsidR="00A001B9" w:rsidRDefault="009D64FD" w:rsidP="00B117B5">
      <w:pPr>
        <w:numPr>
          <w:ilvl w:val="1"/>
          <w:numId w:val="88"/>
        </w:numPr>
        <w:rPr>
          <w:lang w:eastAsia="en-GB"/>
        </w:rPr>
      </w:pPr>
      <w:r>
        <w:t>Ignoring a trailing dot after a non-numeric field</w:t>
      </w:r>
    </w:p>
    <w:p w14:paraId="7DCC85BF" w14:textId="77777777" w:rsidR="00A001B9" w:rsidRDefault="009D64FD" w:rsidP="00B117B5">
      <w:pPr>
        <w:numPr>
          <w:ilvl w:val="1"/>
          <w:numId w:val="88"/>
        </w:numPr>
        <w:rPr>
          <w:lang w:eastAsia="en-GB"/>
        </w:rPr>
      </w:pPr>
      <w:r>
        <w:t>Leading and trailing whitespace in the data but not in the pattern is accepted</w:t>
      </w:r>
    </w:p>
    <w:p w14:paraId="2A33FA1B" w14:textId="77777777" w:rsidR="00A001B9" w:rsidRDefault="009D64FD" w:rsidP="00B117B5">
      <w:pPr>
        <w:numPr>
          <w:ilvl w:val="1"/>
          <w:numId w:val="88"/>
        </w:numPr>
      </w:pPr>
      <w:r>
        <w:t>Whitespace in the pattern can be missing in the data</w:t>
      </w:r>
    </w:p>
    <w:p w14:paraId="270EB241" w14:textId="77777777" w:rsidR="00A001B9" w:rsidRDefault="009D64FD" w:rsidP="00B117B5">
      <w:pPr>
        <w:numPr>
          <w:ilvl w:val="1"/>
          <w:numId w:val="88"/>
        </w:numPr>
      </w:pPr>
      <w:r>
        <w:t>Partial matching on literal strings. E.g., data "20130621d" allowed for pattern "</w:t>
      </w:r>
      <w:proofErr w:type="spellStart"/>
      <w:r>
        <w:t>yyyyMMdd'date</w:t>
      </w:r>
      <w:proofErr w:type="spellEnd"/>
      <w:r>
        <w:t>' "</w:t>
      </w:r>
    </w:p>
    <w:p w14:paraId="79D93649" w14:textId="77777777" w:rsidR="00A001B9" w:rsidRDefault="00A001B9"/>
    <w:p w14:paraId="1D048416" w14:textId="77777777" w:rsidR="00A001B9" w:rsidRDefault="009D64FD">
      <w:pPr>
        <w:pStyle w:val="Heading2"/>
        <w:rPr>
          <w:rFonts w:eastAsia="Times New Roman"/>
        </w:rPr>
      </w:pPr>
      <w:bookmarkStart w:id="4891" w:name="_Toc322014184"/>
      <w:bookmarkStart w:id="4892" w:name="_Toc322014368"/>
      <w:bookmarkStart w:id="4893" w:name="_Toc322014551"/>
      <w:bookmarkStart w:id="4894" w:name="_Toc322014733"/>
      <w:bookmarkStart w:id="4895" w:name="_Toc332711670"/>
      <w:bookmarkStart w:id="4896" w:name="_Toc322014185"/>
      <w:bookmarkStart w:id="4897" w:name="_Toc322014369"/>
      <w:bookmarkStart w:id="4898" w:name="_Toc322014552"/>
      <w:bookmarkStart w:id="4899" w:name="_Toc322014734"/>
      <w:bookmarkStart w:id="4900" w:name="_Toc332711671"/>
      <w:bookmarkStart w:id="4901" w:name="_Toc322014188"/>
      <w:bookmarkStart w:id="4902" w:name="_Toc322014372"/>
      <w:bookmarkStart w:id="4903" w:name="_Toc322014555"/>
      <w:bookmarkStart w:id="4904" w:name="_Toc322014737"/>
      <w:bookmarkStart w:id="4905" w:name="_Toc322911361"/>
      <w:bookmarkStart w:id="4906" w:name="_Toc322911923"/>
      <w:bookmarkStart w:id="4907" w:name="_Toc332711674"/>
      <w:bookmarkStart w:id="4908" w:name="_Toc349042766"/>
      <w:bookmarkStart w:id="4909" w:name="_Toc243112837"/>
      <w:bookmarkStart w:id="4910" w:name="_Toc27061101"/>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r>
        <w:rPr>
          <w:rFonts w:eastAsia="Times New Roman"/>
        </w:rPr>
        <w:t xml:space="preserve">Properties Specific to Calendar with Text </w:t>
      </w:r>
      <w:bookmarkEnd w:id="4908"/>
      <w:bookmarkEnd w:id="4909"/>
      <w:r>
        <w:rPr>
          <w:rFonts w:eastAsia="Times New Roman"/>
        </w:rPr>
        <w:t>Representation</w:t>
      </w:r>
      <w:bookmarkEnd w:id="4910"/>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A001B9" w14:paraId="5F317A4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14BF351"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25486" w14:textId="77777777" w:rsidR="00A001B9" w:rsidRDefault="009D64FD">
            <w:pPr>
              <w:rPr>
                <w:rFonts w:eastAsia="Arial Unicode MS"/>
                <w:b/>
              </w:rPr>
            </w:pPr>
            <w:r>
              <w:rPr>
                <w:rFonts w:eastAsia="Arial Unicode MS"/>
                <w:b/>
              </w:rPr>
              <w:t>Description</w:t>
            </w:r>
          </w:p>
        </w:tc>
      </w:tr>
      <w:tr w:rsidR="00A001B9" w14:paraId="79399D0F" w14:textId="77777777">
        <w:tc>
          <w:tcPr>
            <w:tcW w:w="0" w:type="auto"/>
            <w:tcBorders>
              <w:top w:val="single" w:sz="4" w:space="0" w:color="auto"/>
              <w:left w:val="single" w:sz="4" w:space="0" w:color="auto"/>
              <w:bottom w:val="single" w:sz="4" w:space="0" w:color="auto"/>
              <w:right w:val="single" w:sz="4" w:space="0" w:color="auto"/>
            </w:tcBorders>
            <w:hideMark/>
          </w:tcPr>
          <w:p w14:paraId="082E1C8B" w14:textId="77777777" w:rsidR="00A001B9" w:rsidRDefault="009D64FD">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6C09ACED" w14:textId="77777777" w:rsidR="00A001B9" w:rsidRDefault="009D64FD">
            <w:pPr>
              <w:rPr>
                <w:rFonts w:cs="Arial"/>
              </w:rPr>
            </w:pPr>
            <w:proofErr w:type="spellStart"/>
            <w:r>
              <w:rPr>
                <w:rFonts w:cs="Arial"/>
              </w:rPr>
              <w:t>Enum</w:t>
            </w:r>
            <w:proofErr w:type="spellEnd"/>
            <w:r>
              <w:rPr>
                <w:rFonts w:cs="Arial"/>
              </w:rPr>
              <w:t xml:space="preserve"> </w:t>
            </w:r>
          </w:p>
          <w:p w14:paraId="4A3BF549" w14:textId="77777777" w:rsidR="00A001B9" w:rsidRDefault="009D64FD">
            <w:pPr>
              <w:rPr>
                <w:rFonts w:cs="Arial"/>
              </w:rPr>
            </w:pPr>
            <w:r>
              <w:rPr>
                <w:rFonts w:cs="Arial"/>
              </w:rPr>
              <w:t xml:space="preserve">Valid values 'left', 'right',  'center' </w:t>
            </w:r>
          </w:p>
          <w:p w14:paraId="793DCEA7" w14:textId="77777777" w:rsidR="00A001B9" w:rsidRDefault="009D64FD">
            <w:pPr>
              <w:rPr>
                <w:rFonts w:cs="Arial"/>
              </w:rPr>
            </w:pPr>
            <w:r>
              <w:rPr>
                <w:rFonts w:cs="Arial"/>
              </w:rPr>
              <w:t>Controls</w:t>
            </w:r>
            <w:r>
              <w:t xml:space="preserve"> how the data </w:t>
            </w:r>
            <w:r>
              <w:rPr>
                <w:rFonts w:cs="Arial"/>
              </w:rPr>
              <w:t>is padded or trimmed on parsing and unparsing.</w:t>
            </w:r>
          </w:p>
          <w:p w14:paraId="532DD467" w14:textId="77777777" w:rsidR="00A001B9" w:rsidRDefault="009D64FD">
            <w:pPr>
              <w:rPr>
                <w:rFonts w:cs="Arial"/>
              </w:rPr>
            </w:pPr>
            <w:r>
              <w:rPr>
                <w:rFonts w:cs="Arial"/>
              </w:rPr>
              <w:t xml:space="preserve">Behavior as for </w:t>
            </w:r>
            <w:proofErr w:type="spellStart"/>
            <w:r>
              <w:rPr>
                <w:rFonts w:cs="Arial"/>
              </w:rPr>
              <w:t>dfdl:textStringJustification</w:t>
            </w:r>
            <w:proofErr w:type="spellEnd"/>
            <w:r>
              <w:rPr>
                <w:rFonts w:cs="Arial"/>
              </w:rPr>
              <w:t>.</w:t>
            </w:r>
          </w:p>
          <w:p w14:paraId="203A5773"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57FC42BF" w14:textId="77777777">
        <w:tc>
          <w:tcPr>
            <w:tcW w:w="0" w:type="auto"/>
            <w:tcBorders>
              <w:top w:val="single" w:sz="4" w:space="0" w:color="auto"/>
              <w:left w:val="single" w:sz="4" w:space="0" w:color="auto"/>
              <w:bottom w:val="single" w:sz="4" w:space="0" w:color="auto"/>
              <w:right w:val="single" w:sz="4" w:space="0" w:color="auto"/>
            </w:tcBorders>
            <w:hideMark/>
          </w:tcPr>
          <w:p w14:paraId="324B30D3" w14:textId="77777777" w:rsidR="00A001B9" w:rsidRDefault="009D64FD">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9CE98B" w14:textId="77777777" w:rsidR="00A001B9" w:rsidRDefault="009D64FD">
            <w:pPr>
              <w:rPr>
                <w:rFonts w:cs="Arial"/>
              </w:rPr>
            </w:pPr>
            <w:r>
              <w:rPr>
                <w:rFonts w:cs="Arial"/>
              </w:rPr>
              <w:t>DFDL String Literal</w:t>
            </w:r>
          </w:p>
          <w:p w14:paraId="63B839A2" w14:textId="77777777" w:rsidR="00A001B9" w:rsidRDefault="009D64FD">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2D87E846" w14:textId="77777777" w:rsidR="00A001B9" w:rsidRDefault="009D64FD">
            <w:pPr>
              <w:rPr>
                <w:rFonts w:eastAsia="MS Mincho"/>
              </w:rPr>
            </w:pPr>
            <w:r>
              <w:rPr>
                <w:rFonts w:eastAsia="MS Mincho"/>
              </w:rPr>
              <w:t>If a byte, then it must be specified using a single byte value entity</w:t>
            </w:r>
          </w:p>
          <w:p w14:paraId="51E698E6" w14:textId="77777777" w:rsidR="00A001B9" w:rsidRDefault="009D64FD">
            <w:pPr>
              <w:rPr>
                <w:rFonts w:eastAsia="MS Mincho"/>
              </w:rPr>
            </w:pPr>
            <w:r>
              <w:rPr>
                <w:rFonts w:eastAsia="MS Mincho"/>
              </w:rPr>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168496BC" w14:textId="77777777" w:rsidR="00A001B9" w:rsidRDefault="009D64FD">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77976257" w14:textId="77777777" w:rsidR="00A001B9" w:rsidRDefault="009D64FD" w:rsidP="00B117B5">
            <w:pPr>
              <w:numPr>
                <w:ilvl w:val="0"/>
                <w:numId w:val="89"/>
              </w:numPr>
              <w:rPr>
                <w:rFonts w:eastAsia="MS Mincho"/>
              </w:rPr>
            </w:pPr>
            <w:r>
              <w:rPr>
                <w:rFonts w:eastAsia="MS Mincho"/>
              </w:rPr>
              <w:t xml:space="preserve">the encoding must be a </w:t>
            </w:r>
            <w:proofErr w:type="gramStart"/>
            <w:r>
              <w:rPr>
                <w:rFonts w:eastAsia="MS Mincho"/>
              </w:rPr>
              <w:t>fixed-width</w:t>
            </w:r>
            <w:proofErr w:type="gramEnd"/>
            <w:r>
              <w:rPr>
                <w:rFonts w:eastAsia="MS Mincho"/>
              </w:rPr>
              <w:t xml:space="preserve"> encoding </w:t>
            </w:r>
          </w:p>
          <w:p w14:paraId="05A49EB7" w14:textId="77777777" w:rsidR="00A001B9" w:rsidRDefault="009D64FD" w:rsidP="00B117B5">
            <w:pPr>
              <w:numPr>
                <w:ilvl w:val="0"/>
                <w:numId w:val="89"/>
              </w:numPr>
              <w:rPr>
                <w:rFonts w:eastAsia="Arial Unicode MS"/>
              </w:rPr>
            </w:pPr>
            <w:r>
              <w:rPr>
                <w:rFonts w:eastAsia="MS Mincho"/>
              </w:rPr>
              <w:t xml:space="preserve">padding and trimming must be applied using a sequence of N pad bytes, where N is the width of a character in the </w:t>
            </w:r>
            <w:proofErr w:type="gramStart"/>
            <w:r>
              <w:rPr>
                <w:rFonts w:eastAsia="MS Mincho"/>
              </w:rPr>
              <w:t>fixed-width</w:t>
            </w:r>
            <w:proofErr w:type="gramEnd"/>
            <w:r>
              <w:rPr>
                <w:rFonts w:eastAsia="MS Mincho"/>
              </w:rPr>
              <w:t xml:space="preserve"> encoding.</w:t>
            </w:r>
            <w:r>
              <w:rPr>
                <w:rFonts w:eastAsia="Arial Unicode MS"/>
              </w:rPr>
              <w:t xml:space="preserve"> </w:t>
            </w:r>
          </w:p>
          <w:p w14:paraId="176996BE" w14:textId="77777777" w:rsidR="00A001B9" w:rsidRDefault="009D64FD">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48C8BCB5" w14:textId="77777777" w:rsidR="00A001B9" w:rsidRDefault="009D64FD">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03CB160" w14:textId="7861514B" w:rsidR="00A001B9" w:rsidRDefault="009D64FD" w:rsidP="003E6E7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41</w:t>
      </w:r>
      <w:r w:rsidR="00342DB5">
        <w:rPr>
          <w:noProof/>
        </w:rPr>
        <w:fldChar w:fldCharType="end"/>
      </w:r>
      <w:r>
        <w:t xml:space="preserve"> Properties Specific to Calendar with Text Representation</w:t>
      </w:r>
    </w:p>
    <w:p w14:paraId="236D6FDE" w14:textId="529448AE" w:rsidR="00A001B9" w:rsidRDefault="009D64FD">
      <w:pPr>
        <w:pStyle w:val="Heading2"/>
        <w:rPr>
          <w:rFonts w:eastAsia="Times New Roman"/>
        </w:rPr>
      </w:pPr>
      <w:bookmarkStart w:id="4911" w:name="_Toc322912212"/>
      <w:bookmarkStart w:id="4912" w:name="_Toc329093061"/>
      <w:bookmarkStart w:id="4913" w:name="_Toc332701574"/>
      <w:bookmarkStart w:id="4914" w:name="_Toc332701878"/>
      <w:bookmarkStart w:id="4915" w:name="_Toc332711677"/>
      <w:bookmarkStart w:id="4916" w:name="_Toc332711979"/>
      <w:bookmarkStart w:id="4917" w:name="_Toc332712280"/>
      <w:bookmarkStart w:id="4918" w:name="_Toc332724196"/>
      <w:bookmarkStart w:id="4919" w:name="_Toc332724496"/>
      <w:bookmarkStart w:id="4920" w:name="_Toc341102792"/>
      <w:bookmarkStart w:id="4921" w:name="_Toc347241527"/>
      <w:bookmarkStart w:id="4922" w:name="_Toc347744720"/>
      <w:bookmarkStart w:id="4923" w:name="_Toc348984503"/>
      <w:bookmarkStart w:id="4924" w:name="_Toc348984808"/>
      <w:bookmarkStart w:id="4925" w:name="_Toc349037972"/>
      <w:bookmarkStart w:id="4926" w:name="_Toc349038274"/>
      <w:bookmarkStart w:id="4927" w:name="_Toc349042767"/>
      <w:bookmarkStart w:id="4928" w:name="_Toc351912765"/>
      <w:bookmarkStart w:id="4929" w:name="_Toc351914786"/>
      <w:bookmarkStart w:id="4930" w:name="_Toc351915252"/>
      <w:bookmarkStart w:id="4931" w:name="_Toc361231309"/>
      <w:bookmarkStart w:id="4932" w:name="_Toc361231835"/>
      <w:bookmarkStart w:id="4933" w:name="_Toc362445133"/>
      <w:bookmarkStart w:id="4934" w:name="_Toc363909055"/>
      <w:bookmarkStart w:id="4935" w:name="_Toc364463480"/>
      <w:bookmarkStart w:id="4936" w:name="_Toc366078084"/>
      <w:bookmarkStart w:id="4937" w:name="_Toc366078703"/>
      <w:bookmarkStart w:id="4938" w:name="_Toc366079688"/>
      <w:bookmarkStart w:id="4939" w:name="_Toc366080300"/>
      <w:bookmarkStart w:id="4940" w:name="_Toc366080909"/>
      <w:bookmarkStart w:id="4941" w:name="_Toc366505249"/>
      <w:bookmarkStart w:id="4942" w:name="_Toc366508618"/>
      <w:bookmarkStart w:id="4943" w:name="_Toc366513119"/>
      <w:bookmarkStart w:id="4944" w:name="_Toc366574308"/>
      <w:bookmarkStart w:id="4945" w:name="_Toc366578101"/>
      <w:bookmarkStart w:id="4946" w:name="_Toc366578695"/>
      <w:bookmarkStart w:id="4947" w:name="_Toc366579287"/>
      <w:bookmarkStart w:id="4948" w:name="_Toc366579878"/>
      <w:bookmarkStart w:id="4949" w:name="_Toc366580470"/>
      <w:bookmarkStart w:id="4950" w:name="_Toc366581061"/>
      <w:bookmarkStart w:id="4951" w:name="_Toc366581653"/>
      <w:bookmarkStart w:id="4952" w:name="_Toc349042768"/>
      <w:bookmarkStart w:id="4953" w:name="_Ref364443310"/>
      <w:bookmarkStart w:id="4954" w:name="_Ref364443313"/>
      <w:bookmarkStart w:id="4955" w:name="_Toc27061102"/>
      <w:bookmarkStart w:id="4956" w:name="_Ref37179949"/>
      <w:bookmarkStart w:id="4957" w:name="_Ref37180064"/>
      <w:bookmarkStart w:id="4958" w:name="_Ref37180094"/>
      <w:bookmarkEnd w:id="4873"/>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r>
        <w:rPr>
          <w:rFonts w:eastAsia="Times New Roman"/>
        </w:rPr>
        <w:t>Properties Specific to Calendar with Binary Representation</w:t>
      </w:r>
      <w:bookmarkEnd w:id="4952"/>
      <w:bookmarkEnd w:id="4953"/>
      <w:bookmarkEnd w:id="4954"/>
      <w:bookmarkEnd w:id="4955"/>
      <w:bookmarkEnd w:id="4956"/>
      <w:bookmarkEnd w:id="4957"/>
      <w:bookmarkEnd w:id="49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A001B9" w14:paraId="3EE4CE38" w14:textId="77777777" w:rsidTr="003E6E7D">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8694FC5"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B261447" w14:textId="77777777" w:rsidR="00A001B9" w:rsidRDefault="009D64FD">
            <w:pPr>
              <w:rPr>
                <w:b/>
              </w:rPr>
            </w:pPr>
            <w:r>
              <w:rPr>
                <w:b/>
              </w:rPr>
              <w:t>Description</w:t>
            </w:r>
          </w:p>
        </w:tc>
      </w:tr>
      <w:tr w:rsidR="00A001B9" w14:paraId="3F7051A5"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6AC81FCB" w14:textId="77777777" w:rsidR="00A001B9" w:rsidRDefault="009D64FD">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A78ACB4" w14:textId="77777777" w:rsidR="00A001B9" w:rsidRDefault="009D64FD">
            <w:pPr>
              <w:rPr>
                <w:rFonts w:eastAsia="MS Mincho"/>
              </w:rPr>
            </w:pPr>
            <w:proofErr w:type="spellStart"/>
            <w:r>
              <w:rPr>
                <w:rFonts w:eastAsia="MS Mincho"/>
              </w:rPr>
              <w:t>Enum</w:t>
            </w:r>
            <w:proofErr w:type="spellEnd"/>
          </w:p>
          <w:p w14:paraId="228635E8" w14:textId="77777777" w:rsidR="00A001B9" w:rsidRDefault="009D64FD">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11CEC7D2" w14:textId="77777777" w:rsidR="00A001B9" w:rsidRDefault="009D64FD">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4D48227" w14:textId="77777777" w:rsidR="00A001B9" w:rsidRDefault="009D64FD" w:rsidP="00D949BE">
            <w:commentRangeStart w:id="4959"/>
            <w:r w:rsidRPr="00D949BE">
              <w:rPr>
                <w:rFonts w:eastAsia="MS Mincho"/>
              </w:rPr>
              <w:t>'</w:t>
            </w:r>
            <w:r>
              <w:t>packed'</w:t>
            </w:r>
            <w:commentRangeEnd w:id="4959"/>
            <w:r w:rsidR="00081D6E">
              <w:rPr>
                <w:rStyle w:val="CommentReference"/>
              </w:rPr>
              <w:commentReference w:id="4959"/>
            </w:r>
            <w:r>
              <w:t xml:space="preserve"> means represented as an IBM 390 packed decimal. Each byte contains two decimal digits, except for the rightmost byte, which contains a sign to the right of a decimal digit. </w:t>
            </w:r>
            <w:r w:rsidRPr="00D949BE">
              <w:rPr>
                <w:rFonts w:cs="Arial"/>
                <w:lang w:eastAsia="en-GB"/>
              </w:rPr>
              <w:t xml:space="preserve">The digits are interpreted </w:t>
            </w:r>
            <w:r w:rsidRPr="00D949BE">
              <w:rPr>
                <w:rFonts w:cs="Arial"/>
                <w:lang w:eastAsia="en-GB"/>
              </w:rPr>
              <w:lastRenderedPageBreak/>
              <w:t xml:space="preserve">according to the </w:t>
            </w:r>
            <w:proofErr w:type="spellStart"/>
            <w:r w:rsidRPr="00D949BE">
              <w:rPr>
                <w:rFonts w:cs="Arial"/>
                <w:lang w:eastAsia="en-GB"/>
              </w:rPr>
              <w:t>dfdl:calendarPattern</w:t>
            </w:r>
            <w:proofErr w:type="spellEnd"/>
            <w:r w:rsidRPr="00D949BE">
              <w:rPr>
                <w:rFonts w:cs="Arial"/>
                <w:lang w:eastAsia="en-GB"/>
              </w:rPr>
              <w:t xml:space="preserve"> property. Property </w:t>
            </w:r>
            <w:proofErr w:type="spellStart"/>
            <w:r w:rsidRPr="00D949BE">
              <w:rPr>
                <w:rFonts w:cs="Arial"/>
                <w:lang w:eastAsia="en-GB"/>
              </w:rPr>
              <w:t>dfdl:binaryPackedSignCodes</w:t>
            </w:r>
            <w:proofErr w:type="spellEnd"/>
            <w:r w:rsidRPr="00D949BE">
              <w:rPr>
                <w:rFonts w:cs="Arial"/>
                <w:lang w:eastAsia="en-GB"/>
              </w:rPr>
              <w:t xml:space="preserve"> is applicable.</w:t>
            </w:r>
          </w:p>
          <w:p w14:paraId="2791FB38" w14:textId="77777777" w:rsidR="00A001B9" w:rsidRDefault="009D64FD" w:rsidP="00D949BE">
            <w:r w:rsidRPr="00D949BE">
              <w:rPr>
                <w:rFonts w:eastAsia="MS Mincho"/>
              </w:rPr>
              <w:t>'</w:t>
            </w:r>
            <w:proofErr w:type="spellStart"/>
            <w:r w:rsidRPr="00D949BE">
              <w:rPr>
                <w:rFonts w:eastAsia="MS Mincho"/>
              </w:rPr>
              <w:t>bcd</w:t>
            </w:r>
            <w:proofErr w:type="spellEnd"/>
            <w:r>
              <w:t>' means represented as a binary coded decimal with two digits per byte.</w:t>
            </w:r>
            <w:r w:rsidRPr="00D949BE">
              <w:rPr>
                <w:rFonts w:cs="Arial"/>
                <w:lang w:eastAsia="en-GB"/>
              </w:rPr>
              <w:t xml:space="preserve"> The digits are interpreted according to the </w:t>
            </w:r>
            <w:proofErr w:type="spellStart"/>
            <w:r w:rsidRPr="00D949BE">
              <w:rPr>
                <w:rFonts w:cs="Arial"/>
                <w:lang w:eastAsia="en-GB"/>
              </w:rPr>
              <w:t>dfdl:calendarPattern</w:t>
            </w:r>
            <w:proofErr w:type="spellEnd"/>
            <w:r w:rsidRPr="00D949BE">
              <w:rPr>
                <w:rFonts w:cs="Arial"/>
                <w:lang w:eastAsia="en-GB"/>
              </w:rPr>
              <w:t xml:space="preserve"> property</w:t>
            </w:r>
          </w:p>
          <w:p w14:paraId="265F6026" w14:textId="77777777" w:rsidR="00A001B9" w:rsidRDefault="009D64FD" w:rsidP="00D949BE">
            <w:r>
              <w:t xml:space="preserve">'ibm4690Packed' means represented as a variant of packed format as described in property </w:t>
            </w:r>
            <w:proofErr w:type="spellStart"/>
            <w:r>
              <w:t>dfdl:binaryNumberRep</w:t>
            </w:r>
            <w:proofErr w:type="spellEnd"/>
            <w:r>
              <w:t xml:space="preserve">. </w:t>
            </w:r>
            <w:r w:rsidRPr="00D949BE">
              <w:rPr>
                <w:rFonts w:cs="Arial"/>
                <w:lang w:eastAsia="en-GB"/>
              </w:rPr>
              <w:t xml:space="preserve">The digits are interpreted according to the </w:t>
            </w:r>
            <w:proofErr w:type="spellStart"/>
            <w:r w:rsidRPr="00D949BE">
              <w:rPr>
                <w:rFonts w:cs="Arial"/>
                <w:lang w:eastAsia="en-GB"/>
              </w:rPr>
              <w:t>dfdl:calendarPattern</w:t>
            </w:r>
            <w:proofErr w:type="spellEnd"/>
            <w:r w:rsidRPr="00D949BE">
              <w:rPr>
                <w:rFonts w:cs="Arial"/>
                <w:lang w:eastAsia="en-GB"/>
              </w:rPr>
              <w:t xml:space="preserve"> property.</w:t>
            </w:r>
          </w:p>
          <w:p w14:paraId="33F84C40" w14:textId="77777777" w:rsidR="00A001B9" w:rsidRDefault="009D64FD">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579200CD" w14:textId="77777777" w:rsidR="00A001B9" w:rsidRDefault="009D64FD">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1735923D" w14:textId="5B22C5A9" w:rsidR="00A001B9" w:rsidRDefault="009D64FD">
            <w:r>
              <w:t xml:space="preserve">See Section </w:t>
            </w:r>
            <w:r>
              <w:fldChar w:fldCharType="begin"/>
            </w:r>
            <w:r>
              <w:instrText xml:space="preserve"> REF _Ref251248830 \r \h  \* MERGEFORMAT </w:instrText>
            </w:r>
            <w:r>
              <w:fldChar w:fldCharType="separate"/>
            </w:r>
            <w:r w:rsidR="002D29EA">
              <w:t>13.7</w:t>
            </w:r>
            <w:r>
              <w:fldChar w:fldCharType="end"/>
            </w:r>
            <w:r>
              <w:t xml:space="preserve"> </w:t>
            </w:r>
            <w:r>
              <w:fldChar w:fldCharType="begin"/>
            </w:r>
            <w:r>
              <w:instrText xml:space="preserve"> REF _Ref274819885 \h  \* MERGEFORMAT </w:instrText>
            </w:r>
            <w:r>
              <w:fldChar w:fldCharType="separate"/>
            </w:r>
            <w:ins w:id="4960" w:author="Mike Beckerle" w:date="2019-12-12T16:39:00Z">
              <w:r w:rsidR="002D29EA">
                <w:t>Properties Specific to Number with Binary Representation</w:t>
              </w:r>
            </w:ins>
            <w:del w:id="4961" w:author="Mike Beckerle" w:date="2019-12-12T16:33:00Z">
              <w:r w:rsidDel="00736A3D">
                <w:delText>Properties Specific to Numbers with Binary Representation</w:delText>
              </w:r>
            </w:del>
            <w:r>
              <w:fldChar w:fldCharType="end"/>
            </w:r>
            <w:r>
              <w:t>.</w:t>
            </w:r>
          </w:p>
          <w:p w14:paraId="7D37F8DC" w14:textId="77777777" w:rsidR="00A001B9" w:rsidRDefault="009D64FD">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675313CB" w14:textId="77777777" w:rsidR="00A001B9" w:rsidRDefault="009D64FD" w:rsidP="00D949BE">
            <w:r>
              <w:t>'</w:t>
            </w:r>
            <w:proofErr w:type="spellStart"/>
            <w:r>
              <w:t>binarySeconds</w:t>
            </w:r>
            <w:proofErr w:type="spellEnd"/>
            <w:r>
              <w:t xml:space="preserve">' means represented as binary </w:t>
            </w:r>
            <w:proofErr w:type="spellStart"/>
            <w:r>
              <w:t>xs:int</w:t>
            </w:r>
            <w:proofErr w:type="spellEnd"/>
            <w:r>
              <w:t xml:space="preserve">, that is, as a </w:t>
            </w:r>
            <w:proofErr w:type="gramStart"/>
            <w:r>
              <w:t>4 byte</w:t>
            </w:r>
            <w:proofErr w:type="gramEnd"/>
            <w:r>
              <w:t xml:space="preserve"> signed integer that is the number of seconds from the epoch (positive or negative).  It is a Schema Definition Error if there is a specified length not equivalent to 4 bytes.</w:t>
            </w:r>
          </w:p>
          <w:p w14:paraId="792B46F5" w14:textId="77777777" w:rsidR="00A001B9" w:rsidRDefault="009D64FD" w:rsidP="00D949BE">
            <w:r>
              <w:t>'</w:t>
            </w:r>
            <w:proofErr w:type="spellStart"/>
            <w:r>
              <w:t>binaryMilliseconds</w:t>
            </w:r>
            <w:proofErr w:type="spellEnd"/>
            <w:r>
              <w:t>'</w:t>
            </w:r>
            <w:r w:rsidRPr="00D949BE">
              <w:rPr>
                <w:rFonts w:eastAsia="MS Mincho"/>
              </w:rPr>
              <w:t xml:space="preserve"> </w:t>
            </w:r>
            <w:r>
              <w:t xml:space="preserve">means represented as binary </w:t>
            </w:r>
            <w:proofErr w:type="spellStart"/>
            <w:r>
              <w:t>xs:long</w:t>
            </w:r>
            <w:proofErr w:type="spellEnd"/>
            <w:r>
              <w:t xml:space="preserve">, that is, as an </w:t>
            </w:r>
            <w:proofErr w:type="gramStart"/>
            <w:r>
              <w:t>8 byte</w:t>
            </w:r>
            <w:proofErr w:type="gramEnd"/>
            <w:r>
              <w:t xml:space="preserve"> signed integer that is the number of milliseconds from the epoch (positive or negative).  It is a Schema Definition Error if there is a specified length not equivalent to 8 bytes.   </w:t>
            </w:r>
          </w:p>
          <w:p w14:paraId="0C4E1AA5" w14:textId="77777777" w:rsidR="00A001B9" w:rsidRDefault="009D64FD">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2B60E650" w14:textId="77777777" w:rsidR="00A001B9" w:rsidRDefault="009D64FD">
            <w:r>
              <w:t xml:space="preserve">Annotation: </w:t>
            </w:r>
            <w:proofErr w:type="spellStart"/>
            <w:r>
              <w:t>dfdl:element</w:t>
            </w:r>
            <w:proofErr w:type="spellEnd"/>
            <w:r>
              <w:t xml:space="preserve">, </w:t>
            </w:r>
            <w:proofErr w:type="spellStart"/>
            <w:r>
              <w:t>dfdl:simpleType</w:t>
            </w:r>
            <w:proofErr w:type="spellEnd"/>
          </w:p>
        </w:tc>
        <w:bookmarkStart w:id="4962" w:name="_GoBack"/>
        <w:bookmarkEnd w:id="4962"/>
      </w:tr>
      <w:tr w:rsidR="00A001B9" w14:paraId="550F241E"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2F904D3" w14:textId="77777777" w:rsidR="00A001B9" w:rsidRDefault="009D64FD">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363B0358" w14:textId="77777777" w:rsidR="00A001B9" w:rsidRDefault="009D64FD">
            <w:proofErr w:type="spellStart"/>
            <w:r>
              <w:t>DateTime</w:t>
            </w:r>
            <w:proofErr w:type="spellEnd"/>
          </w:p>
          <w:p w14:paraId="10FC2801" w14:textId="77777777" w:rsidR="00A001B9" w:rsidRDefault="009D64FD">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34976A75" w14:textId="77777777" w:rsidR="00A001B9" w:rsidRDefault="009D64FD">
            <w:r>
              <w:t xml:space="preserve">The epoch from which to calculate dates and times.  </w:t>
            </w:r>
          </w:p>
          <w:p w14:paraId="2FDBD7E8" w14:textId="77777777" w:rsidR="00A001B9" w:rsidRDefault="009D64FD">
            <w:r>
              <w:t>If the time zone is omitted from the value, then UTC is used.</w:t>
            </w:r>
          </w:p>
          <w:p w14:paraId="1FF6AB1C" w14:textId="77777777" w:rsidR="00A001B9" w:rsidRDefault="009D64FD">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40E96FA9" w14:textId="5E0EF337"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42</w:t>
      </w:r>
      <w:r w:rsidR="00342DB5">
        <w:rPr>
          <w:noProof/>
        </w:rPr>
        <w:fldChar w:fldCharType="end"/>
      </w:r>
      <w:r>
        <w:t xml:space="preserve"> Properties Specific to Calendar with Binary Representation</w:t>
      </w:r>
    </w:p>
    <w:p w14:paraId="566D7B4A" w14:textId="77777777" w:rsidR="00A001B9" w:rsidRDefault="009D64FD" w:rsidP="00D949BE">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411F9801" w14:textId="2FB343B6" w:rsidR="00A001B9" w:rsidRDefault="009D64FD" w:rsidP="00B117B5">
      <w:pPr>
        <w:pStyle w:val="ListParagraph"/>
        <w:numPr>
          <w:ilvl w:val="0"/>
          <w:numId w:val="170"/>
        </w:numPr>
      </w:pPr>
      <w:r>
        <w:t xml:space="preserve">packed: (hexadecimal) </w:t>
      </w:r>
      <w:r w:rsidRPr="00D949BE">
        <w:rPr>
          <w:rStyle w:val="CodeCharacter"/>
          <w:rFonts w:cs="Times New Roman"/>
          <w:sz w:val="20"/>
        </w:rPr>
        <w:t>01 21 42 3C</w:t>
      </w:r>
      <w:r>
        <w:t xml:space="preserve">, </w:t>
      </w:r>
    </w:p>
    <w:p w14:paraId="74173B32" w14:textId="6407F90B" w:rsidR="00A001B9" w:rsidRPr="00D949BE" w:rsidRDefault="009D64FD" w:rsidP="00B117B5">
      <w:pPr>
        <w:pStyle w:val="ListParagraph"/>
        <w:numPr>
          <w:ilvl w:val="0"/>
          <w:numId w:val="170"/>
        </w:numPr>
        <w:rPr>
          <w:rStyle w:val="CodeCharacter"/>
          <w:rFonts w:cs="Times New Roman"/>
          <w:sz w:val="20"/>
        </w:rPr>
      </w:pPr>
      <w:proofErr w:type="spellStart"/>
      <w:r>
        <w:t>bcd</w:t>
      </w:r>
      <w:proofErr w:type="spellEnd"/>
      <w:r>
        <w:t xml:space="preserve">: (hexadecimal) </w:t>
      </w:r>
      <w:r w:rsidRPr="00D949BE">
        <w:rPr>
          <w:rStyle w:val="CodeCharacter"/>
          <w:rFonts w:cs="Times New Roman"/>
          <w:sz w:val="20"/>
        </w:rPr>
        <w:t xml:space="preserve">12 14 23 </w:t>
      </w:r>
    </w:p>
    <w:p w14:paraId="3A46EF64" w14:textId="03F9ACCB" w:rsidR="00A001B9" w:rsidRPr="00D949BE" w:rsidRDefault="009D64FD" w:rsidP="00B117B5">
      <w:pPr>
        <w:pStyle w:val="ListParagraph"/>
        <w:numPr>
          <w:ilvl w:val="0"/>
          <w:numId w:val="170"/>
        </w:numPr>
        <w:rPr>
          <w:rStyle w:val="CodeCharacter"/>
          <w:rFonts w:cs="Times New Roman"/>
          <w:sz w:val="20"/>
        </w:rPr>
      </w:pPr>
      <w:r>
        <w:t xml:space="preserve">ibm4690Packed: (hexadecimal) </w:t>
      </w:r>
      <w:r w:rsidRPr="00D949BE">
        <w:rPr>
          <w:rStyle w:val="CodeCharacter"/>
          <w:rFonts w:cs="Times New Roman"/>
          <w:sz w:val="20"/>
        </w:rPr>
        <w:t xml:space="preserve">12 14 23 </w:t>
      </w:r>
    </w:p>
    <w:p w14:paraId="4E5A9D7A" w14:textId="77777777" w:rsidR="00A001B9" w:rsidRDefault="009D64FD">
      <w:r>
        <w:t xml:space="preserve">The 'C' nibble at the end of the 'packed' representation is a sign nibble, and the leading 0 nibble is just to align to a byte </w:t>
      </w:r>
      <w:proofErr w:type="gramStart"/>
      <w:r>
        <w:t>boundary..</w:t>
      </w:r>
      <w:proofErr w:type="gramEnd"/>
    </w:p>
    <w:p w14:paraId="05583C79" w14:textId="77777777" w:rsidR="00A001B9" w:rsidRDefault="009D64FD">
      <w:pPr>
        <w:pStyle w:val="Heading2"/>
        <w:rPr>
          <w:rFonts w:eastAsia="Times New Roman"/>
        </w:rPr>
      </w:pPr>
      <w:bookmarkStart w:id="4963" w:name="_Toc349042769"/>
      <w:bookmarkStart w:id="4964" w:name="_Toc243112841"/>
      <w:bookmarkStart w:id="4965" w:name="_Toc27061103"/>
      <w:r>
        <w:rPr>
          <w:rFonts w:eastAsia="Times New Roman"/>
        </w:rPr>
        <w:t xml:space="preserve">Properties Specific to </w:t>
      </w:r>
      <w:bookmarkEnd w:id="4858"/>
      <w:bookmarkEnd w:id="4859"/>
      <w:bookmarkEnd w:id="4860"/>
      <w:bookmarkEnd w:id="4861"/>
      <w:r>
        <w:rPr>
          <w:rFonts w:eastAsia="Times New Roman"/>
        </w:rPr>
        <w:t>Opaque Types (</w:t>
      </w:r>
      <w:proofErr w:type="spellStart"/>
      <w:r>
        <w:rPr>
          <w:rFonts w:eastAsia="Times New Roman"/>
        </w:rPr>
        <w:t>xs:hexBinary</w:t>
      </w:r>
      <w:proofErr w:type="spellEnd"/>
      <w:r>
        <w:rPr>
          <w:rFonts w:eastAsia="Times New Roman"/>
        </w:rPr>
        <w:t>)</w:t>
      </w:r>
      <w:bookmarkEnd w:id="4862"/>
      <w:bookmarkEnd w:id="4863"/>
      <w:bookmarkEnd w:id="4963"/>
      <w:bookmarkEnd w:id="4964"/>
      <w:bookmarkEnd w:id="4965"/>
    </w:p>
    <w:p w14:paraId="251497B2" w14:textId="77777777" w:rsidR="00A001B9" w:rsidRDefault="009D64FD">
      <w:r>
        <w:t>There are no properties specific to opaque types</w:t>
      </w:r>
    </w:p>
    <w:p w14:paraId="220C41D0" w14:textId="77777777" w:rsidR="00A001B9" w:rsidRDefault="009D64FD">
      <w:pPr>
        <w:pStyle w:val="Heading2"/>
        <w:rPr>
          <w:rFonts w:eastAsia="Times New Roman"/>
        </w:rPr>
      </w:pPr>
      <w:bookmarkStart w:id="4966" w:name="_Toc322911367"/>
      <w:bookmarkStart w:id="4967" w:name="_Toc322911676"/>
      <w:bookmarkStart w:id="4968" w:name="_Toc322911928"/>
      <w:bookmarkStart w:id="4969" w:name="_Toc322912215"/>
      <w:bookmarkStart w:id="4970" w:name="_Toc329093064"/>
      <w:bookmarkStart w:id="4971" w:name="_Toc332701577"/>
      <w:bookmarkStart w:id="4972" w:name="_Toc332701881"/>
      <w:bookmarkStart w:id="4973" w:name="_Toc332711680"/>
      <w:bookmarkStart w:id="4974" w:name="_Toc332711982"/>
      <w:bookmarkStart w:id="4975" w:name="_Toc332712283"/>
      <w:bookmarkStart w:id="4976" w:name="_Toc332724199"/>
      <w:bookmarkStart w:id="4977" w:name="_Toc332724499"/>
      <w:bookmarkStart w:id="4978" w:name="_Toc341102795"/>
      <w:bookmarkStart w:id="4979" w:name="_Toc347241530"/>
      <w:bookmarkStart w:id="4980" w:name="_Toc347744723"/>
      <w:bookmarkStart w:id="4981" w:name="_Toc348984506"/>
      <w:bookmarkStart w:id="4982" w:name="_Toc348984811"/>
      <w:bookmarkStart w:id="4983" w:name="_Toc349037975"/>
      <w:bookmarkStart w:id="4984" w:name="_Toc349038277"/>
      <w:bookmarkStart w:id="4985" w:name="_Toc349042770"/>
      <w:bookmarkStart w:id="4986" w:name="_Toc349642184"/>
      <w:bookmarkStart w:id="4987" w:name="_Toc351912768"/>
      <w:bookmarkStart w:id="4988" w:name="_Toc351914789"/>
      <w:bookmarkStart w:id="4989" w:name="_Toc351915255"/>
      <w:bookmarkStart w:id="4990" w:name="_Toc361231312"/>
      <w:bookmarkStart w:id="4991" w:name="_Toc361231838"/>
      <w:bookmarkStart w:id="4992" w:name="_Toc362445136"/>
      <w:bookmarkStart w:id="4993" w:name="_Toc363909058"/>
      <w:bookmarkStart w:id="4994" w:name="_Toc364463483"/>
      <w:bookmarkStart w:id="4995" w:name="_Toc366078087"/>
      <w:bookmarkStart w:id="4996" w:name="_Toc366078706"/>
      <w:bookmarkStart w:id="4997" w:name="_Toc366079691"/>
      <w:bookmarkStart w:id="4998" w:name="_Toc366080303"/>
      <w:bookmarkStart w:id="4999" w:name="_Toc366080912"/>
      <w:bookmarkStart w:id="5000" w:name="_Toc366505252"/>
      <w:bookmarkStart w:id="5001" w:name="_Toc366508621"/>
      <w:bookmarkStart w:id="5002" w:name="_Toc366513122"/>
      <w:bookmarkStart w:id="5003" w:name="_Toc366574311"/>
      <w:bookmarkStart w:id="5004" w:name="_Toc366578104"/>
      <w:bookmarkStart w:id="5005" w:name="_Toc366578698"/>
      <w:bookmarkStart w:id="5006" w:name="_Toc366579290"/>
      <w:bookmarkStart w:id="5007" w:name="_Toc366579881"/>
      <w:bookmarkStart w:id="5008" w:name="_Toc366580473"/>
      <w:bookmarkStart w:id="5009" w:name="_Toc366581064"/>
      <w:bookmarkStart w:id="5010" w:name="_Toc366581656"/>
      <w:bookmarkStart w:id="5011" w:name="_Toc322911368"/>
      <w:bookmarkStart w:id="5012" w:name="_Toc322911677"/>
      <w:bookmarkStart w:id="5013" w:name="_Toc322911929"/>
      <w:bookmarkStart w:id="5014" w:name="_Toc322912216"/>
      <w:bookmarkStart w:id="5015" w:name="_Toc329093065"/>
      <w:bookmarkStart w:id="5016" w:name="_Toc332701578"/>
      <w:bookmarkStart w:id="5017" w:name="_Toc332701882"/>
      <w:bookmarkStart w:id="5018" w:name="_Toc332711681"/>
      <w:bookmarkStart w:id="5019" w:name="_Toc332711983"/>
      <w:bookmarkStart w:id="5020" w:name="_Toc332712284"/>
      <w:bookmarkStart w:id="5021" w:name="_Toc332724200"/>
      <w:bookmarkStart w:id="5022" w:name="_Toc332724500"/>
      <w:bookmarkStart w:id="5023" w:name="_Toc341102796"/>
      <w:bookmarkStart w:id="5024" w:name="_Toc347241531"/>
      <w:bookmarkStart w:id="5025" w:name="_Toc347744724"/>
      <w:bookmarkStart w:id="5026" w:name="_Toc348984507"/>
      <w:bookmarkStart w:id="5027" w:name="_Toc348984812"/>
      <w:bookmarkStart w:id="5028" w:name="_Toc349037976"/>
      <w:bookmarkStart w:id="5029" w:name="_Toc349038278"/>
      <w:bookmarkStart w:id="5030" w:name="_Toc349042771"/>
      <w:bookmarkStart w:id="5031" w:name="_Toc349642185"/>
      <w:bookmarkStart w:id="5032" w:name="_Toc351912769"/>
      <w:bookmarkStart w:id="5033" w:name="_Toc351914790"/>
      <w:bookmarkStart w:id="5034" w:name="_Toc351915256"/>
      <w:bookmarkStart w:id="5035" w:name="_Toc361231313"/>
      <w:bookmarkStart w:id="5036" w:name="_Toc361231839"/>
      <w:bookmarkStart w:id="5037" w:name="_Toc362445137"/>
      <w:bookmarkStart w:id="5038" w:name="_Toc363909059"/>
      <w:bookmarkStart w:id="5039" w:name="_Toc364463484"/>
      <w:bookmarkStart w:id="5040" w:name="_Toc366078088"/>
      <w:bookmarkStart w:id="5041" w:name="_Toc366078707"/>
      <w:bookmarkStart w:id="5042" w:name="_Toc366079692"/>
      <w:bookmarkStart w:id="5043" w:name="_Toc366080304"/>
      <w:bookmarkStart w:id="5044" w:name="_Toc366080913"/>
      <w:bookmarkStart w:id="5045" w:name="_Toc366505253"/>
      <w:bookmarkStart w:id="5046" w:name="_Toc366508622"/>
      <w:bookmarkStart w:id="5047" w:name="_Toc366513123"/>
      <w:bookmarkStart w:id="5048" w:name="_Toc366574312"/>
      <w:bookmarkStart w:id="5049" w:name="_Toc366578105"/>
      <w:bookmarkStart w:id="5050" w:name="_Toc366578699"/>
      <w:bookmarkStart w:id="5051" w:name="_Toc366579291"/>
      <w:bookmarkStart w:id="5052" w:name="_Toc366579882"/>
      <w:bookmarkStart w:id="5053" w:name="_Toc366580474"/>
      <w:bookmarkStart w:id="5054" w:name="_Toc366581065"/>
      <w:bookmarkStart w:id="5055" w:name="_Toc366581657"/>
      <w:bookmarkStart w:id="5056" w:name="_Ref268264542"/>
      <w:bookmarkStart w:id="5057" w:name="_Toc349042772"/>
      <w:bookmarkStart w:id="5058" w:name="_Toc27061104"/>
      <w:bookmarkStart w:id="5059" w:name="_Toc177399106"/>
      <w:bookmarkStart w:id="5060" w:name="_Toc175057393"/>
      <w:bookmarkStart w:id="5061" w:name="_Toc199516330"/>
      <w:bookmarkStart w:id="5062" w:name="_Toc194983993"/>
      <w:bookmarkStart w:id="5063" w:name="_Toc243112842"/>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r>
        <w:rPr>
          <w:rFonts w:eastAsia="Times New Roman"/>
        </w:rPr>
        <w:lastRenderedPageBreak/>
        <w:t>Nil Value Processing</w:t>
      </w:r>
      <w:bookmarkEnd w:id="5056"/>
      <w:bookmarkEnd w:id="5057"/>
      <w:bookmarkEnd w:id="5058"/>
    </w:p>
    <w:p w14:paraId="4B457A3D" w14:textId="77777777" w:rsidR="00A001B9" w:rsidRDefault="009D64FD">
      <w:pPr>
        <w:pStyle w:val="nobreak"/>
      </w:pPr>
      <w:r>
        <w:t xml:space="preserve">Sometimes it is desirable to represent an unused element, </w:t>
      </w:r>
      <w:proofErr w:type="gramStart"/>
      <w:r>
        <w:t>place-holder</w:t>
      </w:r>
      <w:proofErr w:type="gramEnd"/>
      <w:r>
        <w:t xml:space="preserve"> for unknown information, or inapplicable information </w:t>
      </w:r>
      <w:r>
        <w:rPr>
          <w:i/>
          <w:iCs/>
        </w:rPr>
        <w:t>explicitly</w:t>
      </w:r>
      <w:r>
        <w:t xml:space="preserve"> with an element, rather than by the lack of an element. </w:t>
      </w:r>
    </w:p>
    <w:p w14:paraId="436F6069" w14:textId="77777777" w:rsidR="00A001B9" w:rsidRDefault="009D64FD">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2D2655A" w14:textId="77777777" w:rsidR="00A001B9" w:rsidRDefault="009D64FD">
      <w:r>
        <w:t xml:space="preserve">As another example, it may be desirable to represent an unused simple element by a value which is not conformant to the logical type of the element. </w:t>
      </w:r>
    </w:p>
    <w:p w14:paraId="7C86F2ED" w14:textId="09A41CB5" w:rsidR="00A001B9" w:rsidRDefault="009D64FD">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w:t>
      </w:r>
      <w:proofErr w:type="gramStart"/>
      <w:r>
        <w:t>and also</w:t>
      </w:r>
      <w:proofErr w:type="gramEnd"/>
      <w:r>
        <w:t xml:space="preserve">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xml:space="preserve">'. Nil processing is used when the </w:t>
      </w:r>
      <w:r w:rsidR="00077579">
        <w:t>XSD</w:t>
      </w:r>
      <w:r>
        <w:t xml:space="preserve"> '</w:t>
      </w:r>
      <w:proofErr w:type="spellStart"/>
      <w:r>
        <w:t>nillable</w:t>
      </w:r>
      <w:proofErr w:type="spellEnd"/>
      <w:r>
        <w:t xml:space="preserve">' property of an element is true. </w:t>
      </w:r>
    </w:p>
    <w:p w14:paraId="60226801" w14:textId="77777777" w:rsidR="00A001B9" w:rsidRDefault="009D64FD">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22FCDC96" w14:textId="023CB6E6" w:rsidR="00A001B9" w:rsidRDefault="009D64FD">
      <w:pPr>
        <w:pStyle w:val="nobreak"/>
      </w:pPr>
      <w:r>
        <w:t xml:space="preserve">On parsing, an element occurrence is nil if the element has </w:t>
      </w:r>
      <w:r w:rsidR="00077579">
        <w:t>XSD</w:t>
      </w:r>
      <w:r>
        <w:t xml:space="preserve"> </w:t>
      </w:r>
      <w:proofErr w:type="spellStart"/>
      <w:r>
        <w:t>nillable</w:t>
      </w:r>
      <w:proofErr w:type="spellEnd"/>
      <w:r>
        <w:t xml:space="preserve"> 'true' and the data is a nil representation as defined in section 9.2.1.  Specifically:</w:t>
      </w:r>
    </w:p>
    <w:p w14:paraId="59A72162" w14:textId="77777777" w:rsidR="00A001B9" w:rsidRDefault="009D64FD" w:rsidP="00B117B5">
      <w:pPr>
        <w:numPr>
          <w:ilvl w:val="0"/>
          <w:numId w:val="90"/>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7BB8A3F6" w14:textId="77777777" w:rsidR="00A001B9" w:rsidRDefault="009D64FD" w:rsidP="00B117B5">
      <w:pPr>
        <w:numPr>
          <w:ilvl w:val="0"/>
          <w:numId w:val="90"/>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7576FBC4" w14:textId="77777777" w:rsidR="00A001B9" w:rsidRDefault="009D64FD" w:rsidP="00B117B5">
      <w:pPr>
        <w:numPr>
          <w:ilvl w:val="0"/>
          <w:numId w:val="90"/>
        </w:numPr>
      </w:pPr>
      <w:r>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70A58184" w14:textId="77777777" w:rsidR="00A001B9" w:rsidRDefault="009D64FD">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186693C6" w14:textId="77777777" w:rsidR="00A001B9" w:rsidRDefault="009D64FD" w:rsidP="00B117B5">
      <w:pPr>
        <w:numPr>
          <w:ilvl w:val="0"/>
          <w:numId w:val="91"/>
        </w:numPr>
      </w:pPr>
      <w:r>
        <w:t xml:space="preserve">Determination of whether the data is a nil representation for a literal nil happens first before any consideration of whether the representation is the empty, normal, or absent representations. </w:t>
      </w:r>
    </w:p>
    <w:p w14:paraId="323FDF48" w14:textId="77777777" w:rsidR="00A001B9" w:rsidRDefault="009D64FD" w:rsidP="00B117B5">
      <w:pPr>
        <w:numPr>
          <w:ilvl w:val="0"/>
          <w:numId w:val="91"/>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5765AA84" w14:textId="5BC370C0" w:rsidR="00A001B9" w:rsidRDefault="009D64FD">
      <w:r>
        <w:t xml:space="preserve">On unparsing, an element is nil if </w:t>
      </w:r>
      <w:r w:rsidR="00077579">
        <w:t>XSD</w:t>
      </w:r>
      <w:r>
        <w:t xml:space="preserve"> </w:t>
      </w:r>
      <w:proofErr w:type="spellStart"/>
      <w:r>
        <w:t>nillable</w:t>
      </w:r>
      <w:proofErr w:type="spellEnd"/>
      <w:r>
        <w:t xml:space="preserve"> is 'true' AND the element information item in the augmented </w:t>
      </w:r>
      <w:proofErr w:type="spellStart"/>
      <w:r>
        <w:t>infoset</w:t>
      </w:r>
      <w:proofErr w:type="spellEnd"/>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724B703A" w14:textId="77777777" w:rsidR="00A001B9" w:rsidRDefault="009D64FD" w:rsidP="00B117B5">
      <w:pPr>
        <w:numPr>
          <w:ilvl w:val="0"/>
          <w:numId w:val="92"/>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531D5EF3" w14:textId="77777777" w:rsidR="00A001B9" w:rsidRDefault="009D64FD" w:rsidP="00B117B5">
      <w:pPr>
        <w:numPr>
          <w:ilvl w:val="0"/>
          <w:numId w:val="92"/>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28D0701D" w14:textId="77777777" w:rsidR="00A001B9" w:rsidRDefault="009D64FD" w:rsidP="00B117B5">
      <w:pPr>
        <w:numPr>
          <w:ilvl w:val="0"/>
          <w:numId w:val="92"/>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5F69C839" w14:textId="77777777" w:rsidR="00A001B9" w:rsidRDefault="009D64FD">
      <w:pPr>
        <w:rPr>
          <w:ins w:id="5064" w:author="Mike Beckerle" w:date="2019-09-17T18:23:00Z"/>
        </w:rPr>
      </w:pPr>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78331BAE" w14:textId="77777777" w:rsidR="00A001B9" w:rsidRDefault="00A001B9">
      <w:pPr>
        <w:pStyle w:val="Heading2"/>
        <w:rPr>
          <w:del w:id="5065" w:author="Mike Beckerle" w:date="2019-09-17T18:26:00Z"/>
          <w:rFonts w:eastAsia="Times New Roman"/>
        </w:rPr>
      </w:pPr>
      <w:bookmarkStart w:id="5066" w:name="_Toc25586310"/>
      <w:bookmarkStart w:id="5067" w:name="_Toc25586555"/>
      <w:bookmarkStart w:id="5068" w:name="_Toc25589838"/>
      <w:bookmarkStart w:id="5069" w:name="_Toc27061105"/>
      <w:bookmarkEnd w:id="5066"/>
      <w:bookmarkEnd w:id="5067"/>
      <w:bookmarkEnd w:id="5068"/>
      <w:bookmarkEnd w:id="5069"/>
    </w:p>
    <w:p w14:paraId="5BB9CE68" w14:textId="77777777" w:rsidR="00A001B9" w:rsidRDefault="009D64FD">
      <w:pPr>
        <w:pStyle w:val="Heading2"/>
        <w:rPr>
          <w:rFonts w:eastAsia="Times New Roman"/>
        </w:rPr>
      </w:pPr>
      <w:bookmarkStart w:id="5070" w:name="_Toc322911679"/>
      <w:bookmarkStart w:id="5071" w:name="_Toc322912218"/>
      <w:bookmarkStart w:id="5072" w:name="_Toc329093067"/>
      <w:bookmarkStart w:id="5073" w:name="_Toc332701580"/>
      <w:bookmarkStart w:id="5074" w:name="_Toc332701884"/>
      <w:bookmarkStart w:id="5075" w:name="_Toc332711683"/>
      <w:bookmarkStart w:id="5076" w:name="_Toc332711985"/>
      <w:bookmarkStart w:id="5077" w:name="_Toc332712286"/>
      <w:bookmarkStart w:id="5078" w:name="_Toc332724202"/>
      <w:bookmarkStart w:id="5079" w:name="_Toc332724502"/>
      <w:bookmarkStart w:id="5080" w:name="_Toc341102798"/>
      <w:bookmarkStart w:id="5081" w:name="_Toc347241533"/>
      <w:bookmarkStart w:id="5082" w:name="_Toc347744726"/>
      <w:bookmarkStart w:id="5083" w:name="_Toc348984509"/>
      <w:bookmarkStart w:id="5084" w:name="_Toc348984814"/>
      <w:bookmarkStart w:id="5085" w:name="_Toc349037978"/>
      <w:bookmarkStart w:id="5086" w:name="_Toc349038280"/>
      <w:bookmarkStart w:id="5087" w:name="_Toc349042773"/>
      <w:bookmarkStart w:id="5088" w:name="_Toc351912771"/>
      <w:bookmarkStart w:id="5089" w:name="_Toc351914792"/>
      <w:bookmarkStart w:id="5090" w:name="_Toc351915258"/>
      <w:bookmarkStart w:id="5091" w:name="_Toc361231315"/>
      <w:bookmarkStart w:id="5092" w:name="_Toc361231841"/>
      <w:bookmarkStart w:id="5093" w:name="_Toc362445139"/>
      <w:bookmarkStart w:id="5094" w:name="_Toc363909061"/>
      <w:bookmarkStart w:id="5095" w:name="_Toc364463486"/>
      <w:bookmarkStart w:id="5096" w:name="_Toc366078090"/>
      <w:bookmarkStart w:id="5097" w:name="_Toc366078709"/>
      <w:bookmarkStart w:id="5098" w:name="_Toc366079694"/>
      <w:bookmarkStart w:id="5099" w:name="_Toc366080306"/>
      <w:bookmarkStart w:id="5100" w:name="_Toc366080915"/>
      <w:bookmarkStart w:id="5101" w:name="_Toc366505255"/>
      <w:bookmarkStart w:id="5102" w:name="_Toc366508624"/>
      <w:bookmarkStart w:id="5103" w:name="_Toc366513125"/>
      <w:bookmarkStart w:id="5104" w:name="_Toc366574314"/>
      <w:bookmarkStart w:id="5105" w:name="_Toc366578107"/>
      <w:bookmarkStart w:id="5106" w:name="_Toc366578701"/>
      <w:bookmarkStart w:id="5107" w:name="_Toc366579293"/>
      <w:bookmarkStart w:id="5108" w:name="_Toc366579884"/>
      <w:bookmarkStart w:id="5109" w:name="_Toc366580476"/>
      <w:bookmarkStart w:id="5110" w:name="_Toc366581067"/>
      <w:bookmarkStart w:id="5111" w:name="_Toc366581659"/>
      <w:bookmarkStart w:id="5112" w:name="_Toc351912772"/>
      <w:bookmarkStart w:id="5113" w:name="_Toc351914793"/>
      <w:bookmarkStart w:id="5114" w:name="_Toc351915259"/>
      <w:bookmarkStart w:id="5115" w:name="_Toc361231316"/>
      <w:bookmarkStart w:id="5116" w:name="_Toc361231842"/>
      <w:bookmarkStart w:id="5117" w:name="_Toc362445140"/>
      <w:bookmarkStart w:id="5118" w:name="_Toc363909062"/>
      <w:bookmarkStart w:id="5119" w:name="_Toc364463487"/>
      <w:bookmarkStart w:id="5120" w:name="_Toc366078091"/>
      <w:bookmarkStart w:id="5121" w:name="_Toc366078710"/>
      <w:bookmarkStart w:id="5122" w:name="_Toc366079695"/>
      <w:bookmarkStart w:id="5123" w:name="_Toc366080307"/>
      <w:bookmarkStart w:id="5124" w:name="_Toc366080916"/>
      <w:bookmarkStart w:id="5125" w:name="_Toc366505256"/>
      <w:bookmarkStart w:id="5126" w:name="_Toc366508625"/>
      <w:bookmarkStart w:id="5127" w:name="_Toc366513126"/>
      <w:bookmarkStart w:id="5128" w:name="_Toc366574315"/>
      <w:bookmarkStart w:id="5129" w:name="_Toc366578108"/>
      <w:bookmarkStart w:id="5130" w:name="_Toc366578702"/>
      <w:bookmarkStart w:id="5131" w:name="_Toc366579294"/>
      <w:bookmarkStart w:id="5132" w:name="_Toc366579885"/>
      <w:bookmarkStart w:id="5133" w:name="_Toc366580477"/>
      <w:bookmarkStart w:id="5134" w:name="_Toc366581068"/>
      <w:bookmarkStart w:id="5135" w:name="_Toc366581660"/>
      <w:bookmarkStart w:id="5136" w:name="_Toc351912773"/>
      <w:bookmarkStart w:id="5137" w:name="_Toc351914794"/>
      <w:bookmarkStart w:id="5138" w:name="_Toc351915260"/>
      <w:bookmarkStart w:id="5139" w:name="_Toc361231317"/>
      <w:bookmarkStart w:id="5140" w:name="_Toc361231843"/>
      <w:bookmarkStart w:id="5141" w:name="_Toc362445141"/>
      <w:bookmarkStart w:id="5142" w:name="_Toc363909063"/>
      <w:bookmarkStart w:id="5143" w:name="_Toc364463488"/>
      <w:bookmarkStart w:id="5144" w:name="_Toc366078092"/>
      <w:bookmarkStart w:id="5145" w:name="_Toc366078711"/>
      <w:bookmarkStart w:id="5146" w:name="_Toc366079696"/>
      <w:bookmarkStart w:id="5147" w:name="_Toc366080308"/>
      <w:bookmarkStart w:id="5148" w:name="_Toc366080917"/>
      <w:bookmarkStart w:id="5149" w:name="_Toc366505257"/>
      <w:bookmarkStart w:id="5150" w:name="_Toc366508626"/>
      <w:bookmarkStart w:id="5151" w:name="_Toc366513127"/>
      <w:bookmarkStart w:id="5152" w:name="_Toc366574316"/>
      <w:bookmarkStart w:id="5153" w:name="_Toc366578109"/>
      <w:bookmarkStart w:id="5154" w:name="_Toc366578703"/>
      <w:bookmarkStart w:id="5155" w:name="_Toc366579295"/>
      <w:bookmarkStart w:id="5156" w:name="_Toc366579886"/>
      <w:bookmarkStart w:id="5157" w:name="_Toc366580478"/>
      <w:bookmarkStart w:id="5158" w:name="_Toc366581069"/>
      <w:bookmarkStart w:id="5159" w:name="_Toc366581661"/>
      <w:bookmarkStart w:id="5160" w:name="_Toc351912774"/>
      <w:bookmarkStart w:id="5161" w:name="_Toc351914795"/>
      <w:bookmarkStart w:id="5162" w:name="_Toc351915261"/>
      <w:bookmarkStart w:id="5163" w:name="_Toc361231318"/>
      <w:bookmarkStart w:id="5164" w:name="_Toc361231844"/>
      <w:bookmarkStart w:id="5165" w:name="_Toc362445142"/>
      <w:bookmarkStart w:id="5166" w:name="_Toc363909064"/>
      <w:bookmarkStart w:id="5167" w:name="_Toc364463489"/>
      <w:bookmarkStart w:id="5168" w:name="_Toc366078093"/>
      <w:bookmarkStart w:id="5169" w:name="_Toc366078712"/>
      <w:bookmarkStart w:id="5170" w:name="_Toc366079697"/>
      <w:bookmarkStart w:id="5171" w:name="_Toc366080309"/>
      <w:bookmarkStart w:id="5172" w:name="_Toc366080918"/>
      <w:bookmarkStart w:id="5173" w:name="_Toc366505258"/>
      <w:bookmarkStart w:id="5174" w:name="_Toc366508627"/>
      <w:bookmarkStart w:id="5175" w:name="_Toc366513128"/>
      <w:bookmarkStart w:id="5176" w:name="_Toc366574317"/>
      <w:bookmarkStart w:id="5177" w:name="_Toc366578110"/>
      <w:bookmarkStart w:id="5178" w:name="_Toc366578704"/>
      <w:bookmarkStart w:id="5179" w:name="_Toc366579296"/>
      <w:bookmarkStart w:id="5180" w:name="_Toc366579887"/>
      <w:bookmarkStart w:id="5181" w:name="_Toc366580479"/>
      <w:bookmarkStart w:id="5182" w:name="_Toc366581070"/>
      <w:bookmarkStart w:id="5183" w:name="_Toc366581662"/>
      <w:bookmarkStart w:id="5184" w:name="_Toc351912775"/>
      <w:bookmarkStart w:id="5185" w:name="_Toc351914796"/>
      <w:bookmarkStart w:id="5186" w:name="_Toc351915262"/>
      <w:bookmarkStart w:id="5187" w:name="_Toc361231319"/>
      <w:bookmarkStart w:id="5188" w:name="_Toc361231845"/>
      <w:bookmarkStart w:id="5189" w:name="_Toc362445143"/>
      <w:bookmarkStart w:id="5190" w:name="_Toc363909065"/>
      <w:bookmarkStart w:id="5191" w:name="_Toc364463490"/>
      <w:bookmarkStart w:id="5192" w:name="_Toc366078094"/>
      <w:bookmarkStart w:id="5193" w:name="_Toc366078713"/>
      <w:bookmarkStart w:id="5194" w:name="_Toc366079698"/>
      <w:bookmarkStart w:id="5195" w:name="_Toc366080310"/>
      <w:bookmarkStart w:id="5196" w:name="_Toc366080919"/>
      <w:bookmarkStart w:id="5197" w:name="_Toc366505259"/>
      <w:bookmarkStart w:id="5198" w:name="_Toc366508628"/>
      <w:bookmarkStart w:id="5199" w:name="_Toc366513129"/>
      <w:bookmarkStart w:id="5200" w:name="_Toc366574318"/>
      <w:bookmarkStart w:id="5201" w:name="_Toc366578111"/>
      <w:bookmarkStart w:id="5202" w:name="_Toc366578705"/>
      <w:bookmarkStart w:id="5203" w:name="_Toc366579297"/>
      <w:bookmarkStart w:id="5204" w:name="_Toc366579888"/>
      <w:bookmarkStart w:id="5205" w:name="_Toc366580480"/>
      <w:bookmarkStart w:id="5206" w:name="_Toc366581071"/>
      <w:bookmarkStart w:id="5207" w:name="_Toc366581663"/>
      <w:bookmarkStart w:id="5208" w:name="_Toc351912776"/>
      <w:bookmarkStart w:id="5209" w:name="_Toc351914797"/>
      <w:bookmarkStart w:id="5210" w:name="_Toc351915263"/>
      <w:bookmarkStart w:id="5211" w:name="_Toc361231320"/>
      <w:bookmarkStart w:id="5212" w:name="_Toc361231846"/>
      <w:bookmarkStart w:id="5213" w:name="_Toc362445144"/>
      <w:bookmarkStart w:id="5214" w:name="_Toc363909066"/>
      <w:bookmarkStart w:id="5215" w:name="_Toc364463491"/>
      <w:bookmarkStart w:id="5216" w:name="_Toc366078095"/>
      <w:bookmarkStart w:id="5217" w:name="_Toc366078714"/>
      <w:bookmarkStart w:id="5218" w:name="_Toc366079699"/>
      <w:bookmarkStart w:id="5219" w:name="_Toc366080311"/>
      <w:bookmarkStart w:id="5220" w:name="_Toc366080920"/>
      <w:bookmarkStart w:id="5221" w:name="_Toc366505260"/>
      <w:bookmarkStart w:id="5222" w:name="_Toc366508629"/>
      <w:bookmarkStart w:id="5223" w:name="_Toc366513130"/>
      <w:bookmarkStart w:id="5224" w:name="_Toc366574319"/>
      <w:bookmarkStart w:id="5225" w:name="_Toc366578112"/>
      <w:bookmarkStart w:id="5226" w:name="_Toc366578706"/>
      <w:bookmarkStart w:id="5227" w:name="_Toc366579298"/>
      <w:bookmarkStart w:id="5228" w:name="_Toc366579889"/>
      <w:bookmarkStart w:id="5229" w:name="_Toc366580481"/>
      <w:bookmarkStart w:id="5230" w:name="_Toc366581072"/>
      <w:bookmarkStart w:id="5231" w:name="_Toc366581664"/>
      <w:bookmarkStart w:id="5232" w:name="_Toc351912777"/>
      <w:bookmarkStart w:id="5233" w:name="_Toc351914798"/>
      <w:bookmarkStart w:id="5234" w:name="_Toc351915264"/>
      <w:bookmarkStart w:id="5235" w:name="_Toc361231321"/>
      <w:bookmarkStart w:id="5236" w:name="_Toc361231847"/>
      <w:bookmarkStart w:id="5237" w:name="_Toc362445145"/>
      <w:bookmarkStart w:id="5238" w:name="_Toc363909067"/>
      <w:bookmarkStart w:id="5239" w:name="_Toc364463492"/>
      <w:bookmarkStart w:id="5240" w:name="_Toc366078096"/>
      <w:bookmarkStart w:id="5241" w:name="_Toc366078715"/>
      <w:bookmarkStart w:id="5242" w:name="_Toc366079700"/>
      <w:bookmarkStart w:id="5243" w:name="_Toc366080312"/>
      <w:bookmarkStart w:id="5244" w:name="_Toc366080921"/>
      <w:bookmarkStart w:id="5245" w:name="_Toc366505261"/>
      <w:bookmarkStart w:id="5246" w:name="_Toc366508630"/>
      <w:bookmarkStart w:id="5247" w:name="_Toc366513131"/>
      <w:bookmarkStart w:id="5248" w:name="_Toc366574320"/>
      <w:bookmarkStart w:id="5249" w:name="_Toc366578113"/>
      <w:bookmarkStart w:id="5250" w:name="_Toc366578707"/>
      <w:bookmarkStart w:id="5251" w:name="_Toc366579299"/>
      <w:bookmarkStart w:id="5252" w:name="_Toc366579890"/>
      <w:bookmarkStart w:id="5253" w:name="_Toc366580482"/>
      <w:bookmarkStart w:id="5254" w:name="_Toc366581073"/>
      <w:bookmarkStart w:id="5255" w:name="_Toc366581665"/>
      <w:bookmarkStart w:id="5256" w:name="_Toc351912778"/>
      <w:bookmarkStart w:id="5257" w:name="_Toc351914799"/>
      <w:bookmarkStart w:id="5258" w:name="_Toc351915265"/>
      <w:bookmarkStart w:id="5259" w:name="_Toc361231322"/>
      <w:bookmarkStart w:id="5260" w:name="_Toc361231848"/>
      <w:bookmarkStart w:id="5261" w:name="_Toc362445146"/>
      <w:bookmarkStart w:id="5262" w:name="_Toc363909068"/>
      <w:bookmarkStart w:id="5263" w:name="_Toc364463493"/>
      <w:bookmarkStart w:id="5264" w:name="_Toc366078097"/>
      <w:bookmarkStart w:id="5265" w:name="_Toc366078716"/>
      <w:bookmarkStart w:id="5266" w:name="_Toc366079701"/>
      <w:bookmarkStart w:id="5267" w:name="_Toc366080313"/>
      <w:bookmarkStart w:id="5268" w:name="_Toc366080922"/>
      <w:bookmarkStart w:id="5269" w:name="_Toc366505262"/>
      <w:bookmarkStart w:id="5270" w:name="_Toc366508631"/>
      <w:bookmarkStart w:id="5271" w:name="_Toc366513132"/>
      <w:bookmarkStart w:id="5272" w:name="_Toc366574321"/>
      <w:bookmarkStart w:id="5273" w:name="_Toc366578114"/>
      <w:bookmarkStart w:id="5274" w:name="_Toc366578708"/>
      <w:bookmarkStart w:id="5275" w:name="_Toc366579300"/>
      <w:bookmarkStart w:id="5276" w:name="_Toc366579891"/>
      <w:bookmarkStart w:id="5277" w:name="_Toc366580483"/>
      <w:bookmarkStart w:id="5278" w:name="_Toc366581074"/>
      <w:bookmarkStart w:id="5279" w:name="_Toc366581666"/>
      <w:bookmarkStart w:id="5280" w:name="_Toc351912779"/>
      <w:bookmarkStart w:id="5281" w:name="_Toc351914800"/>
      <w:bookmarkStart w:id="5282" w:name="_Toc351915266"/>
      <w:bookmarkStart w:id="5283" w:name="_Toc361231323"/>
      <w:bookmarkStart w:id="5284" w:name="_Toc361231849"/>
      <w:bookmarkStart w:id="5285" w:name="_Toc362445147"/>
      <w:bookmarkStart w:id="5286" w:name="_Toc363909069"/>
      <w:bookmarkStart w:id="5287" w:name="_Toc364463494"/>
      <w:bookmarkStart w:id="5288" w:name="_Toc366078098"/>
      <w:bookmarkStart w:id="5289" w:name="_Toc366078717"/>
      <w:bookmarkStart w:id="5290" w:name="_Toc366079702"/>
      <w:bookmarkStart w:id="5291" w:name="_Toc366080314"/>
      <w:bookmarkStart w:id="5292" w:name="_Toc366080923"/>
      <w:bookmarkStart w:id="5293" w:name="_Toc366505263"/>
      <w:bookmarkStart w:id="5294" w:name="_Toc366508632"/>
      <w:bookmarkStart w:id="5295" w:name="_Toc366513133"/>
      <w:bookmarkStart w:id="5296" w:name="_Toc366574322"/>
      <w:bookmarkStart w:id="5297" w:name="_Toc366578115"/>
      <w:bookmarkStart w:id="5298" w:name="_Toc366578709"/>
      <w:bookmarkStart w:id="5299" w:name="_Toc366579301"/>
      <w:bookmarkStart w:id="5300" w:name="_Toc366579892"/>
      <w:bookmarkStart w:id="5301" w:name="_Toc366580484"/>
      <w:bookmarkStart w:id="5302" w:name="_Toc366581075"/>
      <w:bookmarkStart w:id="5303" w:name="_Toc366581667"/>
      <w:bookmarkStart w:id="5304" w:name="_Toc351912780"/>
      <w:bookmarkStart w:id="5305" w:name="_Toc351914801"/>
      <w:bookmarkStart w:id="5306" w:name="_Toc351915267"/>
      <w:bookmarkStart w:id="5307" w:name="_Toc361231324"/>
      <w:bookmarkStart w:id="5308" w:name="_Toc361231850"/>
      <w:bookmarkStart w:id="5309" w:name="_Toc362445148"/>
      <w:bookmarkStart w:id="5310" w:name="_Toc363909070"/>
      <w:bookmarkStart w:id="5311" w:name="_Toc364463495"/>
      <w:bookmarkStart w:id="5312" w:name="_Toc366078099"/>
      <w:bookmarkStart w:id="5313" w:name="_Toc366078718"/>
      <w:bookmarkStart w:id="5314" w:name="_Toc366079703"/>
      <w:bookmarkStart w:id="5315" w:name="_Toc366080315"/>
      <w:bookmarkStart w:id="5316" w:name="_Toc366080924"/>
      <w:bookmarkStart w:id="5317" w:name="_Toc366505264"/>
      <w:bookmarkStart w:id="5318" w:name="_Toc366508633"/>
      <w:bookmarkStart w:id="5319" w:name="_Toc366513134"/>
      <w:bookmarkStart w:id="5320" w:name="_Toc366574323"/>
      <w:bookmarkStart w:id="5321" w:name="_Toc366578116"/>
      <w:bookmarkStart w:id="5322" w:name="_Toc366578710"/>
      <w:bookmarkStart w:id="5323" w:name="_Toc366579302"/>
      <w:bookmarkStart w:id="5324" w:name="_Toc366579893"/>
      <w:bookmarkStart w:id="5325" w:name="_Toc366580485"/>
      <w:bookmarkStart w:id="5326" w:name="_Toc366581076"/>
      <w:bookmarkStart w:id="5327" w:name="_Toc366581668"/>
      <w:bookmarkStart w:id="5328" w:name="_Toc351912781"/>
      <w:bookmarkStart w:id="5329" w:name="_Toc351914802"/>
      <w:bookmarkStart w:id="5330" w:name="_Toc351915268"/>
      <w:bookmarkStart w:id="5331" w:name="_Toc361231325"/>
      <w:bookmarkStart w:id="5332" w:name="_Toc361231851"/>
      <w:bookmarkStart w:id="5333" w:name="_Toc362445149"/>
      <w:bookmarkStart w:id="5334" w:name="_Toc363909071"/>
      <w:bookmarkStart w:id="5335" w:name="_Toc364463496"/>
      <w:bookmarkStart w:id="5336" w:name="_Toc366078100"/>
      <w:bookmarkStart w:id="5337" w:name="_Toc366078719"/>
      <w:bookmarkStart w:id="5338" w:name="_Toc366079704"/>
      <w:bookmarkStart w:id="5339" w:name="_Toc366080316"/>
      <w:bookmarkStart w:id="5340" w:name="_Toc366080925"/>
      <w:bookmarkStart w:id="5341" w:name="_Toc366505265"/>
      <w:bookmarkStart w:id="5342" w:name="_Toc366508634"/>
      <w:bookmarkStart w:id="5343" w:name="_Toc366513135"/>
      <w:bookmarkStart w:id="5344" w:name="_Toc366574324"/>
      <w:bookmarkStart w:id="5345" w:name="_Toc366578117"/>
      <w:bookmarkStart w:id="5346" w:name="_Toc366578711"/>
      <w:bookmarkStart w:id="5347" w:name="_Toc366579303"/>
      <w:bookmarkStart w:id="5348" w:name="_Toc366579894"/>
      <w:bookmarkStart w:id="5349" w:name="_Toc366580486"/>
      <w:bookmarkStart w:id="5350" w:name="_Toc366581077"/>
      <w:bookmarkStart w:id="5351" w:name="_Toc366581669"/>
      <w:bookmarkStart w:id="5352" w:name="_Toc351912782"/>
      <w:bookmarkStart w:id="5353" w:name="_Toc351914803"/>
      <w:bookmarkStart w:id="5354" w:name="_Toc351915269"/>
      <w:bookmarkStart w:id="5355" w:name="_Toc361231326"/>
      <w:bookmarkStart w:id="5356" w:name="_Toc361231852"/>
      <w:bookmarkStart w:id="5357" w:name="_Toc362445150"/>
      <w:bookmarkStart w:id="5358" w:name="_Toc363909072"/>
      <w:bookmarkStart w:id="5359" w:name="_Toc364463497"/>
      <w:bookmarkStart w:id="5360" w:name="_Toc366078101"/>
      <w:bookmarkStart w:id="5361" w:name="_Toc366078720"/>
      <w:bookmarkStart w:id="5362" w:name="_Toc366079705"/>
      <w:bookmarkStart w:id="5363" w:name="_Toc366080317"/>
      <w:bookmarkStart w:id="5364" w:name="_Toc366080926"/>
      <w:bookmarkStart w:id="5365" w:name="_Toc366505266"/>
      <w:bookmarkStart w:id="5366" w:name="_Toc366508635"/>
      <w:bookmarkStart w:id="5367" w:name="_Toc366513136"/>
      <w:bookmarkStart w:id="5368" w:name="_Toc366574325"/>
      <w:bookmarkStart w:id="5369" w:name="_Toc366578118"/>
      <w:bookmarkStart w:id="5370" w:name="_Toc366578712"/>
      <w:bookmarkStart w:id="5371" w:name="_Toc366579304"/>
      <w:bookmarkStart w:id="5372" w:name="_Toc366579895"/>
      <w:bookmarkStart w:id="5373" w:name="_Toc366580487"/>
      <w:bookmarkStart w:id="5374" w:name="_Toc366581078"/>
      <w:bookmarkStart w:id="5375" w:name="_Toc366581670"/>
      <w:bookmarkStart w:id="5376" w:name="_Toc351912783"/>
      <w:bookmarkStart w:id="5377" w:name="_Toc351914804"/>
      <w:bookmarkStart w:id="5378" w:name="_Toc351915270"/>
      <w:bookmarkStart w:id="5379" w:name="_Toc361231327"/>
      <w:bookmarkStart w:id="5380" w:name="_Toc361231853"/>
      <w:bookmarkStart w:id="5381" w:name="_Toc362445151"/>
      <w:bookmarkStart w:id="5382" w:name="_Toc363909073"/>
      <w:bookmarkStart w:id="5383" w:name="_Toc364463498"/>
      <w:bookmarkStart w:id="5384" w:name="_Toc366078102"/>
      <w:bookmarkStart w:id="5385" w:name="_Toc366078721"/>
      <w:bookmarkStart w:id="5386" w:name="_Toc366079706"/>
      <w:bookmarkStart w:id="5387" w:name="_Toc366080318"/>
      <w:bookmarkStart w:id="5388" w:name="_Toc366080927"/>
      <w:bookmarkStart w:id="5389" w:name="_Toc366505267"/>
      <w:bookmarkStart w:id="5390" w:name="_Toc366508636"/>
      <w:bookmarkStart w:id="5391" w:name="_Toc366513137"/>
      <w:bookmarkStart w:id="5392" w:name="_Toc366574326"/>
      <w:bookmarkStart w:id="5393" w:name="_Toc366578119"/>
      <w:bookmarkStart w:id="5394" w:name="_Toc366578713"/>
      <w:bookmarkStart w:id="5395" w:name="_Toc366579305"/>
      <w:bookmarkStart w:id="5396" w:name="_Toc366579896"/>
      <w:bookmarkStart w:id="5397" w:name="_Toc366580488"/>
      <w:bookmarkStart w:id="5398" w:name="_Toc366581079"/>
      <w:bookmarkStart w:id="5399" w:name="_Toc366581671"/>
      <w:bookmarkStart w:id="5400" w:name="_Toc351912784"/>
      <w:bookmarkStart w:id="5401" w:name="_Toc351914805"/>
      <w:bookmarkStart w:id="5402" w:name="_Toc351915271"/>
      <w:bookmarkStart w:id="5403" w:name="_Toc361231328"/>
      <w:bookmarkStart w:id="5404" w:name="_Toc361231854"/>
      <w:bookmarkStart w:id="5405" w:name="_Toc362445152"/>
      <w:bookmarkStart w:id="5406" w:name="_Toc363909074"/>
      <w:bookmarkStart w:id="5407" w:name="_Toc364463499"/>
      <w:bookmarkStart w:id="5408" w:name="_Toc366078103"/>
      <w:bookmarkStart w:id="5409" w:name="_Toc366078722"/>
      <w:bookmarkStart w:id="5410" w:name="_Toc366079707"/>
      <w:bookmarkStart w:id="5411" w:name="_Toc366080319"/>
      <w:bookmarkStart w:id="5412" w:name="_Toc366080928"/>
      <w:bookmarkStart w:id="5413" w:name="_Toc366505268"/>
      <w:bookmarkStart w:id="5414" w:name="_Toc366508637"/>
      <w:bookmarkStart w:id="5415" w:name="_Toc366513138"/>
      <w:bookmarkStart w:id="5416" w:name="_Toc366574327"/>
      <w:bookmarkStart w:id="5417" w:name="_Toc366578120"/>
      <w:bookmarkStart w:id="5418" w:name="_Toc366578714"/>
      <w:bookmarkStart w:id="5419" w:name="_Toc366579306"/>
      <w:bookmarkStart w:id="5420" w:name="_Toc366579897"/>
      <w:bookmarkStart w:id="5421" w:name="_Toc366580489"/>
      <w:bookmarkStart w:id="5422" w:name="_Toc366581080"/>
      <w:bookmarkStart w:id="5423" w:name="_Toc366581672"/>
      <w:bookmarkStart w:id="5424" w:name="_Toc351912785"/>
      <w:bookmarkStart w:id="5425" w:name="_Toc351914806"/>
      <w:bookmarkStart w:id="5426" w:name="_Toc351915272"/>
      <w:bookmarkStart w:id="5427" w:name="_Toc361231329"/>
      <w:bookmarkStart w:id="5428" w:name="_Toc361231855"/>
      <w:bookmarkStart w:id="5429" w:name="_Toc362445153"/>
      <w:bookmarkStart w:id="5430" w:name="_Toc363909075"/>
      <w:bookmarkStart w:id="5431" w:name="_Toc364463500"/>
      <w:bookmarkStart w:id="5432" w:name="_Toc366078104"/>
      <w:bookmarkStart w:id="5433" w:name="_Toc366078723"/>
      <w:bookmarkStart w:id="5434" w:name="_Toc366079708"/>
      <w:bookmarkStart w:id="5435" w:name="_Toc366080320"/>
      <w:bookmarkStart w:id="5436" w:name="_Toc366080929"/>
      <w:bookmarkStart w:id="5437" w:name="_Toc366505269"/>
      <w:bookmarkStart w:id="5438" w:name="_Toc366508638"/>
      <w:bookmarkStart w:id="5439" w:name="_Toc366513139"/>
      <w:bookmarkStart w:id="5440" w:name="_Toc366574328"/>
      <w:bookmarkStart w:id="5441" w:name="_Toc366578121"/>
      <w:bookmarkStart w:id="5442" w:name="_Toc366578715"/>
      <w:bookmarkStart w:id="5443" w:name="_Toc366579307"/>
      <w:bookmarkStart w:id="5444" w:name="_Toc366579898"/>
      <w:bookmarkStart w:id="5445" w:name="_Toc366580490"/>
      <w:bookmarkStart w:id="5446" w:name="_Toc366581081"/>
      <w:bookmarkStart w:id="5447" w:name="_Toc366581673"/>
      <w:bookmarkStart w:id="5448" w:name="_Toc351912786"/>
      <w:bookmarkStart w:id="5449" w:name="_Toc351914807"/>
      <w:bookmarkStart w:id="5450" w:name="_Toc351915273"/>
      <w:bookmarkStart w:id="5451" w:name="_Toc361231330"/>
      <w:bookmarkStart w:id="5452" w:name="_Toc361231856"/>
      <w:bookmarkStart w:id="5453" w:name="_Toc362445154"/>
      <w:bookmarkStart w:id="5454" w:name="_Toc363909076"/>
      <w:bookmarkStart w:id="5455" w:name="_Toc364463501"/>
      <w:bookmarkStart w:id="5456" w:name="_Toc366078105"/>
      <w:bookmarkStart w:id="5457" w:name="_Toc366078724"/>
      <w:bookmarkStart w:id="5458" w:name="_Toc366079709"/>
      <w:bookmarkStart w:id="5459" w:name="_Toc366080321"/>
      <w:bookmarkStart w:id="5460" w:name="_Toc366080930"/>
      <w:bookmarkStart w:id="5461" w:name="_Toc366505270"/>
      <w:bookmarkStart w:id="5462" w:name="_Toc366508639"/>
      <w:bookmarkStart w:id="5463" w:name="_Toc366513140"/>
      <w:bookmarkStart w:id="5464" w:name="_Toc366574329"/>
      <w:bookmarkStart w:id="5465" w:name="_Toc366578122"/>
      <w:bookmarkStart w:id="5466" w:name="_Toc366578716"/>
      <w:bookmarkStart w:id="5467" w:name="_Toc366579308"/>
      <w:bookmarkStart w:id="5468" w:name="_Toc366579899"/>
      <w:bookmarkStart w:id="5469" w:name="_Toc366580491"/>
      <w:bookmarkStart w:id="5470" w:name="_Toc366581082"/>
      <w:bookmarkStart w:id="5471" w:name="_Toc366581674"/>
      <w:bookmarkStart w:id="5472" w:name="_Toc351912787"/>
      <w:bookmarkStart w:id="5473" w:name="_Toc351914808"/>
      <w:bookmarkStart w:id="5474" w:name="_Toc351915274"/>
      <w:bookmarkStart w:id="5475" w:name="_Toc361231331"/>
      <w:bookmarkStart w:id="5476" w:name="_Toc361231857"/>
      <w:bookmarkStart w:id="5477" w:name="_Toc362445155"/>
      <w:bookmarkStart w:id="5478" w:name="_Toc363909077"/>
      <w:bookmarkStart w:id="5479" w:name="_Toc364463502"/>
      <w:bookmarkStart w:id="5480" w:name="_Toc366078106"/>
      <w:bookmarkStart w:id="5481" w:name="_Toc366078725"/>
      <w:bookmarkStart w:id="5482" w:name="_Toc366079710"/>
      <w:bookmarkStart w:id="5483" w:name="_Toc366080322"/>
      <w:bookmarkStart w:id="5484" w:name="_Toc366080931"/>
      <w:bookmarkStart w:id="5485" w:name="_Toc366505271"/>
      <w:bookmarkStart w:id="5486" w:name="_Toc366508640"/>
      <w:bookmarkStart w:id="5487" w:name="_Toc366513141"/>
      <w:bookmarkStart w:id="5488" w:name="_Toc366574330"/>
      <w:bookmarkStart w:id="5489" w:name="_Toc366578123"/>
      <w:bookmarkStart w:id="5490" w:name="_Toc366578717"/>
      <w:bookmarkStart w:id="5491" w:name="_Toc366579309"/>
      <w:bookmarkStart w:id="5492" w:name="_Toc366579900"/>
      <w:bookmarkStart w:id="5493" w:name="_Toc366580492"/>
      <w:bookmarkStart w:id="5494" w:name="_Toc366581083"/>
      <w:bookmarkStart w:id="5495" w:name="_Toc366581675"/>
      <w:bookmarkStart w:id="5496" w:name="_Toc351912788"/>
      <w:bookmarkStart w:id="5497" w:name="_Toc351914809"/>
      <w:bookmarkStart w:id="5498" w:name="_Toc351915275"/>
      <w:bookmarkStart w:id="5499" w:name="_Toc361231332"/>
      <w:bookmarkStart w:id="5500" w:name="_Toc361231858"/>
      <w:bookmarkStart w:id="5501" w:name="_Toc362445156"/>
      <w:bookmarkStart w:id="5502" w:name="_Toc363909078"/>
      <w:bookmarkStart w:id="5503" w:name="_Toc364463503"/>
      <w:bookmarkStart w:id="5504" w:name="_Toc366078107"/>
      <w:bookmarkStart w:id="5505" w:name="_Toc366078726"/>
      <w:bookmarkStart w:id="5506" w:name="_Toc366079711"/>
      <w:bookmarkStart w:id="5507" w:name="_Toc366080323"/>
      <w:bookmarkStart w:id="5508" w:name="_Toc366080932"/>
      <w:bookmarkStart w:id="5509" w:name="_Toc366505272"/>
      <w:bookmarkStart w:id="5510" w:name="_Toc366508641"/>
      <w:bookmarkStart w:id="5511" w:name="_Toc366513142"/>
      <w:bookmarkStart w:id="5512" w:name="_Toc366574331"/>
      <w:bookmarkStart w:id="5513" w:name="_Toc366578124"/>
      <w:bookmarkStart w:id="5514" w:name="_Toc366578718"/>
      <w:bookmarkStart w:id="5515" w:name="_Toc366579310"/>
      <w:bookmarkStart w:id="5516" w:name="_Toc366579901"/>
      <w:bookmarkStart w:id="5517" w:name="_Toc366580493"/>
      <w:bookmarkStart w:id="5518" w:name="_Toc366581084"/>
      <w:bookmarkStart w:id="5519" w:name="_Toc366581676"/>
      <w:bookmarkStart w:id="5520" w:name="_Toc351912789"/>
      <w:bookmarkStart w:id="5521" w:name="_Toc351914810"/>
      <w:bookmarkStart w:id="5522" w:name="_Toc351915276"/>
      <w:bookmarkStart w:id="5523" w:name="_Toc361231333"/>
      <w:bookmarkStart w:id="5524" w:name="_Toc361231859"/>
      <w:bookmarkStart w:id="5525" w:name="_Toc362445157"/>
      <w:bookmarkStart w:id="5526" w:name="_Toc363909079"/>
      <w:bookmarkStart w:id="5527" w:name="_Toc364463504"/>
      <w:bookmarkStart w:id="5528" w:name="_Toc366078108"/>
      <w:bookmarkStart w:id="5529" w:name="_Toc366078727"/>
      <w:bookmarkStart w:id="5530" w:name="_Toc366079712"/>
      <w:bookmarkStart w:id="5531" w:name="_Toc366080324"/>
      <w:bookmarkStart w:id="5532" w:name="_Toc366080933"/>
      <w:bookmarkStart w:id="5533" w:name="_Toc366505273"/>
      <w:bookmarkStart w:id="5534" w:name="_Toc366508642"/>
      <w:bookmarkStart w:id="5535" w:name="_Toc366513143"/>
      <w:bookmarkStart w:id="5536" w:name="_Toc366574332"/>
      <w:bookmarkStart w:id="5537" w:name="_Toc366578125"/>
      <w:bookmarkStart w:id="5538" w:name="_Toc366578719"/>
      <w:bookmarkStart w:id="5539" w:name="_Toc366579311"/>
      <w:bookmarkStart w:id="5540" w:name="_Toc366579902"/>
      <w:bookmarkStart w:id="5541" w:name="_Toc366580494"/>
      <w:bookmarkStart w:id="5542" w:name="_Toc366581085"/>
      <w:bookmarkStart w:id="5543" w:name="_Toc366581677"/>
      <w:bookmarkStart w:id="5544" w:name="_Toc351912790"/>
      <w:bookmarkStart w:id="5545" w:name="_Toc351914811"/>
      <w:bookmarkStart w:id="5546" w:name="_Toc351915277"/>
      <w:bookmarkStart w:id="5547" w:name="_Toc361231334"/>
      <w:bookmarkStart w:id="5548" w:name="_Toc361231860"/>
      <w:bookmarkStart w:id="5549" w:name="_Toc362445158"/>
      <w:bookmarkStart w:id="5550" w:name="_Toc363909080"/>
      <w:bookmarkStart w:id="5551" w:name="_Toc364463505"/>
      <w:bookmarkStart w:id="5552" w:name="_Toc366078109"/>
      <w:bookmarkStart w:id="5553" w:name="_Toc366078728"/>
      <w:bookmarkStart w:id="5554" w:name="_Toc366079713"/>
      <w:bookmarkStart w:id="5555" w:name="_Toc366080325"/>
      <w:bookmarkStart w:id="5556" w:name="_Toc366080934"/>
      <w:bookmarkStart w:id="5557" w:name="_Toc366505274"/>
      <w:bookmarkStart w:id="5558" w:name="_Toc366508643"/>
      <w:bookmarkStart w:id="5559" w:name="_Toc366513144"/>
      <w:bookmarkStart w:id="5560" w:name="_Toc366574333"/>
      <w:bookmarkStart w:id="5561" w:name="_Toc366578126"/>
      <w:bookmarkStart w:id="5562" w:name="_Toc366578720"/>
      <w:bookmarkStart w:id="5563" w:name="_Toc366579312"/>
      <w:bookmarkStart w:id="5564" w:name="_Toc366579903"/>
      <w:bookmarkStart w:id="5565" w:name="_Toc366580495"/>
      <w:bookmarkStart w:id="5566" w:name="_Toc366581086"/>
      <w:bookmarkStart w:id="5567" w:name="_Toc366581678"/>
      <w:bookmarkStart w:id="5568" w:name="_Toc351912791"/>
      <w:bookmarkStart w:id="5569" w:name="_Toc351914812"/>
      <w:bookmarkStart w:id="5570" w:name="_Toc351915278"/>
      <w:bookmarkStart w:id="5571" w:name="_Toc361231335"/>
      <w:bookmarkStart w:id="5572" w:name="_Toc361231861"/>
      <w:bookmarkStart w:id="5573" w:name="_Toc362445159"/>
      <w:bookmarkStart w:id="5574" w:name="_Toc363909081"/>
      <w:bookmarkStart w:id="5575" w:name="_Toc364463506"/>
      <w:bookmarkStart w:id="5576" w:name="_Toc366078110"/>
      <w:bookmarkStart w:id="5577" w:name="_Toc366078729"/>
      <w:bookmarkStart w:id="5578" w:name="_Toc366079714"/>
      <w:bookmarkStart w:id="5579" w:name="_Toc366080326"/>
      <w:bookmarkStart w:id="5580" w:name="_Toc366080935"/>
      <w:bookmarkStart w:id="5581" w:name="_Toc366505275"/>
      <w:bookmarkStart w:id="5582" w:name="_Toc366508644"/>
      <w:bookmarkStart w:id="5583" w:name="_Toc366513145"/>
      <w:bookmarkStart w:id="5584" w:name="_Toc366574334"/>
      <w:bookmarkStart w:id="5585" w:name="_Toc366578127"/>
      <w:bookmarkStart w:id="5586" w:name="_Toc366578721"/>
      <w:bookmarkStart w:id="5587" w:name="_Toc366579313"/>
      <w:bookmarkStart w:id="5588" w:name="_Toc366579904"/>
      <w:bookmarkStart w:id="5589" w:name="_Toc366580496"/>
      <w:bookmarkStart w:id="5590" w:name="_Toc366581087"/>
      <w:bookmarkStart w:id="5591" w:name="_Toc366581679"/>
      <w:bookmarkStart w:id="5592" w:name="_Toc351912792"/>
      <w:bookmarkStart w:id="5593" w:name="_Toc351914813"/>
      <w:bookmarkStart w:id="5594" w:name="_Toc351915279"/>
      <w:bookmarkStart w:id="5595" w:name="_Toc361231336"/>
      <w:bookmarkStart w:id="5596" w:name="_Toc361231862"/>
      <w:bookmarkStart w:id="5597" w:name="_Toc362445160"/>
      <w:bookmarkStart w:id="5598" w:name="_Toc363909082"/>
      <w:bookmarkStart w:id="5599" w:name="_Toc364463507"/>
      <w:bookmarkStart w:id="5600" w:name="_Toc366078111"/>
      <w:bookmarkStart w:id="5601" w:name="_Toc366078730"/>
      <w:bookmarkStart w:id="5602" w:name="_Toc366079715"/>
      <w:bookmarkStart w:id="5603" w:name="_Toc366080327"/>
      <w:bookmarkStart w:id="5604" w:name="_Toc366080936"/>
      <w:bookmarkStart w:id="5605" w:name="_Toc366505276"/>
      <w:bookmarkStart w:id="5606" w:name="_Toc366508645"/>
      <w:bookmarkStart w:id="5607" w:name="_Toc366513146"/>
      <w:bookmarkStart w:id="5608" w:name="_Toc366574335"/>
      <w:bookmarkStart w:id="5609" w:name="_Toc366578128"/>
      <w:bookmarkStart w:id="5610" w:name="_Toc366578722"/>
      <w:bookmarkStart w:id="5611" w:name="_Toc366579314"/>
      <w:bookmarkStart w:id="5612" w:name="_Toc366579905"/>
      <w:bookmarkStart w:id="5613" w:name="_Toc366580497"/>
      <w:bookmarkStart w:id="5614" w:name="_Toc366581088"/>
      <w:bookmarkStart w:id="5615" w:name="_Toc366581680"/>
      <w:bookmarkStart w:id="5616" w:name="_Toc351912793"/>
      <w:bookmarkStart w:id="5617" w:name="_Toc351914814"/>
      <w:bookmarkStart w:id="5618" w:name="_Toc351915280"/>
      <w:bookmarkStart w:id="5619" w:name="_Toc361231337"/>
      <w:bookmarkStart w:id="5620" w:name="_Toc361231863"/>
      <w:bookmarkStart w:id="5621" w:name="_Toc362445161"/>
      <w:bookmarkStart w:id="5622" w:name="_Toc363909083"/>
      <w:bookmarkStart w:id="5623" w:name="_Toc364463508"/>
      <w:bookmarkStart w:id="5624" w:name="_Toc366078112"/>
      <w:bookmarkStart w:id="5625" w:name="_Toc366078731"/>
      <w:bookmarkStart w:id="5626" w:name="_Toc366079716"/>
      <w:bookmarkStart w:id="5627" w:name="_Toc366080328"/>
      <w:bookmarkStart w:id="5628" w:name="_Toc366080937"/>
      <w:bookmarkStart w:id="5629" w:name="_Toc366505277"/>
      <w:bookmarkStart w:id="5630" w:name="_Toc366508646"/>
      <w:bookmarkStart w:id="5631" w:name="_Toc366513147"/>
      <w:bookmarkStart w:id="5632" w:name="_Toc366574336"/>
      <w:bookmarkStart w:id="5633" w:name="_Toc366578129"/>
      <w:bookmarkStart w:id="5634" w:name="_Toc366578723"/>
      <w:bookmarkStart w:id="5635" w:name="_Toc366579315"/>
      <w:bookmarkStart w:id="5636" w:name="_Toc366579906"/>
      <w:bookmarkStart w:id="5637" w:name="_Toc366580498"/>
      <w:bookmarkStart w:id="5638" w:name="_Toc366581089"/>
      <w:bookmarkStart w:id="5639" w:name="_Toc366581681"/>
      <w:bookmarkStart w:id="5640" w:name="_Toc351912794"/>
      <w:bookmarkStart w:id="5641" w:name="_Toc351914815"/>
      <w:bookmarkStart w:id="5642" w:name="_Toc351915281"/>
      <w:bookmarkStart w:id="5643" w:name="_Toc361231338"/>
      <w:bookmarkStart w:id="5644" w:name="_Toc361231864"/>
      <w:bookmarkStart w:id="5645" w:name="_Toc362445162"/>
      <w:bookmarkStart w:id="5646" w:name="_Toc363909084"/>
      <w:bookmarkStart w:id="5647" w:name="_Toc364463509"/>
      <w:bookmarkStart w:id="5648" w:name="_Toc366078113"/>
      <w:bookmarkStart w:id="5649" w:name="_Toc366078732"/>
      <w:bookmarkStart w:id="5650" w:name="_Toc366079717"/>
      <w:bookmarkStart w:id="5651" w:name="_Toc366080329"/>
      <w:bookmarkStart w:id="5652" w:name="_Toc366080938"/>
      <w:bookmarkStart w:id="5653" w:name="_Toc366505278"/>
      <w:bookmarkStart w:id="5654" w:name="_Toc366508647"/>
      <w:bookmarkStart w:id="5655" w:name="_Toc366513148"/>
      <w:bookmarkStart w:id="5656" w:name="_Toc366574337"/>
      <w:bookmarkStart w:id="5657" w:name="_Toc366578130"/>
      <w:bookmarkStart w:id="5658" w:name="_Toc366578724"/>
      <w:bookmarkStart w:id="5659" w:name="_Toc366579316"/>
      <w:bookmarkStart w:id="5660" w:name="_Toc366579907"/>
      <w:bookmarkStart w:id="5661" w:name="_Toc366580499"/>
      <w:bookmarkStart w:id="5662" w:name="_Toc366581090"/>
      <w:bookmarkStart w:id="5663" w:name="_Toc366581682"/>
      <w:bookmarkStart w:id="5664" w:name="_Toc351912795"/>
      <w:bookmarkStart w:id="5665" w:name="_Toc351914816"/>
      <w:bookmarkStart w:id="5666" w:name="_Toc351915282"/>
      <w:bookmarkStart w:id="5667" w:name="_Toc361231339"/>
      <w:bookmarkStart w:id="5668" w:name="_Toc361231865"/>
      <w:bookmarkStart w:id="5669" w:name="_Toc362445163"/>
      <w:bookmarkStart w:id="5670" w:name="_Toc363909085"/>
      <w:bookmarkStart w:id="5671" w:name="_Toc364463510"/>
      <w:bookmarkStart w:id="5672" w:name="_Toc366078114"/>
      <w:bookmarkStart w:id="5673" w:name="_Toc366078733"/>
      <w:bookmarkStart w:id="5674" w:name="_Toc366079718"/>
      <w:bookmarkStart w:id="5675" w:name="_Toc366080330"/>
      <w:bookmarkStart w:id="5676" w:name="_Toc366080939"/>
      <w:bookmarkStart w:id="5677" w:name="_Toc366505279"/>
      <w:bookmarkStart w:id="5678" w:name="_Toc366508648"/>
      <w:bookmarkStart w:id="5679" w:name="_Toc366513149"/>
      <w:bookmarkStart w:id="5680" w:name="_Toc366574338"/>
      <w:bookmarkStart w:id="5681" w:name="_Toc366578131"/>
      <w:bookmarkStart w:id="5682" w:name="_Toc366578725"/>
      <w:bookmarkStart w:id="5683" w:name="_Toc366579317"/>
      <w:bookmarkStart w:id="5684" w:name="_Toc366579908"/>
      <w:bookmarkStart w:id="5685" w:name="_Toc366580500"/>
      <w:bookmarkStart w:id="5686" w:name="_Toc366581091"/>
      <w:bookmarkStart w:id="5687" w:name="_Toc366581683"/>
      <w:bookmarkStart w:id="5688" w:name="_Toc351912796"/>
      <w:bookmarkStart w:id="5689" w:name="_Toc351914817"/>
      <w:bookmarkStart w:id="5690" w:name="_Toc351915283"/>
      <w:bookmarkStart w:id="5691" w:name="_Toc361231340"/>
      <w:bookmarkStart w:id="5692" w:name="_Toc361231866"/>
      <w:bookmarkStart w:id="5693" w:name="_Toc362445164"/>
      <w:bookmarkStart w:id="5694" w:name="_Toc363909086"/>
      <w:bookmarkStart w:id="5695" w:name="_Toc364463511"/>
      <w:bookmarkStart w:id="5696" w:name="_Toc366078115"/>
      <w:bookmarkStart w:id="5697" w:name="_Toc366078734"/>
      <w:bookmarkStart w:id="5698" w:name="_Toc366079719"/>
      <w:bookmarkStart w:id="5699" w:name="_Toc366080331"/>
      <w:bookmarkStart w:id="5700" w:name="_Toc366080940"/>
      <w:bookmarkStart w:id="5701" w:name="_Toc366505280"/>
      <w:bookmarkStart w:id="5702" w:name="_Toc366508649"/>
      <w:bookmarkStart w:id="5703" w:name="_Toc366513150"/>
      <w:bookmarkStart w:id="5704" w:name="_Toc366574339"/>
      <w:bookmarkStart w:id="5705" w:name="_Toc366578132"/>
      <w:bookmarkStart w:id="5706" w:name="_Toc366578726"/>
      <w:bookmarkStart w:id="5707" w:name="_Toc366579318"/>
      <w:bookmarkStart w:id="5708" w:name="_Toc366579909"/>
      <w:bookmarkStart w:id="5709" w:name="_Toc366580501"/>
      <w:bookmarkStart w:id="5710" w:name="_Toc366581092"/>
      <w:bookmarkStart w:id="5711" w:name="_Toc366581684"/>
      <w:bookmarkStart w:id="5712" w:name="_Toc351912797"/>
      <w:bookmarkStart w:id="5713" w:name="_Toc351914818"/>
      <w:bookmarkStart w:id="5714" w:name="_Toc351915284"/>
      <w:bookmarkStart w:id="5715" w:name="_Toc361231341"/>
      <w:bookmarkStart w:id="5716" w:name="_Toc361231867"/>
      <w:bookmarkStart w:id="5717" w:name="_Toc362445165"/>
      <w:bookmarkStart w:id="5718" w:name="_Toc363909087"/>
      <w:bookmarkStart w:id="5719" w:name="_Toc364463512"/>
      <w:bookmarkStart w:id="5720" w:name="_Toc366078116"/>
      <w:bookmarkStart w:id="5721" w:name="_Toc366078735"/>
      <w:bookmarkStart w:id="5722" w:name="_Toc366079720"/>
      <w:bookmarkStart w:id="5723" w:name="_Toc366080332"/>
      <w:bookmarkStart w:id="5724" w:name="_Toc366080941"/>
      <w:bookmarkStart w:id="5725" w:name="_Toc366505281"/>
      <w:bookmarkStart w:id="5726" w:name="_Toc366508650"/>
      <w:bookmarkStart w:id="5727" w:name="_Toc366513151"/>
      <w:bookmarkStart w:id="5728" w:name="_Toc366574340"/>
      <w:bookmarkStart w:id="5729" w:name="_Toc366578133"/>
      <w:bookmarkStart w:id="5730" w:name="_Toc366578727"/>
      <w:bookmarkStart w:id="5731" w:name="_Toc366579319"/>
      <w:bookmarkStart w:id="5732" w:name="_Toc366579910"/>
      <w:bookmarkStart w:id="5733" w:name="_Toc366580502"/>
      <w:bookmarkStart w:id="5734" w:name="_Toc366581093"/>
      <w:bookmarkStart w:id="5735" w:name="_Toc366581685"/>
      <w:bookmarkStart w:id="5736" w:name="_Toc351912798"/>
      <w:bookmarkStart w:id="5737" w:name="_Toc351914819"/>
      <w:bookmarkStart w:id="5738" w:name="_Toc351915285"/>
      <w:bookmarkStart w:id="5739" w:name="_Toc361231342"/>
      <w:bookmarkStart w:id="5740" w:name="_Toc361231868"/>
      <w:bookmarkStart w:id="5741" w:name="_Toc362445166"/>
      <w:bookmarkStart w:id="5742" w:name="_Toc363909088"/>
      <w:bookmarkStart w:id="5743" w:name="_Toc364463513"/>
      <w:bookmarkStart w:id="5744" w:name="_Toc366078117"/>
      <w:bookmarkStart w:id="5745" w:name="_Toc366078736"/>
      <w:bookmarkStart w:id="5746" w:name="_Toc366079721"/>
      <w:bookmarkStart w:id="5747" w:name="_Toc366080333"/>
      <w:bookmarkStart w:id="5748" w:name="_Toc366080942"/>
      <w:bookmarkStart w:id="5749" w:name="_Toc366505282"/>
      <w:bookmarkStart w:id="5750" w:name="_Toc366508651"/>
      <w:bookmarkStart w:id="5751" w:name="_Toc366513152"/>
      <w:bookmarkStart w:id="5752" w:name="_Toc366574341"/>
      <w:bookmarkStart w:id="5753" w:name="_Toc366578134"/>
      <w:bookmarkStart w:id="5754" w:name="_Toc366578728"/>
      <w:bookmarkStart w:id="5755" w:name="_Toc366579320"/>
      <w:bookmarkStart w:id="5756" w:name="_Toc366579911"/>
      <w:bookmarkStart w:id="5757" w:name="_Toc366580503"/>
      <w:bookmarkStart w:id="5758" w:name="_Toc366581094"/>
      <w:bookmarkStart w:id="5759" w:name="_Toc366581686"/>
      <w:bookmarkStart w:id="5760" w:name="_Toc351912799"/>
      <w:bookmarkStart w:id="5761" w:name="_Toc351914820"/>
      <w:bookmarkStart w:id="5762" w:name="_Toc351915286"/>
      <w:bookmarkStart w:id="5763" w:name="_Toc361231343"/>
      <w:bookmarkStart w:id="5764" w:name="_Toc361231869"/>
      <w:bookmarkStart w:id="5765" w:name="_Toc362445167"/>
      <w:bookmarkStart w:id="5766" w:name="_Toc363909089"/>
      <w:bookmarkStart w:id="5767" w:name="_Toc364463514"/>
      <w:bookmarkStart w:id="5768" w:name="_Toc366078118"/>
      <w:bookmarkStart w:id="5769" w:name="_Toc366078737"/>
      <w:bookmarkStart w:id="5770" w:name="_Toc366079722"/>
      <w:bookmarkStart w:id="5771" w:name="_Toc366080334"/>
      <w:bookmarkStart w:id="5772" w:name="_Toc366080943"/>
      <w:bookmarkStart w:id="5773" w:name="_Toc366505283"/>
      <w:bookmarkStart w:id="5774" w:name="_Toc366508652"/>
      <w:bookmarkStart w:id="5775" w:name="_Toc366513153"/>
      <w:bookmarkStart w:id="5776" w:name="_Toc366574342"/>
      <w:bookmarkStart w:id="5777" w:name="_Toc366578135"/>
      <w:bookmarkStart w:id="5778" w:name="_Toc366578729"/>
      <w:bookmarkStart w:id="5779" w:name="_Toc366579321"/>
      <w:bookmarkStart w:id="5780" w:name="_Toc366579912"/>
      <w:bookmarkStart w:id="5781" w:name="_Toc366580504"/>
      <w:bookmarkStart w:id="5782" w:name="_Toc366581095"/>
      <w:bookmarkStart w:id="5783" w:name="_Toc366581687"/>
      <w:bookmarkStart w:id="5784" w:name="_Toc351912800"/>
      <w:bookmarkStart w:id="5785" w:name="_Toc351914821"/>
      <w:bookmarkStart w:id="5786" w:name="_Toc351915287"/>
      <w:bookmarkStart w:id="5787" w:name="_Toc361231344"/>
      <w:bookmarkStart w:id="5788" w:name="_Toc361231870"/>
      <w:bookmarkStart w:id="5789" w:name="_Toc362445168"/>
      <w:bookmarkStart w:id="5790" w:name="_Toc363909090"/>
      <w:bookmarkStart w:id="5791" w:name="_Toc364463515"/>
      <w:bookmarkStart w:id="5792" w:name="_Toc366078119"/>
      <w:bookmarkStart w:id="5793" w:name="_Toc366078738"/>
      <w:bookmarkStart w:id="5794" w:name="_Toc366079723"/>
      <w:bookmarkStart w:id="5795" w:name="_Toc366080335"/>
      <w:bookmarkStart w:id="5796" w:name="_Toc366080944"/>
      <w:bookmarkStart w:id="5797" w:name="_Toc366505284"/>
      <w:bookmarkStart w:id="5798" w:name="_Toc366508653"/>
      <w:bookmarkStart w:id="5799" w:name="_Toc366513154"/>
      <w:bookmarkStart w:id="5800" w:name="_Toc366574343"/>
      <w:bookmarkStart w:id="5801" w:name="_Toc366578136"/>
      <w:bookmarkStart w:id="5802" w:name="_Toc366578730"/>
      <w:bookmarkStart w:id="5803" w:name="_Toc366579322"/>
      <w:bookmarkStart w:id="5804" w:name="_Toc366579913"/>
      <w:bookmarkStart w:id="5805" w:name="_Toc366580505"/>
      <w:bookmarkStart w:id="5806" w:name="_Toc366581096"/>
      <w:bookmarkStart w:id="5807" w:name="_Toc366581688"/>
      <w:bookmarkStart w:id="5808" w:name="_Toc351912801"/>
      <w:bookmarkStart w:id="5809" w:name="_Toc351914822"/>
      <w:bookmarkStart w:id="5810" w:name="_Toc351915288"/>
      <w:bookmarkStart w:id="5811" w:name="_Toc361231345"/>
      <w:bookmarkStart w:id="5812" w:name="_Toc361231871"/>
      <w:bookmarkStart w:id="5813" w:name="_Toc362445169"/>
      <w:bookmarkStart w:id="5814" w:name="_Toc363909091"/>
      <w:bookmarkStart w:id="5815" w:name="_Toc364463516"/>
      <w:bookmarkStart w:id="5816" w:name="_Toc366078120"/>
      <w:bookmarkStart w:id="5817" w:name="_Toc366078739"/>
      <w:bookmarkStart w:id="5818" w:name="_Toc366079724"/>
      <w:bookmarkStart w:id="5819" w:name="_Toc366080336"/>
      <w:bookmarkStart w:id="5820" w:name="_Toc366080945"/>
      <w:bookmarkStart w:id="5821" w:name="_Toc366505285"/>
      <w:bookmarkStart w:id="5822" w:name="_Toc366508654"/>
      <w:bookmarkStart w:id="5823" w:name="_Toc366513155"/>
      <w:bookmarkStart w:id="5824" w:name="_Toc366574344"/>
      <w:bookmarkStart w:id="5825" w:name="_Toc366578137"/>
      <w:bookmarkStart w:id="5826" w:name="_Toc366578731"/>
      <w:bookmarkStart w:id="5827" w:name="_Toc366579323"/>
      <w:bookmarkStart w:id="5828" w:name="_Toc366579914"/>
      <w:bookmarkStart w:id="5829" w:name="_Toc366580506"/>
      <w:bookmarkStart w:id="5830" w:name="_Toc366581097"/>
      <w:bookmarkStart w:id="5831" w:name="_Toc366581689"/>
      <w:bookmarkStart w:id="5832" w:name="_Toc351912802"/>
      <w:bookmarkStart w:id="5833" w:name="_Toc351914823"/>
      <w:bookmarkStart w:id="5834" w:name="_Toc351915289"/>
      <w:bookmarkStart w:id="5835" w:name="_Toc361231346"/>
      <w:bookmarkStart w:id="5836" w:name="_Toc361231872"/>
      <w:bookmarkStart w:id="5837" w:name="_Toc362445170"/>
      <w:bookmarkStart w:id="5838" w:name="_Toc363909092"/>
      <w:bookmarkStart w:id="5839" w:name="_Toc364463517"/>
      <w:bookmarkStart w:id="5840" w:name="_Toc366078121"/>
      <w:bookmarkStart w:id="5841" w:name="_Toc366078740"/>
      <w:bookmarkStart w:id="5842" w:name="_Toc366079725"/>
      <w:bookmarkStart w:id="5843" w:name="_Toc366080337"/>
      <w:bookmarkStart w:id="5844" w:name="_Toc366080946"/>
      <w:bookmarkStart w:id="5845" w:name="_Toc366505286"/>
      <w:bookmarkStart w:id="5846" w:name="_Toc366508655"/>
      <w:bookmarkStart w:id="5847" w:name="_Toc366513156"/>
      <w:bookmarkStart w:id="5848" w:name="_Toc366574345"/>
      <w:bookmarkStart w:id="5849" w:name="_Toc366578138"/>
      <w:bookmarkStart w:id="5850" w:name="_Toc366578732"/>
      <w:bookmarkStart w:id="5851" w:name="_Toc366579324"/>
      <w:bookmarkStart w:id="5852" w:name="_Toc366579915"/>
      <w:bookmarkStart w:id="5853" w:name="_Toc366580507"/>
      <w:bookmarkStart w:id="5854" w:name="_Toc366581098"/>
      <w:bookmarkStart w:id="5855" w:name="_Toc366581690"/>
      <w:bookmarkStart w:id="5856" w:name="_Toc351912803"/>
      <w:bookmarkStart w:id="5857" w:name="_Toc351914824"/>
      <w:bookmarkStart w:id="5858" w:name="_Toc351915290"/>
      <w:bookmarkStart w:id="5859" w:name="_Toc361231347"/>
      <w:bookmarkStart w:id="5860" w:name="_Toc361231873"/>
      <w:bookmarkStart w:id="5861" w:name="_Toc362445171"/>
      <w:bookmarkStart w:id="5862" w:name="_Toc363909093"/>
      <w:bookmarkStart w:id="5863" w:name="_Toc364463518"/>
      <w:bookmarkStart w:id="5864" w:name="_Toc366078122"/>
      <w:bookmarkStart w:id="5865" w:name="_Toc366078741"/>
      <w:bookmarkStart w:id="5866" w:name="_Toc366079726"/>
      <w:bookmarkStart w:id="5867" w:name="_Toc366080338"/>
      <w:bookmarkStart w:id="5868" w:name="_Toc366080947"/>
      <w:bookmarkStart w:id="5869" w:name="_Toc366505287"/>
      <w:bookmarkStart w:id="5870" w:name="_Toc366508656"/>
      <w:bookmarkStart w:id="5871" w:name="_Toc366513157"/>
      <w:bookmarkStart w:id="5872" w:name="_Toc366574346"/>
      <w:bookmarkStart w:id="5873" w:name="_Toc366578139"/>
      <w:bookmarkStart w:id="5874" w:name="_Toc366578733"/>
      <w:bookmarkStart w:id="5875" w:name="_Toc366579325"/>
      <w:bookmarkStart w:id="5876" w:name="_Toc366579916"/>
      <w:bookmarkStart w:id="5877" w:name="_Toc366580508"/>
      <w:bookmarkStart w:id="5878" w:name="_Toc366581099"/>
      <w:bookmarkStart w:id="5879" w:name="_Toc366581691"/>
      <w:bookmarkStart w:id="5880" w:name="_Toc351912804"/>
      <w:bookmarkStart w:id="5881" w:name="_Toc351914825"/>
      <w:bookmarkStart w:id="5882" w:name="_Toc351915291"/>
      <w:bookmarkStart w:id="5883" w:name="_Toc361231348"/>
      <w:bookmarkStart w:id="5884" w:name="_Toc361231874"/>
      <w:bookmarkStart w:id="5885" w:name="_Toc362445172"/>
      <w:bookmarkStart w:id="5886" w:name="_Toc363909094"/>
      <w:bookmarkStart w:id="5887" w:name="_Toc364463519"/>
      <w:bookmarkStart w:id="5888" w:name="_Toc366078123"/>
      <w:bookmarkStart w:id="5889" w:name="_Toc366078742"/>
      <w:bookmarkStart w:id="5890" w:name="_Toc366079727"/>
      <w:bookmarkStart w:id="5891" w:name="_Toc366080339"/>
      <w:bookmarkStart w:id="5892" w:name="_Toc366080948"/>
      <w:bookmarkStart w:id="5893" w:name="_Toc366505288"/>
      <w:bookmarkStart w:id="5894" w:name="_Toc366508657"/>
      <w:bookmarkStart w:id="5895" w:name="_Toc366513158"/>
      <w:bookmarkStart w:id="5896" w:name="_Toc366574347"/>
      <w:bookmarkStart w:id="5897" w:name="_Toc366578140"/>
      <w:bookmarkStart w:id="5898" w:name="_Toc366578734"/>
      <w:bookmarkStart w:id="5899" w:name="_Toc366579326"/>
      <w:bookmarkStart w:id="5900" w:name="_Toc366579917"/>
      <w:bookmarkStart w:id="5901" w:name="_Toc366580509"/>
      <w:bookmarkStart w:id="5902" w:name="_Toc366581100"/>
      <w:bookmarkStart w:id="5903" w:name="_Toc366581692"/>
      <w:bookmarkStart w:id="5904" w:name="_Toc351912805"/>
      <w:bookmarkStart w:id="5905" w:name="_Toc351914826"/>
      <w:bookmarkStart w:id="5906" w:name="_Toc351915292"/>
      <w:bookmarkStart w:id="5907" w:name="_Toc361231349"/>
      <w:bookmarkStart w:id="5908" w:name="_Toc361231875"/>
      <w:bookmarkStart w:id="5909" w:name="_Toc362445173"/>
      <w:bookmarkStart w:id="5910" w:name="_Toc363909095"/>
      <w:bookmarkStart w:id="5911" w:name="_Toc364463520"/>
      <w:bookmarkStart w:id="5912" w:name="_Toc366078124"/>
      <w:bookmarkStart w:id="5913" w:name="_Toc366078743"/>
      <w:bookmarkStart w:id="5914" w:name="_Toc366079728"/>
      <w:bookmarkStart w:id="5915" w:name="_Toc366080340"/>
      <w:bookmarkStart w:id="5916" w:name="_Toc366080949"/>
      <w:bookmarkStart w:id="5917" w:name="_Toc366505289"/>
      <w:bookmarkStart w:id="5918" w:name="_Toc366508658"/>
      <w:bookmarkStart w:id="5919" w:name="_Toc366513159"/>
      <w:bookmarkStart w:id="5920" w:name="_Toc366574348"/>
      <w:bookmarkStart w:id="5921" w:name="_Toc366578141"/>
      <w:bookmarkStart w:id="5922" w:name="_Toc366578735"/>
      <w:bookmarkStart w:id="5923" w:name="_Toc366579327"/>
      <w:bookmarkStart w:id="5924" w:name="_Toc366579918"/>
      <w:bookmarkStart w:id="5925" w:name="_Toc366580510"/>
      <w:bookmarkStart w:id="5926" w:name="_Toc366581101"/>
      <w:bookmarkStart w:id="5927" w:name="_Toc366581693"/>
      <w:bookmarkStart w:id="5928" w:name="_Toc351912806"/>
      <w:bookmarkStart w:id="5929" w:name="_Toc351914827"/>
      <w:bookmarkStart w:id="5930" w:name="_Toc351915293"/>
      <w:bookmarkStart w:id="5931" w:name="_Toc361231350"/>
      <w:bookmarkStart w:id="5932" w:name="_Toc361231876"/>
      <w:bookmarkStart w:id="5933" w:name="_Toc362445174"/>
      <w:bookmarkStart w:id="5934" w:name="_Toc363909096"/>
      <w:bookmarkStart w:id="5935" w:name="_Toc364463521"/>
      <w:bookmarkStart w:id="5936" w:name="_Toc366078125"/>
      <w:bookmarkStart w:id="5937" w:name="_Toc366078744"/>
      <w:bookmarkStart w:id="5938" w:name="_Toc366079729"/>
      <w:bookmarkStart w:id="5939" w:name="_Toc366080341"/>
      <w:bookmarkStart w:id="5940" w:name="_Toc366080950"/>
      <w:bookmarkStart w:id="5941" w:name="_Toc366505290"/>
      <w:bookmarkStart w:id="5942" w:name="_Toc366508659"/>
      <w:bookmarkStart w:id="5943" w:name="_Toc366513160"/>
      <w:bookmarkStart w:id="5944" w:name="_Toc366574349"/>
      <w:bookmarkStart w:id="5945" w:name="_Toc366578142"/>
      <w:bookmarkStart w:id="5946" w:name="_Toc366578736"/>
      <w:bookmarkStart w:id="5947" w:name="_Toc366579328"/>
      <w:bookmarkStart w:id="5948" w:name="_Toc366579919"/>
      <w:bookmarkStart w:id="5949" w:name="_Toc366580511"/>
      <w:bookmarkStart w:id="5950" w:name="_Toc366581102"/>
      <w:bookmarkStart w:id="5951" w:name="_Toc366581694"/>
      <w:bookmarkStart w:id="5952" w:name="_Toc351912807"/>
      <w:bookmarkStart w:id="5953" w:name="_Toc351914828"/>
      <w:bookmarkStart w:id="5954" w:name="_Toc351915294"/>
      <w:bookmarkStart w:id="5955" w:name="_Toc361231351"/>
      <w:bookmarkStart w:id="5956" w:name="_Toc361231877"/>
      <w:bookmarkStart w:id="5957" w:name="_Toc362445175"/>
      <w:bookmarkStart w:id="5958" w:name="_Toc363909097"/>
      <w:bookmarkStart w:id="5959" w:name="_Toc364463522"/>
      <w:bookmarkStart w:id="5960" w:name="_Toc366078126"/>
      <w:bookmarkStart w:id="5961" w:name="_Toc366078745"/>
      <w:bookmarkStart w:id="5962" w:name="_Toc366079730"/>
      <w:bookmarkStart w:id="5963" w:name="_Toc366080342"/>
      <w:bookmarkStart w:id="5964" w:name="_Toc366080951"/>
      <w:bookmarkStart w:id="5965" w:name="_Toc366505291"/>
      <w:bookmarkStart w:id="5966" w:name="_Toc366508660"/>
      <w:bookmarkStart w:id="5967" w:name="_Toc366513161"/>
      <w:bookmarkStart w:id="5968" w:name="_Toc366574350"/>
      <w:bookmarkStart w:id="5969" w:name="_Toc366578143"/>
      <w:bookmarkStart w:id="5970" w:name="_Toc366578737"/>
      <w:bookmarkStart w:id="5971" w:name="_Toc366579329"/>
      <w:bookmarkStart w:id="5972" w:name="_Toc366579920"/>
      <w:bookmarkStart w:id="5973" w:name="_Toc366580512"/>
      <w:bookmarkStart w:id="5974" w:name="_Toc366581103"/>
      <w:bookmarkStart w:id="5975" w:name="_Toc366581695"/>
      <w:bookmarkStart w:id="5976" w:name="_Toc322911681"/>
      <w:bookmarkStart w:id="5977" w:name="_Toc322912220"/>
      <w:bookmarkStart w:id="5978" w:name="_Toc329093069"/>
      <w:bookmarkStart w:id="5979" w:name="_Toc332701582"/>
      <w:bookmarkStart w:id="5980" w:name="_Toc332701886"/>
      <w:bookmarkStart w:id="5981" w:name="_Toc332711685"/>
      <w:bookmarkStart w:id="5982" w:name="_Toc332711987"/>
      <w:bookmarkStart w:id="5983" w:name="_Toc332712288"/>
      <w:bookmarkStart w:id="5984" w:name="_Toc332724204"/>
      <w:bookmarkStart w:id="5985" w:name="_Toc332724504"/>
      <w:bookmarkStart w:id="5986" w:name="_Toc341102800"/>
      <w:bookmarkStart w:id="5987" w:name="_Toc347241535"/>
      <w:bookmarkStart w:id="5988" w:name="_Toc347744728"/>
      <w:bookmarkStart w:id="5989" w:name="_Toc348984511"/>
      <w:bookmarkStart w:id="5990" w:name="_Toc348984816"/>
      <w:bookmarkStart w:id="5991" w:name="_Toc349037980"/>
      <w:bookmarkStart w:id="5992" w:name="_Toc349038282"/>
      <w:bookmarkStart w:id="5993" w:name="_Toc349042775"/>
      <w:bookmarkStart w:id="5994" w:name="_Toc351912808"/>
      <w:bookmarkStart w:id="5995" w:name="_Toc351914829"/>
      <w:bookmarkStart w:id="5996" w:name="_Toc351915295"/>
      <w:bookmarkStart w:id="5997" w:name="_Toc361231352"/>
      <w:bookmarkStart w:id="5998" w:name="_Toc361231878"/>
      <w:bookmarkStart w:id="5999" w:name="_Toc362445176"/>
      <w:bookmarkStart w:id="6000" w:name="_Toc363909098"/>
      <w:bookmarkStart w:id="6001" w:name="_Toc364463523"/>
      <w:bookmarkStart w:id="6002" w:name="_Toc366078127"/>
      <w:bookmarkStart w:id="6003" w:name="_Toc366078746"/>
      <w:bookmarkStart w:id="6004" w:name="_Toc366079731"/>
      <w:bookmarkStart w:id="6005" w:name="_Toc366080343"/>
      <w:bookmarkStart w:id="6006" w:name="_Toc366080952"/>
      <w:bookmarkStart w:id="6007" w:name="_Toc366505292"/>
      <w:bookmarkStart w:id="6008" w:name="_Toc366508661"/>
      <w:bookmarkStart w:id="6009" w:name="_Toc366513162"/>
      <w:bookmarkStart w:id="6010" w:name="_Toc366574351"/>
      <w:bookmarkStart w:id="6011" w:name="_Toc366578144"/>
      <w:bookmarkStart w:id="6012" w:name="_Toc366578738"/>
      <w:bookmarkStart w:id="6013" w:name="_Toc366579330"/>
      <w:bookmarkStart w:id="6014" w:name="_Toc366579921"/>
      <w:bookmarkStart w:id="6015" w:name="_Toc366580513"/>
      <w:bookmarkStart w:id="6016" w:name="_Toc366581104"/>
      <w:bookmarkStart w:id="6017" w:name="_Toc366581696"/>
      <w:bookmarkStart w:id="6018" w:name="_Toc351912809"/>
      <w:bookmarkStart w:id="6019" w:name="_Toc351914830"/>
      <w:bookmarkStart w:id="6020" w:name="_Toc351915296"/>
      <w:bookmarkStart w:id="6021" w:name="_Toc361231353"/>
      <w:bookmarkStart w:id="6022" w:name="_Toc361231879"/>
      <w:bookmarkStart w:id="6023" w:name="_Toc362445177"/>
      <w:bookmarkStart w:id="6024" w:name="_Toc363909099"/>
      <w:bookmarkStart w:id="6025" w:name="_Toc364463524"/>
      <w:bookmarkStart w:id="6026" w:name="_Toc366078128"/>
      <w:bookmarkStart w:id="6027" w:name="_Toc366078747"/>
      <w:bookmarkStart w:id="6028" w:name="_Toc366079732"/>
      <w:bookmarkStart w:id="6029" w:name="_Toc366080344"/>
      <w:bookmarkStart w:id="6030" w:name="_Toc366080953"/>
      <w:bookmarkStart w:id="6031" w:name="_Toc366505293"/>
      <w:bookmarkStart w:id="6032" w:name="_Toc366508662"/>
      <w:bookmarkStart w:id="6033" w:name="_Toc366513163"/>
      <w:bookmarkStart w:id="6034" w:name="_Toc366574352"/>
      <w:bookmarkStart w:id="6035" w:name="_Toc366578145"/>
      <w:bookmarkStart w:id="6036" w:name="_Toc366578739"/>
      <w:bookmarkStart w:id="6037" w:name="_Toc366579331"/>
      <w:bookmarkStart w:id="6038" w:name="_Toc366579922"/>
      <w:bookmarkStart w:id="6039" w:name="_Toc366580514"/>
      <w:bookmarkStart w:id="6040" w:name="_Toc366581105"/>
      <w:bookmarkStart w:id="6041" w:name="_Toc366581697"/>
      <w:bookmarkStart w:id="6042" w:name="_Toc351912810"/>
      <w:bookmarkStart w:id="6043" w:name="_Toc351914831"/>
      <w:bookmarkStart w:id="6044" w:name="_Toc351915297"/>
      <w:bookmarkStart w:id="6045" w:name="_Toc361231354"/>
      <w:bookmarkStart w:id="6046" w:name="_Toc361231880"/>
      <w:bookmarkStart w:id="6047" w:name="_Toc362445178"/>
      <w:bookmarkStart w:id="6048" w:name="_Toc363909100"/>
      <w:bookmarkStart w:id="6049" w:name="_Toc364463525"/>
      <w:bookmarkStart w:id="6050" w:name="_Toc366078129"/>
      <w:bookmarkStart w:id="6051" w:name="_Toc366078748"/>
      <w:bookmarkStart w:id="6052" w:name="_Toc366079733"/>
      <w:bookmarkStart w:id="6053" w:name="_Toc366080345"/>
      <w:bookmarkStart w:id="6054" w:name="_Toc366080954"/>
      <w:bookmarkStart w:id="6055" w:name="_Toc366505294"/>
      <w:bookmarkStart w:id="6056" w:name="_Toc366508663"/>
      <w:bookmarkStart w:id="6057" w:name="_Toc366513164"/>
      <w:bookmarkStart w:id="6058" w:name="_Toc366574353"/>
      <w:bookmarkStart w:id="6059" w:name="_Toc366578146"/>
      <w:bookmarkStart w:id="6060" w:name="_Toc366578740"/>
      <w:bookmarkStart w:id="6061" w:name="_Toc366579332"/>
      <w:bookmarkStart w:id="6062" w:name="_Toc366579923"/>
      <w:bookmarkStart w:id="6063" w:name="_Toc366580515"/>
      <w:bookmarkStart w:id="6064" w:name="_Toc366581106"/>
      <w:bookmarkStart w:id="6065" w:name="_Toc366581698"/>
      <w:bookmarkStart w:id="6066" w:name="_Toc351912811"/>
      <w:bookmarkStart w:id="6067" w:name="_Toc351914832"/>
      <w:bookmarkStart w:id="6068" w:name="_Toc351915298"/>
      <w:bookmarkStart w:id="6069" w:name="_Toc361231355"/>
      <w:bookmarkStart w:id="6070" w:name="_Toc361231881"/>
      <w:bookmarkStart w:id="6071" w:name="_Toc362445179"/>
      <w:bookmarkStart w:id="6072" w:name="_Toc363909101"/>
      <w:bookmarkStart w:id="6073" w:name="_Toc364463526"/>
      <w:bookmarkStart w:id="6074" w:name="_Toc366078130"/>
      <w:bookmarkStart w:id="6075" w:name="_Toc366078749"/>
      <w:bookmarkStart w:id="6076" w:name="_Toc366079734"/>
      <w:bookmarkStart w:id="6077" w:name="_Toc366080346"/>
      <w:bookmarkStart w:id="6078" w:name="_Toc366080955"/>
      <w:bookmarkStart w:id="6079" w:name="_Toc366505295"/>
      <w:bookmarkStart w:id="6080" w:name="_Toc366508664"/>
      <w:bookmarkStart w:id="6081" w:name="_Toc366513165"/>
      <w:bookmarkStart w:id="6082" w:name="_Toc366574354"/>
      <w:bookmarkStart w:id="6083" w:name="_Toc366578147"/>
      <w:bookmarkStart w:id="6084" w:name="_Toc366578741"/>
      <w:bookmarkStart w:id="6085" w:name="_Toc366579333"/>
      <w:bookmarkStart w:id="6086" w:name="_Toc366579924"/>
      <w:bookmarkStart w:id="6087" w:name="_Toc366580516"/>
      <w:bookmarkStart w:id="6088" w:name="_Toc366581107"/>
      <w:bookmarkStart w:id="6089" w:name="_Toc366581699"/>
      <w:bookmarkStart w:id="6090" w:name="_Toc351912812"/>
      <w:bookmarkStart w:id="6091" w:name="_Toc351914833"/>
      <w:bookmarkStart w:id="6092" w:name="_Toc351915299"/>
      <w:bookmarkStart w:id="6093" w:name="_Toc361231356"/>
      <w:bookmarkStart w:id="6094" w:name="_Toc361231882"/>
      <w:bookmarkStart w:id="6095" w:name="_Toc362445180"/>
      <w:bookmarkStart w:id="6096" w:name="_Toc363909102"/>
      <w:bookmarkStart w:id="6097" w:name="_Toc364463527"/>
      <w:bookmarkStart w:id="6098" w:name="_Toc366078131"/>
      <w:bookmarkStart w:id="6099" w:name="_Toc366078750"/>
      <w:bookmarkStart w:id="6100" w:name="_Toc366079735"/>
      <w:bookmarkStart w:id="6101" w:name="_Toc366080347"/>
      <w:bookmarkStart w:id="6102" w:name="_Toc366080956"/>
      <w:bookmarkStart w:id="6103" w:name="_Toc366505296"/>
      <w:bookmarkStart w:id="6104" w:name="_Toc366508665"/>
      <w:bookmarkStart w:id="6105" w:name="_Toc366513166"/>
      <w:bookmarkStart w:id="6106" w:name="_Toc366574355"/>
      <w:bookmarkStart w:id="6107" w:name="_Toc366578148"/>
      <w:bookmarkStart w:id="6108" w:name="_Toc366578742"/>
      <w:bookmarkStart w:id="6109" w:name="_Toc366579334"/>
      <w:bookmarkStart w:id="6110" w:name="_Toc366579925"/>
      <w:bookmarkStart w:id="6111" w:name="_Toc366580517"/>
      <w:bookmarkStart w:id="6112" w:name="_Toc366581108"/>
      <w:bookmarkStart w:id="6113" w:name="_Toc366581700"/>
      <w:bookmarkStart w:id="6114" w:name="_Toc351912813"/>
      <w:bookmarkStart w:id="6115" w:name="_Toc351914834"/>
      <w:bookmarkStart w:id="6116" w:name="_Toc351915300"/>
      <w:bookmarkStart w:id="6117" w:name="_Toc361231357"/>
      <w:bookmarkStart w:id="6118" w:name="_Toc361231883"/>
      <w:bookmarkStart w:id="6119" w:name="_Toc362445181"/>
      <w:bookmarkStart w:id="6120" w:name="_Toc363909103"/>
      <w:bookmarkStart w:id="6121" w:name="_Toc364463528"/>
      <w:bookmarkStart w:id="6122" w:name="_Toc366078132"/>
      <w:bookmarkStart w:id="6123" w:name="_Toc366078751"/>
      <w:bookmarkStart w:id="6124" w:name="_Toc366079736"/>
      <w:bookmarkStart w:id="6125" w:name="_Toc366080348"/>
      <w:bookmarkStart w:id="6126" w:name="_Toc366080957"/>
      <w:bookmarkStart w:id="6127" w:name="_Toc366505297"/>
      <w:bookmarkStart w:id="6128" w:name="_Toc366508666"/>
      <w:bookmarkStart w:id="6129" w:name="_Toc366513167"/>
      <w:bookmarkStart w:id="6130" w:name="_Toc366574356"/>
      <w:bookmarkStart w:id="6131" w:name="_Toc366578149"/>
      <w:bookmarkStart w:id="6132" w:name="_Toc366578743"/>
      <w:bookmarkStart w:id="6133" w:name="_Toc366579335"/>
      <w:bookmarkStart w:id="6134" w:name="_Toc366579926"/>
      <w:bookmarkStart w:id="6135" w:name="_Toc366580518"/>
      <w:bookmarkStart w:id="6136" w:name="_Toc366581109"/>
      <w:bookmarkStart w:id="6137" w:name="_Toc366581701"/>
      <w:bookmarkStart w:id="6138" w:name="_Toc351912814"/>
      <w:bookmarkStart w:id="6139" w:name="_Toc351914835"/>
      <w:bookmarkStart w:id="6140" w:name="_Toc351915301"/>
      <w:bookmarkStart w:id="6141" w:name="_Toc361231358"/>
      <w:bookmarkStart w:id="6142" w:name="_Toc361231884"/>
      <w:bookmarkStart w:id="6143" w:name="_Toc362445182"/>
      <w:bookmarkStart w:id="6144" w:name="_Toc363909104"/>
      <w:bookmarkStart w:id="6145" w:name="_Toc364463529"/>
      <w:bookmarkStart w:id="6146" w:name="_Toc366078133"/>
      <w:bookmarkStart w:id="6147" w:name="_Toc366078752"/>
      <w:bookmarkStart w:id="6148" w:name="_Toc366079737"/>
      <w:bookmarkStart w:id="6149" w:name="_Toc366080349"/>
      <w:bookmarkStart w:id="6150" w:name="_Toc366080958"/>
      <w:bookmarkStart w:id="6151" w:name="_Toc366505298"/>
      <w:bookmarkStart w:id="6152" w:name="_Toc366508667"/>
      <w:bookmarkStart w:id="6153" w:name="_Toc366513168"/>
      <w:bookmarkStart w:id="6154" w:name="_Toc366574357"/>
      <w:bookmarkStart w:id="6155" w:name="_Toc366578150"/>
      <w:bookmarkStart w:id="6156" w:name="_Toc366578744"/>
      <w:bookmarkStart w:id="6157" w:name="_Toc366579336"/>
      <w:bookmarkStart w:id="6158" w:name="_Toc366579927"/>
      <w:bookmarkStart w:id="6159" w:name="_Toc366580519"/>
      <w:bookmarkStart w:id="6160" w:name="_Toc366581110"/>
      <w:bookmarkStart w:id="6161" w:name="_Toc366581702"/>
      <w:bookmarkStart w:id="6162" w:name="_Toc351912815"/>
      <w:bookmarkStart w:id="6163" w:name="_Toc351914836"/>
      <w:bookmarkStart w:id="6164" w:name="_Toc351915302"/>
      <w:bookmarkStart w:id="6165" w:name="_Toc361231359"/>
      <w:bookmarkStart w:id="6166" w:name="_Toc361231885"/>
      <w:bookmarkStart w:id="6167" w:name="_Toc362445183"/>
      <w:bookmarkStart w:id="6168" w:name="_Toc363909105"/>
      <w:bookmarkStart w:id="6169" w:name="_Toc364463530"/>
      <w:bookmarkStart w:id="6170" w:name="_Toc366078134"/>
      <w:bookmarkStart w:id="6171" w:name="_Toc366078753"/>
      <w:bookmarkStart w:id="6172" w:name="_Toc366079738"/>
      <w:bookmarkStart w:id="6173" w:name="_Toc366080350"/>
      <w:bookmarkStart w:id="6174" w:name="_Toc366080959"/>
      <w:bookmarkStart w:id="6175" w:name="_Toc366505299"/>
      <w:bookmarkStart w:id="6176" w:name="_Toc366508668"/>
      <w:bookmarkStart w:id="6177" w:name="_Toc366513169"/>
      <w:bookmarkStart w:id="6178" w:name="_Toc366574358"/>
      <w:bookmarkStart w:id="6179" w:name="_Toc366578151"/>
      <w:bookmarkStart w:id="6180" w:name="_Toc366578745"/>
      <w:bookmarkStart w:id="6181" w:name="_Toc366579337"/>
      <w:bookmarkStart w:id="6182" w:name="_Toc366579928"/>
      <w:bookmarkStart w:id="6183" w:name="_Toc366580520"/>
      <w:bookmarkStart w:id="6184" w:name="_Toc366581111"/>
      <w:bookmarkStart w:id="6185" w:name="_Toc366581703"/>
      <w:bookmarkStart w:id="6186" w:name="_Toc351912816"/>
      <w:bookmarkStart w:id="6187" w:name="_Toc351914837"/>
      <w:bookmarkStart w:id="6188" w:name="_Toc351915303"/>
      <w:bookmarkStart w:id="6189" w:name="_Toc361231360"/>
      <w:bookmarkStart w:id="6190" w:name="_Toc361231886"/>
      <w:bookmarkStart w:id="6191" w:name="_Toc362445184"/>
      <w:bookmarkStart w:id="6192" w:name="_Toc363909106"/>
      <w:bookmarkStart w:id="6193" w:name="_Toc364463531"/>
      <w:bookmarkStart w:id="6194" w:name="_Toc366078135"/>
      <w:bookmarkStart w:id="6195" w:name="_Toc366078754"/>
      <w:bookmarkStart w:id="6196" w:name="_Toc366079739"/>
      <w:bookmarkStart w:id="6197" w:name="_Toc366080351"/>
      <w:bookmarkStart w:id="6198" w:name="_Toc366080960"/>
      <w:bookmarkStart w:id="6199" w:name="_Toc366505300"/>
      <w:bookmarkStart w:id="6200" w:name="_Toc366508669"/>
      <w:bookmarkStart w:id="6201" w:name="_Toc366513170"/>
      <w:bookmarkStart w:id="6202" w:name="_Toc366574359"/>
      <w:bookmarkStart w:id="6203" w:name="_Toc366578152"/>
      <w:bookmarkStart w:id="6204" w:name="_Toc366578746"/>
      <w:bookmarkStart w:id="6205" w:name="_Toc366579338"/>
      <w:bookmarkStart w:id="6206" w:name="_Toc366579929"/>
      <w:bookmarkStart w:id="6207" w:name="_Toc366580521"/>
      <w:bookmarkStart w:id="6208" w:name="_Toc366581112"/>
      <w:bookmarkStart w:id="6209" w:name="_Toc366581704"/>
      <w:bookmarkStart w:id="6210" w:name="_Toc351912817"/>
      <w:bookmarkStart w:id="6211" w:name="_Toc351914838"/>
      <w:bookmarkStart w:id="6212" w:name="_Toc351915304"/>
      <w:bookmarkStart w:id="6213" w:name="_Toc361231361"/>
      <w:bookmarkStart w:id="6214" w:name="_Toc361231887"/>
      <w:bookmarkStart w:id="6215" w:name="_Toc362445185"/>
      <w:bookmarkStart w:id="6216" w:name="_Toc363909107"/>
      <w:bookmarkStart w:id="6217" w:name="_Toc364463532"/>
      <w:bookmarkStart w:id="6218" w:name="_Toc366078136"/>
      <w:bookmarkStart w:id="6219" w:name="_Toc366078755"/>
      <w:bookmarkStart w:id="6220" w:name="_Toc366079740"/>
      <w:bookmarkStart w:id="6221" w:name="_Toc366080352"/>
      <w:bookmarkStart w:id="6222" w:name="_Toc366080961"/>
      <w:bookmarkStart w:id="6223" w:name="_Toc366505301"/>
      <w:bookmarkStart w:id="6224" w:name="_Toc366508670"/>
      <w:bookmarkStart w:id="6225" w:name="_Toc366513171"/>
      <w:bookmarkStart w:id="6226" w:name="_Toc366574360"/>
      <w:bookmarkStart w:id="6227" w:name="_Toc366578153"/>
      <w:bookmarkStart w:id="6228" w:name="_Toc366578747"/>
      <w:bookmarkStart w:id="6229" w:name="_Toc366579339"/>
      <w:bookmarkStart w:id="6230" w:name="_Toc366579930"/>
      <w:bookmarkStart w:id="6231" w:name="_Toc366580522"/>
      <w:bookmarkStart w:id="6232" w:name="_Toc366581113"/>
      <w:bookmarkStart w:id="6233" w:name="_Toc366581705"/>
      <w:bookmarkStart w:id="6234" w:name="_Toc351912818"/>
      <w:bookmarkStart w:id="6235" w:name="_Toc351914839"/>
      <w:bookmarkStart w:id="6236" w:name="_Toc351915305"/>
      <w:bookmarkStart w:id="6237" w:name="_Toc361231362"/>
      <w:bookmarkStart w:id="6238" w:name="_Toc361231888"/>
      <w:bookmarkStart w:id="6239" w:name="_Toc362445186"/>
      <w:bookmarkStart w:id="6240" w:name="_Toc363909108"/>
      <w:bookmarkStart w:id="6241" w:name="_Toc364463533"/>
      <w:bookmarkStart w:id="6242" w:name="_Toc366078137"/>
      <w:bookmarkStart w:id="6243" w:name="_Toc366078756"/>
      <w:bookmarkStart w:id="6244" w:name="_Toc366079741"/>
      <w:bookmarkStart w:id="6245" w:name="_Toc366080353"/>
      <w:bookmarkStart w:id="6246" w:name="_Toc366080962"/>
      <w:bookmarkStart w:id="6247" w:name="_Toc366505302"/>
      <w:bookmarkStart w:id="6248" w:name="_Toc366508671"/>
      <w:bookmarkStart w:id="6249" w:name="_Toc366513172"/>
      <w:bookmarkStart w:id="6250" w:name="_Toc366574361"/>
      <w:bookmarkStart w:id="6251" w:name="_Toc366578154"/>
      <w:bookmarkStart w:id="6252" w:name="_Toc366578748"/>
      <w:bookmarkStart w:id="6253" w:name="_Toc366579340"/>
      <w:bookmarkStart w:id="6254" w:name="_Toc366579931"/>
      <w:bookmarkStart w:id="6255" w:name="_Toc366580523"/>
      <w:bookmarkStart w:id="6256" w:name="_Toc366581114"/>
      <w:bookmarkStart w:id="6257" w:name="_Toc366581706"/>
      <w:bookmarkStart w:id="6258" w:name="_Toc351912819"/>
      <w:bookmarkStart w:id="6259" w:name="_Toc351914840"/>
      <w:bookmarkStart w:id="6260" w:name="_Toc351915306"/>
      <w:bookmarkStart w:id="6261" w:name="_Toc361231363"/>
      <w:bookmarkStart w:id="6262" w:name="_Toc361231889"/>
      <w:bookmarkStart w:id="6263" w:name="_Toc362445187"/>
      <w:bookmarkStart w:id="6264" w:name="_Toc363909109"/>
      <w:bookmarkStart w:id="6265" w:name="_Toc364463534"/>
      <w:bookmarkStart w:id="6266" w:name="_Toc366078138"/>
      <w:bookmarkStart w:id="6267" w:name="_Toc366078757"/>
      <w:bookmarkStart w:id="6268" w:name="_Toc366079742"/>
      <w:bookmarkStart w:id="6269" w:name="_Toc366080354"/>
      <w:bookmarkStart w:id="6270" w:name="_Toc366080963"/>
      <w:bookmarkStart w:id="6271" w:name="_Toc366505303"/>
      <w:bookmarkStart w:id="6272" w:name="_Toc366508672"/>
      <w:bookmarkStart w:id="6273" w:name="_Toc366513173"/>
      <w:bookmarkStart w:id="6274" w:name="_Toc366574362"/>
      <w:bookmarkStart w:id="6275" w:name="_Toc366578155"/>
      <w:bookmarkStart w:id="6276" w:name="_Toc366578749"/>
      <w:bookmarkStart w:id="6277" w:name="_Toc366579341"/>
      <w:bookmarkStart w:id="6278" w:name="_Toc366579932"/>
      <w:bookmarkStart w:id="6279" w:name="_Toc366580524"/>
      <w:bookmarkStart w:id="6280" w:name="_Toc366581115"/>
      <w:bookmarkStart w:id="6281" w:name="_Toc366581707"/>
      <w:bookmarkStart w:id="6282" w:name="_Toc351912820"/>
      <w:bookmarkStart w:id="6283" w:name="_Toc351914841"/>
      <w:bookmarkStart w:id="6284" w:name="_Toc351915307"/>
      <w:bookmarkStart w:id="6285" w:name="_Toc361231364"/>
      <w:bookmarkStart w:id="6286" w:name="_Toc361231890"/>
      <w:bookmarkStart w:id="6287" w:name="_Toc362445188"/>
      <w:bookmarkStart w:id="6288" w:name="_Toc363909110"/>
      <w:bookmarkStart w:id="6289" w:name="_Toc364463535"/>
      <w:bookmarkStart w:id="6290" w:name="_Toc366078139"/>
      <w:bookmarkStart w:id="6291" w:name="_Toc366078758"/>
      <w:bookmarkStart w:id="6292" w:name="_Toc366079743"/>
      <w:bookmarkStart w:id="6293" w:name="_Toc366080355"/>
      <w:bookmarkStart w:id="6294" w:name="_Toc366080964"/>
      <w:bookmarkStart w:id="6295" w:name="_Toc366505304"/>
      <w:bookmarkStart w:id="6296" w:name="_Toc366508673"/>
      <w:bookmarkStart w:id="6297" w:name="_Toc366513174"/>
      <w:bookmarkStart w:id="6298" w:name="_Toc366574363"/>
      <w:bookmarkStart w:id="6299" w:name="_Toc366578156"/>
      <w:bookmarkStart w:id="6300" w:name="_Toc366578750"/>
      <w:bookmarkStart w:id="6301" w:name="_Toc366579342"/>
      <w:bookmarkStart w:id="6302" w:name="_Toc366579933"/>
      <w:bookmarkStart w:id="6303" w:name="_Toc366580525"/>
      <w:bookmarkStart w:id="6304" w:name="_Toc366581116"/>
      <w:bookmarkStart w:id="6305" w:name="_Toc366581708"/>
      <w:bookmarkStart w:id="6306" w:name="_Toc351912821"/>
      <w:bookmarkStart w:id="6307" w:name="_Toc351914842"/>
      <w:bookmarkStart w:id="6308" w:name="_Toc351915308"/>
      <w:bookmarkStart w:id="6309" w:name="_Toc361231365"/>
      <w:bookmarkStart w:id="6310" w:name="_Toc361231891"/>
      <w:bookmarkStart w:id="6311" w:name="_Toc362445189"/>
      <w:bookmarkStart w:id="6312" w:name="_Toc363909111"/>
      <w:bookmarkStart w:id="6313" w:name="_Toc364463536"/>
      <w:bookmarkStart w:id="6314" w:name="_Toc366078140"/>
      <w:bookmarkStart w:id="6315" w:name="_Toc366078759"/>
      <w:bookmarkStart w:id="6316" w:name="_Toc366079744"/>
      <w:bookmarkStart w:id="6317" w:name="_Toc366080356"/>
      <w:bookmarkStart w:id="6318" w:name="_Toc366080965"/>
      <w:bookmarkStart w:id="6319" w:name="_Toc366505305"/>
      <w:bookmarkStart w:id="6320" w:name="_Toc366508674"/>
      <w:bookmarkStart w:id="6321" w:name="_Toc366513175"/>
      <w:bookmarkStart w:id="6322" w:name="_Toc366574364"/>
      <w:bookmarkStart w:id="6323" w:name="_Toc366578157"/>
      <w:bookmarkStart w:id="6324" w:name="_Toc366578751"/>
      <w:bookmarkStart w:id="6325" w:name="_Toc366579343"/>
      <w:bookmarkStart w:id="6326" w:name="_Toc366579934"/>
      <w:bookmarkStart w:id="6327" w:name="_Toc366580526"/>
      <w:bookmarkStart w:id="6328" w:name="_Toc366581117"/>
      <w:bookmarkStart w:id="6329" w:name="_Toc366581709"/>
      <w:bookmarkStart w:id="6330" w:name="_Toc351912822"/>
      <w:bookmarkStart w:id="6331" w:name="_Toc351914843"/>
      <w:bookmarkStart w:id="6332" w:name="_Toc351915309"/>
      <w:bookmarkStart w:id="6333" w:name="_Toc361231366"/>
      <w:bookmarkStart w:id="6334" w:name="_Toc361231892"/>
      <w:bookmarkStart w:id="6335" w:name="_Toc362445190"/>
      <w:bookmarkStart w:id="6336" w:name="_Toc363909112"/>
      <w:bookmarkStart w:id="6337" w:name="_Toc364463537"/>
      <w:bookmarkStart w:id="6338" w:name="_Toc366078141"/>
      <w:bookmarkStart w:id="6339" w:name="_Toc366078760"/>
      <w:bookmarkStart w:id="6340" w:name="_Toc366079745"/>
      <w:bookmarkStart w:id="6341" w:name="_Toc366080357"/>
      <w:bookmarkStart w:id="6342" w:name="_Toc366080966"/>
      <w:bookmarkStart w:id="6343" w:name="_Toc366505306"/>
      <w:bookmarkStart w:id="6344" w:name="_Toc366508675"/>
      <w:bookmarkStart w:id="6345" w:name="_Toc366513176"/>
      <w:bookmarkStart w:id="6346" w:name="_Toc366574365"/>
      <w:bookmarkStart w:id="6347" w:name="_Toc366578158"/>
      <w:bookmarkStart w:id="6348" w:name="_Toc366578752"/>
      <w:bookmarkStart w:id="6349" w:name="_Toc366579344"/>
      <w:bookmarkStart w:id="6350" w:name="_Toc366579935"/>
      <w:bookmarkStart w:id="6351" w:name="_Toc366580527"/>
      <w:bookmarkStart w:id="6352" w:name="_Toc366581118"/>
      <w:bookmarkStart w:id="6353" w:name="_Toc366581710"/>
      <w:bookmarkStart w:id="6354" w:name="_Toc351912823"/>
      <w:bookmarkStart w:id="6355" w:name="_Toc351914844"/>
      <w:bookmarkStart w:id="6356" w:name="_Toc351915310"/>
      <w:bookmarkStart w:id="6357" w:name="_Toc361231367"/>
      <w:bookmarkStart w:id="6358" w:name="_Toc361231893"/>
      <w:bookmarkStart w:id="6359" w:name="_Toc362445191"/>
      <w:bookmarkStart w:id="6360" w:name="_Toc363909113"/>
      <w:bookmarkStart w:id="6361" w:name="_Toc364463538"/>
      <w:bookmarkStart w:id="6362" w:name="_Toc366078142"/>
      <w:bookmarkStart w:id="6363" w:name="_Toc366078761"/>
      <w:bookmarkStart w:id="6364" w:name="_Toc366079746"/>
      <w:bookmarkStart w:id="6365" w:name="_Toc366080358"/>
      <w:bookmarkStart w:id="6366" w:name="_Toc366080967"/>
      <w:bookmarkStart w:id="6367" w:name="_Toc366505307"/>
      <w:bookmarkStart w:id="6368" w:name="_Toc366508676"/>
      <w:bookmarkStart w:id="6369" w:name="_Toc366513177"/>
      <w:bookmarkStart w:id="6370" w:name="_Toc366574366"/>
      <w:bookmarkStart w:id="6371" w:name="_Toc366578159"/>
      <w:bookmarkStart w:id="6372" w:name="_Toc366578753"/>
      <w:bookmarkStart w:id="6373" w:name="_Toc366579345"/>
      <w:bookmarkStart w:id="6374" w:name="_Toc366579936"/>
      <w:bookmarkStart w:id="6375" w:name="_Toc366580528"/>
      <w:bookmarkStart w:id="6376" w:name="_Toc366581119"/>
      <w:bookmarkStart w:id="6377" w:name="_Toc366581711"/>
      <w:bookmarkStart w:id="6378" w:name="_Toc351912824"/>
      <w:bookmarkStart w:id="6379" w:name="_Toc351914845"/>
      <w:bookmarkStart w:id="6380" w:name="_Toc351915311"/>
      <w:bookmarkStart w:id="6381" w:name="_Toc361231368"/>
      <w:bookmarkStart w:id="6382" w:name="_Toc361231894"/>
      <w:bookmarkStart w:id="6383" w:name="_Toc362445192"/>
      <w:bookmarkStart w:id="6384" w:name="_Toc363909114"/>
      <w:bookmarkStart w:id="6385" w:name="_Toc364463539"/>
      <w:bookmarkStart w:id="6386" w:name="_Toc366078143"/>
      <w:bookmarkStart w:id="6387" w:name="_Toc366078762"/>
      <w:bookmarkStart w:id="6388" w:name="_Toc366079747"/>
      <w:bookmarkStart w:id="6389" w:name="_Toc366080359"/>
      <w:bookmarkStart w:id="6390" w:name="_Toc366080968"/>
      <w:bookmarkStart w:id="6391" w:name="_Toc366505308"/>
      <w:bookmarkStart w:id="6392" w:name="_Toc366508677"/>
      <w:bookmarkStart w:id="6393" w:name="_Toc366513178"/>
      <w:bookmarkStart w:id="6394" w:name="_Toc366574367"/>
      <w:bookmarkStart w:id="6395" w:name="_Toc366578160"/>
      <w:bookmarkStart w:id="6396" w:name="_Toc366578754"/>
      <w:bookmarkStart w:id="6397" w:name="_Toc366579346"/>
      <w:bookmarkStart w:id="6398" w:name="_Toc366579937"/>
      <w:bookmarkStart w:id="6399" w:name="_Toc366580529"/>
      <w:bookmarkStart w:id="6400" w:name="_Toc366581120"/>
      <w:bookmarkStart w:id="6401" w:name="_Toc366581712"/>
      <w:bookmarkStart w:id="6402" w:name="_Toc351912825"/>
      <w:bookmarkStart w:id="6403" w:name="_Toc351914846"/>
      <w:bookmarkStart w:id="6404" w:name="_Toc351915312"/>
      <w:bookmarkStart w:id="6405" w:name="_Toc361231369"/>
      <w:bookmarkStart w:id="6406" w:name="_Toc361231895"/>
      <w:bookmarkStart w:id="6407" w:name="_Toc362445193"/>
      <w:bookmarkStart w:id="6408" w:name="_Toc363909115"/>
      <w:bookmarkStart w:id="6409" w:name="_Toc364463540"/>
      <w:bookmarkStart w:id="6410" w:name="_Toc366078144"/>
      <w:bookmarkStart w:id="6411" w:name="_Toc366078763"/>
      <w:bookmarkStart w:id="6412" w:name="_Toc366079748"/>
      <w:bookmarkStart w:id="6413" w:name="_Toc366080360"/>
      <w:bookmarkStart w:id="6414" w:name="_Toc366080969"/>
      <w:bookmarkStart w:id="6415" w:name="_Toc366505309"/>
      <w:bookmarkStart w:id="6416" w:name="_Toc366508678"/>
      <w:bookmarkStart w:id="6417" w:name="_Toc366513179"/>
      <w:bookmarkStart w:id="6418" w:name="_Toc366574368"/>
      <w:bookmarkStart w:id="6419" w:name="_Toc366578161"/>
      <w:bookmarkStart w:id="6420" w:name="_Toc366578755"/>
      <w:bookmarkStart w:id="6421" w:name="_Toc366579347"/>
      <w:bookmarkStart w:id="6422" w:name="_Toc366579938"/>
      <w:bookmarkStart w:id="6423" w:name="_Toc366580530"/>
      <w:bookmarkStart w:id="6424" w:name="_Toc366581121"/>
      <w:bookmarkStart w:id="6425" w:name="_Toc366581713"/>
      <w:bookmarkStart w:id="6426" w:name="_Toc351912826"/>
      <w:bookmarkStart w:id="6427" w:name="_Toc351914847"/>
      <w:bookmarkStart w:id="6428" w:name="_Toc351915313"/>
      <w:bookmarkStart w:id="6429" w:name="_Toc361231370"/>
      <w:bookmarkStart w:id="6430" w:name="_Toc361231896"/>
      <w:bookmarkStart w:id="6431" w:name="_Toc362445194"/>
      <w:bookmarkStart w:id="6432" w:name="_Toc363909116"/>
      <w:bookmarkStart w:id="6433" w:name="_Toc364463541"/>
      <w:bookmarkStart w:id="6434" w:name="_Toc366078145"/>
      <w:bookmarkStart w:id="6435" w:name="_Toc366078764"/>
      <w:bookmarkStart w:id="6436" w:name="_Toc366079749"/>
      <w:bookmarkStart w:id="6437" w:name="_Toc366080361"/>
      <w:bookmarkStart w:id="6438" w:name="_Toc366080970"/>
      <w:bookmarkStart w:id="6439" w:name="_Toc366505310"/>
      <w:bookmarkStart w:id="6440" w:name="_Toc366508679"/>
      <w:bookmarkStart w:id="6441" w:name="_Toc366513180"/>
      <w:bookmarkStart w:id="6442" w:name="_Toc366574369"/>
      <w:bookmarkStart w:id="6443" w:name="_Toc366578162"/>
      <w:bookmarkStart w:id="6444" w:name="_Toc366578756"/>
      <w:bookmarkStart w:id="6445" w:name="_Toc366579348"/>
      <w:bookmarkStart w:id="6446" w:name="_Toc366579939"/>
      <w:bookmarkStart w:id="6447" w:name="_Toc366580531"/>
      <w:bookmarkStart w:id="6448" w:name="_Toc366581122"/>
      <w:bookmarkStart w:id="6449" w:name="_Toc366581714"/>
      <w:bookmarkStart w:id="6450" w:name="_Toc351912827"/>
      <w:bookmarkStart w:id="6451" w:name="_Toc351914848"/>
      <w:bookmarkStart w:id="6452" w:name="_Toc351915314"/>
      <w:bookmarkStart w:id="6453" w:name="_Toc361231371"/>
      <w:bookmarkStart w:id="6454" w:name="_Toc361231897"/>
      <w:bookmarkStart w:id="6455" w:name="_Toc362445195"/>
      <w:bookmarkStart w:id="6456" w:name="_Toc363909117"/>
      <w:bookmarkStart w:id="6457" w:name="_Toc364463542"/>
      <w:bookmarkStart w:id="6458" w:name="_Toc366078146"/>
      <w:bookmarkStart w:id="6459" w:name="_Toc366078765"/>
      <w:bookmarkStart w:id="6460" w:name="_Toc366079750"/>
      <w:bookmarkStart w:id="6461" w:name="_Toc366080362"/>
      <w:bookmarkStart w:id="6462" w:name="_Toc366080971"/>
      <w:bookmarkStart w:id="6463" w:name="_Toc366505311"/>
      <w:bookmarkStart w:id="6464" w:name="_Toc366508680"/>
      <w:bookmarkStart w:id="6465" w:name="_Toc366513181"/>
      <w:bookmarkStart w:id="6466" w:name="_Toc366574370"/>
      <w:bookmarkStart w:id="6467" w:name="_Toc366578163"/>
      <w:bookmarkStart w:id="6468" w:name="_Toc366578757"/>
      <w:bookmarkStart w:id="6469" w:name="_Toc366579349"/>
      <w:bookmarkStart w:id="6470" w:name="_Toc366579940"/>
      <w:bookmarkStart w:id="6471" w:name="_Toc366580532"/>
      <w:bookmarkStart w:id="6472" w:name="_Toc366581123"/>
      <w:bookmarkStart w:id="6473" w:name="_Toc366581715"/>
      <w:bookmarkStart w:id="6474" w:name="_Toc351912828"/>
      <w:bookmarkStart w:id="6475" w:name="_Toc351914849"/>
      <w:bookmarkStart w:id="6476" w:name="_Toc351915315"/>
      <w:bookmarkStart w:id="6477" w:name="_Toc361231372"/>
      <w:bookmarkStart w:id="6478" w:name="_Toc361231898"/>
      <w:bookmarkStart w:id="6479" w:name="_Toc362445196"/>
      <w:bookmarkStart w:id="6480" w:name="_Toc363909118"/>
      <w:bookmarkStart w:id="6481" w:name="_Toc364463543"/>
      <w:bookmarkStart w:id="6482" w:name="_Toc366078147"/>
      <w:bookmarkStart w:id="6483" w:name="_Toc366078766"/>
      <w:bookmarkStart w:id="6484" w:name="_Toc366079751"/>
      <w:bookmarkStart w:id="6485" w:name="_Toc366080363"/>
      <w:bookmarkStart w:id="6486" w:name="_Toc366080972"/>
      <w:bookmarkStart w:id="6487" w:name="_Toc366505312"/>
      <w:bookmarkStart w:id="6488" w:name="_Toc366508681"/>
      <w:bookmarkStart w:id="6489" w:name="_Toc366513182"/>
      <w:bookmarkStart w:id="6490" w:name="_Toc366574371"/>
      <w:bookmarkStart w:id="6491" w:name="_Toc366578164"/>
      <w:bookmarkStart w:id="6492" w:name="_Toc366578758"/>
      <w:bookmarkStart w:id="6493" w:name="_Toc366579350"/>
      <w:bookmarkStart w:id="6494" w:name="_Toc366579941"/>
      <w:bookmarkStart w:id="6495" w:name="_Toc366580533"/>
      <w:bookmarkStart w:id="6496" w:name="_Toc366581124"/>
      <w:bookmarkStart w:id="6497" w:name="_Toc366581716"/>
      <w:bookmarkStart w:id="6498" w:name="_Toc351912829"/>
      <w:bookmarkStart w:id="6499" w:name="_Toc351914850"/>
      <w:bookmarkStart w:id="6500" w:name="_Toc351915316"/>
      <w:bookmarkStart w:id="6501" w:name="_Toc361231373"/>
      <w:bookmarkStart w:id="6502" w:name="_Toc361231899"/>
      <w:bookmarkStart w:id="6503" w:name="_Toc362445197"/>
      <w:bookmarkStart w:id="6504" w:name="_Toc363909119"/>
      <w:bookmarkStart w:id="6505" w:name="_Toc364463544"/>
      <w:bookmarkStart w:id="6506" w:name="_Toc366078148"/>
      <w:bookmarkStart w:id="6507" w:name="_Toc366078767"/>
      <w:bookmarkStart w:id="6508" w:name="_Toc366079752"/>
      <w:bookmarkStart w:id="6509" w:name="_Toc366080364"/>
      <w:bookmarkStart w:id="6510" w:name="_Toc366080973"/>
      <w:bookmarkStart w:id="6511" w:name="_Toc366505313"/>
      <w:bookmarkStart w:id="6512" w:name="_Toc366508682"/>
      <w:bookmarkStart w:id="6513" w:name="_Toc366513183"/>
      <w:bookmarkStart w:id="6514" w:name="_Toc366574372"/>
      <w:bookmarkStart w:id="6515" w:name="_Toc366578165"/>
      <w:bookmarkStart w:id="6516" w:name="_Toc366578759"/>
      <w:bookmarkStart w:id="6517" w:name="_Toc366579351"/>
      <w:bookmarkStart w:id="6518" w:name="_Toc366579942"/>
      <w:bookmarkStart w:id="6519" w:name="_Toc366580534"/>
      <w:bookmarkStart w:id="6520" w:name="_Toc366581125"/>
      <w:bookmarkStart w:id="6521" w:name="_Toc366581717"/>
      <w:bookmarkStart w:id="6522" w:name="_Toc351912830"/>
      <w:bookmarkStart w:id="6523" w:name="_Toc351914851"/>
      <w:bookmarkStart w:id="6524" w:name="_Toc351915317"/>
      <w:bookmarkStart w:id="6525" w:name="_Toc361231374"/>
      <w:bookmarkStart w:id="6526" w:name="_Toc361231900"/>
      <w:bookmarkStart w:id="6527" w:name="_Toc362445198"/>
      <w:bookmarkStart w:id="6528" w:name="_Toc363909120"/>
      <w:bookmarkStart w:id="6529" w:name="_Toc364463545"/>
      <w:bookmarkStart w:id="6530" w:name="_Toc366078149"/>
      <w:bookmarkStart w:id="6531" w:name="_Toc366078768"/>
      <w:bookmarkStart w:id="6532" w:name="_Toc366079753"/>
      <w:bookmarkStart w:id="6533" w:name="_Toc366080365"/>
      <w:bookmarkStart w:id="6534" w:name="_Toc366080974"/>
      <w:bookmarkStart w:id="6535" w:name="_Toc366505314"/>
      <w:bookmarkStart w:id="6536" w:name="_Toc366508683"/>
      <w:bookmarkStart w:id="6537" w:name="_Toc366513184"/>
      <w:bookmarkStart w:id="6538" w:name="_Toc366574373"/>
      <w:bookmarkStart w:id="6539" w:name="_Toc366578166"/>
      <w:bookmarkStart w:id="6540" w:name="_Toc366578760"/>
      <w:bookmarkStart w:id="6541" w:name="_Toc366579352"/>
      <w:bookmarkStart w:id="6542" w:name="_Toc366579943"/>
      <w:bookmarkStart w:id="6543" w:name="_Toc366580535"/>
      <w:bookmarkStart w:id="6544" w:name="_Toc366581126"/>
      <w:bookmarkStart w:id="6545" w:name="_Toc366581718"/>
      <w:bookmarkStart w:id="6546" w:name="_Toc351912831"/>
      <w:bookmarkStart w:id="6547" w:name="_Toc351914852"/>
      <w:bookmarkStart w:id="6548" w:name="_Toc351915318"/>
      <w:bookmarkStart w:id="6549" w:name="_Toc361231375"/>
      <w:bookmarkStart w:id="6550" w:name="_Toc361231901"/>
      <w:bookmarkStart w:id="6551" w:name="_Toc362445199"/>
      <w:bookmarkStart w:id="6552" w:name="_Toc363909121"/>
      <w:bookmarkStart w:id="6553" w:name="_Toc364463546"/>
      <w:bookmarkStart w:id="6554" w:name="_Toc366078150"/>
      <w:bookmarkStart w:id="6555" w:name="_Toc366078769"/>
      <w:bookmarkStart w:id="6556" w:name="_Toc366079754"/>
      <w:bookmarkStart w:id="6557" w:name="_Toc366080366"/>
      <w:bookmarkStart w:id="6558" w:name="_Toc366080975"/>
      <w:bookmarkStart w:id="6559" w:name="_Toc366505315"/>
      <w:bookmarkStart w:id="6560" w:name="_Toc366508684"/>
      <w:bookmarkStart w:id="6561" w:name="_Toc366513185"/>
      <w:bookmarkStart w:id="6562" w:name="_Toc366574374"/>
      <w:bookmarkStart w:id="6563" w:name="_Toc366578167"/>
      <w:bookmarkStart w:id="6564" w:name="_Toc366578761"/>
      <w:bookmarkStart w:id="6565" w:name="_Toc366579353"/>
      <w:bookmarkStart w:id="6566" w:name="_Toc366579944"/>
      <w:bookmarkStart w:id="6567" w:name="_Toc366580536"/>
      <w:bookmarkStart w:id="6568" w:name="_Toc366581127"/>
      <w:bookmarkStart w:id="6569" w:name="_Toc366581719"/>
      <w:bookmarkStart w:id="6570" w:name="_Toc351912832"/>
      <w:bookmarkStart w:id="6571" w:name="_Toc351914853"/>
      <w:bookmarkStart w:id="6572" w:name="_Toc351915319"/>
      <w:bookmarkStart w:id="6573" w:name="_Toc361231376"/>
      <w:bookmarkStart w:id="6574" w:name="_Toc361231902"/>
      <w:bookmarkStart w:id="6575" w:name="_Toc362445200"/>
      <w:bookmarkStart w:id="6576" w:name="_Toc363909122"/>
      <w:bookmarkStart w:id="6577" w:name="_Toc364463547"/>
      <w:bookmarkStart w:id="6578" w:name="_Toc366078151"/>
      <w:bookmarkStart w:id="6579" w:name="_Toc366078770"/>
      <w:bookmarkStart w:id="6580" w:name="_Toc366079755"/>
      <w:bookmarkStart w:id="6581" w:name="_Toc366080367"/>
      <w:bookmarkStart w:id="6582" w:name="_Toc366080976"/>
      <w:bookmarkStart w:id="6583" w:name="_Toc366505316"/>
      <w:bookmarkStart w:id="6584" w:name="_Toc366508685"/>
      <w:bookmarkStart w:id="6585" w:name="_Toc366513186"/>
      <w:bookmarkStart w:id="6586" w:name="_Toc366574375"/>
      <w:bookmarkStart w:id="6587" w:name="_Toc366578168"/>
      <w:bookmarkStart w:id="6588" w:name="_Toc366578762"/>
      <w:bookmarkStart w:id="6589" w:name="_Toc366579354"/>
      <w:bookmarkStart w:id="6590" w:name="_Toc366579945"/>
      <w:bookmarkStart w:id="6591" w:name="_Toc366580537"/>
      <w:bookmarkStart w:id="6592" w:name="_Toc366581128"/>
      <w:bookmarkStart w:id="6593" w:name="_Toc366581720"/>
      <w:bookmarkStart w:id="6594" w:name="_Toc351912833"/>
      <w:bookmarkStart w:id="6595" w:name="_Toc351914854"/>
      <w:bookmarkStart w:id="6596" w:name="_Toc351915320"/>
      <w:bookmarkStart w:id="6597" w:name="_Toc361231377"/>
      <w:bookmarkStart w:id="6598" w:name="_Toc361231903"/>
      <w:bookmarkStart w:id="6599" w:name="_Toc362445201"/>
      <w:bookmarkStart w:id="6600" w:name="_Toc363909123"/>
      <w:bookmarkStart w:id="6601" w:name="_Toc364463548"/>
      <w:bookmarkStart w:id="6602" w:name="_Toc366078152"/>
      <w:bookmarkStart w:id="6603" w:name="_Toc366078771"/>
      <w:bookmarkStart w:id="6604" w:name="_Toc366079756"/>
      <w:bookmarkStart w:id="6605" w:name="_Toc366080368"/>
      <w:bookmarkStart w:id="6606" w:name="_Toc366080977"/>
      <w:bookmarkStart w:id="6607" w:name="_Toc366505317"/>
      <w:bookmarkStart w:id="6608" w:name="_Toc366508686"/>
      <w:bookmarkStart w:id="6609" w:name="_Toc366513187"/>
      <w:bookmarkStart w:id="6610" w:name="_Toc366574376"/>
      <w:bookmarkStart w:id="6611" w:name="_Toc366578169"/>
      <w:bookmarkStart w:id="6612" w:name="_Toc366578763"/>
      <w:bookmarkStart w:id="6613" w:name="_Toc366579355"/>
      <w:bookmarkStart w:id="6614" w:name="_Toc366579946"/>
      <w:bookmarkStart w:id="6615" w:name="_Toc366580538"/>
      <w:bookmarkStart w:id="6616" w:name="_Toc366581129"/>
      <w:bookmarkStart w:id="6617" w:name="_Toc366581721"/>
      <w:bookmarkStart w:id="6618" w:name="_Toc351912834"/>
      <w:bookmarkStart w:id="6619" w:name="_Toc351914855"/>
      <w:bookmarkStart w:id="6620" w:name="_Toc351915321"/>
      <w:bookmarkStart w:id="6621" w:name="_Toc361231378"/>
      <w:bookmarkStart w:id="6622" w:name="_Toc361231904"/>
      <w:bookmarkStart w:id="6623" w:name="_Toc362445202"/>
      <w:bookmarkStart w:id="6624" w:name="_Toc363909124"/>
      <w:bookmarkStart w:id="6625" w:name="_Toc364463549"/>
      <w:bookmarkStart w:id="6626" w:name="_Toc366078153"/>
      <w:bookmarkStart w:id="6627" w:name="_Toc366078772"/>
      <w:bookmarkStart w:id="6628" w:name="_Toc366079757"/>
      <w:bookmarkStart w:id="6629" w:name="_Toc366080369"/>
      <w:bookmarkStart w:id="6630" w:name="_Toc366080978"/>
      <w:bookmarkStart w:id="6631" w:name="_Toc366505318"/>
      <w:bookmarkStart w:id="6632" w:name="_Toc366508687"/>
      <w:bookmarkStart w:id="6633" w:name="_Toc366513188"/>
      <w:bookmarkStart w:id="6634" w:name="_Toc366574377"/>
      <w:bookmarkStart w:id="6635" w:name="_Toc366578170"/>
      <w:bookmarkStart w:id="6636" w:name="_Toc366578764"/>
      <w:bookmarkStart w:id="6637" w:name="_Toc366579356"/>
      <w:bookmarkStart w:id="6638" w:name="_Toc366579947"/>
      <w:bookmarkStart w:id="6639" w:name="_Toc366580539"/>
      <w:bookmarkStart w:id="6640" w:name="_Toc366581130"/>
      <w:bookmarkStart w:id="6641" w:name="_Toc366581722"/>
      <w:bookmarkStart w:id="6642" w:name="_Toc351912835"/>
      <w:bookmarkStart w:id="6643" w:name="_Toc351914856"/>
      <w:bookmarkStart w:id="6644" w:name="_Toc351915322"/>
      <w:bookmarkStart w:id="6645" w:name="_Toc361231379"/>
      <w:bookmarkStart w:id="6646" w:name="_Toc361231905"/>
      <w:bookmarkStart w:id="6647" w:name="_Toc362445203"/>
      <w:bookmarkStart w:id="6648" w:name="_Toc363909125"/>
      <w:bookmarkStart w:id="6649" w:name="_Toc364463550"/>
      <w:bookmarkStart w:id="6650" w:name="_Toc366078154"/>
      <w:bookmarkStart w:id="6651" w:name="_Toc366078773"/>
      <w:bookmarkStart w:id="6652" w:name="_Toc366079758"/>
      <w:bookmarkStart w:id="6653" w:name="_Toc366080370"/>
      <w:bookmarkStart w:id="6654" w:name="_Toc366080979"/>
      <w:bookmarkStart w:id="6655" w:name="_Toc366505319"/>
      <w:bookmarkStart w:id="6656" w:name="_Toc366508688"/>
      <w:bookmarkStart w:id="6657" w:name="_Toc366513189"/>
      <w:bookmarkStart w:id="6658" w:name="_Toc366574378"/>
      <w:bookmarkStart w:id="6659" w:name="_Toc366578171"/>
      <w:bookmarkStart w:id="6660" w:name="_Toc366578765"/>
      <w:bookmarkStart w:id="6661" w:name="_Toc366579357"/>
      <w:bookmarkStart w:id="6662" w:name="_Toc366579948"/>
      <w:bookmarkStart w:id="6663" w:name="_Toc366580540"/>
      <w:bookmarkStart w:id="6664" w:name="_Toc366581131"/>
      <w:bookmarkStart w:id="6665" w:name="_Toc366581723"/>
      <w:bookmarkStart w:id="6666" w:name="_Toc351912836"/>
      <w:bookmarkStart w:id="6667" w:name="_Toc351914857"/>
      <w:bookmarkStart w:id="6668" w:name="_Toc351915323"/>
      <w:bookmarkStart w:id="6669" w:name="_Toc361231380"/>
      <w:bookmarkStart w:id="6670" w:name="_Toc361231906"/>
      <w:bookmarkStart w:id="6671" w:name="_Toc362445204"/>
      <w:bookmarkStart w:id="6672" w:name="_Toc363909126"/>
      <w:bookmarkStart w:id="6673" w:name="_Toc364463551"/>
      <w:bookmarkStart w:id="6674" w:name="_Toc366078155"/>
      <w:bookmarkStart w:id="6675" w:name="_Toc366078774"/>
      <w:bookmarkStart w:id="6676" w:name="_Toc366079759"/>
      <w:bookmarkStart w:id="6677" w:name="_Toc366080371"/>
      <w:bookmarkStart w:id="6678" w:name="_Toc366080980"/>
      <w:bookmarkStart w:id="6679" w:name="_Toc366505320"/>
      <w:bookmarkStart w:id="6680" w:name="_Toc366508689"/>
      <w:bookmarkStart w:id="6681" w:name="_Toc366513190"/>
      <w:bookmarkStart w:id="6682" w:name="_Toc366574379"/>
      <w:bookmarkStart w:id="6683" w:name="_Toc366578172"/>
      <w:bookmarkStart w:id="6684" w:name="_Toc366578766"/>
      <w:bookmarkStart w:id="6685" w:name="_Toc366579358"/>
      <w:bookmarkStart w:id="6686" w:name="_Toc366579949"/>
      <w:bookmarkStart w:id="6687" w:name="_Toc366580541"/>
      <w:bookmarkStart w:id="6688" w:name="_Toc366581132"/>
      <w:bookmarkStart w:id="6689" w:name="_Toc366581724"/>
      <w:bookmarkStart w:id="6690" w:name="_Toc351912837"/>
      <w:bookmarkStart w:id="6691" w:name="_Toc351914858"/>
      <w:bookmarkStart w:id="6692" w:name="_Toc351915324"/>
      <w:bookmarkStart w:id="6693" w:name="_Toc361231381"/>
      <w:bookmarkStart w:id="6694" w:name="_Toc361231907"/>
      <w:bookmarkStart w:id="6695" w:name="_Toc362445205"/>
      <w:bookmarkStart w:id="6696" w:name="_Toc363909127"/>
      <w:bookmarkStart w:id="6697" w:name="_Toc364463552"/>
      <w:bookmarkStart w:id="6698" w:name="_Toc366078156"/>
      <w:bookmarkStart w:id="6699" w:name="_Toc366078775"/>
      <w:bookmarkStart w:id="6700" w:name="_Toc366079760"/>
      <w:bookmarkStart w:id="6701" w:name="_Toc366080372"/>
      <w:bookmarkStart w:id="6702" w:name="_Toc366080981"/>
      <w:bookmarkStart w:id="6703" w:name="_Toc366505321"/>
      <w:bookmarkStart w:id="6704" w:name="_Toc366508690"/>
      <w:bookmarkStart w:id="6705" w:name="_Toc366513191"/>
      <w:bookmarkStart w:id="6706" w:name="_Toc366574380"/>
      <w:bookmarkStart w:id="6707" w:name="_Toc366578173"/>
      <w:bookmarkStart w:id="6708" w:name="_Toc366578767"/>
      <w:bookmarkStart w:id="6709" w:name="_Toc366579359"/>
      <w:bookmarkStart w:id="6710" w:name="_Toc366579950"/>
      <w:bookmarkStart w:id="6711" w:name="_Toc366580542"/>
      <w:bookmarkStart w:id="6712" w:name="_Toc366581133"/>
      <w:bookmarkStart w:id="6713" w:name="_Toc366581725"/>
      <w:bookmarkStart w:id="6714" w:name="_Toc351912838"/>
      <w:bookmarkStart w:id="6715" w:name="_Toc351914859"/>
      <w:bookmarkStart w:id="6716" w:name="_Toc351915325"/>
      <w:bookmarkStart w:id="6717" w:name="_Toc361231382"/>
      <w:bookmarkStart w:id="6718" w:name="_Toc361231908"/>
      <w:bookmarkStart w:id="6719" w:name="_Toc362445206"/>
      <w:bookmarkStart w:id="6720" w:name="_Toc363909128"/>
      <w:bookmarkStart w:id="6721" w:name="_Toc364463553"/>
      <w:bookmarkStart w:id="6722" w:name="_Toc366078157"/>
      <w:bookmarkStart w:id="6723" w:name="_Toc366078776"/>
      <w:bookmarkStart w:id="6724" w:name="_Toc366079761"/>
      <w:bookmarkStart w:id="6725" w:name="_Toc366080373"/>
      <w:bookmarkStart w:id="6726" w:name="_Toc366080982"/>
      <w:bookmarkStart w:id="6727" w:name="_Toc366505322"/>
      <w:bookmarkStart w:id="6728" w:name="_Toc366508691"/>
      <w:bookmarkStart w:id="6729" w:name="_Toc366513192"/>
      <w:bookmarkStart w:id="6730" w:name="_Toc366574381"/>
      <w:bookmarkStart w:id="6731" w:name="_Toc366578174"/>
      <w:bookmarkStart w:id="6732" w:name="_Toc366578768"/>
      <w:bookmarkStart w:id="6733" w:name="_Toc366579360"/>
      <w:bookmarkStart w:id="6734" w:name="_Toc366579951"/>
      <w:bookmarkStart w:id="6735" w:name="_Toc366580543"/>
      <w:bookmarkStart w:id="6736" w:name="_Toc366581134"/>
      <w:bookmarkStart w:id="6737" w:name="_Toc366581726"/>
      <w:bookmarkStart w:id="6738" w:name="_Toc351912839"/>
      <w:bookmarkStart w:id="6739" w:name="_Toc351914860"/>
      <w:bookmarkStart w:id="6740" w:name="_Toc351915326"/>
      <w:bookmarkStart w:id="6741" w:name="_Toc361231383"/>
      <w:bookmarkStart w:id="6742" w:name="_Toc361231909"/>
      <w:bookmarkStart w:id="6743" w:name="_Toc362445207"/>
      <w:bookmarkStart w:id="6744" w:name="_Toc363909129"/>
      <w:bookmarkStart w:id="6745" w:name="_Toc364463554"/>
      <w:bookmarkStart w:id="6746" w:name="_Toc366078158"/>
      <w:bookmarkStart w:id="6747" w:name="_Toc366078777"/>
      <w:bookmarkStart w:id="6748" w:name="_Toc366079762"/>
      <w:bookmarkStart w:id="6749" w:name="_Toc366080374"/>
      <w:bookmarkStart w:id="6750" w:name="_Toc366080983"/>
      <w:bookmarkStart w:id="6751" w:name="_Toc366505323"/>
      <w:bookmarkStart w:id="6752" w:name="_Toc366508692"/>
      <w:bookmarkStart w:id="6753" w:name="_Toc366513193"/>
      <w:bookmarkStart w:id="6754" w:name="_Toc366574382"/>
      <w:bookmarkStart w:id="6755" w:name="_Toc366578175"/>
      <w:bookmarkStart w:id="6756" w:name="_Toc366578769"/>
      <w:bookmarkStart w:id="6757" w:name="_Toc366579361"/>
      <w:bookmarkStart w:id="6758" w:name="_Toc366579952"/>
      <w:bookmarkStart w:id="6759" w:name="_Toc366580544"/>
      <w:bookmarkStart w:id="6760" w:name="_Toc366581135"/>
      <w:bookmarkStart w:id="6761" w:name="_Toc366581727"/>
      <w:bookmarkStart w:id="6762" w:name="_Toc351912840"/>
      <w:bookmarkStart w:id="6763" w:name="_Toc351914861"/>
      <w:bookmarkStart w:id="6764" w:name="_Toc351915327"/>
      <w:bookmarkStart w:id="6765" w:name="_Toc361231384"/>
      <w:bookmarkStart w:id="6766" w:name="_Toc361231910"/>
      <w:bookmarkStart w:id="6767" w:name="_Toc362445208"/>
      <w:bookmarkStart w:id="6768" w:name="_Toc363909130"/>
      <w:bookmarkStart w:id="6769" w:name="_Toc364463555"/>
      <w:bookmarkStart w:id="6770" w:name="_Toc366078159"/>
      <w:bookmarkStart w:id="6771" w:name="_Toc366078778"/>
      <w:bookmarkStart w:id="6772" w:name="_Toc366079763"/>
      <w:bookmarkStart w:id="6773" w:name="_Toc366080375"/>
      <w:bookmarkStart w:id="6774" w:name="_Toc366080984"/>
      <w:bookmarkStart w:id="6775" w:name="_Toc366505324"/>
      <w:bookmarkStart w:id="6776" w:name="_Toc366508693"/>
      <w:bookmarkStart w:id="6777" w:name="_Toc366513194"/>
      <w:bookmarkStart w:id="6778" w:name="_Toc366574383"/>
      <w:bookmarkStart w:id="6779" w:name="_Toc366578176"/>
      <w:bookmarkStart w:id="6780" w:name="_Toc366578770"/>
      <w:bookmarkStart w:id="6781" w:name="_Toc366579362"/>
      <w:bookmarkStart w:id="6782" w:name="_Toc366579953"/>
      <w:bookmarkStart w:id="6783" w:name="_Toc366580545"/>
      <w:bookmarkStart w:id="6784" w:name="_Toc366581136"/>
      <w:bookmarkStart w:id="6785" w:name="_Toc366581728"/>
      <w:bookmarkStart w:id="6786" w:name="_Toc351912841"/>
      <w:bookmarkStart w:id="6787" w:name="_Toc351914862"/>
      <w:bookmarkStart w:id="6788" w:name="_Toc351915328"/>
      <w:bookmarkStart w:id="6789" w:name="_Toc361231385"/>
      <w:bookmarkStart w:id="6790" w:name="_Toc361231911"/>
      <w:bookmarkStart w:id="6791" w:name="_Toc362445209"/>
      <w:bookmarkStart w:id="6792" w:name="_Toc363909131"/>
      <w:bookmarkStart w:id="6793" w:name="_Toc364463556"/>
      <w:bookmarkStart w:id="6794" w:name="_Toc366078160"/>
      <w:bookmarkStart w:id="6795" w:name="_Toc366078779"/>
      <w:bookmarkStart w:id="6796" w:name="_Toc366079764"/>
      <w:bookmarkStart w:id="6797" w:name="_Toc366080376"/>
      <w:bookmarkStart w:id="6798" w:name="_Toc366080985"/>
      <w:bookmarkStart w:id="6799" w:name="_Toc366505325"/>
      <w:bookmarkStart w:id="6800" w:name="_Toc366508694"/>
      <w:bookmarkStart w:id="6801" w:name="_Toc366513195"/>
      <w:bookmarkStart w:id="6802" w:name="_Toc366574384"/>
      <w:bookmarkStart w:id="6803" w:name="_Toc366578177"/>
      <w:bookmarkStart w:id="6804" w:name="_Toc366578771"/>
      <w:bookmarkStart w:id="6805" w:name="_Toc366579363"/>
      <w:bookmarkStart w:id="6806" w:name="_Toc366579954"/>
      <w:bookmarkStart w:id="6807" w:name="_Toc366580546"/>
      <w:bookmarkStart w:id="6808" w:name="_Toc366581137"/>
      <w:bookmarkStart w:id="6809" w:name="_Toc366581729"/>
      <w:bookmarkStart w:id="6810" w:name="_Toc351912842"/>
      <w:bookmarkStart w:id="6811" w:name="_Toc351914863"/>
      <w:bookmarkStart w:id="6812" w:name="_Toc351915329"/>
      <w:bookmarkStart w:id="6813" w:name="_Toc361231386"/>
      <w:bookmarkStart w:id="6814" w:name="_Toc361231912"/>
      <w:bookmarkStart w:id="6815" w:name="_Toc362445210"/>
      <w:bookmarkStart w:id="6816" w:name="_Toc363909132"/>
      <w:bookmarkStart w:id="6817" w:name="_Toc364463557"/>
      <w:bookmarkStart w:id="6818" w:name="_Toc366078161"/>
      <w:bookmarkStart w:id="6819" w:name="_Toc366078780"/>
      <w:bookmarkStart w:id="6820" w:name="_Toc366079765"/>
      <w:bookmarkStart w:id="6821" w:name="_Toc366080377"/>
      <w:bookmarkStart w:id="6822" w:name="_Toc366080986"/>
      <w:bookmarkStart w:id="6823" w:name="_Toc366505326"/>
      <w:bookmarkStart w:id="6824" w:name="_Toc366508695"/>
      <w:bookmarkStart w:id="6825" w:name="_Toc366513196"/>
      <w:bookmarkStart w:id="6826" w:name="_Toc366574385"/>
      <w:bookmarkStart w:id="6827" w:name="_Toc366578178"/>
      <w:bookmarkStart w:id="6828" w:name="_Toc366578772"/>
      <w:bookmarkStart w:id="6829" w:name="_Toc366579364"/>
      <w:bookmarkStart w:id="6830" w:name="_Toc366579955"/>
      <w:bookmarkStart w:id="6831" w:name="_Toc366580547"/>
      <w:bookmarkStart w:id="6832" w:name="_Toc366581138"/>
      <w:bookmarkStart w:id="6833" w:name="_Toc366581730"/>
      <w:bookmarkStart w:id="6834" w:name="_Toc351912843"/>
      <w:bookmarkStart w:id="6835" w:name="_Toc351914864"/>
      <w:bookmarkStart w:id="6836" w:name="_Toc351915330"/>
      <w:bookmarkStart w:id="6837" w:name="_Toc361231387"/>
      <w:bookmarkStart w:id="6838" w:name="_Toc361231913"/>
      <w:bookmarkStart w:id="6839" w:name="_Toc362445211"/>
      <w:bookmarkStart w:id="6840" w:name="_Toc363909133"/>
      <w:bookmarkStart w:id="6841" w:name="_Toc364463558"/>
      <w:bookmarkStart w:id="6842" w:name="_Toc366078162"/>
      <w:bookmarkStart w:id="6843" w:name="_Toc366078781"/>
      <w:bookmarkStart w:id="6844" w:name="_Toc366079766"/>
      <w:bookmarkStart w:id="6845" w:name="_Toc366080378"/>
      <w:bookmarkStart w:id="6846" w:name="_Toc366080987"/>
      <w:bookmarkStart w:id="6847" w:name="_Toc366505327"/>
      <w:bookmarkStart w:id="6848" w:name="_Toc366508696"/>
      <w:bookmarkStart w:id="6849" w:name="_Toc366513197"/>
      <w:bookmarkStart w:id="6850" w:name="_Toc366574386"/>
      <w:bookmarkStart w:id="6851" w:name="_Toc366578179"/>
      <w:bookmarkStart w:id="6852" w:name="_Toc366578773"/>
      <w:bookmarkStart w:id="6853" w:name="_Toc366579365"/>
      <w:bookmarkStart w:id="6854" w:name="_Toc366579956"/>
      <w:bookmarkStart w:id="6855" w:name="_Toc366580548"/>
      <w:bookmarkStart w:id="6856" w:name="_Toc366581139"/>
      <w:bookmarkStart w:id="6857" w:name="_Toc366581731"/>
      <w:bookmarkStart w:id="6858" w:name="_Toc351912844"/>
      <w:bookmarkStart w:id="6859" w:name="_Toc351914865"/>
      <w:bookmarkStart w:id="6860" w:name="_Toc351915331"/>
      <w:bookmarkStart w:id="6861" w:name="_Toc361231388"/>
      <w:bookmarkStart w:id="6862" w:name="_Toc361231914"/>
      <w:bookmarkStart w:id="6863" w:name="_Toc362445212"/>
      <w:bookmarkStart w:id="6864" w:name="_Toc363909134"/>
      <w:bookmarkStart w:id="6865" w:name="_Toc364463559"/>
      <w:bookmarkStart w:id="6866" w:name="_Toc366078163"/>
      <w:bookmarkStart w:id="6867" w:name="_Toc366078782"/>
      <w:bookmarkStart w:id="6868" w:name="_Toc366079767"/>
      <w:bookmarkStart w:id="6869" w:name="_Toc366080379"/>
      <w:bookmarkStart w:id="6870" w:name="_Toc366080988"/>
      <w:bookmarkStart w:id="6871" w:name="_Toc366505328"/>
      <w:bookmarkStart w:id="6872" w:name="_Toc366508697"/>
      <w:bookmarkStart w:id="6873" w:name="_Toc366513198"/>
      <w:bookmarkStart w:id="6874" w:name="_Toc366574387"/>
      <w:bookmarkStart w:id="6875" w:name="_Toc366578180"/>
      <w:bookmarkStart w:id="6876" w:name="_Toc366578774"/>
      <w:bookmarkStart w:id="6877" w:name="_Toc366579366"/>
      <w:bookmarkStart w:id="6878" w:name="_Toc366579957"/>
      <w:bookmarkStart w:id="6879" w:name="_Toc366580549"/>
      <w:bookmarkStart w:id="6880" w:name="_Toc366581140"/>
      <w:bookmarkStart w:id="6881" w:name="_Toc366581732"/>
      <w:bookmarkStart w:id="6882" w:name="_Toc351912845"/>
      <w:bookmarkStart w:id="6883" w:name="_Toc351914866"/>
      <w:bookmarkStart w:id="6884" w:name="_Toc351915332"/>
      <w:bookmarkStart w:id="6885" w:name="_Toc361231389"/>
      <w:bookmarkStart w:id="6886" w:name="_Toc361231915"/>
      <w:bookmarkStart w:id="6887" w:name="_Toc362445213"/>
      <w:bookmarkStart w:id="6888" w:name="_Toc363909135"/>
      <w:bookmarkStart w:id="6889" w:name="_Toc364463560"/>
      <w:bookmarkStart w:id="6890" w:name="_Toc366078164"/>
      <w:bookmarkStart w:id="6891" w:name="_Toc366078783"/>
      <w:bookmarkStart w:id="6892" w:name="_Toc366079768"/>
      <w:bookmarkStart w:id="6893" w:name="_Toc366080380"/>
      <w:bookmarkStart w:id="6894" w:name="_Toc366080989"/>
      <w:bookmarkStart w:id="6895" w:name="_Toc366505329"/>
      <w:bookmarkStart w:id="6896" w:name="_Toc366508698"/>
      <w:bookmarkStart w:id="6897" w:name="_Toc366513199"/>
      <w:bookmarkStart w:id="6898" w:name="_Toc366574388"/>
      <w:bookmarkStart w:id="6899" w:name="_Toc366578181"/>
      <w:bookmarkStart w:id="6900" w:name="_Toc366578775"/>
      <w:bookmarkStart w:id="6901" w:name="_Toc366579367"/>
      <w:bookmarkStart w:id="6902" w:name="_Toc366579958"/>
      <w:bookmarkStart w:id="6903" w:name="_Toc366580550"/>
      <w:bookmarkStart w:id="6904" w:name="_Toc366581141"/>
      <w:bookmarkStart w:id="6905" w:name="_Toc366581733"/>
      <w:bookmarkStart w:id="6906" w:name="_Toc351912846"/>
      <w:bookmarkStart w:id="6907" w:name="_Toc351914867"/>
      <w:bookmarkStart w:id="6908" w:name="_Toc351915333"/>
      <w:bookmarkStart w:id="6909" w:name="_Toc361231390"/>
      <w:bookmarkStart w:id="6910" w:name="_Toc361231916"/>
      <w:bookmarkStart w:id="6911" w:name="_Toc362445214"/>
      <w:bookmarkStart w:id="6912" w:name="_Toc363909136"/>
      <w:bookmarkStart w:id="6913" w:name="_Toc364463561"/>
      <w:bookmarkStart w:id="6914" w:name="_Toc366078165"/>
      <w:bookmarkStart w:id="6915" w:name="_Toc366078784"/>
      <w:bookmarkStart w:id="6916" w:name="_Toc366079769"/>
      <w:bookmarkStart w:id="6917" w:name="_Toc366080381"/>
      <w:bookmarkStart w:id="6918" w:name="_Toc366080990"/>
      <w:bookmarkStart w:id="6919" w:name="_Toc366505330"/>
      <w:bookmarkStart w:id="6920" w:name="_Toc366508699"/>
      <w:bookmarkStart w:id="6921" w:name="_Toc366513200"/>
      <w:bookmarkStart w:id="6922" w:name="_Toc366574389"/>
      <w:bookmarkStart w:id="6923" w:name="_Toc366578182"/>
      <w:bookmarkStart w:id="6924" w:name="_Toc366578776"/>
      <w:bookmarkStart w:id="6925" w:name="_Toc366579368"/>
      <w:bookmarkStart w:id="6926" w:name="_Toc366579959"/>
      <w:bookmarkStart w:id="6927" w:name="_Toc366580551"/>
      <w:bookmarkStart w:id="6928" w:name="_Toc366581142"/>
      <w:bookmarkStart w:id="6929" w:name="_Toc366581734"/>
      <w:bookmarkStart w:id="6930" w:name="_Toc351912847"/>
      <w:bookmarkStart w:id="6931" w:name="_Toc351914868"/>
      <w:bookmarkStart w:id="6932" w:name="_Toc351915334"/>
      <w:bookmarkStart w:id="6933" w:name="_Toc361231391"/>
      <w:bookmarkStart w:id="6934" w:name="_Toc361231917"/>
      <w:bookmarkStart w:id="6935" w:name="_Toc362445215"/>
      <w:bookmarkStart w:id="6936" w:name="_Toc363909137"/>
      <w:bookmarkStart w:id="6937" w:name="_Toc364463562"/>
      <w:bookmarkStart w:id="6938" w:name="_Toc366078166"/>
      <w:bookmarkStart w:id="6939" w:name="_Toc366078785"/>
      <w:bookmarkStart w:id="6940" w:name="_Toc366079770"/>
      <w:bookmarkStart w:id="6941" w:name="_Toc366080382"/>
      <w:bookmarkStart w:id="6942" w:name="_Toc366080991"/>
      <w:bookmarkStart w:id="6943" w:name="_Toc366505331"/>
      <w:bookmarkStart w:id="6944" w:name="_Toc366508700"/>
      <w:bookmarkStart w:id="6945" w:name="_Toc366513201"/>
      <w:bookmarkStart w:id="6946" w:name="_Toc366574390"/>
      <w:bookmarkStart w:id="6947" w:name="_Toc366578183"/>
      <w:bookmarkStart w:id="6948" w:name="_Toc366578777"/>
      <w:bookmarkStart w:id="6949" w:name="_Toc366579369"/>
      <w:bookmarkStart w:id="6950" w:name="_Toc366579960"/>
      <w:bookmarkStart w:id="6951" w:name="_Toc366580552"/>
      <w:bookmarkStart w:id="6952" w:name="_Toc366581143"/>
      <w:bookmarkStart w:id="6953" w:name="_Toc366581735"/>
      <w:bookmarkStart w:id="6954" w:name="_Toc322911372"/>
      <w:bookmarkStart w:id="6955" w:name="_Toc322911683"/>
      <w:bookmarkStart w:id="6956" w:name="_Toc322911933"/>
      <w:bookmarkStart w:id="6957" w:name="_Toc322912222"/>
      <w:bookmarkStart w:id="6958" w:name="_Toc329093071"/>
      <w:bookmarkStart w:id="6959" w:name="_Toc332701584"/>
      <w:bookmarkStart w:id="6960" w:name="_Toc332701888"/>
      <w:bookmarkStart w:id="6961" w:name="_Toc332711687"/>
      <w:bookmarkStart w:id="6962" w:name="_Toc332711989"/>
      <w:bookmarkStart w:id="6963" w:name="_Toc332712290"/>
      <w:bookmarkStart w:id="6964" w:name="_Toc332724206"/>
      <w:bookmarkStart w:id="6965" w:name="_Toc332724506"/>
      <w:bookmarkStart w:id="6966" w:name="_Toc341102802"/>
      <w:bookmarkStart w:id="6967" w:name="_Toc347241537"/>
      <w:bookmarkStart w:id="6968" w:name="_Toc347744730"/>
      <w:bookmarkStart w:id="6969" w:name="_Toc348984513"/>
      <w:bookmarkStart w:id="6970" w:name="_Toc348984818"/>
      <w:bookmarkStart w:id="6971" w:name="_Toc349037982"/>
      <w:bookmarkStart w:id="6972" w:name="_Toc349038284"/>
      <w:bookmarkStart w:id="6973" w:name="_Toc349042777"/>
      <w:bookmarkStart w:id="6974" w:name="_Toc349642189"/>
      <w:bookmarkStart w:id="6975" w:name="_Toc351912848"/>
      <w:bookmarkStart w:id="6976" w:name="_Toc351914869"/>
      <w:bookmarkStart w:id="6977" w:name="_Toc351915335"/>
      <w:bookmarkStart w:id="6978" w:name="_Toc361231392"/>
      <w:bookmarkStart w:id="6979" w:name="_Toc361231918"/>
      <w:bookmarkStart w:id="6980" w:name="_Toc362445216"/>
      <w:bookmarkStart w:id="6981" w:name="_Toc363909138"/>
      <w:bookmarkStart w:id="6982" w:name="_Toc364463563"/>
      <w:bookmarkStart w:id="6983" w:name="_Toc366078167"/>
      <w:bookmarkStart w:id="6984" w:name="_Toc366078786"/>
      <w:bookmarkStart w:id="6985" w:name="_Toc366079771"/>
      <w:bookmarkStart w:id="6986" w:name="_Toc366080383"/>
      <w:bookmarkStart w:id="6987" w:name="_Toc366080992"/>
      <w:bookmarkStart w:id="6988" w:name="_Toc366505332"/>
      <w:bookmarkStart w:id="6989" w:name="_Toc366508701"/>
      <w:bookmarkStart w:id="6990" w:name="_Toc366513202"/>
      <w:bookmarkStart w:id="6991" w:name="_Toc366574391"/>
      <w:bookmarkStart w:id="6992" w:name="_Toc366578184"/>
      <w:bookmarkStart w:id="6993" w:name="_Toc366578778"/>
      <w:bookmarkStart w:id="6994" w:name="_Toc366579370"/>
      <w:bookmarkStart w:id="6995" w:name="_Toc366579961"/>
      <w:bookmarkStart w:id="6996" w:name="_Toc366580553"/>
      <w:bookmarkStart w:id="6997" w:name="_Toc366581144"/>
      <w:bookmarkStart w:id="6998" w:name="_Toc366581736"/>
      <w:bookmarkStart w:id="6999" w:name="_Toc349042778"/>
      <w:bookmarkStart w:id="7000" w:name="_Toc27061106"/>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r>
        <w:rPr>
          <w:b w:val="0"/>
          <w:bCs w:val="0"/>
        </w:rPr>
        <w:t xml:space="preserve">Properties for </w:t>
      </w:r>
      <w:proofErr w:type="spellStart"/>
      <w:r>
        <w:rPr>
          <w:b w:val="0"/>
          <w:bCs w:val="0"/>
        </w:rPr>
        <w:t>Nillable</w:t>
      </w:r>
      <w:proofErr w:type="spellEnd"/>
      <w:r>
        <w:rPr>
          <w:b w:val="0"/>
          <w:bCs w:val="0"/>
        </w:rPr>
        <w:t xml:space="preserve"> Elements</w:t>
      </w:r>
      <w:bookmarkEnd w:id="5059"/>
      <w:bookmarkEnd w:id="5060"/>
      <w:bookmarkEnd w:id="5061"/>
      <w:bookmarkEnd w:id="5062"/>
      <w:bookmarkEnd w:id="5063"/>
      <w:bookmarkEnd w:id="6999"/>
      <w:bookmarkEnd w:id="7000"/>
    </w:p>
    <w:p w14:paraId="1295234C" w14:textId="1D048343" w:rsidR="00A001B9" w:rsidRDefault="009D64FD" w:rsidP="00C56B1E">
      <w:pPr>
        <w:pStyle w:val="nobreak"/>
      </w:pPr>
      <w:r>
        <w:t xml:space="preserve">These properties are used when the </w:t>
      </w:r>
      <w:r w:rsidR="00077579">
        <w:t>XSD</w:t>
      </w:r>
      <w:r>
        <w:t xml:space="preserve">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A001B9" w14:paraId="198F197E" w14:textId="77777777" w:rsidTr="003E6E7D">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E77D188"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5AE44B8" w14:textId="77777777" w:rsidR="00A001B9" w:rsidRDefault="009D64FD">
            <w:pPr>
              <w:rPr>
                <w:rFonts w:cs="Arial"/>
                <w:b/>
              </w:rPr>
            </w:pPr>
            <w:r>
              <w:rPr>
                <w:rFonts w:cs="Arial"/>
                <w:b/>
              </w:rPr>
              <w:t>Description</w:t>
            </w:r>
          </w:p>
        </w:tc>
      </w:tr>
      <w:tr w:rsidR="00A001B9" w14:paraId="0FF0A101"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21D1B7AA" w14:textId="77777777" w:rsidR="00A001B9" w:rsidRDefault="009D64FD">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57FB3C7" w14:textId="77777777" w:rsidR="00A001B9" w:rsidRDefault="009D64FD">
            <w:pPr>
              <w:rPr>
                <w:rFonts w:cs="Arial"/>
              </w:rPr>
            </w:pPr>
            <w:proofErr w:type="spellStart"/>
            <w:r>
              <w:rPr>
                <w:rFonts w:cs="Arial"/>
              </w:rPr>
              <w:t>Enum</w:t>
            </w:r>
            <w:proofErr w:type="spellEnd"/>
          </w:p>
          <w:p w14:paraId="0F20838E" w14:textId="77777777" w:rsidR="00A001B9" w:rsidRDefault="009D64FD">
            <w:pPr>
              <w:rPr>
                <w:rFonts w:cs="Arial"/>
              </w:rPr>
            </w:pPr>
            <w:r>
              <w:rPr>
                <w:rFonts w:cs="Arial"/>
              </w:rPr>
              <w:lastRenderedPageBreak/>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6D63A325" w14:textId="2C710B17" w:rsidR="00A001B9" w:rsidRDefault="009D64FD">
            <w:pPr>
              <w:rPr>
                <w:rFonts w:cs="Arial"/>
              </w:rPr>
            </w:pPr>
            <w:r>
              <w:rPr>
                <w:rFonts w:cs="Arial"/>
              </w:rPr>
              <w:t xml:space="preserve">Used when </w:t>
            </w:r>
            <w:r w:rsidR="00077579">
              <w:rPr>
                <w:rFonts w:cs="Arial"/>
              </w:rPr>
              <w:t>XSD</w:t>
            </w:r>
            <w:r>
              <w:rPr>
                <w:rFonts w:cs="Arial"/>
              </w:rPr>
              <w:t xml:space="preserve"> </w:t>
            </w:r>
            <w:proofErr w:type="spellStart"/>
            <w:r>
              <w:rPr>
                <w:rFonts w:cs="Arial"/>
              </w:rPr>
              <w:t>nillable</w:t>
            </w:r>
            <w:proofErr w:type="spellEnd"/>
            <w:r>
              <w:rPr>
                <w:rFonts w:cs="Arial"/>
              </w:rPr>
              <w:t xml:space="preserve"> is 'true'.</w:t>
            </w:r>
          </w:p>
          <w:p w14:paraId="2276A400" w14:textId="77777777" w:rsidR="00A001B9" w:rsidRDefault="009D64FD">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C7E5AA8" w14:textId="77777777" w:rsidR="00A001B9" w:rsidRDefault="009D64FD">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w:t>
            </w:r>
            <w:del w:id="7001" w:author="Mike Beckerle" w:date="2019-09-17T18:25:00Z">
              <w:r>
                <w:delText>, that is dfdl:lengthKind 'implicit' and 'explicit' when dfdl:length is not a DFDL expression</w:delText>
              </w:r>
            </w:del>
            <w:r>
              <w:t>, otherwise it is a Schema Definition Error..</w:t>
            </w:r>
          </w:p>
          <w:p w14:paraId="5668C3E2" w14:textId="77777777" w:rsidR="00A001B9" w:rsidRDefault="009D64FD">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C2FA1AD" w14:textId="77777777" w:rsidR="00A001B9" w:rsidRDefault="009D64FD">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1A5A24E5" w14:textId="77777777" w:rsidR="00A001B9" w:rsidRDefault="009D64FD">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0F461DC4" w14:textId="77777777" w:rsidR="00A001B9" w:rsidRDefault="009D64FD">
            <w:pPr>
              <w:rPr>
                <w:rFonts w:cs="Arial"/>
              </w:rPr>
            </w:pPr>
            <w:r>
              <w:rPr>
                <w:rFonts w:cs="Arial"/>
              </w:rPr>
              <w:t xml:space="preserve">Annotation: </w:t>
            </w:r>
            <w:proofErr w:type="spellStart"/>
            <w:r>
              <w:rPr>
                <w:rFonts w:cs="Arial"/>
              </w:rPr>
              <w:t>dfdl:element</w:t>
            </w:r>
            <w:proofErr w:type="spellEnd"/>
            <w:del w:id="7002" w:author="Mike Beckerle" w:date="2019-09-26T19:00:00Z">
              <w:r>
                <w:rPr>
                  <w:rFonts w:cs="Arial"/>
                </w:rPr>
                <w:delText>(simpleType)</w:delText>
              </w:r>
            </w:del>
          </w:p>
        </w:tc>
      </w:tr>
      <w:tr w:rsidR="00A001B9" w14:paraId="0BC03B83"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1D5D4AB4" w14:textId="77777777" w:rsidR="00A001B9" w:rsidRDefault="009D64FD">
            <w:pPr>
              <w:rPr>
                <w:rFonts w:cs="Arial"/>
              </w:rPr>
            </w:pPr>
            <w:r>
              <w:rPr>
                <w:rFonts w:cs="Arial"/>
              </w:rPr>
              <w:lastRenderedPageBreak/>
              <w:t>nilValue</w:t>
            </w:r>
          </w:p>
        </w:tc>
        <w:tc>
          <w:tcPr>
            <w:tcW w:w="0" w:type="auto"/>
            <w:tcBorders>
              <w:top w:val="single" w:sz="4" w:space="0" w:color="auto"/>
              <w:left w:val="single" w:sz="4" w:space="0" w:color="auto"/>
              <w:bottom w:val="single" w:sz="4" w:space="0" w:color="auto"/>
              <w:right w:val="single" w:sz="4" w:space="0" w:color="auto"/>
            </w:tcBorders>
            <w:hideMark/>
          </w:tcPr>
          <w:p w14:paraId="1F079CBB" w14:textId="77777777" w:rsidR="00A001B9" w:rsidRDefault="009D64FD">
            <w:pPr>
              <w:rPr>
                <w:rFonts w:cs="Arial"/>
              </w:rPr>
            </w:pPr>
            <w:r>
              <w:rPr>
                <w:rFonts w:cs="Arial"/>
              </w:rPr>
              <w:t xml:space="preserve">List of DFDL String Literals, List of Logical Values, DFDL String Literal </w:t>
            </w:r>
          </w:p>
          <w:p w14:paraId="02147466" w14:textId="77777777" w:rsidR="00A001B9" w:rsidRDefault="009D64FD">
            <w:pPr>
              <w:rPr>
                <w:rFonts w:cs="Arial"/>
              </w:rPr>
            </w:pPr>
            <w:r>
              <w:rPr>
                <w:rFonts w:cs="Arial"/>
              </w:rPr>
              <w:t xml:space="preserve">Specifies the text strings that are the possible literal or logical nil values of the element.  </w:t>
            </w:r>
          </w:p>
          <w:p w14:paraId="65C224F3" w14:textId="77777777" w:rsidR="00A001B9" w:rsidRDefault="009D64FD">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w:t>
            </w:r>
            <w:proofErr w:type="gramStart"/>
            <w:r>
              <w:rPr>
                <w:rFonts w:cs="Arial"/>
              </w:rPr>
              <w:t>first string</w:t>
            </w:r>
            <w:proofErr w:type="gramEnd"/>
            <w:r>
              <w:rPr>
                <w:rFonts w:cs="Arial"/>
              </w:rPr>
              <w:t xml:space="preserve"> literal in the list is output. </w:t>
            </w:r>
          </w:p>
          <w:p w14:paraId="64106B73" w14:textId="77777777" w:rsidR="00A001B9" w:rsidRDefault="009D64FD">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64F6FE35" w14:textId="77777777" w:rsidR="00A001B9" w:rsidRDefault="009D64FD">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w:t>
            </w:r>
            <w:proofErr w:type="gramStart"/>
            <w:r>
              <w:rPr>
                <w:rFonts w:eastAsia="MS Mincho"/>
              </w:rPr>
              <w:t>fixed-width</w:t>
            </w:r>
            <w:proofErr w:type="gramEnd"/>
            <w:r>
              <w:rPr>
                <w:rFonts w:eastAsia="MS Mincho"/>
              </w:rPr>
              <w:t xml:space="preserve"> encoding. </w:t>
            </w:r>
          </w:p>
          <w:p w14:paraId="72831284" w14:textId="77777777" w:rsidR="00A001B9" w:rsidRDefault="009D64FD">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296A34EF" w14:textId="77777777" w:rsidR="00A001B9" w:rsidRDefault="009D64FD">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6A7D8CB6" w14:textId="77777777" w:rsidR="00A001B9" w:rsidRDefault="009D64FD">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6D8C24CA" w14:textId="77777777" w:rsidR="00A001B9" w:rsidRDefault="009D64FD" w:rsidP="00B117B5">
            <w:pPr>
              <w:numPr>
                <w:ilvl w:val="0"/>
                <w:numId w:val="93"/>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346C5132" w14:textId="77777777" w:rsidR="00A001B9" w:rsidRDefault="009D64FD" w:rsidP="00B117B5">
            <w:pPr>
              <w:numPr>
                <w:ilvl w:val="0"/>
                <w:numId w:val="9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A73AFB9" w14:textId="77777777" w:rsidR="00A001B9" w:rsidRDefault="009D64FD" w:rsidP="00B117B5">
            <w:pPr>
              <w:numPr>
                <w:ilvl w:val="0"/>
                <w:numId w:val="9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03292DC5" w14:textId="77777777" w:rsidR="00A001B9" w:rsidRDefault="009D64FD">
            <w:r>
              <w:lastRenderedPageBreak/>
              <w:t xml:space="preserve">When </w:t>
            </w:r>
            <w:proofErr w:type="spellStart"/>
            <w:r>
              <w:t>dfdl:nilKind</w:t>
            </w:r>
            <w:proofErr w:type="spellEnd"/>
            <w:r>
              <w:t xml:space="preserve"> is literal value and binary</w:t>
            </w:r>
            <w:r>
              <w:rPr>
                <w:rFonts w:eastAsia="Helv"/>
              </w:rPr>
              <w:t xml:space="preserve"> </w:t>
            </w:r>
            <w:r>
              <w:t>representation:</w:t>
            </w:r>
          </w:p>
          <w:p w14:paraId="5DCD7EB6" w14:textId="77777777" w:rsidR="00A001B9" w:rsidRDefault="009D64FD" w:rsidP="00B117B5">
            <w:pPr>
              <w:numPr>
                <w:ilvl w:val="0"/>
                <w:numId w:val="94"/>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F82E30A" w14:textId="77777777" w:rsidR="00A001B9" w:rsidRDefault="009D64FD" w:rsidP="00B117B5">
            <w:pPr>
              <w:numPr>
                <w:ilvl w:val="0"/>
                <w:numId w:val="94"/>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B4CB5B9" w14:textId="77777777" w:rsidR="00A001B9" w:rsidRDefault="009D64FD" w:rsidP="00B117B5">
            <w:pPr>
              <w:numPr>
                <w:ilvl w:val="0"/>
                <w:numId w:val="94"/>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58E451CC" w14:textId="77777777" w:rsidR="00A001B9" w:rsidRDefault="009D64FD" w:rsidP="00B117B5">
            <w:pPr>
              <w:numPr>
                <w:ilvl w:val="0"/>
                <w:numId w:val="94"/>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4A22E5E9" w14:textId="77777777" w:rsidR="00A001B9" w:rsidRDefault="009D64FD">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37DAFD94" w14:textId="77777777" w:rsidR="00A001B9" w:rsidRDefault="009D64FD" w:rsidP="00B117B5">
            <w:pPr>
              <w:numPr>
                <w:ilvl w:val="0"/>
                <w:numId w:val="95"/>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73ED9C0" w14:textId="77777777" w:rsidR="00A001B9" w:rsidRDefault="009D64FD" w:rsidP="00B117B5">
            <w:pPr>
              <w:numPr>
                <w:ilvl w:val="0"/>
                <w:numId w:val="95"/>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134836C" w14:textId="77777777" w:rsidR="00A001B9" w:rsidRDefault="009D64FD" w:rsidP="00B117B5">
            <w:pPr>
              <w:numPr>
                <w:ilvl w:val="0"/>
                <w:numId w:val="95"/>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06A2BCED" w14:textId="77777777" w:rsidR="00A001B9" w:rsidRDefault="009D64FD">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2C3678C9" w14:textId="77777777" w:rsidR="00A001B9" w:rsidRDefault="009D64FD" w:rsidP="00B117B5">
            <w:pPr>
              <w:numPr>
                <w:ilvl w:val="0"/>
                <w:numId w:val="9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0C482B3" w14:textId="77777777" w:rsidR="00A001B9" w:rsidRDefault="009D64FD" w:rsidP="00B117B5">
            <w:pPr>
              <w:numPr>
                <w:ilvl w:val="0"/>
                <w:numId w:val="9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DD6D209" w14:textId="77777777" w:rsidR="00A001B9" w:rsidRDefault="009D64FD" w:rsidP="00B117B5">
            <w:pPr>
              <w:numPr>
                <w:ilvl w:val="0"/>
                <w:numId w:val="9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45448846" w14:textId="77777777" w:rsidR="00A001B9" w:rsidRDefault="009D64FD">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12CB992" w14:textId="77777777" w:rsidR="00A001B9" w:rsidRDefault="009D64FD">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BD81591" w14:textId="77777777" w:rsidR="00A001B9" w:rsidRDefault="009D64FD">
            <w:pPr>
              <w:rPr>
                <w:rFonts w:cs="Arial"/>
              </w:rPr>
            </w:pPr>
            <w:r>
              <w:rPr>
                <w:rFonts w:cs="Arial"/>
              </w:rPr>
              <w:t xml:space="preserve">Annotation: </w:t>
            </w:r>
            <w:proofErr w:type="spellStart"/>
            <w:r>
              <w:rPr>
                <w:rFonts w:cs="Arial"/>
              </w:rPr>
              <w:t>dfdl:element</w:t>
            </w:r>
            <w:proofErr w:type="spellEnd"/>
            <w:del w:id="7003" w:author="Mike Beckerle" w:date="2019-09-26T19:01:00Z">
              <w:r>
                <w:rPr>
                  <w:rFonts w:cs="Arial"/>
                </w:rPr>
                <w:delText>(simpleType)</w:delText>
              </w:r>
            </w:del>
          </w:p>
        </w:tc>
      </w:tr>
      <w:tr w:rsidR="00A001B9" w14:paraId="1C249A60"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68B7D047" w14:textId="77777777" w:rsidR="00A001B9" w:rsidRDefault="009D64FD">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6EBE1CC4" w14:textId="77777777" w:rsidR="00A001B9" w:rsidRDefault="009D64FD">
            <w:pPr>
              <w:rPr>
                <w:rFonts w:cs="Arial"/>
              </w:rPr>
            </w:pPr>
            <w:proofErr w:type="spellStart"/>
            <w:r>
              <w:rPr>
                <w:rFonts w:cs="Arial"/>
              </w:rPr>
              <w:t>Enum</w:t>
            </w:r>
            <w:proofErr w:type="spellEnd"/>
          </w:p>
          <w:p w14:paraId="0E627767" w14:textId="77777777" w:rsidR="00A001B9" w:rsidRDefault="009D64FD">
            <w:pPr>
              <w:rPr>
                <w:rFonts w:cs="Arial"/>
              </w:rPr>
            </w:pPr>
            <w:r>
              <w:rPr>
                <w:rFonts w:cs="Arial"/>
              </w:rPr>
              <w:t>Valid values are 'none', 'initiator', 'terminator' or 'both'.</w:t>
            </w:r>
          </w:p>
          <w:p w14:paraId="728B68FB" w14:textId="77777777" w:rsidR="00A001B9" w:rsidRDefault="009D64FD">
            <w:pPr>
              <w:rPr>
                <w:rFonts w:cs="Arial"/>
              </w:rPr>
            </w:pPr>
            <w:r>
              <w:rPr>
                <w:rFonts w:cs="Arial"/>
              </w:rPr>
              <w:t>Indicates that when the value nil is represented, an initiator (if one is defined), a terminator (if one is defined), both an initiator and a terminator (if defined) or neither must be present.</w:t>
            </w:r>
          </w:p>
          <w:p w14:paraId="694758B9" w14:textId="77777777" w:rsidR="00A001B9" w:rsidRDefault="009D64FD">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w:t>
            </w:r>
            <w:proofErr w:type="gramStart"/>
            <w:r>
              <w:rPr>
                <w:rFonts w:cs="Arial"/>
              </w:rPr>
              <w:t>are</w:t>
            </w:r>
            <w:proofErr w:type="gramEnd"/>
            <w:r>
              <w:rPr>
                <w:rFonts w:cs="Arial"/>
              </w:rPr>
              <w:t xml:space="preserve"> "" (empty string).</w:t>
            </w:r>
          </w:p>
          <w:p w14:paraId="71238EA4" w14:textId="77777777" w:rsidR="00A001B9" w:rsidRDefault="009D64FD">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7C2416D2" w14:textId="77777777" w:rsidR="00A001B9" w:rsidRDefault="009D64FD">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0F8C7033" w14:textId="77777777" w:rsidR="00A001B9" w:rsidRDefault="009D64FD">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19B91C63" w14:textId="77777777" w:rsidR="00A001B9" w:rsidRDefault="009D64FD">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6D82BCDB" w14:textId="77777777" w:rsidR="00A001B9" w:rsidRDefault="009D64FD">
            <w:pPr>
              <w:rPr>
                <w:ins w:id="7004" w:author="Mike Beckerle" w:date="2019-11-25T15:11:00Z"/>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w:t>
            </w:r>
            <w:r>
              <w:rPr>
                <w:rFonts w:cs="Arial"/>
              </w:rPr>
              <w:lastRenderedPageBreak/>
              <w:t xml:space="preserve">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4B9414EB" w14:textId="77777777" w:rsidR="00A001B9" w:rsidRDefault="009D64FD">
            <w:pPr>
              <w:rPr>
                <w:rFonts w:cs="Arial"/>
              </w:rPr>
            </w:pPr>
            <w:ins w:id="7005" w:author="Mike Beckerle" w:date="2019-11-25T15:11:00Z">
              <w:r>
                <w:t xml:space="preserve">The value of </w:t>
              </w:r>
              <w:proofErr w:type="spellStart"/>
              <w:r>
                <w:t>dfdl:nilValueDelimiterPolicy</w:t>
              </w:r>
              <w:proofErr w:type="spell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w:t>
              </w:r>
            </w:ins>
            <w:r>
              <w:t>Schema Definition Error</w:t>
            </w:r>
            <w:ins w:id="7006" w:author="Mike Beckerle" w:date="2019-11-25T15:11:00Z">
              <w:r>
                <w:t xml:space="preserve">.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w:t>
              </w:r>
            </w:ins>
            <w:r>
              <w:t>Schema Definition Error</w:t>
            </w:r>
            <w:ins w:id="7007" w:author="Mike Beckerle" w:date="2019-11-25T15:11:00Z">
              <w:r>
                <w:t xml:space="preserve">.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w:t>
              </w:r>
            </w:ins>
            <w:r>
              <w:t>Schema Definition Error</w:t>
            </w:r>
            <w:ins w:id="7008" w:author="Mike Beckerle" w:date="2019-11-25T15:11:00Z">
              <w:r>
                <w:t xml:space="preserve">. It is not an SDE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ins>
          </w:p>
          <w:p w14:paraId="0AF362DA" w14:textId="77777777" w:rsidR="00A001B9" w:rsidRDefault="009D64FD">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3623F2C1" w14:textId="77777777" w:rsidR="00A001B9" w:rsidRDefault="009D64FD">
            <w:pPr>
              <w:keepNext/>
              <w:rPr>
                <w:rFonts w:cs="Arial"/>
              </w:rPr>
            </w:pPr>
            <w:r>
              <w:rPr>
                <w:rFonts w:cs="Arial"/>
              </w:rPr>
              <w:t xml:space="preserve">Annotation: </w:t>
            </w:r>
            <w:proofErr w:type="spellStart"/>
            <w:r>
              <w:rPr>
                <w:rFonts w:cs="Arial"/>
              </w:rPr>
              <w:t>dfdl:element</w:t>
            </w:r>
            <w:proofErr w:type="spellEnd"/>
            <w:del w:id="7009" w:author="Mike Beckerle" w:date="2019-09-26T19:01:00Z">
              <w:r>
                <w:rPr>
                  <w:rFonts w:cs="Arial"/>
                </w:rPr>
                <w:delText>(simpleType)</w:delText>
              </w:r>
            </w:del>
          </w:p>
        </w:tc>
      </w:tr>
      <w:tr w:rsidR="00A001B9" w14:paraId="5E23CDE7"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43431A8F" w14:textId="77777777" w:rsidR="00A001B9" w:rsidRDefault="009D64FD">
            <w:pPr>
              <w:rPr>
                <w:rFonts w:cs="Arial"/>
              </w:rPr>
            </w:pPr>
            <w:r>
              <w:rPr>
                <w:rFonts w:eastAsia="Arial Unicode MS"/>
              </w:rPr>
              <w:lastRenderedPageBreak/>
              <w:t>useNilForDefault</w:t>
            </w:r>
          </w:p>
        </w:tc>
        <w:tc>
          <w:tcPr>
            <w:tcW w:w="0" w:type="auto"/>
            <w:tcBorders>
              <w:top w:val="single" w:sz="4" w:space="0" w:color="auto"/>
              <w:left w:val="single" w:sz="4" w:space="0" w:color="auto"/>
              <w:bottom w:val="single" w:sz="4" w:space="0" w:color="auto"/>
              <w:right w:val="single" w:sz="4" w:space="0" w:color="auto"/>
            </w:tcBorders>
            <w:hideMark/>
          </w:tcPr>
          <w:p w14:paraId="005EB6F2" w14:textId="77777777" w:rsidR="00A001B9" w:rsidRDefault="009D64FD">
            <w:pPr>
              <w:rPr>
                <w:rFonts w:eastAsia="Arial Unicode MS"/>
              </w:rPr>
            </w:pPr>
            <w:proofErr w:type="spellStart"/>
            <w:r>
              <w:rPr>
                <w:rFonts w:eastAsia="Arial Unicode MS"/>
              </w:rPr>
              <w:t>Enum</w:t>
            </w:r>
            <w:proofErr w:type="spellEnd"/>
          </w:p>
          <w:p w14:paraId="4C9D10F8" w14:textId="77777777" w:rsidR="00A001B9" w:rsidRDefault="009D64FD">
            <w:pPr>
              <w:rPr>
                <w:rFonts w:eastAsia="Arial Unicode MS"/>
              </w:rPr>
            </w:pPr>
            <w:r>
              <w:rPr>
                <w:rFonts w:eastAsia="Arial Unicode MS"/>
              </w:rPr>
              <w:t>Valid values are 'yes', 'no'</w:t>
            </w:r>
          </w:p>
          <w:p w14:paraId="40A0D6A2" w14:textId="6984B635" w:rsidR="00A001B9" w:rsidRDefault="009D64FD">
            <w:pPr>
              <w:rPr>
                <w:rFonts w:eastAsia="Arial Unicode MS" w:cs="Arial"/>
              </w:rPr>
            </w:pPr>
            <w:r>
              <w:rPr>
                <w:rFonts w:eastAsia="Arial Unicode MS" w:cs="Arial"/>
              </w:rPr>
              <w:t xml:space="preserve">When the conditions for applying a simple element default are satisfied, this property controls whether to set the </w:t>
            </w:r>
            <w:proofErr w:type="spellStart"/>
            <w:r>
              <w:rPr>
                <w:rFonts w:eastAsia="Arial Unicode MS" w:cs="Arial"/>
              </w:rPr>
              <w:t>Infoset</w:t>
            </w:r>
            <w:proofErr w:type="spellEnd"/>
            <w:r>
              <w:rPr>
                <w:rFonts w:eastAsia="Arial Unicode MS" w:cs="Arial"/>
              </w:rPr>
              <w:t xml:space="preserve">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w:t>
            </w:r>
            <w:r w:rsidR="00077579">
              <w:rPr>
                <w:rFonts w:eastAsia="Arial Unicode MS" w:cs="Arial"/>
              </w:rPr>
              <w:t>XSD</w:t>
            </w:r>
            <w:r>
              <w:rPr>
                <w:rFonts w:eastAsia="Arial Unicode MS" w:cs="Arial"/>
              </w:rPr>
              <w:t xml:space="preserve"> default or fixed properties to obtain a data value.  </w:t>
            </w:r>
          </w:p>
          <w:p w14:paraId="7556D339" w14:textId="25AC45E4" w:rsidR="00A001B9" w:rsidRDefault="009D64FD">
            <w:pPr>
              <w:rPr>
                <w:rFonts w:eastAsia="Arial Unicode MS" w:cs="Arial"/>
              </w:rPr>
            </w:pPr>
            <w:r>
              <w:rPr>
                <w:rFonts w:eastAsia="Arial Unicode MS" w:cs="Arial"/>
              </w:rPr>
              <w:t xml:space="preserve">This property has precedence over the </w:t>
            </w:r>
            <w:r w:rsidR="00077579">
              <w:rPr>
                <w:rFonts w:eastAsia="Arial Unicode MS" w:cs="Arial"/>
              </w:rPr>
              <w:t>XSD</w:t>
            </w:r>
            <w:r>
              <w:rPr>
                <w:rFonts w:eastAsia="Arial Unicode MS" w:cs="Arial"/>
              </w:rPr>
              <w:t xml:space="preserve"> default and </w:t>
            </w:r>
            <w:r w:rsidR="00077579">
              <w:rPr>
                <w:rFonts w:eastAsia="Arial Unicode MS" w:cs="Arial"/>
              </w:rPr>
              <w:t>XSD</w:t>
            </w:r>
            <w:r>
              <w:rPr>
                <w:rFonts w:eastAsia="Arial Unicode MS" w:cs="Arial"/>
              </w:rPr>
              <w:t xml:space="preserve"> fixed properties. </w:t>
            </w:r>
            <w:r>
              <w:t xml:space="preserve">It is only used, and must be defined, if the </w:t>
            </w:r>
            <w:r w:rsidR="00077579">
              <w:t>XSD</w:t>
            </w:r>
            <w:r>
              <w:t xml:space="preserve"> </w:t>
            </w:r>
            <w:proofErr w:type="spellStart"/>
            <w:r>
              <w:rPr>
                <w:rFonts w:eastAsia="Arial Unicode MS"/>
              </w:rPr>
              <w:t>nillable</w:t>
            </w:r>
            <w:proofErr w:type="spellEnd"/>
            <w:r>
              <w:rPr>
                <w:rFonts w:eastAsia="Arial Unicode MS" w:cs="Arial"/>
              </w:rPr>
              <w:t xml:space="preserve"> property is 'true'.</w:t>
            </w:r>
          </w:p>
          <w:p w14:paraId="1EF231C3" w14:textId="23EF1FC5" w:rsidR="00A001B9" w:rsidRDefault="009D64FD">
            <w:pPr>
              <w:rPr>
                <w:rFonts w:eastAsia="Arial Unicode MS" w:cs="Arial"/>
              </w:rPr>
            </w:pPr>
            <w:r>
              <w:rPr>
                <w:rFonts w:eastAsia="Arial Unicode MS" w:cs="Arial"/>
              </w:rPr>
              <w:t xml:space="preserve">Defaulting occurs as described in section 9.4 </w:t>
            </w:r>
            <w:r>
              <w:fldChar w:fldCharType="begin"/>
            </w:r>
            <w:r>
              <w:rPr>
                <w:rFonts w:eastAsia="Arial Unicode MS" w:cs="Arial"/>
              </w:rPr>
              <w:instrText xml:space="preserve"> REF _Ref362445437 \h  \* MERGEFORMAT </w:instrText>
            </w:r>
            <w:r>
              <w:fldChar w:fldCharType="separate"/>
            </w:r>
            <w:r w:rsidR="002D29EA">
              <w:t>Element Defaults</w:t>
            </w:r>
            <w: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4C6BC9A6" w14:textId="77777777" w:rsidR="00A001B9" w:rsidRDefault="009D64FD">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1E9F06A3" w14:textId="3A895E99" w:rsidR="00A001B9" w:rsidRDefault="009D64FD">
      <w:pPr>
        <w:pStyle w:val="Caption"/>
      </w:pPr>
      <w:bookmarkStart w:id="7010" w:name="_Toc322911374"/>
      <w:bookmarkStart w:id="7011" w:name="_Toc322911685"/>
      <w:bookmarkStart w:id="7012" w:name="_Toc322911935"/>
      <w:bookmarkStart w:id="7013" w:name="_Toc322912224"/>
      <w:bookmarkStart w:id="7014" w:name="_Toc329093073"/>
      <w:bookmarkStart w:id="7015" w:name="_Toc332701586"/>
      <w:bookmarkStart w:id="7016" w:name="_Toc332701890"/>
      <w:bookmarkStart w:id="7017" w:name="_Toc332711689"/>
      <w:bookmarkStart w:id="7018" w:name="_Toc332711991"/>
      <w:bookmarkStart w:id="7019" w:name="_Toc332712292"/>
      <w:bookmarkStart w:id="7020" w:name="_Toc332724208"/>
      <w:bookmarkStart w:id="7021" w:name="_Toc332724508"/>
      <w:bookmarkStart w:id="7022" w:name="_Toc341102804"/>
      <w:bookmarkStart w:id="7023" w:name="_Toc347241539"/>
      <w:bookmarkStart w:id="7024" w:name="_Toc347744732"/>
      <w:bookmarkStart w:id="7025" w:name="_Toc348984515"/>
      <w:bookmarkStart w:id="7026" w:name="_Toc348984820"/>
      <w:bookmarkStart w:id="7027" w:name="_Toc349037984"/>
      <w:bookmarkStart w:id="7028" w:name="_Toc349038286"/>
      <w:bookmarkStart w:id="7029" w:name="_Toc349042779"/>
      <w:bookmarkStart w:id="7030" w:name="_Toc349642191"/>
      <w:bookmarkStart w:id="7031" w:name="_Toc351912850"/>
      <w:bookmarkStart w:id="7032" w:name="_Toc351914871"/>
      <w:bookmarkStart w:id="7033" w:name="_Toc351915337"/>
      <w:bookmarkStart w:id="7034" w:name="_Toc361231394"/>
      <w:bookmarkStart w:id="7035" w:name="_Toc361231920"/>
      <w:bookmarkStart w:id="7036" w:name="_Toc362445218"/>
      <w:bookmarkStart w:id="7037" w:name="_Toc363909140"/>
      <w:bookmarkStart w:id="7038" w:name="_Toc364463565"/>
      <w:bookmarkStart w:id="7039" w:name="_Toc366078169"/>
      <w:bookmarkStart w:id="7040" w:name="_Toc366078788"/>
      <w:bookmarkStart w:id="7041" w:name="_Toc366079773"/>
      <w:bookmarkStart w:id="7042" w:name="_Toc366080385"/>
      <w:bookmarkStart w:id="7043" w:name="_Toc366080994"/>
      <w:bookmarkStart w:id="7044" w:name="_Toc366505334"/>
      <w:bookmarkStart w:id="7045" w:name="_Toc366508703"/>
      <w:bookmarkStart w:id="7046" w:name="_Toc366513204"/>
      <w:bookmarkStart w:id="7047" w:name="_Toc366574393"/>
      <w:bookmarkStart w:id="7048" w:name="_Toc366578186"/>
      <w:bookmarkStart w:id="7049" w:name="_Toc366578780"/>
      <w:bookmarkStart w:id="7050" w:name="_Toc366579372"/>
      <w:bookmarkStart w:id="7051" w:name="_Toc366579963"/>
      <w:bookmarkStart w:id="7052" w:name="_Toc366580555"/>
      <w:bookmarkStart w:id="7053" w:name="_Toc366581146"/>
      <w:bookmarkStart w:id="7054" w:name="_Toc366581738"/>
      <w:bookmarkStart w:id="7055" w:name="_Toc322911375"/>
      <w:bookmarkStart w:id="7056" w:name="_Toc322911686"/>
      <w:bookmarkStart w:id="7057" w:name="_Toc322911936"/>
      <w:bookmarkStart w:id="7058" w:name="_Toc322912225"/>
      <w:bookmarkStart w:id="7059" w:name="_Toc329093074"/>
      <w:bookmarkStart w:id="7060" w:name="_Toc332701587"/>
      <w:bookmarkStart w:id="7061" w:name="_Toc332701891"/>
      <w:bookmarkStart w:id="7062" w:name="_Toc332711690"/>
      <w:bookmarkStart w:id="7063" w:name="_Toc332711992"/>
      <w:bookmarkStart w:id="7064" w:name="_Toc332712293"/>
      <w:bookmarkStart w:id="7065" w:name="_Toc332724209"/>
      <w:bookmarkStart w:id="7066" w:name="_Toc332724509"/>
      <w:bookmarkStart w:id="7067" w:name="_Toc341102805"/>
      <w:bookmarkStart w:id="7068" w:name="_Toc347241540"/>
      <w:bookmarkStart w:id="7069" w:name="_Toc347744733"/>
      <w:bookmarkStart w:id="7070" w:name="_Toc348984516"/>
      <w:bookmarkStart w:id="7071" w:name="_Toc348984821"/>
      <w:bookmarkStart w:id="7072" w:name="_Toc349037985"/>
      <w:bookmarkStart w:id="7073" w:name="_Toc349038287"/>
      <w:bookmarkStart w:id="7074" w:name="_Toc349042780"/>
      <w:bookmarkStart w:id="7075" w:name="_Toc349642192"/>
      <w:bookmarkStart w:id="7076" w:name="_Toc351912851"/>
      <w:bookmarkStart w:id="7077" w:name="_Toc351914872"/>
      <w:bookmarkStart w:id="7078" w:name="_Toc351915338"/>
      <w:bookmarkStart w:id="7079" w:name="_Toc361231395"/>
      <w:bookmarkStart w:id="7080" w:name="_Toc361231921"/>
      <w:bookmarkStart w:id="7081" w:name="_Toc362445219"/>
      <w:bookmarkStart w:id="7082" w:name="_Toc363909141"/>
      <w:bookmarkStart w:id="7083" w:name="_Toc364463566"/>
      <w:bookmarkStart w:id="7084" w:name="_Toc366078170"/>
      <w:bookmarkStart w:id="7085" w:name="_Toc366078789"/>
      <w:bookmarkStart w:id="7086" w:name="_Toc366079774"/>
      <w:bookmarkStart w:id="7087" w:name="_Toc366080386"/>
      <w:bookmarkStart w:id="7088" w:name="_Toc366080995"/>
      <w:bookmarkStart w:id="7089" w:name="_Toc366505335"/>
      <w:bookmarkStart w:id="7090" w:name="_Toc366508704"/>
      <w:bookmarkStart w:id="7091" w:name="_Toc366513205"/>
      <w:bookmarkStart w:id="7092" w:name="_Toc366574394"/>
      <w:bookmarkStart w:id="7093" w:name="_Toc366578187"/>
      <w:bookmarkStart w:id="7094" w:name="_Toc366578781"/>
      <w:bookmarkStart w:id="7095" w:name="_Toc366579373"/>
      <w:bookmarkStart w:id="7096" w:name="_Toc366579964"/>
      <w:bookmarkStart w:id="7097" w:name="_Toc366580556"/>
      <w:bookmarkStart w:id="7098" w:name="_Toc366581147"/>
      <w:bookmarkStart w:id="7099" w:name="_Toc366581739"/>
      <w:bookmarkStart w:id="7100" w:name="_Toc322911376"/>
      <w:bookmarkStart w:id="7101" w:name="_Toc322911687"/>
      <w:bookmarkStart w:id="7102" w:name="_Toc322911937"/>
      <w:bookmarkStart w:id="7103" w:name="_Toc322912226"/>
      <w:bookmarkStart w:id="7104" w:name="_Toc329093075"/>
      <w:bookmarkStart w:id="7105" w:name="_Toc332701588"/>
      <w:bookmarkStart w:id="7106" w:name="_Toc332701892"/>
      <w:bookmarkStart w:id="7107" w:name="_Toc332711691"/>
      <w:bookmarkStart w:id="7108" w:name="_Toc332711993"/>
      <w:bookmarkStart w:id="7109" w:name="_Toc332712294"/>
      <w:bookmarkStart w:id="7110" w:name="_Toc332724210"/>
      <w:bookmarkStart w:id="7111" w:name="_Toc332724510"/>
      <w:bookmarkStart w:id="7112" w:name="_Toc341102806"/>
      <w:bookmarkStart w:id="7113" w:name="_Toc347241541"/>
      <w:bookmarkStart w:id="7114" w:name="_Toc347744734"/>
      <w:bookmarkStart w:id="7115" w:name="_Toc348984517"/>
      <w:bookmarkStart w:id="7116" w:name="_Toc348984822"/>
      <w:bookmarkStart w:id="7117" w:name="_Toc349037986"/>
      <w:bookmarkStart w:id="7118" w:name="_Toc349038288"/>
      <w:bookmarkStart w:id="7119" w:name="_Toc349042781"/>
      <w:bookmarkStart w:id="7120" w:name="_Toc349642193"/>
      <w:bookmarkStart w:id="7121" w:name="_Toc351912852"/>
      <w:bookmarkStart w:id="7122" w:name="_Toc351914873"/>
      <w:bookmarkStart w:id="7123" w:name="_Toc351915339"/>
      <w:bookmarkStart w:id="7124" w:name="_Toc361231396"/>
      <w:bookmarkStart w:id="7125" w:name="_Toc361231922"/>
      <w:bookmarkStart w:id="7126" w:name="_Toc362445220"/>
      <w:bookmarkStart w:id="7127" w:name="_Toc363909142"/>
      <w:bookmarkStart w:id="7128" w:name="_Toc364463567"/>
      <w:bookmarkStart w:id="7129" w:name="_Toc366078171"/>
      <w:bookmarkStart w:id="7130" w:name="_Toc366078790"/>
      <w:bookmarkStart w:id="7131" w:name="_Toc366079775"/>
      <w:bookmarkStart w:id="7132" w:name="_Toc366080387"/>
      <w:bookmarkStart w:id="7133" w:name="_Toc366080996"/>
      <w:bookmarkStart w:id="7134" w:name="_Toc366505336"/>
      <w:bookmarkStart w:id="7135" w:name="_Toc366508705"/>
      <w:bookmarkStart w:id="7136" w:name="_Toc366513206"/>
      <w:bookmarkStart w:id="7137" w:name="_Toc366574395"/>
      <w:bookmarkStart w:id="7138" w:name="_Toc366578188"/>
      <w:bookmarkStart w:id="7139" w:name="_Toc366578782"/>
      <w:bookmarkStart w:id="7140" w:name="_Toc366579374"/>
      <w:bookmarkStart w:id="7141" w:name="_Toc366579965"/>
      <w:bookmarkStart w:id="7142" w:name="_Toc366580557"/>
      <w:bookmarkStart w:id="7143" w:name="_Toc366581148"/>
      <w:bookmarkStart w:id="7144" w:name="_Toc366581740"/>
      <w:bookmarkStart w:id="7145" w:name="_Toc199516331"/>
      <w:bookmarkStart w:id="7146" w:name="_Toc194983994"/>
      <w:bookmarkStart w:id="7147" w:name="_Toc243112843"/>
      <w:bookmarkStart w:id="7148" w:name="_Ref254775881"/>
      <w:bookmarkStart w:id="7149" w:name="_Toc349042782"/>
      <w:bookmarkStart w:id="7150" w:name="_Toc177399107"/>
      <w:bookmarkStart w:id="7151" w:name="_Toc175057394"/>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r>
        <w:t xml:space="preserve">Table </w:t>
      </w:r>
      <w:r w:rsidR="00342DB5">
        <w:fldChar w:fldCharType="begin"/>
      </w:r>
      <w:r w:rsidR="00342DB5">
        <w:instrText xml:space="preserve"> SEQ Table \* ARABIC </w:instrText>
      </w:r>
      <w:r w:rsidR="00342DB5">
        <w:fldChar w:fldCharType="separate"/>
      </w:r>
      <w:r w:rsidR="002D29EA">
        <w:rPr>
          <w:noProof/>
        </w:rPr>
        <w:t>43</w:t>
      </w:r>
      <w:r w:rsidR="00342DB5">
        <w:rPr>
          <w:noProof/>
        </w:rPr>
        <w:fldChar w:fldCharType="end"/>
      </w:r>
      <w:r>
        <w:t xml:space="preserve"> Properties for </w:t>
      </w:r>
      <w:proofErr w:type="spellStart"/>
      <w:r>
        <w:t>Nillable</w:t>
      </w:r>
      <w:proofErr w:type="spellEnd"/>
      <w:r>
        <w:t xml:space="preserve"> Elements</w:t>
      </w:r>
    </w:p>
    <w:bookmarkEnd w:id="7145"/>
    <w:bookmarkEnd w:id="7146"/>
    <w:bookmarkEnd w:id="7147"/>
    <w:bookmarkEnd w:id="7148"/>
    <w:bookmarkEnd w:id="7149"/>
    <w:p w14:paraId="55CE6E62" w14:textId="7004EC7E" w:rsidR="00A001B9" w:rsidRDefault="009D64FD">
      <w:pPr>
        <w:pStyle w:val="nobreak"/>
      </w:pPr>
      <w:r>
        <w:t xml:space="preserve">The DFDL element defaults processing uses </w:t>
      </w:r>
      <w:r w:rsidR="00077579">
        <w:t>XSD</w:t>
      </w:r>
      <w:r>
        <w:t xml:space="preserve"> default, </w:t>
      </w:r>
      <w:r w:rsidR="00077579">
        <w:t>XSD</w:t>
      </w:r>
      <w:r>
        <w:t xml:space="preserve"> fixed or </w:t>
      </w:r>
      <w:proofErr w:type="spellStart"/>
      <w:r>
        <w:t>dfdl:useNilForDefault</w:t>
      </w:r>
      <w:proofErr w:type="spellEnd"/>
      <w:r>
        <w:t xml:space="preserve"> to provide a default value. See section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 xml:space="preserve"> for a full description.</w:t>
      </w:r>
    </w:p>
    <w:p w14:paraId="6B6D9744" w14:textId="77777777" w:rsidR="00A001B9" w:rsidRDefault="009D64FD">
      <w:pPr>
        <w:pStyle w:val="Heading1"/>
        <w:rPr>
          <w:rFonts w:eastAsia="Times New Roman"/>
        </w:rPr>
      </w:pPr>
      <w:bookmarkStart w:id="7152" w:name="_Toc322911689"/>
      <w:bookmarkStart w:id="7153" w:name="_Toc322912228"/>
      <w:bookmarkStart w:id="7154" w:name="_Toc329093077"/>
      <w:bookmarkStart w:id="7155" w:name="_Toc332701590"/>
      <w:bookmarkStart w:id="7156" w:name="_Toc332701894"/>
      <w:bookmarkStart w:id="7157" w:name="_Toc332711693"/>
      <w:bookmarkStart w:id="7158" w:name="_Toc332711995"/>
      <w:bookmarkStart w:id="7159" w:name="_Toc332712296"/>
      <w:bookmarkStart w:id="7160" w:name="_Toc332724212"/>
      <w:bookmarkStart w:id="7161" w:name="_Toc332724512"/>
      <w:bookmarkStart w:id="7162" w:name="_Toc341102808"/>
      <w:bookmarkStart w:id="7163" w:name="_Toc347241543"/>
      <w:bookmarkStart w:id="7164" w:name="_Toc347744736"/>
      <w:bookmarkStart w:id="7165" w:name="_Toc348984519"/>
      <w:bookmarkStart w:id="7166" w:name="_Toc348984824"/>
      <w:bookmarkStart w:id="7167" w:name="_Toc349037988"/>
      <w:bookmarkStart w:id="7168" w:name="_Toc349038290"/>
      <w:bookmarkStart w:id="7169" w:name="_Toc349042783"/>
      <w:bookmarkStart w:id="7170" w:name="_Toc349642195"/>
      <w:bookmarkStart w:id="7171" w:name="_Toc351912854"/>
      <w:bookmarkStart w:id="7172" w:name="_Toc351914875"/>
      <w:bookmarkStart w:id="7173" w:name="_Toc351915341"/>
      <w:bookmarkStart w:id="7174" w:name="_Toc361231398"/>
      <w:bookmarkStart w:id="7175" w:name="_Toc361231924"/>
      <w:bookmarkStart w:id="7176" w:name="_Toc362445222"/>
      <w:bookmarkStart w:id="7177" w:name="_Toc363909144"/>
      <w:bookmarkStart w:id="7178" w:name="_Toc364463569"/>
      <w:bookmarkStart w:id="7179" w:name="_Toc366078173"/>
      <w:bookmarkStart w:id="7180" w:name="_Toc366078792"/>
      <w:bookmarkStart w:id="7181" w:name="_Toc366079777"/>
      <w:bookmarkStart w:id="7182" w:name="_Toc366080389"/>
      <w:bookmarkStart w:id="7183" w:name="_Toc366080998"/>
      <w:bookmarkStart w:id="7184" w:name="_Toc366505338"/>
      <w:bookmarkStart w:id="7185" w:name="_Toc366508707"/>
      <w:bookmarkStart w:id="7186" w:name="_Toc366513208"/>
      <w:bookmarkStart w:id="7187" w:name="_Toc366574397"/>
      <w:bookmarkStart w:id="7188" w:name="_Toc366578190"/>
      <w:bookmarkStart w:id="7189" w:name="_Toc366578784"/>
      <w:bookmarkStart w:id="7190" w:name="_Toc366579376"/>
      <w:bookmarkStart w:id="7191" w:name="_Toc366579967"/>
      <w:bookmarkStart w:id="7192" w:name="_Toc366580559"/>
      <w:bookmarkStart w:id="7193" w:name="_Toc366581150"/>
      <w:bookmarkStart w:id="7194" w:name="_Toc366581742"/>
      <w:bookmarkStart w:id="7195" w:name="_Toc199515707"/>
      <w:bookmarkStart w:id="7196" w:name="_Toc199515895"/>
      <w:bookmarkStart w:id="7197" w:name="_Toc199516334"/>
      <w:bookmarkStart w:id="7198" w:name="_Toc199841890"/>
      <w:bookmarkStart w:id="7199" w:name="_Toc199844456"/>
      <w:bookmarkStart w:id="7200" w:name="_Toc199515708"/>
      <w:bookmarkStart w:id="7201" w:name="_Toc199515896"/>
      <w:bookmarkStart w:id="7202" w:name="_Toc199516335"/>
      <w:bookmarkStart w:id="7203" w:name="_Toc199841891"/>
      <w:bookmarkStart w:id="7204" w:name="_Toc199844457"/>
      <w:bookmarkStart w:id="7205" w:name="_Toc199515709"/>
      <w:bookmarkStart w:id="7206" w:name="_Toc199515897"/>
      <w:bookmarkStart w:id="7207" w:name="_Toc199516336"/>
      <w:bookmarkStart w:id="7208" w:name="_Toc199841892"/>
      <w:bookmarkStart w:id="7209" w:name="_Toc199844458"/>
      <w:bookmarkStart w:id="7210" w:name="_Toc199515710"/>
      <w:bookmarkStart w:id="7211" w:name="_Toc199515898"/>
      <w:bookmarkStart w:id="7212" w:name="_Toc199516337"/>
      <w:bookmarkStart w:id="7213" w:name="_Toc199841893"/>
      <w:bookmarkStart w:id="7214" w:name="_Toc199844459"/>
      <w:bookmarkStart w:id="7215" w:name="_Toc199516339"/>
      <w:bookmarkStart w:id="7216" w:name="_Toc194983998"/>
      <w:bookmarkStart w:id="7217" w:name="_Toc243112845"/>
      <w:bookmarkStart w:id="7218" w:name="_Ref255476240"/>
      <w:bookmarkStart w:id="7219" w:name="_Toc349042784"/>
      <w:bookmarkStart w:id="7220" w:name="_Toc27061107"/>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r>
        <w:rPr>
          <w:rFonts w:eastAsia="Times New Roman"/>
        </w:rPr>
        <w:lastRenderedPageBreak/>
        <w:t>Sequence Groups</w:t>
      </w:r>
      <w:bookmarkEnd w:id="7150"/>
      <w:bookmarkEnd w:id="7151"/>
      <w:bookmarkEnd w:id="7215"/>
      <w:bookmarkEnd w:id="7216"/>
      <w:bookmarkEnd w:id="7217"/>
      <w:bookmarkEnd w:id="7218"/>
      <w:bookmarkEnd w:id="7219"/>
      <w:bookmarkEnd w:id="7220"/>
    </w:p>
    <w:p w14:paraId="6650FA98" w14:textId="77777777" w:rsidR="00A001B9" w:rsidRDefault="009D64FD">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A001B9" w14:paraId="5D6B584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BAA92D4"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FA149" w14:textId="77777777" w:rsidR="00A001B9" w:rsidRDefault="009D64FD">
            <w:pPr>
              <w:rPr>
                <w:b/>
              </w:rPr>
            </w:pPr>
            <w:r>
              <w:rPr>
                <w:b/>
              </w:rPr>
              <w:t>Description</w:t>
            </w:r>
          </w:p>
        </w:tc>
      </w:tr>
      <w:tr w:rsidR="00A001B9" w14:paraId="56AC643D" w14:textId="77777777">
        <w:tc>
          <w:tcPr>
            <w:tcW w:w="0" w:type="auto"/>
            <w:tcBorders>
              <w:top w:val="single" w:sz="4" w:space="0" w:color="auto"/>
              <w:left w:val="single" w:sz="4" w:space="0" w:color="auto"/>
              <w:bottom w:val="single" w:sz="4" w:space="0" w:color="auto"/>
              <w:right w:val="single" w:sz="4" w:space="0" w:color="auto"/>
            </w:tcBorders>
            <w:hideMark/>
          </w:tcPr>
          <w:p w14:paraId="7A2708DD" w14:textId="77777777" w:rsidR="00A001B9" w:rsidRDefault="009D64FD">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468BFB66" w14:textId="77777777" w:rsidR="00A001B9" w:rsidRDefault="009D64FD">
            <w:proofErr w:type="spellStart"/>
            <w:r>
              <w:t>Enum</w:t>
            </w:r>
            <w:proofErr w:type="spellEnd"/>
          </w:p>
          <w:p w14:paraId="03384E4D" w14:textId="77777777" w:rsidR="00A001B9" w:rsidRDefault="009D64FD">
            <w:r>
              <w:t xml:space="preserve">Valid values are 'ordered', 'unordered' </w:t>
            </w:r>
          </w:p>
          <w:p w14:paraId="22209613" w14:textId="77777777" w:rsidR="00A001B9" w:rsidRDefault="009D64FD">
            <w:r>
              <w:t>When 'ordered', this property means that the contained items of the sequence will be encountered in the same order that they appear in the schema, which is called schema-definition-order.</w:t>
            </w:r>
          </w:p>
          <w:p w14:paraId="572A0FED" w14:textId="77777777" w:rsidR="00A001B9" w:rsidRDefault="009D64FD">
            <w:r>
              <w:t xml:space="preserve">When 'unordered', this property means that the items of the sequence will be encountered in any order. Repeating occurrences of the same element do not need to be contiguous. The children of an unordered sequence MUST be </w:t>
            </w:r>
            <w:proofErr w:type="spellStart"/>
            <w:r>
              <w:t>xs:element</w:t>
            </w:r>
            <w:proofErr w:type="spellEnd"/>
            <w:r>
              <w:t xml:space="preserve"> otherwise it is a Schema Definition Error.</w:t>
            </w:r>
          </w:p>
          <w:p w14:paraId="03B1CA59" w14:textId="77777777" w:rsidR="00A001B9" w:rsidRDefault="009D64FD">
            <w:r>
              <w:t xml:space="preserve">Annotation: </w:t>
            </w:r>
            <w:proofErr w:type="spellStart"/>
            <w:r>
              <w:t>dfdl:sequence</w:t>
            </w:r>
            <w:proofErr w:type="spellEnd"/>
            <w:r>
              <w:t xml:space="preserve">, </w:t>
            </w:r>
            <w:proofErr w:type="spellStart"/>
            <w:r>
              <w:t>dfdl:group</w:t>
            </w:r>
            <w:proofErr w:type="spellEnd"/>
            <w:r>
              <w:t xml:space="preserve"> (sequence)</w:t>
            </w:r>
          </w:p>
        </w:tc>
      </w:tr>
      <w:tr w:rsidR="00A001B9" w14:paraId="4FA37A32" w14:textId="77777777">
        <w:tc>
          <w:tcPr>
            <w:tcW w:w="0" w:type="auto"/>
            <w:tcBorders>
              <w:top w:val="single" w:sz="4" w:space="0" w:color="auto"/>
              <w:left w:val="single" w:sz="4" w:space="0" w:color="auto"/>
              <w:bottom w:val="single" w:sz="4" w:space="0" w:color="auto"/>
              <w:right w:val="single" w:sz="4" w:space="0" w:color="auto"/>
            </w:tcBorders>
            <w:hideMark/>
          </w:tcPr>
          <w:p w14:paraId="2E8E62EF"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27763E72" w14:textId="77777777" w:rsidR="00A001B9" w:rsidRDefault="009D64FD">
            <w:proofErr w:type="spellStart"/>
            <w:r>
              <w:t>Enum</w:t>
            </w:r>
            <w:proofErr w:type="spellEnd"/>
          </w:p>
          <w:p w14:paraId="7E466A29" w14:textId="77777777" w:rsidR="00A001B9" w:rsidRDefault="009D64FD">
            <w:r>
              <w:t>Valid values are 'yes', 'no'</w:t>
            </w:r>
          </w:p>
          <w:p w14:paraId="6E63A36C" w14:textId="77777777" w:rsidR="00A001B9" w:rsidRDefault="009D64FD">
            <w:pPr>
              <w:rPr>
                <w:ins w:id="7221" w:author="Mike Beckerle" w:date="2019-12-05T15:48:00Z"/>
              </w:rPr>
            </w:pPr>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del w:id="7222" w:author="Mike Beckerle" w:date="2019-12-05T15:48:00Z">
              <w:r>
                <w:delText xml:space="preserve"> </w:delText>
              </w:r>
              <w:r>
                <w:br/>
              </w:r>
            </w:del>
          </w:p>
          <w:p w14:paraId="7F81623D" w14:textId="77777777" w:rsidR="00A001B9" w:rsidRDefault="009D64FD">
            <w:del w:id="7223" w:author="Mike Beckerle" w:date="2019-12-05T15:48:00Z">
              <w:r>
                <w:br/>
              </w:r>
            </w:del>
            <w:r>
              <w:t xml:space="preserve">If the child is optional then it is </w:t>
            </w:r>
            <w:del w:id="7224" w:author="Mike Beckerle" w:date="2019-12-05T15:43:00Z">
              <w:r>
                <w:delText>deemed to have been found</w:delText>
              </w:r>
            </w:del>
            <w:ins w:id="7225" w:author="Mike Beckerle" w:date="2019-12-05T15:43:00Z">
              <w:r>
                <w:t>known to exist</w:t>
              </w:r>
            </w:ins>
            <w:r>
              <w:t xml:space="preserve"> when its initiator has been found. Any subsequent error parsing the child will not cause the parser to backtrack to try other alternatives.</w:t>
            </w:r>
          </w:p>
          <w:p w14:paraId="21A2AFAE" w14:textId="77777777" w:rsidR="00A001B9" w:rsidRDefault="009D64FD">
            <w:r>
              <w:t xml:space="preserve">When 'no', the children of the sequence may have their </w:t>
            </w:r>
            <w:proofErr w:type="spellStart"/>
            <w:r>
              <w:t>dfdl:initiator</w:t>
            </w:r>
            <w:proofErr w:type="spellEnd"/>
            <w:r>
              <w:t xml:space="preserve"> property set to the empty string.</w:t>
            </w:r>
          </w:p>
          <w:p w14:paraId="793A60E0" w14:textId="77777777" w:rsidR="00A001B9" w:rsidRDefault="009D64FD">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4D939DB7" w14:textId="2B32C0DD" w:rsidR="00A001B9" w:rsidRDefault="009D64FD">
      <w:pPr>
        <w:pStyle w:val="Caption"/>
      </w:pPr>
      <w:bookmarkStart w:id="7226" w:name="_Toc194983999"/>
      <w:bookmarkStart w:id="7227" w:name="_Toc199516340"/>
      <w:bookmarkStart w:id="7228" w:name="_Toc175057395"/>
      <w:r>
        <w:t xml:space="preserve">Table </w:t>
      </w:r>
      <w:r w:rsidR="00342DB5">
        <w:fldChar w:fldCharType="begin"/>
      </w:r>
      <w:r w:rsidR="00342DB5">
        <w:instrText xml:space="preserve"> SEQ Table \* ARABIC </w:instrText>
      </w:r>
      <w:r w:rsidR="00342DB5">
        <w:fldChar w:fldCharType="separate"/>
      </w:r>
      <w:r w:rsidR="002D29EA">
        <w:rPr>
          <w:noProof/>
        </w:rPr>
        <w:t>44</w:t>
      </w:r>
      <w:r w:rsidR="00342DB5">
        <w:rPr>
          <w:noProof/>
        </w:rPr>
        <w:fldChar w:fldCharType="end"/>
      </w:r>
      <w:r>
        <w:t xml:space="preserve"> Properties for Sequence Groups</w:t>
      </w:r>
    </w:p>
    <w:p w14:paraId="33164F3F" w14:textId="77777777" w:rsidR="00A001B9" w:rsidRDefault="009D64FD">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79EAEE96" w14:textId="77777777" w:rsidR="00A001B9" w:rsidRDefault="009D64FD">
      <w:pPr>
        <w:pStyle w:val="Heading2"/>
        <w:rPr>
          <w:rFonts w:eastAsia="Times New Roman"/>
        </w:rPr>
      </w:pPr>
      <w:bookmarkStart w:id="7229" w:name="_Toc349042785"/>
      <w:bookmarkStart w:id="7230" w:name="_Toc243112846"/>
      <w:bookmarkStart w:id="7231" w:name="_Toc27061108"/>
      <w:r>
        <w:rPr>
          <w:rFonts w:eastAsia="Times New Roman"/>
        </w:rPr>
        <w:t>Empty Sequences</w:t>
      </w:r>
      <w:bookmarkEnd w:id="7226"/>
      <w:bookmarkEnd w:id="7227"/>
      <w:bookmarkEnd w:id="7229"/>
      <w:bookmarkEnd w:id="7230"/>
      <w:bookmarkEnd w:id="7231"/>
    </w:p>
    <w:p w14:paraId="44CFF45E" w14:textId="77777777" w:rsidR="00A001B9" w:rsidRDefault="009D64FD">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DE87FF" w14:textId="77777777" w:rsidR="00A001B9" w:rsidRDefault="009D64FD">
      <w:pPr>
        <w:rPr>
          <w:ins w:id="7232" w:author="Mike Beckerle" w:date="2019-11-25T13:51:00Z"/>
        </w:rPr>
      </w:pPr>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7E995929" w14:textId="0B49BE7C" w:rsidR="00A001B9" w:rsidRDefault="009D64FD" w:rsidP="00D949BE">
      <w:pPr>
        <w:pStyle w:val="BodyText"/>
      </w:pPr>
      <w:ins w:id="7233" w:author="Mike Beckerle" w:date="2019-11-25T13:51:00Z">
        <w:r>
          <w:t xml:space="preserve">A hidden group reference is indicated in DFDL using an empty sequence such as </w:t>
        </w:r>
        <w:r>
          <w:rPr>
            <w:rStyle w:val="SourceText"/>
          </w:rPr>
          <w:t>&lt;</w:t>
        </w:r>
        <w:proofErr w:type="spellStart"/>
        <w:r>
          <w:rPr>
            <w:rStyle w:val="SourceText"/>
          </w:rPr>
          <w:t>xs:sequence</w:t>
        </w:r>
        <w:proofErr w:type="spell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ins>
    </w:p>
    <w:p w14:paraId="5BFE66D7" w14:textId="77777777" w:rsidR="00A001B9" w:rsidRDefault="009D64FD">
      <w:pPr>
        <w:pStyle w:val="Heading2"/>
        <w:rPr>
          <w:rFonts w:eastAsia="Times New Roman"/>
        </w:rPr>
      </w:pPr>
      <w:r>
        <w:rPr>
          <w:b w:val="0"/>
          <w:bCs w:val="0"/>
        </w:rPr>
        <w:br w:type="page"/>
      </w:r>
      <w:bookmarkStart w:id="7234" w:name="_Toc322911380"/>
      <w:bookmarkStart w:id="7235" w:name="_Toc322911692"/>
      <w:bookmarkStart w:id="7236" w:name="_Toc322911941"/>
      <w:bookmarkStart w:id="7237" w:name="_Toc322912231"/>
      <w:bookmarkStart w:id="7238" w:name="_Toc329093080"/>
      <w:bookmarkStart w:id="7239" w:name="_Toc332701593"/>
      <w:bookmarkStart w:id="7240" w:name="_Toc332701897"/>
      <w:bookmarkStart w:id="7241" w:name="_Toc332711696"/>
      <w:bookmarkStart w:id="7242" w:name="_Toc332711998"/>
      <w:bookmarkStart w:id="7243" w:name="_Toc332712299"/>
      <w:bookmarkStart w:id="7244" w:name="_Toc332724215"/>
      <w:bookmarkStart w:id="7245" w:name="_Toc332724515"/>
      <w:bookmarkStart w:id="7246" w:name="_Toc341102811"/>
      <w:bookmarkStart w:id="7247" w:name="_Toc347241546"/>
      <w:bookmarkStart w:id="7248" w:name="_Toc347744739"/>
      <w:bookmarkStart w:id="7249" w:name="_Toc348984522"/>
      <w:bookmarkStart w:id="7250" w:name="_Toc348984827"/>
      <w:bookmarkStart w:id="7251" w:name="_Toc349037991"/>
      <w:bookmarkStart w:id="7252" w:name="_Toc349038293"/>
      <w:bookmarkStart w:id="7253" w:name="_Toc349042786"/>
      <w:bookmarkStart w:id="7254" w:name="_Toc349642198"/>
      <w:bookmarkStart w:id="7255" w:name="_Toc351912857"/>
      <w:bookmarkStart w:id="7256" w:name="_Toc351914878"/>
      <w:bookmarkStart w:id="7257" w:name="_Toc351915344"/>
      <w:bookmarkStart w:id="7258" w:name="_Toc361231401"/>
      <w:bookmarkStart w:id="7259" w:name="_Toc361231927"/>
      <w:bookmarkStart w:id="7260" w:name="_Toc362445225"/>
      <w:bookmarkStart w:id="7261" w:name="_Toc363909147"/>
      <w:bookmarkStart w:id="7262" w:name="_Toc364463572"/>
      <w:bookmarkStart w:id="7263" w:name="_Toc366078176"/>
      <w:bookmarkStart w:id="7264" w:name="_Toc366078795"/>
      <w:bookmarkStart w:id="7265" w:name="_Toc366079780"/>
      <w:bookmarkStart w:id="7266" w:name="_Toc366080392"/>
      <w:bookmarkStart w:id="7267" w:name="_Toc366081001"/>
      <w:bookmarkStart w:id="7268" w:name="_Toc366505341"/>
      <w:bookmarkStart w:id="7269" w:name="_Toc366508710"/>
      <w:bookmarkStart w:id="7270" w:name="_Toc366513211"/>
      <w:bookmarkStart w:id="7271" w:name="_Toc366574400"/>
      <w:bookmarkStart w:id="7272" w:name="_Toc366578193"/>
      <w:bookmarkStart w:id="7273" w:name="_Toc366578787"/>
      <w:bookmarkStart w:id="7274" w:name="_Toc366579379"/>
      <w:bookmarkStart w:id="7275" w:name="_Toc366579970"/>
      <w:bookmarkStart w:id="7276" w:name="_Toc366580562"/>
      <w:bookmarkStart w:id="7277" w:name="_Toc366581153"/>
      <w:bookmarkStart w:id="7278" w:name="_Toc366581745"/>
      <w:bookmarkStart w:id="7279" w:name="_Ref255896230"/>
      <w:bookmarkStart w:id="7280" w:name="_Ref255896225"/>
      <w:bookmarkStart w:id="7281" w:name="_Ref255896215"/>
      <w:bookmarkStart w:id="7282" w:name="_Toc243112848"/>
      <w:bookmarkStart w:id="7283" w:name="_Toc194984001"/>
      <w:bookmarkStart w:id="7284" w:name="_Toc199516342"/>
      <w:bookmarkStart w:id="7285" w:name="_Toc177399108"/>
      <w:bookmarkStart w:id="7286" w:name="_Toc349042787"/>
      <w:bookmarkStart w:id="7287" w:name="_Ref362445886"/>
      <w:bookmarkStart w:id="7288" w:name="_Ref362445872"/>
      <w:bookmarkStart w:id="7289" w:name="_Toc27061109"/>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r>
        <w:rPr>
          <w:rFonts w:eastAsia="Times New Roman"/>
        </w:rPr>
        <w:lastRenderedPageBreak/>
        <w:t>Sequence Groups</w:t>
      </w:r>
      <w:bookmarkEnd w:id="7228"/>
      <w:r>
        <w:rPr>
          <w:rFonts w:eastAsia="Times New Roman"/>
        </w:rPr>
        <w:t xml:space="preserve"> with </w:t>
      </w:r>
      <w:bookmarkEnd w:id="7279"/>
      <w:bookmarkEnd w:id="7280"/>
      <w:bookmarkEnd w:id="7281"/>
      <w:bookmarkEnd w:id="7282"/>
      <w:bookmarkEnd w:id="7283"/>
      <w:bookmarkEnd w:id="7284"/>
      <w:bookmarkEnd w:id="7285"/>
      <w:bookmarkEnd w:id="7286"/>
      <w:r>
        <w:rPr>
          <w:rFonts w:eastAsia="Times New Roman"/>
        </w:rPr>
        <w:t>Separators</w:t>
      </w:r>
      <w:bookmarkEnd w:id="7287"/>
      <w:bookmarkEnd w:id="7288"/>
      <w:bookmarkEnd w:id="7289"/>
    </w:p>
    <w:p w14:paraId="49BC2424" w14:textId="77777777" w:rsidR="00A001B9" w:rsidRDefault="009D64FD">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51C35158" w14:textId="77777777" w:rsidR="00A001B9" w:rsidRDefault="009D64FD" w:rsidP="00B117B5">
      <w:pPr>
        <w:numPr>
          <w:ilvl w:val="0"/>
          <w:numId w:val="97"/>
        </w:numPr>
      </w:pPr>
      <w:r>
        <w:t>A separator has alternative potential representations in the data.</w:t>
      </w:r>
    </w:p>
    <w:p w14:paraId="4D1475C2" w14:textId="77777777" w:rsidR="00A001B9" w:rsidRDefault="009D64FD" w:rsidP="00B117B5">
      <w:pPr>
        <w:numPr>
          <w:ilvl w:val="0"/>
          <w:numId w:val="97"/>
        </w:numPr>
      </w:pPr>
      <w:r>
        <w:t>A separator is placed before, after, or between occurrences in the data.</w:t>
      </w:r>
    </w:p>
    <w:p w14:paraId="24F676AF" w14:textId="77777777" w:rsidR="00A001B9" w:rsidRDefault="009D64FD" w:rsidP="00B117B5">
      <w:pPr>
        <w:numPr>
          <w:ilvl w:val="0"/>
          <w:numId w:val="97"/>
        </w:numPr>
      </w:pPr>
      <w:r>
        <w:t>Separators are used to indicate the position of occurrences in the data</w:t>
      </w:r>
    </w:p>
    <w:p w14:paraId="1E33DDEF" w14:textId="77777777" w:rsidR="00A001B9" w:rsidRDefault="009D64FD">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46D5E2CE" w14:textId="77777777" w:rsidR="00A001B9" w:rsidRDefault="009D64FD">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166ACF88" w14:textId="77777777" w:rsidR="00A001B9" w:rsidRDefault="009D64FD">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1AA84DF4" w14:textId="628FFBDD" w:rsidR="00A001B9" w:rsidRDefault="009D64FD">
      <w:pPr>
        <w:autoSpaceDE w:val="0"/>
        <w:autoSpaceDN w:val="0"/>
        <w:adjustRightInd w:val="0"/>
        <w:rPr>
          <w:ins w:id="7290" w:author="Mike Beckerle" w:date="2019-09-17T17:47:00Z"/>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w:t>
      </w:r>
      <w:r w:rsidR="006D131A">
        <w:rPr>
          <w:rFonts w:cs="Arial"/>
          <w:lang w:eastAsia="en-GB"/>
        </w:rPr>
        <w:t>Typically,</w:t>
      </w:r>
      <w:r>
        <w:rPr>
          <w:rFonts w:cs="Arial"/>
          <w:lang w:eastAsia="en-GB"/>
        </w:rPr>
        <w:t xml:space="preserve"> the components of such a sequence do not have an initiator. In some such sequences, the separators for optional zero-length occurrences may or must be omitted when at the end of the group. </w:t>
      </w:r>
      <w:ins w:id="7291" w:author="Mike Beckerle" w:date="2019-09-17T17:47:00Z">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ins>
    </w:p>
    <w:p w14:paraId="45C3504C" w14:textId="77777777" w:rsidR="00A001B9" w:rsidRPr="0043182A" w:rsidRDefault="009D64FD">
      <w:pPr>
        <w:autoSpaceDE w:val="0"/>
        <w:autoSpaceDN w:val="0"/>
        <w:adjustRightInd w:val="0"/>
        <w:rPr>
          <w:del w:id="7292" w:author="Mike Beckerle" w:date="2019-09-17T17:47:00Z"/>
          <w:rFonts w:cs="Arial"/>
          <w:b/>
          <w:i/>
          <w:lang w:eastAsia="en-GB"/>
        </w:rPr>
      </w:pPr>
      <w:del w:id="7293" w:author="Mike Beckerle" w:date="2019-09-17T17:47:00Z">
        <w:r w:rsidRPr="0043182A">
          <w:rPr>
            <w:rFonts w:cs="Arial"/>
            <w:b/>
            <w:i/>
            <w:lang w:eastAsia="en-GB"/>
          </w:rPr>
          <w:delText>A positional sequence can be modelled by setting dfdl:separatorSuppressionPolicy to 'never', 'trailingEmptyStrict'  or 'trailingEmpty'.</w:delText>
        </w:r>
      </w:del>
    </w:p>
    <w:p w14:paraId="70EC5876" w14:textId="38772E71" w:rsidR="00A001B9" w:rsidRDefault="009D64FD">
      <w:pPr>
        <w:autoSpaceDE w:val="0"/>
        <w:autoSpaceDN w:val="0"/>
        <w:adjustRightInd w:val="0"/>
        <w:rPr>
          <w:del w:id="7294" w:author="Mike Beckerle" w:date="2019-09-17T17:49:00Z"/>
          <w:rFonts w:cs="Arial"/>
          <w:lang w:eastAsia="en-GB"/>
        </w:rPr>
      </w:pPr>
      <w:r w:rsidRPr="0043182A">
        <w:rPr>
          <w:b/>
          <w:bCs/>
          <w:i/>
          <w:lang w:eastAsia="en-GB"/>
        </w:rPr>
        <w:t>Non-positional sequence</w:t>
      </w:r>
      <w:r w:rsidRPr="0043182A">
        <w:t xml:space="preserve"> - </w:t>
      </w:r>
      <w:r w:rsidRPr="00342DB5">
        <w:t xml:space="preserve">Occurrences in the sequence cannot be identified by their position in the data alone. </w:t>
      </w:r>
      <w:del w:id="7295" w:author="Mike Beckerle" w:date="2019-09-17T17:47:00Z">
        <w:r w:rsidRPr="00342DB5">
          <w:delText xml:space="preserve">Typically </w:delText>
        </w:r>
      </w:del>
      <w:ins w:id="7296" w:author="Mike Beckerle" w:date="2019-09-17T17:47:00Z">
        <w:r w:rsidRPr="00342DB5">
          <w:t xml:space="preserve">Often </w:t>
        </w:r>
      </w:ins>
      <w:r w:rsidRPr="00342DB5">
        <w:t xml:space="preserve">the components of such a sequence have an initiator. Such sequences </w:t>
      </w:r>
      <w:ins w:id="7297" w:author="Mike Beckerle" w:date="2019-09-17T17:48:00Z">
        <w:r w:rsidRPr="00342DB5">
          <w:t xml:space="preserve">sometimes </w:t>
        </w:r>
      </w:ins>
      <w:r w:rsidRPr="00342DB5">
        <w:t xml:space="preserve">allow the separator to be omitted for optional zero-length occurrences anywhere in the sequence. Speculative parsing </w:t>
      </w:r>
      <w:del w:id="7298" w:author="Mike Beckerle" w:date="2019-09-17T17:48:00Z">
        <w:r w:rsidRPr="00342DB5">
          <w:delText xml:space="preserve">is </w:delText>
        </w:r>
      </w:del>
      <w:ins w:id="7299" w:author="Mike Beckerle" w:date="2019-09-17T17:48:00Z">
        <w:r w:rsidRPr="00342DB5">
          <w:t xml:space="preserve">might need to be </w:t>
        </w:r>
      </w:ins>
      <w:r w:rsidRPr="00342DB5">
        <w:t xml:space="preserve">employed by the parser to identify each occurrence.  </w:t>
      </w:r>
      <w:ins w:id="7300" w:author="Mike Beckerle" w:date="2019-09-17T17:49:00Z">
        <w:r w:rsidRPr="00342DB5">
          <w:t xml:space="preserve">In DFDL, a sequence is non-positional if it contains any optional or array elements that have </w:t>
        </w:r>
        <w:proofErr w:type="spellStart"/>
        <w:r w:rsidRPr="00342DB5">
          <w:t>dfdl:occursCountKind</w:t>
        </w:r>
        <w:proofErr w:type="spellEnd"/>
        <w:r w:rsidRPr="00342DB5">
          <w:t xml:space="preserve"> 'parsed' or '</w:t>
        </w:r>
        <w:proofErr w:type="spellStart"/>
        <w:r w:rsidRPr="00342DB5">
          <w:t>stopValue</w:t>
        </w:r>
        <w:proofErr w:type="spellEnd"/>
        <w:r w:rsidRPr="00342DB5">
          <w:t xml:space="preserve">', and/or it has </w:t>
        </w:r>
        <w:proofErr w:type="spellStart"/>
        <w:r w:rsidRPr="00342DB5">
          <w:t>dfdl:separatorSuppressionPolicy</w:t>
        </w:r>
        <w:proofErr w:type="spellEnd"/>
        <w:r w:rsidRPr="00342DB5">
          <w:t xml:space="preserve"> '</w:t>
        </w:r>
        <w:proofErr w:type="spellStart"/>
        <w:r w:rsidRPr="00342DB5">
          <w:t>anyEmpty</w:t>
        </w:r>
        <w:proofErr w:type="spellEnd"/>
        <w:r w:rsidRPr="00342DB5">
          <w:t>'.</w:t>
        </w:r>
      </w:ins>
      <w:del w:id="7301" w:author="Mike Beckerle" w:date="2019-09-17T17:49:00Z">
        <w:r w:rsidRPr="00342DB5">
          <w:delText>A non-positional sequence can be modelled by setting dfdl:separatorSuppressionPolicy to 'anyEmpty'.</w:delText>
        </w:r>
      </w:del>
      <w:r w:rsidRPr="00342DB5">
        <w:t xml:space="preserve"> </w:t>
      </w:r>
    </w:p>
    <w:p w14:paraId="360A9370" w14:textId="77777777" w:rsidR="00A001B9" w:rsidRDefault="00A001B9">
      <w:pPr>
        <w:autoSpaceDE w:val="0"/>
        <w:autoSpaceDN w:val="0"/>
        <w:adjustRightInd w:val="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A001B9" w14:paraId="50EAE3B8" w14:textId="77777777" w:rsidTr="003E6E7D">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EC7112B" w14:textId="77777777" w:rsidR="00A001B9" w:rsidRDefault="009D64FD">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EA8486" w14:textId="77777777" w:rsidR="00A001B9" w:rsidRDefault="009D64FD">
            <w:pPr>
              <w:rPr>
                <w:rFonts w:eastAsia="Arial Unicode MS" w:cs="Arial"/>
                <w:b/>
              </w:rPr>
            </w:pPr>
            <w:r>
              <w:rPr>
                <w:rFonts w:eastAsia="Arial Unicode MS" w:cs="Arial"/>
                <w:b/>
              </w:rPr>
              <w:t>Description</w:t>
            </w:r>
          </w:p>
        </w:tc>
      </w:tr>
      <w:tr w:rsidR="00A001B9" w14:paraId="34F5B131"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E2ED7EB" w14:textId="77777777" w:rsidR="00A001B9" w:rsidRDefault="009D64FD">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61E368D"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01F9372" w14:textId="77777777" w:rsidR="00A001B9" w:rsidRDefault="009D64FD">
            <w:pPr>
              <w:rPr>
                <w:rFonts w:eastAsia="Arial Unicode MS" w:cs="Arial"/>
              </w:rPr>
            </w:pPr>
            <w:r>
              <w:rPr>
                <w:rFonts w:eastAsia="Arial Unicode MS" w:cs="Arial"/>
              </w:rPr>
              <w:t xml:space="preserve">Specifies a whitespace separated list of alternative DFDL String Literals that are the possible separators for the sequence. </w:t>
            </w:r>
            <w:ins w:id="7302" w:author="Mike Beckerle" w:date="2019-11-25T15:32:00Z">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ins>
            <w:del w:id="7303" w:author="Mike Beckerle" w:date="2019-11-25T15:32:00Z">
              <w:r>
                <w:rPr>
                  <w:rFonts w:eastAsia="Arial Unicode MS" w:cs="Arial"/>
                </w:rPr>
                <w:delText>Separators occur in the data either before, between or after all occurrences of the elements or groups that are the children of the sequence.</w:delText>
              </w:r>
            </w:del>
          </w:p>
          <w:p w14:paraId="26683630" w14:textId="77777777" w:rsidR="00A001B9" w:rsidRDefault="009D64FD">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6F384A4" w14:textId="77777777" w:rsidR="00A001B9" w:rsidRDefault="009D64FD">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473439B4" w14:textId="77777777" w:rsidR="00A001B9" w:rsidRDefault="009D64FD">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39969C16" w14:textId="77777777" w:rsidR="00A001B9" w:rsidRDefault="009D64FD" w:rsidP="00B117B5">
            <w:pPr>
              <w:numPr>
                <w:ilvl w:val="0"/>
                <w:numId w:val="67"/>
              </w:numPr>
              <w:rPr>
                <w:rFonts w:eastAsia="Arial Unicode MS" w:cs="Arial"/>
              </w:rPr>
            </w:pPr>
            <w:r>
              <w:rPr>
                <w:rFonts w:eastAsia="Arial Unicode MS" w:cs="Arial"/>
              </w:rPr>
              <w:t>DFDL character entities are allowed.</w:t>
            </w:r>
          </w:p>
          <w:p w14:paraId="61EECED5" w14:textId="77777777" w:rsidR="00A001B9" w:rsidRDefault="009D64FD" w:rsidP="00B117B5">
            <w:pPr>
              <w:numPr>
                <w:ilvl w:val="0"/>
                <w:numId w:val="67"/>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2181AF3A" w14:textId="77777777" w:rsidR="00A001B9" w:rsidRDefault="009D64FD" w:rsidP="00B117B5">
            <w:pPr>
              <w:numPr>
                <w:ilvl w:val="0"/>
                <w:numId w:val="67"/>
              </w:numPr>
              <w:rPr>
                <w:rFonts w:eastAsia="Arial Unicode MS" w:cs="Arial"/>
              </w:rPr>
            </w:pPr>
            <w:r>
              <w:rPr>
                <w:rFonts w:eastAsia="Arial Unicode MS" w:cs="Arial"/>
              </w:rPr>
              <w:t>DFDL Character Class ES is not allowed.</w:t>
            </w:r>
          </w:p>
          <w:p w14:paraId="072C027D" w14:textId="77777777" w:rsidR="00A001B9" w:rsidRDefault="009D64FD" w:rsidP="00B117B5">
            <w:pPr>
              <w:numPr>
                <w:ilvl w:val="0"/>
                <w:numId w:val="67"/>
              </w:numPr>
              <w:rPr>
                <w:rFonts w:eastAsia="Arial Unicode MS" w:cs="Arial"/>
              </w:rPr>
            </w:pPr>
            <w:r>
              <w:rPr>
                <w:rFonts w:eastAsia="Arial Unicode MS" w:cs="Arial"/>
              </w:rPr>
              <w:t xml:space="preserve">DFDL Character Classes NL, WSP, WSP+, and WSP* are allowed. </w:t>
            </w:r>
          </w:p>
          <w:p w14:paraId="3E6834A6" w14:textId="77777777" w:rsidR="00A001B9" w:rsidRDefault="009D64FD" w:rsidP="00B117B5">
            <w:pPr>
              <w:numPr>
                <w:ilvl w:val="0"/>
                <w:numId w:val="67"/>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3EB8A9D5" w14:textId="77777777" w:rsidR="00A001B9" w:rsidRDefault="009D64FD">
            <w:pPr>
              <w:rPr>
                <w:rFonts w:cs="Arial"/>
              </w:rPr>
            </w:pPr>
            <w:r>
              <w:t>If the above rules are not followed it is a Schema Definition Error.</w:t>
            </w:r>
          </w:p>
          <w:p w14:paraId="4D582EF0" w14:textId="77777777" w:rsidR="00A001B9" w:rsidRDefault="009D64FD">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4B0D8FDE" w14:textId="77777777" w:rsidR="00A001B9" w:rsidRDefault="009D64FD">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proofErr w:type="spellStart"/>
            <w:r>
              <w:rPr>
                <w:rFonts w:eastAsia="Arial Unicode MS" w:cs="Arial"/>
                <w:lang w:eastAsia="en-GB"/>
              </w:rPr>
              <w:t>ie</w:t>
            </w:r>
            <w:proofErr w:type="spellEnd"/>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625519F4" w14:textId="77777777" w:rsidR="00A001B9" w:rsidRDefault="009D64FD">
            <w:pPr>
              <w:rPr>
                <w:rFonts w:eastAsia="Arial Unicode MS" w:cs="Arial"/>
              </w:rPr>
            </w:pPr>
            <w:r>
              <w:rPr>
                <w:rFonts w:eastAsia="Arial Unicode MS" w:cs="Arial"/>
              </w:rPr>
              <w:t xml:space="preserve">On unparsing the first separator in the list is used as the separator. </w:t>
            </w:r>
          </w:p>
          <w:p w14:paraId="75D18B77" w14:textId="77777777" w:rsidR="00A001B9" w:rsidRDefault="009D64FD">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02E04EAB"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236A21A"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A001B9" w14:paraId="48760087"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09B6503" w14:textId="77777777" w:rsidR="00A001B9" w:rsidRDefault="009D64FD">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747F177A" w14:textId="77777777" w:rsidR="00A001B9" w:rsidRDefault="009D64FD">
            <w:pPr>
              <w:rPr>
                <w:rFonts w:eastAsia="Arial Unicode MS" w:cs="Arial"/>
              </w:rPr>
            </w:pPr>
            <w:proofErr w:type="spellStart"/>
            <w:r>
              <w:rPr>
                <w:rFonts w:eastAsia="Arial Unicode MS" w:cs="Arial"/>
              </w:rPr>
              <w:t>Enum</w:t>
            </w:r>
            <w:proofErr w:type="spellEnd"/>
          </w:p>
          <w:p w14:paraId="4AB49908" w14:textId="77777777" w:rsidR="00A001B9" w:rsidRDefault="009D64FD">
            <w:pPr>
              <w:rPr>
                <w:rFonts w:eastAsia="Arial Unicode MS" w:cs="Arial"/>
              </w:rPr>
            </w:pPr>
            <w:r>
              <w:rPr>
                <w:rFonts w:eastAsia="Arial Unicode MS" w:cs="Arial"/>
              </w:rPr>
              <w:t>Valid values 'infix', 'prefix', 'postfix'</w:t>
            </w:r>
          </w:p>
          <w:p w14:paraId="0D5FAF89" w14:textId="77777777" w:rsidR="00A001B9" w:rsidRDefault="009D64FD">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ADDD644" w14:textId="77777777" w:rsidR="00A001B9" w:rsidRDefault="009D64FD">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1B71AAB9" w14:textId="77777777" w:rsidR="00A001B9" w:rsidRDefault="009D64FD">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72AF41A3"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A001B9" w14:paraId="4CFAEA46"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71FF0DB0" w14:textId="77777777" w:rsidR="00A001B9" w:rsidRDefault="009D64FD">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60BD0030" w14:textId="77777777" w:rsidR="00A001B9" w:rsidRDefault="009D64FD">
            <w:pPr>
              <w:rPr>
                <w:rFonts w:eastAsia="Arial Unicode MS" w:cs="Arial"/>
              </w:rPr>
            </w:pPr>
            <w:proofErr w:type="spellStart"/>
            <w:r>
              <w:rPr>
                <w:rFonts w:eastAsia="Arial Unicode MS" w:cs="Arial"/>
              </w:rPr>
              <w:t>Enum</w:t>
            </w:r>
            <w:proofErr w:type="spellEnd"/>
          </w:p>
          <w:p w14:paraId="4DBD16F7" w14:textId="77777777" w:rsidR="00A001B9" w:rsidRDefault="009D64FD">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6A26E04A" w14:textId="77777777" w:rsidR="00A001B9" w:rsidRDefault="009D64FD">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70775990" w14:textId="77777777" w:rsidR="00A001B9" w:rsidRDefault="009D64FD">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DB3CB9F" w14:textId="7A2415A0" w:rsidR="00A001B9" w:rsidRDefault="009D64FD">
            <w:pPr>
              <w:rPr>
                <w:rFonts w:eastAsia="Arial Unicode MS" w:cs="Arial"/>
              </w:rPr>
            </w:pPr>
            <w:r>
              <w:rPr>
                <w:rFonts w:eastAsia="Arial Unicode MS" w:cs="Arial"/>
              </w:rPr>
              <w:t xml:space="preserve">See section </w:t>
            </w:r>
            <w:r>
              <w:fldChar w:fldCharType="begin"/>
            </w:r>
            <w:r>
              <w:rPr>
                <w:rFonts w:eastAsia="Arial Unicode MS" w:cs="Arial"/>
              </w:rPr>
              <w:instrText xml:space="preserve"> REF _Ref362373313 \r \h  \* MERGEFORMAT </w:instrText>
            </w:r>
            <w:r>
              <w:fldChar w:fldCharType="separate"/>
            </w:r>
            <w:r w:rsidR="002D29EA">
              <w:rPr>
                <w:rFonts w:eastAsia="Arial Unicode MS" w:cs="Arial"/>
              </w:rPr>
              <w:t>14.2.1</w:t>
            </w:r>
            <w:r>
              <w:fldChar w:fldCharType="end"/>
            </w:r>
            <w:r>
              <w:rPr>
                <w:rFonts w:eastAsia="Arial Unicode MS" w:cs="Arial"/>
              </w:rPr>
              <w:t xml:space="preserve"> </w:t>
            </w:r>
            <w:r>
              <w:fldChar w:fldCharType="begin"/>
            </w:r>
            <w:r>
              <w:rPr>
                <w:rFonts w:eastAsia="Arial Unicode MS" w:cs="Arial"/>
              </w:rPr>
              <w:instrText xml:space="preserve"> REF _Ref362373324 \h  \* MERGEFORMAT </w:instrText>
            </w:r>
            <w:r>
              <w:fldChar w:fldCharType="separate"/>
            </w:r>
            <w:r w:rsidR="002D29EA" w:rsidRPr="002D29EA">
              <w:rPr>
                <w:rFonts w:cs="Arial"/>
              </w:rPr>
              <w:t>Separators and Suppression</w:t>
            </w:r>
            <w:r>
              <w:fldChar w:fldCharType="end"/>
            </w:r>
            <w:r>
              <w:rPr>
                <w:rFonts w:eastAsia="Arial Unicode MS" w:cs="Arial"/>
              </w:rPr>
              <w:t>.</w:t>
            </w:r>
          </w:p>
          <w:p w14:paraId="65975239" w14:textId="77777777" w:rsidR="00A001B9" w:rsidRDefault="009D64FD">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793A4F23" w14:textId="77777777" w:rsidR="00A001B9" w:rsidRDefault="009D64FD">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50FA634F" w14:textId="72851DBB" w:rsidR="00A001B9" w:rsidRDefault="009D64FD">
      <w:pPr>
        <w:pStyle w:val="Caption"/>
        <w:rPr>
          <w:rFonts w:cs="Arial"/>
        </w:rPr>
      </w:pPr>
      <w:bookmarkStart w:id="7304" w:name="_Toc322911382"/>
      <w:bookmarkStart w:id="7305" w:name="_Toc322911694"/>
      <w:bookmarkStart w:id="7306" w:name="_Toc322911943"/>
      <w:bookmarkStart w:id="7307" w:name="_Toc322912233"/>
      <w:bookmarkStart w:id="7308" w:name="_Toc329093090"/>
      <w:bookmarkStart w:id="7309" w:name="_Toc332701603"/>
      <w:bookmarkStart w:id="7310" w:name="_Toc332701907"/>
      <w:bookmarkStart w:id="7311" w:name="_Toc332711706"/>
      <w:bookmarkStart w:id="7312" w:name="_Toc332712008"/>
      <w:bookmarkStart w:id="7313" w:name="_Toc332712309"/>
      <w:bookmarkStart w:id="7314" w:name="_Toc332724225"/>
      <w:bookmarkStart w:id="7315" w:name="_Toc332724525"/>
      <w:bookmarkStart w:id="7316" w:name="_Toc341102821"/>
      <w:bookmarkStart w:id="7317" w:name="_Toc347241556"/>
      <w:bookmarkStart w:id="7318" w:name="_Toc347744749"/>
      <w:bookmarkStart w:id="7319" w:name="_Toc348984532"/>
      <w:bookmarkStart w:id="7320" w:name="_Toc348984837"/>
      <w:bookmarkStart w:id="7321" w:name="_Toc349038001"/>
      <w:bookmarkStart w:id="7322" w:name="_Toc349038303"/>
      <w:bookmarkStart w:id="7323" w:name="_Toc349642200"/>
      <w:bookmarkStart w:id="7324" w:name="_Toc177971278"/>
      <w:bookmarkStart w:id="7325" w:name="_Toc179335620"/>
      <w:bookmarkStart w:id="7326" w:name="_Toc179788314"/>
      <w:bookmarkStart w:id="7327" w:name="_Toc182890424"/>
      <w:bookmarkStart w:id="7328" w:name="_Toc182973759"/>
      <w:bookmarkStart w:id="7329" w:name="_Toc183429615"/>
      <w:bookmarkStart w:id="7330" w:name="_Toc322911383"/>
      <w:bookmarkStart w:id="7331" w:name="_Toc322911695"/>
      <w:bookmarkStart w:id="7332" w:name="_Toc322911944"/>
      <w:bookmarkStart w:id="7333" w:name="_Toc322912234"/>
      <w:bookmarkStart w:id="7334" w:name="_Toc329093091"/>
      <w:bookmarkStart w:id="7335" w:name="_Toc332701604"/>
      <w:bookmarkStart w:id="7336" w:name="_Toc332701908"/>
      <w:bookmarkStart w:id="7337" w:name="_Toc332711707"/>
      <w:bookmarkStart w:id="7338" w:name="_Toc332712009"/>
      <w:bookmarkStart w:id="7339" w:name="_Toc332712310"/>
      <w:bookmarkStart w:id="7340" w:name="_Toc332724226"/>
      <w:bookmarkStart w:id="7341" w:name="_Toc332724526"/>
      <w:bookmarkStart w:id="7342" w:name="_Toc341102822"/>
      <w:bookmarkStart w:id="7343" w:name="_Toc347241557"/>
      <w:bookmarkStart w:id="7344" w:name="_Toc347744750"/>
      <w:bookmarkStart w:id="7345" w:name="_Toc348984533"/>
      <w:bookmarkStart w:id="7346" w:name="_Toc348984838"/>
      <w:bookmarkStart w:id="7347" w:name="_Toc349038002"/>
      <w:bookmarkStart w:id="7348" w:name="_Toc349038304"/>
      <w:bookmarkStart w:id="7349" w:name="_Toc349642201"/>
      <w:bookmarkStart w:id="7350" w:name="_Ref274739893"/>
      <w:bookmarkStart w:id="7351" w:name="_Ref274739899"/>
      <w:bookmarkStart w:id="7352" w:name="_Toc177399109"/>
      <w:bookmarkStart w:id="7353" w:name="_Toc175057396"/>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r>
        <w:lastRenderedPageBreak/>
        <w:t xml:space="preserve">Table </w:t>
      </w:r>
      <w:r w:rsidR="00342DB5">
        <w:fldChar w:fldCharType="begin"/>
      </w:r>
      <w:r w:rsidR="00342DB5">
        <w:instrText xml:space="preserve"> SEQ Table \* ARABIC </w:instrText>
      </w:r>
      <w:r w:rsidR="00342DB5">
        <w:fldChar w:fldCharType="separate"/>
      </w:r>
      <w:r w:rsidR="002D29EA">
        <w:rPr>
          <w:noProof/>
        </w:rPr>
        <w:t>45</w:t>
      </w:r>
      <w:r w:rsidR="00342DB5">
        <w:rPr>
          <w:noProof/>
        </w:rPr>
        <w:fldChar w:fldCharType="end"/>
      </w:r>
      <w:r>
        <w:t xml:space="preserve"> Properties for Sequence Groups with Separators</w:t>
      </w:r>
    </w:p>
    <w:p w14:paraId="30C0AC69" w14:textId="77777777" w:rsidR="00A001B9" w:rsidRDefault="009D64FD">
      <w:pPr>
        <w:pStyle w:val="Heading3"/>
      </w:pPr>
      <w:bookmarkStart w:id="7354" w:name="_Toc349042788"/>
      <w:bookmarkStart w:id="7355" w:name="_Ref362373324"/>
      <w:bookmarkStart w:id="7356" w:name="_Ref362373313"/>
      <w:bookmarkStart w:id="7357" w:name="_Toc27061110"/>
      <w:r>
        <w:t>Separators</w:t>
      </w:r>
      <w:bookmarkEnd w:id="7350"/>
      <w:bookmarkEnd w:id="7351"/>
      <w:bookmarkEnd w:id="7354"/>
      <w:r>
        <w:t xml:space="preserve"> and Suppression</w:t>
      </w:r>
      <w:bookmarkEnd w:id="7355"/>
      <w:bookmarkEnd w:id="7356"/>
      <w:bookmarkEnd w:id="7357"/>
    </w:p>
    <w:p w14:paraId="6AA30265" w14:textId="77777777" w:rsidR="00A001B9" w:rsidRDefault="009D64FD">
      <w:pPr>
        <w:rPr>
          <w:ins w:id="7358" w:author="Mike Beckerle" w:date="2019-11-25T15:34:00Z"/>
        </w:rPr>
      </w:pPr>
      <w:ins w:id="7359" w:author="Mike Beckerle" w:date="2019-11-25T15:34:00Z">
        <w:r>
          <w:t>When parsing a sequence group that specifies a separator, the number of occurrences and separators that are expected in the data stream for a child (element or group) depends on several factors:</w:t>
        </w:r>
      </w:ins>
    </w:p>
    <w:p w14:paraId="0A9FDD1F" w14:textId="77777777" w:rsidR="00A001B9" w:rsidRDefault="009D64FD" w:rsidP="00B117B5">
      <w:pPr>
        <w:pStyle w:val="ListParagraph"/>
        <w:numPr>
          <w:ilvl w:val="0"/>
          <w:numId w:val="98"/>
        </w:numPr>
        <w:suppressAutoHyphens/>
        <w:overflowPunct w:val="0"/>
        <w:spacing w:before="0" w:after="0"/>
        <w:rPr>
          <w:ins w:id="7360" w:author="Mike Beckerle" w:date="2019-11-25T15:34:00Z"/>
        </w:rPr>
      </w:pPr>
      <w:ins w:id="7361" w:author="Mike Beckerle" w:date="2019-11-25T15:34:00Z">
        <w:r>
          <w:t>Whether element occurrences are optional or required</w:t>
        </w:r>
      </w:ins>
    </w:p>
    <w:p w14:paraId="31F2AE7A" w14:textId="77777777" w:rsidR="00A001B9" w:rsidRDefault="009D64FD" w:rsidP="00B117B5">
      <w:pPr>
        <w:pStyle w:val="ListParagraph"/>
        <w:numPr>
          <w:ilvl w:val="0"/>
          <w:numId w:val="98"/>
        </w:numPr>
        <w:suppressAutoHyphens/>
        <w:overflowPunct w:val="0"/>
        <w:spacing w:before="0" w:after="0"/>
        <w:rPr>
          <w:ins w:id="7362" w:author="Mike Beckerle" w:date="2019-11-25T15:34:00Z"/>
        </w:rPr>
      </w:pPr>
      <w:ins w:id="7363" w:author="Mike Beckerle" w:date="2019-11-25T15:34:00Z">
        <w:r>
          <w:t>Whether the occurrences (element or group) have a zero-length representation</w:t>
        </w:r>
      </w:ins>
    </w:p>
    <w:p w14:paraId="461C4B59" w14:textId="77777777" w:rsidR="00A001B9" w:rsidRDefault="009D64FD" w:rsidP="00B117B5">
      <w:pPr>
        <w:pStyle w:val="ListParagraph"/>
        <w:numPr>
          <w:ilvl w:val="0"/>
          <w:numId w:val="98"/>
        </w:numPr>
        <w:suppressAutoHyphens/>
        <w:overflowPunct w:val="0"/>
        <w:spacing w:before="0" w:after="0"/>
        <w:rPr>
          <w:ins w:id="7364" w:author="Mike Beckerle" w:date="2019-11-25T15:34:00Z"/>
        </w:rPr>
      </w:pPr>
      <w:ins w:id="7365" w:author="Mike Beckerle" w:date="2019-11-25T15:34:00Z">
        <w:r>
          <w:t>Whether occurrences (element or group) are trailing</w:t>
        </w:r>
      </w:ins>
    </w:p>
    <w:p w14:paraId="468364AE" w14:textId="77777777" w:rsidR="00A001B9" w:rsidRDefault="009D64FD" w:rsidP="00B117B5">
      <w:pPr>
        <w:pStyle w:val="ListParagraph"/>
        <w:numPr>
          <w:ilvl w:val="0"/>
          <w:numId w:val="98"/>
        </w:numPr>
        <w:suppressAutoHyphens/>
        <w:overflowPunct w:val="0"/>
        <w:spacing w:before="0" w:after="0"/>
        <w:rPr>
          <w:ins w:id="7366" w:author="Mike Beckerle" w:date="2019-11-25T15:34:00Z"/>
        </w:rPr>
      </w:pPr>
      <w:ins w:id="7367" w:author="Mike Beckerle" w:date="2019-11-25T15:34:00Z">
        <w:r>
          <w:t>Whether the sequence is positional</w:t>
        </w:r>
      </w:ins>
    </w:p>
    <w:p w14:paraId="39BA4EC3" w14:textId="77777777" w:rsidR="00A001B9" w:rsidRDefault="009D64FD" w:rsidP="00B117B5">
      <w:pPr>
        <w:pStyle w:val="ListParagraph"/>
        <w:numPr>
          <w:ilvl w:val="0"/>
          <w:numId w:val="98"/>
        </w:numPr>
      </w:pPr>
      <w:ins w:id="7368" w:author="Mike Beckerle" w:date="2019-11-25T15:34:00Z">
        <w:r>
          <w:t xml:space="preserve">The </w:t>
        </w:r>
        <w:proofErr w:type="spellStart"/>
        <w:r>
          <w:t>dfdl:occursCountKind</w:t>
        </w:r>
        <w:proofErr w:type="spellEnd"/>
        <w:r>
          <w:t xml:space="preserve"> of the element</w:t>
        </w:r>
        <w:del w:id="7369" w:author="Mike Beckerle" w:date="2019-11-25T15:34:00Z">
          <w:r>
            <w:rPr>
              <w:rFonts w:cs="Arial"/>
            </w:rPr>
            <w:delText>When parsing a sequence group that specifies a separator, the number of occurrences and separators that are expected in the data stream for a child element depends on several factors:</w:delText>
          </w:r>
        </w:del>
      </w:ins>
    </w:p>
    <w:p w14:paraId="3B6C69BA" w14:textId="77777777" w:rsidR="00A001B9" w:rsidRDefault="00A001B9">
      <w:pPr>
        <w:rPr>
          <w:del w:id="7370" w:author="Mike Beckerle" w:date="2019-11-25T15:34:00Z"/>
          <w:rFonts w:cs="Arial"/>
        </w:rPr>
      </w:pPr>
    </w:p>
    <w:p w14:paraId="4920EB12" w14:textId="77777777" w:rsidR="00A001B9" w:rsidRDefault="009D64FD" w:rsidP="00B117B5">
      <w:pPr>
        <w:numPr>
          <w:ilvl w:val="0"/>
          <w:numId w:val="133"/>
        </w:numPr>
        <w:rPr>
          <w:del w:id="7371" w:author="Mike Beckerle" w:date="2019-11-25T15:34:00Z"/>
        </w:rPr>
      </w:pPr>
      <w:del w:id="7372" w:author="Mike Beckerle" w:date="2019-11-25T15:34:00Z">
        <w:r>
          <w:delText>Whether occurrences are optional or required</w:delText>
        </w:r>
      </w:del>
    </w:p>
    <w:p w14:paraId="0EE6FDF7" w14:textId="77777777" w:rsidR="00A001B9" w:rsidRDefault="009D64FD" w:rsidP="00B117B5">
      <w:pPr>
        <w:numPr>
          <w:ilvl w:val="0"/>
          <w:numId w:val="133"/>
        </w:numPr>
        <w:rPr>
          <w:del w:id="7373" w:author="Mike Beckerle" w:date="2019-11-25T15:34:00Z"/>
        </w:rPr>
      </w:pPr>
      <w:del w:id="7374" w:author="Mike Beckerle" w:date="2019-11-25T15:34:00Z">
        <w:r>
          <w:delText>Whether the occurrences have a zero-length representation</w:delText>
        </w:r>
      </w:del>
    </w:p>
    <w:p w14:paraId="4EA999D6" w14:textId="77777777" w:rsidR="00A001B9" w:rsidRDefault="009D64FD" w:rsidP="00B117B5">
      <w:pPr>
        <w:numPr>
          <w:ilvl w:val="0"/>
          <w:numId w:val="133"/>
        </w:numPr>
        <w:rPr>
          <w:del w:id="7375" w:author="Mike Beckerle" w:date="2019-11-25T15:34:00Z"/>
        </w:rPr>
      </w:pPr>
      <w:del w:id="7376" w:author="Mike Beckerle" w:date="2019-11-25T15:34:00Z">
        <w:r>
          <w:delText>Whether occurrences are trailing</w:delText>
        </w:r>
      </w:del>
    </w:p>
    <w:p w14:paraId="5B7F8DEB" w14:textId="77777777" w:rsidR="00A001B9" w:rsidRDefault="009D64FD" w:rsidP="00B117B5">
      <w:pPr>
        <w:numPr>
          <w:ilvl w:val="0"/>
          <w:numId w:val="133"/>
        </w:numPr>
        <w:rPr>
          <w:del w:id="7377" w:author="Mike Beckerle" w:date="2019-11-25T15:34:00Z"/>
        </w:rPr>
      </w:pPr>
      <w:del w:id="7378" w:author="Mike Beckerle" w:date="2019-11-25T15:34:00Z">
        <w:r>
          <w:delText>Whether the sequence is positional</w:delText>
        </w:r>
      </w:del>
    </w:p>
    <w:p w14:paraId="47744EC8" w14:textId="77777777" w:rsidR="00A001B9" w:rsidRDefault="009D64FD" w:rsidP="00B117B5">
      <w:pPr>
        <w:numPr>
          <w:ilvl w:val="0"/>
          <w:numId w:val="133"/>
        </w:numPr>
        <w:rPr>
          <w:del w:id="7379" w:author="Mike Beckerle" w:date="2019-11-25T15:34:00Z"/>
        </w:rPr>
      </w:pPr>
      <w:del w:id="7380" w:author="Mike Beckerle" w:date="2019-11-25T15:34:00Z">
        <w:r>
          <w:delText>The dfdl:occursCountKind of the element</w:delText>
        </w:r>
      </w:del>
    </w:p>
    <w:p w14:paraId="7DFDEA99" w14:textId="1C090541" w:rsidR="00A001B9" w:rsidRPr="003E6E7D" w:rsidRDefault="009D64FD" w:rsidP="003E6E7D">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A001B9" w14:paraId="51992229" w14:textId="77777777" w:rsidTr="003E6E7D">
        <w:trPr>
          <w:cnfStyle w:val="100000000000" w:firstRow="1" w:lastRow="0" w:firstColumn="0" w:lastColumn="0" w:oddVBand="0" w:evenVBand="0" w:oddHBand="0" w:evenHBand="0" w:firstRowFirstColumn="0" w:firstRowLastColumn="0" w:lastRowFirstColumn="0" w:lastRowLastColumn="0"/>
        </w:trPr>
        <w:tc>
          <w:tcPr>
            <w:tcW w:w="0" w:type="auto"/>
            <w:hideMark/>
          </w:tcPr>
          <w:p w14:paraId="111DFB07" w14:textId="77777777" w:rsidR="00A001B9" w:rsidRDefault="009D64FD">
            <w:r>
              <w:t>separatorSuppressionPolicy</w:t>
            </w:r>
          </w:p>
        </w:tc>
        <w:tc>
          <w:tcPr>
            <w:tcW w:w="0" w:type="auto"/>
            <w:hideMark/>
          </w:tcPr>
          <w:p w14:paraId="4633F05E" w14:textId="77777777" w:rsidR="00A001B9" w:rsidRDefault="009D64FD">
            <w:r>
              <w:t>Implications</w:t>
            </w:r>
          </w:p>
        </w:tc>
      </w:tr>
      <w:tr w:rsidR="00A001B9" w14:paraId="28549993"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7AC05AD4" w14:textId="77777777" w:rsidR="00A001B9" w:rsidRDefault="009D64FD">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40697259" w14:textId="77777777" w:rsidR="00A001B9" w:rsidRDefault="009D64FD">
            <w:pPr>
              <w:rPr>
                <w:rFonts w:cs="Arial"/>
              </w:rPr>
            </w:pPr>
            <w:r>
              <w:rPr>
                <w:rFonts w:cs="Arial"/>
              </w:rPr>
              <w:t xml:space="preserve">Positional sequence where all occurrences MUST be found in the data, along with their associated separator. </w:t>
            </w:r>
          </w:p>
        </w:tc>
      </w:tr>
      <w:tr w:rsidR="00A001B9" w14:paraId="40281CD6"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0945CB1" w14:textId="77777777" w:rsidR="00A001B9" w:rsidRDefault="009D64FD">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6B4C64B"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their associated separator.</w:t>
            </w:r>
          </w:p>
        </w:tc>
      </w:tr>
      <w:tr w:rsidR="00A001B9" w14:paraId="298FD54F" w14:textId="77777777" w:rsidTr="003E6E7D">
        <w:tc>
          <w:tcPr>
            <w:tcW w:w="0" w:type="auto"/>
            <w:tcBorders>
              <w:top w:val="single" w:sz="4" w:space="0" w:color="auto"/>
              <w:left w:val="single" w:sz="4" w:space="0" w:color="auto"/>
              <w:bottom w:val="single" w:sz="4" w:space="0" w:color="auto"/>
              <w:right w:val="single" w:sz="4" w:space="0" w:color="auto"/>
            </w:tcBorders>
            <w:hideMark/>
          </w:tcPr>
          <w:p w14:paraId="5DE725AB" w14:textId="77777777" w:rsidR="00A001B9" w:rsidRDefault="009D64FD">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9CE87E"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A001B9" w14:paraId="7A3382D5" w14:textId="77777777" w:rsidTr="003E6E7D">
        <w:tc>
          <w:tcPr>
            <w:tcW w:w="0" w:type="auto"/>
            <w:tcBorders>
              <w:top w:val="single" w:sz="4" w:space="0" w:color="auto"/>
              <w:left w:val="single" w:sz="4" w:space="0" w:color="auto"/>
              <w:bottom w:val="single" w:sz="4" w:space="0" w:color="auto"/>
              <w:right w:val="single" w:sz="4" w:space="0" w:color="auto"/>
            </w:tcBorders>
          </w:tcPr>
          <w:p w14:paraId="0DF6FFA2" w14:textId="77777777" w:rsidR="00A001B9" w:rsidRDefault="009D64FD">
            <w:pPr>
              <w:rPr>
                <w:rFonts w:cs="Arial"/>
              </w:rPr>
            </w:pPr>
            <w:proofErr w:type="spellStart"/>
            <w:r>
              <w:rPr>
                <w:rFonts w:cs="Arial"/>
              </w:rPr>
              <w:t>anyEmpty</w:t>
            </w:r>
            <w:proofErr w:type="spellEnd"/>
          </w:p>
          <w:p w14:paraId="57B9ABB6" w14:textId="77777777" w:rsidR="00A001B9" w:rsidRDefault="00A001B9">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8FD585C" w14:textId="77777777" w:rsidR="00A001B9" w:rsidRDefault="009D64FD">
            <w:pPr>
              <w:rPr>
                <w:rFonts w:cs="Arial"/>
              </w:rPr>
            </w:pPr>
            <w:r>
              <w:rPr>
                <w:rFonts w:cs="Arial"/>
              </w:rPr>
              <w:t>Non-positional sequence where any occurrences that have zero length representation MAY be omitted from the data, along with their associated separator. It must be possible for speculative parsing to identify which elements are present.</w:t>
            </w:r>
          </w:p>
        </w:tc>
      </w:tr>
    </w:tbl>
    <w:p w14:paraId="252F152D" w14:textId="106B76CD"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46</w:t>
      </w:r>
      <w:r>
        <w:fldChar w:fldCharType="end"/>
      </w:r>
      <w:r>
        <w:rPr>
          <w:rFonts w:cs="Arial"/>
        </w:rPr>
        <w:t xml:space="preserve"> </w:t>
      </w:r>
      <w:r>
        <w:rPr>
          <w:rFonts w:cs="Arial"/>
          <w:noProof/>
        </w:rPr>
        <w:t>Sequence groups and separator suppression</w:t>
      </w:r>
    </w:p>
    <w:p w14:paraId="1A4C1320" w14:textId="77777777" w:rsidR="00A001B9" w:rsidRDefault="009D64FD">
      <w:pPr>
        <w:rPr>
          <w:rFonts w:cs="Arial"/>
          <w:iCs/>
          <w:lang w:eastAsia="en-GB"/>
        </w:rPr>
      </w:pPr>
      <w:r>
        <w:rPr>
          <w:rFonts w:cs="Arial"/>
          <w:iCs/>
          <w:lang w:eastAsia="en-GB"/>
        </w:rPr>
        <w:t>The following are definitions for terminology used in this section:</w:t>
      </w:r>
    </w:p>
    <w:p w14:paraId="738679CE" w14:textId="77777777" w:rsidR="00A001B9" w:rsidRDefault="009D64FD">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is capable of having a </w:t>
      </w:r>
      <w:proofErr w:type="gramStart"/>
      <w:r>
        <w:rPr>
          <w:rFonts w:cs="Arial"/>
          <w:lang w:eastAsia="en-GB"/>
        </w:rPr>
        <w:t>zero length</w:t>
      </w:r>
      <w:proofErr w:type="gramEnd"/>
      <w:r>
        <w:rPr>
          <w:rFonts w:cs="Arial"/>
          <w:lang w:eastAsia="en-GB"/>
        </w:rPr>
        <w:t xml:space="preserve"> representation and is </w:t>
      </w:r>
      <w:r>
        <w:t xml:space="preserve">followed in its enclosing group definition by only these kinds of schema </w:t>
      </w:r>
      <w:r>
        <w:rPr>
          <w:color w:val="000000"/>
        </w:rPr>
        <w:t>components</w:t>
      </w:r>
      <w:r>
        <w:t>:</w:t>
      </w:r>
    </w:p>
    <w:p w14:paraId="08FBC31C" w14:textId="77777777" w:rsidR="00A001B9" w:rsidRDefault="009D64FD" w:rsidP="00B117B5">
      <w:pPr>
        <w:pStyle w:val="ListParagraph"/>
        <w:numPr>
          <w:ilvl w:val="0"/>
          <w:numId w:val="99"/>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D78B29C" w14:textId="77777777" w:rsidR="00A001B9" w:rsidRDefault="009D64FD" w:rsidP="00B117B5">
      <w:pPr>
        <w:pStyle w:val="ListParagraph"/>
        <w:numPr>
          <w:ilvl w:val="0"/>
          <w:numId w:val="99"/>
        </w:numPr>
        <w:suppressAutoHyphens/>
        <w:spacing w:before="0" w:after="0"/>
        <w:rPr>
          <w:rFonts w:cs="Arial"/>
          <w:color w:val="000000"/>
          <w:lang w:eastAsia="en-GB"/>
        </w:rPr>
      </w:pPr>
      <w:r>
        <w:rPr>
          <w:rFonts w:cs="Arial"/>
          <w:color w:val="000000"/>
          <w:lang w:eastAsia="en-GB"/>
        </w:rPr>
        <w:t>additional potentially trailing elements</w:t>
      </w:r>
    </w:p>
    <w:p w14:paraId="5A68CF4E" w14:textId="77777777" w:rsidR="00A001B9" w:rsidRDefault="009D64FD" w:rsidP="00B117B5">
      <w:pPr>
        <w:pStyle w:val="ListParagraph"/>
        <w:numPr>
          <w:ilvl w:val="0"/>
          <w:numId w:val="99"/>
        </w:numPr>
        <w:suppressAutoHyphens/>
        <w:spacing w:before="0" w:after="0"/>
        <w:rPr>
          <w:rFonts w:cs="Arial"/>
          <w:color w:val="000000"/>
          <w:lang w:eastAsia="en-GB"/>
        </w:rPr>
      </w:pPr>
      <w:r>
        <w:rPr>
          <w:rFonts w:cs="Arial"/>
          <w:color w:val="000000"/>
          <w:lang w:eastAsia="en-GB"/>
        </w:rPr>
        <w:t>potentially trailing groups</w:t>
      </w:r>
    </w:p>
    <w:p w14:paraId="01E5CBDD" w14:textId="77777777" w:rsidR="00A001B9" w:rsidRDefault="009D64FD">
      <w:pPr>
        <w:rPr>
          <w:lang w:eastAsia="en-GB"/>
        </w:rPr>
      </w:pPr>
      <w:r>
        <w:t>Intuitively, the array or optional element occurrence could be last.</w:t>
      </w:r>
    </w:p>
    <w:p w14:paraId="67CA9FAB" w14:textId="77777777" w:rsidR="00A001B9" w:rsidRDefault="009D64FD">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635C60C7" w14:textId="77777777" w:rsidR="00A001B9" w:rsidRDefault="009D64FD">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9F99439" w14:textId="74779BD7" w:rsidR="00A001B9" w:rsidRDefault="009D64FD">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w:t>
      </w:r>
      <w:r w:rsidR="00077579">
        <w:rPr>
          <w:rFonts w:cs="Arial"/>
        </w:rPr>
        <w:t>XSD</w:t>
      </w:r>
      <w:r>
        <w:rPr>
          <w:rFonts w:cs="Arial"/>
        </w:rPr>
        <w:t xml:space="preserve"> minOccurs, </w:t>
      </w:r>
      <w:r w:rsidR="00077579">
        <w:rPr>
          <w:rFonts w:cs="Arial"/>
        </w:rPr>
        <w:t>XSD</w:t>
      </w:r>
      <w:r>
        <w:rPr>
          <w:rFonts w:cs="Arial"/>
        </w:rPr>
        <w:t xml:space="preserve">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is carried on an </w:t>
      </w:r>
      <w:r>
        <w:rPr>
          <w:rStyle w:val="Emphasis"/>
        </w:rPr>
        <w:t>element</w:t>
      </w:r>
      <w:r>
        <w:rPr>
          <w:rFonts w:cs="Arial"/>
        </w:rPr>
        <w:t xml:space="preserve"> in that sequence.</w:t>
      </w:r>
    </w:p>
    <w:p w14:paraId="26B8380F" w14:textId="77777777" w:rsidR="00A001B9" w:rsidRDefault="009D64FD">
      <w:pPr>
        <w:pStyle w:val="Heading3"/>
      </w:pPr>
      <w:bookmarkStart w:id="7381" w:name="_Toc361231404"/>
      <w:bookmarkStart w:id="7382" w:name="_Toc361231930"/>
      <w:bookmarkStart w:id="7383" w:name="_Toc362445228"/>
      <w:bookmarkStart w:id="7384" w:name="_Toc363909150"/>
      <w:bookmarkStart w:id="7385" w:name="_Toc364463575"/>
      <w:bookmarkStart w:id="7386" w:name="_Toc366078179"/>
      <w:bookmarkStart w:id="7387" w:name="_Toc366078798"/>
      <w:bookmarkStart w:id="7388" w:name="_Toc366079783"/>
      <w:bookmarkStart w:id="7389" w:name="_Toc366080395"/>
      <w:bookmarkStart w:id="7390" w:name="_Toc366081004"/>
      <w:bookmarkStart w:id="7391" w:name="_Toc366505344"/>
      <w:bookmarkStart w:id="7392" w:name="_Toc366508713"/>
      <w:bookmarkStart w:id="7393" w:name="_Toc366513214"/>
      <w:bookmarkStart w:id="7394" w:name="_Toc366574403"/>
      <w:bookmarkStart w:id="7395" w:name="_Toc366578196"/>
      <w:bookmarkStart w:id="7396" w:name="_Toc366578790"/>
      <w:bookmarkStart w:id="7397" w:name="_Toc366579382"/>
      <w:bookmarkStart w:id="7398" w:name="_Toc366579973"/>
      <w:bookmarkStart w:id="7399" w:name="_Toc366580565"/>
      <w:bookmarkStart w:id="7400" w:name="_Toc366581156"/>
      <w:bookmarkStart w:id="7401" w:name="_Toc366581748"/>
      <w:bookmarkStart w:id="7402" w:name="_Toc349042789"/>
      <w:bookmarkStart w:id="7403" w:name="_Toc27061111"/>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r>
        <w:t>Parsing</w:t>
      </w:r>
      <w:bookmarkEnd w:id="7402"/>
      <w:r>
        <w:t xml:space="preserve"> Sequence Groups with Separators</w:t>
      </w:r>
      <w:bookmarkEnd w:id="7403"/>
    </w:p>
    <w:p w14:paraId="044B59C4" w14:textId="2F2BCE67" w:rsidR="00A001B9" w:rsidRDefault="009D64FD">
      <w:pPr>
        <w:rPr>
          <w:ins w:id="7404" w:author="Mike Beckerle" w:date="2019-11-25T15:35:00Z"/>
          <w:rFonts w:cs="Arial"/>
        </w:rPr>
      </w:pPr>
      <w:ins w:id="7405" w:author="Mike Beckerle" w:date="2019-11-25T15:35:00Z">
        <w:r>
          <w:t xml:space="preserve">Parsing child elements is described first. Parsing for child groups is described in Section </w:t>
        </w:r>
      </w:ins>
      <w:ins w:id="7406" w:author="Mike Beckerle" w:date="2019-11-25T15:39:00Z">
        <w:r>
          <w:fldChar w:fldCharType="begin"/>
        </w:r>
        <w:r>
          <w:instrText xml:space="preserve"> REF _Ref25588773 \r \h </w:instrText>
        </w:r>
      </w:ins>
      <w:ins w:id="7407" w:author="Mike Beckerle" w:date="2019-11-25T15:39:00Z">
        <w:r>
          <w:fldChar w:fldCharType="separate"/>
        </w:r>
      </w:ins>
      <w:ins w:id="7408" w:author="Mike Beckerle" w:date="2019-12-12T16:39:00Z">
        <w:r w:rsidR="002D29EA">
          <w:t>14.2.2.3</w:t>
        </w:r>
      </w:ins>
      <w:ins w:id="7409" w:author="Mike Beckerle" w:date="2019-11-25T15:39:00Z">
        <w:r>
          <w:fldChar w:fldCharType="end"/>
        </w:r>
      </w:ins>
      <w:ins w:id="7410" w:author="Mike Beckerle" w:date="2019-11-25T15:35:00Z">
        <w:r>
          <w:t>.</w:t>
        </w:r>
      </w:ins>
    </w:p>
    <w:p w14:paraId="59BF5E29" w14:textId="77777777" w:rsidR="00A001B9" w:rsidRDefault="009D64FD">
      <w:pPr>
        <w:rPr>
          <w:del w:id="7411" w:author="Mike Beckerle" w:date="2019-09-17T17:51:00Z"/>
          <w:rFonts w:cs="Arial"/>
          <w:lang w:eastAsia="en-GB"/>
        </w:rPr>
      </w:pPr>
      <w:r>
        <w:rPr>
          <w:rFonts w:cs="Arial"/>
        </w:rPr>
        <w:t xml:space="preserve">When an element is required and is not an array then one occurrence is always expected along with its separator. </w:t>
      </w:r>
      <w:ins w:id="7412" w:author="Mike Beckerle" w:date="2019-09-17T17:51: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ins>
      <w:del w:id="7413" w:author="Mike Beckerle" w:date="2019-09-17T17:51:00Z">
        <w:r>
          <w:rPr>
            <w:rFonts w:cs="Arial"/>
          </w:rPr>
          <w:delText xml:space="preserve">The dfdl:separatorSuppressionPolicy is not applicable and the implied behavior is 'never'. </w:delText>
        </w:r>
      </w:del>
    </w:p>
    <w:p w14:paraId="1D8C404F" w14:textId="77777777" w:rsidR="00A001B9" w:rsidRDefault="009D64FD">
      <w:pPr>
        <w:rPr>
          <w:ins w:id="7414" w:author="Mike Beckerle" w:date="2019-09-17T17:50:00Z"/>
          <w:rFonts w:cs="Arial"/>
        </w:rPr>
      </w:pPr>
      <w:ins w:id="7415" w:author="Mike Beckerle" w:date="2019-10-11T12:57:00Z">
        <w:r>
          <w:rPr>
            <w:rFonts w:cs="Arial"/>
          </w:rPr>
          <w:t xml:space="preserve"> </w:t>
        </w:r>
      </w:ins>
      <w:r>
        <w:rPr>
          <w:rFonts w:cs="Arial"/>
        </w:rPr>
        <w:t xml:space="preserve">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288BE261" w14:textId="138166CB" w:rsidR="00A001B9" w:rsidRDefault="009D64FD">
      <w:pPr>
        <w:rPr>
          <w:del w:id="7416" w:author="Mike Beckerle" w:date="2019-09-17T17:52:00Z"/>
          <w:rFonts w:cs="Arial"/>
          <w:bCs/>
          <w:lang w:eastAsia="en-GB"/>
        </w:rPr>
      </w:pPr>
      <w:r>
        <w:rPr>
          <w:rFonts w:cs="Arial"/>
        </w:rPr>
        <w:t xml:space="preserve">When </w:t>
      </w:r>
      <w:proofErr w:type="spellStart"/>
      <w:r>
        <w:rPr>
          <w:rFonts w:cs="Arial"/>
        </w:rPr>
        <w:t>dfdl:occursCountKind</w:t>
      </w:r>
      <w:proofErr w:type="spellEnd"/>
      <w:r>
        <w:rPr>
          <w:rFonts w:cs="Arial"/>
        </w:rPr>
        <w:t xml:space="preserve"> is 'fixed' then </w:t>
      </w:r>
      <w:r w:rsidR="00077579">
        <w:rPr>
          <w:rFonts w:cs="Arial"/>
        </w:rPr>
        <w:t>XSD</w:t>
      </w:r>
      <w:r>
        <w:rPr>
          <w:rFonts w:cs="Arial"/>
        </w:rPr>
        <w:t xml:space="preserve"> minOccurs must equal </w:t>
      </w:r>
      <w:proofErr w:type="spellStart"/>
      <w:r>
        <w:rPr>
          <w:rFonts w:cs="Arial"/>
        </w:rPr>
        <w:t>maxOccurs</w:t>
      </w:r>
      <w:proofErr w:type="spellEnd"/>
      <w:r>
        <w:rPr>
          <w:rFonts w:cs="Arial"/>
        </w:rPr>
        <w:t xml:space="preserve"> and that many occurrences are always expected along with their separators.</w:t>
      </w:r>
      <w:ins w:id="7417" w:author="Mike Beckerle" w:date="2019-09-17T17:52:00Z">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18" w:author="Mike Beckerle" w:date="2019-09-17T17:52:00Z">
        <w:r>
          <w:rPr>
            <w:rFonts w:cs="Arial"/>
          </w:rPr>
          <w:delText xml:space="preserve"> The dfdl:separatorSuppressionPolicy is not applicable and the implied behaviour is 'never'.</w:delText>
        </w:r>
      </w:del>
    </w:p>
    <w:p w14:paraId="19786840" w14:textId="77777777" w:rsidR="00A001B9" w:rsidRDefault="00A001B9">
      <w:pPr>
        <w:rPr>
          <w:ins w:id="7419" w:author="Mike Beckerle" w:date="2019-09-17T17:52:00Z"/>
          <w:rFonts w:cs="Arial"/>
        </w:rPr>
      </w:pPr>
    </w:p>
    <w:p w14:paraId="3B441DE4"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ins w:id="7420" w:author="Mike Beckerle" w:date="2019-09-17T17:53: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21" w:author="Mike Beckerle" w:date="2019-09-17T17:53:00Z">
        <w:r>
          <w:rPr>
            <w:rFonts w:cs="Arial"/>
          </w:rPr>
          <w:delText>The dfdl:separatorSuppressionPolicy is not applicable and the implied behaviour is 'never'.</w:delText>
        </w:r>
      </w:del>
    </w:p>
    <w:p w14:paraId="3F3B87F9"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ins w:id="7422" w:author="Mike Beckerle" w:date="2019-09-17T17:54: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xml:space="preserve">' and it is a </w:t>
        </w:r>
      </w:ins>
      <w:r>
        <w:rPr>
          <w:rFonts w:cs="Arial"/>
          <w:bCs/>
          <w:lang w:eastAsia="en-GB"/>
        </w:rPr>
        <w:t>Schema Definition Error</w:t>
      </w:r>
      <w:ins w:id="7423" w:author="Mike Beckerle" w:date="2019-09-17T17:54:00Z">
        <w:r>
          <w:rPr>
            <w:rFonts w:cs="Arial"/>
            <w:bCs/>
            <w:lang w:eastAsia="en-GB"/>
          </w:rPr>
          <w:t xml:space="preserve"> otherwise.</w:t>
        </w:r>
      </w:ins>
      <w:del w:id="7424" w:author="Mike Beckerle" w:date="2019-09-17T17:54:00Z">
        <w:r>
          <w:rPr>
            <w:rFonts w:cs="Arial"/>
          </w:rPr>
          <w:delText>The dfdl:separatorSuppressionPolicy is not applicable and the implied behaviour is   'anyEmpty'.</w:delText>
        </w:r>
      </w:del>
      <w:r>
        <w:rPr>
          <w:rFonts w:cs="Arial"/>
        </w:rPr>
        <w:t xml:space="preserve"> </w:t>
      </w:r>
    </w:p>
    <w:p w14:paraId="69DC349F"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ins w:id="7425" w:author="Mike Beckerle" w:date="2019-09-17T17:55:00Z">
        <w:r>
          <w:rPr>
            <w:rFonts w:cs="Arial"/>
            <w:bCs/>
            <w:lang w:eastAsia="en-GB"/>
          </w:rPr>
          <w:t>of the sequence has no effect.</w:t>
        </w:r>
        <w:r>
          <w:rPr>
            <w:rFonts w:cs="Arial"/>
            <w:lang w:eastAsia="en-GB"/>
          </w:rPr>
          <w:t xml:space="preserve"> </w:t>
        </w:r>
      </w:ins>
      <w:del w:id="7426" w:author="Mike Beckerle" w:date="2019-09-17T17:55:00Z">
        <w:r>
          <w:rPr>
            <w:rFonts w:cs="Arial"/>
          </w:rPr>
          <w:delText>is not applicable and the implied behaviour is 'anyEmpty'.</w:delText>
        </w:r>
      </w:del>
      <w:r>
        <w:rPr>
          <w:rFonts w:cs="Arial"/>
        </w:rPr>
        <w:t xml:space="preserve"> </w:t>
      </w:r>
    </w:p>
    <w:p w14:paraId="3FDB9772" w14:textId="554EBDB6" w:rsidR="00A001B9" w:rsidRDefault="009D64FD">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w:t>
      </w:r>
      <w:r w:rsidR="00077579">
        <w:rPr>
          <w:rFonts w:cs="Arial"/>
        </w:rPr>
        <w:t>XSD</w:t>
      </w:r>
      <w:r>
        <w:rPr>
          <w:rFonts w:cs="Arial"/>
        </w:rPr>
        <w:t xml:space="preserve"> minOccurs and </w:t>
      </w:r>
      <w:proofErr w:type="spellStart"/>
      <w:r>
        <w:rPr>
          <w:rFonts w:cs="Arial"/>
        </w:rPr>
        <w:t>maxOccurs</w:t>
      </w:r>
      <w:proofErr w:type="spellEnd"/>
      <w:r>
        <w:rPr>
          <w:rFonts w:cs="Arial"/>
        </w:rPr>
        <w:t xml:space="preserve"> (inclusive) occurrences and their separators are expected</w:t>
      </w:r>
      <w:ins w:id="7427" w:author="Mike Beckerle" w:date="2019-09-17T17:55: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28" w:author="Mike Beckerle" w:date="2019-09-17T17:55:00Z">
        <w:r>
          <w:rPr>
            <w:rFonts w:cs="Arial"/>
          </w:rPr>
          <w:delText>The dfdl:separatorSuppressionPolicy is applicable and determines when separators are expected for optional zero-length occurrences</w:delText>
        </w:r>
        <w:r>
          <w:rPr>
            <w:rFonts w:cs="Arial"/>
            <w:lang w:eastAsia="en-GB"/>
          </w:rPr>
          <w:delText>.</w:delText>
        </w:r>
      </w:del>
    </w:p>
    <w:p w14:paraId="664DC887" w14:textId="0E9FFAD3" w:rsidR="00A001B9" w:rsidRDefault="009D64FD">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w:t>
      </w:r>
      <w:r w:rsidR="00077579">
        <w:rPr>
          <w:rFonts w:cs="Arial"/>
        </w:rPr>
        <w:t>XSD</w:t>
      </w:r>
      <w:r>
        <w:rPr>
          <w:rFonts w:cs="Arial"/>
        </w:rPr>
        <w:t xml:space="preserve">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proofErr w:type="gramStart"/>
      <w:r>
        <w:rPr>
          <w:rFonts w:cs="Arial"/>
        </w:rPr>
        <w:t>taking into account</w:t>
      </w:r>
      <w:proofErr w:type="gramEnd"/>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875"/>
        <w:gridCol w:w="1417"/>
        <w:gridCol w:w="1417"/>
        <w:gridCol w:w="1123"/>
        <w:gridCol w:w="1123"/>
        <w:gridCol w:w="1123"/>
      </w:tblGrid>
      <w:tr w:rsidR="00A001B9" w14:paraId="5A633B47" w14:textId="77777777" w:rsidTr="006F6E46">
        <w:trPr>
          <w:cantSplit/>
          <w:jc w:val="center"/>
        </w:trPr>
        <w:tc>
          <w:tcPr>
            <w:tcW w:w="1144"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12D442" w14:textId="77777777" w:rsidR="00A001B9" w:rsidRPr="006F6E46" w:rsidRDefault="009D64FD">
            <w:pPr>
              <w:pStyle w:val="TableContents"/>
              <w:keepNext/>
              <w:jc w:val="center"/>
              <w:rPr>
                <w:b/>
                <w:sz w:val="16"/>
                <w:szCs w:val="16"/>
              </w:rPr>
            </w:pPr>
            <w:bookmarkStart w:id="7429" w:name="_Toc318471275"/>
            <w:proofErr w:type="spellStart"/>
            <w:r w:rsidRPr="006F6E46">
              <w:rPr>
                <w:b/>
                <w:sz w:val="16"/>
                <w:szCs w:val="16"/>
              </w:rPr>
              <w:t>dfdl</w:t>
            </w:r>
            <w:proofErr w:type="spellEnd"/>
            <w:r w:rsidRPr="006F6E46">
              <w:rPr>
                <w:b/>
                <w:sz w:val="16"/>
                <w:szCs w:val="16"/>
              </w:rPr>
              <w:t>:</w:t>
            </w:r>
          </w:p>
          <w:p w14:paraId="5A65D36C" w14:textId="55EE0D7A" w:rsidR="00A001B9" w:rsidRPr="006F6E46" w:rsidRDefault="009D64FD" w:rsidP="006F6E46">
            <w:pPr>
              <w:pStyle w:val="TableContents"/>
              <w:keepNext/>
              <w:jc w:val="center"/>
              <w:rPr>
                <w:b/>
                <w:sz w:val="16"/>
                <w:szCs w:val="16"/>
              </w:rPr>
            </w:pPr>
            <w:r w:rsidRPr="006F6E46">
              <w:rPr>
                <w:b/>
                <w:sz w:val="16"/>
                <w:szCs w:val="16"/>
              </w:rPr>
              <w:t>separator</w:t>
            </w:r>
            <w:r w:rsidR="006F6E46">
              <w:rPr>
                <w:b/>
                <w:sz w:val="16"/>
                <w:szCs w:val="16"/>
              </w:rPr>
              <w:t>-</w:t>
            </w:r>
            <w:r w:rsidRPr="006F6E46">
              <w:rPr>
                <w:b/>
                <w:sz w:val="16"/>
                <w:szCs w:val="16"/>
              </w:rPr>
              <w:t>Suppression</w:t>
            </w:r>
            <w:r w:rsidR="006F6E46">
              <w:rPr>
                <w:b/>
                <w:sz w:val="16"/>
                <w:szCs w:val="16"/>
              </w:rPr>
              <w:t>-</w:t>
            </w:r>
            <w:r w:rsidRPr="006F6E46">
              <w:rPr>
                <w:b/>
                <w:sz w:val="16"/>
                <w:szCs w:val="16"/>
              </w:rPr>
              <w:t>Policy</w:t>
            </w:r>
          </w:p>
        </w:tc>
        <w:tc>
          <w:tcPr>
            <w:tcW w:w="3856"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6CC236" w14:textId="77777777" w:rsidR="00A001B9" w:rsidRDefault="009D64FD">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A001B9" w14:paraId="66DE29F3" w14:textId="77777777" w:rsidTr="006F6E46">
        <w:trPr>
          <w:cantSplit/>
          <w:jc w:val="center"/>
        </w:trPr>
        <w:tc>
          <w:tcPr>
            <w:tcW w:w="1144" w:type="pct"/>
            <w:vMerge/>
            <w:tcBorders>
              <w:top w:val="single" w:sz="4" w:space="0" w:color="auto"/>
              <w:left w:val="single" w:sz="4" w:space="0" w:color="auto"/>
              <w:bottom w:val="single" w:sz="4" w:space="0" w:color="auto"/>
              <w:right w:val="single" w:sz="4" w:space="0" w:color="auto"/>
            </w:tcBorders>
            <w:vAlign w:val="center"/>
            <w:hideMark/>
          </w:tcPr>
          <w:p w14:paraId="2BE5EC55" w14:textId="77777777" w:rsidR="00A001B9" w:rsidRDefault="00A001B9">
            <w:pPr>
              <w:spacing w:before="0" w:after="0"/>
              <w:rPr>
                <w:rFonts w:eastAsia="MS Mincho" w:cs="Arial"/>
                <w:b/>
                <w:sz w:val="16"/>
                <w:szCs w:val="16"/>
                <w:lang w:eastAsia="ja-JP"/>
              </w:rPr>
            </w:pPr>
          </w:p>
        </w:tc>
        <w:tc>
          <w:tcPr>
            <w:tcW w:w="2631"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A8550B" w14:textId="77777777" w:rsidR="00A001B9" w:rsidRDefault="009D64FD">
            <w:pPr>
              <w:pStyle w:val="TableContents"/>
              <w:keepNext/>
              <w:jc w:val="center"/>
              <w:rPr>
                <w:b/>
                <w:sz w:val="16"/>
                <w:szCs w:val="16"/>
              </w:rPr>
            </w:pPr>
            <w:r>
              <w:rPr>
                <w:b/>
                <w:sz w:val="16"/>
                <w:szCs w:val="16"/>
              </w:rPr>
              <w:t>Potentially Trailing</w:t>
            </w:r>
          </w:p>
        </w:tc>
        <w:tc>
          <w:tcPr>
            <w:tcW w:w="12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D34A83" w14:textId="77777777" w:rsidR="00A001B9" w:rsidRDefault="009D64FD">
            <w:pPr>
              <w:pStyle w:val="TableContents"/>
              <w:keepNext/>
              <w:jc w:val="center"/>
              <w:rPr>
                <w:b/>
                <w:sz w:val="16"/>
                <w:szCs w:val="16"/>
              </w:rPr>
            </w:pPr>
            <w:r>
              <w:rPr>
                <w:b/>
                <w:sz w:val="16"/>
                <w:szCs w:val="16"/>
              </w:rPr>
              <w:t>Not Potentially Trailing</w:t>
            </w:r>
          </w:p>
        </w:tc>
      </w:tr>
      <w:tr w:rsidR="00A001B9" w14:paraId="4F827E5B" w14:textId="77777777" w:rsidTr="006F6E46">
        <w:trPr>
          <w:cantSplit/>
          <w:jc w:val="center"/>
        </w:trPr>
        <w:tc>
          <w:tcPr>
            <w:tcW w:w="1144" w:type="pct"/>
            <w:vMerge/>
            <w:tcBorders>
              <w:top w:val="single" w:sz="4" w:space="0" w:color="auto"/>
              <w:left w:val="single" w:sz="4" w:space="0" w:color="auto"/>
              <w:bottom w:val="single" w:sz="4" w:space="0" w:color="auto"/>
              <w:right w:val="single" w:sz="4" w:space="0" w:color="auto"/>
            </w:tcBorders>
            <w:vAlign w:val="center"/>
            <w:hideMark/>
          </w:tcPr>
          <w:p w14:paraId="73FC4F7A" w14:textId="77777777" w:rsidR="00A001B9" w:rsidRDefault="00A001B9">
            <w:pPr>
              <w:spacing w:before="0" w:after="0"/>
              <w:rPr>
                <w:rFonts w:eastAsia="MS Mincho" w:cs="Arial"/>
                <w:b/>
                <w:sz w:val="16"/>
                <w:szCs w:val="16"/>
                <w:lang w:eastAsia="ja-JP"/>
              </w:rPr>
            </w:pPr>
          </w:p>
        </w:tc>
        <w:tc>
          <w:tcPr>
            <w:tcW w:w="124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81F35B"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38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61C399"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9A0BE"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882E5"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A001B9" w14:paraId="36BA761F" w14:textId="77777777" w:rsidTr="006F6E46">
        <w:trPr>
          <w:cantSplit/>
          <w:jc w:val="center"/>
        </w:trPr>
        <w:tc>
          <w:tcPr>
            <w:tcW w:w="1144" w:type="pct"/>
            <w:vMerge/>
            <w:tcBorders>
              <w:top w:val="single" w:sz="4" w:space="0" w:color="auto"/>
              <w:left w:val="single" w:sz="4" w:space="0" w:color="auto"/>
              <w:bottom w:val="single" w:sz="4" w:space="0" w:color="auto"/>
              <w:right w:val="single" w:sz="4" w:space="0" w:color="auto"/>
            </w:tcBorders>
            <w:vAlign w:val="center"/>
            <w:hideMark/>
          </w:tcPr>
          <w:p w14:paraId="5C3649DD" w14:textId="77777777" w:rsidR="00A001B9" w:rsidRDefault="00A001B9">
            <w:pPr>
              <w:spacing w:before="0" w:after="0"/>
              <w:rPr>
                <w:rFonts w:eastAsia="MS Mincho" w:cs="Arial"/>
                <w:b/>
                <w:sz w:val="16"/>
                <w:szCs w:val="16"/>
                <w:lang w:eastAsia="ja-JP"/>
              </w:rPr>
            </w:pPr>
          </w:p>
        </w:tc>
        <w:tc>
          <w:tcPr>
            <w:tcW w:w="47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BC9733" w14:textId="77777777" w:rsidR="00A001B9" w:rsidRDefault="009D64FD">
            <w:pPr>
              <w:pStyle w:val="TableContents"/>
              <w:keepNext/>
              <w:jc w:val="center"/>
              <w:rPr>
                <w:b/>
                <w:sz w:val="16"/>
                <w:szCs w:val="16"/>
              </w:rPr>
            </w:pPr>
            <w:r>
              <w:rPr>
                <w:b/>
                <w:sz w:val="16"/>
                <w:szCs w:val="16"/>
              </w:rPr>
              <w:t>Element not declared last</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01594B" w14:textId="77777777" w:rsidR="00A001B9" w:rsidRDefault="009D64FD">
            <w:pPr>
              <w:pStyle w:val="TableContents"/>
              <w:keepNext/>
              <w:jc w:val="center"/>
              <w:rPr>
                <w:b/>
                <w:sz w:val="16"/>
                <w:szCs w:val="16"/>
              </w:rPr>
            </w:pPr>
            <w:r>
              <w:rPr>
                <w:b/>
                <w:sz w:val="16"/>
                <w:szCs w:val="16"/>
              </w:rPr>
              <w:t>Element declared last</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CB5CF4" w14:textId="77777777" w:rsidR="00A001B9" w:rsidRDefault="009D64FD">
            <w:pPr>
              <w:pStyle w:val="TableContents"/>
              <w:keepNext/>
              <w:jc w:val="center"/>
              <w:rPr>
                <w:b/>
                <w:sz w:val="16"/>
                <w:szCs w:val="16"/>
              </w:rPr>
            </w:pPr>
            <w:r>
              <w:rPr>
                <w:b/>
                <w:sz w:val="16"/>
                <w:szCs w:val="16"/>
              </w:rPr>
              <w:t>Element declared last or occurrence followed by end-of-group</w:t>
            </w:r>
          </w:p>
        </w:tc>
        <w:tc>
          <w:tcPr>
            <w:tcW w:w="6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B9B3CB" w14:textId="77777777" w:rsidR="00A001B9" w:rsidRDefault="009D64FD">
            <w:pPr>
              <w:pStyle w:val="TableContents"/>
              <w:keepNext/>
              <w:jc w:val="center"/>
              <w:rPr>
                <w:b/>
                <w:sz w:val="16"/>
                <w:szCs w:val="16"/>
              </w:rPr>
            </w:pPr>
            <w:r>
              <w:rPr>
                <w:b/>
                <w:sz w:val="16"/>
                <w:szCs w:val="16"/>
              </w:rPr>
              <w:t>Element not declared last and occurrence not followed by end-of-group</w:t>
            </w: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40331A3C" w14:textId="77777777" w:rsidR="00A001B9" w:rsidRDefault="00A001B9">
            <w:pPr>
              <w:spacing w:before="0" w:after="0"/>
              <w:rPr>
                <w:rFonts w:eastAsia="MS Mincho" w:cs="Arial"/>
                <w:b/>
                <w:sz w:val="16"/>
                <w:szCs w:val="16"/>
                <w:lang w:eastAsia="ja-JP"/>
              </w:rPr>
            </w:pP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03823F13" w14:textId="77777777" w:rsidR="00A001B9" w:rsidRDefault="00A001B9">
            <w:pPr>
              <w:spacing w:before="0" w:after="0"/>
              <w:rPr>
                <w:rFonts w:eastAsia="MS Mincho" w:cs="Arial"/>
                <w:b/>
                <w:sz w:val="16"/>
                <w:szCs w:val="16"/>
                <w:lang w:eastAsia="ja-JP"/>
              </w:rPr>
            </w:pPr>
          </w:p>
        </w:tc>
      </w:tr>
      <w:tr w:rsidR="00A001B9" w14:paraId="6D37469E" w14:textId="77777777" w:rsidTr="006F6E46">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2A526246" w14:textId="77777777" w:rsidR="00A001B9" w:rsidRDefault="009D64FD">
            <w:pPr>
              <w:pStyle w:val="TableContents"/>
              <w:keepNext/>
              <w:jc w:val="center"/>
              <w:rPr>
                <w:sz w:val="16"/>
                <w:szCs w:val="16"/>
              </w:rPr>
            </w:pPr>
            <w:r>
              <w:rPr>
                <w:sz w:val="16"/>
                <w:szCs w:val="16"/>
              </w:rPr>
              <w:t>never</w:t>
            </w:r>
          </w:p>
        </w:tc>
        <w:tc>
          <w:tcPr>
            <w:tcW w:w="1249"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590D732" w14:textId="77777777" w:rsidR="00A001B9" w:rsidRDefault="009D64FD">
            <w:pPr>
              <w:pStyle w:val="TableContents"/>
              <w:keepNext/>
              <w:jc w:val="center"/>
              <w:rPr>
                <w:sz w:val="16"/>
                <w:szCs w:val="16"/>
              </w:rPr>
            </w:pPr>
            <w:r>
              <w:rPr>
                <w:sz w:val="16"/>
                <w:szCs w:val="16"/>
              </w:rPr>
              <w:t>Schema definition error</w:t>
            </w:r>
          </w:p>
        </w:tc>
        <w:tc>
          <w:tcPr>
            <w:tcW w:w="138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109C62BF" w14:textId="77777777" w:rsidR="00A001B9" w:rsidRDefault="00A001B9">
            <w:pPr>
              <w:pStyle w:val="TableContents"/>
              <w:keepNext/>
              <w:jc w:val="center"/>
              <w:rPr>
                <w:sz w:val="16"/>
                <w:szCs w:val="16"/>
              </w:rPr>
            </w:pPr>
          </w:p>
        </w:tc>
        <w:tc>
          <w:tcPr>
            <w:tcW w:w="612"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A84FB19" w14:textId="77777777" w:rsidR="00A001B9" w:rsidRDefault="009D64FD">
            <w:pPr>
              <w:pStyle w:val="TableContents"/>
              <w:keepNext/>
              <w:jc w:val="center"/>
              <w:rPr>
                <w:sz w:val="16"/>
                <w:szCs w:val="16"/>
              </w:rPr>
            </w:pPr>
            <w:r>
              <w:rPr>
                <w:sz w:val="16"/>
                <w:szCs w:val="16"/>
              </w:rPr>
              <w:t>Schema definition error</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AA1D363"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A001B9" w14:paraId="1EE20ADE" w14:textId="77777777" w:rsidTr="006F6E46">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7C9D0A70" w14:textId="77777777" w:rsidR="00A001B9" w:rsidRDefault="009D64FD">
            <w:pPr>
              <w:pStyle w:val="TableContents"/>
              <w:keepNext/>
              <w:jc w:val="center"/>
              <w:rPr>
                <w:sz w:val="16"/>
                <w:szCs w:val="16"/>
              </w:rPr>
            </w:pPr>
            <w:proofErr w:type="spellStart"/>
            <w:r>
              <w:rPr>
                <w:sz w:val="16"/>
                <w:szCs w:val="16"/>
              </w:rPr>
              <w:t>trailingEmptyStrict</w:t>
            </w:r>
            <w:proofErr w:type="spellEnd"/>
          </w:p>
        </w:tc>
        <w:tc>
          <w:tcPr>
            <w:tcW w:w="479"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FA67262" w14:textId="77777777" w:rsidR="00A001B9" w:rsidRDefault="00A001B9">
            <w:pPr>
              <w:pStyle w:val="TableContents"/>
              <w:keepNext/>
              <w:jc w:val="center"/>
              <w:rPr>
                <w:sz w:val="16"/>
                <w:szCs w:val="16"/>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1F7EF1A5"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770"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4090AD3"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12"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49F13038"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44D3BFF1" w14:textId="77777777" w:rsidR="00A001B9" w:rsidRDefault="00A001B9">
            <w:pPr>
              <w:spacing w:before="0" w:after="0"/>
              <w:rPr>
                <w:rFonts w:eastAsia="MS Mincho" w:cs="Arial"/>
                <w:sz w:val="16"/>
                <w:szCs w:val="16"/>
                <w:lang w:eastAsia="ja-JP"/>
              </w:rPr>
            </w:pP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0A775419" w14:textId="77777777" w:rsidR="00A001B9" w:rsidRDefault="00A001B9">
            <w:pPr>
              <w:spacing w:before="0" w:after="0"/>
              <w:rPr>
                <w:rFonts w:eastAsia="MS Mincho" w:cs="Arial"/>
                <w:sz w:val="16"/>
                <w:szCs w:val="16"/>
                <w:lang w:eastAsia="ja-JP"/>
              </w:rPr>
            </w:pPr>
          </w:p>
        </w:tc>
      </w:tr>
      <w:tr w:rsidR="00A001B9" w14:paraId="553DBF92" w14:textId="77777777" w:rsidTr="006F6E46">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60C79A92" w14:textId="77777777" w:rsidR="00A001B9" w:rsidRDefault="009D64FD">
            <w:pPr>
              <w:pStyle w:val="TableContents"/>
              <w:keepNext/>
              <w:jc w:val="center"/>
              <w:rPr>
                <w:sz w:val="16"/>
                <w:szCs w:val="16"/>
              </w:rPr>
            </w:pPr>
            <w:proofErr w:type="spellStart"/>
            <w:r>
              <w:rPr>
                <w:sz w:val="16"/>
                <w:szCs w:val="16"/>
              </w:rPr>
              <w:t>trailingEmpty</w:t>
            </w:r>
            <w:proofErr w:type="spellEnd"/>
          </w:p>
        </w:tc>
        <w:tc>
          <w:tcPr>
            <w:tcW w:w="479" w:type="pct"/>
            <w:vMerge/>
            <w:tcBorders>
              <w:top w:val="nil"/>
              <w:left w:val="single" w:sz="4" w:space="0" w:color="auto"/>
              <w:bottom w:val="single" w:sz="4" w:space="0" w:color="auto"/>
              <w:right w:val="single" w:sz="4" w:space="0" w:color="auto"/>
            </w:tcBorders>
            <w:vAlign w:val="center"/>
            <w:hideMark/>
          </w:tcPr>
          <w:p w14:paraId="6481CE85" w14:textId="77777777" w:rsidR="00A001B9" w:rsidRDefault="00A001B9">
            <w:pPr>
              <w:spacing w:before="0" w:after="0"/>
              <w:rPr>
                <w:rFonts w:eastAsia="MS Mincho" w:cs="Arial"/>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2DCAB57"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770" w:type="pct"/>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6A61F71"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612" w:type="pct"/>
            <w:vMerge/>
            <w:tcBorders>
              <w:top w:val="nil"/>
              <w:left w:val="single" w:sz="4" w:space="0" w:color="auto"/>
              <w:bottom w:val="single" w:sz="4" w:space="0" w:color="auto"/>
              <w:right w:val="single" w:sz="4" w:space="0" w:color="auto"/>
            </w:tcBorders>
            <w:vAlign w:val="center"/>
            <w:hideMark/>
          </w:tcPr>
          <w:p w14:paraId="6E110F09" w14:textId="77777777" w:rsidR="00A001B9" w:rsidRDefault="00A001B9">
            <w:pPr>
              <w:spacing w:before="0" w:after="0"/>
              <w:rPr>
                <w:rFonts w:eastAsia="MS Mincho" w:cs="Arial"/>
                <w:sz w:val="16"/>
                <w:szCs w:val="16"/>
                <w:lang w:eastAsia="ja-JP"/>
              </w:rPr>
            </w:pP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1F7AB612" w14:textId="77777777" w:rsidR="00A001B9" w:rsidRDefault="00A001B9">
            <w:pPr>
              <w:spacing w:before="0" w:after="0"/>
              <w:rPr>
                <w:rFonts w:eastAsia="MS Mincho" w:cs="Arial"/>
                <w:sz w:val="16"/>
                <w:szCs w:val="16"/>
                <w:lang w:eastAsia="ja-JP"/>
              </w:rPr>
            </w:pPr>
          </w:p>
        </w:tc>
        <w:tc>
          <w:tcPr>
            <w:tcW w:w="612" w:type="pct"/>
            <w:vMerge/>
            <w:tcBorders>
              <w:top w:val="single" w:sz="4" w:space="0" w:color="auto"/>
              <w:left w:val="single" w:sz="4" w:space="0" w:color="auto"/>
              <w:bottom w:val="single" w:sz="4" w:space="0" w:color="auto"/>
              <w:right w:val="single" w:sz="4" w:space="0" w:color="auto"/>
            </w:tcBorders>
            <w:vAlign w:val="center"/>
            <w:hideMark/>
          </w:tcPr>
          <w:p w14:paraId="41A7964C" w14:textId="77777777" w:rsidR="00A001B9" w:rsidRDefault="00A001B9">
            <w:pPr>
              <w:spacing w:before="0" w:after="0"/>
              <w:rPr>
                <w:rFonts w:eastAsia="MS Mincho" w:cs="Arial"/>
                <w:sz w:val="16"/>
                <w:szCs w:val="16"/>
                <w:lang w:eastAsia="ja-JP"/>
              </w:rPr>
            </w:pPr>
          </w:p>
        </w:tc>
      </w:tr>
      <w:tr w:rsidR="00A001B9" w14:paraId="73F70EA0" w14:textId="77777777" w:rsidTr="006F6E46">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3CEB1556" w14:textId="77777777" w:rsidR="00A001B9" w:rsidRDefault="009D64FD">
            <w:pPr>
              <w:pStyle w:val="TableContents"/>
              <w:keepNext/>
              <w:jc w:val="center"/>
              <w:rPr>
                <w:sz w:val="16"/>
                <w:szCs w:val="16"/>
              </w:rPr>
            </w:pPr>
            <w:proofErr w:type="spellStart"/>
            <w:r>
              <w:rPr>
                <w:sz w:val="16"/>
                <w:szCs w:val="16"/>
              </w:rPr>
              <w:t>anyEmpty</w:t>
            </w:r>
            <w:proofErr w:type="spellEnd"/>
          </w:p>
        </w:tc>
        <w:tc>
          <w:tcPr>
            <w:tcW w:w="47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219E6128" w14:textId="77777777" w:rsidR="00A001B9" w:rsidRDefault="00A001B9">
            <w:pPr>
              <w:pStyle w:val="TableContents"/>
              <w:keepNext/>
              <w:jc w:val="center"/>
              <w:rPr>
                <w:sz w:val="16"/>
                <w:szCs w:val="16"/>
              </w:rPr>
            </w:pPr>
          </w:p>
        </w:tc>
        <w:tc>
          <w:tcPr>
            <w:tcW w:w="770" w:type="pct"/>
            <w:vMerge/>
            <w:tcBorders>
              <w:top w:val="single" w:sz="4" w:space="0" w:color="auto"/>
              <w:left w:val="single" w:sz="4" w:space="0" w:color="auto"/>
              <w:bottom w:val="single" w:sz="4" w:space="0" w:color="auto"/>
              <w:right w:val="single" w:sz="4" w:space="0" w:color="auto"/>
            </w:tcBorders>
            <w:vAlign w:val="center"/>
            <w:hideMark/>
          </w:tcPr>
          <w:p w14:paraId="5401F7FF" w14:textId="77777777" w:rsidR="00A001B9" w:rsidRDefault="00A001B9">
            <w:pPr>
              <w:spacing w:before="0" w:after="0"/>
              <w:rPr>
                <w:rFonts w:eastAsia="MS Mincho" w:cs="Arial"/>
                <w:sz w:val="16"/>
                <w:szCs w:val="16"/>
                <w:lang w:eastAsia="ja-JP"/>
              </w:rPr>
            </w:pPr>
          </w:p>
        </w:tc>
        <w:tc>
          <w:tcPr>
            <w:tcW w:w="770" w:type="pct"/>
            <w:vMerge/>
            <w:tcBorders>
              <w:top w:val="single" w:sz="4" w:space="0" w:color="auto"/>
              <w:left w:val="single" w:sz="4" w:space="0" w:color="auto"/>
              <w:bottom w:val="single" w:sz="4" w:space="0" w:color="auto"/>
              <w:right w:val="single" w:sz="4" w:space="0" w:color="auto"/>
            </w:tcBorders>
            <w:vAlign w:val="center"/>
            <w:hideMark/>
          </w:tcPr>
          <w:p w14:paraId="6A93E1E1" w14:textId="77777777" w:rsidR="00A001B9" w:rsidRDefault="00A001B9">
            <w:pPr>
              <w:spacing w:before="0" w:after="0"/>
              <w:rPr>
                <w:rFonts w:eastAsia="MS Mincho" w:cs="Arial"/>
                <w:sz w:val="16"/>
                <w:szCs w:val="16"/>
                <w:lang w:eastAsia="ja-JP"/>
              </w:rPr>
            </w:pPr>
          </w:p>
        </w:tc>
        <w:tc>
          <w:tcPr>
            <w:tcW w:w="612"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64D5253" w14:textId="77777777" w:rsidR="00A001B9" w:rsidRDefault="00A001B9">
            <w:pPr>
              <w:pStyle w:val="TableContents"/>
              <w:keepNext/>
              <w:jc w:val="center"/>
              <w:rPr>
                <w:sz w:val="16"/>
                <w:szCs w:val="16"/>
              </w:rPr>
            </w:pPr>
          </w:p>
        </w:tc>
        <w:tc>
          <w:tcPr>
            <w:tcW w:w="612"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1F5C0EF9"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12"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9B7319D"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7F911F9" w14:textId="48D2B0B3"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47</w:t>
      </w:r>
      <w:r w:rsidR="00342DB5">
        <w:rPr>
          <w:noProof/>
        </w:rPr>
        <w:fldChar w:fldCharType="end"/>
      </w:r>
      <w:r>
        <w:t xml:space="preserve"> Separator Suppression for </w:t>
      </w:r>
      <w:proofErr w:type="spellStart"/>
      <w:r>
        <w:t>dfdl:occursCountKind</w:t>
      </w:r>
      <w:proofErr w:type="spellEnd"/>
      <w:r>
        <w:t xml:space="preserve"> 'implicit' when Parsing</w:t>
      </w:r>
    </w:p>
    <w:p w14:paraId="5933756A" w14:textId="77777777" w:rsidR="00A001B9" w:rsidRDefault="009D64FD">
      <w:r>
        <w:lastRenderedPageBreak/>
        <w:t>The notation in each cell uses the "~" symbol to mean "followed by" in the data stream. Square brackets surround things that are optional, as in they may or may not appear in the data stream.</w:t>
      </w:r>
    </w:p>
    <w:p w14:paraId="262C5C4B" w14:textId="77777777" w:rsidR="00A001B9" w:rsidRDefault="009D64FD">
      <w:r>
        <w:t xml:space="preserve">The descriptions found in the cells of the matrix do not provide a parsing algorithm, but rather state declaratively a pattern that the data must match in order to be correctly parsed. </w:t>
      </w:r>
    </w:p>
    <w:p w14:paraId="0EDD7B98" w14:textId="31421703" w:rsidR="00A001B9" w:rsidRDefault="009D64FD">
      <w:bookmarkStart w:id="7430" w:name="_Toc318471276"/>
      <w:bookmarkEnd w:id="7429"/>
      <w:proofErr w:type="spellStart"/>
      <w:r>
        <w:rPr>
          <w:b/>
          <w:i/>
        </w:rPr>
        <w:t>RepDef</w:t>
      </w:r>
      <w:proofErr w:type="spellEnd"/>
      <w:r>
        <w:rPr>
          <w:b/>
          <w:i/>
        </w:rPr>
        <w:t>(min)</w:t>
      </w:r>
      <w:r>
        <w:t xml:space="preserve"> is short for "representation" and "defaultable". It means </w:t>
      </w:r>
      <w:r w:rsidR="00077579">
        <w:t>XSD</w:t>
      </w:r>
      <w:r>
        <w:t xml:space="preserve"> minOccurs occurrences of nil, empty or normal representation</w:t>
      </w:r>
      <w:r>
        <w:rPr>
          <w:rStyle w:val="FootnoteReference"/>
        </w:rPr>
        <w:footnoteReference w:id="28"/>
      </w:r>
      <w:r>
        <w:t xml:space="preserve">. These are required </w:t>
      </w:r>
      <w:proofErr w:type="gramStart"/>
      <w:r>
        <w:t>occurrences</w:t>
      </w:r>
      <w:proofErr w:type="gramEnd"/>
      <w:r>
        <w:t xml:space="preserve"> so default rules apply for empty representations. </w:t>
      </w:r>
      <w:r w:rsidR="00077579">
        <w:t>XSD</w:t>
      </w:r>
      <w:r>
        <w:t xml:space="preserve"> minOccurs may be 0, in which case there are no required occurrences.</w:t>
      </w:r>
      <w:bookmarkEnd w:id="7430"/>
    </w:p>
    <w:p w14:paraId="61DB4198" w14:textId="77777777" w:rsidR="00A001B9" w:rsidRDefault="009D64FD">
      <w:bookmarkStart w:id="7431" w:name="_Toc318471277"/>
      <w:r>
        <w:rPr>
          <w:b/>
          <w:i/>
        </w:rPr>
        <w:t>Rep(M)</w:t>
      </w:r>
      <w:r>
        <w:t xml:space="preserve"> means M occurrences of nil, empty, normal or absent representation. These are optional </w:t>
      </w:r>
      <w:proofErr w:type="gramStart"/>
      <w:r>
        <w:t>occurrences</w:t>
      </w:r>
      <w:proofErr w:type="gramEnd"/>
      <w:r>
        <w:t xml:space="preserve"> so default rules do not apply for empty representations.</w:t>
      </w:r>
      <w:bookmarkEnd w:id="7431"/>
    </w:p>
    <w:p w14:paraId="33705A15" w14:textId="77777777" w:rsidR="00A001B9" w:rsidRDefault="009D64FD">
      <w:bookmarkStart w:id="7432"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29"/>
      </w:r>
      <w:r>
        <w:t xml:space="preserve">. This is an optional </w:t>
      </w:r>
      <w:proofErr w:type="gramStart"/>
      <w:r>
        <w:t>occurrence</w:t>
      </w:r>
      <w:proofErr w:type="gramEnd"/>
      <w:r>
        <w:t xml:space="preserve"> so default rules do not apply.</w:t>
      </w:r>
      <w:bookmarkEnd w:id="7432"/>
    </w:p>
    <w:p w14:paraId="783CA6C0" w14:textId="05ED6C83" w:rsidR="00A001B9" w:rsidRDefault="009D64FD">
      <w:r>
        <w:t xml:space="preserve">A notation like </w:t>
      </w:r>
      <w:r>
        <w:rPr>
          <w:b/>
          <w:bCs/>
          <w:i/>
          <w:iCs/>
        </w:rPr>
        <w:t>Rep(M &lt;= max – min)</w:t>
      </w:r>
      <w:r>
        <w:t xml:space="preserve"> means that there are M occurrences, where M is some value between the values of the </w:t>
      </w:r>
      <w:r w:rsidR="00077579">
        <w:t>XSD</w:t>
      </w:r>
      <w:r>
        <w:t xml:space="preserve"> minOccurs and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49D60CC2" w14:textId="77777777" w:rsidR="00A001B9" w:rsidRDefault="009D64FD">
      <w:pPr>
        <w:pStyle w:val="Heading4"/>
        <w:rPr>
          <w:rFonts w:eastAsia="Times New Roman"/>
          <w:lang w:eastAsia="en-GB"/>
        </w:rPr>
      </w:pPr>
      <w:r>
        <w:rPr>
          <w:rFonts w:eastAsia="Times New Roman"/>
          <w:lang w:eastAsia="en-GB"/>
        </w:rPr>
        <w:t xml:space="preserve">Errors When the Sequence is Positional </w:t>
      </w:r>
    </w:p>
    <w:p w14:paraId="33B455CE" w14:textId="46C2E8A6" w:rsidR="00A001B9" w:rsidRDefault="009D64FD">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w:t>
      </w:r>
      <w:r w:rsidR="00077579">
        <w:rPr>
          <w:lang w:eastAsia="en-GB"/>
        </w:rPr>
        <w:t>XSD</w:t>
      </w:r>
      <w:r>
        <w:rPr>
          <w:lang w:eastAsia="en-GB"/>
        </w:rPr>
        <w:t xml:space="preserve">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284C85D2" w14:textId="77777777" w:rsidR="00A001B9" w:rsidRDefault="009D64FD" w:rsidP="00B117B5">
      <w:pPr>
        <w:numPr>
          <w:ilvl w:val="0"/>
          <w:numId w:val="100"/>
        </w:numPr>
      </w:pPr>
      <w:r>
        <w:t xml:space="preserve">If a sequence has </w:t>
      </w:r>
      <w:proofErr w:type="spellStart"/>
      <w:r>
        <w:t>dfdl:separatorSuppressionPolicy</w:t>
      </w:r>
      <w:proofErr w:type="spellEnd"/>
      <w:r>
        <w:t xml:space="preserve"> 'never'; </w:t>
      </w:r>
    </w:p>
    <w:p w14:paraId="1AB695CB" w14:textId="77777777" w:rsidR="00A001B9" w:rsidRDefault="009D64FD" w:rsidP="00B117B5">
      <w:pPr>
        <w:numPr>
          <w:ilvl w:val="0"/>
          <w:numId w:val="100"/>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699D51AE" w14:textId="77777777" w:rsidR="00A001B9" w:rsidRDefault="009D64FD">
      <w:pPr>
        <w:pStyle w:val="Heading4"/>
        <w:rPr>
          <w:rFonts w:eastAsia="Times New Roman"/>
        </w:rPr>
      </w:pPr>
      <w:r>
        <w:rPr>
          <w:rFonts w:eastAsia="Times New Roman"/>
        </w:rPr>
        <w:t xml:space="preserve">Example Parsing Scenarios </w:t>
      </w:r>
    </w:p>
    <w:p w14:paraId="53535E3F" w14:textId="77777777" w:rsidR="00A001B9" w:rsidRDefault="009D64FD">
      <w:r>
        <w:t>Consider the cell of the matrix above for the element in this DFDL schema fragment:</w:t>
      </w:r>
    </w:p>
    <w:p w14:paraId="40536F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5BDC03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2290B1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3EB2A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0FDC81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196C6C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6F7E67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5F48A3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00ACBFBA"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E43E961" w14:textId="77777777" w:rsidR="00A001B9" w:rsidRDefault="009D64FD">
      <w:r>
        <w:t>Within the sequence this element 'a' is clearly potentially trailing as it is declared last. The corresponding cell in the matrix above contains this description:</w:t>
      </w:r>
    </w:p>
    <w:p w14:paraId="0E5D31E4" w14:textId="77777777" w:rsidR="00A001B9" w:rsidRDefault="009D64FD">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284FBC64" w14:textId="1EA1BAC5" w:rsidR="00A001B9" w:rsidRDefault="009D64FD">
      <w:r>
        <w:t xml:space="preserve">Since </w:t>
      </w:r>
      <w:r w:rsidR="00077579">
        <w:t>XSD</w:t>
      </w:r>
      <w:r>
        <w:t xml:space="preserve"> minOccurs='0', the first term, </w:t>
      </w:r>
      <w:proofErr w:type="spellStart"/>
      <w:r>
        <w:t>RepDef</w:t>
      </w:r>
      <w:proofErr w:type="spellEnd"/>
      <w:r>
        <w:t xml:space="preserve">(min) vanishes. </w:t>
      </w:r>
      <w:proofErr w:type="gramStart"/>
      <w:r>
        <w:t>So</w:t>
      </w:r>
      <w:proofErr w:type="gramEnd"/>
      <w:r>
        <w:t xml:space="preserve"> we have left </w:t>
      </w:r>
    </w:p>
    <w:p w14:paraId="15FB0386" w14:textId="77777777" w:rsidR="00A001B9" w:rsidRDefault="009D64FD">
      <w:pPr>
        <w:ind w:left="720"/>
        <w:rPr>
          <w:i/>
        </w:rPr>
      </w:pPr>
      <w:r>
        <w:rPr>
          <w:i/>
        </w:rPr>
        <w:t xml:space="preserve">Rep(M &lt; max - min) ~ </w:t>
      </w:r>
      <w:proofErr w:type="spellStart"/>
      <w:r>
        <w:rPr>
          <w:i/>
        </w:rPr>
        <w:t>RepNonZero</w:t>
      </w:r>
      <w:proofErr w:type="spellEnd"/>
      <w:r>
        <w:rPr>
          <w:i/>
        </w:rPr>
        <w:t>(1)</w:t>
      </w:r>
    </w:p>
    <w:p w14:paraId="59C2F230" w14:textId="77777777" w:rsidR="00A001B9" w:rsidRDefault="009D64FD">
      <w:r>
        <w:t xml:space="preserve">Note Rep(M) permits absent representations, and if encountered they will simply be omitted from the </w:t>
      </w:r>
      <w:proofErr w:type="spellStart"/>
      <w:r>
        <w:t>infoset</w:t>
      </w:r>
      <w:proofErr w:type="spellEnd"/>
      <w:r>
        <w:t xml:space="preserve">. </w:t>
      </w:r>
    </w:p>
    <w:p w14:paraId="26D1F25B" w14:textId="77777777" w:rsidR="00A001B9" w:rsidRDefault="009D64FD">
      <w:proofErr w:type="gramStart"/>
      <w:r>
        <w:t>So</w:t>
      </w:r>
      <w:proofErr w:type="gramEnd"/>
      <w:r>
        <w:t xml:space="preserve"> this data </w:t>
      </w:r>
    </w:p>
    <w:p w14:paraId="5F4B5B82"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[1]|[2]|[3]|[4]|[5]</w:t>
      </w:r>
    </w:p>
    <w:p w14:paraId="69026AE2" w14:textId="77777777" w:rsidR="00A001B9" w:rsidRDefault="009D64FD">
      <w:r>
        <w:t xml:space="preserve">parses and 5 items appear in the </w:t>
      </w:r>
      <w:proofErr w:type="spellStart"/>
      <w:r>
        <w:t>infoset</w:t>
      </w:r>
      <w:proofErr w:type="spellEnd"/>
      <w:r>
        <w:t xml:space="preserve">. </w:t>
      </w:r>
    </w:p>
    <w:p w14:paraId="1CCB4615" w14:textId="77777777" w:rsidR="00A001B9" w:rsidRDefault="009D64FD">
      <w:r>
        <w:t>This data</w:t>
      </w:r>
    </w:p>
    <w:p w14:paraId="3D4C4F46"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3389FA63" w14:textId="77777777" w:rsidR="00A001B9" w:rsidRDefault="009D64FD">
      <w:r>
        <w:t xml:space="preserve">also parses because absent representations are accepted, but only one item appears in the </w:t>
      </w:r>
      <w:proofErr w:type="spellStart"/>
      <w:r>
        <w:t>infoset</w:t>
      </w:r>
      <w:proofErr w:type="spellEnd"/>
      <w:r>
        <w:t xml:space="preserve">.(The fact that the occurrence was fourth in the array is not preserved into the </w:t>
      </w:r>
      <w:proofErr w:type="spellStart"/>
      <w:r>
        <w:t>infoset</w:t>
      </w:r>
      <w:proofErr w:type="spellEnd"/>
      <w:r>
        <w:t xml:space="preserve">).  </w:t>
      </w:r>
      <w:proofErr w:type="gramStart"/>
      <w:r>
        <w:t>However</w:t>
      </w:r>
      <w:proofErr w:type="gramEnd"/>
      <w:r>
        <w:t xml:space="preserve"> this data</w:t>
      </w:r>
    </w:p>
    <w:p w14:paraId="4F576628"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66F6DD3A" w14:textId="77777777" w:rsidR="00A001B9" w:rsidRDefault="009D64FD">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2791EBF7" w14:textId="77777777" w:rsidR="00A001B9" w:rsidRDefault="009D64FD">
      <w:r>
        <w:t xml:space="preserve">Now consider the same scenario but minOccurs of '2'. The first term reappears as </w:t>
      </w:r>
      <w:proofErr w:type="spellStart"/>
      <w:r>
        <w:rPr>
          <w:rStyle w:val="Emphasis"/>
        </w:rPr>
        <w:t>RepDef</w:t>
      </w:r>
      <w:proofErr w:type="spellEnd"/>
      <w:r>
        <w:rPr>
          <w:rStyle w:val="Emphasis"/>
        </w:rPr>
        <w:t>(2).</w:t>
      </w:r>
      <w:r>
        <w:t xml:space="preserve"> The data</w:t>
      </w:r>
    </w:p>
    <w:p w14:paraId="241619CE"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7EE8BAB7" w14:textId="77777777" w:rsidR="00A001B9" w:rsidRDefault="009D64FD">
      <w:r>
        <w:t xml:space="preserve">which previously parsed successfully would now cause a processing error because the first two occurrences are required, so they </w:t>
      </w:r>
      <w:proofErr w:type="gramStart"/>
      <w:r>
        <w:t>have to</w:t>
      </w:r>
      <w:proofErr w:type="gramEnd"/>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minOccurs of '2' is:</w:t>
      </w:r>
    </w:p>
    <w:p w14:paraId="414FF83D"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3F31C72" w14:textId="77777777" w:rsidR="00A001B9" w:rsidRDefault="009D64FD">
      <w:r>
        <w:t xml:space="preserve">In this case the </w:t>
      </w:r>
      <w:proofErr w:type="spellStart"/>
      <w:r>
        <w:t>Infoset</w:t>
      </w:r>
      <w:proofErr w:type="spellEnd"/>
      <w:r>
        <w:t xml:space="preserve"> will contain 3 items with values 1, 0, 4. The 0 value arises because the occurrence has the empty representation, the occurs index is 2 so it is required, and there is a default value 0.</w:t>
      </w:r>
    </w:p>
    <w:p w14:paraId="1097048E" w14:textId="77777777" w:rsidR="00A001B9" w:rsidRDefault="009D64FD">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0C966579" w14:textId="77777777" w:rsidR="00A001B9" w:rsidRDefault="009D64FD">
      <w:pPr>
        <w:ind w:left="720"/>
        <w:rPr>
          <w:i/>
        </w:rPr>
      </w:pPr>
      <w:proofErr w:type="spellStart"/>
      <w:r>
        <w:rPr>
          <w:i/>
        </w:rPr>
        <w:t>RepDef</w:t>
      </w:r>
      <w:proofErr w:type="spellEnd"/>
      <w:r>
        <w:rPr>
          <w:i/>
        </w:rPr>
        <w:t>(min) [~ Rep(M &lt; max – min) ]</w:t>
      </w:r>
    </w:p>
    <w:p w14:paraId="00BF9B0B" w14:textId="77777777" w:rsidR="00A001B9" w:rsidRDefault="009D64FD">
      <w:r>
        <w:t xml:space="preserve">This has a </w:t>
      </w:r>
      <w:proofErr w:type="gramStart"/>
      <w:r>
        <w:t>more lax</w:t>
      </w:r>
      <w:proofErr w:type="gramEnd"/>
      <w:r>
        <w:t xml:space="preserve"> behavior so that this data is also acceptable:</w:t>
      </w:r>
    </w:p>
    <w:p w14:paraId="51AB9E6E"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FE9CCF6" w14:textId="77777777" w:rsidR="00A001B9" w:rsidRDefault="009D64FD">
      <w:r>
        <w:t xml:space="preserve">In this case the final trailing separator is tolerated, though when unparsing this final trailing separator would not be created. This is a case where what is parsed will not be exactly recreated on unparsing from the resulting </w:t>
      </w:r>
      <w:proofErr w:type="spellStart"/>
      <w:r>
        <w:t>infoset</w:t>
      </w:r>
      <w:proofErr w:type="spellEnd"/>
      <w:r>
        <w:t>, but all the information content is preserved.</w:t>
      </w:r>
    </w:p>
    <w:p w14:paraId="0768C6FF" w14:textId="76DA9A28" w:rsidR="00A001B9" w:rsidRDefault="009D64FD">
      <w:r>
        <w:t xml:space="preserve">Now consider the same scenario but </w:t>
      </w:r>
      <w:r w:rsidR="00077579">
        <w:t>XSD</w:t>
      </w:r>
      <w:r>
        <w:t xml:space="preserve"> </w:t>
      </w:r>
      <w:proofErr w:type="spellStart"/>
      <w:r>
        <w:t>maxOccurs</w:t>
      </w:r>
      <w:proofErr w:type="spellEnd"/>
      <w:r>
        <w:t xml:space="preserve"> is 'unbounded'. In that case this data is acceptable:</w:t>
      </w:r>
    </w:p>
    <w:p w14:paraId="59A6DF01"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71C6164E" w14:textId="77777777" w:rsidR="00A001B9" w:rsidRDefault="009D64FD">
      <w:pPr>
        <w:rPr>
          <w:ins w:id="7433" w:author="Mike Beckerle" w:date="2019-11-25T15:37:00Z"/>
        </w:rPr>
      </w:pPr>
      <w:r>
        <w:t xml:space="preserve">The </w:t>
      </w:r>
      <w:proofErr w:type="spellStart"/>
      <w:r>
        <w:t>infoset</w:t>
      </w:r>
      <w:proofErr w:type="spellEnd"/>
      <w:r>
        <w:t xml:space="preserve"> values are again 1, 0, 4. But all the excess separators are tolerated.</w:t>
      </w:r>
    </w:p>
    <w:p w14:paraId="5752B295" w14:textId="77777777" w:rsidR="00A001B9" w:rsidRDefault="009D64FD">
      <w:pPr>
        <w:pStyle w:val="Heading4"/>
        <w:rPr>
          <w:ins w:id="7434" w:author="Mike Beckerle" w:date="2019-11-25T15:37:00Z"/>
          <w:rFonts w:eastAsia="Times New Roman"/>
        </w:rPr>
      </w:pPr>
      <w:bookmarkStart w:id="7435" w:name="_Ref25588773"/>
      <w:ins w:id="7436" w:author="Mike Beckerle" w:date="2019-11-25T15:37:00Z">
        <w:r>
          <w:rPr>
            <w:rFonts w:eastAsia="Times New Roman"/>
          </w:rPr>
          <w:t>Parsing Child Groups within Separated Sequences</w:t>
        </w:r>
        <w:bookmarkEnd w:id="7435"/>
      </w:ins>
    </w:p>
    <w:p w14:paraId="1A99EEE6" w14:textId="77777777" w:rsidR="00A001B9" w:rsidRDefault="009D64FD">
      <w:pPr>
        <w:rPr>
          <w:ins w:id="7437" w:author="Mike Beckerle" w:date="2019-11-25T15:37:00Z"/>
        </w:rPr>
      </w:pPr>
      <w:ins w:id="7438" w:author="Mike Beckerle" w:date="2019-11-25T15:37:00Z">
        <w:r>
          <w:t xml:space="preserve">When a child of a sequence is a group then a separator is expected/tolerated depending on </w:t>
        </w:r>
        <w:proofErr w:type="spellStart"/>
        <w:r>
          <w:t>dfdl:separatorSuppressionPolicy</w:t>
        </w:r>
        <w:proofErr w:type="spellEnd"/>
        <w:r>
          <w:t xml:space="preserve"> and other factors:</w:t>
        </w:r>
      </w:ins>
    </w:p>
    <w:p w14:paraId="1E6EAF32" w14:textId="77777777" w:rsidR="00A001B9" w:rsidRDefault="009D64FD" w:rsidP="00B117B5">
      <w:pPr>
        <w:pStyle w:val="ListParagraph"/>
        <w:numPr>
          <w:ilvl w:val="0"/>
          <w:numId w:val="98"/>
        </w:numPr>
        <w:suppressAutoHyphens/>
        <w:overflowPunct w:val="0"/>
        <w:spacing w:before="0" w:after="0"/>
        <w:rPr>
          <w:ins w:id="7439" w:author="Mike Beckerle" w:date="2019-11-25T15:37:00Z"/>
        </w:rPr>
      </w:pPr>
      <w:ins w:id="7440" w:author="Mike Beckerle" w:date="2019-11-25T15:37:00Z">
        <w:r>
          <w:t>‘never’ - the child group’s associated separator is expected</w:t>
        </w:r>
      </w:ins>
    </w:p>
    <w:p w14:paraId="1743C923" w14:textId="77777777" w:rsidR="00A001B9" w:rsidRDefault="009D64FD" w:rsidP="00B117B5">
      <w:pPr>
        <w:pStyle w:val="ListParagraph"/>
        <w:numPr>
          <w:ilvl w:val="0"/>
          <w:numId w:val="98"/>
        </w:numPr>
        <w:suppressAutoHyphens/>
        <w:overflowPunct w:val="0"/>
        <w:spacing w:before="0" w:after="0"/>
        <w:rPr>
          <w:ins w:id="7441" w:author="Mike Beckerle" w:date="2019-11-25T15:37:00Z"/>
        </w:rPr>
      </w:pPr>
      <w:ins w:id="7442" w:author="Mike Beckerle" w:date="2019-11-25T15:37:00Z">
        <w:r>
          <w:t>‘</w:t>
        </w:r>
        <w:proofErr w:type="spellStart"/>
        <w:r>
          <w:t>trailingEmpty</w:t>
        </w:r>
        <w:proofErr w:type="spellEnd"/>
        <w:r>
          <w:t xml:space="preserve">’ – if the child group is potentially trailing, has zero-length and it is </w:t>
        </w:r>
        <w:proofErr w:type="gramStart"/>
        <w:r>
          <w:t>actually trailing</w:t>
        </w:r>
        <w:proofErr w:type="gramEnd"/>
        <w:r>
          <w:t>, its separator MAY appear or not. Additional separators are not expected.</w:t>
        </w:r>
      </w:ins>
    </w:p>
    <w:p w14:paraId="1E88117E" w14:textId="77777777" w:rsidR="00A001B9" w:rsidRDefault="009D64FD" w:rsidP="00B117B5">
      <w:pPr>
        <w:pStyle w:val="ListParagraph"/>
        <w:numPr>
          <w:ilvl w:val="0"/>
          <w:numId w:val="98"/>
        </w:numPr>
        <w:suppressAutoHyphens/>
        <w:overflowPunct w:val="0"/>
        <w:spacing w:before="0" w:after="0"/>
        <w:rPr>
          <w:ins w:id="7443" w:author="Mike Beckerle" w:date="2019-11-25T15:37:00Z"/>
        </w:rPr>
      </w:pPr>
      <w:ins w:id="7444" w:author="Mike Beckerle" w:date="2019-11-25T15:37:00Z">
        <w:r>
          <w:t>‘</w:t>
        </w:r>
        <w:proofErr w:type="spellStart"/>
        <w:r>
          <w:t>trailingEmptyStrict</w:t>
        </w:r>
        <w:proofErr w:type="spellEnd"/>
        <w:r>
          <w:t xml:space="preserve">’ – if the child group is potentially trailing, has zero-length and it is </w:t>
        </w:r>
        <w:proofErr w:type="gramStart"/>
        <w:r>
          <w:t>actually trailing</w:t>
        </w:r>
        <w:proofErr w:type="gramEnd"/>
        <w:r>
          <w:t xml:space="preserve">, its separator MAY NOT appear. </w:t>
        </w:r>
      </w:ins>
    </w:p>
    <w:p w14:paraId="6513D714" w14:textId="77777777" w:rsidR="00A001B9" w:rsidRDefault="009D64FD" w:rsidP="00B117B5">
      <w:pPr>
        <w:pStyle w:val="ListParagraph"/>
        <w:numPr>
          <w:ilvl w:val="0"/>
          <w:numId w:val="98"/>
        </w:numPr>
        <w:suppressAutoHyphens/>
        <w:overflowPunct w:val="0"/>
        <w:spacing w:before="0" w:after="0"/>
      </w:pPr>
      <w:ins w:id="7445" w:author="Mike Beckerle" w:date="2019-11-25T15:37:00Z">
        <w:r>
          <w:t>‘</w:t>
        </w:r>
        <w:proofErr w:type="spellStart"/>
        <w:r>
          <w:t>anyEmpty</w:t>
        </w:r>
        <w:proofErr w:type="spellEnd"/>
        <w:r>
          <w:t>’ – if the child group has zero-length its separator MAY NOT appear.</w:t>
        </w:r>
      </w:ins>
    </w:p>
    <w:p w14:paraId="452EFEF8" w14:textId="77777777" w:rsidR="00A001B9" w:rsidRDefault="009D64FD">
      <w:pPr>
        <w:pStyle w:val="Heading3"/>
      </w:pPr>
      <w:bookmarkStart w:id="7446" w:name="_Toc27061112"/>
      <w:r>
        <w:t>Unparsing Sequence Groups with Separators</w:t>
      </w:r>
      <w:bookmarkEnd w:id="7446"/>
    </w:p>
    <w:p w14:paraId="36F84EBB" w14:textId="6616FB56" w:rsidR="00A001B9" w:rsidRDefault="009D64FD">
      <w:pPr>
        <w:rPr>
          <w:ins w:id="7447" w:author="Mike Beckerle" w:date="2019-11-25T15:39:00Z"/>
        </w:rPr>
      </w:pPr>
      <w:ins w:id="7448" w:author="Mike Beckerle" w:date="2019-11-25T15:40:00Z">
        <w:r>
          <w:t xml:space="preserve">Unparsing child elements is described first. Unparsing for child groups is described in Section </w:t>
        </w:r>
      </w:ins>
      <w:ins w:id="7449" w:author="Mike Beckerle" w:date="2019-11-25T15:42:00Z">
        <w:r>
          <w:fldChar w:fldCharType="begin"/>
        </w:r>
        <w:r>
          <w:instrText xml:space="preserve"> REF _Ref25588955 \r \h </w:instrText>
        </w:r>
      </w:ins>
      <w:ins w:id="7450" w:author="Mike Beckerle" w:date="2019-11-25T15:42:00Z">
        <w:r>
          <w:fldChar w:fldCharType="separate"/>
        </w:r>
      </w:ins>
      <w:ins w:id="7451" w:author="Mike Beckerle" w:date="2019-12-12T16:39:00Z">
        <w:r w:rsidR="002D29EA">
          <w:t>14.2.3.2</w:t>
        </w:r>
      </w:ins>
      <w:ins w:id="7452" w:author="Mike Beckerle" w:date="2019-11-25T15:42:00Z">
        <w:r>
          <w:fldChar w:fldCharType="end"/>
        </w:r>
      </w:ins>
      <w:ins w:id="7453" w:author="Mike Beckerle" w:date="2019-11-25T15:40:00Z">
        <w:r>
          <w:t>.</w:t>
        </w:r>
      </w:ins>
    </w:p>
    <w:p w14:paraId="6EF11F37" w14:textId="77777777" w:rsidR="00A001B9" w:rsidRDefault="009D64FD">
      <w:r>
        <w:lastRenderedPageBreak/>
        <w:t xml:space="preserve">When an element is required and is not an array then one occurrence is always output along with its separator. </w:t>
      </w:r>
      <w:ins w:id="7454" w:author="Mike Beckerle" w:date="2019-09-17T17:57: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55" w:author="Mike Beckerle" w:date="2019-09-17T17:57:00Z">
        <w:r>
          <w:delText>The dfdl:separatorSuppressionPolicy is not applicable and the implied behaviour is 'never'.</w:delText>
        </w:r>
      </w:del>
    </w:p>
    <w:p w14:paraId="33478588" w14:textId="77777777" w:rsidR="00A001B9" w:rsidRDefault="009D64FD">
      <w:r>
        <w:t xml:space="preserve">Otherwise the </w:t>
      </w:r>
      <w:proofErr w:type="spellStart"/>
      <w:r>
        <w:t>behaviour</w:t>
      </w:r>
      <w:proofErr w:type="spellEnd"/>
      <w:r>
        <w:t xml:space="preserve"> is dependent on </w:t>
      </w:r>
      <w:proofErr w:type="spellStart"/>
      <w:r>
        <w:t>dfdl:occursCountKind</w:t>
      </w:r>
      <w:proofErr w:type="spellEnd"/>
      <w:r>
        <w:t>.</w:t>
      </w:r>
    </w:p>
    <w:p w14:paraId="59DA7252" w14:textId="77777777" w:rsidR="00A001B9" w:rsidRDefault="009D64FD">
      <w:r>
        <w:t xml:space="preserve">When </w:t>
      </w:r>
      <w:proofErr w:type="spellStart"/>
      <w:r>
        <w:t>dfdl:occursCountKind</w:t>
      </w:r>
      <w:proofErr w:type="spellEnd"/>
      <w:r>
        <w:t xml:space="preserve"> is 'fixed' or 'expression' the occurrences in the augmented </w:t>
      </w:r>
      <w:proofErr w:type="spellStart"/>
      <w:r>
        <w:t>Infoset</w:t>
      </w:r>
      <w:proofErr w:type="spellEnd"/>
      <w:r>
        <w:t xml:space="preserve"> are always output along with their separators. </w:t>
      </w:r>
      <w:ins w:id="7456" w:author="Mike Beckerle" w:date="2019-09-17T17:58: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57" w:author="Mike Beckerle" w:date="2019-09-17T17:58:00Z">
        <w:r>
          <w:delText>The dfdl:separatorSuppressionPolicy is not applicable and the implied behaviour is 'never'.</w:delText>
        </w:r>
      </w:del>
    </w:p>
    <w:p w14:paraId="2C608B4F" w14:textId="77777777" w:rsidR="00A001B9" w:rsidRDefault="009D64FD">
      <w:r>
        <w:t xml:space="preserve">When </w:t>
      </w:r>
      <w:proofErr w:type="spellStart"/>
      <w:r>
        <w:t>dfdl:occursCountKind</w:t>
      </w:r>
      <w:proofErr w:type="spellEnd"/>
      <w:r>
        <w:t xml:space="preserve"> is 'parsed' non zero-length occurrences in the augmented </w:t>
      </w:r>
      <w:proofErr w:type="spellStart"/>
      <w:r>
        <w:t>Infoset</w:t>
      </w:r>
      <w:proofErr w:type="spellEnd"/>
      <w:r>
        <w:t xml:space="preserve"> are output along with their separators. </w:t>
      </w:r>
      <w:ins w:id="7458" w:author="Mike Beckerle" w:date="2019-09-17T17:59: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xml:space="preserve">' and it is a </w:t>
        </w:r>
      </w:ins>
      <w:r>
        <w:rPr>
          <w:rFonts w:cs="Arial"/>
          <w:bCs/>
          <w:lang w:eastAsia="en-GB"/>
        </w:rPr>
        <w:t>Schema Definition Error</w:t>
      </w:r>
      <w:ins w:id="7459" w:author="Mike Beckerle" w:date="2019-09-17T17:59:00Z">
        <w:r>
          <w:rPr>
            <w:rFonts w:cs="Arial"/>
            <w:bCs/>
            <w:lang w:eastAsia="en-GB"/>
          </w:rPr>
          <w:t xml:space="preserve"> otherwise.</w:t>
        </w:r>
      </w:ins>
      <w:del w:id="7460" w:author="Mike Beckerle" w:date="2019-09-17T17:59:00Z">
        <w:r>
          <w:delText>The dfdl:separatorSuppressionPolicy is not applicable and the implied behaviour is 'anyEmpty'.</w:delText>
        </w:r>
      </w:del>
    </w:p>
    <w:p w14:paraId="0ECD0F2C" w14:textId="77777777" w:rsidR="00A001B9" w:rsidRDefault="009D64FD">
      <w:r>
        <w:t xml:space="preserve">When </w:t>
      </w:r>
      <w:proofErr w:type="spellStart"/>
      <w:r>
        <w:t>dfdl:occursCountKind</w:t>
      </w:r>
      <w:proofErr w:type="spellEnd"/>
      <w:r>
        <w:t xml:space="preserve"> is '</w:t>
      </w:r>
      <w:proofErr w:type="spellStart"/>
      <w:r>
        <w:t>stopValue</w:t>
      </w:r>
      <w:proofErr w:type="spellEnd"/>
      <w:r>
        <w:t xml:space="preserve">' </w:t>
      </w:r>
      <w:del w:id="7461" w:author="Mike Beckerle" w:date="2019-09-17T17:59:00Z">
        <w:r>
          <w:delText>non zero-length</w:delText>
        </w:r>
      </w:del>
      <w:ins w:id="7462" w:author="Mike Beckerle" w:date="2019-09-17T17:59:00Z">
        <w:r>
          <w:t>the</w:t>
        </w:r>
      </w:ins>
      <w:r>
        <w:t xml:space="preserve"> occurrences in the augmented </w:t>
      </w:r>
      <w:proofErr w:type="spellStart"/>
      <w:r>
        <w:t>Infoset</w:t>
      </w:r>
      <w:proofErr w:type="spellEnd"/>
      <w:r>
        <w:t xml:space="preserve"> are output along with their separators followed by the stop value and its separator</w:t>
      </w:r>
      <w:ins w:id="7463" w:author="Mike Beckerle" w:date="2019-09-17T17:59: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64" w:author="Mike Beckerle" w:date="2019-09-17T17:59:00Z">
        <w:r>
          <w:delText>. The dfdl:separatorSuppressionPolicy is not applicable and the implied behaviour is 'anyEmpty'.</w:delText>
        </w:r>
      </w:del>
    </w:p>
    <w:p w14:paraId="6BCBCAAC" w14:textId="77777777" w:rsidR="00A001B9" w:rsidRDefault="009D64FD">
      <w:r>
        <w:t xml:space="preserve">When </w:t>
      </w:r>
      <w:proofErr w:type="spellStart"/>
      <w:r>
        <w:t>dfdl:occursCountKind</w:t>
      </w:r>
      <w:proofErr w:type="spellEnd"/>
      <w:r>
        <w:t xml:space="preserve"> is 'implicit' the occurrences in the augmented </w:t>
      </w:r>
      <w:proofErr w:type="spellStart"/>
      <w:r>
        <w:t>Infoset</w:t>
      </w:r>
      <w:proofErr w:type="spellEnd"/>
      <w:r>
        <w:t xml:space="preserve"> are output along with their separators</w:t>
      </w:r>
      <w:ins w:id="7465" w:author="Mike Beckerle" w:date="2019-09-17T18:00: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66" w:author="Mike Beckerle" w:date="2019-09-17T18:00:00Z">
        <w:r>
          <w:delText>. The dfdl:separatorSuppressionPolicy is applicable and helps determine whether optional zero length occurrences and their separators are output.</w:delText>
        </w:r>
      </w:del>
      <w:r>
        <w:t xml:space="preserve"> </w:t>
      </w:r>
    </w:p>
    <w:p w14:paraId="042B1177" w14:textId="5D74557D" w:rsidR="00A001B9" w:rsidRDefault="009D64FD">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w:t>
      </w:r>
      <w:r w:rsidR="00077579">
        <w:t>XSD</w:t>
      </w:r>
      <w:r>
        <w:t xml:space="preserve"> </w:t>
      </w:r>
      <w:proofErr w:type="spellStart"/>
      <w:r>
        <w:t>maxOccurs</w:t>
      </w:r>
      <w:proofErr w:type="spellEnd"/>
      <w:r>
        <w:t xml:space="preserve"> is unbounded or not, and the position of the element in the sequence. The number of separators output can be inferred from this, </w:t>
      </w:r>
      <w:proofErr w:type="gramStart"/>
      <w:r>
        <w:t>taking into account</w:t>
      </w:r>
      <w:proofErr w:type="gramEnd"/>
      <w:r>
        <w:t xml:space="preserve"> </w:t>
      </w:r>
      <w:proofErr w:type="spellStart"/>
      <w:r>
        <w:t>dfdl:separatorPosition</w:t>
      </w:r>
      <w:proofErr w:type="spellEnd"/>
      <w:r>
        <w:t>.</w:t>
      </w:r>
      <w:bookmarkStart w:id="7467"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A001B9" w14:paraId="21102A9D"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49A1C8" w14:textId="77777777" w:rsidR="00A001B9" w:rsidRDefault="009D64FD">
            <w:pPr>
              <w:keepNext/>
              <w:keepLines/>
              <w:jc w:val="center"/>
              <w:rPr>
                <w:b/>
                <w:color w:val="000000"/>
                <w:sz w:val="16"/>
              </w:rPr>
            </w:pPr>
            <w:proofErr w:type="spellStart"/>
            <w:r>
              <w:rPr>
                <w:b/>
                <w:color w:val="000000"/>
                <w:sz w:val="16"/>
              </w:rPr>
              <w:t>dfdl</w:t>
            </w:r>
            <w:proofErr w:type="spellEnd"/>
            <w:r>
              <w:rPr>
                <w:b/>
                <w:color w:val="000000"/>
                <w:sz w:val="16"/>
              </w:rPr>
              <w:t>:</w:t>
            </w:r>
          </w:p>
          <w:p w14:paraId="3AD014D4" w14:textId="77777777" w:rsidR="00A001B9" w:rsidRDefault="009D64FD">
            <w:pPr>
              <w:keepNext/>
              <w:keepLines/>
              <w:jc w:val="center"/>
              <w:rPr>
                <w:b/>
                <w:color w:val="000000"/>
                <w:sz w:val="16"/>
              </w:rPr>
            </w:pPr>
            <w:r>
              <w:rPr>
                <w:b/>
                <w:color w:val="000000"/>
                <w:sz w:val="16"/>
              </w:rPr>
              <w:t>separatorSuppressionPolicy</w:t>
            </w:r>
          </w:p>
          <w:p w14:paraId="5BBBD212" w14:textId="77777777" w:rsidR="00A001B9" w:rsidRDefault="00A001B9">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76F134" w14:textId="77777777" w:rsidR="00A001B9" w:rsidRDefault="009D64FD">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A001B9" w14:paraId="49BF3950"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F90E5" w14:textId="77777777" w:rsidR="00A001B9" w:rsidRDefault="00A001B9">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A65C17" w14:textId="77777777" w:rsidR="00A001B9" w:rsidRDefault="009D64FD">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2788FE" w14:textId="77777777" w:rsidR="00A001B9" w:rsidRDefault="009D64FD">
            <w:pPr>
              <w:keepNext/>
              <w:keepLines/>
              <w:jc w:val="center"/>
              <w:rPr>
                <w:b/>
                <w:color w:val="000000"/>
                <w:sz w:val="16"/>
              </w:rPr>
            </w:pPr>
            <w:r>
              <w:rPr>
                <w:b/>
                <w:color w:val="000000"/>
                <w:sz w:val="16"/>
              </w:rPr>
              <w:t>Not Potentially Trailing</w:t>
            </w:r>
          </w:p>
        </w:tc>
      </w:tr>
      <w:tr w:rsidR="00A001B9" w14:paraId="737629F3"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067F04" w14:textId="77777777" w:rsidR="00A001B9" w:rsidRDefault="00A001B9">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4384D6"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4BCB0E"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98C3C"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45C3D2"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A001B9" w14:paraId="022FB427"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34473E" w14:textId="77777777" w:rsidR="00A001B9" w:rsidRDefault="00A001B9">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9DC1A8" w14:textId="77777777" w:rsidR="00A001B9" w:rsidRDefault="009D64FD">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1B2358" w14:textId="77777777" w:rsidR="00A001B9" w:rsidRDefault="009D64FD">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27D496" w14:textId="77777777" w:rsidR="00A001B9" w:rsidRDefault="009D64FD">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374CD" w14:textId="77777777" w:rsidR="00A001B9" w:rsidRDefault="009D64FD">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4D57B" w14:textId="77777777" w:rsidR="00A001B9" w:rsidRDefault="00A001B9">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EB703" w14:textId="77777777" w:rsidR="00A001B9" w:rsidRDefault="00A001B9">
            <w:pPr>
              <w:spacing w:before="0" w:after="0"/>
              <w:rPr>
                <w:b/>
                <w:color w:val="000000"/>
                <w:sz w:val="16"/>
              </w:rPr>
            </w:pPr>
          </w:p>
        </w:tc>
      </w:tr>
      <w:tr w:rsidR="00A001B9" w14:paraId="30F95DDA"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B1EE946" w14:textId="77777777" w:rsidR="00A001B9" w:rsidRDefault="009D64FD">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6BE8099B" w14:textId="77777777" w:rsidR="00A001B9" w:rsidRDefault="009D64FD">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3FC574B9" w14:textId="77777777" w:rsidR="00A001B9" w:rsidRDefault="009D64FD">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51BA8F6" w14:textId="77777777" w:rsidR="00A001B9" w:rsidRDefault="009D64FD">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12DB158" w14:textId="77777777" w:rsidR="00A001B9" w:rsidRDefault="009D64FD">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A001B9" w14:paraId="6E6FAC3B"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699248B6" w14:textId="77777777" w:rsidR="00A001B9" w:rsidRDefault="009D64FD">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BFC6A20" w14:textId="77777777" w:rsidR="00A001B9" w:rsidRDefault="00A001B9">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8018B5" w14:textId="77777777" w:rsidR="00A001B9" w:rsidRDefault="009D64FD">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06408B62" w14:textId="77777777" w:rsidR="00A001B9" w:rsidRDefault="00A001B9">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E7D8"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E40FB" w14:textId="77777777" w:rsidR="00A001B9" w:rsidRDefault="00A001B9">
            <w:pPr>
              <w:spacing w:before="0" w:after="0"/>
              <w:rPr>
                <w:color w:val="000000"/>
                <w:sz w:val="16"/>
                <w:szCs w:val="16"/>
              </w:rPr>
            </w:pPr>
          </w:p>
        </w:tc>
      </w:tr>
      <w:tr w:rsidR="00A001B9" w14:paraId="33904BC9"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D2F4579" w14:textId="77777777" w:rsidR="00A001B9" w:rsidRDefault="009D64FD">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29891E7B" w14:textId="77777777" w:rsidR="00A001B9" w:rsidRDefault="00A001B9">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632144" w14:textId="77777777" w:rsidR="00A001B9" w:rsidRDefault="00A001B9">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1FFD33E" w14:textId="77777777" w:rsidR="00A001B9" w:rsidRDefault="00A001B9">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7CB70"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46053" w14:textId="77777777" w:rsidR="00A001B9" w:rsidRDefault="00A001B9">
            <w:pPr>
              <w:spacing w:before="0" w:after="0"/>
              <w:rPr>
                <w:color w:val="000000"/>
                <w:sz w:val="16"/>
                <w:szCs w:val="16"/>
              </w:rPr>
            </w:pPr>
          </w:p>
        </w:tc>
      </w:tr>
      <w:tr w:rsidR="00A001B9" w14:paraId="4C97C90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1B82C9F" w14:textId="77777777" w:rsidR="00A001B9" w:rsidRDefault="009D64FD">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9497FE" w14:textId="77777777" w:rsidR="00A001B9" w:rsidRDefault="009D64FD">
            <w:pPr>
              <w:keepNext/>
              <w:keepLines/>
              <w:jc w:val="center"/>
              <w:rPr>
                <w:color w:val="000000"/>
                <w:sz w:val="16"/>
                <w:szCs w:val="16"/>
              </w:rPr>
            </w:pPr>
            <w:r>
              <w:rPr>
                <w:color w:val="000000"/>
                <w:sz w:val="16"/>
                <w:szCs w:val="16"/>
              </w:rPr>
              <w:t>Unparse N occurrences (suppressing any optional zero-length occurrences)</w:t>
            </w:r>
          </w:p>
        </w:tc>
      </w:tr>
    </w:tbl>
    <w:p w14:paraId="7607347B" w14:textId="0213537B"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48</w:t>
      </w:r>
      <w:r w:rsidR="00342DB5">
        <w:rPr>
          <w:noProof/>
        </w:rPr>
        <w:fldChar w:fldCharType="end"/>
      </w:r>
      <w:r>
        <w:t xml:space="preserve"> Separator Suppressions for </w:t>
      </w:r>
      <w:proofErr w:type="spellStart"/>
      <w:r>
        <w:t>dfdl:occursCountKind</w:t>
      </w:r>
      <w:proofErr w:type="spellEnd"/>
      <w:r>
        <w:t xml:space="preserve"> 'implicit'</w:t>
      </w:r>
    </w:p>
    <w:p w14:paraId="0D753BF6" w14:textId="77777777" w:rsidR="00A001B9" w:rsidRDefault="009D64FD">
      <w:bookmarkStart w:id="7468" w:name="_Toc318471281"/>
      <w:bookmarkEnd w:id="7467"/>
      <w:r>
        <w:t xml:space="preserve">The notation in each cell uses the "~" symbol to mean "followed by" in the output data stream. </w:t>
      </w:r>
    </w:p>
    <w:p w14:paraId="658A07C9" w14:textId="77777777" w:rsidR="00A001B9" w:rsidRDefault="009D64FD">
      <w:r>
        <w:rPr>
          <w:b/>
          <w:bCs/>
          <w:i/>
          <w:iCs/>
        </w:rPr>
        <w:t xml:space="preserve">N </w:t>
      </w:r>
      <w:r>
        <w:t xml:space="preserve">stands for the number of elements in the augmented </w:t>
      </w:r>
      <w:proofErr w:type="spellStart"/>
      <w:r>
        <w:t>Infoset</w:t>
      </w:r>
      <w:proofErr w:type="spellEnd"/>
      <w:r>
        <w:t>, which includes any defaults.</w:t>
      </w:r>
      <w:bookmarkEnd w:id="7468"/>
    </w:p>
    <w:p w14:paraId="7B59856E" w14:textId="77777777" w:rsidR="00A001B9" w:rsidRDefault="009D64FD">
      <w:r>
        <w:rPr>
          <w:b/>
          <w:bCs/>
          <w:i/>
          <w:iCs/>
        </w:rPr>
        <w:t>unparse N occurrences</w:t>
      </w:r>
      <w:r>
        <w:t xml:space="preserve"> means output N unparsed </w:t>
      </w:r>
      <w:proofErr w:type="spellStart"/>
      <w:r>
        <w:t>infoset</w:t>
      </w:r>
      <w:proofErr w:type="spellEnd"/>
      <w:r>
        <w:t xml:space="preserve"> items and associated separators. </w:t>
      </w:r>
    </w:p>
    <w:p w14:paraId="3460BDE1" w14:textId="77777777" w:rsidR="00A001B9" w:rsidRDefault="009D64FD">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E613062" w14:textId="77777777" w:rsidR="00A001B9" w:rsidRDefault="009D64FD">
      <w:r>
        <w:rPr>
          <w:b/>
          <w:bCs/>
          <w:i/>
          <w:iCs/>
        </w:rPr>
        <w:t>(suppressing trailing zero-length reps)</w:t>
      </w:r>
      <w:r>
        <w:t xml:space="preserve"> implies the </w:t>
      </w:r>
      <w:proofErr w:type="spellStart"/>
      <w:r>
        <w:t>unparser</w:t>
      </w:r>
      <w:proofErr w:type="spellEnd"/>
      <w:r>
        <w:t xml:space="preserve"> must look ahead into the </w:t>
      </w:r>
      <w:proofErr w:type="spellStart"/>
      <w:r>
        <w:t>infoset</w:t>
      </w:r>
      <w:proofErr w:type="spellEnd"/>
      <w:r>
        <w:t xml:space="preserve"> and determine when the representations will be zero-length, and then identify those in trailing position. No separators are output corresponding to the trailing zero-length representations.</w:t>
      </w:r>
    </w:p>
    <w:p w14:paraId="718A2306" w14:textId="77777777" w:rsidR="00A001B9" w:rsidRDefault="009D64FD">
      <w:pPr>
        <w:pStyle w:val="Heading4"/>
        <w:rPr>
          <w:rFonts w:eastAsia="Times New Roman"/>
        </w:rPr>
      </w:pPr>
      <w:bookmarkStart w:id="7469" w:name="_Toc349042791"/>
      <w:bookmarkStart w:id="7470" w:name="_Toc324948128"/>
      <w:bookmarkStart w:id="7471" w:name="_Toc322911946"/>
      <w:bookmarkStart w:id="7472" w:name="_Toc322911385"/>
      <w:r>
        <w:rPr>
          <w:rFonts w:eastAsia="Times New Roman"/>
        </w:rPr>
        <w:lastRenderedPageBreak/>
        <w:t xml:space="preserve">Example Unparsing Scenarios </w:t>
      </w:r>
      <w:bookmarkEnd w:id="7469"/>
    </w:p>
    <w:bookmarkEnd w:id="7470"/>
    <w:p w14:paraId="5B6E8E18" w14:textId="77777777" w:rsidR="00A001B9" w:rsidRDefault="009D64FD">
      <w:r>
        <w:t>Consider the cell of the matrix above for the element in this DFDL schema fragment:</w:t>
      </w:r>
    </w:p>
    <w:p w14:paraId="3B4E24B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3FE3F6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7875F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0F55EA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6E1727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nillable='true'</w:t>
      </w:r>
    </w:p>
    <w:p w14:paraId="09472A3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0A2B48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3986BC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10C262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4A1F5D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3058F38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5F83BD9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C0D1622" w14:textId="77777777" w:rsidR="00A001B9" w:rsidRDefault="009D64FD">
      <w:r>
        <w:t xml:space="preserve">This example is </w:t>
      </w:r>
      <w:proofErr w:type="gramStart"/>
      <w:r>
        <w:t>similar to</w:t>
      </w:r>
      <w:proofErr w:type="gramEnd"/>
      <w:r>
        <w:t xml:space="preserve">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7D16ECBE" w14:textId="77777777" w:rsidR="00A001B9" w:rsidRDefault="009D64FD">
      <w:pPr>
        <w:ind w:left="720"/>
        <w:rPr>
          <w:i/>
        </w:rPr>
      </w:pPr>
      <w:r>
        <w:rPr>
          <w:i/>
        </w:rPr>
        <w:t>unparse N occurrences (suppressing trailing zero length reps)</w:t>
      </w:r>
    </w:p>
    <w:p w14:paraId="73851F6B" w14:textId="77777777" w:rsidR="00A001B9" w:rsidRDefault="009D64FD">
      <w:pPr>
        <w:rPr>
          <w:rFonts w:cs="Arial"/>
        </w:rPr>
      </w:pPr>
      <w:r>
        <w:rPr>
          <w:rFonts w:cs="Arial"/>
        </w:rPr>
        <w:t xml:space="preserve">Assume we are unparsing an </w:t>
      </w:r>
      <w:proofErr w:type="spellStart"/>
      <w:r>
        <w:rPr>
          <w:rFonts w:cs="Arial"/>
        </w:rPr>
        <w:t>infoset</w:t>
      </w:r>
      <w:proofErr w:type="spellEnd"/>
      <w:r>
        <w:rPr>
          <w:rFonts w:cs="Arial"/>
        </w:rPr>
        <w:t xml:space="preserve"> containing five values: 1, 0, nil</w:t>
      </w:r>
      <w:r>
        <w:rPr>
          <w:rStyle w:val="FootnoteReference"/>
          <w:rFonts w:cs="Arial"/>
        </w:rPr>
        <w:footnoteReference w:id="30"/>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55134960"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5FF2CB4E" w14:textId="77777777" w:rsidR="00A001B9" w:rsidRDefault="009D64FD">
      <w:pPr>
        <w:rPr>
          <w:rFonts w:cs="Arial"/>
        </w:rPr>
      </w:pPr>
      <w:r>
        <w:rPr>
          <w:rFonts w:cs="Arial"/>
        </w:rPr>
        <w:t xml:space="preserve">We see here an example where if we reparsed the data we would not get back the same </w:t>
      </w:r>
      <w:proofErr w:type="spellStart"/>
      <w:r>
        <w:rPr>
          <w:rFonts w:cs="Arial"/>
        </w:rPr>
        <w:t>infoset</w:t>
      </w:r>
      <w:proofErr w:type="spellEnd"/>
      <w:r>
        <w:rPr>
          <w:rFonts w:cs="Arial"/>
        </w:rPr>
        <w:t xml:space="preserve"> that we started from because the trailing empty value which is the representation of the nil value, is not represented in the output, and so will not cause an </w:t>
      </w:r>
      <w:proofErr w:type="spellStart"/>
      <w:r>
        <w:rPr>
          <w:rFonts w:cs="Arial"/>
        </w:rPr>
        <w:t>Infoset</w:t>
      </w:r>
      <w:proofErr w:type="spellEnd"/>
      <w:r>
        <w:rPr>
          <w:rFonts w:cs="Arial"/>
        </w:rPr>
        <w:t xml:space="preserve"> item with </w:t>
      </w:r>
      <w:r>
        <w:rPr>
          <w:rFonts w:cs="Arial"/>
          <w:b/>
        </w:rPr>
        <w:t>[</w:t>
      </w:r>
      <w:proofErr w:type="spellStart"/>
      <w:r>
        <w:rPr>
          <w:rFonts w:cs="Arial"/>
          <w:b/>
        </w:rPr>
        <w:t>nilled</w:t>
      </w:r>
      <w:proofErr w:type="spellEnd"/>
      <w:r>
        <w:rPr>
          <w:rFonts w:cs="Arial"/>
          <w:b/>
        </w:rPr>
        <w:t>]</w:t>
      </w:r>
      <w:r>
        <w:rPr>
          <w:rFonts w:cs="Arial"/>
        </w:rPr>
        <w:t xml:space="preserve"> true to be created in the </w:t>
      </w:r>
      <w:proofErr w:type="spellStart"/>
      <w:r>
        <w:rPr>
          <w:rFonts w:cs="Arial"/>
        </w:rPr>
        <w:t>infoset</w:t>
      </w:r>
      <w:proofErr w:type="spellEnd"/>
      <w:r>
        <w:rPr>
          <w:rFonts w:cs="Arial"/>
        </w:rPr>
        <w:t xml:space="preserve"> when this data is parsed. To preserve the </w:t>
      </w:r>
      <w:proofErr w:type="gramStart"/>
      <w:r>
        <w:rPr>
          <w:rFonts w:cs="Arial"/>
        </w:rPr>
        <w:t>nil</w:t>
      </w:r>
      <w:proofErr w:type="gramEnd"/>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006E4A9A"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2230B290" w14:textId="77777777" w:rsidR="00A001B9" w:rsidRDefault="009D64FD">
      <w:pPr>
        <w:rPr>
          <w:ins w:id="7473" w:author="Mike Beckerle" w:date="2019-11-25T15:40:00Z"/>
          <w:rFonts w:cs="Arial"/>
        </w:rPr>
      </w:pPr>
      <w:r>
        <w:rPr>
          <w:rFonts w:cs="Arial"/>
        </w:rPr>
        <w:t xml:space="preserve">The </w:t>
      </w:r>
      <w:proofErr w:type="spellStart"/>
      <w:r>
        <w:rPr>
          <w:rFonts w:cs="Arial"/>
        </w:rPr>
        <w:t>nils</w:t>
      </w:r>
      <w:proofErr w:type="spellEnd"/>
      <w:r>
        <w:rPr>
          <w:rFonts w:cs="Arial"/>
        </w:rPr>
        <w:t xml:space="preserve"> now have explicit representation in the </w:t>
      </w:r>
      <w:proofErr w:type="gramStart"/>
      <w:r>
        <w:rPr>
          <w:rFonts w:cs="Arial"/>
        </w:rPr>
        <w:t>data, and</w:t>
      </w:r>
      <w:proofErr w:type="gramEnd"/>
      <w:r>
        <w:rPr>
          <w:rFonts w:cs="Arial"/>
        </w:rPr>
        <w:t xml:space="preserve"> will be recreated in the </w:t>
      </w:r>
      <w:proofErr w:type="spellStart"/>
      <w:r>
        <w:rPr>
          <w:rFonts w:cs="Arial"/>
        </w:rPr>
        <w:t>Infoset</w:t>
      </w:r>
      <w:proofErr w:type="spellEnd"/>
      <w:r>
        <w:rPr>
          <w:rFonts w:cs="Arial"/>
        </w:rPr>
        <w:t xml:space="preserve"> when parsing.</w:t>
      </w:r>
    </w:p>
    <w:p w14:paraId="413F1621" w14:textId="77777777" w:rsidR="00A001B9" w:rsidRDefault="009D64FD">
      <w:pPr>
        <w:pStyle w:val="Heading4"/>
        <w:rPr>
          <w:ins w:id="7474" w:author="Mike Beckerle" w:date="2019-11-25T15:41:00Z"/>
          <w:rFonts w:eastAsia="Times New Roman"/>
        </w:rPr>
      </w:pPr>
      <w:bookmarkStart w:id="7475" w:name="_Ref25588955"/>
      <w:ins w:id="7476" w:author="Mike Beckerle" w:date="2019-11-25T15:41:00Z">
        <w:r>
          <w:rPr>
            <w:rFonts w:eastAsia="Times New Roman"/>
          </w:rPr>
          <w:t>Unparsing Child Groups within Separated Sequences</w:t>
        </w:r>
        <w:bookmarkEnd w:id="7475"/>
      </w:ins>
    </w:p>
    <w:p w14:paraId="2C40D0D6" w14:textId="77777777" w:rsidR="00A001B9" w:rsidRDefault="009D64FD">
      <w:pPr>
        <w:rPr>
          <w:ins w:id="7477" w:author="Mike Beckerle" w:date="2019-11-25T15:41:00Z"/>
        </w:rPr>
      </w:pPr>
      <w:bookmarkStart w:id="7478" w:name="_Toc21705940"/>
      <w:bookmarkEnd w:id="7478"/>
      <w:ins w:id="7479" w:author="Mike Beckerle" w:date="2019-11-25T15:41:00Z">
        <w:r>
          <w:t xml:space="preserve">When a child of a sequence is a group then a separator is output depending on </w:t>
        </w:r>
        <w:proofErr w:type="spellStart"/>
        <w:r>
          <w:t>dfdl:separatorSuppressionPolicy</w:t>
        </w:r>
        <w:proofErr w:type="spellEnd"/>
        <w:r>
          <w:t xml:space="preserve"> and other factors:</w:t>
        </w:r>
      </w:ins>
    </w:p>
    <w:p w14:paraId="4D985FA2" w14:textId="77777777" w:rsidR="00A001B9" w:rsidRDefault="009D64FD" w:rsidP="00B117B5">
      <w:pPr>
        <w:pStyle w:val="ListParagraph"/>
        <w:numPr>
          <w:ilvl w:val="0"/>
          <w:numId w:val="101"/>
        </w:numPr>
        <w:suppressAutoHyphens/>
        <w:overflowPunct w:val="0"/>
        <w:spacing w:before="0" w:after="0"/>
        <w:rPr>
          <w:ins w:id="7480" w:author="Mike Beckerle" w:date="2019-11-25T15:41:00Z"/>
        </w:rPr>
      </w:pPr>
      <w:ins w:id="7481" w:author="Mike Beckerle" w:date="2019-11-25T15:41:00Z">
        <w:r>
          <w:t>‘never’ - the child group’s associated separator is output</w:t>
        </w:r>
      </w:ins>
    </w:p>
    <w:p w14:paraId="6999A509" w14:textId="77777777" w:rsidR="00A001B9" w:rsidRDefault="009D64FD" w:rsidP="00B117B5">
      <w:pPr>
        <w:pStyle w:val="ListParagraph"/>
        <w:numPr>
          <w:ilvl w:val="0"/>
          <w:numId w:val="101"/>
        </w:numPr>
        <w:suppressAutoHyphens/>
        <w:overflowPunct w:val="0"/>
        <w:spacing w:before="0" w:after="0"/>
        <w:rPr>
          <w:ins w:id="7482" w:author="Mike Beckerle" w:date="2019-11-25T15:41:00Z"/>
        </w:rPr>
      </w:pPr>
      <w:ins w:id="7483" w:author="Mike Beckerle" w:date="2019-11-25T15:41:00Z">
        <w:r>
          <w:t>‘</w:t>
        </w:r>
        <w:proofErr w:type="spellStart"/>
        <w:r>
          <w:t>trailingEmpty</w:t>
        </w:r>
        <w:proofErr w:type="spellEnd"/>
        <w:r>
          <w:t>’ or ‘</w:t>
        </w:r>
        <w:proofErr w:type="spellStart"/>
        <w:r>
          <w:t>trailingEmptyStrict</w:t>
        </w:r>
        <w:proofErr w:type="spellEnd"/>
        <w:r>
          <w:t xml:space="preserve">’ – if the child group is potentially trailing, has zero-length and it is </w:t>
        </w:r>
        <w:proofErr w:type="gramStart"/>
        <w:r>
          <w:t>actually trailing</w:t>
        </w:r>
        <w:proofErr w:type="gramEnd"/>
        <w:r>
          <w:t>, its separator is not output.</w:t>
        </w:r>
      </w:ins>
    </w:p>
    <w:p w14:paraId="465D4CA5" w14:textId="77777777" w:rsidR="00A001B9" w:rsidRDefault="009D64FD" w:rsidP="00B117B5">
      <w:pPr>
        <w:pStyle w:val="ListParagraph"/>
        <w:numPr>
          <w:ilvl w:val="0"/>
          <w:numId w:val="101"/>
        </w:numPr>
        <w:suppressAutoHyphens/>
        <w:overflowPunct w:val="0"/>
        <w:spacing w:before="0" w:after="0"/>
      </w:pPr>
      <w:ins w:id="7484" w:author="Mike Beckerle" w:date="2019-11-25T15:41:00Z">
        <w:r>
          <w:t>‘</w:t>
        </w:r>
        <w:proofErr w:type="spellStart"/>
        <w:r>
          <w:t>anyEmpty</w:t>
        </w:r>
        <w:proofErr w:type="spellEnd"/>
        <w:r>
          <w:t>’ – if the child group has zero-length its separator is not output.</w:t>
        </w:r>
      </w:ins>
    </w:p>
    <w:p w14:paraId="045231E2" w14:textId="77777777" w:rsidR="00A001B9" w:rsidRDefault="009D64FD">
      <w:pPr>
        <w:pStyle w:val="Heading2"/>
        <w:rPr>
          <w:rFonts w:eastAsia="Times New Roman"/>
        </w:rPr>
      </w:pPr>
      <w:bookmarkStart w:id="7485" w:name="_Toc322911697"/>
      <w:bookmarkStart w:id="7486" w:name="_Toc322912236"/>
      <w:bookmarkStart w:id="7487" w:name="_Toc329093093"/>
      <w:bookmarkStart w:id="7488" w:name="_Toc332701606"/>
      <w:bookmarkStart w:id="7489" w:name="_Toc332701910"/>
      <w:bookmarkStart w:id="7490" w:name="_Toc332711709"/>
      <w:bookmarkStart w:id="7491" w:name="_Toc332712011"/>
      <w:bookmarkStart w:id="7492" w:name="_Toc332712312"/>
      <w:bookmarkStart w:id="7493" w:name="_Toc332724228"/>
      <w:bookmarkStart w:id="7494" w:name="_Toc332724528"/>
      <w:bookmarkStart w:id="7495" w:name="_Toc341102824"/>
      <w:bookmarkStart w:id="7496" w:name="_Toc347241559"/>
      <w:bookmarkStart w:id="7497" w:name="_Toc347744752"/>
      <w:bookmarkStart w:id="7498" w:name="_Toc348984535"/>
      <w:bookmarkStart w:id="7499" w:name="_Toc348984840"/>
      <w:bookmarkStart w:id="7500" w:name="_Toc349038004"/>
      <w:bookmarkStart w:id="7501" w:name="_Toc349038306"/>
      <w:bookmarkStart w:id="7502" w:name="_Toc349042792"/>
      <w:bookmarkStart w:id="7503" w:name="_Toc351912863"/>
      <w:bookmarkStart w:id="7504" w:name="_Toc351914884"/>
      <w:bookmarkStart w:id="7505" w:name="_Toc351915350"/>
      <w:bookmarkStart w:id="7506" w:name="_Toc361231407"/>
      <w:bookmarkStart w:id="7507" w:name="_Toc361231933"/>
      <w:bookmarkStart w:id="7508" w:name="_Toc362445231"/>
      <w:bookmarkStart w:id="7509" w:name="_Toc363909153"/>
      <w:bookmarkStart w:id="7510" w:name="_Toc364463578"/>
      <w:bookmarkStart w:id="7511" w:name="_Toc366078182"/>
      <w:bookmarkStart w:id="7512" w:name="_Toc366078801"/>
      <w:bookmarkStart w:id="7513" w:name="_Toc366079786"/>
      <w:bookmarkStart w:id="7514" w:name="_Toc366080398"/>
      <w:bookmarkStart w:id="7515" w:name="_Toc366081007"/>
      <w:bookmarkStart w:id="7516" w:name="_Toc366505347"/>
      <w:bookmarkStart w:id="7517" w:name="_Toc366508716"/>
      <w:bookmarkStart w:id="7518" w:name="_Toc366513217"/>
      <w:bookmarkStart w:id="7519" w:name="_Toc366574406"/>
      <w:bookmarkStart w:id="7520" w:name="_Toc366578199"/>
      <w:bookmarkStart w:id="7521" w:name="_Toc366578793"/>
      <w:bookmarkStart w:id="7522" w:name="_Toc366579385"/>
      <w:bookmarkStart w:id="7523" w:name="_Toc366579976"/>
      <w:bookmarkStart w:id="7524" w:name="_Toc366580568"/>
      <w:bookmarkStart w:id="7525" w:name="_Toc366581159"/>
      <w:bookmarkStart w:id="7526" w:name="_Toc366581751"/>
      <w:bookmarkStart w:id="7527" w:name="_Toc322911386"/>
      <w:bookmarkStart w:id="7528" w:name="_Toc322911698"/>
      <w:bookmarkStart w:id="7529" w:name="_Toc322911947"/>
      <w:bookmarkStart w:id="7530" w:name="_Toc322912237"/>
      <w:bookmarkStart w:id="7531" w:name="_Toc329093094"/>
      <w:bookmarkStart w:id="7532" w:name="_Toc332701607"/>
      <w:bookmarkStart w:id="7533" w:name="_Toc332701911"/>
      <w:bookmarkStart w:id="7534" w:name="_Toc332711710"/>
      <w:bookmarkStart w:id="7535" w:name="_Toc332712012"/>
      <w:bookmarkStart w:id="7536" w:name="_Toc332712313"/>
      <w:bookmarkStart w:id="7537" w:name="_Toc332724229"/>
      <w:bookmarkStart w:id="7538" w:name="_Toc332724529"/>
      <w:bookmarkStart w:id="7539" w:name="_Toc341102825"/>
      <w:bookmarkStart w:id="7540" w:name="_Toc347241560"/>
      <w:bookmarkStart w:id="7541" w:name="_Toc347744753"/>
      <w:bookmarkStart w:id="7542" w:name="_Toc348984536"/>
      <w:bookmarkStart w:id="7543" w:name="_Toc348984841"/>
      <w:bookmarkStart w:id="7544" w:name="_Toc349038005"/>
      <w:bookmarkStart w:id="7545" w:name="_Toc349038307"/>
      <w:bookmarkStart w:id="7546" w:name="_Toc349042793"/>
      <w:bookmarkStart w:id="7547" w:name="_Toc349642207"/>
      <w:bookmarkStart w:id="7548" w:name="_Toc351912864"/>
      <w:bookmarkStart w:id="7549" w:name="_Toc351914885"/>
      <w:bookmarkStart w:id="7550" w:name="_Toc351915351"/>
      <w:bookmarkStart w:id="7551" w:name="_Toc361231408"/>
      <w:bookmarkStart w:id="7552" w:name="_Toc361231934"/>
      <w:bookmarkStart w:id="7553" w:name="_Toc362445232"/>
      <w:bookmarkStart w:id="7554" w:name="_Toc363909154"/>
      <w:bookmarkStart w:id="7555" w:name="_Toc364463579"/>
      <w:bookmarkStart w:id="7556" w:name="_Toc366078183"/>
      <w:bookmarkStart w:id="7557" w:name="_Toc366078802"/>
      <w:bookmarkStart w:id="7558" w:name="_Toc366079787"/>
      <w:bookmarkStart w:id="7559" w:name="_Toc366080399"/>
      <w:bookmarkStart w:id="7560" w:name="_Toc366081008"/>
      <w:bookmarkStart w:id="7561" w:name="_Toc366505348"/>
      <w:bookmarkStart w:id="7562" w:name="_Toc366508717"/>
      <w:bookmarkStart w:id="7563" w:name="_Toc366513218"/>
      <w:bookmarkStart w:id="7564" w:name="_Toc366574407"/>
      <w:bookmarkStart w:id="7565" w:name="_Toc366578200"/>
      <w:bookmarkStart w:id="7566" w:name="_Toc366578794"/>
      <w:bookmarkStart w:id="7567" w:name="_Toc366579386"/>
      <w:bookmarkStart w:id="7568" w:name="_Toc366579977"/>
      <w:bookmarkStart w:id="7569" w:name="_Toc366580569"/>
      <w:bookmarkStart w:id="7570" w:name="_Toc366581160"/>
      <w:bookmarkStart w:id="7571" w:name="_Toc366581752"/>
      <w:bookmarkStart w:id="7572" w:name="_Toc184192042"/>
      <w:bookmarkStart w:id="7573" w:name="_Toc184210586"/>
      <w:bookmarkStart w:id="7574" w:name="_Toc184192043"/>
      <w:bookmarkStart w:id="7575" w:name="_Toc184210587"/>
      <w:bookmarkStart w:id="7576" w:name="_Toc322911387"/>
      <w:bookmarkStart w:id="7577" w:name="_Toc322911699"/>
      <w:bookmarkStart w:id="7578" w:name="_Toc322911948"/>
      <w:bookmarkStart w:id="7579" w:name="_Toc322912238"/>
      <w:bookmarkStart w:id="7580" w:name="_Toc329093095"/>
      <w:bookmarkStart w:id="7581" w:name="_Toc332701608"/>
      <w:bookmarkStart w:id="7582" w:name="_Toc332701912"/>
      <w:bookmarkStart w:id="7583" w:name="_Toc332711711"/>
      <w:bookmarkStart w:id="7584" w:name="_Toc332712013"/>
      <w:bookmarkStart w:id="7585" w:name="_Toc332712314"/>
      <w:bookmarkStart w:id="7586" w:name="_Toc332724230"/>
      <w:bookmarkStart w:id="7587" w:name="_Toc332724530"/>
      <w:bookmarkStart w:id="7588" w:name="_Toc341102826"/>
      <w:bookmarkStart w:id="7589" w:name="_Toc347241561"/>
      <w:bookmarkStart w:id="7590" w:name="_Toc347744754"/>
      <w:bookmarkStart w:id="7591" w:name="_Toc348984537"/>
      <w:bookmarkStart w:id="7592" w:name="_Toc348984842"/>
      <w:bookmarkStart w:id="7593" w:name="_Toc349038006"/>
      <w:bookmarkStart w:id="7594" w:name="_Toc349038308"/>
      <w:bookmarkStart w:id="7595" w:name="_Toc349042794"/>
      <w:bookmarkStart w:id="7596" w:name="_Toc349642208"/>
      <w:bookmarkStart w:id="7597" w:name="_Toc351912865"/>
      <w:bookmarkStart w:id="7598" w:name="_Toc351914886"/>
      <w:bookmarkStart w:id="7599" w:name="_Toc351915352"/>
      <w:bookmarkStart w:id="7600" w:name="_Toc361231409"/>
      <w:bookmarkStart w:id="7601" w:name="_Toc361231935"/>
      <w:bookmarkStart w:id="7602" w:name="_Toc362445233"/>
      <w:bookmarkStart w:id="7603" w:name="_Toc363909155"/>
      <w:bookmarkStart w:id="7604" w:name="_Toc364463580"/>
      <w:bookmarkStart w:id="7605" w:name="_Toc366078184"/>
      <w:bookmarkStart w:id="7606" w:name="_Toc366078803"/>
      <w:bookmarkStart w:id="7607" w:name="_Toc366079788"/>
      <w:bookmarkStart w:id="7608" w:name="_Toc366080400"/>
      <w:bookmarkStart w:id="7609" w:name="_Toc366081009"/>
      <w:bookmarkStart w:id="7610" w:name="_Toc366505349"/>
      <w:bookmarkStart w:id="7611" w:name="_Toc366508718"/>
      <w:bookmarkStart w:id="7612" w:name="_Toc366513219"/>
      <w:bookmarkStart w:id="7613" w:name="_Toc366574408"/>
      <w:bookmarkStart w:id="7614" w:name="_Toc366578201"/>
      <w:bookmarkStart w:id="7615" w:name="_Toc366578795"/>
      <w:bookmarkStart w:id="7616" w:name="_Toc366579387"/>
      <w:bookmarkStart w:id="7617" w:name="_Toc366579978"/>
      <w:bookmarkStart w:id="7618" w:name="_Toc366580570"/>
      <w:bookmarkStart w:id="7619" w:name="_Toc366581161"/>
      <w:bookmarkStart w:id="7620" w:name="_Toc366581753"/>
      <w:bookmarkStart w:id="7621" w:name="_Toc177399115"/>
      <w:bookmarkStart w:id="7622" w:name="_Toc175057402"/>
      <w:bookmarkStart w:id="7623" w:name="_Toc199516347"/>
      <w:bookmarkStart w:id="7624" w:name="_Toc194984009"/>
      <w:bookmarkStart w:id="7625" w:name="_Toc243112853"/>
      <w:bookmarkStart w:id="7626" w:name="_Toc349042795"/>
      <w:bookmarkStart w:id="7627" w:name="_Toc27061113"/>
      <w:bookmarkEnd w:id="7352"/>
      <w:bookmarkEnd w:id="7353"/>
      <w:bookmarkEnd w:id="7471"/>
      <w:bookmarkEnd w:id="7472"/>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r>
        <w:rPr>
          <w:rFonts w:eastAsia="Times New Roman"/>
        </w:rPr>
        <w:t>Unordered Sequence Groups</w:t>
      </w:r>
      <w:bookmarkEnd w:id="7621"/>
      <w:bookmarkEnd w:id="7622"/>
      <w:bookmarkEnd w:id="7623"/>
      <w:bookmarkEnd w:id="7624"/>
      <w:bookmarkEnd w:id="7625"/>
      <w:bookmarkEnd w:id="7626"/>
      <w:bookmarkEnd w:id="7627"/>
    </w:p>
    <w:p w14:paraId="605059B5" w14:textId="77777777" w:rsidR="00A001B9" w:rsidRDefault="009D64FD">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proofErr w:type="spellStart"/>
      <w:r>
        <w:t>infoset</w:t>
      </w:r>
      <w:proofErr w:type="spellEnd"/>
      <w:r>
        <w:t xml:space="preserve">, sequence groups are always in schema order, so a DFDL processor must sort the members of an unordered </w:t>
      </w:r>
      <w:r>
        <w:lastRenderedPageBreak/>
        <w:t xml:space="preserve">sequence into schema order when parsing. When unparsing, the </w:t>
      </w:r>
      <w:proofErr w:type="spellStart"/>
      <w:r>
        <w:t>infoset</w:t>
      </w:r>
      <w:proofErr w:type="spellEnd"/>
      <w:r>
        <w:t xml:space="preserve"> must already be in schema order, and the members of the sequence will be output in schema order.</w:t>
      </w:r>
    </w:p>
    <w:p w14:paraId="058E4DD9" w14:textId="77777777" w:rsidR="00A001B9" w:rsidRDefault="009D64FD">
      <w:pPr>
        <w:pStyle w:val="Heading3"/>
      </w:pPr>
      <w:r>
        <w:t xml:space="preserve"> </w:t>
      </w:r>
      <w:bookmarkStart w:id="7628" w:name="_Toc27061114"/>
      <w:r>
        <w:t>Restrictions for Unordered Sequences</w:t>
      </w:r>
      <w:bookmarkEnd w:id="7628"/>
    </w:p>
    <w:p w14:paraId="3F4D302F" w14:textId="77777777" w:rsidR="00A001B9" w:rsidRDefault="009D64FD">
      <w:r>
        <w:t>It is a Schema Definition Error if any member of the unordered sequence is not an element declaration or an element reference.</w:t>
      </w:r>
    </w:p>
    <w:p w14:paraId="0F3E5750" w14:textId="77777777" w:rsidR="00A001B9" w:rsidRDefault="009D64FD">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65A8628A" w14:textId="77777777" w:rsidR="00A001B9" w:rsidRDefault="009D64FD">
      <w:r>
        <w:t>It is a Schema Definition Error if two or more members of the unordered sequence have the same name and the same namespace (see post-processing transformation below)</w:t>
      </w:r>
    </w:p>
    <w:p w14:paraId="07D9371B" w14:textId="77777777" w:rsidR="00A001B9" w:rsidRDefault="009D64FD">
      <w:r>
        <w:t>It is a Schema Definition Error if an unordered sequence has no members.</w:t>
      </w:r>
    </w:p>
    <w:p w14:paraId="3323BAA9" w14:textId="77777777" w:rsidR="00A001B9" w:rsidRDefault="009D64FD">
      <w:pPr>
        <w:pStyle w:val="Heading3"/>
      </w:pPr>
      <w:r>
        <w:t xml:space="preserve"> </w:t>
      </w:r>
      <w:bookmarkStart w:id="7629" w:name="_Toc27061115"/>
      <w:r>
        <w:t>Parsing an Unordered Sequence</w:t>
      </w:r>
      <w:bookmarkEnd w:id="7629"/>
    </w:p>
    <w:p w14:paraId="7CBCB38B" w14:textId="77777777" w:rsidR="00A001B9" w:rsidRDefault="009D64FD">
      <w:pPr>
        <w:pStyle w:val="nobreak"/>
      </w:pPr>
      <w:r>
        <w:t xml:space="preserve">When parsing, the semantics of an unordered sequence are expressed by way of: </w:t>
      </w:r>
    </w:p>
    <w:p w14:paraId="6E40C6A4" w14:textId="77777777" w:rsidR="00A001B9" w:rsidRDefault="009D64FD" w:rsidP="00B117B5">
      <w:pPr>
        <w:numPr>
          <w:ilvl w:val="0"/>
          <w:numId w:val="102"/>
        </w:numPr>
      </w:pPr>
      <w:r>
        <w:t xml:space="preserve">a source-to-source transformation of the sequence group definition, and </w:t>
      </w:r>
    </w:p>
    <w:p w14:paraId="46117831" w14:textId="77777777" w:rsidR="00A001B9" w:rsidRDefault="009D64FD" w:rsidP="00B117B5">
      <w:pPr>
        <w:numPr>
          <w:ilvl w:val="0"/>
          <w:numId w:val="102"/>
        </w:numPr>
      </w:pPr>
      <w:r>
        <w:t xml:space="preserve">a post-processing transformation of the </w:t>
      </w:r>
      <w:proofErr w:type="spellStart"/>
      <w:r>
        <w:t>infoset</w:t>
      </w:r>
      <w:proofErr w:type="spellEnd"/>
      <w:r>
        <w:t xml:space="preserve"> . </w:t>
      </w:r>
    </w:p>
    <w:p w14:paraId="273CB7F5" w14:textId="77777777" w:rsidR="00A001B9" w:rsidRDefault="009D64FD">
      <w:pPr>
        <w:pStyle w:val="nobreak"/>
      </w:pPr>
      <w:r>
        <w:t>An implementation may use any technique consistent with this semantic.</w:t>
      </w:r>
    </w:p>
    <w:p w14:paraId="5F6A08C5" w14:textId="77777777" w:rsidR="00A001B9" w:rsidRDefault="009D64FD">
      <w:pPr>
        <w:pStyle w:val="Heading4"/>
        <w:rPr>
          <w:rFonts w:eastAsia="Times New Roman" w:cs="Arial"/>
        </w:rPr>
      </w:pPr>
      <w:r>
        <w:rPr>
          <w:rFonts w:eastAsia="Times New Roman" w:cs="Arial"/>
        </w:rPr>
        <w:t xml:space="preserve"> Source-to-source Transformation</w:t>
      </w:r>
    </w:p>
    <w:p w14:paraId="01DF5472" w14:textId="77777777" w:rsidR="00A001B9" w:rsidRDefault="009D64FD">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6FB75BF3" w14:textId="77777777" w:rsidR="00A001B9" w:rsidRDefault="009D64FD">
      <w:r>
        <w:t xml:space="preserve">The unordered sequence is transformed as follows: </w:t>
      </w:r>
    </w:p>
    <w:p w14:paraId="684F5E81" w14:textId="77777777" w:rsidR="00A001B9" w:rsidRDefault="009D64FD" w:rsidP="00B117B5">
      <w:pPr>
        <w:numPr>
          <w:ilvl w:val="0"/>
          <w:numId w:val="103"/>
        </w:numPr>
      </w:pPr>
      <w:r>
        <w:t xml:space="preserve">the </w:t>
      </w:r>
      <w:proofErr w:type="spellStart"/>
      <w:r>
        <w:t>dfdl:sequenceKind</w:t>
      </w:r>
      <w:proofErr w:type="spellEnd"/>
      <w:r>
        <w:t xml:space="preserve"> property of the unordered sequence is changed to "ordered" </w:t>
      </w:r>
    </w:p>
    <w:p w14:paraId="47E97AEA" w14:textId="77777777" w:rsidR="00A001B9" w:rsidRDefault="009D64FD" w:rsidP="00B117B5">
      <w:pPr>
        <w:numPr>
          <w:ilvl w:val="0"/>
          <w:numId w:val="103"/>
        </w:numPr>
      </w:pPr>
      <w:r>
        <w:t>the content of the unordered sequence is replaced by a complex element ( the 'choice element' ) with the following properties:</w:t>
      </w:r>
    </w:p>
    <w:p w14:paraId="631D4D1B" w14:textId="58A72391" w:rsidR="00A001B9" w:rsidRDefault="00077579" w:rsidP="00B117B5">
      <w:pPr>
        <w:numPr>
          <w:ilvl w:val="1"/>
          <w:numId w:val="103"/>
        </w:numPr>
      </w:pPr>
      <w:r>
        <w:t>XSD</w:t>
      </w:r>
      <w:r w:rsidR="009D64FD">
        <w:t xml:space="preserve"> minOccurs="0"</w:t>
      </w:r>
    </w:p>
    <w:p w14:paraId="7623E670" w14:textId="3A460440" w:rsidR="00A001B9" w:rsidRDefault="00077579" w:rsidP="00B117B5">
      <w:pPr>
        <w:numPr>
          <w:ilvl w:val="1"/>
          <w:numId w:val="103"/>
        </w:numPr>
      </w:pPr>
      <w:r>
        <w:t>XSD</w:t>
      </w:r>
      <w:r w:rsidR="009D64FD">
        <w:t xml:space="preserve"> </w:t>
      </w:r>
      <w:proofErr w:type="spellStart"/>
      <w:r w:rsidR="009D64FD">
        <w:t>maxOccurs</w:t>
      </w:r>
      <w:proofErr w:type="spellEnd"/>
      <w:r w:rsidR="009D64FD">
        <w:t>="unbounded"</w:t>
      </w:r>
    </w:p>
    <w:p w14:paraId="5A4C4A86" w14:textId="77777777" w:rsidR="00A001B9" w:rsidRDefault="009D64FD" w:rsidP="00B117B5">
      <w:pPr>
        <w:numPr>
          <w:ilvl w:val="1"/>
          <w:numId w:val="103"/>
        </w:numPr>
      </w:pPr>
      <w:proofErr w:type="spellStart"/>
      <w:r>
        <w:t>dfdl:lengthKind</w:t>
      </w:r>
      <w:proofErr w:type="spellEnd"/>
      <w:r>
        <w:t xml:space="preserve"> "implicit"</w:t>
      </w:r>
    </w:p>
    <w:p w14:paraId="3BD3EFFD" w14:textId="77777777" w:rsidR="00A001B9" w:rsidRDefault="009D64FD" w:rsidP="00B117B5">
      <w:pPr>
        <w:numPr>
          <w:ilvl w:val="1"/>
          <w:numId w:val="103"/>
        </w:numPr>
      </w:pPr>
      <w:proofErr w:type="spellStart"/>
      <w:r>
        <w:t>dfd:occursCountKind</w:t>
      </w:r>
      <w:proofErr w:type="spellEnd"/>
      <w:r>
        <w:t xml:space="preserve"> "parsed"</w:t>
      </w:r>
    </w:p>
    <w:p w14:paraId="4CAA99AC" w14:textId="77777777" w:rsidR="00A001B9" w:rsidRDefault="009D64FD" w:rsidP="00B117B5">
      <w:pPr>
        <w:numPr>
          <w:ilvl w:val="0"/>
          <w:numId w:val="103"/>
        </w:numPr>
      </w:pPr>
      <w:r>
        <w:t>the content of the choice element's complex type is a choice group with the following properties:</w:t>
      </w:r>
    </w:p>
    <w:p w14:paraId="47D63061" w14:textId="77777777" w:rsidR="00A001B9" w:rsidRDefault="009D64FD" w:rsidP="00B117B5">
      <w:pPr>
        <w:numPr>
          <w:ilvl w:val="0"/>
          <w:numId w:val="103"/>
        </w:numPr>
      </w:pPr>
      <w:proofErr w:type="spellStart"/>
      <w:r>
        <w:t>dfdl:choiceLengthKind</w:t>
      </w:r>
      <w:proofErr w:type="spellEnd"/>
      <w:r>
        <w:t xml:space="preserve"> "implicit"</w:t>
      </w:r>
    </w:p>
    <w:p w14:paraId="7F0ACB5B" w14:textId="77777777" w:rsidR="00A001B9" w:rsidRDefault="009D64FD" w:rsidP="00B117B5">
      <w:pPr>
        <w:numPr>
          <w:ilvl w:val="0"/>
          <w:numId w:val="103"/>
        </w:numPr>
      </w:pPr>
      <w:r>
        <w:t>The members of the unordered sequence become the members of the choice group, with their declaration order preserved.</w:t>
      </w:r>
    </w:p>
    <w:p w14:paraId="5C286542" w14:textId="31F0B74D" w:rsidR="00A001B9" w:rsidRDefault="009D64FD" w:rsidP="00B117B5">
      <w:pPr>
        <w:numPr>
          <w:ilvl w:val="0"/>
          <w:numId w:val="103"/>
        </w:numPr>
      </w:pPr>
      <w:r>
        <w:t xml:space="preserve">The </w:t>
      </w:r>
      <w:r w:rsidR="00077579">
        <w:t>XSD</w:t>
      </w:r>
      <w:r>
        <w:t xml:space="preserve"> minOccurs and </w:t>
      </w:r>
      <w:proofErr w:type="spellStart"/>
      <w:r>
        <w:t>maxOccurs</w:t>
      </w:r>
      <w:proofErr w:type="spellEnd"/>
      <w:r>
        <w:t xml:space="preserve"> properties on each member of the choice group are both set to 1. </w:t>
      </w:r>
    </w:p>
    <w:p w14:paraId="14C170EB" w14:textId="77777777" w:rsidR="00A001B9" w:rsidRDefault="009D64FD">
      <w:pPr>
        <w:rPr>
          <w:rFonts w:cs="Arial"/>
        </w:rPr>
      </w:pPr>
      <w:r>
        <w:rPr>
          <w:rFonts w:cs="Arial"/>
        </w:rPr>
        <w:t>Using the following example as an illustration:</w:t>
      </w:r>
    </w:p>
    <w:p w14:paraId="5C1595FA"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432770E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5B23735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7A0D6CA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700E59D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dfdl:initiator="C:" /&gt;</w:t>
      </w:r>
    </w:p>
    <w:p w14:paraId="719AAF2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63D6D36" w14:textId="77777777" w:rsidR="00A001B9" w:rsidRDefault="009D64FD">
      <w:pPr>
        <w:rPr>
          <w:rFonts w:cs="Arial"/>
        </w:rPr>
      </w:pPr>
      <w:r>
        <w:rPr>
          <w:rFonts w:cs="Arial"/>
        </w:rPr>
        <w:t>The above unordered sequence group is conceptually rewritten into the following ordered sequence group:</w:t>
      </w:r>
    </w:p>
    <w:p w14:paraId="0D93A3E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7404D0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77B446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A03DC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613E549F"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2F4135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73A58C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310375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6CBCDDB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491BC4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5EF9AED"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4172800" w14:textId="77777777" w:rsidR="00A001B9" w:rsidRDefault="009D64FD">
      <w:r>
        <w:t xml:space="preserve">Processing then constructs a temporary info set for this ordered sequence group by parsing the data. </w:t>
      </w:r>
    </w:p>
    <w:p w14:paraId="176660CB" w14:textId="04B2A752" w:rsidR="00A001B9" w:rsidRDefault="009D64FD">
      <w:r>
        <w:t xml:space="preserve">If a member element is found to have the empty </w:t>
      </w:r>
      <w:proofErr w:type="gramStart"/>
      <w:r>
        <w:t>representation</w:t>
      </w:r>
      <w:proofErr w:type="gramEnd"/>
      <w:r>
        <w:t xml:space="preserve"> then the parsing of that element must use the original value of </w:t>
      </w:r>
      <w:r w:rsidR="00077579">
        <w:t>XSD</w:t>
      </w:r>
      <w:r>
        <w:t xml:space="preserve"> minOccurs. In this example, element "b" has minOccurs "0" and if it is found with the empty representation then it must not be defaulted.</w:t>
      </w:r>
    </w:p>
    <w:p w14:paraId="4D9C0896" w14:textId="77777777" w:rsidR="00A001B9" w:rsidRDefault="009D64FD">
      <w:pPr>
        <w:pStyle w:val="Heading4"/>
        <w:rPr>
          <w:rFonts w:eastAsia="Times New Roman" w:cs="Arial"/>
        </w:rPr>
      </w:pPr>
      <w:r>
        <w:rPr>
          <w:rFonts w:eastAsia="Times New Roman" w:cs="Arial"/>
        </w:rPr>
        <w:t>Post-processing Transformation</w:t>
      </w:r>
    </w:p>
    <w:p w14:paraId="76024F36" w14:textId="77777777" w:rsidR="00A001B9" w:rsidRDefault="009D64FD">
      <w:pPr>
        <w:pStyle w:val="nobreak"/>
        <w:rPr>
          <w:rFonts w:cs="Arial"/>
          <w:szCs w:val="20"/>
          <w:lang w:val="en-GB"/>
        </w:rPr>
      </w:pPr>
      <w:r>
        <w:rPr>
          <w:rFonts w:cs="Arial"/>
          <w:szCs w:val="20"/>
          <w:lang w:val="en-GB"/>
        </w:rPr>
        <w:t>Post-processing consists of the following steps:</w:t>
      </w:r>
    </w:p>
    <w:p w14:paraId="51A5B9F6" w14:textId="77777777" w:rsidR="00A001B9" w:rsidRDefault="009D64FD" w:rsidP="00B117B5">
      <w:pPr>
        <w:numPr>
          <w:ilvl w:val="0"/>
          <w:numId w:val="104"/>
        </w:numPr>
      </w:pPr>
      <w:r>
        <w:t xml:space="preserve">Sort the temporary </w:t>
      </w:r>
      <w:proofErr w:type="spellStart"/>
      <w:r>
        <w:t>infoset</w:t>
      </w:r>
      <w:proofErr w:type="spellEnd"/>
      <w:r>
        <w:t xml:space="preserve"> to produce the real </w:t>
      </w:r>
      <w:proofErr w:type="spellStart"/>
      <w:r>
        <w:t>infoset</w:t>
      </w:r>
      <w:proofErr w:type="spellEnd"/>
    </w:p>
    <w:p w14:paraId="5DDBE935" w14:textId="77777777" w:rsidR="00A001B9" w:rsidRDefault="009D64FD" w:rsidP="00B117B5">
      <w:pPr>
        <w:numPr>
          <w:ilvl w:val="0"/>
          <w:numId w:val="104"/>
        </w:numPr>
        <w:rPr>
          <w:rFonts w:cs="Arial"/>
        </w:rPr>
      </w:pPr>
      <w:r>
        <w:rPr>
          <w:rFonts w:cs="Arial"/>
        </w:rPr>
        <w:t>Check scalar elements and validate</w:t>
      </w:r>
    </w:p>
    <w:p w14:paraId="588E8419" w14:textId="501D4392" w:rsidR="00A001B9" w:rsidRDefault="00FF16FD">
      <w:pPr>
        <w:rPr>
          <w:b/>
        </w:rPr>
      </w:pPr>
      <w:r>
        <w:rPr>
          <w:b/>
        </w:rPr>
        <w:t xml:space="preserve">Step 1: </w:t>
      </w:r>
      <w:r w:rsidR="009D64FD">
        <w:rPr>
          <w:b/>
        </w:rPr>
        <w:t xml:space="preserve">Sort the Temporary </w:t>
      </w:r>
      <w:proofErr w:type="spellStart"/>
      <w:r w:rsidR="009D64FD">
        <w:rPr>
          <w:b/>
        </w:rPr>
        <w:t>Infoset</w:t>
      </w:r>
      <w:proofErr w:type="spellEnd"/>
    </w:p>
    <w:p w14:paraId="6E6E97DC" w14:textId="77777777" w:rsidR="00A001B9" w:rsidRDefault="009D64FD">
      <w:r>
        <w:t xml:space="preserve">The temporary </w:t>
      </w:r>
      <w:proofErr w:type="spellStart"/>
      <w:r>
        <w:t>infoset</w:t>
      </w:r>
      <w:proofErr w:type="spellEnd"/>
      <w:r>
        <w:t xml:space="preserve"> is transformed into the </w:t>
      </w:r>
      <w:proofErr w:type="spellStart"/>
      <w:r>
        <w:t>infoset</w:t>
      </w:r>
      <w:proofErr w:type="spellEnd"/>
      <w:r>
        <w:t xml:space="preserve"> conforming to the original unordered sequence.  All members of the temporary </w:t>
      </w:r>
      <w:proofErr w:type="spellStart"/>
      <w:r>
        <w:t>infoset</w:t>
      </w:r>
      <w:proofErr w:type="spellEnd"/>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proofErr w:type="spellStart"/>
      <w:r>
        <w:t>infoset</w:t>
      </w:r>
      <w:proofErr w:type="spellEnd"/>
      <w:r>
        <w:t xml:space="preserve"> have been sorted into the schema declaration order of the original unordered sequence.</w:t>
      </w:r>
    </w:p>
    <w:p w14:paraId="23C4B887" w14:textId="77777777" w:rsidR="00A001B9" w:rsidRDefault="009D64FD">
      <w:r>
        <w:t xml:space="preserve">For the example above, the temporary </w:t>
      </w:r>
      <w:proofErr w:type="spellStart"/>
      <w:r>
        <w:t>infoset</w:t>
      </w:r>
      <w:proofErr w:type="spellEnd"/>
      <w:r>
        <w:t xml:space="preserve"> is transformed into the </w:t>
      </w:r>
      <w:proofErr w:type="spellStart"/>
      <w:r>
        <w:t>infoset</w:t>
      </w:r>
      <w:proofErr w:type="spellEnd"/>
      <w:r>
        <w:t xml:space="preserve"> corresponding to:</w:t>
      </w:r>
    </w:p>
    <w:p w14:paraId="4CE7D235"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47819C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3E83233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47EBE3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05B5996F" w14:textId="36BD03C3" w:rsidR="00A001B9" w:rsidRDefault="009D64FD" w:rsidP="00FF16FD">
      <w:pPr>
        <w:pStyle w:val="Codeblock0"/>
        <w:pBdr>
          <w:top w:val="single" w:sz="4" w:space="1" w:color="auto"/>
          <w:left w:val="single" w:sz="4" w:space="4" w:color="auto"/>
          <w:bottom w:val="single" w:sz="4" w:space="1" w:color="auto"/>
          <w:right w:val="single" w:sz="4" w:space="4" w:color="auto"/>
        </w:pBdr>
      </w:pPr>
      <w:r>
        <w:t>&lt;/xs:sequence&gt;</w:t>
      </w:r>
    </w:p>
    <w:p w14:paraId="22CBE389" w14:textId="7445D9AF" w:rsidR="00A001B9" w:rsidRDefault="00FF16FD">
      <w:pPr>
        <w:rPr>
          <w:b/>
        </w:rPr>
      </w:pPr>
      <w:r>
        <w:rPr>
          <w:b/>
        </w:rPr>
        <w:t xml:space="preserve">Step 2: </w:t>
      </w:r>
      <w:r w:rsidR="009D64FD">
        <w:rPr>
          <w:b/>
        </w:rPr>
        <w:t>Check Scalar Elements and Validate</w:t>
      </w:r>
    </w:p>
    <w:p w14:paraId="02E4B8B1" w14:textId="570F8CF6" w:rsidR="00A001B9" w:rsidRDefault="009D64FD">
      <w:r>
        <w:t xml:space="preserve">For each element in the unordered sequence having </w:t>
      </w:r>
      <w:r w:rsidR="00077579">
        <w:t>XSD</w:t>
      </w:r>
      <w:r>
        <w:t xml:space="preserve"> minOccurs "1" and </w:t>
      </w:r>
      <w:proofErr w:type="spellStart"/>
      <w:r>
        <w:t>maxOccurs</w:t>
      </w:r>
      <w:proofErr w:type="spellEnd"/>
      <w:r>
        <w:t xml:space="preserve"> "1", the number of occurrences is checked. Each such element must occur exactly once in the </w:t>
      </w:r>
      <w:proofErr w:type="spellStart"/>
      <w:r>
        <w:t>infoset</w:t>
      </w:r>
      <w:proofErr w:type="spellEnd"/>
      <w:r>
        <w:t>, else it is a processing error.</w:t>
      </w:r>
    </w:p>
    <w:p w14:paraId="1B8E2170" w14:textId="27A860E0" w:rsidR="00A001B9" w:rsidRDefault="009D64FD">
      <w:r>
        <w:t xml:space="preserve">If validation is enabled, the DFDL processor validates the number of occurrences of each member of the unordered sequence against </w:t>
      </w:r>
      <w:r w:rsidR="00077579">
        <w:t>XSD</w:t>
      </w:r>
      <w:r>
        <w:t xml:space="preserve"> minOccurs and </w:t>
      </w:r>
      <w:proofErr w:type="spellStart"/>
      <w:r>
        <w:t>maxOccurs</w:t>
      </w:r>
      <w:proofErr w:type="spellEnd"/>
      <w:r>
        <w:t xml:space="preserve">. </w:t>
      </w:r>
    </w:p>
    <w:p w14:paraId="36A595F0" w14:textId="6DD971D4" w:rsidR="00A001B9" w:rsidRDefault="009D64FD">
      <w:r>
        <w:t xml:space="preserve">These checks are the same as those performed for an ordered sequence group. However, in an unordered sequence the checking of </w:t>
      </w:r>
      <w:r w:rsidR="00077579">
        <w:t>XSD</w:t>
      </w:r>
      <w:r>
        <w:t xml:space="preserve"> minOccurs and </w:t>
      </w:r>
      <w:proofErr w:type="spellStart"/>
      <w:r>
        <w:t>maxOccurs</w:t>
      </w:r>
      <w:proofErr w:type="spellEnd"/>
      <w:r>
        <w:t xml:space="preserve"> must be performed after the entire group has been parsed.</w:t>
      </w:r>
    </w:p>
    <w:p w14:paraId="0975F746" w14:textId="77777777" w:rsidR="00A001B9" w:rsidRDefault="009D64FD">
      <w:pPr>
        <w:pStyle w:val="Heading3"/>
      </w:pPr>
      <w:bookmarkStart w:id="7630" w:name="_Toc27061116"/>
      <w:r>
        <w:t>Unparsing an Unordered Sequence</w:t>
      </w:r>
      <w:bookmarkEnd w:id="7630"/>
    </w:p>
    <w:p w14:paraId="3498B3B8" w14:textId="211B6010" w:rsidR="00A001B9" w:rsidRPr="003E6E7D" w:rsidRDefault="009D64FD" w:rsidP="003E6E7D">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The </w:t>
      </w:r>
      <w:proofErr w:type="spellStart"/>
      <w:r>
        <w:rPr>
          <w:rFonts w:cs="Arial"/>
        </w:rPr>
        <w:t>infoset</w:t>
      </w:r>
      <w:proofErr w:type="spellEnd"/>
      <w:r>
        <w:rPr>
          <w:rFonts w:cs="Arial"/>
        </w:rPr>
        <w:t xml:space="preserve"> must be presented to the </w:t>
      </w:r>
      <w:proofErr w:type="spellStart"/>
      <w:r>
        <w:rPr>
          <w:rFonts w:cs="Arial"/>
        </w:rPr>
        <w:t>unparser</w:t>
      </w:r>
      <w:proofErr w:type="spellEnd"/>
      <w:r>
        <w:rPr>
          <w:rFonts w:cs="Arial"/>
        </w:rPr>
        <w:t xml:space="preserve"> in schema declaration order, and the members of the unordered sequence group are output in schema declaration order. </w:t>
      </w:r>
    </w:p>
    <w:p w14:paraId="61335BEE" w14:textId="77777777" w:rsidR="00A001B9" w:rsidRDefault="009D64FD">
      <w:pPr>
        <w:pStyle w:val="Heading2"/>
        <w:rPr>
          <w:rFonts w:eastAsia="Times New Roman"/>
        </w:rPr>
      </w:pPr>
      <w:bookmarkStart w:id="7631" w:name="_Toc363909160"/>
      <w:bookmarkStart w:id="7632" w:name="_Toc364463585"/>
      <w:bookmarkStart w:id="7633" w:name="_Toc366078189"/>
      <w:bookmarkStart w:id="7634" w:name="_Toc366078808"/>
      <w:bookmarkStart w:id="7635" w:name="_Toc366079793"/>
      <w:bookmarkStart w:id="7636" w:name="_Toc366080405"/>
      <w:bookmarkStart w:id="7637" w:name="_Toc366081014"/>
      <w:bookmarkStart w:id="7638" w:name="_Toc366505354"/>
      <w:bookmarkStart w:id="7639" w:name="_Toc366508723"/>
      <w:bookmarkStart w:id="7640" w:name="_Toc366513224"/>
      <w:bookmarkStart w:id="7641" w:name="_Toc366574413"/>
      <w:bookmarkStart w:id="7642" w:name="_Toc366578206"/>
      <w:bookmarkStart w:id="7643" w:name="_Toc366578800"/>
      <w:bookmarkStart w:id="7644" w:name="_Toc366579392"/>
      <w:bookmarkStart w:id="7645" w:name="_Toc366579983"/>
      <w:bookmarkStart w:id="7646" w:name="_Toc366580575"/>
      <w:bookmarkStart w:id="7647" w:name="_Toc366581166"/>
      <w:bookmarkStart w:id="7648" w:name="_Toc366581758"/>
      <w:bookmarkStart w:id="7649" w:name="_Toc363909161"/>
      <w:bookmarkStart w:id="7650" w:name="_Toc364463586"/>
      <w:bookmarkStart w:id="7651" w:name="_Toc366078190"/>
      <w:bookmarkStart w:id="7652" w:name="_Toc366078809"/>
      <w:bookmarkStart w:id="7653" w:name="_Toc366079794"/>
      <w:bookmarkStart w:id="7654" w:name="_Toc366080406"/>
      <w:bookmarkStart w:id="7655" w:name="_Toc366081015"/>
      <w:bookmarkStart w:id="7656" w:name="_Toc366505355"/>
      <w:bookmarkStart w:id="7657" w:name="_Toc366508724"/>
      <w:bookmarkStart w:id="7658" w:name="_Toc366513225"/>
      <w:bookmarkStart w:id="7659" w:name="_Toc366574414"/>
      <w:bookmarkStart w:id="7660" w:name="_Toc366578207"/>
      <w:bookmarkStart w:id="7661" w:name="_Toc366578801"/>
      <w:bookmarkStart w:id="7662" w:name="_Toc366579393"/>
      <w:bookmarkStart w:id="7663" w:name="_Toc366579984"/>
      <w:bookmarkStart w:id="7664" w:name="_Toc366580576"/>
      <w:bookmarkStart w:id="7665" w:name="_Toc366581167"/>
      <w:bookmarkStart w:id="7666" w:name="_Toc366581759"/>
      <w:bookmarkStart w:id="7667" w:name="_Toc363909162"/>
      <w:bookmarkStart w:id="7668" w:name="_Toc364463587"/>
      <w:bookmarkStart w:id="7669" w:name="_Toc366078191"/>
      <w:bookmarkStart w:id="7670" w:name="_Toc366078810"/>
      <w:bookmarkStart w:id="7671" w:name="_Toc366079795"/>
      <w:bookmarkStart w:id="7672" w:name="_Toc366080407"/>
      <w:bookmarkStart w:id="7673" w:name="_Toc366081016"/>
      <w:bookmarkStart w:id="7674" w:name="_Toc366505356"/>
      <w:bookmarkStart w:id="7675" w:name="_Toc366508725"/>
      <w:bookmarkStart w:id="7676" w:name="_Toc366513226"/>
      <w:bookmarkStart w:id="7677" w:name="_Toc366574415"/>
      <w:bookmarkStart w:id="7678" w:name="_Toc366578208"/>
      <w:bookmarkStart w:id="7679" w:name="_Toc366578802"/>
      <w:bookmarkStart w:id="7680" w:name="_Toc366579394"/>
      <w:bookmarkStart w:id="7681" w:name="_Toc366579985"/>
      <w:bookmarkStart w:id="7682" w:name="_Toc366580577"/>
      <w:bookmarkStart w:id="7683" w:name="_Toc366581168"/>
      <w:bookmarkStart w:id="7684" w:name="_Toc366581760"/>
      <w:bookmarkStart w:id="7685" w:name="_Toc363909163"/>
      <w:bookmarkStart w:id="7686" w:name="_Toc364463588"/>
      <w:bookmarkStart w:id="7687" w:name="_Toc366078192"/>
      <w:bookmarkStart w:id="7688" w:name="_Toc366078811"/>
      <w:bookmarkStart w:id="7689" w:name="_Toc366079796"/>
      <w:bookmarkStart w:id="7690" w:name="_Toc366080408"/>
      <w:bookmarkStart w:id="7691" w:name="_Toc366081017"/>
      <w:bookmarkStart w:id="7692" w:name="_Toc366505357"/>
      <w:bookmarkStart w:id="7693" w:name="_Toc366508726"/>
      <w:bookmarkStart w:id="7694" w:name="_Toc366513227"/>
      <w:bookmarkStart w:id="7695" w:name="_Toc366574416"/>
      <w:bookmarkStart w:id="7696" w:name="_Toc366578209"/>
      <w:bookmarkStart w:id="7697" w:name="_Toc366578803"/>
      <w:bookmarkStart w:id="7698" w:name="_Toc366579395"/>
      <w:bookmarkStart w:id="7699" w:name="_Toc366579986"/>
      <w:bookmarkStart w:id="7700" w:name="_Toc366580578"/>
      <w:bookmarkStart w:id="7701" w:name="_Toc366581169"/>
      <w:bookmarkStart w:id="7702" w:name="_Toc366581761"/>
      <w:bookmarkStart w:id="7703" w:name="_Toc363909164"/>
      <w:bookmarkStart w:id="7704" w:name="_Toc364463589"/>
      <w:bookmarkStart w:id="7705" w:name="_Toc366078193"/>
      <w:bookmarkStart w:id="7706" w:name="_Toc366078812"/>
      <w:bookmarkStart w:id="7707" w:name="_Toc366079797"/>
      <w:bookmarkStart w:id="7708" w:name="_Toc366080409"/>
      <w:bookmarkStart w:id="7709" w:name="_Toc366081018"/>
      <w:bookmarkStart w:id="7710" w:name="_Toc366505358"/>
      <w:bookmarkStart w:id="7711" w:name="_Toc366508727"/>
      <w:bookmarkStart w:id="7712" w:name="_Toc366513228"/>
      <w:bookmarkStart w:id="7713" w:name="_Toc366574417"/>
      <w:bookmarkStart w:id="7714" w:name="_Toc366578210"/>
      <w:bookmarkStart w:id="7715" w:name="_Toc366578804"/>
      <w:bookmarkStart w:id="7716" w:name="_Toc366579396"/>
      <w:bookmarkStart w:id="7717" w:name="_Toc366579987"/>
      <w:bookmarkStart w:id="7718" w:name="_Toc366580579"/>
      <w:bookmarkStart w:id="7719" w:name="_Toc366581170"/>
      <w:bookmarkStart w:id="7720" w:name="_Toc366581762"/>
      <w:bookmarkStart w:id="7721" w:name="_Toc363909165"/>
      <w:bookmarkStart w:id="7722" w:name="_Toc364463590"/>
      <w:bookmarkStart w:id="7723" w:name="_Toc366078194"/>
      <w:bookmarkStart w:id="7724" w:name="_Toc366078813"/>
      <w:bookmarkStart w:id="7725" w:name="_Toc366079798"/>
      <w:bookmarkStart w:id="7726" w:name="_Toc366080410"/>
      <w:bookmarkStart w:id="7727" w:name="_Toc366081019"/>
      <w:bookmarkStart w:id="7728" w:name="_Toc366505359"/>
      <w:bookmarkStart w:id="7729" w:name="_Toc366508728"/>
      <w:bookmarkStart w:id="7730" w:name="_Toc366513229"/>
      <w:bookmarkStart w:id="7731" w:name="_Toc366574418"/>
      <w:bookmarkStart w:id="7732" w:name="_Toc366578211"/>
      <w:bookmarkStart w:id="7733" w:name="_Toc366578805"/>
      <w:bookmarkStart w:id="7734" w:name="_Toc366579397"/>
      <w:bookmarkStart w:id="7735" w:name="_Toc366579988"/>
      <w:bookmarkStart w:id="7736" w:name="_Toc366580580"/>
      <w:bookmarkStart w:id="7737" w:name="_Toc366581171"/>
      <w:bookmarkStart w:id="7738" w:name="_Toc366581763"/>
      <w:bookmarkStart w:id="7739" w:name="_Toc363909166"/>
      <w:bookmarkStart w:id="7740" w:name="_Toc364463591"/>
      <w:bookmarkStart w:id="7741" w:name="_Toc366078195"/>
      <w:bookmarkStart w:id="7742" w:name="_Toc366078814"/>
      <w:bookmarkStart w:id="7743" w:name="_Toc366079799"/>
      <w:bookmarkStart w:id="7744" w:name="_Toc366080411"/>
      <w:bookmarkStart w:id="7745" w:name="_Toc366081020"/>
      <w:bookmarkStart w:id="7746" w:name="_Toc366505360"/>
      <w:bookmarkStart w:id="7747" w:name="_Toc366508729"/>
      <w:bookmarkStart w:id="7748" w:name="_Toc366513230"/>
      <w:bookmarkStart w:id="7749" w:name="_Toc366574419"/>
      <w:bookmarkStart w:id="7750" w:name="_Toc366578212"/>
      <w:bookmarkStart w:id="7751" w:name="_Toc366578806"/>
      <w:bookmarkStart w:id="7752" w:name="_Toc366579398"/>
      <w:bookmarkStart w:id="7753" w:name="_Toc366579989"/>
      <w:bookmarkStart w:id="7754" w:name="_Toc366580581"/>
      <w:bookmarkStart w:id="7755" w:name="_Toc366581172"/>
      <w:bookmarkStart w:id="7756" w:name="_Toc366581764"/>
      <w:bookmarkStart w:id="7757" w:name="_Toc363909167"/>
      <w:bookmarkStart w:id="7758" w:name="_Toc364463592"/>
      <w:bookmarkStart w:id="7759" w:name="_Toc366078196"/>
      <w:bookmarkStart w:id="7760" w:name="_Toc366078815"/>
      <w:bookmarkStart w:id="7761" w:name="_Toc366079800"/>
      <w:bookmarkStart w:id="7762" w:name="_Toc366080412"/>
      <w:bookmarkStart w:id="7763" w:name="_Toc366081021"/>
      <w:bookmarkStart w:id="7764" w:name="_Toc366505361"/>
      <w:bookmarkStart w:id="7765" w:name="_Toc366508730"/>
      <w:bookmarkStart w:id="7766" w:name="_Toc366513231"/>
      <w:bookmarkStart w:id="7767" w:name="_Toc366574420"/>
      <w:bookmarkStart w:id="7768" w:name="_Toc366578213"/>
      <w:bookmarkStart w:id="7769" w:name="_Toc366578807"/>
      <w:bookmarkStart w:id="7770" w:name="_Toc366579399"/>
      <w:bookmarkStart w:id="7771" w:name="_Toc366579990"/>
      <w:bookmarkStart w:id="7772" w:name="_Toc366580582"/>
      <w:bookmarkStart w:id="7773" w:name="_Toc366581173"/>
      <w:bookmarkStart w:id="7774" w:name="_Toc366581765"/>
      <w:bookmarkStart w:id="7775" w:name="_Toc363909168"/>
      <w:bookmarkStart w:id="7776" w:name="_Toc364463593"/>
      <w:bookmarkStart w:id="7777" w:name="_Toc366078197"/>
      <w:bookmarkStart w:id="7778" w:name="_Toc366078816"/>
      <w:bookmarkStart w:id="7779" w:name="_Toc366079801"/>
      <w:bookmarkStart w:id="7780" w:name="_Toc366080413"/>
      <w:bookmarkStart w:id="7781" w:name="_Toc366081022"/>
      <w:bookmarkStart w:id="7782" w:name="_Toc366505362"/>
      <w:bookmarkStart w:id="7783" w:name="_Toc366508731"/>
      <w:bookmarkStart w:id="7784" w:name="_Toc366513232"/>
      <w:bookmarkStart w:id="7785" w:name="_Toc366574421"/>
      <w:bookmarkStart w:id="7786" w:name="_Toc366578214"/>
      <w:bookmarkStart w:id="7787" w:name="_Toc366578808"/>
      <w:bookmarkStart w:id="7788" w:name="_Toc366579400"/>
      <w:bookmarkStart w:id="7789" w:name="_Toc366579991"/>
      <w:bookmarkStart w:id="7790" w:name="_Toc366580583"/>
      <w:bookmarkStart w:id="7791" w:name="_Toc366581174"/>
      <w:bookmarkStart w:id="7792" w:name="_Toc366581766"/>
      <w:bookmarkStart w:id="7793" w:name="_Toc363909169"/>
      <w:bookmarkStart w:id="7794" w:name="_Toc364463594"/>
      <w:bookmarkStart w:id="7795" w:name="_Toc366078198"/>
      <w:bookmarkStart w:id="7796" w:name="_Toc366078817"/>
      <w:bookmarkStart w:id="7797" w:name="_Toc366079802"/>
      <w:bookmarkStart w:id="7798" w:name="_Toc366080414"/>
      <w:bookmarkStart w:id="7799" w:name="_Toc366081023"/>
      <w:bookmarkStart w:id="7800" w:name="_Toc366505363"/>
      <w:bookmarkStart w:id="7801" w:name="_Toc366508732"/>
      <w:bookmarkStart w:id="7802" w:name="_Toc366513233"/>
      <w:bookmarkStart w:id="7803" w:name="_Toc366574422"/>
      <w:bookmarkStart w:id="7804" w:name="_Toc366578215"/>
      <w:bookmarkStart w:id="7805" w:name="_Toc366578809"/>
      <w:bookmarkStart w:id="7806" w:name="_Toc366579401"/>
      <w:bookmarkStart w:id="7807" w:name="_Toc366579992"/>
      <w:bookmarkStart w:id="7808" w:name="_Toc366580584"/>
      <w:bookmarkStart w:id="7809" w:name="_Toc366581175"/>
      <w:bookmarkStart w:id="7810" w:name="_Toc366581767"/>
      <w:bookmarkStart w:id="7811" w:name="_Toc363909170"/>
      <w:bookmarkStart w:id="7812" w:name="_Toc364463595"/>
      <w:bookmarkStart w:id="7813" w:name="_Toc366078199"/>
      <w:bookmarkStart w:id="7814" w:name="_Toc366078818"/>
      <w:bookmarkStart w:id="7815" w:name="_Toc366079803"/>
      <w:bookmarkStart w:id="7816" w:name="_Toc366080415"/>
      <w:bookmarkStart w:id="7817" w:name="_Toc366081024"/>
      <w:bookmarkStart w:id="7818" w:name="_Toc366505364"/>
      <w:bookmarkStart w:id="7819" w:name="_Toc366508733"/>
      <w:bookmarkStart w:id="7820" w:name="_Toc366513234"/>
      <w:bookmarkStart w:id="7821" w:name="_Toc366574423"/>
      <w:bookmarkStart w:id="7822" w:name="_Toc366578216"/>
      <w:bookmarkStart w:id="7823" w:name="_Toc366578810"/>
      <w:bookmarkStart w:id="7824" w:name="_Toc366579402"/>
      <w:bookmarkStart w:id="7825" w:name="_Toc366579993"/>
      <w:bookmarkStart w:id="7826" w:name="_Toc366580585"/>
      <w:bookmarkStart w:id="7827" w:name="_Toc366581176"/>
      <w:bookmarkStart w:id="7828" w:name="_Toc366581768"/>
      <w:bookmarkStart w:id="7829" w:name="_Toc363909171"/>
      <w:bookmarkStart w:id="7830" w:name="_Toc364463596"/>
      <w:bookmarkStart w:id="7831" w:name="_Toc366078200"/>
      <w:bookmarkStart w:id="7832" w:name="_Toc366078819"/>
      <w:bookmarkStart w:id="7833" w:name="_Toc366079804"/>
      <w:bookmarkStart w:id="7834" w:name="_Toc366080416"/>
      <w:bookmarkStart w:id="7835" w:name="_Toc366081025"/>
      <w:bookmarkStart w:id="7836" w:name="_Toc366505365"/>
      <w:bookmarkStart w:id="7837" w:name="_Toc366508734"/>
      <w:bookmarkStart w:id="7838" w:name="_Toc366513235"/>
      <w:bookmarkStart w:id="7839" w:name="_Toc366574424"/>
      <w:bookmarkStart w:id="7840" w:name="_Toc366578217"/>
      <w:bookmarkStart w:id="7841" w:name="_Toc366578811"/>
      <w:bookmarkStart w:id="7842" w:name="_Toc366579403"/>
      <w:bookmarkStart w:id="7843" w:name="_Toc366579994"/>
      <w:bookmarkStart w:id="7844" w:name="_Toc366580586"/>
      <w:bookmarkStart w:id="7845" w:name="_Toc366581177"/>
      <w:bookmarkStart w:id="7846" w:name="_Toc366581769"/>
      <w:bookmarkStart w:id="7847" w:name="_Toc363909172"/>
      <w:bookmarkStart w:id="7848" w:name="_Toc364463597"/>
      <w:bookmarkStart w:id="7849" w:name="_Toc366078201"/>
      <w:bookmarkStart w:id="7850" w:name="_Toc366078820"/>
      <w:bookmarkStart w:id="7851" w:name="_Toc366079805"/>
      <w:bookmarkStart w:id="7852" w:name="_Toc366080417"/>
      <w:bookmarkStart w:id="7853" w:name="_Toc366081026"/>
      <w:bookmarkStart w:id="7854" w:name="_Toc366505366"/>
      <w:bookmarkStart w:id="7855" w:name="_Toc366508735"/>
      <w:bookmarkStart w:id="7856" w:name="_Toc366513236"/>
      <w:bookmarkStart w:id="7857" w:name="_Toc366574425"/>
      <w:bookmarkStart w:id="7858" w:name="_Toc366578218"/>
      <w:bookmarkStart w:id="7859" w:name="_Toc366578812"/>
      <w:bookmarkStart w:id="7860" w:name="_Toc366579404"/>
      <w:bookmarkStart w:id="7861" w:name="_Toc366579995"/>
      <w:bookmarkStart w:id="7862" w:name="_Toc366580587"/>
      <w:bookmarkStart w:id="7863" w:name="_Toc366581178"/>
      <w:bookmarkStart w:id="7864" w:name="_Toc366581770"/>
      <w:bookmarkStart w:id="7865" w:name="_Toc363909173"/>
      <w:bookmarkStart w:id="7866" w:name="_Toc364463598"/>
      <w:bookmarkStart w:id="7867" w:name="_Toc366078202"/>
      <w:bookmarkStart w:id="7868" w:name="_Toc366078821"/>
      <w:bookmarkStart w:id="7869" w:name="_Toc366079806"/>
      <w:bookmarkStart w:id="7870" w:name="_Toc366080418"/>
      <w:bookmarkStart w:id="7871" w:name="_Toc366081027"/>
      <w:bookmarkStart w:id="7872" w:name="_Toc366505367"/>
      <w:bookmarkStart w:id="7873" w:name="_Toc366508736"/>
      <w:bookmarkStart w:id="7874" w:name="_Toc366513237"/>
      <w:bookmarkStart w:id="7875" w:name="_Toc366574426"/>
      <w:bookmarkStart w:id="7876" w:name="_Toc366578219"/>
      <w:bookmarkStart w:id="7877" w:name="_Toc366578813"/>
      <w:bookmarkStart w:id="7878" w:name="_Toc366579405"/>
      <w:bookmarkStart w:id="7879" w:name="_Toc366579996"/>
      <w:bookmarkStart w:id="7880" w:name="_Toc366580588"/>
      <w:bookmarkStart w:id="7881" w:name="_Toc366581179"/>
      <w:bookmarkStart w:id="7882" w:name="_Toc366581771"/>
      <w:bookmarkStart w:id="7883" w:name="_Toc363909174"/>
      <w:bookmarkStart w:id="7884" w:name="_Toc364463599"/>
      <w:bookmarkStart w:id="7885" w:name="_Toc366078203"/>
      <w:bookmarkStart w:id="7886" w:name="_Toc366078822"/>
      <w:bookmarkStart w:id="7887" w:name="_Toc366079807"/>
      <w:bookmarkStart w:id="7888" w:name="_Toc366080419"/>
      <w:bookmarkStart w:id="7889" w:name="_Toc366081028"/>
      <w:bookmarkStart w:id="7890" w:name="_Toc366505368"/>
      <w:bookmarkStart w:id="7891" w:name="_Toc366508737"/>
      <w:bookmarkStart w:id="7892" w:name="_Toc366513238"/>
      <w:bookmarkStart w:id="7893" w:name="_Toc366574427"/>
      <w:bookmarkStart w:id="7894" w:name="_Toc366578220"/>
      <w:bookmarkStart w:id="7895" w:name="_Toc366578814"/>
      <w:bookmarkStart w:id="7896" w:name="_Toc366579406"/>
      <w:bookmarkStart w:id="7897" w:name="_Toc366579997"/>
      <w:bookmarkStart w:id="7898" w:name="_Toc366580589"/>
      <w:bookmarkStart w:id="7899" w:name="_Toc366581180"/>
      <w:bookmarkStart w:id="7900" w:name="_Toc366581772"/>
      <w:bookmarkStart w:id="7901" w:name="_Toc363909175"/>
      <w:bookmarkStart w:id="7902" w:name="_Toc364463600"/>
      <w:bookmarkStart w:id="7903" w:name="_Toc366078204"/>
      <w:bookmarkStart w:id="7904" w:name="_Toc366078823"/>
      <w:bookmarkStart w:id="7905" w:name="_Toc366079808"/>
      <w:bookmarkStart w:id="7906" w:name="_Toc366080420"/>
      <w:bookmarkStart w:id="7907" w:name="_Toc366081029"/>
      <w:bookmarkStart w:id="7908" w:name="_Toc366505369"/>
      <w:bookmarkStart w:id="7909" w:name="_Toc366508738"/>
      <w:bookmarkStart w:id="7910" w:name="_Toc366513239"/>
      <w:bookmarkStart w:id="7911" w:name="_Toc366574428"/>
      <w:bookmarkStart w:id="7912" w:name="_Toc366578221"/>
      <w:bookmarkStart w:id="7913" w:name="_Toc366578815"/>
      <w:bookmarkStart w:id="7914" w:name="_Toc366579407"/>
      <w:bookmarkStart w:id="7915" w:name="_Toc366579998"/>
      <w:bookmarkStart w:id="7916" w:name="_Toc366580590"/>
      <w:bookmarkStart w:id="7917" w:name="_Toc366581181"/>
      <w:bookmarkStart w:id="7918" w:name="_Toc366581773"/>
      <w:bookmarkStart w:id="7919" w:name="_Toc363909176"/>
      <w:bookmarkStart w:id="7920" w:name="_Toc364463601"/>
      <w:bookmarkStart w:id="7921" w:name="_Toc366078205"/>
      <w:bookmarkStart w:id="7922" w:name="_Toc366078824"/>
      <w:bookmarkStart w:id="7923" w:name="_Toc366079809"/>
      <w:bookmarkStart w:id="7924" w:name="_Toc366080421"/>
      <w:bookmarkStart w:id="7925" w:name="_Toc366081030"/>
      <w:bookmarkStart w:id="7926" w:name="_Toc366505370"/>
      <w:bookmarkStart w:id="7927" w:name="_Toc366508739"/>
      <w:bookmarkStart w:id="7928" w:name="_Toc366513240"/>
      <w:bookmarkStart w:id="7929" w:name="_Toc366574429"/>
      <w:bookmarkStart w:id="7930" w:name="_Toc366578222"/>
      <w:bookmarkStart w:id="7931" w:name="_Toc366578816"/>
      <w:bookmarkStart w:id="7932" w:name="_Toc366579408"/>
      <w:bookmarkStart w:id="7933" w:name="_Toc366579999"/>
      <w:bookmarkStart w:id="7934" w:name="_Toc366580591"/>
      <w:bookmarkStart w:id="7935" w:name="_Toc366581182"/>
      <w:bookmarkStart w:id="7936" w:name="_Toc366581774"/>
      <w:bookmarkStart w:id="7937" w:name="_Toc363909177"/>
      <w:bookmarkStart w:id="7938" w:name="_Toc364463602"/>
      <w:bookmarkStart w:id="7939" w:name="_Toc366078206"/>
      <w:bookmarkStart w:id="7940" w:name="_Toc366078825"/>
      <w:bookmarkStart w:id="7941" w:name="_Toc366079810"/>
      <w:bookmarkStart w:id="7942" w:name="_Toc366080422"/>
      <w:bookmarkStart w:id="7943" w:name="_Toc366081031"/>
      <w:bookmarkStart w:id="7944" w:name="_Toc366505371"/>
      <w:bookmarkStart w:id="7945" w:name="_Toc366508740"/>
      <w:bookmarkStart w:id="7946" w:name="_Toc366513241"/>
      <w:bookmarkStart w:id="7947" w:name="_Toc366574430"/>
      <w:bookmarkStart w:id="7948" w:name="_Toc366578223"/>
      <w:bookmarkStart w:id="7949" w:name="_Toc366578817"/>
      <w:bookmarkStart w:id="7950" w:name="_Toc366579409"/>
      <w:bookmarkStart w:id="7951" w:name="_Toc366580000"/>
      <w:bookmarkStart w:id="7952" w:name="_Toc366580592"/>
      <w:bookmarkStart w:id="7953" w:name="_Toc366581183"/>
      <w:bookmarkStart w:id="7954" w:name="_Toc366581775"/>
      <w:bookmarkStart w:id="7955" w:name="_Toc363909178"/>
      <w:bookmarkStart w:id="7956" w:name="_Toc364463603"/>
      <w:bookmarkStart w:id="7957" w:name="_Toc366078207"/>
      <w:bookmarkStart w:id="7958" w:name="_Toc366078826"/>
      <w:bookmarkStart w:id="7959" w:name="_Toc366079811"/>
      <w:bookmarkStart w:id="7960" w:name="_Toc366080423"/>
      <w:bookmarkStart w:id="7961" w:name="_Toc366081032"/>
      <w:bookmarkStart w:id="7962" w:name="_Toc366505372"/>
      <w:bookmarkStart w:id="7963" w:name="_Toc366508741"/>
      <w:bookmarkStart w:id="7964" w:name="_Toc366513242"/>
      <w:bookmarkStart w:id="7965" w:name="_Toc366574431"/>
      <w:bookmarkStart w:id="7966" w:name="_Toc366578224"/>
      <w:bookmarkStart w:id="7967" w:name="_Toc366578818"/>
      <w:bookmarkStart w:id="7968" w:name="_Toc366579410"/>
      <w:bookmarkStart w:id="7969" w:name="_Toc366580001"/>
      <w:bookmarkStart w:id="7970" w:name="_Toc366580593"/>
      <w:bookmarkStart w:id="7971" w:name="_Toc366581184"/>
      <w:bookmarkStart w:id="7972" w:name="_Toc366581776"/>
      <w:bookmarkStart w:id="7973" w:name="_Toc363909179"/>
      <w:bookmarkStart w:id="7974" w:name="_Toc364463604"/>
      <w:bookmarkStart w:id="7975" w:name="_Toc366078208"/>
      <w:bookmarkStart w:id="7976" w:name="_Toc366078827"/>
      <w:bookmarkStart w:id="7977" w:name="_Toc366079812"/>
      <w:bookmarkStart w:id="7978" w:name="_Toc366080424"/>
      <w:bookmarkStart w:id="7979" w:name="_Toc366081033"/>
      <w:bookmarkStart w:id="7980" w:name="_Toc366505373"/>
      <w:bookmarkStart w:id="7981" w:name="_Toc366508742"/>
      <w:bookmarkStart w:id="7982" w:name="_Toc366513243"/>
      <w:bookmarkStart w:id="7983" w:name="_Toc366574432"/>
      <w:bookmarkStart w:id="7984" w:name="_Toc366578225"/>
      <w:bookmarkStart w:id="7985" w:name="_Toc366578819"/>
      <w:bookmarkStart w:id="7986" w:name="_Toc366579411"/>
      <w:bookmarkStart w:id="7987" w:name="_Toc366580002"/>
      <w:bookmarkStart w:id="7988" w:name="_Toc366580594"/>
      <w:bookmarkStart w:id="7989" w:name="_Toc366581185"/>
      <w:bookmarkStart w:id="7990" w:name="_Toc366581777"/>
      <w:bookmarkStart w:id="7991" w:name="_Toc363909180"/>
      <w:bookmarkStart w:id="7992" w:name="_Toc364463605"/>
      <w:bookmarkStart w:id="7993" w:name="_Toc366078209"/>
      <w:bookmarkStart w:id="7994" w:name="_Toc366078828"/>
      <w:bookmarkStart w:id="7995" w:name="_Toc366079813"/>
      <w:bookmarkStart w:id="7996" w:name="_Toc366080425"/>
      <w:bookmarkStart w:id="7997" w:name="_Toc366081034"/>
      <w:bookmarkStart w:id="7998" w:name="_Toc366505374"/>
      <w:bookmarkStart w:id="7999" w:name="_Toc366508743"/>
      <w:bookmarkStart w:id="8000" w:name="_Toc366513244"/>
      <w:bookmarkStart w:id="8001" w:name="_Toc366574433"/>
      <w:bookmarkStart w:id="8002" w:name="_Toc366578226"/>
      <w:bookmarkStart w:id="8003" w:name="_Toc366578820"/>
      <w:bookmarkStart w:id="8004" w:name="_Toc366579412"/>
      <w:bookmarkStart w:id="8005" w:name="_Toc366580003"/>
      <w:bookmarkStart w:id="8006" w:name="_Toc366580595"/>
      <w:bookmarkStart w:id="8007" w:name="_Toc366581186"/>
      <w:bookmarkStart w:id="8008" w:name="_Toc366581778"/>
      <w:bookmarkStart w:id="8009" w:name="_Toc363909181"/>
      <w:bookmarkStart w:id="8010" w:name="_Toc364463606"/>
      <w:bookmarkStart w:id="8011" w:name="_Toc366078210"/>
      <w:bookmarkStart w:id="8012" w:name="_Toc366078829"/>
      <w:bookmarkStart w:id="8013" w:name="_Toc366079814"/>
      <w:bookmarkStart w:id="8014" w:name="_Toc366080426"/>
      <w:bookmarkStart w:id="8015" w:name="_Toc366081035"/>
      <w:bookmarkStart w:id="8016" w:name="_Toc366505375"/>
      <w:bookmarkStart w:id="8017" w:name="_Toc366508744"/>
      <w:bookmarkStart w:id="8018" w:name="_Toc366513245"/>
      <w:bookmarkStart w:id="8019" w:name="_Toc366574434"/>
      <w:bookmarkStart w:id="8020" w:name="_Toc366578227"/>
      <w:bookmarkStart w:id="8021" w:name="_Toc366578821"/>
      <w:bookmarkStart w:id="8022" w:name="_Toc366579413"/>
      <w:bookmarkStart w:id="8023" w:name="_Toc366580004"/>
      <w:bookmarkStart w:id="8024" w:name="_Toc366580596"/>
      <w:bookmarkStart w:id="8025" w:name="_Toc366581187"/>
      <w:bookmarkStart w:id="8026" w:name="_Toc366581779"/>
      <w:bookmarkStart w:id="8027" w:name="_Toc363909182"/>
      <w:bookmarkStart w:id="8028" w:name="_Toc364463607"/>
      <w:bookmarkStart w:id="8029" w:name="_Toc366078211"/>
      <w:bookmarkStart w:id="8030" w:name="_Toc366078830"/>
      <w:bookmarkStart w:id="8031" w:name="_Toc366079815"/>
      <w:bookmarkStart w:id="8032" w:name="_Toc366080427"/>
      <w:bookmarkStart w:id="8033" w:name="_Toc366081036"/>
      <w:bookmarkStart w:id="8034" w:name="_Toc366505376"/>
      <w:bookmarkStart w:id="8035" w:name="_Toc366508745"/>
      <w:bookmarkStart w:id="8036" w:name="_Toc366513246"/>
      <w:bookmarkStart w:id="8037" w:name="_Toc366574435"/>
      <w:bookmarkStart w:id="8038" w:name="_Toc366578228"/>
      <w:bookmarkStart w:id="8039" w:name="_Toc366578822"/>
      <w:bookmarkStart w:id="8040" w:name="_Toc366579414"/>
      <w:bookmarkStart w:id="8041" w:name="_Toc366580005"/>
      <w:bookmarkStart w:id="8042" w:name="_Toc366580597"/>
      <w:bookmarkStart w:id="8043" w:name="_Toc366581188"/>
      <w:bookmarkStart w:id="8044" w:name="_Toc366581780"/>
      <w:bookmarkStart w:id="8045" w:name="_Toc363909183"/>
      <w:bookmarkStart w:id="8046" w:name="_Toc364463608"/>
      <w:bookmarkStart w:id="8047" w:name="_Toc366078212"/>
      <w:bookmarkStart w:id="8048" w:name="_Toc366078831"/>
      <w:bookmarkStart w:id="8049" w:name="_Toc366079816"/>
      <w:bookmarkStart w:id="8050" w:name="_Toc366080428"/>
      <w:bookmarkStart w:id="8051" w:name="_Toc366081037"/>
      <w:bookmarkStart w:id="8052" w:name="_Toc366505377"/>
      <w:bookmarkStart w:id="8053" w:name="_Toc366508746"/>
      <w:bookmarkStart w:id="8054" w:name="_Toc366513247"/>
      <w:bookmarkStart w:id="8055" w:name="_Toc366574436"/>
      <w:bookmarkStart w:id="8056" w:name="_Toc366578229"/>
      <w:bookmarkStart w:id="8057" w:name="_Toc366578823"/>
      <w:bookmarkStart w:id="8058" w:name="_Toc366579415"/>
      <w:bookmarkStart w:id="8059" w:name="_Toc366580006"/>
      <w:bookmarkStart w:id="8060" w:name="_Toc366580598"/>
      <w:bookmarkStart w:id="8061" w:name="_Toc366581189"/>
      <w:bookmarkStart w:id="8062" w:name="_Toc366581781"/>
      <w:bookmarkStart w:id="8063" w:name="_Toc363909184"/>
      <w:bookmarkStart w:id="8064" w:name="_Toc364463609"/>
      <w:bookmarkStart w:id="8065" w:name="_Toc366078213"/>
      <w:bookmarkStart w:id="8066" w:name="_Toc366078832"/>
      <w:bookmarkStart w:id="8067" w:name="_Toc366079817"/>
      <w:bookmarkStart w:id="8068" w:name="_Toc366080429"/>
      <w:bookmarkStart w:id="8069" w:name="_Toc366081038"/>
      <w:bookmarkStart w:id="8070" w:name="_Toc366505378"/>
      <w:bookmarkStart w:id="8071" w:name="_Toc366508747"/>
      <w:bookmarkStart w:id="8072" w:name="_Toc366513248"/>
      <w:bookmarkStart w:id="8073" w:name="_Toc366574437"/>
      <w:bookmarkStart w:id="8074" w:name="_Toc366578230"/>
      <w:bookmarkStart w:id="8075" w:name="_Toc366578824"/>
      <w:bookmarkStart w:id="8076" w:name="_Toc366579416"/>
      <w:bookmarkStart w:id="8077" w:name="_Toc366580007"/>
      <w:bookmarkStart w:id="8078" w:name="_Toc366580599"/>
      <w:bookmarkStart w:id="8079" w:name="_Toc366581190"/>
      <w:bookmarkStart w:id="8080" w:name="_Toc366581782"/>
      <w:bookmarkStart w:id="8081" w:name="_Toc363909185"/>
      <w:bookmarkStart w:id="8082" w:name="_Toc364463610"/>
      <w:bookmarkStart w:id="8083" w:name="_Toc366078214"/>
      <w:bookmarkStart w:id="8084" w:name="_Toc366078833"/>
      <w:bookmarkStart w:id="8085" w:name="_Toc366079818"/>
      <w:bookmarkStart w:id="8086" w:name="_Toc366080430"/>
      <w:bookmarkStart w:id="8087" w:name="_Toc366081039"/>
      <w:bookmarkStart w:id="8088" w:name="_Toc366505379"/>
      <w:bookmarkStart w:id="8089" w:name="_Toc366508748"/>
      <w:bookmarkStart w:id="8090" w:name="_Toc366513249"/>
      <w:bookmarkStart w:id="8091" w:name="_Toc366574438"/>
      <w:bookmarkStart w:id="8092" w:name="_Toc366578231"/>
      <w:bookmarkStart w:id="8093" w:name="_Toc366578825"/>
      <w:bookmarkStart w:id="8094" w:name="_Toc366579417"/>
      <w:bookmarkStart w:id="8095" w:name="_Toc366580008"/>
      <w:bookmarkStart w:id="8096" w:name="_Toc366580600"/>
      <w:bookmarkStart w:id="8097" w:name="_Toc366581191"/>
      <w:bookmarkStart w:id="8098" w:name="_Toc366581783"/>
      <w:bookmarkStart w:id="8099" w:name="_Toc363909186"/>
      <w:bookmarkStart w:id="8100" w:name="_Toc364463611"/>
      <w:bookmarkStart w:id="8101" w:name="_Toc366078215"/>
      <w:bookmarkStart w:id="8102" w:name="_Toc366078834"/>
      <w:bookmarkStart w:id="8103" w:name="_Toc366079819"/>
      <w:bookmarkStart w:id="8104" w:name="_Toc366080431"/>
      <w:bookmarkStart w:id="8105" w:name="_Toc366081040"/>
      <w:bookmarkStart w:id="8106" w:name="_Toc366505380"/>
      <w:bookmarkStart w:id="8107" w:name="_Toc366508749"/>
      <w:bookmarkStart w:id="8108" w:name="_Toc366513250"/>
      <w:bookmarkStart w:id="8109" w:name="_Toc366574439"/>
      <w:bookmarkStart w:id="8110" w:name="_Toc366578232"/>
      <w:bookmarkStart w:id="8111" w:name="_Toc366578826"/>
      <w:bookmarkStart w:id="8112" w:name="_Toc366579418"/>
      <w:bookmarkStart w:id="8113" w:name="_Toc366580009"/>
      <w:bookmarkStart w:id="8114" w:name="_Toc366580601"/>
      <w:bookmarkStart w:id="8115" w:name="_Toc366581192"/>
      <w:bookmarkStart w:id="8116" w:name="_Toc366581784"/>
      <w:bookmarkStart w:id="8117" w:name="_Toc363909187"/>
      <w:bookmarkStart w:id="8118" w:name="_Toc364463612"/>
      <w:bookmarkStart w:id="8119" w:name="_Toc366078216"/>
      <w:bookmarkStart w:id="8120" w:name="_Toc366078835"/>
      <w:bookmarkStart w:id="8121" w:name="_Toc366079820"/>
      <w:bookmarkStart w:id="8122" w:name="_Toc366080432"/>
      <w:bookmarkStart w:id="8123" w:name="_Toc366081041"/>
      <w:bookmarkStart w:id="8124" w:name="_Toc366505381"/>
      <w:bookmarkStart w:id="8125" w:name="_Toc366508750"/>
      <w:bookmarkStart w:id="8126" w:name="_Toc366513251"/>
      <w:bookmarkStart w:id="8127" w:name="_Toc366574440"/>
      <w:bookmarkStart w:id="8128" w:name="_Toc366578233"/>
      <w:bookmarkStart w:id="8129" w:name="_Toc366578827"/>
      <w:bookmarkStart w:id="8130" w:name="_Toc366579419"/>
      <w:bookmarkStart w:id="8131" w:name="_Toc366580010"/>
      <w:bookmarkStart w:id="8132" w:name="_Toc366580602"/>
      <w:bookmarkStart w:id="8133" w:name="_Toc366581193"/>
      <w:bookmarkStart w:id="8134" w:name="_Toc366581785"/>
      <w:bookmarkStart w:id="8135" w:name="_Toc363909188"/>
      <w:bookmarkStart w:id="8136" w:name="_Toc364463613"/>
      <w:bookmarkStart w:id="8137" w:name="_Toc366078217"/>
      <w:bookmarkStart w:id="8138" w:name="_Toc366078836"/>
      <w:bookmarkStart w:id="8139" w:name="_Toc366079821"/>
      <w:bookmarkStart w:id="8140" w:name="_Toc366080433"/>
      <w:bookmarkStart w:id="8141" w:name="_Toc366081042"/>
      <w:bookmarkStart w:id="8142" w:name="_Toc366505382"/>
      <w:bookmarkStart w:id="8143" w:name="_Toc366508751"/>
      <w:bookmarkStart w:id="8144" w:name="_Toc366513252"/>
      <w:bookmarkStart w:id="8145" w:name="_Toc366574441"/>
      <w:bookmarkStart w:id="8146" w:name="_Toc366578234"/>
      <w:bookmarkStart w:id="8147" w:name="_Toc366578828"/>
      <w:bookmarkStart w:id="8148" w:name="_Toc366579420"/>
      <w:bookmarkStart w:id="8149" w:name="_Toc366580011"/>
      <w:bookmarkStart w:id="8150" w:name="_Toc366580603"/>
      <w:bookmarkStart w:id="8151" w:name="_Toc366581194"/>
      <w:bookmarkStart w:id="8152" w:name="_Toc366581786"/>
      <w:bookmarkStart w:id="8153" w:name="_Toc363909189"/>
      <w:bookmarkStart w:id="8154" w:name="_Toc364463614"/>
      <w:bookmarkStart w:id="8155" w:name="_Toc366078218"/>
      <w:bookmarkStart w:id="8156" w:name="_Toc366078837"/>
      <w:bookmarkStart w:id="8157" w:name="_Toc366079822"/>
      <w:bookmarkStart w:id="8158" w:name="_Toc366080434"/>
      <w:bookmarkStart w:id="8159" w:name="_Toc366081043"/>
      <w:bookmarkStart w:id="8160" w:name="_Toc366505383"/>
      <w:bookmarkStart w:id="8161" w:name="_Toc366508752"/>
      <w:bookmarkStart w:id="8162" w:name="_Toc366513253"/>
      <w:bookmarkStart w:id="8163" w:name="_Toc366574442"/>
      <w:bookmarkStart w:id="8164" w:name="_Toc366578235"/>
      <w:bookmarkStart w:id="8165" w:name="_Toc366578829"/>
      <w:bookmarkStart w:id="8166" w:name="_Toc366579421"/>
      <w:bookmarkStart w:id="8167" w:name="_Toc366580012"/>
      <w:bookmarkStart w:id="8168" w:name="_Toc366580604"/>
      <w:bookmarkStart w:id="8169" w:name="_Toc366581195"/>
      <w:bookmarkStart w:id="8170" w:name="_Toc366581787"/>
      <w:bookmarkStart w:id="8171" w:name="_Toc363909190"/>
      <w:bookmarkStart w:id="8172" w:name="_Toc364463615"/>
      <w:bookmarkStart w:id="8173" w:name="_Toc366078219"/>
      <w:bookmarkStart w:id="8174" w:name="_Toc366078838"/>
      <w:bookmarkStart w:id="8175" w:name="_Toc366079823"/>
      <w:bookmarkStart w:id="8176" w:name="_Toc366080435"/>
      <w:bookmarkStart w:id="8177" w:name="_Toc366081044"/>
      <w:bookmarkStart w:id="8178" w:name="_Toc366505384"/>
      <w:bookmarkStart w:id="8179" w:name="_Toc366508753"/>
      <w:bookmarkStart w:id="8180" w:name="_Toc366513254"/>
      <w:bookmarkStart w:id="8181" w:name="_Toc366574443"/>
      <w:bookmarkStart w:id="8182" w:name="_Toc366578236"/>
      <w:bookmarkStart w:id="8183" w:name="_Toc366578830"/>
      <w:bookmarkStart w:id="8184" w:name="_Toc366579422"/>
      <w:bookmarkStart w:id="8185" w:name="_Toc366580013"/>
      <w:bookmarkStart w:id="8186" w:name="_Toc366580605"/>
      <w:bookmarkStart w:id="8187" w:name="_Toc366581196"/>
      <w:bookmarkStart w:id="8188" w:name="_Toc366581788"/>
      <w:bookmarkStart w:id="8189" w:name="_Toc363909191"/>
      <w:bookmarkStart w:id="8190" w:name="_Toc364463616"/>
      <w:bookmarkStart w:id="8191" w:name="_Toc366078220"/>
      <w:bookmarkStart w:id="8192" w:name="_Toc366078839"/>
      <w:bookmarkStart w:id="8193" w:name="_Toc366079824"/>
      <w:bookmarkStart w:id="8194" w:name="_Toc366080436"/>
      <w:bookmarkStart w:id="8195" w:name="_Toc366081045"/>
      <w:bookmarkStart w:id="8196" w:name="_Toc366505385"/>
      <w:bookmarkStart w:id="8197" w:name="_Toc366508754"/>
      <w:bookmarkStart w:id="8198" w:name="_Toc366513255"/>
      <w:bookmarkStart w:id="8199" w:name="_Toc366574444"/>
      <w:bookmarkStart w:id="8200" w:name="_Toc366578237"/>
      <w:bookmarkStart w:id="8201" w:name="_Toc366578831"/>
      <w:bookmarkStart w:id="8202" w:name="_Toc366579423"/>
      <w:bookmarkStart w:id="8203" w:name="_Toc366580014"/>
      <w:bookmarkStart w:id="8204" w:name="_Toc366580606"/>
      <w:bookmarkStart w:id="8205" w:name="_Toc366581197"/>
      <w:bookmarkStart w:id="8206" w:name="_Toc366581789"/>
      <w:bookmarkStart w:id="8207" w:name="_Toc363909192"/>
      <w:bookmarkStart w:id="8208" w:name="_Toc364463617"/>
      <w:bookmarkStart w:id="8209" w:name="_Toc366078221"/>
      <w:bookmarkStart w:id="8210" w:name="_Toc366078840"/>
      <w:bookmarkStart w:id="8211" w:name="_Toc366079825"/>
      <w:bookmarkStart w:id="8212" w:name="_Toc366080437"/>
      <w:bookmarkStart w:id="8213" w:name="_Toc366081046"/>
      <w:bookmarkStart w:id="8214" w:name="_Toc366505386"/>
      <w:bookmarkStart w:id="8215" w:name="_Toc366508755"/>
      <w:bookmarkStart w:id="8216" w:name="_Toc366513256"/>
      <w:bookmarkStart w:id="8217" w:name="_Toc366574445"/>
      <w:bookmarkStart w:id="8218" w:name="_Toc366578238"/>
      <w:bookmarkStart w:id="8219" w:name="_Toc366578832"/>
      <w:bookmarkStart w:id="8220" w:name="_Toc366579424"/>
      <w:bookmarkStart w:id="8221" w:name="_Toc366580015"/>
      <w:bookmarkStart w:id="8222" w:name="_Toc366580607"/>
      <w:bookmarkStart w:id="8223" w:name="_Toc366581198"/>
      <w:bookmarkStart w:id="8224" w:name="_Toc366581790"/>
      <w:bookmarkStart w:id="8225" w:name="_Toc363909193"/>
      <w:bookmarkStart w:id="8226" w:name="_Toc364463618"/>
      <w:bookmarkStart w:id="8227" w:name="_Toc366078222"/>
      <w:bookmarkStart w:id="8228" w:name="_Toc366078841"/>
      <w:bookmarkStart w:id="8229" w:name="_Toc366079826"/>
      <w:bookmarkStart w:id="8230" w:name="_Toc366080438"/>
      <w:bookmarkStart w:id="8231" w:name="_Toc366081047"/>
      <w:bookmarkStart w:id="8232" w:name="_Toc366505387"/>
      <w:bookmarkStart w:id="8233" w:name="_Toc366508756"/>
      <w:bookmarkStart w:id="8234" w:name="_Toc366513257"/>
      <w:bookmarkStart w:id="8235" w:name="_Toc366574446"/>
      <w:bookmarkStart w:id="8236" w:name="_Toc366578239"/>
      <w:bookmarkStart w:id="8237" w:name="_Toc366578833"/>
      <w:bookmarkStart w:id="8238" w:name="_Toc366579425"/>
      <w:bookmarkStart w:id="8239" w:name="_Toc366580016"/>
      <w:bookmarkStart w:id="8240" w:name="_Toc366580608"/>
      <w:bookmarkStart w:id="8241" w:name="_Toc366581199"/>
      <w:bookmarkStart w:id="8242" w:name="_Toc366581791"/>
      <w:bookmarkStart w:id="8243" w:name="_Toc363909194"/>
      <w:bookmarkStart w:id="8244" w:name="_Toc364463619"/>
      <w:bookmarkStart w:id="8245" w:name="_Toc366078223"/>
      <w:bookmarkStart w:id="8246" w:name="_Toc366078842"/>
      <w:bookmarkStart w:id="8247" w:name="_Toc366079827"/>
      <w:bookmarkStart w:id="8248" w:name="_Toc366080439"/>
      <w:bookmarkStart w:id="8249" w:name="_Toc366081048"/>
      <w:bookmarkStart w:id="8250" w:name="_Toc366505388"/>
      <w:bookmarkStart w:id="8251" w:name="_Toc366508757"/>
      <w:bookmarkStart w:id="8252" w:name="_Toc366513258"/>
      <w:bookmarkStart w:id="8253" w:name="_Toc366574447"/>
      <w:bookmarkStart w:id="8254" w:name="_Toc366578240"/>
      <w:bookmarkStart w:id="8255" w:name="_Toc366578834"/>
      <w:bookmarkStart w:id="8256" w:name="_Toc366579426"/>
      <w:bookmarkStart w:id="8257" w:name="_Toc366580017"/>
      <w:bookmarkStart w:id="8258" w:name="_Toc366580609"/>
      <w:bookmarkStart w:id="8259" w:name="_Toc366581200"/>
      <w:bookmarkStart w:id="8260" w:name="_Toc366581792"/>
      <w:bookmarkStart w:id="8261" w:name="_Toc363909195"/>
      <w:bookmarkStart w:id="8262" w:name="_Toc364463620"/>
      <w:bookmarkStart w:id="8263" w:name="_Toc366078224"/>
      <w:bookmarkStart w:id="8264" w:name="_Toc366078843"/>
      <w:bookmarkStart w:id="8265" w:name="_Toc366079828"/>
      <w:bookmarkStart w:id="8266" w:name="_Toc366080440"/>
      <w:bookmarkStart w:id="8267" w:name="_Toc366081049"/>
      <w:bookmarkStart w:id="8268" w:name="_Toc366505389"/>
      <w:bookmarkStart w:id="8269" w:name="_Toc366508758"/>
      <w:bookmarkStart w:id="8270" w:name="_Toc366513259"/>
      <w:bookmarkStart w:id="8271" w:name="_Toc366574448"/>
      <w:bookmarkStart w:id="8272" w:name="_Toc366578241"/>
      <w:bookmarkStart w:id="8273" w:name="_Toc366578835"/>
      <w:bookmarkStart w:id="8274" w:name="_Toc366579427"/>
      <w:bookmarkStart w:id="8275" w:name="_Toc366580018"/>
      <w:bookmarkStart w:id="8276" w:name="_Toc366580610"/>
      <w:bookmarkStart w:id="8277" w:name="_Toc366581201"/>
      <w:bookmarkStart w:id="8278" w:name="_Toc366581793"/>
      <w:bookmarkStart w:id="8279" w:name="_Toc363909196"/>
      <w:bookmarkStart w:id="8280" w:name="_Toc364463621"/>
      <w:bookmarkStart w:id="8281" w:name="_Toc366078225"/>
      <w:bookmarkStart w:id="8282" w:name="_Toc366078844"/>
      <w:bookmarkStart w:id="8283" w:name="_Toc366079829"/>
      <w:bookmarkStart w:id="8284" w:name="_Toc366080441"/>
      <w:bookmarkStart w:id="8285" w:name="_Toc366081050"/>
      <w:bookmarkStart w:id="8286" w:name="_Toc366505390"/>
      <w:bookmarkStart w:id="8287" w:name="_Toc366508759"/>
      <w:bookmarkStart w:id="8288" w:name="_Toc366513260"/>
      <w:bookmarkStart w:id="8289" w:name="_Toc366574449"/>
      <w:bookmarkStart w:id="8290" w:name="_Toc366578242"/>
      <w:bookmarkStart w:id="8291" w:name="_Toc366578836"/>
      <w:bookmarkStart w:id="8292" w:name="_Toc366579428"/>
      <w:bookmarkStart w:id="8293" w:name="_Toc366580019"/>
      <w:bookmarkStart w:id="8294" w:name="_Toc366580611"/>
      <w:bookmarkStart w:id="8295" w:name="_Toc366581202"/>
      <w:bookmarkStart w:id="8296" w:name="_Toc366581794"/>
      <w:bookmarkStart w:id="8297" w:name="_Toc363909197"/>
      <w:bookmarkStart w:id="8298" w:name="_Toc364463622"/>
      <w:bookmarkStart w:id="8299" w:name="_Toc366078226"/>
      <w:bookmarkStart w:id="8300" w:name="_Toc366078845"/>
      <w:bookmarkStart w:id="8301" w:name="_Toc366079830"/>
      <w:bookmarkStart w:id="8302" w:name="_Toc366080442"/>
      <w:bookmarkStart w:id="8303" w:name="_Toc366081051"/>
      <w:bookmarkStart w:id="8304" w:name="_Toc366505391"/>
      <w:bookmarkStart w:id="8305" w:name="_Toc366508760"/>
      <w:bookmarkStart w:id="8306" w:name="_Toc366513261"/>
      <w:bookmarkStart w:id="8307" w:name="_Toc366574450"/>
      <w:bookmarkStart w:id="8308" w:name="_Toc366578243"/>
      <w:bookmarkStart w:id="8309" w:name="_Toc366578837"/>
      <w:bookmarkStart w:id="8310" w:name="_Toc366579429"/>
      <w:bookmarkStart w:id="8311" w:name="_Toc366580020"/>
      <w:bookmarkStart w:id="8312" w:name="_Toc366580612"/>
      <w:bookmarkStart w:id="8313" w:name="_Toc366581203"/>
      <w:bookmarkStart w:id="8314" w:name="_Toc366581795"/>
      <w:bookmarkStart w:id="8315" w:name="_Toc363909198"/>
      <w:bookmarkStart w:id="8316" w:name="_Toc364463623"/>
      <w:bookmarkStart w:id="8317" w:name="_Toc366078227"/>
      <w:bookmarkStart w:id="8318" w:name="_Toc366078846"/>
      <w:bookmarkStart w:id="8319" w:name="_Toc366079831"/>
      <w:bookmarkStart w:id="8320" w:name="_Toc366080443"/>
      <w:bookmarkStart w:id="8321" w:name="_Toc366081052"/>
      <w:bookmarkStart w:id="8322" w:name="_Toc366505392"/>
      <w:bookmarkStart w:id="8323" w:name="_Toc366508761"/>
      <w:bookmarkStart w:id="8324" w:name="_Toc366513262"/>
      <w:bookmarkStart w:id="8325" w:name="_Toc366574451"/>
      <w:bookmarkStart w:id="8326" w:name="_Toc366578244"/>
      <w:bookmarkStart w:id="8327" w:name="_Toc366578838"/>
      <w:bookmarkStart w:id="8328" w:name="_Toc366579430"/>
      <w:bookmarkStart w:id="8329" w:name="_Toc366580021"/>
      <w:bookmarkStart w:id="8330" w:name="_Toc366580613"/>
      <w:bookmarkStart w:id="8331" w:name="_Toc366581204"/>
      <w:bookmarkStart w:id="8332" w:name="_Toc366581796"/>
      <w:bookmarkStart w:id="8333" w:name="_Toc363909199"/>
      <w:bookmarkStart w:id="8334" w:name="_Toc364463624"/>
      <w:bookmarkStart w:id="8335" w:name="_Toc366078228"/>
      <w:bookmarkStart w:id="8336" w:name="_Toc366078847"/>
      <w:bookmarkStart w:id="8337" w:name="_Toc366079832"/>
      <w:bookmarkStart w:id="8338" w:name="_Toc366080444"/>
      <w:bookmarkStart w:id="8339" w:name="_Toc366081053"/>
      <w:bookmarkStart w:id="8340" w:name="_Toc366505393"/>
      <w:bookmarkStart w:id="8341" w:name="_Toc366508762"/>
      <w:bookmarkStart w:id="8342" w:name="_Toc366513263"/>
      <w:bookmarkStart w:id="8343" w:name="_Toc366574452"/>
      <w:bookmarkStart w:id="8344" w:name="_Toc366578245"/>
      <w:bookmarkStart w:id="8345" w:name="_Toc366578839"/>
      <w:bookmarkStart w:id="8346" w:name="_Toc366579431"/>
      <w:bookmarkStart w:id="8347" w:name="_Toc366580022"/>
      <w:bookmarkStart w:id="8348" w:name="_Toc366580614"/>
      <w:bookmarkStart w:id="8349" w:name="_Toc366581205"/>
      <w:bookmarkStart w:id="8350" w:name="_Toc366581797"/>
      <w:bookmarkStart w:id="8351" w:name="_Toc363909200"/>
      <w:bookmarkStart w:id="8352" w:name="_Toc364463625"/>
      <w:bookmarkStart w:id="8353" w:name="_Toc366078229"/>
      <w:bookmarkStart w:id="8354" w:name="_Toc366078848"/>
      <w:bookmarkStart w:id="8355" w:name="_Toc366079833"/>
      <w:bookmarkStart w:id="8356" w:name="_Toc366080445"/>
      <w:bookmarkStart w:id="8357" w:name="_Toc366081054"/>
      <w:bookmarkStart w:id="8358" w:name="_Toc366505394"/>
      <w:bookmarkStart w:id="8359" w:name="_Toc366508763"/>
      <w:bookmarkStart w:id="8360" w:name="_Toc366513264"/>
      <w:bookmarkStart w:id="8361" w:name="_Toc366574453"/>
      <w:bookmarkStart w:id="8362" w:name="_Toc366578246"/>
      <w:bookmarkStart w:id="8363" w:name="_Toc366578840"/>
      <w:bookmarkStart w:id="8364" w:name="_Toc366579432"/>
      <w:bookmarkStart w:id="8365" w:name="_Toc366580023"/>
      <w:bookmarkStart w:id="8366" w:name="_Toc366580615"/>
      <w:bookmarkStart w:id="8367" w:name="_Toc366581206"/>
      <w:bookmarkStart w:id="8368" w:name="_Toc366581798"/>
      <w:bookmarkStart w:id="8369" w:name="_Toc363909201"/>
      <w:bookmarkStart w:id="8370" w:name="_Toc364463626"/>
      <w:bookmarkStart w:id="8371" w:name="_Toc366078230"/>
      <w:bookmarkStart w:id="8372" w:name="_Toc366078849"/>
      <w:bookmarkStart w:id="8373" w:name="_Toc366079834"/>
      <w:bookmarkStart w:id="8374" w:name="_Toc366080446"/>
      <w:bookmarkStart w:id="8375" w:name="_Toc366081055"/>
      <w:bookmarkStart w:id="8376" w:name="_Toc366505395"/>
      <w:bookmarkStart w:id="8377" w:name="_Toc366508764"/>
      <w:bookmarkStart w:id="8378" w:name="_Toc366513265"/>
      <w:bookmarkStart w:id="8379" w:name="_Toc366574454"/>
      <w:bookmarkStart w:id="8380" w:name="_Toc366578247"/>
      <w:bookmarkStart w:id="8381" w:name="_Toc366578841"/>
      <w:bookmarkStart w:id="8382" w:name="_Toc366579433"/>
      <w:bookmarkStart w:id="8383" w:name="_Toc366580024"/>
      <w:bookmarkStart w:id="8384" w:name="_Toc366580616"/>
      <w:bookmarkStart w:id="8385" w:name="_Toc366581207"/>
      <w:bookmarkStart w:id="8386" w:name="_Toc366581799"/>
      <w:bookmarkStart w:id="8387" w:name="_Toc243112854"/>
      <w:bookmarkStart w:id="8388" w:name="_Toc349042796"/>
      <w:bookmarkStart w:id="8389" w:name="_Toc27061117"/>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r>
        <w:rPr>
          <w:rFonts w:eastAsia="Times New Roman"/>
        </w:rPr>
        <w:t>Floating Elements</w:t>
      </w:r>
      <w:bookmarkEnd w:id="8387"/>
      <w:bookmarkEnd w:id="8388"/>
      <w:bookmarkEnd w:id="8389"/>
    </w:p>
    <w:p w14:paraId="0A5A9B3F" w14:textId="77777777" w:rsidR="00A001B9" w:rsidRDefault="009D64FD">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3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A001B9" w14:paraId="2F167999" w14:textId="77777777" w:rsidTr="003E6E7D">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510274EF" w14:textId="77777777" w:rsidR="00A001B9" w:rsidRDefault="009D64FD">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664CE5BD" w14:textId="77777777" w:rsidR="00A001B9" w:rsidRDefault="009D64FD">
            <w:pPr>
              <w:rPr>
                <w:b/>
              </w:rPr>
            </w:pPr>
            <w:r>
              <w:rPr>
                <w:b/>
              </w:rPr>
              <w:t>Description</w:t>
            </w:r>
          </w:p>
        </w:tc>
      </w:tr>
      <w:tr w:rsidR="00A001B9" w14:paraId="146D1BE2" w14:textId="77777777" w:rsidTr="003E6E7D">
        <w:trPr>
          <w:cantSplit/>
        </w:trPr>
        <w:tc>
          <w:tcPr>
            <w:tcW w:w="976" w:type="pct"/>
            <w:tcBorders>
              <w:top w:val="single" w:sz="4" w:space="0" w:color="auto"/>
              <w:left w:val="single" w:sz="4" w:space="0" w:color="auto"/>
              <w:bottom w:val="single" w:sz="4" w:space="0" w:color="auto"/>
              <w:right w:val="single" w:sz="4" w:space="0" w:color="auto"/>
            </w:tcBorders>
            <w:hideMark/>
          </w:tcPr>
          <w:p w14:paraId="0C43B8AE" w14:textId="77777777" w:rsidR="00A001B9" w:rsidRDefault="009D64FD">
            <w:pPr>
              <w:rPr>
                <w:rFonts w:cs="Arial"/>
              </w:rPr>
            </w:pPr>
            <w:r>
              <w:lastRenderedPageBreak/>
              <w:t>floating</w:t>
            </w:r>
          </w:p>
        </w:tc>
        <w:tc>
          <w:tcPr>
            <w:tcW w:w="4024" w:type="pct"/>
            <w:tcBorders>
              <w:top w:val="single" w:sz="4" w:space="0" w:color="auto"/>
              <w:left w:val="single" w:sz="4" w:space="0" w:color="auto"/>
              <w:bottom w:val="single" w:sz="4" w:space="0" w:color="auto"/>
              <w:right w:val="single" w:sz="4" w:space="0" w:color="auto"/>
            </w:tcBorders>
            <w:hideMark/>
          </w:tcPr>
          <w:p w14:paraId="1D109360" w14:textId="77777777" w:rsidR="00A001B9" w:rsidRDefault="009D64FD">
            <w:proofErr w:type="spellStart"/>
            <w:r>
              <w:t>Enum</w:t>
            </w:r>
            <w:proofErr w:type="spellEnd"/>
          </w:p>
          <w:p w14:paraId="1FF28B24" w14:textId="77777777" w:rsidR="00A001B9" w:rsidRDefault="009D64FD">
            <w:r>
              <w:t>Valid values are 'yes', 'no'</w:t>
            </w:r>
          </w:p>
          <w:p w14:paraId="36D09F92" w14:textId="77777777" w:rsidR="00A001B9" w:rsidRDefault="009D64FD">
            <w:r>
              <w:t xml:space="preserve">Whether the occurrences of an element in an ordered sequence can appear out-of-order in the representation. </w:t>
            </w:r>
          </w:p>
          <w:p w14:paraId="7C86866B" w14:textId="77777777" w:rsidR="00A001B9" w:rsidRDefault="009D64FD">
            <w:r>
              <w:t xml:space="preserve">When parsing, and </w:t>
            </w:r>
            <w:proofErr w:type="spellStart"/>
            <w:r>
              <w:t>dfdl:floating</w:t>
            </w:r>
            <w:proofErr w:type="spellEnd"/>
            <w:r>
              <w:t xml:space="preserve"> is 'yes', occurrences of the element may be encountered in the representation in many positions within its containing sequence. If </w:t>
            </w:r>
            <w:proofErr w:type="gramStart"/>
            <w:r>
              <w:t>present</w:t>
            </w:r>
            <w:proofErr w:type="gramEnd"/>
            <w:r>
              <w:t xml:space="preserve"> they are placed into the </w:t>
            </w:r>
            <w:proofErr w:type="spellStart"/>
            <w:r>
              <w:t>infoset</w:t>
            </w:r>
            <w:proofErr w:type="spellEnd"/>
            <w:r>
              <w:t xml:space="preserve"> in schema declaration order. If the element repeats, occurrences do not need to be contiguous in the representation. </w:t>
            </w:r>
          </w:p>
          <w:p w14:paraId="4FDFA3AB" w14:textId="77777777" w:rsidR="00A001B9" w:rsidRDefault="009D64FD">
            <w:r>
              <w:t xml:space="preserve">When parsing, and </w:t>
            </w:r>
            <w:proofErr w:type="spellStart"/>
            <w:r>
              <w:t>dfdl:floating</w:t>
            </w:r>
            <w:proofErr w:type="spellEnd"/>
            <w:r>
              <w:t xml:space="preserve"> is 'no', occurrences of the element must be in schema declaration order, and, if present, they are placed into the </w:t>
            </w:r>
            <w:proofErr w:type="spellStart"/>
            <w:r>
              <w:t>infoset</w:t>
            </w:r>
            <w:proofErr w:type="spellEnd"/>
            <w:r>
              <w:t xml:space="preserve"> in schema declaration order. It is a processing error if instances of the element are not encountered in schema declaration order. </w:t>
            </w:r>
          </w:p>
          <w:p w14:paraId="5196A712" w14:textId="77777777" w:rsidR="00A001B9" w:rsidRDefault="009D64FD">
            <w:r>
              <w:t xml:space="preserve">When unparsing, occurrences of the element are expected in the </w:t>
            </w:r>
            <w:proofErr w:type="spellStart"/>
            <w:r>
              <w:t>infoset</w:t>
            </w:r>
            <w:proofErr w:type="spellEnd"/>
            <w:r>
              <w:t xml:space="preserve"> in schema declaration </w:t>
            </w:r>
            <w:proofErr w:type="gramStart"/>
            <w:r>
              <w:t>order, and</w:t>
            </w:r>
            <w:proofErr w:type="gramEnd"/>
            <w:r>
              <w:t xml:space="preserve"> are output in the representation in schema declaration order. It is a processing error if occurrences of the element are not encountered in schema declaration order, </w:t>
            </w:r>
          </w:p>
          <w:p w14:paraId="1B94301D" w14:textId="77777777" w:rsidR="00A001B9" w:rsidRDefault="009D64FD">
            <w:r>
              <w:t xml:space="preserve">It is a Schema Definition Error if an unordered sequence or a choice contains any element with </w:t>
            </w:r>
            <w:proofErr w:type="spellStart"/>
            <w:r>
              <w:t>dfdl:floating</w:t>
            </w:r>
            <w:proofErr w:type="spellEnd"/>
            <w:r>
              <w:t xml:space="preserve"> 'yes'. </w:t>
            </w:r>
          </w:p>
          <w:p w14:paraId="1F068275" w14:textId="77777777" w:rsidR="00A001B9" w:rsidRDefault="009D64FD">
            <w:r>
              <w:t xml:space="preserve">It is a Schema Definition Error if an ordered sequence contains any element with </w:t>
            </w:r>
            <w:proofErr w:type="spellStart"/>
            <w:r>
              <w:t>dfdl:floating</w:t>
            </w:r>
            <w:proofErr w:type="spellEnd"/>
            <w:r>
              <w:t xml:space="preserve"> 'yes' </w:t>
            </w:r>
            <w:proofErr w:type="gramStart"/>
            <w:r>
              <w:t>and also</w:t>
            </w:r>
            <w:proofErr w:type="gramEnd"/>
            <w:r>
              <w:t xml:space="preserve"> contains non-element component  (such as a choice or sequence model group). </w:t>
            </w:r>
          </w:p>
          <w:p w14:paraId="57C785A3" w14:textId="77777777" w:rsidR="00A001B9" w:rsidRDefault="009D64FD">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1C5EB4D4" w14:textId="77777777" w:rsidR="00A001B9" w:rsidRDefault="009D64FD">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784BF118" w14:textId="77777777" w:rsidR="00A001B9" w:rsidRDefault="009D64FD">
            <w:pPr>
              <w:keepNext/>
            </w:pPr>
            <w:r>
              <w:t xml:space="preserve">Annotation: </w:t>
            </w:r>
            <w:proofErr w:type="spellStart"/>
            <w:r>
              <w:t>dfdl:element</w:t>
            </w:r>
            <w:proofErr w:type="spellEnd"/>
            <w:r>
              <w:t xml:space="preserve"> </w:t>
            </w:r>
          </w:p>
        </w:tc>
      </w:tr>
    </w:tbl>
    <w:p w14:paraId="38D371D0" w14:textId="7075570A"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49</w:t>
      </w:r>
      <w:r w:rsidR="00342DB5">
        <w:rPr>
          <w:noProof/>
        </w:rPr>
        <w:fldChar w:fldCharType="end"/>
      </w:r>
      <w:r>
        <w:t xml:space="preserve"> Properties for Floating Elements</w:t>
      </w:r>
    </w:p>
    <w:p w14:paraId="22C201B2" w14:textId="77777777" w:rsidR="00A001B9" w:rsidRDefault="009D64FD">
      <w:pPr>
        <w:rPr>
          <w:rFonts w:eastAsia="MS Mincho"/>
        </w:rPr>
      </w:pPr>
      <w:r>
        <w:rPr>
          <w:rFonts w:eastAsia="MS Mincho"/>
        </w:rPr>
        <w:t xml:space="preserve">An ordered sequence with floating components is </w:t>
      </w:r>
      <w:proofErr w:type="gramStart"/>
      <w:r>
        <w:rPr>
          <w:rFonts w:eastAsia="MS Mincho"/>
        </w:rPr>
        <w:t>similar to</w:t>
      </w:r>
      <w:proofErr w:type="gramEnd"/>
      <w:r>
        <w:rPr>
          <w:rFonts w:eastAsia="MS Mincho"/>
        </w:rPr>
        <w:t xml:space="preserve"> an unordered sequence except only the floating elements may be out of order.</w:t>
      </w:r>
    </w:p>
    <w:p w14:paraId="07C7C7EF" w14:textId="77777777" w:rsidR="00A001B9" w:rsidRDefault="009D64FD">
      <w:pPr>
        <w:rPr>
          <w:rFonts w:eastAsia="MS Mincho"/>
        </w:rPr>
      </w:pPr>
      <w:r>
        <w:rPr>
          <w:rFonts w:eastAsia="MS Mincho"/>
        </w:rPr>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p>
    <w:p w14:paraId="164DCD21" w14:textId="77777777" w:rsidR="00A001B9" w:rsidRDefault="009D64FD">
      <w:pPr>
        <w:rPr>
          <w:rFonts w:eastAsia="MS Mincho"/>
        </w:rPr>
      </w:pPr>
      <w:r>
        <w:rPr>
          <w:rFonts w:eastAsia="MS Mincho"/>
          <w:lang w:eastAsia="ja-JP" w:bidi="he-IL"/>
        </w:rPr>
        <w:t xml:space="preserve">An ordered sequence of </w:t>
      </w:r>
      <w:proofErr w:type="spellStart"/>
      <w:r>
        <w:rPr>
          <w:rFonts w:eastAsia="MS Mincho"/>
          <w:lang w:eastAsia="ja-JP" w:bidi="he-IL"/>
        </w:rPr>
        <w:t>n</w:t>
      </w:r>
      <w:proofErr w:type="spellEnd"/>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n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41C33265" w14:textId="77777777" w:rsidR="00A001B9" w:rsidRDefault="009D64FD">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78712A80" w14:textId="77777777" w:rsidR="00A001B9" w:rsidRDefault="009D64FD">
      <w:pPr>
        <w:rPr>
          <w:rFonts w:eastAsia="MS Mincho"/>
        </w:rPr>
      </w:pPr>
      <w:r>
        <w:rPr>
          <w:rFonts w:eastAsia="MS Mincho"/>
        </w:rPr>
        <w:t xml:space="preserve">Every element in a sequence containing one or more floating elements is a point of uncertainty, </w:t>
      </w:r>
      <w:proofErr w:type="gramStart"/>
      <w:r>
        <w:rPr>
          <w:rFonts w:eastAsia="MS Mincho"/>
        </w:rPr>
        <w:t>similar to</w:t>
      </w:r>
      <w:proofErr w:type="gramEnd"/>
      <w:r>
        <w:rPr>
          <w:rFonts w:eastAsia="MS Mincho"/>
        </w:rPr>
        <w:t xml:space="preserve"> the way every element in an unordered sequence is a point of uncertainty. </w:t>
      </w:r>
    </w:p>
    <w:p w14:paraId="28785A3A" w14:textId="77777777" w:rsidR="00A001B9" w:rsidRDefault="009D64FD">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should subsequently attempt to parse the floating elements in the order they are defined in the schema. As soon as any such parse is successful this resolves the point of uncertainty. </w:t>
      </w:r>
    </w:p>
    <w:p w14:paraId="2C2A21F0" w14:textId="77777777" w:rsidR="00A001B9" w:rsidRDefault="009D64FD">
      <w:pPr>
        <w:pStyle w:val="Heading2"/>
        <w:rPr>
          <w:rFonts w:eastAsia="Times New Roman"/>
        </w:rPr>
      </w:pPr>
      <w:bookmarkStart w:id="8390" w:name="_Toc364463628"/>
      <w:bookmarkStart w:id="8391" w:name="_Toc366078232"/>
      <w:bookmarkStart w:id="8392" w:name="_Toc366078851"/>
      <w:bookmarkStart w:id="8393" w:name="_Toc366079836"/>
      <w:bookmarkStart w:id="8394" w:name="_Toc366080448"/>
      <w:bookmarkStart w:id="8395" w:name="_Toc366081057"/>
      <w:bookmarkStart w:id="8396" w:name="_Toc366505397"/>
      <w:bookmarkStart w:id="8397" w:name="_Toc366508766"/>
      <w:bookmarkStart w:id="8398" w:name="_Toc366513267"/>
      <w:bookmarkStart w:id="8399" w:name="_Toc366574456"/>
      <w:bookmarkStart w:id="8400" w:name="_Toc366578249"/>
      <w:bookmarkStart w:id="8401" w:name="_Toc366578843"/>
      <w:bookmarkStart w:id="8402" w:name="_Toc366579435"/>
      <w:bookmarkStart w:id="8403" w:name="_Toc366580026"/>
      <w:bookmarkStart w:id="8404" w:name="_Toc366580618"/>
      <w:bookmarkStart w:id="8405" w:name="_Toc366581209"/>
      <w:bookmarkStart w:id="8406" w:name="_Toc366581801"/>
      <w:bookmarkStart w:id="8407" w:name="_Toc349042797"/>
      <w:bookmarkStart w:id="8408" w:name="_Toc27061118"/>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r>
        <w:rPr>
          <w:rFonts w:eastAsia="Times New Roman"/>
        </w:rPr>
        <w:t>Hidden Groups</w:t>
      </w:r>
      <w:bookmarkEnd w:id="8407"/>
      <w:bookmarkEnd w:id="8408"/>
    </w:p>
    <w:p w14:paraId="6764B6DF" w14:textId="77777777" w:rsidR="00A001B9" w:rsidRDefault="009D64FD">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w:t>
      </w:r>
      <w:proofErr w:type="spellStart"/>
      <w:r>
        <w:t>Infoset</w:t>
      </w:r>
      <w:proofErr w:type="spellEnd"/>
      <w:r>
        <w:t xml:space="preserve"> on parsing by containing the element declarations for them </w:t>
      </w:r>
      <w:r>
        <w:lastRenderedPageBreak/>
        <w:t xml:space="preserve">within a hidden group. A hidden group allows elements to be defined that will not be added to the </w:t>
      </w:r>
      <w:proofErr w:type="spellStart"/>
      <w:r>
        <w:t>Infoset</w:t>
      </w:r>
      <w:proofErr w:type="spellEnd"/>
      <w:r>
        <w:t xml:space="preserve"> on parsing and will not be expected in the </w:t>
      </w:r>
      <w:proofErr w:type="spellStart"/>
      <w:r>
        <w:t>Infoset</w:t>
      </w:r>
      <w:proofErr w:type="spellEnd"/>
      <w:r>
        <w:t xml:space="preserve"> on unparsing. </w:t>
      </w:r>
    </w:p>
    <w:p w14:paraId="1DC87C2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name="root"&gt;</w:t>
      </w:r>
    </w:p>
    <w:p w14:paraId="2F50AB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44C2EB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C15E6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94F13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9A7E7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795D83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1393DF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AEA475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8BFC1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F711C1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150289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5B31777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3C168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7DD78B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511A405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7230492"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1573535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45220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5DB8A90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03954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026C7080" w14:textId="77777777" w:rsidR="00A001B9" w:rsidRDefault="009D64FD">
      <w:r>
        <w:t>An element contained within the extent of a hidden group is commonly called a hidden element.</w:t>
      </w:r>
    </w:p>
    <w:p w14:paraId="15248D7C" w14:textId="77777777" w:rsidR="00A001B9" w:rsidRDefault="009D64FD">
      <w:r>
        <w:t xml:space="preserve">Hidden elements are referenced via path expressions using the same DFDL expression that would be used if they were not hidden. </w:t>
      </w:r>
    </w:p>
    <w:p w14:paraId="36547D41" w14:textId="77777777" w:rsidR="00A001B9" w:rsidRDefault="009D64FD">
      <w:r>
        <w:t>Hidden elements can (typically will) contain the regular DFDL annotations to define their physical properties and on unparsing to set their value. They are processed using the same behavior as non-hidden elements.</w:t>
      </w:r>
    </w:p>
    <w:p w14:paraId="625601B9" w14:textId="77777777" w:rsidR="00A001B9" w:rsidRDefault="009D64FD">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188D119E" w14:textId="77777777" w:rsidR="00A001B9" w:rsidRDefault="009D64FD">
      <w:r>
        <w:t xml:space="preserve">It is a Schema Definition Error if the sequence is the only thing in the content model of a complex type definition. </w:t>
      </w:r>
    </w:p>
    <w:p w14:paraId="76E99417" w14:textId="77777777" w:rsidR="00A001B9" w:rsidRDefault="009D64FD">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79E3314F" w14:textId="77777777" w:rsidR="00A001B9" w:rsidRDefault="009D64FD">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6D855FF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E7A6C0"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F4E1C1" w14:textId="77777777" w:rsidR="00A001B9" w:rsidRDefault="009D64FD">
            <w:pPr>
              <w:rPr>
                <w:b/>
              </w:rPr>
            </w:pPr>
            <w:r>
              <w:rPr>
                <w:b/>
              </w:rPr>
              <w:t>Description</w:t>
            </w:r>
          </w:p>
        </w:tc>
      </w:tr>
      <w:tr w:rsidR="00A001B9" w14:paraId="11F18C73" w14:textId="77777777">
        <w:tc>
          <w:tcPr>
            <w:tcW w:w="0" w:type="auto"/>
            <w:tcBorders>
              <w:top w:val="single" w:sz="4" w:space="0" w:color="auto"/>
              <w:left w:val="single" w:sz="4" w:space="0" w:color="auto"/>
              <w:bottom w:val="single" w:sz="4" w:space="0" w:color="auto"/>
              <w:right w:val="single" w:sz="4" w:space="0" w:color="auto"/>
            </w:tcBorders>
            <w:hideMark/>
          </w:tcPr>
          <w:p w14:paraId="30BF38B5" w14:textId="77777777" w:rsidR="00A001B9" w:rsidRDefault="009D64FD">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2EF5797" w14:textId="77777777" w:rsidR="00A001B9" w:rsidRDefault="009D64FD">
            <w:proofErr w:type="spellStart"/>
            <w:r>
              <w:t>QName</w:t>
            </w:r>
            <w:proofErr w:type="spellEnd"/>
          </w:p>
          <w:p w14:paraId="22FFFB8C" w14:textId="77777777" w:rsidR="00A001B9" w:rsidRDefault="009D64FD">
            <w:r>
              <w:t xml:space="preserve">Reference to a global model group definition. Elements within this model group will not be added to the </w:t>
            </w:r>
            <w:proofErr w:type="spellStart"/>
            <w:proofErr w:type="gramStart"/>
            <w:r>
              <w:t>Infoset</w:t>
            </w:r>
            <w:proofErr w:type="spellEnd"/>
            <w:r>
              <w:t>, and</w:t>
            </w:r>
            <w:proofErr w:type="gramEnd"/>
            <w:r>
              <w:t xml:space="preserve"> are called hidden elements.</w:t>
            </w:r>
          </w:p>
          <w:p w14:paraId="5161EC78" w14:textId="77777777" w:rsidR="00A001B9" w:rsidRDefault="009D64FD">
            <w:r>
              <w:t xml:space="preserve">The model group within the model group definition may be a </w:t>
            </w:r>
            <w:proofErr w:type="spellStart"/>
            <w:r>
              <w:t>xs:sequence</w:t>
            </w:r>
            <w:proofErr w:type="spellEnd"/>
            <w:r>
              <w:t xml:space="preserve"> or </w:t>
            </w:r>
            <w:proofErr w:type="spellStart"/>
            <w:r>
              <w:t>xs:choice</w:t>
            </w:r>
            <w:proofErr w:type="spellEnd"/>
          </w:p>
          <w:p w14:paraId="34B9A3CB" w14:textId="77777777" w:rsidR="00A001B9" w:rsidRDefault="009D64FD">
            <w:r>
              <w:t xml:space="preserve">It is a Schema Definition Error if the value is the empty string. </w:t>
            </w:r>
          </w:p>
          <w:p w14:paraId="50CD614F" w14:textId="77777777" w:rsidR="00A001B9" w:rsidRDefault="009D64FD">
            <w:r>
              <w:t xml:space="preserve">It is not possible to place this property in scope on a </w:t>
            </w:r>
            <w:proofErr w:type="spellStart"/>
            <w:r>
              <w:t>dfdl:format</w:t>
            </w:r>
            <w:proofErr w:type="spellEnd"/>
            <w:r>
              <w:t xml:space="preserve"> annotation.</w:t>
            </w:r>
          </w:p>
          <w:p w14:paraId="721B073C" w14:textId="77777777" w:rsidR="00A001B9" w:rsidRDefault="009D64FD">
            <w:pPr>
              <w:keepNext/>
            </w:pPr>
            <w:r>
              <w:t xml:space="preserve">Annotation: </w:t>
            </w:r>
            <w:proofErr w:type="spellStart"/>
            <w:r>
              <w:t>dfdl:sequence</w:t>
            </w:r>
            <w:proofErr w:type="spellEnd"/>
          </w:p>
        </w:tc>
      </w:tr>
    </w:tbl>
    <w:p w14:paraId="7AA5D0CB" w14:textId="0144C00E"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50</w:t>
      </w:r>
      <w:r w:rsidR="00342DB5">
        <w:rPr>
          <w:noProof/>
        </w:rPr>
        <w:fldChar w:fldCharType="end"/>
      </w:r>
      <w:r>
        <w:t xml:space="preserve"> Properties for Hidden Groups</w:t>
      </w:r>
    </w:p>
    <w:p w14:paraId="464804B7" w14:textId="77777777" w:rsidR="00A001B9" w:rsidRDefault="009D64FD">
      <w:pPr>
        <w:rPr>
          <w:lang w:eastAsia="en-GB"/>
        </w:rPr>
      </w:pPr>
      <w:r>
        <w:rPr>
          <w:lang w:eastAsia="en-GB"/>
        </w:rPr>
        <w:lastRenderedPageBreak/>
        <w:t xml:space="preserve">When unparsing a hidden group, the </w:t>
      </w:r>
      <w:proofErr w:type="spellStart"/>
      <w:r>
        <w:rPr>
          <w:lang w:eastAsia="en-GB"/>
        </w:rPr>
        <w:t>behaviour</w:t>
      </w:r>
      <w:proofErr w:type="spellEnd"/>
      <w:r>
        <w:rPr>
          <w:lang w:eastAsia="en-GB"/>
        </w:rPr>
        <w:t xml:space="preserve"> is the same as when elements are missing from the </w:t>
      </w:r>
      <w:proofErr w:type="spellStart"/>
      <w:r>
        <w:rPr>
          <w:lang w:eastAsia="en-GB"/>
        </w:rPr>
        <w:t>infoset</w:t>
      </w:r>
      <w:proofErr w:type="spellEnd"/>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53E9BBD1" w14:textId="77777777" w:rsidR="00A001B9" w:rsidRDefault="009D64FD">
      <w:pPr>
        <w:rPr>
          <w:lang w:eastAsia="en-GB"/>
        </w:rPr>
      </w:pPr>
      <w:r>
        <w:rPr>
          <w:lang w:eastAsia="en-GB"/>
        </w:rPr>
        <w:t xml:space="preserve">When unparsing a hidden group, it is a processing error if an element information item is provided in the </w:t>
      </w:r>
      <w:proofErr w:type="spellStart"/>
      <w:r>
        <w:rPr>
          <w:lang w:eastAsia="en-GB"/>
        </w:rPr>
        <w:t>infoset</w:t>
      </w:r>
      <w:proofErr w:type="spellEnd"/>
      <w:r>
        <w:rPr>
          <w:lang w:eastAsia="en-GB"/>
        </w:rPr>
        <w:t xml:space="preserve"> for a hidden element.</w:t>
      </w:r>
    </w:p>
    <w:p w14:paraId="48D72AE0" w14:textId="77777777" w:rsidR="00A001B9" w:rsidRDefault="00A001B9"/>
    <w:p w14:paraId="0194A713" w14:textId="77777777" w:rsidR="00A001B9" w:rsidRDefault="009D64FD">
      <w:pPr>
        <w:pStyle w:val="Heading1"/>
        <w:rPr>
          <w:rFonts w:eastAsia="Times New Roman"/>
        </w:rPr>
      </w:pPr>
      <w:bookmarkStart w:id="8409" w:name="_Toc322911703"/>
      <w:bookmarkStart w:id="8410" w:name="_Toc322912242"/>
      <w:bookmarkStart w:id="8411" w:name="_Toc329093099"/>
      <w:bookmarkStart w:id="8412" w:name="_Toc332701612"/>
      <w:bookmarkStart w:id="8413" w:name="_Toc332701916"/>
      <w:bookmarkStart w:id="8414" w:name="_Toc332711715"/>
      <w:bookmarkStart w:id="8415" w:name="_Toc332712017"/>
      <w:bookmarkStart w:id="8416" w:name="_Toc332712318"/>
      <w:bookmarkStart w:id="8417" w:name="_Toc332724234"/>
      <w:bookmarkStart w:id="8418" w:name="_Toc332724534"/>
      <w:bookmarkStart w:id="8419" w:name="_Toc341102830"/>
      <w:bookmarkStart w:id="8420" w:name="_Toc347241565"/>
      <w:bookmarkStart w:id="8421" w:name="_Toc347744758"/>
      <w:bookmarkStart w:id="8422" w:name="_Toc348984541"/>
      <w:bookmarkStart w:id="8423" w:name="_Toc348984846"/>
      <w:bookmarkStart w:id="8424" w:name="_Toc349038010"/>
      <w:bookmarkStart w:id="8425" w:name="_Toc349038312"/>
      <w:bookmarkStart w:id="8426" w:name="_Toc349042798"/>
      <w:bookmarkStart w:id="8427" w:name="_Toc349642212"/>
      <w:bookmarkStart w:id="8428" w:name="_Toc351912869"/>
      <w:bookmarkStart w:id="8429" w:name="_Toc351914890"/>
      <w:bookmarkStart w:id="8430" w:name="_Toc351915356"/>
      <w:bookmarkStart w:id="8431" w:name="_Toc361231413"/>
      <w:bookmarkStart w:id="8432" w:name="_Toc361231939"/>
      <w:bookmarkStart w:id="8433" w:name="_Toc362445237"/>
      <w:bookmarkStart w:id="8434" w:name="_Toc363909204"/>
      <w:bookmarkStart w:id="8435" w:name="_Toc364463630"/>
      <w:bookmarkStart w:id="8436" w:name="_Toc366078234"/>
      <w:bookmarkStart w:id="8437" w:name="_Toc366078853"/>
      <w:bookmarkStart w:id="8438" w:name="_Toc366079838"/>
      <w:bookmarkStart w:id="8439" w:name="_Toc366080450"/>
      <w:bookmarkStart w:id="8440" w:name="_Toc366081059"/>
      <w:bookmarkStart w:id="8441" w:name="_Toc366505399"/>
      <w:bookmarkStart w:id="8442" w:name="_Toc366508768"/>
      <w:bookmarkStart w:id="8443" w:name="_Toc366513269"/>
      <w:bookmarkStart w:id="8444" w:name="_Toc366574458"/>
      <w:bookmarkStart w:id="8445" w:name="_Toc366578251"/>
      <w:bookmarkStart w:id="8446" w:name="_Toc366578845"/>
      <w:bookmarkStart w:id="8447" w:name="_Toc366579437"/>
      <w:bookmarkStart w:id="8448" w:name="_Toc366580028"/>
      <w:bookmarkStart w:id="8449" w:name="_Toc366580620"/>
      <w:bookmarkStart w:id="8450" w:name="_Toc366581211"/>
      <w:bookmarkStart w:id="8451" w:name="_Toc366581803"/>
      <w:bookmarkStart w:id="8452" w:name="_Toc177399117"/>
      <w:bookmarkStart w:id="8453" w:name="_Toc175057404"/>
      <w:bookmarkStart w:id="8454" w:name="_Toc199516349"/>
      <w:bookmarkStart w:id="8455" w:name="_Toc194984011"/>
      <w:bookmarkStart w:id="8456" w:name="_Toc243112855"/>
      <w:bookmarkStart w:id="8457" w:name="_Ref254357911"/>
      <w:bookmarkStart w:id="8458" w:name="_Ref254357916"/>
      <w:bookmarkStart w:id="8459" w:name="_Ref254708854"/>
      <w:bookmarkStart w:id="8460" w:name="_Ref254708858"/>
      <w:bookmarkStart w:id="8461" w:name="_Ref255476271"/>
      <w:bookmarkStart w:id="8462" w:name="_Toc349042799"/>
      <w:bookmarkStart w:id="8463" w:name="_Toc27061119"/>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r>
        <w:rPr>
          <w:rFonts w:eastAsia="Times New Roman"/>
        </w:rPr>
        <w:lastRenderedPageBreak/>
        <w:t>Choice</w:t>
      </w:r>
      <w:bookmarkEnd w:id="8452"/>
      <w:bookmarkEnd w:id="8453"/>
      <w:bookmarkEnd w:id="8454"/>
      <w:bookmarkEnd w:id="8455"/>
      <w:bookmarkEnd w:id="8456"/>
      <w:bookmarkEnd w:id="8457"/>
      <w:bookmarkEnd w:id="8458"/>
      <w:bookmarkEnd w:id="8459"/>
      <w:bookmarkEnd w:id="8460"/>
      <w:bookmarkEnd w:id="8461"/>
      <w:r>
        <w:rPr>
          <w:rFonts w:eastAsia="Times New Roman"/>
        </w:rPr>
        <w:t xml:space="preserve"> Groups</w:t>
      </w:r>
      <w:bookmarkEnd w:id="8462"/>
      <w:bookmarkEnd w:id="8463"/>
    </w:p>
    <w:p w14:paraId="3EDA3342" w14:textId="77777777" w:rsidR="00A001B9" w:rsidRDefault="009D64FD">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A001B9" w14:paraId="08F9A98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ED3D06"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F4AF083" w14:textId="77777777" w:rsidR="00A001B9" w:rsidRDefault="009D64FD">
            <w:pPr>
              <w:rPr>
                <w:b/>
              </w:rPr>
            </w:pPr>
            <w:r>
              <w:rPr>
                <w:b/>
              </w:rPr>
              <w:t>Description</w:t>
            </w:r>
          </w:p>
        </w:tc>
      </w:tr>
      <w:tr w:rsidR="00A001B9" w14:paraId="26169C8E" w14:textId="77777777">
        <w:tc>
          <w:tcPr>
            <w:tcW w:w="0" w:type="auto"/>
            <w:tcBorders>
              <w:top w:val="single" w:sz="4" w:space="0" w:color="auto"/>
              <w:left w:val="single" w:sz="4" w:space="0" w:color="auto"/>
              <w:bottom w:val="single" w:sz="4" w:space="0" w:color="auto"/>
              <w:right w:val="single" w:sz="4" w:space="0" w:color="auto"/>
            </w:tcBorders>
            <w:hideMark/>
          </w:tcPr>
          <w:p w14:paraId="6CEA8FDD" w14:textId="77777777" w:rsidR="00A001B9" w:rsidRDefault="009D64FD">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D9E04F9" w14:textId="77777777" w:rsidR="00A001B9" w:rsidRDefault="009D64FD">
            <w:proofErr w:type="spellStart"/>
            <w:r>
              <w:t>Enum</w:t>
            </w:r>
            <w:proofErr w:type="spellEnd"/>
          </w:p>
          <w:p w14:paraId="3231AFAE" w14:textId="77777777" w:rsidR="00A001B9" w:rsidRDefault="009D64FD">
            <w:r>
              <w:t>Valid values are 'implicit', 'explicit'</w:t>
            </w:r>
          </w:p>
          <w:p w14:paraId="372D7D5A" w14:textId="77777777" w:rsidR="00A001B9" w:rsidRDefault="009D64FD">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672EC90C" w14:textId="77777777" w:rsidR="00A001B9" w:rsidRDefault="009D64FD">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08E3CC05" w14:textId="77777777" w:rsidR="00A001B9" w:rsidRDefault="009D64FD">
            <w:r>
              <w:t xml:space="preserve">Annotation: </w:t>
            </w:r>
            <w:proofErr w:type="spellStart"/>
            <w:r>
              <w:t>dfdl:choice</w:t>
            </w:r>
            <w:proofErr w:type="spellEnd"/>
            <w:r>
              <w:t xml:space="preserve">, </w:t>
            </w:r>
            <w:proofErr w:type="spellStart"/>
            <w:r>
              <w:t>dfdl:group</w:t>
            </w:r>
            <w:proofErr w:type="spellEnd"/>
            <w:r>
              <w:t xml:space="preserve"> (choice)</w:t>
            </w:r>
          </w:p>
        </w:tc>
      </w:tr>
      <w:tr w:rsidR="00A001B9" w14:paraId="07C3D1FD" w14:textId="77777777">
        <w:tc>
          <w:tcPr>
            <w:tcW w:w="0" w:type="auto"/>
            <w:tcBorders>
              <w:top w:val="single" w:sz="4" w:space="0" w:color="auto"/>
              <w:left w:val="single" w:sz="4" w:space="0" w:color="auto"/>
              <w:bottom w:val="single" w:sz="4" w:space="0" w:color="auto"/>
              <w:right w:val="single" w:sz="4" w:space="0" w:color="auto"/>
            </w:tcBorders>
            <w:hideMark/>
          </w:tcPr>
          <w:p w14:paraId="4C80CB07" w14:textId="77777777" w:rsidR="00A001B9" w:rsidRDefault="009D64FD">
            <w:r>
              <w:t>choiceLength</w:t>
            </w:r>
          </w:p>
        </w:tc>
        <w:tc>
          <w:tcPr>
            <w:tcW w:w="0" w:type="auto"/>
            <w:tcBorders>
              <w:top w:val="single" w:sz="4" w:space="0" w:color="auto"/>
              <w:left w:val="single" w:sz="4" w:space="0" w:color="auto"/>
              <w:bottom w:val="single" w:sz="4" w:space="0" w:color="auto"/>
              <w:right w:val="single" w:sz="4" w:space="0" w:color="auto"/>
            </w:tcBorders>
            <w:hideMark/>
          </w:tcPr>
          <w:p w14:paraId="03F9A469" w14:textId="77777777" w:rsidR="00A001B9" w:rsidRDefault="009D64FD">
            <w:r>
              <w:t xml:space="preserve">Integer </w:t>
            </w:r>
          </w:p>
          <w:p w14:paraId="1B2513F5" w14:textId="77777777" w:rsidR="00A001B9" w:rsidRDefault="009D64FD">
            <w:r>
              <w:t xml:space="preserve">Only used when </w:t>
            </w:r>
            <w:proofErr w:type="spellStart"/>
            <w:r>
              <w:t>dfdl:choiceLengthKind</w:t>
            </w:r>
            <w:proofErr w:type="spellEnd"/>
            <w:r>
              <w:t xml:space="preserve"> is 'explicit'. </w:t>
            </w:r>
          </w:p>
          <w:p w14:paraId="787B603D" w14:textId="77777777" w:rsidR="00A001B9" w:rsidRDefault="009D64FD">
            <w:r>
              <w:t xml:space="preserve">Specifies the length of the choice in bytes, so the </w:t>
            </w:r>
            <w:proofErr w:type="spellStart"/>
            <w:r>
              <w:rPr>
                <w:iCs/>
              </w:rPr>
              <w:t>ChoiceContent</w:t>
            </w:r>
            <w:proofErr w:type="spellEnd"/>
            <w:r>
              <w:rPr>
                <w:b/>
                <w:i/>
                <w:iCs/>
              </w:rPr>
              <w:t xml:space="preserve"> </w:t>
            </w:r>
            <w:r>
              <w:t xml:space="preserve">region is </w:t>
            </w:r>
            <w:proofErr w:type="gramStart"/>
            <w:r>
              <w:t>fixed-length</w:t>
            </w:r>
            <w:proofErr w:type="gramEnd"/>
            <w:r>
              <w:t xml:space="preserve">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3027F3E1" w14:textId="77777777" w:rsidR="00A001B9" w:rsidRDefault="009D64FD">
            <w:r>
              <w:t xml:space="preserve">Annotation: </w:t>
            </w:r>
            <w:proofErr w:type="spellStart"/>
            <w:r>
              <w:t>dfdl:choice</w:t>
            </w:r>
            <w:proofErr w:type="spellEnd"/>
            <w:r>
              <w:t xml:space="preserve">, </w:t>
            </w:r>
            <w:proofErr w:type="spellStart"/>
            <w:r>
              <w:t>dfdl:group</w:t>
            </w:r>
            <w:proofErr w:type="spellEnd"/>
            <w:r>
              <w:t xml:space="preserve"> (choice)</w:t>
            </w:r>
          </w:p>
        </w:tc>
      </w:tr>
      <w:tr w:rsidR="00A001B9" w14:paraId="241403AF" w14:textId="77777777">
        <w:tc>
          <w:tcPr>
            <w:tcW w:w="0" w:type="auto"/>
            <w:tcBorders>
              <w:top w:val="single" w:sz="4" w:space="0" w:color="auto"/>
              <w:left w:val="single" w:sz="4" w:space="0" w:color="auto"/>
              <w:bottom w:val="single" w:sz="4" w:space="0" w:color="auto"/>
              <w:right w:val="single" w:sz="4" w:space="0" w:color="auto"/>
            </w:tcBorders>
            <w:hideMark/>
          </w:tcPr>
          <w:p w14:paraId="7E5B82D1"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17B676B4" w14:textId="77777777" w:rsidR="00A001B9" w:rsidRDefault="009D64FD">
            <w:proofErr w:type="spellStart"/>
            <w:r>
              <w:t>Enum</w:t>
            </w:r>
            <w:proofErr w:type="spellEnd"/>
          </w:p>
          <w:p w14:paraId="4DF484B9" w14:textId="77777777" w:rsidR="00A001B9" w:rsidRDefault="009D64FD">
            <w:r>
              <w:t>Valid values are 'yes', 'no'</w:t>
            </w:r>
          </w:p>
          <w:p w14:paraId="389482ED" w14:textId="77777777" w:rsidR="00A001B9" w:rsidRDefault="009D64FD">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w:t>
            </w:r>
            <w:del w:id="8464" w:author="Mike Beckerle" w:date="2019-12-05T15:44:00Z">
              <w:r>
                <w:delText>deemed to have been found</w:delText>
              </w:r>
            </w:del>
            <w:ins w:id="8465" w:author="Mike Beckerle" w:date="2019-12-05T15:44:00Z">
              <w:r>
                <w:t>known to exist</w:t>
              </w:r>
            </w:ins>
            <w:r>
              <w:t xml:space="preserve"> when its initiator has been found. Any subsequent error parsing the branch will not cause the parser to backtrack.</w:t>
            </w:r>
          </w:p>
          <w:p w14:paraId="346F9025" w14:textId="77777777" w:rsidR="00A001B9" w:rsidRDefault="009D64FD">
            <w:r>
              <w:t xml:space="preserve">When 'no', the branches of the choice may have their </w:t>
            </w:r>
            <w:proofErr w:type="spellStart"/>
            <w:r>
              <w:t>dfdl:initiator</w:t>
            </w:r>
            <w:proofErr w:type="spellEnd"/>
            <w:r>
              <w:t xml:space="preserve"> property set to the empty string.</w:t>
            </w:r>
          </w:p>
          <w:p w14:paraId="36F9B14F" w14:textId="77777777" w:rsidR="00A001B9" w:rsidRDefault="009D64FD">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A001B9" w14:paraId="33D0D712" w14:textId="77777777">
        <w:tc>
          <w:tcPr>
            <w:tcW w:w="0" w:type="auto"/>
            <w:tcBorders>
              <w:top w:val="single" w:sz="4" w:space="0" w:color="auto"/>
              <w:left w:val="single" w:sz="4" w:space="0" w:color="auto"/>
              <w:bottom w:val="single" w:sz="4" w:space="0" w:color="auto"/>
              <w:right w:val="single" w:sz="4" w:space="0" w:color="auto"/>
            </w:tcBorders>
            <w:hideMark/>
          </w:tcPr>
          <w:p w14:paraId="2EDE1E34" w14:textId="77777777" w:rsidR="00A001B9" w:rsidRDefault="009D64FD">
            <w:r>
              <w:t>choiceDispatchKey</w:t>
            </w:r>
          </w:p>
        </w:tc>
        <w:tc>
          <w:tcPr>
            <w:tcW w:w="0" w:type="auto"/>
            <w:tcBorders>
              <w:top w:val="single" w:sz="4" w:space="0" w:color="auto"/>
              <w:left w:val="single" w:sz="4" w:space="0" w:color="auto"/>
              <w:bottom w:val="single" w:sz="4" w:space="0" w:color="auto"/>
              <w:right w:val="single" w:sz="4" w:space="0" w:color="auto"/>
            </w:tcBorders>
          </w:tcPr>
          <w:p w14:paraId="1A396B43" w14:textId="77777777" w:rsidR="00A001B9" w:rsidRDefault="009D64FD">
            <w:pPr>
              <w:rPr>
                <w:rFonts w:cs="Arial"/>
              </w:rPr>
            </w:pPr>
            <w:r>
              <w:rPr>
                <w:rFonts w:cs="Arial"/>
              </w:rPr>
              <w:t>DFDL Expression</w:t>
            </w:r>
          </w:p>
          <w:p w14:paraId="27D4AFED" w14:textId="77777777" w:rsidR="00A001B9" w:rsidRDefault="009D64FD">
            <w:pPr>
              <w:rPr>
                <w:ins w:id="8466" w:author="Mike Beckerle" w:date="2019-09-26T18:53:00Z"/>
                <w:rFonts w:cs="Arial"/>
              </w:rPr>
            </w:pPr>
            <w:r>
              <w:rPr>
                <w:rFonts w:cs="Arial"/>
              </w:rPr>
              <w:t xml:space="preserve">The expression must evaluate to an </w:t>
            </w:r>
            <w:proofErr w:type="spellStart"/>
            <w:r>
              <w:rPr>
                <w:rFonts w:cs="Arial"/>
              </w:rPr>
              <w:t>xs:string</w:t>
            </w:r>
            <w:proofErr w:type="spellEnd"/>
            <w:ins w:id="8467" w:author="Mike Beckerle" w:date="2019-11-25T15:08:00Z">
              <w:r>
                <w:rPr>
                  <w:rFonts w:cs="Arial"/>
                </w:rPr>
                <w:t>. It is a Schema Definition Error if the expression returns an empty string.</w:t>
              </w:r>
            </w:ins>
            <w:del w:id="8468" w:author="Mike Beckerle" w:date="2019-11-25T15:08:00Z">
              <w:r>
                <w:rPr>
                  <w:rFonts w:cs="Arial"/>
                </w:rPr>
                <w:delText xml:space="preserve"> which must not be the empty string.</w:delText>
              </w:r>
            </w:del>
          </w:p>
          <w:p w14:paraId="256DCE9F" w14:textId="77777777" w:rsidR="00A001B9" w:rsidRDefault="009D64FD">
            <w:pPr>
              <w:rPr>
                <w:del w:id="8469" w:author="Mike Beckerle" w:date="2019-09-26T20:18:00Z"/>
              </w:rPr>
            </w:pPr>
            <w:ins w:id="8470" w:author="Mike Beckerle" w:date="2019-09-26T20:18:00Z">
              <w:r>
                <w:t xml:space="preserve">It is a </w:t>
              </w:r>
            </w:ins>
            <w:r>
              <w:t>Schema Definition Error</w:t>
            </w:r>
            <w:ins w:id="8471" w:author="Mike Beckerle" w:date="2019-09-26T20:18:00Z">
              <w:r>
                <w:t xml:space="preserve"> if the expression contains forward references to elements which have not yet been processed.</w:t>
              </w:r>
            </w:ins>
          </w:p>
          <w:p w14:paraId="009C7418" w14:textId="77777777" w:rsidR="00A001B9" w:rsidRDefault="00A001B9">
            <w:pPr>
              <w:rPr>
                <w:ins w:id="8472" w:author="Mike Beckerle" w:date="2019-09-26T20:18:00Z"/>
                <w:rFonts w:cs="Arial"/>
              </w:rPr>
            </w:pPr>
          </w:p>
          <w:p w14:paraId="0D1E7764" w14:textId="77777777" w:rsidR="00A001B9" w:rsidRDefault="009D64FD">
            <w:pPr>
              <w:rPr>
                <w:rFonts w:cs="Arial"/>
              </w:rPr>
            </w:pPr>
            <w:r>
              <w:rPr>
                <w:rFonts w:cs="Arial"/>
              </w:rPr>
              <w:t>This property is used only when parsing.</w:t>
            </w:r>
          </w:p>
          <w:p w14:paraId="64D6F36B" w14:textId="77777777" w:rsidR="00A001B9" w:rsidRDefault="009D64FD">
            <w:pPr>
              <w:rPr>
                <w:rFonts w:cs="Arial"/>
              </w:rPr>
            </w:pPr>
            <w:r>
              <w:rPr>
                <w:rFonts w:cs="Arial"/>
              </w:rPr>
              <w:t>The resultant string must match</w:t>
            </w:r>
            <w:ins w:id="8473" w:author="Mike Beckerle" w:date="2019-09-26T20:10:00Z">
              <w:r>
                <w:rPr>
                  <w:rFonts w:cs="Arial"/>
                </w:rPr>
                <w:t xml:space="preserve"> one of</w:t>
              </w:r>
            </w:ins>
            <w:r>
              <w:rPr>
                <w:rFonts w:cs="Arial"/>
              </w:rPr>
              <w:t xml:space="preserve"> the </w:t>
            </w:r>
            <w:proofErr w:type="spellStart"/>
            <w:r>
              <w:rPr>
                <w:rFonts w:cs="Arial"/>
              </w:rPr>
              <w:t>dfdl:choiceBranchKey</w:t>
            </w:r>
            <w:proofErr w:type="spellEnd"/>
            <w:r>
              <w:rPr>
                <w:rFonts w:cs="Arial"/>
              </w:rPr>
              <w:t xml:space="preserve"> property value</w:t>
            </w:r>
            <w:ins w:id="8474" w:author="Mike Beckerle" w:date="2019-09-26T20:10:00Z">
              <w:r>
                <w:rPr>
                  <w:rFonts w:cs="Arial"/>
                </w:rPr>
                <w:t>s</w:t>
              </w:r>
            </w:ins>
            <w:r>
              <w:rPr>
                <w:rFonts w:cs="Arial"/>
              </w:rPr>
              <w:t xml:space="preserve">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25454F24" w14:textId="77777777" w:rsidR="00A001B9" w:rsidRDefault="009D64FD">
            <w:pPr>
              <w:rPr>
                <w:rFonts w:cs="Arial"/>
              </w:rPr>
            </w:pPr>
            <w:r>
              <w:rPr>
                <w:rFonts w:cs="Arial"/>
              </w:rPr>
              <w:t xml:space="preserve">It is a processing error if the value of the expression does not match </w:t>
            </w:r>
            <w:del w:id="8475" w:author="Mike Beckerle" w:date="2019-09-26T20:11:00Z">
              <w:r>
                <w:rPr>
                  <w:rFonts w:cs="Arial"/>
                </w:rPr>
                <w:delText xml:space="preserve">one </w:delText>
              </w:r>
            </w:del>
            <w:ins w:id="8476" w:author="Mike Beckerle" w:date="2019-09-26T20:11:00Z">
              <w:r>
                <w:rPr>
                  <w:rFonts w:cs="Arial"/>
                </w:rPr>
                <w:t xml:space="preserve">any </w:t>
              </w:r>
            </w:ins>
            <w:r>
              <w:rPr>
                <w:rFonts w:cs="Arial"/>
              </w:rPr>
              <w:t xml:space="preserve">of the </w:t>
            </w:r>
            <w:proofErr w:type="spellStart"/>
            <w:r>
              <w:rPr>
                <w:rFonts w:cs="Arial"/>
              </w:rPr>
              <w:t>dfdl:choiceBranchKey</w:t>
            </w:r>
            <w:proofErr w:type="spellEnd"/>
            <w:r>
              <w:rPr>
                <w:rFonts w:cs="Arial"/>
              </w:rPr>
              <w:t xml:space="preserve"> propert</w:t>
            </w:r>
            <w:ins w:id="8477" w:author="Mike Beckerle" w:date="2019-09-26T20:10:00Z">
              <w:r>
                <w:rPr>
                  <w:rFonts w:cs="Arial"/>
                </w:rPr>
                <w:t xml:space="preserve">y values for </w:t>
              </w:r>
            </w:ins>
            <w:ins w:id="8478" w:author="Mike Beckerle" w:date="2019-09-26T20:11:00Z">
              <w:r>
                <w:rPr>
                  <w:rFonts w:cs="Arial"/>
                </w:rPr>
                <w:t>any</w:t>
              </w:r>
            </w:ins>
            <w:del w:id="8479" w:author="Mike Beckerle" w:date="2019-09-26T20:10:00Z">
              <w:r>
                <w:rPr>
                  <w:rFonts w:cs="Arial"/>
                </w:rPr>
                <w:delText>ies for</w:delText>
              </w:r>
            </w:del>
            <w:ins w:id="8480" w:author="Mike Beckerle" w:date="2019-09-26T20:10:00Z">
              <w:r>
                <w:rPr>
                  <w:rFonts w:cs="Arial"/>
                </w:rPr>
                <w:t xml:space="preserve"> of</w:t>
              </w:r>
            </w:ins>
            <w:r>
              <w:rPr>
                <w:rFonts w:cs="Arial"/>
              </w:rPr>
              <w:t xml:space="preserve"> the branches.</w:t>
            </w:r>
          </w:p>
          <w:p w14:paraId="6EF9CC3A" w14:textId="77777777" w:rsidR="00A001B9" w:rsidRDefault="009D64FD">
            <w:pPr>
              <w:rPr>
                <w:rFonts w:cs="Arial"/>
              </w:rPr>
            </w:pPr>
            <w:r>
              <w:t xml:space="preserve">It is a Schema Definition Error if any choice branch does not specify a </w:t>
            </w:r>
            <w:proofErr w:type="spellStart"/>
            <w:r>
              <w:t>dfdl:choiceBranchKey</w:t>
            </w:r>
            <w:proofErr w:type="spellEnd"/>
            <w:r>
              <w:t xml:space="preserve"> in a choice that carries choiceDispatchKey.</w:t>
            </w:r>
          </w:p>
          <w:p w14:paraId="001CB719"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68A8EE74" w14:textId="77777777" w:rsidR="00A001B9" w:rsidRDefault="009D64FD">
            <w:r>
              <w:rPr>
                <w:rFonts w:cs="Arial"/>
              </w:rPr>
              <w:t xml:space="preserve">Annotation: </w:t>
            </w:r>
            <w:proofErr w:type="spellStart"/>
            <w:r>
              <w:rPr>
                <w:rFonts w:cs="Arial"/>
              </w:rPr>
              <w:t>dfdl:choice</w:t>
            </w:r>
            <w:proofErr w:type="spellEnd"/>
          </w:p>
        </w:tc>
      </w:tr>
      <w:tr w:rsidR="00A001B9" w14:paraId="303B1CB3" w14:textId="77777777">
        <w:tc>
          <w:tcPr>
            <w:tcW w:w="0" w:type="auto"/>
            <w:tcBorders>
              <w:top w:val="single" w:sz="4" w:space="0" w:color="auto"/>
              <w:left w:val="single" w:sz="4" w:space="0" w:color="auto"/>
              <w:bottom w:val="single" w:sz="4" w:space="0" w:color="auto"/>
              <w:right w:val="single" w:sz="4" w:space="0" w:color="auto"/>
            </w:tcBorders>
            <w:hideMark/>
          </w:tcPr>
          <w:p w14:paraId="6DD7AA39" w14:textId="77777777" w:rsidR="00A001B9" w:rsidRDefault="009D64FD">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05AA4100" w14:textId="77777777" w:rsidR="00A001B9" w:rsidRDefault="009D64FD">
            <w:ins w:id="8481" w:author="Mike Beckerle" w:date="2019-09-26T20:08:00Z">
              <w:r>
                <w:t xml:space="preserve">List of </w:t>
              </w:r>
            </w:ins>
            <w:r>
              <w:t>DFDL String Literal</w:t>
            </w:r>
            <w:ins w:id="8482" w:author="Mike Beckerle" w:date="2019-09-26T20:08:00Z">
              <w:r>
                <w:t>s</w:t>
              </w:r>
            </w:ins>
          </w:p>
          <w:p w14:paraId="6F8C4CE0" w14:textId="77777777" w:rsidR="00A001B9" w:rsidRDefault="009D64FD">
            <w:r>
              <w:t xml:space="preserve">This literal provides an alternate way to discriminate a choice to a branch. When the </w:t>
            </w:r>
            <w:proofErr w:type="spellStart"/>
            <w:r>
              <w:t>dfdl:choiceDispatchKey</w:t>
            </w:r>
            <w:proofErr w:type="spellEnd"/>
            <w:r>
              <w:t xml:space="preserve"> expression evaluates to a string matching </w:t>
            </w:r>
            <w:ins w:id="8483" w:author="Mike Beckerle" w:date="2019-09-26T20:09:00Z">
              <w:r>
                <w:t xml:space="preserve">one of </w:t>
              </w:r>
            </w:ins>
            <w:r>
              <w:t xml:space="preserve">this property's values, the choice is discriminated to this branch. The match is case </w:t>
            </w:r>
            <w:del w:id="8484" w:author="Mike Beckerle" w:date="2019-09-26T18:56:00Z">
              <w:r>
                <w:delText>insensitive</w:delText>
              </w:r>
            </w:del>
            <w:ins w:id="8485" w:author="Mike Beckerle" w:date="2019-09-26T18:56:00Z">
              <w:r>
                <w:t>sensitive</w:t>
              </w:r>
            </w:ins>
            <w:r>
              <w:t>.</w:t>
            </w:r>
          </w:p>
          <w:p w14:paraId="746E3032" w14:textId="77777777" w:rsidR="00A001B9" w:rsidRDefault="009D64FD">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423BF410" w14:textId="77777777" w:rsidR="00A001B9" w:rsidRDefault="009D64FD">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110ED412" w14:textId="77777777" w:rsidR="00A001B9" w:rsidRDefault="009D64FD">
            <w:r>
              <w:t xml:space="preserve">It is a Schema Definition Error if any choice branch does not specify a </w:t>
            </w:r>
            <w:proofErr w:type="spellStart"/>
            <w:r>
              <w:t>dfdl:choiceBranchKey</w:t>
            </w:r>
            <w:proofErr w:type="spellEnd"/>
            <w:r>
              <w:t xml:space="preserve"> in a choice that carries choiceDispatchKey.</w:t>
            </w:r>
          </w:p>
          <w:p w14:paraId="00EA6A3E" w14:textId="77777777" w:rsidR="00A001B9" w:rsidRDefault="009D64FD">
            <w:r>
              <w:t xml:space="preserve">Byte value entities are not allowed. </w:t>
            </w:r>
          </w:p>
          <w:p w14:paraId="3BFA8CBD" w14:textId="77777777" w:rsidR="00A001B9" w:rsidRDefault="009D64FD">
            <w:r>
              <w:t>Character classes are not allowed.</w:t>
            </w:r>
          </w:p>
          <w:p w14:paraId="15F5FBB1" w14:textId="77777777" w:rsidR="00A001B9" w:rsidRDefault="009D64FD">
            <w:r>
              <w:t>This property is only used when parsing.</w:t>
            </w:r>
          </w:p>
          <w:p w14:paraId="18C569C1" w14:textId="77777777" w:rsidR="00A001B9" w:rsidRDefault="009D64FD">
            <w:r>
              <w:t xml:space="preserve">It is not possible to place this property in scope on a </w:t>
            </w:r>
            <w:proofErr w:type="spellStart"/>
            <w:r>
              <w:t>dfdl:format</w:t>
            </w:r>
            <w:proofErr w:type="spellEnd"/>
            <w:r>
              <w:t xml:space="preserve"> annotation.</w:t>
            </w:r>
          </w:p>
          <w:p w14:paraId="6876CA48" w14:textId="77777777" w:rsidR="00A001B9" w:rsidRDefault="009D64FD">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6C8D21F" w14:textId="3009D94D"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51</w:t>
      </w:r>
      <w:r w:rsidR="00342DB5">
        <w:rPr>
          <w:noProof/>
        </w:rPr>
        <w:fldChar w:fldCharType="end"/>
      </w:r>
      <w:r>
        <w:t xml:space="preserve"> Properties for Choice Groups</w:t>
      </w:r>
    </w:p>
    <w:p w14:paraId="4131D9F6" w14:textId="77777777" w:rsidR="00A001B9" w:rsidRDefault="009D64FD">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30837F05" w14:textId="3E5D6683" w:rsidR="00A001B9" w:rsidRDefault="009D64FD">
      <w:r>
        <w:t>We will use this terminology:</w:t>
      </w:r>
    </w:p>
    <w:p w14:paraId="203295CB" w14:textId="351FFDD4" w:rsidR="00FD266C" w:rsidRDefault="00FD266C">
      <w:r w:rsidRPr="00FD266C">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250B6F53" w14:textId="313503B2" w:rsidR="00FD266C" w:rsidRDefault="00FD266C">
      <w:r w:rsidRPr="00FD266C">
        <w:rPr>
          <w:b/>
          <w:bCs/>
          <w:i/>
          <w:iCs/>
        </w:rPr>
        <w:t>Root of the Branch</w:t>
      </w:r>
      <w:r>
        <w:t xml:space="preserve"> - Each </w:t>
      </w:r>
      <w:r w:rsidRPr="00FD266C">
        <w:t>branch</w:t>
      </w:r>
      <w:r>
        <w:t xml:space="preserve"> conceptually has a single schema component at its root which is an element, sequence, choice or group reference. This component is known as the </w:t>
      </w:r>
      <w:r w:rsidRPr="00FD266C">
        <w:t>Root of the Branch</w:t>
      </w:r>
      <w:r>
        <w:t xml:space="preserve"> </w:t>
      </w:r>
    </w:p>
    <w:tbl>
      <w:tblPr>
        <w:tblW w:w="2500" w:type="pct"/>
        <w:tblLook w:val="01E0" w:firstRow="1" w:lastRow="1" w:firstColumn="1" w:lastColumn="1" w:noHBand="0" w:noVBand="0"/>
      </w:tblPr>
      <w:tblGrid>
        <w:gridCol w:w="4320"/>
      </w:tblGrid>
      <w:tr w:rsidR="00FD266C" w14:paraId="3FDBAE3D" w14:textId="77777777" w:rsidTr="00FD266C">
        <w:tc>
          <w:tcPr>
            <w:tcW w:w="0" w:type="auto"/>
          </w:tcPr>
          <w:p w14:paraId="5CD3AE89" w14:textId="47BF99AE" w:rsidR="00FD266C" w:rsidRDefault="00FD266C">
            <w:pPr>
              <w:pStyle w:val="nobreak"/>
            </w:pPr>
            <w:commentRangeStart w:id="8486"/>
          </w:p>
        </w:tc>
      </w:tr>
    </w:tbl>
    <w:p w14:paraId="69B82649" w14:textId="2634410F"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52</w:t>
      </w:r>
      <w:r w:rsidR="00342DB5">
        <w:rPr>
          <w:noProof/>
        </w:rPr>
        <w:fldChar w:fldCharType="end"/>
      </w:r>
      <w:r>
        <w:t xml:space="preserve"> </w:t>
      </w:r>
      <w:r w:rsidR="00FD266C">
        <w:t>Delete This Table</w:t>
      </w:r>
      <w:commentRangeEnd w:id="8486"/>
      <w:r w:rsidR="00FD266C">
        <w:rPr>
          <w:rStyle w:val="CommentReference"/>
          <w:b w:val="0"/>
        </w:rPr>
        <w:commentReference w:id="8486"/>
      </w:r>
    </w:p>
    <w:p w14:paraId="58A1AD56" w14:textId="322E8023" w:rsidR="00A001B9" w:rsidRDefault="009D64FD">
      <w:pPr>
        <w:pStyle w:val="nobreak"/>
      </w:pPr>
      <w:r>
        <w:t xml:space="preserve">The Root of the Branch MUST NOT be optional. That is </w:t>
      </w:r>
      <w:r w:rsidR="00077579">
        <w:t>XSD</w:t>
      </w:r>
      <w:r>
        <w:t xml:space="preserve"> minOccurs MUST BE greater than </w:t>
      </w:r>
      <w:r w:rsidR="00FD266C">
        <w:t>zero</w:t>
      </w:r>
      <w:r>
        <w:t>.</w:t>
      </w:r>
    </w:p>
    <w:p w14:paraId="4D83AEE2" w14:textId="77777777" w:rsidR="00A001B9" w:rsidRDefault="009D64FD">
      <w:pPr>
        <w:rPr>
          <w:rFonts w:cs="Arial"/>
        </w:rPr>
      </w:pPr>
      <w:r>
        <w:rPr>
          <w:rFonts w:cs="Arial"/>
        </w:rPr>
        <w:t xml:space="preserve">A choice that declares no branches in the DFDL schema is a Schema Definition Error. </w:t>
      </w:r>
    </w:p>
    <w:p w14:paraId="4FD8EA7E" w14:textId="77777777" w:rsidR="00A001B9" w:rsidRDefault="009D64FD">
      <w:pPr>
        <w:pStyle w:val="nobreak"/>
      </w:pPr>
      <w:r>
        <w:t xml:space="preserve">When processing a choice </w:t>
      </w:r>
      <w:proofErr w:type="gramStart"/>
      <w:r>
        <w:t>group</w:t>
      </w:r>
      <w:proofErr w:type="gramEnd"/>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4FA8CE2C" w14:textId="77777777" w:rsidR="00A001B9" w:rsidRDefault="009D64FD">
      <w:pPr>
        <w:pStyle w:val="Heading2"/>
        <w:rPr>
          <w:rFonts w:eastAsia="Times New Roman"/>
        </w:rPr>
      </w:pPr>
      <w:bookmarkStart w:id="8487" w:name="_Toc349042800"/>
      <w:bookmarkStart w:id="8488" w:name="_Toc243112856"/>
      <w:bookmarkStart w:id="8489" w:name="_Toc194984012"/>
      <w:bookmarkStart w:id="8490" w:name="_Toc199516350"/>
      <w:bookmarkStart w:id="8491" w:name="_Toc175057405"/>
      <w:bookmarkStart w:id="8492" w:name="_Toc177399118"/>
      <w:bookmarkStart w:id="8493" w:name="_Toc27061120"/>
      <w:r>
        <w:rPr>
          <w:rFonts w:eastAsia="Times New Roman"/>
        </w:rPr>
        <w:t>Resolving Choices</w:t>
      </w:r>
      <w:bookmarkEnd w:id="8487"/>
      <w:bookmarkEnd w:id="8488"/>
      <w:bookmarkEnd w:id="8489"/>
      <w:bookmarkEnd w:id="8490"/>
      <w:bookmarkEnd w:id="8491"/>
      <w:bookmarkEnd w:id="8492"/>
      <w:bookmarkEnd w:id="8493"/>
    </w:p>
    <w:p w14:paraId="19FA4521" w14:textId="59E0016C" w:rsidR="00A001B9" w:rsidRDefault="009D64FD">
      <w:pPr>
        <w:pStyle w:val="nobreak"/>
      </w:pPr>
      <w:r>
        <w:t xml:space="preserve">A choice corresponds to concepts called variant records, multi-format records, discriminated unions, or tagged unions in various programming languages. In some </w:t>
      </w:r>
      <w:proofErr w:type="gramStart"/>
      <w:r>
        <w:t>contexts</w:t>
      </w:r>
      <w:proofErr w:type="gramEnd"/>
      <w:r>
        <w:t xml:space="preserve"> choices are referred to generally as 'unions'. However, this should not be confused with </w:t>
      </w:r>
      <w:r w:rsidR="00077579">
        <w:t>XSD</w:t>
      </w:r>
      <w:r>
        <w:t xml:space="preserve"> unions.</w:t>
      </w:r>
    </w:p>
    <w:p w14:paraId="313ABFFB" w14:textId="77777777" w:rsidR="00A001B9" w:rsidRDefault="009D64FD">
      <w:r>
        <w:t>When processing a choice, there are two ways to resolve the intended branch. In one, speculative parsing is used. In the other, a constant-time direct dispatch to a branch is performed.</w:t>
      </w:r>
    </w:p>
    <w:p w14:paraId="35E3D47B" w14:textId="77777777" w:rsidR="00A001B9" w:rsidRDefault="009D64FD">
      <w:pPr>
        <w:pStyle w:val="Heading3"/>
      </w:pPr>
      <w:bookmarkStart w:id="8494" w:name="_Toc349042801"/>
      <w:bookmarkStart w:id="8495" w:name="_Toc27061121"/>
      <w:r>
        <w:t>Resolving Choices via Speculation</w:t>
      </w:r>
      <w:bookmarkEnd w:id="8494"/>
      <w:bookmarkEnd w:id="8495"/>
    </w:p>
    <w:p w14:paraId="005B336D" w14:textId="77777777" w:rsidR="00A001B9" w:rsidRDefault="009D64FD">
      <w:r>
        <w:t>Speculative resolution works as follows:</w:t>
      </w:r>
    </w:p>
    <w:p w14:paraId="45D08DAD" w14:textId="77777777" w:rsidR="00A001B9" w:rsidRDefault="009D64FD" w:rsidP="00B117B5">
      <w:pPr>
        <w:numPr>
          <w:ilvl w:val="0"/>
          <w:numId w:val="171"/>
        </w:numPr>
      </w:pPr>
      <w:r>
        <w:t>Attempt to parse the first branch of the choice.</w:t>
      </w:r>
    </w:p>
    <w:p w14:paraId="6CD7FEB6" w14:textId="77777777" w:rsidR="00A001B9" w:rsidRDefault="009D64FD" w:rsidP="00B117B5">
      <w:pPr>
        <w:numPr>
          <w:ilvl w:val="0"/>
          <w:numId w:val="171"/>
        </w:numPr>
      </w:pPr>
      <w:r>
        <w:lastRenderedPageBreak/>
        <w:t>If this fails with a processing error</w:t>
      </w:r>
    </w:p>
    <w:p w14:paraId="355384AE" w14:textId="77777777" w:rsidR="00A001B9" w:rsidRDefault="009D64FD" w:rsidP="00B117B5">
      <w:pPr>
        <w:numPr>
          <w:ilvl w:val="1"/>
          <w:numId w:val="171"/>
        </w:numPr>
      </w:pPr>
      <w:r>
        <w:t xml:space="preserve">If a </w:t>
      </w:r>
      <w:proofErr w:type="spellStart"/>
      <w:r>
        <w:t>dfdl:discriminator</w:t>
      </w:r>
      <w:proofErr w:type="spellEnd"/>
      <w:r>
        <w:t xml:space="preserve"> evaluated to true earlier on this </w:t>
      </w:r>
      <w:proofErr w:type="gramStart"/>
      <w:r>
        <w:t>branch</w:t>
      </w:r>
      <w:proofErr w:type="gramEnd"/>
      <w:r>
        <w:t xml:space="preserve"> </w:t>
      </w:r>
      <w:r>
        <w:br/>
        <w:t>then the parser is 'bound' to this branch and parsing of the entire choice construct fails with a processing error.</w:t>
      </w:r>
    </w:p>
    <w:p w14:paraId="6015C4BA" w14:textId="77777777" w:rsidR="00A001B9" w:rsidRDefault="009D64FD" w:rsidP="00B117B5">
      <w:pPr>
        <w:numPr>
          <w:ilvl w:val="1"/>
          <w:numId w:val="171"/>
        </w:numPr>
      </w:pPr>
      <w:r>
        <w:t xml:space="preserve">If the branch has a </w:t>
      </w:r>
      <w:proofErr w:type="spellStart"/>
      <w:r>
        <w:t>dfdl:initiator</w:t>
      </w:r>
      <w:proofErr w:type="spellEnd"/>
      <w:r>
        <w:t xml:space="preserve"> and the choice </w:t>
      </w:r>
      <w:proofErr w:type="gramStart"/>
      <w:r>
        <w:t>has</w:t>
      </w:r>
      <w:proofErr w:type="gramEnd"/>
      <w:r>
        <w:t xml:space="preserve"> </w:t>
      </w:r>
      <w:proofErr w:type="spellStart"/>
      <w:r>
        <w:t>dfdl:initiatedContent</w:t>
      </w:r>
      <w:proofErr w:type="spellEnd"/>
      <w:r>
        <w:t xml:space="preserve"> ‘yes’ </w:t>
      </w:r>
      <w:r>
        <w:br/>
        <w:t>then the parser is 'bound' to this branch and parsing of the entire choice construct fails with a processing error.</w:t>
      </w:r>
    </w:p>
    <w:p w14:paraId="3E28F248" w14:textId="77777777" w:rsidR="00A001B9" w:rsidRDefault="009D64FD" w:rsidP="00B117B5">
      <w:pPr>
        <w:numPr>
          <w:ilvl w:val="1"/>
          <w:numId w:val="171"/>
        </w:numPr>
      </w:pPr>
      <w:r>
        <w:t>Otherwise we repeat from step 1 for the next branch of the choice.</w:t>
      </w:r>
    </w:p>
    <w:p w14:paraId="43E37E69" w14:textId="77777777" w:rsidR="00A001B9" w:rsidRDefault="009D64FD" w:rsidP="00B117B5">
      <w:pPr>
        <w:numPr>
          <w:ilvl w:val="0"/>
          <w:numId w:val="171"/>
        </w:numPr>
      </w:pPr>
      <w:r>
        <w:t xml:space="preserve">It is a processing error if the branches of the choice are exhausted. </w:t>
      </w:r>
    </w:p>
    <w:p w14:paraId="09755C36" w14:textId="77777777" w:rsidR="00A001B9" w:rsidRDefault="009D64FD" w:rsidP="00B117B5">
      <w:pPr>
        <w:numPr>
          <w:ilvl w:val="0"/>
          <w:numId w:val="171"/>
        </w:numPr>
        <w:rPr>
          <w:ins w:id="8496" w:author="Mike Beckerle" w:date="2019-11-25T13:49:00Z"/>
        </w:rPr>
      </w:pPr>
      <w:r>
        <w:t xml:space="preserve">If a branch is successfully parsed without error, then that branch's </w:t>
      </w:r>
      <w:proofErr w:type="spellStart"/>
      <w:r>
        <w:t>infoset</w:t>
      </w:r>
      <w:proofErr w:type="spellEnd"/>
      <w:r>
        <w:t xml:space="preserve"> becomes the </w:t>
      </w:r>
      <w:proofErr w:type="spellStart"/>
      <w:r>
        <w:t>infoset</w:t>
      </w:r>
      <w:proofErr w:type="spellEnd"/>
      <w:r>
        <w:t xml:space="preserve"> for the parse of the choice construct.</w:t>
      </w:r>
    </w:p>
    <w:p w14:paraId="765F43D4" w14:textId="77777777" w:rsidR="00A001B9" w:rsidRDefault="009D64FD" w:rsidP="00B117B5">
      <w:pPr>
        <w:numPr>
          <w:ilvl w:val="0"/>
          <w:numId w:val="171"/>
        </w:numPr>
      </w:pPr>
      <w:ins w:id="8497" w:author="Mike Beckerle" w:date="2019-11-25T13:50:00Z">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ins>
    </w:p>
    <w:p w14:paraId="3FBA0F68" w14:textId="77777777" w:rsidR="00A001B9" w:rsidRDefault="009D64FD">
      <w:r>
        <w:t xml:space="preserve">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w:t>
      </w:r>
      <w:proofErr w:type="spellStart"/>
      <w:r>
        <w:t>Infoset</w:t>
      </w:r>
      <w:proofErr w:type="spellEnd"/>
      <w:r>
        <w:t xml:space="preserve"> is affected.</w:t>
      </w:r>
    </w:p>
    <w:p w14:paraId="5FEDD821" w14:textId="77777777" w:rsidR="00A001B9" w:rsidRDefault="009D64FD">
      <w:r>
        <w:t>Nested choices can require unbounded look ahead into the data.</w:t>
      </w:r>
    </w:p>
    <w:p w14:paraId="4289518A" w14:textId="77777777" w:rsidR="00A001B9" w:rsidRDefault="009D64FD">
      <w:pPr>
        <w:pStyle w:val="Heading3"/>
      </w:pPr>
      <w:bookmarkStart w:id="8498" w:name="_Toc329093103"/>
      <w:bookmarkStart w:id="8499" w:name="_Toc332701616"/>
      <w:bookmarkStart w:id="8500" w:name="_Toc332701920"/>
      <w:bookmarkStart w:id="8501" w:name="_Toc332711719"/>
      <w:bookmarkStart w:id="8502" w:name="_Toc332712021"/>
      <w:bookmarkStart w:id="8503" w:name="_Toc332712322"/>
      <w:bookmarkStart w:id="8504" w:name="_Toc332724238"/>
      <w:bookmarkStart w:id="8505" w:name="_Toc332724538"/>
      <w:bookmarkStart w:id="8506" w:name="_Toc341102834"/>
      <w:bookmarkStart w:id="8507" w:name="_Toc347241569"/>
      <w:bookmarkStart w:id="8508" w:name="_Toc347744762"/>
      <w:bookmarkStart w:id="8509" w:name="_Toc348984545"/>
      <w:bookmarkStart w:id="8510" w:name="_Toc348984850"/>
      <w:bookmarkStart w:id="8511" w:name="_Toc349038014"/>
      <w:bookmarkStart w:id="8512" w:name="_Toc349038316"/>
      <w:bookmarkStart w:id="8513" w:name="_Toc349042802"/>
      <w:bookmarkStart w:id="8514" w:name="_Toc351912873"/>
      <w:bookmarkStart w:id="8515" w:name="_Toc351914894"/>
      <w:bookmarkStart w:id="8516" w:name="_Toc351915360"/>
      <w:bookmarkStart w:id="8517" w:name="_Toc361231417"/>
      <w:bookmarkStart w:id="8518" w:name="_Toc361231943"/>
      <w:bookmarkStart w:id="8519" w:name="_Toc362445241"/>
      <w:bookmarkStart w:id="8520" w:name="_Toc363909208"/>
      <w:bookmarkStart w:id="8521" w:name="_Toc364463634"/>
      <w:bookmarkStart w:id="8522" w:name="_Toc366078238"/>
      <w:bookmarkStart w:id="8523" w:name="_Toc366078857"/>
      <w:bookmarkStart w:id="8524" w:name="_Toc366079842"/>
      <w:bookmarkStart w:id="8525" w:name="_Toc366080454"/>
      <w:bookmarkStart w:id="8526" w:name="_Toc366081063"/>
      <w:bookmarkStart w:id="8527" w:name="_Toc366505403"/>
      <w:bookmarkStart w:id="8528" w:name="_Toc366508772"/>
      <w:bookmarkStart w:id="8529" w:name="_Toc366513273"/>
      <w:bookmarkStart w:id="8530" w:name="_Toc366574462"/>
      <w:bookmarkStart w:id="8531" w:name="_Toc366578255"/>
      <w:bookmarkStart w:id="8532" w:name="_Toc366578849"/>
      <w:bookmarkStart w:id="8533" w:name="_Toc366579441"/>
      <w:bookmarkStart w:id="8534" w:name="_Toc366580032"/>
      <w:bookmarkStart w:id="8535" w:name="_Toc366580624"/>
      <w:bookmarkStart w:id="8536" w:name="_Toc366581215"/>
      <w:bookmarkStart w:id="8537" w:name="_Toc366581807"/>
      <w:bookmarkStart w:id="8538" w:name="_Toc322911706"/>
      <w:bookmarkStart w:id="8539" w:name="_Toc322912245"/>
      <w:bookmarkStart w:id="8540" w:name="_Toc349042803"/>
      <w:bookmarkStart w:id="8541" w:name="_Toc27061122"/>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r>
        <w:t>Resolving Choices via Direct Dispatch</w:t>
      </w:r>
      <w:bookmarkEnd w:id="8540"/>
      <w:bookmarkEnd w:id="8541"/>
    </w:p>
    <w:p w14:paraId="2909F606" w14:textId="77777777" w:rsidR="00A001B9" w:rsidRDefault="009D64FD">
      <w:pPr>
        <w:pStyle w:val="nobreak"/>
      </w:pPr>
      <w:r>
        <w:t xml:space="preserve">Direct dispatch provides a constant-time dispatch to a choice branch independent of how many choice branches there are. </w:t>
      </w:r>
    </w:p>
    <w:p w14:paraId="7E300451" w14:textId="77777777" w:rsidR="00A001B9" w:rsidRDefault="009D64FD">
      <w:r>
        <w:t xml:space="preserve">Direct dispatch is indicated by the </w:t>
      </w:r>
      <w:proofErr w:type="spellStart"/>
      <w:r>
        <w:t>dfdl:choiceDispatchKey</w:t>
      </w:r>
      <w:proofErr w:type="spellEnd"/>
      <w:r>
        <w:t xml:space="preserve"> property. This expression is evaluated to compute the string matching (case sensitive)</w:t>
      </w:r>
      <w:ins w:id="8542" w:author="Mike Beckerle" w:date="2019-09-26T20:15:00Z">
        <w:r>
          <w:t xml:space="preserve"> one of </w:t>
        </w:r>
      </w:ins>
      <w:del w:id="8543" w:author="Mike Beckerle" w:date="2019-09-26T20:15:00Z">
        <w:r>
          <w:delText xml:space="preserve"> </w:delText>
        </w:r>
      </w:del>
      <w:r>
        <w:t xml:space="preserve">the </w:t>
      </w:r>
      <w:proofErr w:type="spellStart"/>
      <w:r>
        <w:t>dfdl:choiceBranchKey</w:t>
      </w:r>
      <w:proofErr w:type="spellEnd"/>
      <w:r>
        <w:t xml:space="preserve"> property </w:t>
      </w:r>
      <w:ins w:id="8544" w:author="Mike Beckerle" w:date="2019-09-26T20:15:00Z">
        <w:r>
          <w:t xml:space="preserve">values </w:t>
        </w:r>
      </w:ins>
      <w:r>
        <w:t>of one of the choice branches.</w:t>
      </w:r>
    </w:p>
    <w:p w14:paraId="132283DA" w14:textId="77777777" w:rsidR="00A001B9" w:rsidRDefault="009D64FD">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2E28EF61" w14:textId="77777777" w:rsidR="00A001B9" w:rsidRDefault="009D64FD">
      <w:r>
        <w:t xml:space="preserve">The </w:t>
      </w:r>
      <w:proofErr w:type="spellStart"/>
      <w:r>
        <w:t>dfdl:choiceBranchKey</w:t>
      </w:r>
      <w:proofErr w:type="spellEnd"/>
      <w:r>
        <w:t xml:space="preserve"> property can be placed on element references, local element declarations, local sequences, local choices, or group references.</w:t>
      </w:r>
      <w:ins w:id="8545" w:author="Mike Beckerle" w:date="2019-09-26T20:16:00Z">
        <w:r>
          <w:t xml:space="preserve"> All values of </w:t>
        </w:r>
        <w:proofErr w:type="spellStart"/>
        <w:r>
          <w:t>dfdl:choiceBranchKey</w:t>
        </w:r>
        <w:proofErr w:type="spellEnd"/>
        <w:r>
          <w:t xml:space="preserve"> properties </w:t>
        </w:r>
      </w:ins>
      <w:del w:id="8546" w:author="Mike Beckerle" w:date="2019-09-26T20:16:00Z">
        <w:r>
          <w:delText xml:space="preserve"> It </w:delText>
        </w:r>
      </w:del>
      <w:r>
        <w:t xml:space="preserve">must be unique across all branches of a choice that carries a </w:t>
      </w:r>
      <w:proofErr w:type="spellStart"/>
      <w:r>
        <w:t>dfdl:choiceDispatchKey</w:t>
      </w:r>
      <w:proofErr w:type="spellEnd"/>
      <w:r>
        <w:t xml:space="preserve"> property and it is a Schema Definition Error otherwise.</w:t>
      </w:r>
    </w:p>
    <w:p w14:paraId="73742404" w14:textId="77777777" w:rsidR="00A001B9" w:rsidRDefault="009D64FD">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4996AE1B" w14:textId="77777777" w:rsidR="00A001B9" w:rsidRDefault="009D64FD">
      <w:pPr>
        <w:pStyle w:val="Heading3"/>
      </w:pPr>
      <w:bookmarkStart w:id="8547" w:name="_Toc397515314"/>
      <w:bookmarkStart w:id="8548" w:name="_Toc349042804"/>
      <w:bookmarkStart w:id="8549" w:name="_Toc27061123"/>
      <w:bookmarkEnd w:id="8547"/>
      <w:r>
        <w:t>Unparsing Choices</w:t>
      </w:r>
      <w:bookmarkEnd w:id="8548"/>
      <w:bookmarkEnd w:id="8549"/>
    </w:p>
    <w:p w14:paraId="34A21701" w14:textId="457EB695" w:rsidR="00A001B9" w:rsidRDefault="009D64FD">
      <w:r>
        <w:t xml:space="preserve">On unparsing there is the question of how one identifies the appropriate schema choice branch corresponding to the data in the </w:t>
      </w:r>
      <w:proofErr w:type="spellStart"/>
      <w:r>
        <w:t>infoset</w:t>
      </w:r>
      <w:proofErr w:type="spellEnd"/>
      <w:r>
        <w:t xml:space="preserve">. This is complicated by the fact that the children may not be elements. They may themselves be sequences or </w:t>
      </w:r>
      <w:proofErr w:type="spellStart"/>
      <w:r>
        <w:t>choices.The</w:t>
      </w:r>
      <w:proofErr w:type="spellEnd"/>
      <w:r>
        <w:t xml:space="preserve"> selection of the choice branch is as follows: The element in the </w:t>
      </w:r>
      <w:proofErr w:type="spellStart"/>
      <w:r>
        <w:t>infoset</w:t>
      </w:r>
      <w:proofErr w:type="spellEnd"/>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w:t>
      </w:r>
      <w:ins w:id="8550" w:author="Mike Beckerle" w:date="2020-04-07T16:14:00Z">
        <w:r w:rsidR="00874CB9">
          <w:t>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ins>
    </w:p>
    <w:p w14:paraId="495948FF" w14:textId="09384CEC" w:rsidR="00A001B9" w:rsidRDefault="009D64FD">
      <w:pPr>
        <w:rPr>
          <w:ins w:id="8551" w:author="Mike Beckerle" w:date="2020-04-07T16:18:00Z"/>
        </w:rPr>
      </w:pPr>
      <w:r>
        <w:t>To avoid any unintended behavior, all the children of a choice can be modeled as elements.</w:t>
      </w:r>
    </w:p>
    <w:p w14:paraId="7413564C" w14:textId="77777777" w:rsidR="00BF1511" w:rsidRDefault="00BF1511" w:rsidP="00BF1511">
      <w:pPr>
        <w:pStyle w:val="Heading4"/>
        <w:rPr>
          <w:ins w:id="8552" w:author="Mike Beckerle" w:date="2020-04-07T16:19:00Z"/>
        </w:rPr>
      </w:pPr>
      <w:ins w:id="8553" w:author="Mike Beckerle" w:date="2020-04-07T16:19:00Z">
        <w:r>
          <w:lastRenderedPageBreak/>
          <w:t>Unparsing Choices in Hidden Groups</w:t>
        </w:r>
      </w:ins>
    </w:p>
    <w:p w14:paraId="24E29F0B" w14:textId="1FCE9957" w:rsidR="00BF1511" w:rsidRDefault="00BF1511" w:rsidP="00BF1511">
      <w:pPr>
        <w:rPr>
          <w:ins w:id="8554" w:author="Mike Beckerle" w:date="2020-04-07T16:19:00Z"/>
        </w:rPr>
      </w:pPr>
      <w:ins w:id="8555" w:author="Mike Beckerle" w:date="2020-04-07T16:19:00Z">
        <w:r>
          <w:t xml:space="preserve">When a choice appears inside a hidden group, there will be no corresponding </w:t>
        </w:r>
        <w:proofErr w:type="spellStart"/>
        <w:r>
          <w:t>infoset</w:t>
        </w:r>
        <w:proofErr w:type="spellEnd"/>
        <w:r>
          <w:t xml:space="preserve"> elements as there are none for hidden groups. The first branch of the choice is unparsed. All elements contained in the branch must have default </w:t>
        </w:r>
        <w:proofErr w:type="gramStart"/>
        <w:r>
          <w:t>values, or</w:t>
        </w:r>
        <w:proofErr w:type="gramEnd"/>
        <w:r>
          <w:t xml:space="preserve"> must have </w:t>
        </w:r>
        <w:proofErr w:type="spellStart"/>
        <w:r>
          <w:t>dfdl:outputValueCalc</w:t>
        </w:r>
        <w:proofErr w:type="spellEnd"/>
        <w:r>
          <w:t xml:space="preserve"> properties to compute their values, and it is a Schema Definition Error otherwise.</w:t>
        </w:r>
      </w:ins>
    </w:p>
    <w:p w14:paraId="4FEBBB39" w14:textId="77777777" w:rsidR="00874CB9" w:rsidRDefault="00874CB9"/>
    <w:p w14:paraId="01522AFE" w14:textId="77777777" w:rsidR="00A001B9" w:rsidRDefault="009D64FD">
      <w:pPr>
        <w:pStyle w:val="Heading1"/>
        <w:rPr>
          <w:rFonts w:eastAsia="Times New Roman"/>
        </w:rPr>
      </w:pPr>
      <w:bookmarkStart w:id="8556" w:name="_Toc397515316"/>
      <w:bookmarkStart w:id="8557" w:name="_Toc329093106"/>
      <w:bookmarkStart w:id="8558" w:name="_Toc332701619"/>
      <w:bookmarkStart w:id="8559" w:name="_Toc332701923"/>
      <w:bookmarkStart w:id="8560" w:name="_Toc332711722"/>
      <w:bookmarkStart w:id="8561" w:name="_Toc332712024"/>
      <w:bookmarkStart w:id="8562" w:name="_Toc332712325"/>
      <w:bookmarkStart w:id="8563" w:name="_Toc332724241"/>
      <w:bookmarkStart w:id="8564" w:name="_Toc332724541"/>
      <w:bookmarkStart w:id="8565" w:name="_Toc341102837"/>
      <w:bookmarkStart w:id="8566" w:name="_Toc347241572"/>
      <w:bookmarkStart w:id="8567" w:name="_Toc347744765"/>
      <w:bookmarkStart w:id="8568" w:name="_Toc348984548"/>
      <w:bookmarkStart w:id="8569" w:name="_Toc348984853"/>
      <w:bookmarkStart w:id="8570" w:name="_Toc349038017"/>
      <w:bookmarkStart w:id="8571" w:name="_Toc349038319"/>
      <w:bookmarkStart w:id="8572" w:name="_Toc349042805"/>
      <w:bookmarkStart w:id="8573" w:name="_Toc349642218"/>
      <w:bookmarkStart w:id="8574" w:name="_Toc351912876"/>
      <w:bookmarkStart w:id="8575" w:name="_Toc351914897"/>
      <w:bookmarkStart w:id="8576" w:name="_Toc351915363"/>
      <w:bookmarkStart w:id="8577" w:name="_Toc361231420"/>
      <w:bookmarkStart w:id="8578" w:name="_Toc361231946"/>
      <w:bookmarkStart w:id="8579" w:name="_Toc362445244"/>
      <w:bookmarkStart w:id="8580" w:name="_Toc363909211"/>
      <w:bookmarkStart w:id="8581" w:name="_Toc364463637"/>
      <w:bookmarkStart w:id="8582" w:name="_Toc366078241"/>
      <w:bookmarkStart w:id="8583" w:name="_Toc366078860"/>
      <w:bookmarkStart w:id="8584" w:name="_Toc366079845"/>
      <w:bookmarkStart w:id="8585" w:name="_Toc366080457"/>
      <w:bookmarkStart w:id="8586" w:name="_Toc366081066"/>
      <w:bookmarkStart w:id="8587" w:name="_Toc366505406"/>
      <w:bookmarkStart w:id="8588" w:name="_Toc366508775"/>
      <w:bookmarkStart w:id="8589" w:name="_Toc366513276"/>
      <w:bookmarkStart w:id="8590" w:name="_Toc366574465"/>
      <w:bookmarkStart w:id="8591" w:name="_Toc366578258"/>
      <w:bookmarkStart w:id="8592" w:name="_Toc366578852"/>
      <w:bookmarkStart w:id="8593" w:name="_Toc366579444"/>
      <w:bookmarkStart w:id="8594" w:name="_Toc366580035"/>
      <w:bookmarkStart w:id="8595" w:name="_Toc366580627"/>
      <w:bookmarkStart w:id="8596" w:name="_Toc366581218"/>
      <w:bookmarkStart w:id="8597" w:name="_Toc366581810"/>
      <w:bookmarkStart w:id="8598" w:name="_Toc322911707"/>
      <w:bookmarkStart w:id="8599" w:name="_Toc322912246"/>
      <w:bookmarkStart w:id="8600" w:name="_Toc329093107"/>
      <w:bookmarkStart w:id="8601" w:name="_Toc332701620"/>
      <w:bookmarkStart w:id="8602" w:name="_Toc332701924"/>
      <w:bookmarkStart w:id="8603" w:name="_Toc332711723"/>
      <w:bookmarkStart w:id="8604" w:name="_Toc332712025"/>
      <w:bookmarkStart w:id="8605" w:name="_Toc332712326"/>
      <w:bookmarkStart w:id="8606" w:name="_Toc332724242"/>
      <w:bookmarkStart w:id="8607" w:name="_Toc332724542"/>
      <w:bookmarkStart w:id="8608" w:name="_Toc341102838"/>
      <w:bookmarkStart w:id="8609" w:name="_Toc347241573"/>
      <w:bookmarkStart w:id="8610" w:name="_Toc347744766"/>
      <w:bookmarkStart w:id="8611" w:name="_Toc348984549"/>
      <w:bookmarkStart w:id="8612" w:name="_Toc348984854"/>
      <w:bookmarkStart w:id="8613" w:name="_Toc349038018"/>
      <w:bookmarkStart w:id="8614" w:name="_Toc349038320"/>
      <w:bookmarkStart w:id="8615" w:name="_Toc349042806"/>
      <w:bookmarkStart w:id="8616" w:name="_Toc349642219"/>
      <w:bookmarkStart w:id="8617" w:name="_Toc351912877"/>
      <w:bookmarkStart w:id="8618" w:name="_Toc351914898"/>
      <w:bookmarkStart w:id="8619" w:name="_Toc351915364"/>
      <w:bookmarkStart w:id="8620" w:name="_Toc361231421"/>
      <w:bookmarkStart w:id="8621" w:name="_Toc361231947"/>
      <w:bookmarkStart w:id="8622" w:name="_Toc362445245"/>
      <w:bookmarkStart w:id="8623" w:name="_Toc363909212"/>
      <w:bookmarkStart w:id="8624" w:name="_Toc364463638"/>
      <w:bookmarkStart w:id="8625" w:name="_Toc366078242"/>
      <w:bookmarkStart w:id="8626" w:name="_Toc366078861"/>
      <w:bookmarkStart w:id="8627" w:name="_Toc366079846"/>
      <w:bookmarkStart w:id="8628" w:name="_Toc366080458"/>
      <w:bookmarkStart w:id="8629" w:name="_Toc366081067"/>
      <w:bookmarkStart w:id="8630" w:name="_Toc366505407"/>
      <w:bookmarkStart w:id="8631" w:name="_Toc366508776"/>
      <w:bookmarkStart w:id="8632" w:name="_Toc366513277"/>
      <w:bookmarkStart w:id="8633" w:name="_Toc366574466"/>
      <w:bookmarkStart w:id="8634" w:name="_Toc366578259"/>
      <w:bookmarkStart w:id="8635" w:name="_Toc366578853"/>
      <w:bookmarkStart w:id="8636" w:name="_Toc366579445"/>
      <w:bookmarkStart w:id="8637" w:name="_Toc366580036"/>
      <w:bookmarkStart w:id="8638" w:name="_Toc366580628"/>
      <w:bookmarkStart w:id="8639" w:name="_Toc366581219"/>
      <w:bookmarkStart w:id="8640" w:name="_Toc366581811"/>
      <w:bookmarkStart w:id="8641" w:name="_Toc322911708"/>
      <w:bookmarkStart w:id="8642" w:name="_Toc322912247"/>
      <w:bookmarkStart w:id="8643" w:name="_Toc329093108"/>
      <w:bookmarkStart w:id="8644" w:name="_Toc332701621"/>
      <w:bookmarkStart w:id="8645" w:name="_Toc332701925"/>
      <w:bookmarkStart w:id="8646" w:name="_Toc332711724"/>
      <w:bookmarkStart w:id="8647" w:name="_Toc332712026"/>
      <w:bookmarkStart w:id="8648" w:name="_Toc332712327"/>
      <w:bookmarkStart w:id="8649" w:name="_Toc332724243"/>
      <w:bookmarkStart w:id="8650" w:name="_Toc332724543"/>
      <w:bookmarkStart w:id="8651" w:name="_Toc341102839"/>
      <w:bookmarkStart w:id="8652" w:name="_Toc347241574"/>
      <w:bookmarkStart w:id="8653" w:name="_Toc347744767"/>
      <w:bookmarkStart w:id="8654" w:name="_Toc348984550"/>
      <w:bookmarkStart w:id="8655" w:name="_Toc348984855"/>
      <w:bookmarkStart w:id="8656" w:name="_Toc349038019"/>
      <w:bookmarkStart w:id="8657" w:name="_Toc349038321"/>
      <w:bookmarkStart w:id="8658" w:name="_Toc349042807"/>
      <w:bookmarkStart w:id="8659" w:name="_Toc349642220"/>
      <w:bookmarkStart w:id="8660" w:name="_Toc351912878"/>
      <w:bookmarkStart w:id="8661" w:name="_Toc351914899"/>
      <w:bookmarkStart w:id="8662" w:name="_Toc351915365"/>
      <w:bookmarkStart w:id="8663" w:name="_Toc361231422"/>
      <w:bookmarkStart w:id="8664" w:name="_Toc361231948"/>
      <w:bookmarkStart w:id="8665" w:name="_Toc362445246"/>
      <w:bookmarkStart w:id="8666" w:name="_Toc363909213"/>
      <w:bookmarkStart w:id="8667" w:name="_Toc364463639"/>
      <w:bookmarkStart w:id="8668" w:name="_Toc366078243"/>
      <w:bookmarkStart w:id="8669" w:name="_Toc366078862"/>
      <w:bookmarkStart w:id="8670" w:name="_Toc366079847"/>
      <w:bookmarkStart w:id="8671" w:name="_Toc366080459"/>
      <w:bookmarkStart w:id="8672" w:name="_Toc366081068"/>
      <w:bookmarkStart w:id="8673" w:name="_Toc366505408"/>
      <w:bookmarkStart w:id="8674" w:name="_Toc366508777"/>
      <w:bookmarkStart w:id="8675" w:name="_Toc366513278"/>
      <w:bookmarkStart w:id="8676" w:name="_Toc366574467"/>
      <w:bookmarkStart w:id="8677" w:name="_Toc366578260"/>
      <w:bookmarkStart w:id="8678" w:name="_Toc366578854"/>
      <w:bookmarkStart w:id="8679" w:name="_Toc366579446"/>
      <w:bookmarkStart w:id="8680" w:name="_Toc366580037"/>
      <w:bookmarkStart w:id="8681" w:name="_Toc366580629"/>
      <w:bookmarkStart w:id="8682" w:name="_Toc366581220"/>
      <w:bookmarkStart w:id="8683" w:name="_Toc366581812"/>
      <w:bookmarkStart w:id="8684" w:name="_Toc349042808"/>
      <w:bookmarkStart w:id="8685" w:name="_Toc130873646"/>
      <w:bookmarkStart w:id="8686" w:name="_Toc140549618"/>
      <w:bookmarkStart w:id="8687" w:name="_Toc177399121"/>
      <w:bookmarkStart w:id="8688" w:name="_Toc175057408"/>
      <w:bookmarkStart w:id="8689" w:name="_Toc199516353"/>
      <w:bookmarkStart w:id="8690" w:name="_Toc194984015"/>
      <w:bookmarkStart w:id="8691" w:name="_Toc243112857"/>
      <w:bookmarkStart w:id="8692" w:name="_Ref255476292"/>
      <w:bookmarkStart w:id="8693" w:name="_Ref351913722"/>
      <w:bookmarkStart w:id="8694" w:name="_Ref351913750"/>
      <w:bookmarkStart w:id="8695" w:name="_Toc27061124"/>
      <w:bookmarkStart w:id="8696" w:name="_Toc112836593"/>
      <w:bookmarkStart w:id="8697" w:name="_Toc112826311"/>
      <w:bookmarkStart w:id="8698" w:name="_Toc11307529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r>
        <w:rPr>
          <w:rFonts w:eastAsia="Times New Roman"/>
        </w:rPr>
        <w:lastRenderedPageBreak/>
        <w:t>Properties for Array Elements and Optional Elements</w:t>
      </w:r>
      <w:bookmarkEnd w:id="8684"/>
      <w:bookmarkEnd w:id="8685"/>
      <w:bookmarkEnd w:id="8686"/>
      <w:bookmarkEnd w:id="8687"/>
      <w:bookmarkEnd w:id="8688"/>
      <w:bookmarkEnd w:id="8689"/>
      <w:bookmarkEnd w:id="8690"/>
      <w:bookmarkEnd w:id="8691"/>
      <w:bookmarkEnd w:id="8692"/>
      <w:bookmarkEnd w:id="8693"/>
      <w:bookmarkEnd w:id="8694"/>
      <w:bookmarkEnd w:id="8695"/>
    </w:p>
    <w:p w14:paraId="48480945" w14:textId="4A44D8B3" w:rsidR="00A001B9" w:rsidRDefault="009D64FD">
      <w:r>
        <w:t>These properties are for array elements (</w:t>
      </w:r>
      <w:r w:rsidR="00077579">
        <w:t>XSD</w:t>
      </w:r>
      <w:r>
        <w:t xml:space="preserve"> </w:t>
      </w:r>
      <w:proofErr w:type="spellStart"/>
      <w:r>
        <w:t>maxOccurs</w:t>
      </w:r>
      <w:proofErr w:type="spellEnd"/>
      <w:r>
        <w:t xml:space="preserve"> &gt;1 or unbounded) or optional elements (</w:t>
      </w:r>
      <w:r w:rsidR="00077579">
        <w:t>XSD</w:t>
      </w:r>
      <w:r>
        <w:t xml:space="preserve"> minOccurs 0 and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A001B9" w14:paraId="5E0DDE17" w14:textId="77777777" w:rsidTr="008870DC">
        <w:trPr>
          <w:cnfStyle w:val="100000000000" w:firstRow="1" w:lastRow="0" w:firstColumn="0" w:lastColumn="0" w:oddVBand="0" w:evenVBand="0" w:oddHBand="0" w:evenHBand="0" w:firstRowFirstColumn="0" w:firstRowLastColumn="0" w:lastRowFirstColumn="0" w:lastRowLastColumn="0"/>
        </w:trPr>
        <w:tc>
          <w:tcPr>
            <w:tcW w:w="0" w:type="auto"/>
            <w:hideMark/>
          </w:tcPr>
          <w:p w14:paraId="0E988259" w14:textId="77777777" w:rsidR="00A001B9" w:rsidRDefault="009D64FD">
            <w:r>
              <w:t>Property Name</w:t>
            </w:r>
          </w:p>
        </w:tc>
        <w:tc>
          <w:tcPr>
            <w:tcW w:w="0" w:type="auto"/>
            <w:hideMark/>
          </w:tcPr>
          <w:p w14:paraId="0BCD4CF4" w14:textId="77777777" w:rsidR="00A001B9" w:rsidRDefault="009D64FD">
            <w:r>
              <w:t>Description</w:t>
            </w:r>
          </w:p>
        </w:tc>
      </w:tr>
      <w:tr w:rsidR="00A001B9" w14:paraId="55BB5B2A"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50E1410" w14:textId="77777777" w:rsidR="00A001B9" w:rsidRDefault="009D64FD">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18247F62" w14:textId="77777777" w:rsidR="00A001B9" w:rsidRDefault="009D64FD">
            <w:pPr>
              <w:rPr>
                <w:rFonts w:eastAsia="Arial Unicode MS"/>
              </w:rPr>
            </w:pPr>
            <w:proofErr w:type="spellStart"/>
            <w:r>
              <w:rPr>
                <w:rFonts w:eastAsia="Arial Unicode MS"/>
              </w:rPr>
              <w:t>Enum</w:t>
            </w:r>
            <w:proofErr w:type="spellEnd"/>
          </w:p>
          <w:p w14:paraId="4B3796B6" w14:textId="77777777" w:rsidR="00A001B9" w:rsidRDefault="009D64FD">
            <w:pPr>
              <w:rPr>
                <w:rFonts w:eastAsia="Arial Unicode MS"/>
              </w:rPr>
            </w:pPr>
            <w:r>
              <w:rPr>
                <w:rFonts w:eastAsia="Arial Unicode MS"/>
              </w:rPr>
              <w:t xml:space="preserve">Specifies how the actual number of occurrences is to be established.  </w:t>
            </w:r>
          </w:p>
          <w:p w14:paraId="2E9DA23A" w14:textId="77777777" w:rsidR="00A001B9" w:rsidRDefault="009D64FD">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70656A4D" w14:textId="27F2C6D5" w:rsidR="00A001B9" w:rsidRDefault="009D64FD">
            <w:pPr>
              <w:rPr>
                <w:rFonts w:eastAsia="Arial Unicode MS"/>
              </w:rPr>
            </w:pPr>
            <w:r>
              <w:rPr>
                <w:rFonts w:eastAsia="Arial Unicode MS"/>
              </w:rPr>
              <w:t xml:space="preserve">'fixed' means use the </w:t>
            </w:r>
            <w:r w:rsidR="00077579">
              <w:rPr>
                <w:rFonts w:eastAsia="Arial Unicode MS"/>
              </w:rPr>
              <w:t>XSD</w:t>
            </w:r>
            <w:r>
              <w:rPr>
                <w:rFonts w:eastAsia="Arial Unicode MS"/>
              </w:rPr>
              <w:t xml:space="preserve"> </w:t>
            </w:r>
            <w:proofErr w:type="spellStart"/>
            <w:r>
              <w:rPr>
                <w:rFonts w:eastAsia="Arial Unicode MS"/>
              </w:rPr>
              <w:t>maxOccurs</w:t>
            </w:r>
            <w:proofErr w:type="spellEnd"/>
            <w:r>
              <w:rPr>
                <w:rFonts w:eastAsia="Arial Unicode MS"/>
              </w:rPr>
              <w:t xml:space="preserve"> property. </w:t>
            </w:r>
          </w:p>
          <w:p w14:paraId="7DAC0700" w14:textId="77777777" w:rsidR="00A001B9" w:rsidRDefault="009D64FD">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4B959518" w14:textId="77777777" w:rsidR="00A001B9" w:rsidRDefault="009D64FD">
            <w:pPr>
              <w:rPr>
                <w:rFonts w:eastAsia="Arial Unicode MS"/>
              </w:rPr>
            </w:pPr>
            <w:r>
              <w:rPr>
                <w:rFonts w:eastAsia="Arial Unicode MS"/>
              </w:rPr>
              <w:t xml:space="preserve">'parsed' means that the number of occurrences is determined solely by speculative parsing. </w:t>
            </w:r>
          </w:p>
          <w:p w14:paraId="44858A91" w14:textId="6E23D969" w:rsidR="00A001B9" w:rsidRDefault="009D64FD">
            <w:pPr>
              <w:rPr>
                <w:rFonts w:eastAsia="Arial Unicode MS"/>
              </w:rPr>
            </w:pPr>
            <w:r>
              <w:rPr>
                <w:rFonts w:eastAsia="Arial Unicode MS"/>
              </w:rPr>
              <w:t xml:space="preserve">'implicit' means that the number of occurrences is determined by speculative parsing in conjunction with the </w:t>
            </w:r>
            <w:r w:rsidR="00077579">
              <w:rPr>
                <w:rFonts w:eastAsia="Arial Unicode MS"/>
              </w:rPr>
              <w:t>XSD</w:t>
            </w:r>
            <w:r>
              <w:rPr>
                <w:rFonts w:eastAsia="Arial Unicode MS"/>
              </w:rPr>
              <w:t xml:space="preserve"> minOccurs and </w:t>
            </w:r>
            <w:proofErr w:type="spellStart"/>
            <w:r>
              <w:rPr>
                <w:rFonts w:eastAsia="Arial Unicode MS"/>
              </w:rPr>
              <w:t>maxOccurs</w:t>
            </w:r>
            <w:proofErr w:type="spellEnd"/>
            <w:r>
              <w:rPr>
                <w:rFonts w:eastAsia="Arial Unicode MS"/>
              </w:rPr>
              <w:t xml:space="preserve"> properties.</w:t>
            </w:r>
          </w:p>
          <w:p w14:paraId="5221B624" w14:textId="77777777" w:rsidR="00A001B9" w:rsidRDefault="009D64FD">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72555845" w14:textId="79E6CF68" w:rsidR="00A001B9" w:rsidRDefault="009D64FD">
            <w:pPr>
              <w:rPr>
                <w:rFonts w:eastAsia="Arial Unicode MS"/>
              </w:rPr>
            </w:pPr>
            <w:r>
              <w:rPr>
                <w:rFonts w:eastAsia="Arial Unicode MS"/>
              </w:rPr>
              <w:t xml:space="preserve">These values are described in detail in section </w:t>
            </w:r>
            <w:r>
              <w:fldChar w:fldCharType="begin"/>
            </w:r>
            <w:r>
              <w:rPr>
                <w:rFonts w:eastAsia="Arial Unicode MS"/>
              </w:rPr>
              <w:instrText xml:space="preserve"> REF _Ref351049926 \r \h  \* MERGEFORMAT </w:instrText>
            </w:r>
            <w:r>
              <w:fldChar w:fldCharType="separate"/>
            </w:r>
            <w:r w:rsidR="002D29EA">
              <w:rPr>
                <w:rFonts w:eastAsia="Arial Unicode MS"/>
              </w:rPr>
              <w:t>16.1</w:t>
            </w:r>
            <w:r>
              <w:fldChar w:fldCharType="end"/>
            </w:r>
            <w:r>
              <w:rPr>
                <w:rFonts w:eastAsia="Arial Unicode MS"/>
              </w:rPr>
              <w:t>.</w:t>
            </w:r>
          </w:p>
          <w:p w14:paraId="4F283D0F"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p>
        </w:tc>
      </w:tr>
      <w:tr w:rsidR="00A001B9" w14:paraId="031B75C4"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0FA5379F" w14:textId="77777777" w:rsidR="00A001B9" w:rsidRDefault="009D64FD">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538EAD" w14:textId="77777777" w:rsidR="00A001B9" w:rsidRDefault="009D64FD">
            <w:pPr>
              <w:rPr>
                <w:rFonts w:eastAsia="Arial Unicode MS"/>
              </w:rPr>
            </w:pPr>
            <w:r>
              <w:rPr>
                <w:rFonts w:eastAsia="Arial Unicode MS"/>
              </w:rPr>
              <w:t>DFDL Expression</w:t>
            </w:r>
          </w:p>
          <w:p w14:paraId="30955A5D" w14:textId="77777777" w:rsidR="00A001B9" w:rsidRDefault="009D64FD">
            <w:pPr>
              <w:rPr>
                <w:rFonts w:eastAsia="Arial Unicode MS"/>
              </w:rPr>
            </w:pPr>
            <w:r>
              <w:rPr>
                <w:rFonts w:eastAsia="Arial Unicode MS" w:cs="Arial"/>
              </w:rPr>
              <w:t xml:space="preserve">Specifies </w:t>
            </w:r>
            <w:r>
              <w:rPr>
                <w:rFonts w:eastAsia="Arial Unicode MS"/>
              </w:rPr>
              <w:t>the number of occurrences of the element.</w:t>
            </w:r>
          </w:p>
          <w:p w14:paraId="6CB8819E" w14:textId="77777777" w:rsidR="00A001B9" w:rsidRDefault="009D64FD">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7D517073" w14:textId="77777777" w:rsidR="00A001B9" w:rsidRDefault="009D64FD">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3853D4E7"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A001B9" w14:paraId="27DBFE4F"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F819D7E" w14:textId="77777777" w:rsidR="00A001B9" w:rsidRDefault="009D64FD">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3A83DAF2" w14:textId="77777777" w:rsidR="00A001B9" w:rsidRDefault="009D64FD">
            <w:pPr>
              <w:rPr>
                <w:rFonts w:eastAsia="Arial Unicode MS"/>
              </w:rPr>
            </w:pPr>
            <w:r>
              <w:rPr>
                <w:rFonts w:eastAsia="MS Mincho"/>
                <w:lang w:eastAsia="ja-JP"/>
              </w:rPr>
              <w:t>List of DFDL Logical Values</w:t>
            </w:r>
            <w:r>
              <w:rPr>
                <w:rFonts w:eastAsia="Arial Unicode MS"/>
              </w:rPr>
              <w:t xml:space="preserve"> </w:t>
            </w:r>
          </w:p>
          <w:p w14:paraId="6F733D2B" w14:textId="77777777" w:rsidR="00A001B9" w:rsidRDefault="009D64FD">
            <w:pPr>
              <w:rPr>
                <w:rFonts w:eastAsia="Arial Unicode MS"/>
              </w:rPr>
            </w:pPr>
            <w:r>
              <w:rPr>
                <w:rFonts w:eastAsia="Arial Unicode MS"/>
              </w:rPr>
              <w:t xml:space="preserve">A whitespace separated list of logical values that specify  the alternative logical stop values for the element. </w:t>
            </w:r>
          </w:p>
          <w:p w14:paraId="32FE90DC" w14:textId="77777777" w:rsidR="00A001B9" w:rsidRDefault="009D64FD">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6B0813AC" w14:textId="77777777" w:rsidR="00A001B9" w:rsidRDefault="009D64FD">
            <w:pPr>
              <w:rPr>
                <w:rFonts w:eastAsia="Arial Unicode MS"/>
              </w:rPr>
            </w:pPr>
            <w:r>
              <w:rPr>
                <w:rFonts w:eastAsia="Arial Unicode MS"/>
              </w:rPr>
              <w:t>When parsing then if an occurrence of the element has a logical value that matches one of the values in this list then the parser must not expect any more occurrences of the element.</w:t>
            </w:r>
          </w:p>
          <w:p w14:paraId="2FE79FD4" w14:textId="77777777" w:rsidR="00A001B9" w:rsidRDefault="009D64FD">
            <w:pPr>
              <w:rPr>
                <w:ins w:id="8699" w:author="Mike Beckerle" w:date="2019-09-17T18:01:00Z"/>
                <w:rFonts w:eastAsia="Arial Unicode MS"/>
              </w:rPr>
            </w:pPr>
            <w:r>
              <w:rPr>
                <w:rFonts w:eastAsia="Arial Unicode MS"/>
              </w:rPr>
              <w:t xml:space="preserve">On unparsing the first value will be inserted as an additional final occurrence in the array after </w:t>
            </w:r>
            <w:proofErr w:type="gramStart"/>
            <w:r>
              <w:rPr>
                <w:rFonts w:eastAsia="Arial Unicode MS"/>
              </w:rPr>
              <w:t>all of</w:t>
            </w:r>
            <w:proofErr w:type="gramEnd"/>
            <w:r>
              <w:rPr>
                <w:rFonts w:eastAsia="Arial Unicode MS"/>
              </w:rPr>
              <w:t xml:space="preserve"> the occurrences in the </w:t>
            </w:r>
            <w:proofErr w:type="spellStart"/>
            <w:r>
              <w:rPr>
                <w:rFonts w:eastAsia="Arial Unicode MS"/>
              </w:rPr>
              <w:t>infoset</w:t>
            </w:r>
            <w:proofErr w:type="spellEnd"/>
            <w:r>
              <w:rPr>
                <w:rFonts w:eastAsia="Arial Unicode MS"/>
              </w:rPr>
              <w:t xml:space="preserve"> have been output.</w:t>
            </w:r>
          </w:p>
          <w:p w14:paraId="63EB42AF" w14:textId="77777777" w:rsidR="00A001B9" w:rsidRDefault="009D64FD">
            <w:pPr>
              <w:rPr>
                <w:rFonts w:eastAsia="Arial Unicode MS"/>
              </w:rPr>
            </w:pPr>
            <w:ins w:id="8700" w:author="Mike Beckerle" w:date="2019-09-17T18:01:00Z">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ins>
          </w:p>
          <w:p w14:paraId="536A1607"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3DB7E887" w14:textId="0B3F3F04" w:rsidR="00A001B9" w:rsidRDefault="009D64FD">
      <w:pPr>
        <w:pStyle w:val="Caption"/>
      </w:pPr>
      <w:bookmarkStart w:id="8701" w:name="_Ref157416759"/>
      <w:bookmarkStart w:id="8702" w:name="_Toc140549619"/>
      <w:bookmarkStart w:id="8703" w:name="_Toc130873647"/>
      <w:r>
        <w:t xml:space="preserve">Table </w:t>
      </w:r>
      <w:r w:rsidR="00342DB5">
        <w:fldChar w:fldCharType="begin"/>
      </w:r>
      <w:r w:rsidR="00342DB5">
        <w:instrText xml:space="preserve"> SEQ Table \* ARABIC </w:instrText>
      </w:r>
      <w:r w:rsidR="00342DB5">
        <w:fldChar w:fldCharType="separate"/>
      </w:r>
      <w:r w:rsidR="002D29EA">
        <w:rPr>
          <w:noProof/>
        </w:rPr>
        <w:t>53</w:t>
      </w:r>
      <w:r w:rsidR="00342DB5">
        <w:rPr>
          <w:noProof/>
        </w:rPr>
        <w:fldChar w:fldCharType="end"/>
      </w:r>
      <w:r>
        <w:t xml:space="preserve"> Properties for Array Elements and Optional Elements</w:t>
      </w:r>
    </w:p>
    <w:p w14:paraId="31CFA7AC" w14:textId="0BF02D28" w:rsidR="00A001B9" w:rsidRDefault="009D64FD">
      <w:r>
        <w:t xml:space="preserve">When </w:t>
      </w:r>
      <w:r w:rsidR="00077579">
        <w:t>XSD</w:t>
      </w:r>
      <w:r>
        <w:t xml:space="preserve"> minOccurs 1 and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342DB5">
        <w:fldChar w:fldCharType="begin"/>
      </w:r>
      <w:r w:rsidR="00342DB5">
        <w:instrText xml:space="preserve"> REF _Ref351050062 \w </w:instrText>
      </w:r>
      <w:r w:rsidR="00342DB5">
        <w:fldChar w:fldCharType="separate"/>
      </w:r>
      <w:r w:rsidR="002D29EA">
        <w:t>16.1.1</w:t>
      </w:r>
      <w:r w:rsidR="00342DB5">
        <w:fldChar w:fldCharType="end"/>
      </w:r>
      <w:r>
        <w:t>.</w:t>
      </w:r>
    </w:p>
    <w:p w14:paraId="06604662" w14:textId="77777777" w:rsidR="00A001B9" w:rsidRDefault="009D64FD">
      <w:pPr>
        <w:pStyle w:val="Heading2"/>
        <w:rPr>
          <w:rFonts w:eastAsia="Times New Roman"/>
        </w:rPr>
      </w:pPr>
      <w:bookmarkStart w:id="8704" w:name="_Toc27061125"/>
      <w:r>
        <w:rPr>
          <w:rFonts w:eastAsia="Times New Roman"/>
        </w:rPr>
        <w:t xml:space="preserve">The </w:t>
      </w:r>
      <w:bookmarkStart w:id="8705" w:name="_Toc351912881"/>
      <w:bookmarkStart w:id="8706" w:name="_Toc351914902"/>
      <w:bookmarkStart w:id="8707" w:name="_Toc351915368"/>
      <w:bookmarkStart w:id="8708" w:name="_Toc361231425"/>
      <w:bookmarkStart w:id="8709" w:name="_Toc361231951"/>
      <w:bookmarkStart w:id="8710" w:name="_Toc362445249"/>
      <w:bookmarkStart w:id="8711" w:name="_Toc363909216"/>
      <w:bookmarkStart w:id="8712" w:name="_Toc364463642"/>
      <w:bookmarkStart w:id="8713" w:name="_Toc366078246"/>
      <w:bookmarkStart w:id="8714" w:name="_Toc351912882"/>
      <w:bookmarkStart w:id="8715" w:name="_Toc351914903"/>
      <w:bookmarkStart w:id="8716" w:name="_Toc351915369"/>
      <w:bookmarkStart w:id="8717" w:name="_Toc361231426"/>
      <w:bookmarkStart w:id="8718" w:name="_Toc361231952"/>
      <w:bookmarkStart w:id="8719" w:name="_Toc362445250"/>
      <w:bookmarkStart w:id="8720" w:name="_Toc363909217"/>
      <w:bookmarkStart w:id="8721" w:name="_Toc364463643"/>
      <w:bookmarkStart w:id="8722" w:name="_Toc366078247"/>
      <w:bookmarkStart w:id="8723" w:name="_Toc351912883"/>
      <w:bookmarkStart w:id="8724" w:name="_Toc351914904"/>
      <w:bookmarkStart w:id="8725" w:name="_Toc351915370"/>
      <w:bookmarkStart w:id="8726" w:name="_Toc361231427"/>
      <w:bookmarkStart w:id="8727" w:name="_Toc361231953"/>
      <w:bookmarkStart w:id="8728" w:name="_Toc362445251"/>
      <w:bookmarkStart w:id="8729" w:name="_Toc363909218"/>
      <w:bookmarkStart w:id="8730" w:name="_Toc364463644"/>
      <w:bookmarkStart w:id="8731" w:name="_Toc366078248"/>
      <w:bookmarkStart w:id="8732" w:name="_dfdl:occursCountKind_property"/>
      <w:bookmarkStart w:id="8733" w:name="_Ref351049926"/>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proofErr w:type="spellStart"/>
      <w:r>
        <w:rPr>
          <w:rFonts w:eastAsia="Times New Roman"/>
        </w:rPr>
        <w:t>dfdl:occursCountKind</w:t>
      </w:r>
      <w:proofErr w:type="spellEnd"/>
      <w:r>
        <w:rPr>
          <w:rFonts w:eastAsia="Times New Roman"/>
        </w:rPr>
        <w:t xml:space="preserve"> property</w:t>
      </w:r>
      <w:bookmarkEnd w:id="8704"/>
      <w:bookmarkEnd w:id="8733"/>
    </w:p>
    <w:p w14:paraId="3678C95C" w14:textId="77777777" w:rsidR="00A001B9" w:rsidRDefault="009D64FD">
      <w:pPr>
        <w:pStyle w:val="Heading3"/>
      </w:pPr>
      <w:bookmarkStart w:id="8734" w:name="_Ref351050062"/>
      <w:bookmarkStart w:id="8735" w:name="_Toc27061126"/>
      <w:proofErr w:type="spellStart"/>
      <w:r>
        <w:t>dfdl:occursCountKind</w:t>
      </w:r>
      <w:proofErr w:type="spellEnd"/>
      <w:r>
        <w:t xml:space="preserve"> 'fixed'</w:t>
      </w:r>
      <w:bookmarkEnd w:id="8734"/>
      <w:bookmarkEnd w:id="8735"/>
    </w:p>
    <w:p w14:paraId="52D1AB42" w14:textId="7A4CA630"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w:t>
      </w:r>
      <w:r w:rsidR="00077579">
        <w:rPr>
          <w:rFonts w:eastAsia="Arial Unicode MS" w:cs="Arial"/>
        </w:rPr>
        <w:t>XSD</w:t>
      </w:r>
      <w:r>
        <w:rPr>
          <w:rFonts w:eastAsia="Arial Unicode MS" w:cs="Arial"/>
        </w:rPr>
        <w:t xml:space="preserve"> </w:t>
      </w:r>
      <w:proofErr w:type="spellStart"/>
      <w:r>
        <w:rPr>
          <w:rFonts w:eastAsia="Arial Unicode MS" w:cs="Arial"/>
        </w:rPr>
        <w:t>maxOccurs</w:t>
      </w:r>
      <w:proofErr w:type="spellEnd"/>
      <w:r>
        <w:rPr>
          <w:rFonts w:eastAsia="Arial Unicode MS" w:cs="Arial"/>
        </w:rPr>
        <w:t xml:space="preserve"> property. </w:t>
      </w:r>
    </w:p>
    <w:p w14:paraId="50A3DED7" w14:textId="77777777" w:rsidR="00A001B9" w:rsidRDefault="009D64FD">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ins w:id="8736" w:author="Mike Beckerle" w:date="2019-09-17T18:05: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37" w:author="Mike Beckerle" w:date="2019-09-17T18:05:00Z">
        <w:r>
          <w:rPr>
            <w:rFonts w:cs="Arial"/>
            <w:lang w:eastAsia="en-GB"/>
          </w:rPr>
          <w:t xml:space="preserve"> looked for in the data.</w:t>
        </w:r>
      </w:ins>
    </w:p>
    <w:p w14:paraId="39A8AC1B" w14:textId="77777777" w:rsidR="00A001B9" w:rsidRDefault="009D64FD">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proofErr w:type="spellStart"/>
      <w:r>
        <w:rPr>
          <w:rFonts w:eastAsia="Arial Unicode MS" w:cs="Arial"/>
        </w:rPr>
        <w:t>infoset</w:t>
      </w:r>
      <w:proofErr w:type="spellEnd"/>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w:t>
      </w:r>
      <w:ins w:id="8738" w:author="Mike Beckerle" w:date="2019-09-26T18:44:00Z">
        <w:r>
          <w:rPr>
            <w:rFonts w:eastAsia="Arial Unicode MS" w:cs="Arial"/>
          </w:rPr>
          <w:t xml:space="preserve">. The processor stops looking for more occurrence in the </w:t>
        </w:r>
        <w:proofErr w:type="spellStart"/>
        <w:r>
          <w:rPr>
            <w:rFonts w:eastAsia="Arial Unicode MS" w:cs="Arial"/>
          </w:rPr>
          <w:t>infoset</w:t>
        </w:r>
        <w:proofErr w:type="spellEnd"/>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ins>
      <w:del w:id="8739" w:author="Mike Beckerle" w:date="2019-09-26T18:44:00Z">
        <w:r>
          <w:rPr>
            <w:rFonts w:eastAsia="Arial Unicode MS" w:cs="Arial"/>
          </w:rPr>
          <w:delText xml:space="preserve">, or if more than maxOccurs occurrences are found. </w:delText>
        </w:r>
      </w:del>
      <w:ins w:id="8740" w:author="Mike Beckerle" w:date="2019-09-17T18:05: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w:t>
        </w:r>
      </w:ins>
      <w:r>
        <w:rPr>
          <w:rFonts w:cs="Arial"/>
          <w:lang w:eastAsia="en-GB"/>
        </w:rPr>
        <w:t xml:space="preserve">are </w:t>
      </w:r>
      <w:ins w:id="8741" w:author="Mike Beckerle" w:date="2019-09-17T18:05:00Z">
        <w:r>
          <w:rPr>
            <w:rFonts w:cs="Arial"/>
            <w:lang w:eastAsia="en-GB"/>
          </w:rPr>
          <w:t xml:space="preserve">looked for in the </w:t>
        </w:r>
        <w:proofErr w:type="spellStart"/>
        <w:r>
          <w:rPr>
            <w:rFonts w:cs="Arial"/>
            <w:lang w:eastAsia="en-GB"/>
          </w:rPr>
          <w:t>infoset</w:t>
        </w:r>
        <w:proofErr w:type="spellEnd"/>
        <w:r>
          <w:rPr>
            <w:rFonts w:cs="Arial"/>
            <w:lang w:eastAsia="en-GB"/>
          </w:rPr>
          <w:t xml:space="preserve"> or written.</w:t>
        </w:r>
      </w:ins>
    </w:p>
    <w:p w14:paraId="16DF6506" w14:textId="77777777" w:rsidR="00A001B9" w:rsidRDefault="009D64FD">
      <w:pPr>
        <w:rPr>
          <w:rFonts w:eastAsia="Arial Unicode MS" w:cs="Arial"/>
        </w:rPr>
      </w:pPr>
      <w:r>
        <w:rPr>
          <w:rFonts w:eastAsia="Arial Unicode MS" w:cs="Arial"/>
        </w:rPr>
        <w:t xml:space="preserve">It is a Schema Definition Error if minOccurs is not equal to </w:t>
      </w:r>
      <w:proofErr w:type="spellStart"/>
      <w:r>
        <w:rPr>
          <w:rFonts w:eastAsia="Arial Unicode MS" w:cs="Arial"/>
        </w:rPr>
        <w:t>maxOccurs</w:t>
      </w:r>
      <w:proofErr w:type="spellEnd"/>
      <w:r>
        <w:rPr>
          <w:rFonts w:eastAsia="Arial Unicode MS" w:cs="Arial"/>
        </w:rPr>
        <w:t xml:space="preserve">. </w:t>
      </w:r>
    </w:p>
    <w:p w14:paraId="13334929" w14:textId="77777777" w:rsidR="00A001B9" w:rsidRDefault="009D64FD">
      <w:pPr>
        <w:pStyle w:val="Heading3"/>
      </w:pPr>
      <w:bookmarkStart w:id="8742" w:name="_Toc27061127"/>
      <w:proofErr w:type="spellStart"/>
      <w:r>
        <w:t>dfdl:occursCountKind</w:t>
      </w:r>
      <w:proofErr w:type="spellEnd"/>
      <w:r>
        <w:t xml:space="preserve"> 'implicit'</w:t>
      </w:r>
      <w:bookmarkEnd w:id="8742"/>
    </w:p>
    <w:p w14:paraId="318A634A" w14:textId="0AE1421D"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w:t>
      </w:r>
      <w:r w:rsidR="00077579">
        <w:rPr>
          <w:rFonts w:eastAsia="Arial Unicode MS" w:cs="Arial"/>
        </w:rPr>
        <w:t>XSD</w:t>
      </w:r>
      <w:r>
        <w:rPr>
          <w:rFonts w:eastAsia="Arial Unicode MS" w:cs="Arial"/>
        </w:rPr>
        <w:t xml:space="preserve"> minOccurs and </w:t>
      </w:r>
      <w:r w:rsidR="00077579">
        <w:rPr>
          <w:rFonts w:eastAsia="Arial Unicode MS" w:cs="Arial"/>
        </w:rPr>
        <w:t>XSD</w:t>
      </w:r>
      <w:r>
        <w:rPr>
          <w:rFonts w:eastAsia="Arial Unicode MS" w:cs="Arial"/>
        </w:rPr>
        <w:t xml:space="preserve"> </w:t>
      </w:r>
      <w:proofErr w:type="spellStart"/>
      <w:r>
        <w:rPr>
          <w:rFonts w:eastAsia="Arial Unicode MS" w:cs="Arial"/>
        </w:rPr>
        <w:t>maxOccurs</w:t>
      </w:r>
      <w:proofErr w:type="spellEnd"/>
      <w:r>
        <w:rPr>
          <w:rFonts w:eastAsia="Arial Unicode MS" w:cs="Arial"/>
        </w:rPr>
        <w:t xml:space="preserve"> properties.</w:t>
      </w:r>
    </w:p>
    <w:p w14:paraId="250FECF8" w14:textId="77777777" w:rsidR="00A001B9" w:rsidRDefault="009D64FD">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minOccurs occurrences are found or defaulted. The parser stops looking for occurrences when either minOccurs have been found or defaulted and speculative parsing does not find another occurrence, or </w:t>
      </w:r>
      <w:proofErr w:type="spellStart"/>
      <w:r>
        <w:rPr>
          <w:rFonts w:eastAsia="Arial Unicode MS" w:cs="Arial"/>
        </w:rPr>
        <w:t>maxOccurs</w:t>
      </w:r>
      <w:proofErr w:type="spellEnd"/>
      <w:r>
        <w:rPr>
          <w:rFonts w:eastAsia="Arial Unicode MS" w:cs="Arial"/>
        </w:rPr>
        <w:t xml:space="preserve"> have been found or defaulted. </w:t>
      </w:r>
      <w:ins w:id="8743" w:author="Mike Beckerle" w:date="2019-09-17T18:06: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44" w:author="Mike Beckerle" w:date="2019-09-17T18:06:00Z">
        <w:r>
          <w:rPr>
            <w:rFonts w:cs="Arial"/>
            <w:lang w:eastAsia="en-GB"/>
          </w:rPr>
          <w:t xml:space="preserve"> looked for in the data.</w:t>
        </w:r>
      </w:ins>
    </w:p>
    <w:p w14:paraId="6F02ACD3" w14:textId="77777777" w:rsidR="00A001B9" w:rsidRDefault="009D64FD">
      <w:pPr>
        <w:rPr>
          <w:rFonts w:eastAsia="Arial Unicode MS" w:cs="Arial"/>
        </w:rPr>
      </w:pPr>
      <w:r>
        <w:rPr>
          <w:rFonts w:eastAsia="Arial Unicode MS" w:cs="Arial"/>
        </w:rPr>
        <w:t xml:space="preserve">When unparsing, up to </w:t>
      </w:r>
      <w:proofErr w:type="spellStart"/>
      <w:r>
        <w:rPr>
          <w:rFonts w:eastAsia="Arial Unicode MS" w:cs="Arial"/>
        </w:rPr>
        <w:t>maxOccurs</w:t>
      </w:r>
      <w:proofErr w:type="spellEnd"/>
      <w:r>
        <w:rPr>
          <w:rFonts w:eastAsia="Arial Unicode MS" w:cs="Arial"/>
        </w:rPr>
        <w:t xml:space="preserve"> occurrences are expected in the </w:t>
      </w:r>
      <w:proofErr w:type="spellStart"/>
      <w:r>
        <w:rPr>
          <w:rFonts w:eastAsia="Arial Unicode MS" w:cs="Arial"/>
        </w:rPr>
        <w:t>infoset</w:t>
      </w:r>
      <w:proofErr w:type="spellEnd"/>
      <w:r>
        <w:rPr>
          <w:rFonts w:eastAsia="Arial Unicode MS" w:cs="Arial"/>
        </w:rPr>
        <w:t>. It is a processing error if less than minOccurs occurrences are found or defaulted</w:t>
      </w:r>
      <w:ins w:id="8745" w:author="Mike Beckerle" w:date="2019-09-26T18:45:00Z">
        <w:r>
          <w:rPr>
            <w:rFonts w:eastAsia="Arial Unicode MS" w:cs="Arial"/>
          </w:rPr>
          <w:t>. The processor stops looking for more occurrence</w:t>
        </w:r>
      </w:ins>
      <w:r>
        <w:rPr>
          <w:rFonts w:eastAsia="Arial Unicode MS" w:cs="Arial"/>
        </w:rPr>
        <w:t>s</w:t>
      </w:r>
      <w:ins w:id="8746" w:author="Mike Beckerle" w:date="2019-09-26T18:45:00Z">
        <w:r>
          <w:rPr>
            <w:rFonts w:eastAsia="Arial Unicode MS" w:cs="Arial"/>
          </w:rPr>
          <w:t xml:space="preserve"> in the </w:t>
        </w:r>
        <w:proofErr w:type="spellStart"/>
        <w:r>
          <w:rPr>
            <w:rFonts w:eastAsia="Arial Unicode MS" w:cs="Arial"/>
          </w:rPr>
          <w:t>infoset</w:t>
        </w:r>
        <w:proofErr w:type="spellEnd"/>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ins>
      <w:del w:id="8747" w:author="Mike Beckerle" w:date="2019-09-26T18:45:00Z">
        <w:r>
          <w:rPr>
            <w:rFonts w:eastAsia="Arial Unicode MS" w:cs="Arial"/>
          </w:rPr>
          <w:delText xml:space="preserve">, or if more than maxOccurs occurrences are found. </w:delText>
        </w:r>
      </w:del>
      <w:ins w:id="8748" w:author="Mike Beckerle" w:date="2019-09-17T18:06: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49" w:author="Mike Beckerle" w:date="2019-09-17T18:06:00Z">
        <w:r>
          <w:rPr>
            <w:rFonts w:cs="Arial"/>
            <w:lang w:eastAsia="en-GB"/>
          </w:rPr>
          <w:t xml:space="preserve"> looked for in the </w:t>
        </w:r>
        <w:proofErr w:type="spellStart"/>
        <w:r>
          <w:rPr>
            <w:rFonts w:cs="Arial"/>
            <w:lang w:eastAsia="en-GB"/>
          </w:rPr>
          <w:t>infoset</w:t>
        </w:r>
        <w:proofErr w:type="spellEnd"/>
        <w:r>
          <w:rPr>
            <w:rFonts w:cs="Arial"/>
            <w:lang w:eastAsia="en-GB"/>
          </w:rPr>
          <w:t xml:space="preserve"> or written.</w:t>
        </w:r>
      </w:ins>
    </w:p>
    <w:p w14:paraId="54AD0679" w14:textId="77777777" w:rsidR="00A001B9" w:rsidRDefault="009D64FD">
      <w:pPr>
        <w:pStyle w:val="Heading3"/>
      </w:pPr>
      <w:bookmarkStart w:id="8750" w:name="_Toc27061128"/>
      <w:proofErr w:type="spellStart"/>
      <w:r>
        <w:t>dfdl:occursCountKind</w:t>
      </w:r>
      <w:proofErr w:type="spellEnd"/>
      <w:r>
        <w:t xml:space="preserve"> 'parsed'</w:t>
      </w:r>
      <w:bookmarkEnd w:id="8750"/>
    </w:p>
    <w:p w14:paraId="0CDE387C"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4429AF6F" w14:textId="29C4646D" w:rsidR="00A001B9" w:rsidRDefault="009D64FD">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w:t>
      </w:r>
      <w:r w:rsidR="00077579">
        <w:rPr>
          <w:rFonts w:eastAsia="Arial Unicode MS" w:cs="Arial"/>
        </w:rPr>
        <w:t>XSD</w:t>
      </w:r>
      <w:r>
        <w:rPr>
          <w:rFonts w:eastAsia="Arial Unicode MS" w:cs="Arial"/>
        </w:rPr>
        <w:t xml:space="preserve"> minOccurs occurrences are found or defaulted, or greater than </w:t>
      </w:r>
      <w:r w:rsidR="00077579">
        <w:rPr>
          <w:rFonts w:eastAsia="Arial Unicode MS" w:cs="Arial"/>
        </w:rPr>
        <w:t>XSD</w:t>
      </w:r>
      <w:r>
        <w:rPr>
          <w:rFonts w:eastAsia="Arial Unicode MS" w:cs="Arial"/>
        </w:rPr>
        <w:t xml:space="preserve"> </w:t>
      </w:r>
      <w:proofErr w:type="spellStart"/>
      <w:r>
        <w:rPr>
          <w:rFonts w:eastAsia="Arial Unicode MS" w:cs="Arial"/>
        </w:rPr>
        <w:t>maxOccurs</w:t>
      </w:r>
      <w:proofErr w:type="spellEnd"/>
      <w:r>
        <w:rPr>
          <w:rFonts w:eastAsia="Arial Unicode MS" w:cs="Arial"/>
        </w:rPr>
        <w:t xml:space="preserve"> occurrences are found.</w:t>
      </w:r>
    </w:p>
    <w:p w14:paraId="0E3C0C9E" w14:textId="77777777" w:rsidR="00A001B9" w:rsidRDefault="009D64FD">
      <w:pPr>
        <w:rPr>
          <w:rFonts w:eastAsia="Arial Unicode MS" w:cs="Arial"/>
        </w:rPr>
      </w:pPr>
      <w:r>
        <w:rPr>
          <w:rFonts w:eastAsia="Arial Unicode MS" w:cs="Arial"/>
        </w:rPr>
        <w:t xml:space="preserve">When unparsing, any number of occurrences is expected in the </w:t>
      </w:r>
      <w:proofErr w:type="spellStart"/>
      <w:r>
        <w:rPr>
          <w:rFonts w:eastAsia="Arial Unicode MS" w:cs="Arial"/>
        </w:rPr>
        <w:t>infoset</w:t>
      </w:r>
      <w:proofErr w:type="spellEnd"/>
      <w:r>
        <w:rPr>
          <w:rFonts w:eastAsia="Arial Unicode MS" w:cs="Arial"/>
        </w:rPr>
        <w:t xml:space="preserve">. If validation is enabled, it is a validation error if less than minOccurs occurrences are found or defaulted, or if more than </w:t>
      </w:r>
      <w:proofErr w:type="spellStart"/>
      <w:r>
        <w:rPr>
          <w:rFonts w:eastAsia="Arial Unicode MS" w:cs="Arial"/>
        </w:rPr>
        <w:t>maxOccurs</w:t>
      </w:r>
      <w:proofErr w:type="spellEnd"/>
      <w:r>
        <w:rPr>
          <w:rFonts w:eastAsia="Arial Unicode MS" w:cs="Arial"/>
        </w:rPr>
        <w:t xml:space="preserve"> occurrences are found. </w:t>
      </w:r>
    </w:p>
    <w:p w14:paraId="30BCD454" w14:textId="77777777" w:rsidR="00A001B9" w:rsidRDefault="009D64FD">
      <w:pPr>
        <w:pStyle w:val="Heading3"/>
      </w:pPr>
      <w:bookmarkStart w:id="8751" w:name="_Toc27061129"/>
      <w:proofErr w:type="spellStart"/>
      <w:r>
        <w:t>dfdl:occursCountKind</w:t>
      </w:r>
      <w:proofErr w:type="spellEnd"/>
      <w:r>
        <w:t xml:space="preserve"> 'expression'</w:t>
      </w:r>
      <w:bookmarkEnd w:id="8751"/>
    </w:p>
    <w:p w14:paraId="572A6691"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10ADB088" w14:textId="77C6E362" w:rsidR="00A001B9" w:rsidRDefault="009D64FD">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w:t>
      </w:r>
      <w:r w:rsidR="00077579">
        <w:rPr>
          <w:rFonts w:eastAsia="Arial Unicode MS" w:cs="Arial"/>
        </w:rPr>
        <w:t>XSD</w:t>
      </w:r>
      <w:r>
        <w:rPr>
          <w:rFonts w:eastAsia="Arial Unicode MS" w:cs="Arial"/>
        </w:rPr>
        <w:t xml:space="preserve"> minOccurs occurrences are found or defaulted, or more than </w:t>
      </w:r>
      <w:r w:rsidR="00077579">
        <w:rPr>
          <w:rFonts w:eastAsia="Arial Unicode MS" w:cs="Arial"/>
        </w:rPr>
        <w:t>XSD</w:t>
      </w:r>
      <w:r>
        <w:rPr>
          <w:rFonts w:eastAsia="Arial Unicode MS" w:cs="Arial"/>
        </w:rPr>
        <w:t xml:space="preserve"> </w:t>
      </w:r>
      <w:proofErr w:type="spellStart"/>
      <w:r>
        <w:rPr>
          <w:rFonts w:eastAsia="Arial Unicode MS" w:cs="Arial"/>
        </w:rPr>
        <w:t>maxOccurs</w:t>
      </w:r>
      <w:proofErr w:type="spellEnd"/>
      <w:r>
        <w:rPr>
          <w:rFonts w:eastAsia="Arial Unicode MS" w:cs="Arial"/>
        </w:rPr>
        <w:t xml:space="preserve"> occurrences are found.</w:t>
      </w:r>
      <w:ins w:id="8752" w:author="Mike Beckerle" w:date="2019-09-17T18:07:00Z">
        <w:r>
          <w:rPr>
            <w:rFonts w:eastAsia="Arial Unicode MS" w:cs="Arial"/>
          </w:rPr>
          <w:t xml:space="preserve">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w:t>
        </w:r>
      </w:ins>
      <w:r>
        <w:rPr>
          <w:rFonts w:cs="Arial"/>
          <w:lang w:eastAsia="en-GB"/>
        </w:rPr>
        <w:t xml:space="preserve"> are</w:t>
      </w:r>
      <w:ins w:id="8753" w:author="Mike Beckerle" w:date="2019-09-17T18:07:00Z">
        <w:r>
          <w:rPr>
            <w:rFonts w:cs="Arial"/>
            <w:lang w:eastAsia="en-GB"/>
          </w:rPr>
          <w:t xml:space="preserve"> looked for in the data.</w:t>
        </w:r>
      </w:ins>
    </w:p>
    <w:p w14:paraId="7259FB70" w14:textId="77777777" w:rsidR="00A001B9" w:rsidRDefault="009D64FD">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proofErr w:type="spellStart"/>
      <w:r>
        <w:rPr>
          <w:rFonts w:eastAsia="Arial Unicode MS" w:cs="Arial"/>
          <w:lang w:val="en-GB" w:eastAsia="ja-JP"/>
        </w:rPr>
        <w:t>infoset</w:t>
      </w:r>
      <w:proofErr w:type="spellEnd"/>
      <w:r>
        <w:rPr>
          <w:rFonts w:eastAsia="Arial Unicode MS" w:cs="Arial"/>
          <w:lang w:val="en-GB" w:eastAsia="ja-JP"/>
        </w:rPr>
        <w:t xml:space="preserve">. If validation is enabled, it is a validation error if less than minOccurs occurrences are found or defaulted, or if more than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proofErr w:type="gramStart"/>
      <w:r>
        <w:rPr>
          <w:rFonts w:eastAsia="Arial Unicode MS" w:cs="Arial"/>
          <w:lang w:val="en-GB" w:eastAsia="ja-JP"/>
        </w:rPr>
        <w:t>dfdl:occurs</w:t>
      </w:r>
      <w:proofErr w:type="spellEnd"/>
      <w:proofErr w:type="gram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 The ‘count’ is the number of occurrences in the augmented </w:t>
      </w:r>
      <w:proofErr w:type="spellStart"/>
      <w:r>
        <w:rPr>
          <w:rFonts w:eastAsia="Arial Unicode MS" w:cs="Arial"/>
          <w:lang w:val="en-GB" w:eastAsia="ja-JP"/>
        </w:rPr>
        <w:t>infoset</w:t>
      </w:r>
      <w:proofErr w:type="spellEnd"/>
      <w:r>
        <w:rPr>
          <w:rFonts w:eastAsia="Arial Unicode MS" w:cs="Arial"/>
          <w:lang w:val="en-GB" w:eastAsia="ja-JP"/>
        </w:rPr>
        <w:t>.</w:t>
      </w:r>
    </w:p>
    <w:p w14:paraId="010FF413" w14:textId="77777777" w:rsidR="00A001B9" w:rsidRDefault="009D64FD">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5C131E18" w14:textId="77777777" w:rsidR="00A001B9" w:rsidRDefault="009D64FD">
      <w:pPr>
        <w:pStyle w:val="Heading3"/>
      </w:pPr>
      <w:bookmarkStart w:id="8754" w:name="_Toc27061130"/>
      <w:proofErr w:type="spellStart"/>
      <w:r>
        <w:t>dfdl:occursCountKind</w:t>
      </w:r>
      <w:proofErr w:type="spellEnd"/>
      <w:r>
        <w:t xml:space="preserve"> '</w:t>
      </w:r>
      <w:proofErr w:type="spellStart"/>
      <w:r>
        <w:t>stopValue</w:t>
      </w:r>
      <w:proofErr w:type="spellEnd"/>
      <w:r>
        <w:t>'</w:t>
      </w:r>
      <w:bookmarkEnd w:id="8754"/>
    </w:p>
    <w:p w14:paraId="64766A77"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xml:space="preserve">' should be used when the </w:t>
      </w:r>
      <w:proofErr w:type="spellStart"/>
      <w:r>
        <w:rPr>
          <w:rFonts w:cs="Arial"/>
        </w:rPr>
        <w:t>the</w:t>
      </w:r>
      <w:proofErr w:type="spellEnd"/>
      <w:r>
        <w:rPr>
          <w:rFonts w:cs="Arial"/>
        </w:rPr>
        <w:t xml:space="preserve"> end of the array is signaled by an occurrence having a logical value that is equal to one of the specified 'stop values'</w:t>
      </w:r>
      <w:r>
        <w:rPr>
          <w:rFonts w:eastAsia="Arial Unicode MS" w:cs="Arial"/>
        </w:rPr>
        <w:t xml:space="preserve">. </w:t>
      </w:r>
    </w:p>
    <w:p w14:paraId="2DDF442D" w14:textId="4A9009BA" w:rsidR="00A001B9" w:rsidRDefault="009D64FD">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w:t>
      </w:r>
      <w:r w:rsidR="00077579">
        <w:rPr>
          <w:rFonts w:eastAsia="Arial Unicode MS" w:cs="Arial"/>
        </w:rPr>
        <w:t>XSD</w:t>
      </w:r>
      <w:r>
        <w:rPr>
          <w:rFonts w:eastAsia="Arial Unicode MS" w:cs="Arial"/>
        </w:rPr>
        <w:t xml:space="preserve"> minOccurs occurrences are found or defaulted, or more than </w:t>
      </w:r>
      <w:r w:rsidR="00077579">
        <w:rPr>
          <w:rFonts w:eastAsia="Arial Unicode MS" w:cs="Arial"/>
        </w:rPr>
        <w:t>XSD</w:t>
      </w:r>
      <w:r>
        <w:rPr>
          <w:rFonts w:eastAsia="Arial Unicode MS" w:cs="Arial"/>
        </w:rPr>
        <w:t xml:space="preserve"> </w:t>
      </w:r>
      <w:proofErr w:type="spellStart"/>
      <w:r>
        <w:rPr>
          <w:rFonts w:eastAsia="Arial Unicode MS" w:cs="Arial"/>
        </w:rPr>
        <w:t>maxOccurs</w:t>
      </w:r>
      <w:proofErr w:type="spellEnd"/>
      <w:r>
        <w:rPr>
          <w:rFonts w:eastAsia="Arial Unicode MS" w:cs="Arial"/>
        </w:rPr>
        <w:t xml:space="preserve"> occurrences are found, not including the stop value. </w:t>
      </w:r>
    </w:p>
    <w:p w14:paraId="6947503B" w14:textId="77777777" w:rsidR="00A001B9" w:rsidRDefault="009D64FD">
      <w:pPr>
        <w:rPr>
          <w:rFonts w:eastAsia="Arial Unicode MS" w:cs="Arial"/>
        </w:rPr>
      </w:pPr>
      <w:r>
        <w:rPr>
          <w:rFonts w:eastAsia="Arial Unicode MS" w:cs="Arial"/>
        </w:rPr>
        <w:t xml:space="preserve">When unparsing, the behavior is the same as for 'parsed', with the addition that a stop value occurrence is output after the last </w:t>
      </w:r>
      <w:proofErr w:type="spellStart"/>
      <w:r>
        <w:rPr>
          <w:rFonts w:eastAsia="Arial Unicode MS" w:cs="Arial"/>
        </w:rPr>
        <w:t>infoset</w:t>
      </w:r>
      <w:proofErr w:type="spellEnd"/>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w:t>
      </w:r>
      <w:proofErr w:type="gramStart"/>
      <w:r>
        <w:rPr>
          <w:rFonts w:eastAsia="Arial Unicode MS" w:cs="Arial"/>
        </w:rPr>
        <w:t>values</w:t>
      </w:r>
      <w:proofErr w:type="gramEnd"/>
      <w:r>
        <w:rPr>
          <w:rFonts w:eastAsia="Arial Unicode MS" w:cs="Arial"/>
        </w:rPr>
        <w:t xml:space="preserve"> then the first is used. </w:t>
      </w:r>
    </w:p>
    <w:p w14:paraId="6FDDD820" w14:textId="77777777" w:rsidR="00A001B9" w:rsidRDefault="009D64FD">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proofErr w:type="spellStart"/>
      <w:r>
        <w:rPr>
          <w:rFonts w:eastAsia="Arial Unicode MS" w:cs="Arial"/>
        </w:rPr>
        <w:t>infoset</w:t>
      </w:r>
      <w:proofErr w:type="spellEnd"/>
      <w:r>
        <w:rPr>
          <w:rFonts w:eastAsia="Arial Unicode MS" w:cs="Arial"/>
        </w:rPr>
        <w:t xml:space="preserve"> when parsing. It is a processing error if a stop value is found in the </w:t>
      </w:r>
      <w:proofErr w:type="spellStart"/>
      <w:r>
        <w:rPr>
          <w:rFonts w:eastAsia="Arial Unicode MS" w:cs="Arial"/>
        </w:rPr>
        <w:t>infoset</w:t>
      </w:r>
      <w:proofErr w:type="spellEnd"/>
      <w:r>
        <w:rPr>
          <w:rFonts w:eastAsia="Arial Unicode MS" w:cs="Arial"/>
        </w:rPr>
        <w:t xml:space="preserve"> when unparsing. (This </w:t>
      </w:r>
      <w:proofErr w:type="gramStart"/>
      <w:r>
        <w:rPr>
          <w:rFonts w:eastAsia="Arial Unicode MS" w:cs="Arial"/>
        </w:rPr>
        <w:t>insures</w:t>
      </w:r>
      <w:proofErr w:type="gramEnd"/>
      <w:r>
        <w:rPr>
          <w:rFonts w:eastAsia="Arial Unicode MS" w:cs="Arial"/>
        </w:rPr>
        <w:t xml:space="preserve"> that the array can be reparsed, as the stop value will be placed automatically and only at the end.)</w:t>
      </w:r>
    </w:p>
    <w:p w14:paraId="2CB924A9" w14:textId="77777777" w:rsidR="00A001B9" w:rsidRDefault="009D64FD">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55C02390" w14:textId="77777777" w:rsidR="00A001B9" w:rsidRDefault="009D64FD">
      <w:pPr>
        <w:rPr>
          <w:rFonts w:eastAsia="Arial Unicode MS" w:cs="Arial"/>
        </w:rPr>
      </w:pPr>
      <w:r>
        <w:rPr>
          <w:rFonts w:eastAsia="Arial Unicode MS" w:cs="Arial"/>
        </w:rPr>
        <w:t xml:space="preserve">It is a Schema Definition Error if the type of the element is complex. </w:t>
      </w:r>
    </w:p>
    <w:p w14:paraId="47211FAF" w14:textId="77777777" w:rsidR="00A001B9" w:rsidRDefault="009D64FD">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5CC94447" w14:textId="77777777" w:rsidR="00A001B9" w:rsidRDefault="009D64FD">
      <w:pPr>
        <w:pStyle w:val="Heading2"/>
        <w:rPr>
          <w:rFonts w:eastAsia="Times New Roman"/>
        </w:rPr>
      </w:pPr>
      <w:bookmarkStart w:id="8755" w:name="_Toc351912890"/>
      <w:bookmarkStart w:id="8756" w:name="_Toc351914911"/>
      <w:bookmarkStart w:id="8757" w:name="_Toc351915377"/>
      <w:bookmarkStart w:id="8758" w:name="_Toc361231434"/>
      <w:bookmarkStart w:id="8759" w:name="_Toc361231960"/>
      <w:bookmarkStart w:id="8760" w:name="_Toc362445258"/>
      <w:bookmarkStart w:id="8761" w:name="_Toc363909225"/>
      <w:bookmarkStart w:id="8762" w:name="_Toc364463651"/>
      <w:bookmarkStart w:id="8763" w:name="_Toc366078255"/>
      <w:bookmarkStart w:id="8764" w:name="_Toc366078870"/>
      <w:bookmarkStart w:id="8765" w:name="_Toc366079855"/>
      <w:bookmarkStart w:id="8766" w:name="_Toc366080467"/>
      <w:bookmarkStart w:id="8767" w:name="_Toc366081076"/>
      <w:bookmarkStart w:id="8768" w:name="_Toc366505416"/>
      <w:bookmarkStart w:id="8769" w:name="_Toc366508785"/>
      <w:bookmarkStart w:id="8770" w:name="_Toc366513286"/>
      <w:bookmarkStart w:id="8771" w:name="_Toc366574475"/>
      <w:bookmarkStart w:id="8772" w:name="_Toc366578268"/>
      <w:bookmarkStart w:id="8773" w:name="_Toc366578862"/>
      <w:bookmarkStart w:id="8774" w:name="_Toc366579454"/>
      <w:bookmarkStart w:id="8775" w:name="_Toc366580045"/>
      <w:bookmarkStart w:id="8776" w:name="_Toc366580637"/>
      <w:bookmarkStart w:id="8777" w:name="_Toc366581228"/>
      <w:bookmarkStart w:id="8778" w:name="_Toc366581820"/>
      <w:bookmarkStart w:id="8779" w:name="_Toc177399123"/>
      <w:bookmarkStart w:id="8780" w:name="_Toc175057410"/>
      <w:bookmarkStart w:id="8781" w:name="_Toc199516354"/>
      <w:bookmarkStart w:id="8782" w:name="_Toc194984016"/>
      <w:bookmarkStart w:id="8783" w:name="_Toc243112858"/>
      <w:bookmarkStart w:id="8784" w:name="_Toc27061131"/>
      <w:bookmarkStart w:id="8785" w:name="_Toc349042809"/>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r>
        <w:rPr>
          <w:rFonts w:eastAsia="Times New Roman"/>
        </w:rPr>
        <w:t>Default Values</w:t>
      </w:r>
      <w:bookmarkEnd w:id="8779"/>
      <w:bookmarkEnd w:id="8780"/>
      <w:bookmarkEnd w:id="8781"/>
      <w:bookmarkEnd w:id="8782"/>
      <w:bookmarkEnd w:id="8783"/>
      <w:r>
        <w:rPr>
          <w:rFonts w:eastAsia="Times New Roman"/>
        </w:rPr>
        <w:t xml:space="preserve"> for Arrays</w:t>
      </w:r>
      <w:bookmarkEnd w:id="8784"/>
      <w:r>
        <w:rPr>
          <w:rFonts w:eastAsia="Times New Roman"/>
        </w:rPr>
        <w:t xml:space="preserve"> </w:t>
      </w:r>
      <w:bookmarkEnd w:id="8785"/>
    </w:p>
    <w:p w14:paraId="304D517A" w14:textId="035ACADB" w:rsidR="00A001B9" w:rsidRDefault="009D64FD">
      <w:r>
        <w:t xml:space="preserve">When parsing, required occurrences that have empty representation may trigger the application of a default value, as described in Section </w:t>
      </w:r>
      <w:r>
        <w:fldChar w:fldCharType="begin"/>
      </w:r>
      <w:r>
        <w:instrText xml:space="preserve"> REF _Ref351913987 \w \h </w:instrText>
      </w:r>
      <w:r>
        <w:fldChar w:fldCharType="separate"/>
      </w:r>
      <w:r w:rsidR="002D29EA">
        <w:t>9.4.2</w:t>
      </w:r>
      <w:r>
        <w:fldChar w:fldCharType="end"/>
      </w:r>
      <w:r>
        <w:t xml:space="preserve"> </w:t>
      </w:r>
      <w:r>
        <w:fldChar w:fldCharType="begin"/>
      </w:r>
      <w:r>
        <w:instrText xml:space="preserve"> REF _Ref366081769 \h </w:instrText>
      </w:r>
      <w:r>
        <w:fldChar w:fldCharType="separate"/>
      </w:r>
      <w:r w:rsidR="002D29EA">
        <w:t>Element Defaults When Parsing</w:t>
      </w:r>
      <w:r>
        <w:fldChar w:fldCharType="end"/>
      </w:r>
      <w:r>
        <w:t>.</w:t>
      </w:r>
    </w:p>
    <w:p w14:paraId="213B8E90" w14:textId="59336B17" w:rsidR="00A001B9" w:rsidRDefault="009D64FD">
      <w:r>
        <w:t xml:space="preserve">When unparsing, required occurrences that are missing from the </w:t>
      </w:r>
      <w:proofErr w:type="spellStart"/>
      <w:r>
        <w:t>infoset</w:t>
      </w:r>
      <w:proofErr w:type="spellEnd"/>
      <w:r>
        <w:t xml:space="preserve"> may trigger the application of a default value, as described in Section </w:t>
      </w:r>
      <w:r>
        <w:fldChar w:fldCharType="begin"/>
      </w:r>
      <w:r>
        <w:instrText xml:space="preserve"> REF _Ref351914031 \r \h </w:instrText>
      </w:r>
      <w:r>
        <w:fldChar w:fldCharType="separate"/>
      </w:r>
      <w:r w:rsidR="002D29EA">
        <w:t>9.4.3</w:t>
      </w:r>
      <w:r>
        <w:fldChar w:fldCharType="end"/>
      </w:r>
      <w:r>
        <w:t xml:space="preserve"> </w:t>
      </w:r>
      <w:r>
        <w:fldChar w:fldCharType="begin"/>
      </w:r>
      <w:r>
        <w:instrText xml:space="preserve"> REF _Ref351914022 \h </w:instrText>
      </w:r>
      <w:r>
        <w:fldChar w:fldCharType="separate"/>
      </w:r>
      <w:r w:rsidR="002D29EA">
        <w:t>Element Defaults When Unparsing</w:t>
      </w:r>
      <w:r>
        <w:fldChar w:fldCharType="end"/>
      </w:r>
      <w:r>
        <w:t>.</w:t>
      </w:r>
      <w:bookmarkStart w:id="8786" w:name="_Toc322911395"/>
      <w:bookmarkStart w:id="8787" w:name="_Toc322911711"/>
      <w:bookmarkStart w:id="8788" w:name="_Toc322911956"/>
      <w:bookmarkStart w:id="8789" w:name="_Toc322912250"/>
      <w:bookmarkStart w:id="8790" w:name="_Toc329093111"/>
      <w:bookmarkStart w:id="8791" w:name="_Toc332701624"/>
      <w:bookmarkStart w:id="8792" w:name="_Toc332701928"/>
      <w:bookmarkStart w:id="8793" w:name="_Toc332711727"/>
      <w:bookmarkStart w:id="8794" w:name="_Toc332712029"/>
      <w:bookmarkStart w:id="8795" w:name="_Toc332712330"/>
      <w:bookmarkStart w:id="8796" w:name="_Toc332724246"/>
      <w:bookmarkStart w:id="8797" w:name="_Toc332724546"/>
      <w:bookmarkStart w:id="8798" w:name="_Toc341102842"/>
      <w:bookmarkStart w:id="8799" w:name="_Toc347241577"/>
      <w:bookmarkStart w:id="8800" w:name="_Toc347744770"/>
      <w:bookmarkStart w:id="8801" w:name="_Toc348984553"/>
      <w:bookmarkStart w:id="8802" w:name="_Toc348984858"/>
      <w:bookmarkStart w:id="8803" w:name="_Toc349038022"/>
      <w:bookmarkStart w:id="8804" w:name="_Toc349038324"/>
      <w:bookmarkStart w:id="8805" w:name="_Toc349042810"/>
      <w:bookmarkStart w:id="8806" w:name="_Toc349642223"/>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p>
    <w:p w14:paraId="04D8EA9B" w14:textId="0B8D0386" w:rsidR="00A001B9" w:rsidRDefault="009D64FD">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fldChar w:fldCharType="begin"/>
      </w:r>
      <w:r>
        <w:instrText xml:space="preserve"> REF _Ref351914183 \r \h </w:instrText>
      </w:r>
      <w:r>
        <w:fldChar w:fldCharType="separate"/>
      </w:r>
      <w:r w:rsidR="002D29EA">
        <w:t>9.4</w:t>
      </w:r>
      <w:r>
        <w:fldChar w:fldCharType="end"/>
      </w:r>
      <w:r>
        <w:t xml:space="preserve"> </w:t>
      </w:r>
      <w:r>
        <w:fldChar w:fldCharType="begin"/>
      </w:r>
      <w:r>
        <w:instrText xml:space="preserve"> REF _Ref362447391 \h </w:instrText>
      </w:r>
      <w:r>
        <w:fldChar w:fldCharType="separate"/>
      </w:r>
      <w:r w:rsidR="002D29EA">
        <w:t>Element Defaults</w:t>
      </w:r>
      <w:r>
        <w:fldChar w:fldCharType="end"/>
      </w:r>
      <w:r>
        <w:t xml:space="preserve"> contains the details.</w:t>
      </w:r>
    </w:p>
    <w:p w14:paraId="10ACE9F1" w14:textId="77777777" w:rsidR="00A001B9" w:rsidRDefault="009D64FD">
      <w:pPr>
        <w:pStyle w:val="Heading2"/>
        <w:rPr>
          <w:rFonts w:eastAsia="Times New Roman"/>
        </w:rPr>
      </w:pPr>
      <w:bookmarkStart w:id="8807" w:name="_Toc349042812"/>
      <w:bookmarkStart w:id="8808" w:name="_Toc243112860"/>
      <w:bookmarkStart w:id="8809" w:name="_Toc27061132"/>
      <w:bookmarkEnd w:id="8696"/>
      <w:bookmarkEnd w:id="8697"/>
      <w:bookmarkEnd w:id="8698"/>
      <w:bookmarkEnd w:id="8701"/>
      <w:bookmarkEnd w:id="8702"/>
      <w:bookmarkEnd w:id="8703"/>
      <w:r>
        <w:rPr>
          <w:rFonts w:eastAsia="Times New Roman"/>
        </w:rPr>
        <w:t>Arrays with DFDL Expressions</w:t>
      </w:r>
      <w:bookmarkEnd w:id="8807"/>
      <w:bookmarkEnd w:id="8808"/>
      <w:bookmarkEnd w:id="8809"/>
    </w:p>
    <w:p w14:paraId="54978DC7" w14:textId="77777777" w:rsidR="00A001B9" w:rsidRDefault="009D64FD">
      <w:r>
        <w:t xml:space="preserve">If the value of a DFDL property of an array element (other than </w:t>
      </w:r>
      <w:proofErr w:type="spellStart"/>
      <w:r>
        <w:t>dfdl:occursCount</w:t>
      </w:r>
      <w:proofErr w:type="spellEnd"/>
      <w:r>
        <w:t xml:space="preserve">) is given by a DFDL Expression, then the expression must be re-evaluated for each occurrence of the element in case the value changes. </w:t>
      </w:r>
    </w:p>
    <w:p w14:paraId="5526F338" w14:textId="77777777" w:rsidR="00A001B9" w:rsidRDefault="009D64FD">
      <w:pPr>
        <w:pStyle w:val="Heading2"/>
        <w:rPr>
          <w:rFonts w:eastAsia="Times New Roman"/>
        </w:rPr>
      </w:pPr>
      <w:bookmarkStart w:id="8810" w:name="_Toc349042813"/>
      <w:bookmarkStart w:id="8811" w:name="_Ref351914286"/>
      <w:bookmarkStart w:id="8812" w:name="_Toc27061133"/>
      <w:r>
        <w:rPr>
          <w:rFonts w:eastAsia="Times New Roman"/>
        </w:rPr>
        <w:t>Points of Uncertainty</w:t>
      </w:r>
      <w:bookmarkEnd w:id="8810"/>
      <w:bookmarkEnd w:id="8811"/>
      <w:bookmarkEnd w:id="8812"/>
    </w:p>
    <w:p w14:paraId="524D82B6" w14:textId="4F6FDE5A" w:rsidR="00A001B9" w:rsidRDefault="009D64FD">
      <w:r>
        <w:t xml:space="preserve">Arrays can have points of uncertainty depending on the value of </w:t>
      </w:r>
      <w:proofErr w:type="spellStart"/>
      <w:r>
        <w:t>dfdl:occursCountKind</w:t>
      </w:r>
      <w:proofErr w:type="spellEnd"/>
      <w:r>
        <w:t xml:space="preserve">. See Section </w:t>
      </w:r>
      <w:r>
        <w:fldChar w:fldCharType="begin"/>
      </w:r>
      <w:r>
        <w:instrText xml:space="preserve"> REF _Ref362445434 \r \h </w:instrText>
      </w:r>
      <w:r>
        <w:fldChar w:fldCharType="separate"/>
      </w:r>
      <w:r w:rsidR="002D29EA">
        <w:t>9.3.3</w:t>
      </w:r>
      <w:r>
        <w:fldChar w:fldCharType="end"/>
      </w:r>
      <w:r>
        <w:t xml:space="preserve"> </w:t>
      </w:r>
      <w:r>
        <w:fldChar w:fldCharType="begin"/>
      </w:r>
      <w:r>
        <w:instrText xml:space="preserve"> REF _Ref362445434 \h </w:instrText>
      </w:r>
      <w:r>
        <w:fldChar w:fldCharType="separate"/>
      </w:r>
      <w:r w:rsidR="002D29EA">
        <w:t>Points of Uncertainty</w:t>
      </w:r>
      <w:r>
        <w:fldChar w:fldCharType="end"/>
      </w:r>
      <w:r>
        <w:t xml:space="preserve"> for details.  </w:t>
      </w:r>
    </w:p>
    <w:p w14:paraId="029C5205" w14:textId="77777777" w:rsidR="00A001B9" w:rsidRDefault="009D64FD">
      <w:pPr>
        <w:pStyle w:val="Heading2"/>
        <w:rPr>
          <w:rFonts w:eastAsia="Times New Roman"/>
        </w:rPr>
      </w:pPr>
      <w:bookmarkStart w:id="8813" w:name="_Toc361231438"/>
      <w:bookmarkStart w:id="8814" w:name="_Toc361231964"/>
      <w:bookmarkStart w:id="8815" w:name="_Toc362445262"/>
      <w:bookmarkStart w:id="8816" w:name="_Toc363909229"/>
      <w:bookmarkStart w:id="8817" w:name="_Toc364463655"/>
      <w:bookmarkStart w:id="8818" w:name="_Toc366078259"/>
      <w:bookmarkStart w:id="8819" w:name="_Toc366078874"/>
      <w:bookmarkStart w:id="8820" w:name="_Toc366079859"/>
      <w:bookmarkStart w:id="8821" w:name="_Toc366080471"/>
      <w:bookmarkStart w:id="8822" w:name="_Toc366081080"/>
      <w:bookmarkStart w:id="8823" w:name="_Toc366505420"/>
      <w:bookmarkStart w:id="8824" w:name="_Toc366508789"/>
      <w:bookmarkStart w:id="8825" w:name="_Toc366513290"/>
      <w:bookmarkStart w:id="8826" w:name="_Toc366574479"/>
      <w:bookmarkStart w:id="8827" w:name="_Toc366578272"/>
      <w:bookmarkStart w:id="8828" w:name="_Toc366578866"/>
      <w:bookmarkStart w:id="8829" w:name="_Toc366579458"/>
      <w:bookmarkStart w:id="8830" w:name="_Toc366580049"/>
      <w:bookmarkStart w:id="8831" w:name="_Toc366580641"/>
      <w:bookmarkStart w:id="8832" w:name="_Toc366581232"/>
      <w:bookmarkStart w:id="8833" w:name="_Toc366581824"/>
      <w:bookmarkStart w:id="8834" w:name="_Toc361231439"/>
      <w:bookmarkStart w:id="8835" w:name="_Toc361231965"/>
      <w:bookmarkStart w:id="8836" w:name="_Toc362445263"/>
      <w:bookmarkStart w:id="8837" w:name="_Toc363909230"/>
      <w:bookmarkStart w:id="8838" w:name="_Toc364463656"/>
      <w:bookmarkStart w:id="8839" w:name="_Toc366078260"/>
      <w:bookmarkStart w:id="8840" w:name="_Toc366078875"/>
      <w:bookmarkStart w:id="8841" w:name="_Toc366079860"/>
      <w:bookmarkStart w:id="8842" w:name="_Toc366080472"/>
      <w:bookmarkStart w:id="8843" w:name="_Toc366081081"/>
      <w:bookmarkStart w:id="8844" w:name="_Toc366505421"/>
      <w:bookmarkStart w:id="8845" w:name="_Toc366508790"/>
      <w:bookmarkStart w:id="8846" w:name="_Toc366513291"/>
      <w:bookmarkStart w:id="8847" w:name="_Toc366574480"/>
      <w:bookmarkStart w:id="8848" w:name="_Toc366578273"/>
      <w:bookmarkStart w:id="8849" w:name="_Toc366578867"/>
      <w:bookmarkStart w:id="8850" w:name="_Toc366579459"/>
      <w:bookmarkStart w:id="8851" w:name="_Toc366580050"/>
      <w:bookmarkStart w:id="8852" w:name="_Toc366580642"/>
      <w:bookmarkStart w:id="8853" w:name="_Toc366581233"/>
      <w:bookmarkStart w:id="8854" w:name="_Toc366581825"/>
      <w:bookmarkStart w:id="8855" w:name="_Toc361231440"/>
      <w:bookmarkStart w:id="8856" w:name="_Toc361231966"/>
      <w:bookmarkStart w:id="8857" w:name="_Toc362445264"/>
      <w:bookmarkStart w:id="8858" w:name="_Toc363909231"/>
      <w:bookmarkStart w:id="8859" w:name="_Toc364463657"/>
      <w:bookmarkStart w:id="8860" w:name="_Toc366078261"/>
      <w:bookmarkStart w:id="8861" w:name="_Toc366078876"/>
      <w:bookmarkStart w:id="8862" w:name="_Toc366079861"/>
      <w:bookmarkStart w:id="8863" w:name="_Toc366080473"/>
      <w:bookmarkStart w:id="8864" w:name="_Toc366081082"/>
      <w:bookmarkStart w:id="8865" w:name="_Toc366505422"/>
      <w:bookmarkStart w:id="8866" w:name="_Toc366508791"/>
      <w:bookmarkStart w:id="8867" w:name="_Toc366513292"/>
      <w:bookmarkStart w:id="8868" w:name="_Toc366574481"/>
      <w:bookmarkStart w:id="8869" w:name="_Toc366578274"/>
      <w:bookmarkStart w:id="8870" w:name="_Toc366578868"/>
      <w:bookmarkStart w:id="8871" w:name="_Toc366579460"/>
      <w:bookmarkStart w:id="8872" w:name="_Toc366580051"/>
      <w:bookmarkStart w:id="8873" w:name="_Toc366580643"/>
      <w:bookmarkStart w:id="8874" w:name="_Toc366581234"/>
      <w:bookmarkStart w:id="8875" w:name="_Toc366581826"/>
      <w:bookmarkStart w:id="8876" w:name="_Toc361231441"/>
      <w:bookmarkStart w:id="8877" w:name="_Toc361231967"/>
      <w:bookmarkStart w:id="8878" w:name="_Toc362445265"/>
      <w:bookmarkStart w:id="8879" w:name="_Toc363909232"/>
      <w:bookmarkStart w:id="8880" w:name="_Toc364463658"/>
      <w:bookmarkStart w:id="8881" w:name="_Toc366078262"/>
      <w:bookmarkStart w:id="8882" w:name="_Toc366078877"/>
      <w:bookmarkStart w:id="8883" w:name="_Toc366079862"/>
      <w:bookmarkStart w:id="8884" w:name="_Toc366080474"/>
      <w:bookmarkStart w:id="8885" w:name="_Toc366081083"/>
      <w:bookmarkStart w:id="8886" w:name="_Toc366505423"/>
      <w:bookmarkStart w:id="8887" w:name="_Toc366508792"/>
      <w:bookmarkStart w:id="8888" w:name="_Toc366513293"/>
      <w:bookmarkStart w:id="8889" w:name="_Toc366574482"/>
      <w:bookmarkStart w:id="8890" w:name="_Toc366578275"/>
      <w:bookmarkStart w:id="8891" w:name="_Toc366578869"/>
      <w:bookmarkStart w:id="8892" w:name="_Toc366579461"/>
      <w:bookmarkStart w:id="8893" w:name="_Toc366580052"/>
      <w:bookmarkStart w:id="8894" w:name="_Toc366580644"/>
      <w:bookmarkStart w:id="8895" w:name="_Toc366581235"/>
      <w:bookmarkStart w:id="8896" w:name="_Toc366581827"/>
      <w:bookmarkStart w:id="8897" w:name="_Toc361231442"/>
      <w:bookmarkStart w:id="8898" w:name="_Toc361231968"/>
      <w:bookmarkStart w:id="8899" w:name="_Toc362445266"/>
      <w:bookmarkStart w:id="8900" w:name="_Toc363909233"/>
      <w:bookmarkStart w:id="8901" w:name="_Toc364463659"/>
      <w:bookmarkStart w:id="8902" w:name="_Toc366078263"/>
      <w:bookmarkStart w:id="8903" w:name="_Toc366078878"/>
      <w:bookmarkStart w:id="8904" w:name="_Toc366079863"/>
      <w:bookmarkStart w:id="8905" w:name="_Toc366080475"/>
      <w:bookmarkStart w:id="8906" w:name="_Toc366081084"/>
      <w:bookmarkStart w:id="8907" w:name="_Toc366505424"/>
      <w:bookmarkStart w:id="8908" w:name="_Toc366508793"/>
      <w:bookmarkStart w:id="8909" w:name="_Toc366513294"/>
      <w:bookmarkStart w:id="8910" w:name="_Toc366574483"/>
      <w:bookmarkStart w:id="8911" w:name="_Toc366578276"/>
      <w:bookmarkStart w:id="8912" w:name="_Toc366578870"/>
      <w:bookmarkStart w:id="8913" w:name="_Toc366579462"/>
      <w:bookmarkStart w:id="8914" w:name="_Toc366580053"/>
      <w:bookmarkStart w:id="8915" w:name="_Toc366580645"/>
      <w:bookmarkStart w:id="8916" w:name="_Toc366581236"/>
      <w:bookmarkStart w:id="8917" w:name="_Toc366581828"/>
      <w:bookmarkStart w:id="8918" w:name="_Toc361231443"/>
      <w:bookmarkStart w:id="8919" w:name="_Toc361231969"/>
      <w:bookmarkStart w:id="8920" w:name="_Toc362445267"/>
      <w:bookmarkStart w:id="8921" w:name="_Toc363909234"/>
      <w:bookmarkStart w:id="8922" w:name="_Toc364463660"/>
      <w:bookmarkStart w:id="8923" w:name="_Toc366078264"/>
      <w:bookmarkStart w:id="8924" w:name="_Toc366078879"/>
      <w:bookmarkStart w:id="8925" w:name="_Toc366079864"/>
      <w:bookmarkStart w:id="8926" w:name="_Toc366080476"/>
      <w:bookmarkStart w:id="8927" w:name="_Toc366081085"/>
      <w:bookmarkStart w:id="8928" w:name="_Toc366505425"/>
      <w:bookmarkStart w:id="8929" w:name="_Toc366508794"/>
      <w:bookmarkStart w:id="8930" w:name="_Toc366513295"/>
      <w:bookmarkStart w:id="8931" w:name="_Toc366574484"/>
      <w:bookmarkStart w:id="8932" w:name="_Toc366578277"/>
      <w:bookmarkStart w:id="8933" w:name="_Toc366578871"/>
      <w:bookmarkStart w:id="8934" w:name="_Toc366579463"/>
      <w:bookmarkStart w:id="8935" w:name="_Toc366580054"/>
      <w:bookmarkStart w:id="8936" w:name="_Toc366580646"/>
      <w:bookmarkStart w:id="8937" w:name="_Toc366581237"/>
      <w:bookmarkStart w:id="8938" w:name="_Toc366581829"/>
      <w:bookmarkStart w:id="8939" w:name="_Toc361231444"/>
      <w:bookmarkStart w:id="8940" w:name="_Toc361231970"/>
      <w:bookmarkStart w:id="8941" w:name="_Toc362445268"/>
      <w:bookmarkStart w:id="8942" w:name="_Toc363909235"/>
      <w:bookmarkStart w:id="8943" w:name="_Toc364463661"/>
      <w:bookmarkStart w:id="8944" w:name="_Toc366078265"/>
      <w:bookmarkStart w:id="8945" w:name="_Toc366078880"/>
      <w:bookmarkStart w:id="8946" w:name="_Toc366079865"/>
      <w:bookmarkStart w:id="8947" w:name="_Toc366080477"/>
      <w:bookmarkStart w:id="8948" w:name="_Toc366081086"/>
      <w:bookmarkStart w:id="8949" w:name="_Toc366505426"/>
      <w:bookmarkStart w:id="8950" w:name="_Toc366508795"/>
      <w:bookmarkStart w:id="8951" w:name="_Toc366513296"/>
      <w:bookmarkStart w:id="8952" w:name="_Toc366574485"/>
      <w:bookmarkStart w:id="8953" w:name="_Toc366578278"/>
      <w:bookmarkStart w:id="8954" w:name="_Toc366578872"/>
      <w:bookmarkStart w:id="8955" w:name="_Toc366579464"/>
      <w:bookmarkStart w:id="8956" w:name="_Toc366580055"/>
      <w:bookmarkStart w:id="8957" w:name="_Toc366580647"/>
      <w:bookmarkStart w:id="8958" w:name="_Toc366581238"/>
      <w:bookmarkStart w:id="8959" w:name="_Toc366581830"/>
      <w:bookmarkStart w:id="8960" w:name="_Toc361231445"/>
      <w:bookmarkStart w:id="8961" w:name="_Toc361231971"/>
      <w:bookmarkStart w:id="8962" w:name="_Toc362445269"/>
      <w:bookmarkStart w:id="8963" w:name="_Toc363909236"/>
      <w:bookmarkStart w:id="8964" w:name="_Toc364463662"/>
      <w:bookmarkStart w:id="8965" w:name="_Toc366078266"/>
      <w:bookmarkStart w:id="8966" w:name="_Toc366078881"/>
      <w:bookmarkStart w:id="8967" w:name="_Toc366079866"/>
      <w:bookmarkStart w:id="8968" w:name="_Toc366080478"/>
      <w:bookmarkStart w:id="8969" w:name="_Toc366081087"/>
      <w:bookmarkStart w:id="8970" w:name="_Toc366505427"/>
      <w:bookmarkStart w:id="8971" w:name="_Toc366508796"/>
      <w:bookmarkStart w:id="8972" w:name="_Toc366513297"/>
      <w:bookmarkStart w:id="8973" w:name="_Toc366574486"/>
      <w:bookmarkStart w:id="8974" w:name="_Toc366578279"/>
      <w:bookmarkStart w:id="8975" w:name="_Toc366578873"/>
      <w:bookmarkStart w:id="8976" w:name="_Toc366579465"/>
      <w:bookmarkStart w:id="8977" w:name="_Toc366580056"/>
      <w:bookmarkStart w:id="8978" w:name="_Toc366580648"/>
      <w:bookmarkStart w:id="8979" w:name="_Toc366581239"/>
      <w:bookmarkStart w:id="8980" w:name="_Toc366581831"/>
      <w:bookmarkStart w:id="8981" w:name="_Toc361231446"/>
      <w:bookmarkStart w:id="8982" w:name="_Toc361231972"/>
      <w:bookmarkStart w:id="8983" w:name="_Toc362445270"/>
      <w:bookmarkStart w:id="8984" w:name="_Toc363909237"/>
      <w:bookmarkStart w:id="8985" w:name="_Toc364463663"/>
      <w:bookmarkStart w:id="8986" w:name="_Toc366078267"/>
      <w:bookmarkStart w:id="8987" w:name="_Toc366078882"/>
      <w:bookmarkStart w:id="8988" w:name="_Toc366079867"/>
      <w:bookmarkStart w:id="8989" w:name="_Toc366080479"/>
      <w:bookmarkStart w:id="8990" w:name="_Toc366081088"/>
      <w:bookmarkStart w:id="8991" w:name="_Toc366505428"/>
      <w:bookmarkStart w:id="8992" w:name="_Toc366508797"/>
      <w:bookmarkStart w:id="8993" w:name="_Toc366513298"/>
      <w:bookmarkStart w:id="8994" w:name="_Toc366574487"/>
      <w:bookmarkStart w:id="8995" w:name="_Toc366578280"/>
      <w:bookmarkStart w:id="8996" w:name="_Toc366578874"/>
      <w:bookmarkStart w:id="8997" w:name="_Toc366579466"/>
      <w:bookmarkStart w:id="8998" w:name="_Toc366580057"/>
      <w:bookmarkStart w:id="8999" w:name="_Toc366580649"/>
      <w:bookmarkStart w:id="9000" w:name="_Toc366581240"/>
      <w:bookmarkStart w:id="9001" w:name="_Toc366581832"/>
      <w:bookmarkStart w:id="9002" w:name="_Toc361231447"/>
      <w:bookmarkStart w:id="9003" w:name="_Toc361231973"/>
      <w:bookmarkStart w:id="9004" w:name="_Toc362445271"/>
      <w:bookmarkStart w:id="9005" w:name="_Toc363909238"/>
      <w:bookmarkStart w:id="9006" w:name="_Toc364463664"/>
      <w:bookmarkStart w:id="9007" w:name="_Toc366078268"/>
      <w:bookmarkStart w:id="9008" w:name="_Toc366078883"/>
      <w:bookmarkStart w:id="9009" w:name="_Toc366079868"/>
      <w:bookmarkStart w:id="9010" w:name="_Toc366080480"/>
      <w:bookmarkStart w:id="9011" w:name="_Toc366081089"/>
      <w:bookmarkStart w:id="9012" w:name="_Toc366505429"/>
      <w:bookmarkStart w:id="9013" w:name="_Toc366508798"/>
      <w:bookmarkStart w:id="9014" w:name="_Toc366513299"/>
      <w:bookmarkStart w:id="9015" w:name="_Toc366574488"/>
      <w:bookmarkStart w:id="9016" w:name="_Toc366578281"/>
      <w:bookmarkStart w:id="9017" w:name="_Toc366578875"/>
      <w:bookmarkStart w:id="9018" w:name="_Toc366579467"/>
      <w:bookmarkStart w:id="9019" w:name="_Toc366580058"/>
      <w:bookmarkStart w:id="9020" w:name="_Toc366580650"/>
      <w:bookmarkStart w:id="9021" w:name="_Toc366581241"/>
      <w:bookmarkStart w:id="9022" w:name="_Toc366581833"/>
      <w:bookmarkStart w:id="9023" w:name="_Toc361231448"/>
      <w:bookmarkStart w:id="9024" w:name="_Toc361231974"/>
      <w:bookmarkStart w:id="9025" w:name="_Toc362445272"/>
      <w:bookmarkStart w:id="9026" w:name="_Toc363909239"/>
      <w:bookmarkStart w:id="9027" w:name="_Toc364463665"/>
      <w:bookmarkStart w:id="9028" w:name="_Toc366078269"/>
      <w:bookmarkStart w:id="9029" w:name="_Toc366078884"/>
      <w:bookmarkStart w:id="9030" w:name="_Toc366079869"/>
      <w:bookmarkStart w:id="9031" w:name="_Toc366080481"/>
      <w:bookmarkStart w:id="9032" w:name="_Toc366081090"/>
      <w:bookmarkStart w:id="9033" w:name="_Toc366505430"/>
      <w:bookmarkStart w:id="9034" w:name="_Toc366508799"/>
      <w:bookmarkStart w:id="9035" w:name="_Toc366513300"/>
      <w:bookmarkStart w:id="9036" w:name="_Toc366574489"/>
      <w:bookmarkStart w:id="9037" w:name="_Toc366578282"/>
      <w:bookmarkStart w:id="9038" w:name="_Toc366578876"/>
      <w:bookmarkStart w:id="9039" w:name="_Toc366579468"/>
      <w:bookmarkStart w:id="9040" w:name="_Toc366580059"/>
      <w:bookmarkStart w:id="9041" w:name="_Toc366580651"/>
      <w:bookmarkStart w:id="9042" w:name="_Toc366581242"/>
      <w:bookmarkStart w:id="9043" w:name="_Toc366581834"/>
      <w:bookmarkStart w:id="9044" w:name="_Toc361231449"/>
      <w:bookmarkStart w:id="9045" w:name="_Toc361231975"/>
      <w:bookmarkStart w:id="9046" w:name="_Toc362445273"/>
      <w:bookmarkStart w:id="9047" w:name="_Toc363909240"/>
      <w:bookmarkStart w:id="9048" w:name="_Toc364463666"/>
      <w:bookmarkStart w:id="9049" w:name="_Toc366078270"/>
      <w:bookmarkStart w:id="9050" w:name="_Toc366078885"/>
      <w:bookmarkStart w:id="9051" w:name="_Toc366079870"/>
      <w:bookmarkStart w:id="9052" w:name="_Toc366080482"/>
      <w:bookmarkStart w:id="9053" w:name="_Toc366081091"/>
      <w:bookmarkStart w:id="9054" w:name="_Toc366505431"/>
      <w:bookmarkStart w:id="9055" w:name="_Toc366508800"/>
      <w:bookmarkStart w:id="9056" w:name="_Toc366513301"/>
      <w:bookmarkStart w:id="9057" w:name="_Toc366574490"/>
      <w:bookmarkStart w:id="9058" w:name="_Toc366578283"/>
      <w:bookmarkStart w:id="9059" w:name="_Toc366578877"/>
      <w:bookmarkStart w:id="9060" w:name="_Toc366579469"/>
      <w:bookmarkStart w:id="9061" w:name="_Toc366580060"/>
      <w:bookmarkStart w:id="9062" w:name="_Toc366580652"/>
      <w:bookmarkStart w:id="9063" w:name="_Toc366581243"/>
      <w:bookmarkStart w:id="9064" w:name="_Toc366581835"/>
      <w:bookmarkStart w:id="9065" w:name="_Toc361231450"/>
      <w:bookmarkStart w:id="9066" w:name="_Toc361231976"/>
      <w:bookmarkStart w:id="9067" w:name="_Toc362445274"/>
      <w:bookmarkStart w:id="9068" w:name="_Toc363909241"/>
      <w:bookmarkStart w:id="9069" w:name="_Toc364463667"/>
      <w:bookmarkStart w:id="9070" w:name="_Toc366078271"/>
      <w:bookmarkStart w:id="9071" w:name="_Toc366078886"/>
      <w:bookmarkStart w:id="9072" w:name="_Toc366079871"/>
      <w:bookmarkStart w:id="9073" w:name="_Toc366080483"/>
      <w:bookmarkStart w:id="9074" w:name="_Toc366081092"/>
      <w:bookmarkStart w:id="9075" w:name="_Toc366505432"/>
      <w:bookmarkStart w:id="9076" w:name="_Toc366508801"/>
      <w:bookmarkStart w:id="9077" w:name="_Toc366513302"/>
      <w:bookmarkStart w:id="9078" w:name="_Toc366574491"/>
      <w:bookmarkStart w:id="9079" w:name="_Toc366578284"/>
      <w:bookmarkStart w:id="9080" w:name="_Toc366578878"/>
      <w:bookmarkStart w:id="9081" w:name="_Toc366579470"/>
      <w:bookmarkStart w:id="9082" w:name="_Toc366580061"/>
      <w:bookmarkStart w:id="9083" w:name="_Toc366580653"/>
      <w:bookmarkStart w:id="9084" w:name="_Toc366581244"/>
      <w:bookmarkStart w:id="9085" w:name="_Toc366581836"/>
      <w:bookmarkStart w:id="9086" w:name="_Toc361231451"/>
      <w:bookmarkStart w:id="9087" w:name="_Toc361231977"/>
      <w:bookmarkStart w:id="9088" w:name="_Toc362445275"/>
      <w:bookmarkStart w:id="9089" w:name="_Toc363909242"/>
      <w:bookmarkStart w:id="9090" w:name="_Toc364463668"/>
      <w:bookmarkStart w:id="9091" w:name="_Toc366078272"/>
      <w:bookmarkStart w:id="9092" w:name="_Toc366078887"/>
      <w:bookmarkStart w:id="9093" w:name="_Toc366079872"/>
      <w:bookmarkStart w:id="9094" w:name="_Toc366080484"/>
      <w:bookmarkStart w:id="9095" w:name="_Toc366081093"/>
      <w:bookmarkStart w:id="9096" w:name="_Toc366505433"/>
      <w:bookmarkStart w:id="9097" w:name="_Toc366508802"/>
      <w:bookmarkStart w:id="9098" w:name="_Toc366513303"/>
      <w:bookmarkStart w:id="9099" w:name="_Toc366574492"/>
      <w:bookmarkStart w:id="9100" w:name="_Toc366578285"/>
      <w:bookmarkStart w:id="9101" w:name="_Toc366578879"/>
      <w:bookmarkStart w:id="9102" w:name="_Toc366579471"/>
      <w:bookmarkStart w:id="9103" w:name="_Toc366580062"/>
      <w:bookmarkStart w:id="9104" w:name="_Toc366580654"/>
      <w:bookmarkStart w:id="9105" w:name="_Toc366581245"/>
      <w:bookmarkStart w:id="9106" w:name="_Toc366581837"/>
      <w:bookmarkStart w:id="9107" w:name="_Toc361231452"/>
      <w:bookmarkStart w:id="9108" w:name="_Toc361231978"/>
      <w:bookmarkStart w:id="9109" w:name="_Toc362445276"/>
      <w:bookmarkStart w:id="9110" w:name="_Toc363909243"/>
      <w:bookmarkStart w:id="9111" w:name="_Toc364463669"/>
      <w:bookmarkStart w:id="9112" w:name="_Toc366078273"/>
      <w:bookmarkStart w:id="9113" w:name="_Toc366078888"/>
      <w:bookmarkStart w:id="9114" w:name="_Toc366079873"/>
      <w:bookmarkStart w:id="9115" w:name="_Toc366080485"/>
      <w:bookmarkStart w:id="9116" w:name="_Toc366081094"/>
      <w:bookmarkStart w:id="9117" w:name="_Toc366505434"/>
      <w:bookmarkStart w:id="9118" w:name="_Toc366508803"/>
      <w:bookmarkStart w:id="9119" w:name="_Toc366513304"/>
      <w:bookmarkStart w:id="9120" w:name="_Toc366574493"/>
      <w:bookmarkStart w:id="9121" w:name="_Toc366578286"/>
      <w:bookmarkStart w:id="9122" w:name="_Toc366578880"/>
      <w:bookmarkStart w:id="9123" w:name="_Toc366579472"/>
      <w:bookmarkStart w:id="9124" w:name="_Toc366580063"/>
      <w:bookmarkStart w:id="9125" w:name="_Toc366580655"/>
      <w:bookmarkStart w:id="9126" w:name="_Toc366581246"/>
      <w:bookmarkStart w:id="9127" w:name="_Toc366581838"/>
      <w:bookmarkStart w:id="9128" w:name="_Toc361231453"/>
      <w:bookmarkStart w:id="9129" w:name="_Toc361231979"/>
      <w:bookmarkStart w:id="9130" w:name="_Toc362445277"/>
      <w:bookmarkStart w:id="9131" w:name="_Toc363909244"/>
      <w:bookmarkStart w:id="9132" w:name="_Toc364463670"/>
      <w:bookmarkStart w:id="9133" w:name="_Toc366078274"/>
      <w:bookmarkStart w:id="9134" w:name="_Toc366078889"/>
      <w:bookmarkStart w:id="9135" w:name="_Toc366079874"/>
      <w:bookmarkStart w:id="9136" w:name="_Toc366080486"/>
      <w:bookmarkStart w:id="9137" w:name="_Toc366081095"/>
      <w:bookmarkStart w:id="9138" w:name="_Toc366505435"/>
      <w:bookmarkStart w:id="9139" w:name="_Toc366508804"/>
      <w:bookmarkStart w:id="9140" w:name="_Toc366513305"/>
      <w:bookmarkStart w:id="9141" w:name="_Toc366574494"/>
      <w:bookmarkStart w:id="9142" w:name="_Toc366578287"/>
      <w:bookmarkStart w:id="9143" w:name="_Toc366578881"/>
      <w:bookmarkStart w:id="9144" w:name="_Toc366579473"/>
      <w:bookmarkStart w:id="9145" w:name="_Toc366580064"/>
      <w:bookmarkStart w:id="9146" w:name="_Toc366580656"/>
      <w:bookmarkStart w:id="9147" w:name="_Toc366581247"/>
      <w:bookmarkStart w:id="9148" w:name="_Toc366581839"/>
      <w:bookmarkStart w:id="9149" w:name="_Toc361231454"/>
      <w:bookmarkStart w:id="9150" w:name="_Toc361231980"/>
      <w:bookmarkStart w:id="9151" w:name="_Toc362445278"/>
      <w:bookmarkStart w:id="9152" w:name="_Toc363909245"/>
      <w:bookmarkStart w:id="9153" w:name="_Toc364463671"/>
      <w:bookmarkStart w:id="9154" w:name="_Toc366078275"/>
      <w:bookmarkStart w:id="9155" w:name="_Toc366078890"/>
      <w:bookmarkStart w:id="9156" w:name="_Toc366079875"/>
      <w:bookmarkStart w:id="9157" w:name="_Toc366080487"/>
      <w:bookmarkStart w:id="9158" w:name="_Toc366081096"/>
      <w:bookmarkStart w:id="9159" w:name="_Toc366505436"/>
      <w:bookmarkStart w:id="9160" w:name="_Toc366508805"/>
      <w:bookmarkStart w:id="9161" w:name="_Toc366513306"/>
      <w:bookmarkStart w:id="9162" w:name="_Toc366574495"/>
      <w:bookmarkStart w:id="9163" w:name="_Toc366578288"/>
      <w:bookmarkStart w:id="9164" w:name="_Toc366578882"/>
      <w:bookmarkStart w:id="9165" w:name="_Toc366579474"/>
      <w:bookmarkStart w:id="9166" w:name="_Toc366580065"/>
      <w:bookmarkStart w:id="9167" w:name="_Toc366580657"/>
      <w:bookmarkStart w:id="9168" w:name="_Toc366581248"/>
      <w:bookmarkStart w:id="9169" w:name="_Toc366581840"/>
      <w:bookmarkStart w:id="9170" w:name="_Toc361231455"/>
      <w:bookmarkStart w:id="9171" w:name="_Toc361231981"/>
      <w:bookmarkStart w:id="9172" w:name="_Toc362445279"/>
      <w:bookmarkStart w:id="9173" w:name="_Toc363909246"/>
      <w:bookmarkStart w:id="9174" w:name="_Toc364463672"/>
      <w:bookmarkStart w:id="9175" w:name="_Toc366078276"/>
      <w:bookmarkStart w:id="9176" w:name="_Toc366078891"/>
      <w:bookmarkStart w:id="9177" w:name="_Toc366079876"/>
      <w:bookmarkStart w:id="9178" w:name="_Toc366080488"/>
      <w:bookmarkStart w:id="9179" w:name="_Toc366081097"/>
      <w:bookmarkStart w:id="9180" w:name="_Toc366505437"/>
      <w:bookmarkStart w:id="9181" w:name="_Toc366508806"/>
      <w:bookmarkStart w:id="9182" w:name="_Toc366513307"/>
      <w:bookmarkStart w:id="9183" w:name="_Toc366574496"/>
      <w:bookmarkStart w:id="9184" w:name="_Toc366578289"/>
      <w:bookmarkStart w:id="9185" w:name="_Toc366578883"/>
      <w:bookmarkStart w:id="9186" w:name="_Toc366579475"/>
      <w:bookmarkStart w:id="9187" w:name="_Toc366580066"/>
      <w:bookmarkStart w:id="9188" w:name="_Toc366580658"/>
      <w:bookmarkStart w:id="9189" w:name="_Toc366581249"/>
      <w:bookmarkStart w:id="9190" w:name="_Toc366581841"/>
      <w:bookmarkStart w:id="9191" w:name="_Toc361231456"/>
      <w:bookmarkStart w:id="9192" w:name="_Toc361231982"/>
      <w:bookmarkStart w:id="9193" w:name="_Toc362445280"/>
      <w:bookmarkStart w:id="9194" w:name="_Toc363909247"/>
      <w:bookmarkStart w:id="9195" w:name="_Toc364463673"/>
      <w:bookmarkStart w:id="9196" w:name="_Toc366078277"/>
      <w:bookmarkStart w:id="9197" w:name="_Toc366078892"/>
      <w:bookmarkStart w:id="9198" w:name="_Toc366079877"/>
      <w:bookmarkStart w:id="9199" w:name="_Toc366080489"/>
      <w:bookmarkStart w:id="9200" w:name="_Toc366081098"/>
      <w:bookmarkStart w:id="9201" w:name="_Toc366505438"/>
      <w:bookmarkStart w:id="9202" w:name="_Toc366508807"/>
      <w:bookmarkStart w:id="9203" w:name="_Toc366513308"/>
      <w:bookmarkStart w:id="9204" w:name="_Toc366574497"/>
      <w:bookmarkStart w:id="9205" w:name="_Toc366578290"/>
      <w:bookmarkStart w:id="9206" w:name="_Toc366578884"/>
      <w:bookmarkStart w:id="9207" w:name="_Toc366579476"/>
      <w:bookmarkStart w:id="9208" w:name="_Toc366580067"/>
      <w:bookmarkStart w:id="9209" w:name="_Toc366580659"/>
      <w:bookmarkStart w:id="9210" w:name="_Toc366581250"/>
      <w:bookmarkStart w:id="9211" w:name="_Toc366581842"/>
      <w:bookmarkStart w:id="9212" w:name="_Toc361231457"/>
      <w:bookmarkStart w:id="9213" w:name="_Toc361231983"/>
      <w:bookmarkStart w:id="9214" w:name="_Toc362445281"/>
      <w:bookmarkStart w:id="9215" w:name="_Toc363909248"/>
      <w:bookmarkStart w:id="9216" w:name="_Toc364463674"/>
      <w:bookmarkStart w:id="9217" w:name="_Toc366078278"/>
      <w:bookmarkStart w:id="9218" w:name="_Toc366078893"/>
      <w:bookmarkStart w:id="9219" w:name="_Toc366079878"/>
      <w:bookmarkStart w:id="9220" w:name="_Toc366080490"/>
      <w:bookmarkStart w:id="9221" w:name="_Toc366081099"/>
      <w:bookmarkStart w:id="9222" w:name="_Toc366505439"/>
      <w:bookmarkStart w:id="9223" w:name="_Toc366508808"/>
      <w:bookmarkStart w:id="9224" w:name="_Toc366513309"/>
      <w:bookmarkStart w:id="9225" w:name="_Toc366574498"/>
      <w:bookmarkStart w:id="9226" w:name="_Toc366578291"/>
      <w:bookmarkStart w:id="9227" w:name="_Toc366578885"/>
      <w:bookmarkStart w:id="9228" w:name="_Toc366579477"/>
      <w:bookmarkStart w:id="9229" w:name="_Toc366580068"/>
      <w:bookmarkStart w:id="9230" w:name="_Toc366580660"/>
      <w:bookmarkStart w:id="9231" w:name="_Toc366581251"/>
      <w:bookmarkStart w:id="9232" w:name="_Toc366581843"/>
      <w:bookmarkStart w:id="9233" w:name="_Toc361231458"/>
      <w:bookmarkStart w:id="9234" w:name="_Toc361231984"/>
      <w:bookmarkStart w:id="9235" w:name="_Toc362445282"/>
      <w:bookmarkStart w:id="9236" w:name="_Toc363909249"/>
      <w:bookmarkStart w:id="9237" w:name="_Toc364463675"/>
      <w:bookmarkStart w:id="9238" w:name="_Toc366078279"/>
      <w:bookmarkStart w:id="9239" w:name="_Toc366078894"/>
      <w:bookmarkStart w:id="9240" w:name="_Toc366079879"/>
      <w:bookmarkStart w:id="9241" w:name="_Toc366080491"/>
      <w:bookmarkStart w:id="9242" w:name="_Toc366081100"/>
      <w:bookmarkStart w:id="9243" w:name="_Toc366505440"/>
      <w:bookmarkStart w:id="9244" w:name="_Toc366508809"/>
      <w:bookmarkStart w:id="9245" w:name="_Toc366513310"/>
      <w:bookmarkStart w:id="9246" w:name="_Toc366574499"/>
      <w:bookmarkStart w:id="9247" w:name="_Toc366578292"/>
      <w:bookmarkStart w:id="9248" w:name="_Toc366578886"/>
      <w:bookmarkStart w:id="9249" w:name="_Toc366579478"/>
      <w:bookmarkStart w:id="9250" w:name="_Toc366580069"/>
      <w:bookmarkStart w:id="9251" w:name="_Toc366580661"/>
      <w:bookmarkStart w:id="9252" w:name="_Toc366581252"/>
      <w:bookmarkStart w:id="9253" w:name="_Toc366581844"/>
      <w:bookmarkStart w:id="9254" w:name="_Toc361231459"/>
      <w:bookmarkStart w:id="9255" w:name="_Toc361231985"/>
      <w:bookmarkStart w:id="9256" w:name="_Toc362445283"/>
      <w:bookmarkStart w:id="9257" w:name="_Toc363909250"/>
      <w:bookmarkStart w:id="9258" w:name="_Toc364463676"/>
      <w:bookmarkStart w:id="9259" w:name="_Toc366078280"/>
      <w:bookmarkStart w:id="9260" w:name="_Toc366078895"/>
      <w:bookmarkStart w:id="9261" w:name="_Toc366079880"/>
      <w:bookmarkStart w:id="9262" w:name="_Toc366080492"/>
      <w:bookmarkStart w:id="9263" w:name="_Toc366081101"/>
      <w:bookmarkStart w:id="9264" w:name="_Toc366505441"/>
      <w:bookmarkStart w:id="9265" w:name="_Toc366508810"/>
      <w:bookmarkStart w:id="9266" w:name="_Toc366513311"/>
      <w:bookmarkStart w:id="9267" w:name="_Toc366574500"/>
      <w:bookmarkStart w:id="9268" w:name="_Toc366578293"/>
      <w:bookmarkStart w:id="9269" w:name="_Toc366578887"/>
      <w:bookmarkStart w:id="9270" w:name="_Toc366579479"/>
      <w:bookmarkStart w:id="9271" w:name="_Toc366580070"/>
      <w:bookmarkStart w:id="9272" w:name="_Toc366580662"/>
      <w:bookmarkStart w:id="9273" w:name="_Toc366581253"/>
      <w:bookmarkStart w:id="9274" w:name="_Toc366581845"/>
      <w:bookmarkStart w:id="9275" w:name="_Toc361231460"/>
      <w:bookmarkStart w:id="9276" w:name="_Toc361231986"/>
      <w:bookmarkStart w:id="9277" w:name="_Toc362445284"/>
      <w:bookmarkStart w:id="9278" w:name="_Toc363909251"/>
      <w:bookmarkStart w:id="9279" w:name="_Toc364463677"/>
      <w:bookmarkStart w:id="9280" w:name="_Toc366078281"/>
      <w:bookmarkStart w:id="9281" w:name="_Toc366078896"/>
      <w:bookmarkStart w:id="9282" w:name="_Toc366079881"/>
      <w:bookmarkStart w:id="9283" w:name="_Toc366080493"/>
      <w:bookmarkStart w:id="9284" w:name="_Toc366081102"/>
      <w:bookmarkStart w:id="9285" w:name="_Toc366505442"/>
      <w:bookmarkStart w:id="9286" w:name="_Toc366508811"/>
      <w:bookmarkStart w:id="9287" w:name="_Toc366513312"/>
      <w:bookmarkStart w:id="9288" w:name="_Toc366574501"/>
      <w:bookmarkStart w:id="9289" w:name="_Toc366578294"/>
      <w:bookmarkStart w:id="9290" w:name="_Toc366578888"/>
      <w:bookmarkStart w:id="9291" w:name="_Toc366579480"/>
      <w:bookmarkStart w:id="9292" w:name="_Toc366580071"/>
      <w:bookmarkStart w:id="9293" w:name="_Toc366580663"/>
      <w:bookmarkStart w:id="9294" w:name="_Toc366581254"/>
      <w:bookmarkStart w:id="9295" w:name="_Toc366581846"/>
      <w:bookmarkStart w:id="9296" w:name="_Toc361231461"/>
      <w:bookmarkStart w:id="9297" w:name="_Toc361231987"/>
      <w:bookmarkStart w:id="9298" w:name="_Toc362445285"/>
      <w:bookmarkStart w:id="9299" w:name="_Toc363909252"/>
      <w:bookmarkStart w:id="9300" w:name="_Toc364463678"/>
      <w:bookmarkStart w:id="9301" w:name="_Toc366078282"/>
      <w:bookmarkStart w:id="9302" w:name="_Toc366078897"/>
      <w:bookmarkStart w:id="9303" w:name="_Toc366079882"/>
      <w:bookmarkStart w:id="9304" w:name="_Toc366080494"/>
      <w:bookmarkStart w:id="9305" w:name="_Toc366081103"/>
      <w:bookmarkStart w:id="9306" w:name="_Toc366505443"/>
      <w:bookmarkStart w:id="9307" w:name="_Toc366508812"/>
      <w:bookmarkStart w:id="9308" w:name="_Toc366513313"/>
      <w:bookmarkStart w:id="9309" w:name="_Toc366574502"/>
      <w:bookmarkStart w:id="9310" w:name="_Toc366578295"/>
      <w:bookmarkStart w:id="9311" w:name="_Toc366578889"/>
      <w:bookmarkStart w:id="9312" w:name="_Toc366579481"/>
      <w:bookmarkStart w:id="9313" w:name="_Toc366580072"/>
      <w:bookmarkStart w:id="9314" w:name="_Toc366580664"/>
      <w:bookmarkStart w:id="9315" w:name="_Toc366581255"/>
      <w:bookmarkStart w:id="9316" w:name="_Toc366581847"/>
      <w:bookmarkStart w:id="9317" w:name="_Toc361231462"/>
      <w:bookmarkStart w:id="9318" w:name="_Toc361231988"/>
      <w:bookmarkStart w:id="9319" w:name="_Toc362445286"/>
      <w:bookmarkStart w:id="9320" w:name="_Toc363909253"/>
      <w:bookmarkStart w:id="9321" w:name="_Toc364463679"/>
      <w:bookmarkStart w:id="9322" w:name="_Toc366078283"/>
      <w:bookmarkStart w:id="9323" w:name="_Toc366078898"/>
      <w:bookmarkStart w:id="9324" w:name="_Toc366079883"/>
      <w:bookmarkStart w:id="9325" w:name="_Toc366080495"/>
      <w:bookmarkStart w:id="9326" w:name="_Toc366081104"/>
      <w:bookmarkStart w:id="9327" w:name="_Toc366505444"/>
      <w:bookmarkStart w:id="9328" w:name="_Toc366508813"/>
      <w:bookmarkStart w:id="9329" w:name="_Toc366513314"/>
      <w:bookmarkStart w:id="9330" w:name="_Toc366574503"/>
      <w:bookmarkStart w:id="9331" w:name="_Toc366578296"/>
      <w:bookmarkStart w:id="9332" w:name="_Toc366578890"/>
      <w:bookmarkStart w:id="9333" w:name="_Toc366579482"/>
      <w:bookmarkStart w:id="9334" w:name="_Toc366580073"/>
      <w:bookmarkStart w:id="9335" w:name="_Toc366580665"/>
      <w:bookmarkStart w:id="9336" w:name="_Toc366581256"/>
      <w:bookmarkStart w:id="9337" w:name="_Toc366581848"/>
      <w:bookmarkStart w:id="9338" w:name="_Toc361231463"/>
      <w:bookmarkStart w:id="9339" w:name="_Toc361231989"/>
      <w:bookmarkStart w:id="9340" w:name="_Toc362445287"/>
      <w:bookmarkStart w:id="9341" w:name="_Toc363909254"/>
      <w:bookmarkStart w:id="9342" w:name="_Toc364463680"/>
      <w:bookmarkStart w:id="9343" w:name="_Toc366078284"/>
      <w:bookmarkStart w:id="9344" w:name="_Toc366078899"/>
      <w:bookmarkStart w:id="9345" w:name="_Toc366079884"/>
      <w:bookmarkStart w:id="9346" w:name="_Toc366080496"/>
      <w:bookmarkStart w:id="9347" w:name="_Toc366081105"/>
      <w:bookmarkStart w:id="9348" w:name="_Toc366505445"/>
      <w:bookmarkStart w:id="9349" w:name="_Toc366508814"/>
      <w:bookmarkStart w:id="9350" w:name="_Toc366513315"/>
      <w:bookmarkStart w:id="9351" w:name="_Toc366574504"/>
      <w:bookmarkStart w:id="9352" w:name="_Toc366578297"/>
      <w:bookmarkStart w:id="9353" w:name="_Toc366578891"/>
      <w:bookmarkStart w:id="9354" w:name="_Toc366579483"/>
      <w:bookmarkStart w:id="9355" w:name="_Toc366580074"/>
      <w:bookmarkStart w:id="9356" w:name="_Toc366580666"/>
      <w:bookmarkStart w:id="9357" w:name="_Toc366581257"/>
      <w:bookmarkStart w:id="9358" w:name="_Toc366581849"/>
      <w:bookmarkStart w:id="9359" w:name="_Toc361231464"/>
      <w:bookmarkStart w:id="9360" w:name="_Toc361231990"/>
      <w:bookmarkStart w:id="9361" w:name="_Toc362445288"/>
      <w:bookmarkStart w:id="9362" w:name="_Toc363909255"/>
      <w:bookmarkStart w:id="9363" w:name="_Toc364463681"/>
      <w:bookmarkStart w:id="9364" w:name="_Toc366078285"/>
      <w:bookmarkStart w:id="9365" w:name="_Toc366078900"/>
      <w:bookmarkStart w:id="9366" w:name="_Toc366079885"/>
      <w:bookmarkStart w:id="9367" w:name="_Toc366080497"/>
      <w:bookmarkStart w:id="9368" w:name="_Toc366081106"/>
      <w:bookmarkStart w:id="9369" w:name="_Toc366505446"/>
      <w:bookmarkStart w:id="9370" w:name="_Toc366508815"/>
      <w:bookmarkStart w:id="9371" w:name="_Toc366513316"/>
      <w:bookmarkStart w:id="9372" w:name="_Toc366574505"/>
      <w:bookmarkStart w:id="9373" w:name="_Toc366578298"/>
      <w:bookmarkStart w:id="9374" w:name="_Toc366578892"/>
      <w:bookmarkStart w:id="9375" w:name="_Toc366579484"/>
      <w:bookmarkStart w:id="9376" w:name="_Toc366580075"/>
      <w:bookmarkStart w:id="9377" w:name="_Toc366580667"/>
      <w:bookmarkStart w:id="9378" w:name="_Toc366581258"/>
      <w:bookmarkStart w:id="9379" w:name="_Toc366581850"/>
      <w:bookmarkStart w:id="9380" w:name="_Toc361231465"/>
      <w:bookmarkStart w:id="9381" w:name="_Toc361231991"/>
      <w:bookmarkStart w:id="9382" w:name="_Toc362445289"/>
      <w:bookmarkStart w:id="9383" w:name="_Toc363909256"/>
      <w:bookmarkStart w:id="9384" w:name="_Toc364463682"/>
      <w:bookmarkStart w:id="9385" w:name="_Toc366078286"/>
      <w:bookmarkStart w:id="9386" w:name="_Toc366078901"/>
      <w:bookmarkStart w:id="9387" w:name="_Toc366079886"/>
      <w:bookmarkStart w:id="9388" w:name="_Toc366080498"/>
      <w:bookmarkStart w:id="9389" w:name="_Toc366081107"/>
      <w:bookmarkStart w:id="9390" w:name="_Toc366505447"/>
      <w:bookmarkStart w:id="9391" w:name="_Toc366508816"/>
      <w:bookmarkStart w:id="9392" w:name="_Toc366513317"/>
      <w:bookmarkStart w:id="9393" w:name="_Toc366574506"/>
      <w:bookmarkStart w:id="9394" w:name="_Toc366578299"/>
      <w:bookmarkStart w:id="9395" w:name="_Toc366578893"/>
      <w:bookmarkStart w:id="9396" w:name="_Toc366579485"/>
      <w:bookmarkStart w:id="9397" w:name="_Toc366580076"/>
      <w:bookmarkStart w:id="9398" w:name="_Toc366580668"/>
      <w:bookmarkStart w:id="9399" w:name="_Toc366581259"/>
      <w:bookmarkStart w:id="9400" w:name="_Toc366581851"/>
      <w:bookmarkStart w:id="9401" w:name="_Toc361231466"/>
      <w:bookmarkStart w:id="9402" w:name="_Toc361231992"/>
      <w:bookmarkStart w:id="9403" w:name="_Toc362445290"/>
      <w:bookmarkStart w:id="9404" w:name="_Toc363909257"/>
      <w:bookmarkStart w:id="9405" w:name="_Toc364463683"/>
      <w:bookmarkStart w:id="9406" w:name="_Toc366078287"/>
      <w:bookmarkStart w:id="9407" w:name="_Toc366078902"/>
      <w:bookmarkStart w:id="9408" w:name="_Toc366079887"/>
      <w:bookmarkStart w:id="9409" w:name="_Toc366080499"/>
      <w:bookmarkStart w:id="9410" w:name="_Toc366081108"/>
      <w:bookmarkStart w:id="9411" w:name="_Toc366505448"/>
      <w:bookmarkStart w:id="9412" w:name="_Toc366508817"/>
      <w:bookmarkStart w:id="9413" w:name="_Toc366513318"/>
      <w:bookmarkStart w:id="9414" w:name="_Toc366574507"/>
      <w:bookmarkStart w:id="9415" w:name="_Toc366578300"/>
      <w:bookmarkStart w:id="9416" w:name="_Toc366578894"/>
      <w:bookmarkStart w:id="9417" w:name="_Toc366579486"/>
      <w:bookmarkStart w:id="9418" w:name="_Toc366580077"/>
      <w:bookmarkStart w:id="9419" w:name="_Toc366580669"/>
      <w:bookmarkStart w:id="9420" w:name="_Toc366581260"/>
      <w:bookmarkStart w:id="9421" w:name="_Toc366581852"/>
      <w:bookmarkStart w:id="9422" w:name="_Toc361231467"/>
      <w:bookmarkStart w:id="9423" w:name="_Toc361231993"/>
      <w:bookmarkStart w:id="9424" w:name="_Toc362445291"/>
      <w:bookmarkStart w:id="9425" w:name="_Toc363909258"/>
      <w:bookmarkStart w:id="9426" w:name="_Toc364463684"/>
      <w:bookmarkStart w:id="9427" w:name="_Toc366078288"/>
      <w:bookmarkStart w:id="9428" w:name="_Toc366078903"/>
      <w:bookmarkStart w:id="9429" w:name="_Toc366079888"/>
      <w:bookmarkStart w:id="9430" w:name="_Toc366080500"/>
      <w:bookmarkStart w:id="9431" w:name="_Toc366081109"/>
      <w:bookmarkStart w:id="9432" w:name="_Toc366505449"/>
      <w:bookmarkStart w:id="9433" w:name="_Toc366508818"/>
      <w:bookmarkStart w:id="9434" w:name="_Toc366513319"/>
      <w:bookmarkStart w:id="9435" w:name="_Toc366574508"/>
      <w:bookmarkStart w:id="9436" w:name="_Toc366578301"/>
      <w:bookmarkStart w:id="9437" w:name="_Toc366578895"/>
      <w:bookmarkStart w:id="9438" w:name="_Toc366579487"/>
      <w:bookmarkStart w:id="9439" w:name="_Toc366580078"/>
      <w:bookmarkStart w:id="9440" w:name="_Toc366580670"/>
      <w:bookmarkStart w:id="9441" w:name="_Toc366581261"/>
      <w:bookmarkStart w:id="9442" w:name="_Toc366581853"/>
      <w:bookmarkStart w:id="9443" w:name="_Toc361231468"/>
      <w:bookmarkStart w:id="9444" w:name="_Toc361231994"/>
      <w:bookmarkStart w:id="9445" w:name="_Toc362445292"/>
      <w:bookmarkStart w:id="9446" w:name="_Toc363909259"/>
      <w:bookmarkStart w:id="9447" w:name="_Toc364463685"/>
      <w:bookmarkStart w:id="9448" w:name="_Toc366078289"/>
      <w:bookmarkStart w:id="9449" w:name="_Toc366078904"/>
      <w:bookmarkStart w:id="9450" w:name="_Toc366079889"/>
      <w:bookmarkStart w:id="9451" w:name="_Toc366080501"/>
      <w:bookmarkStart w:id="9452" w:name="_Toc366081110"/>
      <w:bookmarkStart w:id="9453" w:name="_Toc366505450"/>
      <w:bookmarkStart w:id="9454" w:name="_Toc366508819"/>
      <w:bookmarkStart w:id="9455" w:name="_Toc366513320"/>
      <w:bookmarkStart w:id="9456" w:name="_Toc366574509"/>
      <w:bookmarkStart w:id="9457" w:name="_Toc366578302"/>
      <w:bookmarkStart w:id="9458" w:name="_Toc366578896"/>
      <w:bookmarkStart w:id="9459" w:name="_Toc366579488"/>
      <w:bookmarkStart w:id="9460" w:name="_Toc366580079"/>
      <w:bookmarkStart w:id="9461" w:name="_Toc366580671"/>
      <w:bookmarkStart w:id="9462" w:name="_Toc366581262"/>
      <w:bookmarkStart w:id="9463" w:name="_Toc366581854"/>
      <w:bookmarkStart w:id="9464" w:name="_Toc361231469"/>
      <w:bookmarkStart w:id="9465" w:name="_Toc361231995"/>
      <w:bookmarkStart w:id="9466" w:name="_Toc362445293"/>
      <w:bookmarkStart w:id="9467" w:name="_Toc363909260"/>
      <w:bookmarkStart w:id="9468" w:name="_Toc364463686"/>
      <w:bookmarkStart w:id="9469" w:name="_Toc366078290"/>
      <w:bookmarkStart w:id="9470" w:name="_Toc366078905"/>
      <w:bookmarkStart w:id="9471" w:name="_Toc366079890"/>
      <w:bookmarkStart w:id="9472" w:name="_Toc366080502"/>
      <w:bookmarkStart w:id="9473" w:name="_Toc366081111"/>
      <w:bookmarkStart w:id="9474" w:name="_Toc366505451"/>
      <w:bookmarkStart w:id="9475" w:name="_Toc366508820"/>
      <w:bookmarkStart w:id="9476" w:name="_Toc366513321"/>
      <w:bookmarkStart w:id="9477" w:name="_Toc366574510"/>
      <w:bookmarkStart w:id="9478" w:name="_Toc366578303"/>
      <w:bookmarkStart w:id="9479" w:name="_Toc366578897"/>
      <w:bookmarkStart w:id="9480" w:name="_Toc366579489"/>
      <w:bookmarkStart w:id="9481" w:name="_Toc366580080"/>
      <w:bookmarkStart w:id="9482" w:name="_Toc366580672"/>
      <w:bookmarkStart w:id="9483" w:name="_Toc366581263"/>
      <w:bookmarkStart w:id="9484" w:name="_Toc366581855"/>
      <w:bookmarkStart w:id="9485" w:name="_Toc361231470"/>
      <w:bookmarkStart w:id="9486" w:name="_Toc361231996"/>
      <w:bookmarkStart w:id="9487" w:name="_Toc362445294"/>
      <w:bookmarkStart w:id="9488" w:name="_Toc363909261"/>
      <w:bookmarkStart w:id="9489" w:name="_Toc364463687"/>
      <w:bookmarkStart w:id="9490" w:name="_Toc366078291"/>
      <w:bookmarkStart w:id="9491" w:name="_Toc366078906"/>
      <w:bookmarkStart w:id="9492" w:name="_Toc366079891"/>
      <w:bookmarkStart w:id="9493" w:name="_Toc366080503"/>
      <w:bookmarkStart w:id="9494" w:name="_Toc366081112"/>
      <w:bookmarkStart w:id="9495" w:name="_Toc366505452"/>
      <w:bookmarkStart w:id="9496" w:name="_Toc366508821"/>
      <w:bookmarkStart w:id="9497" w:name="_Toc366513322"/>
      <w:bookmarkStart w:id="9498" w:name="_Toc366574511"/>
      <w:bookmarkStart w:id="9499" w:name="_Toc366578304"/>
      <w:bookmarkStart w:id="9500" w:name="_Toc366578898"/>
      <w:bookmarkStart w:id="9501" w:name="_Toc366579490"/>
      <w:bookmarkStart w:id="9502" w:name="_Toc366580081"/>
      <w:bookmarkStart w:id="9503" w:name="_Toc366580673"/>
      <w:bookmarkStart w:id="9504" w:name="_Toc366581264"/>
      <w:bookmarkStart w:id="9505" w:name="_Toc366581856"/>
      <w:bookmarkStart w:id="9506" w:name="_Toc361231471"/>
      <w:bookmarkStart w:id="9507" w:name="_Toc361231997"/>
      <w:bookmarkStart w:id="9508" w:name="_Toc362445295"/>
      <w:bookmarkStart w:id="9509" w:name="_Toc363909262"/>
      <w:bookmarkStart w:id="9510" w:name="_Toc364463688"/>
      <w:bookmarkStart w:id="9511" w:name="_Toc366078292"/>
      <w:bookmarkStart w:id="9512" w:name="_Toc366078907"/>
      <w:bookmarkStart w:id="9513" w:name="_Toc366079892"/>
      <w:bookmarkStart w:id="9514" w:name="_Toc366080504"/>
      <w:bookmarkStart w:id="9515" w:name="_Toc366081113"/>
      <w:bookmarkStart w:id="9516" w:name="_Toc366505453"/>
      <w:bookmarkStart w:id="9517" w:name="_Toc366508822"/>
      <w:bookmarkStart w:id="9518" w:name="_Toc366513323"/>
      <w:bookmarkStart w:id="9519" w:name="_Toc366574512"/>
      <w:bookmarkStart w:id="9520" w:name="_Toc366578305"/>
      <w:bookmarkStart w:id="9521" w:name="_Toc366578899"/>
      <w:bookmarkStart w:id="9522" w:name="_Toc366579491"/>
      <w:bookmarkStart w:id="9523" w:name="_Toc366580082"/>
      <w:bookmarkStart w:id="9524" w:name="_Toc366580674"/>
      <w:bookmarkStart w:id="9525" w:name="_Toc366581265"/>
      <w:bookmarkStart w:id="9526" w:name="_Toc366581857"/>
      <w:bookmarkStart w:id="9527" w:name="_Toc361231472"/>
      <w:bookmarkStart w:id="9528" w:name="_Toc361231998"/>
      <w:bookmarkStart w:id="9529" w:name="_Toc362445296"/>
      <w:bookmarkStart w:id="9530" w:name="_Toc363909263"/>
      <w:bookmarkStart w:id="9531" w:name="_Toc364463689"/>
      <w:bookmarkStart w:id="9532" w:name="_Toc366078293"/>
      <w:bookmarkStart w:id="9533" w:name="_Toc366078908"/>
      <w:bookmarkStart w:id="9534" w:name="_Toc366079893"/>
      <w:bookmarkStart w:id="9535" w:name="_Toc366080505"/>
      <w:bookmarkStart w:id="9536" w:name="_Toc366081114"/>
      <w:bookmarkStart w:id="9537" w:name="_Toc366505454"/>
      <w:bookmarkStart w:id="9538" w:name="_Toc366508823"/>
      <w:bookmarkStart w:id="9539" w:name="_Toc366513324"/>
      <w:bookmarkStart w:id="9540" w:name="_Toc366574513"/>
      <w:bookmarkStart w:id="9541" w:name="_Toc366578306"/>
      <w:bookmarkStart w:id="9542" w:name="_Toc366578900"/>
      <w:bookmarkStart w:id="9543" w:name="_Toc366579492"/>
      <w:bookmarkStart w:id="9544" w:name="_Toc366580083"/>
      <w:bookmarkStart w:id="9545" w:name="_Toc366580675"/>
      <w:bookmarkStart w:id="9546" w:name="_Toc366581266"/>
      <w:bookmarkStart w:id="9547" w:name="_Toc366581858"/>
      <w:bookmarkStart w:id="9548" w:name="_Toc361231473"/>
      <w:bookmarkStart w:id="9549" w:name="_Toc361231999"/>
      <w:bookmarkStart w:id="9550" w:name="_Toc362445297"/>
      <w:bookmarkStart w:id="9551" w:name="_Toc363909264"/>
      <w:bookmarkStart w:id="9552" w:name="_Toc364463690"/>
      <w:bookmarkStart w:id="9553" w:name="_Toc366078294"/>
      <w:bookmarkStart w:id="9554" w:name="_Toc366078909"/>
      <w:bookmarkStart w:id="9555" w:name="_Toc366079894"/>
      <w:bookmarkStart w:id="9556" w:name="_Toc366080506"/>
      <w:bookmarkStart w:id="9557" w:name="_Toc366081115"/>
      <w:bookmarkStart w:id="9558" w:name="_Toc366505455"/>
      <w:bookmarkStart w:id="9559" w:name="_Toc366508824"/>
      <w:bookmarkStart w:id="9560" w:name="_Toc366513325"/>
      <w:bookmarkStart w:id="9561" w:name="_Toc366574514"/>
      <w:bookmarkStart w:id="9562" w:name="_Toc366578307"/>
      <w:bookmarkStart w:id="9563" w:name="_Toc366578901"/>
      <w:bookmarkStart w:id="9564" w:name="_Toc366579493"/>
      <w:bookmarkStart w:id="9565" w:name="_Toc366580084"/>
      <w:bookmarkStart w:id="9566" w:name="_Toc366580676"/>
      <w:bookmarkStart w:id="9567" w:name="_Toc366581267"/>
      <w:bookmarkStart w:id="9568" w:name="_Toc366581859"/>
      <w:bookmarkStart w:id="9569" w:name="_Toc361231474"/>
      <w:bookmarkStart w:id="9570" w:name="_Toc361232000"/>
      <w:bookmarkStart w:id="9571" w:name="_Toc362445298"/>
      <w:bookmarkStart w:id="9572" w:name="_Toc363909265"/>
      <w:bookmarkStart w:id="9573" w:name="_Toc364463691"/>
      <w:bookmarkStart w:id="9574" w:name="_Toc366078295"/>
      <w:bookmarkStart w:id="9575" w:name="_Toc366078910"/>
      <w:bookmarkStart w:id="9576" w:name="_Toc366079895"/>
      <w:bookmarkStart w:id="9577" w:name="_Toc366080507"/>
      <w:bookmarkStart w:id="9578" w:name="_Toc366081116"/>
      <w:bookmarkStart w:id="9579" w:name="_Toc366505456"/>
      <w:bookmarkStart w:id="9580" w:name="_Toc366508825"/>
      <w:bookmarkStart w:id="9581" w:name="_Toc366513326"/>
      <w:bookmarkStart w:id="9582" w:name="_Toc366574515"/>
      <w:bookmarkStart w:id="9583" w:name="_Toc366578308"/>
      <w:bookmarkStart w:id="9584" w:name="_Toc366578902"/>
      <w:bookmarkStart w:id="9585" w:name="_Toc366579494"/>
      <w:bookmarkStart w:id="9586" w:name="_Toc366580085"/>
      <w:bookmarkStart w:id="9587" w:name="_Toc366580677"/>
      <w:bookmarkStart w:id="9588" w:name="_Toc366581268"/>
      <w:bookmarkStart w:id="9589" w:name="_Toc366581860"/>
      <w:bookmarkStart w:id="9590" w:name="_Toc361231475"/>
      <w:bookmarkStart w:id="9591" w:name="_Toc361232001"/>
      <w:bookmarkStart w:id="9592" w:name="_Toc362445299"/>
      <w:bookmarkStart w:id="9593" w:name="_Toc363909266"/>
      <w:bookmarkStart w:id="9594" w:name="_Toc364463692"/>
      <w:bookmarkStart w:id="9595" w:name="_Toc366078296"/>
      <w:bookmarkStart w:id="9596" w:name="_Toc366078911"/>
      <w:bookmarkStart w:id="9597" w:name="_Toc366079896"/>
      <w:bookmarkStart w:id="9598" w:name="_Toc366080508"/>
      <w:bookmarkStart w:id="9599" w:name="_Toc366081117"/>
      <w:bookmarkStart w:id="9600" w:name="_Toc366505457"/>
      <w:bookmarkStart w:id="9601" w:name="_Toc366508826"/>
      <w:bookmarkStart w:id="9602" w:name="_Toc366513327"/>
      <w:bookmarkStart w:id="9603" w:name="_Toc366574516"/>
      <w:bookmarkStart w:id="9604" w:name="_Toc366578309"/>
      <w:bookmarkStart w:id="9605" w:name="_Toc366578903"/>
      <w:bookmarkStart w:id="9606" w:name="_Toc366579495"/>
      <w:bookmarkStart w:id="9607" w:name="_Toc366580086"/>
      <w:bookmarkStart w:id="9608" w:name="_Toc366580678"/>
      <w:bookmarkStart w:id="9609" w:name="_Toc366581269"/>
      <w:bookmarkStart w:id="9610" w:name="_Toc366581861"/>
      <w:bookmarkStart w:id="9611" w:name="_Toc361231476"/>
      <w:bookmarkStart w:id="9612" w:name="_Toc361232002"/>
      <w:bookmarkStart w:id="9613" w:name="_Toc362445300"/>
      <w:bookmarkStart w:id="9614" w:name="_Toc363909267"/>
      <w:bookmarkStart w:id="9615" w:name="_Toc364463693"/>
      <w:bookmarkStart w:id="9616" w:name="_Toc366078297"/>
      <w:bookmarkStart w:id="9617" w:name="_Toc366078912"/>
      <w:bookmarkStart w:id="9618" w:name="_Toc366079897"/>
      <w:bookmarkStart w:id="9619" w:name="_Toc366080509"/>
      <w:bookmarkStart w:id="9620" w:name="_Toc366081118"/>
      <w:bookmarkStart w:id="9621" w:name="_Toc366505458"/>
      <w:bookmarkStart w:id="9622" w:name="_Toc366508827"/>
      <w:bookmarkStart w:id="9623" w:name="_Toc366513328"/>
      <w:bookmarkStart w:id="9624" w:name="_Toc366574517"/>
      <w:bookmarkStart w:id="9625" w:name="_Toc366578310"/>
      <w:bookmarkStart w:id="9626" w:name="_Toc366578904"/>
      <w:bookmarkStart w:id="9627" w:name="_Toc366579496"/>
      <w:bookmarkStart w:id="9628" w:name="_Toc366580087"/>
      <w:bookmarkStart w:id="9629" w:name="_Toc366580679"/>
      <w:bookmarkStart w:id="9630" w:name="_Toc366581270"/>
      <w:bookmarkStart w:id="9631" w:name="_Toc366581862"/>
      <w:bookmarkStart w:id="9632" w:name="_Toc361231477"/>
      <w:bookmarkStart w:id="9633" w:name="_Toc361232003"/>
      <w:bookmarkStart w:id="9634" w:name="_Toc362445301"/>
      <w:bookmarkStart w:id="9635" w:name="_Toc363909268"/>
      <w:bookmarkStart w:id="9636" w:name="_Toc364463694"/>
      <w:bookmarkStart w:id="9637" w:name="_Toc366078298"/>
      <w:bookmarkStart w:id="9638" w:name="_Toc366078913"/>
      <w:bookmarkStart w:id="9639" w:name="_Toc366079898"/>
      <w:bookmarkStart w:id="9640" w:name="_Toc366080510"/>
      <w:bookmarkStart w:id="9641" w:name="_Toc366081119"/>
      <w:bookmarkStart w:id="9642" w:name="_Toc366505459"/>
      <w:bookmarkStart w:id="9643" w:name="_Toc366508828"/>
      <w:bookmarkStart w:id="9644" w:name="_Toc366513329"/>
      <w:bookmarkStart w:id="9645" w:name="_Toc366574518"/>
      <w:bookmarkStart w:id="9646" w:name="_Toc366578311"/>
      <w:bookmarkStart w:id="9647" w:name="_Toc366578905"/>
      <w:bookmarkStart w:id="9648" w:name="_Toc366579497"/>
      <w:bookmarkStart w:id="9649" w:name="_Toc366580088"/>
      <w:bookmarkStart w:id="9650" w:name="_Toc366580680"/>
      <w:bookmarkStart w:id="9651" w:name="_Toc366581271"/>
      <w:bookmarkStart w:id="9652" w:name="_Toc366581863"/>
      <w:bookmarkStart w:id="9653" w:name="_Toc361231478"/>
      <w:bookmarkStart w:id="9654" w:name="_Toc361232004"/>
      <w:bookmarkStart w:id="9655" w:name="_Toc362445302"/>
      <w:bookmarkStart w:id="9656" w:name="_Toc363909269"/>
      <w:bookmarkStart w:id="9657" w:name="_Toc364463695"/>
      <w:bookmarkStart w:id="9658" w:name="_Toc366078299"/>
      <w:bookmarkStart w:id="9659" w:name="_Toc366078914"/>
      <w:bookmarkStart w:id="9660" w:name="_Toc366079899"/>
      <w:bookmarkStart w:id="9661" w:name="_Toc366080511"/>
      <w:bookmarkStart w:id="9662" w:name="_Toc366081120"/>
      <w:bookmarkStart w:id="9663" w:name="_Toc366505460"/>
      <w:bookmarkStart w:id="9664" w:name="_Toc366508829"/>
      <w:bookmarkStart w:id="9665" w:name="_Toc366513330"/>
      <w:bookmarkStart w:id="9666" w:name="_Toc366574519"/>
      <w:bookmarkStart w:id="9667" w:name="_Toc366578312"/>
      <w:bookmarkStart w:id="9668" w:name="_Toc366578906"/>
      <w:bookmarkStart w:id="9669" w:name="_Toc366579498"/>
      <w:bookmarkStart w:id="9670" w:name="_Toc366580089"/>
      <w:bookmarkStart w:id="9671" w:name="_Toc366580681"/>
      <w:bookmarkStart w:id="9672" w:name="_Toc366581272"/>
      <w:bookmarkStart w:id="9673" w:name="_Toc366581864"/>
      <w:bookmarkStart w:id="9674" w:name="_Toc351912894"/>
      <w:bookmarkStart w:id="9675" w:name="_Toc351914915"/>
      <w:bookmarkStart w:id="9676" w:name="_Toc351915381"/>
      <w:bookmarkStart w:id="9677" w:name="_Toc361231479"/>
      <w:bookmarkStart w:id="9678" w:name="_Toc361232005"/>
      <w:bookmarkStart w:id="9679" w:name="_Toc362445303"/>
      <w:bookmarkStart w:id="9680" w:name="_Toc363909270"/>
      <w:bookmarkStart w:id="9681" w:name="_Toc364463696"/>
      <w:bookmarkStart w:id="9682" w:name="_Toc366078300"/>
      <w:bookmarkStart w:id="9683" w:name="_Toc366078915"/>
      <w:bookmarkStart w:id="9684" w:name="_Toc366079900"/>
      <w:bookmarkStart w:id="9685" w:name="_Toc366080512"/>
      <w:bookmarkStart w:id="9686" w:name="_Toc366081121"/>
      <w:bookmarkStart w:id="9687" w:name="_Toc366505461"/>
      <w:bookmarkStart w:id="9688" w:name="_Toc366508830"/>
      <w:bookmarkStart w:id="9689" w:name="_Toc366513331"/>
      <w:bookmarkStart w:id="9690" w:name="_Toc366574520"/>
      <w:bookmarkStart w:id="9691" w:name="_Toc366578313"/>
      <w:bookmarkStart w:id="9692" w:name="_Toc366578907"/>
      <w:bookmarkStart w:id="9693" w:name="_Toc366579499"/>
      <w:bookmarkStart w:id="9694" w:name="_Toc366580090"/>
      <w:bookmarkStart w:id="9695" w:name="_Toc366580682"/>
      <w:bookmarkStart w:id="9696" w:name="_Toc366581273"/>
      <w:bookmarkStart w:id="9697" w:name="_Toc366581865"/>
      <w:bookmarkStart w:id="9698" w:name="_Toc351912895"/>
      <w:bookmarkStart w:id="9699" w:name="_Toc351914916"/>
      <w:bookmarkStart w:id="9700" w:name="_Toc351915382"/>
      <w:bookmarkStart w:id="9701" w:name="_Toc361231480"/>
      <w:bookmarkStart w:id="9702" w:name="_Toc361232006"/>
      <w:bookmarkStart w:id="9703" w:name="_Toc362445304"/>
      <w:bookmarkStart w:id="9704" w:name="_Toc363909271"/>
      <w:bookmarkStart w:id="9705" w:name="_Toc364463697"/>
      <w:bookmarkStart w:id="9706" w:name="_Toc366078301"/>
      <w:bookmarkStart w:id="9707" w:name="_Toc366078916"/>
      <w:bookmarkStart w:id="9708" w:name="_Toc366079901"/>
      <w:bookmarkStart w:id="9709" w:name="_Toc366080513"/>
      <w:bookmarkStart w:id="9710" w:name="_Toc366081122"/>
      <w:bookmarkStart w:id="9711" w:name="_Toc366505462"/>
      <w:bookmarkStart w:id="9712" w:name="_Toc366508831"/>
      <w:bookmarkStart w:id="9713" w:name="_Toc366513332"/>
      <w:bookmarkStart w:id="9714" w:name="_Toc366574521"/>
      <w:bookmarkStart w:id="9715" w:name="_Toc366578314"/>
      <w:bookmarkStart w:id="9716" w:name="_Toc366578908"/>
      <w:bookmarkStart w:id="9717" w:name="_Toc366579500"/>
      <w:bookmarkStart w:id="9718" w:name="_Toc366580091"/>
      <w:bookmarkStart w:id="9719" w:name="_Toc366580683"/>
      <w:bookmarkStart w:id="9720" w:name="_Toc366581274"/>
      <w:bookmarkStart w:id="9721" w:name="_Toc366581866"/>
      <w:bookmarkStart w:id="9722" w:name="_Toc351912896"/>
      <w:bookmarkStart w:id="9723" w:name="_Toc351914917"/>
      <w:bookmarkStart w:id="9724" w:name="_Toc351915383"/>
      <w:bookmarkStart w:id="9725" w:name="_Toc361231481"/>
      <w:bookmarkStart w:id="9726" w:name="_Toc361232007"/>
      <w:bookmarkStart w:id="9727" w:name="_Toc362445305"/>
      <w:bookmarkStart w:id="9728" w:name="_Toc363909272"/>
      <w:bookmarkStart w:id="9729" w:name="_Toc364463698"/>
      <w:bookmarkStart w:id="9730" w:name="_Toc366078302"/>
      <w:bookmarkStart w:id="9731" w:name="_Toc366078917"/>
      <w:bookmarkStart w:id="9732" w:name="_Toc366079902"/>
      <w:bookmarkStart w:id="9733" w:name="_Toc366080514"/>
      <w:bookmarkStart w:id="9734" w:name="_Toc366081123"/>
      <w:bookmarkStart w:id="9735" w:name="_Toc366505463"/>
      <w:bookmarkStart w:id="9736" w:name="_Toc366508832"/>
      <w:bookmarkStart w:id="9737" w:name="_Toc366513333"/>
      <w:bookmarkStart w:id="9738" w:name="_Toc366574522"/>
      <w:bookmarkStart w:id="9739" w:name="_Toc366578315"/>
      <w:bookmarkStart w:id="9740" w:name="_Toc366578909"/>
      <w:bookmarkStart w:id="9741" w:name="_Toc366579501"/>
      <w:bookmarkStart w:id="9742" w:name="_Toc366580092"/>
      <w:bookmarkStart w:id="9743" w:name="_Toc366580684"/>
      <w:bookmarkStart w:id="9744" w:name="_Toc366581275"/>
      <w:bookmarkStart w:id="9745" w:name="_Toc366581867"/>
      <w:bookmarkStart w:id="9746" w:name="_Toc351912897"/>
      <w:bookmarkStart w:id="9747" w:name="_Toc351914918"/>
      <w:bookmarkStart w:id="9748" w:name="_Toc351915384"/>
      <w:bookmarkStart w:id="9749" w:name="_Toc361231482"/>
      <w:bookmarkStart w:id="9750" w:name="_Toc361232008"/>
      <w:bookmarkStart w:id="9751" w:name="_Toc362445306"/>
      <w:bookmarkStart w:id="9752" w:name="_Toc363909273"/>
      <w:bookmarkStart w:id="9753" w:name="_Toc364463699"/>
      <w:bookmarkStart w:id="9754" w:name="_Toc366078303"/>
      <w:bookmarkStart w:id="9755" w:name="_Toc366078918"/>
      <w:bookmarkStart w:id="9756" w:name="_Toc366079903"/>
      <w:bookmarkStart w:id="9757" w:name="_Toc366080515"/>
      <w:bookmarkStart w:id="9758" w:name="_Toc366081124"/>
      <w:bookmarkStart w:id="9759" w:name="_Toc366505464"/>
      <w:bookmarkStart w:id="9760" w:name="_Toc366508833"/>
      <w:bookmarkStart w:id="9761" w:name="_Toc366513334"/>
      <w:bookmarkStart w:id="9762" w:name="_Toc366574523"/>
      <w:bookmarkStart w:id="9763" w:name="_Toc366578316"/>
      <w:bookmarkStart w:id="9764" w:name="_Toc366578910"/>
      <w:bookmarkStart w:id="9765" w:name="_Toc366579502"/>
      <w:bookmarkStart w:id="9766" w:name="_Toc366580093"/>
      <w:bookmarkStart w:id="9767" w:name="_Toc366580685"/>
      <w:bookmarkStart w:id="9768" w:name="_Toc366581276"/>
      <w:bookmarkStart w:id="9769" w:name="_Toc366581868"/>
      <w:bookmarkStart w:id="9770" w:name="_Toc351912898"/>
      <w:bookmarkStart w:id="9771" w:name="_Toc351914919"/>
      <w:bookmarkStart w:id="9772" w:name="_Toc351915385"/>
      <w:bookmarkStart w:id="9773" w:name="_Toc361231483"/>
      <w:bookmarkStart w:id="9774" w:name="_Toc361232009"/>
      <w:bookmarkStart w:id="9775" w:name="_Toc362445307"/>
      <w:bookmarkStart w:id="9776" w:name="_Toc363909274"/>
      <w:bookmarkStart w:id="9777" w:name="_Toc364463700"/>
      <w:bookmarkStart w:id="9778" w:name="_Toc366078304"/>
      <w:bookmarkStart w:id="9779" w:name="_Toc366078919"/>
      <w:bookmarkStart w:id="9780" w:name="_Toc366079904"/>
      <w:bookmarkStart w:id="9781" w:name="_Toc366080516"/>
      <w:bookmarkStart w:id="9782" w:name="_Toc366081125"/>
      <w:bookmarkStart w:id="9783" w:name="_Toc366505465"/>
      <w:bookmarkStart w:id="9784" w:name="_Toc366508834"/>
      <w:bookmarkStart w:id="9785" w:name="_Toc366513335"/>
      <w:bookmarkStart w:id="9786" w:name="_Toc366574524"/>
      <w:bookmarkStart w:id="9787" w:name="_Toc366578317"/>
      <w:bookmarkStart w:id="9788" w:name="_Toc366578911"/>
      <w:bookmarkStart w:id="9789" w:name="_Toc366579503"/>
      <w:bookmarkStart w:id="9790" w:name="_Toc366580094"/>
      <w:bookmarkStart w:id="9791" w:name="_Toc366580686"/>
      <w:bookmarkStart w:id="9792" w:name="_Toc366581277"/>
      <w:bookmarkStart w:id="9793" w:name="_Toc366581869"/>
      <w:bookmarkStart w:id="9794" w:name="_Toc351912899"/>
      <w:bookmarkStart w:id="9795" w:name="_Toc351914920"/>
      <w:bookmarkStart w:id="9796" w:name="_Toc351915386"/>
      <w:bookmarkStart w:id="9797" w:name="_Toc361231484"/>
      <w:bookmarkStart w:id="9798" w:name="_Toc361232010"/>
      <w:bookmarkStart w:id="9799" w:name="_Toc362445308"/>
      <w:bookmarkStart w:id="9800" w:name="_Toc363909275"/>
      <w:bookmarkStart w:id="9801" w:name="_Toc364463701"/>
      <w:bookmarkStart w:id="9802" w:name="_Toc366078305"/>
      <w:bookmarkStart w:id="9803" w:name="_Toc366078920"/>
      <w:bookmarkStart w:id="9804" w:name="_Toc366079905"/>
      <w:bookmarkStart w:id="9805" w:name="_Toc366080517"/>
      <w:bookmarkStart w:id="9806" w:name="_Toc366081126"/>
      <w:bookmarkStart w:id="9807" w:name="_Toc366505466"/>
      <w:bookmarkStart w:id="9808" w:name="_Toc366508835"/>
      <w:bookmarkStart w:id="9809" w:name="_Toc366513336"/>
      <w:bookmarkStart w:id="9810" w:name="_Toc366574525"/>
      <w:bookmarkStart w:id="9811" w:name="_Toc366578318"/>
      <w:bookmarkStart w:id="9812" w:name="_Toc366578912"/>
      <w:bookmarkStart w:id="9813" w:name="_Toc366579504"/>
      <w:bookmarkStart w:id="9814" w:name="_Toc366580095"/>
      <w:bookmarkStart w:id="9815" w:name="_Toc366580687"/>
      <w:bookmarkStart w:id="9816" w:name="_Toc366581278"/>
      <w:bookmarkStart w:id="9817" w:name="_Toc366581870"/>
      <w:bookmarkStart w:id="9818" w:name="_Toc351912900"/>
      <w:bookmarkStart w:id="9819" w:name="_Toc351914921"/>
      <w:bookmarkStart w:id="9820" w:name="_Toc351915387"/>
      <w:bookmarkStart w:id="9821" w:name="_Toc361231485"/>
      <w:bookmarkStart w:id="9822" w:name="_Toc361232011"/>
      <w:bookmarkStart w:id="9823" w:name="_Toc362445309"/>
      <w:bookmarkStart w:id="9824" w:name="_Toc363909276"/>
      <w:bookmarkStart w:id="9825" w:name="_Toc364463702"/>
      <w:bookmarkStart w:id="9826" w:name="_Toc366078306"/>
      <w:bookmarkStart w:id="9827" w:name="_Toc366078921"/>
      <w:bookmarkStart w:id="9828" w:name="_Toc366079906"/>
      <w:bookmarkStart w:id="9829" w:name="_Toc366080518"/>
      <w:bookmarkStart w:id="9830" w:name="_Toc366081127"/>
      <w:bookmarkStart w:id="9831" w:name="_Toc366505467"/>
      <w:bookmarkStart w:id="9832" w:name="_Toc366508836"/>
      <w:bookmarkStart w:id="9833" w:name="_Toc366513337"/>
      <w:bookmarkStart w:id="9834" w:name="_Toc366574526"/>
      <w:bookmarkStart w:id="9835" w:name="_Toc366578319"/>
      <w:bookmarkStart w:id="9836" w:name="_Toc366578913"/>
      <w:bookmarkStart w:id="9837" w:name="_Toc366579505"/>
      <w:bookmarkStart w:id="9838" w:name="_Toc366580096"/>
      <w:bookmarkStart w:id="9839" w:name="_Toc366580688"/>
      <w:bookmarkStart w:id="9840" w:name="_Toc366581279"/>
      <w:bookmarkStart w:id="9841" w:name="_Toc366581871"/>
      <w:bookmarkStart w:id="9842" w:name="_Toc351912901"/>
      <w:bookmarkStart w:id="9843" w:name="_Toc351914922"/>
      <w:bookmarkStart w:id="9844" w:name="_Toc351915388"/>
      <w:bookmarkStart w:id="9845" w:name="_Toc361231486"/>
      <w:bookmarkStart w:id="9846" w:name="_Toc361232012"/>
      <w:bookmarkStart w:id="9847" w:name="_Toc362445310"/>
      <w:bookmarkStart w:id="9848" w:name="_Toc363909277"/>
      <w:bookmarkStart w:id="9849" w:name="_Toc364463703"/>
      <w:bookmarkStart w:id="9850" w:name="_Toc366078307"/>
      <w:bookmarkStart w:id="9851" w:name="_Toc366078922"/>
      <w:bookmarkStart w:id="9852" w:name="_Toc366079907"/>
      <w:bookmarkStart w:id="9853" w:name="_Toc366080519"/>
      <w:bookmarkStart w:id="9854" w:name="_Toc366081128"/>
      <w:bookmarkStart w:id="9855" w:name="_Toc366505468"/>
      <w:bookmarkStart w:id="9856" w:name="_Toc366508837"/>
      <w:bookmarkStart w:id="9857" w:name="_Toc366513338"/>
      <w:bookmarkStart w:id="9858" w:name="_Toc366574527"/>
      <w:bookmarkStart w:id="9859" w:name="_Toc366578320"/>
      <w:bookmarkStart w:id="9860" w:name="_Toc366578914"/>
      <w:bookmarkStart w:id="9861" w:name="_Toc366579506"/>
      <w:bookmarkStart w:id="9862" w:name="_Toc366580097"/>
      <w:bookmarkStart w:id="9863" w:name="_Toc366580689"/>
      <w:bookmarkStart w:id="9864" w:name="_Toc366581280"/>
      <w:bookmarkStart w:id="9865" w:name="_Toc366581872"/>
      <w:bookmarkStart w:id="9866" w:name="_Toc351912902"/>
      <w:bookmarkStart w:id="9867" w:name="_Toc351914923"/>
      <w:bookmarkStart w:id="9868" w:name="_Toc351915389"/>
      <w:bookmarkStart w:id="9869" w:name="_Toc361231487"/>
      <w:bookmarkStart w:id="9870" w:name="_Toc361232013"/>
      <w:bookmarkStart w:id="9871" w:name="_Toc362445311"/>
      <w:bookmarkStart w:id="9872" w:name="_Toc363909278"/>
      <w:bookmarkStart w:id="9873" w:name="_Toc364463704"/>
      <w:bookmarkStart w:id="9874" w:name="_Toc366078308"/>
      <w:bookmarkStart w:id="9875" w:name="_Toc366078923"/>
      <w:bookmarkStart w:id="9876" w:name="_Toc366079908"/>
      <w:bookmarkStart w:id="9877" w:name="_Toc366080520"/>
      <w:bookmarkStart w:id="9878" w:name="_Toc366081129"/>
      <w:bookmarkStart w:id="9879" w:name="_Toc366505469"/>
      <w:bookmarkStart w:id="9880" w:name="_Toc366508838"/>
      <w:bookmarkStart w:id="9881" w:name="_Toc366513339"/>
      <w:bookmarkStart w:id="9882" w:name="_Toc366574528"/>
      <w:bookmarkStart w:id="9883" w:name="_Toc366578321"/>
      <w:bookmarkStart w:id="9884" w:name="_Toc366578915"/>
      <w:bookmarkStart w:id="9885" w:name="_Toc366579507"/>
      <w:bookmarkStart w:id="9886" w:name="_Toc366580098"/>
      <w:bookmarkStart w:id="9887" w:name="_Toc366580690"/>
      <w:bookmarkStart w:id="9888" w:name="_Toc366581281"/>
      <w:bookmarkStart w:id="9889" w:name="_Toc366581873"/>
      <w:bookmarkStart w:id="9890" w:name="_Toc351912903"/>
      <w:bookmarkStart w:id="9891" w:name="_Toc351914924"/>
      <w:bookmarkStart w:id="9892" w:name="_Toc351915390"/>
      <w:bookmarkStart w:id="9893" w:name="_Toc361231488"/>
      <w:bookmarkStart w:id="9894" w:name="_Toc361232014"/>
      <w:bookmarkStart w:id="9895" w:name="_Toc362445312"/>
      <w:bookmarkStart w:id="9896" w:name="_Toc363909279"/>
      <w:bookmarkStart w:id="9897" w:name="_Toc364463705"/>
      <w:bookmarkStart w:id="9898" w:name="_Toc366078309"/>
      <w:bookmarkStart w:id="9899" w:name="_Toc366078924"/>
      <w:bookmarkStart w:id="9900" w:name="_Toc366079909"/>
      <w:bookmarkStart w:id="9901" w:name="_Toc366080521"/>
      <w:bookmarkStart w:id="9902" w:name="_Toc366081130"/>
      <w:bookmarkStart w:id="9903" w:name="_Toc366505470"/>
      <w:bookmarkStart w:id="9904" w:name="_Toc366508839"/>
      <w:bookmarkStart w:id="9905" w:name="_Toc366513340"/>
      <w:bookmarkStart w:id="9906" w:name="_Toc366574529"/>
      <w:bookmarkStart w:id="9907" w:name="_Toc366578322"/>
      <w:bookmarkStart w:id="9908" w:name="_Toc366578916"/>
      <w:bookmarkStart w:id="9909" w:name="_Toc366579508"/>
      <w:bookmarkStart w:id="9910" w:name="_Toc366580099"/>
      <w:bookmarkStart w:id="9911" w:name="_Toc366580691"/>
      <w:bookmarkStart w:id="9912" w:name="_Toc366581282"/>
      <w:bookmarkStart w:id="9913" w:name="_Toc366581874"/>
      <w:bookmarkStart w:id="9914" w:name="_Toc351912904"/>
      <w:bookmarkStart w:id="9915" w:name="_Toc351914925"/>
      <w:bookmarkStart w:id="9916" w:name="_Toc351915391"/>
      <w:bookmarkStart w:id="9917" w:name="_Toc361231489"/>
      <w:bookmarkStart w:id="9918" w:name="_Toc361232015"/>
      <w:bookmarkStart w:id="9919" w:name="_Toc362445313"/>
      <w:bookmarkStart w:id="9920" w:name="_Toc363909280"/>
      <w:bookmarkStart w:id="9921" w:name="_Toc364463706"/>
      <w:bookmarkStart w:id="9922" w:name="_Toc366078310"/>
      <w:bookmarkStart w:id="9923" w:name="_Toc366078925"/>
      <w:bookmarkStart w:id="9924" w:name="_Toc366079910"/>
      <w:bookmarkStart w:id="9925" w:name="_Toc366080522"/>
      <w:bookmarkStart w:id="9926" w:name="_Toc366081131"/>
      <w:bookmarkStart w:id="9927" w:name="_Toc366505471"/>
      <w:bookmarkStart w:id="9928" w:name="_Toc366508840"/>
      <w:bookmarkStart w:id="9929" w:name="_Toc366513341"/>
      <w:bookmarkStart w:id="9930" w:name="_Toc366574530"/>
      <w:bookmarkStart w:id="9931" w:name="_Toc366578323"/>
      <w:bookmarkStart w:id="9932" w:name="_Toc366578917"/>
      <w:bookmarkStart w:id="9933" w:name="_Toc366579509"/>
      <w:bookmarkStart w:id="9934" w:name="_Toc366580100"/>
      <w:bookmarkStart w:id="9935" w:name="_Toc366580692"/>
      <w:bookmarkStart w:id="9936" w:name="_Toc366581283"/>
      <w:bookmarkStart w:id="9937" w:name="_Toc366581875"/>
      <w:bookmarkStart w:id="9938" w:name="_Toc351912905"/>
      <w:bookmarkStart w:id="9939" w:name="_Toc351914926"/>
      <w:bookmarkStart w:id="9940" w:name="_Toc351915392"/>
      <w:bookmarkStart w:id="9941" w:name="_Toc361231490"/>
      <w:bookmarkStart w:id="9942" w:name="_Toc361232016"/>
      <w:bookmarkStart w:id="9943" w:name="_Toc362445314"/>
      <w:bookmarkStart w:id="9944" w:name="_Toc363909281"/>
      <w:bookmarkStart w:id="9945" w:name="_Toc364463707"/>
      <w:bookmarkStart w:id="9946" w:name="_Toc366078311"/>
      <w:bookmarkStart w:id="9947" w:name="_Toc366078926"/>
      <w:bookmarkStart w:id="9948" w:name="_Toc366079911"/>
      <w:bookmarkStart w:id="9949" w:name="_Toc366080523"/>
      <w:bookmarkStart w:id="9950" w:name="_Toc366081132"/>
      <w:bookmarkStart w:id="9951" w:name="_Toc366505472"/>
      <w:bookmarkStart w:id="9952" w:name="_Toc366508841"/>
      <w:bookmarkStart w:id="9953" w:name="_Toc366513342"/>
      <w:bookmarkStart w:id="9954" w:name="_Toc366574531"/>
      <w:bookmarkStart w:id="9955" w:name="_Toc366578324"/>
      <w:bookmarkStart w:id="9956" w:name="_Toc366578918"/>
      <w:bookmarkStart w:id="9957" w:name="_Toc366579510"/>
      <w:bookmarkStart w:id="9958" w:name="_Toc366580101"/>
      <w:bookmarkStart w:id="9959" w:name="_Toc366580693"/>
      <w:bookmarkStart w:id="9960" w:name="_Toc366581284"/>
      <w:bookmarkStart w:id="9961" w:name="_Toc366581876"/>
      <w:bookmarkStart w:id="9962" w:name="_Toc351912906"/>
      <w:bookmarkStart w:id="9963" w:name="_Toc351914927"/>
      <w:bookmarkStart w:id="9964" w:name="_Toc351915393"/>
      <w:bookmarkStart w:id="9965" w:name="_Toc361231491"/>
      <w:bookmarkStart w:id="9966" w:name="_Toc361232017"/>
      <w:bookmarkStart w:id="9967" w:name="_Toc362445315"/>
      <w:bookmarkStart w:id="9968" w:name="_Toc363909282"/>
      <w:bookmarkStart w:id="9969" w:name="_Toc364463708"/>
      <w:bookmarkStart w:id="9970" w:name="_Toc366078312"/>
      <w:bookmarkStart w:id="9971" w:name="_Toc366078927"/>
      <w:bookmarkStart w:id="9972" w:name="_Toc366079912"/>
      <w:bookmarkStart w:id="9973" w:name="_Toc366080524"/>
      <w:bookmarkStart w:id="9974" w:name="_Toc366081133"/>
      <w:bookmarkStart w:id="9975" w:name="_Toc366505473"/>
      <w:bookmarkStart w:id="9976" w:name="_Toc366508842"/>
      <w:bookmarkStart w:id="9977" w:name="_Toc366513343"/>
      <w:bookmarkStart w:id="9978" w:name="_Toc366574532"/>
      <w:bookmarkStart w:id="9979" w:name="_Toc366578325"/>
      <w:bookmarkStart w:id="9980" w:name="_Toc366578919"/>
      <w:bookmarkStart w:id="9981" w:name="_Toc366579511"/>
      <w:bookmarkStart w:id="9982" w:name="_Toc366580102"/>
      <w:bookmarkStart w:id="9983" w:name="_Toc366580694"/>
      <w:bookmarkStart w:id="9984" w:name="_Toc366581285"/>
      <w:bookmarkStart w:id="9985" w:name="_Toc366581877"/>
      <w:bookmarkStart w:id="9986" w:name="_Toc351912907"/>
      <w:bookmarkStart w:id="9987" w:name="_Toc351914928"/>
      <w:bookmarkStart w:id="9988" w:name="_Toc351915394"/>
      <w:bookmarkStart w:id="9989" w:name="_Toc361231492"/>
      <w:bookmarkStart w:id="9990" w:name="_Toc361232018"/>
      <w:bookmarkStart w:id="9991" w:name="_Toc362445316"/>
      <w:bookmarkStart w:id="9992" w:name="_Toc363909283"/>
      <w:bookmarkStart w:id="9993" w:name="_Toc364463709"/>
      <w:bookmarkStart w:id="9994" w:name="_Toc366078313"/>
      <w:bookmarkStart w:id="9995" w:name="_Toc366078928"/>
      <w:bookmarkStart w:id="9996" w:name="_Toc366079913"/>
      <w:bookmarkStart w:id="9997" w:name="_Toc366080525"/>
      <w:bookmarkStart w:id="9998" w:name="_Toc366081134"/>
      <w:bookmarkStart w:id="9999" w:name="_Toc366505474"/>
      <w:bookmarkStart w:id="10000" w:name="_Toc366508843"/>
      <w:bookmarkStart w:id="10001" w:name="_Toc366513344"/>
      <w:bookmarkStart w:id="10002" w:name="_Toc366574533"/>
      <w:bookmarkStart w:id="10003" w:name="_Toc366578326"/>
      <w:bookmarkStart w:id="10004" w:name="_Toc366578920"/>
      <w:bookmarkStart w:id="10005" w:name="_Toc366579512"/>
      <w:bookmarkStart w:id="10006" w:name="_Toc366580103"/>
      <w:bookmarkStart w:id="10007" w:name="_Toc366580695"/>
      <w:bookmarkStart w:id="10008" w:name="_Toc366581286"/>
      <w:bookmarkStart w:id="10009" w:name="_Toc366581878"/>
      <w:bookmarkStart w:id="10010" w:name="_Toc351912908"/>
      <w:bookmarkStart w:id="10011" w:name="_Toc351914929"/>
      <w:bookmarkStart w:id="10012" w:name="_Toc351915395"/>
      <w:bookmarkStart w:id="10013" w:name="_Toc361231493"/>
      <w:bookmarkStart w:id="10014" w:name="_Toc361232019"/>
      <w:bookmarkStart w:id="10015" w:name="_Toc362445317"/>
      <w:bookmarkStart w:id="10016" w:name="_Toc363909284"/>
      <w:bookmarkStart w:id="10017" w:name="_Toc364463710"/>
      <w:bookmarkStart w:id="10018" w:name="_Toc366078314"/>
      <w:bookmarkStart w:id="10019" w:name="_Toc366078929"/>
      <w:bookmarkStart w:id="10020" w:name="_Toc366079914"/>
      <w:bookmarkStart w:id="10021" w:name="_Toc366080526"/>
      <w:bookmarkStart w:id="10022" w:name="_Toc366081135"/>
      <w:bookmarkStart w:id="10023" w:name="_Toc366505475"/>
      <w:bookmarkStart w:id="10024" w:name="_Toc366508844"/>
      <w:bookmarkStart w:id="10025" w:name="_Toc366513345"/>
      <w:bookmarkStart w:id="10026" w:name="_Toc366574534"/>
      <w:bookmarkStart w:id="10027" w:name="_Toc366578327"/>
      <w:bookmarkStart w:id="10028" w:name="_Toc366578921"/>
      <w:bookmarkStart w:id="10029" w:name="_Toc366579513"/>
      <w:bookmarkStart w:id="10030" w:name="_Toc366580104"/>
      <w:bookmarkStart w:id="10031" w:name="_Toc366580696"/>
      <w:bookmarkStart w:id="10032" w:name="_Toc366581287"/>
      <w:bookmarkStart w:id="10033" w:name="_Toc366581879"/>
      <w:bookmarkStart w:id="10034" w:name="_Toc351912909"/>
      <w:bookmarkStart w:id="10035" w:name="_Toc351914930"/>
      <w:bookmarkStart w:id="10036" w:name="_Toc351915396"/>
      <w:bookmarkStart w:id="10037" w:name="_Toc361231494"/>
      <w:bookmarkStart w:id="10038" w:name="_Toc361232020"/>
      <w:bookmarkStart w:id="10039" w:name="_Toc362445318"/>
      <w:bookmarkStart w:id="10040" w:name="_Toc363909285"/>
      <w:bookmarkStart w:id="10041" w:name="_Toc364463711"/>
      <w:bookmarkStart w:id="10042" w:name="_Toc366078315"/>
      <w:bookmarkStart w:id="10043" w:name="_Toc366078930"/>
      <w:bookmarkStart w:id="10044" w:name="_Toc366079915"/>
      <w:bookmarkStart w:id="10045" w:name="_Toc366080527"/>
      <w:bookmarkStart w:id="10046" w:name="_Toc366081136"/>
      <w:bookmarkStart w:id="10047" w:name="_Toc366505476"/>
      <w:bookmarkStart w:id="10048" w:name="_Toc366508845"/>
      <w:bookmarkStart w:id="10049" w:name="_Toc366513346"/>
      <w:bookmarkStart w:id="10050" w:name="_Toc366574535"/>
      <w:bookmarkStart w:id="10051" w:name="_Toc366578328"/>
      <w:bookmarkStart w:id="10052" w:name="_Toc366578922"/>
      <w:bookmarkStart w:id="10053" w:name="_Toc366579514"/>
      <w:bookmarkStart w:id="10054" w:name="_Toc366580105"/>
      <w:bookmarkStart w:id="10055" w:name="_Toc366580697"/>
      <w:bookmarkStart w:id="10056" w:name="_Toc366581288"/>
      <w:bookmarkStart w:id="10057" w:name="_Toc366581880"/>
      <w:bookmarkStart w:id="10058" w:name="_Toc351912910"/>
      <w:bookmarkStart w:id="10059" w:name="_Toc351914931"/>
      <w:bookmarkStart w:id="10060" w:name="_Toc351915397"/>
      <w:bookmarkStart w:id="10061" w:name="_Toc361231495"/>
      <w:bookmarkStart w:id="10062" w:name="_Toc361232021"/>
      <w:bookmarkStart w:id="10063" w:name="_Toc362445319"/>
      <w:bookmarkStart w:id="10064" w:name="_Toc363909286"/>
      <w:bookmarkStart w:id="10065" w:name="_Toc364463712"/>
      <w:bookmarkStart w:id="10066" w:name="_Toc366078316"/>
      <w:bookmarkStart w:id="10067" w:name="_Toc366078931"/>
      <w:bookmarkStart w:id="10068" w:name="_Toc366079916"/>
      <w:bookmarkStart w:id="10069" w:name="_Toc366080528"/>
      <w:bookmarkStart w:id="10070" w:name="_Toc366081137"/>
      <w:bookmarkStart w:id="10071" w:name="_Toc366505477"/>
      <w:bookmarkStart w:id="10072" w:name="_Toc366508846"/>
      <w:bookmarkStart w:id="10073" w:name="_Toc366513347"/>
      <w:bookmarkStart w:id="10074" w:name="_Toc366574536"/>
      <w:bookmarkStart w:id="10075" w:name="_Toc366578329"/>
      <w:bookmarkStart w:id="10076" w:name="_Toc366578923"/>
      <w:bookmarkStart w:id="10077" w:name="_Toc366579515"/>
      <w:bookmarkStart w:id="10078" w:name="_Toc366580106"/>
      <w:bookmarkStart w:id="10079" w:name="_Toc366580698"/>
      <w:bookmarkStart w:id="10080" w:name="_Toc366581289"/>
      <w:bookmarkStart w:id="10081" w:name="_Toc366581881"/>
      <w:bookmarkStart w:id="10082" w:name="_Toc351912911"/>
      <w:bookmarkStart w:id="10083" w:name="_Toc351914932"/>
      <w:bookmarkStart w:id="10084" w:name="_Toc351915398"/>
      <w:bookmarkStart w:id="10085" w:name="_Toc361231496"/>
      <w:bookmarkStart w:id="10086" w:name="_Toc361232022"/>
      <w:bookmarkStart w:id="10087" w:name="_Toc362445320"/>
      <w:bookmarkStart w:id="10088" w:name="_Toc363909287"/>
      <w:bookmarkStart w:id="10089" w:name="_Toc364463713"/>
      <w:bookmarkStart w:id="10090" w:name="_Toc366078317"/>
      <w:bookmarkStart w:id="10091" w:name="_Toc366078932"/>
      <w:bookmarkStart w:id="10092" w:name="_Toc366079917"/>
      <w:bookmarkStart w:id="10093" w:name="_Toc366080529"/>
      <w:bookmarkStart w:id="10094" w:name="_Toc366081138"/>
      <w:bookmarkStart w:id="10095" w:name="_Toc366505478"/>
      <w:bookmarkStart w:id="10096" w:name="_Toc366508847"/>
      <w:bookmarkStart w:id="10097" w:name="_Toc366513348"/>
      <w:bookmarkStart w:id="10098" w:name="_Toc366574537"/>
      <w:bookmarkStart w:id="10099" w:name="_Toc366578330"/>
      <w:bookmarkStart w:id="10100" w:name="_Toc366578924"/>
      <w:bookmarkStart w:id="10101" w:name="_Toc366579516"/>
      <w:bookmarkStart w:id="10102" w:name="_Toc366580107"/>
      <w:bookmarkStart w:id="10103" w:name="_Toc366580699"/>
      <w:bookmarkStart w:id="10104" w:name="_Toc366581290"/>
      <w:bookmarkStart w:id="10105" w:name="_Toc366581882"/>
      <w:bookmarkStart w:id="10106" w:name="_Toc351912912"/>
      <w:bookmarkStart w:id="10107" w:name="_Toc351914933"/>
      <w:bookmarkStart w:id="10108" w:name="_Toc351915399"/>
      <w:bookmarkStart w:id="10109" w:name="_Toc361231497"/>
      <w:bookmarkStart w:id="10110" w:name="_Toc361232023"/>
      <w:bookmarkStart w:id="10111" w:name="_Toc362445321"/>
      <w:bookmarkStart w:id="10112" w:name="_Toc363909288"/>
      <w:bookmarkStart w:id="10113" w:name="_Toc364463714"/>
      <w:bookmarkStart w:id="10114" w:name="_Toc366078318"/>
      <w:bookmarkStart w:id="10115" w:name="_Toc366078933"/>
      <w:bookmarkStart w:id="10116" w:name="_Toc366079918"/>
      <w:bookmarkStart w:id="10117" w:name="_Toc366080530"/>
      <w:bookmarkStart w:id="10118" w:name="_Toc366081139"/>
      <w:bookmarkStart w:id="10119" w:name="_Toc366505479"/>
      <w:bookmarkStart w:id="10120" w:name="_Toc366508848"/>
      <w:bookmarkStart w:id="10121" w:name="_Toc366513349"/>
      <w:bookmarkStart w:id="10122" w:name="_Toc366574538"/>
      <w:bookmarkStart w:id="10123" w:name="_Toc366578331"/>
      <w:bookmarkStart w:id="10124" w:name="_Toc366578925"/>
      <w:bookmarkStart w:id="10125" w:name="_Toc366579517"/>
      <w:bookmarkStart w:id="10126" w:name="_Toc366580108"/>
      <w:bookmarkStart w:id="10127" w:name="_Toc366580700"/>
      <w:bookmarkStart w:id="10128" w:name="_Toc366581291"/>
      <w:bookmarkStart w:id="10129" w:name="_Toc366581883"/>
      <w:bookmarkStart w:id="10130" w:name="_Toc351912913"/>
      <w:bookmarkStart w:id="10131" w:name="_Toc351914934"/>
      <w:bookmarkStart w:id="10132" w:name="_Toc351915400"/>
      <w:bookmarkStart w:id="10133" w:name="_Toc361231498"/>
      <w:bookmarkStart w:id="10134" w:name="_Toc361232024"/>
      <w:bookmarkStart w:id="10135" w:name="_Toc362445322"/>
      <w:bookmarkStart w:id="10136" w:name="_Toc363909289"/>
      <w:bookmarkStart w:id="10137" w:name="_Toc364463715"/>
      <w:bookmarkStart w:id="10138" w:name="_Toc366078319"/>
      <w:bookmarkStart w:id="10139" w:name="_Toc366078934"/>
      <w:bookmarkStart w:id="10140" w:name="_Toc366079919"/>
      <w:bookmarkStart w:id="10141" w:name="_Toc366080531"/>
      <w:bookmarkStart w:id="10142" w:name="_Toc366081140"/>
      <w:bookmarkStart w:id="10143" w:name="_Toc366505480"/>
      <w:bookmarkStart w:id="10144" w:name="_Toc366508849"/>
      <w:bookmarkStart w:id="10145" w:name="_Toc366513350"/>
      <w:bookmarkStart w:id="10146" w:name="_Toc366574539"/>
      <w:bookmarkStart w:id="10147" w:name="_Toc366578332"/>
      <w:bookmarkStart w:id="10148" w:name="_Toc366578926"/>
      <w:bookmarkStart w:id="10149" w:name="_Toc366579518"/>
      <w:bookmarkStart w:id="10150" w:name="_Toc366580109"/>
      <w:bookmarkStart w:id="10151" w:name="_Toc366580701"/>
      <w:bookmarkStart w:id="10152" w:name="_Toc366581292"/>
      <w:bookmarkStart w:id="10153" w:name="_Toc366581884"/>
      <w:bookmarkStart w:id="10154" w:name="_Toc351912914"/>
      <w:bookmarkStart w:id="10155" w:name="_Toc351914935"/>
      <w:bookmarkStart w:id="10156" w:name="_Toc351915401"/>
      <w:bookmarkStart w:id="10157" w:name="_Toc361231499"/>
      <w:bookmarkStart w:id="10158" w:name="_Toc361232025"/>
      <w:bookmarkStart w:id="10159" w:name="_Toc362445323"/>
      <w:bookmarkStart w:id="10160" w:name="_Toc363909290"/>
      <w:bookmarkStart w:id="10161" w:name="_Toc364463716"/>
      <w:bookmarkStart w:id="10162" w:name="_Toc366078320"/>
      <w:bookmarkStart w:id="10163" w:name="_Toc366078935"/>
      <w:bookmarkStart w:id="10164" w:name="_Toc366079920"/>
      <w:bookmarkStart w:id="10165" w:name="_Toc366080532"/>
      <w:bookmarkStart w:id="10166" w:name="_Toc366081141"/>
      <w:bookmarkStart w:id="10167" w:name="_Toc366505481"/>
      <w:bookmarkStart w:id="10168" w:name="_Toc366508850"/>
      <w:bookmarkStart w:id="10169" w:name="_Toc366513351"/>
      <w:bookmarkStart w:id="10170" w:name="_Toc366574540"/>
      <w:bookmarkStart w:id="10171" w:name="_Toc366578333"/>
      <w:bookmarkStart w:id="10172" w:name="_Toc366578927"/>
      <w:bookmarkStart w:id="10173" w:name="_Toc366579519"/>
      <w:bookmarkStart w:id="10174" w:name="_Toc366580110"/>
      <w:bookmarkStart w:id="10175" w:name="_Toc366580702"/>
      <w:bookmarkStart w:id="10176" w:name="_Toc366581293"/>
      <w:bookmarkStart w:id="10177" w:name="_Toc366581885"/>
      <w:bookmarkStart w:id="10178" w:name="_Toc351912915"/>
      <w:bookmarkStart w:id="10179" w:name="_Toc351914936"/>
      <w:bookmarkStart w:id="10180" w:name="_Toc351915402"/>
      <w:bookmarkStart w:id="10181" w:name="_Toc361231500"/>
      <w:bookmarkStart w:id="10182" w:name="_Toc361232026"/>
      <w:bookmarkStart w:id="10183" w:name="_Toc362445324"/>
      <w:bookmarkStart w:id="10184" w:name="_Toc363909291"/>
      <w:bookmarkStart w:id="10185" w:name="_Toc364463717"/>
      <w:bookmarkStart w:id="10186" w:name="_Toc366078321"/>
      <w:bookmarkStart w:id="10187" w:name="_Toc366078936"/>
      <w:bookmarkStart w:id="10188" w:name="_Toc366079921"/>
      <w:bookmarkStart w:id="10189" w:name="_Toc366080533"/>
      <w:bookmarkStart w:id="10190" w:name="_Toc366081142"/>
      <w:bookmarkStart w:id="10191" w:name="_Toc366505482"/>
      <w:bookmarkStart w:id="10192" w:name="_Toc366508851"/>
      <w:bookmarkStart w:id="10193" w:name="_Toc366513352"/>
      <w:bookmarkStart w:id="10194" w:name="_Toc366574541"/>
      <w:bookmarkStart w:id="10195" w:name="_Toc366578334"/>
      <w:bookmarkStart w:id="10196" w:name="_Toc366578928"/>
      <w:bookmarkStart w:id="10197" w:name="_Toc366579520"/>
      <w:bookmarkStart w:id="10198" w:name="_Toc366580111"/>
      <w:bookmarkStart w:id="10199" w:name="_Toc366580703"/>
      <w:bookmarkStart w:id="10200" w:name="_Toc366581294"/>
      <w:bookmarkStart w:id="10201" w:name="_Toc366581886"/>
      <w:bookmarkStart w:id="10202" w:name="_Toc351912916"/>
      <w:bookmarkStart w:id="10203" w:name="_Toc351914937"/>
      <w:bookmarkStart w:id="10204" w:name="_Toc351915403"/>
      <w:bookmarkStart w:id="10205" w:name="_Toc361231501"/>
      <w:bookmarkStart w:id="10206" w:name="_Toc361232027"/>
      <w:bookmarkStart w:id="10207" w:name="_Toc362445325"/>
      <w:bookmarkStart w:id="10208" w:name="_Toc363909292"/>
      <w:bookmarkStart w:id="10209" w:name="_Toc364463718"/>
      <w:bookmarkStart w:id="10210" w:name="_Toc366078322"/>
      <w:bookmarkStart w:id="10211" w:name="_Toc366078937"/>
      <w:bookmarkStart w:id="10212" w:name="_Toc366079922"/>
      <w:bookmarkStart w:id="10213" w:name="_Toc366080534"/>
      <w:bookmarkStart w:id="10214" w:name="_Toc366081143"/>
      <w:bookmarkStart w:id="10215" w:name="_Toc366505483"/>
      <w:bookmarkStart w:id="10216" w:name="_Toc366508852"/>
      <w:bookmarkStart w:id="10217" w:name="_Toc366513353"/>
      <w:bookmarkStart w:id="10218" w:name="_Toc366574542"/>
      <w:bookmarkStart w:id="10219" w:name="_Toc366578335"/>
      <w:bookmarkStart w:id="10220" w:name="_Toc366578929"/>
      <w:bookmarkStart w:id="10221" w:name="_Toc366579521"/>
      <w:bookmarkStart w:id="10222" w:name="_Toc366580112"/>
      <w:bookmarkStart w:id="10223" w:name="_Toc366580704"/>
      <w:bookmarkStart w:id="10224" w:name="_Toc366581295"/>
      <w:bookmarkStart w:id="10225" w:name="_Toc366581887"/>
      <w:bookmarkStart w:id="10226" w:name="_Toc351912917"/>
      <w:bookmarkStart w:id="10227" w:name="_Toc351914938"/>
      <w:bookmarkStart w:id="10228" w:name="_Toc351915404"/>
      <w:bookmarkStart w:id="10229" w:name="_Toc361231502"/>
      <w:bookmarkStart w:id="10230" w:name="_Toc361232028"/>
      <w:bookmarkStart w:id="10231" w:name="_Toc362445326"/>
      <w:bookmarkStart w:id="10232" w:name="_Toc363909293"/>
      <w:bookmarkStart w:id="10233" w:name="_Toc364463719"/>
      <w:bookmarkStart w:id="10234" w:name="_Toc366078323"/>
      <w:bookmarkStart w:id="10235" w:name="_Toc366078938"/>
      <w:bookmarkStart w:id="10236" w:name="_Toc366079923"/>
      <w:bookmarkStart w:id="10237" w:name="_Toc366080535"/>
      <w:bookmarkStart w:id="10238" w:name="_Toc366081144"/>
      <w:bookmarkStart w:id="10239" w:name="_Toc366505484"/>
      <w:bookmarkStart w:id="10240" w:name="_Toc366508853"/>
      <w:bookmarkStart w:id="10241" w:name="_Toc366513354"/>
      <w:bookmarkStart w:id="10242" w:name="_Toc366574543"/>
      <w:bookmarkStart w:id="10243" w:name="_Toc366578336"/>
      <w:bookmarkStart w:id="10244" w:name="_Toc366578930"/>
      <w:bookmarkStart w:id="10245" w:name="_Toc366579522"/>
      <w:bookmarkStart w:id="10246" w:name="_Toc366580113"/>
      <w:bookmarkStart w:id="10247" w:name="_Toc366580705"/>
      <w:bookmarkStart w:id="10248" w:name="_Toc366581296"/>
      <w:bookmarkStart w:id="10249" w:name="_Toc366581888"/>
      <w:bookmarkStart w:id="10250" w:name="_Toc351912918"/>
      <w:bookmarkStart w:id="10251" w:name="_Toc351914939"/>
      <w:bookmarkStart w:id="10252" w:name="_Toc351915405"/>
      <w:bookmarkStart w:id="10253" w:name="_Toc361231503"/>
      <w:bookmarkStart w:id="10254" w:name="_Toc361232029"/>
      <w:bookmarkStart w:id="10255" w:name="_Toc362445327"/>
      <w:bookmarkStart w:id="10256" w:name="_Toc363909294"/>
      <w:bookmarkStart w:id="10257" w:name="_Toc364463720"/>
      <w:bookmarkStart w:id="10258" w:name="_Toc366078324"/>
      <w:bookmarkStart w:id="10259" w:name="_Toc366078939"/>
      <w:bookmarkStart w:id="10260" w:name="_Toc366079924"/>
      <w:bookmarkStart w:id="10261" w:name="_Toc366080536"/>
      <w:bookmarkStart w:id="10262" w:name="_Toc366081145"/>
      <w:bookmarkStart w:id="10263" w:name="_Toc366505485"/>
      <w:bookmarkStart w:id="10264" w:name="_Toc366508854"/>
      <w:bookmarkStart w:id="10265" w:name="_Toc366513355"/>
      <w:bookmarkStart w:id="10266" w:name="_Toc366574544"/>
      <w:bookmarkStart w:id="10267" w:name="_Toc366578337"/>
      <w:bookmarkStart w:id="10268" w:name="_Toc366578931"/>
      <w:bookmarkStart w:id="10269" w:name="_Toc366579523"/>
      <w:bookmarkStart w:id="10270" w:name="_Toc366580114"/>
      <w:bookmarkStart w:id="10271" w:name="_Toc366580706"/>
      <w:bookmarkStart w:id="10272" w:name="_Toc366581297"/>
      <w:bookmarkStart w:id="10273" w:name="_Toc366581889"/>
      <w:bookmarkStart w:id="10274" w:name="_Toc351912919"/>
      <w:bookmarkStart w:id="10275" w:name="_Toc351914940"/>
      <w:bookmarkStart w:id="10276" w:name="_Toc351915406"/>
      <w:bookmarkStart w:id="10277" w:name="_Toc361231504"/>
      <w:bookmarkStart w:id="10278" w:name="_Toc361232030"/>
      <w:bookmarkStart w:id="10279" w:name="_Toc362445328"/>
      <w:bookmarkStart w:id="10280" w:name="_Toc363909295"/>
      <w:bookmarkStart w:id="10281" w:name="_Toc364463721"/>
      <w:bookmarkStart w:id="10282" w:name="_Toc366078325"/>
      <w:bookmarkStart w:id="10283" w:name="_Toc366078940"/>
      <w:bookmarkStart w:id="10284" w:name="_Toc366079925"/>
      <w:bookmarkStart w:id="10285" w:name="_Toc366080537"/>
      <w:bookmarkStart w:id="10286" w:name="_Toc366081146"/>
      <w:bookmarkStart w:id="10287" w:name="_Toc366505486"/>
      <w:bookmarkStart w:id="10288" w:name="_Toc366508855"/>
      <w:bookmarkStart w:id="10289" w:name="_Toc366513356"/>
      <w:bookmarkStart w:id="10290" w:name="_Toc366574545"/>
      <w:bookmarkStart w:id="10291" w:name="_Toc366578338"/>
      <w:bookmarkStart w:id="10292" w:name="_Toc366578932"/>
      <w:bookmarkStart w:id="10293" w:name="_Toc366579524"/>
      <w:bookmarkStart w:id="10294" w:name="_Toc366580115"/>
      <w:bookmarkStart w:id="10295" w:name="_Toc366580707"/>
      <w:bookmarkStart w:id="10296" w:name="_Toc366581298"/>
      <w:bookmarkStart w:id="10297" w:name="_Toc366581890"/>
      <w:bookmarkStart w:id="10298" w:name="_Toc351912920"/>
      <w:bookmarkStart w:id="10299" w:name="_Toc351914941"/>
      <w:bookmarkStart w:id="10300" w:name="_Toc351915407"/>
      <w:bookmarkStart w:id="10301" w:name="_Toc361231505"/>
      <w:bookmarkStart w:id="10302" w:name="_Toc361232031"/>
      <w:bookmarkStart w:id="10303" w:name="_Toc362445329"/>
      <w:bookmarkStart w:id="10304" w:name="_Toc363909296"/>
      <w:bookmarkStart w:id="10305" w:name="_Toc364463722"/>
      <w:bookmarkStart w:id="10306" w:name="_Toc366078326"/>
      <w:bookmarkStart w:id="10307" w:name="_Toc366078941"/>
      <w:bookmarkStart w:id="10308" w:name="_Toc366079926"/>
      <w:bookmarkStart w:id="10309" w:name="_Toc366080538"/>
      <w:bookmarkStart w:id="10310" w:name="_Toc366081147"/>
      <w:bookmarkStart w:id="10311" w:name="_Toc366505487"/>
      <w:bookmarkStart w:id="10312" w:name="_Toc366508856"/>
      <w:bookmarkStart w:id="10313" w:name="_Toc366513357"/>
      <w:bookmarkStart w:id="10314" w:name="_Toc366574546"/>
      <w:bookmarkStart w:id="10315" w:name="_Toc366578339"/>
      <w:bookmarkStart w:id="10316" w:name="_Toc366578933"/>
      <w:bookmarkStart w:id="10317" w:name="_Toc366579525"/>
      <w:bookmarkStart w:id="10318" w:name="_Toc366580116"/>
      <w:bookmarkStart w:id="10319" w:name="_Toc366580708"/>
      <w:bookmarkStart w:id="10320" w:name="_Toc366581299"/>
      <w:bookmarkStart w:id="10321" w:name="_Toc366581891"/>
      <w:bookmarkStart w:id="10322" w:name="_Toc349042815"/>
      <w:bookmarkStart w:id="10323" w:name="_Toc27061134"/>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r>
        <w:rPr>
          <w:rFonts w:eastAsia="Times New Roman"/>
        </w:rPr>
        <w:t>Arrays and Sequences</w:t>
      </w:r>
      <w:bookmarkEnd w:id="10322"/>
      <w:bookmarkEnd w:id="10323"/>
    </w:p>
    <w:p w14:paraId="42032B62" w14:textId="77777777" w:rsidR="00A001B9" w:rsidRDefault="009D64FD">
      <w:r>
        <w:t xml:space="preserve">In some </w:t>
      </w:r>
      <w:proofErr w:type="gramStart"/>
      <w:r>
        <w:t>situations</w:t>
      </w:r>
      <w:proofErr w:type="gramEnd"/>
      <w:r>
        <w:t xml:space="preserve"> arrays of elements and sequence groups of elements seem to be similar; however, there is no notion of the array itself independent of its contained elements. Arrays are distinctly different from sequence groups in this way. </w:t>
      </w:r>
    </w:p>
    <w:p w14:paraId="0EA436D5" w14:textId="77777777" w:rsidR="00A001B9" w:rsidRDefault="009D64FD">
      <w:r>
        <w:t xml:space="preserve">A sequence can have its own initiator, and a complex element having that sequence as its content can also have its own initiator, so you could express two different initiators. </w:t>
      </w:r>
    </w:p>
    <w:p w14:paraId="4CD846E5" w14:textId="77777777" w:rsidR="00A001B9" w:rsidRDefault="009D64FD">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0249DE7" w14:textId="77777777" w:rsidR="00A001B9" w:rsidRDefault="009D64FD">
      <w:pPr>
        <w:pStyle w:val="Heading2"/>
        <w:rPr>
          <w:rFonts w:eastAsia="Times New Roman"/>
        </w:rPr>
      </w:pPr>
      <w:bookmarkStart w:id="10324" w:name="_Toc351912922"/>
      <w:bookmarkStart w:id="10325" w:name="_Toc351914943"/>
      <w:bookmarkStart w:id="10326" w:name="_Toc351915409"/>
      <w:bookmarkStart w:id="10327" w:name="_Toc361231507"/>
      <w:bookmarkStart w:id="10328" w:name="_Toc361232033"/>
      <w:bookmarkStart w:id="10329" w:name="_Toc362445331"/>
      <w:bookmarkStart w:id="10330" w:name="_Toc363909298"/>
      <w:bookmarkStart w:id="10331" w:name="_Toc364463724"/>
      <w:bookmarkStart w:id="10332" w:name="_Toc366078328"/>
      <w:bookmarkStart w:id="10333" w:name="_Toc366078943"/>
      <w:bookmarkStart w:id="10334" w:name="_Toc366079928"/>
      <w:bookmarkStart w:id="10335" w:name="_Toc366080540"/>
      <w:bookmarkStart w:id="10336" w:name="_Toc366081149"/>
      <w:bookmarkStart w:id="10337" w:name="_Toc366505489"/>
      <w:bookmarkStart w:id="10338" w:name="_Toc366508858"/>
      <w:bookmarkStart w:id="10339" w:name="_Toc366513359"/>
      <w:bookmarkStart w:id="10340" w:name="_Toc366574548"/>
      <w:bookmarkStart w:id="10341" w:name="_Toc366578341"/>
      <w:bookmarkStart w:id="10342" w:name="_Toc366578935"/>
      <w:bookmarkStart w:id="10343" w:name="_Toc366579527"/>
      <w:bookmarkStart w:id="10344" w:name="_Toc366580118"/>
      <w:bookmarkStart w:id="10345" w:name="_Toc366580710"/>
      <w:bookmarkStart w:id="10346" w:name="_Toc366581301"/>
      <w:bookmarkStart w:id="10347" w:name="_Toc366581893"/>
      <w:bookmarkStart w:id="10348" w:name="_Toc351912923"/>
      <w:bookmarkStart w:id="10349" w:name="_Toc351914944"/>
      <w:bookmarkStart w:id="10350" w:name="_Toc351915410"/>
      <w:bookmarkStart w:id="10351" w:name="_Toc361231508"/>
      <w:bookmarkStart w:id="10352" w:name="_Toc361232034"/>
      <w:bookmarkStart w:id="10353" w:name="_Toc362445332"/>
      <w:bookmarkStart w:id="10354" w:name="_Toc363909299"/>
      <w:bookmarkStart w:id="10355" w:name="_Toc364463725"/>
      <w:bookmarkStart w:id="10356" w:name="_Toc366078329"/>
      <w:bookmarkStart w:id="10357" w:name="_Toc366078944"/>
      <w:bookmarkStart w:id="10358" w:name="_Toc366079929"/>
      <w:bookmarkStart w:id="10359" w:name="_Toc366080541"/>
      <w:bookmarkStart w:id="10360" w:name="_Toc366081150"/>
      <w:bookmarkStart w:id="10361" w:name="_Toc366505490"/>
      <w:bookmarkStart w:id="10362" w:name="_Toc366508859"/>
      <w:bookmarkStart w:id="10363" w:name="_Toc366513360"/>
      <w:bookmarkStart w:id="10364" w:name="_Toc366574549"/>
      <w:bookmarkStart w:id="10365" w:name="_Toc366578342"/>
      <w:bookmarkStart w:id="10366" w:name="_Toc366578936"/>
      <w:bookmarkStart w:id="10367" w:name="_Toc366579528"/>
      <w:bookmarkStart w:id="10368" w:name="_Toc366580119"/>
      <w:bookmarkStart w:id="10369" w:name="_Toc366580711"/>
      <w:bookmarkStart w:id="10370" w:name="_Toc366581302"/>
      <w:bookmarkStart w:id="10371" w:name="_Toc366581894"/>
      <w:bookmarkStart w:id="10372" w:name="_Toc351912924"/>
      <w:bookmarkStart w:id="10373" w:name="_Toc351914945"/>
      <w:bookmarkStart w:id="10374" w:name="_Toc351915411"/>
      <w:bookmarkStart w:id="10375" w:name="_Toc361231509"/>
      <w:bookmarkStart w:id="10376" w:name="_Toc361232035"/>
      <w:bookmarkStart w:id="10377" w:name="_Toc362445333"/>
      <w:bookmarkStart w:id="10378" w:name="_Toc363909300"/>
      <w:bookmarkStart w:id="10379" w:name="_Toc364463726"/>
      <w:bookmarkStart w:id="10380" w:name="_Toc366078330"/>
      <w:bookmarkStart w:id="10381" w:name="_Toc366078945"/>
      <w:bookmarkStart w:id="10382" w:name="_Toc366079930"/>
      <w:bookmarkStart w:id="10383" w:name="_Toc366080542"/>
      <w:bookmarkStart w:id="10384" w:name="_Toc366081151"/>
      <w:bookmarkStart w:id="10385" w:name="_Toc366505491"/>
      <w:bookmarkStart w:id="10386" w:name="_Toc366508860"/>
      <w:bookmarkStart w:id="10387" w:name="_Toc366513361"/>
      <w:bookmarkStart w:id="10388" w:name="_Toc366574550"/>
      <w:bookmarkStart w:id="10389" w:name="_Toc366578343"/>
      <w:bookmarkStart w:id="10390" w:name="_Toc366578937"/>
      <w:bookmarkStart w:id="10391" w:name="_Toc366579529"/>
      <w:bookmarkStart w:id="10392" w:name="_Toc366580120"/>
      <w:bookmarkStart w:id="10393" w:name="_Toc366580712"/>
      <w:bookmarkStart w:id="10394" w:name="_Toc366581303"/>
      <w:bookmarkStart w:id="10395" w:name="_Toc366581895"/>
      <w:bookmarkStart w:id="10396" w:name="_Toc351912925"/>
      <w:bookmarkStart w:id="10397" w:name="_Toc351914946"/>
      <w:bookmarkStart w:id="10398" w:name="_Toc351915412"/>
      <w:bookmarkStart w:id="10399" w:name="_Toc361231510"/>
      <w:bookmarkStart w:id="10400" w:name="_Toc361232036"/>
      <w:bookmarkStart w:id="10401" w:name="_Toc362445334"/>
      <w:bookmarkStart w:id="10402" w:name="_Toc363909301"/>
      <w:bookmarkStart w:id="10403" w:name="_Toc364463727"/>
      <w:bookmarkStart w:id="10404" w:name="_Toc366078331"/>
      <w:bookmarkStart w:id="10405" w:name="_Toc366078946"/>
      <w:bookmarkStart w:id="10406" w:name="_Toc366079931"/>
      <w:bookmarkStart w:id="10407" w:name="_Toc366080543"/>
      <w:bookmarkStart w:id="10408" w:name="_Toc366081152"/>
      <w:bookmarkStart w:id="10409" w:name="_Toc366505492"/>
      <w:bookmarkStart w:id="10410" w:name="_Toc366508861"/>
      <w:bookmarkStart w:id="10411" w:name="_Toc366513362"/>
      <w:bookmarkStart w:id="10412" w:name="_Toc366574551"/>
      <w:bookmarkStart w:id="10413" w:name="_Toc366578344"/>
      <w:bookmarkStart w:id="10414" w:name="_Toc366578938"/>
      <w:bookmarkStart w:id="10415" w:name="_Toc366579530"/>
      <w:bookmarkStart w:id="10416" w:name="_Toc366580121"/>
      <w:bookmarkStart w:id="10417" w:name="_Toc366580713"/>
      <w:bookmarkStart w:id="10418" w:name="_Toc366581304"/>
      <w:bookmarkStart w:id="10419" w:name="_Toc366581896"/>
      <w:bookmarkStart w:id="10420" w:name="_Toc351912926"/>
      <w:bookmarkStart w:id="10421" w:name="_Toc351914947"/>
      <w:bookmarkStart w:id="10422" w:name="_Toc351915413"/>
      <w:bookmarkStart w:id="10423" w:name="_Toc361231511"/>
      <w:bookmarkStart w:id="10424" w:name="_Toc361232037"/>
      <w:bookmarkStart w:id="10425" w:name="_Toc362445335"/>
      <w:bookmarkStart w:id="10426" w:name="_Toc363909302"/>
      <w:bookmarkStart w:id="10427" w:name="_Toc364463728"/>
      <w:bookmarkStart w:id="10428" w:name="_Toc366078332"/>
      <w:bookmarkStart w:id="10429" w:name="_Toc366078947"/>
      <w:bookmarkStart w:id="10430" w:name="_Toc366079932"/>
      <w:bookmarkStart w:id="10431" w:name="_Toc366080544"/>
      <w:bookmarkStart w:id="10432" w:name="_Toc366081153"/>
      <w:bookmarkStart w:id="10433" w:name="_Toc366505493"/>
      <w:bookmarkStart w:id="10434" w:name="_Toc366508862"/>
      <w:bookmarkStart w:id="10435" w:name="_Toc366513363"/>
      <w:bookmarkStart w:id="10436" w:name="_Toc366574552"/>
      <w:bookmarkStart w:id="10437" w:name="_Toc366578345"/>
      <w:bookmarkStart w:id="10438" w:name="_Toc366578939"/>
      <w:bookmarkStart w:id="10439" w:name="_Toc366579531"/>
      <w:bookmarkStart w:id="10440" w:name="_Toc366580122"/>
      <w:bookmarkStart w:id="10441" w:name="_Toc366580714"/>
      <w:bookmarkStart w:id="10442" w:name="_Toc366581305"/>
      <w:bookmarkStart w:id="10443" w:name="_Toc366581897"/>
      <w:bookmarkStart w:id="10444" w:name="_Toc351912927"/>
      <w:bookmarkStart w:id="10445" w:name="_Toc351914948"/>
      <w:bookmarkStart w:id="10446" w:name="_Toc351915414"/>
      <w:bookmarkStart w:id="10447" w:name="_Toc361231512"/>
      <w:bookmarkStart w:id="10448" w:name="_Toc361232038"/>
      <w:bookmarkStart w:id="10449" w:name="_Toc362445336"/>
      <w:bookmarkStart w:id="10450" w:name="_Toc363909303"/>
      <w:bookmarkStart w:id="10451" w:name="_Toc364463729"/>
      <w:bookmarkStart w:id="10452" w:name="_Toc366078333"/>
      <w:bookmarkStart w:id="10453" w:name="_Toc366078948"/>
      <w:bookmarkStart w:id="10454" w:name="_Toc366079933"/>
      <w:bookmarkStart w:id="10455" w:name="_Toc366080545"/>
      <w:bookmarkStart w:id="10456" w:name="_Toc366081154"/>
      <w:bookmarkStart w:id="10457" w:name="_Toc366505494"/>
      <w:bookmarkStart w:id="10458" w:name="_Toc366508863"/>
      <w:bookmarkStart w:id="10459" w:name="_Toc366513364"/>
      <w:bookmarkStart w:id="10460" w:name="_Toc366574553"/>
      <w:bookmarkStart w:id="10461" w:name="_Toc366578346"/>
      <w:bookmarkStart w:id="10462" w:name="_Toc366578940"/>
      <w:bookmarkStart w:id="10463" w:name="_Toc366579532"/>
      <w:bookmarkStart w:id="10464" w:name="_Toc366580123"/>
      <w:bookmarkStart w:id="10465" w:name="_Toc366580715"/>
      <w:bookmarkStart w:id="10466" w:name="_Toc366581306"/>
      <w:bookmarkStart w:id="10467" w:name="_Toc366581898"/>
      <w:bookmarkStart w:id="10468" w:name="_Toc351912928"/>
      <w:bookmarkStart w:id="10469" w:name="_Toc351914949"/>
      <w:bookmarkStart w:id="10470" w:name="_Toc351915415"/>
      <w:bookmarkStart w:id="10471" w:name="_Toc361231513"/>
      <w:bookmarkStart w:id="10472" w:name="_Toc361232039"/>
      <w:bookmarkStart w:id="10473" w:name="_Toc362445337"/>
      <w:bookmarkStart w:id="10474" w:name="_Toc363909304"/>
      <w:bookmarkStart w:id="10475" w:name="_Toc364463730"/>
      <w:bookmarkStart w:id="10476" w:name="_Toc366078334"/>
      <w:bookmarkStart w:id="10477" w:name="_Toc366078949"/>
      <w:bookmarkStart w:id="10478" w:name="_Toc366079934"/>
      <w:bookmarkStart w:id="10479" w:name="_Toc366080546"/>
      <w:bookmarkStart w:id="10480" w:name="_Toc366081155"/>
      <w:bookmarkStart w:id="10481" w:name="_Toc366505495"/>
      <w:bookmarkStart w:id="10482" w:name="_Toc366508864"/>
      <w:bookmarkStart w:id="10483" w:name="_Toc366513365"/>
      <w:bookmarkStart w:id="10484" w:name="_Toc366574554"/>
      <w:bookmarkStart w:id="10485" w:name="_Toc366578347"/>
      <w:bookmarkStart w:id="10486" w:name="_Toc366578941"/>
      <w:bookmarkStart w:id="10487" w:name="_Toc366579533"/>
      <w:bookmarkStart w:id="10488" w:name="_Toc366580124"/>
      <w:bookmarkStart w:id="10489" w:name="_Toc366580716"/>
      <w:bookmarkStart w:id="10490" w:name="_Toc366581307"/>
      <w:bookmarkStart w:id="10491" w:name="_Toc366581899"/>
      <w:bookmarkStart w:id="10492" w:name="_Toc351912929"/>
      <w:bookmarkStart w:id="10493" w:name="_Toc351914950"/>
      <w:bookmarkStart w:id="10494" w:name="_Toc351915416"/>
      <w:bookmarkStart w:id="10495" w:name="_Toc361231514"/>
      <w:bookmarkStart w:id="10496" w:name="_Toc361232040"/>
      <w:bookmarkStart w:id="10497" w:name="_Toc362445338"/>
      <w:bookmarkStart w:id="10498" w:name="_Toc363909305"/>
      <w:bookmarkStart w:id="10499" w:name="_Toc364463731"/>
      <w:bookmarkStart w:id="10500" w:name="_Toc366078335"/>
      <w:bookmarkStart w:id="10501" w:name="_Toc366078950"/>
      <w:bookmarkStart w:id="10502" w:name="_Toc366079935"/>
      <w:bookmarkStart w:id="10503" w:name="_Toc366080547"/>
      <w:bookmarkStart w:id="10504" w:name="_Toc366081156"/>
      <w:bookmarkStart w:id="10505" w:name="_Toc366505496"/>
      <w:bookmarkStart w:id="10506" w:name="_Toc366508865"/>
      <w:bookmarkStart w:id="10507" w:name="_Toc366513366"/>
      <w:bookmarkStart w:id="10508" w:name="_Toc366574555"/>
      <w:bookmarkStart w:id="10509" w:name="_Toc366578348"/>
      <w:bookmarkStart w:id="10510" w:name="_Toc366578942"/>
      <w:bookmarkStart w:id="10511" w:name="_Toc366579534"/>
      <w:bookmarkStart w:id="10512" w:name="_Toc366580125"/>
      <w:bookmarkStart w:id="10513" w:name="_Toc366580717"/>
      <w:bookmarkStart w:id="10514" w:name="_Toc366581308"/>
      <w:bookmarkStart w:id="10515" w:name="_Toc366581900"/>
      <w:bookmarkStart w:id="10516" w:name="_Toc351912930"/>
      <w:bookmarkStart w:id="10517" w:name="_Toc351914951"/>
      <w:bookmarkStart w:id="10518" w:name="_Toc351915417"/>
      <w:bookmarkStart w:id="10519" w:name="_Toc361231515"/>
      <w:bookmarkStart w:id="10520" w:name="_Toc361232041"/>
      <w:bookmarkStart w:id="10521" w:name="_Toc362445339"/>
      <w:bookmarkStart w:id="10522" w:name="_Toc363909306"/>
      <w:bookmarkStart w:id="10523" w:name="_Toc364463732"/>
      <w:bookmarkStart w:id="10524" w:name="_Toc366078336"/>
      <w:bookmarkStart w:id="10525" w:name="_Toc366078951"/>
      <w:bookmarkStart w:id="10526" w:name="_Toc366079936"/>
      <w:bookmarkStart w:id="10527" w:name="_Toc366080548"/>
      <w:bookmarkStart w:id="10528" w:name="_Toc366081157"/>
      <w:bookmarkStart w:id="10529" w:name="_Toc366505497"/>
      <w:bookmarkStart w:id="10530" w:name="_Toc366508866"/>
      <w:bookmarkStart w:id="10531" w:name="_Toc366513367"/>
      <w:bookmarkStart w:id="10532" w:name="_Toc366574556"/>
      <w:bookmarkStart w:id="10533" w:name="_Toc366578349"/>
      <w:bookmarkStart w:id="10534" w:name="_Toc366578943"/>
      <w:bookmarkStart w:id="10535" w:name="_Toc366579535"/>
      <w:bookmarkStart w:id="10536" w:name="_Toc366580126"/>
      <w:bookmarkStart w:id="10537" w:name="_Toc366580718"/>
      <w:bookmarkStart w:id="10538" w:name="_Toc366581309"/>
      <w:bookmarkStart w:id="10539" w:name="_Toc366581901"/>
      <w:bookmarkStart w:id="10540" w:name="_Toc351912931"/>
      <w:bookmarkStart w:id="10541" w:name="_Toc351914952"/>
      <w:bookmarkStart w:id="10542" w:name="_Toc351915418"/>
      <w:bookmarkStart w:id="10543" w:name="_Toc361231516"/>
      <w:bookmarkStart w:id="10544" w:name="_Toc361232042"/>
      <w:bookmarkStart w:id="10545" w:name="_Toc362445340"/>
      <w:bookmarkStart w:id="10546" w:name="_Toc363909307"/>
      <w:bookmarkStart w:id="10547" w:name="_Toc364463733"/>
      <w:bookmarkStart w:id="10548" w:name="_Toc366078337"/>
      <w:bookmarkStart w:id="10549" w:name="_Toc366078952"/>
      <w:bookmarkStart w:id="10550" w:name="_Toc366079937"/>
      <w:bookmarkStart w:id="10551" w:name="_Toc366080549"/>
      <w:bookmarkStart w:id="10552" w:name="_Toc366081158"/>
      <w:bookmarkStart w:id="10553" w:name="_Toc366505498"/>
      <w:bookmarkStart w:id="10554" w:name="_Toc366508867"/>
      <w:bookmarkStart w:id="10555" w:name="_Toc366513368"/>
      <w:bookmarkStart w:id="10556" w:name="_Toc366574557"/>
      <w:bookmarkStart w:id="10557" w:name="_Toc366578350"/>
      <w:bookmarkStart w:id="10558" w:name="_Toc366578944"/>
      <w:bookmarkStart w:id="10559" w:name="_Toc366579536"/>
      <w:bookmarkStart w:id="10560" w:name="_Toc366580127"/>
      <w:bookmarkStart w:id="10561" w:name="_Toc366580719"/>
      <w:bookmarkStart w:id="10562" w:name="_Toc366581310"/>
      <w:bookmarkStart w:id="10563" w:name="_Toc366581902"/>
      <w:bookmarkStart w:id="10564" w:name="_Toc351912932"/>
      <w:bookmarkStart w:id="10565" w:name="_Toc351914953"/>
      <w:bookmarkStart w:id="10566" w:name="_Toc351915419"/>
      <w:bookmarkStart w:id="10567" w:name="_Toc361231517"/>
      <w:bookmarkStart w:id="10568" w:name="_Toc361232043"/>
      <w:bookmarkStart w:id="10569" w:name="_Toc362445341"/>
      <w:bookmarkStart w:id="10570" w:name="_Toc363909308"/>
      <w:bookmarkStart w:id="10571" w:name="_Toc364463734"/>
      <w:bookmarkStart w:id="10572" w:name="_Toc366078338"/>
      <w:bookmarkStart w:id="10573" w:name="_Toc366078953"/>
      <w:bookmarkStart w:id="10574" w:name="_Toc366079938"/>
      <w:bookmarkStart w:id="10575" w:name="_Toc366080550"/>
      <w:bookmarkStart w:id="10576" w:name="_Toc366081159"/>
      <w:bookmarkStart w:id="10577" w:name="_Toc366505499"/>
      <w:bookmarkStart w:id="10578" w:name="_Toc366508868"/>
      <w:bookmarkStart w:id="10579" w:name="_Toc366513369"/>
      <w:bookmarkStart w:id="10580" w:name="_Toc366574558"/>
      <w:bookmarkStart w:id="10581" w:name="_Toc366578351"/>
      <w:bookmarkStart w:id="10582" w:name="_Toc366578945"/>
      <w:bookmarkStart w:id="10583" w:name="_Toc366579537"/>
      <w:bookmarkStart w:id="10584" w:name="_Toc366580128"/>
      <w:bookmarkStart w:id="10585" w:name="_Toc366580720"/>
      <w:bookmarkStart w:id="10586" w:name="_Toc366581311"/>
      <w:bookmarkStart w:id="10587" w:name="_Toc366581903"/>
      <w:bookmarkStart w:id="10588" w:name="_Toc351912933"/>
      <w:bookmarkStart w:id="10589" w:name="_Toc351914954"/>
      <w:bookmarkStart w:id="10590" w:name="_Toc351915420"/>
      <w:bookmarkStart w:id="10591" w:name="_Toc361231518"/>
      <w:bookmarkStart w:id="10592" w:name="_Toc361232044"/>
      <w:bookmarkStart w:id="10593" w:name="_Toc362445342"/>
      <w:bookmarkStart w:id="10594" w:name="_Toc363909309"/>
      <w:bookmarkStart w:id="10595" w:name="_Toc364463735"/>
      <w:bookmarkStart w:id="10596" w:name="_Toc366078339"/>
      <w:bookmarkStart w:id="10597" w:name="_Toc366078954"/>
      <w:bookmarkStart w:id="10598" w:name="_Toc366079939"/>
      <w:bookmarkStart w:id="10599" w:name="_Toc366080551"/>
      <w:bookmarkStart w:id="10600" w:name="_Toc366081160"/>
      <w:bookmarkStart w:id="10601" w:name="_Toc366505500"/>
      <w:bookmarkStart w:id="10602" w:name="_Toc366508869"/>
      <w:bookmarkStart w:id="10603" w:name="_Toc366513370"/>
      <w:bookmarkStart w:id="10604" w:name="_Toc366574559"/>
      <w:bookmarkStart w:id="10605" w:name="_Toc366578352"/>
      <w:bookmarkStart w:id="10606" w:name="_Toc366578946"/>
      <w:bookmarkStart w:id="10607" w:name="_Toc366579538"/>
      <w:bookmarkStart w:id="10608" w:name="_Toc366580129"/>
      <w:bookmarkStart w:id="10609" w:name="_Toc366580721"/>
      <w:bookmarkStart w:id="10610" w:name="_Toc366581312"/>
      <w:bookmarkStart w:id="10611" w:name="_Toc366581904"/>
      <w:bookmarkStart w:id="10612" w:name="_Toc351912934"/>
      <w:bookmarkStart w:id="10613" w:name="_Toc351914955"/>
      <w:bookmarkStart w:id="10614" w:name="_Toc351915421"/>
      <w:bookmarkStart w:id="10615" w:name="_Toc361231519"/>
      <w:bookmarkStart w:id="10616" w:name="_Toc361232045"/>
      <w:bookmarkStart w:id="10617" w:name="_Toc362445343"/>
      <w:bookmarkStart w:id="10618" w:name="_Toc363909310"/>
      <w:bookmarkStart w:id="10619" w:name="_Toc364463736"/>
      <w:bookmarkStart w:id="10620" w:name="_Toc366078340"/>
      <w:bookmarkStart w:id="10621" w:name="_Toc366078955"/>
      <w:bookmarkStart w:id="10622" w:name="_Toc366079940"/>
      <w:bookmarkStart w:id="10623" w:name="_Toc366080552"/>
      <w:bookmarkStart w:id="10624" w:name="_Toc366081161"/>
      <w:bookmarkStart w:id="10625" w:name="_Toc366505501"/>
      <w:bookmarkStart w:id="10626" w:name="_Toc366508870"/>
      <w:bookmarkStart w:id="10627" w:name="_Toc366513371"/>
      <w:bookmarkStart w:id="10628" w:name="_Toc366574560"/>
      <w:bookmarkStart w:id="10629" w:name="_Toc366578353"/>
      <w:bookmarkStart w:id="10630" w:name="_Toc366578947"/>
      <w:bookmarkStart w:id="10631" w:name="_Toc366579539"/>
      <w:bookmarkStart w:id="10632" w:name="_Toc366580130"/>
      <w:bookmarkStart w:id="10633" w:name="_Toc366580722"/>
      <w:bookmarkStart w:id="10634" w:name="_Toc366581313"/>
      <w:bookmarkStart w:id="10635" w:name="_Toc366581905"/>
      <w:bookmarkStart w:id="10636" w:name="_Toc351912935"/>
      <w:bookmarkStart w:id="10637" w:name="_Toc351914956"/>
      <w:bookmarkStart w:id="10638" w:name="_Toc351915422"/>
      <w:bookmarkStart w:id="10639" w:name="_Toc361231520"/>
      <w:bookmarkStart w:id="10640" w:name="_Toc361232046"/>
      <w:bookmarkStart w:id="10641" w:name="_Toc362445344"/>
      <w:bookmarkStart w:id="10642" w:name="_Toc363909311"/>
      <w:bookmarkStart w:id="10643" w:name="_Toc364463737"/>
      <w:bookmarkStart w:id="10644" w:name="_Toc366078341"/>
      <w:bookmarkStart w:id="10645" w:name="_Toc366078956"/>
      <w:bookmarkStart w:id="10646" w:name="_Toc366079941"/>
      <w:bookmarkStart w:id="10647" w:name="_Toc366080553"/>
      <w:bookmarkStart w:id="10648" w:name="_Toc366081162"/>
      <w:bookmarkStart w:id="10649" w:name="_Toc366505502"/>
      <w:bookmarkStart w:id="10650" w:name="_Toc366508871"/>
      <w:bookmarkStart w:id="10651" w:name="_Toc366513372"/>
      <w:bookmarkStart w:id="10652" w:name="_Toc366574561"/>
      <w:bookmarkStart w:id="10653" w:name="_Toc366578354"/>
      <w:bookmarkStart w:id="10654" w:name="_Toc366578948"/>
      <w:bookmarkStart w:id="10655" w:name="_Toc366579540"/>
      <w:bookmarkStart w:id="10656" w:name="_Toc366580131"/>
      <w:bookmarkStart w:id="10657" w:name="_Toc366580723"/>
      <w:bookmarkStart w:id="10658" w:name="_Toc366581314"/>
      <w:bookmarkStart w:id="10659" w:name="_Toc366581906"/>
      <w:bookmarkStart w:id="10660" w:name="_Toc351912936"/>
      <w:bookmarkStart w:id="10661" w:name="_Toc351914957"/>
      <w:bookmarkStart w:id="10662" w:name="_Toc351915423"/>
      <w:bookmarkStart w:id="10663" w:name="_Toc361231521"/>
      <w:bookmarkStart w:id="10664" w:name="_Toc361232047"/>
      <w:bookmarkStart w:id="10665" w:name="_Toc362445345"/>
      <w:bookmarkStart w:id="10666" w:name="_Toc363909312"/>
      <w:bookmarkStart w:id="10667" w:name="_Toc364463738"/>
      <w:bookmarkStart w:id="10668" w:name="_Toc366078342"/>
      <w:bookmarkStart w:id="10669" w:name="_Toc366078957"/>
      <w:bookmarkStart w:id="10670" w:name="_Toc366079942"/>
      <w:bookmarkStart w:id="10671" w:name="_Toc366080554"/>
      <w:bookmarkStart w:id="10672" w:name="_Toc366081163"/>
      <w:bookmarkStart w:id="10673" w:name="_Toc366505503"/>
      <w:bookmarkStart w:id="10674" w:name="_Toc366508872"/>
      <w:bookmarkStart w:id="10675" w:name="_Toc366513373"/>
      <w:bookmarkStart w:id="10676" w:name="_Toc366574562"/>
      <w:bookmarkStart w:id="10677" w:name="_Toc366578355"/>
      <w:bookmarkStart w:id="10678" w:name="_Toc366578949"/>
      <w:bookmarkStart w:id="10679" w:name="_Toc366579541"/>
      <w:bookmarkStart w:id="10680" w:name="_Toc366580132"/>
      <w:bookmarkStart w:id="10681" w:name="_Toc366580724"/>
      <w:bookmarkStart w:id="10682" w:name="_Toc366581315"/>
      <w:bookmarkStart w:id="10683" w:name="_Toc366581907"/>
      <w:bookmarkStart w:id="10684" w:name="_Toc349042816"/>
      <w:bookmarkStart w:id="10685" w:name="_Toc27061135"/>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r>
        <w:rPr>
          <w:rFonts w:eastAsia="Times New Roman"/>
        </w:rPr>
        <w:t>Forward Progress Requirement</w:t>
      </w:r>
      <w:bookmarkEnd w:id="10684"/>
      <w:bookmarkEnd w:id="10685"/>
    </w:p>
    <w:p w14:paraId="37CA712C" w14:textId="77777777" w:rsidR="00A001B9" w:rsidRDefault="009D64FD">
      <w:pPr>
        <w:rPr>
          <w:color w:val="000000"/>
        </w:rPr>
      </w:pPr>
      <w:r>
        <w:rPr>
          <w:color w:val="000000"/>
        </w:rPr>
        <w:t>To prevent an infinite loop, the parsing of an array that is potentially unbounded must terminate when the following are true:</w:t>
      </w:r>
      <w:r>
        <w:rPr>
          <w:rFonts w:cs="Arial"/>
          <w:color w:val="000000"/>
          <w:lang w:eastAsia="en-GB"/>
        </w:rPr>
        <w:t xml:space="preserve"> </w:t>
      </w:r>
    </w:p>
    <w:p w14:paraId="6C647F0C" w14:textId="77777777" w:rsidR="00A001B9" w:rsidRDefault="009D64FD" w:rsidP="00B117B5">
      <w:pPr>
        <w:pStyle w:val="ListParagraph"/>
        <w:numPr>
          <w:ilvl w:val="0"/>
          <w:numId w:val="105"/>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666AD5EF" w14:textId="77777777" w:rsidR="00A001B9" w:rsidRDefault="009D64FD" w:rsidP="00B117B5">
      <w:pPr>
        <w:pStyle w:val="ListParagraph"/>
        <w:numPr>
          <w:ilvl w:val="0"/>
          <w:numId w:val="105"/>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B9E254A" w14:textId="5F96FC64" w:rsidR="00A001B9" w:rsidRDefault="009D64FD" w:rsidP="00B117B5">
      <w:pPr>
        <w:pStyle w:val="ListParagraph"/>
        <w:numPr>
          <w:ilvl w:val="0"/>
          <w:numId w:val="105"/>
        </w:numPr>
        <w:suppressAutoHyphens/>
        <w:autoSpaceDE w:val="0"/>
        <w:spacing w:before="0" w:after="0"/>
        <w:rPr>
          <w:rFonts w:cs="Arial"/>
          <w:color w:val="000000"/>
        </w:rPr>
      </w:pPr>
      <w:r>
        <w:rPr>
          <w:rFonts w:cs="Arial"/>
          <w:color w:val="000000"/>
          <w:lang w:eastAsia="en-GB"/>
        </w:rPr>
        <w:lastRenderedPageBreak/>
        <w:t>The occurrence is known-to-</w:t>
      </w:r>
      <w:proofErr w:type="gramStart"/>
      <w:r>
        <w:rPr>
          <w:rFonts w:cs="Arial"/>
          <w:color w:val="000000"/>
          <w:lang w:eastAsia="en-GB"/>
        </w:rPr>
        <w:t>exist</w:t>
      </w:r>
      <w:proofErr w:type="gramEnd"/>
      <w:r>
        <w:rPr>
          <w:rFonts w:cs="Arial"/>
          <w:color w:val="000000"/>
          <w:lang w:eastAsia="en-GB"/>
        </w:rPr>
        <w:t xml:space="preserve"> with empty representation or nil representation. </w:t>
      </w:r>
    </w:p>
    <w:p w14:paraId="6D095E33" w14:textId="77777777" w:rsidR="00A001B9" w:rsidRDefault="009D64FD">
      <w:pPr>
        <w:rPr>
          <w:color w:val="000000"/>
        </w:rPr>
      </w:pPr>
      <w:r>
        <w:rPr>
          <w:color w:val="000000"/>
        </w:rPr>
        <w:t>An array is potentially unbounded if any of the following are true:</w:t>
      </w:r>
      <w:r>
        <w:rPr>
          <w:rFonts w:cs="Arial"/>
          <w:color w:val="000000"/>
          <w:lang w:eastAsia="en-GB"/>
        </w:rPr>
        <w:t xml:space="preserve"> </w:t>
      </w:r>
    </w:p>
    <w:p w14:paraId="1B6FADF6" w14:textId="77777777" w:rsidR="00A001B9" w:rsidRDefault="009D64FD" w:rsidP="00B117B5">
      <w:pPr>
        <w:pStyle w:val="ListParagraph"/>
        <w:numPr>
          <w:ilvl w:val="0"/>
          <w:numId w:val="106"/>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26716B58" w14:textId="77777777" w:rsidR="00A001B9" w:rsidRDefault="009D64FD" w:rsidP="00B117B5">
      <w:pPr>
        <w:pStyle w:val="ListParagraph"/>
        <w:numPr>
          <w:ilvl w:val="0"/>
          <w:numId w:val="106"/>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682FD28D" w14:textId="03A6108F" w:rsidR="00A001B9" w:rsidRDefault="009D64FD" w:rsidP="00B117B5">
      <w:pPr>
        <w:pStyle w:val="ListParagraph"/>
        <w:numPr>
          <w:ilvl w:val="0"/>
          <w:numId w:val="106"/>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w:t>
      </w:r>
      <w:r w:rsidR="00077579">
        <w:rPr>
          <w:rFonts w:cs="Arial"/>
          <w:color w:val="000000"/>
          <w:lang w:eastAsia="en-GB"/>
        </w:rPr>
        <w:t>XSD</w:t>
      </w:r>
      <w:r>
        <w:rPr>
          <w:rFonts w:cs="Arial"/>
          <w:color w:val="000000"/>
          <w:lang w:eastAsia="en-GB"/>
        </w:rPr>
        <w:t xml:space="preserve"> </w:t>
      </w:r>
      <w:proofErr w:type="spellStart"/>
      <w:r>
        <w:rPr>
          <w:rFonts w:cs="Arial"/>
          <w:color w:val="000000"/>
          <w:lang w:eastAsia="en-GB"/>
        </w:rPr>
        <w:t>maxOccurs</w:t>
      </w:r>
      <w:proofErr w:type="spellEnd"/>
      <w:r>
        <w:rPr>
          <w:rFonts w:cs="Arial"/>
          <w:color w:val="000000"/>
          <w:lang w:eastAsia="en-GB"/>
        </w:rPr>
        <w:t xml:space="preserve"> is unbounded </w:t>
      </w:r>
    </w:p>
    <w:p w14:paraId="0DAD6549" w14:textId="15F118C5" w:rsidR="00A001B9" w:rsidRDefault="009D64FD">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501350E0" w14:textId="6E56B75F" w:rsidR="00A001B9" w:rsidRDefault="009D64FD">
      <w:pPr>
        <w:rPr>
          <w:color w:val="000000"/>
        </w:rPr>
      </w:pPr>
      <w:r>
        <w:rPr>
          <w:color w:val="000000"/>
        </w:rPr>
        <w:t xml:space="preserve">Further, to prevent unnecessary consumption of resources for large bounded values of </w:t>
      </w:r>
      <w:r w:rsidR="00077579">
        <w:rPr>
          <w:color w:val="000000"/>
        </w:rPr>
        <w:t>XSD</w:t>
      </w:r>
      <w:r>
        <w:rPr>
          <w:color w:val="000000"/>
        </w:rPr>
        <w:t xml:space="preserve"> </w:t>
      </w:r>
      <w:proofErr w:type="spellStart"/>
      <w:r>
        <w:rPr>
          <w:color w:val="000000"/>
        </w:rPr>
        <w:t>maxOccurs</w:t>
      </w:r>
      <w:proofErr w:type="spellEnd"/>
      <w:r>
        <w:rPr>
          <w:color w:val="000000"/>
        </w:rPr>
        <w:t>, the parsing of an array must terminate when the following are true:</w:t>
      </w:r>
      <w:r>
        <w:rPr>
          <w:rFonts w:cs="Arial"/>
          <w:color w:val="000000"/>
          <w:lang w:eastAsia="en-GB"/>
        </w:rPr>
        <w:t xml:space="preserve">   </w:t>
      </w:r>
    </w:p>
    <w:p w14:paraId="1012736D" w14:textId="77777777" w:rsidR="00A001B9" w:rsidRDefault="009D64FD" w:rsidP="00B117B5">
      <w:pPr>
        <w:pStyle w:val="ListParagraph"/>
        <w:numPr>
          <w:ilvl w:val="0"/>
          <w:numId w:val="107"/>
        </w:numPr>
        <w:suppressAutoHyphens/>
        <w:autoSpaceDE w:val="0"/>
        <w:spacing w:before="0" w:after="0"/>
        <w:rPr>
          <w:rFonts w:cs="Arial"/>
          <w:color w:val="000000"/>
        </w:rPr>
      </w:pPr>
      <w:commentRangeStart w:id="10686"/>
      <w:proofErr w:type="spellStart"/>
      <w:r>
        <w:rPr>
          <w:rFonts w:cs="Arial"/>
          <w:color w:val="000000"/>
          <w:lang w:eastAsia="en-GB"/>
        </w:rPr>
        <w:t>dfdl:occursCountKind</w:t>
      </w:r>
      <w:proofErr w:type="spellEnd"/>
      <w:r>
        <w:rPr>
          <w:rFonts w:cs="Arial"/>
          <w:color w:val="000000"/>
          <w:lang w:eastAsia="en-GB"/>
        </w:rPr>
        <w:t xml:space="preserve"> is 'implicit'; </w:t>
      </w:r>
    </w:p>
    <w:p w14:paraId="2EE2CC1B" w14:textId="77777777" w:rsidR="00A001B9" w:rsidRDefault="009D64FD" w:rsidP="00B117B5">
      <w:pPr>
        <w:pStyle w:val="ListParagraph"/>
        <w:numPr>
          <w:ilvl w:val="0"/>
          <w:numId w:val="107"/>
        </w:numPr>
        <w:suppressAutoHyphens/>
        <w:autoSpaceDE w:val="0"/>
        <w:spacing w:before="0" w:after="0"/>
        <w:rPr>
          <w:rFonts w:cs="Arial"/>
          <w:color w:val="000000"/>
        </w:rPr>
      </w:pPr>
      <w:r>
        <w:rPr>
          <w:rFonts w:cs="Arial"/>
          <w:color w:val="000000"/>
          <w:lang w:eastAsia="en-GB"/>
        </w:rPr>
        <w:t>The occurrence is a point of uncertainty;</w:t>
      </w:r>
    </w:p>
    <w:p w14:paraId="4DBCE16E" w14:textId="77777777" w:rsidR="00A001B9" w:rsidRDefault="009D64FD" w:rsidP="00B117B5">
      <w:pPr>
        <w:pStyle w:val="ListParagraph"/>
        <w:numPr>
          <w:ilvl w:val="0"/>
          <w:numId w:val="107"/>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w:t>
      </w:r>
    </w:p>
    <w:p w14:paraId="62210696" w14:textId="77777777" w:rsidR="00A001B9" w:rsidRDefault="009D64FD" w:rsidP="00B117B5">
      <w:pPr>
        <w:pStyle w:val="ListParagraph"/>
        <w:numPr>
          <w:ilvl w:val="0"/>
          <w:numId w:val="107"/>
        </w:numPr>
        <w:rPr>
          <w:rFonts w:cs="Arial"/>
          <w:color w:val="000000"/>
          <w:lang w:eastAsia="en-GB"/>
        </w:rPr>
      </w:pPr>
      <w:r>
        <w:rPr>
          <w:lang w:eastAsia="en-GB"/>
        </w:rPr>
        <w:t>The occurrence is known-to-</w:t>
      </w:r>
      <w:proofErr w:type="gramStart"/>
      <w:r>
        <w:rPr>
          <w:lang w:eastAsia="en-GB"/>
        </w:rPr>
        <w:t>exist</w:t>
      </w:r>
      <w:proofErr w:type="gramEnd"/>
      <w:r>
        <w:rPr>
          <w:lang w:eastAsia="en-GB"/>
        </w:rPr>
        <w:t xml:space="preserve"> with empty representation.</w:t>
      </w:r>
      <w:commentRangeEnd w:id="10686"/>
      <w:r w:rsidR="00077579">
        <w:rPr>
          <w:rStyle w:val="CommentReference"/>
        </w:rPr>
        <w:commentReference w:id="10686"/>
      </w:r>
    </w:p>
    <w:p w14:paraId="2806893A" w14:textId="77777777" w:rsidR="00A001B9" w:rsidRDefault="009D64FD">
      <w:pPr>
        <w:pStyle w:val="Heading2"/>
        <w:rPr>
          <w:rFonts w:eastAsia="Times New Roman"/>
        </w:rPr>
      </w:pPr>
      <w:bookmarkStart w:id="10687" w:name="_Toc349042817"/>
      <w:bookmarkStart w:id="10688" w:name="_Toc27061136"/>
      <w:r>
        <w:rPr>
          <w:rFonts w:eastAsia="Times New Roman"/>
        </w:rPr>
        <w:t>Parsing Occurrences with Non-Normal Representation</w:t>
      </w:r>
      <w:bookmarkEnd w:id="10687"/>
      <w:bookmarkEnd w:id="10688"/>
    </w:p>
    <w:p w14:paraId="1DCB3CA8" w14:textId="77777777" w:rsidR="00A001B9" w:rsidRDefault="009D64FD">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18E2B08E" w14:textId="77777777" w:rsidR="00A001B9" w:rsidRDefault="009D64FD">
      <w:r>
        <w:t xml:space="preserve">Occurrences with nil representation are added to the </w:t>
      </w:r>
      <w:proofErr w:type="spellStart"/>
      <w:r>
        <w:t>infoset</w:t>
      </w:r>
      <w:proofErr w:type="spellEnd"/>
      <w:r>
        <w:t xml:space="preserve"> with </w:t>
      </w:r>
      <w:r>
        <w:rPr>
          <w:b/>
        </w:rPr>
        <w:t>[</w:t>
      </w:r>
      <w:proofErr w:type="spellStart"/>
      <w:r>
        <w:rPr>
          <w:b/>
        </w:rPr>
        <w:t>nilled</w:t>
      </w:r>
      <w:proofErr w:type="spellEnd"/>
      <w:r>
        <w:rPr>
          <w:b/>
        </w:rPr>
        <w:t xml:space="preserve">] </w:t>
      </w:r>
      <w:r>
        <w:t>member true.</w:t>
      </w:r>
    </w:p>
    <w:p w14:paraId="4B9C01EA" w14:textId="76CFA74E" w:rsidR="00A001B9" w:rsidRDefault="009D64FD">
      <w:r>
        <w:t xml:space="preserve">Occurrences with empty representation may or may not be added to the </w:t>
      </w:r>
      <w:proofErr w:type="spellStart"/>
      <w:r>
        <w:t>infoset</w:t>
      </w:r>
      <w:proofErr w:type="spellEnd"/>
      <w:r>
        <w:t xml:space="preserve">, as described in Section </w:t>
      </w:r>
      <w:r>
        <w:fldChar w:fldCharType="begin"/>
      </w:r>
      <w:r>
        <w:instrText xml:space="preserve"> REF _Ref351914483 \r \h  \* MERGEFORMAT </w:instrText>
      </w:r>
      <w:r>
        <w:fldChar w:fldCharType="separate"/>
      </w:r>
      <w:r w:rsidR="002D29EA">
        <w:t>9.4</w:t>
      </w:r>
      <w:r>
        <w:fldChar w:fldCharType="end"/>
      </w:r>
      <w:r>
        <w:t xml:space="preserve">. If a required occurrence is not added to the </w:t>
      </w:r>
      <w:proofErr w:type="spellStart"/>
      <w:r>
        <w:t>infoset</w:t>
      </w:r>
      <w:proofErr w:type="spellEnd"/>
      <w:r>
        <w:t xml:space="preserve">, it may be a processing error, dependent on </w:t>
      </w:r>
      <w:proofErr w:type="spellStart"/>
      <w:r>
        <w:t>dfdl:occursCountKind</w:t>
      </w:r>
      <w:proofErr w:type="spellEnd"/>
      <w:r>
        <w:t xml:space="preserve"> as described in section 16.1.</w:t>
      </w:r>
    </w:p>
    <w:p w14:paraId="3B024F0A" w14:textId="77777777" w:rsidR="00A001B9" w:rsidRDefault="009D64FD">
      <w:r>
        <w:t xml:space="preserve">Occurrences with absent representation are not added to the </w:t>
      </w:r>
      <w:proofErr w:type="spellStart"/>
      <w:r>
        <w:t>infoset</w:t>
      </w:r>
      <w:proofErr w:type="spellEnd"/>
      <w:r>
        <w:t xml:space="preserve">. For a required occurrence it may be a processing error, dependent on </w:t>
      </w:r>
      <w:proofErr w:type="spellStart"/>
      <w:r>
        <w:t>dfdl:occursCountKind</w:t>
      </w:r>
      <w:proofErr w:type="spellEnd"/>
      <w:r>
        <w:t xml:space="preserve"> as described in section 16.1.</w:t>
      </w:r>
    </w:p>
    <w:p w14:paraId="629F1516" w14:textId="77777777" w:rsidR="00A001B9" w:rsidRDefault="009D64FD">
      <w:pPr>
        <w:pStyle w:val="Heading2"/>
        <w:rPr>
          <w:rFonts w:eastAsia="Times New Roman"/>
        </w:rPr>
      </w:pPr>
      <w:bookmarkStart w:id="10689" w:name="_Toc27061137"/>
      <w:r>
        <w:rPr>
          <w:rFonts w:eastAsia="Times New Roman"/>
        </w:rPr>
        <w:t>Sparse Arrays</w:t>
      </w:r>
      <w:bookmarkEnd w:id="10689"/>
    </w:p>
    <w:p w14:paraId="0BF8E0C3" w14:textId="77777777" w:rsidR="00A001B9" w:rsidRDefault="009D64FD">
      <w:r>
        <w:t xml:space="preserve">Consider parsing an array where optional occurrences with empty representation are present in the data, but there are also later optional occurrences present with normal representation. Such an array is called a 'sparse array'. </w:t>
      </w:r>
    </w:p>
    <w:p w14:paraId="65D33E4D" w14:textId="6D5F24E0" w:rsidR="00A001B9" w:rsidRDefault="009D64FD">
      <w:pPr>
        <w:rPr>
          <w:rFonts w:cs="Arial"/>
        </w:rPr>
      </w:pPr>
      <w:r>
        <w:rPr>
          <w:rFonts w:cs="Arial"/>
        </w:rPr>
        <w:t xml:space="preserve">If the indices of the occurrences are significant and need to be preserved, then the array may be modelled using an element with </w:t>
      </w:r>
      <w:r w:rsidR="00077579">
        <w:rPr>
          <w:rFonts w:cs="Arial"/>
        </w:rPr>
        <w:t>XSD</w:t>
      </w:r>
      <w:r>
        <w:rPr>
          <w:rFonts w:cs="Arial"/>
        </w:rPr>
        <w:t xml:space="preserve">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proofErr w:type="spellStart"/>
      <w:r>
        <w:rPr>
          <w:rFonts w:cs="Arial"/>
        </w:rPr>
        <w:t>infoset</w:t>
      </w:r>
      <w:proofErr w:type="spellEnd"/>
      <w:r>
        <w:rPr>
          <w:rFonts w:cs="Arial"/>
        </w:rPr>
        <w:t xml:space="preserve">, so the absolute positions of all occurrences are preserved. </w:t>
      </w:r>
    </w:p>
    <w:p w14:paraId="740A0947" w14:textId="5C5F8195" w:rsidR="00A001B9" w:rsidRDefault="009D64FD">
      <w:r>
        <w:rPr>
          <w:rFonts w:cs="Arial"/>
        </w:rPr>
        <w:t xml:space="preserve">If the indices of the occurrences are not significant, then the array should be modelled using an element with </w:t>
      </w:r>
      <w:r w:rsidR="00077579">
        <w:rPr>
          <w:rFonts w:cs="Arial"/>
        </w:rPr>
        <w:t>XSD</w:t>
      </w:r>
      <w:r>
        <w:rPr>
          <w:rFonts w:cs="Arial"/>
        </w:rPr>
        <w:t xml:space="preserve"> </w:t>
      </w:r>
      <w:proofErr w:type="spellStart"/>
      <w:r>
        <w:rPr>
          <w:rFonts w:cs="Arial"/>
        </w:rPr>
        <w:t>nillable</w:t>
      </w:r>
      <w:proofErr w:type="spellEnd"/>
      <w:r>
        <w:rPr>
          <w:rFonts w:cs="Arial"/>
        </w:rPr>
        <w:t xml:space="preserve"> 'false'. Optional occurrences with empty representation will not create items in the </w:t>
      </w:r>
      <w:proofErr w:type="spellStart"/>
      <w:r>
        <w:rPr>
          <w:rFonts w:cs="Arial"/>
        </w:rPr>
        <w:t>infoset</w:t>
      </w:r>
      <w:proofErr w:type="spellEnd"/>
      <w:r>
        <w:rPr>
          <w:rFonts w:cs="Arial"/>
        </w:rPr>
        <w:t xml:space="preserve">, so the absolute position of any optional occurrences with normal representation is not preserved. Optional occurrences with empty representation are therefore skipped. </w:t>
      </w:r>
    </w:p>
    <w:p w14:paraId="4012EBEB" w14:textId="77777777" w:rsidR="00A001B9" w:rsidRDefault="009D64FD">
      <w:pPr>
        <w:pStyle w:val="Heading1"/>
        <w:rPr>
          <w:rFonts w:eastAsia="Times New Roman"/>
        </w:rPr>
      </w:pPr>
      <w:bookmarkStart w:id="10690" w:name="_Toc349042818"/>
      <w:bookmarkStart w:id="10691" w:name="_Ref255476304"/>
      <w:bookmarkStart w:id="10692" w:name="_Ref255463857"/>
      <w:bookmarkStart w:id="10693" w:name="_Ref255463851"/>
      <w:bookmarkStart w:id="10694" w:name="_Toc243112861"/>
      <w:bookmarkStart w:id="10695" w:name="_Toc194984019"/>
      <w:bookmarkStart w:id="10696" w:name="_Toc199516356"/>
      <w:bookmarkStart w:id="10697" w:name="_Toc175057413"/>
      <w:bookmarkStart w:id="10698" w:name="_Toc177399126"/>
      <w:bookmarkStart w:id="10699" w:name="_Toc140549615"/>
      <w:bookmarkStart w:id="10700" w:name="_Toc130873643"/>
      <w:bookmarkStart w:id="10701" w:name="_Toc27061138"/>
      <w:r>
        <w:rPr>
          <w:rFonts w:eastAsia="Times New Roman"/>
        </w:rPr>
        <w:lastRenderedPageBreak/>
        <w:t>Calculated Value Properties</w:t>
      </w:r>
      <w:bookmarkEnd w:id="10690"/>
      <w:bookmarkEnd w:id="10691"/>
      <w:bookmarkEnd w:id="10692"/>
      <w:bookmarkEnd w:id="10693"/>
      <w:bookmarkEnd w:id="10694"/>
      <w:bookmarkEnd w:id="10695"/>
      <w:bookmarkEnd w:id="10696"/>
      <w:bookmarkEnd w:id="10697"/>
      <w:bookmarkEnd w:id="10698"/>
      <w:bookmarkEnd w:id="10699"/>
      <w:bookmarkEnd w:id="10700"/>
      <w:bookmarkEnd w:id="10701"/>
    </w:p>
    <w:p w14:paraId="30F16B6A" w14:textId="77777777" w:rsidR="00A001B9" w:rsidRDefault="009D64FD">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proofErr w:type="gramStart"/>
      <w:r>
        <w:rPr>
          <w:rFonts w:eastAsia="MS Mincho"/>
        </w:rPr>
        <w:t>Expression, and</w:t>
      </w:r>
      <w:proofErr w:type="gramEnd"/>
      <w:r>
        <w:rPr>
          <w:rFonts w:eastAsia="MS Mincho"/>
        </w:rPr>
        <w:t xml:space="preserve"> is not obtained from the </w:t>
      </w:r>
      <w:proofErr w:type="spellStart"/>
      <w:r>
        <w:rPr>
          <w:rFonts w:eastAsia="MS Mincho"/>
        </w:rPr>
        <w:t>infoset</w:t>
      </w:r>
      <w:proofErr w:type="spellEnd"/>
      <w:r>
        <w:rPr>
          <w:rFonts w:eastAsia="MS Mincho"/>
        </w:rPr>
        <w:t xml:space="preserve"> in the usual way.</w:t>
      </w:r>
    </w:p>
    <w:p w14:paraId="38B2A191" w14:textId="77777777" w:rsidR="00A001B9" w:rsidRDefault="009D64FD">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37ED0C45" w14:textId="77777777" w:rsidR="00A001B9" w:rsidRDefault="009D64FD">
      <w:r>
        <w:t xml:space="preserve">Calculated elements are commonly used with hidden elements </w:t>
      </w:r>
      <w:proofErr w:type="gramStart"/>
      <w:r>
        <w:t>so as to</w:t>
      </w:r>
      <w:proofErr w:type="gramEnd"/>
      <w:r>
        <w:t xml:space="preserve"> hide the physical layer elements so that they do not become part of the </w:t>
      </w:r>
      <w:proofErr w:type="spellStart"/>
      <w:r>
        <w:t>infoset</w:t>
      </w:r>
      <w:proofErr w:type="spellEnd"/>
      <w:r>
        <w:t>.</w:t>
      </w:r>
    </w:p>
    <w:p w14:paraId="1BFC8FAE" w14:textId="706BBD89" w:rsidR="00A001B9" w:rsidRDefault="009D64FD">
      <w:r>
        <w:t xml:space="preserve">When a DFDL Schema is used to both parse and unparse data, then a calculated element on parsing will normally </w:t>
      </w:r>
      <w:r w:rsidR="00C56B1E">
        <w:t>imply use of</w:t>
      </w:r>
      <w:r>
        <w:t xml:space="preserve"> one or more calculated elements on unparsing. </w:t>
      </w:r>
    </w:p>
    <w:p w14:paraId="4320CD2B" w14:textId="77777777" w:rsidR="00A001B9" w:rsidRDefault="009D64FD">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5C73D0C1"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6BC4FC"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D70D3A3" w14:textId="77777777" w:rsidR="00A001B9" w:rsidRDefault="009D64FD">
            <w:pPr>
              <w:rPr>
                <w:rFonts w:cs="Arial"/>
                <w:b/>
              </w:rPr>
            </w:pPr>
            <w:r>
              <w:rPr>
                <w:rFonts w:cs="Arial"/>
                <w:b/>
              </w:rPr>
              <w:t>Description</w:t>
            </w:r>
          </w:p>
        </w:tc>
      </w:tr>
      <w:tr w:rsidR="00A001B9" w14:paraId="38F26F0A" w14:textId="77777777">
        <w:tc>
          <w:tcPr>
            <w:tcW w:w="0" w:type="auto"/>
            <w:tcBorders>
              <w:top w:val="single" w:sz="4" w:space="0" w:color="auto"/>
              <w:left w:val="single" w:sz="4" w:space="0" w:color="auto"/>
              <w:bottom w:val="single" w:sz="4" w:space="0" w:color="auto"/>
              <w:right w:val="single" w:sz="4" w:space="0" w:color="auto"/>
            </w:tcBorders>
            <w:hideMark/>
          </w:tcPr>
          <w:p w14:paraId="621C7353" w14:textId="77777777" w:rsidR="00A001B9" w:rsidRDefault="009D64FD">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881109D" w14:textId="77777777" w:rsidR="00A001B9" w:rsidRDefault="009D64FD">
            <w:pPr>
              <w:rPr>
                <w:rFonts w:cs="Arial"/>
              </w:rPr>
            </w:pPr>
            <w:r>
              <w:rPr>
                <w:rFonts w:cs="Arial"/>
              </w:rPr>
              <w:t>DFDL Expression</w:t>
            </w:r>
          </w:p>
          <w:p w14:paraId="0A675298" w14:textId="77777777" w:rsidR="00A001B9" w:rsidRDefault="009D64FD">
            <w:pPr>
              <w:rPr>
                <w:rFonts w:cs="Arial"/>
              </w:rPr>
            </w:pPr>
            <w:r>
              <w:rPr>
                <w:rFonts w:cs="Arial"/>
              </w:rPr>
              <w:t xml:space="preserve">An expression that calculates the value of the element when parsing. </w:t>
            </w:r>
          </w:p>
          <w:p w14:paraId="38D858ED" w14:textId="77777777" w:rsidR="00A001B9" w:rsidRDefault="009D64FD">
            <w:pPr>
              <w:rPr>
                <w:rFonts w:cs="Arial"/>
              </w:rPr>
            </w:pPr>
            <w:r>
              <w:rPr>
                <w:rFonts w:cs="Arial"/>
              </w:rPr>
              <w:t>It is a Schema Definition Error if the result type of the expression does not conform to the base type of the element.</w:t>
            </w:r>
          </w:p>
          <w:p w14:paraId="5ED84F6B" w14:textId="77777777" w:rsidR="00A001B9" w:rsidRDefault="009D64FD">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2B6B951D" w14:textId="77777777" w:rsidR="00A001B9" w:rsidRDefault="009D64FD">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594439D3" w14:textId="77777777" w:rsidR="00A001B9" w:rsidRDefault="009D64FD">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96B27A6" w14:textId="77777777" w:rsidR="00A001B9" w:rsidRDefault="009D64FD">
            <w:pPr>
              <w:rPr>
                <w:rFonts w:cs="Arial"/>
              </w:rPr>
            </w:pPr>
            <w:r>
              <w:rPr>
                <w:rFonts w:cs="Arial"/>
              </w:rPr>
              <w:t>The element must not be optional nor an array nor be global.</w:t>
            </w:r>
          </w:p>
          <w:p w14:paraId="0EDCD689" w14:textId="77777777" w:rsidR="00A001B9" w:rsidRDefault="009D64FD">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491F0755" w14:textId="79E6067C" w:rsidR="00A001B9" w:rsidRDefault="009D64FD">
            <w:pPr>
              <w:rPr>
                <w:rFonts w:cs="Arial"/>
              </w:rPr>
            </w:pPr>
            <w:r>
              <w:rPr>
                <w:rFonts w:cs="Arial"/>
              </w:rPr>
              <w:t xml:space="preserve">It is a Schema Definition Error if this property is specified on an element which has an </w:t>
            </w:r>
            <w:r w:rsidR="00077579">
              <w:rPr>
                <w:rFonts w:cs="Arial"/>
              </w:rPr>
              <w:t>XSD</w:t>
            </w:r>
            <w:r>
              <w:rPr>
                <w:rFonts w:cs="Arial"/>
              </w:rPr>
              <w:t xml:space="preserve"> fixed or default property.</w:t>
            </w:r>
          </w:p>
          <w:p w14:paraId="46691F3F" w14:textId="77777777" w:rsidR="00A001B9" w:rsidRDefault="009D64FD">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49E085C8"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457937F3" w14:textId="77777777" w:rsidR="00A001B9" w:rsidRDefault="009D64FD">
            <w:pPr>
              <w:rPr>
                <w:del w:id="10702" w:author="Mike Beckerle" w:date="2019-09-26T19:25:00Z"/>
              </w:rPr>
            </w:pPr>
            <w:del w:id="10703" w:author="Mike Beckerle" w:date="2019-09-26T19:25:00Z">
              <w:r>
                <w:delText>This property is not allowed to appear on a local element or element reference that is the root of a choice branch.</w:delText>
              </w:r>
            </w:del>
          </w:p>
          <w:p w14:paraId="56644D80" w14:textId="77777777" w:rsidR="00A001B9" w:rsidRDefault="009D64FD">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60FE1ABD" w14:textId="77777777" w:rsidR="00A001B9" w:rsidRDefault="009D64FD">
            <w:pPr>
              <w:rPr>
                <w:rFonts w:eastAsia="Helv"/>
              </w:rPr>
            </w:pPr>
            <w:r>
              <w:rPr>
                <w:rFonts w:eastAsia="Helv"/>
              </w:rPr>
              <w:t>If this property appears on an element reference, then DFDL properties expressed on the referenced global element declaration or its type are ignored.</w:t>
            </w:r>
          </w:p>
          <w:p w14:paraId="0F54AC70" w14:textId="77777777" w:rsidR="00A001B9" w:rsidRDefault="009D64FD">
            <w:pPr>
              <w:rPr>
                <w:rFonts w:eastAsia="Helv"/>
              </w:rPr>
            </w:pPr>
            <w:r>
              <w:rPr>
                <w:rFonts w:eastAsia="Helv"/>
              </w:rPr>
              <w:t>If this property appears on an element declaration, then DFDL properties expressed on its type are ignored.</w:t>
            </w:r>
          </w:p>
          <w:p w14:paraId="3E680E1E" w14:textId="77777777" w:rsidR="00A001B9" w:rsidRDefault="009D64FD">
            <w:pPr>
              <w:rPr>
                <w:rFonts w:cs="Arial"/>
              </w:rPr>
            </w:pPr>
            <w:r>
              <w:rPr>
                <w:rFonts w:cs="Arial"/>
              </w:rPr>
              <w:t xml:space="preserve">Annotation: </w:t>
            </w:r>
            <w:proofErr w:type="spellStart"/>
            <w:r>
              <w:rPr>
                <w:rFonts w:cs="Arial"/>
              </w:rPr>
              <w:t>dfdl:element</w:t>
            </w:r>
            <w:proofErr w:type="spellEnd"/>
          </w:p>
        </w:tc>
      </w:tr>
      <w:tr w:rsidR="00A001B9" w14:paraId="10BFEE42" w14:textId="77777777">
        <w:tc>
          <w:tcPr>
            <w:tcW w:w="0" w:type="auto"/>
            <w:tcBorders>
              <w:top w:val="single" w:sz="4" w:space="0" w:color="auto"/>
              <w:left w:val="single" w:sz="4" w:space="0" w:color="auto"/>
              <w:bottom w:val="single" w:sz="4" w:space="0" w:color="auto"/>
              <w:right w:val="single" w:sz="4" w:space="0" w:color="auto"/>
            </w:tcBorders>
            <w:hideMark/>
          </w:tcPr>
          <w:p w14:paraId="479A99D1" w14:textId="77777777" w:rsidR="00A001B9" w:rsidRDefault="009D64FD">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110BAFD6" w14:textId="77777777" w:rsidR="00A001B9" w:rsidRDefault="009D64FD">
            <w:pPr>
              <w:rPr>
                <w:rFonts w:cs="Arial"/>
              </w:rPr>
            </w:pPr>
            <w:r>
              <w:rPr>
                <w:rFonts w:cs="Arial"/>
              </w:rPr>
              <w:t>DFDL Expression</w:t>
            </w:r>
          </w:p>
          <w:p w14:paraId="08654E1B" w14:textId="77777777" w:rsidR="00A001B9" w:rsidRDefault="009D64FD">
            <w:pPr>
              <w:rPr>
                <w:rFonts w:cs="Arial"/>
              </w:rPr>
            </w:pPr>
            <w:r>
              <w:rPr>
                <w:rFonts w:cs="Arial"/>
              </w:rPr>
              <w:t>An expression that calculates the value of the current element when unparsing.</w:t>
            </w:r>
          </w:p>
          <w:p w14:paraId="31721F7A" w14:textId="77777777" w:rsidR="00A001B9" w:rsidRDefault="009D64FD">
            <w:pPr>
              <w:rPr>
                <w:rFonts w:cs="Arial"/>
              </w:rPr>
            </w:pPr>
            <w:r>
              <w:rPr>
                <w:rFonts w:cs="Arial"/>
              </w:rPr>
              <w:lastRenderedPageBreak/>
              <w:t>The element must not be optional nor an array nor be global.</w:t>
            </w:r>
          </w:p>
          <w:p w14:paraId="022E519B" w14:textId="77777777" w:rsidR="00A001B9" w:rsidRDefault="009D64FD">
            <w:pPr>
              <w:rPr>
                <w:rFonts w:cs="Arial"/>
              </w:rPr>
            </w:pPr>
            <w:r>
              <w:rPr>
                <w:rFonts w:cs="Arial"/>
              </w:rPr>
              <w:t>It is a Schema Definition Error if the result type of the expression does not conform to the base type of the element.</w:t>
            </w:r>
          </w:p>
          <w:p w14:paraId="45FD6952" w14:textId="77777777" w:rsidR="00A001B9" w:rsidRDefault="009D64FD">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25BE499B" w14:textId="77777777" w:rsidR="00A001B9" w:rsidRDefault="009D64FD">
            <w:pPr>
              <w:rPr>
                <w:rFonts w:cs="Arial"/>
              </w:rPr>
            </w:pPr>
            <w:r>
              <w:rPr>
                <w:rFonts w:cs="Arial"/>
              </w:rPr>
              <w:t xml:space="preserve">The value for the element, if any, in the </w:t>
            </w:r>
            <w:proofErr w:type="spellStart"/>
            <w:r>
              <w:rPr>
                <w:rFonts w:cs="Arial"/>
              </w:rPr>
              <w:t>infoset</w:t>
            </w:r>
            <w:proofErr w:type="spellEnd"/>
            <w:r>
              <w:rPr>
                <w:rFonts w:cs="Arial"/>
              </w:rPr>
              <w:t xml:space="preserve"> is ignored.</w:t>
            </w:r>
          </w:p>
          <w:p w14:paraId="101A8F7C" w14:textId="77777777" w:rsidR="00A001B9" w:rsidRDefault="009D64FD">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65FF4928" w14:textId="25B69705" w:rsidR="00A001B9" w:rsidRDefault="009D64FD">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w:t>
            </w:r>
            <w:r w:rsidR="00077579">
              <w:rPr>
                <w:rFonts w:cs="Arial"/>
              </w:rPr>
              <w:t>XSD</w:t>
            </w:r>
            <w:r>
              <w:rPr>
                <w:rFonts w:cs="Arial"/>
              </w:rPr>
              <w:t xml:space="preserve"> fixed or default property.</w:t>
            </w:r>
          </w:p>
          <w:p w14:paraId="0DA67DD1" w14:textId="77777777" w:rsidR="00A001B9" w:rsidRDefault="009D64FD">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47357F2F"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6A5D1A1E" w14:textId="77777777" w:rsidR="00A001B9" w:rsidRDefault="009D64FD">
            <w:pPr>
              <w:keepNext/>
              <w:rPr>
                <w:rFonts w:cs="Arial"/>
              </w:rPr>
            </w:pPr>
            <w:r>
              <w:rPr>
                <w:rFonts w:cs="Arial"/>
              </w:rPr>
              <w:t xml:space="preserve">Annotation: </w:t>
            </w:r>
            <w:proofErr w:type="spellStart"/>
            <w:r>
              <w:rPr>
                <w:rFonts w:cs="Arial"/>
              </w:rPr>
              <w:t>dfdl:element</w:t>
            </w:r>
            <w:proofErr w:type="spellEnd"/>
          </w:p>
        </w:tc>
      </w:tr>
    </w:tbl>
    <w:p w14:paraId="2E240908" w14:textId="245514D2" w:rsidR="00A001B9" w:rsidRDefault="009D64FD">
      <w:pPr>
        <w:pStyle w:val="Caption"/>
      </w:pPr>
      <w:r>
        <w:lastRenderedPageBreak/>
        <w:t xml:space="preserve">Table </w:t>
      </w:r>
      <w:r w:rsidR="00342DB5">
        <w:fldChar w:fldCharType="begin"/>
      </w:r>
      <w:r w:rsidR="00342DB5">
        <w:instrText xml:space="preserve"> SEQ Table \* ARABIC </w:instrText>
      </w:r>
      <w:r w:rsidR="00342DB5">
        <w:fldChar w:fldCharType="separate"/>
      </w:r>
      <w:r w:rsidR="002D29EA">
        <w:rPr>
          <w:noProof/>
        </w:rPr>
        <w:t>54</w:t>
      </w:r>
      <w:r w:rsidR="00342DB5">
        <w:rPr>
          <w:noProof/>
        </w:rPr>
        <w:fldChar w:fldCharType="end"/>
      </w:r>
      <w:r>
        <w:t xml:space="preserve"> Calculated Value Properties</w:t>
      </w:r>
    </w:p>
    <w:p w14:paraId="377B5472" w14:textId="77777777" w:rsidR="00A001B9" w:rsidRDefault="009D64FD">
      <w:pPr>
        <w:pStyle w:val="Heading2"/>
        <w:rPr>
          <w:rFonts w:eastAsia="Times New Roman"/>
        </w:rPr>
      </w:pPr>
      <w:bookmarkStart w:id="10704" w:name="_Toc349042819"/>
      <w:bookmarkStart w:id="10705" w:name="_Toc243112862"/>
      <w:bookmarkStart w:id="10706" w:name="_Toc199516357"/>
      <w:bookmarkStart w:id="10707" w:name="_Toc27061139"/>
      <w:r>
        <w:rPr>
          <w:rFonts w:eastAsia="Times New Roman"/>
        </w:rPr>
        <w:t>Example: 2d Nested Array</w:t>
      </w:r>
      <w:bookmarkEnd w:id="10704"/>
      <w:bookmarkEnd w:id="10705"/>
      <w:bookmarkEnd w:id="10706"/>
      <w:bookmarkEnd w:id="10707"/>
    </w:p>
    <w:p w14:paraId="11635968" w14:textId="77777777" w:rsidR="00A001B9" w:rsidRDefault="009D64FD">
      <w:r>
        <w:t>Consider this simple example. The data stream contains two elements giving the number of rows and number of columns of an array of numbers. The representation of the array is stored after these two elements.</w:t>
      </w:r>
    </w:p>
    <w:p w14:paraId="2B69A2E7"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 name="array"&gt;</w:t>
      </w:r>
    </w:p>
    <w:p w14:paraId="0E9B53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77E42D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7C24F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446F39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A01E4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35967A0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68D508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4FB532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4C40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94338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72E6DB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D8FE9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35002AD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277E7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D0B16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1D7C137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C027B24"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&lt;/xs:complexType&gt;</w:t>
      </w:r>
    </w:p>
    <w:p w14:paraId="463AEA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D44C7D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32B43C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77A60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CC43CF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4F6308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5546D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32EFD1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537485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24DE170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w:t>
      </w:r>
    </w:p>
    <w:p w14:paraId="77264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 count(../rows) ge 1 )</w:t>
      </w:r>
    </w:p>
    <w:p w14:paraId="133C6C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w:t>
      </w:r>
    </w:p>
    <w:p w14:paraId="10098F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count(../rows[1]/cols) </w:t>
      </w:r>
    </w:p>
    <w:p w14:paraId="59D21E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6CFB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0</w:t>
      </w:r>
    </w:p>
    <w:p w14:paraId="7A059E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}"/&gt;</w:t>
      </w:r>
    </w:p>
    <w:p w14:paraId="44A7B7F7"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&lt;/xs:sequence&gt; </w:t>
      </w:r>
      <w:r>
        <w:br/>
        <w:t>&lt;/xs:group&gt;</w:t>
      </w:r>
    </w:p>
    <w:p w14:paraId="71494995" w14:textId="77777777" w:rsidR="00A001B9" w:rsidRDefault="009D64FD">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2398C494" w14:textId="77777777" w:rsidR="00A001B9" w:rsidRDefault="009D64FD">
      <w:pPr>
        <w:pStyle w:val="Heading2"/>
        <w:rPr>
          <w:rFonts w:eastAsia="Times New Roman"/>
        </w:rPr>
      </w:pPr>
      <w:bookmarkStart w:id="10708" w:name="_Toc322911716"/>
      <w:bookmarkStart w:id="10709" w:name="_Toc322912255"/>
      <w:bookmarkStart w:id="10710" w:name="_Toc329093116"/>
      <w:bookmarkStart w:id="10711" w:name="_Toc332701629"/>
      <w:bookmarkStart w:id="10712" w:name="_Toc332701933"/>
      <w:bookmarkStart w:id="10713" w:name="_Toc332711732"/>
      <w:bookmarkStart w:id="10714" w:name="_Toc332712034"/>
      <w:bookmarkStart w:id="10715" w:name="_Toc332712335"/>
      <w:bookmarkStart w:id="10716" w:name="_Toc332724251"/>
      <w:bookmarkStart w:id="10717" w:name="_Toc332724551"/>
      <w:bookmarkStart w:id="10718" w:name="_Toc341102847"/>
      <w:bookmarkStart w:id="10719" w:name="_Toc347241582"/>
      <w:bookmarkStart w:id="10720" w:name="_Toc347744775"/>
      <w:bookmarkStart w:id="10721" w:name="_Toc348984558"/>
      <w:bookmarkStart w:id="10722" w:name="_Toc348984863"/>
      <w:bookmarkStart w:id="10723" w:name="_Toc349038027"/>
      <w:bookmarkStart w:id="10724" w:name="_Toc349038329"/>
      <w:bookmarkStart w:id="10725" w:name="_Toc349042820"/>
      <w:bookmarkStart w:id="10726" w:name="_Toc349642233"/>
      <w:bookmarkStart w:id="10727" w:name="_Toc351912942"/>
      <w:bookmarkStart w:id="10728" w:name="_Toc351914963"/>
      <w:bookmarkStart w:id="10729" w:name="_Toc351915429"/>
      <w:bookmarkStart w:id="10730" w:name="_Toc361231527"/>
      <w:bookmarkStart w:id="10731" w:name="_Toc361232053"/>
      <w:bookmarkStart w:id="10732" w:name="_Toc362445351"/>
      <w:bookmarkStart w:id="10733" w:name="_Toc363909318"/>
      <w:bookmarkStart w:id="10734" w:name="_Toc364463744"/>
      <w:bookmarkStart w:id="10735" w:name="_Toc366078348"/>
      <w:bookmarkStart w:id="10736" w:name="_Toc366078963"/>
      <w:bookmarkStart w:id="10737" w:name="_Toc366079948"/>
      <w:bookmarkStart w:id="10738" w:name="_Toc366080560"/>
      <w:bookmarkStart w:id="10739" w:name="_Toc366081169"/>
      <w:bookmarkStart w:id="10740" w:name="_Toc366505509"/>
      <w:bookmarkStart w:id="10741" w:name="_Toc366508878"/>
      <w:bookmarkStart w:id="10742" w:name="_Toc366513379"/>
      <w:bookmarkStart w:id="10743" w:name="_Toc366574568"/>
      <w:bookmarkStart w:id="10744" w:name="_Toc366578361"/>
      <w:bookmarkStart w:id="10745" w:name="_Toc366578955"/>
      <w:bookmarkStart w:id="10746" w:name="_Toc366579547"/>
      <w:bookmarkStart w:id="10747" w:name="_Toc366580138"/>
      <w:bookmarkStart w:id="10748" w:name="_Toc366580730"/>
      <w:bookmarkStart w:id="10749" w:name="_Toc366581321"/>
      <w:bookmarkStart w:id="10750" w:name="_Toc366581913"/>
      <w:bookmarkStart w:id="10751" w:name="_Toc199516358"/>
      <w:bookmarkStart w:id="10752" w:name="_Toc243112863"/>
      <w:bookmarkStart w:id="10753" w:name="_Toc349042821"/>
      <w:bookmarkStart w:id="10754" w:name="_Toc27061140"/>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r>
        <w:rPr>
          <w:rFonts w:eastAsia="Times New Roman"/>
        </w:rPr>
        <w:t>Example: Three-Byte Date</w:t>
      </w:r>
      <w:bookmarkEnd w:id="10751"/>
      <w:bookmarkEnd w:id="10752"/>
      <w:bookmarkEnd w:id="10753"/>
      <w:bookmarkEnd w:id="10754"/>
    </w:p>
    <w:p w14:paraId="36BA2786" w14:textId="77777777" w:rsidR="00A001B9" w:rsidRDefault="009D64FD">
      <w:r>
        <w:t>Logically, the data is a date.</w:t>
      </w:r>
    </w:p>
    <w:p w14:paraId="1E8B1DA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59FCEDE0" w14:textId="77777777" w:rsidR="00A001B9" w:rsidRDefault="009D64FD">
      <w:r>
        <w:t xml:space="preserve">Physically, it is stored as 3 single byte integers. </w:t>
      </w:r>
    </w:p>
    <w:p w14:paraId="573E8749" w14:textId="77777777" w:rsidR="00A001B9" w:rsidRDefault="009D64FD">
      <w:r>
        <w:t>The format of this data is expressed as this schema:</w:t>
      </w:r>
    </w:p>
    <w:p w14:paraId="14D8DE5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5ED6EC93"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763EA0F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5BB2DEB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7817771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74067F3" w14:textId="77777777" w:rsidR="00A001B9" w:rsidRDefault="009D64FD">
      <w:pPr>
        <w:rPr>
          <w:rFonts w:eastAsia="MS PGothic"/>
        </w:rPr>
      </w:pPr>
      <w:r>
        <w:rPr>
          <w:rFonts w:eastAsia="MS PGothic"/>
        </w:rPr>
        <w:t xml:space="preserve">This physical representation can be hidden so that it does not become part of the </w:t>
      </w:r>
      <w:proofErr w:type="spellStart"/>
      <w:r>
        <w:rPr>
          <w:rFonts w:eastAsia="MS PGothic"/>
        </w:rPr>
        <w:t>infoset</w:t>
      </w:r>
      <w:proofErr w:type="spellEnd"/>
      <w:r>
        <w:rPr>
          <w:rFonts w:eastAsia="MS PGothic"/>
        </w:rPr>
        <w:t>:</w:t>
      </w:r>
    </w:p>
    <w:p w14:paraId="3CE0B0E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2EFE0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17831ECF" w14:textId="77777777" w:rsidR="00A001B9" w:rsidRDefault="00A001B9">
      <w:pPr>
        <w:pStyle w:val="Codeblock0"/>
        <w:pBdr>
          <w:top w:val="single" w:sz="4" w:space="1" w:color="auto"/>
          <w:left w:val="single" w:sz="4" w:space="4" w:color="auto"/>
          <w:bottom w:val="single" w:sz="4" w:space="1" w:color="auto"/>
          <w:right w:val="single" w:sz="4" w:space="4" w:color="auto"/>
        </w:pBdr>
        <w:rPr>
          <w:rFonts w:eastAsia="MS PGothic"/>
        </w:rPr>
      </w:pPr>
    </w:p>
    <w:p w14:paraId="1C419C0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1C0C890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7F26189"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89485E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4E103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73DC1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3732D1B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33A4F04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59A31C4D"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6181928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42DE6B9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69D1EB3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353AD1F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2C95B0C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5AC413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C4E191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1B267AB4" w14:textId="77777777" w:rsidR="00A001B9" w:rsidRDefault="009D64FD">
      <w:r>
        <w:t>A calculation can be used to compute the logical date element 'd' from the physical '</w:t>
      </w:r>
      <w:proofErr w:type="spellStart"/>
      <w:r>
        <w:t>pdate</w:t>
      </w:r>
      <w:proofErr w:type="spellEnd"/>
      <w:r>
        <w:t>' when parsing:</w:t>
      </w:r>
    </w:p>
    <w:p w14:paraId="2E3E06F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C9DCE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hidden pdate here ...</w:t>
      </w:r>
    </w:p>
    <w:p w14:paraId="6D023B5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AC7BD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39178F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57F42A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D0C5C9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E498B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167250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3A7BDA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3C79FA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2E88F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5828C1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2E921A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360952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1EC0EC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6A3826F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073CA024"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w:t>
      </w:r>
    </w:p>
    <w:p w14:paraId="3BD82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6F0D27A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66B63B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780D13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8AA11CB"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1F7961CE"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0EA9D323" w14:textId="77777777" w:rsidR="00A001B9" w:rsidRDefault="009D64FD">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proofErr w:type="gramStart"/>
      <w:r>
        <w:rPr>
          <w:rStyle w:val="CodeCharacter"/>
          <w:rFonts w:cs="Times New Roman"/>
          <w:sz w:val="20"/>
        </w:rPr>
        <w:t>'..</w:t>
      </w:r>
      <w:proofErr w:type="gramEnd"/>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24159B24" w14:textId="77777777" w:rsidR="00A001B9" w:rsidRDefault="009D64FD">
      <w:r>
        <w:t>Finally, we must handle the unparse case where the physical layer is computed from the logical layer:</w:t>
      </w:r>
    </w:p>
    <w:p w14:paraId="6BED7B1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dfdl:representation="binary"</w:t>
      </w:r>
    </w:p>
    <w:p w14:paraId="1098C28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6AA6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4991D6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7AD1F8D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6443A2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11B444C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4BC00DE4"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1E1BE1E" w14:textId="77777777" w:rsidR="00A001B9" w:rsidRDefault="009D64FD">
      <w:r>
        <w:t>The entire example in one place:</w:t>
      </w:r>
    </w:p>
    <w:p w14:paraId="6C475A0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08553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477E693B"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797E06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8881B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8994F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C7B66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511FA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0DCA04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1A0F29F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52C88B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72A6C5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02E659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59F28F7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49761F2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5396B7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57FCF0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1D9C20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8A52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1A78E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2B786A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459865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2801056"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05FF5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000AA7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979C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675E2401"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21981AD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34A451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348F91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1188C59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4712053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195E8EA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B948D8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6D06C949"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3864F3C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lastRenderedPageBreak/>
        <w:t xml:space="preserve">        &lt;/xs:sequence&gt;</w:t>
      </w:r>
    </w:p>
    <w:p w14:paraId="13E8CF5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5662ED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C1FD4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0C34CA58"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0435913" w14:textId="77777777" w:rsidR="00A001B9" w:rsidRDefault="009D64FD">
      <w:r>
        <w:t xml:space="preserve">The above sequence contains logically only a single date element. </w:t>
      </w:r>
    </w:p>
    <w:p w14:paraId="12BD1635" w14:textId="77777777" w:rsidR="00A001B9" w:rsidRDefault="009D64FD">
      <w:pPr>
        <w:pStyle w:val="Heading1"/>
        <w:rPr>
          <w:rFonts w:eastAsia="Times New Roman"/>
        </w:rPr>
      </w:pPr>
      <w:bookmarkStart w:id="10755" w:name="_Toc322911718"/>
      <w:bookmarkStart w:id="10756" w:name="_Toc322912257"/>
      <w:bookmarkStart w:id="10757" w:name="_Toc329093118"/>
      <w:bookmarkStart w:id="10758" w:name="_Toc332701631"/>
      <w:bookmarkStart w:id="10759" w:name="_Toc332701935"/>
      <w:bookmarkStart w:id="10760" w:name="_Toc332711734"/>
      <w:bookmarkStart w:id="10761" w:name="_Toc332712036"/>
      <w:bookmarkStart w:id="10762" w:name="_Toc332712337"/>
      <w:bookmarkStart w:id="10763" w:name="_Toc332724253"/>
      <w:bookmarkStart w:id="10764" w:name="_Toc332724553"/>
      <w:bookmarkStart w:id="10765" w:name="_Toc341102849"/>
      <w:bookmarkStart w:id="10766" w:name="_Toc347241584"/>
      <w:bookmarkStart w:id="10767" w:name="_Toc347744777"/>
      <w:bookmarkStart w:id="10768" w:name="_Toc348984560"/>
      <w:bookmarkStart w:id="10769" w:name="_Toc348984865"/>
      <w:bookmarkStart w:id="10770" w:name="_Toc349038029"/>
      <w:bookmarkStart w:id="10771" w:name="_Toc349038331"/>
      <w:bookmarkStart w:id="10772" w:name="_Toc349042822"/>
      <w:bookmarkStart w:id="10773" w:name="_Toc349642235"/>
      <w:bookmarkStart w:id="10774" w:name="_Toc351912944"/>
      <w:bookmarkStart w:id="10775" w:name="_Toc351914965"/>
      <w:bookmarkStart w:id="10776" w:name="_Toc351915431"/>
      <w:bookmarkStart w:id="10777" w:name="_Toc361231529"/>
      <w:bookmarkStart w:id="10778" w:name="_Toc361232055"/>
      <w:bookmarkStart w:id="10779" w:name="_Toc362445353"/>
      <w:bookmarkStart w:id="10780" w:name="_Toc363909320"/>
      <w:bookmarkStart w:id="10781" w:name="_Toc364463746"/>
      <w:bookmarkStart w:id="10782" w:name="_Toc366078350"/>
      <w:bookmarkStart w:id="10783" w:name="_Toc366078965"/>
      <w:bookmarkStart w:id="10784" w:name="_Toc366079950"/>
      <w:bookmarkStart w:id="10785" w:name="_Toc366080562"/>
      <w:bookmarkStart w:id="10786" w:name="_Toc366081171"/>
      <w:bookmarkStart w:id="10787" w:name="_Toc366505511"/>
      <w:bookmarkStart w:id="10788" w:name="_Toc366508880"/>
      <w:bookmarkStart w:id="10789" w:name="_Toc366513381"/>
      <w:bookmarkStart w:id="10790" w:name="_Toc366574570"/>
      <w:bookmarkStart w:id="10791" w:name="_Toc366578363"/>
      <w:bookmarkStart w:id="10792" w:name="_Toc366578957"/>
      <w:bookmarkStart w:id="10793" w:name="_Toc366579549"/>
      <w:bookmarkStart w:id="10794" w:name="_Toc366580140"/>
      <w:bookmarkStart w:id="10795" w:name="_Toc366580732"/>
      <w:bookmarkStart w:id="10796" w:name="_Toc366581323"/>
      <w:bookmarkStart w:id="10797" w:name="_Toc366581915"/>
      <w:bookmarkStart w:id="10798" w:name="_Toc322911719"/>
      <w:bookmarkStart w:id="10799" w:name="_Toc322912258"/>
      <w:bookmarkStart w:id="10800" w:name="_Toc329093119"/>
      <w:bookmarkStart w:id="10801" w:name="_Toc332701632"/>
      <w:bookmarkStart w:id="10802" w:name="_Toc332701936"/>
      <w:bookmarkStart w:id="10803" w:name="_Toc332711735"/>
      <w:bookmarkStart w:id="10804" w:name="_Toc332712037"/>
      <w:bookmarkStart w:id="10805" w:name="_Toc332712338"/>
      <w:bookmarkStart w:id="10806" w:name="_Toc332724254"/>
      <w:bookmarkStart w:id="10807" w:name="_Toc332724554"/>
      <w:bookmarkStart w:id="10808" w:name="_Toc341102850"/>
      <w:bookmarkStart w:id="10809" w:name="_Toc347241585"/>
      <w:bookmarkStart w:id="10810" w:name="_Toc347744778"/>
      <w:bookmarkStart w:id="10811" w:name="_Toc348984561"/>
      <w:bookmarkStart w:id="10812" w:name="_Toc348984866"/>
      <w:bookmarkStart w:id="10813" w:name="_Toc349038030"/>
      <w:bookmarkStart w:id="10814" w:name="_Toc349038332"/>
      <w:bookmarkStart w:id="10815" w:name="_Toc349042823"/>
      <w:bookmarkStart w:id="10816" w:name="_Toc349642236"/>
      <w:bookmarkStart w:id="10817" w:name="_Toc351912945"/>
      <w:bookmarkStart w:id="10818" w:name="_Toc351914966"/>
      <w:bookmarkStart w:id="10819" w:name="_Toc351915432"/>
      <w:bookmarkStart w:id="10820" w:name="_Toc361231530"/>
      <w:bookmarkStart w:id="10821" w:name="_Toc361232056"/>
      <w:bookmarkStart w:id="10822" w:name="_Toc362445354"/>
      <w:bookmarkStart w:id="10823" w:name="_Toc363909321"/>
      <w:bookmarkStart w:id="10824" w:name="_Toc364463747"/>
      <w:bookmarkStart w:id="10825" w:name="_Toc366078351"/>
      <w:bookmarkStart w:id="10826" w:name="_Toc366078966"/>
      <w:bookmarkStart w:id="10827" w:name="_Toc366079951"/>
      <w:bookmarkStart w:id="10828" w:name="_Toc366080563"/>
      <w:bookmarkStart w:id="10829" w:name="_Toc366081172"/>
      <w:bookmarkStart w:id="10830" w:name="_Toc366505512"/>
      <w:bookmarkStart w:id="10831" w:name="_Toc366508881"/>
      <w:bookmarkStart w:id="10832" w:name="_Toc366513382"/>
      <w:bookmarkStart w:id="10833" w:name="_Toc366574571"/>
      <w:bookmarkStart w:id="10834" w:name="_Toc366578364"/>
      <w:bookmarkStart w:id="10835" w:name="_Toc366578958"/>
      <w:bookmarkStart w:id="10836" w:name="_Toc366579550"/>
      <w:bookmarkStart w:id="10837" w:name="_Toc366580141"/>
      <w:bookmarkStart w:id="10838" w:name="_Toc366580733"/>
      <w:bookmarkStart w:id="10839" w:name="_Toc366581324"/>
      <w:bookmarkStart w:id="10840" w:name="_Toc366581916"/>
      <w:bookmarkStart w:id="10841" w:name="_Toc234993996"/>
      <w:bookmarkStart w:id="10842" w:name="_Toc234994000"/>
      <w:bookmarkStart w:id="10843" w:name="_Toc184192066"/>
      <w:bookmarkStart w:id="10844" w:name="_Toc184210610"/>
      <w:bookmarkStart w:id="10845" w:name="_Toc184192068"/>
      <w:bookmarkStart w:id="10846" w:name="_Toc184210612"/>
      <w:bookmarkStart w:id="10847" w:name="_Toc184192078"/>
      <w:bookmarkStart w:id="10848" w:name="_Toc184210622"/>
      <w:bookmarkStart w:id="10849" w:name="_Toc184192081"/>
      <w:bookmarkStart w:id="10850" w:name="_Toc184210625"/>
      <w:bookmarkStart w:id="10851" w:name="_Toc184192089"/>
      <w:bookmarkStart w:id="10852" w:name="_Toc184210633"/>
      <w:bookmarkStart w:id="10853" w:name="_Ref161836873"/>
      <w:bookmarkStart w:id="10854" w:name="_Toc177399137"/>
      <w:bookmarkStart w:id="10855" w:name="_Toc175057424"/>
      <w:bookmarkStart w:id="10856" w:name="_Toc199516365"/>
      <w:bookmarkStart w:id="10857" w:name="_Toc194984026"/>
      <w:bookmarkStart w:id="10858" w:name="_Toc243112869"/>
      <w:bookmarkStart w:id="10859" w:name="_Ref250486450"/>
      <w:bookmarkStart w:id="10860" w:name="_Toc349042824"/>
      <w:bookmarkStart w:id="10861" w:name="_Toc27061141"/>
      <w:bookmarkStart w:id="10862" w:name="_Ref140941751"/>
      <w:bookmarkStart w:id="10863" w:name="_Ref140941755"/>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r>
        <w:rPr>
          <w:rFonts w:eastAsia="Times New Roman"/>
        </w:rPr>
        <w:lastRenderedPageBreak/>
        <w:t>External Control of the DFDL Processor</w:t>
      </w:r>
      <w:bookmarkEnd w:id="10853"/>
      <w:bookmarkEnd w:id="10854"/>
      <w:bookmarkEnd w:id="10855"/>
      <w:bookmarkEnd w:id="10856"/>
      <w:bookmarkEnd w:id="10857"/>
      <w:bookmarkEnd w:id="10858"/>
      <w:bookmarkEnd w:id="10859"/>
      <w:bookmarkEnd w:id="10860"/>
      <w:bookmarkEnd w:id="10861"/>
    </w:p>
    <w:p w14:paraId="7B099CBB" w14:textId="77777777" w:rsidR="00A001B9" w:rsidRDefault="009D64FD">
      <w:pPr>
        <w:pStyle w:val="nobreak"/>
      </w:pPr>
      <w:r>
        <w:t>In addition to providing the DFDL schema and data to be parsed or serialized, DFDL Schemas can also be parameterized by external variables.</w:t>
      </w:r>
    </w:p>
    <w:p w14:paraId="3ACEBBF4" w14:textId="77777777" w:rsidR="00A001B9" w:rsidRDefault="009D64FD">
      <w:pPr>
        <w:pStyle w:val="nobreak"/>
      </w:pPr>
      <w:r>
        <w:t>DFDL processors can provide implementation-defined means to specify:</w:t>
      </w:r>
    </w:p>
    <w:p w14:paraId="280D4999" w14:textId="77777777" w:rsidR="00A001B9" w:rsidRDefault="009D64FD" w:rsidP="00B117B5">
      <w:pPr>
        <w:pStyle w:val="ListNumber"/>
        <w:numPr>
          <w:ilvl w:val="0"/>
          <w:numId w:val="108"/>
        </w:numPr>
      </w:pPr>
      <w:r>
        <w:t xml:space="preserve">The data to be processed: a data stream when parsing or an </w:t>
      </w:r>
      <w:proofErr w:type="spellStart"/>
      <w:r>
        <w:t>infoset</w:t>
      </w:r>
      <w:proofErr w:type="spellEnd"/>
      <w:r>
        <w:t xml:space="preserve"> when unparsing.</w:t>
      </w:r>
    </w:p>
    <w:p w14:paraId="20CD30C6" w14:textId="77777777" w:rsidR="00A001B9" w:rsidRDefault="009D64FD" w:rsidP="00B117B5">
      <w:pPr>
        <w:pStyle w:val="ListNumber"/>
        <w:numPr>
          <w:ilvl w:val="0"/>
          <w:numId w:val="108"/>
        </w:numPr>
      </w:pPr>
      <w:r>
        <w:t>The DFDL schema to be used</w:t>
      </w:r>
    </w:p>
    <w:p w14:paraId="7AD4ECA0" w14:textId="77777777" w:rsidR="00A001B9" w:rsidRDefault="009D64FD" w:rsidP="00B117B5">
      <w:pPr>
        <w:pStyle w:val="ListNumber"/>
        <w:numPr>
          <w:ilvl w:val="0"/>
          <w:numId w:val="108"/>
        </w:numPr>
      </w:pPr>
      <w:r>
        <w:t xml:space="preserve">The </w:t>
      </w:r>
      <w:r>
        <w:rPr>
          <w:i/>
          <w:iCs/>
        </w:rPr>
        <w:t xml:space="preserve"> distinguished global element declaration</w:t>
      </w:r>
      <w:r>
        <w:t xml:space="preserve"> to be used (specifying both name of element and namespace of that name)</w:t>
      </w:r>
    </w:p>
    <w:p w14:paraId="5586A804" w14:textId="77777777" w:rsidR="00A001B9" w:rsidRDefault="009D64FD" w:rsidP="00B117B5">
      <w:pPr>
        <w:pStyle w:val="ListNumber"/>
        <w:numPr>
          <w:ilvl w:val="0"/>
          <w:numId w:val="108"/>
        </w:numPr>
      </w:pPr>
      <w:r>
        <w:t>Values for external variables</w:t>
      </w:r>
    </w:p>
    <w:p w14:paraId="29E87EE4" w14:textId="77777777" w:rsidR="00A001B9" w:rsidRDefault="009D64FD">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may be omitted if the DFDL schema contains only one top-level element declaration. </w:t>
      </w:r>
    </w:p>
    <w:p w14:paraId="5758B7B6" w14:textId="77777777" w:rsidR="00A001B9" w:rsidRDefault="009D64FD">
      <w:r>
        <w:t xml:space="preserve">The mechanism by which a DFDL processor is controlled is not specified by this standard.  For example, command line DFDL processors may use command line options, but DFDL processors embedded in other kinds of software systems may need other mechanisms. </w:t>
      </w:r>
    </w:p>
    <w:p w14:paraId="018C9484" w14:textId="77777777" w:rsidR="00A001B9" w:rsidRDefault="009D64FD">
      <w:pPr>
        <w:pStyle w:val="Heading1"/>
        <w:rPr>
          <w:rFonts w:eastAsia="Times New Roman"/>
        </w:rPr>
      </w:pPr>
      <w:bookmarkStart w:id="10864" w:name="_Toc349042825"/>
      <w:bookmarkStart w:id="10865" w:name="_Toc243112870"/>
      <w:bookmarkStart w:id="10866" w:name="_Toc194984027"/>
      <w:bookmarkStart w:id="10867" w:name="_Toc199516366"/>
      <w:bookmarkStart w:id="10868" w:name="_Toc175057425"/>
      <w:bookmarkStart w:id="10869" w:name="_Toc177399138"/>
      <w:bookmarkStart w:id="10870" w:name="_Toc27061142"/>
      <w:r>
        <w:rPr>
          <w:rFonts w:eastAsia="Times New Roman"/>
        </w:rPr>
        <w:lastRenderedPageBreak/>
        <w:t>Built-in Specifications</w:t>
      </w:r>
      <w:bookmarkEnd w:id="10862"/>
      <w:bookmarkEnd w:id="10863"/>
      <w:bookmarkEnd w:id="10864"/>
      <w:bookmarkEnd w:id="10865"/>
      <w:bookmarkEnd w:id="10866"/>
      <w:bookmarkEnd w:id="10867"/>
      <w:bookmarkEnd w:id="10868"/>
      <w:bookmarkEnd w:id="10869"/>
      <w:bookmarkEnd w:id="10870"/>
    </w:p>
    <w:p w14:paraId="092A45CD" w14:textId="77777777" w:rsidR="00A001B9" w:rsidRDefault="009D64FD">
      <w:r>
        <w:t>For convenience, a standard set of named DFDL format definitions may be provided with DFDL processors. These built-in format definitions may be imported by DFDL schema authors.</w:t>
      </w:r>
    </w:p>
    <w:p w14:paraId="35C485A4" w14:textId="77777777" w:rsidR="00A001B9" w:rsidRDefault="009D64FD">
      <w:pPr>
        <w:pStyle w:val="Heading1"/>
        <w:rPr>
          <w:rFonts w:eastAsia="Times New Roman"/>
        </w:rPr>
      </w:pPr>
      <w:bookmarkStart w:id="10871" w:name="_Toc349042826"/>
      <w:bookmarkStart w:id="10872" w:name="_Toc27061143"/>
      <w:r>
        <w:rPr>
          <w:rFonts w:eastAsia="Times New Roman"/>
        </w:rPr>
        <w:lastRenderedPageBreak/>
        <w:t>Conformance</w:t>
      </w:r>
      <w:bookmarkEnd w:id="10871"/>
      <w:bookmarkEnd w:id="10872"/>
    </w:p>
    <w:p w14:paraId="4F47C473" w14:textId="77777777" w:rsidR="00A001B9" w:rsidRDefault="009D64FD">
      <w:pPr>
        <w:pStyle w:val="nobreak"/>
      </w:pPr>
      <w:r>
        <w:t>DFDL conformance can be claimed for schema documents and for processors</w:t>
      </w:r>
    </w:p>
    <w:p w14:paraId="0F484619" w14:textId="0B1B4CE1" w:rsidR="00A001B9" w:rsidRDefault="009D64FD">
      <w:r>
        <w:t xml:space="preserve">A schema document conforms to this specification if it conforms to the subset of XML Schema 1.0 defined in section </w:t>
      </w:r>
      <w:r>
        <w:fldChar w:fldCharType="begin"/>
      </w:r>
      <w:r>
        <w:instrText xml:space="preserve"> REF _Ref273529945 \r \h </w:instrText>
      </w:r>
      <w:r>
        <w:fldChar w:fldCharType="separate"/>
      </w:r>
      <w:r w:rsidR="002D29EA">
        <w:t>5.1</w:t>
      </w:r>
      <w:r>
        <w:fldChar w:fldCharType="end"/>
      </w:r>
      <w:r>
        <w:t xml:space="preserve"> </w:t>
      </w:r>
      <w:r>
        <w:fldChar w:fldCharType="begin"/>
      </w:r>
      <w:r>
        <w:instrText xml:space="preserve"> REF _Ref273529953 \h </w:instrText>
      </w:r>
      <w:r>
        <w:fldChar w:fldCharType="separate"/>
      </w:r>
      <w:r w:rsidR="002D29EA">
        <w:t>DFDL Subset of XML Schema</w:t>
      </w:r>
      <w:r>
        <w:fldChar w:fldCharType="end"/>
      </w:r>
      <w:r>
        <w:t xml:space="preserve"> and consists of components which individually and collectively satisfy all the relevant constraints specified in this document.</w:t>
      </w:r>
    </w:p>
    <w:p w14:paraId="62B5EA26" w14:textId="77777777" w:rsidR="00A001B9" w:rsidRDefault="009D64FD">
      <w:r>
        <w:t xml:space="preserve">Conformance may be claimed separately for a DFDL parser, a DFDL </w:t>
      </w:r>
      <w:proofErr w:type="spellStart"/>
      <w:r>
        <w:t>unparser</w:t>
      </w:r>
      <w:proofErr w:type="spellEnd"/>
      <w:r>
        <w:t xml:space="preserve"> or a DFDL processor that parses and </w:t>
      </w:r>
      <w:proofErr w:type="spellStart"/>
      <w:r>
        <w:t>unparses</w:t>
      </w:r>
      <w:proofErr w:type="spellEnd"/>
      <w:r>
        <w:t xml:space="preserve">. </w:t>
      </w:r>
    </w:p>
    <w:p w14:paraId="77E48F10" w14:textId="77777777" w:rsidR="00A001B9" w:rsidRDefault="009D64FD" w:rsidP="00B117B5">
      <w:pPr>
        <w:numPr>
          <w:ilvl w:val="0"/>
          <w:numId w:val="109"/>
        </w:numPr>
      </w:pPr>
      <w:r>
        <w:t>A DFDL processor claiming conformance MUST identify the level of conformance and version specification claimed.</w:t>
      </w:r>
    </w:p>
    <w:p w14:paraId="16516229" w14:textId="77777777" w:rsidR="00A001B9" w:rsidRDefault="009D64FD" w:rsidP="00B117B5">
      <w:pPr>
        <w:numPr>
          <w:ilvl w:val="0"/>
          <w:numId w:val="109"/>
        </w:numPr>
      </w:pPr>
      <w:r>
        <w:t xml:space="preserve">A minimal conforming DFDL processor conforms to this specification when it implements all the non-optional features defined in this document. </w:t>
      </w:r>
    </w:p>
    <w:p w14:paraId="4B2F706C" w14:textId="77777777" w:rsidR="00A001B9" w:rsidRDefault="009D64FD" w:rsidP="00B117B5">
      <w:pPr>
        <w:numPr>
          <w:ilvl w:val="0"/>
          <w:numId w:val="109"/>
        </w:numPr>
      </w:pPr>
      <w:r>
        <w:t xml:space="preserve">An extended conforming DFDL processor conforms to the specification when it implements all the non-optional features and some of the optional features defined in this document.  </w:t>
      </w:r>
    </w:p>
    <w:p w14:paraId="75F8BB8B" w14:textId="77777777" w:rsidR="00A001B9" w:rsidRDefault="009D64FD" w:rsidP="00B117B5">
      <w:pPr>
        <w:numPr>
          <w:ilvl w:val="0"/>
          <w:numId w:val="109"/>
        </w:numPr>
      </w:pPr>
      <w:r>
        <w:t xml:space="preserve">A fully conforming DFDL processor conforms to the specification when it implements all the features defined in this document.  </w:t>
      </w:r>
    </w:p>
    <w:p w14:paraId="623FBB4E" w14:textId="4F0E1446" w:rsidR="00A001B9" w:rsidRDefault="009D64FD">
      <w:r>
        <w:t xml:space="preserve">See Section </w:t>
      </w:r>
      <w:r>
        <w:fldChar w:fldCharType="begin"/>
      </w:r>
      <w:r>
        <w:instrText xml:space="preserve"> REF _Ref273530851 \r \h </w:instrText>
      </w:r>
      <w:r>
        <w:fldChar w:fldCharType="separate"/>
      </w:r>
      <w:r w:rsidR="002D29EA">
        <w:t>21</w:t>
      </w:r>
      <w:r>
        <w:fldChar w:fldCharType="end"/>
      </w:r>
      <w:r>
        <w:t xml:space="preserve"> </w:t>
      </w:r>
      <w:r>
        <w:fldChar w:fldCharType="begin"/>
      </w:r>
      <w:r>
        <w:instrText xml:space="preserve"> REF _Ref273530851 \h </w:instrText>
      </w:r>
      <w:r>
        <w:fldChar w:fldCharType="separate"/>
      </w:r>
      <w:r w:rsidR="002D29EA">
        <w:t>Optional DFDL Features</w:t>
      </w:r>
      <w:r>
        <w:fldChar w:fldCharType="end"/>
      </w:r>
      <w:r>
        <w:t xml:space="preserve"> for the list of optional </w:t>
      </w:r>
      <w:proofErr w:type="gramStart"/>
      <w:r>
        <w:t>feature</w:t>
      </w:r>
      <w:proofErr w:type="gramEnd"/>
    </w:p>
    <w:p w14:paraId="42018A42" w14:textId="77777777" w:rsidR="00A001B9" w:rsidRDefault="009D64FD">
      <w:r>
        <w:t>It is the intention of the DFDL Work Group to provide a conformance test suit to help verify conformance with this specification.</w:t>
      </w:r>
    </w:p>
    <w:p w14:paraId="5021E788" w14:textId="77777777" w:rsidR="00A001B9" w:rsidRDefault="009D64FD">
      <w:pPr>
        <w:pStyle w:val="Heading1"/>
        <w:rPr>
          <w:rFonts w:eastAsia="Times New Roman"/>
        </w:rPr>
      </w:pPr>
      <w:bookmarkStart w:id="10873" w:name="_Toc322911723"/>
      <w:bookmarkStart w:id="10874" w:name="_Toc322912262"/>
      <w:bookmarkStart w:id="10875" w:name="_Toc329093123"/>
      <w:bookmarkStart w:id="10876" w:name="_Toc332701636"/>
      <w:bookmarkStart w:id="10877" w:name="_Toc332701940"/>
      <w:bookmarkStart w:id="10878" w:name="_Toc332711739"/>
      <w:bookmarkStart w:id="10879" w:name="_Toc332712041"/>
      <w:bookmarkStart w:id="10880" w:name="_Toc332712342"/>
      <w:bookmarkStart w:id="10881" w:name="_Toc332724258"/>
      <w:bookmarkStart w:id="10882" w:name="_Toc332724558"/>
      <w:bookmarkStart w:id="10883" w:name="_Toc341102854"/>
      <w:bookmarkStart w:id="10884" w:name="_Toc347241589"/>
      <w:bookmarkStart w:id="10885" w:name="_Toc347744782"/>
      <w:bookmarkStart w:id="10886" w:name="_Toc348984565"/>
      <w:bookmarkStart w:id="10887" w:name="_Toc348984870"/>
      <w:bookmarkStart w:id="10888" w:name="_Toc349038034"/>
      <w:bookmarkStart w:id="10889" w:name="_Toc349038336"/>
      <w:bookmarkStart w:id="10890" w:name="_Toc349042827"/>
      <w:bookmarkStart w:id="10891" w:name="_Toc349642240"/>
      <w:bookmarkStart w:id="10892" w:name="_Toc351912949"/>
      <w:bookmarkStart w:id="10893" w:name="_Toc351914970"/>
      <w:bookmarkStart w:id="10894" w:name="_Toc351915436"/>
      <w:bookmarkStart w:id="10895" w:name="_Toc361231534"/>
      <w:bookmarkStart w:id="10896" w:name="_Toc361232060"/>
      <w:bookmarkStart w:id="10897" w:name="_Toc362445358"/>
      <w:bookmarkStart w:id="10898" w:name="_Toc363909325"/>
      <w:bookmarkStart w:id="10899" w:name="_Toc364463751"/>
      <w:bookmarkStart w:id="10900" w:name="_Toc366078355"/>
      <w:bookmarkStart w:id="10901" w:name="_Toc366078970"/>
      <w:bookmarkStart w:id="10902" w:name="_Toc366079955"/>
      <w:bookmarkStart w:id="10903" w:name="_Toc366080567"/>
      <w:bookmarkStart w:id="10904" w:name="_Toc366081176"/>
      <w:bookmarkStart w:id="10905" w:name="_Toc366505516"/>
      <w:bookmarkStart w:id="10906" w:name="_Toc366508885"/>
      <w:bookmarkStart w:id="10907" w:name="_Toc366513386"/>
      <w:bookmarkStart w:id="10908" w:name="_Toc366574575"/>
      <w:bookmarkStart w:id="10909" w:name="_Toc366578368"/>
      <w:bookmarkStart w:id="10910" w:name="_Toc366578962"/>
      <w:bookmarkStart w:id="10911" w:name="_Toc366579554"/>
      <w:bookmarkStart w:id="10912" w:name="_Toc366580145"/>
      <w:bookmarkStart w:id="10913" w:name="_Toc366580737"/>
      <w:bookmarkStart w:id="10914" w:name="_Toc366581328"/>
      <w:bookmarkStart w:id="10915" w:name="_Toc366581920"/>
      <w:bookmarkStart w:id="10916" w:name="_Ref273530851"/>
      <w:bookmarkStart w:id="10917" w:name="_Toc349042828"/>
      <w:bookmarkStart w:id="10918" w:name="_Toc27061144"/>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r>
        <w:rPr>
          <w:rFonts w:eastAsia="Times New Roman"/>
        </w:rPr>
        <w:lastRenderedPageBreak/>
        <w:t>Optional DFDL Features</w:t>
      </w:r>
      <w:bookmarkEnd w:id="10916"/>
      <w:bookmarkEnd w:id="10917"/>
      <w:bookmarkEnd w:id="10918"/>
    </w:p>
    <w:p w14:paraId="3FBC3947" w14:textId="77777777" w:rsidR="00A001B9" w:rsidRDefault="009D64FD">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A001B9" w14:paraId="525FC655" w14:textId="77777777" w:rsidTr="008870DC">
        <w:trPr>
          <w:cnfStyle w:val="100000000000" w:firstRow="1" w:lastRow="0" w:firstColumn="0" w:lastColumn="0" w:oddVBand="0" w:evenVBand="0" w:oddHBand="0" w:evenHBand="0" w:firstRowFirstColumn="0" w:firstRowLastColumn="0" w:lastRowFirstColumn="0" w:lastRowLastColumn="0"/>
        </w:trPr>
        <w:tc>
          <w:tcPr>
            <w:tcW w:w="0" w:type="auto"/>
            <w:hideMark/>
          </w:tcPr>
          <w:p w14:paraId="32EE2FB6" w14:textId="77777777" w:rsidR="00A001B9" w:rsidRDefault="009D64FD">
            <w:r>
              <w:t>Feature</w:t>
            </w:r>
          </w:p>
        </w:tc>
        <w:tc>
          <w:tcPr>
            <w:tcW w:w="0" w:type="auto"/>
            <w:hideMark/>
          </w:tcPr>
          <w:p w14:paraId="76A92790" w14:textId="77777777" w:rsidR="00A001B9" w:rsidRDefault="009D64FD">
            <w:r>
              <w:t>Detection</w:t>
            </w:r>
          </w:p>
        </w:tc>
      </w:tr>
      <w:tr w:rsidR="00A001B9" w14:paraId="52246F69"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F489102" w14:textId="77777777" w:rsidR="00A001B9" w:rsidRDefault="009D64FD">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5DEFC34E" w14:textId="77777777" w:rsidR="00A001B9" w:rsidRDefault="009D64FD">
            <w:pPr>
              <w:pStyle w:val="TableContents"/>
            </w:pPr>
            <w:r>
              <w:t>External switch</w:t>
            </w:r>
          </w:p>
        </w:tc>
      </w:tr>
      <w:tr w:rsidR="00A001B9" w14:paraId="0388D002"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AD2F472" w14:textId="77777777" w:rsidR="00A001B9" w:rsidRDefault="009D64FD">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69F8A96E" w14:textId="77777777" w:rsidR="00A001B9" w:rsidRDefault="009D64FD">
            <w:pPr>
              <w:pStyle w:val="TableContents"/>
            </w:pPr>
            <w:proofErr w:type="spellStart"/>
            <w:r>
              <w:t>dfdl:defineFormat</w:t>
            </w:r>
            <w:proofErr w:type="spellEnd"/>
            <w:r>
              <w:t xml:space="preserve"> or </w:t>
            </w:r>
            <w:proofErr w:type="spellStart"/>
            <w:r>
              <w:t>dfdl:ref</w:t>
            </w:r>
            <w:proofErr w:type="spellEnd"/>
            <w:r>
              <w:t xml:space="preserve"> </w:t>
            </w:r>
          </w:p>
        </w:tc>
      </w:tr>
      <w:tr w:rsidR="00A001B9" w14:paraId="721CB2FC"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2A0978C" w14:textId="77777777" w:rsidR="00A001B9" w:rsidRDefault="009D64FD">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55E29FE3" w14:textId="77777777" w:rsidR="00A001B9" w:rsidRDefault="009D64FD">
            <w:pPr>
              <w:pStyle w:val="TableContents"/>
            </w:pPr>
            <w:proofErr w:type="spellStart"/>
            <w:r>
              <w:t>xs:choice</w:t>
            </w:r>
            <w:proofErr w:type="spellEnd"/>
            <w:r>
              <w:t xml:space="preserve"> in </w:t>
            </w:r>
            <w:proofErr w:type="spellStart"/>
            <w:r>
              <w:t>xsd</w:t>
            </w:r>
            <w:proofErr w:type="spellEnd"/>
            <w:r>
              <w:t xml:space="preserve"> </w:t>
            </w:r>
          </w:p>
        </w:tc>
      </w:tr>
      <w:tr w:rsidR="00A001B9" w14:paraId="146B01B9"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20B607C" w14:textId="77777777" w:rsidR="00A001B9" w:rsidRDefault="009D64FD">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19816777" w14:textId="77777777" w:rsidR="00A001B9" w:rsidRDefault="009D64FD">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A001B9" w14:paraId="0D96FC0E"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682DC03D" w14:textId="77777777" w:rsidR="00A001B9" w:rsidRDefault="009D64FD">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3E34E08B" w14:textId="77777777" w:rsidR="00A001B9" w:rsidRDefault="009D64FD">
            <w:pPr>
              <w:pStyle w:val="TableContents"/>
            </w:pPr>
            <w:r>
              <w:t>Use of a DFDL expression in any property value</w:t>
            </w:r>
          </w:p>
        </w:tc>
      </w:tr>
      <w:tr w:rsidR="00A001B9" w14:paraId="517941E1"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74506A77" w14:textId="77777777" w:rsidR="00A001B9" w:rsidRDefault="009D64FD">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4C115F13" w14:textId="77777777" w:rsidR="00A001B9" w:rsidRDefault="009D64FD">
            <w:pPr>
              <w:pStyle w:val="TableContents"/>
            </w:pPr>
            <w:proofErr w:type="spellStart"/>
            <w:r>
              <w:t>dfdl:lengthKind</w:t>
            </w:r>
            <w:proofErr w:type="spellEnd"/>
            <w:r>
              <w:t xml:space="preserve"> "</w:t>
            </w:r>
            <w:proofErr w:type="spellStart"/>
            <w:r>
              <w:t>endOfParent</w:t>
            </w:r>
            <w:proofErr w:type="spellEnd"/>
            <w:r>
              <w:t>"</w:t>
            </w:r>
          </w:p>
        </w:tc>
      </w:tr>
      <w:tr w:rsidR="00A001B9" w14:paraId="696C7928"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3E136BF" w14:textId="77777777" w:rsidR="00A001B9" w:rsidRDefault="009D64FD">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61FE0757" w14:textId="77777777" w:rsidR="00A001B9" w:rsidRDefault="009D64FD">
            <w:pPr>
              <w:pStyle w:val="TableContents"/>
            </w:pPr>
            <w:proofErr w:type="spellStart"/>
            <w:r>
              <w:t>xs:simpleType</w:t>
            </w:r>
            <w:proofErr w:type="spellEnd"/>
            <w:r>
              <w:t xml:space="preserve"> in </w:t>
            </w:r>
            <w:proofErr w:type="spellStart"/>
            <w:r>
              <w:t>xsd</w:t>
            </w:r>
            <w:proofErr w:type="spellEnd"/>
          </w:p>
        </w:tc>
      </w:tr>
      <w:tr w:rsidR="00A001B9" w14:paraId="532B40D3"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0170EA99" w14:textId="77777777" w:rsidR="00A001B9" w:rsidRDefault="009D64FD">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3E494BF" w14:textId="77777777" w:rsidR="00A001B9" w:rsidRDefault="009D64FD">
            <w:pPr>
              <w:pStyle w:val="TableContents"/>
            </w:pPr>
            <w:proofErr w:type="spellStart"/>
            <w:r>
              <w:t>dfdl:representation</w:t>
            </w:r>
            <w:proofErr w:type="spellEnd"/>
            <w:r>
              <w:t xml:space="preserve"> "text" for Number, Calendar or Boolean types </w:t>
            </w:r>
          </w:p>
        </w:tc>
      </w:tr>
      <w:tr w:rsidR="00A001B9" w14:paraId="730D10BC"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D62B100" w14:textId="77777777" w:rsidR="00A001B9" w:rsidRDefault="009D64FD">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0E2D1862" w14:textId="77777777" w:rsidR="00A001B9" w:rsidRDefault="009D64FD">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A001B9" w14:paraId="4CEF2702"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747F1C9" w14:textId="77777777" w:rsidR="00A001B9" w:rsidRDefault="009D64FD">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7E137EA9" w14:textId="0290B1A7" w:rsidR="00A001B9" w:rsidRDefault="00077579">
            <w:pPr>
              <w:pStyle w:val="TableContents"/>
            </w:pPr>
            <w:r>
              <w:t>XSD</w:t>
            </w:r>
            <w:r w:rsidR="009D64FD">
              <w:t xml:space="preserve"> </w:t>
            </w:r>
            <w:proofErr w:type="spellStart"/>
            <w:r w:rsidR="009D64FD">
              <w:t>nillable</w:t>
            </w:r>
            <w:proofErr w:type="spellEnd"/>
            <w:r w:rsidR="009D64FD">
              <w:t xml:space="preserve"> 'true' in </w:t>
            </w:r>
            <w:proofErr w:type="spellStart"/>
            <w:r w:rsidR="009D64FD">
              <w:t>xsd</w:t>
            </w:r>
            <w:proofErr w:type="spellEnd"/>
          </w:p>
        </w:tc>
      </w:tr>
      <w:tr w:rsidR="00A001B9" w14:paraId="12DC2BAB"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0DB85D42" w14:textId="77777777" w:rsidR="00A001B9" w:rsidRDefault="009D64FD">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74DE652B" w14:textId="76910947" w:rsidR="00A001B9" w:rsidRDefault="00077579">
            <w:pPr>
              <w:pStyle w:val="TableContents"/>
            </w:pPr>
            <w:r>
              <w:t>XSD</w:t>
            </w:r>
            <w:r w:rsidR="009D64FD">
              <w:t xml:space="preserve"> default or fixed in </w:t>
            </w:r>
            <w:proofErr w:type="spellStart"/>
            <w:r w:rsidR="009D64FD">
              <w:t>xsd</w:t>
            </w:r>
            <w:proofErr w:type="spellEnd"/>
          </w:p>
        </w:tc>
      </w:tr>
      <w:tr w:rsidR="00016D42" w14:paraId="29D4119B" w14:textId="77777777" w:rsidTr="008870DC">
        <w:trPr>
          <w:ins w:id="10919" w:author="Mike Beckerle" w:date="2020-04-07T16:33:00Z"/>
        </w:trPr>
        <w:tc>
          <w:tcPr>
            <w:tcW w:w="0" w:type="auto"/>
            <w:tcBorders>
              <w:top w:val="single" w:sz="4" w:space="0" w:color="auto"/>
              <w:left w:val="single" w:sz="4" w:space="0" w:color="auto"/>
              <w:bottom w:val="single" w:sz="4" w:space="0" w:color="auto"/>
              <w:right w:val="single" w:sz="4" w:space="0" w:color="auto"/>
            </w:tcBorders>
          </w:tcPr>
          <w:p w14:paraId="0F587C9A" w14:textId="10E72249" w:rsidR="00016D42" w:rsidRDefault="00016D42" w:rsidP="00016D42">
            <w:pPr>
              <w:rPr>
                <w:ins w:id="10920" w:author="Mike Beckerle" w:date="2020-04-07T16:33:00Z"/>
              </w:rPr>
            </w:pPr>
            <w:ins w:id="10921" w:author="Mike Beckerle" w:date="2020-04-07T16:33:00Z">
              <w:r>
                <w:t>Defaulting to Empty String/</w:t>
              </w:r>
              <w:proofErr w:type="spellStart"/>
              <w:r>
                <w:t>HexBinary</w:t>
              </w:r>
              <w:proofErr w:type="spellEnd"/>
              <w:r>
                <w:t xml:space="preserve"> values in the </w:t>
              </w:r>
              <w:proofErr w:type="spellStart"/>
              <w:r>
                <w:t>Infoset</w:t>
              </w:r>
              <w:proofErr w:type="spellEnd"/>
            </w:ins>
          </w:p>
        </w:tc>
        <w:tc>
          <w:tcPr>
            <w:tcW w:w="0" w:type="auto"/>
            <w:tcBorders>
              <w:top w:val="single" w:sz="4" w:space="0" w:color="auto"/>
              <w:left w:val="single" w:sz="4" w:space="0" w:color="auto"/>
              <w:bottom w:val="single" w:sz="4" w:space="0" w:color="auto"/>
              <w:right w:val="single" w:sz="4" w:space="0" w:color="auto"/>
            </w:tcBorders>
          </w:tcPr>
          <w:p w14:paraId="50B0CDCD" w14:textId="0E1B0FE8" w:rsidR="00016D42" w:rsidRDefault="00016D42" w:rsidP="00016D42">
            <w:pPr>
              <w:rPr>
                <w:ins w:id="10922" w:author="Mike Beckerle" w:date="2020-04-07T16:33:00Z"/>
              </w:rPr>
            </w:pPr>
            <w:proofErr w:type="spellStart"/>
            <w:ins w:id="10923" w:author="Mike Beckerle" w:date="2020-04-07T16:33:00Z">
              <w:r>
                <w:t>dfdl:emptyElementParsePolicy</w:t>
              </w:r>
              <w:proofErr w:type="spellEnd"/>
              <w:r>
                <w:t>=”</w:t>
              </w:r>
              <w:proofErr w:type="spellStart"/>
              <w:r>
                <w:t>treatAsEmpty</w:t>
              </w:r>
              <w:proofErr w:type="spellEnd"/>
              <w:r>
                <w:t>”</w:t>
              </w:r>
            </w:ins>
          </w:p>
        </w:tc>
      </w:tr>
      <w:tr w:rsidR="00A001B9" w14:paraId="3B0B238A" w14:textId="77777777" w:rsidTr="008870DC">
        <w:trPr>
          <w:del w:id="10924" w:author="Mike Beckerle" w:date="2019-11-25T14:07:00Z"/>
        </w:trPr>
        <w:tc>
          <w:tcPr>
            <w:tcW w:w="0" w:type="auto"/>
            <w:tcBorders>
              <w:top w:val="single" w:sz="4" w:space="0" w:color="auto"/>
              <w:left w:val="single" w:sz="4" w:space="0" w:color="auto"/>
              <w:bottom w:val="single" w:sz="4" w:space="0" w:color="auto"/>
              <w:right w:val="single" w:sz="4" w:space="0" w:color="auto"/>
            </w:tcBorders>
            <w:hideMark/>
          </w:tcPr>
          <w:p w14:paraId="2383FB24" w14:textId="77777777" w:rsidR="00A001B9" w:rsidRDefault="009D64FD">
            <w:pPr>
              <w:pStyle w:val="TableContents"/>
              <w:rPr>
                <w:del w:id="10925" w:author="Mike Beckerle" w:date="2019-11-25T14:07:00Z"/>
              </w:rPr>
            </w:pPr>
            <w:del w:id="10926" w:author="Mike Beckerle" w:date="2019-11-25T14:07:00Z">
              <w:r>
                <w:delText>Bi-Directional text.</w:delText>
              </w:r>
            </w:del>
          </w:p>
        </w:tc>
        <w:tc>
          <w:tcPr>
            <w:tcW w:w="0" w:type="auto"/>
            <w:tcBorders>
              <w:top w:val="single" w:sz="4" w:space="0" w:color="auto"/>
              <w:left w:val="single" w:sz="4" w:space="0" w:color="auto"/>
              <w:bottom w:val="single" w:sz="4" w:space="0" w:color="auto"/>
              <w:right w:val="single" w:sz="4" w:space="0" w:color="auto"/>
            </w:tcBorders>
            <w:hideMark/>
          </w:tcPr>
          <w:p w14:paraId="19465A83" w14:textId="77777777" w:rsidR="00A001B9" w:rsidRDefault="009D64FD">
            <w:pPr>
              <w:pStyle w:val="TableContents"/>
              <w:rPr>
                <w:del w:id="10927" w:author="Mike Beckerle" w:date="2019-11-25T14:07:00Z"/>
              </w:rPr>
            </w:pPr>
            <w:del w:id="10928" w:author="Mike Beckerle" w:date="2019-11-25T14:07:00Z">
              <w:r>
                <w:delText>dfdl:textBiDi 'yes'</w:delText>
              </w:r>
            </w:del>
          </w:p>
        </w:tc>
      </w:tr>
      <w:tr w:rsidR="00A001B9" w14:paraId="1F33B3FC"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55F37B4" w14:textId="77777777" w:rsidR="00A001B9" w:rsidRDefault="009D64FD">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20E8D4AD" w14:textId="77777777" w:rsidR="00A001B9" w:rsidRDefault="009D64FD">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A001B9" w14:paraId="5046C399"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1D8C9ACC" w14:textId="77777777" w:rsidR="00A001B9" w:rsidRDefault="009D64FD">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1B4C31" w14:textId="77777777" w:rsidR="00A001B9" w:rsidRDefault="009D64FD">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A001B9" w14:paraId="31DDC05F"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5CAAF94" w14:textId="77777777" w:rsidR="00A001B9" w:rsidRDefault="009D64FD">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0BBEA94B" w14:textId="77777777" w:rsidR="00A001B9" w:rsidRDefault="009D64FD">
            <w:pPr>
              <w:pStyle w:val="TableContents"/>
            </w:pPr>
            <w:proofErr w:type="spellStart"/>
            <w:r>
              <w:t>dfdl:lengthKind</w:t>
            </w:r>
            <w:proofErr w:type="spellEnd"/>
            <w:r>
              <w:t xml:space="preserve"> 'pattern', </w:t>
            </w:r>
          </w:p>
          <w:p w14:paraId="2C7164A2" w14:textId="77777777" w:rsidR="00A001B9" w:rsidRDefault="009D64FD">
            <w:pPr>
              <w:pStyle w:val="TableContents"/>
            </w:pPr>
            <w:proofErr w:type="spellStart"/>
            <w:r>
              <w:t>dfdl:assert</w:t>
            </w:r>
            <w:proofErr w:type="spellEnd"/>
            <w:r>
              <w:t xml:space="preserve"> with </w:t>
            </w:r>
            <w:proofErr w:type="spellStart"/>
            <w:r>
              <w:t>dfdl:testkind</w:t>
            </w:r>
            <w:proofErr w:type="spellEnd"/>
            <w:r>
              <w:t xml:space="preserve"> 'pattern' , </w:t>
            </w:r>
          </w:p>
          <w:p w14:paraId="152E7225" w14:textId="77777777" w:rsidR="00A001B9" w:rsidRDefault="009D64FD">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A001B9" w14:paraId="41782FA8"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2329C891" w14:textId="77777777" w:rsidR="00A001B9" w:rsidRDefault="009D64FD">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1500242B" w14:textId="77777777" w:rsidR="00A001B9" w:rsidRDefault="009D64FD">
            <w:pPr>
              <w:pStyle w:val="TableContents"/>
            </w:pPr>
            <w:proofErr w:type="spellStart"/>
            <w:r>
              <w:t>dfdl:textNumberRep</w:t>
            </w:r>
            <w:proofErr w:type="spellEnd"/>
            <w:r>
              <w:t xml:space="preserve"> 'zoned'</w:t>
            </w:r>
          </w:p>
        </w:tc>
      </w:tr>
      <w:tr w:rsidR="00A001B9" w14:paraId="262D678B"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AC9160D" w14:textId="77777777" w:rsidR="00A001B9" w:rsidRDefault="009D64FD">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4F5FB847" w14:textId="77777777" w:rsidR="00A001B9" w:rsidRDefault="009D64FD">
            <w:pPr>
              <w:pStyle w:val="TableContents"/>
            </w:pPr>
            <w:proofErr w:type="spellStart"/>
            <w:r>
              <w:t>dfdl:binaryNumberRep</w:t>
            </w:r>
            <w:proofErr w:type="spellEnd"/>
            <w:r>
              <w:t xml:space="preserve"> 'packed'  </w:t>
            </w:r>
          </w:p>
        </w:tc>
      </w:tr>
      <w:tr w:rsidR="00A001B9" w14:paraId="40BB583A"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6E9FA9E" w14:textId="77777777" w:rsidR="00A001B9" w:rsidRDefault="009D64FD">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49403EF0" w14:textId="77777777" w:rsidR="00A001B9" w:rsidRDefault="009D64FD">
            <w:pPr>
              <w:pStyle w:val="TableContents"/>
            </w:pPr>
            <w:proofErr w:type="spellStart"/>
            <w:r>
              <w:t>dfdl:binaryCalendarRep</w:t>
            </w:r>
            <w:proofErr w:type="spellEnd"/>
            <w:r>
              <w:t xml:space="preserve"> 'packed'</w:t>
            </w:r>
          </w:p>
        </w:tc>
      </w:tr>
      <w:tr w:rsidR="00A001B9" w14:paraId="395D6A0F"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6E347725" w14:textId="77777777" w:rsidR="00A001B9" w:rsidRDefault="009D64FD">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6DCBAA9E" w14:textId="77777777" w:rsidR="00A001B9" w:rsidRDefault="009D64FD">
            <w:pPr>
              <w:pStyle w:val="TableContents"/>
            </w:pPr>
            <w:proofErr w:type="spellStart"/>
            <w:r>
              <w:t>dfdl:binaryFloatRep</w:t>
            </w:r>
            <w:proofErr w:type="spellEnd"/>
            <w:r>
              <w:t xml:space="preserve"> 'ibm390Hex'</w:t>
            </w:r>
          </w:p>
        </w:tc>
      </w:tr>
      <w:tr w:rsidR="00A001B9" w14:paraId="2255F47F"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FBA8243" w14:textId="77777777" w:rsidR="00A001B9" w:rsidRDefault="009D64FD">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412422C0" w14:textId="77777777" w:rsidR="00A001B9" w:rsidRDefault="009D64FD">
            <w:pPr>
              <w:pStyle w:val="TableContents"/>
            </w:pPr>
            <w:proofErr w:type="spellStart"/>
            <w:r>
              <w:t>dfdl:sequenceKind</w:t>
            </w:r>
            <w:proofErr w:type="spellEnd"/>
            <w:r>
              <w:t xml:space="preserve"> 'unordered'</w:t>
            </w:r>
          </w:p>
        </w:tc>
      </w:tr>
      <w:tr w:rsidR="00A001B9" w14:paraId="1808C5C4"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6917052" w14:textId="77777777" w:rsidR="00A001B9" w:rsidRDefault="009D64FD">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248EDEDF" w14:textId="77777777" w:rsidR="00A001B9" w:rsidRDefault="009D64FD">
            <w:pPr>
              <w:pStyle w:val="TableContents"/>
            </w:pPr>
            <w:proofErr w:type="spellStart"/>
            <w:r>
              <w:t>dfdl:floating</w:t>
            </w:r>
            <w:proofErr w:type="spellEnd"/>
            <w:r>
              <w:t xml:space="preserve"> 'yes'</w:t>
            </w:r>
          </w:p>
        </w:tc>
      </w:tr>
      <w:tr w:rsidR="00A001B9" w14:paraId="2EF30D7D"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23979EE3" w14:textId="77777777" w:rsidR="00A001B9" w:rsidRDefault="009D64FD">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0AB7242A" w14:textId="77777777" w:rsidR="00A001B9" w:rsidRDefault="009D64FD">
            <w:pPr>
              <w:pStyle w:val="TableContents"/>
            </w:pPr>
            <w:proofErr w:type="spellStart"/>
            <w:r>
              <w:t>dfdl:functions</w:t>
            </w:r>
            <w:proofErr w:type="spellEnd"/>
            <w:r>
              <w:t xml:space="preserve"> in expression</w:t>
            </w:r>
          </w:p>
        </w:tc>
      </w:tr>
      <w:tr w:rsidR="00A001B9" w14:paraId="01A58B15"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D595106" w14:textId="77777777" w:rsidR="00A001B9" w:rsidRDefault="009D64FD">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26861A23" w14:textId="77777777" w:rsidR="00A001B9" w:rsidRDefault="009D64FD">
            <w:pPr>
              <w:pStyle w:val="TableContents"/>
            </w:pPr>
            <w:proofErr w:type="spellStart"/>
            <w:r>
              <w:t>dfdl:hiddenGroupRef</w:t>
            </w:r>
            <w:proofErr w:type="spellEnd"/>
            <w:r>
              <w:t xml:space="preserve"> &lt;&gt; ''</w:t>
            </w:r>
          </w:p>
        </w:tc>
      </w:tr>
      <w:tr w:rsidR="00A001B9" w14:paraId="24C81D42"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6D55A5A" w14:textId="77777777" w:rsidR="00A001B9" w:rsidRDefault="009D64FD">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01F8119B" w14:textId="77777777" w:rsidR="00A001B9" w:rsidRDefault="009D64FD">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A001B9" w14:paraId="52F69883"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2C173E6D" w14:textId="77777777" w:rsidR="00A001B9" w:rsidRDefault="009D64FD">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12C2B717" w14:textId="77777777" w:rsidR="00A001B9" w:rsidRDefault="009D64FD">
            <w:pPr>
              <w:pStyle w:val="TableContents"/>
            </w:pPr>
            <w:proofErr w:type="spellStart"/>
            <w:r>
              <w:t>dfd:defineEscapeScheme</w:t>
            </w:r>
            <w:proofErr w:type="spellEnd"/>
            <w:r>
              <w:t xml:space="preserve"> in </w:t>
            </w:r>
            <w:proofErr w:type="spellStart"/>
            <w:r>
              <w:t>xsd</w:t>
            </w:r>
            <w:proofErr w:type="spellEnd"/>
          </w:p>
        </w:tc>
      </w:tr>
      <w:tr w:rsidR="00A001B9" w14:paraId="401D0141"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945CB68" w14:textId="77777777" w:rsidR="00A001B9" w:rsidRDefault="009D64FD">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65992B3F" w14:textId="77777777" w:rsidR="00A001B9" w:rsidRDefault="009D64FD">
            <w:pPr>
              <w:pStyle w:val="TableContents"/>
            </w:pPr>
            <w:r>
              <w:t xml:space="preserve">Any </w:t>
            </w:r>
            <w:proofErr w:type="spellStart"/>
            <w:r>
              <w:t>dfdl:encoding</w:t>
            </w:r>
            <w:proofErr w:type="spellEnd"/>
            <w:r>
              <w:t xml:space="preserve"> value beyond the core list</w:t>
            </w:r>
          </w:p>
        </w:tc>
      </w:tr>
      <w:tr w:rsidR="00A001B9" w14:paraId="153F7BE8" w14:textId="77777777" w:rsidTr="008870DC">
        <w:trPr>
          <w:ins w:id="10929" w:author="Mike Beckerle" w:date="2019-11-25T13:58:00Z"/>
        </w:trPr>
        <w:tc>
          <w:tcPr>
            <w:tcW w:w="0" w:type="auto"/>
            <w:tcBorders>
              <w:top w:val="single" w:sz="4" w:space="0" w:color="auto"/>
              <w:left w:val="single" w:sz="4" w:space="0" w:color="auto"/>
              <w:bottom w:val="single" w:sz="4" w:space="0" w:color="auto"/>
              <w:right w:val="single" w:sz="4" w:space="0" w:color="auto"/>
            </w:tcBorders>
            <w:hideMark/>
          </w:tcPr>
          <w:p w14:paraId="33C5EDA3" w14:textId="77777777" w:rsidR="00A001B9" w:rsidRDefault="009D64FD">
            <w:pPr>
              <w:pStyle w:val="TableContents"/>
              <w:rPr>
                <w:ins w:id="10930" w:author="Mike Beckerle" w:date="2019-11-25T13:58:00Z"/>
              </w:rPr>
            </w:pPr>
            <w:ins w:id="10931" w:author="Mike Beckerle" w:date="2019-11-25T13:58:00Z">
              <w:r>
                <w:t>UTF-16 Variable Width Characters</w:t>
              </w:r>
            </w:ins>
          </w:p>
        </w:tc>
        <w:tc>
          <w:tcPr>
            <w:tcW w:w="0" w:type="auto"/>
            <w:tcBorders>
              <w:top w:val="single" w:sz="4" w:space="0" w:color="auto"/>
              <w:left w:val="single" w:sz="4" w:space="0" w:color="auto"/>
              <w:bottom w:val="single" w:sz="4" w:space="0" w:color="auto"/>
              <w:right w:val="single" w:sz="4" w:space="0" w:color="auto"/>
            </w:tcBorders>
            <w:hideMark/>
          </w:tcPr>
          <w:p w14:paraId="4B3A4395" w14:textId="77777777" w:rsidR="00A001B9" w:rsidRDefault="009D64FD">
            <w:pPr>
              <w:pStyle w:val="TableContents"/>
              <w:rPr>
                <w:ins w:id="10932" w:author="Mike Beckerle" w:date="2019-11-25T13:58:00Z"/>
              </w:rPr>
            </w:pPr>
            <w:ins w:id="10933" w:author="Mike Beckerle" w:date="2019-11-25T13:58:00Z">
              <w:r>
                <w:t>dfdl:utf16Width=”variable”</w:t>
              </w:r>
            </w:ins>
          </w:p>
        </w:tc>
      </w:tr>
      <w:tr w:rsidR="00A001B9" w14:paraId="09A2ABEA"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3F811F6A" w14:textId="77777777" w:rsidR="00A001B9" w:rsidRDefault="009D64FD">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579EFED2" w14:textId="77777777" w:rsidR="00A001B9" w:rsidRDefault="009D64FD">
            <w:pPr>
              <w:pStyle w:val="TableContents"/>
            </w:pPr>
            <w:proofErr w:type="spellStart"/>
            <w:r>
              <w:t>dfdl:assert</w:t>
            </w:r>
            <w:proofErr w:type="spellEnd"/>
            <w:r>
              <w:t xml:space="preserve"> in </w:t>
            </w:r>
            <w:proofErr w:type="spellStart"/>
            <w:r>
              <w:t>xsd</w:t>
            </w:r>
            <w:proofErr w:type="spellEnd"/>
          </w:p>
        </w:tc>
      </w:tr>
      <w:tr w:rsidR="00A001B9" w14:paraId="6319B1C6"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0A9D985" w14:textId="77777777" w:rsidR="00A001B9" w:rsidRDefault="009D64FD">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4F0A8EEB" w14:textId="77777777" w:rsidR="00A001B9" w:rsidRDefault="009D64FD">
            <w:pPr>
              <w:pStyle w:val="TableContents"/>
            </w:pPr>
            <w:proofErr w:type="spellStart"/>
            <w:r>
              <w:t>dfdl:discriminator</w:t>
            </w:r>
            <w:proofErr w:type="spellEnd"/>
            <w:r>
              <w:t xml:space="preserve"> in </w:t>
            </w:r>
            <w:proofErr w:type="spellStart"/>
            <w:r>
              <w:t>xsd</w:t>
            </w:r>
            <w:proofErr w:type="spellEnd"/>
          </w:p>
        </w:tc>
      </w:tr>
      <w:tr w:rsidR="00A001B9" w14:paraId="7AD9DC64"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6BC5E20D" w14:textId="77777777" w:rsidR="00A001B9" w:rsidRDefault="009D64FD">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217E06DC" w14:textId="77777777" w:rsidR="00A001B9" w:rsidRDefault="009D64FD">
            <w:pPr>
              <w:pStyle w:val="TableContents"/>
            </w:pPr>
            <w:proofErr w:type="spellStart"/>
            <w:r>
              <w:t>dfdl:lengthKind</w:t>
            </w:r>
            <w:proofErr w:type="spellEnd"/>
            <w:r>
              <w:t xml:space="preserve"> 'prefixed'</w:t>
            </w:r>
          </w:p>
        </w:tc>
      </w:tr>
      <w:tr w:rsidR="00A001B9" w14:paraId="339DF5CC" w14:textId="77777777" w:rsidTr="008870DC">
        <w:tc>
          <w:tcPr>
            <w:tcW w:w="0" w:type="auto"/>
            <w:tcBorders>
              <w:top w:val="single" w:sz="4" w:space="0" w:color="auto"/>
              <w:left w:val="single" w:sz="4" w:space="0" w:color="auto"/>
              <w:bottom w:val="single" w:sz="4" w:space="0" w:color="auto"/>
              <w:right w:val="single" w:sz="4" w:space="0" w:color="auto"/>
            </w:tcBorders>
          </w:tcPr>
          <w:p w14:paraId="12E8EA8E" w14:textId="77777777" w:rsidR="00A001B9" w:rsidRDefault="009D64FD">
            <w:pPr>
              <w:pStyle w:val="TableContents"/>
            </w:pPr>
            <w:r>
              <w:t xml:space="preserve">Variables </w:t>
            </w:r>
          </w:p>
          <w:p w14:paraId="0C7B17BD" w14:textId="77777777" w:rsidR="00A001B9" w:rsidRDefault="00A001B9">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694A7271" w14:textId="77777777" w:rsidR="00A001B9" w:rsidRDefault="009D64FD">
            <w:pPr>
              <w:pStyle w:val="TableContents"/>
            </w:pPr>
            <w:proofErr w:type="spellStart"/>
            <w:r>
              <w:t>dfdl:defineVariable</w:t>
            </w:r>
            <w:proofErr w:type="spellEnd"/>
            <w:r>
              <w:t xml:space="preserve">, </w:t>
            </w:r>
          </w:p>
          <w:p w14:paraId="68154F83" w14:textId="77777777" w:rsidR="00A001B9" w:rsidRDefault="009D64FD">
            <w:pPr>
              <w:pStyle w:val="TableContents"/>
            </w:pPr>
            <w:proofErr w:type="spellStart"/>
            <w:r>
              <w:t>dfdl:newVariableInstances</w:t>
            </w:r>
            <w:proofErr w:type="spellEnd"/>
            <w:r>
              <w:t xml:space="preserve">, </w:t>
            </w:r>
          </w:p>
          <w:p w14:paraId="1498351A" w14:textId="77777777" w:rsidR="00A001B9" w:rsidRDefault="009D64FD">
            <w:pPr>
              <w:pStyle w:val="TableContents"/>
            </w:pPr>
            <w:proofErr w:type="spellStart"/>
            <w:r>
              <w:t>dfdl:setVariable</w:t>
            </w:r>
            <w:proofErr w:type="spellEnd"/>
          </w:p>
          <w:p w14:paraId="2E39D820" w14:textId="77777777" w:rsidR="00A001B9" w:rsidRDefault="009D64FD">
            <w:pPr>
              <w:pStyle w:val="TableContents"/>
            </w:pPr>
            <w:r>
              <w:t>Variables in DFDL expression language</w:t>
            </w:r>
          </w:p>
          <w:p w14:paraId="7C250782" w14:textId="77777777" w:rsidR="00A001B9" w:rsidRDefault="009D64FD">
            <w:pPr>
              <w:pStyle w:val="TableContents"/>
            </w:pPr>
            <w:r>
              <w:t>Note that variables as a feature is dependent on the Expressions feature.</w:t>
            </w:r>
          </w:p>
        </w:tc>
      </w:tr>
      <w:tr w:rsidR="00A001B9" w14:paraId="540C28A0"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4DEB586B" w14:textId="77777777" w:rsidR="00A001B9" w:rsidRDefault="009D64FD">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58ABDB62" w14:textId="77777777" w:rsidR="00A001B9" w:rsidRDefault="009D64FD">
            <w:pPr>
              <w:pStyle w:val="TableContents"/>
            </w:pPr>
            <w:proofErr w:type="spellStart"/>
            <w:r>
              <w:t>dfdl:binaryCalendarRep</w:t>
            </w:r>
            <w:proofErr w:type="spellEnd"/>
            <w:r>
              <w:t xml:space="preserve"> "</w:t>
            </w:r>
            <w:proofErr w:type="spellStart"/>
            <w:r>
              <w:t>bcd</w:t>
            </w:r>
            <w:proofErr w:type="spellEnd"/>
            <w:r>
              <w:t xml:space="preserve">"   </w:t>
            </w:r>
          </w:p>
        </w:tc>
      </w:tr>
      <w:tr w:rsidR="00A001B9" w14:paraId="2708A9AE"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717F5CC9" w14:textId="77777777" w:rsidR="00A001B9" w:rsidRDefault="009D64FD">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3E1782FB" w14:textId="77777777" w:rsidR="00A001B9" w:rsidRDefault="009D64FD">
            <w:pPr>
              <w:pStyle w:val="TableContents"/>
            </w:pPr>
            <w:proofErr w:type="spellStart"/>
            <w:r>
              <w:t>dfdl:binaryNumberRep</w:t>
            </w:r>
            <w:proofErr w:type="spellEnd"/>
            <w:r>
              <w:t xml:space="preserve"> "</w:t>
            </w:r>
            <w:proofErr w:type="spellStart"/>
            <w:r>
              <w:t>bcd</w:t>
            </w:r>
            <w:proofErr w:type="spellEnd"/>
            <w:r>
              <w:t>"</w:t>
            </w:r>
          </w:p>
        </w:tc>
      </w:tr>
      <w:tr w:rsidR="00A001B9" w14:paraId="5060ACD8"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12625187" w14:textId="77777777" w:rsidR="00A001B9" w:rsidRDefault="009D64FD">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60DE6F4C" w14:textId="77777777" w:rsidR="00A001B9" w:rsidRDefault="009D64FD">
            <w:pPr>
              <w:pStyle w:val="TableContents"/>
            </w:pPr>
            <w:proofErr w:type="spellStart"/>
            <w:r>
              <w:t>xs:include</w:t>
            </w:r>
            <w:proofErr w:type="spellEnd"/>
            <w:r>
              <w:t xml:space="preserve"> or </w:t>
            </w:r>
            <w:proofErr w:type="spellStart"/>
            <w:r>
              <w:t>xs:import</w:t>
            </w:r>
            <w:proofErr w:type="spellEnd"/>
            <w:r>
              <w:t xml:space="preserve"> in </w:t>
            </w:r>
            <w:proofErr w:type="spellStart"/>
            <w:r>
              <w:t>xsd</w:t>
            </w:r>
            <w:proofErr w:type="spellEnd"/>
            <w:r>
              <w:t xml:space="preserve"> </w:t>
            </w:r>
          </w:p>
        </w:tc>
      </w:tr>
      <w:tr w:rsidR="00A001B9" w14:paraId="2DADA2B2"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27D3CC70" w14:textId="77777777" w:rsidR="00A001B9" w:rsidRDefault="009D64FD">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0356A2BB" w14:textId="77777777" w:rsidR="00A001B9" w:rsidRDefault="009D64FD">
            <w:pPr>
              <w:pStyle w:val="TableContents"/>
            </w:pPr>
            <w:proofErr w:type="spellStart"/>
            <w:r>
              <w:t>dfdl:binaryNumberRep</w:t>
            </w:r>
            <w:proofErr w:type="spellEnd"/>
            <w:r>
              <w:t xml:space="preserve"> "ibm4690Packed"</w:t>
            </w:r>
          </w:p>
        </w:tc>
      </w:tr>
      <w:tr w:rsidR="00A001B9" w14:paraId="62160E17"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79475A6E" w14:textId="77777777" w:rsidR="00A001B9" w:rsidRDefault="009D64FD">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41653103" w14:textId="77777777" w:rsidR="00A001B9" w:rsidRDefault="009D64FD">
            <w:pPr>
              <w:pStyle w:val="TableContents"/>
            </w:pPr>
            <w:proofErr w:type="spellStart"/>
            <w:r>
              <w:t>dfdl:binaryCalendarRep</w:t>
            </w:r>
            <w:proofErr w:type="spellEnd"/>
            <w:r>
              <w:t xml:space="preserve"> "ibm4690Packed"</w:t>
            </w:r>
          </w:p>
        </w:tc>
      </w:tr>
      <w:tr w:rsidR="00A001B9" w14:paraId="02EE2D38"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03276592" w14:textId="77777777" w:rsidR="00A001B9" w:rsidRDefault="009D64FD">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9704405" w14:textId="77777777" w:rsidR="00A001B9" w:rsidRDefault="009D64FD">
            <w:pPr>
              <w:pStyle w:val="TableContents"/>
            </w:pPr>
            <w:r>
              <w:t xml:space="preserve">Use of %#r syntax in a DFDL String Literal other than the </w:t>
            </w:r>
            <w:proofErr w:type="spellStart"/>
            <w:r>
              <w:t>dfdl:fillByte</w:t>
            </w:r>
            <w:proofErr w:type="spellEnd"/>
            <w:r>
              <w:t xml:space="preserve"> property</w:t>
            </w:r>
          </w:p>
        </w:tc>
      </w:tr>
      <w:tr w:rsidR="00A001B9" w14:paraId="1D556B83"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064966B5" w14:textId="77777777" w:rsidR="00A001B9" w:rsidRDefault="009D64FD">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48F5EB6C" w14:textId="77777777" w:rsidR="00A001B9" w:rsidRDefault="009D64FD">
            <w:pPr>
              <w:pStyle w:val="TableContents"/>
            </w:pPr>
            <w:proofErr w:type="spellStart"/>
            <w:r>
              <w:t>dfdl:encoding</w:t>
            </w:r>
            <w:proofErr w:type="spellEnd"/>
            <w:r>
              <w:t xml:space="preserve"> name begins with "X-DFDL-".</w:t>
            </w:r>
          </w:p>
        </w:tc>
      </w:tr>
      <w:tr w:rsidR="00A001B9" w14:paraId="6BC293A3"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710A509C" w14:textId="77777777" w:rsidR="00A001B9" w:rsidRDefault="009D64FD">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33C37093" w14:textId="77777777" w:rsidR="00A001B9" w:rsidRDefault="009D64FD">
            <w:pPr>
              <w:pStyle w:val="TableContents"/>
            </w:pPr>
            <w:proofErr w:type="spellStart"/>
            <w:r>
              <w:t>dfdl:bitOrder</w:t>
            </w:r>
            <w:proofErr w:type="spellEnd"/>
            <w:r>
              <w:t xml:space="preserve"> with value '</w:t>
            </w:r>
            <w:proofErr w:type="spellStart"/>
            <w:r>
              <w:t>leastSignificantBitFirst</w:t>
            </w:r>
            <w:proofErr w:type="spellEnd"/>
            <w:r>
              <w:t>'</w:t>
            </w:r>
          </w:p>
        </w:tc>
      </w:tr>
    </w:tbl>
    <w:p w14:paraId="22A6C50F" w14:textId="36E31FCD"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55</w:t>
      </w:r>
      <w:r>
        <w:fldChar w:fldCharType="end"/>
      </w:r>
      <w:r>
        <w:rPr>
          <w:rFonts w:cs="Arial"/>
          <w:noProof/>
        </w:rPr>
        <w:t xml:space="preserve"> Optional DFDL features</w:t>
      </w:r>
    </w:p>
    <w:p w14:paraId="72E29934" w14:textId="77777777" w:rsidR="00A001B9" w:rsidRDefault="009D64FD">
      <w:pPr>
        <w:rPr>
          <w:rFonts w:cs="Arial"/>
        </w:rPr>
      </w:pPr>
      <w:r>
        <w:rPr>
          <w:rFonts w:cs="Arial"/>
        </w:rPr>
        <w:t>In order to provide portability of a DFDL schema, a minimal or extended conforming processor must issue warnings about any DFDL properties it does not implement. This warning can simply state that the property was not recognized.</w:t>
      </w:r>
    </w:p>
    <w:p w14:paraId="7A1C480A" w14:textId="77777777" w:rsidR="00A001B9" w:rsidRDefault="009D64FD">
      <w:pPr>
        <w:rPr>
          <w:rFonts w:cs="Arial"/>
        </w:rPr>
      </w:pPr>
      <w:r>
        <w:rPr>
          <w:rFonts w:cs="Arial"/>
        </w:rPr>
        <w:t xml:space="preserve">(This allows the implementation to simply have no knowledge of properties it does not need for the subset of features it implements.) </w:t>
      </w:r>
    </w:p>
    <w:p w14:paraId="2A04940E" w14:textId="77777777" w:rsidR="00A001B9" w:rsidRDefault="009D64FD">
      <w:pPr>
        <w:rPr>
          <w:rFonts w:eastAsia="MS Mincho"/>
        </w:rPr>
      </w:pPr>
      <w:r>
        <w:t xml:space="preserve">For </w:t>
      </w:r>
      <w:proofErr w:type="gramStart"/>
      <w:r>
        <w:t>example</w:t>
      </w:r>
      <w:proofErr w:type="gramEnd"/>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must issue a warning that the </w:t>
      </w:r>
      <w:proofErr w:type="spellStart"/>
      <w:r>
        <w:rPr>
          <w:rFonts w:eastAsia="MS Mincho"/>
        </w:rPr>
        <w:t>dfdl:hiddenGroupRef</w:t>
      </w:r>
      <w:proofErr w:type="spellEnd"/>
      <w:r>
        <w:rPr>
          <w:rFonts w:eastAsia="MS Mincho"/>
        </w:rPr>
        <w:t xml:space="preserve"> property was not recognized. </w:t>
      </w:r>
    </w:p>
    <w:p w14:paraId="0CB0B0A2" w14:textId="77777777" w:rsidR="00A001B9" w:rsidRDefault="009D64FD">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7174FEA1" w14:textId="77777777" w:rsidR="00A001B9" w:rsidRDefault="009D64FD">
      <w:pPr>
        <w:pStyle w:val="Heading1"/>
        <w:rPr>
          <w:rFonts w:eastAsia="Times New Roman"/>
        </w:rPr>
      </w:pPr>
      <w:bookmarkStart w:id="10934" w:name="_Toc322911725"/>
      <w:bookmarkStart w:id="10935" w:name="_Toc322912264"/>
      <w:bookmarkStart w:id="10936" w:name="_Toc329093125"/>
      <w:bookmarkStart w:id="10937" w:name="_Toc332701638"/>
      <w:bookmarkStart w:id="10938" w:name="_Toc332701942"/>
      <w:bookmarkStart w:id="10939" w:name="_Toc332711741"/>
      <w:bookmarkStart w:id="10940" w:name="_Toc332712043"/>
      <w:bookmarkStart w:id="10941" w:name="_Toc332712344"/>
      <w:bookmarkStart w:id="10942" w:name="_Toc332724260"/>
      <w:bookmarkStart w:id="10943" w:name="_Toc332724560"/>
      <w:bookmarkStart w:id="10944" w:name="_Toc341102856"/>
      <w:bookmarkStart w:id="10945" w:name="_Toc347241591"/>
      <w:bookmarkStart w:id="10946" w:name="_Toc347744784"/>
      <w:bookmarkStart w:id="10947" w:name="_Toc348984567"/>
      <w:bookmarkStart w:id="10948" w:name="_Toc348984872"/>
      <w:bookmarkStart w:id="10949" w:name="_Toc349038036"/>
      <w:bookmarkStart w:id="10950" w:name="_Toc349038338"/>
      <w:bookmarkStart w:id="10951" w:name="_Toc349042829"/>
      <w:bookmarkStart w:id="10952" w:name="_Toc349642242"/>
      <w:bookmarkStart w:id="10953" w:name="_Toc351912951"/>
      <w:bookmarkStart w:id="10954" w:name="_Toc351914972"/>
      <w:bookmarkStart w:id="10955" w:name="_Toc351915438"/>
      <w:bookmarkStart w:id="10956" w:name="_Toc361231536"/>
      <w:bookmarkStart w:id="10957" w:name="_Toc361232062"/>
      <w:bookmarkStart w:id="10958" w:name="_Toc362445360"/>
      <w:bookmarkStart w:id="10959" w:name="_Toc363909327"/>
      <w:bookmarkStart w:id="10960" w:name="_Toc364463753"/>
      <w:bookmarkStart w:id="10961" w:name="_Toc366078357"/>
      <w:bookmarkStart w:id="10962" w:name="_Toc366078972"/>
      <w:bookmarkStart w:id="10963" w:name="_Toc366079957"/>
      <w:bookmarkStart w:id="10964" w:name="_Toc366080569"/>
      <w:bookmarkStart w:id="10965" w:name="_Toc366081178"/>
      <w:bookmarkStart w:id="10966" w:name="_Toc366505518"/>
      <w:bookmarkStart w:id="10967" w:name="_Toc366508887"/>
      <w:bookmarkStart w:id="10968" w:name="_Toc366513388"/>
      <w:bookmarkStart w:id="10969" w:name="_Toc366574577"/>
      <w:bookmarkStart w:id="10970" w:name="_Toc366578370"/>
      <w:bookmarkStart w:id="10971" w:name="_Toc366578964"/>
      <w:bookmarkStart w:id="10972" w:name="_Toc366579556"/>
      <w:bookmarkStart w:id="10973" w:name="_Toc366580147"/>
      <w:bookmarkStart w:id="10974" w:name="_Toc366580739"/>
      <w:bookmarkStart w:id="10975" w:name="_Toc366581330"/>
      <w:bookmarkStart w:id="10976" w:name="_Toc366581922"/>
      <w:bookmarkStart w:id="10977" w:name="_Toc349042830"/>
      <w:bookmarkStart w:id="10978" w:name="_Toc27061145"/>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r>
        <w:rPr>
          <w:rFonts w:eastAsia="Times New Roman"/>
        </w:rPr>
        <w:lastRenderedPageBreak/>
        <w:t>Property Precedence</w:t>
      </w:r>
      <w:bookmarkEnd w:id="10977"/>
      <w:bookmarkEnd w:id="10978"/>
    </w:p>
    <w:p w14:paraId="30596724" w14:textId="77777777" w:rsidR="00A001B9" w:rsidRDefault="009D64FD">
      <w:pPr>
        <w:pStyle w:val="Heading2"/>
        <w:rPr>
          <w:rFonts w:eastAsia="Times New Roman"/>
        </w:rPr>
      </w:pPr>
      <w:bookmarkStart w:id="10979" w:name="_Toc349042831"/>
      <w:bookmarkStart w:id="10980" w:name="_Toc243112872"/>
      <w:bookmarkStart w:id="10981" w:name="_Toc194984030"/>
      <w:bookmarkStart w:id="10982" w:name="_Toc199516369"/>
      <w:bookmarkStart w:id="10983" w:name="_Toc27061146"/>
      <w:r>
        <w:rPr>
          <w:rFonts w:eastAsia="Times New Roman"/>
        </w:rPr>
        <w:t>Parsing</w:t>
      </w:r>
      <w:bookmarkEnd w:id="10979"/>
      <w:bookmarkEnd w:id="10980"/>
      <w:bookmarkEnd w:id="10981"/>
      <w:bookmarkEnd w:id="10982"/>
      <w:bookmarkEnd w:id="10983"/>
    </w:p>
    <w:p w14:paraId="70D6A545" w14:textId="77777777" w:rsidR="00A001B9" w:rsidRDefault="009D64FD">
      <w:r>
        <w:rPr>
          <w:rFonts w:eastAsia="MS Mincho"/>
        </w:rPr>
        <w:t xml:space="preserve">The following list gives the order in which DFDL properties are examined when the DFDL parser is positioned at a </w:t>
      </w:r>
      <w:proofErr w:type="gramStart"/>
      <w:r>
        <w:rPr>
          <w:rFonts w:eastAsia="MS Mincho"/>
        </w:rPr>
        <w:t>particular component</w:t>
      </w:r>
      <w:proofErr w:type="gramEnd"/>
      <w:r>
        <w:rPr>
          <w:rFonts w:eastAsia="MS Mincho"/>
        </w:rPr>
        <w:t xml:space="preserve"> in the DFDL schema, and about to parse the bitstream modeled by that component.</w:t>
      </w:r>
    </w:p>
    <w:p w14:paraId="758F360F" w14:textId="77777777" w:rsidR="00A001B9" w:rsidRDefault="009D64FD">
      <w:pPr>
        <w:pStyle w:val="Heading3"/>
      </w:pPr>
      <w:bookmarkStart w:id="10984" w:name="_Toc322911728"/>
      <w:bookmarkStart w:id="10985" w:name="_Toc322912267"/>
      <w:bookmarkStart w:id="10986" w:name="_Toc329093128"/>
      <w:bookmarkStart w:id="10987" w:name="_Toc332701641"/>
      <w:bookmarkStart w:id="10988" w:name="_Toc332701945"/>
      <w:bookmarkStart w:id="10989" w:name="_Toc332711744"/>
      <w:bookmarkStart w:id="10990" w:name="_Toc332712046"/>
      <w:bookmarkStart w:id="10991" w:name="_Toc332712347"/>
      <w:bookmarkStart w:id="10992" w:name="_Toc332724263"/>
      <w:bookmarkStart w:id="10993" w:name="_Toc332724563"/>
      <w:bookmarkStart w:id="10994" w:name="_Toc341102859"/>
      <w:bookmarkStart w:id="10995" w:name="_Toc347241594"/>
      <w:bookmarkStart w:id="10996" w:name="_Toc347744787"/>
      <w:bookmarkStart w:id="10997" w:name="_Toc348984570"/>
      <w:bookmarkStart w:id="10998" w:name="_Toc348984875"/>
      <w:bookmarkStart w:id="10999" w:name="_Toc349038039"/>
      <w:bookmarkStart w:id="11000" w:name="_Toc349038341"/>
      <w:bookmarkStart w:id="11001" w:name="_Toc349042832"/>
      <w:bookmarkStart w:id="11002" w:name="_Toc351912954"/>
      <w:bookmarkStart w:id="11003" w:name="_Toc351914975"/>
      <w:bookmarkStart w:id="11004" w:name="_Toc351915441"/>
      <w:bookmarkStart w:id="11005" w:name="_Toc361231539"/>
      <w:bookmarkStart w:id="11006" w:name="_Toc361232065"/>
      <w:bookmarkStart w:id="11007" w:name="_Toc362445363"/>
      <w:bookmarkStart w:id="11008" w:name="_Toc363909330"/>
      <w:bookmarkStart w:id="11009" w:name="_Toc364463756"/>
      <w:bookmarkStart w:id="11010" w:name="_Toc366078360"/>
      <w:bookmarkStart w:id="11011" w:name="_Toc366078975"/>
      <w:bookmarkStart w:id="11012" w:name="_Toc366079960"/>
      <w:bookmarkStart w:id="11013" w:name="_Toc366080572"/>
      <w:bookmarkStart w:id="11014" w:name="_Toc366081181"/>
      <w:bookmarkStart w:id="11015" w:name="_Toc366505521"/>
      <w:bookmarkStart w:id="11016" w:name="_Toc366508890"/>
      <w:bookmarkStart w:id="11017" w:name="_Toc366513391"/>
      <w:bookmarkStart w:id="11018" w:name="_Toc366574580"/>
      <w:bookmarkStart w:id="11019" w:name="_Toc366578373"/>
      <w:bookmarkStart w:id="11020" w:name="_Toc366578967"/>
      <w:bookmarkStart w:id="11021" w:name="_Toc366579559"/>
      <w:bookmarkStart w:id="11022" w:name="_Toc366580150"/>
      <w:bookmarkStart w:id="11023" w:name="_Toc366580742"/>
      <w:bookmarkStart w:id="11024" w:name="_Toc366581333"/>
      <w:bookmarkStart w:id="11025" w:name="_Toc366581925"/>
      <w:bookmarkStart w:id="11026" w:name="_Toc243112873"/>
      <w:bookmarkStart w:id="11027" w:name="_Toc349042833"/>
      <w:bookmarkStart w:id="11028" w:name="_Toc27061147"/>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proofErr w:type="spellStart"/>
      <w:r>
        <w:t>dfdl:element</w:t>
      </w:r>
      <w:proofErr w:type="spellEnd"/>
      <w:r>
        <w:t xml:space="preserve"> (simple) and </w:t>
      </w:r>
      <w:proofErr w:type="spellStart"/>
      <w:r>
        <w:t>dfdl:simpleType</w:t>
      </w:r>
      <w:bookmarkEnd w:id="11026"/>
      <w:bookmarkEnd w:id="11027"/>
      <w:bookmarkEnd w:id="11028"/>
      <w:proofErr w:type="spellEnd"/>
    </w:p>
    <w:p w14:paraId="1219D02B" w14:textId="77777777" w:rsidR="00A001B9" w:rsidRDefault="009D64FD" w:rsidP="00B117B5">
      <w:pPr>
        <w:numPr>
          <w:ilvl w:val="0"/>
          <w:numId w:val="110"/>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0353B8B3" w14:textId="77777777" w:rsidR="00A001B9" w:rsidRDefault="009D64FD" w:rsidP="00B117B5">
      <w:pPr>
        <w:numPr>
          <w:ilvl w:val="1"/>
          <w:numId w:val="111"/>
        </w:numPr>
      </w:pPr>
      <w:proofErr w:type="spellStart"/>
      <w:r>
        <w:t>dfdl:inputValueCalc</w:t>
      </w:r>
      <w:proofErr w:type="spellEnd"/>
      <w:r>
        <w:t xml:space="preserve"> </w:t>
      </w:r>
    </w:p>
    <w:p w14:paraId="3DE14B8C" w14:textId="77777777" w:rsidR="00A001B9" w:rsidRDefault="009D64FD" w:rsidP="00B117B5">
      <w:pPr>
        <w:numPr>
          <w:ilvl w:val="0"/>
          <w:numId w:val="111"/>
        </w:numPr>
        <w:rPr>
          <w:rStyle w:val="Emphasis"/>
        </w:rPr>
      </w:pPr>
      <w:r>
        <w:rPr>
          <w:rStyle w:val="Emphasis"/>
        </w:rPr>
        <w:t>Parsing: common</w:t>
      </w:r>
    </w:p>
    <w:p w14:paraId="071C0D43" w14:textId="77777777" w:rsidR="00A001B9" w:rsidRDefault="009D64FD" w:rsidP="00B117B5">
      <w:pPr>
        <w:numPr>
          <w:ilvl w:val="1"/>
          <w:numId w:val="111"/>
        </w:numPr>
      </w:pPr>
      <w:commentRangeStart w:id="11029"/>
      <w:proofErr w:type="spellStart"/>
      <w:r>
        <w:t>dfdl:bitOrder</w:t>
      </w:r>
      <w:commentRangeEnd w:id="11029"/>
      <w:proofErr w:type="spellEnd"/>
      <w:r w:rsidR="00D949BE">
        <w:rPr>
          <w:rStyle w:val="CommentReference"/>
        </w:rPr>
        <w:commentReference w:id="11029"/>
      </w:r>
    </w:p>
    <w:p w14:paraId="5A356DD3" w14:textId="77777777" w:rsidR="00A001B9" w:rsidRDefault="009D64FD" w:rsidP="00B117B5">
      <w:pPr>
        <w:numPr>
          <w:ilvl w:val="1"/>
          <w:numId w:val="111"/>
        </w:numPr>
      </w:pPr>
      <w:proofErr w:type="spellStart"/>
      <w:r>
        <w:t>dfdl:encoding</w:t>
      </w:r>
      <w:proofErr w:type="spellEnd"/>
      <w:r>
        <w:t xml:space="preserve"> </w:t>
      </w:r>
    </w:p>
    <w:p w14:paraId="4EC3111E" w14:textId="77777777" w:rsidR="00A001B9" w:rsidRDefault="009D64FD" w:rsidP="00B117B5">
      <w:pPr>
        <w:numPr>
          <w:ilvl w:val="2"/>
          <w:numId w:val="111"/>
        </w:numPr>
      </w:pPr>
      <w:r>
        <w:t>'UTF-16' 'UTF-16BE' 'UTF-16LE'</w:t>
      </w:r>
    </w:p>
    <w:p w14:paraId="2C748118" w14:textId="77777777" w:rsidR="00A001B9" w:rsidRDefault="009D64FD" w:rsidP="00B117B5">
      <w:pPr>
        <w:numPr>
          <w:ilvl w:val="3"/>
          <w:numId w:val="111"/>
        </w:numPr>
      </w:pPr>
      <w:r>
        <w:t>dfdl:utf16Width</w:t>
      </w:r>
    </w:p>
    <w:p w14:paraId="0C893D5B" w14:textId="77777777" w:rsidR="00A001B9" w:rsidRDefault="009D64FD" w:rsidP="00B117B5">
      <w:pPr>
        <w:numPr>
          <w:ilvl w:val="1"/>
          <w:numId w:val="111"/>
        </w:numPr>
      </w:pPr>
      <w:proofErr w:type="spellStart"/>
      <w:r>
        <w:t>dfdl:encodingErrorPolicy</w:t>
      </w:r>
      <w:proofErr w:type="spellEnd"/>
    </w:p>
    <w:p w14:paraId="0803720D" w14:textId="77777777" w:rsidR="00A001B9" w:rsidRDefault="009D64FD" w:rsidP="00B117B5">
      <w:pPr>
        <w:numPr>
          <w:ilvl w:val="1"/>
          <w:numId w:val="111"/>
        </w:numPr>
      </w:pPr>
      <w:proofErr w:type="spellStart"/>
      <w:r>
        <w:t>dfdl:ignoreCase</w:t>
      </w:r>
      <w:proofErr w:type="spellEnd"/>
    </w:p>
    <w:p w14:paraId="073B13B9" w14:textId="77777777" w:rsidR="00A001B9" w:rsidRDefault="009D64FD" w:rsidP="00B117B5">
      <w:pPr>
        <w:numPr>
          <w:ilvl w:val="0"/>
          <w:numId w:val="111"/>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0706020" w14:textId="54F091DB" w:rsidR="00A001B9" w:rsidRDefault="00077579" w:rsidP="00B117B5">
      <w:pPr>
        <w:numPr>
          <w:ilvl w:val="1"/>
          <w:numId w:val="111"/>
        </w:numPr>
      </w:pPr>
      <w:r>
        <w:t>XSD</w:t>
      </w:r>
      <w:r w:rsidR="009D64FD">
        <w:t xml:space="preserve"> </w:t>
      </w:r>
      <w:proofErr w:type="spellStart"/>
      <w:r w:rsidR="009D64FD">
        <w:t>nillable</w:t>
      </w:r>
      <w:proofErr w:type="spellEnd"/>
      <w:r w:rsidR="009D64FD">
        <w:t xml:space="preserve"> </w:t>
      </w:r>
      <w:r w:rsidR="009D64FD">
        <w:rPr>
          <w:rStyle w:val="Emphasis"/>
        </w:rPr>
        <w:t xml:space="preserve">(does not apply to </w:t>
      </w:r>
      <w:proofErr w:type="spellStart"/>
      <w:r w:rsidR="009D64FD">
        <w:rPr>
          <w:rStyle w:val="Emphasis"/>
        </w:rPr>
        <w:t>dfdl:simpleType</w:t>
      </w:r>
      <w:proofErr w:type="spellEnd"/>
      <w:r w:rsidR="009D64FD">
        <w:rPr>
          <w:rStyle w:val="Emphasis"/>
        </w:rPr>
        <w:t>)</w:t>
      </w:r>
    </w:p>
    <w:p w14:paraId="72245CC6" w14:textId="77777777" w:rsidR="00A001B9" w:rsidRDefault="009D64FD" w:rsidP="00B117B5">
      <w:pPr>
        <w:numPr>
          <w:ilvl w:val="2"/>
          <w:numId w:val="111"/>
        </w:numPr>
      </w:pPr>
      <w:proofErr w:type="spellStart"/>
      <w:r>
        <w:t>dfdl:nilKind</w:t>
      </w:r>
      <w:proofErr w:type="spellEnd"/>
      <w:r>
        <w:t xml:space="preserve"> </w:t>
      </w:r>
    </w:p>
    <w:p w14:paraId="78081E20" w14:textId="77777777" w:rsidR="00A001B9" w:rsidRDefault="009D64FD" w:rsidP="00B117B5">
      <w:pPr>
        <w:numPr>
          <w:ilvl w:val="3"/>
          <w:numId w:val="111"/>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6A78A34A" w14:textId="77777777" w:rsidR="00A001B9" w:rsidRDefault="009D64FD" w:rsidP="00B117B5">
      <w:pPr>
        <w:numPr>
          <w:ilvl w:val="4"/>
          <w:numId w:val="111"/>
        </w:numPr>
      </w:pPr>
      <w:proofErr w:type="spellStart"/>
      <w:r>
        <w:t>dfdl:nilValue</w:t>
      </w:r>
      <w:proofErr w:type="spellEnd"/>
      <w:r>
        <w:t xml:space="preserve"> </w:t>
      </w:r>
    </w:p>
    <w:p w14:paraId="311D3CDA" w14:textId="77777777" w:rsidR="00A001B9" w:rsidRDefault="009D64FD" w:rsidP="00B117B5">
      <w:pPr>
        <w:numPr>
          <w:ilvl w:val="0"/>
          <w:numId w:val="111"/>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49B45169" w14:textId="77777777" w:rsidR="00A001B9" w:rsidRDefault="009D64FD" w:rsidP="00B117B5">
      <w:pPr>
        <w:numPr>
          <w:ilvl w:val="1"/>
          <w:numId w:val="111"/>
        </w:numPr>
      </w:pPr>
      <w:proofErr w:type="spellStart"/>
      <w:r>
        <w:rPr>
          <w:iCs/>
        </w:rPr>
        <w:t>dfdl:floating</w:t>
      </w:r>
      <w:proofErr w:type="spellEnd"/>
      <w:r>
        <w:rPr>
          <w:iCs/>
        </w:rPr>
        <w:t xml:space="preserve"> </w:t>
      </w:r>
    </w:p>
    <w:p w14:paraId="25A3F74C" w14:textId="77777777" w:rsidR="00A001B9" w:rsidRDefault="009D64FD" w:rsidP="00B117B5">
      <w:pPr>
        <w:numPr>
          <w:ilvl w:val="1"/>
          <w:numId w:val="111"/>
        </w:numPr>
      </w:pPr>
      <w:r>
        <w:t>(</w:t>
      </w:r>
      <w:proofErr w:type="spellStart"/>
      <w:r>
        <w:t>maxOccurs</w:t>
      </w:r>
      <w:proofErr w:type="spellEnd"/>
      <w:r>
        <w:t xml:space="preserve"> &gt; 1 or unbounded) or (minOccurs = 0 and </w:t>
      </w:r>
      <w:proofErr w:type="spellStart"/>
      <w:r>
        <w:t>maxOccurs</w:t>
      </w:r>
      <w:proofErr w:type="spellEnd"/>
      <w:r>
        <w:t xml:space="preserve"> = 1)</w:t>
      </w:r>
    </w:p>
    <w:p w14:paraId="1E52E365" w14:textId="77777777" w:rsidR="00A001B9" w:rsidRDefault="009D64FD" w:rsidP="00B117B5">
      <w:pPr>
        <w:numPr>
          <w:ilvl w:val="2"/>
          <w:numId w:val="111"/>
        </w:numPr>
      </w:pPr>
      <w:proofErr w:type="spellStart"/>
      <w:r>
        <w:t>dfdl:occursCountKind</w:t>
      </w:r>
      <w:proofErr w:type="spellEnd"/>
      <w:r>
        <w:t xml:space="preserve"> </w:t>
      </w:r>
    </w:p>
    <w:p w14:paraId="6CEA69CA" w14:textId="77777777" w:rsidR="00A001B9" w:rsidRDefault="009D64FD" w:rsidP="00B117B5">
      <w:pPr>
        <w:numPr>
          <w:ilvl w:val="3"/>
          <w:numId w:val="111"/>
        </w:numPr>
        <w:rPr>
          <w:rStyle w:val="Emphasis"/>
        </w:rPr>
      </w:pPr>
      <w:r>
        <w:rPr>
          <w:rStyle w:val="Emphasis"/>
        </w:rPr>
        <w:t xml:space="preserve">"expression" </w:t>
      </w:r>
    </w:p>
    <w:p w14:paraId="77E94AE3" w14:textId="77777777" w:rsidR="00A001B9" w:rsidRDefault="009D64FD" w:rsidP="00B117B5">
      <w:pPr>
        <w:numPr>
          <w:ilvl w:val="4"/>
          <w:numId w:val="111"/>
        </w:numPr>
      </w:pPr>
      <w:proofErr w:type="spellStart"/>
      <w:r>
        <w:t>dfdl:occursCount</w:t>
      </w:r>
      <w:proofErr w:type="spellEnd"/>
      <w:r>
        <w:t xml:space="preserve"> </w:t>
      </w:r>
    </w:p>
    <w:p w14:paraId="4BEAE4DE" w14:textId="77777777" w:rsidR="00A001B9" w:rsidRDefault="009D64FD" w:rsidP="00B117B5">
      <w:pPr>
        <w:numPr>
          <w:ilvl w:val="3"/>
          <w:numId w:val="111"/>
        </w:numPr>
        <w:rPr>
          <w:rStyle w:val="Emphasis"/>
        </w:rPr>
      </w:pPr>
      <w:r>
        <w:rPr>
          <w:rStyle w:val="Emphasis"/>
        </w:rPr>
        <w:t xml:space="preserve">"fixed", "implicit" </w:t>
      </w:r>
    </w:p>
    <w:p w14:paraId="0D5B02FA" w14:textId="77777777" w:rsidR="00A001B9" w:rsidRDefault="009D64FD" w:rsidP="00B117B5">
      <w:pPr>
        <w:numPr>
          <w:ilvl w:val="4"/>
          <w:numId w:val="111"/>
        </w:numPr>
      </w:pPr>
      <w:r>
        <w:t>minOccurs</w:t>
      </w:r>
    </w:p>
    <w:p w14:paraId="778DDAA1" w14:textId="77777777" w:rsidR="00A001B9" w:rsidRDefault="009D64FD" w:rsidP="00B117B5">
      <w:pPr>
        <w:numPr>
          <w:ilvl w:val="4"/>
          <w:numId w:val="111"/>
        </w:numPr>
      </w:pPr>
      <w:proofErr w:type="spellStart"/>
      <w:r>
        <w:t>maxOccurs</w:t>
      </w:r>
      <w:proofErr w:type="spellEnd"/>
      <w:r>
        <w:t xml:space="preserve"> </w:t>
      </w:r>
    </w:p>
    <w:p w14:paraId="180939F8" w14:textId="77777777" w:rsidR="00A001B9" w:rsidRDefault="009D64FD" w:rsidP="00B117B5">
      <w:pPr>
        <w:numPr>
          <w:ilvl w:val="3"/>
          <w:numId w:val="111"/>
        </w:numPr>
        <w:rPr>
          <w:rStyle w:val="Emphasis"/>
        </w:rPr>
      </w:pPr>
      <w:r>
        <w:rPr>
          <w:rStyle w:val="Emphasis"/>
        </w:rPr>
        <w:t xml:space="preserve">"parsed" </w:t>
      </w:r>
    </w:p>
    <w:p w14:paraId="35018CBA" w14:textId="77777777" w:rsidR="00A001B9" w:rsidRDefault="009D64FD" w:rsidP="00B117B5">
      <w:pPr>
        <w:numPr>
          <w:ilvl w:val="3"/>
          <w:numId w:val="111"/>
        </w:numPr>
        <w:rPr>
          <w:rStyle w:val="Emphasis"/>
        </w:rPr>
      </w:pPr>
      <w:r>
        <w:rPr>
          <w:rStyle w:val="Emphasis"/>
        </w:rPr>
        <w:t>"</w:t>
      </w:r>
      <w:proofErr w:type="spellStart"/>
      <w:r>
        <w:rPr>
          <w:rStyle w:val="Emphasis"/>
        </w:rPr>
        <w:t>stopValue</w:t>
      </w:r>
      <w:proofErr w:type="spellEnd"/>
      <w:r>
        <w:rPr>
          <w:rStyle w:val="Emphasis"/>
        </w:rPr>
        <w:t xml:space="preserve">" </w:t>
      </w:r>
    </w:p>
    <w:p w14:paraId="178086CD" w14:textId="77777777" w:rsidR="00A001B9" w:rsidRDefault="009D64FD" w:rsidP="00B117B5">
      <w:pPr>
        <w:numPr>
          <w:ilvl w:val="4"/>
          <w:numId w:val="111"/>
        </w:numPr>
      </w:pPr>
      <w:proofErr w:type="spellStart"/>
      <w:r>
        <w:t>dfdl:occursStopValue</w:t>
      </w:r>
      <w:proofErr w:type="spellEnd"/>
    </w:p>
    <w:p w14:paraId="38C02809" w14:textId="77777777" w:rsidR="00A001B9" w:rsidRDefault="009D64FD" w:rsidP="00B117B5">
      <w:pPr>
        <w:numPr>
          <w:ilvl w:val="0"/>
          <w:numId w:val="111"/>
        </w:numPr>
        <w:rPr>
          <w:rStyle w:val="Emphasis"/>
        </w:rPr>
      </w:pPr>
      <w:r>
        <w:rPr>
          <w:rStyle w:val="Emphasis"/>
        </w:rPr>
        <w:t xml:space="preserve">Parsing: identification, framing &amp; extraction  </w:t>
      </w:r>
    </w:p>
    <w:p w14:paraId="3ECCB8A3" w14:textId="77777777" w:rsidR="00A001B9" w:rsidRDefault="009D64FD" w:rsidP="00B117B5">
      <w:pPr>
        <w:numPr>
          <w:ilvl w:val="1"/>
          <w:numId w:val="111"/>
        </w:numPr>
      </w:pPr>
      <w:proofErr w:type="spellStart"/>
      <w:r>
        <w:t>dfdl:leadingSkip</w:t>
      </w:r>
      <w:proofErr w:type="spellEnd"/>
    </w:p>
    <w:p w14:paraId="4ED4171C" w14:textId="77777777" w:rsidR="00A001B9" w:rsidRDefault="009D64FD" w:rsidP="00B117B5">
      <w:pPr>
        <w:numPr>
          <w:ilvl w:val="2"/>
          <w:numId w:val="111"/>
        </w:numPr>
      </w:pPr>
      <w:proofErr w:type="spellStart"/>
      <w:r>
        <w:t>dfdl:alignmentUnits</w:t>
      </w:r>
      <w:proofErr w:type="spellEnd"/>
      <w:r>
        <w:t xml:space="preserve"> </w:t>
      </w:r>
    </w:p>
    <w:p w14:paraId="39877B78" w14:textId="77777777" w:rsidR="00A001B9" w:rsidRDefault="009D64FD" w:rsidP="00B117B5">
      <w:pPr>
        <w:numPr>
          <w:ilvl w:val="1"/>
          <w:numId w:val="111"/>
        </w:numPr>
      </w:pPr>
      <w:proofErr w:type="spellStart"/>
      <w:r>
        <w:t>dfdl:alignment</w:t>
      </w:r>
      <w:proofErr w:type="spellEnd"/>
      <w:r>
        <w:t xml:space="preserve"> </w:t>
      </w:r>
    </w:p>
    <w:p w14:paraId="1D986C75" w14:textId="77777777" w:rsidR="00A001B9" w:rsidRDefault="009D64FD" w:rsidP="00B117B5">
      <w:pPr>
        <w:numPr>
          <w:ilvl w:val="2"/>
          <w:numId w:val="111"/>
        </w:numPr>
      </w:pPr>
      <w:proofErr w:type="spellStart"/>
      <w:r>
        <w:t>dfdl:alignmentUnits</w:t>
      </w:r>
      <w:proofErr w:type="spellEnd"/>
      <w:r>
        <w:t xml:space="preserve"> </w:t>
      </w:r>
    </w:p>
    <w:p w14:paraId="7B859161" w14:textId="77777777" w:rsidR="00A001B9" w:rsidRDefault="009D64FD" w:rsidP="00B117B5">
      <w:pPr>
        <w:numPr>
          <w:ilvl w:val="1"/>
          <w:numId w:val="111"/>
        </w:numPr>
      </w:pPr>
      <w:proofErr w:type="spellStart"/>
      <w:r>
        <w:t>dfdl:initiator</w:t>
      </w:r>
      <w:proofErr w:type="spellEnd"/>
    </w:p>
    <w:p w14:paraId="4E271E03" w14:textId="77777777" w:rsidR="00A001B9" w:rsidRDefault="009D64FD" w:rsidP="00B117B5">
      <w:pPr>
        <w:numPr>
          <w:ilvl w:val="2"/>
          <w:numId w:val="11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4DB748F5" w14:textId="77777777" w:rsidR="00A001B9" w:rsidRDefault="009D64FD" w:rsidP="00B117B5">
      <w:pPr>
        <w:numPr>
          <w:ilvl w:val="2"/>
          <w:numId w:val="111"/>
        </w:numPr>
      </w:pPr>
      <w:proofErr w:type="spellStart"/>
      <w:r>
        <w:t>dfdl:emptyValueDelimiterPolicy</w:t>
      </w:r>
      <w:proofErr w:type="spellEnd"/>
      <w:r>
        <w:t xml:space="preserve"> </w:t>
      </w:r>
    </w:p>
    <w:p w14:paraId="0B76C01D" w14:textId="77777777" w:rsidR="00A001B9" w:rsidRDefault="009D64FD" w:rsidP="00B117B5">
      <w:pPr>
        <w:numPr>
          <w:ilvl w:val="1"/>
          <w:numId w:val="11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5B4DB98" w14:textId="77777777" w:rsidR="00A001B9" w:rsidRDefault="009D64FD" w:rsidP="00B117B5">
      <w:pPr>
        <w:numPr>
          <w:ilvl w:val="2"/>
          <w:numId w:val="111"/>
        </w:numPr>
      </w:pPr>
      <w:proofErr w:type="spellStart"/>
      <w:r>
        <w:t>dfdl:lengthKind</w:t>
      </w:r>
      <w:proofErr w:type="spellEnd"/>
      <w:r>
        <w:t xml:space="preserve"> </w:t>
      </w:r>
    </w:p>
    <w:p w14:paraId="665945DC" w14:textId="77777777" w:rsidR="00A001B9" w:rsidRDefault="009D64FD" w:rsidP="00B117B5">
      <w:pPr>
        <w:numPr>
          <w:ilvl w:val="3"/>
          <w:numId w:val="111"/>
        </w:numPr>
        <w:rPr>
          <w:rStyle w:val="Emphasis"/>
        </w:rPr>
      </w:pPr>
      <w:r>
        <w:rPr>
          <w:rStyle w:val="Emphasis"/>
        </w:rPr>
        <w:t xml:space="preserve">"implicit" </w:t>
      </w:r>
    </w:p>
    <w:p w14:paraId="09D9FB7E" w14:textId="77777777" w:rsidR="00A001B9" w:rsidRDefault="009D64FD" w:rsidP="00B117B5">
      <w:pPr>
        <w:numPr>
          <w:ilvl w:val="4"/>
          <w:numId w:val="111"/>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0A91B9D6" w14:textId="77777777" w:rsidR="00A001B9" w:rsidRDefault="009D64FD" w:rsidP="00B117B5">
      <w:pPr>
        <w:numPr>
          <w:ilvl w:val="4"/>
          <w:numId w:val="111"/>
        </w:numPr>
      </w:pPr>
      <w:proofErr w:type="spellStart"/>
      <w:r>
        <w:t>dfdl:lengthUnits</w:t>
      </w:r>
      <w:proofErr w:type="spellEnd"/>
      <w:r>
        <w:t xml:space="preserve"> </w:t>
      </w:r>
    </w:p>
    <w:p w14:paraId="13930EE7" w14:textId="77777777" w:rsidR="00A001B9" w:rsidRDefault="009D64FD" w:rsidP="00B117B5">
      <w:pPr>
        <w:numPr>
          <w:ilvl w:val="3"/>
          <w:numId w:val="111"/>
        </w:numPr>
        <w:rPr>
          <w:rStyle w:val="Emphasis"/>
        </w:rPr>
      </w:pPr>
      <w:r>
        <w:rPr>
          <w:rStyle w:val="Emphasis"/>
        </w:rPr>
        <w:t>"explicit"</w:t>
      </w:r>
    </w:p>
    <w:p w14:paraId="0BAF6453" w14:textId="77777777" w:rsidR="00A001B9" w:rsidRDefault="009D64FD" w:rsidP="00B117B5">
      <w:pPr>
        <w:numPr>
          <w:ilvl w:val="4"/>
          <w:numId w:val="111"/>
        </w:numPr>
      </w:pPr>
      <w:proofErr w:type="spellStart"/>
      <w:r>
        <w:t>dfdl:length</w:t>
      </w:r>
      <w:proofErr w:type="spellEnd"/>
      <w:r>
        <w:t xml:space="preserve"> </w:t>
      </w:r>
    </w:p>
    <w:p w14:paraId="62A884AA" w14:textId="77777777" w:rsidR="00A001B9" w:rsidRDefault="009D64FD" w:rsidP="00B117B5">
      <w:pPr>
        <w:numPr>
          <w:ilvl w:val="4"/>
          <w:numId w:val="111"/>
        </w:numPr>
      </w:pPr>
      <w:proofErr w:type="spellStart"/>
      <w:r>
        <w:t>dfdl:lengthUnits</w:t>
      </w:r>
      <w:proofErr w:type="spellEnd"/>
      <w:r>
        <w:t xml:space="preserve"> </w:t>
      </w:r>
    </w:p>
    <w:p w14:paraId="75F656A8" w14:textId="77777777" w:rsidR="00A001B9" w:rsidRDefault="009D64FD" w:rsidP="00B117B5">
      <w:pPr>
        <w:numPr>
          <w:ilvl w:val="3"/>
          <w:numId w:val="111"/>
        </w:numPr>
        <w:rPr>
          <w:rStyle w:val="Emphasis"/>
        </w:rPr>
      </w:pPr>
      <w:r>
        <w:rPr>
          <w:rStyle w:val="Emphasis"/>
        </w:rPr>
        <w:t xml:space="preserve">"prefixed" </w:t>
      </w:r>
    </w:p>
    <w:p w14:paraId="06675043" w14:textId="77777777" w:rsidR="00A001B9" w:rsidRDefault="009D64FD" w:rsidP="00B117B5">
      <w:pPr>
        <w:numPr>
          <w:ilvl w:val="4"/>
          <w:numId w:val="111"/>
        </w:numPr>
      </w:pPr>
      <w:proofErr w:type="spellStart"/>
      <w:r>
        <w:t>dfdl:prefixLengthType</w:t>
      </w:r>
      <w:proofErr w:type="spellEnd"/>
      <w:r>
        <w:t xml:space="preserve"> </w:t>
      </w:r>
    </w:p>
    <w:p w14:paraId="447EDD1A" w14:textId="77777777" w:rsidR="00A001B9" w:rsidRDefault="009D64FD" w:rsidP="00B117B5">
      <w:pPr>
        <w:numPr>
          <w:ilvl w:val="4"/>
          <w:numId w:val="111"/>
        </w:numPr>
      </w:pPr>
      <w:proofErr w:type="spellStart"/>
      <w:r>
        <w:t>dfdl:prefixIncludesPrefixLength</w:t>
      </w:r>
      <w:proofErr w:type="spellEnd"/>
      <w:r>
        <w:t xml:space="preserve"> </w:t>
      </w:r>
    </w:p>
    <w:p w14:paraId="51F50237" w14:textId="77777777" w:rsidR="00A001B9" w:rsidRDefault="009D64FD" w:rsidP="00B117B5">
      <w:pPr>
        <w:numPr>
          <w:ilvl w:val="4"/>
          <w:numId w:val="111"/>
        </w:numPr>
      </w:pPr>
      <w:proofErr w:type="spellStart"/>
      <w:r>
        <w:t>dfdl:lengthUnits</w:t>
      </w:r>
      <w:proofErr w:type="spellEnd"/>
      <w:r>
        <w:t xml:space="preserve"> </w:t>
      </w:r>
    </w:p>
    <w:p w14:paraId="3F62D4AB" w14:textId="77777777" w:rsidR="00A001B9" w:rsidRDefault="009D64FD" w:rsidP="00B117B5">
      <w:pPr>
        <w:numPr>
          <w:ilvl w:val="3"/>
          <w:numId w:val="111"/>
        </w:numPr>
        <w:rPr>
          <w:rStyle w:val="Emphasis"/>
        </w:rPr>
      </w:pPr>
      <w:r>
        <w:rPr>
          <w:rStyle w:val="Emphasis"/>
        </w:rPr>
        <w:t>"pattern"</w:t>
      </w:r>
    </w:p>
    <w:p w14:paraId="4D85720C" w14:textId="77777777" w:rsidR="00A001B9" w:rsidRDefault="009D64FD" w:rsidP="00B117B5">
      <w:pPr>
        <w:numPr>
          <w:ilvl w:val="4"/>
          <w:numId w:val="111"/>
        </w:numPr>
      </w:pPr>
      <w:proofErr w:type="spellStart"/>
      <w:r>
        <w:t>dfdl:lengthPattern</w:t>
      </w:r>
      <w:proofErr w:type="spellEnd"/>
    </w:p>
    <w:p w14:paraId="13750C9B" w14:textId="77777777" w:rsidR="00A001B9" w:rsidRDefault="009D64FD" w:rsidP="00B117B5">
      <w:pPr>
        <w:numPr>
          <w:ilvl w:val="3"/>
          <w:numId w:val="111"/>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0C714C69" w14:textId="77777777" w:rsidR="00A001B9" w:rsidRDefault="009D64FD" w:rsidP="00B117B5">
      <w:pPr>
        <w:numPr>
          <w:ilvl w:val="4"/>
          <w:numId w:val="111"/>
        </w:numPr>
        <w:rPr>
          <w:rStyle w:val="Emphasis"/>
        </w:rPr>
      </w:pPr>
      <w:r>
        <w:rPr>
          <w:rStyle w:val="Emphasis"/>
        </w:rPr>
        <w:t>None</w:t>
      </w:r>
    </w:p>
    <w:p w14:paraId="718D112A" w14:textId="77777777" w:rsidR="00A001B9" w:rsidRDefault="009D64FD" w:rsidP="00B117B5">
      <w:pPr>
        <w:numPr>
          <w:ilvl w:val="2"/>
          <w:numId w:val="111"/>
        </w:numPr>
      </w:pPr>
      <w:proofErr w:type="spellStart"/>
      <w:r>
        <w:t>dfdl:textTrimKind</w:t>
      </w:r>
      <w:proofErr w:type="spellEnd"/>
      <w:r>
        <w:t xml:space="preserve"> </w:t>
      </w:r>
    </w:p>
    <w:p w14:paraId="4BD85ADD" w14:textId="77777777" w:rsidR="00A001B9" w:rsidRDefault="009D64FD" w:rsidP="00B117B5">
      <w:pPr>
        <w:numPr>
          <w:ilvl w:val="3"/>
          <w:numId w:val="11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22AB9F" w14:textId="77777777" w:rsidR="00A001B9" w:rsidRDefault="009D64FD" w:rsidP="00B117B5">
      <w:pPr>
        <w:numPr>
          <w:ilvl w:val="3"/>
          <w:numId w:val="111"/>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3B1EDCB6" w14:textId="77777777" w:rsidR="00A001B9" w:rsidRDefault="009D64FD" w:rsidP="00B117B5">
      <w:pPr>
        <w:numPr>
          <w:ilvl w:val="2"/>
          <w:numId w:val="111"/>
        </w:numPr>
        <w:rPr>
          <w:rStyle w:val="Emphasis"/>
        </w:rPr>
      </w:pPr>
      <w:proofErr w:type="spellStart"/>
      <w:r>
        <w:t>dfdl:escapeSchemeRef</w:t>
      </w:r>
      <w:proofErr w:type="spellEnd"/>
    </w:p>
    <w:p w14:paraId="2A0605D0" w14:textId="77777777" w:rsidR="00A001B9" w:rsidRDefault="009D64FD" w:rsidP="00B117B5">
      <w:pPr>
        <w:numPr>
          <w:ilvl w:val="1"/>
          <w:numId w:val="111"/>
        </w:numPr>
        <w:rPr>
          <w:del w:id="11030" w:author="Mike Beckerle" w:date="2019-11-25T14:10:00Z"/>
          <w:rStyle w:val="Emphasis"/>
        </w:rPr>
      </w:pPr>
      <w:del w:id="11031" w:author="Mike Beckerle" w:date="2019-11-25T14:10:00Z">
        <w:r>
          <w:rPr>
            <w:rFonts w:cs="Arial"/>
          </w:rPr>
          <w:delText>dfdl:textBidi</w:delText>
        </w:r>
      </w:del>
    </w:p>
    <w:p w14:paraId="4419D248" w14:textId="77777777" w:rsidR="00A001B9" w:rsidRDefault="009D64FD" w:rsidP="00B117B5">
      <w:pPr>
        <w:numPr>
          <w:ilvl w:val="1"/>
          <w:numId w:val="111"/>
        </w:numPr>
        <w:rPr>
          <w:del w:id="11032" w:author="Mike Beckerle" w:date="2019-11-25T14:08:00Z"/>
          <w:rStyle w:val="Emphasis"/>
        </w:rPr>
      </w:pPr>
      <w:del w:id="11033" w:author="Mike Beckerle" w:date="2019-11-25T14:08:00Z">
        <w:r>
          <w:delText>dfdl:textBidiOrdering</w:delText>
        </w:r>
      </w:del>
    </w:p>
    <w:p w14:paraId="2DA4E634" w14:textId="77777777" w:rsidR="00A001B9" w:rsidRDefault="009D64FD" w:rsidP="00B117B5">
      <w:pPr>
        <w:numPr>
          <w:ilvl w:val="1"/>
          <w:numId w:val="111"/>
        </w:numPr>
        <w:rPr>
          <w:del w:id="11034" w:author="Mike Beckerle" w:date="2019-11-25T14:08:00Z"/>
          <w:rStyle w:val="Emphasis"/>
        </w:rPr>
      </w:pPr>
      <w:del w:id="11035" w:author="Mike Beckerle" w:date="2019-11-25T14:08:00Z">
        <w:r>
          <w:rPr>
            <w:rFonts w:cs="Arial"/>
          </w:rPr>
          <w:delText xml:space="preserve">dfdl:textBidiOrientation </w:delText>
        </w:r>
      </w:del>
    </w:p>
    <w:p w14:paraId="2A202EC3" w14:textId="77777777" w:rsidR="00A001B9" w:rsidRDefault="009D64FD" w:rsidP="00B117B5">
      <w:pPr>
        <w:numPr>
          <w:ilvl w:val="1"/>
          <w:numId w:val="11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2FAEA876" w14:textId="77777777" w:rsidR="00A001B9" w:rsidRDefault="009D64FD" w:rsidP="00B117B5">
      <w:pPr>
        <w:numPr>
          <w:ilvl w:val="2"/>
          <w:numId w:val="111"/>
        </w:numPr>
      </w:pPr>
      <w:proofErr w:type="spellStart"/>
      <w:r>
        <w:t>dfdl:lengthKind</w:t>
      </w:r>
      <w:proofErr w:type="spellEnd"/>
      <w:r>
        <w:t xml:space="preserve"> </w:t>
      </w:r>
    </w:p>
    <w:p w14:paraId="5A81847E" w14:textId="77777777" w:rsidR="00A001B9" w:rsidRDefault="009D64FD" w:rsidP="00B117B5">
      <w:pPr>
        <w:numPr>
          <w:ilvl w:val="3"/>
          <w:numId w:val="111"/>
        </w:numPr>
        <w:rPr>
          <w:rStyle w:val="Emphasis"/>
        </w:rPr>
      </w:pPr>
      <w:r>
        <w:rPr>
          <w:rStyle w:val="Emphasis"/>
        </w:rPr>
        <w:t xml:space="preserve">"implicit" </w:t>
      </w:r>
    </w:p>
    <w:p w14:paraId="35C4B682" w14:textId="77777777" w:rsidR="00A001B9" w:rsidRDefault="009D64FD" w:rsidP="00B117B5">
      <w:pPr>
        <w:numPr>
          <w:ilvl w:val="4"/>
          <w:numId w:val="11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569A5FCF" w14:textId="77777777" w:rsidR="00A001B9" w:rsidRDefault="009D64FD" w:rsidP="00B117B5">
      <w:pPr>
        <w:numPr>
          <w:ilvl w:val="4"/>
          <w:numId w:val="111"/>
        </w:numPr>
      </w:pPr>
      <w:proofErr w:type="spellStart"/>
      <w:r>
        <w:t>dfdl:lengthUnits</w:t>
      </w:r>
      <w:proofErr w:type="spellEnd"/>
      <w:r>
        <w:t xml:space="preserve"> </w:t>
      </w:r>
    </w:p>
    <w:p w14:paraId="7B5A6615" w14:textId="77777777" w:rsidR="00A001B9" w:rsidRDefault="009D64FD" w:rsidP="00B117B5">
      <w:pPr>
        <w:numPr>
          <w:ilvl w:val="3"/>
          <w:numId w:val="111"/>
        </w:numPr>
        <w:rPr>
          <w:rStyle w:val="Emphasis"/>
        </w:rPr>
      </w:pPr>
      <w:r>
        <w:rPr>
          <w:rStyle w:val="Emphasis"/>
        </w:rPr>
        <w:t>"explicit"</w:t>
      </w:r>
    </w:p>
    <w:p w14:paraId="560B2452" w14:textId="77777777" w:rsidR="00A001B9" w:rsidRDefault="009D64FD" w:rsidP="00B117B5">
      <w:pPr>
        <w:numPr>
          <w:ilvl w:val="4"/>
          <w:numId w:val="111"/>
        </w:numPr>
      </w:pPr>
      <w:proofErr w:type="spellStart"/>
      <w:r>
        <w:t>dfdl:length</w:t>
      </w:r>
      <w:proofErr w:type="spellEnd"/>
      <w:r>
        <w:t xml:space="preserve"> </w:t>
      </w:r>
    </w:p>
    <w:p w14:paraId="047D3ED3" w14:textId="77777777" w:rsidR="00A001B9" w:rsidRDefault="009D64FD" w:rsidP="00B117B5">
      <w:pPr>
        <w:numPr>
          <w:ilvl w:val="4"/>
          <w:numId w:val="111"/>
        </w:numPr>
      </w:pPr>
      <w:proofErr w:type="spellStart"/>
      <w:r>
        <w:t>dfdl:lengthUnits</w:t>
      </w:r>
      <w:proofErr w:type="spellEnd"/>
      <w:r>
        <w:t xml:space="preserve"> </w:t>
      </w:r>
    </w:p>
    <w:p w14:paraId="53DFE0BE" w14:textId="77777777" w:rsidR="00A001B9" w:rsidRDefault="009D64FD" w:rsidP="00B117B5">
      <w:pPr>
        <w:numPr>
          <w:ilvl w:val="3"/>
          <w:numId w:val="111"/>
        </w:numPr>
        <w:rPr>
          <w:rStyle w:val="Emphasis"/>
        </w:rPr>
      </w:pPr>
      <w:r>
        <w:rPr>
          <w:rStyle w:val="Emphasis"/>
        </w:rPr>
        <w:t xml:space="preserve">"prefixed" </w:t>
      </w:r>
    </w:p>
    <w:p w14:paraId="4EBDCCC9" w14:textId="77777777" w:rsidR="00A001B9" w:rsidRDefault="009D64FD" w:rsidP="00B117B5">
      <w:pPr>
        <w:numPr>
          <w:ilvl w:val="4"/>
          <w:numId w:val="111"/>
        </w:numPr>
      </w:pPr>
      <w:proofErr w:type="spellStart"/>
      <w:r>
        <w:t>dfdl:prefixLengthType</w:t>
      </w:r>
      <w:proofErr w:type="spellEnd"/>
      <w:r>
        <w:t xml:space="preserve"> </w:t>
      </w:r>
    </w:p>
    <w:p w14:paraId="62662D35" w14:textId="77777777" w:rsidR="00A001B9" w:rsidRDefault="009D64FD" w:rsidP="00B117B5">
      <w:pPr>
        <w:numPr>
          <w:ilvl w:val="4"/>
          <w:numId w:val="111"/>
        </w:numPr>
      </w:pPr>
      <w:proofErr w:type="spellStart"/>
      <w:r>
        <w:t>dfdl:prefixIncludesPrefixLength</w:t>
      </w:r>
      <w:proofErr w:type="spellEnd"/>
      <w:r>
        <w:t xml:space="preserve"> </w:t>
      </w:r>
    </w:p>
    <w:p w14:paraId="04E14391" w14:textId="77777777" w:rsidR="00A001B9" w:rsidRDefault="009D64FD" w:rsidP="00B117B5">
      <w:pPr>
        <w:numPr>
          <w:ilvl w:val="4"/>
          <w:numId w:val="111"/>
        </w:numPr>
      </w:pPr>
      <w:proofErr w:type="spellStart"/>
      <w:r>
        <w:t>dfdl:lengthUnits</w:t>
      </w:r>
      <w:proofErr w:type="spellEnd"/>
      <w:r>
        <w:t xml:space="preserve"> </w:t>
      </w:r>
    </w:p>
    <w:p w14:paraId="50E9C813" w14:textId="77777777" w:rsidR="00A001B9" w:rsidRDefault="009D64FD" w:rsidP="00B117B5">
      <w:pPr>
        <w:numPr>
          <w:ilvl w:val="3"/>
          <w:numId w:val="111"/>
        </w:numPr>
        <w:rPr>
          <w:rStyle w:val="Emphasis"/>
        </w:rPr>
      </w:pPr>
      <w:r>
        <w:rPr>
          <w:rStyle w:val="Emphasis"/>
        </w:rPr>
        <w:t>"delimited", "</w:t>
      </w:r>
      <w:proofErr w:type="spellStart"/>
      <w:r>
        <w:rPr>
          <w:rStyle w:val="Emphasis"/>
        </w:rPr>
        <w:t>endOfParent</w:t>
      </w:r>
      <w:proofErr w:type="spellEnd"/>
      <w:r>
        <w:rPr>
          <w:rStyle w:val="Emphasis"/>
        </w:rPr>
        <w:t xml:space="preserve">" </w:t>
      </w:r>
    </w:p>
    <w:p w14:paraId="33AD55CC" w14:textId="77777777" w:rsidR="00A001B9" w:rsidRDefault="009D64FD" w:rsidP="00B117B5">
      <w:pPr>
        <w:numPr>
          <w:ilvl w:val="4"/>
          <w:numId w:val="111"/>
        </w:numPr>
        <w:rPr>
          <w:rStyle w:val="Emphasis"/>
        </w:rPr>
      </w:pPr>
      <w:r>
        <w:rPr>
          <w:rStyle w:val="Emphasis"/>
        </w:rPr>
        <w:t>None</w:t>
      </w:r>
    </w:p>
    <w:p w14:paraId="1BC1453C" w14:textId="77777777" w:rsidR="00A001B9" w:rsidRDefault="009D64FD" w:rsidP="00B117B5">
      <w:pPr>
        <w:numPr>
          <w:ilvl w:val="1"/>
          <w:numId w:val="111"/>
        </w:numPr>
      </w:pPr>
      <w:proofErr w:type="spellStart"/>
      <w:r>
        <w:t>dfdl:terminator</w:t>
      </w:r>
      <w:proofErr w:type="spellEnd"/>
      <w:r>
        <w:t xml:space="preserve"> </w:t>
      </w:r>
    </w:p>
    <w:p w14:paraId="6089C545" w14:textId="77777777" w:rsidR="00A001B9" w:rsidRDefault="009D64FD" w:rsidP="00B117B5">
      <w:pPr>
        <w:numPr>
          <w:ilvl w:val="2"/>
          <w:numId w:val="11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2061C3EE" w14:textId="77777777" w:rsidR="00A001B9" w:rsidRDefault="009D64FD" w:rsidP="00B117B5">
      <w:pPr>
        <w:numPr>
          <w:ilvl w:val="2"/>
          <w:numId w:val="111"/>
        </w:numPr>
      </w:pPr>
      <w:proofErr w:type="spellStart"/>
      <w:r>
        <w:t>dfdl:emptyValueDelimiterPolicy</w:t>
      </w:r>
      <w:proofErr w:type="spellEnd"/>
      <w:r>
        <w:t xml:space="preserve"> </w:t>
      </w:r>
    </w:p>
    <w:p w14:paraId="61A64F76" w14:textId="77777777" w:rsidR="00A001B9" w:rsidRDefault="009D64FD" w:rsidP="00B117B5">
      <w:pPr>
        <w:numPr>
          <w:ilvl w:val="2"/>
          <w:numId w:val="111"/>
        </w:numPr>
      </w:pPr>
      <w:proofErr w:type="spellStart"/>
      <w:r>
        <w:t>dfdl:documentFinalTerminatorCanBeMissing</w:t>
      </w:r>
      <w:proofErr w:type="spellEnd"/>
      <w:r>
        <w:t xml:space="preserve"> </w:t>
      </w:r>
    </w:p>
    <w:p w14:paraId="44433F14" w14:textId="77777777" w:rsidR="00A001B9" w:rsidRDefault="009D64FD" w:rsidP="00B117B5">
      <w:pPr>
        <w:numPr>
          <w:ilvl w:val="1"/>
          <w:numId w:val="111"/>
        </w:numPr>
      </w:pPr>
      <w:proofErr w:type="spellStart"/>
      <w:r>
        <w:t>dfdl:trailingSkip</w:t>
      </w:r>
      <w:proofErr w:type="spellEnd"/>
    </w:p>
    <w:p w14:paraId="62D7BA9B" w14:textId="77777777" w:rsidR="00A001B9" w:rsidRDefault="009D64FD" w:rsidP="00B117B5">
      <w:pPr>
        <w:numPr>
          <w:ilvl w:val="2"/>
          <w:numId w:val="111"/>
        </w:numPr>
      </w:pPr>
      <w:proofErr w:type="spellStart"/>
      <w:r>
        <w:t>dfdl:alignmentUnits</w:t>
      </w:r>
      <w:proofErr w:type="spellEnd"/>
      <w:r>
        <w:t xml:space="preserve">   </w:t>
      </w:r>
    </w:p>
    <w:p w14:paraId="091EAC12" w14:textId="77777777" w:rsidR="00A001B9" w:rsidRDefault="009D64FD" w:rsidP="00B117B5">
      <w:pPr>
        <w:numPr>
          <w:ilvl w:val="0"/>
          <w:numId w:val="111"/>
        </w:numPr>
        <w:rPr>
          <w:rStyle w:val="Emphasis"/>
        </w:rPr>
      </w:pPr>
      <w:r>
        <w:rPr>
          <w:rStyle w:val="Emphasis"/>
        </w:rPr>
        <w:t xml:space="preserve">Parsing: conversion </w:t>
      </w:r>
    </w:p>
    <w:p w14:paraId="78BBE742" w14:textId="77777777" w:rsidR="00A001B9" w:rsidRDefault="009D64FD" w:rsidP="00B117B5">
      <w:pPr>
        <w:numPr>
          <w:ilvl w:val="1"/>
          <w:numId w:val="111"/>
        </w:numPr>
      </w:pPr>
      <w:r>
        <w:t>XSD type property</w:t>
      </w:r>
    </w:p>
    <w:p w14:paraId="5BA3BC12" w14:textId="77777777" w:rsidR="00A001B9" w:rsidRDefault="009D64FD" w:rsidP="00B117B5">
      <w:pPr>
        <w:numPr>
          <w:ilvl w:val="2"/>
          <w:numId w:val="111"/>
        </w:numPr>
        <w:rPr>
          <w:rStyle w:val="Emphasis"/>
        </w:rPr>
      </w:pPr>
      <w:r>
        <w:rPr>
          <w:rStyle w:val="Emphasis"/>
        </w:rPr>
        <w:t xml:space="preserve">"Number" </w:t>
      </w:r>
    </w:p>
    <w:p w14:paraId="3372EA5D" w14:textId="77777777" w:rsidR="00A001B9" w:rsidRDefault="009D64FD" w:rsidP="00B117B5">
      <w:pPr>
        <w:numPr>
          <w:ilvl w:val="3"/>
          <w:numId w:val="111"/>
        </w:numPr>
      </w:pPr>
      <w:proofErr w:type="spellStart"/>
      <w:r>
        <w:t>dfdl</w:t>
      </w:r>
      <w:proofErr w:type="spellEnd"/>
      <w:r>
        <w:t>:</w:t>
      </w:r>
      <w:r>
        <w:rPr>
          <w:rFonts w:cs="Arial"/>
        </w:rPr>
        <w:t xml:space="preserve"> decimalSigned</w:t>
      </w:r>
    </w:p>
    <w:p w14:paraId="5A95B3DF" w14:textId="77777777" w:rsidR="00A001B9" w:rsidRDefault="009D64FD" w:rsidP="00B117B5">
      <w:pPr>
        <w:numPr>
          <w:ilvl w:val="3"/>
          <w:numId w:val="111"/>
        </w:numPr>
      </w:pPr>
      <w:proofErr w:type="spellStart"/>
      <w:r>
        <w:t>dfdl:representation</w:t>
      </w:r>
      <w:proofErr w:type="spellEnd"/>
      <w:r>
        <w:t xml:space="preserve"> </w:t>
      </w:r>
    </w:p>
    <w:p w14:paraId="3C2253CB" w14:textId="77777777" w:rsidR="00A001B9" w:rsidRDefault="009D64FD" w:rsidP="00B117B5">
      <w:pPr>
        <w:numPr>
          <w:ilvl w:val="4"/>
          <w:numId w:val="111"/>
        </w:numPr>
        <w:rPr>
          <w:rStyle w:val="Emphasis"/>
        </w:rPr>
      </w:pPr>
      <w:r>
        <w:rPr>
          <w:rStyle w:val="Emphasis"/>
        </w:rPr>
        <w:lastRenderedPageBreak/>
        <w:t xml:space="preserve">"text" </w:t>
      </w:r>
    </w:p>
    <w:p w14:paraId="0BF56E2A" w14:textId="77777777" w:rsidR="00A001B9" w:rsidRDefault="009D64FD" w:rsidP="00B117B5">
      <w:pPr>
        <w:numPr>
          <w:ilvl w:val="5"/>
          <w:numId w:val="111"/>
        </w:numPr>
      </w:pPr>
      <w:proofErr w:type="spellStart"/>
      <w:r>
        <w:t>dfdl:textNumberRep</w:t>
      </w:r>
      <w:proofErr w:type="spellEnd"/>
    </w:p>
    <w:p w14:paraId="618FE572" w14:textId="77777777" w:rsidR="00A001B9" w:rsidRDefault="009D64FD" w:rsidP="00B117B5">
      <w:pPr>
        <w:numPr>
          <w:ilvl w:val="6"/>
          <w:numId w:val="111"/>
        </w:numPr>
        <w:rPr>
          <w:rStyle w:val="Emphasis"/>
        </w:rPr>
      </w:pPr>
      <w:r>
        <w:rPr>
          <w:rStyle w:val="Emphasis"/>
        </w:rPr>
        <w:t>"standard"</w:t>
      </w:r>
    </w:p>
    <w:p w14:paraId="68623C59" w14:textId="77777777" w:rsidR="00A001B9" w:rsidRDefault="009D64FD" w:rsidP="00B117B5">
      <w:pPr>
        <w:numPr>
          <w:ilvl w:val="7"/>
          <w:numId w:val="111"/>
        </w:numPr>
      </w:pPr>
      <w:proofErr w:type="spellStart"/>
      <w:r>
        <w:t>dfdl:textNumberPattern</w:t>
      </w:r>
      <w:proofErr w:type="spellEnd"/>
    </w:p>
    <w:p w14:paraId="1BB21ECA" w14:textId="77777777" w:rsidR="00A001B9" w:rsidRDefault="009D64FD" w:rsidP="00B117B5">
      <w:pPr>
        <w:numPr>
          <w:ilvl w:val="7"/>
          <w:numId w:val="111"/>
        </w:numPr>
      </w:pPr>
      <w:proofErr w:type="spellStart"/>
      <w:r>
        <w:t>dfdl:textStandardDecimalSeparator</w:t>
      </w:r>
      <w:proofErr w:type="spellEnd"/>
    </w:p>
    <w:p w14:paraId="1B53F9E9" w14:textId="77777777" w:rsidR="00A001B9" w:rsidRDefault="009D64FD" w:rsidP="00B117B5">
      <w:pPr>
        <w:numPr>
          <w:ilvl w:val="7"/>
          <w:numId w:val="111"/>
        </w:numPr>
      </w:pPr>
      <w:proofErr w:type="spellStart"/>
      <w:r>
        <w:t>dfdl:textStandardGroupingSeparator</w:t>
      </w:r>
      <w:proofErr w:type="spellEnd"/>
    </w:p>
    <w:p w14:paraId="7FA720E7" w14:textId="77777777" w:rsidR="00A001B9" w:rsidRDefault="009D64FD" w:rsidP="00B117B5">
      <w:pPr>
        <w:numPr>
          <w:ilvl w:val="7"/>
          <w:numId w:val="111"/>
        </w:numPr>
      </w:pPr>
      <w:proofErr w:type="spellStart"/>
      <w:r>
        <w:t>dfdl:textStandardExponentRep</w:t>
      </w:r>
      <w:proofErr w:type="spellEnd"/>
    </w:p>
    <w:p w14:paraId="49A64623" w14:textId="77777777" w:rsidR="00A001B9" w:rsidRDefault="009D64FD" w:rsidP="00B117B5">
      <w:pPr>
        <w:numPr>
          <w:ilvl w:val="7"/>
          <w:numId w:val="111"/>
        </w:numPr>
      </w:pPr>
      <w:proofErr w:type="spellStart"/>
      <w:r>
        <w:t>dfdl:textNumberCheckPolicy</w:t>
      </w:r>
      <w:proofErr w:type="spellEnd"/>
    </w:p>
    <w:p w14:paraId="0ADD8F40" w14:textId="77777777" w:rsidR="00A001B9" w:rsidRDefault="009D64FD" w:rsidP="00B117B5">
      <w:pPr>
        <w:numPr>
          <w:ilvl w:val="7"/>
          <w:numId w:val="111"/>
        </w:numPr>
      </w:pPr>
      <w:proofErr w:type="spellStart"/>
      <w:r>
        <w:t>dfdl:textStandardInfinityRep</w:t>
      </w:r>
      <w:proofErr w:type="spellEnd"/>
    </w:p>
    <w:p w14:paraId="70CD3841" w14:textId="77777777" w:rsidR="00A001B9" w:rsidRDefault="009D64FD" w:rsidP="00B117B5">
      <w:pPr>
        <w:numPr>
          <w:ilvl w:val="7"/>
          <w:numId w:val="111"/>
        </w:numPr>
      </w:pPr>
      <w:proofErr w:type="spellStart"/>
      <w:r>
        <w:t>dfdl:textStandardNaNRep</w:t>
      </w:r>
      <w:proofErr w:type="spellEnd"/>
    </w:p>
    <w:p w14:paraId="0BF403B0" w14:textId="77777777" w:rsidR="00A001B9" w:rsidRDefault="009D64FD" w:rsidP="00B117B5">
      <w:pPr>
        <w:numPr>
          <w:ilvl w:val="7"/>
          <w:numId w:val="111"/>
        </w:numPr>
      </w:pPr>
      <w:proofErr w:type="spellStart"/>
      <w:r>
        <w:t>dfdl:textNumberRounding</w:t>
      </w:r>
      <w:proofErr w:type="spellEnd"/>
    </w:p>
    <w:p w14:paraId="2B3E23F9" w14:textId="77777777" w:rsidR="00A001B9" w:rsidRDefault="009D64FD" w:rsidP="00B117B5">
      <w:pPr>
        <w:numPr>
          <w:ilvl w:val="8"/>
          <w:numId w:val="111"/>
        </w:numPr>
        <w:rPr>
          <w:rStyle w:val="Emphasis"/>
        </w:rPr>
      </w:pPr>
      <w:r>
        <w:rPr>
          <w:rStyle w:val="Emphasis"/>
        </w:rPr>
        <w:t>"explicit"</w:t>
      </w:r>
    </w:p>
    <w:p w14:paraId="09F6C14E" w14:textId="77777777" w:rsidR="00A001B9" w:rsidRDefault="009D64FD" w:rsidP="00B117B5">
      <w:pPr>
        <w:numPr>
          <w:ilvl w:val="8"/>
          <w:numId w:val="111"/>
        </w:numPr>
      </w:pPr>
      <w:commentRangeStart w:id="11036"/>
      <w:proofErr w:type="spellStart"/>
      <w:r>
        <w:t>dfdl:textNumberRoundingMode</w:t>
      </w:r>
      <w:proofErr w:type="spellEnd"/>
    </w:p>
    <w:p w14:paraId="5A628981" w14:textId="77777777" w:rsidR="00A001B9" w:rsidRDefault="009D64FD" w:rsidP="00B117B5">
      <w:pPr>
        <w:numPr>
          <w:ilvl w:val="8"/>
          <w:numId w:val="111"/>
        </w:numPr>
      </w:pPr>
      <w:proofErr w:type="spellStart"/>
      <w:r>
        <w:t>dfdl:textNumberRoundingIncrement</w:t>
      </w:r>
      <w:commentRangeEnd w:id="11036"/>
      <w:proofErr w:type="spellEnd"/>
      <w:r>
        <w:rPr>
          <w:rStyle w:val="CommentReference"/>
        </w:rPr>
        <w:commentReference w:id="11036"/>
      </w:r>
    </w:p>
    <w:p w14:paraId="1141EE3C" w14:textId="77777777" w:rsidR="00A001B9" w:rsidRDefault="009D64FD" w:rsidP="00B117B5">
      <w:pPr>
        <w:numPr>
          <w:ilvl w:val="7"/>
          <w:numId w:val="111"/>
        </w:numPr>
      </w:pPr>
      <w:proofErr w:type="spellStart"/>
      <w:r>
        <w:t>dfdl:textStandardZeroRep</w:t>
      </w:r>
      <w:proofErr w:type="spellEnd"/>
    </w:p>
    <w:p w14:paraId="295D3B81" w14:textId="77777777" w:rsidR="00A001B9" w:rsidRDefault="009D64FD" w:rsidP="00B117B5">
      <w:pPr>
        <w:numPr>
          <w:ilvl w:val="7"/>
          <w:numId w:val="111"/>
        </w:numPr>
      </w:pPr>
      <w:proofErr w:type="spellStart"/>
      <w:r>
        <w:t>dfdl:textStandardBase</w:t>
      </w:r>
      <w:proofErr w:type="spellEnd"/>
    </w:p>
    <w:p w14:paraId="78C0972E" w14:textId="77777777" w:rsidR="00A001B9" w:rsidRDefault="009D64FD" w:rsidP="00B117B5">
      <w:pPr>
        <w:numPr>
          <w:ilvl w:val="6"/>
          <w:numId w:val="111"/>
        </w:numPr>
        <w:rPr>
          <w:rStyle w:val="Emphasis"/>
        </w:rPr>
      </w:pPr>
      <w:r>
        <w:rPr>
          <w:rStyle w:val="Emphasis"/>
        </w:rPr>
        <w:t>"zoned"</w:t>
      </w:r>
    </w:p>
    <w:p w14:paraId="0F74BF51" w14:textId="77777777" w:rsidR="00A001B9" w:rsidRDefault="009D64FD" w:rsidP="00B117B5">
      <w:pPr>
        <w:numPr>
          <w:ilvl w:val="7"/>
          <w:numId w:val="111"/>
        </w:numPr>
      </w:pPr>
      <w:proofErr w:type="spellStart"/>
      <w:r>
        <w:rPr>
          <w:rStyle w:val="Emphasis"/>
        </w:rPr>
        <w:t>d</w:t>
      </w:r>
      <w:r>
        <w:t>fdl:textNumberPattern</w:t>
      </w:r>
      <w:proofErr w:type="spellEnd"/>
    </w:p>
    <w:p w14:paraId="0CDC46CB" w14:textId="77777777" w:rsidR="00A001B9" w:rsidRDefault="009D64FD" w:rsidP="00B117B5">
      <w:pPr>
        <w:numPr>
          <w:ilvl w:val="7"/>
          <w:numId w:val="111"/>
        </w:numPr>
        <w:rPr>
          <w:rFonts w:cs="Arial"/>
        </w:rPr>
      </w:pPr>
      <w:proofErr w:type="spellStart"/>
      <w:r>
        <w:rPr>
          <w:rFonts w:cs="Arial"/>
        </w:rPr>
        <w:t>dfdl:textNumberCheckPolicy</w:t>
      </w:r>
      <w:proofErr w:type="spellEnd"/>
    </w:p>
    <w:p w14:paraId="79948E58" w14:textId="77777777" w:rsidR="00A001B9" w:rsidRDefault="009D64FD" w:rsidP="00B117B5">
      <w:pPr>
        <w:numPr>
          <w:ilvl w:val="7"/>
          <w:numId w:val="111"/>
        </w:numPr>
        <w:rPr>
          <w:rFonts w:cs="Arial"/>
        </w:rPr>
      </w:pPr>
      <w:proofErr w:type="spellStart"/>
      <w:r>
        <w:rPr>
          <w:rFonts w:cs="Arial"/>
        </w:rPr>
        <w:t>dfdl:textNumberRounding</w:t>
      </w:r>
      <w:proofErr w:type="spellEnd"/>
    </w:p>
    <w:p w14:paraId="5325B370" w14:textId="77777777" w:rsidR="00A001B9" w:rsidRDefault="009D64FD" w:rsidP="00B117B5">
      <w:pPr>
        <w:numPr>
          <w:ilvl w:val="8"/>
          <w:numId w:val="111"/>
        </w:numPr>
        <w:rPr>
          <w:rStyle w:val="Emphasis"/>
        </w:rPr>
      </w:pPr>
      <w:r>
        <w:rPr>
          <w:rStyle w:val="Emphasis"/>
        </w:rPr>
        <w:t>"explicit"</w:t>
      </w:r>
    </w:p>
    <w:p w14:paraId="6861B80F" w14:textId="77777777" w:rsidR="00A001B9" w:rsidRDefault="009D64FD" w:rsidP="00B117B5">
      <w:pPr>
        <w:numPr>
          <w:ilvl w:val="8"/>
          <w:numId w:val="111"/>
        </w:numPr>
        <w:rPr>
          <w:rFonts w:cs="Arial"/>
        </w:rPr>
      </w:pPr>
      <w:commentRangeStart w:id="11037"/>
      <w:proofErr w:type="spellStart"/>
      <w:r>
        <w:rPr>
          <w:rFonts w:cs="Arial"/>
        </w:rPr>
        <w:t>dfdl:textNumberRoundingMode</w:t>
      </w:r>
      <w:proofErr w:type="spellEnd"/>
    </w:p>
    <w:p w14:paraId="07DF18A1" w14:textId="77777777" w:rsidR="00A001B9" w:rsidRDefault="009D64FD" w:rsidP="00B117B5">
      <w:pPr>
        <w:numPr>
          <w:ilvl w:val="8"/>
          <w:numId w:val="111"/>
        </w:numPr>
        <w:rPr>
          <w:rFonts w:cs="Arial"/>
        </w:rPr>
      </w:pPr>
      <w:proofErr w:type="spellStart"/>
      <w:r>
        <w:rPr>
          <w:rFonts w:cs="Arial"/>
        </w:rPr>
        <w:t>dfdl:textNumberRoundingIncrement</w:t>
      </w:r>
      <w:commentRangeEnd w:id="11037"/>
      <w:proofErr w:type="spellEnd"/>
      <w:r>
        <w:rPr>
          <w:rStyle w:val="CommentReference"/>
        </w:rPr>
        <w:commentReference w:id="11037"/>
      </w:r>
    </w:p>
    <w:p w14:paraId="14C091A9" w14:textId="77777777" w:rsidR="00A001B9" w:rsidRDefault="009D64FD" w:rsidP="00B117B5">
      <w:pPr>
        <w:numPr>
          <w:ilvl w:val="7"/>
          <w:numId w:val="111"/>
        </w:numPr>
        <w:rPr>
          <w:rStyle w:val="Emphasis"/>
        </w:rPr>
      </w:pPr>
      <w:proofErr w:type="spellStart"/>
      <w:r>
        <w:rPr>
          <w:rFonts w:cs="Arial"/>
        </w:rPr>
        <w:t>dfdl:textZonedSignStyle</w:t>
      </w:r>
      <w:proofErr w:type="spellEnd"/>
    </w:p>
    <w:p w14:paraId="3AA0CA93" w14:textId="77777777" w:rsidR="00A001B9" w:rsidRDefault="009D64FD" w:rsidP="00B117B5">
      <w:pPr>
        <w:numPr>
          <w:ilvl w:val="4"/>
          <w:numId w:val="111"/>
        </w:numPr>
      </w:pPr>
      <w:r>
        <w:rPr>
          <w:rStyle w:val="Emphasis"/>
        </w:rPr>
        <w:t>"binary"</w:t>
      </w:r>
      <w:r>
        <w:t xml:space="preserve"> </w:t>
      </w:r>
    </w:p>
    <w:p w14:paraId="45883C7F" w14:textId="77777777" w:rsidR="00A001B9" w:rsidRDefault="009D64FD" w:rsidP="00B117B5">
      <w:pPr>
        <w:numPr>
          <w:ilvl w:val="5"/>
          <w:numId w:val="111"/>
        </w:numPr>
      </w:pPr>
      <w:proofErr w:type="spellStart"/>
      <w:r>
        <w:t>dfdl:byteOrder</w:t>
      </w:r>
      <w:proofErr w:type="spellEnd"/>
    </w:p>
    <w:p w14:paraId="1685BED6" w14:textId="77777777" w:rsidR="00A001B9" w:rsidRDefault="009D64FD" w:rsidP="00B117B5">
      <w:pPr>
        <w:numPr>
          <w:ilvl w:val="5"/>
          <w:numId w:val="111"/>
        </w:numPr>
        <w:rPr>
          <w:rStyle w:val="Emphasis"/>
        </w:rPr>
      </w:pPr>
      <w:proofErr w:type="spellStart"/>
      <w:r>
        <w:rPr>
          <w:rStyle w:val="Emphasis"/>
        </w:rPr>
        <w:t>xs:decimal</w:t>
      </w:r>
      <w:proofErr w:type="spellEnd"/>
      <w:r>
        <w:rPr>
          <w:rStyle w:val="Emphasis"/>
        </w:rPr>
        <w:t xml:space="preserve"> and restrictions</w:t>
      </w:r>
    </w:p>
    <w:p w14:paraId="23F6E465" w14:textId="77777777" w:rsidR="00A001B9" w:rsidRDefault="009D64FD" w:rsidP="00B117B5">
      <w:pPr>
        <w:numPr>
          <w:ilvl w:val="6"/>
          <w:numId w:val="111"/>
        </w:numPr>
      </w:pPr>
      <w:proofErr w:type="spellStart"/>
      <w:r>
        <w:t>dfdl:binaryNumberRep</w:t>
      </w:r>
      <w:proofErr w:type="spellEnd"/>
    </w:p>
    <w:p w14:paraId="51A4C990" w14:textId="77777777" w:rsidR="00A001B9" w:rsidRDefault="009D64FD" w:rsidP="00B117B5">
      <w:pPr>
        <w:numPr>
          <w:ilvl w:val="7"/>
          <w:numId w:val="111"/>
        </w:numPr>
        <w:rPr>
          <w:rStyle w:val="Emphasis"/>
        </w:rPr>
      </w:pPr>
      <w:r>
        <w:rPr>
          <w:rStyle w:val="Emphasis"/>
        </w:rPr>
        <w:t>"packed"</w:t>
      </w:r>
    </w:p>
    <w:p w14:paraId="39D56F1B" w14:textId="77777777" w:rsidR="00A001B9" w:rsidRDefault="009D64FD" w:rsidP="00B117B5">
      <w:pPr>
        <w:numPr>
          <w:ilvl w:val="8"/>
          <w:numId w:val="111"/>
        </w:numPr>
      </w:pPr>
      <w:proofErr w:type="spellStart"/>
      <w:r>
        <w:t>dfdl:binaryPackedSignCodes</w:t>
      </w:r>
      <w:proofErr w:type="spellEnd"/>
    </w:p>
    <w:p w14:paraId="4C1437D3" w14:textId="77777777" w:rsidR="00A001B9" w:rsidRDefault="009D64FD" w:rsidP="00B117B5">
      <w:pPr>
        <w:numPr>
          <w:ilvl w:val="8"/>
          <w:numId w:val="111"/>
        </w:numPr>
      </w:pPr>
      <w:proofErr w:type="spellStart"/>
      <w:r>
        <w:t>dfdl:binaryDecimalVirtualPoint</w:t>
      </w:r>
      <w:proofErr w:type="spellEnd"/>
    </w:p>
    <w:p w14:paraId="3EAE6B66" w14:textId="77777777" w:rsidR="00A001B9" w:rsidRDefault="009D64FD" w:rsidP="00B117B5">
      <w:pPr>
        <w:numPr>
          <w:ilvl w:val="8"/>
          <w:numId w:val="111"/>
        </w:numPr>
      </w:pPr>
      <w:proofErr w:type="spellStart"/>
      <w:r>
        <w:t>dfdl:binaryNumberCheckPolicy</w:t>
      </w:r>
      <w:proofErr w:type="spellEnd"/>
    </w:p>
    <w:p w14:paraId="445B086A" w14:textId="77777777" w:rsidR="00A001B9" w:rsidRDefault="009D64FD" w:rsidP="00B117B5">
      <w:pPr>
        <w:numPr>
          <w:ilvl w:val="7"/>
          <w:numId w:val="111"/>
        </w:numPr>
        <w:rPr>
          <w:rStyle w:val="Emphasis"/>
        </w:rPr>
      </w:pPr>
      <w:r>
        <w:rPr>
          <w:rStyle w:val="Emphasis"/>
        </w:rPr>
        <w:t>"</w:t>
      </w:r>
      <w:proofErr w:type="spellStart"/>
      <w:r>
        <w:rPr>
          <w:rStyle w:val="Emphasis"/>
        </w:rPr>
        <w:t>bcd</w:t>
      </w:r>
      <w:proofErr w:type="spellEnd"/>
      <w:r>
        <w:rPr>
          <w:rStyle w:val="Emphasis"/>
        </w:rPr>
        <w:t>", "ibm4690Packed"</w:t>
      </w:r>
    </w:p>
    <w:p w14:paraId="735E949C" w14:textId="77777777" w:rsidR="00A001B9" w:rsidRDefault="009D64FD" w:rsidP="00B117B5">
      <w:pPr>
        <w:numPr>
          <w:ilvl w:val="8"/>
          <w:numId w:val="111"/>
        </w:numPr>
        <w:rPr>
          <w:rStyle w:val="Emphasis"/>
        </w:rPr>
      </w:pPr>
      <w:proofErr w:type="spellStart"/>
      <w:r>
        <w:t>dfdl:binaryDecimalVirtualPoint</w:t>
      </w:r>
      <w:proofErr w:type="spellEnd"/>
    </w:p>
    <w:p w14:paraId="0E78172A" w14:textId="77777777" w:rsidR="00A001B9" w:rsidRDefault="009D64FD" w:rsidP="00B117B5">
      <w:pPr>
        <w:numPr>
          <w:ilvl w:val="8"/>
          <w:numId w:val="111"/>
        </w:numPr>
        <w:rPr>
          <w:rStyle w:val="Emphasis"/>
        </w:rPr>
      </w:pPr>
      <w:proofErr w:type="spellStart"/>
      <w:r>
        <w:t>dfdl:binaryNumberCheckPolicy</w:t>
      </w:r>
      <w:proofErr w:type="spellEnd"/>
    </w:p>
    <w:p w14:paraId="301D6EB7" w14:textId="77777777" w:rsidR="00A001B9" w:rsidRDefault="009D64FD" w:rsidP="00B117B5">
      <w:pPr>
        <w:numPr>
          <w:ilvl w:val="7"/>
          <w:numId w:val="111"/>
        </w:numPr>
        <w:rPr>
          <w:rStyle w:val="Emphasis"/>
        </w:rPr>
      </w:pPr>
      <w:r>
        <w:rPr>
          <w:rStyle w:val="Emphasis"/>
        </w:rPr>
        <w:lastRenderedPageBreak/>
        <w:t>"binary"</w:t>
      </w:r>
    </w:p>
    <w:p w14:paraId="742D2EC1" w14:textId="77777777" w:rsidR="00A001B9" w:rsidRDefault="009D64FD" w:rsidP="00B117B5">
      <w:pPr>
        <w:numPr>
          <w:ilvl w:val="8"/>
          <w:numId w:val="111"/>
        </w:numPr>
        <w:rPr>
          <w:rStyle w:val="Emphasis"/>
        </w:rPr>
      </w:pPr>
      <w:proofErr w:type="spellStart"/>
      <w:r>
        <w:t>dfdl:binaryDecimalVirtualPoint</w:t>
      </w:r>
      <w:proofErr w:type="spellEnd"/>
    </w:p>
    <w:p w14:paraId="04679EDF" w14:textId="77777777" w:rsidR="00A001B9" w:rsidRDefault="009D64FD" w:rsidP="00B117B5">
      <w:pPr>
        <w:numPr>
          <w:ilvl w:val="5"/>
          <w:numId w:val="11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6469520" w14:textId="77777777" w:rsidR="00A001B9" w:rsidRDefault="009D64FD" w:rsidP="00B117B5">
      <w:pPr>
        <w:numPr>
          <w:ilvl w:val="6"/>
          <w:numId w:val="111"/>
        </w:numPr>
      </w:pPr>
      <w:proofErr w:type="spellStart"/>
      <w:r>
        <w:t>dfdl:binaryFloatRep</w:t>
      </w:r>
      <w:proofErr w:type="spellEnd"/>
      <w:r>
        <w:t xml:space="preserve"> </w:t>
      </w:r>
    </w:p>
    <w:p w14:paraId="2CD3A460" w14:textId="77777777" w:rsidR="00A001B9" w:rsidRDefault="009D64FD" w:rsidP="00B117B5">
      <w:pPr>
        <w:numPr>
          <w:ilvl w:val="2"/>
          <w:numId w:val="111"/>
        </w:numPr>
        <w:rPr>
          <w:rStyle w:val="Emphasis"/>
        </w:rPr>
      </w:pPr>
      <w:r>
        <w:rPr>
          <w:rStyle w:val="Emphasis"/>
        </w:rPr>
        <w:t xml:space="preserve">"String" </w:t>
      </w:r>
    </w:p>
    <w:p w14:paraId="4E55AFBF" w14:textId="77777777" w:rsidR="00A001B9" w:rsidRDefault="009D64FD" w:rsidP="00B117B5">
      <w:pPr>
        <w:numPr>
          <w:ilvl w:val="2"/>
          <w:numId w:val="111"/>
        </w:numPr>
        <w:rPr>
          <w:rStyle w:val="Emphasis"/>
        </w:rPr>
      </w:pPr>
      <w:r>
        <w:rPr>
          <w:rStyle w:val="Emphasis"/>
        </w:rPr>
        <w:t xml:space="preserve">"Calendar" </w:t>
      </w:r>
    </w:p>
    <w:p w14:paraId="4844070E" w14:textId="77777777" w:rsidR="00A001B9" w:rsidRDefault="009D64FD" w:rsidP="00B117B5">
      <w:pPr>
        <w:numPr>
          <w:ilvl w:val="3"/>
          <w:numId w:val="111"/>
        </w:numPr>
      </w:pPr>
      <w:proofErr w:type="spellStart"/>
      <w:r>
        <w:t>dfdl:representation</w:t>
      </w:r>
      <w:proofErr w:type="spellEnd"/>
      <w:r>
        <w:t xml:space="preserve"> </w:t>
      </w:r>
    </w:p>
    <w:p w14:paraId="74CF87AA" w14:textId="77777777" w:rsidR="00A001B9" w:rsidRDefault="009D64FD" w:rsidP="00B117B5">
      <w:pPr>
        <w:numPr>
          <w:ilvl w:val="4"/>
          <w:numId w:val="111"/>
        </w:numPr>
        <w:rPr>
          <w:rStyle w:val="Emphasis"/>
        </w:rPr>
      </w:pPr>
      <w:r>
        <w:rPr>
          <w:rStyle w:val="Emphasis"/>
        </w:rPr>
        <w:t xml:space="preserve">"text" </w:t>
      </w:r>
    </w:p>
    <w:p w14:paraId="58946DF5" w14:textId="77777777" w:rsidR="00A001B9" w:rsidRDefault="009D64FD" w:rsidP="00B117B5">
      <w:pPr>
        <w:numPr>
          <w:ilvl w:val="5"/>
          <w:numId w:val="111"/>
        </w:numPr>
      </w:pPr>
      <w:proofErr w:type="spellStart"/>
      <w:r>
        <w:t>dfdl:calendarPatternKind</w:t>
      </w:r>
      <w:proofErr w:type="spellEnd"/>
      <w:r>
        <w:t xml:space="preserve"> </w:t>
      </w:r>
    </w:p>
    <w:p w14:paraId="514B2ABE" w14:textId="77777777" w:rsidR="00A001B9" w:rsidRDefault="009D64FD" w:rsidP="00B117B5">
      <w:pPr>
        <w:numPr>
          <w:ilvl w:val="6"/>
          <w:numId w:val="111"/>
        </w:numPr>
      </w:pPr>
      <w:r>
        <w:t>"</w:t>
      </w:r>
      <w:r>
        <w:rPr>
          <w:rStyle w:val="Emphasis"/>
        </w:rPr>
        <w:t>explicit</w:t>
      </w:r>
      <w:r>
        <w:t>"</w:t>
      </w:r>
    </w:p>
    <w:p w14:paraId="4BB39397" w14:textId="77777777" w:rsidR="00A001B9" w:rsidRDefault="009D64FD" w:rsidP="00B117B5">
      <w:pPr>
        <w:numPr>
          <w:ilvl w:val="7"/>
          <w:numId w:val="111"/>
        </w:numPr>
      </w:pPr>
      <w:proofErr w:type="spellStart"/>
      <w:r>
        <w:t>dfdl:calendarPattern</w:t>
      </w:r>
      <w:proofErr w:type="spellEnd"/>
    </w:p>
    <w:p w14:paraId="4331D628" w14:textId="77777777" w:rsidR="00A001B9" w:rsidRDefault="009D64FD" w:rsidP="00B117B5">
      <w:pPr>
        <w:numPr>
          <w:ilvl w:val="5"/>
          <w:numId w:val="111"/>
        </w:numPr>
      </w:pPr>
      <w:proofErr w:type="spellStart"/>
      <w:r>
        <w:t>dfdl:calendarCheckPolicy</w:t>
      </w:r>
      <w:proofErr w:type="spellEnd"/>
    </w:p>
    <w:p w14:paraId="69F18F40" w14:textId="77777777" w:rsidR="00A001B9" w:rsidRDefault="009D64FD" w:rsidP="00B117B5">
      <w:pPr>
        <w:numPr>
          <w:ilvl w:val="5"/>
          <w:numId w:val="111"/>
        </w:numPr>
      </w:pPr>
      <w:proofErr w:type="spellStart"/>
      <w:r>
        <w:t>dfdl:calendarTimeZone</w:t>
      </w:r>
      <w:proofErr w:type="spellEnd"/>
    </w:p>
    <w:p w14:paraId="73117877" w14:textId="77777777" w:rsidR="00A001B9" w:rsidRDefault="009D64FD" w:rsidP="00B117B5">
      <w:pPr>
        <w:numPr>
          <w:ilvl w:val="5"/>
          <w:numId w:val="111"/>
        </w:numPr>
      </w:pPr>
      <w:proofErr w:type="spellStart"/>
      <w:r>
        <w:t>dfdl:calendarObserveDST</w:t>
      </w:r>
      <w:proofErr w:type="spellEnd"/>
    </w:p>
    <w:p w14:paraId="004774DB" w14:textId="77777777" w:rsidR="00A001B9" w:rsidRDefault="009D64FD" w:rsidP="00B117B5">
      <w:pPr>
        <w:numPr>
          <w:ilvl w:val="5"/>
          <w:numId w:val="111"/>
        </w:numPr>
      </w:pPr>
      <w:proofErr w:type="spellStart"/>
      <w:r>
        <w:t>dfdl:calendarFirstDayOfWeek</w:t>
      </w:r>
      <w:proofErr w:type="spellEnd"/>
    </w:p>
    <w:p w14:paraId="505AA058" w14:textId="77777777" w:rsidR="00A001B9" w:rsidRDefault="009D64FD" w:rsidP="00B117B5">
      <w:pPr>
        <w:numPr>
          <w:ilvl w:val="5"/>
          <w:numId w:val="111"/>
        </w:numPr>
      </w:pPr>
      <w:proofErr w:type="spellStart"/>
      <w:r>
        <w:t>dfdl:calendarDaysInFirstWeek</w:t>
      </w:r>
      <w:proofErr w:type="spellEnd"/>
    </w:p>
    <w:p w14:paraId="3FC61EF2" w14:textId="77777777" w:rsidR="00A001B9" w:rsidRDefault="009D64FD" w:rsidP="00B117B5">
      <w:pPr>
        <w:numPr>
          <w:ilvl w:val="5"/>
          <w:numId w:val="111"/>
        </w:numPr>
      </w:pPr>
      <w:proofErr w:type="spellStart"/>
      <w:r>
        <w:t>dfdl:calendarCenturyStart</w:t>
      </w:r>
      <w:proofErr w:type="spellEnd"/>
    </w:p>
    <w:p w14:paraId="2E9DFD03" w14:textId="77777777" w:rsidR="00A001B9" w:rsidRDefault="009D64FD" w:rsidP="00B117B5">
      <w:pPr>
        <w:numPr>
          <w:ilvl w:val="5"/>
          <w:numId w:val="111"/>
        </w:numPr>
      </w:pPr>
      <w:proofErr w:type="spellStart"/>
      <w:r>
        <w:t>dfdl:calendarLanguage</w:t>
      </w:r>
      <w:proofErr w:type="spellEnd"/>
    </w:p>
    <w:p w14:paraId="7E00206C" w14:textId="77777777" w:rsidR="00A001B9" w:rsidRDefault="009D64FD" w:rsidP="00B117B5">
      <w:pPr>
        <w:numPr>
          <w:ilvl w:val="4"/>
          <w:numId w:val="111"/>
        </w:numPr>
        <w:rPr>
          <w:rStyle w:val="Emphasis"/>
        </w:rPr>
      </w:pPr>
      <w:r>
        <w:rPr>
          <w:rStyle w:val="Emphasis"/>
        </w:rPr>
        <w:t xml:space="preserve">"binary" </w:t>
      </w:r>
    </w:p>
    <w:p w14:paraId="65E8C23F" w14:textId="77777777" w:rsidR="00A001B9" w:rsidRDefault="009D64FD" w:rsidP="00B117B5">
      <w:pPr>
        <w:numPr>
          <w:ilvl w:val="5"/>
          <w:numId w:val="111"/>
        </w:numPr>
      </w:pPr>
      <w:proofErr w:type="spellStart"/>
      <w:r>
        <w:t>dfdl:byteOrder</w:t>
      </w:r>
      <w:proofErr w:type="spellEnd"/>
    </w:p>
    <w:p w14:paraId="2D70E432" w14:textId="77777777" w:rsidR="00A001B9" w:rsidRDefault="009D64FD" w:rsidP="00B117B5">
      <w:pPr>
        <w:numPr>
          <w:ilvl w:val="5"/>
          <w:numId w:val="111"/>
        </w:numPr>
      </w:pPr>
      <w:proofErr w:type="spellStart"/>
      <w:r>
        <w:t>dfdl:binaryCalendarRep</w:t>
      </w:r>
      <w:proofErr w:type="spellEnd"/>
    </w:p>
    <w:p w14:paraId="5EEF2EEC" w14:textId="77777777" w:rsidR="00A001B9" w:rsidRDefault="009D64FD" w:rsidP="00B117B5">
      <w:pPr>
        <w:numPr>
          <w:ilvl w:val="6"/>
          <w:numId w:val="111"/>
        </w:numPr>
        <w:rPr>
          <w:rStyle w:val="Emphasis"/>
        </w:rPr>
      </w:pPr>
      <w:r>
        <w:rPr>
          <w:rStyle w:val="Emphasis"/>
        </w:rPr>
        <w:t>"packed"</w:t>
      </w:r>
    </w:p>
    <w:p w14:paraId="18E80EFE" w14:textId="77777777" w:rsidR="00A001B9" w:rsidRDefault="009D64FD" w:rsidP="00B117B5">
      <w:pPr>
        <w:numPr>
          <w:ilvl w:val="7"/>
          <w:numId w:val="111"/>
        </w:numPr>
      </w:pPr>
      <w:proofErr w:type="spellStart"/>
      <w:r>
        <w:t>dfdl:packedDecimalSignCodes</w:t>
      </w:r>
      <w:proofErr w:type="spellEnd"/>
    </w:p>
    <w:p w14:paraId="1993F866" w14:textId="77777777" w:rsidR="00A001B9" w:rsidRDefault="009D64FD" w:rsidP="00B117B5">
      <w:pPr>
        <w:numPr>
          <w:ilvl w:val="7"/>
          <w:numId w:val="111"/>
        </w:numPr>
      </w:pPr>
      <w:proofErr w:type="spellStart"/>
      <w:r>
        <w:t>dfdl:binaryNumberCheckPolicy</w:t>
      </w:r>
      <w:proofErr w:type="spellEnd"/>
    </w:p>
    <w:p w14:paraId="5CAD1787" w14:textId="77777777" w:rsidR="00A001B9" w:rsidRDefault="009D64FD" w:rsidP="00B117B5">
      <w:pPr>
        <w:numPr>
          <w:ilvl w:val="7"/>
          <w:numId w:val="111"/>
        </w:numPr>
      </w:pPr>
      <w:proofErr w:type="spellStart"/>
      <w:r>
        <w:t>dfdl:calendarPatternKind</w:t>
      </w:r>
      <w:proofErr w:type="spellEnd"/>
    </w:p>
    <w:p w14:paraId="776C71E7" w14:textId="77777777" w:rsidR="00A001B9" w:rsidRDefault="009D64FD" w:rsidP="00B117B5">
      <w:pPr>
        <w:numPr>
          <w:ilvl w:val="8"/>
          <w:numId w:val="111"/>
        </w:numPr>
      </w:pPr>
      <w:r>
        <w:t>"</w:t>
      </w:r>
      <w:r>
        <w:rPr>
          <w:rStyle w:val="Emphasis"/>
        </w:rPr>
        <w:t>explicit</w:t>
      </w:r>
      <w:r>
        <w:t>"</w:t>
      </w:r>
    </w:p>
    <w:p w14:paraId="165A9F49" w14:textId="77777777" w:rsidR="00A001B9" w:rsidRDefault="009D64FD" w:rsidP="00B117B5">
      <w:pPr>
        <w:numPr>
          <w:ilvl w:val="8"/>
          <w:numId w:val="112"/>
        </w:numPr>
      </w:pPr>
      <w:proofErr w:type="spellStart"/>
      <w:r>
        <w:t>dfdl:calendarPattern</w:t>
      </w:r>
      <w:proofErr w:type="spellEnd"/>
    </w:p>
    <w:p w14:paraId="2D9D6A72" w14:textId="77777777" w:rsidR="00A001B9" w:rsidRDefault="009D64FD" w:rsidP="00B117B5">
      <w:pPr>
        <w:numPr>
          <w:ilvl w:val="7"/>
          <w:numId w:val="112"/>
        </w:numPr>
      </w:pPr>
      <w:proofErr w:type="spellStart"/>
      <w:r>
        <w:t>dfdl:calendarCheckPolicy</w:t>
      </w:r>
      <w:proofErr w:type="spellEnd"/>
    </w:p>
    <w:p w14:paraId="0B09505D" w14:textId="77777777" w:rsidR="00A001B9" w:rsidRDefault="009D64FD" w:rsidP="00B117B5">
      <w:pPr>
        <w:numPr>
          <w:ilvl w:val="7"/>
          <w:numId w:val="112"/>
        </w:numPr>
      </w:pPr>
      <w:proofErr w:type="spellStart"/>
      <w:r>
        <w:t>dfdl:calendarTimeZone</w:t>
      </w:r>
      <w:proofErr w:type="spellEnd"/>
    </w:p>
    <w:p w14:paraId="7F5CB50E" w14:textId="77777777" w:rsidR="00A001B9" w:rsidRDefault="009D64FD" w:rsidP="00B117B5">
      <w:pPr>
        <w:numPr>
          <w:ilvl w:val="7"/>
          <w:numId w:val="112"/>
        </w:numPr>
      </w:pPr>
      <w:proofErr w:type="spellStart"/>
      <w:r>
        <w:t>dfdl:calendarObserveDST</w:t>
      </w:r>
      <w:proofErr w:type="spellEnd"/>
    </w:p>
    <w:p w14:paraId="229ADFE9" w14:textId="77777777" w:rsidR="00A001B9" w:rsidRDefault="009D64FD" w:rsidP="00B117B5">
      <w:pPr>
        <w:numPr>
          <w:ilvl w:val="7"/>
          <w:numId w:val="112"/>
        </w:numPr>
      </w:pPr>
      <w:proofErr w:type="spellStart"/>
      <w:r>
        <w:t>dfdl:calendarFirstDayOfWeek</w:t>
      </w:r>
      <w:proofErr w:type="spellEnd"/>
    </w:p>
    <w:p w14:paraId="2A8CB102" w14:textId="77777777" w:rsidR="00A001B9" w:rsidRDefault="009D64FD" w:rsidP="00B117B5">
      <w:pPr>
        <w:numPr>
          <w:ilvl w:val="7"/>
          <w:numId w:val="112"/>
        </w:numPr>
      </w:pPr>
      <w:proofErr w:type="spellStart"/>
      <w:r>
        <w:t>dfdl:calendarDaysInFirstWeek</w:t>
      </w:r>
      <w:proofErr w:type="spellEnd"/>
    </w:p>
    <w:p w14:paraId="726F5884" w14:textId="77777777" w:rsidR="00A001B9" w:rsidRDefault="009D64FD" w:rsidP="00B117B5">
      <w:pPr>
        <w:numPr>
          <w:ilvl w:val="7"/>
          <w:numId w:val="112"/>
        </w:numPr>
      </w:pPr>
      <w:proofErr w:type="spellStart"/>
      <w:r>
        <w:t>dfdl:calendarCenturyStart</w:t>
      </w:r>
      <w:proofErr w:type="spellEnd"/>
    </w:p>
    <w:p w14:paraId="34A3A209" w14:textId="77777777" w:rsidR="00A001B9" w:rsidRDefault="009D64FD" w:rsidP="00B117B5">
      <w:pPr>
        <w:numPr>
          <w:ilvl w:val="6"/>
          <w:numId w:val="112"/>
        </w:numPr>
        <w:rPr>
          <w:rStyle w:val="Emphasis"/>
        </w:rPr>
      </w:pPr>
      <w:r>
        <w:rPr>
          <w:rStyle w:val="Emphasis"/>
        </w:rPr>
        <w:t xml:space="preserve"> "</w:t>
      </w:r>
      <w:proofErr w:type="spellStart"/>
      <w:r>
        <w:rPr>
          <w:rStyle w:val="Emphasis"/>
        </w:rPr>
        <w:t>bcd</w:t>
      </w:r>
      <w:proofErr w:type="spellEnd"/>
      <w:r>
        <w:rPr>
          <w:rStyle w:val="Emphasis"/>
        </w:rPr>
        <w:t>", "ibm4690Packed"</w:t>
      </w:r>
    </w:p>
    <w:p w14:paraId="048C0445" w14:textId="77777777" w:rsidR="00A001B9" w:rsidRDefault="009D64FD" w:rsidP="00B117B5">
      <w:pPr>
        <w:numPr>
          <w:ilvl w:val="7"/>
          <w:numId w:val="112"/>
        </w:numPr>
      </w:pPr>
      <w:proofErr w:type="spellStart"/>
      <w:r>
        <w:t>dfdl:binaryNumberCheckPolicy</w:t>
      </w:r>
      <w:proofErr w:type="spellEnd"/>
    </w:p>
    <w:p w14:paraId="0A8C8C1C" w14:textId="77777777" w:rsidR="00A001B9" w:rsidRDefault="009D64FD" w:rsidP="00B117B5">
      <w:pPr>
        <w:numPr>
          <w:ilvl w:val="7"/>
          <w:numId w:val="112"/>
        </w:numPr>
      </w:pPr>
      <w:proofErr w:type="spellStart"/>
      <w:r>
        <w:t>dfdl:calendarPatternKind</w:t>
      </w:r>
      <w:proofErr w:type="spellEnd"/>
    </w:p>
    <w:p w14:paraId="4CE7B4C2" w14:textId="77777777" w:rsidR="00A001B9" w:rsidRDefault="009D64FD" w:rsidP="00B117B5">
      <w:pPr>
        <w:numPr>
          <w:ilvl w:val="8"/>
          <w:numId w:val="112"/>
        </w:numPr>
      </w:pPr>
      <w:r>
        <w:t>"</w:t>
      </w:r>
      <w:r>
        <w:rPr>
          <w:rStyle w:val="Emphasis"/>
        </w:rPr>
        <w:t>explicit</w:t>
      </w:r>
      <w:r>
        <w:t>"</w:t>
      </w:r>
    </w:p>
    <w:p w14:paraId="700E6538" w14:textId="77777777" w:rsidR="00A001B9" w:rsidRDefault="009D64FD" w:rsidP="00B117B5">
      <w:pPr>
        <w:numPr>
          <w:ilvl w:val="8"/>
          <w:numId w:val="112"/>
        </w:numPr>
      </w:pPr>
      <w:proofErr w:type="spellStart"/>
      <w:r>
        <w:t>dfdl:calendarPattern</w:t>
      </w:r>
      <w:proofErr w:type="spellEnd"/>
    </w:p>
    <w:p w14:paraId="734E0103" w14:textId="77777777" w:rsidR="00A001B9" w:rsidRDefault="009D64FD" w:rsidP="00B117B5">
      <w:pPr>
        <w:numPr>
          <w:ilvl w:val="7"/>
          <w:numId w:val="112"/>
        </w:numPr>
      </w:pPr>
      <w:proofErr w:type="spellStart"/>
      <w:r>
        <w:t>dfdl:calendarCheckPolicy</w:t>
      </w:r>
      <w:proofErr w:type="spellEnd"/>
    </w:p>
    <w:p w14:paraId="1289D10B" w14:textId="77777777" w:rsidR="00A001B9" w:rsidRDefault="009D64FD" w:rsidP="00B117B5">
      <w:pPr>
        <w:numPr>
          <w:ilvl w:val="7"/>
          <w:numId w:val="112"/>
        </w:numPr>
      </w:pPr>
      <w:proofErr w:type="spellStart"/>
      <w:r>
        <w:t>dfdl:calendarTimeZone</w:t>
      </w:r>
      <w:proofErr w:type="spellEnd"/>
    </w:p>
    <w:p w14:paraId="4C255DB3" w14:textId="77777777" w:rsidR="00A001B9" w:rsidRDefault="009D64FD" w:rsidP="00B117B5">
      <w:pPr>
        <w:numPr>
          <w:ilvl w:val="7"/>
          <w:numId w:val="112"/>
        </w:numPr>
      </w:pPr>
      <w:proofErr w:type="spellStart"/>
      <w:r>
        <w:t>dfdl:calendarObserveDST</w:t>
      </w:r>
      <w:proofErr w:type="spellEnd"/>
    </w:p>
    <w:p w14:paraId="5088798A" w14:textId="77777777" w:rsidR="00A001B9" w:rsidRDefault="009D64FD" w:rsidP="00B117B5">
      <w:pPr>
        <w:numPr>
          <w:ilvl w:val="7"/>
          <w:numId w:val="112"/>
        </w:numPr>
      </w:pPr>
      <w:proofErr w:type="spellStart"/>
      <w:r>
        <w:t>dfdl:calendarFirstDayOfWeek</w:t>
      </w:r>
      <w:proofErr w:type="spellEnd"/>
    </w:p>
    <w:p w14:paraId="1EAB70FC" w14:textId="77777777" w:rsidR="00A001B9" w:rsidRDefault="009D64FD" w:rsidP="00B117B5">
      <w:pPr>
        <w:numPr>
          <w:ilvl w:val="7"/>
          <w:numId w:val="112"/>
        </w:numPr>
      </w:pPr>
      <w:proofErr w:type="spellStart"/>
      <w:r>
        <w:t>dfdl:calendarDaysInFirstWeek</w:t>
      </w:r>
      <w:proofErr w:type="spellEnd"/>
    </w:p>
    <w:p w14:paraId="321A42D2" w14:textId="77777777" w:rsidR="00A001B9" w:rsidRDefault="009D64FD" w:rsidP="00B117B5">
      <w:pPr>
        <w:numPr>
          <w:ilvl w:val="7"/>
          <w:numId w:val="112"/>
        </w:numPr>
      </w:pPr>
      <w:proofErr w:type="spellStart"/>
      <w:r>
        <w:lastRenderedPageBreak/>
        <w:t>dfdl:calendarCenturyStart</w:t>
      </w:r>
      <w:proofErr w:type="spellEnd"/>
    </w:p>
    <w:p w14:paraId="348252DF" w14:textId="77777777" w:rsidR="00A001B9" w:rsidRDefault="009D64FD" w:rsidP="00B117B5">
      <w:pPr>
        <w:numPr>
          <w:ilvl w:val="6"/>
          <w:numId w:val="112"/>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06B21406" w14:textId="77777777" w:rsidR="00A001B9" w:rsidRDefault="009D64FD" w:rsidP="00B117B5">
      <w:pPr>
        <w:numPr>
          <w:ilvl w:val="7"/>
          <w:numId w:val="112"/>
        </w:numPr>
      </w:pPr>
      <w:proofErr w:type="spellStart"/>
      <w:r>
        <w:t>dfdl:binaryCalendarEpoch</w:t>
      </w:r>
      <w:proofErr w:type="spellEnd"/>
    </w:p>
    <w:p w14:paraId="78B6E9F1" w14:textId="77777777" w:rsidR="00A001B9" w:rsidRDefault="009D64FD" w:rsidP="00B117B5">
      <w:pPr>
        <w:numPr>
          <w:ilvl w:val="2"/>
          <w:numId w:val="112"/>
        </w:numPr>
        <w:rPr>
          <w:rStyle w:val="Emphasis"/>
        </w:rPr>
      </w:pPr>
      <w:r>
        <w:rPr>
          <w:rStyle w:val="Emphasis"/>
        </w:rPr>
        <w:t xml:space="preserve">"Opaque" </w:t>
      </w:r>
    </w:p>
    <w:p w14:paraId="1C39B27F" w14:textId="77777777" w:rsidR="00A001B9" w:rsidRDefault="009D64FD" w:rsidP="00B117B5">
      <w:pPr>
        <w:numPr>
          <w:ilvl w:val="2"/>
          <w:numId w:val="112"/>
        </w:numPr>
        <w:rPr>
          <w:rStyle w:val="Emphasis"/>
        </w:rPr>
      </w:pPr>
      <w:r>
        <w:rPr>
          <w:rStyle w:val="Emphasis"/>
        </w:rPr>
        <w:t xml:space="preserve">"Boolean" </w:t>
      </w:r>
    </w:p>
    <w:p w14:paraId="6C8173FF" w14:textId="77777777" w:rsidR="00A001B9" w:rsidRDefault="009D64FD" w:rsidP="00B117B5">
      <w:pPr>
        <w:numPr>
          <w:ilvl w:val="3"/>
          <w:numId w:val="112"/>
        </w:numPr>
      </w:pPr>
      <w:proofErr w:type="spellStart"/>
      <w:r>
        <w:t>dfdl:representation</w:t>
      </w:r>
      <w:proofErr w:type="spellEnd"/>
      <w:r>
        <w:t xml:space="preserve"> </w:t>
      </w:r>
    </w:p>
    <w:p w14:paraId="3D4BF0E0" w14:textId="77777777" w:rsidR="00A001B9" w:rsidRDefault="009D64FD" w:rsidP="00B117B5">
      <w:pPr>
        <w:numPr>
          <w:ilvl w:val="4"/>
          <w:numId w:val="112"/>
        </w:numPr>
        <w:rPr>
          <w:rStyle w:val="Emphasis"/>
        </w:rPr>
      </w:pPr>
      <w:r>
        <w:rPr>
          <w:rStyle w:val="Emphasis"/>
        </w:rPr>
        <w:t xml:space="preserve">"text" </w:t>
      </w:r>
    </w:p>
    <w:p w14:paraId="2564A94D" w14:textId="77777777" w:rsidR="00A001B9" w:rsidRDefault="009D64FD" w:rsidP="00B117B5">
      <w:pPr>
        <w:numPr>
          <w:ilvl w:val="5"/>
          <w:numId w:val="112"/>
        </w:numPr>
      </w:pPr>
      <w:proofErr w:type="spellStart"/>
      <w:r>
        <w:t>dfdl:textBooleanTrueRep</w:t>
      </w:r>
      <w:proofErr w:type="spellEnd"/>
      <w:r>
        <w:t xml:space="preserve"> </w:t>
      </w:r>
    </w:p>
    <w:p w14:paraId="21BFC657" w14:textId="77777777" w:rsidR="00A001B9" w:rsidRDefault="009D64FD" w:rsidP="00B117B5">
      <w:pPr>
        <w:numPr>
          <w:ilvl w:val="5"/>
          <w:numId w:val="112"/>
        </w:numPr>
      </w:pPr>
      <w:proofErr w:type="spellStart"/>
      <w:r>
        <w:t>dfdl:textBooleanFalseRep</w:t>
      </w:r>
      <w:proofErr w:type="spellEnd"/>
      <w:r>
        <w:t xml:space="preserve"> </w:t>
      </w:r>
    </w:p>
    <w:p w14:paraId="5528C980" w14:textId="77777777" w:rsidR="00A001B9" w:rsidRDefault="009D64FD" w:rsidP="00B117B5">
      <w:pPr>
        <w:numPr>
          <w:ilvl w:val="4"/>
          <w:numId w:val="112"/>
        </w:numPr>
        <w:rPr>
          <w:rStyle w:val="Emphasis"/>
        </w:rPr>
      </w:pPr>
      <w:r>
        <w:rPr>
          <w:rStyle w:val="Emphasis"/>
        </w:rPr>
        <w:t xml:space="preserve">"binary" </w:t>
      </w:r>
    </w:p>
    <w:p w14:paraId="18C721CC" w14:textId="77777777" w:rsidR="00A001B9" w:rsidRDefault="009D64FD" w:rsidP="00B117B5">
      <w:pPr>
        <w:numPr>
          <w:ilvl w:val="5"/>
          <w:numId w:val="112"/>
        </w:numPr>
      </w:pPr>
      <w:proofErr w:type="spellStart"/>
      <w:r>
        <w:t>dfdl:byteOrder</w:t>
      </w:r>
      <w:proofErr w:type="spellEnd"/>
    </w:p>
    <w:p w14:paraId="2A6850F9" w14:textId="77777777" w:rsidR="00A001B9" w:rsidRDefault="009D64FD" w:rsidP="00B117B5">
      <w:pPr>
        <w:numPr>
          <w:ilvl w:val="5"/>
          <w:numId w:val="112"/>
        </w:numPr>
      </w:pPr>
      <w:proofErr w:type="spellStart"/>
      <w:r>
        <w:t>dfdl:binaryBooleanTrueRep</w:t>
      </w:r>
      <w:proofErr w:type="spellEnd"/>
      <w:r>
        <w:t xml:space="preserve"> </w:t>
      </w:r>
    </w:p>
    <w:p w14:paraId="7EF72D54" w14:textId="77777777" w:rsidR="00A001B9" w:rsidRDefault="009D64FD" w:rsidP="00B117B5">
      <w:pPr>
        <w:numPr>
          <w:ilvl w:val="5"/>
          <w:numId w:val="112"/>
        </w:numPr>
      </w:pPr>
      <w:proofErr w:type="spellStart"/>
      <w:r>
        <w:t>dfdl:binaryBooleanFalseRep</w:t>
      </w:r>
      <w:proofErr w:type="spellEnd"/>
      <w:r>
        <w:t xml:space="preserve"> </w:t>
      </w:r>
    </w:p>
    <w:p w14:paraId="6B92FDA7" w14:textId="77777777" w:rsidR="00A001B9" w:rsidRDefault="009D64FD" w:rsidP="00B117B5">
      <w:pPr>
        <w:numPr>
          <w:ilvl w:val="1"/>
          <w:numId w:val="112"/>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0119DF8A" w14:textId="77777777" w:rsidR="00A001B9" w:rsidRDefault="009D64FD" w:rsidP="00B117B5">
      <w:pPr>
        <w:numPr>
          <w:ilvl w:val="2"/>
          <w:numId w:val="112"/>
        </w:numPr>
        <w:rPr>
          <w:rStyle w:val="Emphasis"/>
        </w:rPr>
      </w:pPr>
      <w:r>
        <w:rPr>
          <w:rStyle w:val="Emphasis"/>
        </w:rPr>
        <w:t>"true"</w:t>
      </w:r>
    </w:p>
    <w:p w14:paraId="58A16BF3" w14:textId="77777777" w:rsidR="00A001B9" w:rsidRDefault="009D64FD" w:rsidP="00B117B5">
      <w:pPr>
        <w:numPr>
          <w:ilvl w:val="3"/>
          <w:numId w:val="112"/>
        </w:numPr>
        <w:rPr>
          <w:rStyle w:val="Emphasis"/>
        </w:rPr>
      </w:pPr>
      <w:r>
        <w:rPr>
          <w:rStyle w:val="Emphasis"/>
        </w:rPr>
        <w:t>None</w:t>
      </w:r>
    </w:p>
    <w:p w14:paraId="43B739AC" w14:textId="77777777" w:rsidR="00A001B9" w:rsidRDefault="009D64FD" w:rsidP="00B117B5">
      <w:pPr>
        <w:numPr>
          <w:ilvl w:val="2"/>
          <w:numId w:val="112"/>
        </w:numPr>
        <w:rPr>
          <w:rStyle w:val="Emphasis"/>
        </w:rPr>
      </w:pPr>
      <w:r>
        <w:rPr>
          <w:rStyle w:val="Emphasis"/>
        </w:rPr>
        <w:t>"false"</w:t>
      </w:r>
    </w:p>
    <w:p w14:paraId="672C4C1B" w14:textId="40820A82" w:rsidR="00A001B9" w:rsidRDefault="00077579" w:rsidP="00B117B5">
      <w:pPr>
        <w:numPr>
          <w:ilvl w:val="3"/>
          <w:numId w:val="112"/>
        </w:numPr>
      </w:pPr>
      <w:r>
        <w:t>XSD</w:t>
      </w:r>
      <w:r w:rsidR="009D64FD">
        <w:t xml:space="preserve"> default </w:t>
      </w:r>
      <w:proofErr w:type="spellStart"/>
      <w:r w:rsidR="009D64FD">
        <w:t>or:fixed</w:t>
      </w:r>
      <w:proofErr w:type="spellEnd"/>
    </w:p>
    <w:p w14:paraId="297092BC" w14:textId="77777777" w:rsidR="00A001B9" w:rsidRDefault="009D64FD">
      <w:pPr>
        <w:pStyle w:val="Heading3"/>
      </w:pPr>
      <w:bookmarkStart w:id="11038" w:name="_Toc322911730"/>
      <w:bookmarkStart w:id="11039" w:name="_Toc322912269"/>
      <w:bookmarkStart w:id="11040" w:name="_Toc329093130"/>
      <w:bookmarkStart w:id="11041" w:name="_Toc332701643"/>
      <w:bookmarkStart w:id="11042" w:name="_Toc332701947"/>
      <w:bookmarkStart w:id="11043" w:name="_Toc332711746"/>
      <w:bookmarkStart w:id="11044" w:name="_Toc332712048"/>
      <w:bookmarkStart w:id="11045" w:name="_Toc332712349"/>
      <w:bookmarkStart w:id="11046" w:name="_Toc332724265"/>
      <w:bookmarkStart w:id="11047" w:name="_Toc332724565"/>
      <w:bookmarkStart w:id="11048" w:name="_Toc341102861"/>
      <w:bookmarkStart w:id="11049" w:name="_Toc347241596"/>
      <w:bookmarkStart w:id="11050" w:name="_Toc347744789"/>
      <w:bookmarkStart w:id="11051" w:name="_Toc348984572"/>
      <w:bookmarkStart w:id="11052" w:name="_Toc348984877"/>
      <w:bookmarkStart w:id="11053" w:name="_Toc349038041"/>
      <w:bookmarkStart w:id="11054" w:name="_Toc349038343"/>
      <w:bookmarkStart w:id="11055" w:name="_Toc349042834"/>
      <w:bookmarkStart w:id="11056" w:name="_Toc351912956"/>
      <w:bookmarkStart w:id="11057" w:name="_Toc351914977"/>
      <w:bookmarkStart w:id="11058" w:name="_Toc351915443"/>
      <w:bookmarkStart w:id="11059" w:name="_Toc361231541"/>
      <w:bookmarkStart w:id="11060" w:name="_Toc361232067"/>
      <w:bookmarkStart w:id="11061" w:name="_Toc362445365"/>
      <w:bookmarkStart w:id="11062" w:name="_Toc363909332"/>
      <w:bookmarkStart w:id="11063" w:name="_Toc364463758"/>
      <w:bookmarkStart w:id="11064" w:name="_Toc366078362"/>
      <w:bookmarkStart w:id="11065" w:name="_Toc366078977"/>
      <w:bookmarkStart w:id="11066" w:name="_Toc366079962"/>
      <w:bookmarkStart w:id="11067" w:name="_Toc366080574"/>
      <w:bookmarkStart w:id="11068" w:name="_Toc366081183"/>
      <w:bookmarkStart w:id="11069" w:name="_Toc366505523"/>
      <w:bookmarkStart w:id="11070" w:name="_Toc366508892"/>
      <w:bookmarkStart w:id="11071" w:name="_Toc366513393"/>
      <w:bookmarkStart w:id="11072" w:name="_Toc366574582"/>
      <w:bookmarkStart w:id="11073" w:name="_Toc366578375"/>
      <w:bookmarkStart w:id="11074" w:name="_Toc366578969"/>
      <w:bookmarkStart w:id="11075" w:name="_Toc366579561"/>
      <w:bookmarkStart w:id="11076" w:name="_Toc366580152"/>
      <w:bookmarkStart w:id="11077" w:name="_Toc366580744"/>
      <w:bookmarkStart w:id="11078" w:name="_Toc366581335"/>
      <w:bookmarkStart w:id="11079" w:name="_Toc366581927"/>
      <w:bookmarkStart w:id="11080" w:name="_Toc322912270"/>
      <w:bookmarkStart w:id="11081" w:name="_Toc329093131"/>
      <w:bookmarkStart w:id="11082" w:name="_Toc332701644"/>
      <w:bookmarkStart w:id="11083" w:name="_Toc332701948"/>
      <w:bookmarkStart w:id="11084" w:name="_Toc332711747"/>
      <w:bookmarkStart w:id="11085" w:name="_Toc332712049"/>
      <w:bookmarkStart w:id="11086" w:name="_Toc332712350"/>
      <w:bookmarkStart w:id="11087" w:name="_Toc332724266"/>
      <w:bookmarkStart w:id="11088" w:name="_Toc332724566"/>
      <w:bookmarkStart w:id="11089" w:name="_Toc341102862"/>
      <w:bookmarkStart w:id="11090" w:name="_Toc347241597"/>
      <w:bookmarkStart w:id="11091" w:name="_Toc347744790"/>
      <w:bookmarkStart w:id="11092" w:name="_Toc348984573"/>
      <w:bookmarkStart w:id="11093" w:name="_Toc348984878"/>
      <w:bookmarkStart w:id="11094" w:name="_Toc349038042"/>
      <w:bookmarkStart w:id="11095" w:name="_Toc349038344"/>
      <w:bookmarkStart w:id="11096" w:name="_Toc349042835"/>
      <w:bookmarkStart w:id="11097" w:name="_Toc351912957"/>
      <w:bookmarkStart w:id="11098" w:name="_Toc351914978"/>
      <w:bookmarkStart w:id="11099" w:name="_Toc351915444"/>
      <w:bookmarkStart w:id="11100" w:name="_Toc361231542"/>
      <w:bookmarkStart w:id="11101" w:name="_Toc361232068"/>
      <w:bookmarkStart w:id="11102" w:name="_Toc362445366"/>
      <w:bookmarkStart w:id="11103" w:name="_Toc363909333"/>
      <w:bookmarkStart w:id="11104" w:name="_Toc364463759"/>
      <w:bookmarkStart w:id="11105" w:name="_Toc366078363"/>
      <w:bookmarkStart w:id="11106" w:name="_Toc366078978"/>
      <w:bookmarkStart w:id="11107" w:name="_Toc366079963"/>
      <w:bookmarkStart w:id="11108" w:name="_Toc366080575"/>
      <w:bookmarkStart w:id="11109" w:name="_Toc366081184"/>
      <w:bookmarkStart w:id="11110" w:name="_Toc366505524"/>
      <w:bookmarkStart w:id="11111" w:name="_Toc366508893"/>
      <w:bookmarkStart w:id="11112" w:name="_Toc366513394"/>
      <w:bookmarkStart w:id="11113" w:name="_Toc366574583"/>
      <w:bookmarkStart w:id="11114" w:name="_Toc366578376"/>
      <w:bookmarkStart w:id="11115" w:name="_Toc366578970"/>
      <w:bookmarkStart w:id="11116" w:name="_Toc366579562"/>
      <w:bookmarkStart w:id="11117" w:name="_Toc366580153"/>
      <w:bookmarkStart w:id="11118" w:name="_Toc366580745"/>
      <w:bookmarkStart w:id="11119" w:name="_Toc366581336"/>
      <w:bookmarkStart w:id="11120" w:name="_Toc366581928"/>
      <w:bookmarkStart w:id="11121" w:name="_Toc349042836"/>
      <w:bookmarkStart w:id="11122" w:name="_Toc27061148"/>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proofErr w:type="spellStart"/>
      <w:r>
        <w:t>dfdl:element</w:t>
      </w:r>
      <w:proofErr w:type="spellEnd"/>
      <w:r>
        <w:t xml:space="preserve"> (complex)</w:t>
      </w:r>
      <w:bookmarkEnd w:id="11121"/>
      <w:bookmarkEnd w:id="11122"/>
    </w:p>
    <w:p w14:paraId="5EB9F17D" w14:textId="77777777" w:rsidR="00A001B9" w:rsidRDefault="009D64FD" w:rsidP="00B117B5">
      <w:pPr>
        <w:numPr>
          <w:ilvl w:val="0"/>
          <w:numId w:val="113"/>
        </w:numPr>
        <w:rPr>
          <w:rStyle w:val="Emphasis"/>
        </w:rPr>
      </w:pPr>
      <w:r>
        <w:rPr>
          <w:rStyle w:val="Emphasis"/>
        </w:rPr>
        <w:t xml:space="preserve">Parsing: common </w:t>
      </w:r>
    </w:p>
    <w:p w14:paraId="1E723549" w14:textId="77777777" w:rsidR="00A001B9" w:rsidRDefault="009D64FD" w:rsidP="00B117B5">
      <w:pPr>
        <w:numPr>
          <w:ilvl w:val="1"/>
          <w:numId w:val="113"/>
        </w:numPr>
      </w:pPr>
      <w:proofErr w:type="spellStart"/>
      <w:r>
        <w:t>dfdl:bitOrder</w:t>
      </w:r>
      <w:proofErr w:type="spellEnd"/>
    </w:p>
    <w:p w14:paraId="1E72E213" w14:textId="77777777" w:rsidR="00A001B9" w:rsidRDefault="009D64FD" w:rsidP="00B117B5">
      <w:pPr>
        <w:numPr>
          <w:ilvl w:val="1"/>
          <w:numId w:val="113"/>
        </w:numPr>
      </w:pPr>
      <w:proofErr w:type="spellStart"/>
      <w:r>
        <w:t>dfdl:encoding</w:t>
      </w:r>
      <w:proofErr w:type="spellEnd"/>
      <w:r>
        <w:t xml:space="preserve"> </w:t>
      </w:r>
    </w:p>
    <w:p w14:paraId="3857C15A" w14:textId="77777777" w:rsidR="00A001B9" w:rsidRDefault="009D64FD" w:rsidP="00B117B5">
      <w:pPr>
        <w:numPr>
          <w:ilvl w:val="2"/>
          <w:numId w:val="113"/>
        </w:numPr>
      </w:pPr>
      <w:r>
        <w:t>'UTF-16' 'UTF-16BE' 'UTF-16LE'</w:t>
      </w:r>
    </w:p>
    <w:p w14:paraId="19A17A5B" w14:textId="77777777" w:rsidR="00A001B9" w:rsidRDefault="009D64FD" w:rsidP="00B117B5">
      <w:pPr>
        <w:numPr>
          <w:ilvl w:val="3"/>
          <w:numId w:val="113"/>
        </w:numPr>
      </w:pPr>
      <w:r>
        <w:t>dfdl:utf16Width</w:t>
      </w:r>
    </w:p>
    <w:p w14:paraId="62DFB4AC" w14:textId="77777777" w:rsidR="00A001B9" w:rsidRDefault="009D64FD" w:rsidP="00B117B5">
      <w:pPr>
        <w:numPr>
          <w:ilvl w:val="1"/>
          <w:numId w:val="113"/>
        </w:numPr>
      </w:pPr>
      <w:proofErr w:type="spellStart"/>
      <w:r>
        <w:t>dfdl:encodingErrorPolicy</w:t>
      </w:r>
      <w:proofErr w:type="spellEnd"/>
    </w:p>
    <w:p w14:paraId="3B230C7E" w14:textId="77777777" w:rsidR="00A001B9" w:rsidRDefault="009D64FD" w:rsidP="00B117B5">
      <w:pPr>
        <w:numPr>
          <w:ilvl w:val="1"/>
          <w:numId w:val="113"/>
        </w:numPr>
      </w:pPr>
      <w:proofErr w:type="spellStart"/>
      <w:r>
        <w:t>dfdl:ignoreCase</w:t>
      </w:r>
      <w:proofErr w:type="spellEnd"/>
    </w:p>
    <w:p w14:paraId="4AA307BA" w14:textId="77777777" w:rsidR="00A001B9" w:rsidRDefault="009D64FD" w:rsidP="00B117B5">
      <w:pPr>
        <w:numPr>
          <w:ilvl w:val="0"/>
          <w:numId w:val="113"/>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B6C4F1F" w14:textId="5D7E14A7" w:rsidR="00A001B9" w:rsidRDefault="00077579" w:rsidP="00B117B5">
      <w:pPr>
        <w:numPr>
          <w:ilvl w:val="1"/>
          <w:numId w:val="113"/>
        </w:numPr>
      </w:pPr>
      <w:r>
        <w:t>XSD</w:t>
      </w:r>
      <w:r w:rsidR="009D64FD">
        <w:t xml:space="preserve"> </w:t>
      </w:r>
      <w:proofErr w:type="spellStart"/>
      <w:r w:rsidR="009D64FD">
        <w:t>nillable</w:t>
      </w:r>
      <w:proofErr w:type="spellEnd"/>
    </w:p>
    <w:p w14:paraId="35244F53" w14:textId="77777777" w:rsidR="00A001B9" w:rsidRDefault="009D64FD" w:rsidP="00B117B5">
      <w:pPr>
        <w:numPr>
          <w:ilvl w:val="2"/>
          <w:numId w:val="113"/>
        </w:numPr>
      </w:pPr>
      <w:proofErr w:type="spellStart"/>
      <w:r>
        <w:t>dfdl:nilKind</w:t>
      </w:r>
      <w:proofErr w:type="spellEnd"/>
      <w:r>
        <w:t xml:space="preserve"> </w:t>
      </w:r>
    </w:p>
    <w:p w14:paraId="4D03EEC1" w14:textId="77777777" w:rsidR="00A001B9" w:rsidRDefault="009D64FD" w:rsidP="00B117B5">
      <w:pPr>
        <w:numPr>
          <w:ilvl w:val="3"/>
          <w:numId w:val="113"/>
        </w:numPr>
        <w:rPr>
          <w:rStyle w:val="Emphasis"/>
        </w:rPr>
      </w:pPr>
      <w:r>
        <w:rPr>
          <w:rStyle w:val="Emphasis"/>
        </w:rPr>
        <w:t>"</w:t>
      </w:r>
      <w:proofErr w:type="spellStart"/>
      <w:r>
        <w:rPr>
          <w:rStyle w:val="Emphasis"/>
        </w:rPr>
        <w:t>literalValue</w:t>
      </w:r>
      <w:proofErr w:type="spellEnd"/>
      <w:r>
        <w:rPr>
          <w:rStyle w:val="Emphasis"/>
        </w:rPr>
        <w:t xml:space="preserve">" </w:t>
      </w:r>
    </w:p>
    <w:p w14:paraId="2AEB4685" w14:textId="77777777" w:rsidR="00A001B9" w:rsidRDefault="009D64FD" w:rsidP="00B117B5">
      <w:pPr>
        <w:numPr>
          <w:ilvl w:val="4"/>
          <w:numId w:val="113"/>
        </w:numPr>
      </w:pPr>
      <w:proofErr w:type="spellStart"/>
      <w:r>
        <w:t>dfdl:nilValue</w:t>
      </w:r>
      <w:proofErr w:type="spellEnd"/>
      <w:r>
        <w:t xml:space="preserve"> (must be "%ES;")</w:t>
      </w:r>
    </w:p>
    <w:p w14:paraId="1EFD1F14" w14:textId="77777777" w:rsidR="00A001B9" w:rsidRDefault="009D64FD" w:rsidP="00B117B5">
      <w:pPr>
        <w:numPr>
          <w:ilvl w:val="0"/>
          <w:numId w:val="113"/>
        </w:numPr>
        <w:rPr>
          <w:rStyle w:val="Emphasis"/>
        </w:rPr>
      </w:pPr>
      <w:r>
        <w:rPr>
          <w:rStyle w:val="Emphasis"/>
        </w:rPr>
        <w:t xml:space="preserve">Parsing: occurrences </w:t>
      </w:r>
    </w:p>
    <w:p w14:paraId="6F9E1608" w14:textId="77777777" w:rsidR="00A001B9" w:rsidRDefault="009D64FD" w:rsidP="00B117B5">
      <w:pPr>
        <w:numPr>
          <w:ilvl w:val="1"/>
          <w:numId w:val="113"/>
        </w:numPr>
        <w:rPr>
          <w:rStyle w:val="Emphasis"/>
        </w:rPr>
      </w:pPr>
      <w:proofErr w:type="spellStart"/>
      <w:r>
        <w:rPr>
          <w:iCs/>
        </w:rPr>
        <w:t>dfdl:floating</w:t>
      </w:r>
      <w:proofErr w:type="spellEnd"/>
      <w:r>
        <w:rPr>
          <w:rStyle w:val="Emphasis"/>
        </w:rPr>
        <w:t xml:space="preserve"> </w:t>
      </w:r>
    </w:p>
    <w:p w14:paraId="1EC033F5" w14:textId="77777777" w:rsidR="00A001B9" w:rsidRDefault="009D64FD" w:rsidP="00B117B5">
      <w:pPr>
        <w:numPr>
          <w:ilvl w:val="1"/>
          <w:numId w:val="113"/>
        </w:numPr>
      </w:pPr>
      <w:r>
        <w:t>(</w:t>
      </w:r>
      <w:proofErr w:type="spellStart"/>
      <w:r>
        <w:t>maxOccurs</w:t>
      </w:r>
      <w:proofErr w:type="spellEnd"/>
      <w:r>
        <w:t xml:space="preserve"> &gt; 1 or unbounded) or (minOccurs = 0 and </w:t>
      </w:r>
      <w:proofErr w:type="spellStart"/>
      <w:r>
        <w:t>maxOccurs</w:t>
      </w:r>
      <w:proofErr w:type="spellEnd"/>
      <w:r>
        <w:t xml:space="preserve"> = 1)</w:t>
      </w:r>
    </w:p>
    <w:p w14:paraId="4E960C01" w14:textId="77777777" w:rsidR="00A001B9" w:rsidRDefault="009D64FD" w:rsidP="00B117B5">
      <w:pPr>
        <w:numPr>
          <w:ilvl w:val="2"/>
          <w:numId w:val="113"/>
        </w:numPr>
      </w:pPr>
      <w:proofErr w:type="spellStart"/>
      <w:r>
        <w:t>dfdl:occursCountKind</w:t>
      </w:r>
      <w:proofErr w:type="spellEnd"/>
      <w:r>
        <w:t xml:space="preserve"> </w:t>
      </w:r>
    </w:p>
    <w:p w14:paraId="6D575F92" w14:textId="77777777" w:rsidR="00A001B9" w:rsidRDefault="009D64FD" w:rsidP="00B117B5">
      <w:pPr>
        <w:numPr>
          <w:ilvl w:val="3"/>
          <w:numId w:val="113"/>
        </w:numPr>
        <w:rPr>
          <w:rStyle w:val="Emphasis"/>
        </w:rPr>
      </w:pPr>
      <w:r>
        <w:rPr>
          <w:rStyle w:val="Emphasis"/>
        </w:rPr>
        <w:t xml:space="preserve">"expression" </w:t>
      </w:r>
    </w:p>
    <w:p w14:paraId="4BFA62BE" w14:textId="77777777" w:rsidR="00A001B9" w:rsidRDefault="009D64FD" w:rsidP="00B117B5">
      <w:pPr>
        <w:numPr>
          <w:ilvl w:val="4"/>
          <w:numId w:val="113"/>
        </w:numPr>
      </w:pPr>
      <w:proofErr w:type="spellStart"/>
      <w:r>
        <w:t>dfdl:occursCount</w:t>
      </w:r>
      <w:proofErr w:type="spellEnd"/>
      <w:r>
        <w:t xml:space="preserve"> </w:t>
      </w:r>
    </w:p>
    <w:p w14:paraId="5FAAF2DB" w14:textId="77777777" w:rsidR="00A001B9" w:rsidRDefault="009D64FD" w:rsidP="00B117B5">
      <w:pPr>
        <w:numPr>
          <w:ilvl w:val="3"/>
          <w:numId w:val="113"/>
        </w:numPr>
      </w:pPr>
      <w:r>
        <w:rPr>
          <w:rStyle w:val="Emphasis"/>
        </w:rPr>
        <w:t>"fixed"</w:t>
      </w:r>
      <w:r>
        <w:rPr>
          <w:rStyle w:val="Emphasis"/>
          <w:i w:val="0"/>
          <w:iCs w:val="0"/>
        </w:rPr>
        <w:t xml:space="preserve"> ,</w:t>
      </w:r>
      <w:r>
        <w:t xml:space="preserve"> "</w:t>
      </w:r>
      <w:r>
        <w:rPr>
          <w:rStyle w:val="Emphasis"/>
        </w:rPr>
        <w:t>implicit</w:t>
      </w:r>
      <w:r>
        <w:t>"</w:t>
      </w:r>
    </w:p>
    <w:p w14:paraId="3C33A19D" w14:textId="77777777" w:rsidR="00A001B9" w:rsidRDefault="009D64FD" w:rsidP="00B117B5">
      <w:pPr>
        <w:numPr>
          <w:ilvl w:val="4"/>
          <w:numId w:val="113"/>
        </w:numPr>
      </w:pPr>
      <w:r>
        <w:t>minOccurs</w:t>
      </w:r>
    </w:p>
    <w:p w14:paraId="23CBC6A6" w14:textId="77777777" w:rsidR="00A001B9" w:rsidRDefault="009D64FD" w:rsidP="00B117B5">
      <w:pPr>
        <w:numPr>
          <w:ilvl w:val="4"/>
          <w:numId w:val="113"/>
        </w:numPr>
      </w:pPr>
      <w:proofErr w:type="spellStart"/>
      <w:r>
        <w:t>maxOccurs</w:t>
      </w:r>
      <w:proofErr w:type="spellEnd"/>
      <w:r>
        <w:t xml:space="preserve"> </w:t>
      </w:r>
    </w:p>
    <w:p w14:paraId="5B909423" w14:textId="77777777" w:rsidR="00A001B9" w:rsidRDefault="009D64FD" w:rsidP="00B117B5">
      <w:pPr>
        <w:numPr>
          <w:ilvl w:val="3"/>
          <w:numId w:val="113"/>
        </w:numPr>
        <w:rPr>
          <w:rStyle w:val="Emphasis"/>
        </w:rPr>
      </w:pPr>
      <w:r>
        <w:rPr>
          <w:rStyle w:val="Emphasis"/>
        </w:rPr>
        <w:t xml:space="preserve">"parsed" </w:t>
      </w:r>
    </w:p>
    <w:p w14:paraId="548FE7A4" w14:textId="77777777" w:rsidR="00A001B9" w:rsidRDefault="009D64FD" w:rsidP="00B117B5">
      <w:pPr>
        <w:numPr>
          <w:ilvl w:val="0"/>
          <w:numId w:val="113"/>
        </w:numPr>
        <w:rPr>
          <w:rStyle w:val="Emphasis"/>
        </w:rPr>
      </w:pPr>
      <w:r>
        <w:rPr>
          <w:rStyle w:val="Emphasis"/>
        </w:rPr>
        <w:t xml:space="preserve">Parsing: identification, framing &amp; extraction </w:t>
      </w:r>
    </w:p>
    <w:p w14:paraId="2FB6721E" w14:textId="77777777" w:rsidR="00A001B9" w:rsidRDefault="009D64FD" w:rsidP="00B117B5">
      <w:pPr>
        <w:numPr>
          <w:ilvl w:val="1"/>
          <w:numId w:val="113"/>
        </w:numPr>
      </w:pPr>
      <w:proofErr w:type="spellStart"/>
      <w:r>
        <w:t>dfdl:leadingSkip</w:t>
      </w:r>
      <w:proofErr w:type="spellEnd"/>
      <w:r>
        <w:t xml:space="preserve"> </w:t>
      </w:r>
    </w:p>
    <w:p w14:paraId="0544C630" w14:textId="77777777" w:rsidR="00A001B9" w:rsidRDefault="009D64FD" w:rsidP="00B117B5">
      <w:pPr>
        <w:numPr>
          <w:ilvl w:val="2"/>
          <w:numId w:val="113"/>
        </w:numPr>
      </w:pPr>
      <w:proofErr w:type="spellStart"/>
      <w:r>
        <w:t>dfdl:alignmentUnits</w:t>
      </w:r>
      <w:proofErr w:type="spellEnd"/>
    </w:p>
    <w:p w14:paraId="3A73D862" w14:textId="77777777" w:rsidR="00A001B9" w:rsidRDefault="009D64FD" w:rsidP="00B117B5">
      <w:pPr>
        <w:numPr>
          <w:ilvl w:val="1"/>
          <w:numId w:val="113"/>
        </w:numPr>
      </w:pPr>
      <w:proofErr w:type="spellStart"/>
      <w:r>
        <w:lastRenderedPageBreak/>
        <w:t>dfdl:alignment</w:t>
      </w:r>
      <w:proofErr w:type="spellEnd"/>
    </w:p>
    <w:p w14:paraId="0941033E" w14:textId="77777777" w:rsidR="00A001B9" w:rsidRDefault="009D64FD" w:rsidP="00B117B5">
      <w:pPr>
        <w:numPr>
          <w:ilvl w:val="2"/>
          <w:numId w:val="113"/>
        </w:numPr>
      </w:pPr>
      <w:r>
        <w:t xml:space="preserve">not </w:t>
      </w:r>
      <w:r>
        <w:rPr>
          <w:rStyle w:val="Emphasis"/>
        </w:rPr>
        <w:t>"implicit"</w:t>
      </w:r>
      <w:r>
        <w:t xml:space="preserve"> </w:t>
      </w:r>
    </w:p>
    <w:p w14:paraId="1E261A9F" w14:textId="77777777" w:rsidR="00A001B9" w:rsidRDefault="009D64FD" w:rsidP="00B117B5">
      <w:pPr>
        <w:numPr>
          <w:ilvl w:val="3"/>
          <w:numId w:val="113"/>
        </w:numPr>
      </w:pPr>
      <w:proofErr w:type="spellStart"/>
      <w:r>
        <w:t>dfdl:alignmentUnits</w:t>
      </w:r>
      <w:proofErr w:type="spellEnd"/>
      <w:r>
        <w:t xml:space="preserve"> </w:t>
      </w:r>
    </w:p>
    <w:p w14:paraId="36D808F9" w14:textId="77777777" w:rsidR="00A001B9" w:rsidRDefault="009D64FD" w:rsidP="00B117B5">
      <w:pPr>
        <w:numPr>
          <w:ilvl w:val="1"/>
          <w:numId w:val="113"/>
        </w:numPr>
      </w:pPr>
      <w:proofErr w:type="spellStart"/>
      <w:r>
        <w:t>dfdl:initiator</w:t>
      </w:r>
      <w:proofErr w:type="spellEnd"/>
    </w:p>
    <w:p w14:paraId="18DD0FAD" w14:textId="77777777" w:rsidR="00A001B9" w:rsidRDefault="009D64FD" w:rsidP="00B117B5">
      <w:pPr>
        <w:numPr>
          <w:ilvl w:val="2"/>
          <w:numId w:val="113"/>
        </w:numPr>
      </w:pPr>
      <w:proofErr w:type="spellStart"/>
      <w:r>
        <w:t>dfdl:nilValueDelimiterPolicy</w:t>
      </w:r>
      <w:proofErr w:type="spellEnd"/>
    </w:p>
    <w:p w14:paraId="73AF23CE" w14:textId="77777777" w:rsidR="00A001B9" w:rsidRDefault="009D64FD" w:rsidP="00B117B5">
      <w:pPr>
        <w:numPr>
          <w:ilvl w:val="2"/>
          <w:numId w:val="113"/>
        </w:numPr>
      </w:pPr>
      <w:proofErr w:type="spellStart"/>
      <w:r>
        <w:t>dfdl:emptyValueDelimiterPolicy</w:t>
      </w:r>
      <w:proofErr w:type="spellEnd"/>
      <w:r>
        <w:t xml:space="preserve"> </w:t>
      </w:r>
    </w:p>
    <w:p w14:paraId="20FD8C60" w14:textId="77777777" w:rsidR="00A001B9" w:rsidRDefault="009D64FD" w:rsidP="00B117B5">
      <w:pPr>
        <w:numPr>
          <w:ilvl w:val="1"/>
          <w:numId w:val="113"/>
        </w:numPr>
      </w:pPr>
      <w:proofErr w:type="spellStart"/>
      <w:r>
        <w:t>dfdl:lengthKind</w:t>
      </w:r>
      <w:proofErr w:type="spellEnd"/>
      <w:r>
        <w:t xml:space="preserve"> </w:t>
      </w:r>
    </w:p>
    <w:p w14:paraId="39FF0023" w14:textId="77777777" w:rsidR="00A001B9" w:rsidRDefault="009D64FD" w:rsidP="00B117B5">
      <w:pPr>
        <w:numPr>
          <w:ilvl w:val="2"/>
          <w:numId w:val="113"/>
        </w:numPr>
        <w:rPr>
          <w:rStyle w:val="Emphasis"/>
        </w:rPr>
      </w:pPr>
      <w:r>
        <w:rPr>
          <w:rStyle w:val="Emphasis"/>
        </w:rPr>
        <w:t>"explicit"</w:t>
      </w:r>
    </w:p>
    <w:p w14:paraId="06B52093" w14:textId="77777777" w:rsidR="00A001B9" w:rsidRDefault="009D64FD" w:rsidP="00B117B5">
      <w:pPr>
        <w:numPr>
          <w:ilvl w:val="3"/>
          <w:numId w:val="113"/>
        </w:numPr>
      </w:pPr>
      <w:proofErr w:type="spellStart"/>
      <w:r>
        <w:t>dfdl:length</w:t>
      </w:r>
      <w:proofErr w:type="spellEnd"/>
      <w:r>
        <w:t xml:space="preserve"> </w:t>
      </w:r>
    </w:p>
    <w:p w14:paraId="6DAF636B" w14:textId="77777777" w:rsidR="00A001B9" w:rsidRDefault="009D64FD" w:rsidP="00B117B5">
      <w:pPr>
        <w:numPr>
          <w:ilvl w:val="3"/>
          <w:numId w:val="113"/>
        </w:numPr>
      </w:pPr>
      <w:proofErr w:type="spellStart"/>
      <w:r>
        <w:t>dfdl:lengthUnits</w:t>
      </w:r>
      <w:proofErr w:type="spellEnd"/>
      <w:r>
        <w:t xml:space="preserve"> </w:t>
      </w:r>
    </w:p>
    <w:p w14:paraId="7C85ECAA" w14:textId="77777777" w:rsidR="00A001B9" w:rsidRDefault="009D64FD" w:rsidP="00B117B5">
      <w:pPr>
        <w:numPr>
          <w:ilvl w:val="2"/>
          <w:numId w:val="113"/>
        </w:numPr>
        <w:rPr>
          <w:rStyle w:val="Emphasis"/>
        </w:rPr>
      </w:pPr>
      <w:r>
        <w:rPr>
          <w:rStyle w:val="Emphasis"/>
        </w:rPr>
        <w:t xml:space="preserve">"prefixed" </w:t>
      </w:r>
    </w:p>
    <w:p w14:paraId="38D52C12" w14:textId="77777777" w:rsidR="00A001B9" w:rsidRDefault="009D64FD" w:rsidP="00B117B5">
      <w:pPr>
        <w:numPr>
          <w:ilvl w:val="3"/>
          <w:numId w:val="113"/>
        </w:numPr>
      </w:pPr>
      <w:proofErr w:type="spellStart"/>
      <w:r>
        <w:t>dfdl:prefixLengthType</w:t>
      </w:r>
      <w:proofErr w:type="spellEnd"/>
      <w:r>
        <w:t xml:space="preserve"> </w:t>
      </w:r>
    </w:p>
    <w:p w14:paraId="6508812F" w14:textId="77777777" w:rsidR="00A001B9" w:rsidRDefault="009D64FD" w:rsidP="00B117B5">
      <w:pPr>
        <w:numPr>
          <w:ilvl w:val="3"/>
          <w:numId w:val="113"/>
        </w:numPr>
      </w:pPr>
      <w:proofErr w:type="spellStart"/>
      <w:r>
        <w:t>dfdl:prefixIncludesPrefixLength</w:t>
      </w:r>
      <w:proofErr w:type="spellEnd"/>
      <w:r>
        <w:t xml:space="preserve"> </w:t>
      </w:r>
    </w:p>
    <w:p w14:paraId="1250CF54" w14:textId="77777777" w:rsidR="00A001B9" w:rsidRDefault="009D64FD" w:rsidP="00B117B5">
      <w:pPr>
        <w:numPr>
          <w:ilvl w:val="3"/>
          <w:numId w:val="113"/>
        </w:numPr>
      </w:pPr>
      <w:proofErr w:type="spellStart"/>
      <w:r>
        <w:t>dfdl:lengthUnits</w:t>
      </w:r>
      <w:proofErr w:type="spellEnd"/>
      <w:r>
        <w:t xml:space="preserve"> </w:t>
      </w:r>
    </w:p>
    <w:p w14:paraId="412E8888" w14:textId="77777777" w:rsidR="00A001B9" w:rsidRDefault="009D64FD" w:rsidP="00B117B5">
      <w:pPr>
        <w:numPr>
          <w:ilvl w:val="2"/>
          <w:numId w:val="113"/>
        </w:numPr>
        <w:rPr>
          <w:rStyle w:val="Emphasis"/>
        </w:rPr>
      </w:pPr>
      <w:r>
        <w:rPr>
          <w:rStyle w:val="Emphasis"/>
        </w:rPr>
        <w:t>"pattern"</w:t>
      </w:r>
    </w:p>
    <w:p w14:paraId="31389A08" w14:textId="77777777" w:rsidR="00A001B9" w:rsidRDefault="009D64FD" w:rsidP="00B117B5">
      <w:pPr>
        <w:numPr>
          <w:ilvl w:val="3"/>
          <w:numId w:val="113"/>
        </w:numPr>
      </w:pPr>
      <w:proofErr w:type="spellStart"/>
      <w:r>
        <w:t>dfdl:lengthPattern</w:t>
      </w:r>
      <w:proofErr w:type="spellEnd"/>
    </w:p>
    <w:p w14:paraId="6379E977" w14:textId="77777777" w:rsidR="00A001B9" w:rsidRDefault="009D64FD" w:rsidP="00B117B5">
      <w:pPr>
        <w:numPr>
          <w:ilvl w:val="2"/>
          <w:numId w:val="113"/>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56FE5BC9" w14:textId="77777777" w:rsidR="00A001B9" w:rsidRDefault="009D64FD" w:rsidP="00B117B5">
      <w:pPr>
        <w:numPr>
          <w:ilvl w:val="3"/>
          <w:numId w:val="113"/>
        </w:numPr>
        <w:rPr>
          <w:rStyle w:val="Emphasis"/>
        </w:rPr>
      </w:pPr>
      <w:r>
        <w:rPr>
          <w:rStyle w:val="Emphasis"/>
        </w:rPr>
        <w:t>None</w:t>
      </w:r>
    </w:p>
    <w:p w14:paraId="77141AE3" w14:textId="77777777" w:rsidR="00A001B9" w:rsidRDefault="009D64FD" w:rsidP="00B117B5">
      <w:pPr>
        <w:numPr>
          <w:ilvl w:val="1"/>
          <w:numId w:val="113"/>
        </w:numPr>
      </w:pPr>
      <w:proofErr w:type="spellStart"/>
      <w:r>
        <w:t>dfdl:terminator</w:t>
      </w:r>
      <w:proofErr w:type="spellEnd"/>
      <w:r>
        <w:t xml:space="preserve"> </w:t>
      </w:r>
    </w:p>
    <w:p w14:paraId="595873BE" w14:textId="77777777" w:rsidR="00A001B9" w:rsidRDefault="009D64FD" w:rsidP="00B117B5">
      <w:pPr>
        <w:numPr>
          <w:ilvl w:val="2"/>
          <w:numId w:val="113"/>
        </w:numPr>
      </w:pPr>
      <w:proofErr w:type="spellStart"/>
      <w:r>
        <w:t>dfdl:nilValueDelimiterPolicy</w:t>
      </w:r>
      <w:proofErr w:type="spellEnd"/>
    </w:p>
    <w:p w14:paraId="315D34D6" w14:textId="77777777" w:rsidR="00A001B9" w:rsidRDefault="009D64FD" w:rsidP="00B117B5">
      <w:pPr>
        <w:numPr>
          <w:ilvl w:val="2"/>
          <w:numId w:val="113"/>
        </w:numPr>
      </w:pPr>
      <w:proofErr w:type="spellStart"/>
      <w:r>
        <w:t>dfdl:emptyValueDelimiterPolicy</w:t>
      </w:r>
      <w:proofErr w:type="spellEnd"/>
      <w:r>
        <w:t xml:space="preserve"> </w:t>
      </w:r>
    </w:p>
    <w:p w14:paraId="5FC0D666" w14:textId="77777777" w:rsidR="00A001B9" w:rsidRDefault="009D64FD" w:rsidP="00B117B5">
      <w:pPr>
        <w:numPr>
          <w:ilvl w:val="2"/>
          <w:numId w:val="113"/>
        </w:numPr>
      </w:pPr>
      <w:proofErr w:type="spellStart"/>
      <w:r>
        <w:t>dfdl:documentFinalTerminatorCanBeMissing</w:t>
      </w:r>
      <w:proofErr w:type="spellEnd"/>
      <w:r>
        <w:t xml:space="preserve"> </w:t>
      </w:r>
    </w:p>
    <w:p w14:paraId="03EDED09" w14:textId="77777777" w:rsidR="00A001B9" w:rsidRDefault="009D64FD" w:rsidP="00B117B5">
      <w:pPr>
        <w:numPr>
          <w:ilvl w:val="1"/>
          <w:numId w:val="113"/>
        </w:numPr>
      </w:pPr>
      <w:proofErr w:type="spellStart"/>
      <w:r>
        <w:t>dfdl:trailingSkip</w:t>
      </w:r>
      <w:proofErr w:type="spellEnd"/>
      <w:r>
        <w:t xml:space="preserve"> </w:t>
      </w:r>
    </w:p>
    <w:p w14:paraId="59AB2DE9" w14:textId="77777777" w:rsidR="00A001B9" w:rsidRDefault="009D64FD" w:rsidP="00B117B5">
      <w:pPr>
        <w:numPr>
          <w:ilvl w:val="2"/>
          <w:numId w:val="114"/>
        </w:numPr>
      </w:pPr>
      <w:proofErr w:type="spellStart"/>
      <w:r>
        <w:t>dfdl:alignmentUnits</w:t>
      </w:r>
      <w:proofErr w:type="spellEnd"/>
      <w:r>
        <w:t xml:space="preserve">  </w:t>
      </w:r>
    </w:p>
    <w:p w14:paraId="170D33F7" w14:textId="77777777" w:rsidR="00A001B9" w:rsidRDefault="009D64FD">
      <w:pPr>
        <w:pStyle w:val="Heading3"/>
      </w:pPr>
      <w:bookmarkStart w:id="11123" w:name="_Toc322912272"/>
      <w:bookmarkStart w:id="11124" w:name="_Toc329093133"/>
      <w:bookmarkStart w:id="11125" w:name="_Toc332701646"/>
      <w:bookmarkStart w:id="11126" w:name="_Toc332701950"/>
      <w:bookmarkStart w:id="11127" w:name="_Toc332711749"/>
      <w:bookmarkStart w:id="11128" w:name="_Toc332712051"/>
      <w:bookmarkStart w:id="11129" w:name="_Toc332712352"/>
      <w:bookmarkStart w:id="11130" w:name="_Toc332724268"/>
      <w:bookmarkStart w:id="11131" w:name="_Toc332724568"/>
      <w:bookmarkStart w:id="11132" w:name="_Toc341102864"/>
      <w:bookmarkStart w:id="11133" w:name="_Toc347241599"/>
      <w:bookmarkStart w:id="11134" w:name="_Toc347744792"/>
      <w:bookmarkStart w:id="11135" w:name="_Toc348984575"/>
      <w:bookmarkStart w:id="11136" w:name="_Toc348984880"/>
      <w:bookmarkStart w:id="11137" w:name="_Toc349038044"/>
      <w:bookmarkStart w:id="11138" w:name="_Toc349038346"/>
      <w:bookmarkStart w:id="11139" w:name="_Toc349042837"/>
      <w:bookmarkStart w:id="11140" w:name="_Toc351912959"/>
      <w:bookmarkStart w:id="11141" w:name="_Toc351914980"/>
      <w:bookmarkStart w:id="11142" w:name="_Toc351915446"/>
      <w:bookmarkStart w:id="11143" w:name="_Toc361231544"/>
      <w:bookmarkStart w:id="11144" w:name="_Toc361232070"/>
      <w:bookmarkStart w:id="11145" w:name="_Toc362445368"/>
      <w:bookmarkStart w:id="11146" w:name="_Toc363909335"/>
      <w:bookmarkStart w:id="11147" w:name="_Toc364463761"/>
      <w:bookmarkStart w:id="11148" w:name="_Toc366078365"/>
      <w:bookmarkStart w:id="11149" w:name="_Toc366078980"/>
      <w:bookmarkStart w:id="11150" w:name="_Toc366079965"/>
      <w:bookmarkStart w:id="11151" w:name="_Toc366080577"/>
      <w:bookmarkStart w:id="11152" w:name="_Toc366081186"/>
      <w:bookmarkStart w:id="11153" w:name="_Toc366505526"/>
      <w:bookmarkStart w:id="11154" w:name="_Toc366508895"/>
      <w:bookmarkStart w:id="11155" w:name="_Toc366513396"/>
      <w:bookmarkStart w:id="11156" w:name="_Toc366574585"/>
      <w:bookmarkStart w:id="11157" w:name="_Toc366578378"/>
      <w:bookmarkStart w:id="11158" w:name="_Toc366578972"/>
      <w:bookmarkStart w:id="11159" w:name="_Toc366579564"/>
      <w:bookmarkStart w:id="11160" w:name="_Toc366580155"/>
      <w:bookmarkStart w:id="11161" w:name="_Toc366580747"/>
      <w:bookmarkStart w:id="11162" w:name="_Toc366581338"/>
      <w:bookmarkStart w:id="11163" w:name="_Toc366581930"/>
      <w:bookmarkStart w:id="11164" w:name="_Toc349042838"/>
      <w:bookmarkStart w:id="11165" w:name="_Toc27061149"/>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proofErr w:type="spellStart"/>
      <w:r>
        <w:t>dfdl:sequence</w:t>
      </w:r>
      <w:proofErr w:type="spellEnd"/>
      <w:r>
        <w:t xml:space="preserve"> and </w:t>
      </w:r>
      <w:proofErr w:type="spellStart"/>
      <w:r>
        <w:t>dfdl:group</w:t>
      </w:r>
      <w:proofErr w:type="spellEnd"/>
      <w:r>
        <w:t xml:space="preserve"> (when reference is to a sequence)</w:t>
      </w:r>
      <w:bookmarkEnd w:id="11164"/>
      <w:bookmarkEnd w:id="11165"/>
    </w:p>
    <w:p w14:paraId="708F48EB" w14:textId="77777777" w:rsidR="00A001B9" w:rsidRDefault="009D64FD" w:rsidP="00B117B5">
      <w:pPr>
        <w:numPr>
          <w:ilvl w:val="0"/>
          <w:numId w:val="115"/>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43ED566F" w14:textId="77777777" w:rsidR="00A001B9" w:rsidRDefault="009D64FD" w:rsidP="00B117B5">
      <w:pPr>
        <w:numPr>
          <w:ilvl w:val="1"/>
          <w:numId w:val="115"/>
        </w:numPr>
      </w:pPr>
      <w:proofErr w:type="spellStart"/>
      <w:r>
        <w:t>dfdl:hiddenGroupRef</w:t>
      </w:r>
      <w:proofErr w:type="spellEnd"/>
    </w:p>
    <w:p w14:paraId="0319ABEE" w14:textId="77777777" w:rsidR="00A001B9" w:rsidRDefault="009D64FD" w:rsidP="00B117B5">
      <w:pPr>
        <w:numPr>
          <w:ilvl w:val="0"/>
          <w:numId w:val="115"/>
        </w:numPr>
        <w:rPr>
          <w:rStyle w:val="Emphasis"/>
        </w:rPr>
      </w:pPr>
      <w:r>
        <w:rPr>
          <w:rStyle w:val="Emphasis"/>
        </w:rPr>
        <w:t>Parsing: common</w:t>
      </w:r>
    </w:p>
    <w:p w14:paraId="0AE58781" w14:textId="77777777" w:rsidR="00A001B9" w:rsidRDefault="009D64FD" w:rsidP="00B117B5">
      <w:pPr>
        <w:numPr>
          <w:ilvl w:val="1"/>
          <w:numId w:val="115"/>
        </w:numPr>
      </w:pPr>
      <w:proofErr w:type="spellStart"/>
      <w:r>
        <w:t>dfdl:bitOrder</w:t>
      </w:r>
      <w:proofErr w:type="spellEnd"/>
    </w:p>
    <w:p w14:paraId="228C22A1" w14:textId="77777777" w:rsidR="00A001B9" w:rsidRDefault="009D64FD" w:rsidP="00B117B5">
      <w:pPr>
        <w:numPr>
          <w:ilvl w:val="1"/>
          <w:numId w:val="115"/>
        </w:numPr>
      </w:pPr>
      <w:proofErr w:type="spellStart"/>
      <w:r>
        <w:t>dfdl:encoding</w:t>
      </w:r>
      <w:proofErr w:type="spellEnd"/>
      <w:r>
        <w:t xml:space="preserve"> </w:t>
      </w:r>
    </w:p>
    <w:p w14:paraId="75193EE3" w14:textId="77777777" w:rsidR="00A001B9" w:rsidRDefault="009D64FD" w:rsidP="00B117B5">
      <w:pPr>
        <w:numPr>
          <w:ilvl w:val="2"/>
          <w:numId w:val="115"/>
        </w:numPr>
      </w:pPr>
      <w:r>
        <w:t>'UTF-16' 'UTF-16BE' 'UTF-16LE'</w:t>
      </w:r>
    </w:p>
    <w:p w14:paraId="648E7533" w14:textId="77777777" w:rsidR="00A001B9" w:rsidRDefault="009D64FD" w:rsidP="00B117B5">
      <w:pPr>
        <w:numPr>
          <w:ilvl w:val="3"/>
          <w:numId w:val="115"/>
        </w:numPr>
      </w:pPr>
      <w:r>
        <w:t>dfdl:utf16Width</w:t>
      </w:r>
    </w:p>
    <w:p w14:paraId="483308F5" w14:textId="77777777" w:rsidR="00A001B9" w:rsidRDefault="009D64FD" w:rsidP="00B117B5">
      <w:pPr>
        <w:numPr>
          <w:ilvl w:val="1"/>
          <w:numId w:val="115"/>
        </w:numPr>
      </w:pPr>
      <w:proofErr w:type="spellStart"/>
      <w:r>
        <w:t>dfdl:encodingErrorPolicy</w:t>
      </w:r>
      <w:proofErr w:type="spellEnd"/>
    </w:p>
    <w:p w14:paraId="68EB7A44" w14:textId="77777777" w:rsidR="00A001B9" w:rsidRDefault="009D64FD" w:rsidP="00B117B5">
      <w:pPr>
        <w:numPr>
          <w:ilvl w:val="1"/>
          <w:numId w:val="115"/>
        </w:numPr>
      </w:pPr>
      <w:proofErr w:type="spellStart"/>
      <w:r>
        <w:t>dfdl:ignoreCase</w:t>
      </w:r>
      <w:proofErr w:type="spellEnd"/>
    </w:p>
    <w:p w14:paraId="2CBE65AF" w14:textId="77777777" w:rsidR="00A001B9" w:rsidRDefault="009D64FD" w:rsidP="00B117B5">
      <w:pPr>
        <w:numPr>
          <w:ilvl w:val="0"/>
          <w:numId w:val="115"/>
        </w:numPr>
        <w:rPr>
          <w:rStyle w:val="Emphasis"/>
        </w:rPr>
      </w:pPr>
      <w:r>
        <w:rPr>
          <w:rStyle w:val="Emphasis"/>
        </w:rPr>
        <w:t xml:space="preserve">Parsing: identification, framing &amp; extraction </w:t>
      </w:r>
    </w:p>
    <w:p w14:paraId="1F4FC264" w14:textId="77777777" w:rsidR="00A001B9" w:rsidRDefault="009D64FD" w:rsidP="00B117B5">
      <w:pPr>
        <w:numPr>
          <w:ilvl w:val="1"/>
          <w:numId w:val="115"/>
        </w:numPr>
      </w:pPr>
      <w:proofErr w:type="spellStart"/>
      <w:r>
        <w:t>dfdl:leadingSkip</w:t>
      </w:r>
      <w:proofErr w:type="spellEnd"/>
      <w:r>
        <w:t xml:space="preserve"> </w:t>
      </w:r>
    </w:p>
    <w:p w14:paraId="51E14BAC" w14:textId="77777777" w:rsidR="00A001B9" w:rsidRDefault="009D64FD" w:rsidP="00B117B5">
      <w:pPr>
        <w:numPr>
          <w:ilvl w:val="2"/>
          <w:numId w:val="115"/>
        </w:numPr>
      </w:pPr>
      <w:proofErr w:type="spellStart"/>
      <w:r>
        <w:t>dfdl:alignmentUnits</w:t>
      </w:r>
      <w:proofErr w:type="spellEnd"/>
    </w:p>
    <w:p w14:paraId="4B20DB0D" w14:textId="77777777" w:rsidR="00A001B9" w:rsidRDefault="009D64FD" w:rsidP="00B117B5">
      <w:pPr>
        <w:numPr>
          <w:ilvl w:val="1"/>
          <w:numId w:val="115"/>
        </w:numPr>
      </w:pPr>
      <w:proofErr w:type="spellStart"/>
      <w:r>
        <w:t>dfdl:alignment</w:t>
      </w:r>
      <w:proofErr w:type="spellEnd"/>
      <w:r>
        <w:t xml:space="preserve"> </w:t>
      </w:r>
    </w:p>
    <w:p w14:paraId="46806C32" w14:textId="77777777" w:rsidR="00A001B9" w:rsidRDefault="009D64FD" w:rsidP="00B117B5">
      <w:pPr>
        <w:numPr>
          <w:ilvl w:val="2"/>
          <w:numId w:val="115"/>
        </w:numPr>
        <w:rPr>
          <w:rStyle w:val="Emphasis"/>
        </w:rPr>
      </w:pPr>
      <w:r>
        <w:rPr>
          <w:rStyle w:val="Emphasis"/>
        </w:rPr>
        <w:t>not "implicit"</w:t>
      </w:r>
    </w:p>
    <w:p w14:paraId="47C39846" w14:textId="77777777" w:rsidR="00A001B9" w:rsidRDefault="009D64FD" w:rsidP="00B117B5">
      <w:pPr>
        <w:numPr>
          <w:ilvl w:val="3"/>
          <w:numId w:val="115"/>
        </w:numPr>
      </w:pPr>
      <w:proofErr w:type="spellStart"/>
      <w:r>
        <w:t>dfdl:alignmentUnits</w:t>
      </w:r>
      <w:proofErr w:type="spellEnd"/>
      <w:r>
        <w:t xml:space="preserve"> </w:t>
      </w:r>
    </w:p>
    <w:p w14:paraId="35B594AA" w14:textId="77777777" w:rsidR="00A001B9" w:rsidRDefault="009D64FD" w:rsidP="00B117B5">
      <w:pPr>
        <w:numPr>
          <w:ilvl w:val="1"/>
          <w:numId w:val="115"/>
        </w:numPr>
      </w:pPr>
      <w:proofErr w:type="spellStart"/>
      <w:r>
        <w:t>dfdl:initiator</w:t>
      </w:r>
      <w:proofErr w:type="spellEnd"/>
      <w:r>
        <w:t xml:space="preserve"> </w:t>
      </w:r>
    </w:p>
    <w:p w14:paraId="1215126E" w14:textId="77777777" w:rsidR="00A001B9" w:rsidRDefault="009D64FD" w:rsidP="00B117B5">
      <w:pPr>
        <w:numPr>
          <w:ilvl w:val="1"/>
          <w:numId w:val="115"/>
        </w:numPr>
      </w:pPr>
      <w:proofErr w:type="spellStart"/>
      <w:r>
        <w:t>dfdl:sequenceKind</w:t>
      </w:r>
      <w:proofErr w:type="spellEnd"/>
      <w:r>
        <w:t xml:space="preserve"> </w:t>
      </w:r>
    </w:p>
    <w:p w14:paraId="4D70C32D" w14:textId="77777777" w:rsidR="00A001B9" w:rsidRDefault="009D64FD" w:rsidP="00B117B5">
      <w:pPr>
        <w:numPr>
          <w:ilvl w:val="1"/>
          <w:numId w:val="115"/>
        </w:numPr>
      </w:pPr>
      <w:proofErr w:type="spellStart"/>
      <w:r>
        <w:t>dfdl:initiatedContent</w:t>
      </w:r>
      <w:proofErr w:type="spellEnd"/>
    </w:p>
    <w:p w14:paraId="79FC7E8B" w14:textId="77777777" w:rsidR="00A001B9" w:rsidRDefault="009D64FD" w:rsidP="00B117B5">
      <w:pPr>
        <w:numPr>
          <w:ilvl w:val="1"/>
          <w:numId w:val="115"/>
        </w:numPr>
      </w:pPr>
      <w:proofErr w:type="spellStart"/>
      <w:r>
        <w:t>dfdl:separator</w:t>
      </w:r>
      <w:proofErr w:type="spellEnd"/>
      <w:r>
        <w:t xml:space="preserve"> </w:t>
      </w:r>
    </w:p>
    <w:p w14:paraId="668F9B98" w14:textId="77777777" w:rsidR="00A001B9" w:rsidRDefault="009D64FD" w:rsidP="00B117B5">
      <w:pPr>
        <w:numPr>
          <w:ilvl w:val="2"/>
          <w:numId w:val="115"/>
        </w:numPr>
      </w:pPr>
      <w:proofErr w:type="spellStart"/>
      <w:r>
        <w:lastRenderedPageBreak/>
        <w:t>dfdl:separatorPosition</w:t>
      </w:r>
      <w:proofErr w:type="spellEnd"/>
    </w:p>
    <w:p w14:paraId="2E511539" w14:textId="77777777" w:rsidR="00A001B9" w:rsidRDefault="009D64FD" w:rsidP="00B117B5">
      <w:pPr>
        <w:numPr>
          <w:ilvl w:val="2"/>
          <w:numId w:val="115"/>
        </w:numPr>
      </w:pPr>
      <w:proofErr w:type="spellStart"/>
      <w:r>
        <w:t>dfdl:separatorSuppressionPolicy</w:t>
      </w:r>
      <w:proofErr w:type="spellEnd"/>
    </w:p>
    <w:p w14:paraId="77A800F9" w14:textId="77777777" w:rsidR="00A001B9" w:rsidRDefault="009D64FD" w:rsidP="00B117B5">
      <w:pPr>
        <w:numPr>
          <w:ilvl w:val="1"/>
          <w:numId w:val="115"/>
        </w:numPr>
      </w:pPr>
      <w:proofErr w:type="spellStart"/>
      <w:r>
        <w:t>dfdl:terminator</w:t>
      </w:r>
      <w:proofErr w:type="spellEnd"/>
      <w:r>
        <w:t xml:space="preserve"> </w:t>
      </w:r>
    </w:p>
    <w:p w14:paraId="033A456D" w14:textId="77777777" w:rsidR="00A001B9" w:rsidRDefault="009D64FD" w:rsidP="00B117B5">
      <w:pPr>
        <w:numPr>
          <w:ilvl w:val="2"/>
          <w:numId w:val="115"/>
        </w:numPr>
      </w:pPr>
      <w:proofErr w:type="spellStart"/>
      <w:r>
        <w:t>dfdl:documentFinalTerminatorCanBeMissing</w:t>
      </w:r>
      <w:proofErr w:type="spellEnd"/>
      <w:r>
        <w:t xml:space="preserve"> </w:t>
      </w:r>
    </w:p>
    <w:p w14:paraId="6D86088A" w14:textId="77777777" w:rsidR="00A001B9" w:rsidRDefault="009D64FD" w:rsidP="00B117B5">
      <w:pPr>
        <w:numPr>
          <w:ilvl w:val="1"/>
          <w:numId w:val="115"/>
        </w:numPr>
      </w:pPr>
      <w:proofErr w:type="spellStart"/>
      <w:r>
        <w:t>dfdl:trailingSkip</w:t>
      </w:r>
      <w:proofErr w:type="spellEnd"/>
    </w:p>
    <w:p w14:paraId="4A027AD7" w14:textId="77777777" w:rsidR="00A001B9" w:rsidRDefault="009D64FD" w:rsidP="00B117B5">
      <w:pPr>
        <w:numPr>
          <w:ilvl w:val="2"/>
          <w:numId w:val="114"/>
        </w:numPr>
      </w:pPr>
      <w:proofErr w:type="spellStart"/>
      <w:r>
        <w:t>dfdl:alignmentUnits</w:t>
      </w:r>
      <w:proofErr w:type="spellEnd"/>
      <w:r>
        <w:t xml:space="preserve"> </w:t>
      </w:r>
    </w:p>
    <w:p w14:paraId="5C2F5974" w14:textId="77777777" w:rsidR="00A001B9" w:rsidRDefault="009D64FD">
      <w:pPr>
        <w:pStyle w:val="Heading3"/>
      </w:pPr>
      <w:bookmarkStart w:id="11166" w:name="_Toc349042839"/>
      <w:bookmarkStart w:id="11167" w:name="_Toc243112876"/>
      <w:bookmarkStart w:id="11168" w:name="_Toc27061150"/>
      <w:proofErr w:type="spellStart"/>
      <w:r>
        <w:t>dfdl:choice</w:t>
      </w:r>
      <w:proofErr w:type="spellEnd"/>
      <w:r>
        <w:t xml:space="preserve"> and </w:t>
      </w:r>
      <w:proofErr w:type="spellStart"/>
      <w:r>
        <w:t>dfdl:group</w:t>
      </w:r>
      <w:proofErr w:type="spellEnd"/>
      <w:r>
        <w:t xml:space="preserve"> (when reference is to a choice)</w:t>
      </w:r>
      <w:bookmarkEnd w:id="11166"/>
      <w:bookmarkEnd w:id="11167"/>
      <w:bookmarkEnd w:id="11168"/>
    </w:p>
    <w:p w14:paraId="1F879EB2" w14:textId="77777777" w:rsidR="00A001B9" w:rsidRDefault="009D64FD" w:rsidP="00B117B5">
      <w:pPr>
        <w:numPr>
          <w:ilvl w:val="0"/>
          <w:numId w:val="116"/>
        </w:numPr>
        <w:rPr>
          <w:rStyle w:val="Emphasis"/>
        </w:rPr>
      </w:pPr>
      <w:r>
        <w:rPr>
          <w:rStyle w:val="Emphasis"/>
        </w:rPr>
        <w:t>Parsing: common</w:t>
      </w:r>
    </w:p>
    <w:p w14:paraId="30DFC731" w14:textId="77777777" w:rsidR="00A001B9" w:rsidRDefault="009D64FD" w:rsidP="00B117B5">
      <w:pPr>
        <w:numPr>
          <w:ilvl w:val="1"/>
          <w:numId w:val="116"/>
        </w:numPr>
      </w:pPr>
      <w:proofErr w:type="spellStart"/>
      <w:r>
        <w:t>dfdl:bitOrder</w:t>
      </w:r>
      <w:proofErr w:type="spellEnd"/>
    </w:p>
    <w:p w14:paraId="13E962F1" w14:textId="77777777" w:rsidR="00A001B9" w:rsidRDefault="009D64FD" w:rsidP="00B117B5">
      <w:pPr>
        <w:numPr>
          <w:ilvl w:val="1"/>
          <w:numId w:val="116"/>
        </w:numPr>
      </w:pPr>
      <w:proofErr w:type="spellStart"/>
      <w:r>
        <w:t>dfdl:encoding</w:t>
      </w:r>
      <w:proofErr w:type="spellEnd"/>
      <w:r>
        <w:t xml:space="preserve"> </w:t>
      </w:r>
    </w:p>
    <w:p w14:paraId="7B857D9B" w14:textId="77777777" w:rsidR="00A001B9" w:rsidRDefault="009D64FD" w:rsidP="00B117B5">
      <w:pPr>
        <w:numPr>
          <w:ilvl w:val="2"/>
          <w:numId w:val="116"/>
        </w:numPr>
      </w:pPr>
      <w:r>
        <w:t>'UTF-16' 'UTF-16BE' 'UTF-16LE'</w:t>
      </w:r>
    </w:p>
    <w:p w14:paraId="4B309D24" w14:textId="77777777" w:rsidR="00A001B9" w:rsidRDefault="009D64FD" w:rsidP="00B117B5">
      <w:pPr>
        <w:numPr>
          <w:ilvl w:val="3"/>
          <w:numId w:val="116"/>
        </w:numPr>
      </w:pPr>
      <w:r>
        <w:t>dfdl:utf16Width</w:t>
      </w:r>
    </w:p>
    <w:p w14:paraId="23095568" w14:textId="77777777" w:rsidR="00A001B9" w:rsidRDefault="009D64FD" w:rsidP="00B117B5">
      <w:pPr>
        <w:numPr>
          <w:ilvl w:val="1"/>
          <w:numId w:val="116"/>
        </w:numPr>
      </w:pPr>
      <w:proofErr w:type="spellStart"/>
      <w:r>
        <w:t>dfdl:encodingErrorPolicy</w:t>
      </w:r>
      <w:proofErr w:type="spellEnd"/>
    </w:p>
    <w:p w14:paraId="381E3CC4" w14:textId="77777777" w:rsidR="00A001B9" w:rsidRDefault="009D64FD" w:rsidP="00B117B5">
      <w:pPr>
        <w:numPr>
          <w:ilvl w:val="1"/>
          <w:numId w:val="116"/>
        </w:numPr>
      </w:pPr>
      <w:proofErr w:type="spellStart"/>
      <w:r>
        <w:t>dfdl:ignoreCase</w:t>
      </w:r>
      <w:proofErr w:type="spellEnd"/>
    </w:p>
    <w:p w14:paraId="7B0DF7B4" w14:textId="77777777" w:rsidR="00A001B9" w:rsidRDefault="009D64FD" w:rsidP="00B117B5">
      <w:pPr>
        <w:numPr>
          <w:ilvl w:val="0"/>
          <w:numId w:val="116"/>
        </w:numPr>
        <w:rPr>
          <w:rStyle w:val="Emphasis"/>
        </w:rPr>
      </w:pPr>
      <w:r>
        <w:rPr>
          <w:rStyle w:val="Emphasis"/>
        </w:rPr>
        <w:t xml:space="preserve">Parsing: identification, framing &amp; extraction </w:t>
      </w:r>
    </w:p>
    <w:p w14:paraId="61E49FB0" w14:textId="77777777" w:rsidR="00A001B9" w:rsidRDefault="009D64FD" w:rsidP="00B117B5">
      <w:pPr>
        <w:numPr>
          <w:ilvl w:val="1"/>
          <w:numId w:val="116"/>
        </w:numPr>
      </w:pPr>
      <w:proofErr w:type="spellStart"/>
      <w:r>
        <w:t>dfdl:leadingSkip</w:t>
      </w:r>
      <w:proofErr w:type="spellEnd"/>
    </w:p>
    <w:p w14:paraId="1ACF00FA" w14:textId="77777777" w:rsidR="00A001B9" w:rsidRDefault="009D64FD" w:rsidP="00B117B5">
      <w:pPr>
        <w:numPr>
          <w:ilvl w:val="2"/>
          <w:numId w:val="116"/>
        </w:numPr>
      </w:pPr>
      <w:proofErr w:type="spellStart"/>
      <w:r>
        <w:t>dfdl:alignmentUnits</w:t>
      </w:r>
      <w:proofErr w:type="spellEnd"/>
      <w:r>
        <w:t xml:space="preserve"> </w:t>
      </w:r>
    </w:p>
    <w:p w14:paraId="126528BA" w14:textId="77777777" w:rsidR="00A001B9" w:rsidRDefault="009D64FD" w:rsidP="00B117B5">
      <w:pPr>
        <w:numPr>
          <w:ilvl w:val="1"/>
          <w:numId w:val="116"/>
        </w:numPr>
      </w:pPr>
      <w:proofErr w:type="spellStart"/>
      <w:r>
        <w:t>dfdl:alignment</w:t>
      </w:r>
      <w:proofErr w:type="spellEnd"/>
    </w:p>
    <w:p w14:paraId="4DD819FF" w14:textId="77777777" w:rsidR="00A001B9" w:rsidRDefault="009D64FD" w:rsidP="00B117B5">
      <w:pPr>
        <w:numPr>
          <w:ilvl w:val="2"/>
          <w:numId w:val="116"/>
        </w:numPr>
        <w:rPr>
          <w:rStyle w:val="Emphasis"/>
        </w:rPr>
      </w:pPr>
      <w:r>
        <w:rPr>
          <w:rStyle w:val="Emphasis"/>
        </w:rPr>
        <w:t xml:space="preserve">not "implicit" </w:t>
      </w:r>
    </w:p>
    <w:p w14:paraId="766A2ED7" w14:textId="77777777" w:rsidR="00A001B9" w:rsidRDefault="009D64FD" w:rsidP="00B117B5">
      <w:pPr>
        <w:numPr>
          <w:ilvl w:val="3"/>
          <w:numId w:val="116"/>
        </w:numPr>
      </w:pPr>
      <w:proofErr w:type="spellStart"/>
      <w:r>
        <w:t>dfdl:alignmentUnits</w:t>
      </w:r>
      <w:proofErr w:type="spellEnd"/>
      <w:r>
        <w:t xml:space="preserve"> </w:t>
      </w:r>
    </w:p>
    <w:p w14:paraId="6293DAD3" w14:textId="77777777" w:rsidR="00A001B9" w:rsidRDefault="009D64FD" w:rsidP="00B117B5">
      <w:pPr>
        <w:numPr>
          <w:ilvl w:val="1"/>
          <w:numId w:val="116"/>
        </w:numPr>
      </w:pPr>
      <w:proofErr w:type="spellStart"/>
      <w:r>
        <w:t>dfdl:initiator</w:t>
      </w:r>
      <w:proofErr w:type="spellEnd"/>
      <w:r>
        <w:t xml:space="preserve"> </w:t>
      </w:r>
    </w:p>
    <w:p w14:paraId="5D3EC012" w14:textId="77777777" w:rsidR="00A001B9" w:rsidRDefault="009D64FD" w:rsidP="00B117B5">
      <w:pPr>
        <w:numPr>
          <w:ilvl w:val="1"/>
          <w:numId w:val="116"/>
        </w:numPr>
      </w:pPr>
      <w:proofErr w:type="spellStart"/>
      <w:r>
        <w:t>dfdl:choiceLengthKind</w:t>
      </w:r>
      <w:proofErr w:type="spellEnd"/>
    </w:p>
    <w:p w14:paraId="4B5B5033" w14:textId="77777777" w:rsidR="00A001B9" w:rsidRDefault="009D64FD" w:rsidP="00B117B5">
      <w:pPr>
        <w:numPr>
          <w:ilvl w:val="2"/>
          <w:numId w:val="116"/>
        </w:numPr>
        <w:rPr>
          <w:rStyle w:val="Emphasis"/>
        </w:rPr>
      </w:pPr>
      <w:r>
        <w:rPr>
          <w:rStyle w:val="Emphasis"/>
        </w:rPr>
        <w:t>"explicit"</w:t>
      </w:r>
    </w:p>
    <w:p w14:paraId="09209051" w14:textId="77777777" w:rsidR="00A001B9" w:rsidRDefault="009D64FD" w:rsidP="00B117B5">
      <w:pPr>
        <w:numPr>
          <w:ilvl w:val="3"/>
          <w:numId w:val="116"/>
        </w:numPr>
      </w:pPr>
      <w:proofErr w:type="spellStart"/>
      <w:r>
        <w:t>dfdl:choiceLength</w:t>
      </w:r>
      <w:proofErr w:type="spellEnd"/>
    </w:p>
    <w:p w14:paraId="414D3A75" w14:textId="77777777" w:rsidR="00A001B9" w:rsidRDefault="009D64FD" w:rsidP="00B117B5">
      <w:pPr>
        <w:numPr>
          <w:ilvl w:val="1"/>
          <w:numId w:val="116"/>
        </w:numPr>
      </w:pPr>
      <w:proofErr w:type="spellStart"/>
      <w:r>
        <w:t>dfdl:initiatedContent</w:t>
      </w:r>
      <w:proofErr w:type="spellEnd"/>
    </w:p>
    <w:p w14:paraId="4AC87BD6" w14:textId="77777777" w:rsidR="00A001B9" w:rsidRDefault="009D64FD" w:rsidP="00B117B5">
      <w:pPr>
        <w:numPr>
          <w:ilvl w:val="1"/>
          <w:numId w:val="116"/>
        </w:numPr>
      </w:pPr>
      <w:proofErr w:type="spellStart"/>
      <w:r>
        <w:t>dfdl:choiceDispatchKey</w:t>
      </w:r>
      <w:proofErr w:type="spellEnd"/>
    </w:p>
    <w:p w14:paraId="084398B6" w14:textId="77777777" w:rsidR="00A001B9" w:rsidRDefault="009D64FD" w:rsidP="00B117B5">
      <w:pPr>
        <w:numPr>
          <w:ilvl w:val="1"/>
          <w:numId w:val="116"/>
        </w:numPr>
      </w:pPr>
      <w:proofErr w:type="spellStart"/>
      <w:r>
        <w:t>dfdl:choiceBranchKey</w:t>
      </w:r>
      <w:proofErr w:type="spellEnd"/>
      <w:r>
        <w:t xml:space="preserve"> (on elements)</w:t>
      </w:r>
    </w:p>
    <w:p w14:paraId="24463B09" w14:textId="77777777" w:rsidR="00A001B9" w:rsidRDefault="009D64FD" w:rsidP="00B117B5">
      <w:pPr>
        <w:numPr>
          <w:ilvl w:val="1"/>
          <w:numId w:val="116"/>
        </w:numPr>
      </w:pPr>
      <w:proofErr w:type="spellStart"/>
      <w:r>
        <w:t>dfdl:terminator</w:t>
      </w:r>
      <w:proofErr w:type="spellEnd"/>
      <w:r>
        <w:t xml:space="preserve"> </w:t>
      </w:r>
    </w:p>
    <w:p w14:paraId="35539599" w14:textId="77777777" w:rsidR="00A001B9" w:rsidRDefault="009D64FD" w:rsidP="00B117B5">
      <w:pPr>
        <w:numPr>
          <w:ilvl w:val="2"/>
          <w:numId w:val="116"/>
        </w:numPr>
      </w:pPr>
      <w:proofErr w:type="spellStart"/>
      <w:r>
        <w:t>dfdl:documentFinalTerminatorCanBeMissing</w:t>
      </w:r>
      <w:proofErr w:type="spellEnd"/>
      <w:r>
        <w:t xml:space="preserve"> </w:t>
      </w:r>
    </w:p>
    <w:p w14:paraId="629ED370" w14:textId="77777777" w:rsidR="00A001B9" w:rsidRDefault="009D64FD" w:rsidP="00B117B5">
      <w:pPr>
        <w:numPr>
          <w:ilvl w:val="1"/>
          <w:numId w:val="116"/>
        </w:numPr>
      </w:pPr>
      <w:proofErr w:type="spellStart"/>
      <w:r>
        <w:t>dfdl:trailingSkip</w:t>
      </w:r>
      <w:proofErr w:type="spellEnd"/>
    </w:p>
    <w:p w14:paraId="02226D1F" w14:textId="77777777" w:rsidR="00A001B9" w:rsidRDefault="009D64FD" w:rsidP="00B117B5">
      <w:pPr>
        <w:numPr>
          <w:ilvl w:val="2"/>
          <w:numId w:val="116"/>
        </w:numPr>
      </w:pPr>
      <w:proofErr w:type="spellStart"/>
      <w:r>
        <w:t>dfdl:alignmentUnits</w:t>
      </w:r>
      <w:proofErr w:type="spellEnd"/>
    </w:p>
    <w:p w14:paraId="7DC0F448" w14:textId="77777777" w:rsidR="00A001B9" w:rsidRDefault="009D64FD">
      <w:pPr>
        <w:pStyle w:val="Heading2"/>
        <w:rPr>
          <w:rFonts w:eastAsia="Times New Roman"/>
        </w:rPr>
      </w:pPr>
      <w:bookmarkStart w:id="11169" w:name="_Toc322911736"/>
      <w:bookmarkStart w:id="11170" w:name="_Toc322912275"/>
      <w:bookmarkStart w:id="11171" w:name="_Toc329093136"/>
      <w:bookmarkStart w:id="11172" w:name="_Toc332701649"/>
      <w:bookmarkStart w:id="11173" w:name="_Toc332701953"/>
      <w:bookmarkStart w:id="11174" w:name="_Toc332711752"/>
      <w:bookmarkStart w:id="11175" w:name="_Toc332712054"/>
      <w:bookmarkStart w:id="11176" w:name="_Toc332712355"/>
      <w:bookmarkStart w:id="11177" w:name="_Toc332724271"/>
      <w:bookmarkStart w:id="11178" w:name="_Toc332724571"/>
      <w:bookmarkStart w:id="11179" w:name="_Toc341102867"/>
      <w:bookmarkStart w:id="11180" w:name="_Toc347241602"/>
      <w:bookmarkStart w:id="11181" w:name="_Toc347744795"/>
      <w:bookmarkStart w:id="11182" w:name="_Toc348984578"/>
      <w:bookmarkStart w:id="11183" w:name="_Toc348984883"/>
      <w:bookmarkStart w:id="11184" w:name="_Toc349038047"/>
      <w:bookmarkStart w:id="11185" w:name="_Toc349038349"/>
      <w:bookmarkStart w:id="11186" w:name="_Toc349042840"/>
      <w:bookmarkStart w:id="11187" w:name="_Toc349642251"/>
      <w:bookmarkStart w:id="11188" w:name="_Toc351912962"/>
      <w:bookmarkStart w:id="11189" w:name="_Toc351914983"/>
      <w:bookmarkStart w:id="11190" w:name="_Toc351915449"/>
      <w:bookmarkStart w:id="11191" w:name="_Toc361231547"/>
      <w:bookmarkStart w:id="11192" w:name="_Toc361232073"/>
      <w:bookmarkStart w:id="11193" w:name="_Toc362445371"/>
      <w:bookmarkStart w:id="11194" w:name="_Toc363909338"/>
      <w:bookmarkStart w:id="11195" w:name="_Toc364463764"/>
      <w:bookmarkStart w:id="11196" w:name="_Toc366078368"/>
      <w:bookmarkStart w:id="11197" w:name="_Toc366078983"/>
      <w:bookmarkStart w:id="11198" w:name="_Toc366079968"/>
      <w:bookmarkStart w:id="11199" w:name="_Toc366080580"/>
      <w:bookmarkStart w:id="11200" w:name="_Toc366081189"/>
      <w:bookmarkStart w:id="11201" w:name="_Toc366505529"/>
      <w:bookmarkStart w:id="11202" w:name="_Toc366508898"/>
      <w:bookmarkStart w:id="11203" w:name="_Toc366513399"/>
      <w:bookmarkStart w:id="11204" w:name="_Toc366574588"/>
      <w:bookmarkStart w:id="11205" w:name="_Toc366578381"/>
      <w:bookmarkStart w:id="11206" w:name="_Toc366578975"/>
      <w:bookmarkStart w:id="11207" w:name="_Toc366579567"/>
      <w:bookmarkStart w:id="11208" w:name="_Toc366580158"/>
      <w:bookmarkStart w:id="11209" w:name="_Toc366580750"/>
      <w:bookmarkStart w:id="11210" w:name="_Toc366581341"/>
      <w:bookmarkStart w:id="11211" w:name="_Toc366581933"/>
      <w:bookmarkStart w:id="11212" w:name="_Toc322911737"/>
      <w:bookmarkStart w:id="11213" w:name="_Toc322912276"/>
      <w:bookmarkStart w:id="11214" w:name="_Toc329093137"/>
      <w:bookmarkStart w:id="11215" w:name="_Toc332701650"/>
      <w:bookmarkStart w:id="11216" w:name="_Toc332701954"/>
      <w:bookmarkStart w:id="11217" w:name="_Toc332711753"/>
      <w:bookmarkStart w:id="11218" w:name="_Toc332712055"/>
      <w:bookmarkStart w:id="11219" w:name="_Toc332712356"/>
      <w:bookmarkStart w:id="11220" w:name="_Toc332724272"/>
      <w:bookmarkStart w:id="11221" w:name="_Toc332724572"/>
      <w:bookmarkStart w:id="11222" w:name="_Toc341102868"/>
      <w:bookmarkStart w:id="11223" w:name="_Toc347241603"/>
      <w:bookmarkStart w:id="11224" w:name="_Toc347744796"/>
      <w:bookmarkStart w:id="11225" w:name="_Toc348984579"/>
      <w:bookmarkStart w:id="11226" w:name="_Toc348984884"/>
      <w:bookmarkStart w:id="11227" w:name="_Toc349038048"/>
      <w:bookmarkStart w:id="11228" w:name="_Toc349038350"/>
      <w:bookmarkStart w:id="11229" w:name="_Toc349042841"/>
      <w:bookmarkStart w:id="11230" w:name="_Toc349642252"/>
      <w:bookmarkStart w:id="11231" w:name="_Toc351912963"/>
      <w:bookmarkStart w:id="11232" w:name="_Toc351914984"/>
      <w:bookmarkStart w:id="11233" w:name="_Toc351915450"/>
      <w:bookmarkStart w:id="11234" w:name="_Toc361231548"/>
      <w:bookmarkStart w:id="11235" w:name="_Toc361232074"/>
      <w:bookmarkStart w:id="11236" w:name="_Toc362445372"/>
      <w:bookmarkStart w:id="11237" w:name="_Toc363909339"/>
      <w:bookmarkStart w:id="11238" w:name="_Toc364463765"/>
      <w:bookmarkStart w:id="11239" w:name="_Toc366078369"/>
      <w:bookmarkStart w:id="11240" w:name="_Toc366078984"/>
      <w:bookmarkStart w:id="11241" w:name="_Toc366079969"/>
      <w:bookmarkStart w:id="11242" w:name="_Toc366080581"/>
      <w:bookmarkStart w:id="11243" w:name="_Toc366081190"/>
      <w:bookmarkStart w:id="11244" w:name="_Toc366505530"/>
      <w:bookmarkStart w:id="11245" w:name="_Toc366508899"/>
      <w:bookmarkStart w:id="11246" w:name="_Toc366513400"/>
      <w:bookmarkStart w:id="11247" w:name="_Toc366574589"/>
      <w:bookmarkStart w:id="11248" w:name="_Toc366578382"/>
      <w:bookmarkStart w:id="11249" w:name="_Toc366578976"/>
      <w:bookmarkStart w:id="11250" w:name="_Toc366579568"/>
      <w:bookmarkStart w:id="11251" w:name="_Toc366580159"/>
      <w:bookmarkStart w:id="11252" w:name="_Toc366580751"/>
      <w:bookmarkStart w:id="11253" w:name="_Toc366581342"/>
      <w:bookmarkStart w:id="11254" w:name="_Toc366581934"/>
      <w:bookmarkStart w:id="11255" w:name="_Toc322911738"/>
      <w:bookmarkStart w:id="11256" w:name="_Toc322912277"/>
      <w:bookmarkStart w:id="11257" w:name="_Toc329093138"/>
      <w:bookmarkStart w:id="11258" w:name="_Toc332701651"/>
      <w:bookmarkStart w:id="11259" w:name="_Toc332701955"/>
      <w:bookmarkStart w:id="11260" w:name="_Toc332711754"/>
      <w:bookmarkStart w:id="11261" w:name="_Toc332712056"/>
      <w:bookmarkStart w:id="11262" w:name="_Toc332712357"/>
      <w:bookmarkStart w:id="11263" w:name="_Toc332724273"/>
      <w:bookmarkStart w:id="11264" w:name="_Toc332724573"/>
      <w:bookmarkStart w:id="11265" w:name="_Toc341102869"/>
      <w:bookmarkStart w:id="11266" w:name="_Toc347241604"/>
      <w:bookmarkStart w:id="11267" w:name="_Toc347744797"/>
      <w:bookmarkStart w:id="11268" w:name="_Toc348984580"/>
      <w:bookmarkStart w:id="11269" w:name="_Toc348984885"/>
      <w:bookmarkStart w:id="11270" w:name="_Toc349038049"/>
      <w:bookmarkStart w:id="11271" w:name="_Toc349038351"/>
      <w:bookmarkStart w:id="11272" w:name="_Toc349042842"/>
      <w:bookmarkStart w:id="11273" w:name="_Toc349642253"/>
      <w:bookmarkStart w:id="11274" w:name="_Toc351912964"/>
      <w:bookmarkStart w:id="11275" w:name="_Toc351914985"/>
      <w:bookmarkStart w:id="11276" w:name="_Toc351915451"/>
      <w:bookmarkStart w:id="11277" w:name="_Toc361231549"/>
      <w:bookmarkStart w:id="11278" w:name="_Toc361232075"/>
      <w:bookmarkStart w:id="11279" w:name="_Toc362445373"/>
      <w:bookmarkStart w:id="11280" w:name="_Toc363909340"/>
      <w:bookmarkStart w:id="11281" w:name="_Toc364463766"/>
      <w:bookmarkStart w:id="11282" w:name="_Toc366078370"/>
      <w:bookmarkStart w:id="11283" w:name="_Toc366078985"/>
      <w:bookmarkStart w:id="11284" w:name="_Toc366079970"/>
      <w:bookmarkStart w:id="11285" w:name="_Toc366080582"/>
      <w:bookmarkStart w:id="11286" w:name="_Toc366081191"/>
      <w:bookmarkStart w:id="11287" w:name="_Toc366505531"/>
      <w:bookmarkStart w:id="11288" w:name="_Toc366508900"/>
      <w:bookmarkStart w:id="11289" w:name="_Toc366513401"/>
      <w:bookmarkStart w:id="11290" w:name="_Toc366574590"/>
      <w:bookmarkStart w:id="11291" w:name="_Toc366578383"/>
      <w:bookmarkStart w:id="11292" w:name="_Toc366578977"/>
      <w:bookmarkStart w:id="11293" w:name="_Toc366579569"/>
      <w:bookmarkStart w:id="11294" w:name="_Toc366580160"/>
      <w:bookmarkStart w:id="11295" w:name="_Toc366580752"/>
      <w:bookmarkStart w:id="11296" w:name="_Toc366581343"/>
      <w:bookmarkStart w:id="11297" w:name="_Toc366581935"/>
      <w:bookmarkStart w:id="11298" w:name="_Toc199516370"/>
      <w:bookmarkStart w:id="11299" w:name="_Toc194984031"/>
      <w:bookmarkStart w:id="11300" w:name="_Toc243112877"/>
      <w:bookmarkStart w:id="11301" w:name="_Toc349042843"/>
      <w:bookmarkStart w:id="11302" w:name="_Toc27061151"/>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r>
        <w:rPr>
          <w:rFonts w:eastAsia="Times New Roman"/>
        </w:rPr>
        <w:t>Unparsing</w:t>
      </w:r>
      <w:bookmarkEnd w:id="11298"/>
      <w:bookmarkEnd w:id="11299"/>
      <w:bookmarkEnd w:id="11300"/>
      <w:bookmarkEnd w:id="11301"/>
      <w:bookmarkEnd w:id="11302"/>
    </w:p>
    <w:p w14:paraId="6E686CEF" w14:textId="77777777" w:rsidR="00A001B9" w:rsidRDefault="009D64FD">
      <w:pPr>
        <w:rPr>
          <w:rFonts w:eastAsia="MS Mincho"/>
        </w:rPr>
      </w:pPr>
      <w:r>
        <w:rPr>
          <w:rFonts w:eastAsia="MS Mincho"/>
        </w:rPr>
        <w:t xml:space="preserve">The following list gives the order in which DFDL properties are examined when the DFDL </w:t>
      </w:r>
      <w:proofErr w:type="spellStart"/>
      <w:r>
        <w:rPr>
          <w:rFonts w:eastAsia="MS Mincho"/>
        </w:rPr>
        <w:t>unparser</w:t>
      </w:r>
      <w:proofErr w:type="spellEnd"/>
      <w:r>
        <w:rPr>
          <w:rFonts w:eastAsia="MS Mincho"/>
        </w:rPr>
        <w:t xml:space="preserve"> is positioned at a </w:t>
      </w:r>
      <w:proofErr w:type="gramStart"/>
      <w:r>
        <w:rPr>
          <w:rFonts w:eastAsia="MS Mincho"/>
        </w:rPr>
        <w:t>particular component</w:t>
      </w:r>
      <w:proofErr w:type="gramEnd"/>
      <w:r>
        <w:rPr>
          <w:rFonts w:eastAsia="MS Mincho"/>
        </w:rPr>
        <w:t xml:space="preserve"> in the DFDL </w:t>
      </w:r>
      <w:proofErr w:type="spellStart"/>
      <w:r>
        <w:rPr>
          <w:rFonts w:eastAsia="MS Mincho"/>
        </w:rPr>
        <w:t>Infoset</w:t>
      </w:r>
      <w:proofErr w:type="spellEnd"/>
      <w:r>
        <w:rPr>
          <w:rFonts w:eastAsia="MS Mincho"/>
        </w:rPr>
        <w:t>, and about to unparsed and thereby create the bitstream which is the representation of that component.</w:t>
      </w:r>
    </w:p>
    <w:p w14:paraId="37280AA1" w14:textId="77777777" w:rsidR="00A001B9" w:rsidRDefault="009D64FD">
      <w:pPr>
        <w:pStyle w:val="Heading3"/>
      </w:pPr>
      <w:bookmarkStart w:id="11303" w:name="_Toc322911740"/>
      <w:bookmarkStart w:id="11304" w:name="_Toc322912279"/>
      <w:bookmarkStart w:id="11305" w:name="_Toc329093140"/>
      <w:bookmarkStart w:id="11306" w:name="_Toc332701653"/>
      <w:bookmarkStart w:id="11307" w:name="_Toc332701957"/>
      <w:bookmarkStart w:id="11308" w:name="_Toc332711756"/>
      <w:bookmarkStart w:id="11309" w:name="_Toc332712058"/>
      <w:bookmarkStart w:id="11310" w:name="_Toc332712359"/>
      <w:bookmarkStart w:id="11311" w:name="_Toc332724275"/>
      <w:bookmarkStart w:id="11312" w:name="_Toc332724575"/>
      <w:bookmarkStart w:id="11313" w:name="_Toc341102871"/>
      <w:bookmarkStart w:id="11314" w:name="_Toc347241606"/>
      <w:bookmarkStart w:id="11315" w:name="_Toc347744799"/>
      <w:bookmarkStart w:id="11316" w:name="_Toc348984582"/>
      <w:bookmarkStart w:id="11317" w:name="_Toc348984887"/>
      <w:bookmarkStart w:id="11318" w:name="_Toc349038051"/>
      <w:bookmarkStart w:id="11319" w:name="_Toc349038353"/>
      <w:bookmarkStart w:id="11320" w:name="_Toc349042844"/>
      <w:bookmarkStart w:id="11321" w:name="_Toc351912966"/>
      <w:bookmarkStart w:id="11322" w:name="_Toc351914987"/>
      <w:bookmarkStart w:id="11323" w:name="_Toc351915453"/>
      <w:bookmarkStart w:id="11324" w:name="_Toc361231551"/>
      <w:bookmarkStart w:id="11325" w:name="_Toc361232077"/>
      <w:bookmarkStart w:id="11326" w:name="_Toc362445375"/>
      <w:bookmarkStart w:id="11327" w:name="_Toc363909342"/>
      <w:bookmarkStart w:id="11328" w:name="_Toc364463768"/>
      <w:bookmarkStart w:id="11329" w:name="_Toc366078372"/>
      <w:bookmarkStart w:id="11330" w:name="_Toc366078987"/>
      <w:bookmarkStart w:id="11331" w:name="_Toc366079972"/>
      <w:bookmarkStart w:id="11332" w:name="_Toc366080584"/>
      <w:bookmarkStart w:id="11333" w:name="_Toc366081193"/>
      <w:bookmarkStart w:id="11334" w:name="_Toc366505533"/>
      <w:bookmarkStart w:id="11335" w:name="_Toc366508902"/>
      <w:bookmarkStart w:id="11336" w:name="_Toc366513403"/>
      <w:bookmarkStart w:id="11337" w:name="_Toc366574592"/>
      <w:bookmarkStart w:id="11338" w:name="_Toc366578385"/>
      <w:bookmarkStart w:id="11339" w:name="_Toc366578979"/>
      <w:bookmarkStart w:id="11340" w:name="_Toc366579571"/>
      <w:bookmarkStart w:id="11341" w:name="_Toc366580162"/>
      <w:bookmarkStart w:id="11342" w:name="_Toc366580754"/>
      <w:bookmarkStart w:id="11343" w:name="_Toc366581345"/>
      <w:bookmarkStart w:id="11344" w:name="_Toc366581937"/>
      <w:bookmarkStart w:id="11345" w:name="_Toc243112878"/>
      <w:bookmarkStart w:id="11346" w:name="_Toc349042845"/>
      <w:bookmarkStart w:id="11347" w:name="_Toc2706115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proofErr w:type="spellStart"/>
      <w:r>
        <w:t>dfdl:element</w:t>
      </w:r>
      <w:proofErr w:type="spellEnd"/>
      <w:r>
        <w:t xml:space="preserve"> (simple) and </w:t>
      </w:r>
      <w:proofErr w:type="spellStart"/>
      <w:r>
        <w:t>dfdl:simpleType</w:t>
      </w:r>
      <w:bookmarkEnd w:id="11345"/>
      <w:bookmarkEnd w:id="11346"/>
      <w:bookmarkEnd w:id="11347"/>
      <w:proofErr w:type="spellEnd"/>
    </w:p>
    <w:p w14:paraId="162C9B6E" w14:textId="77777777" w:rsidR="00A001B9" w:rsidRDefault="009D64FD" w:rsidP="00B117B5">
      <w:pPr>
        <w:pStyle w:val="nobreak"/>
        <w:numPr>
          <w:ilvl w:val="0"/>
          <w:numId w:val="117"/>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485395BD" w14:textId="77777777" w:rsidR="00A001B9" w:rsidRDefault="009D64FD" w:rsidP="00B117B5">
      <w:pPr>
        <w:pStyle w:val="nobreak"/>
        <w:numPr>
          <w:ilvl w:val="1"/>
          <w:numId w:val="117"/>
        </w:numPr>
      </w:pPr>
      <w:proofErr w:type="spellStart"/>
      <w:r>
        <w:t>dfdl:inputValueCalc</w:t>
      </w:r>
      <w:proofErr w:type="spellEnd"/>
      <w:r>
        <w:t xml:space="preserve"> (if set then element is ignored)</w:t>
      </w:r>
    </w:p>
    <w:p w14:paraId="49A45824" w14:textId="77777777" w:rsidR="00A001B9" w:rsidRDefault="009D64FD" w:rsidP="00B117B5">
      <w:pPr>
        <w:pStyle w:val="nobreak"/>
        <w:numPr>
          <w:ilvl w:val="1"/>
          <w:numId w:val="117"/>
        </w:numPr>
      </w:pPr>
      <w:proofErr w:type="spellStart"/>
      <w:r>
        <w:t>dfdl:outputValueCalc</w:t>
      </w:r>
      <w:proofErr w:type="spellEnd"/>
    </w:p>
    <w:p w14:paraId="40D626CF" w14:textId="77777777" w:rsidR="00A001B9" w:rsidRDefault="009D64FD" w:rsidP="00B117B5">
      <w:pPr>
        <w:numPr>
          <w:ilvl w:val="0"/>
          <w:numId w:val="117"/>
        </w:numPr>
        <w:rPr>
          <w:rStyle w:val="Emphasis"/>
        </w:rPr>
      </w:pPr>
      <w:r>
        <w:rPr>
          <w:rStyle w:val="Emphasis"/>
        </w:rPr>
        <w:t>Unparsing: common</w:t>
      </w:r>
    </w:p>
    <w:p w14:paraId="729BA2D8" w14:textId="77777777" w:rsidR="00A001B9" w:rsidRDefault="009D64FD" w:rsidP="00B117B5">
      <w:pPr>
        <w:numPr>
          <w:ilvl w:val="1"/>
          <w:numId w:val="117"/>
        </w:numPr>
      </w:pPr>
      <w:proofErr w:type="spellStart"/>
      <w:r>
        <w:t>dfdl:outputNewLine</w:t>
      </w:r>
      <w:proofErr w:type="spellEnd"/>
    </w:p>
    <w:p w14:paraId="57C33BE4" w14:textId="77777777" w:rsidR="00A001B9" w:rsidRDefault="009D64FD" w:rsidP="00B117B5">
      <w:pPr>
        <w:pStyle w:val="nobreak"/>
        <w:numPr>
          <w:ilvl w:val="1"/>
          <w:numId w:val="117"/>
        </w:numPr>
      </w:pPr>
      <w:proofErr w:type="spellStart"/>
      <w:r>
        <w:t>dfdl:bitOrder</w:t>
      </w:r>
      <w:proofErr w:type="spellEnd"/>
    </w:p>
    <w:p w14:paraId="77DD8ABE" w14:textId="77777777" w:rsidR="00A001B9" w:rsidRDefault="009D64FD" w:rsidP="00B117B5">
      <w:pPr>
        <w:pStyle w:val="nobreak"/>
        <w:numPr>
          <w:ilvl w:val="1"/>
          <w:numId w:val="117"/>
        </w:numPr>
      </w:pPr>
      <w:proofErr w:type="spellStart"/>
      <w:r>
        <w:t>dfdl:encoding</w:t>
      </w:r>
      <w:proofErr w:type="spellEnd"/>
      <w:r>
        <w:t xml:space="preserve"> </w:t>
      </w:r>
    </w:p>
    <w:p w14:paraId="092090F7" w14:textId="77777777" w:rsidR="00A001B9" w:rsidRDefault="009D64FD" w:rsidP="00B117B5">
      <w:pPr>
        <w:numPr>
          <w:ilvl w:val="2"/>
          <w:numId w:val="117"/>
        </w:numPr>
      </w:pPr>
      <w:r>
        <w:t>'UTF-16' 'UTF-16BE' 'UTF-16LE'</w:t>
      </w:r>
    </w:p>
    <w:p w14:paraId="4166039C" w14:textId="77777777" w:rsidR="00A001B9" w:rsidRDefault="009D64FD" w:rsidP="00B117B5">
      <w:pPr>
        <w:numPr>
          <w:ilvl w:val="3"/>
          <w:numId w:val="117"/>
        </w:numPr>
      </w:pPr>
      <w:r>
        <w:lastRenderedPageBreak/>
        <w:t>dfdl:utf16Width</w:t>
      </w:r>
    </w:p>
    <w:p w14:paraId="01A55423" w14:textId="77777777" w:rsidR="00A001B9" w:rsidRDefault="009D64FD" w:rsidP="00B117B5">
      <w:pPr>
        <w:numPr>
          <w:ilvl w:val="1"/>
          <w:numId w:val="117"/>
        </w:numPr>
      </w:pPr>
      <w:proofErr w:type="spellStart"/>
      <w:r>
        <w:t>dfdl:encodingErrorPolicy</w:t>
      </w:r>
      <w:proofErr w:type="spellEnd"/>
    </w:p>
    <w:p w14:paraId="3E997BBC" w14:textId="77777777" w:rsidR="00A001B9" w:rsidRDefault="009D64FD" w:rsidP="00B117B5">
      <w:pPr>
        <w:numPr>
          <w:ilvl w:val="1"/>
          <w:numId w:val="117"/>
        </w:numPr>
      </w:pPr>
      <w:proofErr w:type="spellStart"/>
      <w:r>
        <w:t>dfdl:fillByte</w:t>
      </w:r>
      <w:proofErr w:type="spellEnd"/>
    </w:p>
    <w:p w14:paraId="212CBDE8" w14:textId="77777777" w:rsidR="00A001B9" w:rsidRDefault="009D64FD" w:rsidP="00B117B5">
      <w:pPr>
        <w:numPr>
          <w:ilvl w:val="0"/>
          <w:numId w:val="117"/>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4C7E2DB8" w14:textId="77777777" w:rsidR="00A001B9" w:rsidRDefault="009D64FD" w:rsidP="00B117B5">
      <w:pPr>
        <w:numPr>
          <w:ilvl w:val="1"/>
          <w:numId w:val="117"/>
        </w:numPr>
      </w:pPr>
      <w:r>
        <w:t>(</w:t>
      </w:r>
      <w:proofErr w:type="spellStart"/>
      <w:r>
        <w:t>maxOccurs</w:t>
      </w:r>
      <w:proofErr w:type="spellEnd"/>
      <w:r>
        <w:t xml:space="preserve"> &gt; 1 or unbounded) or (minOccurs = 0 and </w:t>
      </w:r>
      <w:proofErr w:type="spellStart"/>
      <w:r>
        <w:t>maxOccurs</w:t>
      </w:r>
      <w:proofErr w:type="spellEnd"/>
      <w:r>
        <w:t xml:space="preserve"> = 1)</w:t>
      </w:r>
    </w:p>
    <w:p w14:paraId="1FACCDC7" w14:textId="77777777" w:rsidR="00A001B9" w:rsidRDefault="009D64FD" w:rsidP="00B117B5">
      <w:pPr>
        <w:numPr>
          <w:ilvl w:val="2"/>
          <w:numId w:val="117"/>
        </w:numPr>
      </w:pPr>
      <w:proofErr w:type="spellStart"/>
      <w:r>
        <w:t>dfdl:occursCountKind</w:t>
      </w:r>
      <w:proofErr w:type="spellEnd"/>
      <w:r>
        <w:t xml:space="preserve"> </w:t>
      </w:r>
    </w:p>
    <w:p w14:paraId="435F0E47" w14:textId="77777777" w:rsidR="00A001B9" w:rsidRDefault="009D64FD" w:rsidP="00B117B5">
      <w:pPr>
        <w:numPr>
          <w:ilvl w:val="3"/>
          <w:numId w:val="117"/>
        </w:numPr>
        <w:rPr>
          <w:rStyle w:val="Emphasis"/>
        </w:rPr>
      </w:pPr>
      <w:r>
        <w:rPr>
          <w:rStyle w:val="Emphasis"/>
        </w:rPr>
        <w:t xml:space="preserve">"expression" </w:t>
      </w:r>
    </w:p>
    <w:p w14:paraId="30B3A278" w14:textId="77777777" w:rsidR="00A001B9" w:rsidRDefault="009D64FD" w:rsidP="00B117B5">
      <w:pPr>
        <w:numPr>
          <w:ilvl w:val="4"/>
          <w:numId w:val="117"/>
        </w:numPr>
      </w:pPr>
      <w:proofErr w:type="spellStart"/>
      <w:r>
        <w:t>dfdl:occursCount</w:t>
      </w:r>
      <w:proofErr w:type="spellEnd"/>
      <w:r>
        <w:t xml:space="preserve"> </w:t>
      </w:r>
    </w:p>
    <w:p w14:paraId="766CA5EA" w14:textId="77777777" w:rsidR="00A001B9" w:rsidRDefault="009D64FD" w:rsidP="00B117B5">
      <w:pPr>
        <w:numPr>
          <w:ilvl w:val="3"/>
          <w:numId w:val="117"/>
        </w:numPr>
        <w:rPr>
          <w:rStyle w:val="Emphasis"/>
        </w:rPr>
      </w:pPr>
      <w:r>
        <w:rPr>
          <w:rStyle w:val="Emphasis"/>
        </w:rPr>
        <w:t xml:space="preserve">"fixed", "implicit" </w:t>
      </w:r>
    </w:p>
    <w:p w14:paraId="4125F76C" w14:textId="77777777" w:rsidR="00A001B9" w:rsidRDefault="009D64FD" w:rsidP="00B117B5">
      <w:pPr>
        <w:numPr>
          <w:ilvl w:val="4"/>
          <w:numId w:val="117"/>
        </w:numPr>
      </w:pPr>
      <w:r>
        <w:t>minOccurs</w:t>
      </w:r>
    </w:p>
    <w:p w14:paraId="6891B5FC" w14:textId="77777777" w:rsidR="00A001B9" w:rsidRDefault="009D64FD" w:rsidP="00B117B5">
      <w:pPr>
        <w:numPr>
          <w:ilvl w:val="4"/>
          <w:numId w:val="117"/>
        </w:numPr>
      </w:pPr>
      <w:proofErr w:type="spellStart"/>
      <w:r>
        <w:t>maxOccurs</w:t>
      </w:r>
      <w:proofErr w:type="spellEnd"/>
      <w:r>
        <w:t xml:space="preserve"> </w:t>
      </w:r>
    </w:p>
    <w:p w14:paraId="38FF76E3" w14:textId="77777777" w:rsidR="00A001B9" w:rsidRDefault="009D64FD" w:rsidP="00B117B5">
      <w:pPr>
        <w:numPr>
          <w:ilvl w:val="3"/>
          <w:numId w:val="117"/>
        </w:numPr>
        <w:rPr>
          <w:rStyle w:val="Emphasis"/>
        </w:rPr>
      </w:pPr>
      <w:r>
        <w:rPr>
          <w:rStyle w:val="Emphasis"/>
        </w:rPr>
        <w:t xml:space="preserve">"parsed" </w:t>
      </w:r>
    </w:p>
    <w:p w14:paraId="3B80C359" w14:textId="77777777" w:rsidR="00A001B9" w:rsidRDefault="009D64FD" w:rsidP="00B117B5">
      <w:pPr>
        <w:numPr>
          <w:ilvl w:val="3"/>
          <w:numId w:val="117"/>
        </w:numPr>
        <w:rPr>
          <w:rStyle w:val="Emphasis"/>
        </w:rPr>
      </w:pPr>
      <w:r>
        <w:rPr>
          <w:rStyle w:val="Emphasis"/>
        </w:rPr>
        <w:t>"</w:t>
      </w:r>
      <w:proofErr w:type="spellStart"/>
      <w:r>
        <w:rPr>
          <w:rStyle w:val="Emphasis"/>
        </w:rPr>
        <w:t>stopValue</w:t>
      </w:r>
      <w:proofErr w:type="spellEnd"/>
      <w:r>
        <w:rPr>
          <w:rStyle w:val="Emphasis"/>
        </w:rPr>
        <w:t xml:space="preserve">" </w:t>
      </w:r>
    </w:p>
    <w:p w14:paraId="55D301DA" w14:textId="77777777" w:rsidR="00A001B9" w:rsidRDefault="009D64FD" w:rsidP="00B117B5">
      <w:pPr>
        <w:numPr>
          <w:ilvl w:val="4"/>
          <w:numId w:val="117"/>
        </w:numPr>
      </w:pPr>
      <w:proofErr w:type="spellStart"/>
      <w:r>
        <w:t>dfdl:occursStopValue</w:t>
      </w:r>
      <w:proofErr w:type="spellEnd"/>
    </w:p>
    <w:p w14:paraId="1AFADDD7" w14:textId="77777777" w:rsidR="00A001B9" w:rsidRDefault="009D64FD" w:rsidP="00B117B5">
      <w:pPr>
        <w:pStyle w:val="nobreak"/>
        <w:numPr>
          <w:ilvl w:val="0"/>
          <w:numId w:val="118"/>
        </w:numPr>
      </w:pPr>
      <w:r>
        <w:rPr>
          <w:i/>
        </w:rPr>
        <w:t xml:space="preserve">Unparsing: conversion </w:t>
      </w:r>
    </w:p>
    <w:p w14:paraId="251D4C30" w14:textId="77777777" w:rsidR="00A001B9" w:rsidRDefault="009D64FD" w:rsidP="00B117B5">
      <w:pPr>
        <w:pStyle w:val="nobreak"/>
        <w:numPr>
          <w:ilvl w:val="1"/>
          <w:numId w:val="118"/>
        </w:numPr>
      </w:pPr>
      <w:proofErr w:type="spellStart"/>
      <w:r>
        <w:t>dfdl:useNilForDefault</w:t>
      </w:r>
      <w:proofErr w:type="spellEnd"/>
      <w:r>
        <w:t xml:space="preserve"> (does not apply to </w:t>
      </w:r>
      <w:proofErr w:type="spellStart"/>
      <w:r>
        <w:t>dfdl:simpleType</w:t>
      </w:r>
      <w:proofErr w:type="spellEnd"/>
      <w:r>
        <w:t>)</w:t>
      </w:r>
    </w:p>
    <w:p w14:paraId="7000810F" w14:textId="77777777" w:rsidR="00A001B9" w:rsidRDefault="009D64FD" w:rsidP="00B117B5">
      <w:pPr>
        <w:numPr>
          <w:ilvl w:val="2"/>
          <w:numId w:val="118"/>
        </w:numPr>
      </w:pPr>
      <w:r>
        <w:t>"true"</w:t>
      </w:r>
    </w:p>
    <w:p w14:paraId="5E64226B" w14:textId="77777777" w:rsidR="00A001B9" w:rsidRDefault="009D64FD" w:rsidP="00B117B5">
      <w:pPr>
        <w:numPr>
          <w:ilvl w:val="3"/>
          <w:numId w:val="118"/>
        </w:numPr>
      </w:pPr>
      <w:r>
        <w:t>None</w:t>
      </w:r>
    </w:p>
    <w:p w14:paraId="42895A62" w14:textId="77777777" w:rsidR="00A001B9" w:rsidRDefault="009D64FD" w:rsidP="00B117B5">
      <w:pPr>
        <w:numPr>
          <w:ilvl w:val="2"/>
          <w:numId w:val="118"/>
        </w:numPr>
      </w:pPr>
      <w:r>
        <w:t>"false"</w:t>
      </w:r>
    </w:p>
    <w:p w14:paraId="2A5D3094" w14:textId="005FFB57" w:rsidR="00A001B9" w:rsidRDefault="00077579" w:rsidP="00B117B5">
      <w:pPr>
        <w:numPr>
          <w:ilvl w:val="3"/>
          <w:numId w:val="118"/>
        </w:numPr>
      </w:pPr>
      <w:r>
        <w:t>XSD</w:t>
      </w:r>
      <w:r w:rsidR="009D64FD">
        <w:t xml:space="preserve"> default or fixed</w:t>
      </w:r>
    </w:p>
    <w:p w14:paraId="541D6279" w14:textId="3441FADC" w:rsidR="00A001B9" w:rsidRDefault="00077579" w:rsidP="00B117B5">
      <w:pPr>
        <w:numPr>
          <w:ilvl w:val="1"/>
          <w:numId w:val="118"/>
        </w:numPr>
      </w:pPr>
      <w:r>
        <w:t>XSD</w:t>
      </w:r>
      <w:r w:rsidR="009D64FD">
        <w:t xml:space="preserve"> </w:t>
      </w:r>
      <w:proofErr w:type="spellStart"/>
      <w:r w:rsidR="009D64FD">
        <w:t>nillable</w:t>
      </w:r>
      <w:proofErr w:type="spellEnd"/>
      <w:r w:rsidR="009D64FD">
        <w:t xml:space="preserve"> (does not apply to </w:t>
      </w:r>
      <w:proofErr w:type="spellStart"/>
      <w:r w:rsidR="009D64FD">
        <w:t>dfdl:simpleType</w:t>
      </w:r>
      <w:proofErr w:type="spellEnd"/>
      <w:r w:rsidR="009D64FD">
        <w:t>)</w:t>
      </w:r>
    </w:p>
    <w:p w14:paraId="0657AB74" w14:textId="77777777" w:rsidR="00A001B9" w:rsidRDefault="009D64FD" w:rsidP="00B117B5">
      <w:pPr>
        <w:numPr>
          <w:ilvl w:val="2"/>
          <w:numId w:val="118"/>
        </w:numPr>
      </w:pPr>
      <w:proofErr w:type="spellStart"/>
      <w:r>
        <w:t>dfdl:nilKind</w:t>
      </w:r>
      <w:proofErr w:type="spellEnd"/>
      <w:r>
        <w:t xml:space="preserve"> </w:t>
      </w:r>
    </w:p>
    <w:p w14:paraId="6C593F67" w14:textId="77777777" w:rsidR="00A001B9" w:rsidRDefault="009D64FD" w:rsidP="00B117B5">
      <w:pPr>
        <w:numPr>
          <w:ilvl w:val="3"/>
          <w:numId w:val="118"/>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36E25073" w14:textId="77777777" w:rsidR="00A001B9" w:rsidRDefault="009D64FD" w:rsidP="00B117B5">
      <w:pPr>
        <w:numPr>
          <w:ilvl w:val="4"/>
          <w:numId w:val="118"/>
        </w:numPr>
      </w:pPr>
      <w:proofErr w:type="spellStart"/>
      <w:r>
        <w:t>dfdl:nilValue</w:t>
      </w:r>
      <w:proofErr w:type="spellEnd"/>
      <w:r>
        <w:t xml:space="preserve"> </w:t>
      </w:r>
    </w:p>
    <w:p w14:paraId="23351356" w14:textId="77777777" w:rsidR="00A001B9" w:rsidRDefault="009D64FD" w:rsidP="00B117B5">
      <w:pPr>
        <w:numPr>
          <w:ilvl w:val="1"/>
          <w:numId w:val="118"/>
        </w:numPr>
      </w:pPr>
      <w:r>
        <w:t xml:space="preserve">XSD type property </w:t>
      </w:r>
    </w:p>
    <w:p w14:paraId="46338FA0" w14:textId="77777777" w:rsidR="00A001B9" w:rsidRDefault="009D64FD" w:rsidP="00B117B5">
      <w:pPr>
        <w:numPr>
          <w:ilvl w:val="2"/>
          <w:numId w:val="118"/>
        </w:numPr>
        <w:rPr>
          <w:rStyle w:val="Emphasis"/>
        </w:rPr>
      </w:pPr>
      <w:r>
        <w:rPr>
          <w:rStyle w:val="Emphasis"/>
        </w:rPr>
        <w:t xml:space="preserve">"Number" </w:t>
      </w:r>
    </w:p>
    <w:p w14:paraId="4319CE9B" w14:textId="77777777" w:rsidR="00A001B9" w:rsidRDefault="009D64FD" w:rsidP="00B117B5">
      <w:pPr>
        <w:numPr>
          <w:ilvl w:val="3"/>
          <w:numId w:val="118"/>
        </w:numPr>
      </w:pPr>
      <w:proofErr w:type="spellStart"/>
      <w:r>
        <w:t>dfdl:</w:t>
      </w:r>
      <w:r>
        <w:rPr>
          <w:rFonts w:cs="Arial"/>
        </w:rPr>
        <w:t>decimalSigned</w:t>
      </w:r>
      <w:proofErr w:type="spellEnd"/>
    </w:p>
    <w:p w14:paraId="5017F636" w14:textId="77777777" w:rsidR="00A001B9" w:rsidRDefault="009D64FD" w:rsidP="00B117B5">
      <w:pPr>
        <w:numPr>
          <w:ilvl w:val="3"/>
          <w:numId w:val="118"/>
        </w:numPr>
      </w:pPr>
      <w:proofErr w:type="spellStart"/>
      <w:r>
        <w:t>dfdl:representation</w:t>
      </w:r>
      <w:proofErr w:type="spellEnd"/>
      <w:r>
        <w:t xml:space="preserve"> </w:t>
      </w:r>
    </w:p>
    <w:p w14:paraId="424D50A8" w14:textId="77777777" w:rsidR="00A001B9" w:rsidRDefault="009D64FD" w:rsidP="00B117B5">
      <w:pPr>
        <w:numPr>
          <w:ilvl w:val="4"/>
          <w:numId w:val="118"/>
        </w:numPr>
        <w:rPr>
          <w:rStyle w:val="Emphasis"/>
        </w:rPr>
      </w:pPr>
      <w:r>
        <w:rPr>
          <w:rStyle w:val="Emphasis"/>
        </w:rPr>
        <w:t xml:space="preserve">"text" </w:t>
      </w:r>
    </w:p>
    <w:p w14:paraId="2B1C0B1C" w14:textId="77777777" w:rsidR="00A001B9" w:rsidRDefault="009D64FD" w:rsidP="00B117B5">
      <w:pPr>
        <w:numPr>
          <w:ilvl w:val="5"/>
          <w:numId w:val="118"/>
        </w:numPr>
      </w:pPr>
      <w:proofErr w:type="spellStart"/>
      <w:r>
        <w:t>dfdl:textNumberRep</w:t>
      </w:r>
      <w:proofErr w:type="spellEnd"/>
    </w:p>
    <w:p w14:paraId="6DE2EEFC" w14:textId="77777777" w:rsidR="00A001B9" w:rsidRDefault="009D64FD" w:rsidP="00B117B5">
      <w:pPr>
        <w:numPr>
          <w:ilvl w:val="6"/>
          <w:numId w:val="118"/>
        </w:numPr>
        <w:rPr>
          <w:rStyle w:val="Emphasis"/>
        </w:rPr>
      </w:pPr>
      <w:r>
        <w:rPr>
          <w:rStyle w:val="Emphasis"/>
        </w:rPr>
        <w:t>"standard"</w:t>
      </w:r>
    </w:p>
    <w:p w14:paraId="35F73421" w14:textId="77777777" w:rsidR="00A001B9" w:rsidRDefault="009D64FD" w:rsidP="00B117B5">
      <w:pPr>
        <w:numPr>
          <w:ilvl w:val="7"/>
          <w:numId w:val="118"/>
        </w:numPr>
      </w:pPr>
      <w:proofErr w:type="spellStart"/>
      <w:r>
        <w:t>dfdl:textNumberPattern</w:t>
      </w:r>
      <w:proofErr w:type="spellEnd"/>
    </w:p>
    <w:p w14:paraId="6797B61F" w14:textId="77777777" w:rsidR="00A001B9" w:rsidRDefault="009D64FD" w:rsidP="00B117B5">
      <w:pPr>
        <w:numPr>
          <w:ilvl w:val="7"/>
          <w:numId w:val="118"/>
        </w:numPr>
      </w:pPr>
      <w:proofErr w:type="spellStart"/>
      <w:r>
        <w:t>dfdl:textStandardBase</w:t>
      </w:r>
      <w:proofErr w:type="spellEnd"/>
    </w:p>
    <w:p w14:paraId="42329ED3" w14:textId="77777777" w:rsidR="00A001B9" w:rsidRDefault="009D64FD" w:rsidP="00B117B5">
      <w:pPr>
        <w:numPr>
          <w:ilvl w:val="7"/>
          <w:numId w:val="118"/>
        </w:numPr>
      </w:pPr>
      <w:proofErr w:type="spellStart"/>
      <w:r>
        <w:t>dfdl:textStandardDecimalSeparator</w:t>
      </w:r>
      <w:proofErr w:type="spellEnd"/>
    </w:p>
    <w:p w14:paraId="2B03DD25" w14:textId="77777777" w:rsidR="00A001B9" w:rsidRDefault="009D64FD" w:rsidP="00B117B5">
      <w:pPr>
        <w:numPr>
          <w:ilvl w:val="7"/>
          <w:numId w:val="118"/>
        </w:numPr>
      </w:pPr>
      <w:proofErr w:type="spellStart"/>
      <w:r>
        <w:t>dfdl:textStandardGroupingSeparator</w:t>
      </w:r>
      <w:proofErr w:type="spellEnd"/>
    </w:p>
    <w:p w14:paraId="4E479BC6" w14:textId="77777777" w:rsidR="00A001B9" w:rsidRDefault="009D64FD" w:rsidP="00B117B5">
      <w:pPr>
        <w:numPr>
          <w:ilvl w:val="7"/>
          <w:numId w:val="118"/>
        </w:numPr>
      </w:pPr>
      <w:proofErr w:type="spellStart"/>
      <w:r>
        <w:t>dfdl:textStandardExponentRep</w:t>
      </w:r>
      <w:proofErr w:type="spellEnd"/>
    </w:p>
    <w:p w14:paraId="2C2FD1C6" w14:textId="77777777" w:rsidR="00A001B9" w:rsidRDefault="009D64FD" w:rsidP="00B117B5">
      <w:pPr>
        <w:numPr>
          <w:ilvl w:val="7"/>
          <w:numId w:val="118"/>
        </w:numPr>
      </w:pPr>
      <w:proofErr w:type="spellStart"/>
      <w:r>
        <w:t>dfdl:textNumberCheckPolicy</w:t>
      </w:r>
      <w:proofErr w:type="spellEnd"/>
    </w:p>
    <w:p w14:paraId="418F6069" w14:textId="77777777" w:rsidR="00A001B9" w:rsidRDefault="009D64FD" w:rsidP="00B117B5">
      <w:pPr>
        <w:numPr>
          <w:ilvl w:val="7"/>
          <w:numId w:val="118"/>
        </w:numPr>
      </w:pPr>
      <w:proofErr w:type="spellStart"/>
      <w:r>
        <w:t>dfdl:textStandardInfinityRep</w:t>
      </w:r>
      <w:proofErr w:type="spellEnd"/>
    </w:p>
    <w:p w14:paraId="347280ED" w14:textId="77777777" w:rsidR="00A001B9" w:rsidRDefault="009D64FD" w:rsidP="00B117B5">
      <w:pPr>
        <w:numPr>
          <w:ilvl w:val="7"/>
          <w:numId w:val="118"/>
        </w:numPr>
      </w:pPr>
      <w:proofErr w:type="spellStart"/>
      <w:r>
        <w:t>dfdl:textStandardNaNRep</w:t>
      </w:r>
      <w:proofErr w:type="spellEnd"/>
    </w:p>
    <w:p w14:paraId="27C8C357" w14:textId="77777777" w:rsidR="00A001B9" w:rsidRDefault="009D64FD" w:rsidP="00B117B5">
      <w:pPr>
        <w:numPr>
          <w:ilvl w:val="7"/>
          <w:numId w:val="118"/>
        </w:numPr>
      </w:pPr>
      <w:proofErr w:type="spellStart"/>
      <w:r>
        <w:t>dfdl:textNumberRounding</w:t>
      </w:r>
      <w:proofErr w:type="spellEnd"/>
    </w:p>
    <w:p w14:paraId="5BFA9FC5" w14:textId="77777777" w:rsidR="00A001B9" w:rsidRDefault="009D64FD" w:rsidP="00B117B5">
      <w:pPr>
        <w:numPr>
          <w:ilvl w:val="7"/>
          <w:numId w:val="118"/>
        </w:numPr>
        <w:rPr>
          <w:rStyle w:val="Emphasis"/>
        </w:rPr>
      </w:pPr>
      <w:r>
        <w:rPr>
          <w:rStyle w:val="Emphasis"/>
        </w:rPr>
        <w:t>"explicit"</w:t>
      </w:r>
    </w:p>
    <w:p w14:paraId="38D02720" w14:textId="77777777" w:rsidR="00A001B9" w:rsidRDefault="009D64FD" w:rsidP="00B117B5">
      <w:pPr>
        <w:numPr>
          <w:ilvl w:val="8"/>
          <w:numId w:val="118"/>
        </w:numPr>
      </w:pPr>
      <w:proofErr w:type="spellStart"/>
      <w:r>
        <w:t>dfdl:textNumberRoundingMode</w:t>
      </w:r>
      <w:proofErr w:type="spellEnd"/>
    </w:p>
    <w:p w14:paraId="2479D94F" w14:textId="77777777" w:rsidR="00A001B9" w:rsidRDefault="009D64FD" w:rsidP="00B117B5">
      <w:pPr>
        <w:numPr>
          <w:ilvl w:val="8"/>
          <w:numId w:val="118"/>
        </w:numPr>
      </w:pPr>
      <w:proofErr w:type="spellStart"/>
      <w:r>
        <w:lastRenderedPageBreak/>
        <w:t>dfdl:textNumberRoundingIncrement</w:t>
      </w:r>
      <w:proofErr w:type="spellEnd"/>
    </w:p>
    <w:p w14:paraId="719267A4" w14:textId="77777777" w:rsidR="00A001B9" w:rsidRDefault="009D64FD" w:rsidP="00B117B5">
      <w:pPr>
        <w:numPr>
          <w:ilvl w:val="7"/>
          <w:numId w:val="118"/>
        </w:numPr>
        <w:rPr>
          <w:rFonts w:cs="Arial"/>
        </w:rPr>
      </w:pPr>
      <w:proofErr w:type="spellStart"/>
      <w:r>
        <w:rPr>
          <w:rFonts w:cs="Arial"/>
        </w:rPr>
        <w:t>dfdl:textStandardZeroRep</w:t>
      </w:r>
      <w:proofErr w:type="spellEnd"/>
    </w:p>
    <w:p w14:paraId="189EE469" w14:textId="77777777" w:rsidR="00A001B9" w:rsidRDefault="009D64FD" w:rsidP="00B117B5">
      <w:pPr>
        <w:numPr>
          <w:ilvl w:val="6"/>
          <w:numId w:val="118"/>
        </w:numPr>
        <w:rPr>
          <w:rStyle w:val="Emphasis"/>
        </w:rPr>
      </w:pPr>
      <w:r>
        <w:rPr>
          <w:rStyle w:val="Emphasis"/>
        </w:rPr>
        <w:t>"zoned"</w:t>
      </w:r>
    </w:p>
    <w:p w14:paraId="22AD3DEE" w14:textId="77777777" w:rsidR="00A001B9" w:rsidRDefault="009D64FD" w:rsidP="00B117B5">
      <w:pPr>
        <w:numPr>
          <w:ilvl w:val="7"/>
          <w:numId w:val="118"/>
        </w:numPr>
      </w:pPr>
      <w:proofErr w:type="spellStart"/>
      <w:r>
        <w:rPr>
          <w:rStyle w:val="Emphasis"/>
        </w:rPr>
        <w:t>d</w:t>
      </w:r>
      <w:r>
        <w:t>fdl:textNumberPattern</w:t>
      </w:r>
      <w:proofErr w:type="spellEnd"/>
    </w:p>
    <w:p w14:paraId="6B2D8643" w14:textId="77777777" w:rsidR="00A001B9" w:rsidRDefault="009D64FD" w:rsidP="00B117B5">
      <w:pPr>
        <w:numPr>
          <w:ilvl w:val="7"/>
          <w:numId w:val="118"/>
        </w:numPr>
      </w:pPr>
      <w:proofErr w:type="spellStart"/>
      <w:r>
        <w:rPr>
          <w:rFonts w:cs="Arial"/>
        </w:rPr>
        <w:t>dfdl:textNumberCheckPolicy</w:t>
      </w:r>
      <w:proofErr w:type="spellEnd"/>
    </w:p>
    <w:p w14:paraId="4C849806" w14:textId="77777777" w:rsidR="00A001B9" w:rsidRDefault="009D64FD" w:rsidP="00B117B5">
      <w:pPr>
        <w:numPr>
          <w:ilvl w:val="7"/>
          <w:numId w:val="118"/>
        </w:numPr>
        <w:rPr>
          <w:rFonts w:cs="Arial"/>
        </w:rPr>
      </w:pPr>
      <w:proofErr w:type="spellStart"/>
      <w:r>
        <w:rPr>
          <w:rFonts w:cs="Arial"/>
        </w:rPr>
        <w:t>dfdl:textNumberRounding</w:t>
      </w:r>
      <w:proofErr w:type="spellEnd"/>
    </w:p>
    <w:p w14:paraId="15C8F660" w14:textId="77777777" w:rsidR="00A001B9" w:rsidRDefault="009D64FD" w:rsidP="00B117B5">
      <w:pPr>
        <w:numPr>
          <w:ilvl w:val="7"/>
          <w:numId w:val="118"/>
        </w:numPr>
        <w:rPr>
          <w:rStyle w:val="Emphasis"/>
        </w:rPr>
      </w:pPr>
      <w:r>
        <w:rPr>
          <w:rStyle w:val="Emphasis"/>
        </w:rPr>
        <w:t>"explicit"</w:t>
      </w:r>
    </w:p>
    <w:p w14:paraId="59A06C55" w14:textId="77777777" w:rsidR="00A001B9" w:rsidRDefault="009D64FD" w:rsidP="00B117B5">
      <w:pPr>
        <w:numPr>
          <w:ilvl w:val="8"/>
          <w:numId w:val="118"/>
        </w:numPr>
        <w:rPr>
          <w:rFonts w:cs="Arial"/>
        </w:rPr>
      </w:pPr>
      <w:proofErr w:type="spellStart"/>
      <w:r>
        <w:rPr>
          <w:rFonts w:cs="Arial"/>
        </w:rPr>
        <w:t>dfdl:textNumberRoundingMode</w:t>
      </w:r>
      <w:proofErr w:type="spellEnd"/>
    </w:p>
    <w:p w14:paraId="7A68E034" w14:textId="77777777" w:rsidR="00A001B9" w:rsidRDefault="009D64FD" w:rsidP="00B117B5">
      <w:pPr>
        <w:numPr>
          <w:ilvl w:val="8"/>
          <w:numId w:val="118"/>
        </w:numPr>
        <w:rPr>
          <w:rFonts w:cs="Arial"/>
        </w:rPr>
      </w:pPr>
      <w:proofErr w:type="spellStart"/>
      <w:r>
        <w:rPr>
          <w:rFonts w:cs="Arial"/>
        </w:rPr>
        <w:t>dfdl:textNumberRoundingIncrement</w:t>
      </w:r>
      <w:proofErr w:type="spellEnd"/>
    </w:p>
    <w:p w14:paraId="246E173D" w14:textId="77777777" w:rsidR="00A001B9" w:rsidRDefault="009D64FD" w:rsidP="00B117B5">
      <w:pPr>
        <w:numPr>
          <w:ilvl w:val="7"/>
          <w:numId w:val="118"/>
        </w:numPr>
      </w:pPr>
      <w:proofErr w:type="spellStart"/>
      <w:r>
        <w:rPr>
          <w:rFonts w:cs="Arial"/>
        </w:rPr>
        <w:t>dfdl:textZonedSignStyle</w:t>
      </w:r>
      <w:proofErr w:type="spellEnd"/>
    </w:p>
    <w:p w14:paraId="2E7E4BD0" w14:textId="77777777" w:rsidR="00A001B9" w:rsidRDefault="009D64FD" w:rsidP="00B117B5">
      <w:pPr>
        <w:numPr>
          <w:ilvl w:val="4"/>
          <w:numId w:val="118"/>
        </w:numPr>
        <w:rPr>
          <w:del w:id="11348" w:author="Mike Beckerle" w:date="2019-11-25T14:10:00Z"/>
          <w:rStyle w:val="Emphasis"/>
        </w:rPr>
      </w:pPr>
      <w:del w:id="11349" w:author="Mike Beckerle" w:date="2019-11-25T14:10:00Z">
        <w:r>
          <w:rPr>
            <w:rFonts w:cs="Arial"/>
          </w:rPr>
          <w:delText>dfdl:textBidi</w:delText>
        </w:r>
      </w:del>
    </w:p>
    <w:p w14:paraId="3E2F3D6F" w14:textId="77777777" w:rsidR="00A001B9" w:rsidRDefault="009D64FD" w:rsidP="00B117B5">
      <w:pPr>
        <w:numPr>
          <w:ilvl w:val="4"/>
          <w:numId w:val="118"/>
        </w:numPr>
        <w:rPr>
          <w:del w:id="11350" w:author="Mike Beckerle" w:date="2019-11-25T14:08:00Z"/>
          <w:rStyle w:val="Emphasis"/>
        </w:rPr>
      </w:pPr>
      <w:del w:id="11351" w:author="Mike Beckerle" w:date="2019-11-25T14:08:00Z">
        <w:r>
          <w:rPr>
            <w:rFonts w:cs="Arial"/>
          </w:rPr>
          <w:delText>dfdl:textBidiOrdering</w:delText>
        </w:r>
      </w:del>
    </w:p>
    <w:p w14:paraId="3554A11E" w14:textId="77777777" w:rsidR="00A001B9" w:rsidRDefault="009D64FD" w:rsidP="00B117B5">
      <w:pPr>
        <w:numPr>
          <w:ilvl w:val="4"/>
          <w:numId w:val="118"/>
        </w:numPr>
        <w:rPr>
          <w:del w:id="11352" w:author="Mike Beckerle" w:date="2019-11-25T14:08:00Z"/>
          <w:rStyle w:val="Emphasis"/>
        </w:rPr>
      </w:pPr>
      <w:del w:id="11353" w:author="Mike Beckerle" w:date="2019-11-25T14:08:00Z">
        <w:r>
          <w:rPr>
            <w:rFonts w:cs="Arial"/>
          </w:rPr>
          <w:delText>dfdl:textBidiOrientation</w:delText>
        </w:r>
      </w:del>
    </w:p>
    <w:p w14:paraId="0AB5D4EB" w14:textId="77777777" w:rsidR="00A001B9" w:rsidRDefault="009D64FD" w:rsidP="00B117B5">
      <w:pPr>
        <w:numPr>
          <w:ilvl w:val="4"/>
          <w:numId w:val="118"/>
        </w:numPr>
        <w:rPr>
          <w:del w:id="11354" w:author="Mike Beckerle" w:date="2019-11-25T14:08:00Z"/>
          <w:rStyle w:val="Emphasis"/>
        </w:rPr>
      </w:pPr>
      <w:del w:id="11355" w:author="Mike Beckerle" w:date="2019-11-25T14:08:00Z">
        <w:r>
          <w:rPr>
            <w:rFonts w:cs="Arial"/>
          </w:rPr>
          <w:delText>dfdl:textBidiNumeralShapes</w:delText>
        </w:r>
        <w:r>
          <w:delText xml:space="preserve"> </w:delText>
        </w:r>
      </w:del>
    </w:p>
    <w:p w14:paraId="7CB5E6C0" w14:textId="77777777" w:rsidR="00A001B9" w:rsidRDefault="009D64FD" w:rsidP="00B117B5">
      <w:pPr>
        <w:numPr>
          <w:ilvl w:val="4"/>
          <w:numId w:val="118"/>
        </w:numPr>
      </w:pPr>
      <w:r>
        <w:rPr>
          <w:rStyle w:val="Emphasis"/>
        </w:rPr>
        <w:t>"binary"</w:t>
      </w:r>
      <w:r>
        <w:t xml:space="preserve"> </w:t>
      </w:r>
    </w:p>
    <w:p w14:paraId="69625A78" w14:textId="77777777" w:rsidR="00A001B9" w:rsidRDefault="009D64FD" w:rsidP="00B117B5">
      <w:pPr>
        <w:pStyle w:val="nobreak"/>
        <w:numPr>
          <w:ilvl w:val="5"/>
          <w:numId w:val="118"/>
        </w:numPr>
      </w:pPr>
      <w:proofErr w:type="spellStart"/>
      <w:r>
        <w:t>dfdl:byteOrder</w:t>
      </w:r>
      <w:proofErr w:type="spellEnd"/>
      <w:r>
        <w:t xml:space="preserve"> </w:t>
      </w:r>
    </w:p>
    <w:p w14:paraId="7D359E35" w14:textId="77777777" w:rsidR="00A001B9" w:rsidRDefault="009D64FD" w:rsidP="00B117B5">
      <w:pPr>
        <w:numPr>
          <w:ilvl w:val="5"/>
          <w:numId w:val="118"/>
        </w:numPr>
        <w:rPr>
          <w:rStyle w:val="Emphasis"/>
        </w:rPr>
      </w:pPr>
      <w:proofErr w:type="spellStart"/>
      <w:r>
        <w:rPr>
          <w:rStyle w:val="Emphasis"/>
        </w:rPr>
        <w:t>xs:decimal</w:t>
      </w:r>
      <w:proofErr w:type="spellEnd"/>
      <w:r>
        <w:rPr>
          <w:rStyle w:val="Emphasis"/>
        </w:rPr>
        <w:t xml:space="preserve"> and restrictions</w:t>
      </w:r>
    </w:p>
    <w:p w14:paraId="0D0357AF" w14:textId="77777777" w:rsidR="00A001B9" w:rsidRDefault="009D64FD" w:rsidP="00B117B5">
      <w:pPr>
        <w:numPr>
          <w:ilvl w:val="6"/>
          <w:numId w:val="118"/>
        </w:numPr>
      </w:pPr>
      <w:proofErr w:type="spellStart"/>
      <w:r>
        <w:t>dfdl:binaryNumberRep</w:t>
      </w:r>
      <w:proofErr w:type="spellEnd"/>
    </w:p>
    <w:p w14:paraId="544794F0" w14:textId="77777777" w:rsidR="00A001B9" w:rsidRDefault="009D64FD" w:rsidP="00B117B5">
      <w:pPr>
        <w:numPr>
          <w:ilvl w:val="7"/>
          <w:numId w:val="118"/>
        </w:numPr>
        <w:rPr>
          <w:rStyle w:val="Emphasis"/>
        </w:rPr>
      </w:pPr>
      <w:r>
        <w:rPr>
          <w:rStyle w:val="Emphasis"/>
        </w:rPr>
        <w:t>"packed"</w:t>
      </w:r>
    </w:p>
    <w:p w14:paraId="59299626" w14:textId="77777777" w:rsidR="00A001B9" w:rsidRDefault="009D64FD" w:rsidP="00B117B5">
      <w:pPr>
        <w:numPr>
          <w:ilvl w:val="8"/>
          <w:numId w:val="118"/>
        </w:numPr>
      </w:pPr>
      <w:proofErr w:type="spellStart"/>
      <w:r>
        <w:t>dfdl:binaryPackedSignCodes</w:t>
      </w:r>
      <w:proofErr w:type="spellEnd"/>
    </w:p>
    <w:p w14:paraId="2B721D47" w14:textId="77777777" w:rsidR="00A001B9" w:rsidRDefault="009D64FD" w:rsidP="00B117B5">
      <w:pPr>
        <w:numPr>
          <w:ilvl w:val="8"/>
          <w:numId w:val="118"/>
        </w:numPr>
      </w:pPr>
      <w:proofErr w:type="spellStart"/>
      <w:r>
        <w:t>dfdl:binaryDecimalVirtualPoint</w:t>
      </w:r>
      <w:proofErr w:type="spellEnd"/>
    </w:p>
    <w:p w14:paraId="53D9EEBB" w14:textId="77777777" w:rsidR="00A001B9" w:rsidRDefault="009D64FD" w:rsidP="00B117B5">
      <w:pPr>
        <w:numPr>
          <w:ilvl w:val="7"/>
          <w:numId w:val="118"/>
        </w:numPr>
        <w:rPr>
          <w:rStyle w:val="Emphasis"/>
        </w:rPr>
      </w:pPr>
      <w:r>
        <w:rPr>
          <w:rStyle w:val="Emphasis"/>
        </w:rPr>
        <w:t>"</w:t>
      </w:r>
      <w:proofErr w:type="spellStart"/>
      <w:r>
        <w:rPr>
          <w:rStyle w:val="Emphasis"/>
        </w:rPr>
        <w:t>bcd</w:t>
      </w:r>
      <w:proofErr w:type="spellEnd"/>
      <w:r>
        <w:rPr>
          <w:rStyle w:val="Emphasis"/>
        </w:rPr>
        <w:t>", "ibm4690Packed"</w:t>
      </w:r>
    </w:p>
    <w:p w14:paraId="6AA84FC7" w14:textId="77777777" w:rsidR="00A001B9" w:rsidRDefault="009D64FD" w:rsidP="00B117B5">
      <w:pPr>
        <w:numPr>
          <w:ilvl w:val="8"/>
          <w:numId w:val="118"/>
        </w:numPr>
        <w:rPr>
          <w:rStyle w:val="Emphasis"/>
        </w:rPr>
      </w:pPr>
      <w:proofErr w:type="spellStart"/>
      <w:r>
        <w:t>dfdl:binaryDecimalVirtualPoint</w:t>
      </w:r>
      <w:proofErr w:type="spellEnd"/>
    </w:p>
    <w:p w14:paraId="560968F2" w14:textId="77777777" w:rsidR="00A001B9" w:rsidRDefault="009D64FD" w:rsidP="00B117B5">
      <w:pPr>
        <w:numPr>
          <w:ilvl w:val="7"/>
          <w:numId w:val="118"/>
        </w:numPr>
        <w:rPr>
          <w:rStyle w:val="Emphasis"/>
        </w:rPr>
      </w:pPr>
      <w:r>
        <w:rPr>
          <w:rStyle w:val="Emphasis"/>
        </w:rPr>
        <w:t>"binary"</w:t>
      </w:r>
    </w:p>
    <w:p w14:paraId="420BFC15" w14:textId="77777777" w:rsidR="00A001B9" w:rsidRDefault="009D64FD" w:rsidP="00B117B5">
      <w:pPr>
        <w:numPr>
          <w:ilvl w:val="8"/>
          <w:numId w:val="118"/>
        </w:numPr>
        <w:rPr>
          <w:rStyle w:val="Emphasis"/>
        </w:rPr>
      </w:pPr>
      <w:proofErr w:type="spellStart"/>
      <w:r>
        <w:t>dfdl:binaryDecimalVirtualPoint</w:t>
      </w:r>
      <w:proofErr w:type="spellEnd"/>
    </w:p>
    <w:p w14:paraId="60D2883F" w14:textId="77777777" w:rsidR="00A001B9" w:rsidRDefault="009D64FD" w:rsidP="00B117B5">
      <w:pPr>
        <w:numPr>
          <w:ilvl w:val="5"/>
          <w:numId w:val="118"/>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07C1B1D5" w14:textId="77777777" w:rsidR="00A001B9" w:rsidRDefault="009D64FD" w:rsidP="00B117B5">
      <w:pPr>
        <w:numPr>
          <w:ilvl w:val="6"/>
          <w:numId w:val="118"/>
        </w:numPr>
      </w:pPr>
      <w:proofErr w:type="spellStart"/>
      <w:r>
        <w:t>dfdl:binaryFloatRep</w:t>
      </w:r>
      <w:proofErr w:type="spellEnd"/>
      <w:r>
        <w:t xml:space="preserve"> </w:t>
      </w:r>
    </w:p>
    <w:p w14:paraId="2CCFDCCC" w14:textId="77777777" w:rsidR="00A001B9" w:rsidRDefault="009D64FD" w:rsidP="00B117B5">
      <w:pPr>
        <w:numPr>
          <w:ilvl w:val="2"/>
          <w:numId w:val="118"/>
        </w:numPr>
        <w:rPr>
          <w:rStyle w:val="Emphasis"/>
        </w:rPr>
      </w:pPr>
      <w:r>
        <w:rPr>
          <w:rStyle w:val="Emphasis"/>
        </w:rPr>
        <w:t xml:space="preserve">"String" </w:t>
      </w:r>
    </w:p>
    <w:p w14:paraId="3D563C3A" w14:textId="77777777" w:rsidR="00A001B9" w:rsidRDefault="009D64FD" w:rsidP="00B117B5">
      <w:pPr>
        <w:numPr>
          <w:ilvl w:val="2"/>
          <w:numId w:val="118"/>
        </w:numPr>
        <w:rPr>
          <w:del w:id="11356" w:author="Mike Beckerle" w:date="2019-11-25T14:10:00Z"/>
          <w:rStyle w:val="Emphasis"/>
        </w:rPr>
      </w:pPr>
      <w:del w:id="11357" w:author="Mike Beckerle" w:date="2019-11-25T14:10:00Z">
        <w:r>
          <w:rPr>
            <w:rFonts w:cs="Arial"/>
          </w:rPr>
          <w:delText>dfdl:textBidi</w:delText>
        </w:r>
      </w:del>
    </w:p>
    <w:p w14:paraId="305146CD" w14:textId="77777777" w:rsidR="00A001B9" w:rsidRDefault="009D64FD" w:rsidP="00B117B5">
      <w:pPr>
        <w:numPr>
          <w:ilvl w:val="2"/>
          <w:numId w:val="118"/>
        </w:numPr>
        <w:rPr>
          <w:del w:id="11358" w:author="Mike Beckerle" w:date="2019-11-25T14:08:00Z"/>
          <w:rStyle w:val="Emphasis"/>
        </w:rPr>
      </w:pPr>
      <w:del w:id="11359" w:author="Mike Beckerle" w:date="2019-11-25T14:08:00Z">
        <w:r>
          <w:rPr>
            <w:rFonts w:cs="Arial"/>
          </w:rPr>
          <w:delText>dfdl:textBidiOrdering</w:delText>
        </w:r>
      </w:del>
    </w:p>
    <w:p w14:paraId="3915F61F" w14:textId="77777777" w:rsidR="00A001B9" w:rsidRDefault="009D64FD" w:rsidP="00B117B5">
      <w:pPr>
        <w:numPr>
          <w:ilvl w:val="2"/>
          <w:numId w:val="118"/>
        </w:numPr>
        <w:rPr>
          <w:del w:id="11360" w:author="Mike Beckerle" w:date="2019-11-25T14:08:00Z"/>
          <w:rStyle w:val="Emphasis"/>
        </w:rPr>
      </w:pPr>
      <w:del w:id="11361" w:author="Mike Beckerle" w:date="2019-11-25T14:08:00Z">
        <w:r>
          <w:rPr>
            <w:rFonts w:cs="Arial"/>
          </w:rPr>
          <w:delText>dfdl:textBiDiOrientation</w:delText>
        </w:r>
      </w:del>
    </w:p>
    <w:p w14:paraId="1A8FE053" w14:textId="77777777" w:rsidR="00A001B9" w:rsidRDefault="009D64FD" w:rsidP="00B117B5">
      <w:pPr>
        <w:numPr>
          <w:ilvl w:val="2"/>
          <w:numId w:val="118"/>
        </w:numPr>
        <w:rPr>
          <w:del w:id="11362" w:author="Mike Beckerle" w:date="2019-11-25T14:08:00Z"/>
          <w:rStyle w:val="Emphasis"/>
        </w:rPr>
      </w:pPr>
      <w:del w:id="11363" w:author="Mike Beckerle" w:date="2019-11-25T14:08:00Z">
        <w:r>
          <w:rPr>
            <w:rFonts w:cs="Arial"/>
          </w:rPr>
          <w:delText>dfdl:textBidiSymmetric</w:delText>
        </w:r>
      </w:del>
    </w:p>
    <w:p w14:paraId="1C9D9A8F" w14:textId="77777777" w:rsidR="00A001B9" w:rsidRDefault="009D64FD" w:rsidP="00B117B5">
      <w:pPr>
        <w:numPr>
          <w:ilvl w:val="2"/>
          <w:numId w:val="118"/>
        </w:numPr>
        <w:rPr>
          <w:del w:id="11364" w:author="Mike Beckerle" w:date="2019-11-25T14:08:00Z"/>
        </w:rPr>
      </w:pPr>
      <w:del w:id="11365" w:author="Mike Beckerle" w:date="2019-11-25T14:08:00Z">
        <w:r>
          <w:rPr>
            <w:iCs/>
          </w:rPr>
          <w:delText>dfdl:textBidiShaped</w:delText>
        </w:r>
      </w:del>
    </w:p>
    <w:p w14:paraId="653F2196" w14:textId="77777777" w:rsidR="00A001B9" w:rsidRDefault="009D64FD" w:rsidP="00B117B5">
      <w:pPr>
        <w:numPr>
          <w:ilvl w:val="2"/>
          <w:numId w:val="118"/>
        </w:numPr>
        <w:rPr>
          <w:rStyle w:val="Emphasis"/>
        </w:rPr>
      </w:pPr>
      <w:r>
        <w:rPr>
          <w:rStyle w:val="Emphasis"/>
        </w:rPr>
        <w:t xml:space="preserve">"Calendar" </w:t>
      </w:r>
    </w:p>
    <w:p w14:paraId="41F855D4" w14:textId="77777777" w:rsidR="00A001B9" w:rsidRDefault="009D64FD" w:rsidP="00B117B5">
      <w:pPr>
        <w:numPr>
          <w:ilvl w:val="3"/>
          <w:numId w:val="118"/>
        </w:numPr>
      </w:pPr>
      <w:proofErr w:type="spellStart"/>
      <w:r>
        <w:t>dfdl:representation</w:t>
      </w:r>
      <w:proofErr w:type="spellEnd"/>
      <w:r>
        <w:t xml:space="preserve"> </w:t>
      </w:r>
    </w:p>
    <w:p w14:paraId="6F0173CA" w14:textId="77777777" w:rsidR="00A001B9" w:rsidRDefault="009D64FD" w:rsidP="00B117B5">
      <w:pPr>
        <w:numPr>
          <w:ilvl w:val="4"/>
          <w:numId w:val="118"/>
        </w:numPr>
        <w:rPr>
          <w:rStyle w:val="Emphasis"/>
        </w:rPr>
      </w:pPr>
      <w:r>
        <w:rPr>
          <w:rStyle w:val="Emphasis"/>
        </w:rPr>
        <w:t xml:space="preserve">"text" </w:t>
      </w:r>
    </w:p>
    <w:p w14:paraId="25C3FB0E" w14:textId="77777777" w:rsidR="00A001B9" w:rsidRDefault="009D64FD" w:rsidP="00B117B5">
      <w:pPr>
        <w:numPr>
          <w:ilvl w:val="5"/>
          <w:numId w:val="118"/>
        </w:numPr>
      </w:pPr>
      <w:proofErr w:type="spellStart"/>
      <w:r>
        <w:t>dfdl:calendarPatternKind</w:t>
      </w:r>
      <w:proofErr w:type="spellEnd"/>
    </w:p>
    <w:p w14:paraId="6A830680" w14:textId="77777777" w:rsidR="00A001B9" w:rsidRDefault="009D64FD" w:rsidP="00B117B5">
      <w:pPr>
        <w:numPr>
          <w:ilvl w:val="6"/>
          <w:numId w:val="118"/>
        </w:numPr>
      </w:pPr>
      <w:r>
        <w:t>"</w:t>
      </w:r>
      <w:r>
        <w:rPr>
          <w:rStyle w:val="Emphasis"/>
        </w:rPr>
        <w:t>explicit</w:t>
      </w:r>
      <w:r>
        <w:t>"</w:t>
      </w:r>
    </w:p>
    <w:p w14:paraId="3F9D421A" w14:textId="77777777" w:rsidR="00A001B9" w:rsidRDefault="009D64FD" w:rsidP="00B117B5">
      <w:pPr>
        <w:numPr>
          <w:ilvl w:val="6"/>
          <w:numId w:val="118"/>
        </w:numPr>
      </w:pPr>
      <w:proofErr w:type="spellStart"/>
      <w:r>
        <w:t>dfdl:calendarPattern</w:t>
      </w:r>
      <w:proofErr w:type="spellEnd"/>
    </w:p>
    <w:p w14:paraId="0EFDC4FA" w14:textId="77777777" w:rsidR="00A001B9" w:rsidRDefault="009D64FD" w:rsidP="00B117B5">
      <w:pPr>
        <w:numPr>
          <w:ilvl w:val="5"/>
          <w:numId w:val="118"/>
        </w:numPr>
      </w:pPr>
      <w:proofErr w:type="spellStart"/>
      <w:r>
        <w:t>dfdl:calendarCheckPolicy</w:t>
      </w:r>
      <w:proofErr w:type="spellEnd"/>
    </w:p>
    <w:p w14:paraId="387A6304" w14:textId="77777777" w:rsidR="00A001B9" w:rsidRDefault="009D64FD" w:rsidP="00B117B5">
      <w:pPr>
        <w:numPr>
          <w:ilvl w:val="5"/>
          <w:numId w:val="118"/>
        </w:numPr>
      </w:pPr>
      <w:proofErr w:type="spellStart"/>
      <w:r>
        <w:t>dfdl:calendarTimeZone</w:t>
      </w:r>
      <w:proofErr w:type="spellEnd"/>
    </w:p>
    <w:p w14:paraId="4A357322" w14:textId="77777777" w:rsidR="00A001B9" w:rsidRDefault="009D64FD" w:rsidP="00B117B5">
      <w:pPr>
        <w:numPr>
          <w:ilvl w:val="5"/>
          <w:numId w:val="118"/>
        </w:numPr>
      </w:pPr>
      <w:proofErr w:type="spellStart"/>
      <w:r>
        <w:t>dfdl:calendarObserveDST</w:t>
      </w:r>
      <w:proofErr w:type="spellEnd"/>
    </w:p>
    <w:p w14:paraId="7F8EC1A7" w14:textId="77777777" w:rsidR="00A001B9" w:rsidRDefault="009D64FD" w:rsidP="00B117B5">
      <w:pPr>
        <w:numPr>
          <w:ilvl w:val="5"/>
          <w:numId w:val="118"/>
        </w:numPr>
      </w:pPr>
      <w:proofErr w:type="spellStart"/>
      <w:r>
        <w:t>dfdl:calendarFirstDayOfWeek</w:t>
      </w:r>
      <w:proofErr w:type="spellEnd"/>
    </w:p>
    <w:p w14:paraId="22A82FDC" w14:textId="77777777" w:rsidR="00A001B9" w:rsidRDefault="009D64FD" w:rsidP="00B117B5">
      <w:pPr>
        <w:numPr>
          <w:ilvl w:val="5"/>
          <w:numId w:val="118"/>
        </w:numPr>
      </w:pPr>
      <w:proofErr w:type="spellStart"/>
      <w:r>
        <w:t>dfdl:calendarDaysInFirstWeek</w:t>
      </w:r>
      <w:proofErr w:type="spellEnd"/>
    </w:p>
    <w:p w14:paraId="2940DF11" w14:textId="77777777" w:rsidR="00A001B9" w:rsidRDefault="009D64FD" w:rsidP="00B117B5">
      <w:pPr>
        <w:numPr>
          <w:ilvl w:val="5"/>
          <w:numId w:val="118"/>
        </w:numPr>
      </w:pPr>
      <w:proofErr w:type="spellStart"/>
      <w:r>
        <w:t>dfdl:calendarLanguage</w:t>
      </w:r>
      <w:proofErr w:type="spellEnd"/>
    </w:p>
    <w:p w14:paraId="38BA6857" w14:textId="77777777" w:rsidR="00A001B9" w:rsidRDefault="009D64FD" w:rsidP="00B117B5">
      <w:pPr>
        <w:numPr>
          <w:ilvl w:val="4"/>
          <w:numId w:val="118"/>
        </w:numPr>
        <w:rPr>
          <w:del w:id="11366" w:author="Mike Beckerle" w:date="2019-11-25T14:10:00Z"/>
          <w:rStyle w:val="Emphasis"/>
        </w:rPr>
      </w:pPr>
      <w:del w:id="11367" w:author="Mike Beckerle" w:date="2019-11-25T14:10:00Z">
        <w:r>
          <w:rPr>
            <w:rFonts w:cs="Arial"/>
          </w:rPr>
          <w:delText>dfdl:textBidi</w:delText>
        </w:r>
      </w:del>
    </w:p>
    <w:p w14:paraId="6241B14A" w14:textId="77777777" w:rsidR="00A001B9" w:rsidRDefault="009D64FD" w:rsidP="00B117B5">
      <w:pPr>
        <w:numPr>
          <w:ilvl w:val="4"/>
          <w:numId w:val="118"/>
        </w:numPr>
        <w:rPr>
          <w:del w:id="11368" w:author="Mike Beckerle" w:date="2019-11-25T14:08:00Z"/>
          <w:rStyle w:val="Emphasis"/>
        </w:rPr>
      </w:pPr>
      <w:del w:id="11369" w:author="Mike Beckerle" w:date="2019-11-25T14:08:00Z">
        <w:r>
          <w:rPr>
            <w:rFonts w:cs="Arial"/>
          </w:rPr>
          <w:delText>dfdl:textBidiOrdering</w:delText>
        </w:r>
      </w:del>
    </w:p>
    <w:p w14:paraId="0D3B3C00" w14:textId="77777777" w:rsidR="00A001B9" w:rsidRDefault="009D64FD" w:rsidP="00B117B5">
      <w:pPr>
        <w:numPr>
          <w:ilvl w:val="4"/>
          <w:numId w:val="118"/>
        </w:numPr>
        <w:rPr>
          <w:del w:id="11370" w:author="Mike Beckerle" w:date="2019-11-25T14:08:00Z"/>
          <w:rStyle w:val="Emphasis"/>
        </w:rPr>
      </w:pPr>
      <w:del w:id="11371" w:author="Mike Beckerle" w:date="2019-11-25T14:08:00Z">
        <w:r>
          <w:rPr>
            <w:rFonts w:cs="Arial"/>
          </w:rPr>
          <w:delText>dfdl:textBiDiOrientation</w:delText>
        </w:r>
      </w:del>
    </w:p>
    <w:p w14:paraId="347996DB" w14:textId="77777777" w:rsidR="00A001B9" w:rsidRDefault="009D64FD" w:rsidP="00B117B5">
      <w:pPr>
        <w:numPr>
          <w:ilvl w:val="4"/>
          <w:numId w:val="118"/>
        </w:numPr>
        <w:rPr>
          <w:del w:id="11372" w:author="Mike Beckerle" w:date="2019-11-25T14:08:00Z"/>
          <w:rStyle w:val="Emphasis"/>
        </w:rPr>
      </w:pPr>
      <w:del w:id="11373" w:author="Mike Beckerle" w:date="2019-11-25T14:08:00Z">
        <w:r>
          <w:rPr>
            <w:rFonts w:cs="Arial"/>
          </w:rPr>
          <w:delText>dfdl:textBidiSymmetric</w:delText>
        </w:r>
      </w:del>
    </w:p>
    <w:p w14:paraId="379D14A5" w14:textId="77777777" w:rsidR="00A001B9" w:rsidRDefault="009D64FD" w:rsidP="00B117B5">
      <w:pPr>
        <w:numPr>
          <w:ilvl w:val="4"/>
          <w:numId w:val="118"/>
        </w:numPr>
        <w:rPr>
          <w:del w:id="11374" w:author="Mike Beckerle" w:date="2019-11-25T14:08:00Z"/>
        </w:rPr>
      </w:pPr>
      <w:del w:id="11375" w:author="Mike Beckerle" w:date="2019-11-25T14:08:00Z">
        <w:r>
          <w:rPr>
            <w:iCs/>
          </w:rPr>
          <w:delText>dfdl:textBidiShaped</w:delText>
        </w:r>
      </w:del>
    </w:p>
    <w:p w14:paraId="202DC38D" w14:textId="77777777" w:rsidR="00A001B9" w:rsidRDefault="009D64FD" w:rsidP="00B117B5">
      <w:pPr>
        <w:numPr>
          <w:ilvl w:val="4"/>
          <w:numId w:val="118"/>
        </w:numPr>
        <w:rPr>
          <w:rStyle w:val="Emphasis"/>
        </w:rPr>
      </w:pPr>
      <w:r>
        <w:rPr>
          <w:rStyle w:val="Emphasis"/>
        </w:rPr>
        <w:t xml:space="preserve">"binary" </w:t>
      </w:r>
    </w:p>
    <w:p w14:paraId="16B3C840" w14:textId="77777777" w:rsidR="00A001B9" w:rsidRDefault="009D64FD" w:rsidP="00B117B5">
      <w:pPr>
        <w:numPr>
          <w:ilvl w:val="5"/>
          <w:numId w:val="118"/>
        </w:numPr>
      </w:pPr>
      <w:proofErr w:type="spellStart"/>
      <w:r>
        <w:t>dfdl:byteOrder</w:t>
      </w:r>
      <w:proofErr w:type="spellEnd"/>
    </w:p>
    <w:p w14:paraId="0A15F26E" w14:textId="77777777" w:rsidR="00A001B9" w:rsidRDefault="009D64FD" w:rsidP="00B117B5">
      <w:pPr>
        <w:numPr>
          <w:ilvl w:val="5"/>
          <w:numId w:val="118"/>
        </w:numPr>
      </w:pPr>
      <w:proofErr w:type="spellStart"/>
      <w:r>
        <w:lastRenderedPageBreak/>
        <w:t>dfdl:binaryCalendarRep</w:t>
      </w:r>
      <w:proofErr w:type="spellEnd"/>
    </w:p>
    <w:p w14:paraId="07021BC3" w14:textId="77777777" w:rsidR="00A001B9" w:rsidRDefault="009D64FD" w:rsidP="00B117B5">
      <w:pPr>
        <w:numPr>
          <w:ilvl w:val="6"/>
          <w:numId w:val="118"/>
        </w:numPr>
        <w:rPr>
          <w:rStyle w:val="Emphasis"/>
        </w:rPr>
      </w:pPr>
      <w:r>
        <w:rPr>
          <w:rStyle w:val="Emphasis"/>
        </w:rPr>
        <w:t>"packed"</w:t>
      </w:r>
    </w:p>
    <w:p w14:paraId="76EFCB59" w14:textId="77777777" w:rsidR="00A001B9" w:rsidRDefault="009D64FD" w:rsidP="00B117B5">
      <w:pPr>
        <w:numPr>
          <w:ilvl w:val="7"/>
          <w:numId w:val="118"/>
        </w:numPr>
      </w:pPr>
      <w:proofErr w:type="spellStart"/>
      <w:r>
        <w:t>dfdl:packedDecimalSignCodes</w:t>
      </w:r>
      <w:proofErr w:type="spellEnd"/>
    </w:p>
    <w:p w14:paraId="6859086B" w14:textId="77777777" w:rsidR="00A001B9" w:rsidRDefault="009D64FD" w:rsidP="00B117B5">
      <w:pPr>
        <w:numPr>
          <w:ilvl w:val="7"/>
          <w:numId w:val="118"/>
        </w:numPr>
      </w:pPr>
      <w:proofErr w:type="spellStart"/>
      <w:r>
        <w:t>dfdl:decimalVirtualPoint</w:t>
      </w:r>
      <w:proofErr w:type="spellEnd"/>
    </w:p>
    <w:p w14:paraId="3AA4F113" w14:textId="77777777" w:rsidR="00A001B9" w:rsidRDefault="009D64FD" w:rsidP="00B117B5">
      <w:pPr>
        <w:numPr>
          <w:ilvl w:val="7"/>
          <w:numId w:val="118"/>
        </w:numPr>
      </w:pPr>
      <w:proofErr w:type="spellStart"/>
      <w:r>
        <w:t>dfdl:calendarPatternKind</w:t>
      </w:r>
      <w:proofErr w:type="spellEnd"/>
    </w:p>
    <w:p w14:paraId="64C13792" w14:textId="77777777" w:rsidR="00A001B9" w:rsidRDefault="009D64FD" w:rsidP="00B117B5">
      <w:pPr>
        <w:numPr>
          <w:ilvl w:val="8"/>
          <w:numId w:val="118"/>
        </w:numPr>
      </w:pPr>
      <w:r>
        <w:t>"</w:t>
      </w:r>
      <w:r>
        <w:rPr>
          <w:rStyle w:val="Emphasis"/>
        </w:rPr>
        <w:t>explicit</w:t>
      </w:r>
      <w:r>
        <w:t>"</w:t>
      </w:r>
    </w:p>
    <w:p w14:paraId="637DDBCA" w14:textId="77777777" w:rsidR="00A001B9" w:rsidRDefault="009D64FD" w:rsidP="00B117B5">
      <w:pPr>
        <w:numPr>
          <w:ilvl w:val="8"/>
          <w:numId w:val="118"/>
        </w:numPr>
      </w:pPr>
      <w:proofErr w:type="spellStart"/>
      <w:r>
        <w:t>dfdl:calendarPattern</w:t>
      </w:r>
      <w:proofErr w:type="spellEnd"/>
    </w:p>
    <w:p w14:paraId="6E65C8F8" w14:textId="77777777" w:rsidR="00A001B9" w:rsidRDefault="009D64FD" w:rsidP="00B117B5">
      <w:pPr>
        <w:numPr>
          <w:ilvl w:val="7"/>
          <w:numId w:val="118"/>
        </w:numPr>
      </w:pPr>
      <w:proofErr w:type="spellStart"/>
      <w:r>
        <w:t>dfdl:calendarCheckPolicy</w:t>
      </w:r>
      <w:proofErr w:type="spellEnd"/>
    </w:p>
    <w:p w14:paraId="51DBC435" w14:textId="77777777" w:rsidR="00A001B9" w:rsidRDefault="009D64FD" w:rsidP="00B117B5">
      <w:pPr>
        <w:numPr>
          <w:ilvl w:val="7"/>
          <w:numId w:val="118"/>
        </w:numPr>
      </w:pPr>
      <w:proofErr w:type="spellStart"/>
      <w:r>
        <w:t>dfdl:calendarTimeZone</w:t>
      </w:r>
      <w:proofErr w:type="spellEnd"/>
    </w:p>
    <w:p w14:paraId="770317AB" w14:textId="77777777" w:rsidR="00A001B9" w:rsidRDefault="009D64FD" w:rsidP="00B117B5">
      <w:pPr>
        <w:numPr>
          <w:ilvl w:val="7"/>
          <w:numId w:val="118"/>
        </w:numPr>
      </w:pPr>
      <w:proofErr w:type="spellStart"/>
      <w:r>
        <w:t>dfdl:calendarObserveDST</w:t>
      </w:r>
      <w:proofErr w:type="spellEnd"/>
    </w:p>
    <w:p w14:paraId="4CAFE2F9" w14:textId="77777777" w:rsidR="00A001B9" w:rsidRDefault="009D64FD" w:rsidP="00B117B5">
      <w:pPr>
        <w:numPr>
          <w:ilvl w:val="7"/>
          <w:numId w:val="118"/>
        </w:numPr>
      </w:pPr>
      <w:proofErr w:type="spellStart"/>
      <w:r>
        <w:t>dfdl:calendarFirstDayOfWeek</w:t>
      </w:r>
      <w:proofErr w:type="spellEnd"/>
    </w:p>
    <w:p w14:paraId="12A33B02" w14:textId="77777777" w:rsidR="00A001B9" w:rsidRDefault="009D64FD" w:rsidP="00B117B5">
      <w:pPr>
        <w:numPr>
          <w:ilvl w:val="7"/>
          <w:numId w:val="118"/>
        </w:numPr>
      </w:pPr>
      <w:proofErr w:type="spellStart"/>
      <w:r>
        <w:t>dfdl:calendarDaysInFirstWeek</w:t>
      </w:r>
      <w:proofErr w:type="spellEnd"/>
    </w:p>
    <w:p w14:paraId="1B1B7952" w14:textId="77777777" w:rsidR="00A001B9" w:rsidRDefault="009D64FD" w:rsidP="00B117B5">
      <w:pPr>
        <w:numPr>
          <w:ilvl w:val="7"/>
          <w:numId w:val="118"/>
        </w:numPr>
      </w:pPr>
      <w:proofErr w:type="spellStart"/>
      <w:r>
        <w:t>dfdl:calendarCenturyStart</w:t>
      </w:r>
      <w:proofErr w:type="spellEnd"/>
    </w:p>
    <w:p w14:paraId="0809FE1B" w14:textId="77777777" w:rsidR="00A001B9" w:rsidRDefault="009D64FD" w:rsidP="00B117B5">
      <w:pPr>
        <w:numPr>
          <w:ilvl w:val="6"/>
          <w:numId w:val="118"/>
        </w:numPr>
        <w:rPr>
          <w:rStyle w:val="Emphasis"/>
        </w:rPr>
      </w:pPr>
      <w:r>
        <w:rPr>
          <w:rStyle w:val="Emphasis"/>
        </w:rPr>
        <w:t xml:space="preserve"> "</w:t>
      </w:r>
      <w:proofErr w:type="spellStart"/>
      <w:r>
        <w:rPr>
          <w:rStyle w:val="Emphasis"/>
        </w:rPr>
        <w:t>bcd</w:t>
      </w:r>
      <w:proofErr w:type="spellEnd"/>
      <w:r>
        <w:rPr>
          <w:rStyle w:val="Emphasis"/>
        </w:rPr>
        <w:t>", "ibm4690Packed"</w:t>
      </w:r>
    </w:p>
    <w:p w14:paraId="026617F2" w14:textId="77777777" w:rsidR="00A001B9" w:rsidRDefault="009D64FD" w:rsidP="00B117B5">
      <w:pPr>
        <w:numPr>
          <w:ilvl w:val="7"/>
          <w:numId w:val="118"/>
        </w:numPr>
      </w:pPr>
      <w:proofErr w:type="spellStart"/>
      <w:r>
        <w:t>dfdl:decimalVirtualPoint</w:t>
      </w:r>
      <w:proofErr w:type="spellEnd"/>
      <w:r>
        <w:t xml:space="preserve"> </w:t>
      </w:r>
    </w:p>
    <w:p w14:paraId="21B152FE" w14:textId="77777777" w:rsidR="00A001B9" w:rsidRDefault="009D64FD" w:rsidP="00B117B5">
      <w:pPr>
        <w:numPr>
          <w:ilvl w:val="7"/>
          <w:numId w:val="118"/>
        </w:numPr>
      </w:pPr>
      <w:proofErr w:type="spellStart"/>
      <w:r>
        <w:t>dfdl:calendarPatternKind</w:t>
      </w:r>
      <w:proofErr w:type="spellEnd"/>
    </w:p>
    <w:p w14:paraId="2AC996F8" w14:textId="77777777" w:rsidR="00A001B9" w:rsidRDefault="009D64FD" w:rsidP="00B117B5">
      <w:pPr>
        <w:numPr>
          <w:ilvl w:val="8"/>
          <w:numId w:val="118"/>
        </w:numPr>
      </w:pPr>
      <w:r>
        <w:t>"</w:t>
      </w:r>
      <w:r>
        <w:rPr>
          <w:rStyle w:val="Emphasis"/>
        </w:rPr>
        <w:t>explicit</w:t>
      </w:r>
      <w:r>
        <w:t>"</w:t>
      </w:r>
    </w:p>
    <w:p w14:paraId="12B17785" w14:textId="77777777" w:rsidR="00A001B9" w:rsidRDefault="009D64FD" w:rsidP="00B117B5">
      <w:pPr>
        <w:numPr>
          <w:ilvl w:val="8"/>
          <w:numId w:val="118"/>
        </w:numPr>
      </w:pPr>
      <w:proofErr w:type="spellStart"/>
      <w:r>
        <w:t>dfdl:calendarPattern</w:t>
      </w:r>
      <w:proofErr w:type="spellEnd"/>
    </w:p>
    <w:p w14:paraId="3D42F179" w14:textId="77777777" w:rsidR="00A001B9" w:rsidRDefault="009D64FD" w:rsidP="00B117B5">
      <w:pPr>
        <w:numPr>
          <w:ilvl w:val="7"/>
          <w:numId w:val="118"/>
        </w:numPr>
      </w:pPr>
      <w:proofErr w:type="spellStart"/>
      <w:r>
        <w:t>dfdl:calendarCheckPolicy</w:t>
      </w:r>
      <w:proofErr w:type="spellEnd"/>
    </w:p>
    <w:p w14:paraId="4C3685B9" w14:textId="77777777" w:rsidR="00A001B9" w:rsidRDefault="009D64FD" w:rsidP="00B117B5">
      <w:pPr>
        <w:numPr>
          <w:ilvl w:val="7"/>
          <w:numId w:val="118"/>
        </w:numPr>
      </w:pPr>
      <w:proofErr w:type="spellStart"/>
      <w:r>
        <w:t>dfdl:calendarTimeZone</w:t>
      </w:r>
      <w:proofErr w:type="spellEnd"/>
    </w:p>
    <w:p w14:paraId="62B4F115" w14:textId="77777777" w:rsidR="00A001B9" w:rsidRDefault="009D64FD" w:rsidP="00B117B5">
      <w:pPr>
        <w:numPr>
          <w:ilvl w:val="7"/>
          <w:numId w:val="118"/>
        </w:numPr>
      </w:pPr>
      <w:proofErr w:type="spellStart"/>
      <w:r>
        <w:t>dfdl:calendarObserveDST</w:t>
      </w:r>
      <w:proofErr w:type="spellEnd"/>
    </w:p>
    <w:p w14:paraId="52919B87" w14:textId="77777777" w:rsidR="00A001B9" w:rsidRDefault="009D64FD" w:rsidP="00B117B5">
      <w:pPr>
        <w:numPr>
          <w:ilvl w:val="7"/>
          <w:numId w:val="118"/>
        </w:numPr>
      </w:pPr>
      <w:proofErr w:type="spellStart"/>
      <w:r>
        <w:t>dfdl:calendarFirstDayOfWeek</w:t>
      </w:r>
      <w:proofErr w:type="spellEnd"/>
    </w:p>
    <w:p w14:paraId="37086F46" w14:textId="77777777" w:rsidR="00A001B9" w:rsidRDefault="009D64FD" w:rsidP="00B117B5">
      <w:pPr>
        <w:numPr>
          <w:ilvl w:val="7"/>
          <w:numId w:val="118"/>
        </w:numPr>
      </w:pPr>
      <w:proofErr w:type="spellStart"/>
      <w:r>
        <w:t>dfdl:calendarDaysInFirstWeek</w:t>
      </w:r>
      <w:proofErr w:type="spellEnd"/>
    </w:p>
    <w:p w14:paraId="59A1931D" w14:textId="77777777" w:rsidR="00A001B9" w:rsidRDefault="009D64FD" w:rsidP="00B117B5">
      <w:pPr>
        <w:numPr>
          <w:ilvl w:val="7"/>
          <w:numId w:val="118"/>
        </w:numPr>
      </w:pPr>
      <w:proofErr w:type="spellStart"/>
      <w:r>
        <w:t>dfdl:calendarCenturyStart</w:t>
      </w:r>
      <w:proofErr w:type="spellEnd"/>
    </w:p>
    <w:p w14:paraId="2695B2B4" w14:textId="77777777" w:rsidR="00A001B9" w:rsidRDefault="009D64FD" w:rsidP="00B117B5">
      <w:pPr>
        <w:numPr>
          <w:ilvl w:val="6"/>
          <w:numId w:val="118"/>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57F55DD5" w14:textId="77777777" w:rsidR="00A001B9" w:rsidRDefault="009D64FD" w:rsidP="00B117B5">
      <w:pPr>
        <w:numPr>
          <w:ilvl w:val="7"/>
          <w:numId w:val="118"/>
        </w:numPr>
      </w:pPr>
      <w:proofErr w:type="spellStart"/>
      <w:r>
        <w:t>dfdl:binaryCalendarEpoch</w:t>
      </w:r>
      <w:proofErr w:type="spellEnd"/>
    </w:p>
    <w:p w14:paraId="7B1DA84A" w14:textId="77777777" w:rsidR="00A001B9" w:rsidRDefault="009D64FD" w:rsidP="00B117B5">
      <w:pPr>
        <w:numPr>
          <w:ilvl w:val="2"/>
          <w:numId w:val="118"/>
        </w:numPr>
        <w:rPr>
          <w:rStyle w:val="Emphasis"/>
        </w:rPr>
      </w:pPr>
      <w:r>
        <w:rPr>
          <w:rStyle w:val="Emphasis"/>
        </w:rPr>
        <w:t xml:space="preserve">"Opaque" </w:t>
      </w:r>
    </w:p>
    <w:p w14:paraId="3BCE1F03" w14:textId="77777777" w:rsidR="00A001B9" w:rsidRDefault="009D64FD" w:rsidP="00B117B5">
      <w:pPr>
        <w:numPr>
          <w:ilvl w:val="2"/>
          <w:numId w:val="118"/>
        </w:numPr>
        <w:rPr>
          <w:rStyle w:val="Emphasis"/>
        </w:rPr>
      </w:pPr>
      <w:r>
        <w:rPr>
          <w:rStyle w:val="Emphasis"/>
        </w:rPr>
        <w:t xml:space="preserve">"Boolean" </w:t>
      </w:r>
    </w:p>
    <w:p w14:paraId="6D8880F1" w14:textId="77777777" w:rsidR="00A001B9" w:rsidRDefault="009D64FD" w:rsidP="00B117B5">
      <w:pPr>
        <w:numPr>
          <w:ilvl w:val="3"/>
          <w:numId w:val="118"/>
        </w:numPr>
      </w:pPr>
      <w:proofErr w:type="spellStart"/>
      <w:r>
        <w:t>dfdl:representation</w:t>
      </w:r>
      <w:proofErr w:type="spellEnd"/>
      <w:r>
        <w:t xml:space="preserve"> </w:t>
      </w:r>
    </w:p>
    <w:p w14:paraId="28C78900" w14:textId="77777777" w:rsidR="00A001B9" w:rsidRDefault="009D64FD" w:rsidP="00B117B5">
      <w:pPr>
        <w:numPr>
          <w:ilvl w:val="4"/>
          <w:numId w:val="118"/>
        </w:numPr>
        <w:rPr>
          <w:rStyle w:val="Emphasis"/>
        </w:rPr>
      </w:pPr>
      <w:r>
        <w:rPr>
          <w:rStyle w:val="Emphasis"/>
        </w:rPr>
        <w:t xml:space="preserve">"text" </w:t>
      </w:r>
    </w:p>
    <w:p w14:paraId="09DF8AC3" w14:textId="77777777" w:rsidR="00A001B9" w:rsidRDefault="009D64FD" w:rsidP="00B117B5">
      <w:pPr>
        <w:numPr>
          <w:ilvl w:val="5"/>
          <w:numId w:val="118"/>
        </w:numPr>
      </w:pPr>
      <w:proofErr w:type="spellStart"/>
      <w:r>
        <w:t>dfdl:textBooleanTrueRep</w:t>
      </w:r>
      <w:proofErr w:type="spellEnd"/>
      <w:r>
        <w:t xml:space="preserve"> </w:t>
      </w:r>
    </w:p>
    <w:p w14:paraId="5FDB126F" w14:textId="77777777" w:rsidR="00A001B9" w:rsidRDefault="009D64FD" w:rsidP="00B117B5">
      <w:pPr>
        <w:numPr>
          <w:ilvl w:val="5"/>
          <w:numId w:val="118"/>
        </w:numPr>
      </w:pPr>
      <w:proofErr w:type="spellStart"/>
      <w:r>
        <w:t>dfdl:textBooleanFalseRep</w:t>
      </w:r>
      <w:proofErr w:type="spellEnd"/>
    </w:p>
    <w:p w14:paraId="725F23FB" w14:textId="77777777" w:rsidR="00A001B9" w:rsidRDefault="009D64FD" w:rsidP="00B117B5">
      <w:pPr>
        <w:numPr>
          <w:ilvl w:val="4"/>
          <w:numId w:val="118"/>
        </w:numPr>
        <w:rPr>
          <w:del w:id="11376" w:author="Mike Beckerle" w:date="2019-11-25T14:10:00Z"/>
          <w:rStyle w:val="Emphasis"/>
        </w:rPr>
      </w:pPr>
      <w:del w:id="11377" w:author="Mike Beckerle" w:date="2019-11-25T14:10:00Z">
        <w:r>
          <w:rPr>
            <w:rFonts w:cs="Arial"/>
          </w:rPr>
          <w:delText>dfdl:textBidi</w:delText>
        </w:r>
      </w:del>
    </w:p>
    <w:p w14:paraId="46F45775" w14:textId="77777777" w:rsidR="00A001B9" w:rsidRDefault="009D64FD" w:rsidP="00B117B5">
      <w:pPr>
        <w:numPr>
          <w:ilvl w:val="4"/>
          <w:numId w:val="118"/>
        </w:numPr>
        <w:rPr>
          <w:del w:id="11378" w:author="Mike Beckerle" w:date="2019-11-25T14:08:00Z"/>
          <w:rStyle w:val="Emphasis"/>
        </w:rPr>
      </w:pPr>
      <w:del w:id="11379" w:author="Mike Beckerle" w:date="2019-11-25T14:08:00Z">
        <w:r>
          <w:rPr>
            <w:rFonts w:cs="Arial"/>
          </w:rPr>
          <w:delText>dfdl:textBidiOrdering</w:delText>
        </w:r>
      </w:del>
    </w:p>
    <w:p w14:paraId="26CC0656" w14:textId="77777777" w:rsidR="00A001B9" w:rsidRDefault="009D64FD" w:rsidP="00B117B5">
      <w:pPr>
        <w:numPr>
          <w:ilvl w:val="4"/>
          <w:numId w:val="118"/>
        </w:numPr>
        <w:rPr>
          <w:del w:id="11380" w:author="Mike Beckerle" w:date="2019-11-25T14:08:00Z"/>
          <w:rStyle w:val="Emphasis"/>
        </w:rPr>
      </w:pPr>
      <w:del w:id="11381" w:author="Mike Beckerle" w:date="2019-11-25T14:08:00Z">
        <w:r>
          <w:rPr>
            <w:rFonts w:cs="Arial"/>
          </w:rPr>
          <w:delText>dfdl:textBiDiOrientation</w:delText>
        </w:r>
      </w:del>
    </w:p>
    <w:p w14:paraId="7C1BDB1E" w14:textId="77777777" w:rsidR="00A001B9" w:rsidRDefault="009D64FD" w:rsidP="00B117B5">
      <w:pPr>
        <w:numPr>
          <w:ilvl w:val="4"/>
          <w:numId w:val="118"/>
        </w:numPr>
        <w:rPr>
          <w:del w:id="11382" w:author="Mike Beckerle" w:date="2019-11-25T14:08:00Z"/>
          <w:rStyle w:val="Emphasis"/>
        </w:rPr>
      </w:pPr>
      <w:del w:id="11383" w:author="Mike Beckerle" w:date="2019-11-25T14:08:00Z">
        <w:r>
          <w:rPr>
            <w:rFonts w:cs="Arial"/>
          </w:rPr>
          <w:delText>dfdl:textBidiSymmetric</w:delText>
        </w:r>
      </w:del>
    </w:p>
    <w:p w14:paraId="53B211D9" w14:textId="77777777" w:rsidR="00A001B9" w:rsidRDefault="009D64FD" w:rsidP="00B117B5">
      <w:pPr>
        <w:numPr>
          <w:ilvl w:val="4"/>
          <w:numId w:val="118"/>
        </w:numPr>
        <w:rPr>
          <w:del w:id="11384" w:author="Mike Beckerle" w:date="2019-11-25T14:08:00Z"/>
        </w:rPr>
      </w:pPr>
      <w:del w:id="11385" w:author="Mike Beckerle" w:date="2019-11-25T14:08:00Z">
        <w:r>
          <w:rPr>
            <w:iCs/>
          </w:rPr>
          <w:delText>dfdl:textBidiTextShaped</w:delText>
        </w:r>
        <w:r>
          <w:delText xml:space="preserve"> </w:delText>
        </w:r>
      </w:del>
    </w:p>
    <w:p w14:paraId="716386B9" w14:textId="77777777" w:rsidR="00A001B9" w:rsidRDefault="009D64FD" w:rsidP="00B117B5">
      <w:pPr>
        <w:numPr>
          <w:ilvl w:val="4"/>
          <w:numId w:val="118"/>
        </w:numPr>
        <w:rPr>
          <w:rStyle w:val="Emphasis"/>
        </w:rPr>
      </w:pPr>
      <w:r>
        <w:rPr>
          <w:rStyle w:val="Emphasis"/>
        </w:rPr>
        <w:t xml:space="preserve">"binary" </w:t>
      </w:r>
    </w:p>
    <w:p w14:paraId="12345FB2" w14:textId="77777777" w:rsidR="00A001B9" w:rsidRDefault="009D64FD" w:rsidP="00B117B5">
      <w:pPr>
        <w:numPr>
          <w:ilvl w:val="5"/>
          <w:numId w:val="118"/>
        </w:numPr>
      </w:pPr>
      <w:proofErr w:type="spellStart"/>
      <w:r>
        <w:t>dfdl:byteOrder</w:t>
      </w:r>
      <w:proofErr w:type="spellEnd"/>
    </w:p>
    <w:p w14:paraId="7E47E622" w14:textId="77777777" w:rsidR="00A001B9" w:rsidRDefault="009D64FD" w:rsidP="00B117B5">
      <w:pPr>
        <w:numPr>
          <w:ilvl w:val="5"/>
          <w:numId w:val="118"/>
        </w:numPr>
      </w:pPr>
      <w:proofErr w:type="spellStart"/>
      <w:r>
        <w:t>dfdl:binaryBooleanTrueRep</w:t>
      </w:r>
      <w:proofErr w:type="spellEnd"/>
      <w:r>
        <w:t xml:space="preserve"> </w:t>
      </w:r>
    </w:p>
    <w:p w14:paraId="2754A894" w14:textId="77777777" w:rsidR="00A001B9" w:rsidRDefault="009D64FD" w:rsidP="00B117B5">
      <w:pPr>
        <w:numPr>
          <w:ilvl w:val="5"/>
          <w:numId w:val="118"/>
        </w:numPr>
      </w:pPr>
      <w:proofErr w:type="spellStart"/>
      <w:r>
        <w:t>dfdl:binaryBooleanFalseRep</w:t>
      </w:r>
      <w:proofErr w:type="spellEnd"/>
      <w:r>
        <w:t xml:space="preserve"> </w:t>
      </w:r>
    </w:p>
    <w:p w14:paraId="75D403EA" w14:textId="77777777" w:rsidR="00A001B9" w:rsidRDefault="009D64FD" w:rsidP="00B117B5">
      <w:pPr>
        <w:pStyle w:val="nobreak"/>
        <w:numPr>
          <w:ilvl w:val="0"/>
          <w:numId w:val="118"/>
        </w:numPr>
        <w:rPr>
          <w:i/>
        </w:rPr>
      </w:pPr>
      <w:r>
        <w:rPr>
          <w:i/>
        </w:rPr>
        <w:t xml:space="preserve">Unparsing: insertion &amp; framing </w:t>
      </w:r>
    </w:p>
    <w:p w14:paraId="61A71327" w14:textId="77777777" w:rsidR="00A001B9" w:rsidRDefault="009D64FD" w:rsidP="00B117B5">
      <w:pPr>
        <w:pStyle w:val="nobreak"/>
        <w:numPr>
          <w:ilvl w:val="1"/>
          <w:numId w:val="118"/>
        </w:numPr>
      </w:pPr>
      <w:proofErr w:type="spellStart"/>
      <w:r>
        <w:t>dfdl:leadingSkip</w:t>
      </w:r>
      <w:proofErr w:type="spellEnd"/>
    </w:p>
    <w:p w14:paraId="6196B5C7" w14:textId="77777777" w:rsidR="00A001B9" w:rsidRDefault="009D64FD" w:rsidP="00B117B5">
      <w:pPr>
        <w:pStyle w:val="nobreak"/>
        <w:numPr>
          <w:ilvl w:val="2"/>
          <w:numId w:val="118"/>
        </w:numPr>
      </w:pPr>
      <w:proofErr w:type="spellStart"/>
      <w:r>
        <w:t>dfdl:alignmentUnits</w:t>
      </w:r>
      <w:proofErr w:type="spellEnd"/>
      <w:r>
        <w:t xml:space="preserve"> </w:t>
      </w:r>
    </w:p>
    <w:p w14:paraId="6DC881BC" w14:textId="77777777" w:rsidR="00A001B9" w:rsidRDefault="009D64FD" w:rsidP="00B117B5">
      <w:pPr>
        <w:pStyle w:val="nobreak"/>
        <w:numPr>
          <w:ilvl w:val="1"/>
          <w:numId w:val="118"/>
        </w:numPr>
      </w:pPr>
      <w:proofErr w:type="spellStart"/>
      <w:r>
        <w:t>dfdl:alignment</w:t>
      </w:r>
      <w:proofErr w:type="spellEnd"/>
    </w:p>
    <w:p w14:paraId="4025FF76" w14:textId="77777777" w:rsidR="00A001B9" w:rsidRDefault="009D64FD" w:rsidP="00B117B5">
      <w:pPr>
        <w:pStyle w:val="nobreak"/>
        <w:numPr>
          <w:ilvl w:val="2"/>
          <w:numId w:val="118"/>
        </w:numPr>
      </w:pPr>
      <w:r>
        <w:rPr>
          <w:i/>
          <w:iCs/>
        </w:rPr>
        <w:t>not "implicit"</w:t>
      </w:r>
      <w:r>
        <w:t xml:space="preserve"> </w:t>
      </w:r>
    </w:p>
    <w:p w14:paraId="0CC61694" w14:textId="77777777" w:rsidR="00A001B9" w:rsidRDefault="009D64FD" w:rsidP="00B117B5">
      <w:pPr>
        <w:numPr>
          <w:ilvl w:val="3"/>
          <w:numId w:val="118"/>
        </w:numPr>
      </w:pPr>
      <w:proofErr w:type="spellStart"/>
      <w:r>
        <w:t>dfdl:alignmentUnits</w:t>
      </w:r>
      <w:proofErr w:type="spellEnd"/>
      <w:r>
        <w:t xml:space="preserve"> </w:t>
      </w:r>
    </w:p>
    <w:p w14:paraId="265CF4E6" w14:textId="77777777" w:rsidR="00A001B9" w:rsidRDefault="009D64FD" w:rsidP="00B117B5">
      <w:pPr>
        <w:numPr>
          <w:ilvl w:val="1"/>
          <w:numId w:val="118"/>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572BD9D2" w14:textId="77777777" w:rsidR="00A001B9" w:rsidRDefault="009D64FD" w:rsidP="00B117B5">
      <w:pPr>
        <w:numPr>
          <w:ilvl w:val="2"/>
          <w:numId w:val="118"/>
        </w:numPr>
        <w:rPr>
          <w:rStyle w:val="Emphasis"/>
        </w:rPr>
      </w:pPr>
      <w:proofErr w:type="spellStart"/>
      <w:r>
        <w:t>dfdl:escapeSchemeRef</w:t>
      </w:r>
      <w:proofErr w:type="spellEnd"/>
    </w:p>
    <w:p w14:paraId="485024F4" w14:textId="77777777" w:rsidR="00A001B9" w:rsidRDefault="009D64FD" w:rsidP="00B117B5">
      <w:pPr>
        <w:numPr>
          <w:ilvl w:val="2"/>
          <w:numId w:val="118"/>
        </w:numPr>
      </w:pPr>
      <w:proofErr w:type="spellStart"/>
      <w:r>
        <w:lastRenderedPageBreak/>
        <w:t>dfdl:lengthKind</w:t>
      </w:r>
      <w:proofErr w:type="spellEnd"/>
      <w:r>
        <w:t xml:space="preserve"> </w:t>
      </w:r>
    </w:p>
    <w:p w14:paraId="45A69269" w14:textId="77777777" w:rsidR="00A001B9" w:rsidRDefault="009D64FD" w:rsidP="00B117B5">
      <w:pPr>
        <w:numPr>
          <w:ilvl w:val="3"/>
          <w:numId w:val="118"/>
        </w:numPr>
        <w:rPr>
          <w:rStyle w:val="Emphasis"/>
        </w:rPr>
      </w:pPr>
      <w:r>
        <w:rPr>
          <w:rStyle w:val="Emphasis"/>
        </w:rPr>
        <w:t xml:space="preserve">"implicit" </w:t>
      </w:r>
    </w:p>
    <w:p w14:paraId="224BA3F5" w14:textId="77777777" w:rsidR="00A001B9" w:rsidRDefault="009D64FD" w:rsidP="00B117B5">
      <w:pPr>
        <w:numPr>
          <w:ilvl w:val="4"/>
          <w:numId w:val="118"/>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ADDB15D" w14:textId="77777777" w:rsidR="00A001B9" w:rsidRDefault="009D64FD" w:rsidP="00B117B5">
      <w:pPr>
        <w:numPr>
          <w:ilvl w:val="4"/>
          <w:numId w:val="118"/>
        </w:numPr>
      </w:pPr>
      <w:proofErr w:type="spellStart"/>
      <w:r>
        <w:t>dfdl:lengthUnits</w:t>
      </w:r>
      <w:proofErr w:type="spellEnd"/>
    </w:p>
    <w:p w14:paraId="35EA21F0" w14:textId="77777777" w:rsidR="00A001B9" w:rsidRDefault="009D64FD" w:rsidP="00B117B5">
      <w:pPr>
        <w:numPr>
          <w:ilvl w:val="4"/>
          <w:numId w:val="118"/>
        </w:numPr>
      </w:pPr>
      <w:proofErr w:type="spellStart"/>
      <w:r>
        <w:t>dfdl:textPadKind</w:t>
      </w:r>
      <w:proofErr w:type="spellEnd"/>
      <w:r>
        <w:t xml:space="preserve"> </w:t>
      </w:r>
    </w:p>
    <w:p w14:paraId="7224D644" w14:textId="77777777" w:rsidR="00A001B9" w:rsidRDefault="009D64FD" w:rsidP="00B117B5">
      <w:pPr>
        <w:numPr>
          <w:ilvl w:val="5"/>
          <w:numId w:val="11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0A3CE5FE" w14:textId="77777777" w:rsidR="00A001B9" w:rsidRDefault="009D64FD" w:rsidP="00B117B5">
      <w:pPr>
        <w:numPr>
          <w:ilvl w:val="5"/>
          <w:numId w:val="11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D4FFB57" w14:textId="77777777" w:rsidR="00A001B9" w:rsidRDefault="009D64FD" w:rsidP="00B117B5">
      <w:pPr>
        <w:numPr>
          <w:ilvl w:val="4"/>
          <w:numId w:val="118"/>
        </w:numPr>
      </w:pPr>
      <w:proofErr w:type="spellStart"/>
      <w:r>
        <w:t>dfdl:truncateSpecifiedLengthString</w:t>
      </w:r>
      <w:proofErr w:type="spellEnd"/>
    </w:p>
    <w:p w14:paraId="606A300A" w14:textId="77777777" w:rsidR="00A001B9" w:rsidRDefault="009D64FD" w:rsidP="00B117B5">
      <w:pPr>
        <w:numPr>
          <w:ilvl w:val="3"/>
          <w:numId w:val="118"/>
        </w:numPr>
        <w:rPr>
          <w:rStyle w:val="Emphasis"/>
        </w:rPr>
      </w:pPr>
      <w:r>
        <w:rPr>
          <w:rStyle w:val="Emphasis"/>
        </w:rPr>
        <w:t xml:space="preserve">"explicit" </w:t>
      </w:r>
    </w:p>
    <w:p w14:paraId="64C1DE00" w14:textId="77777777" w:rsidR="00A001B9" w:rsidRDefault="009D64FD" w:rsidP="00B117B5">
      <w:pPr>
        <w:numPr>
          <w:ilvl w:val="4"/>
          <w:numId w:val="118"/>
        </w:numPr>
        <w:rPr>
          <w:rStyle w:val="Emphasis"/>
        </w:rPr>
      </w:pPr>
      <w:r>
        <w:rPr>
          <w:rStyle w:val="Emphasis"/>
        </w:rPr>
        <w:t>not expression</w:t>
      </w:r>
    </w:p>
    <w:p w14:paraId="7C6E9531" w14:textId="77777777" w:rsidR="00A001B9" w:rsidRDefault="009D64FD" w:rsidP="00B117B5">
      <w:pPr>
        <w:numPr>
          <w:ilvl w:val="5"/>
          <w:numId w:val="118"/>
        </w:numPr>
      </w:pPr>
      <w:proofErr w:type="spellStart"/>
      <w:r>
        <w:t>dfdl:length</w:t>
      </w:r>
      <w:proofErr w:type="spellEnd"/>
      <w:r>
        <w:t xml:space="preserve"> </w:t>
      </w:r>
    </w:p>
    <w:p w14:paraId="395E67EC" w14:textId="77777777" w:rsidR="00A001B9" w:rsidRDefault="009D64FD" w:rsidP="00B117B5">
      <w:pPr>
        <w:numPr>
          <w:ilvl w:val="5"/>
          <w:numId w:val="118"/>
        </w:numPr>
      </w:pPr>
      <w:proofErr w:type="spellStart"/>
      <w:r>
        <w:t>dfdl:truncateSpecifiedLengthString</w:t>
      </w:r>
      <w:proofErr w:type="spellEnd"/>
    </w:p>
    <w:p w14:paraId="75C58A98" w14:textId="77777777" w:rsidR="00A001B9" w:rsidRDefault="009D64FD" w:rsidP="00B117B5">
      <w:pPr>
        <w:numPr>
          <w:ilvl w:val="4"/>
          <w:numId w:val="118"/>
        </w:numPr>
        <w:rPr>
          <w:rStyle w:val="Emphasis"/>
        </w:rPr>
      </w:pPr>
      <w:r>
        <w:rPr>
          <w:rStyle w:val="Emphasis"/>
        </w:rPr>
        <w:t>expression</w:t>
      </w:r>
    </w:p>
    <w:p w14:paraId="3662DC76" w14:textId="77777777" w:rsidR="00A001B9" w:rsidRDefault="009D64FD" w:rsidP="00B117B5">
      <w:pPr>
        <w:numPr>
          <w:ilvl w:val="5"/>
          <w:numId w:val="118"/>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09B05C6F" w14:textId="77777777" w:rsidR="00A001B9" w:rsidRDefault="009D64FD" w:rsidP="00B117B5">
      <w:pPr>
        <w:numPr>
          <w:ilvl w:val="4"/>
          <w:numId w:val="118"/>
        </w:numPr>
      </w:pPr>
      <w:proofErr w:type="spellStart"/>
      <w:r>
        <w:t>dfdl:lengthUnits</w:t>
      </w:r>
      <w:proofErr w:type="spellEnd"/>
      <w:r>
        <w:t xml:space="preserve"> </w:t>
      </w:r>
    </w:p>
    <w:p w14:paraId="4DD6BF54" w14:textId="77777777" w:rsidR="00A001B9" w:rsidRDefault="009D64FD" w:rsidP="00B117B5">
      <w:pPr>
        <w:numPr>
          <w:ilvl w:val="4"/>
          <w:numId w:val="118"/>
        </w:numPr>
      </w:pPr>
      <w:proofErr w:type="spellStart"/>
      <w:r>
        <w:t>dfdl:textPadKind</w:t>
      </w:r>
      <w:proofErr w:type="spellEnd"/>
      <w:r>
        <w:t xml:space="preserve"> </w:t>
      </w:r>
    </w:p>
    <w:p w14:paraId="4276CB6A" w14:textId="77777777" w:rsidR="00A001B9" w:rsidRDefault="009D64FD" w:rsidP="00B117B5">
      <w:pPr>
        <w:numPr>
          <w:ilvl w:val="5"/>
          <w:numId w:val="11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666970" w14:textId="77777777" w:rsidR="00A001B9" w:rsidRDefault="009D64FD" w:rsidP="00B117B5">
      <w:pPr>
        <w:numPr>
          <w:ilvl w:val="5"/>
          <w:numId w:val="11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DE7D5EB" w14:textId="77777777" w:rsidR="00A001B9" w:rsidRDefault="009D64FD" w:rsidP="00B117B5">
      <w:pPr>
        <w:numPr>
          <w:ilvl w:val="3"/>
          <w:numId w:val="118"/>
        </w:numPr>
        <w:rPr>
          <w:rStyle w:val="Emphasis"/>
        </w:rPr>
      </w:pPr>
      <w:r>
        <w:rPr>
          <w:rStyle w:val="Emphasis"/>
        </w:rPr>
        <w:t xml:space="preserve">"prefixed" </w:t>
      </w:r>
    </w:p>
    <w:p w14:paraId="12063EE3" w14:textId="77777777" w:rsidR="00A001B9" w:rsidRDefault="009D64FD" w:rsidP="00B117B5">
      <w:pPr>
        <w:numPr>
          <w:ilvl w:val="4"/>
          <w:numId w:val="118"/>
        </w:numPr>
      </w:pPr>
      <w:proofErr w:type="spellStart"/>
      <w:r>
        <w:t>dfdl:prefixLengthType</w:t>
      </w:r>
      <w:proofErr w:type="spellEnd"/>
      <w:r>
        <w:t xml:space="preserve"> </w:t>
      </w:r>
    </w:p>
    <w:p w14:paraId="14A74BE1" w14:textId="77777777" w:rsidR="00A001B9" w:rsidRDefault="009D64FD" w:rsidP="00B117B5">
      <w:pPr>
        <w:numPr>
          <w:ilvl w:val="4"/>
          <w:numId w:val="118"/>
        </w:numPr>
      </w:pPr>
      <w:proofErr w:type="spellStart"/>
      <w:r>
        <w:t>dfdl:prefixIncludesPrefixLength</w:t>
      </w:r>
      <w:proofErr w:type="spellEnd"/>
      <w:r>
        <w:t xml:space="preserve"> </w:t>
      </w:r>
    </w:p>
    <w:p w14:paraId="7116C02A" w14:textId="77777777" w:rsidR="00A001B9" w:rsidRDefault="009D64FD" w:rsidP="00B117B5">
      <w:pPr>
        <w:numPr>
          <w:ilvl w:val="4"/>
          <w:numId w:val="118"/>
        </w:numPr>
      </w:pPr>
      <w:proofErr w:type="spellStart"/>
      <w:r>
        <w:t>dfdl:lengthUnits</w:t>
      </w:r>
      <w:proofErr w:type="spellEnd"/>
      <w:r>
        <w:t xml:space="preserve"> </w:t>
      </w:r>
    </w:p>
    <w:p w14:paraId="10D70BC3" w14:textId="77777777" w:rsidR="00A001B9" w:rsidRDefault="009D64FD" w:rsidP="00B117B5">
      <w:pPr>
        <w:numPr>
          <w:ilvl w:val="4"/>
          <w:numId w:val="118"/>
        </w:numPr>
      </w:pPr>
      <w:proofErr w:type="spellStart"/>
      <w:r>
        <w:t>dfdl:textPadKind</w:t>
      </w:r>
      <w:proofErr w:type="spellEnd"/>
      <w:r>
        <w:t xml:space="preserve"> </w:t>
      </w:r>
    </w:p>
    <w:p w14:paraId="24EAFF19" w14:textId="77777777" w:rsidR="00A001B9" w:rsidRDefault="009D64FD" w:rsidP="00B117B5">
      <w:pPr>
        <w:numPr>
          <w:ilvl w:val="5"/>
          <w:numId w:val="11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64931F4" w14:textId="77777777" w:rsidR="00A001B9" w:rsidRDefault="009D64FD" w:rsidP="00B117B5">
      <w:pPr>
        <w:numPr>
          <w:ilvl w:val="5"/>
          <w:numId w:val="11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210E4F9C" w14:textId="77777777" w:rsidR="00A001B9" w:rsidRDefault="009D64FD" w:rsidP="00B117B5">
      <w:pPr>
        <w:numPr>
          <w:ilvl w:val="5"/>
          <w:numId w:val="11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3D10D1B7" w14:textId="77777777" w:rsidR="00A001B9" w:rsidRDefault="009D64FD" w:rsidP="00B117B5">
      <w:pPr>
        <w:numPr>
          <w:ilvl w:val="3"/>
          <w:numId w:val="118"/>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494A1C3E" w14:textId="77777777" w:rsidR="00A001B9" w:rsidRDefault="009D64FD" w:rsidP="00B117B5">
      <w:pPr>
        <w:numPr>
          <w:ilvl w:val="4"/>
          <w:numId w:val="118"/>
        </w:numPr>
      </w:pPr>
      <w:proofErr w:type="spellStart"/>
      <w:r>
        <w:t>dfdl:textPadKind</w:t>
      </w:r>
      <w:proofErr w:type="spellEnd"/>
      <w:r>
        <w:t xml:space="preserve"> </w:t>
      </w:r>
    </w:p>
    <w:p w14:paraId="3B2A4A4B" w14:textId="77777777" w:rsidR="00A001B9" w:rsidRDefault="009D64FD" w:rsidP="00B117B5">
      <w:pPr>
        <w:numPr>
          <w:ilvl w:val="5"/>
          <w:numId w:val="118"/>
        </w:numPr>
      </w:pPr>
      <w:proofErr w:type="spellStart"/>
      <w:r>
        <w:lastRenderedPageBreak/>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070FBEE" w14:textId="77777777" w:rsidR="00A001B9" w:rsidRDefault="009D64FD" w:rsidP="00B117B5">
      <w:pPr>
        <w:numPr>
          <w:ilvl w:val="5"/>
          <w:numId w:val="11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697DCDBF" w14:textId="77777777" w:rsidR="00A001B9" w:rsidRDefault="009D64FD" w:rsidP="00B117B5">
      <w:pPr>
        <w:numPr>
          <w:ilvl w:val="5"/>
          <w:numId w:val="11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A4B14FF" w14:textId="77777777" w:rsidR="00A001B9" w:rsidRDefault="009D64FD" w:rsidP="00B117B5">
      <w:pPr>
        <w:numPr>
          <w:ilvl w:val="1"/>
          <w:numId w:val="118"/>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4D7130BC" w14:textId="77777777" w:rsidR="00A001B9" w:rsidRDefault="009D64FD" w:rsidP="00B117B5">
      <w:pPr>
        <w:numPr>
          <w:ilvl w:val="2"/>
          <w:numId w:val="118"/>
        </w:numPr>
      </w:pPr>
      <w:proofErr w:type="spellStart"/>
      <w:r>
        <w:t>dfdl:lengthKind</w:t>
      </w:r>
      <w:proofErr w:type="spellEnd"/>
      <w:r>
        <w:t xml:space="preserve"> </w:t>
      </w:r>
    </w:p>
    <w:p w14:paraId="0A677BAF" w14:textId="77777777" w:rsidR="00A001B9" w:rsidRDefault="009D64FD" w:rsidP="00B117B5">
      <w:pPr>
        <w:numPr>
          <w:ilvl w:val="3"/>
          <w:numId w:val="118"/>
        </w:numPr>
        <w:rPr>
          <w:rStyle w:val="Emphasis"/>
        </w:rPr>
      </w:pPr>
      <w:r>
        <w:rPr>
          <w:rStyle w:val="Emphasis"/>
        </w:rPr>
        <w:t xml:space="preserve">"implicit" </w:t>
      </w:r>
    </w:p>
    <w:p w14:paraId="3F00A4D1" w14:textId="77777777" w:rsidR="00A001B9" w:rsidRDefault="009D64FD" w:rsidP="00B117B5">
      <w:pPr>
        <w:numPr>
          <w:ilvl w:val="4"/>
          <w:numId w:val="118"/>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16BFC144" w14:textId="77777777" w:rsidR="00A001B9" w:rsidRDefault="009D64FD" w:rsidP="00B117B5">
      <w:pPr>
        <w:numPr>
          <w:ilvl w:val="4"/>
          <w:numId w:val="118"/>
        </w:numPr>
      </w:pPr>
      <w:proofErr w:type="spellStart"/>
      <w:r>
        <w:t>dfdl:lengthUnits</w:t>
      </w:r>
      <w:proofErr w:type="spellEnd"/>
      <w:r>
        <w:t xml:space="preserve"> </w:t>
      </w:r>
    </w:p>
    <w:p w14:paraId="5566114A" w14:textId="77777777" w:rsidR="00A001B9" w:rsidRDefault="009D64FD" w:rsidP="00B117B5">
      <w:pPr>
        <w:numPr>
          <w:ilvl w:val="3"/>
          <w:numId w:val="118"/>
        </w:numPr>
        <w:rPr>
          <w:rStyle w:val="Emphasis"/>
        </w:rPr>
      </w:pPr>
      <w:r>
        <w:rPr>
          <w:rStyle w:val="Emphasis"/>
        </w:rPr>
        <w:t>"explicit"</w:t>
      </w:r>
    </w:p>
    <w:p w14:paraId="47B21794" w14:textId="77777777" w:rsidR="00A001B9" w:rsidRDefault="009D64FD" w:rsidP="00B117B5">
      <w:pPr>
        <w:numPr>
          <w:ilvl w:val="4"/>
          <w:numId w:val="118"/>
        </w:numPr>
      </w:pPr>
      <w:proofErr w:type="spellStart"/>
      <w:r>
        <w:t>dfdl:length</w:t>
      </w:r>
      <w:proofErr w:type="spellEnd"/>
      <w:r>
        <w:t xml:space="preserve"> </w:t>
      </w:r>
    </w:p>
    <w:p w14:paraId="163F5E7D" w14:textId="77777777" w:rsidR="00A001B9" w:rsidRDefault="009D64FD" w:rsidP="00B117B5">
      <w:pPr>
        <w:numPr>
          <w:ilvl w:val="4"/>
          <w:numId w:val="118"/>
        </w:numPr>
      </w:pPr>
      <w:proofErr w:type="spellStart"/>
      <w:r>
        <w:t>dfdl:lengthUnits</w:t>
      </w:r>
      <w:proofErr w:type="spellEnd"/>
      <w:r>
        <w:t xml:space="preserve"> </w:t>
      </w:r>
    </w:p>
    <w:p w14:paraId="18188D19" w14:textId="77777777" w:rsidR="00A001B9" w:rsidRDefault="009D64FD" w:rsidP="00B117B5">
      <w:pPr>
        <w:numPr>
          <w:ilvl w:val="3"/>
          <w:numId w:val="118"/>
        </w:numPr>
        <w:rPr>
          <w:rStyle w:val="Emphasis"/>
        </w:rPr>
      </w:pPr>
      <w:r>
        <w:rPr>
          <w:rStyle w:val="Emphasis"/>
        </w:rPr>
        <w:t xml:space="preserve">"prefixed" </w:t>
      </w:r>
    </w:p>
    <w:p w14:paraId="00E9A797" w14:textId="77777777" w:rsidR="00A001B9" w:rsidRDefault="009D64FD" w:rsidP="00B117B5">
      <w:pPr>
        <w:numPr>
          <w:ilvl w:val="4"/>
          <w:numId w:val="118"/>
        </w:numPr>
      </w:pPr>
      <w:proofErr w:type="spellStart"/>
      <w:r>
        <w:t>dfdl:prefixLengthType</w:t>
      </w:r>
      <w:proofErr w:type="spellEnd"/>
      <w:r>
        <w:t xml:space="preserve"> </w:t>
      </w:r>
    </w:p>
    <w:p w14:paraId="1ECF057A" w14:textId="77777777" w:rsidR="00A001B9" w:rsidRDefault="009D64FD" w:rsidP="00B117B5">
      <w:pPr>
        <w:numPr>
          <w:ilvl w:val="4"/>
          <w:numId w:val="118"/>
        </w:numPr>
      </w:pPr>
      <w:proofErr w:type="spellStart"/>
      <w:r>
        <w:t>dfdl:prefixIncludesPrefixLength</w:t>
      </w:r>
      <w:proofErr w:type="spellEnd"/>
      <w:r>
        <w:t xml:space="preserve"> </w:t>
      </w:r>
    </w:p>
    <w:p w14:paraId="0711E6F3" w14:textId="77777777" w:rsidR="00A001B9" w:rsidRDefault="009D64FD" w:rsidP="00B117B5">
      <w:pPr>
        <w:numPr>
          <w:ilvl w:val="4"/>
          <w:numId w:val="118"/>
        </w:numPr>
      </w:pPr>
      <w:proofErr w:type="spellStart"/>
      <w:r>
        <w:t>dfdl:lengthUnits</w:t>
      </w:r>
      <w:proofErr w:type="spellEnd"/>
      <w:r>
        <w:t xml:space="preserve"> </w:t>
      </w:r>
    </w:p>
    <w:p w14:paraId="54D5BE26" w14:textId="77777777" w:rsidR="00A001B9" w:rsidRDefault="009D64FD" w:rsidP="00B117B5">
      <w:pPr>
        <w:numPr>
          <w:ilvl w:val="3"/>
          <w:numId w:val="118"/>
        </w:numPr>
        <w:rPr>
          <w:rStyle w:val="Emphasis"/>
        </w:rPr>
      </w:pPr>
      <w:r>
        <w:rPr>
          <w:rStyle w:val="Emphasis"/>
        </w:rPr>
        <w:t>"delimited", "</w:t>
      </w:r>
      <w:proofErr w:type="spellStart"/>
      <w:r>
        <w:rPr>
          <w:rStyle w:val="Emphasis"/>
        </w:rPr>
        <w:t>endOfParent</w:t>
      </w:r>
      <w:proofErr w:type="spellEnd"/>
      <w:r>
        <w:rPr>
          <w:rStyle w:val="Emphasis"/>
        </w:rPr>
        <w:t xml:space="preserve">" </w:t>
      </w:r>
    </w:p>
    <w:p w14:paraId="26EC8D0A" w14:textId="77777777" w:rsidR="00A001B9" w:rsidRDefault="009D64FD" w:rsidP="00B117B5">
      <w:pPr>
        <w:numPr>
          <w:ilvl w:val="4"/>
          <w:numId w:val="118"/>
        </w:numPr>
        <w:rPr>
          <w:rStyle w:val="Emphasis"/>
        </w:rPr>
      </w:pPr>
      <w:r>
        <w:rPr>
          <w:rStyle w:val="Emphasis"/>
        </w:rPr>
        <w:t>None</w:t>
      </w:r>
    </w:p>
    <w:p w14:paraId="5BEB7087" w14:textId="77777777" w:rsidR="00A001B9" w:rsidRDefault="009D64FD" w:rsidP="00B117B5">
      <w:pPr>
        <w:pStyle w:val="nobreak"/>
        <w:numPr>
          <w:ilvl w:val="1"/>
          <w:numId w:val="118"/>
        </w:numPr>
      </w:pPr>
      <w:proofErr w:type="spellStart"/>
      <w:r>
        <w:t>dfdl:initiator</w:t>
      </w:r>
      <w:proofErr w:type="spellEnd"/>
      <w:r>
        <w:t xml:space="preserve"> </w:t>
      </w:r>
    </w:p>
    <w:p w14:paraId="7248D836" w14:textId="77777777" w:rsidR="00A001B9" w:rsidRDefault="009D64FD" w:rsidP="00B117B5">
      <w:pPr>
        <w:numPr>
          <w:ilvl w:val="2"/>
          <w:numId w:val="118"/>
        </w:numPr>
      </w:pPr>
      <w:proofErr w:type="spellStart"/>
      <w:r>
        <w:t>dfdl:nilValueDelimiterPolicy</w:t>
      </w:r>
      <w:proofErr w:type="spellEnd"/>
      <w:r>
        <w:t xml:space="preserve"> (does not apply to </w:t>
      </w:r>
      <w:proofErr w:type="spellStart"/>
      <w:r>
        <w:t>dfdl:simpleType</w:t>
      </w:r>
      <w:proofErr w:type="spellEnd"/>
      <w:r>
        <w:t>)</w:t>
      </w:r>
    </w:p>
    <w:p w14:paraId="6F9B8268" w14:textId="77777777" w:rsidR="00A001B9" w:rsidRDefault="009D64FD" w:rsidP="00B117B5">
      <w:pPr>
        <w:numPr>
          <w:ilvl w:val="2"/>
          <w:numId w:val="118"/>
        </w:numPr>
      </w:pPr>
      <w:proofErr w:type="spellStart"/>
      <w:r>
        <w:t>dfdl:emptyValueDelimiterPolicy</w:t>
      </w:r>
      <w:proofErr w:type="spellEnd"/>
      <w:r>
        <w:t xml:space="preserve"> </w:t>
      </w:r>
    </w:p>
    <w:p w14:paraId="3BE6B41C" w14:textId="77777777" w:rsidR="00A001B9" w:rsidRDefault="009D64FD" w:rsidP="00B117B5">
      <w:pPr>
        <w:pStyle w:val="nobreak"/>
        <w:keepNext w:val="0"/>
        <w:numPr>
          <w:ilvl w:val="1"/>
          <w:numId w:val="118"/>
        </w:numPr>
      </w:pPr>
      <w:proofErr w:type="spellStart"/>
      <w:r>
        <w:t>dfdl:terminator</w:t>
      </w:r>
      <w:proofErr w:type="spellEnd"/>
    </w:p>
    <w:p w14:paraId="1C987868" w14:textId="77777777" w:rsidR="00A001B9" w:rsidRDefault="009D64FD" w:rsidP="00B117B5">
      <w:pPr>
        <w:numPr>
          <w:ilvl w:val="2"/>
          <w:numId w:val="118"/>
        </w:numPr>
      </w:pPr>
      <w:proofErr w:type="spellStart"/>
      <w:r>
        <w:t>dfdl:nilValueDelimiterPolicy</w:t>
      </w:r>
      <w:proofErr w:type="spellEnd"/>
      <w:r>
        <w:t xml:space="preserve"> (does not apply to </w:t>
      </w:r>
      <w:proofErr w:type="spellStart"/>
      <w:r>
        <w:t>dfdl:simpleType</w:t>
      </w:r>
      <w:proofErr w:type="spellEnd"/>
      <w:r>
        <w:t>)</w:t>
      </w:r>
    </w:p>
    <w:p w14:paraId="204FE648" w14:textId="77777777" w:rsidR="00A001B9" w:rsidRDefault="009D64FD" w:rsidP="00B117B5">
      <w:pPr>
        <w:numPr>
          <w:ilvl w:val="2"/>
          <w:numId w:val="118"/>
        </w:numPr>
      </w:pPr>
      <w:proofErr w:type="spellStart"/>
      <w:r>
        <w:t>dfdl:emptyValueDelimiterPolicy</w:t>
      </w:r>
      <w:proofErr w:type="spellEnd"/>
      <w:r>
        <w:t xml:space="preserve"> </w:t>
      </w:r>
    </w:p>
    <w:p w14:paraId="344209FC" w14:textId="77777777" w:rsidR="00A001B9" w:rsidRDefault="009D64FD" w:rsidP="00B117B5">
      <w:pPr>
        <w:pStyle w:val="nobreak"/>
        <w:keepNext w:val="0"/>
        <w:numPr>
          <w:ilvl w:val="1"/>
          <w:numId w:val="118"/>
        </w:numPr>
      </w:pPr>
      <w:proofErr w:type="spellStart"/>
      <w:r>
        <w:t>dfdl:trailingSkip</w:t>
      </w:r>
      <w:proofErr w:type="spellEnd"/>
    </w:p>
    <w:p w14:paraId="6485DA5E" w14:textId="77777777" w:rsidR="00A001B9" w:rsidRDefault="009D64FD" w:rsidP="00B117B5">
      <w:pPr>
        <w:pStyle w:val="nobreak"/>
        <w:keepNext w:val="0"/>
        <w:numPr>
          <w:ilvl w:val="2"/>
          <w:numId w:val="118"/>
        </w:numPr>
      </w:pPr>
      <w:proofErr w:type="spellStart"/>
      <w:r>
        <w:t>dfdl:alignmentUnits</w:t>
      </w:r>
      <w:proofErr w:type="spellEnd"/>
      <w:r>
        <w:t xml:space="preserve"> </w:t>
      </w:r>
    </w:p>
    <w:p w14:paraId="7E172F79" w14:textId="77777777" w:rsidR="00A001B9" w:rsidRDefault="009D64FD">
      <w:pPr>
        <w:pStyle w:val="Heading3"/>
      </w:pPr>
      <w:bookmarkStart w:id="11386" w:name="_Toc322911742"/>
      <w:bookmarkStart w:id="11387" w:name="_Toc322912281"/>
      <w:bookmarkStart w:id="11388" w:name="_Toc329093142"/>
      <w:bookmarkStart w:id="11389" w:name="_Toc332701655"/>
      <w:bookmarkStart w:id="11390" w:name="_Toc332701959"/>
      <w:bookmarkStart w:id="11391" w:name="_Toc332711758"/>
      <w:bookmarkStart w:id="11392" w:name="_Toc332712060"/>
      <w:bookmarkStart w:id="11393" w:name="_Toc332712361"/>
      <w:bookmarkStart w:id="11394" w:name="_Toc332724277"/>
      <w:bookmarkStart w:id="11395" w:name="_Toc332724577"/>
      <w:bookmarkStart w:id="11396" w:name="_Toc341102873"/>
      <w:bookmarkStart w:id="11397" w:name="_Toc347241608"/>
      <w:bookmarkStart w:id="11398" w:name="_Toc347744801"/>
      <w:bookmarkStart w:id="11399" w:name="_Toc348984584"/>
      <w:bookmarkStart w:id="11400" w:name="_Toc348984889"/>
      <w:bookmarkStart w:id="11401" w:name="_Toc349038053"/>
      <w:bookmarkStart w:id="11402" w:name="_Toc349038355"/>
      <w:bookmarkStart w:id="11403" w:name="_Toc349042846"/>
      <w:bookmarkStart w:id="11404" w:name="_Toc351912968"/>
      <w:bookmarkStart w:id="11405" w:name="_Toc351914989"/>
      <w:bookmarkStart w:id="11406" w:name="_Toc351915455"/>
      <w:bookmarkStart w:id="11407" w:name="_Toc361231553"/>
      <w:bookmarkStart w:id="11408" w:name="_Toc361232079"/>
      <w:bookmarkStart w:id="11409" w:name="_Toc362445377"/>
      <w:bookmarkStart w:id="11410" w:name="_Toc363909344"/>
      <w:bookmarkStart w:id="11411" w:name="_Toc364463770"/>
      <w:bookmarkStart w:id="11412" w:name="_Toc366078374"/>
      <w:bookmarkStart w:id="11413" w:name="_Toc366078989"/>
      <w:bookmarkStart w:id="11414" w:name="_Toc366079974"/>
      <w:bookmarkStart w:id="11415" w:name="_Toc366080586"/>
      <w:bookmarkStart w:id="11416" w:name="_Toc366081195"/>
      <w:bookmarkStart w:id="11417" w:name="_Toc366505535"/>
      <w:bookmarkStart w:id="11418" w:name="_Toc366508904"/>
      <w:bookmarkStart w:id="11419" w:name="_Toc366513405"/>
      <w:bookmarkStart w:id="11420" w:name="_Toc366574594"/>
      <w:bookmarkStart w:id="11421" w:name="_Toc366578387"/>
      <w:bookmarkStart w:id="11422" w:name="_Toc366578981"/>
      <w:bookmarkStart w:id="11423" w:name="_Toc366579573"/>
      <w:bookmarkStart w:id="11424" w:name="_Toc366580164"/>
      <w:bookmarkStart w:id="11425" w:name="_Toc366580756"/>
      <w:bookmarkStart w:id="11426" w:name="_Toc366581347"/>
      <w:bookmarkStart w:id="11427" w:name="_Toc366581939"/>
      <w:bookmarkStart w:id="11428" w:name="_Toc243112879"/>
      <w:bookmarkStart w:id="11429" w:name="_Toc349042847"/>
      <w:bookmarkStart w:id="11430" w:name="_Toc27061153"/>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proofErr w:type="spellStart"/>
      <w:r>
        <w:t>dfdl:element</w:t>
      </w:r>
      <w:proofErr w:type="spellEnd"/>
      <w:r>
        <w:t xml:space="preserve"> (complex)</w:t>
      </w:r>
      <w:bookmarkEnd w:id="11428"/>
      <w:bookmarkEnd w:id="11429"/>
      <w:bookmarkEnd w:id="11430"/>
    </w:p>
    <w:p w14:paraId="5A85214D" w14:textId="77777777" w:rsidR="00A001B9" w:rsidRDefault="009D64FD" w:rsidP="00B117B5">
      <w:pPr>
        <w:pStyle w:val="nobreak"/>
        <w:numPr>
          <w:ilvl w:val="0"/>
          <w:numId w:val="119"/>
        </w:numPr>
        <w:rPr>
          <w:i/>
        </w:rPr>
      </w:pPr>
      <w:r>
        <w:rPr>
          <w:i/>
        </w:rPr>
        <w:t>Unparsing: common</w:t>
      </w:r>
    </w:p>
    <w:p w14:paraId="405B79FD" w14:textId="77777777" w:rsidR="00A001B9" w:rsidRDefault="009D64FD" w:rsidP="00B117B5">
      <w:pPr>
        <w:numPr>
          <w:ilvl w:val="1"/>
          <w:numId w:val="119"/>
        </w:numPr>
      </w:pPr>
      <w:proofErr w:type="spellStart"/>
      <w:r>
        <w:t>dfdl:outputNewLine</w:t>
      </w:r>
      <w:proofErr w:type="spellEnd"/>
    </w:p>
    <w:p w14:paraId="1063B1C9" w14:textId="77777777" w:rsidR="00A001B9" w:rsidRDefault="009D64FD" w:rsidP="00B117B5">
      <w:pPr>
        <w:pStyle w:val="nobreak"/>
        <w:numPr>
          <w:ilvl w:val="1"/>
          <w:numId w:val="119"/>
        </w:numPr>
        <w:ind w:left="1434" w:hanging="357"/>
      </w:pPr>
      <w:proofErr w:type="spellStart"/>
      <w:r>
        <w:t>dfdl:bitOrder</w:t>
      </w:r>
      <w:proofErr w:type="spellEnd"/>
    </w:p>
    <w:p w14:paraId="5BA81B73" w14:textId="77777777" w:rsidR="00A001B9" w:rsidRDefault="009D64FD" w:rsidP="00B117B5">
      <w:pPr>
        <w:pStyle w:val="nobreak"/>
        <w:numPr>
          <w:ilvl w:val="1"/>
          <w:numId w:val="119"/>
        </w:numPr>
        <w:ind w:left="1434" w:hanging="357"/>
      </w:pPr>
      <w:proofErr w:type="spellStart"/>
      <w:r>
        <w:t>dfdl:encoding</w:t>
      </w:r>
      <w:proofErr w:type="spellEnd"/>
      <w:r>
        <w:t xml:space="preserve"> </w:t>
      </w:r>
    </w:p>
    <w:p w14:paraId="5B31E3CA" w14:textId="77777777" w:rsidR="00A001B9" w:rsidRDefault="009D64FD" w:rsidP="00B117B5">
      <w:pPr>
        <w:numPr>
          <w:ilvl w:val="2"/>
          <w:numId w:val="119"/>
        </w:numPr>
      </w:pPr>
      <w:r>
        <w:t>'UTF-16' 'UTF-16BE' 'UTF-16LE'</w:t>
      </w:r>
    </w:p>
    <w:p w14:paraId="23FCB47F" w14:textId="77777777" w:rsidR="00A001B9" w:rsidRDefault="009D64FD" w:rsidP="00B117B5">
      <w:pPr>
        <w:numPr>
          <w:ilvl w:val="3"/>
          <w:numId w:val="119"/>
        </w:numPr>
      </w:pPr>
      <w:r>
        <w:t>dfdl:utf16Width</w:t>
      </w:r>
    </w:p>
    <w:p w14:paraId="30A52622" w14:textId="77777777" w:rsidR="00A001B9" w:rsidRDefault="009D64FD" w:rsidP="00B117B5">
      <w:pPr>
        <w:numPr>
          <w:ilvl w:val="1"/>
          <w:numId w:val="119"/>
        </w:numPr>
      </w:pPr>
      <w:proofErr w:type="spellStart"/>
      <w:r>
        <w:t>dfdl:encodingErrorPolicy</w:t>
      </w:r>
      <w:proofErr w:type="spellEnd"/>
    </w:p>
    <w:p w14:paraId="4AB4B075" w14:textId="77777777" w:rsidR="00A001B9" w:rsidRDefault="009D64FD" w:rsidP="00B117B5">
      <w:pPr>
        <w:numPr>
          <w:ilvl w:val="1"/>
          <w:numId w:val="119"/>
        </w:numPr>
      </w:pPr>
      <w:proofErr w:type="spellStart"/>
      <w:r>
        <w:t>dfdl:fillByte</w:t>
      </w:r>
      <w:proofErr w:type="spellEnd"/>
    </w:p>
    <w:p w14:paraId="10E244A2" w14:textId="77777777" w:rsidR="00A001B9" w:rsidRDefault="009D64FD" w:rsidP="00B117B5">
      <w:pPr>
        <w:pStyle w:val="nobreak"/>
        <w:numPr>
          <w:ilvl w:val="0"/>
          <w:numId w:val="119"/>
        </w:numPr>
        <w:rPr>
          <w:i/>
        </w:rPr>
      </w:pPr>
      <w:r>
        <w:rPr>
          <w:i/>
        </w:rPr>
        <w:lastRenderedPageBreak/>
        <w:t xml:space="preserve">Unparsing: </w:t>
      </w:r>
      <w:proofErr w:type="spellStart"/>
      <w:r>
        <w:rPr>
          <w:i/>
        </w:rPr>
        <w:t>nillable</w:t>
      </w:r>
      <w:proofErr w:type="spellEnd"/>
    </w:p>
    <w:p w14:paraId="536FC34E" w14:textId="0B903D60" w:rsidR="00A001B9" w:rsidRDefault="00077579" w:rsidP="00B117B5">
      <w:pPr>
        <w:pStyle w:val="nobreak"/>
        <w:numPr>
          <w:ilvl w:val="1"/>
          <w:numId w:val="119"/>
        </w:numPr>
      </w:pPr>
      <w:r>
        <w:t>XSD</w:t>
      </w:r>
      <w:r w:rsidR="009D64FD">
        <w:t xml:space="preserve"> </w:t>
      </w:r>
      <w:proofErr w:type="spellStart"/>
      <w:r w:rsidR="009D64FD">
        <w:t>nillable</w:t>
      </w:r>
      <w:proofErr w:type="spellEnd"/>
      <w:r w:rsidR="009D64FD">
        <w:t xml:space="preserve"> </w:t>
      </w:r>
      <w:r w:rsidR="009D64FD">
        <w:rPr>
          <w:i/>
        </w:rPr>
        <w:t>(</w:t>
      </w:r>
      <w:r w:rsidR="009D64FD">
        <w:rPr>
          <w:i/>
          <w:iCs/>
        </w:rPr>
        <w:t xml:space="preserve">does not apply to </w:t>
      </w:r>
      <w:proofErr w:type="spellStart"/>
      <w:r w:rsidR="009D64FD">
        <w:rPr>
          <w:i/>
          <w:iCs/>
        </w:rPr>
        <w:t>dfdl:simpleType</w:t>
      </w:r>
      <w:proofErr w:type="spellEnd"/>
      <w:r w:rsidR="009D64FD">
        <w:rPr>
          <w:i/>
          <w:iCs/>
        </w:rPr>
        <w:t>)</w:t>
      </w:r>
    </w:p>
    <w:p w14:paraId="01A479FB" w14:textId="77777777" w:rsidR="00A001B9" w:rsidRDefault="009D64FD" w:rsidP="00B117B5">
      <w:pPr>
        <w:pStyle w:val="nobreak"/>
        <w:numPr>
          <w:ilvl w:val="3"/>
          <w:numId w:val="119"/>
        </w:numPr>
      </w:pPr>
      <w:proofErr w:type="spellStart"/>
      <w:r>
        <w:t>dfdl:nilKind</w:t>
      </w:r>
      <w:proofErr w:type="spellEnd"/>
      <w:r>
        <w:t xml:space="preserve"> </w:t>
      </w:r>
    </w:p>
    <w:p w14:paraId="1DE84237" w14:textId="77777777" w:rsidR="00A001B9" w:rsidRDefault="009D64FD" w:rsidP="00B117B5">
      <w:pPr>
        <w:pStyle w:val="nobreak"/>
        <w:numPr>
          <w:ilvl w:val="4"/>
          <w:numId w:val="119"/>
        </w:numPr>
        <w:rPr>
          <w:i/>
        </w:rPr>
      </w:pPr>
      <w:r>
        <w:rPr>
          <w:i/>
        </w:rPr>
        <w:t>"</w:t>
      </w:r>
      <w:proofErr w:type="spellStart"/>
      <w:r>
        <w:rPr>
          <w:i/>
        </w:rPr>
        <w:t>literalValue</w:t>
      </w:r>
      <w:proofErr w:type="spellEnd"/>
      <w:r>
        <w:rPr>
          <w:i/>
        </w:rPr>
        <w:t xml:space="preserve">" </w:t>
      </w:r>
    </w:p>
    <w:p w14:paraId="7240FC04" w14:textId="77777777" w:rsidR="00A001B9" w:rsidRDefault="009D64FD" w:rsidP="00B117B5">
      <w:pPr>
        <w:pStyle w:val="nobreak"/>
        <w:numPr>
          <w:ilvl w:val="5"/>
          <w:numId w:val="119"/>
        </w:numPr>
      </w:pPr>
      <w:proofErr w:type="spellStart"/>
      <w:r>
        <w:t>dfdl:nilValue</w:t>
      </w:r>
      <w:proofErr w:type="spellEnd"/>
      <w:r>
        <w:t xml:space="preserve"> (must be "%ES;")</w:t>
      </w:r>
    </w:p>
    <w:p w14:paraId="42110819" w14:textId="77777777" w:rsidR="00A001B9" w:rsidRDefault="009D64FD" w:rsidP="00B117B5">
      <w:pPr>
        <w:numPr>
          <w:ilvl w:val="0"/>
          <w:numId w:val="119"/>
        </w:numPr>
        <w:rPr>
          <w:rStyle w:val="Emphasis"/>
        </w:rPr>
      </w:pPr>
      <w:r>
        <w:rPr>
          <w:rStyle w:val="Emphasis"/>
        </w:rPr>
        <w:t>Unparsing: occurrences</w:t>
      </w:r>
    </w:p>
    <w:p w14:paraId="227072D6" w14:textId="77777777" w:rsidR="00A001B9" w:rsidRDefault="009D64FD" w:rsidP="00B117B5">
      <w:pPr>
        <w:numPr>
          <w:ilvl w:val="1"/>
          <w:numId w:val="119"/>
        </w:numPr>
      </w:pPr>
      <w:r>
        <w:t>(</w:t>
      </w:r>
      <w:proofErr w:type="spellStart"/>
      <w:r>
        <w:t>maxOccurs</w:t>
      </w:r>
      <w:proofErr w:type="spellEnd"/>
      <w:r>
        <w:t xml:space="preserve"> &gt; 1 or unbounded) or (minOccurs = 0 and </w:t>
      </w:r>
      <w:proofErr w:type="spellStart"/>
      <w:r>
        <w:t>maxOccurs</w:t>
      </w:r>
      <w:proofErr w:type="spellEnd"/>
      <w:r>
        <w:t xml:space="preserve"> = 1)</w:t>
      </w:r>
    </w:p>
    <w:p w14:paraId="4EF247B8" w14:textId="77777777" w:rsidR="00A001B9" w:rsidRDefault="009D64FD" w:rsidP="00B117B5">
      <w:pPr>
        <w:numPr>
          <w:ilvl w:val="2"/>
          <w:numId w:val="119"/>
        </w:numPr>
      </w:pPr>
      <w:proofErr w:type="spellStart"/>
      <w:r>
        <w:t>dfdl:occursCountKind</w:t>
      </w:r>
      <w:proofErr w:type="spellEnd"/>
      <w:r>
        <w:t xml:space="preserve"> </w:t>
      </w:r>
    </w:p>
    <w:p w14:paraId="3FB63EBA" w14:textId="77777777" w:rsidR="00A001B9" w:rsidRDefault="009D64FD" w:rsidP="00B117B5">
      <w:pPr>
        <w:numPr>
          <w:ilvl w:val="3"/>
          <w:numId w:val="119"/>
        </w:numPr>
        <w:rPr>
          <w:rStyle w:val="Emphasis"/>
        </w:rPr>
      </w:pPr>
      <w:r>
        <w:rPr>
          <w:rStyle w:val="Emphasis"/>
        </w:rPr>
        <w:t xml:space="preserve">"expression" </w:t>
      </w:r>
    </w:p>
    <w:p w14:paraId="4D913A17" w14:textId="77777777" w:rsidR="00A001B9" w:rsidRDefault="009D64FD" w:rsidP="00B117B5">
      <w:pPr>
        <w:numPr>
          <w:ilvl w:val="4"/>
          <w:numId w:val="119"/>
        </w:numPr>
      </w:pPr>
      <w:proofErr w:type="spellStart"/>
      <w:r>
        <w:t>dfdl:occursCount</w:t>
      </w:r>
      <w:proofErr w:type="spellEnd"/>
      <w:r>
        <w:t xml:space="preserve"> </w:t>
      </w:r>
    </w:p>
    <w:p w14:paraId="576E59FF" w14:textId="77777777" w:rsidR="00A001B9" w:rsidRDefault="009D64FD" w:rsidP="00B117B5">
      <w:pPr>
        <w:numPr>
          <w:ilvl w:val="3"/>
          <w:numId w:val="119"/>
        </w:numPr>
      </w:pPr>
      <w:r>
        <w:rPr>
          <w:rStyle w:val="Emphasis"/>
        </w:rPr>
        <w:t>"fixed"</w:t>
      </w:r>
      <w:r>
        <w:t xml:space="preserve">, </w:t>
      </w:r>
      <w:r>
        <w:rPr>
          <w:rStyle w:val="Emphasis"/>
        </w:rPr>
        <w:t>"implicit"</w:t>
      </w:r>
    </w:p>
    <w:p w14:paraId="3F7F7D14" w14:textId="77777777" w:rsidR="00A001B9" w:rsidRDefault="009D64FD" w:rsidP="00B117B5">
      <w:pPr>
        <w:numPr>
          <w:ilvl w:val="4"/>
          <w:numId w:val="119"/>
        </w:numPr>
      </w:pPr>
      <w:r>
        <w:t>minOccurs</w:t>
      </w:r>
    </w:p>
    <w:p w14:paraId="18EE4242" w14:textId="77777777" w:rsidR="00A001B9" w:rsidRDefault="009D64FD" w:rsidP="00B117B5">
      <w:pPr>
        <w:numPr>
          <w:ilvl w:val="4"/>
          <w:numId w:val="119"/>
        </w:numPr>
      </w:pPr>
      <w:proofErr w:type="spellStart"/>
      <w:r>
        <w:t>maxOccurs</w:t>
      </w:r>
      <w:proofErr w:type="spellEnd"/>
      <w:r>
        <w:t xml:space="preserve"> </w:t>
      </w:r>
    </w:p>
    <w:p w14:paraId="0770973A" w14:textId="77777777" w:rsidR="00A001B9" w:rsidRDefault="009D64FD" w:rsidP="00B117B5">
      <w:pPr>
        <w:numPr>
          <w:ilvl w:val="3"/>
          <w:numId w:val="119"/>
        </w:numPr>
        <w:rPr>
          <w:rStyle w:val="Emphasis"/>
        </w:rPr>
      </w:pPr>
      <w:r>
        <w:rPr>
          <w:rStyle w:val="Emphasis"/>
        </w:rPr>
        <w:t xml:space="preserve">"parsed" </w:t>
      </w:r>
    </w:p>
    <w:p w14:paraId="056636DC" w14:textId="77777777" w:rsidR="00A001B9" w:rsidRDefault="009D64FD" w:rsidP="00B117B5">
      <w:pPr>
        <w:pStyle w:val="nobreak"/>
        <w:numPr>
          <w:ilvl w:val="0"/>
          <w:numId w:val="119"/>
        </w:numPr>
      </w:pPr>
      <w:r>
        <w:rPr>
          <w:i/>
        </w:rPr>
        <w:t xml:space="preserve">Unparsing: insertion &amp; framing </w:t>
      </w:r>
    </w:p>
    <w:p w14:paraId="3D533E89" w14:textId="77777777" w:rsidR="00A001B9" w:rsidRDefault="009D64FD" w:rsidP="00B117B5">
      <w:pPr>
        <w:pStyle w:val="nobreak"/>
        <w:numPr>
          <w:ilvl w:val="1"/>
          <w:numId w:val="119"/>
        </w:numPr>
      </w:pPr>
      <w:proofErr w:type="spellStart"/>
      <w:r>
        <w:t>dfdl:leadingSkip</w:t>
      </w:r>
      <w:proofErr w:type="spellEnd"/>
    </w:p>
    <w:p w14:paraId="3D92D27B" w14:textId="77777777" w:rsidR="00A001B9" w:rsidRDefault="009D64FD" w:rsidP="00B117B5">
      <w:pPr>
        <w:pStyle w:val="nobreak"/>
        <w:numPr>
          <w:ilvl w:val="2"/>
          <w:numId w:val="119"/>
        </w:numPr>
      </w:pPr>
      <w:proofErr w:type="spellStart"/>
      <w:r>
        <w:t>dfdl:alignmentUnits</w:t>
      </w:r>
      <w:proofErr w:type="spellEnd"/>
      <w:r>
        <w:t xml:space="preserve"> </w:t>
      </w:r>
    </w:p>
    <w:p w14:paraId="44A181D0" w14:textId="77777777" w:rsidR="00A001B9" w:rsidRDefault="009D64FD" w:rsidP="00B117B5">
      <w:pPr>
        <w:pStyle w:val="nobreak"/>
        <w:numPr>
          <w:ilvl w:val="1"/>
          <w:numId w:val="119"/>
        </w:numPr>
      </w:pPr>
      <w:proofErr w:type="spellStart"/>
      <w:r>
        <w:t>dfdl:alignment</w:t>
      </w:r>
      <w:proofErr w:type="spellEnd"/>
      <w:r>
        <w:t xml:space="preserve"> </w:t>
      </w:r>
    </w:p>
    <w:p w14:paraId="02FDED32" w14:textId="77777777" w:rsidR="00A001B9" w:rsidRDefault="009D64FD" w:rsidP="00B117B5">
      <w:pPr>
        <w:numPr>
          <w:ilvl w:val="2"/>
          <w:numId w:val="119"/>
        </w:numPr>
        <w:rPr>
          <w:rStyle w:val="Emphasis"/>
        </w:rPr>
      </w:pPr>
      <w:r>
        <w:rPr>
          <w:rStyle w:val="Emphasis"/>
        </w:rPr>
        <w:t>not "implicit"</w:t>
      </w:r>
    </w:p>
    <w:p w14:paraId="62814877" w14:textId="77777777" w:rsidR="00A001B9" w:rsidRDefault="009D64FD" w:rsidP="00B117B5">
      <w:pPr>
        <w:numPr>
          <w:ilvl w:val="3"/>
          <w:numId w:val="119"/>
        </w:numPr>
      </w:pPr>
      <w:proofErr w:type="spellStart"/>
      <w:r>
        <w:t>dfdl:alignmentUnits</w:t>
      </w:r>
      <w:proofErr w:type="spellEnd"/>
      <w:r>
        <w:t xml:space="preserve"> </w:t>
      </w:r>
    </w:p>
    <w:p w14:paraId="14C5EB01" w14:textId="77777777" w:rsidR="00A001B9" w:rsidRDefault="009D64FD" w:rsidP="00B117B5">
      <w:pPr>
        <w:pStyle w:val="nobreak"/>
        <w:numPr>
          <w:ilvl w:val="1"/>
          <w:numId w:val="119"/>
        </w:numPr>
      </w:pPr>
      <w:proofErr w:type="spellStart"/>
      <w:r>
        <w:t>dfdl:initiator</w:t>
      </w:r>
      <w:proofErr w:type="spellEnd"/>
    </w:p>
    <w:p w14:paraId="07D553D1" w14:textId="77777777" w:rsidR="00A001B9" w:rsidRDefault="009D64FD" w:rsidP="00B117B5">
      <w:pPr>
        <w:numPr>
          <w:ilvl w:val="2"/>
          <w:numId w:val="119"/>
        </w:numPr>
      </w:pPr>
      <w:proofErr w:type="spellStart"/>
      <w:r>
        <w:t>dfdl:nilValueDelimiterPolicy</w:t>
      </w:r>
      <w:proofErr w:type="spellEnd"/>
    </w:p>
    <w:p w14:paraId="1DFD3339" w14:textId="77777777" w:rsidR="00A001B9" w:rsidRDefault="009D64FD" w:rsidP="00B117B5">
      <w:pPr>
        <w:numPr>
          <w:ilvl w:val="2"/>
          <w:numId w:val="119"/>
        </w:numPr>
      </w:pPr>
      <w:proofErr w:type="spellStart"/>
      <w:r>
        <w:t>dfdl:emptyValueDelimiterPolicy</w:t>
      </w:r>
      <w:proofErr w:type="spellEnd"/>
      <w:r>
        <w:t xml:space="preserve"> </w:t>
      </w:r>
    </w:p>
    <w:p w14:paraId="15A2D153" w14:textId="77777777" w:rsidR="00A001B9" w:rsidRDefault="009D64FD" w:rsidP="00B117B5">
      <w:pPr>
        <w:numPr>
          <w:ilvl w:val="1"/>
          <w:numId w:val="119"/>
        </w:numPr>
      </w:pPr>
      <w:proofErr w:type="spellStart"/>
      <w:r>
        <w:t>dfdl:lengthKind</w:t>
      </w:r>
      <w:proofErr w:type="spellEnd"/>
      <w:r>
        <w:t xml:space="preserve"> </w:t>
      </w:r>
    </w:p>
    <w:p w14:paraId="224518CC" w14:textId="77777777" w:rsidR="00A001B9" w:rsidRDefault="009D64FD" w:rsidP="00B117B5">
      <w:pPr>
        <w:numPr>
          <w:ilvl w:val="2"/>
          <w:numId w:val="119"/>
        </w:numPr>
        <w:rPr>
          <w:rStyle w:val="Emphasis"/>
        </w:rPr>
      </w:pPr>
      <w:r>
        <w:rPr>
          <w:rStyle w:val="Emphasis"/>
        </w:rPr>
        <w:t>"explicit"</w:t>
      </w:r>
    </w:p>
    <w:p w14:paraId="4FD51410" w14:textId="77777777" w:rsidR="00A001B9" w:rsidRDefault="009D64FD" w:rsidP="00B117B5">
      <w:pPr>
        <w:numPr>
          <w:ilvl w:val="3"/>
          <w:numId w:val="119"/>
        </w:numPr>
      </w:pPr>
      <w:proofErr w:type="spellStart"/>
      <w:r>
        <w:t>dfdl:length</w:t>
      </w:r>
      <w:proofErr w:type="spellEnd"/>
      <w:r>
        <w:t xml:space="preserve"> </w:t>
      </w:r>
    </w:p>
    <w:p w14:paraId="3C6F8E5E" w14:textId="77777777" w:rsidR="00A001B9" w:rsidRDefault="009D64FD" w:rsidP="00B117B5">
      <w:pPr>
        <w:numPr>
          <w:ilvl w:val="3"/>
          <w:numId w:val="119"/>
        </w:numPr>
      </w:pPr>
      <w:proofErr w:type="spellStart"/>
      <w:r>
        <w:t>dfdl:lengthUnits</w:t>
      </w:r>
      <w:proofErr w:type="spellEnd"/>
      <w:r>
        <w:t xml:space="preserve"> </w:t>
      </w:r>
    </w:p>
    <w:p w14:paraId="1EB57CD9" w14:textId="77777777" w:rsidR="00A001B9" w:rsidRDefault="009D64FD" w:rsidP="00B117B5">
      <w:pPr>
        <w:numPr>
          <w:ilvl w:val="2"/>
          <w:numId w:val="119"/>
        </w:numPr>
        <w:rPr>
          <w:rStyle w:val="Emphasis"/>
        </w:rPr>
      </w:pPr>
      <w:r>
        <w:rPr>
          <w:rStyle w:val="Emphasis"/>
        </w:rPr>
        <w:t xml:space="preserve">"prefixed" </w:t>
      </w:r>
    </w:p>
    <w:p w14:paraId="33835C5C" w14:textId="77777777" w:rsidR="00A001B9" w:rsidRDefault="009D64FD" w:rsidP="00B117B5">
      <w:pPr>
        <w:numPr>
          <w:ilvl w:val="3"/>
          <w:numId w:val="119"/>
        </w:numPr>
      </w:pPr>
      <w:proofErr w:type="spellStart"/>
      <w:r>
        <w:t>dfdl:prefixLengthType</w:t>
      </w:r>
      <w:proofErr w:type="spellEnd"/>
      <w:r>
        <w:t xml:space="preserve"> </w:t>
      </w:r>
    </w:p>
    <w:p w14:paraId="517B12DB" w14:textId="77777777" w:rsidR="00A001B9" w:rsidRDefault="009D64FD" w:rsidP="00B117B5">
      <w:pPr>
        <w:numPr>
          <w:ilvl w:val="3"/>
          <w:numId w:val="119"/>
        </w:numPr>
      </w:pPr>
      <w:proofErr w:type="spellStart"/>
      <w:r>
        <w:t>dfdl:prefixIncludesPrefixLength</w:t>
      </w:r>
      <w:proofErr w:type="spellEnd"/>
      <w:r>
        <w:t xml:space="preserve"> </w:t>
      </w:r>
    </w:p>
    <w:p w14:paraId="798F48CD" w14:textId="77777777" w:rsidR="00A001B9" w:rsidRDefault="009D64FD" w:rsidP="00B117B5">
      <w:pPr>
        <w:numPr>
          <w:ilvl w:val="3"/>
          <w:numId w:val="119"/>
        </w:numPr>
      </w:pPr>
      <w:proofErr w:type="spellStart"/>
      <w:r>
        <w:t>dfdl:lengthUnits</w:t>
      </w:r>
      <w:proofErr w:type="spellEnd"/>
      <w:r>
        <w:t xml:space="preserve"> </w:t>
      </w:r>
    </w:p>
    <w:p w14:paraId="08E8DA3C" w14:textId="77777777" w:rsidR="00A001B9" w:rsidRDefault="009D64FD" w:rsidP="00B117B5">
      <w:pPr>
        <w:numPr>
          <w:ilvl w:val="2"/>
          <w:numId w:val="119"/>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6808E9B7" w14:textId="77777777" w:rsidR="00A001B9" w:rsidRDefault="009D64FD" w:rsidP="00B117B5">
      <w:pPr>
        <w:numPr>
          <w:ilvl w:val="3"/>
          <w:numId w:val="119"/>
        </w:numPr>
        <w:rPr>
          <w:rStyle w:val="Emphasis"/>
        </w:rPr>
      </w:pPr>
      <w:r>
        <w:rPr>
          <w:rStyle w:val="Emphasis"/>
        </w:rPr>
        <w:t>None</w:t>
      </w:r>
    </w:p>
    <w:p w14:paraId="38FAFAFB" w14:textId="77777777" w:rsidR="00A001B9" w:rsidRDefault="009D64FD" w:rsidP="00B117B5">
      <w:pPr>
        <w:pStyle w:val="nobreak"/>
        <w:keepNext w:val="0"/>
        <w:numPr>
          <w:ilvl w:val="1"/>
          <w:numId w:val="119"/>
        </w:numPr>
      </w:pPr>
      <w:proofErr w:type="spellStart"/>
      <w:r>
        <w:t>dfdl:terminator</w:t>
      </w:r>
      <w:proofErr w:type="spellEnd"/>
    </w:p>
    <w:p w14:paraId="0F7B3F6F" w14:textId="77777777" w:rsidR="00A001B9" w:rsidRDefault="009D64FD" w:rsidP="00B117B5">
      <w:pPr>
        <w:numPr>
          <w:ilvl w:val="2"/>
          <w:numId w:val="119"/>
        </w:numPr>
      </w:pPr>
      <w:proofErr w:type="spellStart"/>
      <w:r>
        <w:t>dfdl:nilValueDelimiterPolicy</w:t>
      </w:r>
      <w:proofErr w:type="spellEnd"/>
    </w:p>
    <w:p w14:paraId="063D4D69" w14:textId="77777777" w:rsidR="00A001B9" w:rsidRDefault="009D64FD" w:rsidP="00B117B5">
      <w:pPr>
        <w:numPr>
          <w:ilvl w:val="2"/>
          <w:numId w:val="119"/>
        </w:numPr>
      </w:pPr>
      <w:proofErr w:type="spellStart"/>
      <w:r>
        <w:t>dfdl:emptyValueDelimiterPolicy</w:t>
      </w:r>
      <w:proofErr w:type="spellEnd"/>
      <w:r>
        <w:t xml:space="preserve"> </w:t>
      </w:r>
    </w:p>
    <w:p w14:paraId="78CF5E94" w14:textId="77777777" w:rsidR="00A001B9" w:rsidRDefault="009D64FD" w:rsidP="00B117B5">
      <w:pPr>
        <w:pStyle w:val="nobreak"/>
        <w:keepNext w:val="0"/>
        <w:numPr>
          <w:ilvl w:val="1"/>
          <w:numId w:val="119"/>
        </w:numPr>
      </w:pPr>
      <w:proofErr w:type="spellStart"/>
      <w:r>
        <w:t>dfdl:trailingSkip</w:t>
      </w:r>
      <w:proofErr w:type="spellEnd"/>
    </w:p>
    <w:p w14:paraId="466C3EC3" w14:textId="77777777" w:rsidR="00A001B9" w:rsidRDefault="009D64FD" w:rsidP="00B117B5">
      <w:pPr>
        <w:pStyle w:val="nobreak"/>
        <w:keepNext w:val="0"/>
        <w:numPr>
          <w:ilvl w:val="2"/>
          <w:numId w:val="119"/>
        </w:numPr>
      </w:pPr>
      <w:proofErr w:type="spellStart"/>
      <w:r>
        <w:t>dfdl:alignmentUnits</w:t>
      </w:r>
      <w:proofErr w:type="spellEnd"/>
      <w:r>
        <w:t xml:space="preserve"> </w:t>
      </w:r>
    </w:p>
    <w:p w14:paraId="41B0A75D" w14:textId="77777777" w:rsidR="00A001B9" w:rsidRDefault="009D64FD">
      <w:pPr>
        <w:pStyle w:val="Heading3"/>
      </w:pPr>
      <w:bookmarkStart w:id="11431" w:name="_Toc349042848"/>
      <w:bookmarkStart w:id="11432" w:name="_Toc243112880"/>
      <w:bookmarkStart w:id="11433" w:name="_Toc27061154"/>
      <w:proofErr w:type="spellStart"/>
      <w:r>
        <w:t>dfdl:sequence</w:t>
      </w:r>
      <w:proofErr w:type="spellEnd"/>
      <w:r>
        <w:t xml:space="preserve"> and </w:t>
      </w:r>
      <w:proofErr w:type="spellStart"/>
      <w:r>
        <w:t>dfdl:group</w:t>
      </w:r>
      <w:proofErr w:type="spellEnd"/>
      <w:r>
        <w:t xml:space="preserve"> (when reference is a sequence)</w:t>
      </w:r>
      <w:bookmarkEnd w:id="11431"/>
      <w:bookmarkEnd w:id="11432"/>
      <w:bookmarkEnd w:id="11433"/>
    </w:p>
    <w:p w14:paraId="31118389" w14:textId="77777777" w:rsidR="00A001B9" w:rsidRDefault="009D64FD" w:rsidP="00B117B5">
      <w:pPr>
        <w:numPr>
          <w:ilvl w:val="0"/>
          <w:numId w:val="119"/>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7EFF611" w14:textId="77777777" w:rsidR="00A001B9" w:rsidRDefault="009D64FD" w:rsidP="00B117B5">
      <w:pPr>
        <w:numPr>
          <w:ilvl w:val="1"/>
          <w:numId w:val="119"/>
        </w:numPr>
        <w:rPr>
          <w:rStyle w:val="Emphasis"/>
        </w:rPr>
      </w:pPr>
      <w:proofErr w:type="spellStart"/>
      <w:r>
        <w:t>dfdl:hiddenGroupRef</w:t>
      </w:r>
      <w:proofErr w:type="spellEnd"/>
    </w:p>
    <w:p w14:paraId="1BBF8EBE" w14:textId="77777777" w:rsidR="00A001B9" w:rsidRDefault="009D64FD" w:rsidP="00B117B5">
      <w:pPr>
        <w:pStyle w:val="nobreak"/>
        <w:keepNext w:val="0"/>
        <w:numPr>
          <w:ilvl w:val="0"/>
          <w:numId w:val="119"/>
        </w:numPr>
      </w:pPr>
      <w:r>
        <w:rPr>
          <w:i/>
        </w:rPr>
        <w:t>Unparsing: common</w:t>
      </w:r>
    </w:p>
    <w:p w14:paraId="1ED3DB14" w14:textId="77777777" w:rsidR="00A001B9" w:rsidRDefault="009D64FD" w:rsidP="00B117B5">
      <w:pPr>
        <w:numPr>
          <w:ilvl w:val="1"/>
          <w:numId w:val="119"/>
        </w:numPr>
      </w:pPr>
      <w:proofErr w:type="spellStart"/>
      <w:r>
        <w:t>dfdl:outputNewLine</w:t>
      </w:r>
      <w:proofErr w:type="spellEnd"/>
    </w:p>
    <w:p w14:paraId="40884FC1" w14:textId="77777777" w:rsidR="00A001B9" w:rsidRDefault="009D64FD" w:rsidP="00B117B5">
      <w:pPr>
        <w:pStyle w:val="nobreak"/>
        <w:keepNext w:val="0"/>
        <w:numPr>
          <w:ilvl w:val="1"/>
          <w:numId w:val="119"/>
        </w:numPr>
        <w:ind w:left="1434" w:hanging="357"/>
      </w:pPr>
      <w:proofErr w:type="spellStart"/>
      <w:r>
        <w:lastRenderedPageBreak/>
        <w:t>dfdl:bitOrder</w:t>
      </w:r>
      <w:proofErr w:type="spellEnd"/>
    </w:p>
    <w:p w14:paraId="48686F83" w14:textId="77777777" w:rsidR="00A001B9" w:rsidRDefault="009D64FD" w:rsidP="00B117B5">
      <w:pPr>
        <w:pStyle w:val="nobreak"/>
        <w:keepNext w:val="0"/>
        <w:numPr>
          <w:ilvl w:val="1"/>
          <w:numId w:val="119"/>
        </w:numPr>
        <w:ind w:left="1434" w:hanging="357"/>
      </w:pPr>
      <w:proofErr w:type="spellStart"/>
      <w:r>
        <w:t>dfdl:encoding</w:t>
      </w:r>
      <w:proofErr w:type="spellEnd"/>
      <w:r>
        <w:t xml:space="preserve"> </w:t>
      </w:r>
    </w:p>
    <w:p w14:paraId="698ACA9B" w14:textId="77777777" w:rsidR="00A001B9" w:rsidRDefault="009D64FD" w:rsidP="00B117B5">
      <w:pPr>
        <w:numPr>
          <w:ilvl w:val="2"/>
          <w:numId w:val="119"/>
        </w:numPr>
      </w:pPr>
      <w:r>
        <w:t>'UTF-16' 'UTF-16BE' 'UTF-16LE'</w:t>
      </w:r>
    </w:p>
    <w:p w14:paraId="0C8B8A3B" w14:textId="77777777" w:rsidR="00A001B9" w:rsidRDefault="009D64FD" w:rsidP="00B117B5">
      <w:pPr>
        <w:numPr>
          <w:ilvl w:val="3"/>
          <w:numId w:val="119"/>
        </w:numPr>
      </w:pPr>
      <w:r>
        <w:t>dfdl:utf16Width</w:t>
      </w:r>
    </w:p>
    <w:p w14:paraId="6042BED1" w14:textId="77777777" w:rsidR="00A001B9" w:rsidRDefault="009D64FD" w:rsidP="00B117B5">
      <w:pPr>
        <w:numPr>
          <w:ilvl w:val="1"/>
          <w:numId w:val="119"/>
        </w:numPr>
      </w:pPr>
      <w:proofErr w:type="spellStart"/>
      <w:r>
        <w:t>dfdl:encodingErrorPolicy</w:t>
      </w:r>
      <w:proofErr w:type="spellEnd"/>
    </w:p>
    <w:p w14:paraId="7B9F3967" w14:textId="77777777" w:rsidR="00A001B9" w:rsidRDefault="009D64FD" w:rsidP="00B117B5">
      <w:pPr>
        <w:numPr>
          <w:ilvl w:val="1"/>
          <w:numId w:val="119"/>
        </w:numPr>
      </w:pPr>
      <w:proofErr w:type="spellStart"/>
      <w:r>
        <w:t>dfdl:fillByte</w:t>
      </w:r>
      <w:proofErr w:type="spellEnd"/>
    </w:p>
    <w:p w14:paraId="266A30B0" w14:textId="77777777" w:rsidR="00A001B9" w:rsidRDefault="009D64FD" w:rsidP="00B117B5">
      <w:pPr>
        <w:pStyle w:val="nobreak"/>
        <w:keepNext w:val="0"/>
        <w:numPr>
          <w:ilvl w:val="0"/>
          <w:numId w:val="119"/>
        </w:numPr>
        <w:rPr>
          <w:i/>
        </w:rPr>
      </w:pPr>
      <w:r>
        <w:rPr>
          <w:i/>
        </w:rPr>
        <w:t>Unparsing: insertion &amp; framing</w:t>
      </w:r>
    </w:p>
    <w:p w14:paraId="52DA849C" w14:textId="77777777" w:rsidR="00A001B9" w:rsidRDefault="009D64FD" w:rsidP="00B117B5">
      <w:pPr>
        <w:pStyle w:val="nobreak"/>
        <w:keepNext w:val="0"/>
        <w:numPr>
          <w:ilvl w:val="1"/>
          <w:numId w:val="119"/>
        </w:numPr>
      </w:pPr>
      <w:proofErr w:type="spellStart"/>
      <w:r>
        <w:t>dfdl:leadingSkip</w:t>
      </w:r>
      <w:proofErr w:type="spellEnd"/>
    </w:p>
    <w:p w14:paraId="241E491D" w14:textId="77777777" w:rsidR="00A001B9" w:rsidRDefault="009D64FD" w:rsidP="00B117B5">
      <w:pPr>
        <w:pStyle w:val="nobreak"/>
        <w:keepNext w:val="0"/>
        <w:numPr>
          <w:ilvl w:val="2"/>
          <w:numId w:val="119"/>
        </w:numPr>
      </w:pPr>
      <w:proofErr w:type="spellStart"/>
      <w:r>
        <w:t>dfdl:alignmentUnits</w:t>
      </w:r>
      <w:proofErr w:type="spellEnd"/>
      <w:r>
        <w:t xml:space="preserve"> </w:t>
      </w:r>
    </w:p>
    <w:p w14:paraId="38E79B5A" w14:textId="77777777" w:rsidR="00A001B9" w:rsidRDefault="009D64FD" w:rsidP="00B117B5">
      <w:pPr>
        <w:pStyle w:val="nobreak"/>
        <w:keepNext w:val="0"/>
        <w:numPr>
          <w:ilvl w:val="1"/>
          <w:numId w:val="119"/>
        </w:numPr>
      </w:pPr>
      <w:proofErr w:type="spellStart"/>
      <w:r>
        <w:t>dfdl:alignment</w:t>
      </w:r>
      <w:proofErr w:type="spellEnd"/>
      <w:r>
        <w:t xml:space="preserve"> </w:t>
      </w:r>
    </w:p>
    <w:p w14:paraId="283F9FEB" w14:textId="77777777" w:rsidR="00A001B9" w:rsidRDefault="009D64FD" w:rsidP="00B117B5">
      <w:pPr>
        <w:pStyle w:val="nobreak"/>
        <w:keepNext w:val="0"/>
        <w:numPr>
          <w:ilvl w:val="2"/>
          <w:numId w:val="119"/>
        </w:numPr>
      </w:pPr>
      <w:r>
        <w:rPr>
          <w:i/>
          <w:iCs/>
        </w:rPr>
        <w:t>not "implicit"</w:t>
      </w:r>
    </w:p>
    <w:p w14:paraId="2BE6B424" w14:textId="77777777" w:rsidR="00A001B9" w:rsidRDefault="009D64FD" w:rsidP="00B117B5">
      <w:pPr>
        <w:pStyle w:val="nobreak"/>
        <w:keepNext w:val="0"/>
        <w:numPr>
          <w:ilvl w:val="3"/>
          <w:numId w:val="119"/>
        </w:numPr>
      </w:pPr>
      <w:proofErr w:type="spellStart"/>
      <w:r>
        <w:t>dfdl:alignmentUnits</w:t>
      </w:r>
      <w:proofErr w:type="spellEnd"/>
      <w:r>
        <w:t xml:space="preserve"> </w:t>
      </w:r>
    </w:p>
    <w:p w14:paraId="4C99A4A4" w14:textId="77777777" w:rsidR="00A001B9" w:rsidRDefault="009D64FD" w:rsidP="00B117B5">
      <w:pPr>
        <w:pStyle w:val="nobreak"/>
        <w:keepNext w:val="0"/>
        <w:numPr>
          <w:ilvl w:val="1"/>
          <w:numId w:val="119"/>
        </w:numPr>
      </w:pPr>
      <w:proofErr w:type="spellStart"/>
      <w:r>
        <w:t>dfdl:initiator</w:t>
      </w:r>
      <w:proofErr w:type="spellEnd"/>
    </w:p>
    <w:p w14:paraId="3D4E0012" w14:textId="77777777" w:rsidR="00A001B9" w:rsidRDefault="009D64FD" w:rsidP="00B117B5">
      <w:pPr>
        <w:numPr>
          <w:ilvl w:val="1"/>
          <w:numId w:val="119"/>
        </w:numPr>
      </w:pPr>
      <w:proofErr w:type="spellStart"/>
      <w:r>
        <w:t>dfdl:separator</w:t>
      </w:r>
      <w:proofErr w:type="spellEnd"/>
      <w:r>
        <w:t xml:space="preserve"> </w:t>
      </w:r>
    </w:p>
    <w:p w14:paraId="746579DE" w14:textId="77777777" w:rsidR="00A001B9" w:rsidRDefault="009D64FD" w:rsidP="00B117B5">
      <w:pPr>
        <w:numPr>
          <w:ilvl w:val="2"/>
          <w:numId w:val="119"/>
        </w:numPr>
      </w:pPr>
      <w:proofErr w:type="spellStart"/>
      <w:r>
        <w:t>dfdl:separatorPosition</w:t>
      </w:r>
      <w:proofErr w:type="spellEnd"/>
    </w:p>
    <w:p w14:paraId="740136DA" w14:textId="77777777" w:rsidR="00A001B9" w:rsidRDefault="009D64FD" w:rsidP="00B117B5">
      <w:pPr>
        <w:numPr>
          <w:ilvl w:val="2"/>
          <w:numId w:val="119"/>
        </w:numPr>
      </w:pPr>
      <w:proofErr w:type="spellStart"/>
      <w:r>
        <w:t>dfdl:separatorSuppressionPolicy</w:t>
      </w:r>
      <w:proofErr w:type="spellEnd"/>
    </w:p>
    <w:p w14:paraId="6DA2371D" w14:textId="77777777" w:rsidR="00A001B9" w:rsidRDefault="009D64FD" w:rsidP="00B117B5">
      <w:pPr>
        <w:pStyle w:val="nobreak"/>
        <w:keepNext w:val="0"/>
        <w:numPr>
          <w:ilvl w:val="1"/>
          <w:numId w:val="119"/>
        </w:numPr>
      </w:pPr>
      <w:proofErr w:type="spellStart"/>
      <w:r>
        <w:t>dfdl:terminator</w:t>
      </w:r>
      <w:proofErr w:type="spellEnd"/>
    </w:p>
    <w:p w14:paraId="03293F5C" w14:textId="77777777" w:rsidR="00A001B9" w:rsidRDefault="009D64FD" w:rsidP="00B117B5">
      <w:pPr>
        <w:pStyle w:val="nobreak"/>
        <w:keepNext w:val="0"/>
        <w:numPr>
          <w:ilvl w:val="1"/>
          <w:numId w:val="119"/>
        </w:numPr>
      </w:pPr>
      <w:proofErr w:type="spellStart"/>
      <w:r>
        <w:t>dfdl:trailingSkip</w:t>
      </w:r>
      <w:proofErr w:type="spellEnd"/>
    </w:p>
    <w:p w14:paraId="60706E95" w14:textId="77777777" w:rsidR="00A001B9" w:rsidRDefault="009D64FD" w:rsidP="00B117B5">
      <w:pPr>
        <w:pStyle w:val="nobreak"/>
        <w:keepNext w:val="0"/>
        <w:numPr>
          <w:ilvl w:val="2"/>
          <w:numId w:val="119"/>
        </w:numPr>
      </w:pPr>
      <w:proofErr w:type="spellStart"/>
      <w:r>
        <w:t>dfdl:alignmentUnits</w:t>
      </w:r>
      <w:proofErr w:type="spellEnd"/>
      <w:r>
        <w:t xml:space="preserve"> </w:t>
      </w:r>
    </w:p>
    <w:p w14:paraId="544F32E1" w14:textId="77777777" w:rsidR="00A001B9" w:rsidRDefault="009D64FD">
      <w:pPr>
        <w:pStyle w:val="Heading3"/>
      </w:pPr>
      <w:bookmarkStart w:id="11434" w:name="_Toc322912285"/>
      <w:bookmarkStart w:id="11435" w:name="_Toc329093146"/>
      <w:bookmarkStart w:id="11436" w:name="_Toc332701659"/>
      <w:bookmarkStart w:id="11437" w:name="_Toc332701963"/>
      <w:bookmarkStart w:id="11438" w:name="_Toc332711761"/>
      <w:bookmarkStart w:id="11439" w:name="_Toc332712063"/>
      <w:bookmarkStart w:id="11440" w:name="_Toc332712364"/>
      <w:bookmarkStart w:id="11441" w:name="_Toc332724280"/>
      <w:bookmarkStart w:id="11442" w:name="_Toc332724580"/>
      <w:bookmarkStart w:id="11443" w:name="_Toc341102876"/>
      <w:bookmarkStart w:id="11444" w:name="_Toc347241611"/>
      <w:bookmarkStart w:id="11445" w:name="_Toc347744804"/>
      <w:bookmarkStart w:id="11446" w:name="_Toc348984587"/>
      <w:bookmarkStart w:id="11447" w:name="_Toc348984892"/>
      <w:bookmarkStart w:id="11448" w:name="_Toc349038056"/>
      <w:bookmarkStart w:id="11449" w:name="_Toc349038358"/>
      <w:bookmarkStart w:id="11450" w:name="_Toc349042849"/>
      <w:bookmarkStart w:id="11451" w:name="_Toc351912971"/>
      <w:bookmarkStart w:id="11452" w:name="_Toc351914992"/>
      <w:bookmarkStart w:id="11453" w:name="_Toc351915458"/>
      <w:bookmarkStart w:id="11454" w:name="_Toc361231556"/>
      <w:bookmarkStart w:id="11455" w:name="_Toc361232082"/>
      <w:bookmarkStart w:id="11456" w:name="_Toc362445380"/>
      <w:bookmarkStart w:id="11457" w:name="_Toc363909347"/>
      <w:bookmarkStart w:id="11458" w:name="_Toc364463773"/>
      <w:bookmarkStart w:id="11459" w:name="_Toc366078377"/>
      <w:bookmarkStart w:id="11460" w:name="_Toc366078992"/>
      <w:bookmarkStart w:id="11461" w:name="_Toc366079977"/>
      <w:bookmarkStart w:id="11462" w:name="_Toc366080589"/>
      <w:bookmarkStart w:id="11463" w:name="_Toc366081198"/>
      <w:bookmarkStart w:id="11464" w:name="_Toc366505538"/>
      <w:bookmarkStart w:id="11465" w:name="_Toc366508907"/>
      <w:bookmarkStart w:id="11466" w:name="_Toc366513408"/>
      <w:bookmarkStart w:id="11467" w:name="_Toc366574597"/>
      <w:bookmarkStart w:id="11468" w:name="_Toc366578390"/>
      <w:bookmarkStart w:id="11469" w:name="_Toc366578984"/>
      <w:bookmarkStart w:id="11470" w:name="_Toc366579576"/>
      <w:bookmarkStart w:id="11471" w:name="_Toc366580167"/>
      <w:bookmarkStart w:id="11472" w:name="_Toc366580759"/>
      <w:bookmarkStart w:id="11473" w:name="_Toc366581350"/>
      <w:bookmarkStart w:id="11474" w:name="_Toc366581942"/>
      <w:bookmarkStart w:id="11475" w:name="_Toc349042850"/>
      <w:bookmarkStart w:id="11476" w:name="_Toc27061155"/>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proofErr w:type="spellStart"/>
      <w:r>
        <w:t>dfdl:choice</w:t>
      </w:r>
      <w:proofErr w:type="spellEnd"/>
      <w:r>
        <w:t xml:space="preserve"> and </w:t>
      </w:r>
      <w:proofErr w:type="spellStart"/>
      <w:r>
        <w:t>dfdl:group</w:t>
      </w:r>
      <w:proofErr w:type="spellEnd"/>
      <w:r>
        <w:t xml:space="preserve"> (when reference is a choice)</w:t>
      </w:r>
      <w:bookmarkEnd w:id="11475"/>
      <w:bookmarkEnd w:id="11476"/>
    </w:p>
    <w:p w14:paraId="7D5FD008" w14:textId="77777777" w:rsidR="00A001B9" w:rsidRDefault="009D64FD" w:rsidP="00B117B5">
      <w:pPr>
        <w:pStyle w:val="nobreak"/>
        <w:keepNext w:val="0"/>
        <w:numPr>
          <w:ilvl w:val="0"/>
          <w:numId w:val="120"/>
        </w:numPr>
        <w:rPr>
          <w:i/>
        </w:rPr>
      </w:pPr>
      <w:r>
        <w:rPr>
          <w:i/>
        </w:rPr>
        <w:t>Unparsing: common</w:t>
      </w:r>
    </w:p>
    <w:p w14:paraId="5FBCAB21" w14:textId="77777777" w:rsidR="00A001B9" w:rsidRDefault="009D64FD" w:rsidP="00B117B5">
      <w:pPr>
        <w:numPr>
          <w:ilvl w:val="1"/>
          <w:numId w:val="120"/>
        </w:numPr>
      </w:pPr>
      <w:proofErr w:type="spellStart"/>
      <w:r>
        <w:t>dfdl:outputNewLine</w:t>
      </w:r>
      <w:proofErr w:type="spellEnd"/>
    </w:p>
    <w:p w14:paraId="63FE044D" w14:textId="77777777" w:rsidR="00A001B9" w:rsidRDefault="009D64FD" w:rsidP="00B117B5">
      <w:pPr>
        <w:pStyle w:val="nobreak"/>
        <w:keepNext w:val="0"/>
        <w:numPr>
          <w:ilvl w:val="1"/>
          <w:numId w:val="120"/>
        </w:numPr>
      </w:pPr>
      <w:proofErr w:type="spellStart"/>
      <w:r>
        <w:t>dfdl:bitOrder</w:t>
      </w:r>
      <w:proofErr w:type="spellEnd"/>
    </w:p>
    <w:p w14:paraId="22F7ECB8" w14:textId="77777777" w:rsidR="00A001B9" w:rsidRDefault="009D64FD" w:rsidP="00B117B5">
      <w:pPr>
        <w:pStyle w:val="nobreak"/>
        <w:keepNext w:val="0"/>
        <w:numPr>
          <w:ilvl w:val="1"/>
          <w:numId w:val="120"/>
        </w:numPr>
      </w:pPr>
      <w:proofErr w:type="spellStart"/>
      <w:r>
        <w:t>dfdl:encoding</w:t>
      </w:r>
      <w:proofErr w:type="spellEnd"/>
      <w:r>
        <w:t xml:space="preserve"> </w:t>
      </w:r>
    </w:p>
    <w:p w14:paraId="1C411428" w14:textId="77777777" w:rsidR="00A001B9" w:rsidRDefault="009D64FD" w:rsidP="00B117B5">
      <w:pPr>
        <w:numPr>
          <w:ilvl w:val="2"/>
          <w:numId w:val="120"/>
        </w:numPr>
      </w:pPr>
      <w:r>
        <w:t>'UTF-16' 'UTF-16BE' 'UTF-16LE'</w:t>
      </w:r>
    </w:p>
    <w:p w14:paraId="07AEF6AF" w14:textId="77777777" w:rsidR="00A001B9" w:rsidRDefault="009D64FD" w:rsidP="00B117B5">
      <w:pPr>
        <w:numPr>
          <w:ilvl w:val="3"/>
          <w:numId w:val="120"/>
        </w:numPr>
      </w:pPr>
      <w:r>
        <w:t xml:space="preserve">dfdl:utf16Width </w:t>
      </w:r>
    </w:p>
    <w:p w14:paraId="5E3A5B3C" w14:textId="77777777" w:rsidR="00A001B9" w:rsidRDefault="009D64FD" w:rsidP="00B117B5">
      <w:pPr>
        <w:numPr>
          <w:ilvl w:val="1"/>
          <w:numId w:val="120"/>
        </w:numPr>
      </w:pPr>
      <w:proofErr w:type="spellStart"/>
      <w:r>
        <w:t>dfdl:encodingErrorPolicy</w:t>
      </w:r>
      <w:proofErr w:type="spellEnd"/>
    </w:p>
    <w:p w14:paraId="7FCAE775" w14:textId="77777777" w:rsidR="00A001B9" w:rsidRDefault="009D64FD" w:rsidP="00B117B5">
      <w:pPr>
        <w:numPr>
          <w:ilvl w:val="1"/>
          <w:numId w:val="120"/>
        </w:numPr>
      </w:pPr>
      <w:proofErr w:type="spellStart"/>
      <w:r>
        <w:t>dfdl:fillByte</w:t>
      </w:r>
      <w:proofErr w:type="spellEnd"/>
    </w:p>
    <w:p w14:paraId="261E6B77" w14:textId="77777777" w:rsidR="00A001B9" w:rsidRDefault="009D64FD" w:rsidP="00B117B5">
      <w:pPr>
        <w:pStyle w:val="nobreak"/>
        <w:keepNext w:val="0"/>
        <w:numPr>
          <w:ilvl w:val="0"/>
          <w:numId w:val="120"/>
        </w:numPr>
        <w:rPr>
          <w:i/>
        </w:rPr>
      </w:pPr>
      <w:r>
        <w:rPr>
          <w:i/>
        </w:rPr>
        <w:t xml:space="preserve">Unparsing: insertion &amp; framing </w:t>
      </w:r>
    </w:p>
    <w:p w14:paraId="780D86B9" w14:textId="77777777" w:rsidR="00A001B9" w:rsidRDefault="009D64FD" w:rsidP="00B117B5">
      <w:pPr>
        <w:pStyle w:val="nobreak"/>
        <w:keepNext w:val="0"/>
        <w:numPr>
          <w:ilvl w:val="1"/>
          <w:numId w:val="120"/>
        </w:numPr>
      </w:pPr>
      <w:proofErr w:type="spellStart"/>
      <w:r>
        <w:t>dfdl:leadingSkip</w:t>
      </w:r>
      <w:proofErr w:type="spellEnd"/>
    </w:p>
    <w:p w14:paraId="39F666E3" w14:textId="77777777" w:rsidR="00A001B9" w:rsidRDefault="009D64FD" w:rsidP="00B117B5">
      <w:pPr>
        <w:pStyle w:val="nobreak"/>
        <w:keepNext w:val="0"/>
        <w:numPr>
          <w:ilvl w:val="2"/>
          <w:numId w:val="120"/>
        </w:numPr>
      </w:pPr>
      <w:proofErr w:type="spellStart"/>
      <w:r>
        <w:t>dfdl:alignmentUnits</w:t>
      </w:r>
      <w:proofErr w:type="spellEnd"/>
      <w:r>
        <w:t xml:space="preserve"> </w:t>
      </w:r>
    </w:p>
    <w:p w14:paraId="3CD5D9B9" w14:textId="77777777" w:rsidR="00A001B9" w:rsidRDefault="009D64FD" w:rsidP="00B117B5">
      <w:pPr>
        <w:pStyle w:val="nobreak"/>
        <w:keepNext w:val="0"/>
        <w:numPr>
          <w:ilvl w:val="1"/>
          <w:numId w:val="120"/>
        </w:numPr>
      </w:pPr>
      <w:proofErr w:type="spellStart"/>
      <w:r>
        <w:t>dfdl:alignment</w:t>
      </w:r>
      <w:proofErr w:type="spellEnd"/>
      <w:r>
        <w:t xml:space="preserve"> </w:t>
      </w:r>
    </w:p>
    <w:p w14:paraId="730E5E14" w14:textId="77777777" w:rsidR="00A001B9" w:rsidRDefault="009D64FD" w:rsidP="00B117B5">
      <w:pPr>
        <w:pStyle w:val="nobreak"/>
        <w:keepNext w:val="0"/>
        <w:numPr>
          <w:ilvl w:val="2"/>
          <w:numId w:val="120"/>
        </w:numPr>
      </w:pPr>
      <w:r>
        <w:rPr>
          <w:i/>
          <w:iCs/>
        </w:rPr>
        <w:t>not "implicit"</w:t>
      </w:r>
    </w:p>
    <w:p w14:paraId="093C173C" w14:textId="77777777" w:rsidR="00A001B9" w:rsidRDefault="009D64FD" w:rsidP="00B117B5">
      <w:pPr>
        <w:pStyle w:val="nobreak"/>
        <w:keepNext w:val="0"/>
        <w:numPr>
          <w:ilvl w:val="3"/>
          <w:numId w:val="120"/>
        </w:numPr>
      </w:pPr>
      <w:proofErr w:type="spellStart"/>
      <w:r>
        <w:t>dfdl:alignmentUnits</w:t>
      </w:r>
      <w:proofErr w:type="spellEnd"/>
      <w:r>
        <w:t xml:space="preserve"> </w:t>
      </w:r>
    </w:p>
    <w:p w14:paraId="615416E9" w14:textId="77777777" w:rsidR="00A001B9" w:rsidRDefault="009D64FD" w:rsidP="00B117B5">
      <w:pPr>
        <w:pStyle w:val="nobreak"/>
        <w:keepNext w:val="0"/>
        <w:numPr>
          <w:ilvl w:val="1"/>
          <w:numId w:val="120"/>
        </w:numPr>
      </w:pPr>
      <w:proofErr w:type="spellStart"/>
      <w:r>
        <w:t>dfdl:initiator</w:t>
      </w:r>
      <w:proofErr w:type="spellEnd"/>
    </w:p>
    <w:p w14:paraId="71FFD8BC" w14:textId="77777777" w:rsidR="00A001B9" w:rsidRDefault="009D64FD" w:rsidP="00B117B5">
      <w:pPr>
        <w:numPr>
          <w:ilvl w:val="1"/>
          <w:numId w:val="120"/>
        </w:numPr>
      </w:pPr>
      <w:proofErr w:type="spellStart"/>
      <w:r>
        <w:t>dfdl:choiceLengthKind</w:t>
      </w:r>
      <w:proofErr w:type="spellEnd"/>
      <w:r>
        <w:t xml:space="preserve"> </w:t>
      </w:r>
    </w:p>
    <w:p w14:paraId="7F2A9A4E" w14:textId="77777777" w:rsidR="00A001B9" w:rsidRDefault="009D64FD" w:rsidP="00B117B5">
      <w:pPr>
        <w:numPr>
          <w:ilvl w:val="2"/>
          <w:numId w:val="120"/>
        </w:numPr>
        <w:rPr>
          <w:rStyle w:val="Emphasis"/>
        </w:rPr>
      </w:pPr>
      <w:r>
        <w:rPr>
          <w:rStyle w:val="Emphasis"/>
        </w:rPr>
        <w:t>"explicit"</w:t>
      </w:r>
    </w:p>
    <w:p w14:paraId="206EA5D6" w14:textId="77777777" w:rsidR="00A001B9" w:rsidRDefault="009D64FD" w:rsidP="00B117B5">
      <w:pPr>
        <w:numPr>
          <w:ilvl w:val="3"/>
          <w:numId w:val="120"/>
        </w:numPr>
      </w:pPr>
      <w:proofErr w:type="spellStart"/>
      <w:r>
        <w:t>dfdl:choiceLength</w:t>
      </w:r>
      <w:proofErr w:type="spellEnd"/>
    </w:p>
    <w:p w14:paraId="4FDCD430" w14:textId="77777777" w:rsidR="00A001B9" w:rsidRDefault="009D64FD" w:rsidP="00B117B5">
      <w:pPr>
        <w:pStyle w:val="nobreak"/>
        <w:keepNext w:val="0"/>
        <w:numPr>
          <w:ilvl w:val="1"/>
          <w:numId w:val="120"/>
        </w:numPr>
      </w:pPr>
      <w:proofErr w:type="spellStart"/>
      <w:r>
        <w:t>dfdl:terminator</w:t>
      </w:r>
      <w:proofErr w:type="spellEnd"/>
    </w:p>
    <w:p w14:paraId="65C52049" w14:textId="77777777" w:rsidR="00A001B9" w:rsidRDefault="009D64FD" w:rsidP="00B117B5">
      <w:pPr>
        <w:pStyle w:val="nobreak"/>
        <w:keepNext w:val="0"/>
        <w:numPr>
          <w:ilvl w:val="1"/>
          <w:numId w:val="120"/>
        </w:numPr>
      </w:pPr>
      <w:proofErr w:type="spellStart"/>
      <w:r>
        <w:t>dfdl:trailingSkip</w:t>
      </w:r>
      <w:proofErr w:type="spellEnd"/>
    </w:p>
    <w:p w14:paraId="56746B1B" w14:textId="77777777" w:rsidR="00A001B9" w:rsidRDefault="009D64FD" w:rsidP="00B117B5">
      <w:pPr>
        <w:pStyle w:val="nobreak"/>
        <w:keepNext w:val="0"/>
        <w:numPr>
          <w:ilvl w:val="2"/>
          <w:numId w:val="120"/>
        </w:numPr>
      </w:pPr>
      <w:proofErr w:type="spellStart"/>
      <w:r>
        <w:t>dfdl:alignmentUnits</w:t>
      </w:r>
      <w:proofErr w:type="spellEnd"/>
      <w:r>
        <w:t xml:space="preserve"> </w:t>
      </w:r>
    </w:p>
    <w:p w14:paraId="4B3DDBCD" w14:textId="77777777" w:rsidR="00A001B9" w:rsidRDefault="009D64FD">
      <w:pPr>
        <w:pStyle w:val="Heading1"/>
        <w:rPr>
          <w:rFonts w:eastAsia="Times New Roman"/>
        </w:rPr>
      </w:pPr>
      <w:bookmarkStart w:id="11477" w:name="_Toc322911748"/>
      <w:bookmarkStart w:id="11478" w:name="_Toc322912287"/>
      <w:bookmarkStart w:id="11479" w:name="_Toc329093148"/>
      <w:bookmarkStart w:id="11480" w:name="_Toc332701661"/>
      <w:bookmarkStart w:id="11481" w:name="_Toc332701965"/>
      <w:bookmarkStart w:id="11482" w:name="_Toc332711763"/>
      <w:bookmarkStart w:id="11483" w:name="_Toc332712065"/>
      <w:bookmarkStart w:id="11484" w:name="_Toc332712366"/>
      <w:bookmarkStart w:id="11485" w:name="_Toc332724282"/>
      <w:bookmarkStart w:id="11486" w:name="_Toc332724582"/>
      <w:bookmarkStart w:id="11487" w:name="_Toc341102878"/>
      <w:bookmarkStart w:id="11488" w:name="_Toc347241613"/>
      <w:bookmarkStart w:id="11489" w:name="_Toc347744806"/>
      <w:bookmarkStart w:id="11490" w:name="_Toc348984589"/>
      <w:bookmarkStart w:id="11491" w:name="_Toc348984894"/>
      <w:bookmarkStart w:id="11492" w:name="_Toc349038058"/>
      <w:bookmarkStart w:id="11493" w:name="_Toc349038360"/>
      <w:bookmarkStart w:id="11494" w:name="_Toc349042851"/>
      <w:bookmarkStart w:id="11495" w:name="_Toc349642260"/>
      <w:bookmarkStart w:id="11496" w:name="_Toc351912973"/>
      <w:bookmarkStart w:id="11497" w:name="_Toc351914994"/>
      <w:bookmarkStart w:id="11498" w:name="_Toc351915460"/>
      <w:bookmarkStart w:id="11499" w:name="_Toc361231558"/>
      <w:bookmarkStart w:id="11500" w:name="_Toc361232084"/>
      <w:bookmarkStart w:id="11501" w:name="_Toc362445382"/>
      <w:bookmarkStart w:id="11502" w:name="_Toc363909349"/>
      <w:bookmarkStart w:id="11503" w:name="_Toc364463775"/>
      <w:bookmarkStart w:id="11504" w:name="_Toc366078379"/>
      <w:bookmarkStart w:id="11505" w:name="_Toc366078994"/>
      <w:bookmarkStart w:id="11506" w:name="_Toc366079979"/>
      <w:bookmarkStart w:id="11507" w:name="_Toc366080591"/>
      <w:bookmarkStart w:id="11508" w:name="_Toc366081200"/>
      <w:bookmarkStart w:id="11509" w:name="_Toc366505540"/>
      <w:bookmarkStart w:id="11510" w:name="_Toc366508909"/>
      <w:bookmarkStart w:id="11511" w:name="_Toc366513410"/>
      <w:bookmarkStart w:id="11512" w:name="_Toc366574599"/>
      <w:bookmarkStart w:id="11513" w:name="_Toc366578392"/>
      <w:bookmarkStart w:id="11514" w:name="_Toc366578986"/>
      <w:bookmarkStart w:id="11515" w:name="_Toc366579578"/>
      <w:bookmarkStart w:id="11516" w:name="_Toc366580169"/>
      <w:bookmarkStart w:id="11517" w:name="_Toc366580761"/>
      <w:bookmarkStart w:id="11518" w:name="_Toc366581352"/>
      <w:bookmarkStart w:id="11519" w:name="_Toc366581944"/>
      <w:bookmarkStart w:id="11520" w:name="_Toc322911749"/>
      <w:bookmarkStart w:id="11521" w:name="_Toc322912288"/>
      <w:bookmarkStart w:id="11522" w:name="_Toc329093149"/>
      <w:bookmarkStart w:id="11523" w:name="_Toc332701662"/>
      <w:bookmarkStart w:id="11524" w:name="_Toc332701966"/>
      <w:bookmarkStart w:id="11525" w:name="_Toc332711764"/>
      <w:bookmarkStart w:id="11526" w:name="_Toc332712066"/>
      <w:bookmarkStart w:id="11527" w:name="_Toc332712367"/>
      <w:bookmarkStart w:id="11528" w:name="_Toc332724283"/>
      <w:bookmarkStart w:id="11529" w:name="_Toc332724583"/>
      <w:bookmarkStart w:id="11530" w:name="_Toc341102879"/>
      <w:bookmarkStart w:id="11531" w:name="_Toc347241614"/>
      <w:bookmarkStart w:id="11532" w:name="_Toc347744807"/>
      <w:bookmarkStart w:id="11533" w:name="_Toc348984590"/>
      <w:bookmarkStart w:id="11534" w:name="_Toc348984895"/>
      <w:bookmarkStart w:id="11535" w:name="_Toc349038059"/>
      <w:bookmarkStart w:id="11536" w:name="_Toc349038361"/>
      <w:bookmarkStart w:id="11537" w:name="_Toc349042852"/>
      <w:bookmarkStart w:id="11538" w:name="_Toc349642261"/>
      <w:bookmarkStart w:id="11539" w:name="_Toc351912974"/>
      <w:bookmarkStart w:id="11540" w:name="_Toc351914995"/>
      <w:bookmarkStart w:id="11541" w:name="_Toc351915461"/>
      <w:bookmarkStart w:id="11542" w:name="_Toc361231559"/>
      <w:bookmarkStart w:id="11543" w:name="_Toc361232085"/>
      <w:bookmarkStart w:id="11544" w:name="_Toc362445383"/>
      <w:bookmarkStart w:id="11545" w:name="_Toc363909350"/>
      <w:bookmarkStart w:id="11546" w:name="_Toc364463776"/>
      <w:bookmarkStart w:id="11547" w:name="_Toc366078380"/>
      <w:bookmarkStart w:id="11548" w:name="_Toc366078995"/>
      <w:bookmarkStart w:id="11549" w:name="_Toc366079980"/>
      <w:bookmarkStart w:id="11550" w:name="_Toc366080592"/>
      <w:bookmarkStart w:id="11551" w:name="_Toc366081201"/>
      <w:bookmarkStart w:id="11552" w:name="_Toc366505541"/>
      <w:bookmarkStart w:id="11553" w:name="_Toc366508910"/>
      <w:bookmarkStart w:id="11554" w:name="_Toc366513411"/>
      <w:bookmarkStart w:id="11555" w:name="_Toc366574600"/>
      <w:bookmarkStart w:id="11556" w:name="_Toc366578393"/>
      <w:bookmarkStart w:id="11557" w:name="_Toc366578987"/>
      <w:bookmarkStart w:id="11558" w:name="_Toc366579579"/>
      <w:bookmarkStart w:id="11559" w:name="_Toc366580170"/>
      <w:bookmarkStart w:id="11560" w:name="_Toc366580762"/>
      <w:bookmarkStart w:id="11561" w:name="_Toc366581353"/>
      <w:bookmarkStart w:id="11562" w:name="_Toc366581945"/>
      <w:bookmarkStart w:id="11563" w:name="_Toc322911750"/>
      <w:bookmarkStart w:id="11564" w:name="_Toc322912289"/>
      <w:bookmarkStart w:id="11565" w:name="_Toc329093150"/>
      <w:bookmarkStart w:id="11566" w:name="_Toc332701663"/>
      <w:bookmarkStart w:id="11567" w:name="_Toc332701967"/>
      <w:bookmarkStart w:id="11568" w:name="_Toc332711765"/>
      <w:bookmarkStart w:id="11569" w:name="_Toc332712067"/>
      <w:bookmarkStart w:id="11570" w:name="_Toc332712368"/>
      <w:bookmarkStart w:id="11571" w:name="_Toc332724284"/>
      <w:bookmarkStart w:id="11572" w:name="_Toc332724584"/>
      <w:bookmarkStart w:id="11573" w:name="_Toc341102880"/>
      <w:bookmarkStart w:id="11574" w:name="_Toc347241615"/>
      <w:bookmarkStart w:id="11575" w:name="_Toc347744808"/>
      <w:bookmarkStart w:id="11576" w:name="_Toc348984591"/>
      <w:bookmarkStart w:id="11577" w:name="_Toc348984896"/>
      <w:bookmarkStart w:id="11578" w:name="_Toc349038060"/>
      <w:bookmarkStart w:id="11579" w:name="_Toc349038362"/>
      <w:bookmarkStart w:id="11580" w:name="_Toc349042853"/>
      <w:bookmarkStart w:id="11581" w:name="_Toc349642262"/>
      <w:bookmarkStart w:id="11582" w:name="_Toc351912975"/>
      <w:bookmarkStart w:id="11583" w:name="_Toc351914996"/>
      <w:bookmarkStart w:id="11584" w:name="_Toc351915462"/>
      <w:bookmarkStart w:id="11585" w:name="_Toc361231560"/>
      <w:bookmarkStart w:id="11586" w:name="_Toc361232086"/>
      <w:bookmarkStart w:id="11587" w:name="_Toc362445384"/>
      <w:bookmarkStart w:id="11588" w:name="_Toc363909351"/>
      <w:bookmarkStart w:id="11589" w:name="_Toc364463777"/>
      <w:bookmarkStart w:id="11590" w:name="_Toc366078381"/>
      <w:bookmarkStart w:id="11591" w:name="_Toc366078996"/>
      <w:bookmarkStart w:id="11592" w:name="_Toc366079981"/>
      <w:bookmarkStart w:id="11593" w:name="_Toc366080593"/>
      <w:bookmarkStart w:id="11594" w:name="_Toc366081202"/>
      <w:bookmarkStart w:id="11595" w:name="_Toc366505542"/>
      <w:bookmarkStart w:id="11596" w:name="_Toc366508911"/>
      <w:bookmarkStart w:id="11597" w:name="_Toc366513412"/>
      <w:bookmarkStart w:id="11598" w:name="_Toc366574601"/>
      <w:bookmarkStart w:id="11599" w:name="_Toc366578394"/>
      <w:bookmarkStart w:id="11600" w:name="_Toc366578988"/>
      <w:bookmarkStart w:id="11601" w:name="_Toc366579580"/>
      <w:bookmarkStart w:id="11602" w:name="_Toc366580171"/>
      <w:bookmarkStart w:id="11603" w:name="_Toc366580763"/>
      <w:bookmarkStart w:id="11604" w:name="_Toc366581354"/>
      <w:bookmarkStart w:id="11605" w:name="_Toc366581946"/>
      <w:bookmarkStart w:id="11606" w:name="_Ref112768033"/>
      <w:bookmarkStart w:id="11607" w:name="_Ref112768048"/>
      <w:bookmarkStart w:id="11608" w:name="_Toc112836578"/>
      <w:bookmarkStart w:id="11609" w:name="_Toc112826296"/>
      <w:bookmarkStart w:id="11610" w:name="_Toc113075280"/>
      <w:bookmarkStart w:id="11611" w:name="_Toc177399055"/>
      <w:bookmarkStart w:id="11612" w:name="_Toc175057342"/>
      <w:bookmarkStart w:id="11613" w:name="_Ref198637642"/>
      <w:bookmarkStart w:id="11614" w:name="_Toc199516268"/>
      <w:bookmarkStart w:id="11615" w:name="_Toc194983944"/>
      <w:bookmarkStart w:id="11616" w:name="_Toc243112797"/>
      <w:bookmarkStart w:id="11617" w:name="_Toc349042854"/>
      <w:bookmarkStart w:id="11618" w:name="_Toc27061156"/>
      <w:bookmarkStart w:id="11619" w:name="_Toc177399140"/>
      <w:bookmarkStart w:id="11620" w:name="_Toc175057427"/>
      <w:bookmarkStart w:id="11621" w:name="_Toc199516368"/>
      <w:bookmarkStart w:id="11622" w:name="_Toc194984029"/>
      <w:bookmarkStart w:id="11623" w:name="_Toc243112871"/>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r>
        <w:rPr>
          <w:rFonts w:eastAsia="Times New Roman"/>
        </w:rPr>
        <w:lastRenderedPageBreak/>
        <w:t>Expression language</w:t>
      </w:r>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p>
    <w:p w14:paraId="1F261E04" w14:textId="77777777" w:rsidR="00A001B9" w:rsidRDefault="009D64FD">
      <w:r>
        <w:t xml:space="preserve">The DFDL expression language allows the processing of values conforming to the data model defined in the DFDL </w:t>
      </w:r>
      <w:proofErr w:type="spellStart"/>
      <w:r>
        <w:t>Infoset</w:t>
      </w:r>
      <w:proofErr w:type="spellEnd"/>
      <w:r>
        <w:t xml:space="preserve">. It allows properties in the DFDL schema to be dependent on the value of an occurrence of an element or the value of a DFDL variable. For </w:t>
      </w:r>
      <w:proofErr w:type="gramStart"/>
      <w:r>
        <w:t>example</w:t>
      </w:r>
      <w:proofErr w:type="gramEnd"/>
      <w:r>
        <w:t xml:space="preserve"> the length of the content of an element can be made dependent on the value of another element in the document.</w:t>
      </w:r>
    </w:p>
    <w:p w14:paraId="145A516D" w14:textId="77777777" w:rsidR="00A001B9" w:rsidRDefault="009D64FD">
      <w:r>
        <w:t>The main uses of the expression language are as follows:</w:t>
      </w:r>
    </w:p>
    <w:p w14:paraId="67F2917F" w14:textId="77777777" w:rsidR="00A001B9" w:rsidRDefault="009D64FD" w:rsidP="00B117B5">
      <w:pPr>
        <w:numPr>
          <w:ilvl w:val="0"/>
          <w:numId w:val="121"/>
        </w:numPr>
      </w:pPr>
      <w:r>
        <w:t>When a DFDL property needs to be set dynamically at parse time from the value of one or more elements of the data. Properties such as initiator, terminator, length, occursCount and separator accept an expression.</w:t>
      </w:r>
    </w:p>
    <w:p w14:paraId="5FC4993D" w14:textId="77777777" w:rsidR="00A001B9" w:rsidRDefault="009D64FD" w:rsidP="00B117B5">
      <w:pPr>
        <w:numPr>
          <w:ilvl w:val="0"/>
          <w:numId w:val="121"/>
        </w:numPr>
      </w:pPr>
      <w:r>
        <w:t xml:space="preserve">In a </w:t>
      </w:r>
      <w:proofErr w:type="spellStart"/>
      <w:r>
        <w:t>dfdl:assert</w:t>
      </w:r>
      <w:proofErr w:type="spellEnd"/>
      <w:r>
        <w:t xml:space="preserve"> annotation  </w:t>
      </w:r>
    </w:p>
    <w:p w14:paraId="1437ACC7" w14:textId="77777777" w:rsidR="00A001B9" w:rsidRDefault="009D64FD" w:rsidP="00B117B5">
      <w:pPr>
        <w:numPr>
          <w:ilvl w:val="0"/>
          <w:numId w:val="121"/>
        </w:numPr>
      </w:pPr>
      <w:r>
        <w:t xml:space="preserve">In a </w:t>
      </w:r>
      <w:proofErr w:type="spellStart"/>
      <w:r>
        <w:t>dfdl:discriminator</w:t>
      </w:r>
      <w:proofErr w:type="spellEnd"/>
      <w:r>
        <w:t xml:space="preserve"> annotation to resolve uncertainty when parsing</w:t>
      </w:r>
    </w:p>
    <w:p w14:paraId="36EC0C2F" w14:textId="77777777" w:rsidR="00A001B9" w:rsidRDefault="009D64FD" w:rsidP="00B117B5">
      <w:pPr>
        <w:numPr>
          <w:ilvl w:val="0"/>
          <w:numId w:val="121"/>
        </w:numPr>
      </w:pPr>
      <w:r>
        <w:t xml:space="preserve">In a </w:t>
      </w:r>
      <w:proofErr w:type="spellStart"/>
      <w:r>
        <w:t>dfdl:inputValueCalc</w:t>
      </w:r>
      <w:proofErr w:type="spellEnd"/>
      <w:r>
        <w:t xml:space="preserve"> property to derive the value of an element in the logical model that doesn't exist in the physical data.</w:t>
      </w:r>
    </w:p>
    <w:p w14:paraId="189C4244" w14:textId="77777777" w:rsidR="00A001B9" w:rsidRDefault="009D64FD" w:rsidP="00B117B5">
      <w:pPr>
        <w:numPr>
          <w:ilvl w:val="0"/>
          <w:numId w:val="121"/>
        </w:numPr>
      </w:pPr>
      <w:r>
        <w:t xml:space="preserve">In a </w:t>
      </w:r>
      <w:proofErr w:type="spellStart"/>
      <w:r>
        <w:t>dfdl:outputValueCalc</w:t>
      </w:r>
      <w:proofErr w:type="spellEnd"/>
      <w:r>
        <w:t xml:space="preserve"> property to compute the value of an element on unparsing.</w:t>
      </w:r>
    </w:p>
    <w:p w14:paraId="3DA6E05A" w14:textId="77777777" w:rsidR="00A001B9" w:rsidRDefault="009D64FD" w:rsidP="00B117B5">
      <w:pPr>
        <w:numPr>
          <w:ilvl w:val="0"/>
          <w:numId w:val="121"/>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45F9B8A2" w14:textId="77777777" w:rsidR="00A001B9" w:rsidRDefault="009D64FD">
      <w:pPr>
        <w:pStyle w:val="nobreak"/>
        <w:rPr>
          <w:ins w:id="11624" w:author="Mike Beckerle" w:date="2019-09-13T19:56:00Z"/>
        </w:rPr>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proofErr w:type="gramStart"/>
      <w:r>
        <w:t>example</w:t>
      </w:r>
      <w:proofErr w:type="gramEnd"/>
      <w:r>
        <w:t xml:space="preserve"> there are no attributes in DFDL so the attribute axis is not needed. </w:t>
      </w:r>
    </w:p>
    <w:p w14:paraId="182CF3D3" w14:textId="77777777" w:rsidR="00A001B9" w:rsidRDefault="009D64FD">
      <w:pPr>
        <w:pStyle w:val="BodyText"/>
        <w:rPr>
          <w:rFonts w:cs="Arial"/>
          <w:color w:val="0000FF"/>
          <w:lang w:eastAsia="en-GB"/>
        </w:rPr>
      </w:pPr>
      <w:ins w:id="11625" w:author="Mike Beckerle" w:date="2019-09-13T19:56:00Z">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ins>
    </w:p>
    <w:p w14:paraId="0F929862" w14:textId="77777777" w:rsidR="00A001B9" w:rsidRDefault="009D64FD">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w:t>
      </w:r>
      <w:proofErr w:type="gramStart"/>
      <w:r>
        <w:t>the final result</w:t>
      </w:r>
      <w:proofErr w:type="gramEnd"/>
      <w:r>
        <w:t xml:space="preserve">. Alternatively, one can state this as there are no constructs in DFDL which can accept a node sequence of more than one node; hence, DFDL expressions can never return a node sequence of more than one node as their </w:t>
      </w:r>
      <w:proofErr w:type="gramStart"/>
      <w:r>
        <w:t>final result</w:t>
      </w:r>
      <w:proofErr w:type="gramEnd"/>
      <w:r>
        <w:t xml:space="preserve">.  </w:t>
      </w:r>
    </w:p>
    <w:p w14:paraId="05EC99F5" w14:textId="77777777" w:rsidR="00A001B9" w:rsidRDefault="009D64FD">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60DB01E0" w14:textId="77777777" w:rsidR="00A001B9" w:rsidRDefault="009D64FD">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should distinguish the two kinds of XPTY0004 error if it is able to do so, but if unable it should map all XPTY0004 errors to a Schema Definition Error</w:t>
      </w:r>
    </w:p>
    <w:p w14:paraId="4CE3DF37" w14:textId="77777777" w:rsidR="00A001B9" w:rsidRDefault="009D64FD">
      <w:pPr>
        <w:rPr>
          <w:rFonts w:cs="Arial"/>
          <w:lang w:eastAsia="en-GB"/>
        </w:rPr>
      </w:pPr>
      <w:r>
        <w:rPr>
          <w:rFonts w:cs="Arial"/>
          <w:lang w:eastAsia="en-GB"/>
        </w:rPr>
        <w:t xml:space="preserve">Implementation Note: DFDL implementations may 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CF72FF3" w14:textId="77777777" w:rsidR="00A001B9" w:rsidRDefault="009D64FD" w:rsidP="00B117B5">
      <w:pPr>
        <w:pStyle w:val="ListParagraph"/>
        <w:numPr>
          <w:ilvl w:val="0"/>
          <w:numId w:val="122"/>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11F7577F" w14:textId="77777777" w:rsidR="00A001B9" w:rsidRDefault="009D64FD" w:rsidP="00B117B5">
      <w:pPr>
        <w:pStyle w:val="ListParagraph"/>
        <w:numPr>
          <w:ilvl w:val="0"/>
          <w:numId w:val="122"/>
        </w:numPr>
        <w:suppressAutoHyphens/>
        <w:spacing w:before="0" w:after="0"/>
        <w:rPr>
          <w:ins w:id="11626" w:author="Mike Beckerle" w:date="2019-09-17T17:33:00Z"/>
          <w:rFonts w:cs="Arial"/>
          <w:lang w:eastAsia="en-GB"/>
        </w:rPr>
      </w:pPr>
      <w:r>
        <w:rPr>
          <w:rFonts w:cs="Arial"/>
          <w:lang w:eastAsia="en-GB"/>
        </w:rPr>
        <w:t xml:space="preserve">Check for the disallowed use of those XPath 2.0 functions that are not in the DFDL subset </w:t>
      </w:r>
    </w:p>
    <w:p w14:paraId="58E44AEC" w14:textId="77777777" w:rsidR="00A001B9" w:rsidRDefault="009D64FD">
      <w:pPr>
        <w:rPr>
          <w:ins w:id="11627" w:author="Mike Beckerle" w:date="2019-09-17T17:33:00Z"/>
        </w:rPr>
      </w:pPr>
      <w:ins w:id="11628" w:author="Mike Beckerle" w:date="2019-09-17T17:33:00Z">
        <w:r>
          <w:t xml:space="preserve">XPath 2.0 specification [XPATH2] defines its functions to be in namespace </w:t>
        </w:r>
      </w:ins>
      <w:r>
        <w:fldChar w:fldCharType="begin"/>
      </w:r>
      <w:r>
        <w:instrText xml:space="preserve"> HYPERLINK "http://www.w3.org/2005/xpath-functions" </w:instrText>
      </w:r>
      <w:r>
        <w:fldChar w:fldCharType="separate"/>
      </w:r>
      <w:ins w:id="11629" w:author="Mike Beckerle" w:date="2019-09-17T17:33:00Z">
        <w:r>
          <w:rPr>
            <w:rStyle w:val="InternetLink"/>
            <w:rFonts w:cs="Arial"/>
          </w:rPr>
          <w:t>http://www.w3.org/2005/xpath-functions</w:t>
        </w:r>
      </w:ins>
      <w:r>
        <w:fldChar w:fldCharType="end"/>
      </w:r>
      <w:ins w:id="11630" w:author="Mike Beckerle" w:date="2019-09-17T17:33:00Z">
        <w:r>
          <w:t xml:space="preserve">. The DFDL specification </w:t>
        </w:r>
      </w:ins>
      <w:ins w:id="11631" w:author="Mike Beckerle" w:date="2019-09-17T17:34:00Z">
        <w:r>
          <w:t>assumes</w:t>
        </w:r>
      </w:ins>
      <w:ins w:id="11632" w:author="Mike Beckerle" w:date="2019-09-17T17:33:00Z">
        <w:r>
          <w:t xml:space="preserve"> namespace prefix “</w:t>
        </w:r>
        <w:proofErr w:type="spellStart"/>
        <w:r>
          <w:t>fn</w:t>
        </w:r>
        <w:proofErr w:type="spellEnd"/>
        <w:r>
          <w:t xml:space="preserve">:” </w:t>
        </w:r>
      </w:ins>
      <w:ins w:id="11633" w:author="Mike Beckerle" w:date="2019-09-17T17:34:00Z">
        <w:r>
          <w:t xml:space="preserve">is bound </w:t>
        </w:r>
      </w:ins>
      <w:ins w:id="11634" w:author="Mike Beckerle" w:date="2019-09-17T17:33:00Z">
        <w:r>
          <w:t>to this namespace.</w:t>
        </w:r>
      </w:ins>
    </w:p>
    <w:p w14:paraId="491B2AE2" w14:textId="77777777" w:rsidR="00A001B9" w:rsidRDefault="00A001B9">
      <w:pPr>
        <w:suppressAutoHyphens/>
        <w:spacing w:before="0" w:after="0"/>
        <w:rPr>
          <w:rFonts w:cs="Arial"/>
          <w:lang w:eastAsia="en-GB"/>
        </w:rPr>
      </w:pPr>
    </w:p>
    <w:p w14:paraId="3248F033" w14:textId="77777777" w:rsidR="00A001B9" w:rsidRDefault="009D64FD">
      <w:pPr>
        <w:pStyle w:val="Heading2"/>
        <w:rPr>
          <w:rFonts w:eastAsia="Times New Roman"/>
        </w:rPr>
      </w:pPr>
      <w:bookmarkStart w:id="11635" w:name="_Toc349042855"/>
      <w:bookmarkStart w:id="11636" w:name="_Toc243112798"/>
      <w:bookmarkStart w:id="11637" w:name="_Toc194983945"/>
      <w:bookmarkStart w:id="11638" w:name="_Toc199516269"/>
      <w:bookmarkStart w:id="11639" w:name="_Toc174796502"/>
      <w:bookmarkStart w:id="11640" w:name="_Toc27061157"/>
      <w:r>
        <w:rPr>
          <w:rFonts w:eastAsia="Times New Roman"/>
        </w:rPr>
        <w:lastRenderedPageBreak/>
        <w:t>Expression Language Data Model</w:t>
      </w:r>
      <w:bookmarkEnd w:id="11635"/>
      <w:bookmarkEnd w:id="11636"/>
      <w:bookmarkEnd w:id="11637"/>
      <w:bookmarkEnd w:id="11638"/>
      <w:bookmarkEnd w:id="11639"/>
      <w:bookmarkEnd w:id="11640"/>
    </w:p>
    <w:p w14:paraId="3333B509" w14:textId="77777777" w:rsidR="00A001B9" w:rsidRDefault="009D64FD">
      <w:r>
        <w:t xml:space="preserve">The DFDL expression language operates on the DFDL </w:t>
      </w:r>
      <w:proofErr w:type="spellStart"/>
      <w:r>
        <w:t>infoset</w:t>
      </w:r>
      <w:proofErr w:type="spellEnd"/>
      <w:r>
        <w:t xml:space="preserve"> with the addition of the hidden elements. That is, it operates on the </w:t>
      </w:r>
      <w:r>
        <w:rPr>
          <w:rStyle w:val="Emphasis"/>
        </w:rPr>
        <w:t>augmented</w:t>
      </w:r>
      <w:r>
        <w:t xml:space="preserve"> </w:t>
      </w:r>
      <w:proofErr w:type="spellStart"/>
      <w:r>
        <w:t>infoset</w:t>
      </w:r>
      <w:proofErr w:type="spellEnd"/>
      <w:r>
        <w:t>.</w:t>
      </w:r>
    </w:p>
    <w:p w14:paraId="61B4F24F" w14:textId="77777777" w:rsidR="00A001B9" w:rsidRDefault="009D64FD">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75C0AAF2" w14:textId="77777777" w:rsidR="00A001B9" w:rsidRDefault="009D64FD" w:rsidP="00B117B5">
      <w:pPr>
        <w:pStyle w:val="ListParagraph"/>
        <w:numPr>
          <w:ilvl w:val="0"/>
          <w:numId w:val="123"/>
        </w:numPr>
        <w:suppressAutoHyphens/>
        <w:spacing w:before="0" w:after="0"/>
        <w:rPr>
          <w:rFonts w:cs="Arial"/>
        </w:rPr>
      </w:pPr>
      <w:r>
        <w:rPr>
          <w:rFonts w:cs="Arial"/>
        </w:rPr>
        <w:t>An assert or discriminator on a component may reference an element that is a descendent of the component.</w:t>
      </w:r>
    </w:p>
    <w:p w14:paraId="7B6AF57B" w14:textId="77777777" w:rsidR="00A001B9" w:rsidRDefault="009D64FD" w:rsidP="00B117B5">
      <w:pPr>
        <w:pStyle w:val="ListParagraph"/>
        <w:numPr>
          <w:ilvl w:val="0"/>
          <w:numId w:val="123"/>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51585B5B" w14:textId="77777777" w:rsidR="00A001B9" w:rsidRDefault="009D64FD">
      <w:r>
        <w:t>Implementations may have implementation-</w:t>
      </w:r>
      <w:del w:id="11641" w:author="Mike Beckerle" w:date="2019-09-26T18:50:00Z">
        <w:r>
          <w:delText xml:space="preserve">dependent </w:delText>
        </w:r>
      </w:del>
      <w:ins w:id="11642" w:author="Mike Beckerle" w:date="2019-09-26T18:50:00Z">
        <w:r>
          <w:t xml:space="preserve">defined </w:t>
        </w:r>
      </w:ins>
      <w:r>
        <w:t xml:space="preserve">limitations on the use of forward or backward </w:t>
      </w:r>
      <w:proofErr w:type="gramStart"/>
      <w:r>
        <w:t>reference, or</w:t>
      </w:r>
      <w:proofErr w:type="gramEnd"/>
      <w:r>
        <w:t xml:space="preserve"> may provide controls for bounding the reach of such references. These mechanisms are beyond the scope of this specification. </w:t>
      </w:r>
    </w:p>
    <w:p w14:paraId="45B58CA6" w14:textId="77777777" w:rsidR="00A001B9" w:rsidRDefault="009D64FD">
      <w:pPr>
        <w:pStyle w:val="Heading2"/>
        <w:rPr>
          <w:rFonts w:eastAsia="Times New Roman"/>
        </w:rPr>
      </w:pPr>
      <w:bookmarkStart w:id="11643" w:name="_Toc322911753"/>
      <w:bookmarkStart w:id="11644" w:name="_Toc322912292"/>
      <w:bookmarkStart w:id="11645" w:name="_Toc329093153"/>
      <w:bookmarkStart w:id="11646" w:name="_Toc332701666"/>
      <w:bookmarkStart w:id="11647" w:name="_Toc332701970"/>
      <w:bookmarkStart w:id="11648" w:name="_Toc332711768"/>
      <w:bookmarkStart w:id="11649" w:name="_Toc332712070"/>
      <w:bookmarkStart w:id="11650" w:name="_Toc332712371"/>
      <w:bookmarkStart w:id="11651" w:name="_Toc332724287"/>
      <w:bookmarkStart w:id="11652" w:name="_Toc332724587"/>
      <w:bookmarkStart w:id="11653" w:name="_Toc341102883"/>
      <w:bookmarkStart w:id="11654" w:name="_Toc347241618"/>
      <w:bookmarkStart w:id="11655" w:name="_Toc347744811"/>
      <w:bookmarkStart w:id="11656" w:name="_Toc348984594"/>
      <w:bookmarkStart w:id="11657" w:name="_Toc348984899"/>
      <w:bookmarkStart w:id="11658" w:name="_Toc349038063"/>
      <w:bookmarkStart w:id="11659" w:name="_Toc349038365"/>
      <w:bookmarkStart w:id="11660" w:name="_Toc349042856"/>
      <w:bookmarkStart w:id="11661" w:name="_Toc349642265"/>
      <w:bookmarkStart w:id="11662" w:name="_Toc351912978"/>
      <w:bookmarkStart w:id="11663" w:name="_Toc351914999"/>
      <w:bookmarkStart w:id="11664" w:name="_Toc351915465"/>
      <w:bookmarkStart w:id="11665" w:name="_Toc361231563"/>
      <w:bookmarkStart w:id="11666" w:name="_Toc361232089"/>
      <w:bookmarkStart w:id="11667" w:name="_Toc362445387"/>
      <w:bookmarkStart w:id="11668" w:name="_Toc363909354"/>
      <w:bookmarkStart w:id="11669" w:name="_Toc364463780"/>
      <w:bookmarkStart w:id="11670" w:name="_Toc366078384"/>
      <w:bookmarkStart w:id="11671" w:name="_Toc366078999"/>
      <w:bookmarkStart w:id="11672" w:name="_Toc366079984"/>
      <w:bookmarkStart w:id="11673" w:name="_Toc366080596"/>
      <w:bookmarkStart w:id="11674" w:name="_Toc366081205"/>
      <w:bookmarkStart w:id="11675" w:name="_Toc366505545"/>
      <w:bookmarkStart w:id="11676" w:name="_Toc366508914"/>
      <w:bookmarkStart w:id="11677" w:name="_Toc366513415"/>
      <w:bookmarkStart w:id="11678" w:name="_Toc366574604"/>
      <w:bookmarkStart w:id="11679" w:name="_Toc366578397"/>
      <w:bookmarkStart w:id="11680" w:name="_Toc366578991"/>
      <w:bookmarkStart w:id="11681" w:name="_Toc366579583"/>
      <w:bookmarkStart w:id="11682" w:name="_Toc366580174"/>
      <w:bookmarkStart w:id="11683" w:name="_Toc366580766"/>
      <w:bookmarkStart w:id="11684" w:name="_Toc366581357"/>
      <w:bookmarkStart w:id="11685" w:name="_Toc366581949"/>
      <w:bookmarkStart w:id="11686" w:name="_Toc243112800"/>
      <w:bookmarkStart w:id="11687" w:name="_Toc349042857"/>
      <w:bookmarkStart w:id="11688" w:name="_Toc27061158"/>
      <w:bookmarkStart w:id="11689" w:name="_Toc199516271"/>
      <w:bookmarkStart w:id="11690" w:name="_Toc194983947"/>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r>
        <w:rPr>
          <w:rFonts w:eastAsia="Times New Roman"/>
        </w:rPr>
        <w:t>Variables</w:t>
      </w:r>
      <w:bookmarkEnd w:id="11686"/>
      <w:bookmarkEnd w:id="11687"/>
      <w:bookmarkEnd w:id="11688"/>
      <w:r>
        <w:rPr>
          <w:rFonts w:eastAsia="Times New Roman"/>
        </w:rPr>
        <w:t xml:space="preserve"> </w:t>
      </w:r>
      <w:bookmarkEnd w:id="11689"/>
      <w:bookmarkEnd w:id="11690"/>
    </w:p>
    <w:p w14:paraId="60E186EE" w14:textId="582B6E1C" w:rsidR="00A001B9" w:rsidRDefault="009D64FD">
      <w:r>
        <w:t xml:space="preserve">A variable is a binding between a (qualified) name and a (typed) value. Variables are defined using the </w:t>
      </w:r>
      <w:proofErr w:type="spellStart"/>
      <w:r>
        <w:t>dfdl:defineVariable</w:t>
      </w:r>
      <w:proofErr w:type="spellEnd"/>
      <w:r>
        <w:t xml:space="preserve"> annotation (see </w:t>
      </w:r>
      <w:r>
        <w:fldChar w:fldCharType="begin"/>
      </w:r>
      <w:r>
        <w:instrText xml:space="preserve"> REF _Ref222567026 \r \h  \* MERGEFORMAT </w:instrText>
      </w:r>
      <w:r>
        <w:fldChar w:fldCharType="separate"/>
      </w:r>
      <w:r w:rsidR="002D29EA">
        <w:t>7.7</w:t>
      </w:r>
      <w: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4702555E" w14:textId="77777777" w:rsidR="00A001B9" w:rsidRDefault="009D64FD">
      <w:r>
        <w:t>This section describes the semantics of variables. Any implementation consistent with the behavior described here is acceptable.</w:t>
      </w:r>
    </w:p>
    <w:p w14:paraId="3F91C91F" w14:textId="77777777" w:rsidR="00A001B9" w:rsidRDefault="009D64FD">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56DD7929" w14:textId="77777777" w:rsidR="00A001B9" w:rsidRDefault="009D64FD">
      <w:pPr>
        <w:pStyle w:val="nobreak"/>
      </w:pPr>
      <w:r>
        <w:t>Specifically, the variable memory contains:</w:t>
      </w:r>
    </w:p>
    <w:p w14:paraId="097DFE01" w14:textId="77777777" w:rsidR="00A001B9" w:rsidRDefault="009D64FD" w:rsidP="00B117B5">
      <w:pPr>
        <w:numPr>
          <w:ilvl w:val="0"/>
          <w:numId w:val="124"/>
        </w:numPr>
      </w:pPr>
      <w:r>
        <w:t>a counter used to generate locations for new tuples. Initial value is 1.</w:t>
      </w:r>
    </w:p>
    <w:p w14:paraId="41861340" w14:textId="77777777" w:rsidR="00A001B9" w:rsidRDefault="009D64FD" w:rsidP="00B117B5">
      <w:pPr>
        <w:numPr>
          <w:ilvl w:val="0"/>
          <w:numId w:val="124"/>
        </w:numPr>
      </w:pPr>
      <w:r>
        <w:t>an ordered list of locations. Each location contains a tuple of values:</w:t>
      </w:r>
    </w:p>
    <w:p w14:paraId="4F9D6281" w14:textId="77777777" w:rsidR="00A001B9" w:rsidRDefault="009D64FD" w:rsidP="00B117B5">
      <w:pPr>
        <w:numPr>
          <w:ilvl w:val="1"/>
          <w:numId w:val="124"/>
        </w:numPr>
      </w:pPr>
      <w:r>
        <w:t xml:space="preserve">has-been-set flag. This Boolean is originally false. </w:t>
      </w:r>
      <w:proofErr w:type="spellStart"/>
      <w:r>
        <w:t>dfdl:setVariable</w:t>
      </w:r>
      <w:proofErr w:type="spellEnd"/>
      <w:r>
        <w:t xml:space="preserve"> changes this flag to true.</w:t>
      </w:r>
    </w:p>
    <w:p w14:paraId="63D8CA0D" w14:textId="77777777" w:rsidR="00A001B9" w:rsidRDefault="009D64FD" w:rsidP="00B117B5">
      <w:pPr>
        <w:numPr>
          <w:ilvl w:val="1"/>
          <w:numId w:val="124"/>
        </w:numPr>
      </w:pPr>
      <w:r>
        <w:t>has-been-referenced flag. This Boolean is originally false. Evaluation of an expression that uses the variable value changes the value to true.</w:t>
      </w:r>
    </w:p>
    <w:p w14:paraId="0ECC30BD" w14:textId="77777777" w:rsidR="00A001B9" w:rsidRDefault="009D64FD" w:rsidP="00B117B5">
      <w:pPr>
        <w:numPr>
          <w:ilvl w:val="1"/>
          <w:numId w:val="124"/>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w:t>
      </w:r>
      <w:proofErr w:type="gramStart"/>
      <w:r>
        <w:t>false, but</w:t>
      </w:r>
      <w:proofErr w:type="gramEnd"/>
      <w:r>
        <w:t xml:space="preserve"> is set to true if a </w:t>
      </w:r>
      <w:proofErr w:type="spellStart"/>
      <w:r>
        <w:t>dfdl:setVariable</w:t>
      </w:r>
      <w:proofErr w:type="spellEnd"/>
      <w:r>
        <w:t xml:space="preserve"> annotation is processed.</w:t>
      </w:r>
    </w:p>
    <w:p w14:paraId="4A76783C" w14:textId="77777777" w:rsidR="00A001B9" w:rsidRDefault="009D64FD" w:rsidP="00B117B5">
      <w:pPr>
        <w:numPr>
          <w:ilvl w:val="1"/>
          <w:numId w:val="124"/>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3DEF6AC4" w14:textId="77777777" w:rsidR="00A001B9" w:rsidRDefault="009D64FD" w:rsidP="00B117B5">
      <w:pPr>
        <w:numPr>
          <w:ilvl w:val="1"/>
          <w:numId w:val="124"/>
        </w:numPr>
      </w:pPr>
      <w:r>
        <w:t xml:space="preserve">value. This is a typed value, or the distinguished value "unknown". The type of the value must 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24DFBA4B" w14:textId="77777777" w:rsidR="00A001B9" w:rsidRDefault="009D64FD">
      <w:r>
        <w:t xml:space="preserve">The variable memory is initialized when a </w:t>
      </w:r>
      <w:proofErr w:type="spellStart"/>
      <w:r>
        <w:t>dfdl:defineVariable</w:t>
      </w:r>
      <w:proofErr w:type="spellEnd"/>
      <w:r>
        <w:t xml:space="preserve"> annotation is encountered.</w:t>
      </w:r>
    </w:p>
    <w:p w14:paraId="35FAA7F6" w14:textId="77777777" w:rsidR="00A001B9" w:rsidRDefault="009D64FD">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6C0A649A" w14:textId="77777777" w:rsidR="00A001B9" w:rsidRDefault="009D64FD">
      <w:pPr>
        <w:pStyle w:val="Heading3"/>
      </w:pPr>
      <w:bookmarkStart w:id="11691" w:name="_Toc322911755"/>
      <w:bookmarkStart w:id="11692" w:name="_Toc322912294"/>
      <w:bookmarkStart w:id="11693" w:name="_Toc329093155"/>
      <w:bookmarkStart w:id="11694" w:name="_Toc332701668"/>
      <w:bookmarkStart w:id="11695" w:name="_Toc332701972"/>
      <w:bookmarkStart w:id="11696" w:name="_Toc332711770"/>
      <w:bookmarkStart w:id="11697" w:name="_Toc332712072"/>
      <w:bookmarkStart w:id="11698" w:name="_Toc332712373"/>
      <w:bookmarkStart w:id="11699" w:name="_Toc332724289"/>
      <w:bookmarkStart w:id="11700" w:name="_Toc332724589"/>
      <w:bookmarkStart w:id="11701" w:name="_Toc341102885"/>
      <w:bookmarkStart w:id="11702" w:name="_Toc347241620"/>
      <w:bookmarkStart w:id="11703" w:name="_Toc347744813"/>
      <w:bookmarkStart w:id="11704" w:name="_Toc348984596"/>
      <w:bookmarkStart w:id="11705" w:name="_Toc348984901"/>
      <w:bookmarkStart w:id="11706" w:name="_Toc349038065"/>
      <w:bookmarkStart w:id="11707" w:name="_Toc349038367"/>
      <w:bookmarkStart w:id="11708" w:name="_Toc349042858"/>
      <w:bookmarkStart w:id="11709" w:name="_Toc351912980"/>
      <w:bookmarkStart w:id="11710" w:name="_Toc351915001"/>
      <w:bookmarkStart w:id="11711" w:name="_Toc351915467"/>
      <w:bookmarkStart w:id="11712" w:name="_Toc361231565"/>
      <w:bookmarkStart w:id="11713" w:name="_Toc361232091"/>
      <w:bookmarkStart w:id="11714" w:name="_Toc362445389"/>
      <w:bookmarkStart w:id="11715" w:name="_Toc363909356"/>
      <w:bookmarkStart w:id="11716" w:name="_Toc364463782"/>
      <w:bookmarkStart w:id="11717" w:name="_Toc366078386"/>
      <w:bookmarkStart w:id="11718" w:name="_Toc366079001"/>
      <w:bookmarkStart w:id="11719" w:name="_Toc366079986"/>
      <w:bookmarkStart w:id="11720" w:name="_Toc366080598"/>
      <w:bookmarkStart w:id="11721" w:name="_Toc366081207"/>
      <w:bookmarkStart w:id="11722" w:name="_Toc366505547"/>
      <w:bookmarkStart w:id="11723" w:name="_Toc366508916"/>
      <w:bookmarkStart w:id="11724" w:name="_Toc366513417"/>
      <w:bookmarkStart w:id="11725" w:name="_Toc366574606"/>
      <w:bookmarkStart w:id="11726" w:name="_Toc366578399"/>
      <w:bookmarkStart w:id="11727" w:name="_Toc366578993"/>
      <w:bookmarkStart w:id="11728" w:name="_Toc366579585"/>
      <w:bookmarkStart w:id="11729" w:name="_Toc366580176"/>
      <w:bookmarkStart w:id="11730" w:name="_Toc366580768"/>
      <w:bookmarkStart w:id="11731" w:name="_Toc366581359"/>
      <w:bookmarkStart w:id="11732" w:name="_Toc366581951"/>
      <w:bookmarkStart w:id="11733" w:name="_Toc349042859"/>
      <w:bookmarkStart w:id="11734" w:name="_Toc27061159"/>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r>
        <w:lastRenderedPageBreak/>
        <w:t>Rewinding of Variable Memory State</w:t>
      </w:r>
      <w:bookmarkEnd w:id="11733"/>
      <w:bookmarkEnd w:id="11734"/>
    </w:p>
    <w:p w14:paraId="65C258C9" w14:textId="77777777" w:rsidR="00A001B9" w:rsidRDefault="009D64FD">
      <w:pPr>
        <w:pStyle w:val="nobreak"/>
      </w:pPr>
      <w:r>
        <w:t xml:space="preserve">Upon exit of the scope where the new variable instance was created, the newly created variable memory is </w:t>
      </w:r>
      <w:proofErr w:type="gramStart"/>
      <w:r>
        <w:t>discarded</w:t>
      </w:r>
      <w:proofErr w:type="gramEnd"/>
      <w:r>
        <w:t xml:space="preserve"> and the prior variable memory is restored.</w:t>
      </w:r>
    </w:p>
    <w:p w14:paraId="6BD50623" w14:textId="77777777" w:rsidR="00A001B9" w:rsidRDefault="009D64FD">
      <w:r>
        <w:t xml:space="preserve">Note that the above algorithm </w:t>
      </w:r>
      <w:proofErr w:type="gramStart"/>
      <w:r>
        <w:t>insures</w:t>
      </w:r>
      <w:proofErr w:type="gramEnd"/>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may now be visible if there is one still in an enclosing scope.</w:t>
      </w:r>
    </w:p>
    <w:p w14:paraId="665954DD" w14:textId="77777777" w:rsidR="00A001B9" w:rsidRDefault="009D64FD">
      <w:pPr>
        <w:pStyle w:val="Heading3"/>
      </w:pPr>
      <w:bookmarkStart w:id="11735" w:name="_Toc322911757"/>
      <w:bookmarkStart w:id="11736" w:name="_Toc322912296"/>
      <w:bookmarkStart w:id="11737" w:name="_Toc329093157"/>
      <w:bookmarkStart w:id="11738" w:name="_Toc332701670"/>
      <w:bookmarkStart w:id="11739" w:name="_Toc332701974"/>
      <w:bookmarkStart w:id="11740" w:name="_Toc332711772"/>
      <w:bookmarkStart w:id="11741" w:name="_Toc332712074"/>
      <w:bookmarkStart w:id="11742" w:name="_Toc332712375"/>
      <w:bookmarkStart w:id="11743" w:name="_Toc332724291"/>
      <w:bookmarkStart w:id="11744" w:name="_Toc332724591"/>
      <w:bookmarkStart w:id="11745" w:name="_Toc341102887"/>
      <w:bookmarkStart w:id="11746" w:name="_Toc347241622"/>
      <w:bookmarkStart w:id="11747" w:name="_Toc347744815"/>
      <w:bookmarkStart w:id="11748" w:name="_Toc348984598"/>
      <w:bookmarkStart w:id="11749" w:name="_Toc348984903"/>
      <w:bookmarkStart w:id="11750" w:name="_Toc349038067"/>
      <w:bookmarkStart w:id="11751" w:name="_Toc349038369"/>
      <w:bookmarkStart w:id="11752" w:name="_Toc349042860"/>
      <w:bookmarkStart w:id="11753" w:name="_Toc351912982"/>
      <w:bookmarkStart w:id="11754" w:name="_Toc351915003"/>
      <w:bookmarkStart w:id="11755" w:name="_Toc351915469"/>
      <w:bookmarkStart w:id="11756" w:name="_Toc361231567"/>
      <w:bookmarkStart w:id="11757" w:name="_Toc361232093"/>
      <w:bookmarkStart w:id="11758" w:name="_Toc362445391"/>
      <w:bookmarkStart w:id="11759" w:name="_Toc363909358"/>
      <w:bookmarkStart w:id="11760" w:name="_Toc364463784"/>
      <w:bookmarkStart w:id="11761" w:name="_Toc366078388"/>
      <w:bookmarkStart w:id="11762" w:name="_Toc366079003"/>
      <w:bookmarkStart w:id="11763" w:name="_Toc366079988"/>
      <w:bookmarkStart w:id="11764" w:name="_Toc366080600"/>
      <w:bookmarkStart w:id="11765" w:name="_Toc366081209"/>
      <w:bookmarkStart w:id="11766" w:name="_Toc366505549"/>
      <w:bookmarkStart w:id="11767" w:name="_Toc366508918"/>
      <w:bookmarkStart w:id="11768" w:name="_Toc366513419"/>
      <w:bookmarkStart w:id="11769" w:name="_Toc366574608"/>
      <w:bookmarkStart w:id="11770" w:name="_Toc366578401"/>
      <w:bookmarkStart w:id="11771" w:name="_Toc366578995"/>
      <w:bookmarkStart w:id="11772" w:name="_Toc366579587"/>
      <w:bookmarkStart w:id="11773" w:name="_Toc366580178"/>
      <w:bookmarkStart w:id="11774" w:name="_Toc366580770"/>
      <w:bookmarkStart w:id="11775" w:name="_Toc366581361"/>
      <w:bookmarkStart w:id="11776" w:name="_Toc366581953"/>
      <w:bookmarkStart w:id="11777" w:name="_Toc349042861"/>
      <w:bookmarkStart w:id="11778" w:name="_Toc27061160"/>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r>
        <w:t>Variable Memory State Transitions</w:t>
      </w:r>
      <w:bookmarkEnd w:id="11777"/>
      <w:bookmarkEnd w:id="11778"/>
    </w:p>
    <w:p w14:paraId="0C198EB6" w14:textId="77777777" w:rsidR="00A001B9" w:rsidRDefault="009D64FD">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A001B9" w14:paraId="41E42855" w14:textId="77777777">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848939" w14:textId="77777777" w:rsidR="00A001B9" w:rsidRDefault="009D64FD">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9136E2" w14:textId="77777777" w:rsidR="00A001B9" w:rsidRDefault="009D64FD">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F35A82" w14:textId="77777777" w:rsidR="00A001B9" w:rsidRDefault="009D64FD">
            <w:pPr>
              <w:rPr>
                <w:b/>
                <w:iCs/>
              </w:rPr>
            </w:pPr>
            <w:r>
              <w:rPr>
                <w:b/>
                <w:iCs/>
              </w:rPr>
              <w:t>after annotation processed</w:t>
            </w:r>
          </w:p>
        </w:tc>
      </w:tr>
      <w:tr w:rsidR="00A001B9" w14:paraId="5480C94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8EC2F80"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E72D8C"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CB2ADB"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37C29D" w14:textId="77777777" w:rsidR="00A001B9" w:rsidRDefault="009D64FD">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DD93"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E1064"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97AAD1" w14:textId="77777777" w:rsidR="00A001B9" w:rsidRDefault="009D64FD">
            <w:pPr>
              <w:rPr>
                <w:b/>
                <w:iCs/>
              </w:rPr>
            </w:pPr>
            <w:r>
              <w:rPr>
                <w:b/>
                <w:iCs/>
              </w:rPr>
              <w:t>has-value</w:t>
            </w:r>
          </w:p>
        </w:tc>
      </w:tr>
      <w:tr w:rsidR="00A001B9" w14:paraId="468C9592" w14:textId="77777777">
        <w:tc>
          <w:tcPr>
            <w:tcW w:w="0" w:type="auto"/>
            <w:tcBorders>
              <w:top w:val="single" w:sz="4" w:space="0" w:color="auto"/>
              <w:left w:val="single" w:sz="4" w:space="0" w:color="auto"/>
              <w:bottom w:val="single" w:sz="4" w:space="0" w:color="auto"/>
              <w:right w:val="single" w:sz="4" w:space="0" w:color="auto"/>
            </w:tcBorders>
            <w:hideMark/>
          </w:tcPr>
          <w:p w14:paraId="6BB668DB" w14:textId="77777777" w:rsidR="00A001B9" w:rsidRDefault="009D64FD">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FE17F03"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18D26DD5"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5BCC52C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8F8FCD" w14:textId="77777777" w:rsidR="00A001B9" w:rsidRDefault="009D64FD">
            <w:r>
              <w:t>false</w:t>
            </w:r>
          </w:p>
        </w:tc>
      </w:tr>
      <w:tr w:rsidR="00A001B9" w14:paraId="014D3857" w14:textId="77777777">
        <w:tc>
          <w:tcPr>
            <w:tcW w:w="0" w:type="auto"/>
            <w:tcBorders>
              <w:top w:val="single" w:sz="4" w:space="0" w:color="auto"/>
              <w:left w:val="single" w:sz="4" w:space="0" w:color="auto"/>
              <w:bottom w:val="single" w:sz="4" w:space="0" w:color="auto"/>
              <w:right w:val="single" w:sz="4" w:space="0" w:color="auto"/>
            </w:tcBorders>
            <w:hideMark/>
          </w:tcPr>
          <w:p w14:paraId="1A52E3AC" w14:textId="77777777" w:rsidR="00A001B9" w:rsidRDefault="009D64FD">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78F50AF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BB252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306E4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2A6BB6B6" w14:textId="77777777" w:rsidR="00A001B9" w:rsidRDefault="009D64FD">
            <w:r>
              <w:t>true</w:t>
            </w:r>
          </w:p>
        </w:tc>
      </w:tr>
      <w:tr w:rsidR="00A001B9" w14:paraId="262A80C7" w14:textId="77777777">
        <w:tc>
          <w:tcPr>
            <w:tcW w:w="0" w:type="auto"/>
            <w:tcBorders>
              <w:top w:val="single" w:sz="4" w:space="0" w:color="auto"/>
              <w:left w:val="single" w:sz="4" w:space="0" w:color="auto"/>
              <w:bottom w:val="single" w:sz="4" w:space="0" w:color="auto"/>
              <w:right w:val="single" w:sz="4" w:space="0" w:color="auto"/>
            </w:tcBorders>
            <w:hideMark/>
          </w:tcPr>
          <w:p w14:paraId="0A771B61" w14:textId="77777777" w:rsidR="00A001B9" w:rsidRDefault="009D64FD">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6620D71"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4AAA65AE"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0B9A3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272105" w14:textId="77777777" w:rsidR="00A001B9" w:rsidRDefault="009D64FD">
            <w:r>
              <w:t>true</w:t>
            </w:r>
          </w:p>
        </w:tc>
      </w:tr>
      <w:tr w:rsidR="00A001B9" w14:paraId="4201118D" w14:textId="77777777">
        <w:tc>
          <w:tcPr>
            <w:tcW w:w="0" w:type="auto"/>
            <w:tcBorders>
              <w:top w:val="single" w:sz="4" w:space="0" w:color="auto"/>
              <w:left w:val="single" w:sz="4" w:space="0" w:color="auto"/>
              <w:bottom w:val="single" w:sz="4" w:space="0" w:color="auto"/>
              <w:right w:val="single" w:sz="4" w:space="0" w:color="auto"/>
            </w:tcBorders>
            <w:hideMark/>
          </w:tcPr>
          <w:p w14:paraId="479B2277" w14:textId="77777777" w:rsidR="00A001B9" w:rsidRDefault="009D64FD">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258616B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2421F1A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5413E1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2F87DDA" w14:textId="77777777" w:rsidR="00A001B9" w:rsidRDefault="009D64FD">
            <w:r>
              <w:t>false</w:t>
            </w:r>
          </w:p>
        </w:tc>
      </w:tr>
      <w:tr w:rsidR="00A001B9" w14:paraId="62D0AEB5" w14:textId="77777777">
        <w:tc>
          <w:tcPr>
            <w:tcW w:w="0" w:type="auto"/>
            <w:tcBorders>
              <w:top w:val="single" w:sz="4" w:space="0" w:color="auto"/>
              <w:left w:val="single" w:sz="4" w:space="0" w:color="auto"/>
              <w:bottom w:val="single" w:sz="4" w:space="0" w:color="auto"/>
              <w:right w:val="single" w:sz="4" w:space="0" w:color="auto"/>
            </w:tcBorders>
            <w:hideMark/>
          </w:tcPr>
          <w:p w14:paraId="3E0B23B7" w14:textId="77777777" w:rsidR="00A001B9" w:rsidRDefault="009D64FD">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C6606FC"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26D3C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997582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E1DA85C" w14:textId="77777777" w:rsidR="00A001B9" w:rsidRDefault="009D64FD">
            <w:r>
              <w:t>true</w:t>
            </w:r>
          </w:p>
        </w:tc>
      </w:tr>
      <w:tr w:rsidR="00A001B9" w14:paraId="4461A83E"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7ACB350F" w14:textId="77777777" w:rsidR="00A001B9" w:rsidRDefault="009D64FD">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60BF8273"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DFC5550" w14:textId="77777777" w:rsidR="00A001B9" w:rsidRDefault="009D64FD">
            <w:r>
              <w:t>Schema Definition Error</w:t>
            </w:r>
          </w:p>
        </w:tc>
      </w:tr>
      <w:tr w:rsidR="00A001B9" w14:paraId="556B02B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18025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30091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9D9D0BC"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4298F2A"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9663A69"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61DBCD9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6B3F5F" w14:textId="77777777" w:rsidR="00A001B9" w:rsidRDefault="009D64FD">
            <w:r>
              <w:t>true</w:t>
            </w:r>
          </w:p>
        </w:tc>
      </w:tr>
      <w:tr w:rsidR="00A001B9" w14:paraId="52A224A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554133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5717AE0"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D8393B4"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BC6404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2F9D90A2"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4AC2556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C53B70D" w14:textId="77777777" w:rsidR="00A001B9" w:rsidRDefault="009D64FD">
            <w:r>
              <w:t>true (also value changed to new value)</w:t>
            </w:r>
          </w:p>
        </w:tc>
      </w:tr>
      <w:tr w:rsidR="00A001B9" w14:paraId="566AF0F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164AD40"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574BE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60722E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AD3A176"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73E5EABB" w14:textId="77777777" w:rsidR="00A001B9" w:rsidRDefault="009D64FD">
            <w:r>
              <w:t>Schema Definition Error – set after reference not allowed.</w:t>
            </w:r>
          </w:p>
        </w:tc>
      </w:tr>
      <w:tr w:rsidR="00A001B9" w14:paraId="31D2D9C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FABC07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04B6E1"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5EE8C169"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2250B3A9"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D091E0F" w14:textId="77777777" w:rsidR="00A001B9" w:rsidRDefault="009D64FD">
            <w:r>
              <w:t>Schema Definition Error - double set not allowed.</w:t>
            </w:r>
          </w:p>
        </w:tc>
      </w:tr>
      <w:tr w:rsidR="00A001B9" w14:paraId="37C80FB6"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0F86C5A" w14:textId="77777777" w:rsidR="00A001B9" w:rsidRDefault="009D64FD">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556164C1"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14631277" w14:textId="77777777" w:rsidR="00A001B9" w:rsidRDefault="009D64FD">
            <w:r>
              <w:t>Schema Definition Error</w:t>
            </w:r>
          </w:p>
        </w:tc>
      </w:tr>
      <w:tr w:rsidR="00A001B9" w14:paraId="665AE5B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10F809A"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AC5525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EF5790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A30C0B5" w14:textId="77777777" w:rsidR="00A001B9" w:rsidRDefault="009D64FD">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4B5DBE50" w14:textId="77777777" w:rsidR="00A001B9" w:rsidRDefault="009D64FD">
            <w:r>
              <w:t>Schema Definition Error – undefined variable</w:t>
            </w:r>
          </w:p>
        </w:tc>
      </w:tr>
      <w:tr w:rsidR="00A001B9" w14:paraId="04F5349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82C8C54"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0105857"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3E19FC0A"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05E6DDF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4DEB19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E4EB0CF" w14:textId="77777777" w:rsidR="00A001B9" w:rsidRDefault="009D64FD">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5BE1EAAF" w14:textId="77777777" w:rsidR="00A001B9" w:rsidRDefault="009D64FD">
            <w:r>
              <w:t>true</w:t>
            </w:r>
          </w:p>
        </w:tc>
      </w:tr>
    </w:tbl>
    <w:p w14:paraId="4DEF1F61" w14:textId="1B0090AF"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56</w:t>
      </w:r>
      <w:r w:rsidR="00342DB5">
        <w:rPr>
          <w:noProof/>
        </w:rPr>
        <w:fldChar w:fldCharType="end"/>
      </w:r>
      <w:r>
        <w:rPr>
          <w:noProof/>
          <w:lang w:val="en-GB"/>
        </w:rPr>
        <w:t xml:space="preserve"> Memory States for Expression Language Variables</w:t>
      </w:r>
      <w:r>
        <w:rPr>
          <w:lang w:val="en-GB"/>
        </w:rPr>
        <w:t xml:space="preserve"> </w:t>
      </w:r>
    </w:p>
    <w:p w14:paraId="6993B19D" w14:textId="77777777" w:rsidR="00A001B9" w:rsidRDefault="009D64FD">
      <w:r>
        <w:t>The above table describes a set of rules which might be abbreviated as:</w:t>
      </w:r>
    </w:p>
    <w:p w14:paraId="6211CB05" w14:textId="77777777" w:rsidR="00A001B9" w:rsidRDefault="009D64FD" w:rsidP="00B117B5">
      <w:pPr>
        <w:numPr>
          <w:ilvl w:val="0"/>
          <w:numId w:val="125"/>
        </w:numPr>
      </w:pPr>
      <w:r>
        <w:t>write once, read many</w:t>
      </w:r>
    </w:p>
    <w:p w14:paraId="5FA669BD" w14:textId="77777777" w:rsidR="00A001B9" w:rsidRDefault="009D64FD" w:rsidP="00B117B5">
      <w:pPr>
        <w:numPr>
          <w:ilvl w:val="0"/>
          <w:numId w:val="125"/>
        </w:numPr>
      </w:pPr>
      <w:r>
        <w:t>no write after the value has been read</w:t>
      </w:r>
    </w:p>
    <w:p w14:paraId="0E335938" w14:textId="77777777" w:rsidR="00A001B9" w:rsidRDefault="009D64FD">
      <w:r>
        <w:lastRenderedPageBreak/>
        <w:t>An exception to this behavior occurs whenever the DFDL processor backtracks because it is processing multiple arms of a choice or as a result of speculative parsing. In this case the variable state is also rewound.</w:t>
      </w:r>
    </w:p>
    <w:p w14:paraId="62F27FD9" w14:textId="77777777" w:rsidR="00A001B9" w:rsidRDefault="009D64FD">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0C1FA51E" w14:textId="77777777" w:rsidR="00A001B9" w:rsidRDefault="009D64FD">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350E17FC" w14:textId="77777777" w:rsidR="00A001B9" w:rsidRDefault="009D64FD">
      <w:r>
        <w:t xml:space="preserve">It is a Schema Definition Error if a variable reference in an expression </w:t>
      </w:r>
      <w:proofErr w:type="gramStart"/>
      <w:r>
        <w:t>is able to</w:t>
      </w:r>
      <w:proofErr w:type="gramEnd"/>
      <w:r>
        <w:t xml:space="preserve"> return a value of incorrect type for the evaluation of that expression. That is, DFDL - including the expressions contained in it - is a statically type-checkable language. DFDL implementations may issue these Schema Definition Errors prior to processing time.</w:t>
      </w:r>
    </w:p>
    <w:p w14:paraId="78BAFF34" w14:textId="77777777" w:rsidR="00A001B9" w:rsidRDefault="009D64FD">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38DD53DE" w14:textId="77777777" w:rsidR="00A001B9" w:rsidRDefault="009D64FD">
      <w:pPr>
        <w:pStyle w:val="Heading2"/>
        <w:rPr>
          <w:rFonts w:eastAsia="Times New Roman"/>
        </w:rPr>
      </w:pPr>
      <w:bookmarkStart w:id="11779" w:name="_Toc349042862"/>
      <w:bookmarkStart w:id="11780" w:name="_Toc243112799"/>
      <w:bookmarkStart w:id="11781" w:name="_Toc194983946"/>
      <w:bookmarkStart w:id="11782" w:name="_Toc199516270"/>
      <w:bookmarkStart w:id="11783" w:name="_Toc27061161"/>
      <w:bookmarkStart w:id="11784" w:name="_Toc243112801"/>
      <w:bookmarkStart w:id="11785" w:name="_Toc194983948"/>
      <w:bookmarkStart w:id="11786" w:name="_Toc199516272"/>
      <w:r>
        <w:rPr>
          <w:rFonts w:eastAsia="Times New Roman"/>
        </w:rPr>
        <w:t>General Syntax</w:t>
      </w:r>
      <w:bookmarkEnd w:id="11779"/>
      <w:bookmarkEnd w:id="11780"/>
      <w:bookmarkEnd w:id="11781"/>
      <w:bookmarkEnd w:id="11782"/>
      <w:bookmarkEnd w:id="11783"/>
    </w:p>
    <w:p w14:paraId="1DE74DBB" w14:textId="77777777" w:rsidR="00A001B9" w:rsidRDefault="009D64FD">
      <w:r>
        <w:t xml:space="preserve">DFDL expressions follow the XPath 2.0 syntax rules but are always enclosed in curly braces "{" and "}". </w:t>
      </w:r>
    </w:p>
    <w:p w14:paraId="4D9DCFDB" w14:textId="77777777" w:rsidR="00A001B9" w:rsidRDefault="009D64FD">
      <w:r>
        <w:t>When a property accepts either a DFDL string literal or a DFDL expression, and the value is a string literal starting with a "{" character, then "{{"must be used to escape the "{" character.</w:t>
      </w:r>
    </w:p>
    <w:p w14:paraId="3A3BE4FE" w14:textId="77777777" w:rsidR="00A001B9" w:rsidRDefault="009D64FD">
      <w:r>
        <w:t>The syntax "{}" is a Schema Definition Error as it results in an empty XPath 2.0 expression which is not legal. It is not the equivalent of setting the property to empty string.</w:t>
      </w:r>
    </w:p>
    <w:p w14:paraId="26CCB559" w14:textId="77777777" w:rsidR="00A001B9" w:rsidRDefault="009D64FD">
      <w:r>
        <w:t>Examples</w:t>
      </w:r>
    </w:p>
    <w:p w14:paraId="1655DF57" w14:textId="77777777" w:rsidR="00A001B9" w:rsidRDefault="009D64FD">
      <w:pPr>
        <w:pStyle w:val="Codeblock0"/>
        <w:pBdr>
          <w:top w:val="single" w:sz="4" w:space="1" w:color="auto"/>
          <w:left w:val="single" w:sz="4" w:space="4" w:color="auto"/>
          <w:bottom w:val="single" w:sz="4" w:space="1" w:color="auto"/>
          <w:right w:val="single" w:sz="4" w:space="4" w:color="auto"/>
        </w:pBdr>
      </w:pPr>
      <w:r>
        <w:t>{ /book/title }</w:t>
      </w:r>
    </w:p>
    <w:p w14:paraId="7765D56F" w14:textId="77777777" w:rsidR="00A001B9" w:rsidRDefault="009D64FD">
      <w:pPr>
        <w:pStyle w:val="Codeblock0"/>
        <w:pBdr>
          <w:top w:val="single" w:sz="4" w:space="1" w:color="auto"/>
          <w:left w:val="single" w:sz="4" w:space="4" w:color="auto"/>
          <w:bottom w:val="single" w:sz="4" w:space="1" w:color="auto"/>
          <w:right w:val="single" w:sz="4" w:space="4" w:color="auto"/>
        </w:pBdr>
      </w:pPr>
      <w:r>
        <w:t>{ $x+2 }</w:t>
      </w:r>
    </w:p>
    <w:p w14:paraId="18B9F27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22818DAC" w14:textId="386E88CC" w:rsidR="00A001B9" w:rsidRDefault="009D64FD">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proofErr w:type="gramStart"/>
      <w:r>
        <w:t>case</w:t>
      </w:r>
      <w:proofErr w:type="gramEnd"/>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1787" w:name="_Toc322014601"/>
      <w:bookmarkStart w:id="11788" w:name="_Toc322014783"/>
      <w:bookmarkStart w:id="11789" w:name="_Toc322911760"/>
      <w:bookmarkStart w:id="11790" w:name="_Toc322912299"/>
      <w:bookmarkEnd w:id="11787"/>
      <w:bookmarkEnd w:id="11788"/>
      <w:bookmarkEnd w:id="11789"/>
      <w:bookmarkEnd w:id="11790"/>
    </w:p>
    <w:p w14:paraId="5F24C0E5" w14:textId="77777777" w:rsidR="00A001B9" w:rsidRDefault="009D64FD">
      <w:r>
        <w:t>Additionally:</w:t>
      </w:r>
    </w:p>
    <w:p w14:paraId="200900FD" w14:textId="77777777" w:rsidR="00A001B9" w:rsidRDefault="009D64FD" w:rsidP="00B117B5">
      <w:pPr>
        <w:numPr>
          <w:ilvl w:val="0"/>
          <w:numId w:val="12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14779DB0" w14:textId="295166F1" w:rsidR="00A001B9" w:rsidRDefault="009D64FD" w:rsidP="00B117B5">
      <w:pPr>
        <w:numPr>
          <w:ilvl w:val="0"/>
          <w:numId w:val="126"/>
        </w:numPr>
      </w:pPr>
      <w:r>
        <w:t xml:space="preserve">What appears lexically as the syntax of an expression follows XPath 2.0 rules. Note specifically that this is not the same as </w:t>
      </w:r>
      <w:r w:rsidR="00077579">
        <w:t>XSD</w:t>
      </w:r>
      <w:r>
        <w:t xml:space="preserve"> default and fixed property lexical syntax. Specifically, </w:t>
      </w:r>
      <w:r w:rsidR="00077579">
        <w:t>XSD</w:t>
      </w:r>
      <w:r>
        <w:t xml:space="preserve"> default and fixed properties do not accept expressions. They are always interpreted as XML Schema string literals. See </w:t>
      </w:r>
      <w:r>
        <w:rPr>
          <w:noProof/>
        </w:rPr>
        <w:t>[</w:t>
      </w:r>
      <w:hyperlink w:anchor="a_XSDL" w:history="1">
        <w:r w:rsidR="00077579">
          <w:rPr>
            <w:rStyle w:val="Hyperlink"/>
            <w:noProof/>
          </w:rPr>
          <w:t>XSD</w:t>
        </w:r>
      </w:hyperlink>
      <w:r>
        <w:rPr>
          <w:noProof/>
        </w:rPr>
        <w:t>]</w:t>
      </w:r>
      <w:r>
        <w:t xml:space="preserve"> for details.</w:t>
      </w:r>
    </w:p>
    <w:p w14:paraId="4BE9301E" w14:textId="77777777" w:rsidR="00A001B9" w:rsidRDefault="009D64FD" w:rsidP="00B117B5">
      <w:pPr>
        <w:numPr>
          <w:ilvl w:val="0"/>
          <w:numId w:val="12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4BE7DE2B" w14:textId="77777777" w:rsidR="00A001B9" w:rsidRDefault="009D64FD" w:rsidP="00B117B5">
      <w:pPr>
        <w:numPr>
          <w:ilvl w:val="0"/>
          <w:numId w:val="126"/>
        </w:numPr>
      </w:pPr>
      <w:r>
        <w:t>If the property is not expecting an expression to return a DFDL string literal, the returned value is never treated as a DFDL string literal.</w:t>
      </w:r>
    </w:p>
    <w:p w14:paraId="1942E759" w14:textId="77777777" w:rsidR="00A001B9" w:rsidRDefault="009D64FD" w:rsidP="00B117B5">
      <w:pPr>
        <w:numPr>
          <w:ilvl w:val="0"/>
          <w:numId w:val="126"/>
        </w:numPr>
      </w:pPr>
      <w:r>
        <w:t>If expecting an expression to return a DFDL string literal, the returned value is always treated as a DFDL string literal.</w:t>
      </w:r>
    </w:p>
    <w:p w14:paraId="65906948" w14:textId="001B58C1" w:rsidR="00A001B9" w:rsidRDefault="009D64FD" w:rsidP="00C56B1E">
      <w:pPr>
        <w:numPr>
          <w:ilvl w:val="0"/>
          <w:numId w:val="126"/>
        </w:numPr>
      </w:pPr>
      <w:r>
        <w:rPr>
          <w:u w:val="single"/>
        </w:rPr>
        <w:t>Within</w:t>
      </w:r>
      <w:r>
        <w:t xml:space="preserve"> an expression, a string is never interpreted as a DFDL string literal.</w:t>
      </w:r>
    </w:p>
    <w:p w14:paraId="7023D787" w14:textId="77777777" w:rsidR="00A001B9" w:rsidRDefault="009D64FD">
      <w:pPr>
        <w:pStyle w:val="Heading2"/>
        <w:rPr>
          <w:rFonts w:eastAsia="Times New Roman"/>
        </w:rPr>
      </w:pPr>
      <w:bookmarkStart w:id="11791" w:name="_Toc349042863"/>
      <w:bookmarkStart w:id="11792" w:name="_Toc27061162"/>
      <w:r>
        <w:rPr>
          <w:rFonts w:eastAsia="Times New Roman"/>
        </w:rPr>
        <w:t>DFDL E</w:t>
      </w:r>
      <w:bookmarkEnd w:id="11784"/>
      <w:bookmarkEnd w:id="11785"/>
      <w:bookmarkEnd w:id="11786"/>
      <w:r>
        <w:rPr>
          <w:rFonts w:eastAsia="Times New Roman"/>
        </w:rPr>
        <w:t>xpression Syntax</w:t>
      </w:r>
      <w:bookmarkEnd w:id="11791"/>
      <w:bookmarkEnd w:id="11792"/>
    </w:p>
    <w:p w14:paraId="2A105739" w14:textId="77777777" w:rsidR="00A001B9" w:rsidRDefault="009D64FD">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A001B9" w14:paraId="2FE900EE" w14:textId="77777777" w:rsidTr="00C64535">
        <w:tc>
          <w:tcPr>
            <w:tcW w:w="0" w:type="auto"/>
            <w:tcBorders>
              <w:top w:val="single" w:sz="4" w:space="0" w:color="auto"/>
              <w:left w:val="single" w:sz="4" w:space="0" w:color="auto"/>
              <w:bottom w:val="nil"/>
              <w:right w:val="nil"/>
            </w:tcBorders>
            <w:hideMark/>
          </w:tcPr>
          <w:p w14:paraId="4FEEDEE0" w14:textId="77777777" w:rsidR="00A001B9" w:rsidRDefault="009D64FD">
            <w:r>
              <w:t>DFDL</w:t>
            </w:r>
            <w:r>
              <w:rPr>
                <w:rFonts w:eastAsia="MS Mincho"/>
              </w:rPr>
              <w:t xml:space="preserve"> Expression</w:t>
            </w:r>
          </w:p>
        </w:tc>
        <w:tc>
          <w:tcPr>
            <w:tcW w:w="0" w:type="auto"/>
            <w:tcBorders>
              <w:top w:val="single" w:sz="4" w:space="0" w:color="auto"/>
              <w:left w:val="nil"/>
              <w:bottom w:val="nil"/>
              <w:right w:val="nil"/>
            </w:tcBorders>
            <w:hideMark/>
          </w:tcPr>
          <w:p w14:paraId="19E927EC" w14:textId="77777777" w:rsidR="00A001B9" w:rsidRDefault="009D64FD">
            <w:r>
              <w:t>   ::=   </w:t>
            </w:r>
          </w:p>
        </w:tc>
        <w:tc>
          <w:tcPr>
            <w:tcW w:w="0" w:type="auto"/>
            <w:tcBorders>
              <w:top w:val="single" w:sz="4" w:space="0" w:color="auto"/>
              <w:left w:val="nil"/>
              <w:bottom w:val="nil"/>
              <w:right w:val="single" w:sz="4" w:space="0" w:color="auto"/>
            </w:tcBorders>
            <w:hideMark/>
          </w:tcPr>
          <w:p w14:paraId="20AD3578" w14:textId="77777777" w:rsidR="00A001B9" w:rsidRDefault="009D64FD">
            <w:r>
              <w:rPr>
                <w:rFonts w:eastAsia="MS Mincho"/>
              </w:rPr>
              <w:t xml:space="preserve">"{" </w:t>
            </w:r>
            <w:r>
              <w:t>Expr</w:t>
            </w:r>
            <w:r>
              <w:rPr>
                <w:rFonts w:eastAsia="MS Mincho"/>
              </w:rPr>
              <w:t xml:space="preserve"> "}"</w:t>
            </w:r>
          </w:p>
        </w:tc>
      </w:tr>
      <w:tr w:rsidR="00A001B9" w14:paraId="04B4D56C" w14:textId="77777777" w:rsidTr="00C64535">
        <w:tc>
          <w:tcPr>
            <w:tcW w:w="0" w:type="auto"/>
            <w:tcBorders>
              <w:top w:val="nil"/>
              <w:left w:val="single" w:sz="4" w:space="0" w:color="auto"/>
              <w:bottom w:val="nil"/>
              <w:right w:val="nil"/>
            </w:tcBorders>
            <w:hideMark/>
          </w:tcPr>
          <w:p w14:paraId="18D5771E" w14:textId="77777777" w:rsidR="00A001B9" w:rsidRDefault="009D64FD">
            <w:pPr>
              <w:rPr>
                <w:rFonts w:eastAsia="MS Mincho"/>
              </w:rPr>
            </w:pPr>
            <w:r>
              <w:rPr>
                <w:rFonts w:eastAsia="MS Mincho"/>
              </w:rPr>
              <w:lastRenderedPageBreak/>
              <w:t>Expr</w:t>
            </w:r>
          </w:p>
        </w:tc>
        <w:tc>
          <w:tcPr>
            <w:tcW w:w="0" w:type="auto"/>
            <w:tcBorders>
              <w:top w:val="nil"/>
              <w:left w:val="nil"/>
              <w:bottom w:val="nil"/>
              <w:right w:val="nil"/>
            </w:tcBorders>
            <w:hideMark/>
          </w:tcPr>
          <w:p w14:paraId="50476668" w14:textId="77777777" w:rsidR="00A001B9" w:rsidRDefault="009D64FD">
            <w:r>
              <w:t>   ::=   </w:t>
            </w:r>
          </w:p>
        </w:tc>
        <w:tc>
          <w:tcPr>
            <w:tcW w:w="0" w:type="auto"/>
            <w:tcBorders>
              <w:top w:val="nil"/>
              <w:left w:val="nil"/>
              <w:bottom w:val="nil"/>
              <w:right w:val="single" w:sz="4" w:space="0" w:color="auto"/>
            </w:tcBorders>
            <w:hideMark/>
          </w:tcPr>
          <w:p w14:paraId="5E307993" w14:textId="77777777" w:rsidR="00A001B9" w:rsidRDefault="009D64FD">
            <w:proofErr w:type="spellStart"/>
            <w:r>
              <w:t>ExprSingle</w:t>
            </w:r>
            <w:proofErr w:type="spellEnd"/>
            <w:r>
              <w:rPr>
                <w:rFonts w:eastAsia="MS Mincho"/>
              </w:rPr>
              <w:t xml:space="preserve"> </w:t>
            </w:r>
          </w:p>
        </w:tc>
      </w:tr>
      <w:tr w:rsidR="00A001B9" w14:paraId="2800E842" w14:textId="77777777" w:rsidTr="00C64535">
        <w:tc>
          <w:tcPr>
            <w:tcW w:w="0" w:type="auto"/>
            <w:tcBorders>
              <w:top w:val="nil"/>
              <w:left w:val="single" w:sz="4" w:space="0" w:color="auto"/>
              <w:bottom w:val="nil"/>
              <w:right w:val="nil"/>
            </w:tcBorders>
            <w:hideMark/>
          </w:tcPr>
          <w:p w14:paraId="286C3B9F" w14:textId="77777777" w:rsidR="00A001B9" w:rsidRDefault="009D64FD">
            <w:proofErr w:type="spellStart"/>
            <w:r>
              <w:t>ExprSingle</w:t>
            </w:r>
            <w:proofErr w:type="spellEnd"/>
          </w:p>
        </w:tc>
        <w:tc>
          <w:tcPr>
            <w:tcW w:w="0" w:type="auto"/>
            <w:tcBorders>
              <w:top w:val="nil"/>
              <w:left w:val="nil"/>
              <w:bottom w:val="nil"/>
              <w:right w:val="nil"/>
            </w:tcBorders>
            <w:hideMark/>
          </w:tcPr>
          <w:p w14:paraId="5B37FCC1" w14:textId="77777777" w:rsidR="00A001B9" w:rsidRDefault="009D64FD">
            <w:r>
              <w:t>   ::=   </w:t>
            </w:r>
          </w:p>
        </w:tc>
        <w:tc>
          <w:tcPr>
            <w:tcW w:w="0" w:type="auto"/>
            <w:tcBorders>
              <w:top w:val="nil"/>
              <w:left w:val="nil"/>
              <w:bottom w:val="nil"/>
              <w:right w:val="single" w:sz="4" w:space="0" w:color="auto"/>
            </w:tcBorders>
            <w:hideMark/>
          </w:tcPr>
          <w:p w14:paraId="0DE86896" w14:textId="77777777" w:rsidR="00A001B9" w:rsidRDefault="009D64FD">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A001B9" w14:paraId="6A19F1B7" w14:textId="77777777" w:rsidTr="00C64535">
        <w:tc>
          <w:tcPr>
            <w:tcW w:w="0" w:type="auto"/>
            <w:tcBorders>
              <w:top w:val="nil"/>
              <w:left w:val="single" w:sz="4" w:space="0" w:color="auto"/>
              <w:bottom w:val="nil"/>
              <w:right w:val="nil"/>
            </w:tcBorders>
            <w:hideMark/>
          </w:tcPr>
          <w:p w14:paraId="45DAF46F" w14:textId="77777777" w:rsidR="00A001B9" w:rsidRDefault="009D64FD">
            <w:proofErr w:type="spellStart"/>
            <w:r>
              <w:t>IfExpr</w:t>
            </w:r>
            <w:proofErr w:type="spellEnd"/>
          </w:p>
        </w:tc>
        <w:tc>
          <w:tcPr>
            <w:tcW w:w="0" w:type="auto"/>
            <w:tcBorders>
              <w:top w:val="nil"/>
              <w:left w:val="nil"/>
              <w:bottom w:val="nil"/>
              <w:right w:val="nil"/>
            </w:tcBorders>
            <w:hideMark/>
          </w:tcPr>
          <w:p w14:paraId="7BE01299" w14:textId="77777777" w:rsidR="00A001B9" w:rsidRDefault="009D64FD">
            <w:r>
              <w:t>   ::=   </w:t>
            </w:r>
          </w:p>
        </w:tc>
        <w:tc>
          <w:tcPr>
            <w:tcW w:w="0" w:type="auto"/>
            <w:tcBorders>
              <w:top w:val="nil"/>
              <w:left w:val="nil"/>
              <w:bottom w:val="nil"/>
              <w:right w:val="single" w:sz="4" w:space="0" w:color="auto"/>
            </w:tcBorders>
            <w:hideMark/>
          </w:tcPr>
          <w:p w14:paraId="5E367456" w14:textId="77777777" w:rsidR="00A001B9" w:rsidRDefault="009D64FD">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A001B9" w14:paraId="0D9F5626" w14:textId="77777777" w:rsidTr="00C64535">
        <w:tc>
          <w:tcPr>
            <w:tcW w:w="0" w:type="auto"/>
            <w:tcBorders>
              <w:top w:val="nil"/>
              <w:left w:val="single" w:sz="4" w:space="0" w:color="auto"/>
              <w:bottom w:val="nil"/>
              <w:right w:val="nil"/>
            </w:tcBorders>
            <w:hideMark/>
          </w:tcPr>
          <w:p w14:paraId="005AD798" w14:textId="77777777" w:rsidR="00A001B9" w:rsidRDefault="009D64FD">
            <w:proofErr w:type="spellStart"/>
            <w:r>
              <w:t>OrExpr</w:t>
            </w:r>
            <w:proofErr w:type="spellEnd"/>
          </w:p>
        </w:tc>
        <w:tc>
          <w:tcPr>
            <w:tcW w:w="0" w:type="auto"/>
            <w:tcBorders>
              <w:top w:val="nil"/>
              <w:left w:val="nil"/>
              <w:bottom w:val="nil"/>
              <w:right w:val="nil"/>
            </w:tcBorders>
            <w:hideMark/>
          </w:tcPr>
          <w:p w14:paraId="380D9B17" w14:textId="77777777" w:rsidR="00A001B9" w:rsidRDefault="009D64FD">
            <w:r>
              <w:t>   ::=   </w:t>
            </w:r>
          </w:p>
        </w:tc>
        <w:tc>
          <w:tcPr>
            <w:tcW w:w="0" w:type="auto"/>
            <w:tcBorders>
              <w:top w:val="nil"/>
              <w:left w:val="nil"/>
              <w:bottom w:val="nil"/>
              <w:right w:val="single" w:sz="4" w:space="0" w:color="auto"/>
            </w:tcBorders>
            <w:hideMark/>
          </w:tcPr>
          <w:p w14:paraId="7D039606" w14:textId="77777777" w:rsidR="00A001B9" w:rsidRDefault="009D64FD">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A001B9" w14:paraId="660528CC" w14:textId="77777777" w:rsidTr="00C64535">
        <w:tc>
          <w:tcPr>
            <w:tcW w:w="0" w:type="auto"/>
            <w:tcBorders>
              <w:top w:val="nil"/>
              <w:left w:val="single" w:sz="4" w:space="0" w:color="auto"/>
              <w:bottom w:val="nil"/>
              <w:right w:val="nil"/>
            </w:tcBorders>
            <w:hideMark/>
          </w:tcPr>
          <w:p w14:paraId="34B8ADEC" w14:textId="77777777" w:rsidR="00A001B9" w:rsidRDefault="009D64FD">
            <w:proofErr w:type="spellStart"/>
            <w:r>
              <w:t>AndExpr</w:t>
            </w:r>
            <w:proofErr w:type="spellEnd"/>
          </w:p>
        </w:tc>
        <w:tc>
          <w:tcPr>
            <w:tcW w:w="0" w:type="auto"/>
            <w:tcBorders>
              <w:top w:val="nil"/>
              <w:left w:val="nil"/>
              <w:bottom w:val="nil"/>
              <w:right w:val="nil"/>
            </w:tcBorders>
            <w:hideMark/>
          </w:tcPr>
          <w:p w14:paraId="2BF50077" w14:textId="77777777" w:rsidR="00A001B9" w:rsidRDefault="009D64FD">
            <w:r>
              <w:t>   ::=   </w:t>
            </w:r>
          </w:p>
        </w:tc>
        <w:tc>
          <w:tcPr>
            <w:tcW w:w="0" w:type="auto"/>
            <w:tcBorders>
              <w:top w:val="nil"/>
              <w:left w:val="nil"/>
              <w:bottom w:val="nil"/>
              <w:right w:val="single" w:sz="4" w:space="0" w:color="auto"/>
            </w:tcBorders>
            <w:hideMark/>
          </w:tcPr>
          <w:p w14:paraId="711FA4E0" w14:textId="77777777" w:rsidR="00A001B9" w:rsidRDefault="009D64FD">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A001B9" w14:paraId="7CC91589" w14:textId="77777777" w:rsidTr="00C64535">
        <w:tc>
          <w:tcPr>
            <w:tcW w:w="0" w:type="auto"/>
            <w:tcBorders>
              <w:top w:val="nil"/>
              <w:left w:val="single" w:sz="4" w:space="0" w:color="auto"/>
              <w:bottom w:val="nil"/>
              <w:right w:val="nil"/>
            </w:tcBorders>
            <w:hideMark/>
          </w:tcPr>
          <w:p w14:paraId="6EFB0B06" w14:textId="77777777" w:rsidR="00A001B9" w:rsidRDefault="009D64FD">
            <w:proofErr w:type="spellStart"/>
            <w:r>
              <w:t>ComparisonExpr</w:t>
            </w:r>
            <w:proofErr w:type="spellEnd"/>
          </w:p>
        </w:tc>
        <w:tc>
          <w:tcPr>
            <w:tcW w:w="0" w:type="auto"/>
            <w:tcBorders>
              <w:top w:val="nil"/>
              <w:left w:val="nil"/>
              <w:bottom w:val="nil"/>
              <w:right w:val="nil"/>
            </w:tcBorders>
            <w:hideMark/>
          </w:tcPr>
          <w:p w14:paraId="2FE2DB1E" w14:textId="77777777" w:rsidR="00A001B9" w:rsidRDefault="009D64FD">
            <w:r>
              <w:t>   ::=   </w:t>
            </w:r>
          </w:p>
        </w:tc>
        <w:tc>
          <w:tcPr>
            <w:tcW w:w="0" w:type="auto"/>
            <w:tcBorders>
              <w:top w:val="nil"/>
              <w:left w:val="nil"/>
              <w:bottom w:val="nil"/>
              <w:right w:val="single" w:sz="4" w:space="0" w:color="auto"/>
            </w:tcBorders>
            <w:hideMark/>
          </w:tcPr>
          <w:p w14:paraId="2CFCE424" w14:textId="77777777" w:rsidR="00A001B9" w:rsidRDefault="009D64FD">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A001B9" w14:paraId="183D295D" w14:textId="77777777" w:rsidTr="00C64535">
        <w:tc>
          <w:tcPr>
            <w:tcW w:w="0" w:type="auto"/>
            <w:tcBorders>
              <w:top w:val="nil"/>
              <w:left w:val="single" w:sz="4" w:space="0" w:color="auto"/>
              <w:bottom w:val="nil"/>
              <w:right w:val="nil"/>
            </w:tcBorders>
            <w:hideMark/>
          </w:tcPr>
          <w:p w14:paraId="494C2E84" w14:textId="77777777" w:rsidR="00A001B9" w:rsidRDefault="009D64FD">
            <w:proofErr w:type="spellStart"/>
            <w:r>
              <w:t>AdditiveExpr</w:t>
            </w:r>
            <w:proofErr w:type="spellEnd"/>
          </w:p>
        </w:tc>
        <w:tc>
          <w:tcPr>
            <w:tcW w:w="0" w:type="auto"/>
            <w:tcBorders>
              <w:top w:val="nil"/>
              <w:left w:val="nil"/>
              <w:bottom w:val="nil"/>
              <w:right w:val="nil"/>
            </w:tcBorders>
            <w:hideMark/>
          </w:tcPr>
          <w:p w14:paraId="0AA160A3" w14:textId="77777777" w:rsidR="00A001B9" w:rsidRDefault="009D64FD">
            <w:r>
              <w:t>   ::=   </w:t>
            </w:r>
          </w:p>
        </w:tc>
        <w:tc>
          <w:tcPr>
            <w:tcW w:w="0" w:type="auto"/>
            <w:tcBorders>
              <w:top w:val="nil"/>
              <w:left w:val="nil"/>
              <w:bottom w:val="nil"/>
              <w:right w:val="single" w:sz="4" w:space="0" w:color="auto"/>
            </w:tcBorders>
            <w:hideMark/>
          </w:tcPr>
          <w:p w14:paraId="6C050928" w14:textId="77777777" w:rsidR="00A001B9" w:rsidRDefault="009D64FD">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A001B9" w14:paraId="6C432D3D" w14:textId="77777777" w:rsidTr="00C64535">
        <w:tc>
          <w:tcPr>
            <w:tcW w:w="0" w:type="auto"/>
            <w:tcBorders>
              <w:top w:val="nil"/>
              <w:left w:val="single" w:sz="4" w:space="0" w:color="auto"/>
              <w:bottom w:val="nil"/>
              <w:right w:val="nil"/>
            </w:tcBorders>
            <w:hideMark/>
          </w:tcPr>
          <w:p w14:paraId="7D688290" w14:textId="77777777" w:rsidR="00A001B9" w:rsidRDefault="009D64FD">
            <w:proofErr w:type="spellStart"/>
            <w:r>
              <w:t>MultiplicativeExpr</w:t>
            </w:r>
            <w:proofErr w:type="spellEnd"/>
          </w:p>
        </w:tc>
        <w:tc>
          <w:tcPr>
            <w:tcW w:w="0" w:type="auto"/>
            <w:tcBorders>
              <w:top w:val="nil"/>
              <w:left w:val="nil"/>
              <w:bottom w:val="nil"/>
              <w:right w:val="nil"/>
            </w:tcBorders>
            <w:hideMark/>
          </w:tcPr>
          <w:p w14:paraId="2D65CDD8" w14:textId="77777777" w:rsidR="00A001B9" w:rsidRDefault="009D64FD">
            <w:r>
              <w:t>   ::=   </w:t>
            </w:r>
          </w:p>
        </w:tc>
        <w:tc>
          <w:tcPr>
            <w:tcW w:w="0" w:type="auto"/>
            <w:tcBorders>
              <w:top w:val="nil"/>
              <w:left w:val="nil"/>
              <w:bottom w:val="nil"/>
              <w:right w:val="single" w:sz="4" w:space="0" w:color="auto"/>
            </w:tcBorders>
            <w:hideMark/>
          </w:tcPr>
          <w:p w14:paraId="359690F1" w14:textId="77777777" w:rsidR="00A001B9" w:rsidRDefault="009D64FD">
            <w:proofErr w:type="spellStart"/>
            <w:ins w:id="11793" w:author="Mike Beckerle" w:date="2019-09-26T19:38:00Z">
              <w:r>
                <w:t>IntersectExceptExpr</w:t>
              </w:r>
            </w:ins>
            <w:proofErr w:type="spellEnd"/>
            <w:del w:id="11794" w:author="Mike Beckerle" w:date="2019-09-26T19:38:00Z">
              <w:r>
                <w:delText>UnaryExpr</w:delText>
              </w:r>
              <w:r>
                <w:rPr>
                  <w:rFonts w:eastAsia="MS Mincho"/>
                </w:rPr>
                <w:delText xml:space="preserve">  </w:delText>
              </w:r>
            </w:del>
            <w:r>
              <w:rPr>
                <w:rFonts w:eastAsia="MS Mincho"/>
              </w:rPr>
              <w:t>( ("*" | "div" | "</w:t>
            </w:r>
            <w:proofErr w:type="spellStart"/>
            <w:r>
              <w:rPr>
                <w:rFonts w:eastAsia="MS Mincho"/>
              </w:rPr>
              <w:t>idiv</w:t>
            </w:r>
            <w:proofErr w:type="spellEnd"/>
            <w:r>
              <w:rPr>
                <w:rFonts w:eastAsia="MS Mincho"/>
              </w:rPr>
              <w:t xml:space="preserve">" | "mod") </w:t>
            </w:r>
            <w:proofErr w:type="spellStart"/>
            <w:ins w:id="11795" w:author="Mike Beckerle" w:date="2019-09-26T19:38:00Z">
              <w:r>
                <w:t>IntersectExceptExpr</w:t>
              </w:r>
            </w:ins>
            <w:proofErr w:type="spellEnd"/>
            <w:del w:id="11796" w:author="Mike Beckerle" w:date="2019-09-26T19:38:00Z">
              <w:r>
                <w:delText>UnaryExpr</w:delText>
              </w:r>
              <w:r>
                <w:rPr>
                  <w:rFonts w:eastAsia="MS Mincho"/>
                </w:rPr>
                <w:delText xml:space="preserve">  </w:delText>
              </w:r>
            </w:del>
            <w:r>
              <w:rPr>
                <w:rFonts w:eastAsia="MS Mincho"/>
              </w:rPr>
              <w:t>)*</w:t>
            </w:r>
          </w:p>
        </w:tc>
      </w:tr>
      <w:tr w:rsidR="00A001B9" w14:paraId="787BA172" w14:textId="77777777" w:rsidTr="00C64535">
        <w:trPr>
          <w:ins w:id="11797" w:author="Mike Beckerle" w:date="2019-09-26T19:39:00Z"/>
        </w:trPr>
        <w:tc>
          <w:tcPr>
            <w:tcW w:w="0" w:type="auto"/>
            <w:tcBorders>
              <w:top w:val="nil"/>
              <w:left w:val="single" w:sz="4" w:space="0" w:color="auto"/>
              <w:bottom w:val="nil"/>
              <w:right w:val="nil"/>
            </w:tcBorders>
            <w:shd w:val="clear" w:color="auto" w:fill="FFFFFF" w:themeFill="background1"/>
            <w:hideMark/>
          </w:tcPr>
          <w:p w14:paraId="682B6622" w14:textId="77777777" w:rsidR="00A001B9" w:rsidRDefault="009D64FD">
            <w:pPr>
              <w:rPr>
                <w:ins w:id="11798" w:author="Mike Beckerle" w:date="2019-09-26T19:39:00Z"/>
              </w:rPr>
            </w:pPr>
            <w:proofErr w:type="spellStart"/>
            <w:ins w:id="11799" w:author="Mike Beckerle" w:date="2019-09-26T19:39:00Z">
              <w:r>
                <w:t>IntersectExceptExpr</w:t>
              </w:r>
              <w:proofErr w:type="spellEnd"/>
              <w:r>
                <w:t xml:space="preserve"> </w:t>
              </w:r>
            </w:ins>
          </w:p>
        </w:tc>
        <w:tc>
          <w:tcPr>
            <w:tcW w:w="0" w:type="auto"/>
            <w:tcBorders>
              <w:top w:val="nil"/>
              <w:left w:val="nil"/>
              <w:bottom w:val="nil"/>
              <w:right w:val="nil"/>
            </w:tcBorders>
            <w:shd w:val="clear" w:color="auto" w:fill="FFFFFF" w:themeFill="background1"/>
            <w:hideMark/>
          </w:tcPr>
          <w:p w14:paraId="63FA129F" w14:textId="3D50809C" w:rsidR="00A001B9" w:rsidRDefault="00FD266C">
            <w:pPr>
              <w:jc w:val="center"/>
              <w:rPr>
                <w:ins w:id="11800" w:author="Mike Beckerle" w:date="2019-09-26T19:39:00Z"/>
              </w:rPr>
            </w:pPr>
            <w:r>
              <w:t>   </w:t>
            </w:r>
            <w:ins w:id="11801" w:author="Mike Beckerle" w:date="2019-09-26T19:40:00Z">
              <w:r w:rsidR="009D64FD">
                <w:t>::=</w:t>
              </w:r>
            </w:ins>
            <w:r>
              <w:t>   </w:t>
            </w:r>
          </w:p>
        </w:tc>
        <w:tc>
          <w:tcPr>
            <w:tcW w:w="0" w:type="auto"/>
            <w:tcBorders>
              <w:top w:val="nil"/>
              <w:left w:val="nil"/>
              <w:bottom w:val="nil"/>
              <w:right w:val="single" w:sz="4" w:space="0" w:color="auto"/>
            </w:tcBorders>
            <w:shd w:val="clear" w:color="auto" w:fill="FFFFFF" w:themeFill="background1"/>
            <w:hideMark/>
          </w:tcPr>
          <w:p w14:paraId="0BA949A9" w14:textId="77777777" w:rsidR="00A001B9" w:rsidRDefault="009D64FD">
            <w:pPr>
              <w:rPr>
                <w:ins w:id="11802" w:author="Mike Beckerle" w:date="2019-09-26T19:39:00Z"/>
              </w:rPr>
            </w:pPr>
            <w:proofErr w:type="spellStart"/>
            <w:ins w:id="11803" w:author="Mike Beckerle" w:date="2019-09-26T19:39:00Z">
              <w:r>
                <w:t>UnaryExpr</w:t>
              </w:r>
              <w:proofErr w:type="spellEnd"/>
              <w:r>
                <w:t xml:space="preserve"> ( ("intersect" | "except") </w:t>
              </w:r>
              <w:proofErr w:type="spellStart"/>
              <w:r>
                <w:t>UnaryExpr</w:t>
              </w:r>
              <w:proofErr w:type="spellEnd"/>
              <w:r>
                <w:t xml:space="preserve"> )*</w:t>
              </w:r>
            </w:ins>
          </w:p>
        </w:tc>
      </w:tr>
      <w:tr w:rsidR="00A001B9" w14:paraId="575756CF" w14:textId="77777777" w:rsidTr="00C64535">
        <w:tc>
          <w:tcPr>
            <w:tcW w:w="0" w:type="auto"/>
            <w:tcBorders>
              <w:top w:val="nil"/>
              <w:left w:val="single" w:sz="4" w:space="0" w:color="auto"/>
              <w:bottom w:val="nil"/>
              <w:right w:val="nil"/>
            </w:tcBorders>
            <w:hideMark/>
          </w:tcPr>
          <w:p w14:paraId="39ED9670" w14:textId="77777777" w:rsidR="00A001B9" w:rsidRDefault="009D64FD">
            <w:proofErr w:type="spellStart"/>
            <w:r>
              <w:t>UnaryExpr</w:t>
            </w:r>
            <w:proofErr w:type="spellEnd"/>
          </w:p>
        </w:tc>
        <w:tc>
          <w:tcPr>
            <w:tcW w:w="0" w:type="auto"/>
            <w:tcBorders>
              <w:top w:val="nil"/>
              <w:left w:val="nil"/>
              <w:bottom w:val="nil"/>
              <w:right w:val="nil"/>
            </w:tcBorders>
            <w:hideMark/>
          </w:tcPr>
          <w:p w14:paraId="6AB1229F" w14:textId="77777777" w:rsidR="00A001B9" w:rsidRDefault="009D64FD">
            <w:r>
              <w:t>   ::=   </w:t>
            </w:r>
          </w:p>
        </w:tc>
        <w:tc>
          <w:tcPr>
            <w:tcW w:w="0" w:type="auto"/>
            <w:tcBorders>
              <w:top w:val="nil"/>
              <w:left w:val="nil"/>
              <w:bottom w:val="nil"/>
              <w:right w:val="single" w:sz="4" w:space="0" w:color="auto"/>
            </w:tcBorders>
            <w:hideMark/>
          </w:tcPr>
          <w:p w14:paraId="288A2918" w14:textId="77777777" w:rsidR="00A001B9" w:rsidRDefault="009D64FD">
            <w:r>
              <w:rPr>
                <w:rFonts w:eastAsia="MS Mincho"/>
              </w:rPr>
              <w:t xml:space="preserve">("-" | "+")* </w:t>
            </w:r>
            <w:proofErr w:type="spellStart"/>
            <w:r>
              <w:t>ValueExpr</w:t>
            </w:r>
            <w:proofErr w:type="spellEnd"/>
          </w:p>
        </w:tc>
      </w:tr>
      <w:tr w:rsidR="00A001B9" w14:paraId="71F4E9C0" w14:textId="77777777" w:rsidTr="00C64535">
        <w:tc>
          <w:tcPr>
            <w:tcW w:w="0" w:type="auto"/>
            <w:tcBorders>
              <w:top w:val="nil"/>
              <w:left w:val="single" w:sz="4" w:space="0" w:color="auto"/>
              <w:bottom w:val="nil"/>
              <w:right w:val="nil"/>
            </w:tcBorders>
            <w:hideMark/>
          </w:tcPr>
          <w:p w14:paraId="4CAA1BEA" w14:textId="77777777" w:rsidR="00A001B9" w:rsidRDefault="009D64FD">
            <w:proofErr w:type="spellStart"/>
            <w:r>
              <w:t>ValueExpr</w:t>
            </w:r>
            <w:proofErr w:type="spellEnd"/>
          </w:p>
        </w:tc>
        <w:tc>
          <w:tcPr>
            <w:tcW w:w="0" w:type="auto"/>
            <w:tcBorders>
              <w:top w:val="nil"/>
              <w:left w:val="nil"/>
              <w:bottom w:val="nil"/>
              <w:right w:val="nil"/>
            </w:tcBorders>
            <w:hideMark/>
          </w:tcPr>
          <w:p w14:paraId="34FDBC3F" w14:textId="77777777" w:rsidR="00A001B9" w:rsidRDefault="009D64FD">
            <w:r>
              <w:t>   ::=   </w:t>
            </w:r>
          </w:p>
        </w:tc>
        <w:tc>
          <w:tcPr>
            <w:tcW w:w="0" w:type="auto"/>
            <w:tcBorders>
              <w:top w:val="nil"/>
              <w:left w:val="nil"/>
              <w:bottom w:val="nil"/>
              <w:right w:val="single" w:sz="4" w:space="0" w:color="auto"/>
            </w:tcBorders>
            <w:hideMark/>
          </w:tcPr>
          <w:p w14:paraId="052B875F" w14:textId="77777777" w:rsidR="00A001B9" w:rsidRDefault="009D64FD">
            <w:proofErr w:type="spellStart"/>
            <w:r>
              <w:t>PathExpr</w:t>
            </w:r>
            <w:proofErr w:type="spellEnd"/>
          </w:p>
        </w:tc>
      </w:tr>
      <w:tr w:rsidR="00A001B9" w14:paraId="5BEF8361" w14:textId="77777777" w:rsidTr="00C64535">
        <w:tc>
          <w:tcPr>
            <w:tcW w:w="0" w:type="auto"/>
            <w:tcBorders>
              <w:top w:val="nil"/>
              <w:left w:val="single" w:sz="4" w:space="0" w:color="auto"/>
              <w:bottom w:val="nil"/>
              <w:right w:val="nil"/>
            </w:tcBorders>
            <w:hideMark/>
          </w:tcPr>
          <w:p w14:paraId="5BB86B53" w14:textId="77777777" w:rsidR="00A001B9" w:rsidRDefault="009D64FD">
            <w:proofErr w:type="spellStart"/>
            <w:r>
              <w:t>ValueComp</w:t>
            </w:r>
            <w:proofErr w:type="spellEnd"/>
          </w:p>
        </w:tc>
        <w:tc>
          <w:tcPr>
            <w:tcW w:w="0" w:type="auto"/>
            <w:tcBorders>
              <w:top w:val="nil"/>
              <w:left w:val="nil"/>
              <w:bottom w:val="nil"/>
              <w:right w:val="nil"/>
            </w:tcBorders>
            <w:hideMark/>
          </w:tcPr>
          <w:p w14:paraId="4CFA43AA" w14:textId="77777777" w:rsidR="00A001B9" w:rsidRDefault="009D64FD">
            <w:r>
              <w:t>   ::=   </w:t>
            </w:r>
          </w:p>
        </w:tc>
        <w:tc>
          <w:tcPr>
            <w:tcW w:w="0" w:type="auto"/>
            <w:tcBorders>
              <w:top w:val="nil"/>
              <w:left w:val="nil"/>
              <w:bottom w:val="nil"/>
              <w:right w:val="single" w:sz="4" w:space="0" w:color="auto"/>
            </w:tcBorders>
            <w:hideMark/>
          </w:tcPr>
          <w:p w14:paraId="3802BBE8" w14:textId="77777777" w:rsidR="00A001B9" w:rsidRDefault="009D64FD">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A001B9" w14:paraId="4E60A009" w14:textId="77777777" w:rsidTr="00C64535">
        <w:tc>
          <w:tcPr>
            <w:tcW w:w="0" w:type="auto"/>
            <w:tcBorders>
              <w:top w:val="nil"/>
              <w:left w:val="single" w:sz="4" w:space="0" w:color="auto"/>
              <w:bottom w:val="nil"/>
              <w:right w:val="nil"/>
            </w:tcBorders>
            <w:hideMark/>
          </w:tcPr>
          <w:p w14:paraId="0E9000C0" w14:textId="77777777" w:rsidR="00A001B9" w:rsidRDefault="009D64FD">
            <w:proofErr w:type="spellStart"/>
            <w:r>
              <w:t>PathExpr</w:t>
            </w:r>
            <w:proofErr w:type="spellEnd"/>
          </w:p>
        </w:tc>
        <w:tc>
          <w:tcPr>
            <w:tcW w:w="0" w:type="auto"/>
            <w:tcBorders>
              <w:top w:val="nil"/>
              <w:left w:val="nil"/>
              <w:bottom w:val="nil"/>
              <w:right w:val="nil"/>
            </w:tcBorders>
            <w:hideMark/>
          </w:tcPr>
          <w:p w14:paraId="4579776D" w14:textId="77777777" w:rsidR="00A001B9" w:rsidRDefault="009D64FD">
            <w:r>
              <w:t>   ::=   </w:t>
            </w:r>
          </w:p>
        </w:tc>
        <w:tc>
          <w:tcPr>
            <w:tcW w:w="0" w:type="auto"/>
            <w:tcBorders>
              <w:top w:val="nil"/>
              <w:left w:val="nil"/>
              <w:bottom w:val="nil"/>
              <w:right w:val="single" w:sz="4" w:space="0" w:color="auto"/>
            </w:tcBorders>
            <w:hideMark/>
          </w:tcPr>
          <w:p w14:paraId="5FE77AD8" w14:textId="77777777" w:rsidR="00A001B9" w:rsidRDefault="009D64FD">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A001B9" w14:paraId="5061DB13" w14:textId="77777777" w:rsidTr="00C64535">
        <w:tc>
          <w:tcPr>
            <w:tcW w:w="0" w:type="auto"/>
            <w:tcBorders>
              <w:top w:val="nil"/>
              <w:left w:val="single" w:sz="4" w:space="0" w:color="auto"/>
              <w:bottom w:val="nil"/>
              <w:right w:val="nil"/>
            </w:tcBorders>
            <w:hideMark/>
          </w:tcPr>
          <w:p w14:paraId="6BE864DD" w14:textId="77777777" w:rsidR="00A001B9" w:rsidRDefault="009D64FD">
            <w:proofErr w:type="spellStart"/>
            <w:r>
              <w:t>RelativePathExpr</w:t>
            </w:r>
            <w:proofErr w:type="spellEnd"/>
          </w:p>
        </w:tc>
        <w:tc>
          <w:tcPr>
            <w:tcW w:w="0" w:type="auto"/>
            <w:tcBorders>
              <w:top w:val="nil"/>
              <w:left w:val="nil"/>
              <w:bottom w:val="nil"/>
              <w:right w:val="nil"/>
            </w:tcBorders>
            <w:hideMark/>
          </w:tcPr>
          <w:p w14:paraId="4D726C31" w14:textId="77777777" w:rsidR="00A001B9" w:rsidRDefault="009D64FD">
            <w:r>
              <w:t>   ::=   </w:t>
            </w:r>
          </w:p>
        </w:tc>
        <w:tc>
          <w:tcPr>
            <w:tcW w:w="0" w:type="auto"/>
            <w:tcBorders>
              <w:top w:val="nil"/>
              <w:left w:val="nil"/>
              <w:bottom w:val="nil"/>
              <w:right w:val="single" w:sz="4" w:space="0" w:color="auto"/>
            </w:tcBorders>
            <w:hideMark/>
          </w:tcPr>
          <w:p w14:paraId="39AD8205" w14:textId="77777777" w:rsidR="00A001B9" w:rsidRDefault="009D64FD">
            <w:proofErr w:type="spellStart"/>
            <w:r>
              <w:t>StepExpr</w:t>
            </w:r>
            <w:proofErr w:type="spellEnd"/>
            <w:r>
              <w:rPr>
                <w:rFonts w:eastAsia="MS Mincho"/>
              </w:rPr>
              <w:t xml:space="preserve"> (("/") </w:t>
            </w:r>
            <w:proofErr w:type="spellStart"/>
            <w:r>
              <w:t>StepExpr</w:t>
            </w:r>
            <w:proofErr w:type="spellEnd"/>
            <w:r>
              <w:rPr>
                <w:rFonts w:eastAsia="MS Mincho"/>
              </w:rPr>
              <w:t>)*</w:t>
            </w:r>
          </w:p>
        </w:tc>
      </w:tr>
      <w:tr w:rsidR="00A001B9" w14:paraId="358DFC63" w14:textId="77777777" w:rsidTr="00C64535">
        <w:tc>
          <w:tcPr>
            <w:tcW w:w="0" w:type="auto"/>
            <w:tcBorders>
              <w:top w:val="nil"/>
              <w:left w:val="single" w:sz="4" w:space="0" w:color="auto"/>
              <w:bottom w:val="nil"/>
              <w:right w:val="nil"/>
            </w:tcBorders>
            <w:hideMark/>
          </w:tcPr>
          <w:p w14:paraId="551E38E6" w14:textId="77777777" w:rsidR="00A001B9" w:rsidRDefault="009D64FD">
            <w:proofErr w:type="spellStart"/>
            <w:r>
              <w:t>StepExpr</w:t>
            </w:r>
            <w:proofErr w:type="spellEnd"/>
          </w:p>
        </w:tc>
        <w:tc>
          <w:tcPr>
            <w:tcW w:w="0" w:type="auto"/>
            <w:tcBorders>
              <w:top w:val="nil"/>
              <w:left w:val="nil"/>
              <w:bottom w:val="nil"/>
              <w:right w:val="nil"/>
            </w:tcBorders>
            <w:hideMark/>
          </w:tcPr>
          <w:p w14:paraId="0379B6F6" w14:textId="77777777" w:rsidR="00A001B9" w:rsidRDefault="009D64FD">
            <w:r>
              <w:t>   ::=   </w:t>
            </w:r>
          </w:p>
        </w:tc>
        <w:tc>
          <w:tcPr>
            <w:tcW w:w="0" w:type="auto"/>
            <w:tcBorders>
              <w:top w:val="nil"/>
              <w:left w:val="nil"/>
              <w:bottom w:val="nil"/>
              <w:right w:val="single" w:sz="4" w:space="0" w:color="auto"/>
            </w:tcBorders>
            <w:hideMark/>
          </w:tcPr>
          <w:p w14:paraId="6F6CA1F4" w14:textId="77777777" w:rsidR="00A001B9" w:rsidRDefault="009D64FD">
            <w:proofErr w:type="spellStart"/>
            <w:r>
              <w:t>AxisStep</w:t>
            </w:r>
            <w:proofErr w:type="spellEnd"/>
          </w:p>
        </w:tc>
      </w:tr>
      <w:tr w:rsidR="00A001B9" w14:paraId="66141F8B" w14:textId="77777777" w:rsidTr="00C64535">
        <w:tc>
          <w:tcPr>
            <w:tcW w:w="0" w:type="auto"/>
            <w:tcBorders>
              <w:top w:val="nil"/>
              <w:left w:val="single" w:sz="4" w:space="0" w:color="auto"/>
              <w:bottom w:val="nil"/>
              <w:right w:val="nil"/>
            </w:tcBorders>
            <w:hideMark/>
          </w:tcPr>
          <w:p w14:paraId="2318276D" w14:textId="77777777" w:rsidR="00A001B9" w:rsidRDefault="009D64FD">
            <w:proofErr w:type="spellStart"/>
            <w:r>
              <w:t>AxisStep</w:t>
            </w:r>
            <w:proofErr w:type="spellEnd"/>
          </w:p>
        </w:tc>
        <w:tc>
          <w:tcPr>
            <w:tcW w:w="0" w:type="auto"/>
            <w:tcBorders>
              <w:top w:val="nil"/>
              <w:left w:val="nil"/>
              <w:bottom w:val="nil"/>
              <w:right w:val="nil"/>
            </w:tcBorders>
            <w:hideMark/>
          </w:tcPr>
          <w:p w14:paraId="70AD42AF" w14:textId="77777777" w:rsidR="00A001B9" w:rsidRDefault="009D64FD">
            <w:r>
              <w:t>   ::=   </w:t>
            </w:r>
          </w:p>
        </w:tc>
        <w:tc>
          <w:tcPr>
            <w:tcW w:w="0" w:type="auto"/>
            <w:tcBorders>
              <w:top w:val="nil"/>
              <w:left w:val="nil"/>
              <w:bottom w:val="nil"/>
              <w:right w:val="single" w:sz="4" w:space="0" w:color="auto"/>
            </w:tcBorders>
            <w:hideMark/>
          </w:tcPr>
          <w:p w14:paraId="41E4155B" w14:textId="77777777" w:rsidR="00A001B9" w:rsidRDefault="009D64FD">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A001B9" w14:paraId="605AC396" w14:textId="77777777" w:rsidTr="00C64535">
        <w:tc>
          <w:tcPr>
            <w:tcW w:w="0" w:type="auto"/>
            <w:tcBorders>
              <w:top w:val="nil"/>
              <w:left w:val="single" w:sz="4" w:space="0" w:color="auto"/>
              <w:bottom w:val="nil"/>
              <w:right w:val="nil"/>
            </w:tcBorders>
            <w:hideMark/>
          </w:tcPr>
          <w:p w14:paraId="2D0B0F62" w14:textId="77777777" w:rsidR="00A001B9" w:rsidRDefault="009D64FD">
            <w:proofErr w:type="spellStart"/>
            <w:r>
              <w:t>ForwardStep</w:t>
            </w:r>
            <w:proofErr w:type="spellEnd"/>
          </w:p>
        </w:tc>
        <w:tc>
          <w:tcPr>
            <w:tcW w:w="0" w:type="auto"/>
            <w:tcBorders>
              <w:top w:val="nil"/>
              <w:left w:val="nil"/>
              <w:bottom w:val="nil"/>
              <w:right w:val="nil"/>
            </w:tcBorders>
            <w:hideMark/>
          </w:tcPr>
          <w:p w14:paraId="1C59EE0F" w14:textId="77777777" w:rsidR="00A001B9" w:rsidRDefault="009D64FD">
            <w:r>
              <w:t>   ::=   </w:t>
            </w:r>
          </w:p>
        </w:tc>
        <w:tc>
          <w:tcPr>
            <w:tcW w:w="0" w:type="auto"/>
            <w:tcBorders>
              <w:top w:val="nil"/>
              <w:left w:val="nil"/>
              <w:bottom w:val="nil"/>
              <w:right w:val="single" w:sz="4" w:space="0" w:color="auto"/>
            </w:tcBorders>
            <w:hideMark/>
          </w:tcPr>
          <w:p w14:paraId="410E658E" w14:textId="77777777" w:rsidR="00A001B9" w:rsidRDefault="009D64FD">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A001B9" w14:paraId="70DD619F" w14:textId="77777777" w:rsidTr="00C64535">
        <w:tc>
          <w:tcPr>
            <w:tcW w:w="0" w:type="auto"/>
            <w:tcBorders>
              <w:top w:val="nil"/>
              <w:left w:val="single" w:sz="4" w:space="0" w:color="auto"/>
              <w:bottom w:val="nil"/>
              <w:right w:val="nil"/>
            </w:tcBorders>
            <w:hideMark/>
          </w:tcPr>
          <w:p w14:paraId="150E4AE1" w14:textId="77777777" w:rsidR="00A001B9" w:rsidRDefault="009D64FD">
            <w:proofErr w:type="spellStart"/>
            <w:r>
              <w:t>ForwardAxis</w:t>
            </w:r>
            <w:proofErr w:type="spellEnd"/>
          </w:p>
        </w:tc>
        <w:tc>
          <w:tcPr>
            <w:tcW w:w="0" w:type="auto"/>
            <w:tcBorders>
              <w:top w:val="nil"/>
              <w:left w:val="nil"/>
              <w:bottom w:val="nil"/>
              <w:right w:val="nil"/>
            </w:tcBorders>
            <w:hideMark/>
          </w:tcPr>
          <w:p w14:paraId="605B571A" w14:textId="77777777" w:rsidR="00A001B9" w:rsidRDefault="009D64FD">
            <w:r>
              <w:t>   ::=   </w:t>
            </w:r>
          </w:p>
        </w:tc>
        <w:tc>
          <w:tcPr>
            <w:tcW w:w="0" w:type="auto"/>
            <w:tcBorders>
              <w:top w:val="nil"/>
              <w:left w:val="nil"/>
              <w:bottom w:val="nil"/>
              <w:right w:val="single" w:sz="4" w:space="0" w:color="auto"/>
            </w:tcBorders>
            <w:hideMark/>
          </w:tcPr>
          <w:p w14:paraId="2B297795" w14:textId="77777777" w:rsidR="00A001B9" w:rsidRDefault="009D64FD">
            <w:r>
              <w:rPr>
                <w:rFonts w:eastAsia="MS Mincho"/>
              </w:rPr>
              <w:t xml:space="preserve">("child" </w:t>
            </w:r>
            <w:proofErr w:type="gramStart"/>
            <w:r>
              <w:rPr>
                <w:rFonts w:eastAsia="MS Mincho"/>
              </w:rPr>
              <w:t>"::</w:t>
            </w:r>
            <w:proofErr w:type="gramEnd"/>
            <w:r>
              <w:rPr>
                <w:rFonts w:eastAsia="MS Mincho"/>
              </w:rPr>
              <w:t>")</w:t>
            </w:r>
            <w:r>
              <w:br/>
            </w:r>
            <w:r>
              <w:rPr>
                <w:rFonts w:eastAsia="MS Mincho"/>
              </w:rPr>
              <w:t>| ("self" "::")</w:t>
            </w:r>
            <w:r>
              <w:br/>
            </w:r>
          </w:p>
        </w:tc>
      </w:tr>
      <w:tr w:rsidR="00A001B9" w14:paraId="2BC336E1" w14:textId="77777777" w:rsidTr="00C64535">
        <w:tc>
          <w:tcPr>
            <w:tcW w:w="0" w:type="auto"/>
            <w:tcBorders>
              <w:top w:val="nil"/>
              <w:left w:val="single" w:sz="4" w:space="0" w:color="auto"/>
              <w:bottom w:val="nil"/>
              <w:right w:val="nil"/>
            </w:tcBorders>
            <w:hideMark/>
          </w:tcPr>
          <w:p w14:paraId="77F71070" w14:textId="77777777" w:rsidR="00A001B9" w:rsidRDefault="009D64FD">
            <w:proofErr w:type="spellStart"/>
            <w:r>
              <w:t>AbbrevForwardStep</w:t>
            </w:r>
            <w:proofErr w:type="spellEnd"/>
          </w:p>
        </w:tc>
        <w:tc>
          <w:tcPr>
            <w:tcW w:w="0" w:type="auto"/>
            <w:tcBorders>
              <w:top w:val="nil"/>
              <w:left w:val="nil"/>
              <w:bottom w:val="nil"/>
              <w:right w:val="nil"/>
            </w:tcBorders>
            <w:hideMark/>
          </w:tcPr>
          <w:p w14:paraId="5C3E864E" w14:textId="77777777" w:rsidR="00A001B9" w:rsidRDefault="009D64FD">
            <w:r>
              <w:t>   ::=   </w:t>
            </w:r>
          </w:p>
        </w:tc>
        <w:tc>
          <w:tcPr>
            <w:tcW w:w="0" w:type="auto"/>
            <w:tcBorders>
              <w:top w:val="nil"/>
              <w:left w:val="nil"/>
              <w:bottom w:val="nil"/>
              <w:right w:val="single" w:sz="4" w:space="0" w:color="auto"/>
            </w:tcBorders>
            <w:hideMark/>
          </w:tcPr>
          <w:p w14:paraId="65B354A5" w14:textId="77777777" w:rsidR="00A001B9" w:rsidRDefault="009D64FD">
            <w:proofErr w:type="spellStart"/>
            <w:r>
              <w:t>NodeTest</w:t>
            </w:r>
            <w:proofErr w:type="spellEnd"/>
            <w:r>
              <w:t xml:space="preserve"> | </w:t>
            </w:r>
            <w:proofErr w:type="spellStart"/>
            <w:r>
              <w:t>ContextItemExpr</w:t>
            </w:r>
            <w:proofErr w:type="spellEnd"/>
          </w:p>
        </w:tc>
      </w:tr>
      <w:tr w:rsidR="00A001B9" w14:paraId="34E9531D" w14:textId="77777777" w:rsidTr="00C64535">
        <w:tc>
          <w:tcPr>
            <w:tcW w:w="0" w:type="auto"/>
            <w:tcBorders>
              <w:top w:val="nil"/>
              <w:left w:val="single" w:sz="4" w:space="0" w:color="auto"/>
              <w:bottom w:val="nil"/>
              <w:right w:val="nil"/>
            </w:tcBorders>
            <w:hideMark/>
          </w:tcPr>
          <w:p w14:paraId="7B1D0FA8" w14:textId="77777777" w:rsidR="00A001B9" w:rsidRDefault="009D64FD">
            <w:proofErr w:type="spellStart"/>
            <w:r>
              <w:t>ReverseStep</w:t>
            </w:r>
            <w:proofErr w:type="spellEnd"/>
          </w:p>
        </w:tc>
        <w:tc>
          <w:tcPr>
            <w:tcW w:w="0" w:type="auto"/>
            <w:tcBorders>
              <w:top w:val="nil"/>
              <w:left w:val="nil"/>
              <w:bottom w:val="nil"/>
              <w:right w:val="nil"/>
            </w:tcBorders>
            <w:hideMark/>
          </w:tcPr>
          <w:p w14:paraId="24EE8988" w14:textId="77777777" w:rsidR="00A001B9" w:rsidRDefault="009D64FD">
            <w:r>
              <w:t>   ::=   </w:t>
            </w:r>
          </w:p>
        </w:tc>
        <w:tc>
          <w:tcPr>
            <w:tcW w:w="0" w:type="auto"/>
            <w:tcBorders>
              <w:top w:val="nil"/>
              <w:left w:val="nil"/>
              <w:bottom w:val="nil"/>
              <w:right w:val="single" w:sz="4" w:space="0" w:color="auto"/>
            </w:tcBorders>
            <w:hideMark/>
          </w:tcPr>
          <w:p w14:paraId="6E1EF6A7" w14:textId="77777777" w:rsidR="00A001B9" w:rsidRDefault="009D64FD">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A001B9" w14:paraId="118C5F74" w14:textId="77777777" w:rsidTr="00C64535">
        <w:tc>
          <w:tcPr>
            <w:tcW w:w="0" w:type="auto"/>
            <w:tcBorders>
              <w:top w:val="nil"/>
              <w:left w:val="single" w:sz="4" w:space="0" w:color="auto"/>
              <w:bottom w:val="nil"/>
              <w:right w:val="nil"/>
            </w:tcBorders>
            <w:hideMark/>
          </w:tcPr>
          <w:p w14:paraId="76264F7B" w14:textId="77777777" w:rsidR="00A001B9" w:rsidRDefault="009D64FD">
            <w:proofErr w:type="spellStart"/>
            <w:r>
              <w:t>ReverseAxis</w:t>
            </w:r>
            <w:proofErr w:type="spellEnd"/>
          </w:p>
        </w:tc>
        <w:tc>
          <w:tcPr>
            <w:tcW w:w="0" w:type="auto"/>
            <w:tcBorders>
              <w:top w:val="nil"/>
              <w:left w:val="nil"/>
              <w:bottom w:val="nil"/>
              <w:right w:val="nil"/>
            </w:tcBorders>
            <w:hideMark/>
          </w:tcPr>
          <w:p w14:paraId="36C41A9E" w14:textId="77777777" w:rsidR="00A001B9" w:rsidRDefault="009D64FD">
            <w:r>
              <w:t>   ::=   </w:t>
            </w:r>
          </w:p>
        </w:tc>
        <w:tc>
          <w:tcPr>
            <w:tcW w:w="0" w:type="auto"/>
            <w:tcBorders>
              <w:top w:val="nil"/>
              <w:left w:val="nil"/>
              <w:bottom w:val="nil"/>
              <w:right w:val="single" w:sz="4" w:space="0" w:color="auto"/>
            </w:tcBorders>
            <w:hideMark/>
          </w:tcPr>
          <w:p w14:paraId="1C3DFFD5" w14:textId="77777777" w:rsidR="00A001B9" w:rsidRDefault="009D64FD">
            <w:r>
              <w:rPr>
                <w:rFonts w:eastAsia="MS Mincho"/>
              </w:rPr>
              <w:t xml:space="preserve">("parent" </w:t>
            </w:r>
            <w:proofErr w:type="gramStart"/>
            <w:r>
              <w:rPr>
                <w:rFonts w:eastAsia="MS Mincho"/>
              </w:rPr>
              <w:t>"::</w:t>
            </w:r>
            <w:proofErr w:type="gramEnd"/>
            <w:r>
              <w:rPr>
                <w:rFonts w:eastAsia="MS Mincho"/>
              </w:rPr>
              <w:t>")</w:t>
            </w:r>
            <w:r>
              <w:br/>
            </w:r>
          </w:p>
        </w:tc>
      </w:tr>
      <w:tr w:rsidR="00A001B9" w14:paraId="4D617E3E" w14:textId="77777777" w:rsidTr="00C64535">
        <w:tc>
          <w:tcPr>
            <w:tcW w:w="0" w:type="auto"/>
            <w:tcBorders>
              <w:top w:val="nil"/>
              <w:left w:val="single" w:sz="4" w:space="0" w:color="auto"/>
              <w:bottom w:val="nil"/>
              <w:right w:val="nil"/>
            </w:tcBorders>
            <w:hideMark/>
          </w:tcPr>
          <w:p w14:paraId="5136AD25" w14:textId="77777777" w:rsidR="00A001B9" w:rsidRDefault="009D64FD">
            <w:proofErr w:type="spellStart"/>
            <w:r>
              <w:t>AbbrevReverseStep</w:t>
            </w:r>
            <w:proofErr w:type="spellEnd"/>
          </w:p>
        </w:tc>
        <w:tc>
          <w:tcPr>
            <w:tcW w:w="0" w:type="auto"/>
            <w:tcBorders>
              <w:top w:val="nil"/>
              <w:left w:val="nil"/>
              <w:bottom w:val="nil"/>
              <w:right w:val="nil"/>
            </w:tcBorders>
            <w:hideMark/>
          </w:tcPr>
          <w:p w14:paraId="399D53A3" w14:textId="77777777" w:rsidR="00A001B9" w:rsidRDefault="009D64FD">
            <w:r>
              <w:t>   ::=   </w:t>
            </w:r>
          </w:p>
        </w:tc>
        <w:tc>
          <w:tcPr>
            <w:tcW w:w="0" w:type="auto"/>
            <w:tcBorders>
              <w:top w:val="nil"/>
              <w:left w:val="nil"/>
              <w:bottom w:val="nil"/>
              <w:right w:val="single" w:sz="4" w:space="0" w:color="auto"/>
            </w:tcBorders>
            <w:hideMark/>
          </w:tcPr>
          <w:p w14:paraId="639E5CF8" w14:textId="77777777" w:rsidR="00A001B9" w:rsidRDefault="009D64FD">
            <w:r>
              <w:rPr>
                <w:rFonts w:eastAsia="MS Mincho"/>
              </w:rPr>
              <w:t>".."</w:t>
            </w:r>
          </w:p>
        </w:tc>
      </w:tr>
      <w:tr w:rsidR="00A001B9" w14:paraId="504A895F" w14:textId="77777777" w:rsidTr="00C64535">
        <w:tc>
          <w:tcPr>
            <w:tcW w:w="0" w:type="auto"/>
            <w:tcBorders>
              <w:top w:val="nil"/>
              <w:left w:val="single" w:sz="4" w:space="0" w:color="auto"/>
              <w:bottom w:val="nil"/>
              <w:right w:val="nil"/>
            </w:tcBorders>
            <w:hideMark/>
          </w:tcPr>
          <w:p w14:paraId="3034FCCC" w14:textId="77777777" w:rsidR="00A001B9" w:rsidRDefault="009D64FD">
            <w:proofErr w:type="spellStart"/>
            <w:r>
              <w:t>NodeTest</w:t>
            </w:r>
            <w:proofErr w:type="spellEnd"/>
          </w:p>
        </w:tc>
        <w:tc>
          <w:tcPr>
            <w:tcW w:w="0" w:type="auto"/>
            <w:tcBorders>
              <w:top w:val="nil"/>
              <w:left w:val="nil"/>
              <w:bottom w:val="nil"/>
              <w:right w:val="nil"/>
            </w:tcBorders>
            <w:hideMark/>
          </w:tcPr>
          <w:p w14:paraId="7BD2E3A4" w14:textId="77777777" w:rsidR="00A001B9" w:rsidRDefault="009D64FD">
            <w:r>
              <w:t>   ::=   </w:t>
            </w:r>
          </w:p>
        </w:tc>
        <w:tc>
          <w:tcPr>
            <w:tcW w:w="0" w:type="auto"/>
            <w:tcBorders>
              <w:top w:val="nil"/>
              <w:left w:val="nil"/>
              <w:bottom w:val="nil"/>
              <w:right w:val="single" w:sz="4" w:space="0" w:color="auto"/>
            </w:tcBorders>
            <w:hideMark/>
          </w:tcPr>
          <w:p w14:paraId="6473F9FF" w14:textId="77777777" w:rsidR="00A001B9" w:rsidRDefault="009D64FD">
            <w:proofErr w:type="spellStart"/>
            <w:r>
              <w:t>NameTest</w:t>
            </w:r>
            <w:proofErr w:type="spellEnd"/>
          </w:p>
        </w:tc>
      </w:tr>
      <w:tr w:rsidR="00A001B9" w14:paraId="5DCB1C7C" w14:textId="77777777" w:rsidTr="00C64535">
        <w:tc>
          <w:tcPr>
            <w:tcW w:w="0" w:type="auto"/>
            <w:tcBorders>
              <w:top w:val="nil"/>
              <w:left w:val="single" w:sz="4" w:space="0" w:color="auto"/>
              <w:bottom w:val="nil"/>
              <w:right w:val="nil"/>
            </w:tcBorders>
            <w:hideMark/>
          </w:tcPr>
          <w:p w14:paraId="5684E444" w14:textId="77777777" w:rsidR="00A001B9" w:rsidRDefault="009D64FD">
            <w:proofErr w:type="spellStart"/>
            <w:r>
              <w:t>NameTest</w:t>
            </w:r>
            <w:proofErr w:type="spellEnd"/>
          </w:p>
        </w:tc>
        <w:tc>
          <w:tcPr>
            <w:tcW w:w="0" w:type="auto"/>
            <w:tcBorders>
              <w:top w:val="nil"/>
              <w:left w:val="nil"/>
              <w:bottom w:val="nil"/>
              <w:right w:val="nil"/>
            </w:tcBorders>
            <w:hideMark/>
          </w:tcPr>
          <w:p w14:paraId="4335EDFA" w14:textId="77777777" w:rsidR="00A001B9" w:rsidRDefault="009D64FD">
            <w:r>
              <w:t>   ::=   </w:t>
            </w:r>
          </w:p>
        </w:tc>
        <w:tc>
          <w:tcPr>
            <w:tcW w:w="0" w:type="auto"/>
            <w:tcBorders>
              <w:top w:val="nil"/>
              <w:left w:val="nil"/>
              <w:bottom w:val="nil"/>
              <w:right w:val="single" w:sz="4" w:space="0" w:color="auto"/>
            </w:tcBorders>
            <w:hideMark/>
          </w:tcPr>
          <w:p w14:paraId="06F77188" w14:textId="77777777" w:rsidR="00A001B9" w:rsidRDefault="009D64FD">
            <w:proofErr w:type="spellStart"/>
            <w:r>
              <w:t>QName</w:t>
            </w:r>
            <w:proofErr w:type="spellEnd"/>
            <w:r>
              <w:rPr>
                <w:rFonts w:eastAsia="MS Mincho"/>
              </w:rPr>
              <w:t xml:space="preserve"> </w:t>
            </w:r>
          </w:p>
        </w:tc>
      </w:tr>
      <w:tr w:rsidR="00A001B9" w14:paraId="6DD053A3" w14:textId="77777777" w:rsidTr="00C64535">
        <w:tc>
          <w:tcPr>
            <w:tcW w:w="0" w:type="auto"/>
            <w:tcBorders>
              <w:top w:val="nil"/>
              <w:left w:val="single" w:sz="4" w:space="0" w:color="auto"/>
              <w:bottom w:val="nil"/>
              <w:right w:val="nil"/>
            </w:tcBorders>
            <w:hideMark/>
          </w:tcPr>
          <w:p w14:paraId="5410B615" w14:textId="77777777" w:rsidR="00A001B9" w:rsidRDefault="009D64FD">
            <w:proofErr w:type="spellStart"/>
            <w:r>
              <w:t>FilterExpr</w:t>
            </w:r>
            <w:proofErr w:type="spellEnd"/>
          </w:p>
        </w:tc>
        <w:tc>
          <w:tcPr>
            <w:tcW w:w="0" w:type="auto"/>
            <w:tcBorders>
              <w:top w:val="nil"/>
              <w:left w:val="nil"/>
              <w:bottom w:val="nil"/>
              <w:right w:val="nil"/>
            </w:tcBorders>
            <w:hideMark/>
          </w:tcPr>
          <w:p w14:paraId="20263932" w14:textId="77777777" w:rsidR="00A001B9" w:rsidRDefault="009D64FD">
            <w:r>
              <w:t>   ::=   </w:t>
            </w:r>
          </w:p>
        </w:tc>
        <w:tc>
          <w:tcPr>
            <w:tcW w:w="0" w:type="auto"/>
            <w:tcBorders>
              <w:top w:val="nil"/>
              <w:left w:val="nil"/>
              <w:bottom w:val="nil"/>
              <w:right w:val="single" w:sz="4" w:space="0" w:color="auto"/>
            </w:tcBorders>
            <w:hideMark/>
          </w:tcPr>
          <w:p w14:paraId="756CE669" w14:textId="77777777" w:rsidR="00A001B9" w:rsidRDefault="009D64FD">
            <w:pPr>
              <w:rPr>
                <w:rFonts w:eastAsia="MS Mincho"/>
              </w:rPr>
            </w:pPr>
            <w:proofErr w:type="spellStart"/>
            <w:r>
              <w:t>PrimaryExpr</w:t>
            </w:r>
            <w:proofErr w:type="spellEnd"/>
            <w:r>
              <w:rPr>
                <w:rFonts w:eastAsia="MS Mincho"/>
              </w:rPr>
              <w:t xml:space="preserve"> </w:t>
            </w:r>
            <w:r>
              <w:t>Predicate?</w:t>
            </w:r>
          </w:p>
        </w:tc>
      </w:tr>
      <w:tr w:rsidR="00A001B9" w14:paraId="0C68BC28" w14:textId="77777777" w:rsidTr="00C64535">
        <w:tc>
          <w:tcPr>
            <w:tcW w:w="0" w:type="auto"/>
            <w:tcBorders>
              <w:top w:val="nil"/>
              <w:left w:val="single" w:sz="4" w:space="0" w:color="auto"/>
              <w:bottom w:val="nil"/>
              <w:right w:val="nil"/>
            </w:tcBorders>
            <w:hideMark/>
          </w:tcPr>
          <w:p w14:paraId="6C257A0A" w14:textId="77777777" w:rsidR="00A001B9" w:rsidRDefault="009D64FD">
            <w:r>
              <w:t>Predicate</w:t>
            </w:r>
          </w:p>
        </w:tc>
        <w:tc>
          <w:tcPr>
            <w:tcW w:w="0" w:type="auto"/>
            <w:tcBorders>
              <w:top w:val="nil"/>
              <w:left w:val="nil"/>
              <w:bottom w:val="nil"/>
              <w:right w:val="nil"/>
            </w:tcBorders>
            <w:hideMark/>
          </w:tcPr>
          <w:p w14:paraId="74C7CC23" w14:textId="77777777" w:rsidR="00A001B9" w:rsidRDefault="009D64FD">
            <w:r>
              <w:t>   ::=   </w:t>
            </w:r>
          </w:p>
        </w:tc>
        <w:tc>
          <w:tcPr>
            <w:tcW w:w="0" w:type="auto"/>
            <w:tcBorders>
              <w:top w:val="nil"/>
              <w:left w:val="nil"/>
              <w:bottom w:val="nil"/>
              <w:right w:val="single" w:sz="4" w:space="0" w:color="auto"/>
            </w:tcBorders>
            <w:hideMark/>
          </w:tcPr>
          <w:p w14:paraId="2FEF5A52" w14:textId="77777777" w:rsidR="00A001B9" w:rsidRDefault="009D64FD">
            <w:r>
              <w:rPr>
                <w:rFonts w:eastAsia="MS Mincho"/>
              </w:rPr>
              <w:t xml:space="preserve">"[" </w:t>
            </w:r>
            <w:r>
              <w:t>Expr</w:t>
            </w:r>
            <w:r>
              <w:rPr>
                <w:rFonts w:eastAsia="MS Mincho"/>
              </w:rPr>
              <w:t xml:space="preserve"> "]"</w:t>
            </w:r>
          </w:p>
        </w:tc>
      </w:tr>
      <w:tr w:rsidR="00A001B9" w14:paraId="3EE074AE" w14:textId="77777777" w:rsidTr="00C64535">
        <w:tc>
          <w:tcPr>
            <w:tcW w:w="0" w:type="auto"/>
            <w:tcBorders>
              <w:top w:val="nil"/>
              <w:left w:val="single" w:sz="4" w:space="0" w:color="auto"/>
              <w:bottom w:val="nil"/>
              <w:right w:val="nil"/>
            </w:tcBorders>
            <w:hideMark/>
          </w:tcPr>
          <w:p w14:paraId="2906FF22" w14:textId="77777777" w:rsidR="00A001B9" w:rsidRDefault="009D64FD">
            <w:proofErr w:type="spellStart"/>
            <w:r>
              <w:t>PrimaryExpr</w:t>
            </w:r>
            <w:proofErr w:type="spellEnd"/>
          </w:p>
        </w:tc>
        <w:tc>
          <w:tcPr>
            <w:tcW w:w="0" w:type="auto"/>
            <w:tcBorders>
              <w:top w:val="nil"/>
              <w:left w:val="nil"/>
              <w:bottom w:val="nil"/>
              <w:right w:val="nil"/>
            </w:tcBorders>
            <w:hideMark/>
          </w:tcPr>
          <w:p w14:paraId="0C768276" w14:textId="77777777" w:rsidR="00A001B9" w:rsidRDefault="009D64FD">
            <w:r>
              <w:t>   ::=   </w:t>
            </w:r>
          </w:p>
        </w:tc>
        <w:tc>
          <w:tcPr>
            <w:tcW w:w="0" w:type="auto"/>
            <w:tcBorders>
              <w:top w:val="nil"/>
              <w:left w:val="nil"/>
              <w:bottom w:val="nil"/>
              <w:right w:val="single" w:sz="4" w:space="0" w:color="auto"/>
            </w:tcBorders>
            <w:hideMark/>
          </w:tcPr>
          <w:p w14:paraId="3977AACE" w14:textId="77777777" w:rsidR="00A001B9" w:rsidRDefault="009D64FD">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A001B9" w14:paraId="18D0C36B" w14:textId="77777777" w:rsidTr="00C64535">
        <w:tc>
          <w:tcPr>
            <w:tcW w:w="0" w:type="auto"/>
            <w:tcBorders>
              <w:top w:val="nil"/>
              <w:left w:val="single" w:sz="4" w:space="0" w:color="auto"/>
              <w:bottom w:val="nil"/>
              <w:right w:val="nil"/>
            </w:tcBorders>
            <w:hideMark/>
          </w:tcPr>
          <w:p w14:paraId="43E91ADE" w14:textId="77777777" w:rsidR="00A001B9" w:rsidRDefault="009D64FD">
            <w:r>
              <w:t>Literal</w:t>
            </w:r>
          </w:p>
        </w:tc>
        <w:tc>
          <w:tcPr>
            <w:tcW w:w="0" w:type="auto"/>
            <w:tcBorders>
              <w:top w:val="nil"/>
              <w:left w:val="nil"/>
              <w:bottom w:val="nil"/>
              <w:right w:val="nil"/>
            </w:tcBorders>
            <w:hideMark/>
          </w:tcPr>
          <w:p w14:paraId="60B88073" w14:textId="77777777" w:rsidR="00A001B9" w:rsidRDefault="009D64FD">
            <w:r>
              <w:t>   ::=   </w:t>
            </w:r>
          </w:p>
        </w:tc>
        <w:tc>
          <w:tcPr>
            <w:tcW w:w="0" w:type="auto"/>
            <w:tcBorders>
              <w:top w:val="nil"/>
              <w:left w:val="nil"/>
              <w:bottom w:val="nil"/>
              <w:right w:val="single" w:sz="4" w:space="0" w:color="auto"/>
            </w:tcBorders>
            <w:hideMark/>
          </w:tcPr>
          <w:p w14:paraId="2124B8C3" w14:textId="77777777" w:rsidR="00A001B9" w:rsidRDefault="009D64FD">
            <w:proofErr w:type="spellStart"/>
            <w:r>
              <w:t>NumericLiteral</w:t>
            </w:r>
            <w:proofErr w:type="spellEnd"/>
            <w:r>
              <w:rPr>
                <w:rFonts w:eastAsia="MS Mincho"/>
              </w:rPr>
              <w:t xml:space="preserve"> | </w:t>
            </w:r>
            <w:proofErr w:type="spellStart"/>
            <w:r>
              <w:t>StringLiteral</w:t>
            </w:r>
            <w:proofErr w:type="spellEnd"/>
          </w:p>
        </w:tc>
      </w:tr>
      <w:tr w:rsidR="00A001B9" w14:paraId="5CD71366" w14:textId="77777777" w:rsidTr="00C64535">
        <w:tc>
          <w:tcPr>
            <w:tcW w:w="0" w:type="auto"/>
            <w:tcBorders>
              <w:top w:val="nil"/>
              <w:left w:val="single" w:sz="4" w:space="0" w:color="auto"/>
              <w:bottom w:val="nil"/>
              <w:right w:val="nil"/>
            </w:tcBorders>
            <w:hideMark/>
          </w:tcPr>
          <w:p w14:paraId="1BE5AAA7" w14:textId="77777777" w:rsidR="00A001B9" w:rsidRDefault="009D64FD">
            <w:proofErr w:type="spellStart"/>
            <w:r>
              <w:t>NumericLiteral</w:t>
            </w:r>
            <w:proofErr w:type="spellEnd"/>
          </w:p>
        </w:tc>
        <w:tc>
          <w:tcPr>
            <w:tcW w:w="0" w:type="auto"/>
            <w:tcBorders>
              <w:top w:val="nil"/>
              <w:left w:val="nil"/>
              <w:bottom w:val="nil"/>
              <w:right w:val="nil"/>
            </w:tcBorders>
            <w:hideMark/>
          </w:tcPr>
          <w:p w14:paraId="54D086C8" w14:textId="77777777" w:rsidR="00A001B9" w:rsidRDefault="009D64FD">
            <w:r>
              <w:t>   ::=   </w:t>
            </w:r>
          </w:p>
        </w:tc>
        <w:tc>
          <w:tcPr>
            <w:tcW w:w="0" w:type="auto"/>
            <w:tcBorders>
              <w:top w:val="nil"/>
              <w:left w:val="nil"/>
              <w:bottom w:val="nil"/>
              <w:right w:val="single" w:sz="4" w:space="0" w:color="auto"/>
            </w:tcBorders>
            <w:hideMark/>
          </w:tcPr>
          <w:p w14:paraId="5ECF96BF" w14:textId="77777777" w:rsidR="00A001B9" w:rsidRDefault="009D64FD">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A001B9" w14:paraId="19C8CDCB" w14:textId="77777777" w:rsidTr="00C64535">
        <w:tc>
          <w:tcPr>
            <w:tcW w:w="0" w:type="auto"/>
            <w:tcBorders>
              <w:top w:val="nil"/>
              <w:left w:val="single" w:sz="4" w:space="0" w:color="auto"/>
              <w:bottom w:val="nil"/>
              <w:right w:val="nil"/>
            </w:tcBorders>
            <w:hideMark/>
          </w:tcPr>
          <w:p w14:paraId="42100D1E" w14:textId="77777777" w:rsidR="00A001B9" w:rsidRDefault="009D64FD">
            <w:proofErr w:type="spellStart"/>
            <w:r>
              <w:t>VarRef</w:t>
            </w:r>
            <w:proofErr w:type="spellEnd"/>
          </w:p>
        </w:tc>
        <w:tc>
          <w:tcPr>
            <w:tcW w:w="0" w:type="auto"/>
            <w:tcBorders>
              <w:top w:val="nil"/>
              <w:left w:val="nil"/>
              <w:bottom w:val="nil"/>
              <w:right w:val="nil"/>
            </w:tcBorders>
            <w:hideMark/>
          </w:tcPr>
          <w:p w14:paraId="7CD4024D" w14:textId="77777777" w:rsidR="00A001B9" w:rsidRDefault="009D64FD">
            <w:r>
              <w:t>   ::=   </w:t>
            </w:r>
          </w:p>
        </w:tc>
        <w:tc>
          <w:tcPr>
            <w:tcW w:w="0" w:type="auto"/>
            <w:tcBorders>
              <w:top w:val="nil"/>
              <w:left w:val="nil"/>
              <w:bottom w:val="nil"/>
              <w:right w:val="single" w:sz="4" w:space="0" w:color="auto"/>
            </w:tcBorders>
            <w:hideMark/>
          </w:tcPr>
          <w:p w14:paraId="6C692BF9" w14:textId="77777777" w:rsidR="00A001B9" w:rsidRDefault="009D64FD">
            <w:r>
              <w:rPr>
                <w:rFonts w:eastAsia="MS Mincho"/>
              </w:rPr>
              <w:t xml:space="preserve">"$" </w:t>
            </w:r>
            <w:proofErr w:type="spellStart"/>
            <w:r>
              <w:t>VarName</w:t>
            </w:r>
            <w:proofErr w:type="spellEnd"/>
          </w:p>
        </w:tc>
      </w:tr>
      <w:tr w:rsidR="00A001B9" w14:paraId="76BD0416" w14:textId="77777777" w:rsidTr="00C64535">
        <w:tc>
          <w:tcPr>
            <w:tcW w:w="0" w:type="auto"/>
            <w:tcBorders>
              <w:top w:val="nil"/>
              <w:left w:val="single" w:sz="4" w:space="0" w:color="auto"/>
              <w:bottom w:val="nil"/>
              <w:right w:val="nil"/>
            </w:tcBorders>
            <w:hideMark/>
          </w:tcPr>
          <w:p w14:paraId="478BB299" w14:textId="77777777" w:rsidR="00A001B9" w:rsidRDefault="009D64FD">
            <w:proofErr w:type="spellStart"/>
            <w:r>
              <w:t>VarName</w:t>
            </w:r>
            <w:proofErr w:type="spellEnd"/>
          </w:p>
        </w:tc>
        <w:tc>
          <w:tcPr>
            <w:tcW w:w="0" w:type="auto"/>
            <w:tcBorders>
              <w:top w:val="nil"/>
              <w:left w:val="nil"/>
              <w:bottom w:val="nil"/>
              <w:right w:val="nil"/>
            </w:tcBorders>
            <w:hideMark/>
          </w:tcPr>
          <w:p w14:paraId="554F66DB" w14:textId="77777777" w:rsidR="00A001B9" w:rsidRDefault="009D64FD">
            <w:r>
              <w:t>   ::=   </w:t>
            </w:r>
          </w:p>
        </w:tc>
        <w:tc>
          <w:tcPr>
            <w:tcW w:w="0" w:type="auto"/>
            <w:tcBorders>
              <w:top w:val="nil"/>
              <w:left w:val="nil"/>
              <w:bottom w:val="nil"/>
              <w:right w:val="single" w:sz="4" w:space="0" w:color="auto"/>
            </w:tcBorders>
            <w:hideMark/>
          </w:tcPr>
          <w:p w14:paraId="6229C024" w14:textId="77777777" w:rsidR="00A001B9" w:rsidRDefault="009D64FD">
            <w:proofErr w:type="spellStart"/>
            <w:r>
              <w:t>QName</w:t>
            </w:r>
            <w:proofErr w:type="spellEnd"/>
          </w:p>
        </w:tc>
      </w:tr>
      <w:tr w:rsidR="00A001B9" w14:paraId="2DB16FE8" w14:textId="77777777" w:rsidTr="00C64535">
        <w:tc>
          <w:tcPr>
            <w:tcW w:w="0" w:type="auto"/>
            <w:tcBorders>
              <w:top w:val="nil"/>
              <w:left w:val="single" w:sz="4" w:space="0" w:color="auto"/>
              <w:bottom w:val="nil"/>
              <w:right w:val="nil"/>
            </w:tcBorders>
            <w:hideMark/>
          </w:tcPr>
          <w:p w14:paraId="4C52A61E" w14:textId="77777777" w:rsidR="00A001B9" w:rsidRDefault="009D64FD">
            <w:proofErr w:type="spellStart"/>
            <w:r>
              <w:lastRenderedPageBreak/>
              <w:t>ParenthesizedExpr</w:t>
            </w:r>
            <w:proofErr w:type="spellEnd"/>
          </w:p>
        </w:tc>
        <w:tc>
          <w:tcPr>
            <w:tcW w:w="0" w:type="auto"/>
            <w:tcBorders>
              <w:top w:val="nil"/>
              <w:left w:val="nil"/>
              <w:bottom w:val="nil"/>
              <w:right w:val="nil"/>
            </w:tcBorders>
            <w:hideMark/>
          </w:tcPr>
          <w:p w14:paraId="19BBBCEB" w14:textId="77777777" w:rsidR="00A001B9" w:rsidRDefault="009D64FD">
            <w:r>
              <w:t>   ::=   </w:t>
            </w:r>
          </w:p>
        </w:tc>
        <w:tc>
          <w:tcPr>
            <w:tcW w:w="0" w:type="auto"/>
            <w:tcBorders>
              <w:top w:val="nil"/>
              <w:left w:val="nil"/>
              <w:bottom w:val="nil"/>
              <w:right w:val="single" w:sz="4" w:space="0" w:color="auto"/>
            </w:tcBorders>
            <w:hideMark/>
          </w:tcPr>
          <w:p w14:paraId="524B4C0D" w14:textId="77777777" w:rsidR="00A001B9" w:rsidRDefault="009D64FD">
            <w:pPr>
              <w:rPr>
                <w:rFonts w:eastAsia="MS Mincho"/>
              </w:rPr>
            </w:pPr>
            <w:r>
              <w:rPr>
                <w:rFonts w:eastAsia="MS Mincho"/>
              </w:rPr>
              <w:t xml:space="preserve">"(" </w:t>
            </w:r>
            <w:r>
              <w:t>Expr</w:t>
            </w:r>
            <w:r>
              <w:rPr>
                <w:rFonts w:eastAsia="MS Mincho"/>
              </w:rPr>
              <w:t xml:space="preserve"> ")"</w:t>
            </w:r>
          </w:p>
        </w:tc>
      </w:tr>
      <w:tr w:rsidR="00A001B9" w14:paraId="32CF0E6C" w14:textId="77777777" w:rsidTr="00C64535">
        <w:tc>
          <w:tcPr>
            <w:tcW w:w="0" w:type="auto"/>
            <w:tcBorders>
              <w:top w:val="nil"/>
              <w:left w:val="single" w:sz="4" w:space="0" w:color="auto"/>
              <w:bottom w:val="nil"/>
              <w:right w:val="nil"/>
            </w:tcBorders>
            <w:hideMark/>
          </w:tcPr>
          <w:p w14:paraId="0B1EE150" w14:textId="77777777" w:rsidR="00A001B9" w:rsidRDefault="009D64FD">
            <w:proofErr w:type="spellStart"/>
            <w:r>
              <w:t>ContextItemExpr</w:t>
            </w:r>
            <w:proofErr w:type="spellEnd"/>
          </w:p>
        </w:tc>
        <w:tc>
          <w:tcPr>
            <w:tcW w:w="0" w:type="auto"/>
            <w:tcBorders>
              <w:top w:val="nil"/>
              <w:left w:val="nil"/>
              <w:bottom w:val="nil"/>
              <w:right w:val="nil"/>
            </w:tcBorders>
            <w:hideMark/>
          </w:tcPr>
          <w:p w14:paraId="3AB67F39" w14:textId="77777777" w:rsidR="00A001B9" w:rsidRDefault="009D64FD">
            <w:r>
              <w:t>   ::=   </w:t>
            </w:r>
          </w:p>
        </w:tc>
        <w:tc>
          <w:tcPr>
            <w:tcW w:w="0" w:type="auto"/>
            <w:tcBorders>
              <w:top w:val="nil"/>
              <w:left w:val="nil"/>
              <w:bottom w:val="nil"/>
              <w:right w:val="single" w:sz="4" w:space="0" w:color="auto"/>
            </w:tcBorders>
            <w:hideMark/>
          </w:tcPr>
          <w:p w14:paraId="063B7A4A" w14:textId="77777777" w:rsidR="00A001B9" w:rsidRDefault="009D64FD">
            <w:r>
              <w:rPr>
                <w:rFonts w:eastAsia="MS Mincho"/>
              </w:rPr>
              <w:t>"."</w:t>
            </w:r>
          </w:p>
        </w:tc>
      </w:tr>
      <w:tr w:rsidR="00A001B9" w14:paraId="7876FF52" w14:textId="77777777" w:rsidTr="00C64535">
        <w:tc>
          <w:tcPr>
            <w:tcW w:w="0" w:type="auto"/>
            <w:tcBorders>
              <w:top w:val="nil"/>
              <w:left w:val="single" w:sz="4" w:space="0" w:color="auto"/>
              <w:bottom w:val="single" w:sz="4" w:space="0" w:color="auto"/>
              <w:right w:val="nil"/>
            </w:tcBorders>
            <w:hideMark/>
          </w:tcPr>
          <w:p w14:paraId="4C691F26" w14:textId="77777777" w:rsidR="00A001B9" w:rsidRDefault="009D64FD">
            <w:proofErr w:type="spellStart"/>
            <w:r>
              <w:t>FunctionCall</w:t>
            </w:r>
            <w:proofErr w:type="spellEnd"/>
          </w:p>
        </w:tc>
        <w:tc>
          <w:tcPr>
            <w:tcW w:w="0" w:type="auto"/>
            <w:tcBorders>
              <w:top w:val="nil"/>
              <w:left w:val="nil"/>
              <w:bottom w:val="single" w:sz="4" w:space="0" w:color="auto"/>
              <w:right w:val="nil"/>
            </w:tcBorders>
            <w:hideMark/>
          </w:tcPr>
          <w:p w14:paraId="77DCCD71" w14:textId="77777777" w:rsidR="00A001B9" w:rsidRDefault="009D64FD">
            <w:r>
              <w:t>   ::=   </w:t>
            </w:r>
          </w:p>
        </w:tc>
        <w:tc>
          <w:tcPr>
            <w:tcW w:w="0" w:type="auto"/>
            <w:tcBorders>
              <w:top w:val="nil"/>
              <w:left w:val="nil"/>
              <w:bottom w:val="single" w:sz="4" w:space="0" w:color="auto"/>
              <w:right w:val="single" w:sz="4" w:space="0" w:color="auto"/>
            </w:tcBorders>
            <w:hideMark/>
          </w:tcPr>
          <w:p w14:paraId="6CC263AE" w14:textId="77777777" w:rsidR="00A001B9" w:rsidRDefault="009D64FD">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082DE966" w14:textId="63C5C950" w:rsidR="00A001B9" w:rsidRDefault="009D64FD">
      <w:pPr>
        <w:pStyle w:val="Caption"/>
      </w:pPr>
      <w:bookmarkStart w:id="11804" w:name="prod-xpath-Expr"/>
      <w:bookmarkStart w:id="11805" w:name="prod-xpath-ExprSingle"/>
      <w:bookmarkStart w:id="11806" w:name="prod-xpath-ForExpr"/>
      <w:bookmarkStart w:id="11807" w:name="prod-xpath-IfExpr"/>
      <w:bookmarkStart w:id="11808" w:name="prod-xpath-OrExpr"/>
      <w:bookmarkStart w:id="11809" w:name="prod-xpath-AndExpr"/>
      <w:bookmarkStart w:id="11810" w:name="prod-xpath-ComparisonExpr"/>
      <w:bookmarkStart w:id="11811" w:name="prod-xpath-RangeExpr"/>
      <w:bookmarkStart w:id="11812" w:name="prod-xpath-AdditiveExpr"/>
      <w:bookmarkStart w:id="11813" w:name="prod-xpath-MultiplicativeExpr"/>
      <w:bookmarkStart w:id="11814" w:name="prod-xpath-UnionExpr"/>
      <w:bookmarkStart w:id="11815" w:name="prod-xpath-IntersectExceptExpr"/>
      <w:bookmarkStart w:id="11816" w:name="prod-xpath-InstanceofExpr"/>
      <w:bookmarkStart w:id="11817" w:name="prod-xpath-TreatExpr"/>
      <w:bookmarkStart w:id="11818" w:name="prod-xpath-CastableExpr"/>
      <w:bookmarkStart w:id="11819" w:name="prod-xpath-CastExpr"/>
      <w:bookmarkStart w:id="11820" w:name="prod-xpath-UnaryExpr"/>
      <w:bookmarkStart w:id="11821" w:name="prod-xpath-ValueExpr"/>
      <w:bookmarkStart w:id="11822" w:name="prod-xpath-GeneralComp"/>
      <w:bookmarkStart w:id="11823" w:name="prod-xpath-ValueComp"/>
      <w:bookmarkStart w:id="11824" w:name="prod-xpath-NodeComp"/>
      <w:bookmarkStart w:id="11825" w:name="prod-xpath-PathExpr"/>
      <w:bookmarkStart w:id="11826" w:name="prod-xpath-RelativePathExpr"/>
      <w:bookmarkStart w:id="11827" w:name="prod-xpath-StepExpr"/>
      <w:bookmarkStart w:id="11828" w:name="prod-xpath-AxisStep"/>
      <w:bookmarkStart w:id="11829" w:name="prod-xpath-ForwardStep"/>
      <w:bookmarkStart w:id="11830" w:name="prod-xpath-ForwardAxis"/>
      <w:bookmarkStart w:id="11831" w:name="prod-xpath-AbbrevForwardStep"/>
      <w:bookmarkStart w:id="11832" w:name="prod-xpath-ReverseStep"/>
      <w:bookmarkStart w:id="11833" w:name="prod-xpath-ReverseAxis"/>
      <w:bookmarkStart w:id="11834" w:name="prod-xpath-AbbrevReverseStep"/>
      <w:bookmarkStart w:id="11835" w:name="prod-xpath-NodeTest"/>
      <w:bookmarkStart w:id="11836" w:name="prod-xpath-NameTest"/>
      <w:bookmarkStart w:id="11837" w:name="prod-xpath-Wildcard"/>
      <w:bookmarkStart w:id="11838" w:name="prod-xpath-FilterExpr"/>
      <w:bookmarkStart w:id="11839" w:name="prod-xpath-PredicateList"/>
      <w:bookmarkStart w:id="11840" w:name="prod-xpath-Predicate"/>
      <w:bookmarkStart w:id="11841" w:name="prod-xpath-PrimaryExpr"/>
      <w:bookmarkStart w:id="11842" w:name="prod-xpath-Literal"/>
      <w:bookmarkStart w:id="11843" w:name="prod-xpath-NumericLiteral"/>
      <w:bookmarkStart w:id="11844" w:name="prod-xpath-VarRef"/>
      <w:bookmarkStart w:id="11845" w:name="prod-xpath-VarName"/>
      <w:bookmarkStart w:id="11846" w:name="prod-xpath-ParenthesizedExpr"/>
      <w:bookmarkStart w:id="11847" w:name="prod-xpath-ContextItemExpr"/>
      <w:bookmarkStart w:id="11848" w:name="prod-xpath-FunctionCall"/>
      <w:bookmarkStart w:id="11849" w:name="prod-xpath-SingleType"/>
      <w:bookmarkStart w:id="11850" w:name="prod-xpath-SequenceType"/>
      <w:bookmarkStart w:id="11851" w:name="prod-xpath-OccurrenceIndicator"/>
      <w:bookmarkStart w:id="11852" w:name="prod-xpath-ItemType"/>
      <w:bookmarkStart w:id="11853" w:name="prod-xpath-AtomicType"/>
      <w:bookmarkStart w:id="11854" w:name="prod-xpath-KindTest"/>
      <w:bookmarkStart w:id="11855" w:name="prod-xpath-AnyKindTest"/>
      <w:bookmarkStart w:id="11856" w:name="prod-xpath-DocumentTest"/>
      <w:bookmarkStart w:id="11857" w:name="prod-xpath-TextTest"/>
      <w:bookmarkStart w:id="11858" w:name="prod-xpath-CommentTest"/>
      <w:bookmarkStart w:id="11859" w:name="prod-xpath-PITest"/>
      <w:bookmarkStart w:id="11860" w:name="prod-xpath-AttributeTest"/>
      <w:bookmarkStart w:id="11861" w:name="prod-xpath-AttribNameOrWildcard"/>
      <w:bookmarkStart w:id="11862" w:name="prod-xpath-SchemaAttributeTest"/>
      <w:bookmarkStart w:id="11863" w:name="prod-xpath-AttributeDeclaration"/>
      <w:bookmarkStart w:id="11864" w:name="prod-xpath-ElementTest"/>
      <w:bookmarkStart w:id="11865" w:name="prod-xpath-ElementNameOrWildcard"/>
      <w:bookmarkStart w:id="11866" w:name="prod-xpath-SchemaElementTest"/>
      <w:bookmarkStart w:id="11867" w:name="prod-xpath-ElementDeclaration"/>
      <w:bookmarkStart w:id="11868" w:name="prod-xpath-AttributeName"/>
      <w:bookmarkStart w:id="11869" w:name="prod-xpath-ElementName"/>
      <w:bookmarkStart w:id="11870" w:name="prod-xpath-TypeName"/>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r>
        <w:t xml:space="preserve">Table </w:t>
      </w:r>
      <w:r w:rsidR="00342DB5">
        <w:fldChar w:fldCharType="begin"/>
      </w:r>
      <w:r w:rsidR="00342DB5">
        <w:instrText xml:space="preserve"> SEQ Table \* ARABIC </w:instrText>
      </w:r>
      <w:r w:rsidR="00342DB5">
        <w:fldChar w:fldCharType="separate"/>
      </w:r>
      <w:r w:rsidR="002D29EA">
        <w:rPr>
          <w:noProof/>
        </w:rPr>
        <w:t>57</w:t>
      </w:r>
      <w:r w:rsidR="00342DB5">
        <w:rPr>
          <w:noProof/>
        </w:rPr>
        <w:fldChar w:fldCharType="end"/>
      </w:r>
      <w:r>
        <w:t xml:space="preserve"> DFDL Expression Language</w:t>
      </w:r>
      <w:bookmarkStart w:id="11871" w:name="_Toc243112802"/>
      <w:bookmarkStart w:id="11872" w:name="_Toc194983949"/>
      <w:bookmarkStart w:id="11873" w:name="_Toc199516273"/>
    </w:p>
    <w:p w14:paraId="645FA43A" w14:textId="77777777" w:rsidR="00A001B9" w:rsidRDefault="009D64FD">
      <w:r>
        <w:t>Notes</w:t>
      </w:r>
      <w:bookmarkEnd w:id="11871"/>
      <w:bookmarkEnd w:id="11872"/>
      <w:bookmarkEnd w:id="11873"/>
      <w:r>
        <w:t>:</w:t>
      </w:r>
    </w:p>
    <w:p w14:paraId="442C2B6C" w14:textId="77777777" w:rsidR="00A001B9" w:rsidRDefault="009D64FD" w:rsidP="00B117B5">
      <w:pPr>
        <w:numPr>
          <w:ilvl w:val="0"/>
          <w:numId w:val="127"/>
        </w:numPr>
      </w:pPr>
      <w:r>
        <w:t xml:space="preserve">Only </w:t>
      </w:r>
      <w:r>
        <w:rPr>
          <w:rStyle w:val="Emphasis"/>
        </w:rPr>
        <w:t>If</w:t>
      </w:r>
      <w:r>
        <w:t xml:space="preserve"> and </w:t>
      </w:r>
      <w:r>
        <w:rPr>
          <w:rStyle w:val="Emphasis"/>
        </w:rPr>
        <w:t>path</w:t>
      </w:r>
      <w:r>
        <w:t xml:space="preserve"> expression types are supported</w:t>
      </w:r>
    </w:p>
    <w:p w14:paraId="6D8AACB7" w14:textId="77777777" w:rsidR="00A001B9" w:rsidRDefault="009D64FD" w:rsidP="00B117B5">
      <w:pPr>
        <w:numPr>
          <w:ilvl w:val="0"/>
          <w:numId w:val="127"/>
        </w:numPr>
      </w:pPr>
      <w:r>
        <w:t xml:space="preserve">Only the </w:t>
      </w:r>
      <w:r>
        <w:rPr>
          <w:rStyle w:val="Emphasis"/>
        </w:rPr>
        <w:t>child</w:t>
      </w:r>
      <w:r>
        <w:t xml:space="preserve">, </w:t>
      </w:r>
      <w:r>
        <w:rPr>
          <w:rStyle w:val="Emphasis"/>
        </w:rPr>
        <w:t>parent</w:t>
      </w:r>
      <w:r>
        <w:t xml:space="preserve">, and </w:t>
      </w:r>
      <w:proofErr w:type="spellStart"/>
      <w:r>
        <w:rPr>
          <w:rStyle w:val="Emphasis"/>
        </w:rPr>
        <w:t>self</w:t>
      </w:r>
      <w:r>
        <w:t xml:space="preserve"> axes</w:t>
      </w:r>
      <w:proofErr w:type="spellEnd"/>
      <w:r>
        <w:t xml:space="preserve"> are supported</w:t>
      </w:r>
    </w:p>
    <w:p w14:paraId="7C10EA8D" w14:textId="77777777" w:rsidR="00A001B9" w:rsidRDefault="009D64FD" w:rsidP="00B117B5">
      <w:pPr>
        <w:numPr>
          <w:ilvl w:val="0"/>
          <w:numId w:val="127"/>
        </w:numPr>
      </w:pPr>
      <w:r>
        <w:t>Predicates are only used to index arrays and so must be integer expressions otherwise a Schema Definition Error occurs</w:t>
      </w:r>
    </w:p>
    <w:p w14:paraId="30033004" w14:textId="4448765B" w:rsidR="00A001B9" w:rsidRDefault="009D64FD" w:rsidP="00B117B5">
      <w:pPr>
        <w:numPr>
          <w:ilvl w:val="0"/>
          <w:numId w:val="127"/>
        </w:numPr>
        <w:rPr>
          <w:ins w:id="11874" w:author="Mike Beckerle" w:date="2019-09-17T18:30:00Z"/>
        </w:rPr>
      </w:pPr>
      <w:r>
        <w:t xml:space="preserve">A subset of the XPath 2.0 operators </w:t>
      </w:r>
      <w:r w:rsidR="008C7914">
        <w:t>is</w:t>
      </w:r>
      <w:r>
        <w:t xml:space="preserve"> supported</w:t>
      </w:r>
    </w:p>
    <w:p w14:paraId="46FE33F5" w14:textId="1613CFA6" w:rsidR="00A001B9" w:rsidRPr="008C7914" w:rsidRDefault="009D64FD" w:rsidP="00B117B5">
      <w:pPr>
        <w:pStyle w:val="ListParagraph"/>
        <w:numPr>
          <w:ilvl w:val="0"/>
          <w:numId w:val="127"/>
        </w:numPr>
        <w:spacing w:before="100" w:beforeAutospacing="1" w:after="100" w:afterAutospacing="1"/>
        <w:rPr>
          <w:rFonts w:cs="Arial"/>
          <w:lang w:eastAsia="en-GB"/>
        </w:rPr>
      </w:pPr>
      <w:proofErr w:type="spellStart"/>
      <w:ins w:id="11875" w:author="Mike Beckerle" w:date="2019-09-17T18:30:00Z">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proofErr w:type="spellStart"/>
        <w:r>
          <w:rPr>
            <w:rFonts w:cs="Arial"/>
            <w:lang w:eastAsia="en-GB"/>
          </w:rPr>
          <w:t>infoset</w:t>
        </w:r>
        <w:proofErr w:type="spellEnd"/>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w:t>
        </w:r>
        <w:commentRangeStart w:id="11876"/>
        <w:r>
          <w:rPr>
            <w:rFonts w:cs="Arial"/>
            <w:lang w:eastAsia="en-GB"/>
          </w:rPr>
          <w:t>XML Schema</w:t>
        </w:r>
      </w:ins>
      <w:ins w:id="11877" w:author="Mike Beckerle" w:date="2019-09-17T18:35:00Z">
        <w:r>
          <w:rPr>
            <w:rFonts w:cs="Arial"/>
            <w:lang w:eastAsia="en-GB"/>
          </w:rPr>
          <w:t xml:space="preserve"> </w:t>
        </w:r>
      </w:ins>
      <w:ins w:id="11878" w:author="Mike Beckerle" w:date="2019-09-17T18:34:00Z">
        <w:r>
          <w:fldChar w:fldCharType="begin"/>
        </w:r>
        <w:r>
          <w:rPr>
            <w:rFonts w:cs="Arial"/>
            <w:lang w:eastAsia="en-GB"/>
          </w:rPr>
          <w:instrText xml:space="preserve"> REF Walmsely \h </w:instrText>
        </w:r>
      </w:ins>
      <w:ins w:id="11879" w:author="Mike Beckerle" w:date="2019-09-17T18:34:00Z">
        <w:r>
          <w:fldChar w:fldCharType="separate"/>
        </w:r>
      </w:ins>
      <w:ins w:id="11880" w:author="Mike Beckerle" w:date="2019-12-12T16:39:00Z">
        <w:r w:rsidR="002D29EA">
          <w:t>[</w:t>
        </w:r>
      </w:ins>
      <w:r w:rsidR="002D29EA">
        <w:rPr>
          <w:lang w:eastAsia="en-GB"/>
        </w:rPr>
        <w:t>Walmsley</w:t>
      </w:r>
      <w:ins w:id="11881" w:author="Mike Beckerle" w:date="2019-12-12T16:39:00Z">
        <w:r w:rsidR="002D29EA">
          <w:rPr>
            <w:lang w:eastAsia="en-GB"/>
          </w:rPr>
          <w:t>]</w:t>
        </w:r>
      </w:ins>
      <w:ins w:id="11882" w:author="Mike Beckerle" w:date="2019-09-17T18:34:00Z">
        <w:r>
          <w:fldChar w:fldCharType="end"/>
        </w:r>
        <w:r>
          <w:rPr>
            <w:rFonts w:cs="Arial"/>
            <w:lang w:eastAsia="en-GB"/>
          </w:rPr>
          <w:t xml:space="preserve"> </w:t>
        </w:r>
      </w:ins>
      <w:commentRangeEnd w:id="11876"/>
      <w:ins w:id="11883" w:author="Mike Beckerle" w:date="2019-09-17T18:35:00Z">
        <w:r>
          <w:rPr>
            <w:rStyle w:val="CommentReference"/>
          </w:rPr>
          <w:commentReference w:id="11876"/>
        </w:r>
      </w:ins>
      <w:ins w:id="11884" w:author="Mike Beckerle" w:date="2019-09-17T18:30:00Z">
        <w:r>
          <w:rPr>
            <w:rFonts w:cs="Arial"/>
            <w:lang w:eastAsia="en-GB"/>
          </w:rPr>
          <w:t xml:space="preserve">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ins>
    </w:p>
    <w:p w14:paraId="211C20B0" w14:textId="77777777" w:rsidR="00A001B9" w:rsidRDefault="009D64FD">
      <w:pPr>
        <w:pStyle w:val="Heading2"/>
        <w:rPr>
          <w:rFonts w:eastAsia="Times New Roman"/>
        </w:rPr>
      </w:pPr>
      <w:bookmarkStart w:id="11885" w:name="_Toc322911762"/>
      <w:bookmarkStart w:id="11886" w:name="_Toc322912301"/>
      <w:bookmarkStart w:id="11887" w:name="_Toc329093161"/>
      <w:bookmarkStart w:id="11888" w:name="_Toc332701674"/>
      <w:bookmarkStart w:id="11889" w:name="_Toc332701978"/>
      <w:bookmarkStart w:id="11890" w:name="_Toc332711776"/>
      <w:bookmarkStart w:id="11891" w:name="_Toc332712078"/>
      <w:bookmarkStart w:id="11892" w:name="_Toc332712379"/>
      <w:bookmarkStart w:id="11893" w:name="_Toc332724295"/>
      <w:bookmarkStart w:id="11894" w:name="_Toc332724595"/>
      <w:bookmarkStart w:id="11895" w:name="_Toc341102891"/>
      <w:bookmarkStart w:id="11896" w:name="_Toc347241626"/>
      <w:bookmarkStart w:id="11897" w:name="_Toc347744819"/>
      <w:bookmarkStart w:id="11898" w:name="_Toc348984602"/>
      <w:bookmarkStart w:id="11899" w:name="_Toc348984907"/>
      <w:bookmarkStart w:id="11900" w:name="_Toc349038071"/>
      <w:bookmarkStart w:id="11901" w:name="_Toc349038373"/>
      <w:bookmarkStart w:id="11902" w:name="_Toc349042864"/>
      <w:bookmarkStart w:id="11903" w:name="_Toc349642272"/>
      <w:bookmarkStart w:id="11904" w:name="_Toc351912986"/>
      <w:bookmarkStart w:id="11905" w:name="_Toc351915007"/>
      <w:bookmarkStart w:id="11906" w:name="_Toc351915473"/>
      <w:bookmarkStart w:id="11907" w:name="_Toc361231571"/>
      <w:bookmarkStart w:id="11908" w:name="_Toc361232097"/>
      <w:bookmarkStart w:id="11909" w:name="_Toc362445395"/>
      <w:bookmarkStart w:id="11910" w:name="_Toc363909362"/>
      <w:bookmarkStart w:id="11911" w:name="_Toc364463788"/>
      <w:bookmarkStart w:id="11912" w:name="_Toc366078392"/>
      <w:bookmarkStart w:id="11913" w:name="_Toc366079007"/>
      <w:bookmarkStart w:id="11914" w:name="_Toc366079992"/>
      <w:bookmarkStart w:id="11915" w:name="_Toc366080604"/>
      <w:bookmarkStart w:id="11916" w:name="_Toc366081213"/>
      <w:bookmarkStart w:id="11917" w:name="_Toc366505553"/>
      <w:bookmarkStart w:id="11918" w:name="_Toc366508922"/>
      <w:bookmarkStart w:id="11919" w:name="_Toc366513423"/>
      <w:bookmarkStart w:id="11920" w:name="_Toc366574612"/>
      <w:bookmarkStart w:id="11921" w:name="_Toc366578405"/>
      <w:bookmarkStart w:id="11922" w:name="_Toc366578999"/>
      <w:bookmarkStart w:id="11923" w:name="_Toc366579591"/>
      <w:bookmarkStart w:id="11924" w:name="_Toc366580182"/>
      <w:bookmarkStart w:id="11925" w:name="_Toc366580774"/>
      <w:bookmarkStart w:id="11926" w:name="_Toc366581365"/>
      <w:bookmarkStart w:id="11927" w:name="_Toc366581957"/>
      <w:bookmarkStart w:id="11928" w:name="_Toc322911763"/>
      <w:bookmarkStart w:id="11929" w:name="_Toc322912302"/>
      <w:bookmarkStart w:id="11930" w:name="_Toc329093162"/>
      <w:bookmarkStart w:id="11931" w:name="_Toc332701675"/>
      <w:bookmarkStart w:id="11932" w:name="_Toc332701979"/>
      <w:bookmarkStart w:id="11933" w:name="_Toc332711777"/>
      <w:bookmarkStart w:id="11934" w:name="_Toc332712079"/>
      <w:bookmarkStart w:id="11935" w:name="_Toc332712380"/>
      <w:bookmarkStart w:id="11936" w:name="_Toc332724296"/>
      <w:bookmarkStart w:id="11937" w:name="_Toc332724596"/>
      <w:bookmarkStart w:id="11938" w:name="_Toc341102892"/>
      <w:bookmarkStart w:id="11939" w:name="_Toc347241627"/>
      <w:bookmarkStart w:id="11940" w:name="_Toc347744820"/>
      <w:bookmarkStart w:id="11941" w:name="_Toc348984603"/>
      <w:bookmarkStart w:id="11942" w:name="_Toc348984908"/>
      <w:bookmarkStart w:id="11943" w:name="_Toc349038072"/>
      <w:bookmarkStart w:id="11944" w:name="_Toc349038374"/>
      <w:bookmarkStart w:id="11945" w:name="_Toc349042865"/>
      <w:bookmarkStart w:id="11946" w:name="_Toc349642273"/>
      <w:bookmarkStart w:id="11947" w:name="_Toc351912987"/>
      <w:bookmarkStart w:id="11948" w:name="_Toc351915008"/>
      <w:bookmarkStart w:id="11949" w:name="_Toc351915474"/>
      <w:bookmarkStart w:id="11950" w:name="_Toc361231572"/>
      <w:bookmarkStart w:id="11951" w:name="_Toc361232098"/>
      <w:bookmarkStart w:id="11952" w:name="_Toc362445396"/>
      <w:bookmarkStart w:id="11953" w:name="_Toc363909363"/>
      <w:bookmarkStart w:id="11954" w:name="_Toc364463789"/>
      <w:bookmarkStart w:id="11955" w:name="_Toc366078393"/>
      <w:bookmarkStart w:id="11956" w:name="_Toc366079008"/>
      <w:bookmarkStart w:id="11957" w:name="_Toc366079993"/>
      <w:bookmarkStart w:id="11958" w:name="_Toc366080605"/>
      <w:bookmarkStart w:id="11959" w:name="_Toc366081214"/>
      <w:bookmarkStart w:id="11960" w:name="_Toc366505554"/>
      <w:bookmarkStart w:id="11961" w:name="_Toc366508923"/>
      <w:bookmarkStart w:id="11962" w:name="_Toc366513424"/>
      <w:bookmarkStart w:id="11963" w:name="_Toc366574613"/>
      <w:bookmarkStart w:id="11964" w:name="_Toc366578406"/>
      <w:bookmarkStart w:id="11965" w:name="_Toc366579000"/>
      <w:bookmarkStart w:id="11966" w:name="_Toc366579592"/>
      <w:bookmarkStart w:id="11967" w:name="_Toc366580183"/>
      <w:bookmarkStart w:id="11968" w:name="_Toc366580775"/>
      <w:bookmarkStart w:id="11969" w:name="_Toc366581366"/>
      <w:bookmarkStart w:id="11970" w:name="_Toc366581958"/>
      <w:bookmarkStart w:id="11971" w:name="_Toc199516274"/>
      <w:bookmarkStart w:id="11972" w:name="_Toc194983950"/>
      <w:bookmarkStart w:id="11973" w:name="_Toc243112803"/>
      <w:bookmarkStart w:id="11974" w:name="_Toc349042866"/>
      <w:bookmarkStart w:id="11975" w:name="_Toc27061163"/>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r>
        <w:rPr>
          <w:rFonts w:eastAsia="Times New Roman"/>
        </w:rPr>
        <w:t>Constructors, Functions and Operators</w:t>
      </w:r>
      <w:bookmarkEnd w:id="11971"/>
      <w:bookmarkEnd w:id="11972"/>
      <w:bookmarkEnd w:id="11973"/>
      <w:bookmarkEnd w:id="11974"/>
      <w:bookmarkEnd w:id="11975"/>
    </w:p>
    <w:p w14:paraId="4F1EBBE1" w14:textId="77777777" w:rsidR="00A001B9" w:rsidRDefault="009D64FD">
      <w:pPr>
        <w:pStyle w:val="nobreak"/>
      </w:pPr>
      <w:r>
        <w:t>In the function signatures below a '?' following an argument name, argument type or result type indicates that the argument/result can be a node or value of the expected type or it can have no value.</w:t>
      </w:r>
    </w:p>
    <w:p w14:paraId="691A8C90" w14:textId="77777777" w:rsidR="00A001B9" w:rsidRDefault="009D64FD">
      <w:pPr>
        <w:pStyle w:val="Heading3"/>
      </w:pPr>
      <w:bookmarkStart w:id="11976" w:name="_Toc322911765"/>
      <w:bookmarkStart w:id="11977" w:name="_Toc322912304"/>
      <w:bookmarkStart w:id="11978" w:name="_Toc329093164"/>
      <w:bookmarkStart w:id="11979" w:name="_Toc332701677"/>
      <w:bookmarkStart w:id="11980" w:name="_Toc332701981"/>
      <w:bookmarkStart w:id="11981" w:name="_Toc332711779"/>
      <w:bookmarkStart w:id="11982" w:name="_Toc332712081"/>
      <w:bookmarkStart w:id="11983" w:name="_Toc332712382"/>
      <w:bookmarkStart w:id="11984" w:name="_Toc332724298"/>
      <w:bookmarkStart w:id="11985" w:name="_Toc332724598"/>
      <w:bookmarkStart w:id="11986" w:name="_Toc341102894"/>
      <w:bookmarkStart w:id="11987" w:name="_Toc347241630"/>
      <w:bookmarkStart w:id="11988" w:name="_Toc347744822"/>
      <w:bookmarkStart w:id="11989" w:name="_Toc348984605"/>
      <w:bookmarkStart w:id="11990" w:name="_Toc348984910"/>
      <w:bookmarkStart w:id="11991" w:name="_Toc349038074"/>
      <w:bookmarkStart w:id="11992" w:name="_Toc349038376"/>
      <w:bookmarkStart w:id="11993" w:name="_Toc349042867"/>
      <w:bookmarkStart w:id="11994" w:name="_Toc351912989"/>
      <w:bookmarkStart w:id="11995" w:name="_Toc351915010"/>
      <w:bookmarkStart w:id="11996" w:name="_Toc351915476"/>
      <w:bookmarkStart w:id="11997" w:name="_Toc361231574"/>
      <w:bookmarkStart w:id="11998" w:name="_Toc361232100"/>
      <w:bookmarkStart w:id="11999" w:name="_Toc362445398"/>
      <w:bookmarkStart w:id="12000" w:name="_Toc363909365"/>
      <w:bookmarkStart w:id="12001" w:name="_Toc364463791"/>
      <w:bookmarkStart w:id="12002" w:name="_Toc366078395"/>
      <w:bookmarkStart w:id="12003" w:name="_Toc366079010"/>
      <w:bookmarkStart w:id="12004" w:name="_Toc366079995"/>
      <w:bookmarkStart w:id="12005" w:name="_Toc366080607"/>
      <w:bookmarkStart w:id="12006" w:name="_Toc366081216"/>
      <w:bookmarkStart w:id="12007" w:name="_Toc366505556"/>
      <w:bookmarkStart w:id="12008" w:name="_Toc366508925"/>
      <w:bookmarkStart w:id="12009" w:name="_Toc366513426"/>
      <w:bookmarkStart w:id="12010" w:name="_Toc366574615"/>
      <w:bookmarkStart w:id="12011" w:name="_Toc366578408"/>
      <w:bookmarkStart w:id="12012" w:name="_Toc366579002"/>
      <w:bookmarkStart w:id="12013" w:name="_Toc366579594"/>
      <w:bookmarkStart w:id="12014" w:name="_Toc366580185"/>
      <w:bookmarkStart w:id="12015" w:name="_Toc366580777"/>
      <w:bookmarkStart w:id="12016" w:name="_Toc366581368"/>
      <w:bookmarkStart w:id="12017" w:name="_Toc366581960"/>
      <w:bookmarkStart w:id="12018" w:name="_Toc199516275"/>
      <w:bookmarkStart w:id="12019" w:name="_Toc194983951"/>
      <w:bookmarkStart w:id="12020" w:name="_Toc243112804"/>
      <w:bookmarkStart w:id="12021" w:name="_Toc349042868"/>
      <w:bookmarkStart w:id="12022" w:name="_Toc27061164"/>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r>
        <w:t>Constructor Functions for XML Schema Built-in Types</w:t>
      </w:r>
      <w:bookmarkEnd w:id="12018"/>
      <w:bookmarkEnd w:id="12019"/>
      <w:bookmarkEnd w:id="12020"/>
      <w:bookmarkEnd w:id="12021"/>
      <w:bookmarkEnd w:id="12022"/>
    </w:p>
    <w:p w14:paraId="3A8F6ABF" w14:textId="77777777" w:rsidR="00A001B9" w:rsidRDefault="009D64FD">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2AFEF396" w14:textId="77777777" w:rsidR="00A001B9" w:rsidRDefault="009D64FD">
      <w:r>
        <w:t>However, many statically type-correct values will still not be convertible to the result type. It is a processing error if the supplied argument value is not convertible to the constructed type.</w:t>
      </w:r>
    </w:p>
    <w:p w14:paraId="11D37EF0" w14:textId="77777777" w:rsidR="00A001B9" w:rsidRDefault="009D64FD">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A001B9" w14:paraId="59D37F0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9B96E90" w14:textId="77777777" w:rsidR="00A001B9" w:rsidRDefault="009D64FD">
            <w:r>
              <w:t>Function</w:t>
            </w:r>
          </w:p>
        </w:tc>
      </w:tr>
      <w:tr w:rsidR="00A001B9" w14:paraId="0E9C38F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DEF90" w14:textId="77777777" w:rsidR="00A001B9" w:rsidRDefault="009D64FD">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A001B9" w14:paraId="15BB696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42F4F0" w14:textId="77777777" w:rsidR="00A001B9" w:rsidRDefault="009D64FD">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A001B9" w14:paraId="7A007D5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C7D342" w14:textId="77777777" w:rsidR="00A001B9" w:rsidRDefault="009D64FD">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A001B9" w14:paraId="1372444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D46D4E" w14:textId="77777777" w:rsidR="00A001B9" w:rsidRDefault="009D64FD">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A001B9" w14:paraId="639317B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2CDEF" w14:textId="77777777" w:rsidR="00A001B9" w:rsidRDefault="009D64FD">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A001B9" w14:paraId="15CA4A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02F6FF" w14:textId="77777777" w:rsidR="00A001B9" w:rsidRDefault="009D64FD">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A001B9" w14:paraId="3B280E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A1EDAF" w14:textId="77777777" w:rsidR="00A001B9" w:rsidRDefault="009D64FD">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A001B9" w14:paraId="7F9A4B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CD4344" w14:textId="77777777" w:rsidR="00A001B9" w:rsidRDefault="009D64FD">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A001B9" w14:paraId="0E12E8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D472994" w14:textId="77777777" w:rsidR="00A001B9" w:rsidRDefault="009D64FD">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A001B9" w14:paraId="27296B7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708EF8" w14:textId="77777777" w:rsidR="00A001B9" w:rsidRDefault="009D64FD">
            <w:pPr>
              <w:rPr>
                <w:rFonts w:eastAsia="MS Mincho"/>
                <w:sz w:val="24"/>
                <w:lang w:eastAsia="ja-JP" w:bidi="he-IL"/>
              </w:rPr>
            </w:pPr>
            <w:proofErr w:type="spellStart"/>
            <w:r>
              <w:rPr>
                <w:lang w:eastAsia="ja-JP" w:bidi="he-IL"/>
              </w:rPr>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A001B9" w14:paraId="3DEC68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0D07AD" w14:textId="77777777" w:rsidR="00A001B9" w:rsidRDefault="009D64FD">
            <w:pPr>
              <w:rPr>
                <w:rFonts w:eastAsia="MS Mincho"/>
                <w:sz w:val="24"/>
                <w:lang w:eastAsia="ja-JP" w:bidi="he-IL"/>
              </w:rPr>
            </w:pPr>
            <w:proofErr w:type="spellStart"/>
            <w:r>
              <w:rPr>
                <w:lang w:eastAsia="ja-JP" w:bidi="he-IL"/>
              </w:rPr>
              <w:lastRenderedPageBreak/>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A001B9" w14:paraId="66136A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6AB7A1" w14:textId="77777777" w:rsidR="00A001B9" w:rsidRDefault="009D64FD">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A001B9" w14:paraId="262B31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F95B2B" w14:textId="77777777" w:rsidR="00A001B9" w:rsidRDefault="009D64FD">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A001B9" w14:paraId="6596F3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049A0E" w14:textId="77777777" w:rsidR="00A001B9" w:rsidRDefault="009D64FD">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A001B9" w14:paraId="036D67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1AEFC6" w14:textId="77777777" w:rsidR="00A001B9" w:rsidRDefault="009D64FD">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A001B9" w14:paraId="470F68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3AD523" w14:textId="77777777" w:rsidR="00A001B9" w:rsidRDefault="009D64FD">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A001B9" w14:paraId="269472D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194C64" w14:textId="77777777" w:rsidR="00A001B9" w:rsidRDefault="009D64FD">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A001B9" w14:paraId="1E3AA8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068C21" w14:textId="77777777" w:rsidR="00A001B9" w:rsidRDefault="009D64FD">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A001B9" w14:paraId="77FC631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4E044" w14:textId="77777777" w:rsidR="00A001B9" w:rsidRDefault="009D64FD">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287394F9" w14:textId="45F25E99"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58</w:t>
      </w:r>
      <w:r w:rsidR="00342DB5">
        <w:rPr>
          <w:noProof/>
        </w:rPr>
        <w:fldChar w:fldCharType="end"/>
      </w:r>
      <w:r>
        <w:t xml:space="preserve"> Basic Constructors</w:t>
      </w:r>
    </w:p>
    <w:p w14:paraId="7526DFE8" w14:textId="77777777" w:rsidR="00A001B9" w:rsidRDefault="009D64FD">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Layout w:type="fixed"/>
        <w:tblCellMar>
          <w:left w:w="115" w:type="dxa"/>
          <w:right w:w="115" w:type="dxa"/>
        </w:tblCellMar>
        <w:tblLook w:val="04A0" w:firstRow="1" w:lastRow="0" w:firstColumn="1" w:lastColumn="0" w:noHBand="0" w:noVBand="1"/>
      </w:tblPr>
      <w:tblGrid>
        <w:gridCol w:w="8630"/>
      </w:tblGrid>
      <w:tr w:rsidR="00A001B9" w14:paraId="213857B1" w14:textId="77777777" w:rsidTr="008C7914">
        <w:trPr>
          <w:cnfStyle w:val="100000000000" w:firstRow="1" w:lastRow="0" w:firstColumn="0" w:lastColumn="0" w:oddVBand="0" w:evenVBand="0" w:oddHBand="0" w:evenHBand="0" w:firstRowFirstColumn="0" w:firstRowLastColumn="0" w:lastRowFirstColumn="0" w:lastRowLastColumn="0"/>
        </w:trPr>
        <w:tc>
          <w:tcPr>
            <w:tcW w:w="5875" w:type="dxa"/>
            <w:hideMark/>
          </w:tcPr>
          <w:p w14:paraId="6F68C41C" w14:textId="77777777" w:rsidR="00A001B9" w:rsidRDefault="009D64FD">
            <w:r>
              <w:t>Function</w:t>
            </w:r>
          </w:p>
        </w:tc>
      </w:tr>
      <w:tr w:rsidR="00A001B9" w14:paraId="626B9B8C" w14:textId="77777777" w:rsidTr="008C7914">
        <w:tc>
          <w:tcPr>
            <w:tcW w:w="5875" w:type="dxa"/>
            <w:tcBorders>
              <w:top w:val="single" w:sz="4" w:space="0" w:color="auto"/>
              <w:left w:val="single" w:sz="4" w:space="0" w:color="auto"/>
              <w:bottom w:val="single" w:sz="4" w:space="0" w:color="auto"/>
              <w:right w:val="single" w:sz="4" w:space="0" w:color="auto"/>
            </w:tcBorders>
            <w:hideMark/>
          </w:tcPr>
          <w:p w14:paraId="0988DBF9" w14:textId="77777777" w:rsidR="00A001B9" w:rsidRDefault="009D64FD">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53B3D9F" w14:textId="65DAEC04" w:rsidR="00A001B9" w:rsidRDefault="009D64FD">
      <w:pPr>
        <w:pStyle w:val="Caption"/>
      </w:pPr>
      <w:bookmarkStart w:id="12023" w:name="_Toc322911767"/>
      <w:bookmarkStart w:id="12024" w:name="_Toc322912306"/>
      <w:bookmarkStart w:id="12025" w:name="_Toc329093166"/>
      <w:bookmarkStart w:id="12026" w:name="_Toc332701679"/>
      <w:bookmarkStart w:id="12027" w:name="_Toc332701983"/>
      <w:bookmarkStart w:id="12028" w:name="_Toc332711781"/>
      <w:bookmarkStart w:id="12029" w:name="_Toc332712083"/>
      <w:bookmarkStart w:id="12030" w:name="_Toc332712384"/>
      <w:bookmarkStart w:id="12031" w:name="_Toc332724300"/>
      <w:bookmarkStart w:id="12032" w:name="_Toc332724600"/>
      <w:bookmarkStart w:id="12033" w:name="_Toc341102896"/>
      <w:bookmarkStart w:id="12034" w:name="_Toc347241632"/>
      <w:bookmarkStart w:id="12035" w:name="_Toc347744824"/>
      <w:bookmarkStart w:id="12036" w:name="_Toc348984607"/>
      <w:bookmarkStart w:id="12037" w:name="_Toc348984912"/>
      <w:bookmarkStart w:id="12038" w:name="_Toc349038076"/>
      <w:bookmarkStart w:id="12039" w:name="_Toc349038378"/>
      <w:bookmarkStart w:id="12040" w:name="_Toc349042869"/>
      <w:bookmarkStart w:id="12041" w:name="_Toc351912991"/>
      <w:bookmarkStart w:id="12042" w:name="_Toc351915012"/>
      <w:bookmarkStart w:id="12043" w:name="_Toc351915478"/>
      <w:bookmarkStart w:id="12044" w:name="_Toc361231576"/>
      <w:bookmarkStart w:id="12045" w:name="_Toc361232102"/>
      <w:bookmarkStart w:id="12046" w:name="_Toc362445400"/>
      <w:bookmarkStart w:id="12047" w:name="_Toc363909367"/>
      <w:bookmarkStart w:id="12048" w:name="_Toc364463793"/>
      <w:bookmarkStart w:id="12049" w:name="_Toc366078397"/>
      <w:bookmarkStart w:id="12050" w:name="_Toc366079012"/>
      <w:bookmarkStart w:id="12051" w:name="_Toc366079997"/>
      <w:bookmarkStart w:id="12052" w:name="_Toc366080609"/>
      <w:bookmarkStart w:id="12053" w:name="_Toc366081218"/>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r>
        <w:t xml:space="preserve">Table </w:t>
      </w:r>
      <w:r w:rsidR="00342DB5">
        <w:fldChar w:fldCharType="begin"/>
      </w:r>
      <w:r w:rsidR="00342DB5">
        <w:instrText xml:space="preserve"> SEQ Table \* ARABIC </w:instrText>
      </w:r>
      <w:r w:rsidR="00342DB5">
        <w:fldChar w:fldCharType="separate"/>
      </w:r>
      <w:r w:rsidR="002D29EA">
        <w:rPr>
          <w:noProof/>
        </w:rPr>
        <w:t>59</w:t>
      </w:r>
      <w:r w:rsidR="00342DB5">
        <w:rPr>
          <w:noProof/>
        </w:rPr>
        <w:fldChar w:fldCharType="end"/>
      </w:r>
      <w:r>
        <w:t xml:space="preserve"> Special Constructor for </w:t>
      </w:r>
      <w:proofErr w:type="spellStart"/>
      <w:r>
        <w:t>xs:dateTime</w:t>
      </w:r>
      <w:proofErr w:type="spellEnd"/>
    </w:p>
    <w:p w14:paraId="5CB7EEF3" w14:textId="77777777" w:rsidR="00A001B9" w:rsidRDefault="009D64FD">
      <w:pPr>
        <w:pStyle w:val="Heading3"/>
      </w:pPr>
      <w:bookmarkStart w:id="12054" w:name="_Toc366505558"/>
      <w:bookmarkStart w:id="12055" w:name="_Toc366508927"/>
      <w:bookmarkStart w:id="12056" w:name="_Toc366513428"/>
      <w:bookmarkStart w:id="12057" w:name="_Toc366574617"/>
      <w:bookmarkStart w:id="12058" w:name="_Toc366578410"/>
      <w:bookmarkStart w:id="12059" w:name="_Toc366579004"/>
      <w:bookmarkStart w:id="12060" w:name="_Toc366579596"/>
      <w:bookmarkStart w:id="12061" w:name="_Toc366580187"/>
      <w:bookmarkStart w:id="12062" w:name="_Toc366580779"/>
      <w:bookmarkStart w:id="12063" w:name="_Toc366581370"/>
      <w:bookmarkStart w:id="12064" w:name="_Toc366581962"/>
      <w:bookmarkStart w:id="12065" w:name="_Toc322911768"/>
      <w:bookmarkStart w:id="12066" w:name="_Toc322912307"/>
      <w:bookmarkStart w:id="12067" w:name="_Toc329093167"/>
      <w:bookmarkStart w:id="12068" w:name="_Toc332701680"/>
      <w:bookmarkStart w:id="12069" w:name="_Toc332701984"/>
      <w:bookmarkStart w:id="12070" w:name="_Toc332711782"/>
      <w:bookmarkStart w:id="12071" w:name="_Toc332712084"/>
      <w:bookmarkStart w:id="12072" w:name="_Toc332712385"/>
      <w:bookmarkStart w:id="12073" w:name="_Toc332724301"/>
      <w:bookmarkStart w:id="12074" w:name="_Toc332724601"/>
      <w:bookmarkStart w:id="12075" w:name="_Toc341102897"/>
      <w:bookmarkStart w:id="12076" w:name="_Toc347241633"/>
      <w:bookmarkStart w:id="12077" w:name="_Toc347744825"/>
      <w:bookmarkStart w:id="12078" w:name="_Toc348984608"/>
      <w:bookmarkStart w:id="12079" w:name="_Toc348984913"/>
      <w:bookmarkStart w:id="12080" w:name="_Toc349038077"/>
      <w:bookmarkStart w:id="12081" w:name="_Toc349038379"/>
      <w:bookmarkStart w:id="12082" w:name="_Toc349042870"/>
      <w:bookmarkStart w:id="12083" w:name="_Toc351912992"/>
      <w:bookmarkStart w:id="12084" w:name="_Toc351915013"/>
      <w:bookmarkStart w:id="12085" w:name="_Toc351915479"/>
      <w:bookmarkStart w:id="12086" w:name="_Toc361231577"/>
      <w:bookmarkStart w:id="12087" w:name="_Toc361232103"/>
      <w:bookmarkStart w:id="12088" w:name="_Toc362445401"/>
      <w:bookmarkStart w:id="12089" w:name="_Toc363909368"/>
      <w:bookmarkStart w:id="12090" w:name="_Toc364463794"/>
      <w:bookmarkStart w:id="12091" w:name="_Toc366078398"/>
      <w:bookmarkStart w:id="12092" w:name="_Toc366079013"/>
      <w:bookmarkStart w:id="12093" w:name="_Toc366079998"/>
      <w:bookmarkStart w:id="12094" w:name="_Toc366080610"/>
      <w:bookmarkStart w:id="12095" w:name="_Toc366081219"/>
      <w:bookmarkStart w:id="12096" w:name="_Toc366505559"/>
      <w:bookmarkStart w:id="12097" w:name="_Toc366508928"/>
      <w:bookmarkStart w:id="12098" w:name="_Toc366513429"/>
      <w:bookmarkStart w:id="12099" w:name="_Toc366574618"/>
      <w:bookmarkStart w:id="12100" w:name="_Toc366578411"/>
      <w:bookmarkStart w:id="12101" w:name="_Toc366579005"/>
      <w:bookmarkStart w:id="12102" w:name="_Toc366579597"/>
      <w:bookmarkStart w:id="12103" w:name="_Toc366580188"/>
      <w:bookmarkStart w:id="12104" w:name="_Toc366580780"/>
      <w:bookmarkStart w:id="12105" w:name="_Toc366581371"/>
      <w:bookmarkStart w:id="12106" w:name="_Toc366581963"/>
      <w:bookmarkStart w:id="12107" w:name="_Toc322911769"/>
      <w:bookmarkStart w:id="12108" w:name="_Toc322912308"/>
      <w:bookmarkStart w:id="12109" w:name="_Toc329093168"/>
      <w:bookmarkStart w:id="12110" w:name="_Toc332701681"/>
      <w:bookmarkStart w:id="12111" w:name="_Toc332701985"/>
      <w:bookmarkStart w:id="12112" w:name="_Toc332711783"/>
      <w:bookmarkStart w:id="12113" w:name="_Toc332712085"/>
      <w:bookmarkStart w:id="12114" w:name="_Toc332712386"/>
      <w:bookmarkStart w:id="12115" w:name="_Toc332724302"/>
      <w:bookmarkStart w:id="12116" w:name="_Toc332724602"/>
      <w:bookmarkStart w:id="12117" w:name="_Toc341102898"/>
      <w:bookmarkStart w:id="12118" w:name="_Toc347241634"/>
      <w:bookmarkStart w:id="12119" w:name="_Toc347744826"/>
      <w:bookmarkStart w:id="12120" w:name="_Toc348984609"/>
      <w:bookmarkStart w:id="12121" w:name="_Toc348984914"/>
      <w:bookmarkStart w:id="12122" w:name="_Toc349038078"/>
      <w:bookmarkStart w:id="12123" w:name="_Toc349038380"/>
      <w:bookmarkStart w:id="12124" w:name="_Toc349042871"/>
      <w:bookmarkStart w:id="12125" w:name="_Toc351912993"/>
      <w:bookmarkStart w:id="12126" w:name="_Toc351915014"/>
      <w:bookmarkStart w:id="12127" w:name="_Toc351915480"/>
      <w:bookmarkStart w:id="12128" w:name="_Toc361231578"/>
      <w:bookmarkStart w:id="12129" w:name="_Toc361232104"/>
      <w:bookmarkStart w:id="12130" w:name="_Toc362445402"/>
      <w:bookmarkStart w:id="12131" w:name="_Toc363909369"/>
      <w:bookmarkStart w:id="12132" w:name="_Toc364463795"/>
      <w:bookmarkStart w:id="12133" w:name="_Toc366078399"/>
      <w:bookmarkStart w:id="12134" w:name="_Toc366079014"/>
      <w:bookmarkStart w:id="12135" w:name="_Toc366079999"/>
      <w:bookmarkStart w:id="12136" w:name="_Toc366080611"/>
      <w:bookmarkStart w:id="12137" w:name="_Toc366081220"/>
      <w:bookmarkStart w:id="12138" w:name="_Toc366505560"/>
      <w:bookmarkStart w:id="12139" w:name="_Toc366508929"/>
      <w:bookmarkStart w:id="12140" w:name="_Toc366513430"/>
      <w:bookmarkStart w:id="12141" w:name="_Toc366574619"/>
      <w:bookmarkStart w:id="12142" w:name="_Toc366578412"/>
      <w:bookmarkStart w:id="12143" w:name="_Toc366579006"/>
      <w:bookmarkStart w:id="12144" w:name="_Toc366579598"/>
      <w:bookmarkStart w:id="12145" w:name="_Toc366580189"/>
      <w:bookmarkStart w:id="12146" w:name="_Toc366580781"/>
      <w:bookmarkStart w:id="12147" w:name="_Toc366581372"/>
      <w:bookmarkStart w:id="12148" w:name="_Toc366581964"/>
      <w:bookmarkStart w:id="12149" w:name="_Toc322911770"/>
      <w:bookmarkStart w:id="12150" w:name="_Toc322912309"/>
      <w:bookmarkStart w:id="12151" w:name="_Toc329093169"/>
      <w:bookmarkStart w:id="12152" w:name="_Toc332701682"/>
      <w:bookmarkStart w:id="12153" w:name="_Toc332701986"/>
      <w:bookmarkStart w:id="12154" w:name="_Toc332711784"/>
      <w:bookmarkStart w:id="12155" w:name="_Toc332712086"/>
      <w:bookmarkStart w:id="12156" w:name="_Toc332712387"/>
      <w:bookmarkStart w:id="12157" w:name="_Toc332724303"/>
      <w:bookmarkStart w:id="12158" w:name="_Toc332724603"/>
      <w:bookmarkStart w:id="12159" w:name="_Toc341102899"/>
      <w:bookmarkStart w:id="12160" w:name="_Toc347241635"/>
      <w:bookmarkStart w:id="12161" w:name="_Toc347744827"/>
      <w:bookmarkStart w:id="12162" w:name="_Toc348984610"/>
      <w:bookmarkStart w:id="12163" w:name="_Toc348984915"/>
      <w:bookmarkStart w:id="12164" w:name="_Toc349038079"/>
      <w:bookmarkStart w:id="12165" w:name="_Toc349038381"/>
      <w:bookmarkStart w:id="12166" w:name="_Toc349042872"/>
      <w:bookmarkStart w:id="12167" w:name="_Toc351912994"/>
      <w:bookmarkStart w:id="12168" w:name="_Toc351915015"/>
      <w:bookmarkStart w:id="12169" w:name="_Toc351915481"/>
      <w:bookmarkStart w:id="12170" w:name="_Toc361231579"/>
      <w:bookmarkStart w:id="12171" w:name="_Toc361232105"/>
      <w:bookmarkStart w:id="12172" w:name="_Toc362445403"/>
      <w:bookmarkStart w:id="12173" w:name="_Toc363909370"/>
      <w:bookmarkStart w:id="12174" w:name="_Toc364463796"/>
      <w:bookmarkStart w:id="12175" w:name="_Toc366078400"/>
      <w:bookmarkStart w:id="12176" w:name="_Toc366079015"/>
      <w:bookmarkStart w:id="12177" w:name="_Toc366080000"/>
      <w:bookmarkStart w:id="12178" w:name="_Toc366080612"/>
      <w:bookmarkStart w:id="12179" w:name="_Toc366081221"/>
      <w:bookmarkStart w:id="12180" w:name="_Toc366505561"/>
      <w:bookmarkStart w:id="12181" w:name="_Toc366508930"/>
      <w:bookmarkStart w:id="12182" w:name="_Toc366513431"/>
      <w:bookmarkStart w:id="12183" w:name="_Toc366574620"/>
      <w:bookmarkStart w:id="12184" w:name="_Toc366578413"/>
      <w:bookmarkStart w:id="12185" w:name="_Toc366579007"/>
      <w:bookmarkStart w:id="12186" w:name="_Toc366579599"/>
      <w:bookmarkStart w:id="12187" w:name="_Toc366580190"/>
      <w:bookmarkStart w:id="12188" w:name="_Toc366580782"/>
      <w:bookmarkStart w:id="12189" w:name="_Toc366581373"/>
      <w:bookmarkStart w:id="12190" w:name="_Toc366581965"/>
      <w:bookmarkStart w:id="12191" w:name="_Toc199516276"/>
      <w:bookmarkStart w:id="12192" w:name="_Toc194983952"/>
      <w:bookmarkStart w:id="12193" w:name="_Toc243112805"/>
      <w:bookmarkStart w:id="12194" w:name="_Toc349042873"/>
      <w:bookmarkStart w:id="12195" w:name="_Toc27061165"/>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r>
        <w:t>Standard XPath Functions</w:t>
      </w:r>
      <w:bookmarkEnd w:id="12191"/>
      <w:bookmarkEnd w:id="12192"/>
      <w:bookmarkEnd w:id="12193"/>
      <w:bookmarkEnd w:id="12194"/>
      <w:bookmarkEnd w:id="12195"/>
    </w:p>
    <w:p w14:paraId="1756D997" w14:textId="77777777" w:rsidR="00A001B9" w:rsidRDefault="009D64FD">
      <w:pPr>
        <w:pStyle w:val="Heading4"/>
        <w:rPr>
          <w:rFonts w:eastAsia="Times New Roman"/>
        </w:rPr>
      </w:pPr>
      <w:r>
        <w:rPr>
          <w:rFonts w:eastAsia="Times New Roman"/>
        </w:rPr>
        <w:t>Boolean functions</w:t>
      </w:r>
    </w:p>
    <w:p w14:paraId="79E62C40" w14:textId="77777777" w:rsidR="00A001B9" w:rsidRDefault="009D64FD">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A001B9" w14:paraId="15A88A0B"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E3C8E83" w14:textId="77777777" w:rsidR="00A001B9" w:rsidRDefault="009D64FD">
            <w:r>
              <w:t>Function</w:t>
            </w:r>
          </w:p>
        </w:tc>
        <w:tc>
          <w:tcPr>
            <w:tcW w:w="0" w:type="auto"/>
            <w:hideMark/>
          </w:tcPr>
          <w:p w14:paraId="4433E36C" w14:textId="77777777" w:rsidR="00A001B9" w:rsidRDefault="009D64FD">
            <w:r>
              <w:t>Meaning</w:t>
            </w:r>
          </w:p>
        </w:tc>
      </w:tr>
      <w:tr w:rsidR="00A001B9" w14:paraId="10D53F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DC4795F" w14:textId="77777777" w:rsidR="00A001B9" w:rsidRDefault="009D64FD">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7571263F" w14:textId="77777777" w:rsidR="00A001B9" w:rsidRDefault="009D64FD">
            <w:r>
              <w:t xml:space="preserve">Constructs the </w:t>
            </w:r>
            <w:proofErr w:type="spellStart"/>
            <w:r>
              <w:t>xs:boolean</w:t>
            </w:r>
            <w:proofErr w:type="spellEnd"/>
            <w:r>
              <w:t xml:space="preserve"> value 'true'.</w:t>
            </w:r>
          </w:p>
        </w:tc>
      </w:tr>
      <w:tr w:rsidR="00A001B9" w14:paraId="45DCD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FE2271A" w14:textId="77777777" w:rsidR="00A001B9" w:rsidRDefault="009D64FD">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202F0CF" w14:textId="77777777" w:rsidR="00A001B9" w:rsidRDefault="009D64FD">
            <w:r>
              <w:t xml:space="preserve">Constructs the </w:t>
            </w:r>
            <w:proofErr w:type="spellStart"/>
            <w:r>
              <w:t>xs:boolean</w:t>
            </w:r>
            <w:proofErr w:type="spellEnd"/>
            <w:r>
              <w:t xml:space="preserve"> value 'false'.</w:t>
            </w:r>
          </w:p>
        </w:tc>
      </w:tr>
    </w:tbl>
    <w:p w14:paraId="447B61AE" w14:textId="0470BCE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60</w:t>
      </w:r>
      <w:r w:rsidR="00342DB5">
        <w:rPr>
          <w:noProof/>
        </w:rPr>
        <w:fldChar w:fldCharType="end"/>
      </w:r>
      <w:r>
        <w:rPr>
          <w:noProof/>
        </w:rPr>
        <w:t xml:space="preserve"> Boolean functions</w:t>
      </w:r>
    </w:p>
    <w:p w14:paraId="4C5F2FAB" w14:textId="77777777" w:rsidR="00A001B9" w:rsidRDefault="009D64FD">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A001B9" w14:paraId="68F5B50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AB49CB1" w14:textId="77777777" w:rsidR="00A001B9" w:rsidRDefault="009D64FD">
            <w:pPr>
              <w:keepNext/>
              <w:rPr>
                <w:b w:val="0"/>
              </w:rPr>
            </w:pPr>
            <w:r>
              <w:lastRenderedPageBreak/>
              <w:t>Function</w:t>
            </w:r>
          </w:p>
        </w:tc>
        <w:tc>
          <w:tcPr>
            <w:tcW w:w="0" w:type="auto"/>
            <w:hideMark/>
          </w:tcPr>
          <w:p w14:paraId="7DEC2FE1" w14:textId="77777777" w:rsidR="00A001B9" w:rsidRDefault="009D64FD">
            <w:pPr>
              <w:keepNext/>
              <w:rPr>
                <w:b w:val="0"/>
              </w:rPr>
            </w:pPr>
            <w:r>
              <w:t>Meaning</w:t>
            </w:r>
          </w:p>
        </w:tc>
      </w:tr>
      <w:tr w:rsidR="00A001B9" w14:paraId="26643AC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FF710" w14:textId="77777777" w:rsidR="00A001B9" w:rsidRDefault="009D64FD">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C25E8E6"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56468FE"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181C9CE9"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1CBC58CF"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0A7BF97"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3E6DB4C9" w14:textId="77777777" w:rsidR="00A001B9" w:rsidRDefault="009D64FD">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11BD4DF4" w14:textId="77777777" w:rsidR="00A001B9" w:rsidRDefault="009D64FD">
            <w:pPr>
              <w:keepNext/>
            </w:pPr>
            <w:r>
              <w:t xml:space="preserve">Inverts the </w:t>
            </w:r>
            <w:proofErr w:type="spellStart"/>
            <w:r>
              <w:rPr>
                <w:rFonts w:cs="Arial"/>
              </w:rPr>
              <w:t>xs:boolean</w:t>
            </w:r>
            <w:proofErr w:type="spellEnd"/>
            <w:r>
              <w:t xml:space="preserve"> value of the argument.</w:t>
            </w:r>
          </w:p>
        </w:tc>
      </w:tr>
    </w:tbl>
    <w:p w14:paraId="6E305D94" w14:textId="2951984F"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61</w:t>
      </w:r>
      <w:r w:rsidR="00342DB5">
        <w:rPr>
          <w:noProof/>
        </w:rPr>
        <w:fldChar w:fldCharType="end"/>
      </w:r>
      <w:r>
        <w:t xml:space="preserve"> Boolean functions</w:t>
      </w:r>
    </w:p>
    <w:p w14:paraId="5082DCD1" w14:textId="77777777" w:rsidR="00A001B9" w:rsidRDefault="009D64FD">
      <w:pPr>
        <w:pStyle w:val="Heading4"/>
        <w:rPr>
          <w:rFonts w:eastAsia="Times New Roman"/>
        </w:rPr>
      </w:pPr>
      <w:r>
        <w:rPr>
          <w:rFonts w:eastAsia="Times New Roman"/>
        </w:rPr>
        <w:t>Numeric Functions</w:t>
      </w:r>
    </w:p>
    <w:p w14:paraId="475E270D" w14:textId="77777777" w:rsidR="00A001B9" w:rsidRDefault="009D64FD">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A001B9" w14:paraId="24F0BBCC"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20CF17F" w14:textId="77777777" w:rsidR="00A001B9" w:rsidRDefault="009D64FD">
            <w:r>
              <w:t>Function</w:t>
            </w:r>
          </w:p>
        </w:tc>
        <w:tc>
          <w:tcPr>
            <w:tcW w:w="0" w:type="auto"/>
            <w:hideMark/>
          </w:tcPr>
          <w:p w14:paraId="45994B76" w14:textId="77777777" w:rsidR="00A001B9" w:rsidRDefault="009D64FD">
            <w:r>
              <w:t>Meaning</w:t>
            </w:r>
          </w:p>
        </w:tc>
      </w:tr>
      <w:tr w:rsidR="00A001B9" w14:paraId="7320B65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6147FE" w14:textId="77777777" w:rsidR="00A001B9" w:rsidRDefault="009D64FD">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2913AEAC" w14:textId="77777777" w:rsidR="00A001B9" w:rsidRDefault="009D64FD">
            <w:r>
              <w:t xml:space="preserve">Returns the absolute value of the argument. </w:t>
            </w:r>
          </w:p>
        </w:tc>
      </w:tr>
      <w:tr w:rsidR="00A001B9" w14:paraId="47645C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FF970C" w14:textId="77777777" w:rsidR="00A001B9" w:rsidRDefault="009D64FD">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10527BCF" w14:textId="77777777" w:rsidR="00A001B9" w:rsidRDefault="009D64FD">
            <w:r>
              <w:t>Returns the smallest number with no fractional part that is greater than or equal to the argument.</w:t>
            </w:r>
          </w:p>
        </w:tc>
      </w:tr>
      <w:tr w:rsidR="00A001B9" w14:paraId="504EBB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DCC9" w14:textId="77777777" w:rsidR="00A001B9" w:rsidRDefault="009D64FD">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104C0B00" w14:textId="77777777" w:rsidR="00A001B9" w:rsidRDefault="009D64FD">
            <w:r>
              <w:t>Returns the largest number with no fractional part that is less than or equal to the argument.</w:t>
            </w:r>
          </w:p>
        </w:tc>
      </w:tr>
      <w:tr w:rsidR="00A001B9" w14:paraId="4EAAE1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78633F4" w14:textId="77777777" w:rsidR="00A001B9" w:rsidRDefault="009D64FD">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72840B1A" w14:textId="77777777" w:rsidR="00A001B9" w:rsidRDefault="009D64FD">
            <w:r>
              <w:t>Rounds to the nearest number with no fractional part. When the value is x.5, it rounds toward positive infinity.</w:t>
            </w:r>
          </w:p>
        </w:tc>
      </w:tr>
      <w:tr w:rsidR="00A001B9" w14:paraId="65FD61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8E4C01" w14:textId="77777777" w:rsidR="00A001B9" w:rsidRDefault="009D64FD">
            <w:proofErr w:type="spellStart"/>
            <w:r>
              <w:t>fn:round-half-to-even</w:t>
            </w:r>
            <w:proofErr w:type="spellEnd"/>
            <w:r>
              <w:t>($</w:t>
            </w:r>
            <w:proofErr w:type="spellStart"/>
            <w:r>
              <w:t>arg</w:t>
            </w:r>
            <w:proofErr w:type="spellEnd"/>
            <w:r>
              <w:t> as numeric)</w:t>
            </w:r>
          </w:p>
          <w:p w14:paraId="4A067A1C" w14:textId="77777777" w:rsidR="00A001B9" w:rsidRDefault="009D64FD">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75876367" w14:textId="77777777" w:rsidR="00A001B9" w:rsidRDefault="009D64FD">
            <w:r>
              <w:t>Takes a number and a precision and returns a number rounded to the given precision. If the fractional part is exactly half, the result is the number whose least significant digit is even.</w:t>
            </w:r>
          </w:p>
        </w:tc>
      </w:tr>
    </w:tbl>
    <w:p w14:paraId="44905C82" w14:textId="5EFA328D"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62</w:t>
      </w:r>
      <w:r w:rsidR="00342DB5">
        <w:rPr>
          <w:noProof/>
        </w:rPr>
        <w:fldChar w:fldCharType="end"/>
      </w:r>
      <w:r>
        <w:t xml:space="preserve"> Numeric Functions</w:t>
      </w:r>
    </w:p>
    <w:p w14:paraId="7139B7FF" w14:textId="77777777" w:rsidR="00A001B9" w:rsidRDefault="009D64FD">
      <w:pPr>
        <w:pStyle w:val="Heading4"/>
        <w:rPr>
          <w:rFonts w:eastAsia="Times New Roman"/>
        </w:rPr>
      </w:pPr>
      <w:r>
        <w:rPr>
          <w:rFonts w:eastAsia="Times New Roman"/>
        </w:rPr>
        <w:t>String Functions</w:t>
      </w:r>
    </w:p>
    <w:p w14:paraId="4E54AA7F" w14:textId="77777777" w:rsidR="00A001B9" w:rsidRDefault="009D64FD">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proofErr w:type="spellStart"/>
      <w:r>
        <w:rPr>
          <w:rFonts w:cs="Arial"/>
          <w:lang w:eastAsia="en-GB"/>
        </w:rPr>
        <w:t>unicode</w:t>
      </w:r>
      <w:proofErr w:type="spellEnd"/>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A001B9" w14:paraId="5C0962D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11DA387" w14:textId="77777777" w:rsidR="00A001B9" w:rsidRDefault="009D64FD">
            <w:r>
              <w:t>Function</w:t>
            </w:r>
          </w:p>
        </w:tc>
        <w:tc>
          <w:tcPr>
            <w:tcW w:w="0" w:type="auto"/>
            <w:hideMark/>
          </w:tcPr>
          <w:p w14:paraId="09174046" w14:textId="77777777" w:rsidR="00A001B9" w:rsidRDefault="009D64FD">
            <w:r>
              <w:t>Meaning</w:t>
            </w:r>
          </w:p>
        </w:tc>
      </w:tr>
      <w:tr w:rsidR="00A001B9" w14:paraId="05BECA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20DE44" w14:textId="77777777" w:rsidR="00A001B9" w:rsidRDefault="009D64FD">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FBB796" w14:textId="77777777" w:rsidR="00A001B9" w:rsidRDefault="009D64FD">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A001B9" w14:paraId="53ABE24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5B8A9C" w14:textId="77777777" w:rsidR="00A001B9" w:rsidRDefault="009D64FD">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9E12343" w14:textId="77777777" w:rsidR="00A001B9" w:rsidRDefault="009D64FD">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D12C210" w14:textId="77777777" w:rsidR="00A001B9" w:rsidRDefault="009D64FD">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A001B9" w14:paraId="640F8BA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140753" w14:textId="77777777" w:rsidR="00A001B9" w:rsidRDefault="009D64FD">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F69AC9C" w14:textId="77777777" w:rsidR="00A001B9" w:rsidRDefault="009D64FD">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A001B9" w14:paraId="4487F0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6D5B3C" w14:textId="77777777" w:rsidR="00A001B9" w:rsidRDefault="009D64FD">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51F745" w14:textId="77777777" w:rsidR="00A001B9" w:rsidRDefault="009D64FD">
            <w:pPr>
              <w:rPr>
                <w:lang w:eastAsia="ja-JP" w:bidi="he-IL"/>
              </w:rPr>
            </w:pPr>
            <w:r>
              <w:rPr>
                <w:lang w:eastAsia="ja-JP" w:bidi="he-IL"/>
              </w:rPr>
              <w:t>Returns the upper-cased value of the argument.</w:t>
            </w:r>
          </w:p>
        </w:tc>
      </w:tr>
      <w:tr w:rsidR="00A001B9" w14:paraId="6957F2B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15CD95" w14:textId="77777777" w:rsidR="00A001B9" w:rsidRDefault="009D64FD">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7CA1CD" w14:textId="77777777" w:rsidR="00A001B9" w:rsidRDefault="009D64FD">
            <w:pPr>
              <w:rPr>
                <w:lang w:eastAsia="ja-JP" w:bidi="he-IL"/>
              </w:rPr>
            </w:pPr>
            <w:r>
              <w:rPr>
                <w:lang w:eastAsia="ja-JP" w:bidi="he-IL"/>
              </w:rPr>
              <w:t>Returns the lower-cased value of the argument.</w:t>
            </w:r>
          </w:p>
        </w:tc>
      </w:tr>
      <w:tr w:rsidR="00A001B9" w14:paraId="23EC5A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E063322" w14:textId="77777777" w:rsidR="00A001B9" w:rsidRDefault="009D64FD">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EE4A073"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A001B9" w14:paraId="7F0986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38000" w14:textId="77777777" w:rsidR="00A001B9" w:rsidRDefault="009D64FD">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D325592"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A001B9" w14:paraId="1D2534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6C3DEB" w14:textId="77777777" w:rsidR="00A001B9" w:rsidRDefault="009D64FD">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290193D"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A001B9" w14:paraId="195A383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7501F88" w14:textId="77777777" w:rsidR="00A001B9" w:rsidRDefault="009D64FD">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17D6752F" w14:textId="77777777" w:rsidR="00A001B9" w:rsidRDefault="009D64FD">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A001B9" w14:paraId="1096ED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B2292" w14:textId="77777777" w:rsidR="00A001B9" w:rsidRDefault="009D64FD">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52DA024C" w14:textId="77777777" w:rsidR="00A001B9" w:rsidRDefault="009D64FD">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092179A7" w14:textId="24B7DD7D"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63</w:t>
      </w:r>
      <w:r w:rsidR="00342DB5">
        <w:rPr>
          <w:noProof/>
        </w:rPr>
        <w:fldChar w:fldCharType="end"/>
      </w:r>
      <w:r>
        <w:t xml:space="preserve"> String Functions</w:t>
      </w:r>
    </w:p>
    <w:p w14:paraId="6444B9B5" w14:textId="77777777" w:rsidR="00A001B9" w:rsidRDefault="009D64FD">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A001B9" w14:paraId="5CE0BBE9"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B953DE1" w14:textId="77777777" w:rsidR="00A001B9" w:rsidRDefault="009D64FD">
            <w:r>
              <w:t>Function</w:t>
            </w:r>
          </w:p>
        </w:tc>
        <w:tc>
          <w:tcPr>
            <w:tcW w:w="0" w:type="auto"/>
            <w:hideMark/>
          </w:tcPr>
          <w:p w14:paraId="6773B482" w14:textId="77777777" w:rsidR="00A001B9" w:rsidRDefault="009D64FD">
            <w:r>
              <w:t>Meaning</w:t>
            </w:r>
          </w:p>
        </w:tc>
      </w:tr>
      <w:tr w:rsidR="00A001B9" w14:paraId="097D08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495CDEF" w14:textId="77777777" w:rsidR="00A001B9" w:rsidRDefault="009D64FD">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0A2010" w14:textId="77777777" w:rsidR="00A001B9" w:rsidRDefault="009D64FD">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27994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CC134C0" w14:textId="77777777" w:rsidR="00A001B9" w:rsidRDefault="009D64FD">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B1173EE" w14:textId="77777777" w:rsidR="00A001B9" w:rsidRDefault="009D64FD">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62A2A9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E7E649" w14:textId="77777777" w:rsidR="00A001B9" w:rsidRDefault="009D64FD">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7A4B2D" w14:textId="77777777" w:rsidR="00A001B9" w:rsidRDefault="009D64FD">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4CAF64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5B0C5B" w14:textId="77777777" w:rsidR="00A001B9" w:rsidRDefault="009D64FD">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60F5B1B5" w14:textId="77777777" w:rsidR="00A001B9" w:rsidRDefault="009D64FD">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4876EE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BD52A4" w14:textId="77777777" w:rsidR="00A001B9" w:rsidRDefault="009D64FD">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D184E0C" w14:textId="77777777" w:rsidR="00A001B9" w:rsidRDefault="009D64FD">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1F4FFBB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AAD9BD" w14:textId="77777777" w:rsidR="00A001B9" w:rsidRDefault="009D64FD">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66FEFD1" w14:textId="77777777" w:rsidR="00A001B9" w:rsidRDefault="009D64FD">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A001B9" w14:paraId="16197D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779C2D" w14:textId="77777777" w:rsidR="00A001B9" w:rsidRDefault="009D64FD">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9AF533F" w14:textId="77777777" w:rsidR="00A001B9" w:rsidRDefault="009D64FD">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0F23632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E1AA95" w14:textId="77777777" w:rsidR="00A001B9" w:rsidRDefault="009D64FD">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6E5A094B" w14:textId="77777777" w:rsidR="00A001B9" w:rsidRDefault="009D64FD">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543D14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B9EBD95" w14:textId="77777777" w:rsidR="00A001B9" w:rsidRDefault="009D64FD">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DBD9BD" w14:textId="77777777" w:rsidR="00A001B9" w:rsidRDefault="009D64FD">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28D221B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5ABB9F" w14:textId="488AC8CC" w:rsidR="00A001B9" w:rsidRDefault="009D64FD">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21DCA5D2" w14:textId="77777777" w:rsidR="00A001B9" w:rsidRDefault="009D64FD">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A001B9" w14:paraId="07F998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641457" w14:textId="02CA4341" w:rsidR="00A001B9" w:rsidRDefault="009D64FD">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A6D238D" w14:textId="77777777" w:rsidR="00A001B9" w:rsidRDefault="009D64FD">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A001B9" w14:paraId="3CE4A1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D682D12" w14:textId="6CD93993" w:rsidR="00A001B9" w:rsidRDefault="009D64FD">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095C648" w14:textId="77777777" w:rsidR="00A001B9" w:rsidRDefault="009D64FD">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2A179A7C" w14:textId="2DD29D44" w:rsidR="00A001B9" w:rsidRDefault="009D64FD">
      <w:pPr>
        <w:pStyle w:val="Caption"/>
      </w:pPr>
      <w:bookmarkStart w:id="12196" w:name="func-years-from-duration"/>
      <w:bookmarkEnd w:id="12196"/>
      <w:r>
        <w:t xml:space="preserve">Table </w:t>
      </w:r>
      <w:r w:rsidR="00342DB5">
        <w:fldChar w:fldCharType="begin"/>
      </w:r>
      <w:r w:rsidR="00342DB5">
        <w:instrText xml:space="preserve"> SEQ Table \* ARABIC </w:instrText>
      </w:r>
      <w:r w:rsidR="00342DB5">
        <w:fldChar w:fldCharType="separate"/>
      </w:r>
      <w:r w:rsidR="002D29EA">
        <w:rPr>
          <w:noProof/>
        </w:rPr>
        <w:t>64</w:t>
      </w:r>
      <w:r w:rsidR="00342DB5">
        <w:rPr>
          <w:noProof/>
        </w:rPr>
        <w:fldChar w:fldCharType="end"/>
      </w:r>
      <w:r>
        <w:t xml:space="preserve"> Date and Time Functions</w:t>
      </w:r>
    </w:p>
    <w:p w14:paraId="668E5A37" w14:textId="77777777" w:rsidR="00A001B9" w:rsidRDefault="009D64FD">
      <w:pPr>
        <w:pStyle w:val="Heading4"/>
        <w:rPr>
          <w:rFonts w:eastAsia="Times New Roman"/>
        </w:rPr>
      </w:pPr>
      <w:r>
        <w:rPr>
          <w:rFonts w:eastAsia="Times New Roman"/>
        </w:rPr>
        <w:t>Node Sequence Test Functions</w:t>
      </w:r>
    </w:p>
    <w:p w14:paraId="7E27E1A5" w14:textId="77777777" w:rsidR="00A001B9" w:rsidRDefault="009D64FD">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A001B9" w14:paraId="2B81DD2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B0865D5" w14:textId="77777777" w:rsidR="00A001B9" w:rsidRDefault="009D64FD">
            <w:r>
              <w:t>Function</w:t>
            </w:r>
          </w:p>
        </w:tc>
        <w:tc>
          <w:tcPr>
            <w:tcW w:w="0" w:type="auto"/>
            <w:hideMark/>
          </w:tcPr>
          <w:p w14:paraId="6C3795FC" w14:textId="77777777" w:rsidR="00A001B9" w:rsidRDefault="009D64FD">
            <w:r>
              <w:t>Meaning</w:t>
            </w:r>
          </w:p>
        </w:tc>
      </w:tr>
      <w:tr w:rsidR="00A001B9" w14:paraId="441DE2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F18A3" w14:textId="77777777" w:rsidR="00A001B9" w:rsidRDefault="009D64FD">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4E30E068" w14:textId="77777777" w:rsidR="00A001B9" w:rsidRDefault="009D64FD">
            <w:pPr>
              <w:rPr>
                <w:lang w:eastAsia="ja-JP" w:bidi="he-IL"/>
              </w:rPr>
            </w:pPr>
            <w:r>
              <w:rPr>
                <w:lang w:eastAsia="ja-JP" w:bidi="he-IL"/>
              </w:rPr>
              <w:t xml:space="preserve">Indicates </w:t>
            </w:r>
            <w:proofErr w:type="gramStart"/>
            <w:r>
              <w:rPr>
                <w:lang w:eastAsia="ja-JP" w:bidi="he-IL"/>
              </w:rPr>
              <w:t>whether or not</w:t>
            </w:r>
            <w:proofErr w:type="gramEnd"/>
            <w:r>
              <w:rPr>
                <w:lang w:eastAsia="ja-JP" w:bidi="he-IL"/>
              </w:rPr>
              <w:t xml:space="preserve"> the provided sequence is empty.</w:t>
            </w:r>
          </w:p>
        </w:tc>
      </w:tr>
      <w:tr w:rsidR="00A001B9" w14:paraId="4EBB15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8CF796" w14:textId="77777777" w:rsidR="00A001B9" w:rsidRDefault="009D64FD">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400303F1" w14:textId="77777777" w:rsidR="00A001B9" w:rsidRDefault="009D64FD">
            <w:pPr>
              <w:rPr>
                <w:lang w:eastAsia="ja-JP" w:bidi="he-IL"/>
              </w:rPr>
            </w:pPr>
            <w:r>
              <w:rPr>
                <w:lang w:eastAsia="ja-JP" w:bidi="he-IL"/>
              </w:rPr>
              <w:t xml:space="preserve">Indicates </w:t>
            </w:r>
            <w:proofErr w:type="gramStart"/>
            <w:r>
              <w:rPr>
                <w:lang w:eastAsia="ja-JP" w:bidi="he-IL"/>
              </w:rPr>
              <w:t>whether or not</w:t>
            </w:r>
            <w:proofErr w:type="gramEnd"/>
            <w:r>
              <w:rPr>
                <w:lang w:eastAsia="ja-JP" w:bidi="he-IL"/>
              </w:rPr>
              <w:t xml:space="preserve"> the provided sequence is not empty.</w:t>
            </w:r>
          </w:p>
        </w:tc>
      </w:tr>
      <w:tr w:rsidR="00A001B9" w14:paraId="3B9F260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29783A" w14:textId="3C33DC86" w:rsidR="00A001B9" w:rsidRDefault="009D64FD">
            <w:pPr>
              <w:rPr>
                <w:rFonts w:cs="Arial"/>
                <w:lang w:eastAsia="ja-JP" w:bidi="he-IL"/>
              </w:rPr>
            </w:pPr>
            <w:proofErr w:type="spellStart"/>
            <w:r>
              <w:rPr>
                <w:rFonts w:cs="Arial"/>
                <w:lang w:eastAsia="ja-JP" w:bidi="he-IL"/>
              </w:rPr>
              <w:t>fn:exactly</w:t>
            </w:r>
            <w:r w:rsidR="00604BCA">
              <w:rPr>
                <w:rFonts w:cs="Arial"/>
                <w:lang w:eastAsia="ja-JP" w:bidi="he-IL"/>
              </w:rPr>
              <w:noBreakHyphen/>
            </w:r>
            <w:r>
              <w:rPr>
                <w:rFonts w:cs="Arial"/>
                <w:lang w:eastAsia="ja-JP" w:bidi="he-IL"/>
              </w:rPr>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23F65171" w14:textId="77777777" w:rsidR="00A001B9" w:rsidRDefault="009D64FD">
            <w:pPr>
              <w:rPr>
                <w:lang w:eastAsia="ja-JP" w:bidi="he-IL"/>
              </w:rPr>
            </w:pPr>
            <w:del w:id="12197" w:author="Mike Beckerle" w:date="2019-09-17T17:30:00Z">
              <w:r>
                <w:rPr>
                  <w:lang w:eastAsia="ja-JP" w:bidi="he-IL"/>
                </w:rPr>
                <w:delText>True if the provided sequence contains exactly one node/value.</w:delText>
              </w:r>
            </w:del>
            <w:ins w:id="12198" w:author="Mike Beckerle" w:date="2019-09-17T17:30:00Z">
              <w:r>
                <w:rPr>
                  <w:rFonts w:cs="Arial"/>
                </w:rPr>
                <w:t>Returns the input sequence if it contains exactly one item. Raises an error otherwise</w:t>
              </w:r>
            </w:ins>
          </w:p>
        </w:tc>
      </w:tr>
      <w:tr w:rsidR="00A001B9" w14:paraId="6D4BAF9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81D8EA" w14:textId="77777777" w:rsidR="00A001B9" w:rsidRDefault="009D64FD">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76B8013" w14:textId="77777777" w:rsidR="00A001B9" w:rsidRDefault="009D64FD">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421CFE11" w14:textId="77777777" w:rsidR="00A001B9" w:rsidRDefault="009D64FD">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0B9CE0EC" w14:textId="5C02BE2E"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65</w:t>
      </w:r>
      <w:r w:rsidR="00342DB5">
        <w:rPr>
          <w:noProof/>
        </w:rPr>
        <w:fldChar w:fldCharType="end"/>
      </w:r>
      <w:r>
        <w:t xml:space="preserve"> Node Sequence Test Functions</w:t>
      </w:r>
    </w:p>
    <w:p w14:paraId="1C6D6AEB" w14:textId="77777777" w:rsidR="00A001B9" w:rsidRDefault="009D64FD">
      <w:pPr>
        <w:pStyle w:val="Heading4"/>
        <w:rPr>
          <w:rFonts w:eastAsia="Times New Roman"/>
        </w:rPr>
      </w:pPr>
      <w:r>
        <w:rPr>
          <w:rFonts w:eastAsia="Times New Roman"/>
        </w:rPr>
        <w:t>Node functions</w:t>
      </w:r>
    </w:p>
    <w:p w14:paraId="2CAB8127" w14:textId="77777777" w:rsidR="00A001B9" w:rsidRDefault="009D64FD">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A001B9" w14:paraId="0333CACB" w14:textId="77777777" w:rsidTr="008870DC">
        <w:trPr>
          <w:cnfStyle w:val="100000000000" w:firstRow="1" w:lastRow="0" w:firstColumn="0" w:lastColumn="0" w:oddVBand="0" w:evenVBand="0" w:oddHBand="0" w:evenHBand="0" w:firstRowFirstColumn="0" w:firstRowLastColumn="0" w:lastRowFirstColumn="0" w:lastRowLastColumn="0"/>
        </w:trPr>
        <w:tc>
          <w:tcPr>
            <w:tcW w:w="0" w:type="auto"/>
            <w:hideMark/>
          </w:tcPr>
          <w:p w14:paraId="4A868F75" w14:textId="77777777" w:rsidR="00A001B9" w:rsidRDefault="009D64FD">
            <w:r>
              <w:t>Function</w:t>
            </w:r>
          </w:p>
        </w:tc>
        <w:tc>
          <w:tcPr>
            <w:tcW w:w="0" w:type="auto"/>
            <w:hideMark/>
          </w:tcPr>
          <w:p w14:paraId="273A50A0" w14:textId="77777777" w:rsidR="00A001B9" w:rsidRDefault="009D64FD">
            <w:r>
              <w:t>Meaning</w:t>
            </w:r>
          </w:p>
        </w:tc>
      </w:tr>
      <w:tr w:rsidR="00A001B9" w14:paraId="112198AB"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74F777DA" w14:textId="77777777" w:rsidR="00A001B9" w:rsidRDefault="009D64FD">
            <w:pPr>
              <w:rPr>
                <w:lang w:eastAsia="ja-JP" w:bidi="he-IL"/>
              </w:rPr>
            </w:pPr>
            <w:proofErr w:type="spellStart"/>
            <w:r>
              <w:rPr>
                <w:lang w:eastAsia="ja-JP" w:bidi="he-IL"/>
              </w:rPr>
              <w:t>fn:</w:t>
            </w:r>
            <w:proofErr w:type="gramStart"/>
            <w:r>
              <w:rPr>
                <w:lang w:eastAsia="ja-JP" w:bidi="he-IL"/>
              </w:rPr>
              <w:t>local-name</w:t>
            </w:r>
            <w:proofErr w:type="spellEnd"/>
            <w:proofErr w:type="gramEnd"/>
            <w:r>
              <w:rPr>
                <w:lang w:eastAsia="ja-JP" w:bidi="he-IL"/>
              </w:rPr>
              <w:t>()</w:t>
            </w:r>
          </w:p>
          <w:p w14:paraId="54BDE98C" w14:textId="346CB6EB" w:rsidR="00A001B9" w:rsidRDefault="009D64FD">
            <w:pPr>
              <w:rPr>
                <w:lang w:eastAsia="ja-JP" w:bidi="he-IL"/>
              </w:rPr>
            </w:pPr>
            <w:proofErr w:type="spellStart"/>
            <w:r>
              <w:rPr>
                <w:lang w:eastAsia="ja-JP" w:bidi="he-IL"/>
              </w:rPr>
              <w:t>fn:local</w:t>
            </w:r>
            <w:r w:rsidR="00604BCA">
              <w:rPr>
                <w:lang w:eastAsia="ja-JP" w:bidi="he-IL"/>
              </w:rPr>
              <w:noBreakHyphen/>
            </w:r>
            <w:r>
              <w:rPr>
                <w:lang w:eastAsia="ja-JP" w:bidi="he-IL"/>
              </w:rPr>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4B57A4D" w14:textId="77777777" w:rsidR="00A001B9" w:rsidRDefault="009D64FD">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A001B9" w14:paraId="3C992AF9" w14:textId="77777777" w:rsidTr="008870DC">
        <w:tc>
          <w:tcPr>
            <w:tcW w:w="0" w:type="auto"/>
            <w:tcBorders>
              <w:top w:val="single" w:sz="4" w:space="0" w:color="auto"/>
              <w:left w:val="single" w:sz="4" w:space="0" w:color="auto"/>
              <w:bottom w:val="single" w:sz="4" w:space="0" w:color="auto"/>
              <w:right w:val="single" w:sz="4" w:space="0" w:color="auto"/>
            </w:tcBorders>
            <w:hideMark/>
          </w:tcPr>
          <w:p w14:paraId="50EA908B" w14:textId="77777777" w:rsidR="00A001B9" w:rsidRDefault="009D64FD">
            <w:pPr>
              <w:rPr>
                <w:lang w:eastAsia="ja-JP" w:bidi="he-IL"/>
              </w:rPr>
            </w:pPr>
            <w:proofErr w:type="spellStart"/>
            <w:r>
              <w:rPr>
                <w:lang w:eastAsia="ja-JP" w:bidi="he-IL"/>
              </w:rPr>
              <w:t>fn:namespace-uri</w:t>
            </w:r>
            <w:proofErr w:type="spellEnd"/>
            <w:r>
              <w:rPr>
                <w:lang w:eastAsia="ja-JP" w:bidi="he-IL"/>
              </w:rPr>
              <w:t>()</w:t>
            </w:r>
          </w:p>
          <w:p w14:paraId="51B7F5B8" w14:textId="540EF92F" w:rsidR="00A001B9" w:rsidRDefault="009D64FD">
            <w:pPr>
              <w:rPr>
                <w:lang w:eastAsia="ja-JP" w:bidi="he-IL"/>
              </w:rPr>
            </w:pPr>
            <w:proofErr w:type="spellStart"/>
            <w:r>
              <w:rPr>
                <w:lang w:eastAsia="ja-JP" w:bidi="he-IL"/>
              </w:rPr>
              <w:t>fn:namespace</w:t>
            </w:r>
            <w:r w:rsidR="00604BCA">
              <w:rPr>
                <w:lang w:eastAsia="ja-JP" w:bidi="he-IL"/>
              </w:rPr>
              <w:noBreakHyphen/>
            </w:r>
            <w:r>
              <w:rPr>
                <w:lang w:eastAsia="ja-JP" w:bidi="he-IL"/>
              </w:rPr>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95A69CA" w14:textId="77777777" w:rsidR="00A001B9" w:rsidRDefault="009D64FD">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5B125BF6" w14:textId="3BB32E85"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66</w:t>
      </w:r>
      <w:r w:rsidR="00342DB5">
        <w:rPr>
          <w:noProof/>
        </w:rPr>
        <w:fldChar w:fldCharType="end"/>
      </w:r>
      <w:r>
        <w:t xml:space="preserve"> Node functions</w:t>
      </w:r>
    </w:p>
    <w:p w14:paraId="6A5ECD79" w14:textId="77777777" w:rsidR="00A001B9" w:rsidRDefault="009D64FD">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51FD8461" w14:textId="77777777" w:rsidR="00A001B9" w:rsidRDefault="009D64FD">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A001B9" w14:paraId="75850DC2" w14:textId="77777777" w:rsidTr="00C64535">
        <w:trPr>
          <w:cnfStyle w:val="100000000000" w:firstRow="1" w:lastRow="0" w:firstColumn="0" w:lastColumn="0" w:oddVBand="0" w:evenVBand="0" w:oddHBand="0" w:evenHBand="0" w:firstRowFirstColumn="0" w:firstRowLastColumn="0" w:lastRowFirstColumn="0" w:lastRowLastColumn="0"/>
        </w:trPr>
        <w:tc>
          <w:tcPr>
            <w:tcW w:w="0" w:type="auto"/>
            <w:hideMark/>
          </w:tcPr>
          <w:p w14:paraId="05CC6CE3" w14:textId="77777777" w:rsidR="00A001B9" w:rsidRDefault="009D64FD">
            <w:r>
              <w:t>Function</w:t>
            </w:r>
          </w:p>
        </w:tc>
        <w:tc>
          <w:tcPr>
            <w:tcW w:w="0" w:type="auto"/>
            <w:hideMark/>
          </w:tcPr>
          <w:p w14:paraId="0E79E64F" w14:textId="77777777" w:rsidR="00A001B9" w:rsidRDefault="009D64FD">
            <w:r>
              <w:t>Meaning</w:t>
            </w:r>
          </w:p>
        </w:tc>
      </w:tr>
      <w:tr w:rsidR="00A001B9" w14:paraId="5B54302A"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0C6DBA00" w14:textId="77777777" w:rsidR="00A001B9" w:rsidRDefault="009D64FD">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6885427A" w14:textId="77777777" w:rsidR="00A001B9" w:rsidRDefault="009D64FD">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w:t>
            </w:r>
            <w:proofErr w:type="spellStart"/>
            <w:r>
              <w:t>Infoset</w:t>
            </w:r>
            <w:proofErr w:type="spellEnd"/>
            <w:r>
              <w:t xml:space="preserve">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6B05EDF" w14:textId="51D96230" w:rsidR="00A001B9" w:rsidRDefault="009D64FD" w:rsidP="00C64535">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67</w:t>
      </w:r>
      <w:r w:rsidR="00342DB5">
        <w:rPr>
          <w:noProof/>
        </w:rPr>
        <w:fldChar w:fldCharType="end"/>
      </w:r>
      <w:r>
        <w:t xml:space="preserve"> </w:t>
      </w:r>
      <w:proofErr w:type="spellStart"/>
      <w:r>
        <w:t>Nillable</w:t>
      </w:r>
      <w:proofErr w:type="spellEnd"/>
      <w:r>
        <w:t xml:space="preserve"> Element Functions</w:t>
      </w:r>
    </w:p>
    <w:p w14:paraId="6734768A" w14:textId="77777777" w:rsidR="00A001B9" w:rsidRDefault="009D64FD">
      <w:pPr>
        <w:pStyle w:val="Heading3"/>
      </w:pPr>
      <w:bookmarkStart w:id="12199" w:name="_Toc322911772"/>
      <w:bookmarkStart w:id="12200" w:name="_Toc322912311"/>
      <w:bookmarkStart w:id="12201" w:name="_Toc329093171"/>
      <w:bookmarkStart w:id="12202" w:name="_Toc332701684"/>
      <w:bookmarkStart w:id="12203" w:name="_Toc332701988"/>
      <w:bookmarkStart w:id="12204" w:name="_Toc332711786"/>
      <w:bookmarkStart w:id="12205" w:name="_Toc332712088"/>
      <w:bookmarkStart w:id="12206" w:name="_Toc332712389"/>
      <w:bookmarkStart w:id="12207" w:name="_Toc332724305"/>
      <w:bookmarkStart w:id="12208" w:name="_Toc332724605"/>
      <w:bookmarkStart w:id="12209" w:name="_Toc341102901"/>
      <w:bookmarkStart w:id="12210" w:name="_Toc347241637"/>
      <w:bookmarkStart w:id="12211" w:name="_Toc347744829"/>
      <w:bookmarkStart w:id="12212" w:name="_Toc348984612"/>
      <w:bookmarkStart w:id="12213" w:name="_Toc348984917"/>
      <w:bookmarkStart w:id="12214" w:name="_Toc349038081"/>
      <w:bookmarkStart w:id="12215" w:name="_Toc349038383"/>
      <w:bookmarkStart w:id="12216" w:name="_Toc349042874"/>
      <w:bookmarkStart w:id="12217" w:name="_Toc351912996"/>
      <w:bookmarkStart w:id="12218" w:name="_Toc351915017"/>
      <w:bookmarkStart w:id="12219" w:name="_Toc351915483"/>
      <w:bookmarkStart w:id="12220" w:name="_Toc361231581"/>
      <w:bookmarkStart w:id="12221" w:name="_Toc361232107"/>
      <w:bookmarkStart w:id="12222" w:name="_Toc362445405"/>
      <w:bookmarkStart w:id="12223" w:name="_Toc363909372"/>
      <w:bookmarkStart w:id="12224" w:name="_Toc364463798"/>
      <w:bookmarkStart w:id="12225" w:name="_Toc366078402"/>
      <w:bookmarkStart w:id="12226" w:name="_Toc366079017"/>
      <w:bookmarkStart w:id="12227" w:name="_Toc366080002"/>
      <w:bookmarkStart w:id="12228" w:name="_Toc366080614"/>
      <w:bookmarkStart w:id="12229" w:name="_Toc366081223"/>
      <w:bookmarkStart w:id="12230" w:name="_Toc366505563"/>
      <w:bookmarkStart w:id="12231" w:name="_Toc366508932"/>
      <w:bookmarkStart w:id="12232" w:name="_Toc366513433"/>
      <w:bookmarkStart w:id="12233" w:name="_Toc366574622"/>
      <w:bookmarkStart w:id="12234" w:name="_Toc366578415"/>
      <w:bookmarkStart w:id="12235" w:name="_Toc366579009"/>
      <w:bookmarkStart w:id="12236" w:name="_Toc366579601"/>
      <w:bookmarkStart w:id="12237" w:name="_Toc366580192"/>
      <w:bookmarkStart w:id="12238" w:name="_Toc366580784"/>
      <w:bookmarkStart w:id="12239" w:name="_Toc366581375"/>
      <w:bookmarkStart w:id="12240" w:name="_Toc366581967"/>
      <w:bookmarkStart w:id="12241" w:name="_Toc322911773"/>
      <w:bookmarkStart w:id="12242" w:name="_Toc322912312"/>
      <w:bookmarkStart w:id="12243" w:name="_Toc329093172"/>
      <w:bookmarkStart w:id="12244" w:name="_Toc332701685"/>
      <w:bookmarkStart w:id="12245" w:name="_Toc332701989"/>
      <w:bookmarkStart w:id="12246" w:name="_Toc332711787"/>
      <w:bookmarkStart w:id="12247" w:name="_Toc332712089"/>
      <w:bookmarkStart w:id="12248" w:name="_Toc332712390"/>
      <w:bookmarkStart w:id="12249" w:name="_Toc332724306"/>
      <w:bookmarkStart w:id="12250" w:name="_Toc332724606"/>
      <w:bookmarkStart w:id="12251" w:name="_Toc341102902"/>
      <w:bookmarkStart w:id="12252" w:name="_Toc347241638"/>
      <w:bookmarkStart w:id="12253" w:name="_Toc347744830"/>
      <w:bookmarkStart w:id="12254" w:name="_Toc348984613"/>
      <w:bookmarkStart w:id="12255" w:name="_Toc348984918"/>
      <w:bookmarkStart w:id="12256" w:name="_Toc349038082"/>
      <w:bookmarkStart w:id="12257" w:name="_Toc349038384"/>
      <w:bookmarkStart w:id="12258" w:name="_Toc349042875"/>
      <w:bookmarkStart w:id="12259" w:name="_Toc351912997"/>
      <w:bookmarkStart w:id="12260" w:name="_Toc351915018"/>
      <w:bookmarkStart w:id="12261" w:name="_Toc351915484"/>
      <w:bookmarkStart w:id="12262" w:name="_Toc361231582"/>
      <w:bookmarkStart w:id="12263" w:name="_Toc361232108"/>
      <w:bookmarkStart w:id="12264" w:name="_Toc362445406"/>
      <w:bookmarkStart w:id="12265" w:name="_Toc363909373"/>
      <w:bookmarkStart w:id="12266" w:name="_Toc364463799"/>
      <w:bookmarkStart w:id="12267" w:name="_Toc366078403"/>
      <w:bookmarkStart w:id="12268" w:name="_Toc366079018"/>
      <w:bookmarkStart w:id="12269" w:name="_Toc366080003"/>
      <w:bookmarkStart w:id="12270" w:name="_Toc366080615"/>
      <w:bookmarkStart w:id="12271" w:name="_Toc366081224"/>
      <w:bookmarkStart w:id="12272" w:name="_Toc366505564"/>
      <w:bookmarkStart w:id="12273" w:name="_Toc366508933"/>
      <w:bookmarkStart w:id="12274" w:name="_Toc366513434"/>
      <w:bookmarkStart w:id="12275" w:name="_Toc366574623"/>
      <w:bookmarkStart w:id="12276" w:name="_Toc366578416"/>
      <w:bookmarkStart w:id="12277" w:name="_Toc366579010"/>
      <w:bookmarkStart w:id="12278" w:name="_Toc366579602"/>
      <w:bookmarkStart w:id="12279" w:name="_Toc366580193"/>
      <w:bookmarkStart w:id="12280" w:name="_Toc366580785"/>
      <w:bookmarkStart w:id="12281" w:name="_Toc366581376"/>
      <w:bookmarkStart w:id="12282" w:name="_Toc366581968"/>
      <w:bookmarkStart w:id="12283" w:name="_Toc199516277"/>
      <w:bookmarkStart w:id="12284" w:name="_Toc194983953"/>
      <w:bookmarkStart w:id="12285" w:name="_Toc243112806"/>
      <w:bookmarkStart w:id="12286" w:name="_Toc349042876"/>
      <w:bookmarkStart w:id="12287" w:name="_Ref361327371"/>
      <w:bookmarkStart w:id="12288" w:name="_Ref361327380"/>
      <w:bookmarkStart w:id="12289" w:name="_Ref365110948"/>
      <w:bookmarkStart w:id="12290" w:name="_Ref365110951"/>
      <w:bookmarkStart w:id="12291" w:name="_Toc27061166"/>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r>
        <w:lastRenderedPageBreak/>
        <w:t>DFDL Functions</w:t>
      </w:r>
      <w:bookmarkEnd w:id="12283"/>
      <w:bookmarkEnd w:id="12284"/>
      <w:bookmarkEnd w:id="12285"/>
      <w:bookmarkEnd w:id="12286"/>
      <w:bookmarkEnd w:id="12287"/>
      <w:bookmarkEnd w:id="12288"/>
      <w:bookmarkEnd w:id="12289"/>
      <w:bookmarkEnd w:id="12290"/>
      <w:bookmarkEnd w:id="12291"/>
    </w:p>
    <w:tbl>
      <w:tblPr>
        <w:tblStyle w:val="Table"/>
        <w:tblW w:w="5000" w:type="pct"/>
        <w:tblInd w:w="0" w:type="dxa"/>
        <w:tblLook w:val="04A0" w:firstRow="1" w:lastRow="0" w:firstColumn="1" w:lastColumn="0" w:noHBand="0" w:noVBand="1"/>
      </w:tblPr>
      <w:tblGrid>
        <w:gridCol w:w="3812"/>
        <w:gridCol w:w="4818"/>
      </w:tblGrid>
      <w:tr w:rsidR="00A001B9" w14:paraId="0822EB6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2B46AC4" w14:textId="77777777" w:rsidR="00A001B9" w:rsidRDefault="009D64FD">
            <w:r>
              <w:t>Function</w:t>
            </w:r>
          </w:p>
        </w:tc>
        <w:tc>
          <w:tcPr>
            <w:tcW w:w="0" w:type="auto"/>
            <w:hideMark/>
          </w:tcPr>
          <w:p w14:paraId="3E70CADA" w14:textId="77777777" w:rsidR="00A001B9" w:rsidRDefault="009D64FD">
            <w:r>
              <w:t>Meaning</w:t>
            </w:r>
          </w:p>
        </w:tc>
      </w:tr>
      <w:tr w:rsidR="00A001B9" w14:paraId="0DD857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EACCE71" w14:textId="63DB0357" w:rsidR="00A001B9" w:rsidRDefault="009D64FD">
            <w:pPr>
              <w:rPr>
                <w:lang w:eastAsia="ja-JP" w:bidi="he-IL"/>
              </w:rPr>
            </w:pPr>
            <w:proofErr w:type="spellStart"/>
            <w:r>
              <w:rPr>
                <w:lang w:eastAsia="ja-JP" w:bidi="he-IL"/>
              </w:rPr>
              <w:t>dfdl:contentLength</w:t>
            </w:r>
            <w:proofErr w:type="spellEnd"/>
            <w:r>
              <w:rPr>
                <w:lang w:eastAsia="ja-JP" w:bidi="he-IL"/>
              </w:rPr>
              <w:t>($node,</w:t>
            </w:r>
            <w:r w:rsidR="00C64535">
              <w:rPr>
                <w:lang w:eastAsia="ja-JP" w:bidi="he-IL"/>
              </w:rPr>
              <w:t> </w:t>
            </w:r>
            <w:r>
              <w:rPr>
                <w:lang w:eastAsia="ja-JP" w:bidi="he-IL"/>
              </w:rPr>
              <w:t>$lengthUnits)</w:t>
            </w:r>
          </w:p>
        </w:tc>
        <w:tc>
          <w:tcPr>
            <w:tcW w:w="0" w:type="auto"/>
            <w:tcBorders>
              <w:top w:val="single" w:sz="4" w:space="0" w:color="auto"/>
              <w:left w:val="single" w:sz="4" w:space="0" w:color="auto"/>
              <w:bottom w:val="single" w:sz="4" w:space="0" w:color="auto"/>
              <w:right w:val="single" w:sz="4" w:space="0" w:color="auto"/>
            </w:tcBorders>
            <w:hideMark/>
          </w:tcPr>
          <w:p w14:paraId="0678959A" w14:textId="1E0E051B" w:rsidR="00A001B9" w:rsidRDefault="009D64FD">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Section </w:t>
            </w:r>
            <w:r>
              <w:fldChar w:fldCharType="begin"/>
            </w:r>
            <w:r>
              <w:rPr>
                <w:lang w:eastAsia="ja-JP" w:bidi="he-IL"/>
              </w:rPr>
              <w:instrText xml:space="preserve"> REF _Ref348976487 \w \h  \* MERGEFORMAT </w:instrText>
            </w:r>
            <w:r>
              <w:fldChar w:fldCharType="separate"/>
            </w:r>
            <w:r w:rsidR="002D29EA">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rsidR="002D29EA">
              <w:t>DFDL Data Syntax Grammar</w:t>
            </w:r>
            <w:r>
              <w:fldChar w:fldCharType="end"/>
            </w:r>
            <w:r>
              <w:rPr>
                <w:lang w:eastAsia="ja-JP" w:bidi="he-IL"/>
              </w:rPr>
              <w:t xml:space="preserve">. The value is returned as an </w:t>
            </w:r>
            <w:proofErr w:type="spellStart"/>
            <w:r>
              <w:rPr>
                <w:lang w:eastAsia="ja-JP" w:bidi="he-IL"/>
              </w:rPr>
              <w:t>xs:unsignedLong</w:t>
            </w:r>
            <w:proofErr w:type="spellEnd"/>
            <w:r>
              <w:rPr>
                <w:lang w:eastAsia="ja-JP" w:bidi="he-IL"/>
              </w:rPr>
              <w:t xml:space="preserve">. </w:t>
            </w:r>
          </w:p>
          <w:p w14:paraId="5B0FF289" w14:textId="77777777" w:rsidR="00A001B9" w:rsidRDefault="009D64FD">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A001B9" w14:paraId="3545CF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F9CE9" w14:textId="77777777" w:rsidR="00A001B9" w:rsidRDefault="009D64FD">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69537115" w14:textId="6F61102E" w:rsidR="00A001B9" w:rsidRDefault="009D64FD">
            <w:pPr>
              <w:rPr>
                <w:lang w:eastAsia="ja-JP" w:bidi="he-IL"/>
              </w:rPr>
            </w:pPr>
            <w:r>
              <w:rPr>
                <w:lang w:eastAsia="ja-JP" w:bidi="he-IL"/>
              </w:rPr>
              <w:t xml:space="preserve">Returns the length of the supplied node's </w:t>
            </w:r>
            <w:del w:id="12292" w:author="Mike Beckerle" w:date="2019-11-25T14:27:00Z">
              <w:r>
                <w:rPr>
                  <w:lang w:eastAsia="ja-JP" w:bidi="he-IL"/>
                </w:rPr>
                <w:delText>SimpleValue or NilLogicalValue</w:delText>
              </w:r>
            </w:del>
            <w:proofErr w:type="spellStart"/>
            <w:ins w:id="12293" w:author="Mike Beckerle" w:date="2019-11-25T14:27:00Z">
              <w:r>
                <w:rPr>
                  <w:lang w:eastAsia="ja-JP" w:bidi="he-IL"/>
                </w:rPr>
                <w:t>SimpleLogicalValue</w:t>
              </w:r>
            </w:ins>
            <w:proofErr w:type="spellEnd"/>
            <w:r>
              <w:rPr>
                <w:lang w:eastAsia="ja-JP" w:bidi="he-IL"/>
              </w:rPr>
              <w:t xml:space="preserve"> region for elements of simple type, or </w:t>
            </w:r>
            <w:del w:id="12294" w:author="Mike Beckerle" w:date="2019-11-25T14:19:00Z">
              <w:r>
                <w:rPr>
                  <w:lang w:eastAsia="ja-JP" w:bidi="he-IL"/>
                </w:rPr>
                <w:delText xml:space="preserve">ComplexContent </w:delText>
              </w:r>
            </w:del>
            <w:proofErr w:type="spellStart"/>
            <w:ins w:id="12295" w:author="Mike Beckerle" w:date="2019-11-25T14:19:00Z">
              <w:r>
                <w:rPr>
                  <w:lang w:eastAsia="ja-JP" w:bidi="he-IL"/>
                </w:rPr>
                <w:t>ComplexValue</w:t>
              </w:r>
              <w:proofErr w:type="spellEnd"/>
              <w:r>
                <w:rPr>
                  <w:lang w:eastAsia="ja-JP" w:bidi="he-IL"/>
                </w:rPr>
                <w:t xml:space="preserve"> </w:t>
              </w:r>
            </w:ins>
            <w:r>
              <w:rPr>
                <w:lang w:eastAsia="ja-JP" w:bidi="he-IL"/>
              </w:rPr>
              <w:t xml:space="preserve">region for elements of complex type. These regions are defined in Section </w:t>
            </w:r>
            <w:r>
              <w:fldChar w:fldCharType="begin"/>
            </w:r>
            <w:r>
              <w:rPr>
                <w:lang w:eastAsia="ja-JP" w:bidi="he-IL"/>
              </w:rPr>
              <w:instrText xml:space="preserve"> REF _Ref348976487 \w \h  \* MERGEFORMAT </w:instrText>
            </w:r>
            <w:r>
              <w:fldChar w:fldCharType="separate"/>
            </w:r>
            <w:r w:rsidR="002D29EA">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rsidR="002D29EA">
              <w:t>DFDL Data Syntax Grammar</w:t>
            </w:r>
            <w:r>
              <w:fldChar w:fldCharType="end"/>
            </w:r>
            <w:r>
              <w:rPr>
                <w:lang w:eastAsia="ja-JP" w:bidi="he-IL"/>
              </w:rPr>
              <w:t xml:space="preserve">. The value is returned as an </w:t>
            </w:r>
            <w:proofErr w:type="spellStart"/>
            <w:r>
              <w:rPr>
                <w:lang w:eastAsia="ja-JP" w:bidi="he-IL"/>
              </w:rPr>
              <w:t>xs:unsignedLong</w:t>
            </w:r>
            <w:proofErr w:type="spellEnd"/>
            <w:r>
              <w:rPr>
                <w:lang w:eastAsia="ja-JP" w:bidi="he-IL"/>
              </w:rPr>
              <w:t xml:space="preserve">. </w:t>
            </w:r>
          </w:p>
          <w:p w14:paraId="412615AF" w14:textId="77777777" w:rsidR="00A001B9" w:rsidRDefault="009D64FD">
            <w:pPr>
              <w:rPr>
                <w:lang w:eastAsia="ja-JP" w:bidi="he-IL"/>
              </w:rPr>
            </w:pPr>
            <w:r>
              <w:rPr>
                <w:lang w:eastAsia="ja-JP" w:bidi="he-IL"/>
              </w:rPr>
              <w:t xml:space="preserve">For simple types, the </w:t>
            </w:r>
            <w:proofErr w:type="spellStart"/>
            <w:r>
              <w:rPr>
                <w:lang w:eastAsia="ja-JP" w:bidi="he-IL"/>
              </w:rPr>
              <w:t>valueLength</w:t>
            </w:r>
            <w:proofErr w:type="spellEnd"/>
            <w:r>
              <w:rPr>
                <w:lang w:eastAsia="ja-JP" w:bidi="he-IL"/>
              </w:rPr>
              <w:t xml:space="preserve">() function returns a length which </w:t>
            </w:r>
            <w:r>
              <w:t>excludes any padding or filling.</w:t>
            </w:r>
          </w:p>
          <w:p w14:paraId="6D1AB95B" w14:textId="77777777" w:rsidR="00A001B9" w:rsidRDefault="009D64FD">
            <w:pPr>
              <w:rPr>
                <w:lang w:eastAsia="ja-JP" w:bidi="he-IL"/>
              </w:rPr>
            </w:pPr>
            <w:r>
              <w:rPr>
                <w:lang w:eastAsia="ja-JP" w:bidi="he-IL"/>
              </w:rPr>
              <w:t xml:space="preserve">The second argument is </w:t>
            </w:r>
            <w:proofErr w:type="spellStart"/>
            <w:r>
              <w:rPr>
                <w:lang w:eastAsia="ja-JP" w:bidi="he-IL"/>
              </w:rPr>
              <w:t>is</w:t>
            </w:r>
            <w:proofErr w:type="spellEnd"/>
            <w:r>
              <w:rPr>
                <w:lang w:eastAsia="ja-JP" w:bidi="he-IL"/>
              </w:rPr>
              <w:t xml:space="preserve">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A001B9" w14:paraId="596FC5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23BC2E2" w14:textId="77777777" w:rsidR="00A001B9" w:rsidRDefault="009D64FD">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9B03F0D" w14:textId="77777777" w:rsidR="00A001B9" w:rsidRDefault="009D64FD">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A001B9" w14:paraId="13D845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FC12F7" w14:textId="77777777" w:rsidR="00A001B9" w:rsidRDefault="009D64FD">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747050CA" w14:textId="77777777" w:rsidR="00A001B9" w:rsidRDefault="009D64FD">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A001B9" w14:paraId="44FB63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DCE9E5" w14:textId="77777777" w:rsidR="00A001B9" w:rsidRDefault="009D64FD">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3805D38E" w14:textId="77777777" w:rsidR="00A001B9" w:rsidRDefault="009D64FD">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5291AEA6" w14:textId="77777777" w:rsidR="00A001B9" w:rsidRDefault="009D64FD">
            <w:r>
              <w:t>The first element is at position 1.</w:t>
            </w:r>
          </w:p>
          <w:p w14:paraId="39E5FBC2" w14:textId="77777777" w:rsidR="00A001B9" w:rsidRDefault="009D64FD">
            <w:pPr>
              <w:rPr>
                <w:rFonts w:cs="Arial"/>
              </w:rPr>
            </w:pPr>
            <w:r>
              <w:rPr>
                <w:rFonts w:cs="Arial"/>
              </w:rPr>
              <w:t>The function may be used on non-array elements so long as it appears within the dynamic scope of some array element.</w:t>
            </w:r>
          </w:p>
          <w:p w14:paraId="46F81911" w14:textId="77777777" w:rsidR="00A001B9" w:rsidRDefault="009D64FD">
            <w:pPr>
              <w:rPr>
                <w:rFonts w:cs="Arial"/>
              </w:rPr>
            </w:pPr>
            <w:r>
              <w:rPr>
                <w:rFonts w:cs="Arial"/>
              </w:rPr>
              <w:t>In this case it returns the index of the current item of the innermost enclosing array element.</w:t>
            </w:r>
          </w:p>
          <w:p w14:paraId="36E687FA" w14:textId="77777777" w:rsidR="00A001B9" w:rsidRDefault="009D64FD">
            <w:pPr>
              <w:rPr>
                <w:lang w:eastAsia="ja-JP" w:bidi="he-IL"/>
              </w:rPr>
            </w:pPr>
            <w:r>
              <w:rPr>
                <w:rFonts w:cs="Arial"/>
              </w:rPr>
              <w:t>It is a Schema Definition Error if this function is called when there is no enclosing array element.</w:t>
            </w:r>
          </w:p>
        </w:tc>
      </w:tr>
      <w:tr w:rsidR="00A001B9" w14:paraId="007AE92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2EA619" w14:textId="77777777" w:rsidR="00A001B9" w:rsidRDefault="009D64FD">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7A6F5C2" w14:textId="77777777" w:rsidR="00A001B9" w:rsidRDefault="009D64FD">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6B2EE3DF" w14:textId="77777777" w:rsidR="00A001B9" w:rsidRDefault="009D64FD">
            <w:r>
              <w:t>The facets that are checked are</w:t>
            </w:r>
          </w:p>
          <w:p w14:paraId="00E8DE66" w14:textId="77777777" w:rsidR="00A001B9" w:rsidRDefault="009D64FD" w:rsidP="00B117B5">
            <w:pPr>
              <w:numPr>
                <w:ilvl w:val="0"/>
                <w:numId w:val="128"/>
              </w:numPr>
              <w:ind w:left="0" w:firstLine="0"/>
            </w:pPr>
            <w:proofErr w:type="spellStart"/>
            <w:r>
              <w:t>minLength</w:t>
            </w:r>
            <w:proofErr w:type="spellEnd"/>
            <w:r>
              <w:t xml:space="preserve">, </w:t>
            </w:r>
            <w:proofErr w:type="spellStart"/>
            <w:r>
              <w:t>maxLength</w:t>
            </w:r>
            <w:proofErr w:type="spellEnd"/>
            <w:r>
              <w:t xml:space="preserve"> </w:t>
            </w:r>
          </w:p>
          <w:p w14:paraId="00A89041" w14:textId="77777777" w:rsidR="00A001B9" w:rsidRDefault="009D64FD" w:rsidP="00B117B5">
            <w:pPr>
              <w:numPr>
                <w:ilvl w:val="0"/>
                <w:numId w:val="128"/>
              </w:numPr>
              <w:ind w:left="0" w:firstLine="0"/>
            </w:pPr>
            <w:r>
              <w:t xml:space="preserve">pattern </w:t>
            </w:r>
          </w:p>
          <w:p w14:paraId="5DB2ACA2" w14:textId="77777777" w:rsidR="00A001B9" w:rsidRDefault="009D64FD" w:rsidP="00B117B5">
            <w:pPr>
              <w:numPr>
                <w:ilvl w:val="0"/>
                <w:numId w:val="128"/>
              </w:numPr>
              <w:ind w:left="0" w:firstLine="0"/>
            </w:pPr>
            <w:r>
              <w:lastRenderedPageBreak/>
              <w:t xml:space="preserve">enumeration </w:t>
            </w:r>
          </w:p>
          <w:p w14:paraId="2A95AFD6" w14:textId="77777777" w:rsidR="00A001B9" w:rsidRDefault="009D64FD" w:rsidP="00B117B5">
            <w:pPr>
              <w:numPr>
                <w:ilvl w:val="0"/>
                <w:numId w:val="128"/>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4B875BF7" w14:textId="77777777" w:rsidR="00A001B9" w:rsidRDefault="009D64FD" w:rsidP="00B117B5">
            <w:pPr>
              <w:numPr>
                <w:ilvl w:val="0"/>
                <w:numId w:val="128"/>
              </w:numPr>
              <w:ind w:left="0" w:firstLine="0"/>
            </w:pPr>
            <w:proofErr w:type="spellStart"/>
            <w:r>
              <w:t>totalDigits</w:t>
            </w:r>
            <w:proofErr w:type="spellEnd"/>
            <w:r>
              <w:t xml:space="preserve"> </w:t>
            </w:r>
          </w:p>
          <w:p w14:paraId="22DFE78D" w14:textId="77777777" w:rsidR="00A001B9" w:rsidRDefault="009D64FD" w:rsidP="00B117B5">
            <w:pPr>
              <w:numPr>
                <w:ilvl w:val="0"/>
                <w:numId w:val="128"/>
              </w:numPr>
              <w:ind w:left="0" w:firstLine="0"/>
            </w:pPr>
            <w:proofErr w:type="spellStart"/>
            <w:r>
              <w:t>fractionDigits</w:t>
            </w:r>
            <w:proofErr w:type="spellEnd"/>
            <w:r>
              <w:t xml:space="preserve"> </w:t>
            </w:r>
          </w:p>
          <w:p w14:paraId="02C2D761" w14:textId="70CBAC3D" w:rsidR="00A001B9" w:rsidRDefault="009D64FD">
            <w:r>
              <w:t xml:space="preserve">See Section </w:t>
            </w:r>
            <w:r>
              <w:fldChar w:fldCharType="begin"/>
            </w:r>
            <w:r>
              <w:instrText xml:space="preserve"> REF _Ref346447428 \r \h  \* MERGEFORMAT </w:instrText>
            </w:r>
            <w:r>
              <w:fldChar w:fldCharType="separate"/>
            </w:r>
            <w:r w:rsidR="002D29EA">
              <w:t>5.2</w:t>
            </w:r>
            <w:r>
              <w:fldChar w:fldCharType="end"/>
            </w:r>
            <w:r>
              <w:t xml:space="preserve"> for which facets are checked for each simple type.</w:t>
            </w:r>
          </w:p>
          <w:p w14:paraId="07CD5ED6" w14:textId="77777777" w:rsidR="00A001B9" w:rsidRDefault="009D64FD">
            <w:proofErr w:type="gramStart"/>
            <w:r>
              <w:t>Additionally</w:t>
            </w:r>
            <w:proofErr w:type="gramEnd"/>
            <w:r>
              <w:t xml:space="preserve"> the XSD fixed property is checked.</w:t>
            </w:r>
          </w:p>
          <w:p w14:paraId="6CBBECDE" w14:textId="77777777" w:rsidR="00A001B9" w:rsidRDefault="009D64FD">
            <w:r>
              <w:t>It is a Schema Definition Error if the argument is a complex element.</w:t>
            </w:r>
          </w:p>
        </w:tc>
      </w:tr>
      <w:tr w:rsidR="00A001B9" w14:paraId="3F3C137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4FC9CD" w14:textId="77777777" w:rsidR="00A001B9" w:rsidRDefault="009D64FD">
            <w:pPr>
              <w:rPr>
                <w:rFonts w:eastAsia="MS Mincho" w:cs="Arial"/>
              </w:rPr>
            </w:pPr>
            <w:bookmarkStart w:id="12296" w:name="_Toc199844401"/>
            <w:bookmarkStart w:id="12297" w:name="_Toc199841835"/>
            <w:bookmarkStart w:id="12298" w:name="_Toc199516284"/>
            <w:bookmarkStart w:id="12299" w:name="_Toc199515845"/>
            <w:bookmarkStart w:id="12300" w:name="_Toc199515657"/>
            <w:bookmarkStart w:id="12301" w:name="_Toc199844399"/>
            <w:bookmarkStart w:id="12302" w:name="_Toc199841833"/>
            <w:bookmarkStart w:id="12303" w:name="_Toc199516281"/>
            <w:bookmarkStart w:id="12304" w:name="_Toc199515842"/>
            <w:bookmarkStart w:id="12305" w:name="_Toc199515654"/>
            <w:bookmarkStart w:id="12306" w:name="_Toc199516278"/>
            <w:bookmarkStart w:id="12307" w:name="_Toc199515839"/>
            <w:bookmarkStart w:id="12308" w:name="_Toc199515651"/>
            <w:bookmarkStart w:id="12309" w:name="_Toc19951628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DFD7346" w14:textId="77777777" w:rsidR="00A001B9" w:rsidRDefault="009D64FD">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A001B9" w14:paraId="6E8DE2A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EC28374" w14:textId="77777777" w:rsidR="00A001B9" w:rsidRDefault="009D64FD">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739FC32" w14:textId="77777777" w:rsidR="00A001B9" w:rsidRDefault="009D64FD">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568CB1CD" w14:textId="77777777" w:rsidR="00A001B9" w:rsidRDefault="009D64FD">
            <w:r>
              <w:t>It is a Schema Definition Error if $</w:t>
            </w:r>
            <w:proofErr w:type="spellStart"/>
            <w:r>
              <w:t>arg</w:t>
            </w:r>
            <w:proofErr w:type="spellEnd"/>
            <w:r>
              <w:t xml:space="preserve"> contains syntax matching DFDL Byte Value Entities syntax.</w:t>
            </w:r>
          </w:p>
        </w:tc>
      </w:tr>
      <w:tr w:rsidR="00A001B9" w14:paraId="38C611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3E2BEA" w14:textId="77777777" w:rsidR="00A001B9" w:rsidRDefault="009D64FD">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278FD7" w14:textId="77777777" w:rsidR="00A001B9" w:rsidRDefault="009D64FD">
            <w:r>
              <w:t>Returns a Boolean indicating whether the $</w:t>
            </w:r>
            <w:proofErr w:type="spellStart"/>
            <w:r>
              <w:t>arg</w:t>
            </w:r>
            <w:proofErr w:type="spellEnd"/>
            <w:r>
              <w:t xml:space="preserve"> string argument contains one or more DFDL entities. </w:t>
            </w:r>
          </w:p>
        </w:tc>
      </w:tr>
      <w:tr w:rsidR="00A001B9" w14:paraId="73EB02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8D14A8" w14:textId="77777777" w:rsidR="00A001B9" w:rsidRDefault="009D64FD">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3C5E44CD" w14:textId="77777777" w:rsidR="00A001B9" w:rsidRDefault="009D64FD">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0782492A" w14:textId="77777777" w:rsidR="00A001B9" w:rsidRDefault="009D64FD">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2C3D77D2" w14:textId="77777777" w:rsidR="00A001B9" w:rsidRDefault="009D64FD">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4D2A8988" w14:textId="77777777" w:rsidR="00A001B9" w:rsidRDefault="009D64FD">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A001B9" w14:paraId="4D544BCC" w14:textId="77777777" w:rsidTr="00A001B9">
        <w:trPr>
          <w:ins w:id="12310" w:author="Mike Beckerle" w:date="2019-09-26T19:43:00Z"/>
        </w:trPr>
        <w:tc>
          <w:tcPr>
            <w:tcW w:w="0" w:type="auto"/>
            <w:tcBorders>
              <w:top w:val="single" w:sz="4" w:space="0" w:color="auto"/>
              <w:left w:val="single" w:sz="4" w:space="0" w:color="auto"/>
              <w:bottom w:val="single" w:sz="4" w:space="0" w:color="auto"/>
              <w:right w:val="single" w:sz="4" w:space="0" w:color="auto"/>
            </w:tcBorders>
            <w:hideMark/>
          </w:tcPr>
          <w:p w14:paraId="19D9DE09" w14:textId="77777777" w:rsidR="00A001B9" w:rsidRDefault="009D64FD">
            <w:pPr>
              <w:pStyle w:val="BodyText"/>
              <w:rPr>
                <w:ins w:id="12311" w:author="Mike Beckerle" w:date="2019-09-26T19:43:00Z"/>
                <w:rFonts w:cs="Arial"/>
              </w:rPr>
            </w:pPr>
            <w:proofErr w:type="spellStart"/>
            <w:ins w:id="12312" w:author="Mike Beckerle" w:date="2019-09-26T19:44:00Z">
              <w:r>
                <w:t>dfdl:checkRangeInclusive</w:t>
              </w:r>
              <w:proofErr w:type="spellEnd"/>
              <w:r>
                <w:t>($node, $val1, $val2)</w:t>
              </w:r>
              <w:r>
                <w:br/>
              </w:r>
              <w:proofErr w:type="spellStart"/>
              <w:r>
                <w:t>dfdl:checkRangeExclusive</w:t>
              </w:r>
              <w:proofErr w:type="spellEnd"/>
              <w:r>
                <w:t>($node, $val1, $val2)</w:t>
              </w:r>
              <w:r>
                <w:br/>
              </w:r>
            </w:ins>
          </w:p>
        </w:tc>
        <w:tc>
          <w:tcPr>
            <w:tcW w:w="0" w:type="auto"/>
            <w:tcBorders>
              <w:top w:val="single" w:sz="4" w:space="0" w:color="auto"/>
              <w:left w:val="single" w:sz="4" w:space="0" w:color="auto"/>
              <w:bottom w:val="single" w:sz="4" w:space="0" w:color="auto"/>
              <w:right w:val="single" w:sz="4" w:space="0" w:color="auto"/>
            </w:tcBorders>
            <w:hideMark/>
          </w:tcPr>
          <w:p w14:paraId="5627BB96" w14:textId="77777777" w:rsidR="00A001B9" w:rsidRDefault="009D64FD">
            <w:pPr>
              <w:pStyle w:val="BodyText"/>
              <w:rPr>
                <w:ins w:id="12313" w:author="Mike Beckerle" w:date="2019-09-26T19:43:00Z"/>
              </w:rPr>
            </w:pPr>
            <w:ins w:id="12314" w:author="Mike Beckerle" w:date="2019-09-26T19:44:00Z">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xml:space="preserve">. It is a </w:t>
              </w:r>
            </w:ins>
            <w:r>
              <w:t>Schema Definition Error</w:t>
            </w:r>
            <w:ins w:id="12315" w:author="Mike Beckerle" w:date="2019-09-26T19:44:00Z">
              <w:r>
                <w:t xml:space="preserve"> if the $node argument is a complex element.</w:t>
              </w:r>
            </w:ins>
          </w:p>
        </w:tc>
      </w:tr>
    </w:tbl>
    <w:p w14:paraId="35ECB6F0" w14:textId="61CEC6E7"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68</w:t>
      </w:r>
      <w:r w:rsidR="00342DB5">
        <w:rPr>
          <w:noProof/>
        </w:rPr>
        <w:fldChar w:fldCharType="end"/>
      </w:r>
      <w:r>
        <w:t xml:space="preserve"> DFDL Functions</w:t>
      </w:r>
    </w:p>
    <w:p w14:paraId="5532E942" w14:textId="77777777" w:rsidR="00A001B9" w:rsidRDefault="009D64FD">
      <w:r>
        <w:t>Notes:</w:t>
      </w:r>
    </w:p>
    <w:p w14:paraId="1D2B5B2D" w14:textId="77777777" w:rsidR="00A001B9" w:rsidRDefault="009D64FD">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23558ACA" w14:textId="77777777" w:rsidR="00A001B9" w:rsidRDefault="009D64FD">
      <w:r>
        <w:lastRenderedPageBreak/>
        <w:t xml:space="preserve">If the element declaration in the DFDL schema corresponding to the </w:t>
      </w:r>
      <w:proofErr w:type="spellStart"/>
      <w:r>
        <w:t>infoset</w:t>
      </w:r>
      <w:proofErr w:type="spellEnd"/>
      <w:r>
        <w:t xml:space="preserve"> item is not potentially represented, then the unpadded length is defined to be 0.</w:t>
      </w:r>
    </w:p>
    <w:p w14:paraId="23BA3F20" w14:textId="77777777" w:rsidR="00A001B9" w:rsidRDefault="009D64FD">
      <w:r>
        <w:t xml:space="preserve">The value length includes the length contributions from introduced escape characters needed to escape contained delimiters (if such are </w:t>
      </w:r>
      <w:proofErr w:type="gramStart"/>
      <w:r>
        <w:t>defined, and</w:t>
      </w:r>
      <w:proofErr w:type="gramEnd"/>
      <w:r>
        <w:t xml:space="preserve"> will appear in the output representation). </w:t>
      </w:r>
    </w:p>
    <w:p w14:paraId="3B147D00" w14:textId="77777777" w:rsidR="00A001B9" w:rsidRDefault="009D64FD">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1C0C42B1" w14:textId="77777777" w:rsidR="00A001B9" w:rsidRDefault="009D64FD">
      <w:r>
        <w:t xml:space="preserve">The value length is computed from the DFDL </w:t>
      </w:r>
      <w:proofErr w:type="spellStart"/>
      <w:r>
        <w:t>infoset</w:t>
      </w:r>
      <w:proofErr w:type="spellEnd"/>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1D67440A" w14:textId="77777777" w:rsidR="00A001B9" w:rsidRDefault="009D64FD">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1DA9EEE7" w14:textId="77777777" w:rsidR="00A001B9" w:rsidRDefault="009D64FD">
      <w:proofErr w:type="spellStart"/>
      <w:r>
        <w:rPr>
          <w:rFonts w:cs="Arial"/>
          <w:lang w:eastAsia="ja-JP" w:bidi="he-IL"/>
        </w:rPr>
        <w:t>dfdl:contentLength</w:t>
      </w:r>
      <w:proofErr w:type="spellEnd"/>
      <w:r>
        <w:rPr>
          <w:rFonts w:cs="Arial"/>
        </w:rPr>
        <w:t xml:space="preserve">(path, lengthUnits) – returns the length of the content of the </w:t>
      </w:r>
      <w:proofErr w:type="spellStart"/>
      <w:r>
        <w:rPr>
          <w:rFonts w:cs="Arial"/>
        </w:rPr>
        <w:t>infoset</w:t>
      </w:r>
      <w:proofErr w:type="spellEnd"/>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1B3EE165" w14:textId="77777777" w:rsidR="00A001B9" w:rsidRDefault="009D64FD">
      <w:r>
        <w:t xml:space="preserve">If the element declaration in the DFDL schema corresponding to the </w:t>
      </w:r>
      <w:proofErr w:type="spellStart"/>
      <w:r>
        <w:t>infoset</w:t>
      </w:r>
      <w:proofErr w:type="spellEnd"/>
      <w:r>
        <w:t xml:space="preserve"> item is not potentially represented (e.g., has </w:t>
      </w:r>
      <w:proofErr w:type="gramStart"/>
      <w:r>
        <w:t>an</w:t>
      </w:r>
      <w:proofErr w:type="gramEnd"/>
      <w:r>
        <w:t xml:space="preserve"> </w:t>
      </w:r>
      <w:proofErr w:type="spellStart"/>
      <w:r>
        <w:t>dfdl:inputValueCalc</w:t>
      </w:r>
      <w:proofErr w:type="spellEnd"/>
      <w:r>
        <w:t xml:space="preserve"> property), then the length is defined to be 0.</w:t>
      </w:r>
    </w:p>
    <w:p w14:paraId="5659B27C" w14:textId="77777777" w:rsidR="00A001B9" w:rsidRDefault="009D64FD">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4A21343C" w14:textId="77777777" w:rsidR="00A001B9" w:rsidRDefault="009D64FD">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76DDBEEE" w14:textId="77777777" w:rsidR="00A001B9" w:rsidRDefault="009D64FD">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309"/>
    <w:p w14:paraId="33F2A833" w14:textId="77777777" w:rsidR="00A001B9" w:rsidRDefault="009D64FD">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F2B6A31" w14:textId="77777777" w:rsidR="00A001B9" w:rsidRDefault="009D64FD">
      <w:pPr>
        <w:pStyle w:val="Heading3"/>
      </w:pPr>
      <w:bookmarkStart w:id="12316" w:name="_Toc27061167"/>
      <w:r>
        <w:rPr>
          <w:lang w:eastAsia="en-GB"/>
        </w:rPr>
        <w:t>DFDL Constructor Functions</w:t>
      </w:r>
      <w:bookmarkEnd w:id="12316"/>
    </w:p>
    <w:p w14:paraId="6FEAEBF0" w14:textId="08CB556D" w:rsidR="00A001B9" w:rsidRDefault="009D64FD">
      <w:pPr>
        <w:autoSpaceDE w:val="0"/>
        <w:autoSpaceDN w:val="0"/>
        <w:adjustRightInd w:val="0"/>
        <w:rPr>
          <w:rFonts w:cs="Arial"/>
        </w:rPr>
      </w:pPr>
      <w:r>
        <w:rPr>
          <w:rFonts w:cs="Arial"/>
        </w:rPr>
        <w:t xml:space="preserve">There is sometimes a need to create a number type from hex binary, and a hex binary type from a number. </w:t>
      </w:r>
      <w:proofErr w:type="gramStart"/>
      <w:r>
        <w:rPr>
          <w:rFonts w:cs="Arial"/>
        </w:rPr>
        <w:t>Accordingly</w:t>
      </w:r>
      <w:proofErr w:type="gramEnd"/>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A001B9" w14:paraId="71A47D5A" w14:textId="77777777" w:rsidTr="00C64535">
        <w:trPr>
          <w:cnfStyle w:val="100000000000" w:firstRow="1" w:lastRow="0" w:firstColumn="0" w:lastColumn="0" w:oddVBand="0" w:evenVBand="0" w:oddHBand="0" w:evenHBand="0" w:firstRowFirstColumn="0" w:firstRowLastColumn="0" w:lastRowFirstColumn="0" w:lastRowLastColumn="0"/>
        </w:trPr>
        <w:tc>
          <w:tcPr>
            <w:tcW w:w="0" w:type="auto"/>
            <w:hideMark/>
          </w:tcPr>
          <w:p w14:paraId="226A3EF0" w14:textId="77777777" w:rsidR="00A001B9" w:rsidRDefault="009D64FD">
            <w:pPr>
              <w:keepLines/>
            </w:pPr>
            <w:r>
              <w:t>Function</w:t>
            </w:r>
          </w:p>
        </w:tc>
        <w:tc>
          <w:tcPr>
            <w:tcW w:w="0" w:type="auto"/>
            <w:hideMark/>
          </w:tcPr>
          <w:p w14:paraId="60FD54A1" w14:textId="77777777" w:rsidR="00A001B9" w:rsidRDefault="009D64FD">
            <w:pPr>
              <w:keepLines/>
            </w:pPr>
            <w:r>
              <w:t>Meaning</w:t>
            </w:r>
          </w:p>
        </w:tc>
      </w:tr>
      <w:tr w:rsidR="00A001B9" w14:paraId="70FCED51" w14:textId="77777777" w:rsidTr="00C64535">
        <w:tc>
          <w:tcPr>
            <w:tcW w:w="0" w:type="auto"/>
            <w:tcBorders>
              <w:top w:val="single" w:sz="4" w:space="0" w:color="auto"/>
              <w:left w:val="single" w:sz="4" w:space="0" w:color="auto"/>
              <w:bottom w:val="single" w:sz="4" w:space="0" w:color="auto"/>
              <w:right w:val="single" w:sz="4" w:space="0" w:color="auto"/>
            </w:tcBorders>
          </w:tcPr>
          <w:p w14:paraId="4E69CFDE" w14:textId="3E5DACB2" w:rsidR="00A001B9" w:rsidRDefault="009D64FD">
            <w:pPr>
              <w:keepLines/>
            </w:pPr>
            <w:proofErr w:type="spellStart"/>
            <w:r>
              <w:t>dfdl:byte</w:t>
            </w:r>
            <w:proofErr w:type="spellEnd"/>
            <w:r>
              <w:t xml:space="preserve"> ($</w:t>
            </w:r>
            <w:proofErr w:type="spellStart"/>
            <w:r>
              <w:t>arg</w:t>
            </w:r>
            <w:proofErr w:type="spellEnd"/>
            <w:r>
              <w:t>)</w:t>
            </w:r>
          </w:p>
          <w:p w14:paraId="13EAF887" w14:textId="384D03BF" w:rsidR="00604BCA" w:rsidRDefault="009D64FD">
            <w:pPr>
              <w:keepLines/>
            </w:pPr>
            <w:proofErr w:type="spellStart"/>
            <w:r>
              <w:t>dfdl:unsignedByte</w:t>
            </w:r>
            <w:proofErr w:type="spellEnd"/>
            <w:r>
              <w:t xml:space="preserve"> ($</w:t>
            </w:r>
            <w:proofErr w:type="spellStart"/>
            <w:r>
              <w:t>arg</w:t>
            </w:r>
            <w:proofErr w:type="spellEnd"/>
            <w:r>
              <w:t>)</w:t>
            </w:r>
          </w:p>
          <w:p w14:paraId="75742079" w14:textId="2AB703B4" w:rsidR="00A001B9" w:rsidRDefault="009D64FD">
            <w:pPr>
              <w:keepLines/>
            </w:pPr>
            <w:proofErr w:type="spellStart"/>
            <w:r>
              <w:t>dfdl:short</w:t>
            </w:r>
            <w:proofErr w:type="spellEnd"/>
            <w:r>
              <w:t xml:space="preserve"> ($</w:t>
            </w:r>
            <w:proofErr w:type="spellStart"/>
            <w:r>
              <w:t>arg</w:t>
            </w:r>
            <w:proofErr w:type="spellEnd"/>
            <w:r>
              <w:t>)</w:t>
            </w:r>
          </w:p>
          <w:p w14:paraId="030EB760" w14:textId="44045F69" w:rsidR="00A001B9" w:rsidRDefault="009D64FD">
            <w:pPr>
              <w:keepLines/>
            </w:pPr>
            <w:proofErr w:type="spellStart"/>
            <w:r>
              <w:t>dfdl:unsignedShort</w:t>
            </w:r>
            <w:proofErr w:type="spellEnd"/>
            <w:r>
              <w:t>($</w:t>
            </w:r>
            <w:proofErr w:type="spellStart"/>
            <w:r>
              <w:t>arg</w:t>
            </w:r>
            <w:proofErr w:type="spellEnd"/>
            <w:r>
              <w:t>)</w:t>
            </w:r>
          </w:p>
          <w:p w14:paraId="669D8343" w14:textId="77777777" w:rsidR="00A001B9" w:rsidRDefault="009D64FD">
            <w:pPr>
              <w:keepLines/>
            </w:pPr>
            <w:proofErr w:type="spellStart"/>
            <w:r>
              <w:t>dfdl:int</w:t>
            </w:r>
            <w:proofErr w:type="spellEnd"/>
            <w:r>
              <w:t xml:space="preserve"> ($</w:t>
            </w:r>
            <w:proofErr w:type="spellStart"/>
            <w:r>
              <w:t>arg</w:t>
            </w:r>
            <w:proofErr w:type="spellEnd"/>
            <w:r>
              <w:t xml:space="preserve">) </w:t>
            </w:r>
          </w:p>
          <w:p w14:paraId="43C193AF" w14:textId="7D9592C5" w:rsidR="00A001B9" w:rsidRDefault="009D64FD">
            <w:pPr>
              <w:keepLines/>
            </w:pPr>
            <w:proofErr w:type="spellStart"/>
            <w:r>
              <w:t>dfdl:unsignedInt</w:t>
            </w:r>
            <w:proofErr w:type="spellEnd"/>
            <w:r>
              <w:t xml:space="preserve"> ($</w:t>
            </w:r>
            <w:proofErr w:type="spellStart"/>
            <w:r>
              <w:t>arg</w:t>
            </w:r>
            <w:proofErr w:type="spellEnd"/>
            <w:r>
              <w:t>)</w:t>
            </w:r>
          </w:p>
          <w:p w14:paraId="744B7218" w14:textId="6E2C8E58" w:rsidR="00A001B9" w:rsidRDefault="009D64FD">
            <w:pPr>
              <w:keepLines/>
            </w:pPr>
            <w:proofErr w:type="spellStart"/>
            <w:r>
              <w:t>dfdl:long</w:t>
            </w:r>
            <w:proofErr w:type="spellEnd"/>
            <w:r>
              <w:t xml:space="preserve"> ($</w:t>
            </w:r>
            <w:proofErr w:type="spellStart"/>
            <w:r>
              <w:t>arg</w:t>
            </w:r>
            <w:proofErr w:type="spellEnd"/>
            <w:r>
              <w:t>)</w:t>
            </w:r>
          </w:p>
          <w:p w14:paraId="7506024F" w14:textId="61BBB6E8" w:rsidR="00A001B9" w:rsidRDefault="009D64FD" w:rsidP="00604BCA">
            <w:pPr>
              <w:keepLines/>
            </w:pPr>
            <w:proofErr w:type="spellStart"/>
            <w:r>
              <w:t>dfdl:unsignedLong</w:t>
            </w:r>
            <w:proofErr w:type="spellEnd"/>
            <w:r w:rsidR="00C64535">
              <w:t> </w:t>
            </w:r>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293890A" w14:textId="77777777" w:rsidR="00A001B9" w:rsidRDefault="009D64FD">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A001B9" w14:paraId="3B1512DA" w14:textId="77777777" w:rsidTr="00C64535">
        <w:tc>
          <w:tcPr>
            <w:tcW w:w="0" w:type="auto"/>
            <w:tcBorders>
              <w:top w:val="single" w:sz="4" w:space="0" w:color="auto"/>
              <w:left w:val="single" w:sz="4" w:space="0" w:color="auto"/>
              <w:bottom w:val="single" w:sz="4" w:space="0" w:color="auto"/>
              <w:right w:val="single" w:sz="4" w:space="0" w:color="auto"/>
            </w:tcBorders>
          </w:tcPr>
          <w:p w14:paraId="70E88DAE" w14:textId="2B0D065B" w:rsidR="00A001B9" w:rsidRDefault="009D64FD" w:rsidP="00604BCA">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24902F1E" w14:textId="77777777" w:rsidR="00A001B9" w:rsidRDefault="009D64FD">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w:t>
            </w:r>
            <w:proofErr w:type="gramStart"/>
            <w:r>
              <w:rPr>
                <w:lang w:eastAsia="en-GB"/>
              </w:rPr>
              <w:t>a number of</w:t>
            </w:r>
            <w:proofErr w:type="gramEnd"/>
            <w:r>
              <w:rPr>
                <w:lang w:eastAsia="en-GB"/>
              </w:rPr>
              <w:t xml:space="preserve"> hex digits is produced. The ordering and number of the digits correspond to a binary big-endian twos-complement implementation of the type of the argument. Digits 0-9, A-F are used.</w:t>
            </w:r>
          </w:p>
          <w:p w14:paraId="4A6C62BF" w14:textId="77777777" w:rsidR="00A001B9" w:rsidRDefault="009D64FD">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32810A64" w14:textId="74C85E4E" w:rsidR="00A001B9" w:rsidRDefault="009D64FD">
      <w:pPr>
        <w:pStyle w:val="Caption"/>
        <w:keepNext/>
        <w:keepLines/>
      </w:pPr>
      <w:r>
        <w:t xml:space="preserve">Table </w:t>
      </w:r>
      <w:r w:rsidR="00342DB5">
        <w:fldChar w:fldCharType="begin"/>
      </w:r>
      <w:r w:rsidR="00342DB5">
        <w:instrText xml:space="preserve"> SEQ Table \* ARABIC </w:instrText>
      </w:r>
      <w:r w:rsidR="00342DB5">
        <w:fldChar w:fldCharType="separate"/>
      </w:r>
      <w:r w:rsidR="002D29EA">
        <w:rPr>
          <w:noProof/>
        </w:rPr>
        <w:t>69</w:t>
      </w:r>
      <w:r w:rsidR="00342DB5">
        <w:rPr>
          <w:noProof/>
        </w:rPr>
        <w:fldChar w:fldCharType="end"/>
      </w:r>
      <w:r>
        <w:t>: DFDL Constructor Functions</w:t>
      </w:r>
    </w:p>
    <w:p w14:paraId="1B7865F6" w14:textId="77777777" w:rsidR="00A001B9" w:rsidRDefault="009D64FD">
      <w:pPr>
        <w:rPr>
          <w:lang w:eastAsia="en-GB"/>
        </w:rPr>
      </w:pPr>
      <w:r>
        <w:rPr>
          <w:lang w:eastAsia="en-GB"/>
        </w:rPr>
        <w:t>Examples:</w:t>
      </w:r>
    </w:p>
    <w:p w14:paraId="74EC5AB7" w14:textId="77777777" w:rsidR="00A001B9" w:rsidRDefault="009D64FD" w:rsidP="00B117B5">
      <w:pPr>
        <w:numPr>
          <w:ilvl w:val="0"/>
          <w:numId w:val="129"/>
        </w:numPr>
        <w:rPr>
          <w:lang w:eastAsia="en-GB"/>
        </w:rPr>
      </w:pPr>
      <w:proofErr w:type="spellStart"/>
      <w:r>
        <w:rPr>
          <w:lang w:eastAsia="en-GB"/>
        </w:rPr>
        <w:t>dfdl:unsignedInt</w:t>
      </w:r>
      <w:proofErr w:type="spellEnd"/>
      <w:r>
        <w:rPr>
          <w:lang w:eastAsia="en-GB"/>
        </w:rPr>
        <w:t xml:space="preserve">("xa1b2c3d4") is the unsigned int value 2712847316. </w:t>
      </w:r>
    </w:p>
    <w:p w14:paraId="2A612235" w14:textId="77777777" w:rsidR="00A001B9" w:rsidRDefault="009D64FD" w:rsidP="00B117B5">
      <w:pPr>
        <w:numPr>
          <w:ilvl w:val="0"/>
          <w:numId w:val="129"/>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6B6A0B51" w14:textId="77777777" w:rsidR="00A001B9" w:rsidRDefault="009D64FD" w:rsidP="00B117B5">
      <w:pPr>
        <w:numPr>
          <w:ilvl w:val="0"/>
          <w:numId w:val="129"/>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5E4107E1" w14:textId="77777777" w:rsidR="00A001B9" w:rsidRDefault="009D64FD" w:rsidP="00B117B5">
      <w:pPr>
        <w:numPr>
          <w:ilvl w:val="0"/>
          <w:numId w:val="129"/>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7FD81A7A" w14:textId="77777777" w:rsidR="00A001B9" w:rsidRDefault="009D64FD" w:rsidP="00B117B5">
      <w:pPr>
        <w:numPr>
          <w:ilvl w:val="0"/>
          <w:numId w:val="129"/>
        </w:numPr>
        <w:rPr>
          <w:lang w:eastAsia="en-GB"/>
        </w:rPr>
      </w:pPr>
      <w:proofErr w:type="spellStart"/>
      <w:r>
        <w:rPr>
          <w:lang w:eastAsia="en-GB"/>
        </w:rPr>
        <w:t>dfdl:byte</w:t>
      </w:r>
      <w:proofErr w:type="spellEnd"/>
      <w:r>
        <w:rPr>
          <w:lang w:eastAsia="en-GB"/>
        </w:rPr>
        <w:t>("x7F") is the signed byte value 127.</w:t>
      </w:r>
    </w:p>
    <w:p w14:paraId="207CAF10" w14:textId="77777777" w:rsidR="00A001B9" w:rsidRDefault="009D64FD" w:rsidP="00B117B5">
      <w:pPr>
        <w:numPr>
          <w:ilvl w:val="0"/>
          <w:numId w:val="129"/>
        </w:numPr>
        <w:rPr>
          <w:lang w:eastAsia="en-GB"/>
        </w:rPr>
      </w:pPr>
      <w:proofErr w:type="spellStart"/>
      <w:r>
        <w:rPr>
          <w:lang w:eastAsia="en-GB"/>
        </w:rPr>
        <w:t>dfdl:byte</w:t>
      </w:r>
      <w:proofErr w:type="spellEnd"/>
      <w:r>
        <w:rPr>
          <w:lang w:eastAsia="en-GB"/>
        </w:rPr>
        <w:t>("x80") is the signed byte value -128.</w:t>
      </w:r>
    </w:p>
    <w:p w14:paraId="6A54AC49" w14:textId="77777777" w:rsidR="00A001B9" w:rsidRDefault="009D64FD" w:rsidP="00B117B5">
      <w:pPr>
        <w:numPr>
          <w:ilvl w:val="0"/>
          <w:numId w:val="129"/>
        </w:numPr>
        <w:rPr>
          <w:lang w:eastAsia="en-GB"/>
        </w:rPr>
      </w:pPr>
      <w:proofErr w:type="spellStart"/>
      <w:r>
        <w:rPr>
          <w:lang w:eastAsia="en-GB"/>
        </w:rPr>
        <w:t>dfdl:unsignedByte</w:t>
      </w:r>
      <w:proofErr w:type="spellEnd"/>
      <w:r>
        <w:rPr>
          <w:lang w:eastAsia="en-GB"/>
        </w:rPr>
        <w:t>("x80") is the unsigned byte value 128.</w:t>
      </w:r>
    </w:p>
    <w:p w14:paraId="4D62648E" w14:textId="77777777" w:rsidR="00A001B9" w:rsidRDefault="009D64FD" w:rsidP="00B117B5">
      <w:pPr>
        <w:numPr>
          <w:ilvl w:val="0"/>
          <w:numId w:val="129"/>
        </w:numPr>
        <w:rPr>
          <w:lang w:eastAsia="en-GB"/>
        </w:rPr>
      </w:pPr>
      <w:proofErr w:type="spellStart"/>
      <w:r>
        <w:rPr>
          <w:lang w:eastAsia="en-GB"/>
        </w:rPr>
        <w:t>dfdl:byte</w:t>
      </w:r>
      <w:proofErr w:type="spellEnd"/>
      <w:r>
        <w:rPr>
          <w:lang w:eastAsia="en-GB"/>
        </w:rPr>
        <w:t>("x0A3") is a Schema Definition Error (too many digits for type).</w:t>
      </w:r>
    </w:p>
    <w:p w14:paraId="52B874F9" w14:textId="77777777" w:rsidR="00A001B9" w:rsidRDefault="009D64FD" w:rsidP="00B117B5">
      <w:pPr>
        <w:numPr>
          <w:ilvl w:val="0"/>
          <w:numId w:val="129"/>
        </w:numPr>
        <w:rPr>
          <w:lang w:eastAsia="en-GB"/>
        </w:rPr>
      </w:pPr>
      <w:proofErr w:type="spellStart"/>
      <w:r>
        <w:rPr>
          <w:lang w:eastAsia="en-GB"/>
        </w:rPr>
        <w:t>dfdl:byte</w:t>
      </w:r>
      <w:proofErr w:type="spellEnd"/>
      <w:r>
        <w:rPr>
          <w:lang w:eastAsia="en-GB"/>
        </w:rPr>
        <w:t>("xG3") is a Schema Definition Error (invalid digit).</w:t>
      </w:r>
    </w:p>
    <w:p w14:paraId="096C690D" w14:textId="77777777" w:rsidR="00A001B9" w:rsidRDefault="009D64FD" w:rsidP="00B117B5">
      <w:pPr>
        <w:numPr>
          <w:ilvl w:val="0"/>
          <w:numId w:val="129"/>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F06BD1D" w14:textId="77777777" w:rsidR="00A001B9" w:rsidRDefault="009D64FD" w:rsidP="00B117B5">
      <w:pPr>
        <w:numPr>
          <w:ilvl w:val="0"/>
          <w:numId w:val="129"/>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6091CD83" w14:textId="77777777" w:rsidR="00A001B9" w:rsidRDefault="009D64FD" w:rsidP="00B117B5">
      <w:pPr>
        <w:numPr>
          <w:ilvl w:val="0"/>
          <w:numId w:val="129"/>
        </w:numPr>
        <w:rPr>
          <w:ins w:id="12317" w:author="Mike Beckerle" w:date="2019-11-25T14:36:00Z"/>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5485FB79" w14:textId="77777777" w:rsidR="00A001B9" w:rsidRDefault="009D64FD">
      <w:pPr>
        <w:pStyle w:val="Heading3"/>
        <w:rPr>
          <w:ins w:id="12318" w:author="Mike Beckerle" w:date="2019-11-25T14:36:00Z"/>
          <w:lang w:eastAsia="en-GB"/>
        </w:rPr>
      </w:pPr>
      <w:bookmarkStart w:id="12319" w:name="_Toc27061168"/>
      <w:proofErr w:type="spellStart"/>
      <w:ins w:id="12320" w:author="Mike Beckerle" w:date="2019-11-25T14:36:00Z">
        <w:r>
          <w:t>Miscelaneous</w:t>
        </w:r>
        <w:proofErr w:type="spellEnd"/>
        <w:r>
          <w:t xml:space="preserve"> Functions</w:t>
        </w:r>
        <w:bookmarkEnd w:id="12319"/>
      </w:ins>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342DB5" w14:paraId="787064CE" w14:textId="77777777" w:rsidTr="00342DB5">
        <w:trPr>
          <w:ins w:id="12321" w:author="Mike Beckerle" w:date="2019-11-25T14:36:00Z"/>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330D257A" w14:textId="77777777" w:rsidR="00A001B9" w:rsidRDefault="009D64FD">
            <w:pPr>
              <w:keepLines/>
              <w:rPr>
                <w:ins w:id="12322" w:author="Mike Beckerle" w:date="2019-11-25T14:36:00Z"/>
              </w:rPr>
            </w:pPr>
            <w:ins w:id="12323" w:author="Mike Beckerle" w:date="2019-11-25T14:36:00Z">
              <w:r>
                <w:rPr>
                  <w:b/>
                </w:rPr>
                <w:t>Function</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A638EF7" w14:textId="77777777" w:rsidR="00A001B9" w:rsidRDefault="009D64FD">
            <w:pPr>
              <w:keepLines/>
              <w:rPr>
                <w:ins w:id="12324" w:author="Mike Beckerle" w:date="2019-11-25T14:36:00Z"/>
              </w:rPr>
            </w:pPr>
            <w:commentRangeStart w:id="12325"/>
            <w:ins w:id="12326" w:author="Mike Beckerle" w:date="2019-11-25T14:36:00Z">
              <w:r>
                <w:rPr>
                  <w:b/>
                </w:rPr>
                <w:t>Meaning</w:t>
              </w:r>
            </w:ins>
            <w:commentRangeEnd w:id="12325"/>
            <w:ins w:id="12327" w:author="Mike Beckerle" w:date="2019-11-25T14:41:00Z">
              <w:r>
                <w:rPr>
                  <w:rStyle w:val="CommentReference"/>
                </w:rPr>
                <w:commentReference w:id="12325"/>
              </w:r>
            </w:ins>
          </w:p>
        </w:tc>
      </w:tr>
      <w:tr w:rsidR="00342DB5" w14:paraId="7A1374C7" w14:textId="77777777" w:rsidTr="00342DB5">
        <w:trPr>
          <w:ins w:id="12328" w:author="Mike Beckerle" w:date="2019-11-25T14:36:00Z"/>
        </w:trPr>
        <w:tc>
          <w:tcPr>
            <w:tcW w:w="0" w:type="auto"/>
            <w:tcBorders>
              <w:top w:val="single" w:sz="4" w:space="0" w:color="000000"/>
              <w:left w:val="single" w:sz="4" w:space="0" w:color="000000"/>
              <w:bottom w:val="single" w:sz="4" w:space="0" w:color="000000"/>
              <w:right w:val="single" w:sz="4" w:space="0" w:color="000000"/>
            </w:tcBorders>
            <w:hideMark/>
          </w:tcPr>
          <w:p w14:paraId="0AD83331" w14:textId="77777777" w:rsidR="00A001B9" w:rsidRDefault="009D64FD">
            <w:pPr>
              <w:rPr>
                <w:ins w:id="12329" w:author="Mike Beckerle" w:date="2019-11-25T14:36:00Z"/>
              </w:rPr>
            </w:pPr>
            <w:proofErr w:type="spellStart"/>
            <w:ins w:id="12330" w:author="Mike Beckerle" w:date="2019-11-25T14:36:00Z">
              <w:r>
                <w:t>fn:error</w:t>
              </w:r>
              <w:proofErr w:type="spellEnd"/>
              <w:r>
                <w:t>()</w:t>
              </w:r>
            </w:ins>
          </w:p>
          <w:p w14:paraId="2330981F" w14:textId="2B19623B" w:rsidR="00A001B9" w:rsidRDefault="009D64FD">
            <w:pPr>
              <w:rPr>
                <w:ins w:id="12331" w:author="Mike Beckerle" w:date="2019-11-25T14:36:00Z"/>
              </w:rPr>
            </w:pPr>
            <w:proofErr w:type="spellStart"/>
            <w:ins w:id="12332" w:author="Mike Beckerle" w:date="2019-11-25T14:36:00Z">
              <w:r>
                <w:t>fn:error</w:t>
              </w:r>
              <w:proofErr w:type="spellEnd"/>
              <w:r>
                <w:t>($id</w:t>
              </w:r>
            </w:ins>
            <w:r w:rsidR="00342DB5">
              <w:t> </w:t>
            </w:r>
            <w:ins w:id="12333" w:author="Mike Beckerle" w:date="2019-11-25T14:36:00Z">
              <w:r>
                <w:t>as</w:t>
              </w:r>
            </w:ins>
            <w:r w:rsidR="00342DB5">
              <w:t> </w:t>
            </w:r>
            <w:proofErr w:type="spellStart"/>
            <w:ins w:id="12334" w:author="Mike Beckerle" w:date="2019-11-25T14:36:00Z">
              <w:r>
                <w:t>xs:string</w:t>
              </w:r>
              <w:proofErr w:type="spellEnd"/>
              <w:r>
                <w:t>)</w:t>
              </w:r>
            </w:ins>
          </w:p>
          <w:p w14:paraId="1A48B561" w14:textId="77777777" w:rsidR="00A001B9" w:rsidRDefault="009D64FD">
            <w:pPr>
              <w:rPr>
                <w:ins w:id="12335" w:author="Mike Beckerle" w:date="2019-11-25T14:36:00Z"/>
              </w:rPr>
            </w:pPr>
            <w:proofErr w:type="spellStart"/>
            <w:ins w:id="12336" w:author="Mike Beckerle" w:date="2019-11-25T14:36:00Z">
              <w:r>
                <w:t>fn:error</w:t>
              </w:r>
              <w:proofErr w:type="spellEnd"/>
              <w:r>
                <w:t xml:space="preserve">($id as </w:t>
              </w:r>
              <w:proofErr w:type="spellStart"/>
              <w:r>
                <w:t>xs:string</w:t>
              </w:r>
              <w:proofErr w:type="spellEnd"/>
              <w:r>
                <w:t>,</w:t>
              </w:r>
            </w:ins>
          </w:p>
          <w:p w14:paraId="5E2CFECD" w14:textId="39FE76BC" w:rsidR="00A001B9" w:rsidRDefault="00342DB5" w:rsidP="00342DB5">
            <w:pPr>
              <w:rPr>
                <w:ins w:id="12337" w:author="Mike Beckerle" w:date="2019-11-25T14:36:00Z"/>
              </w:rPr>
            </w:pPr>
            <w:r>
              <w:t>   </w:t>
            </w:r>
            <w:ins w:id="12338" w:author="Mike Beckerle" w:date="2019-11-25T14:36:00Z">
              <w:r w:rsidR="009D64FD">
                <w:t>$desc</w:t>
              </w:r>
            </w:ins>
            <w:r>
              <w:t> </w:t>
            </w:r>
            <w:ins w:id="12339" w:author="Mike Beckerle" w:date="2019-11-25T14:36:00Z">
              <w:r w:rsidR="009D64FD">
                <w:t xml:space="preserve"> as</w:t>
              </w:r>
            </w:ins>
            <w:r>
              <w:t> </w:t>
            </w:r>
            <w:proofErr w:type="spellStart"/>
            <w:ins w:id="12340" w:author="Mike Beckerle" w:date="2019-11-25T14:36:00Z">
              <w:r w:rsidR="009D64FD">
                <w:t>xs:string</w:t>
              </w:r>
              <w:proofErr w:type="spellEnd"/>
              <w:r w:rsidR="009D64FD">
                <w:t>,</w:t>
              </w:r>
            </w:ins>
            <w:r>
              <w:t> </w:t>
            </w:r>
            <w:ins w:id="12341" w:author="Mike Beckerle" w:date="2019-11-25T14:36:00Z">
              <w:r w:rsidR="009D64FD">
                <w:t>$obj?)</w:t>
              </w:r>
            </w:ins>
          </w:p>
        </w:tc>
        <w:tc>
          <w:tcPr>
            <w:tcW w:w="0" w:type="auto"/>
            <w:tcBorders>
              <w:top w:val="single" w:sz="4" w:space="0" w:color="000000"/>
              <w:left w:val="single" w:sz="4" w:space="0" w:color="000000"/>
              <w:bottom w:val="single" w:sz="4" w:space="0" w:color="000000"/>
              <w:right w:val="single" w:sz="4" w:space="0" w:color="000000"/>
            </w:tcBorders>
            <w:hideMark/>
          </w:tcPr>
          <w:p w14:paraId="7F37EA97" w14:textId="77777777" w:rsidR="00A001B9" w:rsidRDefault="009D64FD">
            <w:pPr>
              <w:rPr>
                <w:ins w:id="12342" w:author="Mike Beckerle" w:date="2019-11-25T14:36:00Z"/>
                <w:lang w:eastAsia="en-GB"/>
              </w:rPr>
            </w:pPr>
            <w:ins w:id="12343" w:author="Mike Beckerle" w:date="2019-11-25T14:36:00Z">
              <w:r>
                <w:rPr>
                  <w:lang w:eastAsia="en-GB"/>
                </w:rPr>
                <w:t>Causes a processing error.</w:t>
              </w:r>
            </w:ins>
          </w:p>
          <w:p w14:paraId="1F2FA72E" w14:textId="77777777" w:rsidR="00A001B9" w:rsidRDefault="009D64FD">
            <w:pPr>
              <w:rPr>
                <w:ins w:id="12344" w:author="Mike Beckerle" w:date="2019-11-25T14:36:00Z"/>
                <w:lang w:eastAsia="en-GB"/>
              </w:rPr>
            </w:pPr>
            <w:ins w:id="12345" w:author="Mike Beckerle" w:date="2019-11-25T14:36:00Z">
              <w:r>
                <w:rPr>
                  <w:lang w:eastAsia="en-GB"/>
                </w:rPr>
                <w:t xml:space="preserve">This function does not return a value. A processing error ends the evaluation of the expression. </w:t>
              </w:r>
            </w:ins>
          </w:p>
          <w:p w14:paraId="022D6129" w14:textId="77777777" w:rsidR="00A001B9" w:rsidRDefault="009D64FD">
            <w:pPr>
              <w:rPr>
                <w:ins w:id="12346" w:author="Mike Beckerle" w:date="2019-11-25T14:36:00Z"/>
                <w:lang w:eastAsia="en-GB"/>
              </w:rPr>
            </w:pPr>
            <w:ins w:id="12347" w:author="Mike Beckerle" w:date="2019-11-25T14:36:00Z">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ins>
          </w:p>
          <w:p w14:paraId="21F52662" w14:textId="77777777" w:rsidR="00A001B9" w:rsidRDefault="009D64FD">
            <w:pPr>
              <w:rPr>
                <w:ins w:id="12348" w:author="Mike Beckerle" w:date="2019-11-25T14:36:00Z"/>
                <w:lang w:eastAsia="en-GB"/>
              </w:rPr>
            </w:pPr>
            <w:ins w:id="12349" w:author="Mike Beckerle" w:date="2019-11-25T14:36:00Z">
              <w:r>
                <w:rPr>
                  <w:lang w:eastAsia="en-GB"/>
                </w:rPr>
                <w:lastRenderedPageBreak/>
                <w:t xml:space="preserve">The $desc is a natural-language description of the error condition. This string will appear in any diagnostic messages created by the DFDL implementation in response to the processing error. </w:t>
              </w:r>
            </w:ins>
          </w:p>
          <w:p w14:paraId="54CE31D4" w14:textId="77777777" w:rsidR="00A001B9" w:rsidRDefault="009D64FD">
            <w:pPr>
              <w:rPr>
                <w:ins w:id="12350" w:author="Mike Beckerle" w:date="2019-11-25T14:36:00Z"/>
              </w:rPr>
            </w:pPr>
            <w:ins w:id="12351" w:author="Mike Beckerle" w:date="2019-11-25T14:36:00Z">
              <w:r>
                <w:rPr>
                  <w:lang w:eastAsia="en-GB"/>
                </w:rPr>
                <w:t>The $obj? argument is an arbitrary value used to convey additional information about the error and it is used to construct the diagnostic message in an implementation-dependent manner.</w:t>
              </w:r>
            </w:ins>
          </w:p>
          <w:p w14:paraId="055A73A7" w14:textId="77777777" w:rsidR="00A001B9" w:rsidRDefault="009D64FD">
            <w:pPr>
              <w:rPr>
                <w:ins w:id="12352" w:author="Mike Beckerle" w:date="2019-11-25T14:36:00Z"/>
                <w:lang w:eastAsia="en-GB"/>
              </w:rPr>
            </w:pPr>
            <w:ins w:id="12353" w:author="Mike Beckerle" w:date="2019-11-25T14:36:00Z">
              <w:r>
                <w:rPr>
                  <w:lang w:eastAsia="en-GB"/>
                </w:rPr>
                <w:t xml:space="preserve">If any argument is not supplied the processing error occurs but the diagnostic message created is </w:t>
              </w:r>
              <w:proofErr w:type="gramStart"/>
              <w:r>
                <w:rPr>
                  <w:lang w:eastAsia="en-GB"/>
                </w:rPr>
                <w:t>implementation-dependent</w:t>
              </w:r>
              <w:proofErr w:type="gramEnd"/>
              <w:r>
                <w:rPr>
                  <w:lang w:eastAsia="en-GB"/>
                </w:rPr>
                <w:t xml:space="preserve">. </w:t>
              </w:r>
            </w:ins>
          </w:p>
        </w:tc>
      </w:tr>
    </w:tbl>
    <w:p w14:paraId="15B6040B" w14:textId="77777777" w:rsidR="00A001B9" w:rsidRDefault="009D64FD">
      <w:pPr>
        <w:pStyle w:val="Heading2"/>
        <w:rPr>
          <w:ins w:id="12354" w:author="Mike Beckerle" w:date="2019-11-25T14:30:00Z"/>
          <w:rFonts w:eastAsia="Times New Roman"/>
        </w:rPr>
      </w:pPr>
      <w:bookmarkStart w:id="12355" w:name="_Toc27061169"/>
      <w:ins w:id="12356" w:author="Mike Beckerle" w:date="2019-11-25T14:30:00Z">
        <w:r>
          <w:rPr>
            <w:rFonts w:eastAsia="Times New Roman"/>
          </w:rPr>
          <w:lastRenderedPageBreak/>
          <w:t>Unparsing and Circular Expression Deadlock Errors</w:t>
        </w:r>
        <w:bookmarkEnd w:id="12355"/>
      </w:ins>
    </w:p>
    <w:p w14:paraId="02C5D7BE" w14:textId="77777777" w:rsidR="00A001B9" w:rsidRDefault="009D64FD">
      <w:pPr>
        <w:rPr>
          <w:ins w:id="12357" w:author="Mike Beckerle" w:date="2019-11-25T14:30:00Z"/>
        </w:rPr>
      </w:pPr>
      <w:ins w:id="12358" w:author="Mike Beckerle" w:date="2019-11-25T14:30:00Z">
        <w:r>
          <w:t xml:space="preserve">It is possible for expressions and lengths of elements in a DFDL schema to interact badly, resulting in circular deadlocks where an </w:t>
        </w:r>
        <w:commentRangeStart w:id="12359"/>
        <w:commentRangeEnd w:id="12359"/>
        <w:r>
          <w:rPr>
            <w:rStyle w:val="CommentReference"/>
          </w:rPr>
          <w:commentReference w:id="12359"/>
        </w:r>
        <w:r>
          <w:t>expression is unable to evaluate because it depends in some way on the length of something that depends on the expression itself.</w:t>
        </w:r>
      </w:ins>
    </w:p>
    <w:p w14:paraId="7AF23AE8" w14:textId="77777777" w:rsidR="00A001B9" w:rsidRDefault="009D64FD">
      <w:pPr>
        <w:rPr>
          <w:ins w:id="12360" w:author="Mike Beckerle" w:date="2019-11-25T14:30:00Z"/>
        </w:rPr>
      </w:pPr>
      <w:ins w:id="12361" w:author="Mike Beckerle" w:date="2019-11-25T14:30:00Z">
        <w:r>
          <w:t xml:space="preserve">Expression deadlocks are always </w:t>
        </w:r>
      </w:ins>
      <w:r>
        <w:t>Schema Definition Error</w:t>
      </w:r>
      <w:ins w:id="12362" w:author="Mike Beckerle" w:date="2019-11-25T14:30:00Z">
        <w:r>
          <w:t>s.</w:t>
        </w:r>
      </w:ins>
    </w:p>
    <w:p w14:paraId="39CAE0E7" w14:textId="1917A768" w:rsidR="00A001B9" w:rsidRDefault="009D64FD">
      <w:ins w:id="12363" w:author="Mike Beckerle" w:date="2019-11-25T14:30:00Z">
        <w:r>
          <w:t>One scenario where such a deadlock can arise is due to what is called the i</w:t>
        </w:r>
        <w:r>
          <w:rPr>
            <w:i/>
          </w:rPr>
          <w:t>nterior-alignment problem</w:t>
        </w:r>
        <w:r>
          <w:t xml:space="preserve">. </w:t>
        </w:r>
        <w:r>
          <w:rPr>
            <w:color w:val="000000"/>
          </w:rPr>
          <w:t xml:space="preserve">If a </w:t>
        </w:r>
        <w:proofErr w:type="spellStart"/>
        <w:r>
          <w:rPr>
            <w:color w:val="000000"/>
          </w:rPr>
          <w:t>dfdl:outputValueCalc</w:t>
        </w:r>
        <w:proofErr w:type="spellEnd"/>
        <w:r>
          <w:rPr>
            <w:color w:val="000000"/>
          </w:rPr>
          <w:t xml:space="preserve"> expression depends on the </w:t>
        </w:r>
        <w:proofErr w:type="spellStart"/>
        <w:r>
          <w:rPr>
            <w:rFonts w:ascii="Courier New" w:hAnsi="Courier New"/>
            <w:color w:val="000000"/>
          </w:rPr>
          <w:t>valueLength</w:t>
        </w:r>
        <w:proofErr w:type="spellEnd"/>
        <w:r>
          <w:rPr>
            <w:color w:val="000000"/>
          </w:rPr>
          <w:t xml:space="preserve"> of a following complex element which due to interior alignments, has a length that depends on its starting position, then </w:t>
        </w:r>
      </w:ins>
      <w:r w:rsidR="008C7914">
        <w:rPr>
          <w:color w:val="000000"/>
        </w:rPr>
        <w:t>a circular deadlock occurs</w:t>
      </w:r>
      <w:ins w:id="12364" w:author="Mike Beckerle" w:date="2019-11-25T14:30:00Z">
        <w:r>
          <w:rPr>
            <w:color w:val="000000"/>
          </w:rPr>
          <w:t>.</w:t>
        </w:r>
      </w:ins>
    </w:p>
    <w:p w14:paraId="3722C9D2" w14:textId="77777777" w:rsidR="00A001B9" w:rsidRDefault="009D64FD">
      <w:pPr>
        <w:pStyle w:val="Heading1"/>
        <w:rPr>
          <w:rFonts w:eastAsia="Times New Roman"/>
        </w:rPr>
      </w:pPr>
      <w:bookmarkStart w:id="12365" w:name="_Toc364463802"/>
      <w:bookmarkStart w:id="12366" w:name="_Toc366078406"/>
      <w:bookmarkStart w:id="12367" w:name="_Toc366079021"/>
      <w:bookmarkStart w:id="12368" w:name="_Toc366080006"/>
      <w:bookmarkStart w:id="12369" w:name="_Toc366080618"/>
      <w:bookmarkStart w:id="12370" w:name="_Toc366081227"/>
      <w:bookmarkStart w:id="12371" w:name="_Toc366505567"/>
      <w:bookmarkStart w:id="12372" w:name="_Toc366508936"/>
      <w:bookmarkStart w:id="12373" w:name="_Toc366513437"/>
      <w:bookmarkStart w:id="12374" w:name="_Toc366574626"/>
      <w:bookmarkStart w:id="12375" w:name="_Toc366578419"/>
      <w:bookmarkStart w:id="12376" w:name="_Toc366579013"/>
      <w:bookmarkStart w:id="12377" w:name="_Toc366579605"/>
      <w:bookmarkStart w:id="12378" w:name="_Toc366580196"/>
      <w:bookmarkStart w:id="12379" w:name="_Toc366580788"/>
      <w:bookmarkStart w:id="12380" w:name="_Toc366581379"/>
      <w:bookmarkStart w:id="12381" w:name="_Toc366581971"/>
      <w:bookmarkStart w:id="12382" w:name="_Toc364463803"/>
      <w:bookmarkStart w:id="12383" w:name="_Toc366078407"/>
      <w:bookmarkStart w:id="12384" w:name="_Toc366079022"/>
      <w:bookmarkStart w:id="12385" w:name="_Toc366080007"/>
      <w:bookmarkStart w:id="12386" w:name="_Toc366080619"/>
      <w:bookmarkStart w:id="12387" w:name="_Toc366081228"/>
      <w:bookmarkStart w:id="12388" w:name="_Toc366505568"/>
      <w:bookmarkStart w:id="12389" w:name="_Toc366508937"/>
      <w:bookmarkStart w:id="12390" w:name="_Toc366513438"/>
      <w:bookmarkStart w:id="12391" w:name="_Toc366574627"/>
      <w:bookmarkStart w:id="12392" w:name="_Toc366578420"/>
      <w:bookmarkStart w:id="12393" w:name="_Toc366579014"/>
      <w:bookmarkStart w:id="12394" w:name="_Toc366579606"/>
      <w:bookmarkStart w:id="12395" w:name="_Toc366580197"/>
      <w:bookmarkStart w:id="12396" w:name="_Toc366580789"/>
      <w:bookmarkStart w:id="12397" w:name="_Toc366581380"/>
      <w:bookmarkStart w:id="12398" w:name="_Toc366581972"/>
      <w:bookmarkStart w:id="12399" w:name="_Ref198708488"/>
      <w:bookmarkStart w:id="12400" w:name="_Toc199516288"/>
      <w:bookmarkStart w:id="12401" w:name="_Toc243112808"/>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r>
        <w:rPr>
          <w:rFonts w:eastAsia="Times New Roman"/>
        </w:rPr>
        <w:lastRenderedPageBreak/>
        <w:t xml:space="preserve"> </w:t>
      </w:r>
      <w:bookmarkStart w:id="12402" w:name="_Toc349042877"/>
      <w:bookmarkStart w:id="12403" w:name="_Ref254775215"/>
      <w:bookmarkStart w:id="12404" w:name="_Toc27061170"/>
      <w:r>
        <w:rPr>
          <w:rFonts w:eastAsia="Times New Roman"/>
        </w:rPr>
        <w:t>DFDL Regular Expressions</w:t>
      </w:r>
      <w:bookmarkEnd w:id="12399"/>
      <w:bookmarkEnd w:id="12400"/>
      <w:bookmarkEnd w:id="12401"/>
      <w:bookmarkEnd w:id="12402"/>
      <w:bookmarkEnd w:id="12403"/>
      <w:bookmarkEnd w:id="12404"/>
    </w:p>
    <w:p w14:paraId="55414E0D" w14:textId="77777777" w:rsidR="00D949BE" w:rsidRDefault="009D64FD">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4CA55734" w14:textId="1A79FF3C" w:rsidR="00A001B9" w:rsidRDefault="009D64FD">
      <w:r>
        <w:t xml:space="preserve">A DFDL regular expression is defined by a set of valid pattern characters.  For portability, </w:t>
      </w:r>
      <w:r>
        <w:br/>
        <w:t xml:space="preserve">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7E0F3E87" w14:textId="25CC68C9" w:rsidR="00A001B9" w:rsidRDefault="009D64FD">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A001B9" w14:paraId="7CCAF1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9DEBCAD" w14:textId="77777777" w:rsidR="00A001B9" w:rsidRDefault="009D64FD">
            <w:pPr>
              <w:rPr>
                <w:lang w:val="en-GB" w:eastAsia="en-GB"/>
              </w:rPr>
            </w:pPr>
            <w:r>
              <w:rPr>
                <w:lang w:eastAsia="en-GB"/>
              </w:rPr>
              <w:t>Construct</w:t>
            </w:r>
          </w:p>
        </w:tc>
        <w:tc>
          <w:tcPr>
            <w:tcW w:w="0" w:type="auto"/>
            <w:hideMark/>
          </w:tcPr>
          <w:p w14:paraId="60F90798" w14:textId="77777777" w:rsidR="00A001B9" w:rsidRDefault="009D64FD">
            <w:pPr>
              <w:rPr>
                <w:lang w:val="en-GB" w:eastAsia="en-GB"/>
              </w:rPr>
            </w:pPr>
            <w:r>
              <w:rPr>
                <w:lang w:eastAsia="en-GB"/>
              </w:rPr>
              <w:t>Meaning</w:t>
            </w:r>
          </w:p>
        </w:tc>
        <w:tc>
          <w:tcPr>
            <w:tcW w:w="0" w:type="auto"/>
            <w:hideMark/>
          </w:tcPr>
          <w:p w14:paraId="4CA54EC0" w14:textId="77777777" w:rsidR="00A001B9" w:rsidRDefault="009D64FD">
            <w:pPr>
              <w:rPr>
                <w:lang w:val="en-GB" w:eastAsia="en-GB"/>
              </w:rPr>
            </w:pPr>
            <w:r>
              <w:rPr>
                <w:lang w:eastAsia="en-GB"/>
              </w:rPr>
              <w:t>Notes</w:t>
            </w:r>
          </w:p>
        </w:tc>
      </w:tr>
      <w:tr w:rsidR="00A001B9" w14:paraId="50C5C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95BB08" w14:textId="77777777" w:rsidR="00A001B9" w:rsidRDefault="009D64FD">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5B34DDC6" w14:textId="77777777" w:rsidR="00A001B9" w:rsidRDefault="009D64FD">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162CD3CB" w14:textId="77777777" w:rsidR="00A001B9" w:rsidRDefault="009D64FD">
            <w:pPr>
              <w:autoSpaceDE w:val="0"/>
              <w:autoSpaceDN w:val="0"/>
              <w:adjustRightInd w:val="0"/>
              <w:rPr>
                <w:rFonts w:cs="Arial"/>
                <w:lang w:val="en-GB" w:eastAsia="en-GB"/>
              </w:rPr>
            </w:pPr>
            <w:r>
              <w:rPr>
                <w:rFonts w:cs="Arial"/>
                <w:lang w:eastAsia="en-GB"/>
              </w:rPr>
              <w:t xml:space="preserve">ICU only </w:t>
            </w:r>
          </w:p>
        </w:tc>
      </w:tr>
      <w:tr w:rsidR="00A001B9" w14:paraId="4E599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130D39" w14:textId="77777777" w:rsidR="00A001B9" w:rsidRDefault="009D64FD">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4BEF2B08" w14:textId="77777777" w:rsidR="00A001B9" w:rsidRDefault="009D64FD">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152BE41"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5281C6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FA93D5" w14:textId="77777777" w:rsidR="00A001B9" w:rsidRDefault="009D64FD">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06306B" w14:textId="77777777" w:rsidR="00A001B9" w:rsidRDefault="009D64FD">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C2AC6"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29FCE25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B1640C" w14:textId="77777777" w:rsidR="00A001B9" w:rsidRDefault="009D64FD">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4B580D14" w14:textId="77777777" w:rsidR="00A001B9" w:rsidRDefault="009D64FD">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0BFAA79D"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4BA00E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84E9B1" w14:textId="77777777" w:rsidR="00A001B9" w:rsidRDefault="009D64FD">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37061853" w14:textId="77777777" w:rsidR="00A001B9" w:rsidRDefault="009D64FD">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7FDFE6A4"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635740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4BA949" w14:textId="77777777" w:rsidR="00A001B9" w:rsidRDefault="009D64FD">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2FAA3B6C" w14:textId="77777777" w:rsidR="00A001B9" w:rsidRDefault="009D64FD">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30B67946" w14:textId="77777777" w:rsidR="00A001B9" w:rsidRDefault="009D64FD">
            <w:pPr>
              <w:autoSpaceDE w:val="0"/>
              <w:autoSpaceDN w:val="0"/>
              <w:adjustRightInd w:val="0"/>
              <w:rPr>
                <w:rFonts w:cs="Arial"/>
                <w:lang w:val="en-GB" w:eastAsia="en-GB"/>
              </w:rPr>
            </w:pPr>
            <w:r>
              <w:rPr>
                <w:rFonts w:cs="Arial"/>
                <w:lang w:eastAsia="en-GB"/>
              </w:rPr>
              <w:t>Java 7 only</w:t>
            </w:r>
          </w:p>
        </w:tc>
      </w:tr>
      <w:tr w:rsidR="00A001B9" w14:paraId="6CC541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2790B"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7FA6F37" w14:textId="77777777" w:rsidR="00A001B9" w:rsidRDefault="009D64FD">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0D89711E" w14:textId="77777777" w:rsidR="00A001B9" w:rsidRDefault="009D64FD">
            <w:pPr>
              <w:autoSpaceDE w:val="0"/>
              <w:autoSpaceDN w:val="0"/>
              <w:adjustRightInd w:val="0"/>
              <w:rPr>
                <w:rFonts w:cs="Arial"/>
                <w:lang w:val="en-GB" w:eastAsia="en-GB"/>
              </w:rPr>
            </w:pPr>
            <w:r>
              <w:rPr>
                <w:rFonts w:cs="Arial"/>
                <w:lang w:eastAsia="en-GB"/>
              </w:rPr>
              <w:t>Java 7 only (1)</w:t>
            </w:r>
          </w:p>
        </w:tc>
      </w:tr>
      <w:tr w:rsidR="00A001B9" w14:paraId="6C966F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5F3492"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D70B2CE" w14:textId="77777777" w:rsidR="00A001B9" w:rsidRDefault="009D64FD">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7888D03" w14:textId="77777777" w:rsidR="00A001B9" w:rsidRDefault="009D64FD">
            <w:pPr>
              <w:keepNext/>
              <w:autoSpaceDE w:val="0"/>
              <w:autoSpaceDN w:val="0"/>
              <w:adjustRightInd w:val="0"/>
              <w:rPr>
                <w:rFonts w:cs="Arial"/>
                <w:lang w:val="en-GB" w:eastAsia="en-GB"/>
              </w:rPr>
            </w:pPr>
            <w:r>
              <w:rPr>
                <w:rFonts w:cs="Arial"/>
                <w:lang w:eastAsia="en-GB"/>
              </w:rPr>
              <w:t>Java 7 only (2)</w:t>
            </w:r>
          </w:p>
        </w:tc>
      </w:tr>
    </w:tbl>
    <w:p w14:paraId="623E73EE" w14:textId="2EE488B9"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70</w:t>
      </w:r>
      <w:r w:rsidR="00342DB5">
        <w:rPr>
          <w:noProof/>
        </w:rPr>
        <w:fldChar w:fldCharType="end"/>
      </w:r>
      <w:r>
        <w:t xml:space="preserve"> Disallowed Regular Expression Constructs</w:t>
      </w:r>
    </w:p>
    <w:p w14:paraId="10F253B2" w14:textId="77777777" w:rsidR="00A001B9" w:rsidRDefault="009D64FD">
      <w:r>
        <w:t>Notes:</w:t>
      </w:r>
    </w:p>
    <w:p w14:paraId="3B818C29" w14:textId="59299072" w:rsidR="00A001B9" w:rsidRDefault="009D64FD" w:rsidP="00B117B5">
      <w:pPr>
        <w:pStyle w:val="ListParagraph"/>
        <w:numPr>
          <w:ilvl w:val="0"/>
          <w:numId w:val="172"/>
        </w:numPr>
      </w:pPr>
      <w:r>
        <w:t>Implementations using Java 7 must set flag UNICODE_CASE by default to match ICU.</w:t>
      </w:r>
    </w:p>
    <w:p w14:paraId="73EAD915" w14:textId="41CE630F" w:rsidR="00A001B9" w:rsidRDefault="009D64FD" w:rsidP="00B117B5">
      <w:pPr>
        <w:pStyle w:val="ListParagraph"/>
        <w:numPr>
          <w:ilvl w:val="0"/>
          <w:numId w:val="172"/>
        </w:numPr>
      </w:pPr>
      <w:r>
        <w:t>Implementations using Java 7 must set flag UNICODE_CHARACTER_CLASS by default to match ICU.</w:t>
      </w:r>
    </w:p>
    <w:p w14:paraId="3EAC9F94" w14:textId="77777777" w:rsidR="00D949BE" w:rsidRDefault="009D64FD">
      <w:r>
        <w:t xml:space="preserve">Additionally, the </w:t>
      </w:r>
      <w:proofErr w:type="spellStart"/>
      <w:r>
        <w:t>behaviour</w:t>
      </w:r>
      <w:proofErr w:type="spellEnd"/>
      <w:r>
        <w:t xml:space="preserve"> of the word character construct (\w) is not consistent in ICU and Java 7. In Java 7 \w is</w:t>
      </w:r>
    </w:p>
    <w:p w14:paraId="70D9593B" w14:textId="5D411329" w:rsidR="00D949BE" w:rsidRDefault="009D64FD" w:rsidP="00D949BE">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33102CE7" w14:textId="77777777" w:rsidR="00D949BE" w:rsidRDefault="009D64FD" w:rsidP="00D949BE">
      <w:r>
        <w:t xml:space="preserve">which is a larger set than ICU where \w is </w:t>
      </w:r>
    </w:p>
    <w:p w14:paraId="1396F2D1" w14:textId="2488E6EF" w:rsidR="00A001B9" w:rsidRDefault="009D64FD" w:rsidP="00D949BE">
      <w:pPr>
        <w:ind w:left="720"/>
      </w:pPr>
      <w:r>
        <w:t>[\p{</w:t>
      </w:r>
      <w:proofErr w:type="spellStart"/>
      <w:r>
        <w:t>Ll</w:t>
      </w:r>
      <w:proofErr w:type="spellEnd"/>
      <w:r>
        <w:t xml:space="preserve">}\p{Lu}\p{Lt}\p{Lo}\p{Nd}].   </w:t>
      </w:r>
    </w:p>
    <w:p w14:paraId="20EDFCE4" w14:textId="77777777" w:rsidR="00A001B9" w:rsidRDefault="009D64FD">
      <w:r>
        <w:t xml:space="preserve">The use of \w is not recommended in DFDL regular expressions in conjunction with Unicode encodings, and an implementation must issue a warning if such usage is detected. </w:t>
      </w:r>
    </w:p>
    <w:p w14:paraId="650B7CCF" w14:textId="77777777" w:rsidR="00A001B9" w:rsidRDefault="009D64FD">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04C00411" w14:textId="77777777" w:rsidR="00A001B9" w:rsidRDefault="009D64FD">
      <w:pPr>
        <w:pStyle w:val="Heading1"/>
        <w:rPr>
          <w:rFonts w:eastAsia="Times New Roman"/>
        </w:rPr>
      </w:pPr>
      <w:bookmarkStart w:id="12405" w:name="_Toc362445409"/>
      <w:bookmarkStart w:id="12406" w:name="_Toc363909377"/>
      <w:bookmarkStart w:id="12407" w:name="_Toc364463805"/>
      <w:bookmarkStart w:id="12408" w:name="_Toc366078409"/>
      <w:bookmarkStart w:id="12409" w:name="_Toc366079024"/>
      <w:bookmarkStart w:id="12410" w:name="_Toc366080009"/>
      <w:bookmarkStart w:id="12411" w:name="_Toc366080621"/>
      <w:bookmarkStart w:id="12412" w:name="_Toc366081230"/>
      <w:bookmarkStart w:id="12413" w:name="_Toc366505570"/>
      <w:bookmarkStart w:id="12414" w:name="_Toc366508939"/>
      <w:bookmarkStart w:id="12415" w:name="_Toc366513440"/>
      <w:bookmarkStart w:id="12416" w:name="_Toc366574629"/>
      <w:bookmarkStart w:id="12417" w:name="_Toc366578422"/>
      <w:bookmarkStart w:id="12418" w:name="_Toc366579016"/>
      <w:bookmarkStart w:id="12419" w:name="_Toc366579608"/>
      <w:bookmarkStart w:id="12420" w:name="_Toc366580199"/>
      <w:bookmarkStart w:id="12421" w:name="_Toc366580791"/>
      <w:bookmarkStart w:id="12422" w:name="_Toc366581382"/>
      <w:bookmarkStart w:id="12423" w:name="_Toc366581974"/>
      <w:bookmarkStart w:id="12424" w:name="_Toc362445410"/>
      <w:bookmarkStart w:id="12425" w:name="_Toc363909378"/>
      <w:bookmarkStart w:id="12426" w:name="_Toc364463806"/>
      <w:bookmarkStart w:id="12427" w:name="_Toc366078410"/>
      <w:bookmarkStart w:id="12428" w:name="_Toc366079025"/>
      <w:bookmarkStart w:id="12429" w:name="_Toc366080010"/>
      <w:bookmarkStart w:id="12430" w:name="_Toc366080622"/>
      <w:bookmarkStart w:id="12431" w:name="_Toc366081231"/>
      <w:bookmarkStart w:id="12432" w:name="_Toc366505571"/>
      <w:bookmarkStart w:id="12433" w:name="_Toc366508940"/>
      <w:bookmarkStart w:id="12434" w:name="_Toc366513441"/>
      <w:bookmarkStart w:id="12435" w:name="_Toc366574630"/>
      <w:bookmarkStart w:id="12436" w:name="_Toc366578423"/>
      <w:bookmarkStart w:id="12437" w:name="_Toc366579017"/>
      <w:bookmarkStart w:id="12438" w:name="_Toc366579609"/>
      <w:bookmarkStart w:id="12439" w:name="_Toc366580200"/>
      <w:bookmarkStart w:id="12440" w:name="_Toc366580792"/>
      <w:bookmarkStart w:id="12441" w:name="_Toc366581383"/>
      <w:bookmarkStart w:id="12442" w:name="_Toc366581975"/>
      <w:bookmarkStart w:id="12443" w:name="_Toc362445411"/>
      <w:bookmarkStart w:id="12444" w:name="_Toc363909379"/>
      <w:bookmarkStart w:id="12445" w:name="_Toc364463807"/>
      <w:bookmarkStart w:id="12446" w:name="_Toc366078411"/>
      <w:bookmarkStart w:id="12447" w:name="_Toc366079026"/>
      <w:bookmarkStart w:id="12448" w:name="_Toc366080011"/>
      <w:bookmarkStart w:id="12449" w:name="_Toc366080623"/>
      <w:bookmarkStart w:id="12450" w:name="_Toc366081232"/>
      <w:bookmarkStart w:id="12451" w:name="_Toc366505572"/>
      <w:bookmarkStart w:id="12452" w:name="_Toc366508941"/>
      <w:bookmarkStart w:id="12453" w:name="_Toc366513442"/>
      <w:bookmarkStart w:id="12454" w:name="_Toc366574631"/>
      <w:bookmarkStart w:id="12455" w:name="_Toc366578424"/>
      <w:bookmarkStart w:id="12456" w:name="_Toc366579018"/>
      <w:bookmarkStart w:id="12457" w:name="_Toc366579610"/>
      <w:bookmarkStart w:id="12458" w:name="_Toc366580201"/>
      <w:bookmarkStart w:id="12459" w:name="_Toc366580793"/>
      <w:bookmarkStart w:id="12460" w:name="_Toc366581384"/>
      <w:bookmarkStart w:id="12461" w:name="_Toc366581976"/>
      <w:bookmarkStart w:id="12462" w:name="_Toc199515659"/>
      <w:bookmarkStart w:id="12463" w:name="_Toc199515847"/>
      <w:bookmarkStart w:id="12464" w:name="_Toc199516286"/>
      <w:bookmarkStart w:id="12465" w:name="_Toc199841837"/>
      <w:bookmarkStart w:id="12466" w:name="_Toc199844403"/>
      <w:bookmarkStart w:id="12467" w:name="_Toc199515660"/>
      <w:bookmarkStart w:id="12468" w:name="_Toc199515848"/>
      <w:bookmarkStart w:id="12469" w:name="_Toc199516287"/>
      <w:bookmarkStart w:id="12470" w:name="_Toc199841838"/>
      <w:bookmarkStart w:id="12471" w:name="_Toc199844404"/>
      <w:bookmarkStart w:id="12472" w:name="_Toc177399153"/>
      <w:bookmarkStart w:id="12473" w:name="_Toc175057440"/>
      <w:bookmarkStart w:id="12474" w:name="_Toc199516371"/>
      <w:bookmarkStart w:id="12475" w:name="_Toc194984045"/>
      <w:bookmarkStart w:id="12476" w:name="_Toc243112882"/>
      <w:bookmarkStart w:id="12477" w:name="_Toc349042878"/>
      <w:bookmarkStart w:id="12478" w:name="_Toc27061171"/>
      <w:bookmarkEnd w:id="11619"/>
      <w:bookmarkEnd w:id="11620"/>
      <w:bookmarkEnd w:id="11621"/>
      <w:bookmarkEnd w:id="11622"/>
      <w:bookmarkEnd w:id="11623"/>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r>
        <w:rPr>
          <w:rFonts w:eastAsia="Times New Roman"/>
        </w:rPr>
        <w:lastRenderedPageBreak/>
        <w:t>Security Considerations</w:t>
      </w:r>
      <w:bookmarkEnd w:id="12472"/>
      <w:bookmarkEnd w:id="12473"/>
      <w:bookmarkEnd w:id="12474"/>
      <w:bookmarkEnd w:id="12475"/>
      <w:bookmarkEnd w:id="12476"/>
      <w:bookmarkEnd w:id="12477"/>
      <w:bookmarkEnd w:id="12478"/>
    </w:p>
    <w:p w14:paraId="5568C51C" w14:textId="77777777" w:rsidR="00A001B9" w:rsidRDefault="009D64FD">
      <w:r>
        <w:t xml:space="preserve">All locations must be properly initialized before writing </w:t>
      </w:r>
      <w:proofErr w:type="gramStart"/>
      <w:r>
        <w:t>so as to</w:t>
      </w:r>
      <w:proofErr w:type="gramEnd"/>
      <w:r>
        <w:t xml:space="preserve"> prevent accidental (or purposeful) transmission of data in the unused parts of data formats. Even when a DFDL description does not specify that data should be written to a </w:t>
      </w:r>
      <w:proofErr w:type="gramStart"/>
      <w:r>
        <w:t>particular part</w:t>
      </w:r>
      <w:proofErr w:type="gramEnd"/>
      <w:r>
        <w:t xml:space="preserve"> of the output representation, a defined pattern should always be written.</w:t>
      </w:r>
    </w:p>
    <w:p w14:paraId="2F5EA135" w14:textId="77777777" w:rsidR="00A001B9" w:rsidRDefault="009D64FD">
      <w:r>
        <w:t>When unparsing data it is a Schema Definition Error if the representation properties that control filling and padding are not defined by the DFDL schema. The DFDL processor must fail if they are not defined so that it is certain no region of the output data has unspecified contents.</w:t>
      </w:r>
    </w:p>
    <w:p w14:paraId="5C5B4685" w14:textId="77777777" w:rsidR="00A001B9" w:rsidRDefault="009D64FD">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34AD351C" w14:textId="77777777" w:rsidR="00A001B9" w:rsidRDefault="009D64FD">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73DB3003" w14:textId="77777777" w:rsidR="00A001B9" w:rsidRDefault="009D64FD">
      <w:pPr>
        <w:pStyle w:val="Heading1"/>
        <w:rPr>
          <w:rFonts w:eastAsia="Times New Roman"/>
        </w:rPr>
      </w:pPr>
      <w:bookmarkStart w:id="12479" w:name="_Toc349042879"/>
      <w:bookmarkStart w:id="12480" w:name="_Toc243112883"/>
      <w:bookmarkStart w:id="12481" w:name="_Toc199516372"/>
      <w:bookmarkStart w:id="12482" w:name="_Toc175057441"/>
      <w:bookmarkStart w:id="12483" w:name="_Toc177399154"/>
      <w:bookmarkStart w:id="12484" w:name="_Toc27061172"/>
      <w:r>
        <w:rPr>
          <w:rFonts w:eastAsia="Times New Roman"/>
        </w:rPr>
        <w:lastRenderedPageBreak/>
        <w:t>Authors and Contributors</w:t>
      </w:r>
      <w:bookmarkEnd w:id="12479"/>
      <w:bookmarkEnd w:id="12480"/>
      <w:bookmarkEnd w:id="12481"/>
      <w:bookmarkEnd w:id="12482"/>
      <w:bookmarkEnd w:id="12483"/>
      <w:bookmarkEnd w:id="12484"/>
    </w:p>
    <w:p w14:paraId="3ACDCFD0" w14:textId="77777777" w:rsidR="00A001B9" w:rsidRDefault="009D64FD">
      <w:pPr>
        <w:pStyle w:val="Author"/>
      </w:pPr>
      <w:r>
        <w:t xml:space="preserve">Michael J. Beckerle, </w:t>
      </w:r>
      <w:bookmarkStart w:id="12485" w:name="OLE_LINK2"/>
      <w:bookmarkStart w:id="12486" w:name="OLE_LINK1"/>
      <w:r>
        <w:t>(corresponding author)</w:t>
      </w:r>
    </w:p>
    <w:p w14:paraId="04AA279F" w14:textId="77777777" w:rsidR="00A001B9" w:rsidRDefault="009D64FD">
      <w:pPr>
        <w:pStyle w:val="Author"/>
      </w:pPr>
      <w:r>
        <w:t>Tresys Technology</w:t>
      </w:r>
      <w:ins w:id="12487" w:author="Mike Beckerle" w:date="2019-12-09T15:49:00Z">
        <w:r>
          <w:t>/Owl Cyber Defense</w:t>
        </w:r>
      </w:ins>
    </w:p>
    <w:p w14:paraId="0EBEB610" w14:textId="77777777" w:rsidR="00A001B9" w:rsidRDefault="009D64FD">
      <w:pPr>
        <w:pStyle w:val="Author"/>
      </w:pPr>
      <w:r>
        <w:t>Columbia, MD</w:t>
      </w:r>
    </w:p>
    <w:p w14:paraId="455B393D" w14:textId="77777777" w:rsidR="00A001B9" w:rsidRDefault="009D64FD">
      <w:pPr>
        <w:pStyle w:val="Author"/>
      </w:pPr>
      <w:r>
        <w:t>USA</w:t>
      </w:r>
    </w:p>
    <w:bookmarkEnd w:id="12485"/>
    <w:bookmarkEnd w:id="12486"/>
    <w:p w14:paraId="57AFA031" w14:textId="77777777" w:rsidR="00A001B9" w:rsidRDefault="009D64FD">
      <w:pPr>
        <w:pStyle w:val="Author"/>
        <w:rPr>
          <w:lang w:val="de-DE"/>
        </w:rPr>
      </w:pPr>
      <w:r>
        <w:rPr>
          <w:lang w:val="de-DE"/>
        </w:rPr>
        <w:t xml:space="preserve">Email: </w:t>
      </w:r>
      <w:hyperlink r:id="rId31" w:history="1">
        <w:r>
          <w:rPr>
            <w:rStyle w:val="Hyperlink"/>
            <w:rFonts w:cs="Arial"/>
            <w:lang w:val="de-DE"/>
          </w:rPr>
          <w:t>mbeckerle@tresys.com</w:t>
        </w:r>
      </w:hyperlink>
      <w:r>
        <w:rPr>
          <w:lang w:val="de-DE"/>
        </w:rPr>
        <w:t>, mbeckerle.dfdl@gmail.com</w:t>
      </w:r>
    </w:p>
    <w:p w14:paraId="07A15923" w14:textId="77777777" w:rsidR="00A001B9" w:rsidRDefault="00A001B9">
      <w:pPr>
        <w:pStyle w:val="Author"/>
        <w:rPr>
          <w:rFonts w:eastAsia="MS Mincho"/>
        </w:rPr>
      </w:pPr>
    </w:p>
    <w:p w14:paraId="53E54551" w14:textId="77777777" w:rsidR="00A001B9" w:rsidRDefault="009D64FD">
      <w:pPr>
        <w:pStyle w:val="Author"/>
        <w:rPr>
          <w:lang w:val="de-DE"/>
        </w:rPr>
      </w:pPr>
      <w:r>
        <w:rPr>
          <w:lang w:val="de-DE"/>
        </w:rPr>
        <w:t>Stephen M. Hanson, (corresponding author)</w:t>
      </w:r>
    </w:p>
    <w:p w14:paraId="1DA117B5" w14:textId="77777777" w:rsidR="00A001B9" w:rsidRDefault="009D64FD">
      <w:pPr>
        <w:pStyle w:val="Author"/>
      </w:pPr>
      <w:r>
        <w:t xml:space="preserve">IBM Software Group, </w:t>
      </w:r>
    </w:p>
    <w:p w14:paraId="48174814" w14:textId="77777777" w:rsidR="00A001B9" w:rsidRDefault="009D64FD">
      <w:pPr>
        <w:pStyle w:val="Author"/>
      </w:pPr>
      <w:r>
        <w:t xml:space="preserve">Hursley, </w:t>
      </w:r>
    </w:p>
    <w:p w14:paraId="4035127D" w14:textId="77777777" w:rsidR="00A001B9" w:rsidRDefault="009D64FD">
      <w:pPr>
        <w:pStyle w:val="Author"/>
      </w:pPr>
      <w:r>
        <w:t>Winchester, UK</w:t>
      </w:r>
    </w:p>
    <w:p w14:paraId="4F131C7A" w14:textId="77777777" w:rsidR="00A001B9" w:rsidRDefault="009D64FD">
      <w:pPr>
        <w:pStyle w:val="Author"/>
        <w:rPr>
          <w:rStyle w:val="Hyperlink"/>
          <w:rFonts w:cs="Arial"/>
        </w:rPr>
      </w:pPr>
      <w:r>
        <w:t xml:space="preserve">Email: </w:t>
      </w:r>
      <w:hyperlink r:id="rId32" w:history="1">
        <w:r>
          <w:rPr>
            <w:rStyle w:val="Hyperlink"/>
            <w:rFonts w:cs="Arial"/>
          </w:rPr>
          <w:t>smh@uk.ibm.com</w:t>
        </w:r>
      </w:hyperlink>
    </w:p>
    <w:p w14:paraId="2B3850B5" w14:textId="77777777" w:rsidR="00A001B9" w:rsidRDefault="00A001B9">
      <w:pPr>
        <w:pStyle w:val="Author"/>
      </w:pPr>
    </w:p>
    <w:p w14:paraId="2A7D082C" w14:textId="77777777" w:rsidR="00A001B9" w:rsidRDefault="009D64FD">
      <w:pPr>
        <w:pStyle w:val="Author"/>
      </w:pPr>
      <w:r>
        <w:t>Alan W. Powell,</w:t>
      </w:r>
    </w:p>
    <w:p w14:paraId="19AF405A" w14:textId="77777777" w:rsidR="00A001B9" w:rsidRDefault="009D64FD">
      <w:pPr>
        <w:pStyle w:val="Author"/>
      </w:pPr>
      <w:r>
        <w:t xml:space="preserve">Email: </w:t>
      </w:r>
      <w:hyperlink r:id="rId33" w:history="1">
        <w:r>
          <w:rPr>
            <w:rStyle w:val="Hyperlink"/>
          </w:rPr>
          <w:t>apowell888@googlemail.com</w:t>
        </w:r>
      </w:hyperlink>
    </w:p>
    <w:p w14:paraId="7344714B" w14:textId="77777777" w:rsidR="00A001B9" w:rsidRDefault="00A001B9">
      <w:pPr>
        <w:autoSpaceDE w:val="0"/>
        <w:autoSpaceDN w:val="0"/>
        <w:adjustRightInd w:val="0"/>
        <w:rPr>
          <w:rFonts w:cs="Arial"/>
        </w:rPr>
      </w:pPr>
    </w:p>
    <w:p w14:paraId="23BB37B8" w14:textId="77777777" w:rsidR="00A001B9" w:rsidRDefault="009D64FD">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60554FDB" w14:textId="77777777" w:rsidR="00A001B9" w:rsidRDefault="009D64FD">
      <w:pPr>
        <w:autoSpaceDE w:val="0"/>
        <w:autoSpaceDN w:val="0"/>
        <w:adjustRightInd w:val="0"/>
        <w:rPr>
          <w:rFonts w:cs="Arial"/>
        </w:rPr>
      </w:pPr>
      <w:r>
        <w:rPr>
          <w:rFonts w:cs="Arial"/>
        </w:rPr>
        <w:t>Tim Kimber, IBM Software Group, Hursley, UK</w:t>
      </w:r>
    </w:p>
    <w:p w14:paraId="43E55F5F" w14:textId="77777777" w:rsidR="00A001B9" w:rsidRDefault="009D64FD">
      <w:pPr>
        <w:autoSpaceDE w:val="0"/>
        <w:autoSpaceDN w:val="0"/>
        <w:adjustRightInd w:val="0"/>
        <w:rPr>
          <w:rFonts w:cs="Arial"/>
        </w:rPr>
      </w:pPr>
      <w:r>
        <w:rPr>
          <w:rFonts w:cs="Arial"/>
        </w:rPr>
        <w:t xml:space="preserve">Suman Kalia, IBM Software Group, Markham, Ontario, Canada </w:t>
      </w:r>
    </w:p>
    <w:p w14:paraId="51889F0B" w14:textId="77777777" w:rsidR="00A001B9" w:rsidRDefault="009D64FD">
      <w:pPr>
        <w:autoSpaceDE w:val="0"/>
        <w:autoSpaceDN w:val="0"/>
        <w:adjustRightInd w:val="0"/>
        <w:rPr>
          <w:rFonts w:cs="Arial"/>
        </w:rPr>
      </w:pPr>
      <w:r>
        <w:rPr>
          <w:rFonts w:cs="Arial"/>
        </w:rPr>
        <w:t>Stephanie Fetzer, IBM Software Group, Charlotte, USA</w:t>
      </w:r>
    </w:p>
    <w:p w14:paraId="014A598B" w14:textId="77777777" w:rsidR="00A001B9" w:rsidRDefault="009D64FD">
      <w:pPr>
        <w:autoSpaceDE w:val="0"/>
        <w:autoSpaceDN w:val="0"/>
        <w:adjustRightInd w:val="0"/>
        <w:rPr>
          <w:rFonts w:cs="Arial"/>
        </w:rPr>
      </w:pPr>
      <w:r>
        <w:rPr>
          <w:rFonts w:cs="Arial"/>
        </w:rPr>
        <w:t>Martin Westhead, Groupon, Stanford Univ, CA, USA</w:t>
      </w:r>
    </w:p>
    <w:p w14:paraId="1C59D63B" w14:textId="77777777" w:rsidR="00A001B9" w:rsidRDefault="009D64FD">
      <w:pPr>
        <w:autoSpaceDE w:val="0"/>
        <w:autoSpaceDN w:val="0"/>
        <w:adjustRightInd w:val="0"/>
        <w:rPr>
          <w:rFonts w:cs="Arial"/>
        </w:rPr>
      </w:pPr>
      <w:r>
        <w:rPr>
          <w:rFonts w:cs="Arial"/>
        </w:rPr>
        <w:t>James Myers, Univ. of Michigan, MI, USA</w:t>
      </w:r>
    </w:p>
    <w:p w14:paraId="3D7C59C5" w14:textId="77777777" w:rsidR="00A001B9" w:rsidRDefault="009D64FD">
      <w:pPr>
        <w:autoSpaceDE w:val="0"/>
        <w:autoSpaceDN w:val="0"/>
        <w:adjustRightInd w:val="0"/>
        <w:rPr>
          <w:rFonts w:cs="Arial"/>
        </w:rPr>
      </w:pPr>
      <w:r>
        <w:rPr>
          <w:rFonts w:cs="Arial"/>
        </w:rPr>
        <w:t>Jonathan W. Cranford, MITRE Corporation, USA</w:t>
      </w:r>
    </w:p>
    <w:p w14:paraId="668CB2B8" w14:textId="77777777" w:rsidR="00A001B9" w:rsidRDefault="009D64FD">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3EB11E67" w14:textId="77777777" w:rsidR="00A001B9" w:rsidRDefault="009D64FD">
      <w:pPr>
        <w:autoSpaceDE w:val="0"/>
        <w:autoSpaceDN w:val="0"/>
        <w:adjustRightInd w:val="0"/>
        <w:rPr>
          <w:rFonts w:cs="Arial"/>
        </w:rPr>
      </w:pPr>
      <w:r>
        <w:rPr>
          <w:rFonts w:cs="Arial"/>
        </w:rPr>
        <w:t>Tara Gibson, PNNL, Richland, WA, USA</w:t>
      </w:r>
    </w:p>
    <w:p w14:paraId="2BE81BED" w14:textId="77777777" w:rsidR="00A001B9" w:rsidRDefault="009D64FD">
      <w:pPr>
        <w:autoSpaceDE w:val="0"/>
        <w:autoSpaceDN w:val="0"/>
        <w:adjustRightInd w:val="0"/>
        <w:rPr>
          <w:rFonts w:cs="Arial"/>
        </w:rPr>
      </w:pPr>
      <w:r>
        <w:rPr>
          <w:rFonts w:cs="Arial"/>
        </w:rPr>
        <w:t>Robert McGrath, NCSA, Urbana-Champaign, IL, USA</w:t>
      </w:r>
    </w:p>
    <w:p w14:paraId="02842A05" w14:textId="77777777" w:rsidR="00A001B9" w:rsidRDefault="009D64FD">
      <w:pPr>
        <w:autoSpaceDE w:val="0"/>
        <w:autoSpaceDN w:val="0"/>
        <w:adjustRightInd w:val="0"/>
        <w:rPr>
          <w:rFonts w:cs="Arial"/>
        </w:rPr>
      </w:pPr>
      <w:r>
        <w:rPr>
          <w:rFonts w:cs="Arial"/>
        </w:rPr>
        <w:t>Geoff Judd, IBM Software Group, Hursley, UK</w:t>
      </w:r>
    </w:p>
    <w:p w14:paraId="234CA9E8" w14:textId="77777777" w:rsidR="00A001B9" w:rsidRDefault="009D64FD">
      <w:pPr>
        <w:autoSpaceDE w:val="0"/>
        <w:autoSpaceDN w:val="0"/>
        <w:adjustRightInd w:val="0"/>
        <w:rPr>
          <w:rFonts w:cs="Arial"/>
        </w:rPr>
      </w:pPr>
      <w:r>
        <w:rPr>
          <w:rFonts w:cs="Arial"/>
        </w:rPr>
        <w:t>Dewey M. Sasser, MA, USA</w:t>
      </w:r>
    </w:p>
    <w:p w14:paraId="4F1EE394" w14:textId="77777777" w:rsidR="00A001B9" w:rsidRDefault="009D64FD">
      <w:pPr>
        <w:autoSpaceDE w:val="0"/>
        <w:autoSpaceDN w:val="0"/>
        <w:adjustRightInd w:val="0"/>
        <w:rPr>
          <w:rFonts w:cs="Arial"/>
        </w:rPr>
      </w:pPr>
      <w:r>
        <w:rPr>
          <w:rFonts w:cs="Arial"/>
        </w:rPr>
        <w:t>David A. Loose, Opera Solutions, MA, USA</w:t>
      </w:r>
    </w:p>
    <w:p w14:paraId="6F0D7B61" w14:textId="77777777" w:rsidR="00A001B9" w:rsidRDefault="009D64FD">
      <w:pPr>
        <w:autoSpaceDE w:val="0"/>
        <w:autoSpaceDN w:val="0"/>
        <w:adjustRightInd w:val="0"/>
        <w:rPr>
          <w:rFonts w:cs="Arial"/>
        </w:rPr>
      </w:pPr>
      <w:r>
        <w:rPr>
          <w:rFonts w:cs="Arial"/>
        </w:rPr>
        <w:t>Eric S. Smith, eBay Enterprise, MA, USA</w:t>
      </w:r>
    </w:p>
    <w:p w14:paraId="7343378A" w14:textId="77777777" w:rsidR="00A001B9" w:rsidRDefault="009D64FD">
      <w:pPr>
        <w:autoSpaceDE w:val="0"/>
        <w:autoSpaceDN w:val="0"/>
        <w:adjustRightInd w:val="0"/>
        <w:rPr>
          <w:rFonts w:cs="Arial"/>
        </w:rPr>
      </w:pPr>
      <w:r>
        <w:rPr>
          <w:rFonts w:cs="Arial"/>
        </w:rPr>
        <w:t>Kristoffer H. Rose, Two Sigma Investments, NY, USA</w:t>
      </w:r>
    </w:p>
    <w:p w14:paraId="74B69A59" w14:textId="77777777" w:rsidR="00A001B9" w:rsidRDefault="009D64FD">
      <w:pPr>
        <w:autoSpaceDE w:val="0"/>
        <w:autoSpaceDN w:val="0"/>
        <w:adjustRightInd w:val="0"/>
        <w:rPr>
          <w:rFonts w:cs="Arial"/>
        </w:rPr>
      </w:pPr>
      <w:r>
        <w:rPr>
          <w:rFonts w:cs="Arial"/>
        </w:rPr>
        <w:t>Simon Parker, Bloomberg Polar Lake, Dublin, IE</w:t>
      </w:r>
    </w:p>
    <w:p w14:paraId="1C4C33DB" w14:textId="77777777" w:rsidR="00A001B9" w:rsidRDefault="009D64FD">
      <w:pPr>
        <w:autoSpaceDE w:val="0"/>
        <w:autoSpaceDN w:val="0"/>
        <w:adjustRightInd w:val="0"/>
        <w:rPr>
          <w:rFonts w:cs="Arial"/>
        </w:rPr>
      </w:pPr>
      <w:r>
        <w:rPr>
          <w:rFonts w:cs="Arial"/>
        </w:rPr>
        <w:t>Peter A. Lambros, IBM Software Group, Hursley, UK</w:t>
      </w:r>
    </w:p>
    <w:p w14:paraId="326E2536" w14:textId="77777777" w:rsidR="00A001B9" w:rsidRDefault="009D64FD">
      <w:pPr>
        <w:autoSpaceDE w:val="0"/>
        <w:autoSpaceDN w:val="0"/>
        <w:adjustRightInd w:val="0"/>
        <w:rPr>
          <w:rFonts w:cs="Arial"/>
        </w:rPr>
      </w:pPr>
      <w:r>
        <w:rPr>
          <w:rFonts w:cs="Arial"/>
        </w:rPr>
        <w:t>Dave Glick, SIPC, USA</w:t>
      </w:r>
    </w:p>
    <w:p w14:paraId="46965B7D" w14:textId="77777777" w:rsidR="00A001B9" w:rsidRDefault="009D64FD">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774EC3E7" w14:textId="0A0A0372" w:rsidR="00A001B9" w:rsidRDefault="009D64FD">
      <w:r>
        <w:rPr>
          <w:rFonts w:eastAsia="MS Mincho"/>
        </w:rPr>
        <w:t>Alejandro Rodriguez</w:t>
      </w:r>
      <w:r>
        <w:t>, Amazon, WA, USA</w:t>
      </w:r>
    </w:p>
    <w:p w14:paraId="23BE6D08" w14:textId="77777777" w:rsidR="00A001B9" w:rsidRDefault="009D64FD">
      <w:pPr>
        <w:pStyle w:val="Heading1"/>
        <w:rPr>
          <w:rFonts w:eastAsia="Times New Roman"/>
        </w:rPr>
      </w:pPr>
      <w:bookmarkStart w:id="12488" w:name="_Toc322911778"/>
      <w:bookmarkStart w:id="12489" w:name="_Toc322912317"/>
      <w:bookmarkStart w:id="12490" w:name="_Toc329093177"/>
      <w:bookmarkStart w:id="12491" w:name="_Toc332701690"/>
      <w:bookmarkStart w:id="12492" w:name="_Toc332701994"/>
      <w:bookmarkStart w:id="12493" w:name="_Toc332711792"/>
      <w:bookmarkStart w:id="12494" w:name="_Toc332712094"/>
      <w:bookmarkStart w:id="12495" w:name="_Toc332712395"/>
      <w:bookmarkStart w:id="12496" w:name="_Toc332724311"/>
      <w:bookmarkStart w:id="12497" w:name="_Toc332724611"/>
      <w:bookmarkStart w:id="12498" w:name="_Toc341102907"/>
      <w:bookmarkStart w:id="12499" w:name="_Toc347241643"/>
      <w:bookmarkStart w:id="12500" w:name="_Toc347744835"/>
      <w:bookmarkStart w:id="12501" w:name="_Toc348984618"/>
      <w:bookmarkStart w:id="12502" w:name="_Toc348984923"/>
      <w:bookmarkStart w:id="12503" w:name="_Toc349038087"/>
      <w:bookmarkStart w:id="12504" w:name="_Toc349038389"/>
      <w:bookmarkStart w:id="12505" w:name="_Toc349042880"/>
      <w:bookmarkStart w:id="12506" w:name="_Toc349642281"/>
      <w:bookmarkStart w:id="12507" w:name="_Toc351913002"/>
      <w:bookmarkStart w:id="12508" w:name="_Toc351915023"/>
      <w:bookmarkStart w:id="12509" w:name="_Toc351915489"/>
      <w:bookmarkStart w:id="12510" w:name="_Toc361231587"/>
      <w:bookmarkStart w:id="12511" w:name="_Toc361232113"/>
      <w:bookmarkStart w:id="12512" w:name="_Toc362445414"/>
      <w:bookmarkStart w:id="12513" w:name="_Toc363909382"/>
      <w:bookmarkStart w:id="12514" w:name="_Toc364463810"/>
      <w:bookmarkStart w:id="12515" w:name="_Toc366078414"/>
      <w:bookmarkStart w:id="12516" w:name="_Toc366079029"/>
      <w:bookmarkStart w:id="12517" w:name="_Toc366080014"/>
      <w:bookmarkStart w:id="12518" w:name="_Toc366080626"/>
      <w:bookmarkStart w:id="12519" w:name="_Toc366081235"/>
      <w:bookmarkStart w:id="12520" w:name="_Toc366505575"/>
      <w:bookmarkStart w:id="12521" w:name="_Toc366508944"/>
      <w:bookmarkStart w:id="12522" w:name="_Toc366513445"/>
      <w:bookmarkStart w:id="12523" w:name="_Toc366574634"/>
      <w:bookmarkStart w:id="12524" w:name="_Toc366578427"/>
      <w:bookmarkStart w:id="12525" w:name="_Toc366579021"/>
      <w:bookmarkStart w:id="12526" w:name="_Toc366579613"/>
      <w:bookmarkStart w:id="12527" w:name="_Toc366580204"/>
      <w:bookmarkStart w:id="12528" w:name="_Toc366580796"/>
      <w:bookmarkStart w:id="12529" w:name="_Toc366581387"/>
      <w:bookmarkStart w:id="12530" w:name="_Toc366581979"/>
      <w:bookmarkStart w:id="12531" w:name="_Toc322911779"/>
      <w:bookmarkStart w:id="12532" w:name="_Toc322912318"/>
      <w:bookmarkStart w:id="12533" w:name="_Toc329093178"/>
      <w:bookmarkStart w:id="12534" w:name="_Toc332701691"/>
      <w:bookmarkStart w:id="12535" w:name="_Toc332701995"/>
      <w:bookmarkStart w:id="12536" w:name="_Toc332711793"/>
      <w:bookmarkStart w:id="12537" w:name="_Toc332712095"/>
      <w:bookmarkStart w:id="12538" w:name="_Toc332712396"/>
      <w:bookmarkStart w:id="12539" w:name="_Toc332724312"/>
      <w:bookmarkStart w:id="12540" w:name="_Toc332724612"/>
      <w:bookmarkStart w:id="12541" w:name="_Toc341102908"/>
      <w:bookmarkStart w:id="12542" w:name="_Toc347241644"/>
      <w:bookmarkStart w:id="12543" w:name="_Toc347744836"/>
      <w:bookmarkStart w:id="12544" w:name="_Toc348984619"/>
      <w:bookmarkStart w:id="12545" w:name="_Toc348984924"/>
      <w:bookmarkStart w:id="12546" w:name="_Toc349038088"/>
      <w:bookmarkStart w:id="12547" w:name="_Toc349038390"/>
      <w:bookmarkStart w:id="12548" w:name="_Toc349042881"/>
      <w:bookmarkStart w:id="12549" w:name="_Toc349642282"/>
      <w:bookmarkStart w:id="12550" w:name="_Toc351913003"/>
      <w:bookmarkStart w:id="12551" w:name="_Toc351915024"/>
      <w:bookmarkStart w:id="12552" w:name="_Toc351915490"/>
      <w:bookmarkStart w:id="12553" w:name="_Toc361231588"/>
      <w:bookmarkStart w:id="12554" w:name="_Toc361232114"/>
      <w:bookmarkStart w:id="12555" w:name="_Toc362445415"/>
      <w:bookmarkStart w:id="12556" w:name="_Toc363909383"/>
      <w:bookmarkStart w:id="12557" w:name="_Toc364463811"/>
      <w:bookmarkStart w:id="12558" w:name="_Toc366078415"/>
      <w:bookmarkStart w:id="12559" w:name="_Toc366079030"/>
      <w:bookmarkStart w:id="12560" w:name="_Toc366080015"/>
      <w:bookmarkStart w:id="12561" w:name="_Toc366080627"/>
      <w:bookmarkStart w:id="12562" w:name="_Toc366081236"/>
      <w:bookmarkStart w:id="12563" w:name="_Toc366505576"/>
      <w:bookmarkStart w:id="12564" w:name="_Toc366508945"/>
      <w:bookmarkStart w:id="12565" w:name="_Toc366513446"/>
      <w:bookmarkStart w:id="12566" w:name="_Toc366574635"/>
      <w:bookmarkStart w:id="12567" w:name="_Toc366578428"/>
      <w:bookmarkStart w:id="12568" w:name="_Toc366579022"/>
      <w:bookmarkStart w:id="12569" w:name="_Toc366579614"/>
      <w:bookmarkStart w:id="12570" w:name="_Toc366580205"/>
      <w:bookmarkStart w:id="12571" w:name="_Toc366580797"/>
      <w:bookmarkStart w:id="12572" w:name="_Toc366581388"/>
      <w:bookmarkStart w:id="12573" w:name="_Toc366581980"/>
      <w:bookmarkStart w:id="12574" w:name="_Toc322911780"/>
      <w:bookmarkStart w:id="12575" w:name="_Toc322912319"/>
      <w:bookmarkStart w:id="12576" w:name="_Toc329093179"/>
      <w:bookmarkStart w:id="12577" w:name="_Toc332701692"/>
      <w:bookmarkStart w:id="12578" w:name="_Toc332701996"/>
      <w:bookmarkStart w:id="12579" w:name="_Toc332711794"/>
      <w:bookmarkStart w:id="12580" w:name="_Toc332712096"/>
      <w:bookmarkStart w:id="12581" w:name="_Toc332712397"/>
      <w:bookmarkStart w:id="12582" w:name="_Toc332724313"/>
      <w:bookmarkStart w:id="12583" w:name="_Toc332724613"/>
      <w:bookmarkStart w:id="12584" w:name="_Toc341102909"/>
      <w:bookmarkStart w:id="12585" w:name="_Toc347241645"/>
      <w:bookmarkStart w:id="12586" w:name="_Toc347744837"/>
      <w:bookmarkStart w:id="12587" w:name="_Toc348984620"/>
      <w:bookmarkStart w:id="12588" w:name="_Toc348984925"/>
      <w:bookmarkStart w:id="12589" w:name="_Toc349038089"/>
      <w:bookmarkStart w:id="12590" w:name="_Toc349038391"/>
      <w:bookmarkStart w:id="12591" w:name="_Toc349042882"/>
      <w:bookmarkStart w:id="12592" w:name="_Toc349642283"/>
      <w:bookmarkStart w:id="12593" w:name="_Toc351913004"/>
      <w:bookmarkStart w:id="12594" w:name="_Toc351915025"/>
      <w:bookmarkStart w:id="12595" w:name="_Toc351915491"/>
      <w:bookmarkStart w:id="12596" w:name="_Toc361231589"/>
      <w:bookmarkStart w:id="12597" w:name="_Toc361232115"/>
      <w:bookmarkStart w:id="12598" w:name="_Toc362445416"/>
      <w:bookmarkStart w:id="12599" w:name="_Toc363909384"/>
      <w:bookmarkStart w:id="12600" w:name="_Toc364463812"/>
      <w:bookmarkStart w:id="12601" w:name="_Toc366078416"/>
      <w:bookmarkStart w:id="12602" w:name="_Toc366079031"/>
      <w:bookmarkStart w:id="12603" w:name="_Toc366080016"/>
      <w:bookmarkStart w:id="12604" w:name="_Toc366080628"/>
      <w:bookmarkStart w:id="12605" w:name="_Toc366081237"/>
      <w:bookmarkStart w:id="12606" w:name="_Toc366505577"/>
      <w:bookmarkStart w:id="12607" w:name="_Toc366508946"/>
      <w:bookmarkStart w:id="12608" w:name="_Toc366513447"/>
      <w:bookmarkStart w:id="12609" w:name="_Toc366574636"/>
      <w:bookmarkStart w:id="12610" w:name="_Toc366578429"/>
      <w:bookmarkStart w:id="12611" w:name="_Toc366579023"/>
      <w:bookmarkStart w:id="12612" w:name="_Toc366579615"/>
      <w:bookmarkStart w:id="12613" w:name="_Toc366580206"/>
      <w:bookmarkStart w:id="12614" w:name="_Toc366580798"/>
      <w:bookmarkStart w:id="12615" w:name="_Toc366581389"/>
      <w:bookmarkStart w:id="12616" w:name="_Toc366581981"/>
      <w:bookmarkStart w:id="12617" w:name="_Toc526008660"/>
      <w:bookmarkStart w:id="12618" w:name="_Toc177399155"/>
      <w:bookmarkStart w:id="12619" w:name="_Toc175057442"/>
      <w:bookmarkStart w:id="12620" w:name="_Toc199516373"/>
      <w:bookmarkStart w:id="12621" w:name="_Toc243112884"/>
      <w:bookmarkStart w:id="12622" w:name="_Toc349042883"/>
      <w:bookmarkStart w:id="12623" w:name="_Toc27061173"/>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r>
        <w:rPr>
          <w:rFonts w:eastAsia="Times New Roman"/>
        </w:rPr>
        <w:lastRenderedPageBreak/>
        <w:t>Intellectual Property Statement</w:t>
      </w:r>
      <w:bookmarkEnd w:id="12617"/>
      <w:bookmarkEnd w:id="12618"/>
      <w:bookmarkEnd w:id="12619"/>
      <w:bookmarkEnd w:id="12620"/>
      <w:bookmarkEnd w:id="12621"/>
      <w:bookmarkEnd w:id="12622"/>
      <w:bookmarkEnd w:id="12623"/>
    </w:p>
    <w:p w14:paraId="5B6985F9" w14:textId="77777777" w:rsidR="00A001B9" w:rsidRDefault="009D64F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7A4598E4" w14:textId="77777777" w:rsidR="00A001B9" w:rsidRDefault="009D64F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B075132" w14:textId="77777777" w:rsidR="00A001B9" w:rsidRDefault="009D64FD">
      <w:pPr>
        <w:pStyle w:val="Heading1"/>
        <w:rPr>
          <w:rFonts w:eastAsia="Times New Roman"/>
        </w:rPr>
      </w:pPr>
      <w:bookmarkStart w:id="12624" w:name="_Toc349042884"/>
      <w:bookmarkStart w:id="12625" w:name="_Toc243112885"/>
      <w:bookmarkStart w:id="12626" w:name="_Toc199516374"/>
      <w:bookmarkStart w:id="12627" w:name="_Toc175057443"/>
      <w:bookmarkStart w:id="12628" w:name="_Toc177399156"/>
      <w:bookmarkStart w:id="12629" w:name="_Toc27061174"/>
      <w:bookmarkStart w:id="12630" w:name="_Toc526008661"/>
      <w:r>
        <w:rPr>
          <w:rFonts w:eastAsia="Times New Roman"/>
        </w:rPr>
        <w:lastRenderedPageBreak/>
        <w:t>Disclaimer</w:t>
      </w:r>
      <w:bookmarkEnd w:id="12624"/>
      <w:bookmarkEnd w:id="12625"/>
      <w:bookmarkEnd w:id="12626"/>
      <w:bookmarkEnd w:id="12627"/>
      <w:bookmarkEnd w:id="12628"/>
      <w:bookmarkEnd w:id="12629"/>
    </w:p>
    <w:p w14:paraId="42C2DA6F" w14:textId="77777777" w:rsidR="00A001B9" w:rsidRDefault="009D64F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4842A40C" w14:textId="77777777" w:rsidR="00A001B9" w:rsidRDefault="009D64FD">
      <w:pPr>
        <w:pStyle w:val="Heading1"/>
        <w:rPr>
          <w:rFonts w:eastAsia="Times New Roman"/>
        </w:rPr>
      </w:pPr>
      <w:bookmarkStart w:id="12631" w:name="_Toc349042885"/>
      <w:bookmarkStart w:id="12632" w:name="_Toc243112886"/>
      <w:bookmarkStart w:id="12633" w:name="_Toc199516375"/>
      <w:bookmarkStart w:id="12634" w:name="_Toc175057444"/>
      <w:bookmarkStart w:id="12635" w:name="_Toc177399157"/>
      <w:bookmarkStart w:id="12636" w:name="_Toc27061175"/>
      <w:r>
        <w:rPr>
          <w:rFonts w:eastAsia="Times New Roman"/>
        </w:rPr>
        <w:lastRenderedPageBreak/>
        <w:t>Full Copyright Notice</w:t>
      </w:r>
      <w:bookmarkEnd w:id="12630"/>
      <w:bookmarkEnd w:id="12631"/>
      <w:bookmarkEnd w:id="12632"/>
      <w:bookmarkEnd w:id="12633"/>
      <w:bookmarkEnd w:id="12634"/>
      <w:bookmarkEnd w:id="12635"/>
      <w:bookmarkEnd w:id="12636"/>
    </w:p>
    <w:p w14:paraId="3F9C4464" w14:textId="77777777" w:rsidR="00A001B9" w:rsidRDefault="009D64FD">
      <w:r>
        <w:t xml:space="preserve">Copyright (C) Open Grid Forum (2005-2014). Some Rights Reserved. </w:t>
      </w:r>
    </w:p>
    <w:p w14:paraId="68F8769C" w14:textId="77777777" w:rsidR="00A001B9" w:rsidRDefault="009D64FD">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1EEB270D" w14:textId="77777777" w:rsidR="00A001B9" w:rsidRDefault="009D64FD">
      <w:pPr>
        <w:rPr>
          <w:b/>
        </w:rPr>
      </w:pPr>
      <w:r>
        <w:t xml:space="preserve">The limited permissions granted above are perpetual and will not be revoked by the OGF or its successors or assignees. </w:t>
      </w:r>
    </w:p>
    <w:p w14:paraId="3E45D22C" w14:textId="77777777" w:rsidR="00A001B9" w:rsidRDefault="009D64FD">
      <w:r>
        <w:t>ICU - Copyright (c) 1995-2014 International Business Machines Corporation and others</w:t>
      </w:r>
    </w:p>
    <w:p w14:paraId="179CC185" w14:textId="77777777" w:rsidR="00A001B9" w:rsidRDefault="009D64FD">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w:t>
      </w:r>
      <w:commentRangeStart w:id="12637"/>
      <w:r>
        <w:t>apply</w:t>
      </w:r>
      <w:commentRangeEnd w:id="12637"/>
      <w:r w:rsidR="00604BCA">
        <w:rPr>
          <w:rStyle w:val="CommentReference"/>
        </w:rPr>
        <w:commentReference w:id="12637"/>
      </w:r>
      <w:r>
        <w:t>.</w:t>
      </w:r>
    </w:p>
    <w:p w14:paraId="73B8D57E" w14:textId="77777777" w:rsidR="00A001B9" w:rsidRDefault="009D64FD">
      <w:pPr>
        <w:pStyle w:val="Heading1"/>
        <w:rPr>
          <w:rFonts w:eastAsia="Times New Roman"/>
        </w:rPr>
      </w:pPr>
      <w:bookmarkStart w:id="12638" w:name="_Toc322911784"/>
      <w:bookmarkStart w:id="12639" w:name="_Toc322912323"/>
      <w:bookmarkStart w:id="12640" w:name="_Toc329093183"/>
      <w:bookmarkStart w:id="12641" w:name="_Toc332701696"/>
      <w:bookmarkStart w:id="12642" w:name="_Toc332702000"/>
      <w:bookmarkStart w:id="12643" w:name="_Toc332711798"/>
      <w:bookmarkStart w:id="12644" w:name="_Toc332712100"/>
      <w:bookmarkStart w:id="12645" w:name="_Toc332712401"/>
      <w:bookmarkStart w:id="12646" w:name="_Toc332724317"/>
      <w:bookmarkStart w:id="12647" w:name="_Toc332724617"/>
      <w:bookmarkStart w:id="12648" w:name="_Toc341102913"/>
      <w:bookmarkStart w:id="12649" w:name="_Toc347241649"/>
      <w:bookmarkStart w:id="12650" w:name="_Toc347744841"/>
      <w:bookmarkStart w:id="12651" w:name="_Toc348984624"/>
      <w:bookmarkStart w:id="12652" w:name="_Toc348984929"/>
      <w:bookmarkStart w:id="12653" w:name="_Toc349038093"/>
      <w:bookmarkStart w:id="12654" w:name="_Toc349038395"/>
      <w:bookmarkStart w:id="12655" w:name="_Toc349042886"/>
      <w:bookmarkStart w:id="12656" w:name="_Toc349642287"/>
      <w:bookmarkStart w:id="12657" w:name="_Toc351913008"/>
      <w:bookmarkStart w:id="12658" w:name="_Toc351915029"/>
      <w:bookmarkStart w:id="12659" w:name="_Toc351915495"/>
      <w:bookmarkStart w:id="12660" w:name="_Toc361231593"/>
      <w:bookmarkStart w:id="12661" w:name="_Toc361232119"/>
      <w:bookmarkStart w:id="12662" w:name="_Toc362445420"/>
      <w:bookmarkStart w:id="12663" w:name="_Toc363909388"/>
      <w:bookmarkStart w:id="12664" w:name="_Toc364463816"/>
      <w:bookmarkStart w:id="12665" w:name="_Toc366078420"/>
      <w:bookmarkStart w:id="12666" w:name="_Toc366079035"/>
      <w:bookmarkStart w:id="12667" w:name="_Toc366080020"/>
      <w:bookmarkStart w:id="12668" w:name="_Toc366080632"/>
      <w:bookmarkStart w:id="12669" w:name="_Toc366081241"/>
      <w:bookmarkStart w:id="12670" w:name="_Toc366505581"/>
      <w:bookmarkStart w:id="12671" w:name="_Toc366508950"/>
      <w:bookmarkStart w:id="12672" w:name="_Toc366513451"/>
      <w:bookmarkStart w:id="12673" w:name="_Toc366574640"/>
      <w:bookmarkStart w:id="12674" w:name="_Toc366578433"/>
      <w:bookmarkStart w:id="12675" w:name="_Toc366579027"/>
      <w:bookmarkStart w:id="12676" w:name="_Toc366579619"/>
      <w:bookmarkStart w:id="12677" w:name="_Toc366580210"/>
      <w:bookmarkStart w:id="12678" w:name="_Toc366580802"/>
      <w:bookmarkStart w:id="12679" w:name="_Toc366581393"/>
      <w:bookmarkStart w:id="12680" w:name="_Toc366581985"/>
      <w:bookmarkStart w:id="12681" w:name="_Toc322911785"/>
      <w:bookmarkStart w:id="12682" w:name="_Toc322912324"/>
      <w:bookmarkStart w:id="12683" w:name="_Toc329093184"/>
      <w:bookmarkStart w:id="12684" w:name="_Toc332701697"/>
      <w:bookmarkStart w:id="12685" w:name="_Toc332702001"/>
      <w:bookmarkStart w:id="12686" w:name="_Toc332711799"/>
      <w:bookmarkStart w:id="12687" w:name="_Toc332712101"/>
      <w:bookmarkStart w:id="12688" w:name="_Toc332712402"/>
      <w:bookmarkStart w:id="12689" w:name="_Toc332724318"/>
      <w:bookmarkStart w:id="12690" w:name="_Toc332724618"/>
      <w:bookmarkStart w:id="12691" w:name="_Toc341102914"/>
      <w:bookmarkStart w:id="12692" w:name="_Toc347241650"/>
      <w:bookmarkStart w:id="12693" w:name="_Toc347744842"/>
      <w:bookmarkStart w:id="12694" w:name="_Toc348984625"/>
      <w:bookmarkStart w:id="12695" w:name="_Toc348984930"/>
      <w:bookmarkStart w:id="12696" w:name="_Toc349038094"/>
      <w:bookmarkStart w:id="12697" w:name="_Toc349038396"/>
      <w:bookmarkStart w:id="12698" w:name="_Toc349042887"/>
      <w:bookmarkStart w:id="12699" w:name="_Toc349642288"/>
      <w:bookmarkStart w:id="12700" w:name="_Toc351913009"/>
      <w:bookmarkStart w:id="12701" w:name="_Toc351915030"/>
      <w:bookmarkStart w:id="12702" w:name="_Toc351915496"/>
      <w:bookmarkStart w:id="12703" w:name="_Toc361231594"/>
      <w:bookmarkStart w:id="12704" w:name="_Toc361232120"/>
      <w:bookmarkStart w:id="12705" w:name="_Toc362445421"/>
      <w:bookmarkStart w:id="12706" w:name="_Toc363909389"/>
      <w:bookmarkStart w:id="12707" w:name="_Toc364463817"/>
      <w:bookmarkStart w:id="12708" w:name="_Toc366078421"/>
      <w:bookmarkStart w:id="12709" w:name="_Toc366079036"/>
      <w:bookmarkStart w:id="12710" w:name="_Toc366080021"/>
      <w:bookmarkStart w:id="12711" w:name="_Toc366080633"/>
      <w:bookmarkStart w:id="12712" w:name="_Toc366081242"/>
      <w:bookmarkStart w:id="12713" w:name="_Toc366505582"/>
      <w:bookmarkStart w:id="12714" w:name="_Toc366508951"/>
      <w:bookmarkStart w:id="12715" w:name="_Toc366513452"/>
      <w:bookmarkStart w:id="12716" w:name="_Toc366574641"/>
      <w:bookmarkStart w:id="12717" w:name="_Toc366578434"/>
      <w:bookmarkStart w:id="12718" w:name="_Toc366579028"/>
      <w:bookmarkStart w:id="12719" w:name="_Toc366579620"/>
      <w:bookmarkStart w:id="12720" w:name="_Toc366580211"/>
      <w:bookmarkStart w:id="12721" w:name="_Toc366580803"/>
      <w:bookmarkStart w:id="12722" w:name="_Toc366581394"/>
      <w:bookmarkStart w:id="12723" w:name="_Toc366581986"/>
      <w:bookmarkStart w:id="12724" w:name="_References"/>
      <w:bookmarkStart w:id="12725" w:name="_Toc177399158"/>
      <w:bookmarkStart w:id="12726" w:name="_Toc175057445"/>
      <w:bookmarkStart w:id="12727" w:name="_Toc199516376"/>
      <w:bookmarkStart w:id="12728" w:name="_Toc243112887"/>
      <w:bookmarkStart w:id="12729" w:name="_Toc349042888"/>
      <w:bookmarkStart w:id="12730" w:name="_Toc27061176"/>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r>
        <w:rPr>
          <w:rFonts w:eastAsia="Times New Roman"/>
        </w:rPr>
        <w:lastRenderedPageBreak/>
        <w:t>References</w:t>
      </w:r>
      <w:bookmarkEnd w:id="12725"/>
      <w:bookmarkEnd w:id="12726"/>
      <w:bookmarkEnd w:id="12727"/>
      <w:bookmarkEnd w:id="12728"/>
      <w:bookmarkEnd w:id="12729"/>
      <w:bookmarkEnd w:id="12730"/>
    </w:p>
    <w:tbl>
      <w:tblPr>
        <w:tblW w:w="0" w:type="auto"/>
        <w:tblCellSpacing w:w="15" w:type="dxa"/>
        <w:tblLook w:val="04A0" w:firstRow="1" w:lastRow="0" w:firstColumn="1" w:lastColumn="0" w:noHBand="0" w:noVBand="1"/>
      </w:tblPr>
      <w:tblGrid>
        <w:gridCol w:w="1646"/>
        <w:gridCol w:w="6994"/>
      </w:tblGrid>
      <w:tr w:rsidR="00A001B9" w14:paraId="7C71121F" w14:textId="77777777">
        <w:trPr>
          <w:tblCellSpacing w:w="15" w:type="dxa"/>
        </w:trPr>
        <w:tc>
          <w:tcPr>
            <w:tcW w:w="0" w:type="auto"/>
            <w:tcMar>
              <w:top w:w="15" w:type="dxa"/>
              <w:left w:w="15" w:type="dxa"/>
              <w:bottom w:w="15" w:type="dxa"/>
              <w:right w:w="15" w:type="dxa"/>
            </w:tcMar>
            <w:hideMark/>
          </w:tcPr>
          <w:p w14:paraId="14E33C3C" w14:textId="77777777" w:rsidR="00A001B9" w:rsidRDefault="009D64FD">
            <w:pPr>
              <w:pStyle w:val="Bibliography"/>
            </w:pPr>
            <w:bookmarkStart w:id="12731" w:name="a_ASN1" w:colFirst="0" w:colLast="0"/>
            <w:r>
              <w:t>[ASN1]</w:t>
            </w:r>
          </w:p>
        </w:tc>
        <w:tc>
          <w:tcPr>
            <w:tcW w:w="0" w:type="auto"/>
            <w:tcMar>
              <w:top w:w="15" w:type="dxa"/>
              <w:left w:w="15" w:type="dxa"/>
              <w:bottom w:w="15" w:type="dxa"/>
              <w:right w:w="15" w:type="dxa"/>
            </w:tcMar>
            <w:hideMark/>
          </w:tcPr>
          <w:p w14:paraId="1A7E5AE0" w14:textId="0A5E369C" w:rsidR="00A001B9" w:rsidRDefault="009D64FD" w:rsidP="00CD3031">
            <w:pPr>
              <w:pStyle w:val="Bibliography"/>
            </w:pPr>
            <w:r>
              <w:t xml:space="preserve">"Introduction to ASN.1", </w:t>
            </w:r>
            <w:hyperlink r:id="rId42" w:history="1">
              <w:r w:rsidR="00CD3031" w:rsidRPr="00C463FA">
                <w:rPr>
                  <w:rStyle w:val="Hyperlink"/>
                </w:rPr>
                <w:t>http://www.itu.int/en/ITU</w:t>
              </w:r>
              <w:r w:rsidR="00CD3031" w:rsidRPr="00C463FA">
                <w:rPr>
                  <w:rStyle w:val="Hyperlink"/>
                </w:rPr>
                <w:noBreakHyphen/>
                <w:t>T/asn1/Pages/introduction.aspx</w:t>
              </w:r>
            </w:hyperlink>
          </w:p>
        </w:tc>
      </w:tr>
      <w:tr w:rsidR="00A001B9" w14:paraId="2D5E9AC6" w14:textId="77777777">
        <w:trPr>
          <w:tblCellSpacing w:w="15" w:type="dxa"/>
        </w:trPr>
        <w:tc>
          <w:tcPr>
            <w:tcW w:w="0" w:type="auto"/>
            <w:tcMar>
              <w:top w:w="15" w:type="dxa"/>
              <w:left w:w="15" w:type="dxa"/>
              <w:bottom w:w="15" w:type="dxa"/>
              <w:right w:w="15" w:type="dxa"/>
            </w:tcMar>
            <w:hideMark/>
          </w:tcPr>
          <w:p w14:paraId="18D12BCC" w14:textId="77777777" w:rsidR="00A001B9" w:rsidRDefault="009D64FD">
            <w:pPr>
              <w:pStyle w:val="Bibliography"/>
            </w:pPr>
            <w:bookmarkStart w:id="12732" w:name="a_ASN1CER" w:colFirst="0" w:colLast="0"/>
            <w:bookmarkEnd w:id="12731"/>
            <w:r>
              <w:t xml:space="preserve">[ASN1CER] </w:t>
            </w:r>
          </w:p>
        </w:tc>
        <w:tc>
          <w:tcPr>
            <w:tcW w:w="0" w:type="auto"/>
            <w:tcMar>
              <w:top w:w="15" w:type="dxa"/>
              <w:left w:w="15" w:type="dxa"/>
              <w:bottom w:w="15" w:type="dxa"/>
              <w:right w:w="15" w:type="dxa"/>
            </w:tcMar>
            <w:hideMark/>
          </w:tcPr>
          <w:p w14:paraId="63722768" w14:textId="33F8173B" w:rsidR="00A001B9" w:rsidRDefault="009D64FD" w:rsidP="00CD3031">
            <w:r>
              <w:rPr>
                <w:rStyle w:val="Strong"/>
                <w:b w:val="0"/>
              </w:rPr>
              <w:t>X.690 : Information technology - ASN.1 encoding rules: Specification of Basic Encoding Rules (BER), Canonical Encoding Rules (CER) and Distinguished Encoding Rules (DER)</w:t>
            </w:r>
            <w:r w:rsidR="00CD3031">
              <w:rPr>
                <w:rStyle w:val="Strong"/>
                <w:b w:val="0"/>
              </w:rPr>
              <w:t xml:space="preserve"> </w:t>
            </w:r>
            <w:hyperlink r:id="rId43" w:history="1">
              <w:r w:rsidR="00CD3031" w:rsidRPr="00C463FA">
                <w:rPr>
                  <w:rStyle w:val="Hyperlink"/>
                </w:rPr>
                <w:t>https://www.itu.int/rec/T</w:t>
              </w:r>
              <w:r w:rsidR="00CD3031" w:rsidRPr="00C463FA">
                <w:rPr>
                  <w:rStyle w:val="Hyperlink"/>
                </w:rPr>
                <w:noBreakHyphen/>
                <w:t>REC</w:t>
              </w:r>
              <w:r w:rsidR="00CD3031" w:rsidRPr="00C463FA">
                <w:rPr>
                  <w:rStyle w:val="Hyperlink"/>
                </w:rPr>
                <w:noBreakHyphen/>
                <w:t>X.690</w:t>
              </w:r>
              <w:r w:rsidR="00CD3031" w:rsidRPr="00C463FA">
                <w:rPr>
                  <w:rStyle w:val="Hyperlink"/>
                </w:rPr>
                <w:noBreakHyphen/>
                <w:t>200811</w:t>
              </w:r>
              <w:r w:rsidR="00CD3031" w:rsidRPr="00C463FA">
                <w:rPr>
                  <w:rStyle w:val="Hyperlink"/>
                </w:rPr>
                <w:noBreakHyphen/>
                <w:t>I/en</w:t>
              </w:r>
            </w:hyperlink>
          </w:p>
        </w:tc>
      </w:tr>
      <w:tr w:rsidR="00A001B9" w14:paraId="5368323E" w14:textId="77777777">
        <w:trPr>
          <w:tblCellSpacing w:w="15" w:type="dxa"/>
        </w:trPr>
        <w:tc>
          <w:tcPr>
            <w:tcW w:w="0" w:type="auto"/>
            <w:tcMar>
              <w:top w:w="15" w:type="dxa"/>
              <w:left w:w="15" w:type="dxa"/>
              <w:bottom w:w="15" w:type="dxa"/>
              <w:right w:w="15" w:type="dxa"/>
            </w:tcMar>
            <w:hideMark/>
          </w:tcPr>
          <w:p w14:paraId="2164572D" w14:textId="77777777" w:rsidR="00A001B9" w:rsidRDefault="009D64FD">
            <w:pPr>
              <w:pStyle w:val="Bibliography"/>
            </w:pPr>
            <w:bookmarkStart w:id="12733" w:name="ref_ASN1ECN"/>
            <w:bookmarkEnd w:id="12732"/>
            <w:r>
              <w:t xml:space="preserve">[ASN1ECN] </w:t>
            </w:r>
            <w:bookmarkEnd w:id="12733"/>
          </w:p>
        </w:tc>
        <w:tc>
          <w:tcPr>
            <w:tcW w:w="0" w:type="auto"/>
            <w:tcMar>
              <w:top w:w="15" w:type="dxa"/>
              <w:left w:w="15" w:type="dxa"/>
              <w:bottom w:w="15" w:type="dxa"/>
              <w:right w:w="15" w:type="dxa"/>
            </w:tcMar>
            <w:hideMark/>
          </w:tcPr>
          <w:p w14:paraId="0D78191D" w14:textId="3A411ABE" w:rsidR="00A001B9" w:rsidRDefault="009D64FD" w:rsidP="00CD3031">
            <w:pPr>
              <w:pStyle w:val="Bibliography"/>
            </w:pPr>
            <w:r>
              <w:t xml:space="preserve">"ASN.1 Encoding Control Notation," </w:t>
            </w:r>
            <w:hyperlink r:id="rId44" w:history="1">
              <w:r w:rsidR="00CD3031" w:rsidRPr="00C463FA">
                <w:rPr>
                  <w:rStyle w:val="Hyperlink"/>
                </w:rPr>
                <w:t>http://www.itu.int/en/ITU</w:t>
              </w:r>
              <w:r w:rsidR="00CD3031" w:rsidRPr="00C463FA">
                <w:rPr>
                  <w:rStyle w:val="Hyperlink"/>
                </w:rPr>
                <w:noBreakHyphen/>
                <w:t>T/asn1/Pages/ecn.aspx</w:t>
              </w:r>
            </w:hyperlink>
          </w:p>
        </w:tc>
      </w:tr>
      <w:tr w:rsidR="00A001B9" w14:paraId="7C00F62A" w14:textId="77777777">
        <w:trPr>
          <w:tblCellSpacing w:w="15" w:type="dxa"/>
        </w:trPr>
        <w:tc>
          <w:tcPr>
            <w:tcW w:w="0" w:type="auto"/>
            <w:tcMar>
              <w:top w:w="15" w:type="dxa"/>
              <w:left w:w="15" w:type="dxa"/>
              <w:bottom w:w="15" w:type="dxa"/>
              <w:right w:w="15" w:type="dxa"/>
            </w:tcMar>
            <w:hideMark/>
          </w:tcPr>
          <w:p w14:paraId="5F5C6404" w14:textId="77777777" w:rsidR="00A001B9" w:rsidRDefault="009D64FD">
            <w:pPr>
              <w:pStyle w:val="Bibliography"/>
            </w:pPr>
            <w:bookmarkStart w:id="12734" w:name="ref_ASN1PER" w:colFirst="0" w:colLast="0"/>
            <w:bookmarkStart w:id="12735" w:name="a_ASN1PER" w:colFirst="0" w:colLast="0"/>
            <w:r>
              <w:t xml:space="preserve">[ASN1PER] </w:t>
            </w:r>
          </w:p>
        </w:tc>
        <w:tc>
          <w:tcPr>
            <w:tcW w:w="0" w:type="auto"/>
            <w:tcMar>
              <w:top w:w="15" w:type="dxa"/>
              <w:left w:w="15" w:type="dxa"/>
              <w:bottom w:w="15" w:type="dxa"/>
              <w:right w:w="15" w:type="dxa"/>
            </w:tcMar>
            <w:hideMark/>
          </w:tcPr>
          <w:p w14:paraId="2109474C" w14:textId="10C627E1" w:rsidR="00A001B9" w:rsidRDefault="009D64FD" w:rsidP="00CD3031">
            <w:pPr>
              <w:pStyle w:val="Bibliography"/>
            </w:pPr>
            <w:r>
              <w:t xml:space="preserve">"ASN.1 Packed Encoding Rules (PER)," </w:t>
            </w:r>
            <w:hyperlink r:id="rId45" w:history="1">
              <w:r w:rsidR="00CD3031" w:rsidRPr="00C463FA">
                <w:rPr>
                  <w:rStyle w:val="Hyperlink"/>
                </w:rPr>
                <w:t>http://www.itu.int/ITU</w:t>
              </w:r>
              <w:r w:rsidR="00CD3031" w:rsidRPr="00C463FA">
                <w:rPr>
                  <w:rStyle w:val="Hyperlink"/>
                </w:rPr>
                <w:noBreakHyphen/>
                <w:t>T/studygroups/com17/languages/X.691-0207.pdf</w:t>
              </w:r>
            </w:hyperlink>
          </w:p>
        </w:tc>
      </w:tr>
      <w:tr w:rsidR="00A001B9" w14:paraId="62B20754" w14:textId="77777777">
        <w:trPr>
          <w:tblCellSpacing w:w="15" w:type="dxa"/>
        </w:trPr>
        <w:tc>
          <w:tcPr>
            <w:tcW w:w="0" w:type="auto"/>
            <w:tcMar>
              <w:top w:w="15" w:type="dxa"/>
              <w:left w:w="15" w:type="dxa"/>
              <w:bottom w:w="15" w:type="dxa"/>
              <w:right w:w="15" w:type="dxa"/>
            </w:tcMar>
            <w:hideMark/>
          </w:tcPr>
          <w:p w14:paraId="4BF09501" w14:textId="77777777" w:rsidR="00A001B9" w:rsidRDefault="009D64FD">
            <w:pPr>
              <w:pStyle w:val="Bibliography"/>
            </w:pPr>
            <w:bookmarkStart w:id="12736" w:name="a_AVRO" w:colFirst="0" w:colLast="0"/>
            <w:bookmarkEnd w:id="12734"/>
            <w:bookmarkEnd w:id="12735"/>
            <w:r>
              <w:t xml:space="preserve">[AVRO] </w:t>
            </w:r>
          </w:p>
        </w:tc>
        <w:tc>
          <w:tcPr>
            <w:tcW w:w="0" w:type="auto"/>
            <w:tcMar>
              <w:top w:w="15" w:type="dxa"/>
              <w:left w:w="15" w:type="dxa"/>
              <w:bottom w:w="15" w:type="dxa"/>
              <w:right w:w="15" w:type="dxa"/>
            </w:tcMar>
            <w:hideMark/>
          </w:tcPr>
          <w:p w14:paraId="46DE8C1D" w14:textId="79D930DE" w:rsidR="00A001B9" w:rsidRDefault="009D64FD" w:rsidP="00CD3031">
            <w:pPr>
              <w:pStyle w:val="Bibliography"/>
            </w:pPr>
            <w:r>
              <w:t>"Avro,"</w:t>
            </w:r>
            <w:r w:rsidR="00CD3031">
              <w:t xml:space="preserve"> </w:t>
            </w:r>
            <w:hyperlink r:id="rId46" w:history="1">
              <w:r>
                <w:rPr>
                  <w:rStyle w:val="Hyperlink"/>
                </w:rPr>
                <w:t>http://avro.apache.org/docs/1.3.0/spec.html</w:t>
              </w:r>
            </w:hyperlink>
          </w:p>
        </w:tc>
      </w:tr>
      <w:tr w:rsidR="00A001B9" w14:paraId="01FD106B" w14:textId="77777777">
        <w:trPr>
          <w:tblCellSpacing w:w="15" w:type="dxa"/>
        </w:trPr>
        <w:tc>
          <w:tcPr>
            <w:tcW w:w="0" w:type="auto"/>
            <w:tcMar>
              <w:top w:w="15" w:type="dxa"/>
              <w:left w:w="15" w:type="dxa"/>
              <w:bottom w:w="15" w:type="dxa"/>
              <w:right w:w="15" w:type="dxa"/>
            </w:tcMar>
            <w:hideMark/>
          </w:tcPr>
          <w:p w14:paraId="62D016B4" w14:textId="77777777" w:rsidR="00A001B9" w:rsidRDefault="009D64FD">
            <w:pPr>
              <w:pStyle w:val="Bibliography"/>
            </w:pPr>
            <w:bookmarkStart w:id="12737" w:name="a_BFD" w:colFirst="0" w:colLast="0"/>
            <w:bookmarkEnd w:id="12736"/>
            <w:r>
              <w:t xml:space="preserve">[BFD] </w:t>
            </w:r>
          </w:p>
        </w:tc>
        <w:tc>
          <w:tcPr>
            <w:tcW w:w="0" w:type="auto"/>
            <w:tcMar>
              <w:top w:w="15" w:type="dxa"/>
              <w:left w:w="15" w:type="dxa"/>
              <w:bottom w:w="15" w:type="dxa"/>
              <w:right w:w="15" w:type="dxa"/>
            </w:tcMar>
            <w:hideMark/>
          </w:tcPr>
          <w:p w14:paraId="6403D486" w14:textId="77777777" w:rsidR="00A001B9" w:rsidRDefault="009D64FD">
            <w:pPr>
              <w:pStyle w:val="Bibliography"/>
            </w:pPr>
            <w:r>
              <w:t xml:space="preserve">"Binary Format Description (BFD) Language,"  </w:t>
            </w:r>
            <w:hyperlink r:id="rId47" w:history="1">
              <w:r>
                <w:rPr>
                  <w:rStyle w:val="Hyperlink"/>
                </w:rPr>
                <w:t>http://collaboratory.emsl.pnl.gov/sam/bfd/</w:t>
              </w:r>
            </w:hyperlink>
          </w:p>
        </w:tc>
      </w:tr>
      <w:tr w:rsidR="00A001B9" w14:paraId="68ABF4CE" w14:textId="77777777">
        <w:trPr>
          <w:tblCellSpacing w:w="15" w:type="dxa"/>
        </w:trPr>
        <w:tc>
          <w:tcPr>
            <w:tcW w:w="0" w:type="auto"/>
            <w:tcMar>
              <w:top w:w="15" w:type="dxa"/>
              <w:left w:w="15" w:type="dxa"/>
              <w:bottom w:w="15" w:type="dxa"/>
              <w:right w:w="15" w:type="dxa"/>
            </w:tcMar>
            <w:hideMark/>
          </w:tcPr>
          <w:p w14:paraId="646B9663" w14:textId="77777777" w:rsidR="00A001B9" w:rsidRDefault="009D64FD">
            <w:pPr>
              <w:pStyle w:val="Bibliography"/>
            </w:pPr>
            <w:bookmarkStart w:id="12738" w:name="a_CARealia" w:colFirst="0" w:colLast="0"/>
            <w:bookmarkEnd w:id="12737"/>
            <w:r>
              <w:t>[</w:t>
            </w:r>
            <w:proofErr w:type="spellStart"/>
            <w:r>
              <w:t>CARealia</w:t>
            </w:r>
            <w:proofErr w:type="spellEnd"/>
            <w:r>
              <w:t xml:space="preserve">] </w:t>
            </w:r>
          </w:p>
        </w:tc>
        <w:tc>
          <w:tcPr>
            <w:tcW w:w="0" w:type="auto"/>
            <w:tcMar>
              <w:top w:w="15" w:type="dxa"/>
              <w:left w:w="15" w:type="dxa"/>
              <w:bottom w:w="15" w:type="dxa"/>
              <w:right w:w="15" w:type="dxa"/>
            </w:tcMar>
            <w:hideMark/>
          </w:tcPr>
          <w:p w14:paraId="4125F81B" w14:textId="38CCEADE" w:rsidR="00A001B9" w:rsidRDefault="009D64FD" w:rsidP="00CD3031">
            <w:pPr>
              <w:pStyle w:val="Bibliography"/>
            </w:pPr>
            <w:r>
              <w:t xml:space="preserve">Disc Interchange Service Company, Inc., Westford, MA, USA., "EBCDIC to ASCII Conversion of Signed Fields," </w:t>
            </w:r>
            <w:hyperlink r:id="rId48" w:history="1">
              <w:r w:rsidR="00CD3031" w:rsidRPr="00C463FA">
                <w:rPr>
                  <w:rStyle w:val="Hyperlink"/>
                </w:rPr>
                <w:t>http://www.3480</w:t>
              </w:r>
              <w:r w:rsidR="00CD3031" w:rsidRPr="00C463FA">
                <w:rPr>
                  <w:rStyle w:val="Hyperlink"/>
                </w:rPr>
                <w:noBreakHyphen/>
                <w:t>3590</w:t>
              </w:r>
              <w:r w:rsidR="00CD3031" w:rsidRPr="00C463FA">
                <w:rPr>
                  <w:rStyle w:val="Hyperlink"/>
                </w:rPr>
                <w:noBreakHyphen/>
                <w:t>data</w:t>
              </w:r>
              <w:r w:rsidR="00CD3031" w:rsidRPr="00C463FA">
                <w:rPr>
                  <w:rStyle w:val="Hyperlink"/>
                </w:rPr>
                <w:noBreakHyphen/>
                <w:t>conversion.com/article</w:t>
              </w:r>
              <w:r w:rsidR="00CD3031" w:rsidRPr="00C463FA">
                <w:rPr>
                  <w:rStyle w:val="Hyperlink"/>
                </w:rPr>
                <w:noBreakHyphen/>
                <w:t>signed</w:t>
              </w:r>
              <w:r w:rsidR="00CD3031" w:rsidRPr="00C463FA">
                <w:rPr>
                  <w:rStyle w:val="Hyperlink"/>
                </w:rPr>
                <w:noBreakHyphen/>
                <w:t>fields.html</w:t>
              </w:r>
            </w:hyperlink>
          </w:p>
        </w:tc>
      </w:tr>
      <w:tr w:rsidR="00A001B9" w14:paraId="1257E7EB" w14:textId="77777777">
        <w:trPr>
          <w:tblCellSpacing w:w="15" w:type="dxa"/>
        </w:trPr>
        <w:tc>
          <w:tcPr>
            <w:tcW w:w="0" w:type="auto"/>
            <w:tcMar>
              <w:top w:w="15" w:type="dxa"/>
              <w:left w:w="15" w:type="dxa"/>
              <w:bottom w:w="15" w:type="dxa"/>
              <w:right w:w="15" w:type="dxa"/>
            </w:tcMar>
            <w:hideMark/>
          </w:tcPr>
          <w:p w14:paraId="27DB6A3D" w14:textId="77777777" w:rsidR="00A001B9" w:rsidRDefault="009D64FD">
            <w:pPr>
              <w:pStyle w:val="Bibliography"/>
            </w:pPr>
            <w:bookmarkStart w:id="12739" w:name="a_CCSID" w:colFirst="0" w:colLast="0"/>
            <w:bookmarkEnd w:id="12738"/>
            <w:r>
              <w:t xml:space="preserve">[CCSID] </w:t>
            </w:r>
          </w:p>
        </w:tc>
        <w:tc>
          <w:tcPr>
            <w:tcW w:w="0" w:type="auto"/>
            <w:tcMar>
              <w:top w:w="15" w:type="dxa"/>
              <w:left w:w="15" w:type="dxa"/>
              <w:bottom w:w="15" w:type="dxa"/>
              <w:right w:w="15" w:type="dxa"/>
            </w:tcMar>
            <w:hideMark/>
          </w:tcPr>
          <w:p w14:paraId="2787731D" w14:textId="77777777" w:rsidR="00A001B9" w:rsidRDefault="009D64FD">
            <w:pPr>
              <w:pStyle w:val="Bibliography"/>
            </w:pPr>
            <w:r>
              <w:t xml:space="preserve">"Coded Character Set Identifiers (CCSID),"  </w:t>
            </w:r>
            <w:hyperlink r:id="rId49" w:history="1">
              <w:r>
                <w:rPr>
                  <w:rStyle w:val="Hyperlink"/>
                </w:rPr>
                <w:t>http://www.ibm.com/software/globalization/ccsid/ccsid_registered.html</w:t>
              </w:r>
            </w:hyperlink>
          </w:p>
        </w:tc>
      </w:tr>
      <w:tr w:rsidR="00A001B9" w14:paraId="76631B3A" w14:textId="77777777">
        <w:trPr>
          <w:tblCellSpacing w:w="15" w:type="dxa"/>
        </w:trPr>
        <w:tc>
          <w:tcPr>
            <w:tcW w:w="0" w:type="auto"/>
            <w:tcMar>
              <w:top w:w="15" w:type="dxa"/>
              <w:left w:w="15" w:type="dxa"/>
              <w:bottom w:w="15" w:type="dxa"/>
              <w:right w:w="15" w:type="dxa"/>
            </w:tcMar>
            <w:hideMark/>
          </w:tcPr>
          <w:p w14:paraId="5168E7AE" w14:textId="77777777" w:rsidR="00A001B9" w:rsidRDefault="009D64FD">
            <w:pPr>
              <w:pStyle w:val="Bibliography"/>
            </w:pPr>
            <w:bookmarkStart w:id="12740" w:name="a_EXI" w:colFirst="0" w:colLast="0"/>
            <w:bookmarkEnd w:id="12739"/>
            <w:r>
              <w:t xml:space="preserve">[EXI] </w:t>
            </w:r>
          </w:p>
        </w:tc>
        <w:tc>
          <w:tcPr>
            <w:tcW w:w="0" w:type="auto"/>
            <w:tcMar>
              <w:top w:w="15" w:type="dxa"/>
              <w:left w:w="15" w:type="dxa"/>
              <w:bottom w:w="15" w:type="dxa"/>
              <w:right w:w="15" w:type="dxa"/>
            </w:tcMar>
            <w:hideMark/>
          </w:tcPr>
          <w:p w14:paraId="408CD8B9" w14:textId="77777777" w:rsidR="00A001B9" w:rsidRDefault="009D64FD">
            <w:pPr>
              <w:pStyle w:val="Bibliography"/>
            </w:pPr>
            <w:r>
              <w:t xml:space="preserve">W3C, "Efficient XML Interchange (EXI) Format 1.0 (Second Edition),"  </w:t>
            </w:r>
            <w:hyperlink r:id="rId50" w:history="1">
              <w:r>
                <w:rPr>
                  <w:rStyle w:val="Hyperlink"/>
                </w:rPr>
                <w:t>http://www.w3.org/TR/exi</w:t>
              </w:r>
            </w:hyperlink>
          </w:p>
        </w:tc>
      </w:tr>
      <w:tr w:rsidR="00A001B9" w14:paraId="1C64B322" w14:textId="77777777">
        <w:trPr>
          <w:tblCellSpacing w:w="15" w:type="dxa"/>
        </w:trPr>
        <w:tc>
          <w:tcPr>
            <w:tcW w:w="0" w:type="auto"/>
            <w:tcMar>
              <w:top w:w="15" w:type="dxa"/>
              <w:left w:w="15" w:type="dxa"/>
              <w:bottom w:w="15" w:type="dxa"/>
              <w:right w:w="15" w:type="dxa"/>
            </w:tcMar>
            <w:hideMark/>
          </w:tcPr>
          <w:p w14:paraId="53188119" w14:textId="77777777" w:rsidR="00A001B9" w:rsidRDefault="009D64FD">
            <w:pPr>
              <w:pStyle w:val="Bibliography"/>
            </w:pPr>
            <w:bookmarkStart w:id="12741" w:name="a_HDF" w:colFirst="0" w:colLast="0"/>
            <w:r>
              <w:t>[HDF]</w:t>
            </w:r>
          </w:p>
        </w:tc>
        <w:tc>
          <w:tcPr>
            <w:tcW w:w="0" w:type="auto"/>
            <w:tcMar>
              <w:top w:w="15" w:type="dxa"/>
              <w:left w:w="15" w:type="dxa"/>
              <w:bottom w:w="15" w:type="dxa"/>
              <w:right w:w="15" w:type="dxa"/>
            </w:tcMar>
            <w:hideMark/>
          </w:tcPr>
          <w:p w14:paraId="7A0B3E5F" w14:textId="1BD7BC70" w:rsidR="00A001B9" w:rsidRDefault="009D64FD" w:rsidP="00CD3031">
            <w:r>
              <w:t>Hierarchical Data Format (HDF)</w:t>
            </w:r>
            <w:r w:rsidR="00CD3031">
              <w:t xml:space="preserve"> </w:t>
            </w:r>
            <w:hyperlink r:id="rId51" w:history="1">
              <w:r>
                <w:rPr>
                  <w:rStyle w:val="Hyperlink"/>
                </w:rPr>
                <w:t>http://www.hdfgroup.org/</w:t>
              </w:r>
            </w:hyperlink>
          </w:p>
        </w:tc>
      </w:tr>
      <w:tr w:rsidR="00A001B9" w14:paraId="53EC3A8D" w14:textId="77777777">
        <w:trPr>
          <w:tblCellSpacing w:w="15" w:type="dxa"/>
        </w:trPr>
        <w:tc>
          <w:tcPr>
            <w:tcW w:w="0" w:type="auto"/>
            <w:tcMar>
              <w:top w:w="15" w:type="dxa"/>
              <w:left w:w="15" w:type="dxa"/>
              <w:bottom w:w="15" w:type="dxa"/>
              <w:right w:w="15" w:type="dxa"/>
            </w:tcMar>
            <w:hideMark/>
          </w:tcPr>
          <w:p w14:paraId="5E38D320" w14:textId="77777777" w:rsidR="00A001B9" w:rsidRDefault="009D64FD">
            <w:pPr>
              <w:pStyle w:val="Bibliography"/>
            </w:pPr>
            <w:bookmarkStart w:id="12742" w:name="a_IANA" w:colFirst="0" w:colLast="0"/>
            <w:bookmarkEnd w:id="12740"/>
            <w:bookmarkEnd w:id="12741"/>
            <w:r>
              <w:t xml:space="preserve">[IANA] </w:t>
            </w:r>
          </w:p>
        </w:tc>
        <w:tc>
          <w:tcPr>
            <w:tcW w:w="0" w:type="auto"/>
            <w:tcMar>
              <w:top w:w="15" w:type="dxa"/>
              <w:left w:w="15" w:type="dxa"/>
              <w:bottom w:w="15" w:type="dxa"/>
              <w:right w:w="15" w:type="dxa"/>
            </w:tcMar>
            <w:hideMark/>
          </w:tcPr>
          <w:p w14:paraId="6D5E40E3" w14:textId="3C797842" w:rsidR="00A001B9" w:rsidRDefault="009D64FD" w:rsidP="00CD3031">
            <w:pPr>
              <w:pStyle w:val="Bibliography"/>
            </w:pPr>
            <w:r>
              <w:t xml:space="preserve">IANA, "Character Sets," </w:t>
            </w:r>
            <w:hyperlink r:id="rId52" w:history="1">
              <w:r>
                <w:rPr>
                  <w:rStyle w:val="Hyperlink"/>
                </w:rPr>
                <w:t>http://www.iana.org/assignments/character-sets</w:t>
              </w:r>
            </w:hyperlink>
          </w:p>
        </w:tc>
      </w:tr>
      <w:tr w:rsidR="00A001B9" w14:paraId="27E7987E" w14:textId="77777777">
        <w:trPr>
          <w:tblCellSpacing w:w="15" w:type="dxa"/>
        </w:trPr>
        <w:tc>
          <w:tcPr>
            <w:tcW w:w="0" w:type="auto"/>
            <w:tcMar>
              <w:top w:w="15" w:type="dxa"/>
              <w:left w:w="15" w:type="dxa"/>
              <w:bottom w:w="15" w:type="dxa"/>
              <w:right w:w="15" w:type="dxa"/>
            </w:tcMar>
            <w:hideMark/>
          </w:tcPr>
          <w:p w14:paraId="288F1741" w14:textId="77777777" w:rsidR="00A001B9" w:rsidRDefault="009D64FD">
            <w:pPr>
              <w:pStyle w:val="Bibliography"/>
            </w:pPr>
            <w:bookmarkStart w:id="12743" w:name="a_ICUDateTime" w:colFirst="0" w:colLast="0"/>
            <w:bookmarkEnd w:id="12742"/>
            <w:r>
              <w:t>[</w:t>
            </w:r>
            <w:proofErr w:type="spellStart"/>
            <w:r>
              <w:t>ICUDateTime</w:t>
            </w:r>
            <w:proofErr w:type="spellEnd"/>
            <w:r>
              <w:t xml:space="preserve">] </w:t>
            </w:r>
          </w:p>
        </w:tc>
        <w:tc>
          <w:tcPr>
            <w:tcW w:w="0" w:type="auto"/>
            <w:tcMar>
              <w:top w:w="15" w:type="dxa"/>
              <w:left w:w="15" w:type="dxa"/>
              <w:bottom w:w="15" w:type="dxa"/>
              <w:right w:w="15" w:type="dxa"/>
            </w:tcMar>
            <w:hideMark/>
          </w:tcPr>
          <w:p w14:paraId="6F22DF90" w14:textId="13B95AFC" w:rsidR="00A001B9" w:rsidRDefault="009D64FD" w:rsidP="00CD3031">
            <w:pPr>
              <w:pStyle w:val="Bibliography"/>
            </w:pPr>
            <w:r>
              <w:t>icu-project.org, "Formatting Dates and Times,"</w:t>
            </w:r>
            <w:r w:rsidR="00CD3031">
              <w:t xml:space="preserve"> </w:t>
            </w:r>
            <w:hyperlink r:id="rId53" w:history="1">
              <w:r w:rsidR="00CD3031" w:rsidRPr="00C463FA">
                <w:rPr>
                  <w:rStyle w:val="Hyperlink"/>
                </w:rPr>
                <w:t>http://userguide.icu</w:t>
              </w:r>
              <w:r w:rsidR="00CD3031" w:rsidRPr="00C463FA">
                <w:rPr>
                  <w:rStyle w:val="Hyperlink"/>
                </w:rPr>
                <w:noBreakHyphen/>
                <w:t>project.org/formatparse/datetime</w:t>
              </w:r>
            </w:hyperlink>
          </w:p>
        </w:tc>
      </w:tr>
      <w:tr w:rsidR="00A001B9" w14:paraId="4B0DCD00" w14:textId="77777777">
        <w:trPr>
          <w:tblCellSpacing w:w="15" w:type="dxa"/>
        </w:trPr>
        <w:tc>
          <w:tcPr>
            <w:tcW w:w="0" w:type="auto"/>
            <w:tcMar>
              <w:top w:w="15" w:type="dxa"/>
              <w:left w:w="15" w:type="dxa"/>
              <w:bottom w:w="15" w:type="dxa"/>
              <w:right w:w="15" w:type="dxa"/>
            </w:tcMar>
            <w:hideMark/>
          </w:tcPr>
          <w:p w14:paraId="7AD1D2F1" w14:textId="77777777" w:rsidR="00A001B9" w:rsidRDefault="009D64FD">
            <w:pPr>
              <w:pStyle w:val="Bibliography"/>
            </w:pPr>
            <w:bookmarkStart w:id="12744" w:name="a_ICUDecimal" w:colFirst="0" w:colLast="0"/>
            <w:bookmarkEnd w:id="12743"/>
            <w:r>
              <w:t>[</w:t>
            </w:r>
            <w:proofErr w:type="spellStart"/>
            <w:r>
              <w:t>ICUDecimal</w:t>
            </w:r>
            <w:proofErr w:type="spellEnd"/>
            <w:r>
              <w:t xml:space="preserve">] </w:t>
            </w:r>
          </w:p>
        </w:tc>
        <w:tc>
          <w:tcPr>
            <w:tcW w:w="0" w:type="auto"/>
            <w:tcMar>
              <w:top w:w="15" w:type="dxa"/>
              <w:left w:w="15" w:type="dxa"/>
              <w:bottom w:w="15" w:type="dxa"/>
              <w:right w:w="15" w:type="dxa"/>
            </w:tcMar>
            <w:hideMark/>
          </w:tcPr>
          <w:p w14:paraId="48BE63F7" w14:textId="69497A08" w:rsidR="00A001B9" w:rsidRDefault="009D64FD" w:rsidP="00CD3031">
            <w:pPr>
              <w:pStyle w:val="Bibliography"/>
            </w:pPr>
            <w:r>
              <w:t>icu-project.org, "</w:t>
            </w:r>
            <w:proofErr w:type="spellStart"/>
            <w:r>
              <w:t>icu</w:t>
            </w:r>
            <w:proofErr w:type="spellEnd"/>
            <w:r>
              <w:t>::</w:t>
            </w:r>
            <w:proofErr w:type="spellStart"/>
            <w:r>
              <w:t>DecimalFormat</w:t>
            </w:r>
            <w:proofErr w:type="spellEnd"/>
            <w:r>
              <w:t xml:space="preserve"> Class Reference,"</w:t>
            </w:r>
            <w:r w:rsidR="00CD3031">
              <w:t xml:space="preserve"> </w:t>
            </w:r>
            <w:hyperlink r:id="rId54" w:anchor="_details" w:history="1">
              <w:r>
                <w:rPr>
                  <w:rStyle w:val="Hyperlink"/>
                </w:rPr>
                <w:t>http://icu.sourceforge.net/apiref/icu4c/classDecimalFormat.html#_details</w:t>
              </w:r>
            </w:hyperlink>
          </w:p>
        </w:tc>
      </w:tr>
      <w:tr w:rsidR="00A001B9" w14:paraId="64F09FB3" w14:textId="77777777">
        <w:trPr>
          <w:tblCellSpacing w:w="15" w:type="dxa"/>
        </w:trPr>
        <w:tc>
          <w:tcPr>
            <w:tcW w:w="0" w:type="auto"/>
            <w:tcMar>
              <w:top w:w="15" w:type="dxa"/>
              <w:left w:w="15" w:type="dxa"/>
              <w:bottom w:w="15" w:type="dxa"/>
              <w:right w:w="15" w:type="dxa"/>
            </w:tcMar>
            <w:hideMark/>
          </w:tcPr>
          <w:p w14:paraId="6B7E63C5" w14:textId="77777777" w:rsidR="00A001B9" w:rsidRDefault="009D64FD">
            <w:pPr>
              <w:pStyle w:val="Bibliography"/>
            </w:pPr>
            <w:bookmarkStart w:id="12745" w:name="a_ICULocale" w:colFirst="0" w:colLast="0"/>
            <w:bookmarkEnd w:id="12744"/>
            <w:r>
              <w:t>[</w:t>
            </w:r>
            <w:proofErr w:type="spellStart"/>
            <w:r>
              <w:t>ICULocale</w:t>
            </w:r>
            <w:proofErr w:type="spellEnd"/>
            <w:r>
              <w:t xml:space="preserve">] </w:t>
            </w:r>
          </w:p>
        </w:tc>
        <w:tc>
          <w:tcPr>
            <w:tcW w:w="0" w:type="auto"/>
            <w:tcMar>
              <w:top w:w="15" w:type="dxa"/>
              <w:left w:w="15" w:type="dxa"/>
              <w:bottom w:w="15" w:type="dxa"/>
              <w:right w:w="15" w:type="dxa"/>
            </w:tcMar>
            <w:hideMark/>
          </w:tcPr>
          <w:p w14:paraId="5ABECDF9" w14:textId="7732DB82" w:rsidR="00A001B9" w:rsidRDefault="009D64FD" w:rsidP="00CD3031">
            <w:pPr>
              <w:pStyle w:val="Bibliography"/>
            </w:pPr>
            <w:r>
              <w:t xml:space="preserve">icu-project.org, "Locale," </w:t>
            </w:r>
            <w:hyperlink r:id="rId55" w:history="1">
              <w:r>
                <w:rPr>
                  <w:rStyle w:val="Hyperlink"/>
                </w:rPr>
                <w:t>http://userguide.icu-project.org/locale</w:t>
              </w:r>
            </w:hyperlink>
          </w:p>
        </w:tc>
      </w:tr>
      <w:tr w:rsidR="00A001B9" w14:paraId="4BD7B1E7" w14:textId="77777777">
        <w:trPr>
          <w:tblCellSpacing w:w="15" w:type="dxa"/>
        </w:trPr>
        <w:tc>
          <w:tcPr>
            <w:tcW w:w="0" w:type="auto"/>
            <w:tcMar>
              <w:top w:w="15" w:type="dxa"/>
              <w:left w:w="15" w:type="dxa"/>
              <w:bottom w:w="15" w:type="dxa"/>
              <w:right w:w="15" w:type="dxa"/>
            </w:tcMar>
            <w:hideMark/>
          </w:tcPr>
          <w:p w14:paraId="7E2B727C" w14:textId="77777777" w:rsidR="00A001B9" w:rsidRDefault="009D64FD">
            <w:pPr>
              <w:pStyle w:val="Bibliography"/>
            </w:pPr>
            <w:bookmarkStart w:id="12746" w:name="a_ICURegex" w:colFirst="0" w:colLast="0"/>
            <w:bookmarkEnd w:id="12745"/>
            <w:r>
              <w:t>[</w:t>
            </w:r>
            <w:proofErr w:type="spellStart"/>
            <w:r>
              <w:t>ICURegex</w:t>
            </w:r>
            <w:proofErr w:type="spellEnd"/>
            <w:r>
              <w:t xml:space="preserve">] </w:t>
            </w:r>
          </w:p>
        </w:tc>
        <w:tc>
          <w:tcPr>
            <w:tcW w:w="0" w:type="auto"/>
            <w:tcMar>
              <w:top w:w="15" w:type="dxa"/>
              <w:left w:w="15" w:type="dxa"/>
              <w:bottom w:w="15" w:type="dxa"/>
              <w:right w:w="15" w:type="dxa"/>
            </w:tcMar>
            <w:hideMark/>
          </w:tcPr>
          <w:p w14:paraId="57C8C26D" w14:textId="149580AF" w:rsidR="00A001B9" w:rsidRDefault="009D64FD" w:rsidP="00CD3031">
            <w:pPr>
              <w:pStyle w:val="Bibliography"/>
            </w:pPr>
            <w:r>
              <w:t xml:space="preserve">icu-project.org, "Regular Expressions," </w:t>
            </w:r>
            <w:hyperlink r:id="rId56" w:history="1">
              <w:r w:rsidR="00CD3031" w:rsidRPr="00C463FA">
                <w:rPr>
                  <w:rStyle w:val="Hyperlink"/>
                </w:rPr>
                <w:t>http://userguide.icu</w:t>
              </w:r>
              <w:r w:rsidR="00CD3031" w:rsidRPr="00C463FA">
                <w:rPr>
                  <w:rStyle w:val="Hyperlink"/>
                </w:rPr>
                <w:noBreakHyphen/>
                <w:t>project.org/strings/regexp</w:t>
              </w:r>
            </w:hyperlink>
          </w:p>
        </w:tc>
      </w:tr>
      <w:tr w:rsidR="00A001B9" w14:paraId="2390C3D5" w14:textId="77777777">
        <w:trPr>
          <w:tblCellSpacing w:w="15" w:type="dxa"/>
        </w:trPr>
        <w:tc>
          <w:tcPr>
            <w:tcW w:w="0" w:type="auto"/>
            <w:tcMar>
              <w:top w:w="15" w:type="dxa"/>
              <w:left w:w="15" w:type="dxa"/>
              <w:bottom w:w="15" w:type="dxa"/>
              <w:right w:w="15" w:type="dxa"/>
            </w:tcMar>
            <w:hideMark/>
          </w:tcPr>
          <w:p w14:paraId="2CD0D0BF" w14:textId="77777777" w:rsidR="00A001B9" w:rsidRDefault="009D64FD">
            <w:pPr>
              <w:pStyle w:val="Bibliography"/>
            </w:pPr>
            <w:bookmarkStart w:id="12747" w:name="a_ISO10646" w:colFirst="0" w:colLast="0"/>
            <w:r>
              <w:t>[ISO10646]</w:t>
            </w:r>
          </w:p>
        </w:tc>
        <w:tc>
          <w:tcPr>
            <w:tcW w:w="0" w:type="auto"/>
            <w:tcMar>
              <w:top w:w="15" w:type="dxa"/>
              <w:left w:w="15" w:type="dxa"/>
              <w:bottom w:w="15" w:type="dxa"/>
              <w:right w:w="15" w:type="dxa"/>
            </w:tcMar>
            <w:hideMark/>
          </w:tcPr>
          <w:p w14:paraId="29C271B4" w14:textId="66897E16" w:rsidR="00A001B9" w:rsidRDefault="009D64FD" w:rsidP="00CD3031">
            <w:pPr>
              <w:pStyle w:val="Bibliography"/>
            </w:pPr>
            <w:r>
              <w:t>Universal Coded Character Set</w:t>
            </w:r>
            <w:r w:rsidR="00CD3031">
              <w:t xml:space="preserve"> </w:t>
            </w:r>
            <w:hyperlink r:id="rId57" w:history="1">
              <w:r>
                <w:rPr>
                  <w:rStyle w:val="Hyperlink"/>
                </w:rPr>
                <w:t>http://standards.iso.org/ittf/PubliclyAvailableStandards/c056921_ISO_IEC_10646_2012.zip</w:t>
              </w:r>
            </w:hyperlink>
          </w:p>
        </w:tc>
      </w:tr>
      <w:tr w:rsidR="00A001B9" w14:paraId="50944304" w14:textId="77777777">
        <w:trPr>
          <w:tblCellSpacing w:w="15" w:type="dxa"/>
        </w:trPr>
        <w:tc>
          <w:tcPr>
            <w:tcW w:w="0" w:type="auto"/>
            <w:tcMar>
              <w:top w:w="15" w:type="dxa"/>
              <w:left w:w="15" w:type="dxa"/>
              <w:bottom w:w="15" w:type="dxa"/>
              <w:right w:w="15" w:type="dxa"/>
            </w:tcMar>
            <w:hideMark/>
          </w:tcPr>
          <w:p w14:paraId="03B59A20" w14:textId="77777777" w:rsidR="00A001B9" w:rsidRDefault="009D64FD">
            <w:pPr>
              <w:pStyle w:val="Bibliography"/>
            </w:pPr>
            <w:bookmarkStart w:id="12748" w:name="a_ISO8601" w:colFirst="0" w:colLast="0"/>
            <w:bookmarkEnd w:id="12747"/>
            <w:r>
              <w:lastRenderedPageBreak/>
              <w:t>[ISO8601]</w:t>
            </w:r>
          </w:p>
        </w:tc>
        <w:tc>
          <w:tcPr>
            <w:tcW w:w="0" w:type="auto"/>
            <w:tcMar>
              <w:top w:w="15" w:type="dxa"/>
              <w:left w:w="15" w:type="dxa"/>
              <w:bottom w:w="15" w:type="dxa"/>
              <w:right w:w="15" w:type="dxa"/>
            </w:tcMar>
            <w:hideMark/>
          </w:tcPr>
          <w:p w14:paraId="69D5F7E7" w14:textId="601412E1" w:rsidR="00A001B9" w:rsidRDefault="009D64FD" w:rsidP="00CD3031">
            <w:pPr>
              <w:pStyle w:val="Bibliography"/>
            </w:pPr>
            <w:r>
              <w:t>Date and Time Format - ISO 8601</w:t>
            </w:r>
            <w:r w:rsidR="00CD3031">
              <w:t xml:space="preserve"> </w:t>
            </w:r>
            <w:hyperlink r:id="rId58" w:history="1">
              <w:r>
                <w:rPr>
                  <w:rStyle w:val="Hyperlink"/>
                </w:rPr>
                <w:t>http://www.iso.org/iso/home/standards/iso8601.htm</w:t>
              </w:r>
            </w:hyperlink>
          </w:p>
        </w:tc>
      </w:tr>
      <w:tr w:rsidR="00A001B9" w14:paraId="6A4FC563" w14:textId="77777777">
        <w:trPr>
          <w:tblCellSpacing w:w="15" w:type="dxa"/>
        </w:trPr>
        <w:tc>
          <w:tcPr>
            <w:tcW w:w="0" w:type="auto"/>
            <w:tcMar>
              <w:top w:w="15" w:type="dxa"/>
              <w:left w:w="15" w:type="dxa"/>
              <w:bottom w:w="15" w:type="dxa"/>
              <w:right w:w="15" w:type="dxa"/>
            </w:tcMar>
            <w:hideMark/>
          </w:tcPr>
          <w:p w14:paraId="62DBD215" w14:textId="77777777" w:rsidR="00A001B9" w:rsidRDefault="009D64FD">
            <w:pPr>
              <w:pStyle w:val="Bibliography"/>
            </w:pPr>
            <w:bookmarkStart w:id="12749" w:name="a_JavaRegex" w:colFirst="0" w:colLast="0"/>
            <w:bookmarkEnd w:id="12746"/>
            <w:bookmarkEnd w:id="12748"/>
            <w:r>
              <w:t>[</w:t>
            </w:r>
            <w:proofErr w:type="spellStart"/>
            <w:r>
              <w:t>JavaRegex</w:t>
            </w:r>
            <w:proofErr w:type="spellEnd"/>
            <w:r>
              <w:t xml:space="preserve">] </w:t>
            </w:r>
          </w:p>
        </w:tc>
        <w:tc>
          <w:tcPr>
            <w:tcW w:w="0" w:type="auto"/>
            <w:tcMar>
              <w:top w:w="15" w:type="dxa"/>
              <w:left w:w="15" w:type="dxa"/>
              <w:bottom w:w="15" w:type="dxa"/>
              <w:right w:w="15" w:type="dxa"/>
            </w:tcMar>
            <w:hideMark/>
          </w:tcPr>
          <w:p w14:paraId="26176378" w14:textId="77777777" w:rsidR="00A001B9" w:rsidRDefault="009D64FD">
            <w:pPr>
              <w:pStyle w:val="Bibliography"/>
            </w:pPr>
            <w:r>
              <w:t xml:space="preserve">Oracle, "Class Pattern,"  </w:t>
            </w:r>
            <w:hyperlink r:id="rId59" w:history="1">
              <w:r>
                <w:rPr>
                  <w:rStyle w:val="Hyperlink"/>
                </w:rPr>
                <w:t>http://docs.oracle.com/javase/7/docs/api/java/util/regex/Pattern.html</w:t>
              </w:r>
            </w:hyperlink>
          </w:p>
        </w:tc>
      </w:tr>
      <w:tr w:rsidR="00A001B9" w14:paraId="450BC9C8" w14:textId="77777777">
        <w:trPr>
          <w:tblCellSpacing w:w="15" w:type="dxa"/>
        </w:trPr>
        <w:tc>
          <w:tcPr>
            <w:tcW w:w="0" w:type="auto"/>
            <w:tcMar>
              <w:top w:w="15" w:type="dxa"/>
              <w:left w:w="15" w:type="dxa"/>
              <w:bottom w:w="15" w:type="dxa"/>
              <w:right w:w="15" w:type="dxa"/>
            </w:tcMar>
            <w:hideMark/>
          </w:tcPr>
          <w:p w14:paraId="11545C28" w14:textId="77777777" w:rsidR="00A001B9" w:rsidRDefault="009D64FD">
            <w:pPr>
              <w:pStyle w:val="Bibliography"/>
            </w:pPr>
            <w:bookmarkStart w:id="12750" w:name="ref_OBSOLETE_DFDL" w:colFirst="0" w:colLast="0"/>
            <w:bookmarkEnd w:id="12749"/>
            <w:r>
              <w:t xml:space="preserve">[OBSOLETE_DFDL] </w:t>
            </w:r>
          </w:p>
        </w:tc>
        <w:tc>
          <w:tcPr>
            <w:tcW w:w="0" w:type="auto"/>
            <w:tcMar>
              <w:top w:w="15" w:type="dxa"/>
              <w:left w:w="15" w:type="dxa"/>
              <w:bottom w:w="15" w:type="dxa"/>
              <w:right w:w="15" w:type="dxa"/>
            </w:tcMar>
            <w:hideMark/>
          </w:tcPr>
          <w:p w14:paraId="3EEA7EB5" w14:textId="13F60A90" w:rsidR="00A001B9" w:rsidRDefault="009D64FD" w:rsidP="00CD3031">
            <w:r>
              <w:t xml:space="preserve">Michael J Beckerle, Stephen M Hanson, Alan W Powell.  </w:t>
            </w:r>
            <w:r>
              <w:rPr>
                <w:u w:val="single"/>
              </w:rPr>
              <w:t>GFD-P-R.174: Data Format Description Language (DFDL) v1.0 Specification</w:t>
            </w:r>
            <w:r>
              <w:t xml:space="preserve">.  Open Grid Forum.  January 2011. </w:t>
            </w:r>
            <w:hyperlink r:id="rId60" w:history="1">
              <w:r>
                <w:rPr>
                  <w:rStyle w:val="Hyperlink"/>
                </w:rPr>
                <w:t>http://www.ogf.org/documents/GFD.174.pdf</w:t>
              </w:r>
            </w:hyperlink>
          </w:p>
        </w:tc>
      </w:tr>
      <w:tr w:rsidR="00A001B9" w14:paraId="27E95539" w14:textId="77777777">
        <w:trPr>
          <w:tblCellSpacing w:w="15" w:type="dxa"/>
        </w:trPr>
        <w:tc>
          <w:tcPr>
            <w:tcW w:w="0" w:type="auto"/>
            <w:tcMar>
              <w:top w:w="15" w:type="dxa"/>
              <w:left w:w="15" w:type="dxa"/>
              <w:bottom w:w="15" w:type="dxa"/>
              <w:right w:w="15" w:type="dxa"/>
            </w:tcMar>
            <w:hideMark/>
          </w:tcPr>
          <w:p w14:paraId="7048EA4D" w14:textId="77777777" w:rsidR="00A001B9" w:rsidRDefault="009D64FD">
            <w:pPr>
              <w:pStyle w:val="Bibliography"/>
            </w:pPr>
            <w:bookmarkStart w:id="12751" w:name="a_IANATimeZone" w:colFirst="0" w:colLast="0"/>
            <w:bookmarkEnd w:id="12750"/>
            <w:r>
              <w:t>[</w:t>
            </w:r>
            <w:proofErr w:type="spellStart"/>
            <w:r>
              <w:t>IANATimeZone</w:t>
            </w:r>
            <w:proofErr w:type="spellEnd"/>
            <w:r>
              <w:t xml:space="preserve">] </w:t>
            </w:r>
          </w:p>
        </w:tc>
        <w:tc>
          <w:tcPr>
            <w:tcW w:w="0" w:type="auto"/>
            <w:tcMar>
              <w:top w:w="15" w:type="dxa"/>
              <w:left w:w="15" w:type="dxa"/>
              <w:bottom w:w="15" w:type="dxa"/>
              <w:right w:w="15" w:type="dxa"/>
            </w:tcMar>
            <w:hideMark/>
          </w:tcPr>
          <w:p w14:paraId="38517459" w14:textId="77777777" w:rsidR="00A001B9" w:rsidRDefault="009D64FD">
            <w:pPr>
              <w:pStyle w:val="Bibliography"/>
            </w:pPr>
            <w:r>
              <w:t xml:space="preserve">IANA - Internet Assigned Numbers Authority, "Time Zone Database,"  </w:t>
            </w:r>
            <w:hyperlink r:id="rId61" w:history="1">
              <w:r>
                <w:rPr>
                  <w:rStyle w:val="Hyperlink"/>
                </w:rPr>
                <w:t>http://www.iana.org/time-zones</w:t>
              </w:r>
            </w:hyperlink>
          </w:p>
        </w:tc>
      </w:tr>
      <w:tr w:rsidR="00A001B9" w14:paraId="2EFB81C9" w14:textId="77777777">
        <w:trPr>
          <w:tblCellSpacing w:w="15" w:type="dxa"/>
        </w:trPr>
        <w:tc>
          <w:tcPr>
            <w:tcW w:w="0" w:type="auto"/>
            <w:tcMar>
              <w:top w:w="15" w:type="dxa"/>
              <w:left w:w="15" w:type="dxa"/>
              <w:bottom w:w="15" w:type="dxa"/>
              <w:right w:w="15" w:type="dxa"/>
            </w:tcMar>
            <w:hideMark/>
          </w:tcPr>
          <w:p w14:paraId="3D772BD9" w14:textId="77777777" w:rsidR="00A001B9" w:rsidRDefault="009D64FD">
            <w:pPr>
              <w:pStyle w:val="Bibliography"/>
            </w:pPr>
            <w:bookmarkStart w:id="12752" w:name="a_JSON"/>
            <w:r>
              <w:t>[JSON]</w:t>
            </w:r>
            <w:bookmarkEnd w:id="12752"/>
          </w:p>
        </w:tc>
        <w:tc>
          <w:tcPr>
            <w:tcW w:w="0" w:type="auto"/>
            <w:tcMar>
              <w:top w:w="15" w:type="dxa"/>
              <w:left w:w="15" w:type="dxa"/>
              <w:bottom w:w="15" w:type="dxa"/>
              <w:right w:w="15" w:type="dxa"/>
            </w:tcMar>
            <w:hideMark/>
          </w:tcPr>
          <w:p w14:paraId="05EEA34D" w14:textId="535FCB93" w:rsidR="00A001B9" w:rsidRDefault="009D64FD" w:rsidP="00CD3031">
            <w:pPr>
              <w:pStyle w:val="Bibliography"/>
            </w:pPr>
            <w:r>
              <w:t>Introducing JSON</w:t>
            </w:r>
            <w:r w:rsidR="00CD3031">
              <w:t xml:space="preserve"> </w:t>
            </w:r>
            <w:hyperlink r:id="rId62" w:history="1">
              <w:r>
                <w:rPr>
                  <w:rStyle w:val="Hyperlink"/>
                </w:rPr>
                <w:t>http://www.json.org</w:t>
              </w:r>
            </w:hyperlink>
          </w:p>
        </w:tc>
      </w:tr>
      <w:tr w:rsidR="00A001B9" w14:paraId="532E7C45" w14:textId="77777777">
        <w:trPr>
          <w:tblCellSpacing w:w="15" w:type="dxa"/>
        </w:trPr>
        <w:tc>
          <w:tcPr>
            <w:tcW w:w="0" w:type="auto"/>
            <w:tcMar>
              <w:top w:w="15" w:type="dxa"/>
              <w:left w:w="15" w:type="dxa"/>
              <w:bottom w:w="15" w:type="dxa"/>
              <w:right w:w="15" w:type="dxa"/>
            </w:tcMar>
            <w:hideMark/>
          </w:tcPr>
          <w:p w14:paraId="01AEDA6F" w14:textId="77777777" w:rsidR="00A001B9" w:rsidRDefault="009D64FD">
            <w:pPr>
              <w:pStyle w:val="Bibliography"/>
            </w:pPr>
            <w:bookmarkStart w:id="12753" w:name="a_NetCDF" w:colFirst="0" w:colLast="0"/>
            <w:r>
              <w:t>[NETCDF]</w:t>
            </w:r>
          </w:p>
        </w:tc>
        <w:tc>
          <w:tcPr>
            <w:tcW w:w="0" w:type="auto"/>
            <w:tcMar>
              <w:top w:w="15" w:type="dxa"/>
              <w:left w:w="15" w:type="dxa"/>
              <w:bottom w:w="15" w:type="dxa"/>
              <w:right w:w="15" w:type="dxa"/>
            </w:tcMar>
            <w:hideMark/>
          </w:tcPr>
          <w:p w14:paraId="5DE91DF1" w14:textId="478B0437" w:rsidR="00A001B9" w:rsidRDefault="009D64FD" w:rsidP="00CD3031">
            <w:pPr>
              <w:rPr>
                <w:rFonts w:cs="Arial"/>
                <w:noProof/>
              </w:rPr>
            </w:pPr>
            <w:r>
              <w:t>Network Common Data Form (</w:t>
            </w:r>
            <w:proofErr w:type="spellStart"/>
            <w:r>
              <w:t>NetCDF</w:t>
            </w:r>
            <w:proofErr w:type="spellEnd"/>
            <w:r>
              <w:t>)</w:t>
            </w:r>
            <w:r w:rsidR="00CD3031">
              <w:t xml:space="preserve"> </w:t>
            </w:r>
            <w:hyperlink r:id="rId63" w:history="1">
              <w:r>
                <w:rPr>
                  <w:rStyle w:val="Hyperlink"/>
                  <w:rFonts w:cs="Arial"/>
                  <w:noProof/>
                </w:rPr>
                <w:t>http://www.unidata.ucar.edu/software/netcdf/</w:t>
              </w:r>
            </w:hyperlink>
          </w:p>
        </w:tc>
      </w:tr>
      <w:tr w:rsidR="00A001B9" w14:paraId="176AA267" w14:textId="77777777">
        <w:trPr>
          <w:tblCellSpacing w:w="15" w:type="dxa"/>
        </w:trPr>
        <w:tc>
          <w:tcPr>
            <w:tcW w:w="0" w:type="auto"/>
            <w:tcMar>
              <w:top w:w="15" w:type="dxa"/>
              <w:left w:w="15" w:type="dxa"/>
              <w:bottom w:w="15" w:type="dxa"/>
              <w:right w:w="15" w:type="dxa"/>
            </w:tcMar>
            <w:hideMark/>
          </w:tcPr>
          <w:p w14:paraId="3962351D" w14:textId="77777777" w:rsidR="00A001B9" w:rsidRDefault="009D64FD">
            <w:pPr>
              <w:pStyle w:val="Bibliography"/>
            </w:pPr>
            <w:bookmarkStart w:id="12754" w:name="a_OMG_EAI" w:colFirst="0" w:colLast="0"/>
            <w:bookmarkEnd w:id="12751"/>
            <w:bookmarkEnd w:id="12753"/>
            <w:r>
              <w:t xml:space="preserve">[OMG_EAI] </w:t>
            </w:r>
          </w:p>
        </w:tc>
        <w:tc>
          <w:tcPr>
            <w:tcW w:w="0" w:type="auto"/>
            <w:tcMar>
              <w:top w:w="15" w:type="dxa"/>
              <w:left w:w="15" w:type="dxa"/>
              <w:bottom w:w="15" w:type="dxa"/>
              <w:right w:w="15" w:type="dxa"/>
            </w:tcMar>
            <w:hideMark/>
          </w:tcPr>
          <w:p w14:paraId="079C6F68" w14:textId="77777777" w:rsidR="00A001B9" w:rsidRDefault="009D64FD">
            <w:pPr>
              <w:pStyle w:val="Bibliography"/>
            </w:pPr>
            <w:r>
              <w:t xml:space="preserve">OMG "CAM" TD Model: Object Management Group (OMG) "UML Profile and Interchange Models for Enterprise Application Integration (EAI) Specification" formal/04-03-26, March 2004. Section 7.3.2. Available at </w:t>
            </w:r>
            <w:hyperlink r:id="rId64" w:history="1">
              <w:r>
                <w:rPr>
                  <w:rStyle w:val="Hyperlink"/>
                </w:rPr>
                <w:t>http://www.omg.org/cgi-bin/doc?formal/2004-03-26</w:t>
              </w:r>
            </w:hyperlink>
            <w:r>
              <w:t xml:space="preserve">Available at </w:t>
            </w:r>
            <w:hyperlink r:id="rId65" w:history="1">
              <w:r>
                <w:rPr>
                  <w:rStyle w:val="Hyperlink"/>
                </w:rPr>
                <w:t>http://www.omg.org/cgi-bin/doc?formal/2004-03-26</w:t>
              </w:r>
            </w:hyperlink>
          </w:p>
        </w:tc>
      </w:tr>
      <w:tr w:rsidR="00A001B9" w14:paraId="1C044AB6" w14:textId="77777777">
        <w:trPr>
          <w:tblCellSpacing w:w="15" w:type="dxa"/>
        </w:trPr>
        <w:tc>
          <w:tcPr>
            <w:tcW w:w="0" w:type="auto"/>
            <w:tcMar>
              <w:top w:w="15" w:type="dxa"/>
              <w:left w:w="15" w:type="dxa"/>
              <w:bottom w:w="15" w:type="dxa"/>
              <w:right w:w="15" w:type="dxa"/>
            </w:tcMar>
            <w:hideMark/>
          </w:tcPr>
          <w:p w14:paraId="70E5170B" w14:textId="77777777" w:rsidR="00A001B9" w:rsidRDefault="009D64FD">
            <w:pPr>
              <w:pStyle w:val="Bibliography"/>
            </w:pPr>
            <w:bookmarkStart w:id="12755" w:name="a_RDP" w:colFirst="0" w:colLast="0"/>
            <w:bookmarkEnd w:id="12754"/>
            <w:r>
              <w:t xml:space="preserve">[RDP] </w:t>
            </w:r>
          </w:p>
        </w:tc>
        <w:tc>
          <w:tcPr>
            <w:tcW w:w="0" w:type="auto"/>
            <w:tcMar>
              <w:top w:w="15" w:type="dxa"/>
              <w:left w:w="15" w:type="dxa"/>
              <w:bottom w:w="15" w:type="dxa"/>
              <w:right w:w="15" w:type="dxa"/>
            </w:tcMar>
            <w:hideMark/>
          </w:tcPr>
          <w:p w14:paraId="062D8998" w14:textId="5551C512" w:rsidR="00A001B9" w:rsidRDefault="009D64FD" w:rsidP="00CD3031">
            <w:r>
              <w:t>William H. Burge, "Recursive Programming Techniques," Addison-Wesley Longman, Incorporated, 1975. ISBN</w:t>
            </w:r>
            <w:r w:rsidR="00604BCA">
              <w:noBreakHyphen/>
            </w:r>
            <w:r>
              <w:t>10:</w:t>
            </w:r>
            <w:r>
              <w:rPr>
                <w:bCs/>
              </w:rPr>
              <w:t xml:space="preserve"> 0201144506,</w:t>
            </w:r>
            <w:r>
              <w:t xml:space="preserve"> ISBN</w:t>
            </w:r>
            <w:r w:rsidR="00604BCA">
              <w:noBreakHyphen/>
            </w:r>
            <w:r>
              <w:t>13:</w:t>
            </w:r>
            <w:r>
              <w:rPr>
                <w:bCs/>
              </w:rPr>
              <w:t xml:space="preserve"> 978</w:t>
            </w:r>
            <w:r w:rsidR="00604BCA">
              <w:rPr>
                <w:bCs/>
              </w:rPr>
              <w:noBreakHyphen/>
            </w:r>
            <w:r>
              <w:rPr>
                <w:bCs/>
              </w:rPr>
              <w:t>0201144505</w:t>
            </w:r>
            <w:r>
              <w:t xml:space="preserve"> 0</w:t>
            </w:r>
          </w:p>
        </w:tc>
      </w:tr>
      <w:tr w:rsidR="00A001B9" w14:paraId="708D97E1" w14:textId="77777777">
        <w:trPr>
          <w:tblCellSpacing w:w="15" w:type="dxa"/>
        </w:trPr>
        <w:tc>
          <w:tcPr>
            <w:tcW w:w="0" w:type="auto"/>
            <w:tcMar>
              <w:top w:w="15" w:type="dxa"/>
              <w:left w:w="15" w:type="dxa"/>
              <w:bottom w:w="15" w:type="dxa"/>
              <w:right w:w="15" w:type="dxa"/>
            </w:tcMar>
            <w:hideMark/>
          </w:tcPr>
          <w:p w14:paraId="6BB2EE53" w14:textId="77777777" w:rsidR="00A001B9" w:rsidRDefault="009D64FD">
            <w:pPr>
              <w:pStyle w:val="Bibliography"/>
            </w:pPr>
            <w:bookmarkStart w:id="12756" w:name="a_RFC2119" w:colFirst="0" w:colLast="0"/>
            <w:bookmarkEnd w:id="12755"/>
            <w:r>
              <w:t xml:space="preserve">[RFC2119] </w:t>
            </w:r>
          </w:p>
        </w:tc>
        <w:tc>
          <w:tcPr>
            <w:tcW w:w="0" w:type="auto"/>
            <w:tcMar>
              <w:top w:w="15" w:type="dxa"/>
              <w:left w:w="15" w:type="dxa"/>
              <w:bottom w:w="15" w:type="dxa"/>
              <w:right w:w="15" w:type="dxa"/>
            </w:tcMar>
            <w:hideMark/>
          </w:tcPr>
          <w:p w14:paraId="4A6DC78F" w14:textId="77777777" w:rsidR="00A001B9" w:rsidRDefault="009D64FD">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6"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A001B9" w14:paraId="7867F713" w14:textId="77777777">
        <w:trPr>
          <w:tblCellSpacing w:w="15" w:type="dxa"/>
        </w:trPr>
        <w:tc>
          <w:tcPr>
            <w:tcW w:w="0" w:type="auto"/>
            <w:tcMar>
              <w:top w:w="15" w:type="dxa"/>
              <w:left w:w="15" w:type="dxa"/>
              <w:bottom w:w="15" w:type="dxa"/>
              <w:right w:w="15" w:type="dxa"/>
            </w:tcMar>
            <w:hideMark/>
          </w:tcPr>
          <w:p w14:paraId="03089844" w14:textId="77777777" w:rsidR="00A001B9" w:rsidRDefault="009D64FD">
            <w:pPr>
              <w:pStyle w:val="Bibliography"/>
            </w:pPr>
            <w:bookmarkStart w:id="12757" w:name="a_XSD_SCD" w:colFirst="0" w:colLast="0"/>
            <w:bookmarkStart w:id="12758" w:name="a_SCD" w:colFirst="0" w:colLast="0"/>
            <w:bookmarkEnd w:id="12756"/>
            <w:r>
              <w:t xml:space="preserve">[SCD] </w:t>
            </w:r>
          </w:p>
        </w:tc>
        <w:tc>
          <w:tcPr>
            <w:tcW w:w="0" w:type="auto"/>
            <w:tcMar>
              <w:top w:w="15" w:type="dxa"/>
              <w:left w:w="15" w:type="dxa"/>
              <w:bottom w:w="15" w:type="dxa"/>
              <w:right w:w="15" w:type="dxa"/>
            </w:tcMar>
            <w:hideMark/>
          </w:tcPr>
          <w:p w14:paraId="7BC61030" w14:textId="77777777" w:rsidR="00A001B9" w:rsidRDefault="009D64FD">
            <w:pPr>
              <w:pStyle w:val="Bibliography"/>
            </w:pPr>
            <w:r>
              <w:t xml:space="preserve">W3C, "W3C XML Schema Definition Language (XSD): Component Designators,"  </w:t>
            </w:r>
            <w:hyperlink r:id="rId67" w:history="1">
              <w:r>
                <w:rPr>
                  <w:rStyle w:val="Hyperlink"/>
                </w:rPr>
                <w:t>http://www.w3.org/TR/xmlschema-ref/</w:t>
              </w:r>
            </w:hyperlink>
          </w:p>
        </w:tc>
      </w:tr>
      <w:tr w:rsidR="00A001B9" w14:paraId="575B7D68" w14:textId="77777777">
        <w:trPr>
          <w:tblCellSpacing w:w="15" w:type="dxa"/>
        </w:trPr>
        <w:tc>
          <w:tcPr>
            <w:tcW w:w="0" w:type="auto"/>
            <w:tcMar>
              <w:top w:w="15" w:type="dxa"/>
              <w:left w:w="15" w:type="dxa"/>
              <w:bottom w:w="15" w:type="dxa"/>
              <w:right w:w="15" w:type="dxa"/>
            </w:tcMar>
            <w:hideMark/>
          </w:tcPr>
          <w:p w14:paraId="477E8B90" w14:textId="77777777" w:rsidR="00A001B9" w:rsidRDefault="009D64FD">
            <w:pPr>
              <w:pStyle w:val="Bibliography"/>
            </w:pPr>
            <w:bookmarkStart w:id="12759" w:name="a_Thrift" w:colFirst="0" w:colLast="0"/>
            <w:bookmarkEnd w:id="12757"/>
            <w:bookmarkEnd w:id="12758"/>
            <w:r>
              <w:t xml:space="preserve">[Thrift] </w:t>
            </w:r>
          </w:p>
        </w:tc>
        <w:tc>
          <w:tcPr>
            <w:tcW w:w="0" w:type="auto"/>
            <w:tcMar>
              <w:top w:w="15" w:type="dxa"/>
              <w:left w:w="15" w:type="dxa"/>
              <w:bottom w:w="15" w:type="dxa"/>
              <w:right w:w="15" w:type="dxa"/>
            </w:tcMar>
            <w:hideMark/>
          </w:tcPr>
          <w:p w14:paraId="5CBCF04C" w14:textId="0658C2E6" w:rsidR="00A001B9" w:rsidRDefault="009D64FD">
            <w:pPr>
              <w:pStyle w:val="Bibliography"/>
            </w:pPr>
            <w:r>
              <w:t xml:space="preserve">M. </w:t>
            </w:r>
            <w:proofErr w:type="spellStart"/>
            <w:r>
              <w:t>Slee</w:t>
            </w:r>
            <w:proofErr w:type="spellEnd"/>
            <w:r>
              <w:t xml:space="preserve">, A. Agarwal and M. Kwiatkowski, "Thrift: Scalable Cross-Language Services Implementation,"  </w:t>
            </w:r>
            <w:hyperlink r:id="rId68" w:history="1">
              <w:r w:rsidR="00604BCA" w:rsidRPr="00C463FA">
                <w:rPr>
                  <w:rStyle w:val="Hyperlink"/>
                </w:rPr>
                <w:t>http://thrift.apache.org/static/files/thrift</w:t>
              </w:r>
              <w:r w:rsidR="00604BCA" w:rsidRPr="00C463FA">
                <w:rPr>
                  <w:rStyle w:val="Hyperlink"/>
                </w:rPr>
                <w:noBreakHyphen/>
                <w:t>20070401.pdf</w:t>
              </w:r>
            </w:hyperlink>
          </w:p>
        </w:tc>
      </w:tr>
      <w:tr w:rsidR="00A001B9" w14:paraId="50BFF22F" w14:textId="77777777">
        <w:trPr>
          <w:tblCellSpacing w:w="15" w:type="dxa"/>
        </w:trPr>
        <w:tc>
          <w:tcPr>
            <w:tcW w:w="0" w:type="auto"/>
            <w:tcMar>
              <w:top w:w="15" w:type="dxa"/>
              <w:left w:w="15" w:type="dxa"/>
              <w:bottom w:w="15" w:type="dxa"/>
              <w:right w:w="15" w:type="dxa"/>
            </w:tcMar>
            <w:hideMark/>
          </w:tcPr>
          <w:p w14:paraId="6BE6EAE7" w14:textId="77777777" w:rsidR="00A001B9" w:rsidRDefault="009D64FD">
            <w:pPr>
              <w:pStyle w:val="Bibliography"/>
            </w:pPr>
            <w:bookmarkStart w:id="12760" w:name="a_UML" w:colFirst="0" w:colLast="0"/>
            <w:r>
              <w:t>[UML]</w:t>
            </w:r>
          </w:p>
        </w:tc>
        <w:tc>
          <w:tcPr>
            <w:tcW w:w="0" w:type="auto"/>
            <w:tcMar>
              <w:top w:w="15" w:type="dxa"/>
              <w:left w:w="15" w:type="dxa"/>
              <w:bottom w:w="15" w:type="dxa"/>
              <w:right w:w="15" w:type="dxa"/>
            </w:tcMar>
            <w:hideMark/>
          </w:tcPr>
          <w:p w14:paraId="14CE7DE2" w14:textId="77777777" w:rsidR="00A001B9" w:rsidRDefault="009D64FD">
            <w:pPr>
              <w:pStyle w:val="Bibliography"/>
              <w:rPr>
                <w:noProof/>
              </w:rPr>
            </w:pPr>
            <w:r>
              <w:t xml:space="preserve">Unified Modeling Language  </w:t>
            </w:r>
            <w:hyperlink r:id="rId69" w:history="1">
              <w:r>
                <w:rPr>
                  <w:rStyle w:val="Hyperlink"/>
                  <w:noProof/>
                </w:rPr>
                <w:t>http://www.uml.org/</w:t>
              </w:r>
            </w:hyperlink>
          </w:p>
        </w:tc>
      </w:tr>
      <w:tr w:rsidR="00A001B9" w14:paraId="6C49A9DA" w14:textId="77777777">
        <w:trPr>
          <w:tblCellSpacing w:w="15" w:type="dxa"/>
        </w:trPr>
        <w:tc>
          <w:tcPr>
            <w:tcW w:w="0" w:type="auto"/>
            <w:tcMar>
              <w:top w:w="15" w:type="dxa"/>
              <w:left w:w="15" w:type="dxa"/>
              <w:bottom w:w="15" w:type="dxa"/>
              <w:right w:w="15" w:type="dxa"/>
            </w:tcMar>
            <w:hideMark/>
          </w:tcPr>
          <w:p w14:paraId="6EBADFEB" w14:textId="77777777" w:rsidR="00A001B9" w:rsidRDefault="009D64FD">
            <w:pPr>
              <w:pStyle w:val="Bibliography"/>
            </w:pPr>
            <w:bookmarkStart w:id="12761" w:name="a_Unicode" w:colFirst="0" w:colLast="0"/>
            <w:bookmarkEnd w:id="12759"/>
            <w:bookmarkEnd w:id="12760"/>
            <w:r>
              <w:t xml:space="preserve">[Unicode] </w:t>
            </w:r>
          </w:p>
        </w:tc>
        <w:tc>
          <w:tcPr>
            <w:tcW w:w="0" w:type="auto"/>
            <w:tcMar>
              <w:top w:w="15" w:type="dxa"/>
              <w:left w:w="15" w:type="dxa"/>
              <w:bottom w:w="15" w:type="dxa"/>
              <w:right w:w="15" w:type="dxa"/>
            </w:tcMar>
            <w:hideMark/>
          </w:tcPr>
          <w:p w14:paraId="122D3B53" w14:textId="77777777" w:rsidR="00A001B9" w:rsidRDefault="009D64FD">
            <w:pPr>
              <w:pStyle w:val="Bibliography"/>
            </w:pPr>
            <w:r>
              <w:t xml:space="preserve">The Unicode Consortium, "Unicode,"  </w:t>
            </w:r>
            <w:hyperlink r:id="rId70" w:history="1">
              <w:r>
                <w:rPr>
                  <w:rStyle w:val="Hyperlink"/>
                </w:rPr>
                <w:t>http://www.unicode.org/</w:t>
              </w:r>
            </w:hyperlink>
            <w:r>
              <w:t>.</w:t>
            </w:r>
          </w:p>
        </w:tc>
      </w:tr>
      <w:tr w:rsidR="00A001B9" w14:paraId="5346FF9A" w14:textId="77777777">
        <w:trPr>
          <w:tblCellSpacing w:w="15" w:type="dxa"/>
        </w:trPr>
        <w:tc>
          <w:tcPr>
            <w:tcW w:w="0" w:type="auto"/>
            <w:tcMar>
              <w:top w:w="15" w:type="dxa"/>
              <w:left w:w="15" w:type="dxa"/>
              <w:bottom w:w="15" w:type="dxa"/>
              <w:right w:w="15" w:type="dxa"/>
            </w:tcMar>
            <w:hideMark/>
          </w:tcPr>
          <w:p w14:paraId="61061411" w14:textId="77777777" w:rsidR="00A001B9" w:rsidRDefault="009D64FD">
            <w:pPr>
              <w:pStyle w:val="Bibliography"/>
            </w:pPr>
            <w:bookmarkStart w:id="12762" w:name="a_CLDR" w:colFirst="0" w:colLast="0"/>
            <w:bookmarkEnd w:id="12761"/>
            <w:r>
              <w:t>[</w:t>
            </w:r>
            <w:proofErr w:type="spellStart"/>
            <w:r>
              <w:t>UnicodeCLDR</w:t>
            </w:r>
            <w:proofErr w:type="spellEnd"/>
            <w:r>
              <w:t xml:space="preserve">] </w:t>
            </w:r>
          </w:p>
        </w:tc>
        <w:tc>
          <w:tcPr>
            <w:tcW w:w="0" w:type="auto"/>
            <w:tcMar>
              <w:top w:w="15" w:type="dxa"/>
              <w:left w:w="15" w:type="dxa"/>
              <w:bottom w:w="15" w:type="dxa"/>
              <w:right w:w="15" w:type="dxa"/>
            </w:tcMar>
            <w:hideMark/>
          </w:tcPr>
          <w:p w14:paraId="413CC464" w14:textId="77777777" w:rsidR="00A001B9" w:rsidRDefault="009D64FD">
            <w:pPr>
              <w:pStyle w:val="Bibliography"/>
            </w:pPr>
            <w:r>
              <w:t xml:space="preserve">Unicode, Inc., "Unicode Common Locale Data Repository,"  </w:t>
            </w:r>
            <w:hyperlink r:id="rId71" w:history="1">
              <w:r>
                <w:rPr>
                  <w:rStyle w:val="Hyperlink"/>
                </w:rPr>
                <w:t>http://sites.google.com/site/cldr/</w:t>
              </w:r>
            </w:hyperlink>
            <w:r>
              <w:t>.</w:t>
            </w:r>
          </w:p>
        </w:tc>
      </w:tr>
      <w:tr w:rsidR="00A001B9" w14:paraId="0AEAD9DA" w14:textId="77777777">
        <w:trPr>
          <w:tblCellSpacing w:w="15" w:type="dxa"/>
        </w:trPr>
        <w:tc>
          <w:tcPr>
            <w:tcW w:w="0" w:type="auto"/>
            <w:tcMar>
              <w:top w:w="15" w:type="dxa"/>
              <w:left w:w="15" w:type="dxa"/>
              <w:bottom w:w="15" w:type="dxa"/>
              <w:right w:w="15" w:type="dxa"/>
            </w:tcMar>
            <w:hideMark/>
          </w:tcPr>
          <w:p w14:paraId="65C89787" w14:textId="77777777" w:rsidR="00A001B9" w:rsidRDefault="009D64FD">
            <w:pPr>
              <w:pStyle w:val="Bibliography"/>
            </w:pPr>
            <w:bookmarkStart w:id="12763" w:name="a_UnicodeRegex" w:colFirst="0" w:colLast="0"/>
            <w:bookmarkEnd w:id="12762"/>
            <w:r>
              <w:t>[</w:t>
            </w:r>
            <w:proofErr w:type="spellStart"/>
            <w:r>
              <w:t>UnicodeRegex</w:t>
            </w:r>
            <w:proofErr w:type="spellEnd"/>
            <w:r>
              <w:t xml:space="preserve">] </w:t>
            </w:r>
          </w:p>
        </w:tc>
        <w:tc>
          <w:tcPr>
            <w:tcW w:w="0" w:type="auto"/>
            <w:tcMar>
              <w:top w:w="15" w:type="dxa"/>
              <w:left w:w="15" w:type="dxa"/>
              <w:bottom w:w="15" w:type="dxa"/>
              <w:right w:w="15" w:type="dxa"/>
            </w:tcMar>
            <w:hideMark/>
          </w:tcPr>
          <w:p w14:paraId="5B69F50D" w14:textId="77777777" w:rsidR="00A001B9" w:rsidRDefault="009D64FD">
            <w:pPr>
              <w:pStyle w:val="Bibliography"/>
            </w:pPr>
            <w:r>
              <w:t xml:space="preserve">Unicode, Inc., "Unicode Regular Expressions,"  </w:t>
            </w:r>
            <w:hyperlink r:id="rId72" w:history="1">
              <w:r>
                <w:rPr>
                  <w:rStyle w:val="Hyperlink"/>
                </w:rPr>
                <w:t>http://www.unicode.org/reports/tr18/</w:t>
              </w:r>
            </w:hyperlink>
          </w:p>
        </w:tc>
      </w:tr>
      <w:tr w:rsidR="00A001B9" w14:paraId="47EF20BE" w14:textId="77777777">
        <w:trPr>
          <w:tblCellSpacing w:w="15" w:type="dxa"/>
        </w:trPr>
        <w:tc>
          <w:tcPr>
            <w:tcW w:w="0" w:type="auto"/>
            <w:tcMar>
              <w:top w:w="15" w:type="dxa"/>
              <w:left w:w="15" w:type="dxa"/>
              <w:bottom w:w="15" w:type="dxa"/>
              <w:right w:w="15" w:type="dxa"/>
            </w:tcMar>
            <w:hideMark/>
          </w:tcPr>
          <w:p w14:paraId="6EB449C6" w14:textId="77777777" w:rsidR="00A001B9" w:rsidRDefault="009D64FD">
            <w:pPr>
              <w:pStyle w:val="Bibliography"/>
            </w:pPr>
            <w:bookmarkStart w:id="12764" w:name="a_LDML" w:colFirst="0" w:colLast="0"/>
            <w:bookmarkEnd w:id="12763"/>
            <w:r>
              <w:lastRenderedPageBreak/>
              <w:t>[</w:t>
            </w:r>
            <w:proofErr w:type="spellStart"/>
            <w:r>
              <w:t>UnicodeLDML</w:t>
            </w:r>
            <w:proofErr w:type="spellEnd"/>
            <w:r>
              <w:t xml:space="preserve">] </w:t>
            </w:r>
          </w:p>
        </w:tc>
        <w:tc>
          <w:tcPr>
            <w:tcW w:w="0" w:type="auto"/>
            <w:tcMar>
              <w:top w:w="15" w:type="dxa"/>
              <w:left w:w="15" w:type="dxa"/>
              <w:bottom w:w="15" w:type="dxa"/>
              <w:right w:w="15" w:type="dxa"/>
            </w:tcMar>
            <w:hideMark/>
          </w:tcPr>
          <w:p w14:paraId="157F1902" w14:textId="3697F5F5" w:rsidR="00A001B9" w:rsidRDefault="009D64FD">
            <w:pPr>
              <w:pStyle w:val="Bibliography"/>
            </w:pPr>
            <w:r>
              <w:t xml:space="preserve">Unicode, Inc., "Unicode Locale Data Markup Language (LDML)," </w:t>
            </w:r>
            <w:hyperlink r:id="rId73" w:history="1">
              <w:r w:rsidR="00CD3031" w:rsidRPr="00C463FA">
                <w:rPr>
                  <w:rStyle w:val="Hyperlink"/>
                </w:rPr>
                <w:t>http://www.unicode.org/reports/tr35/.</w:t>
              </w:r>
            </w:hyperlink>
          </w:p>
        </w:tc>
      </w:tr>
      <w:tr w:rsidR="00A001B9" w14:paraId="6C2D84D7" w14:textId="77777777">
        <w:trPr>
          <w:tblCellSpacing w:w="15" w:type="dxa"/>
          <w:ins w:id="12765" w:author="Mike Beckerle" w:date="2019-09-17T18:32:00Z"/>
        </w:trPr>
        <w:tc>
          <w:tcPr>
            <w:tcW w:w="0" w:type="auto"/>
            <w:tcMar>
              <w:top w:w="15" w:type="dxa"/>
              <w:left w:w="15" w:type="dxa"/>
              <w:bottom w:w="15" w:type="dxa"/>
              <w:right w:w="15" w:type="dxa"/>
            </w:tcMar>
            <w:hideMark/>
          </w:tcPr>
          <w:p w14:paraId="3BC7E9A6" w14:textId="77777777" w:rsidR="00A001B9" w:rsidRDefault="009D64FD">
            <w:pPr>
              <w:pStyle w:val="Bibliography"/>
              <w:rPr>
                <w:ins w:id="12766" w:author="Mike Beckerle" w:date="2019-09-17T18:32:00Z"/>
              </w:rPr>
            </w:pPr>
            <w:bookmarkStart w:id="12767" w:name="Walmsely"/>
            <w:ins w:id="12768" w:author="Mike Beckerle" w:date="2019-09-17T18:32:00Z">
              <w:r>
                <w:t>[</w:t>
              </w:r>
              <w:r>
                <w:rPr>
                  <w:lang w:eastAsia="en-GB"/>
                </w:rPr>
                <w:t>Walmsley]</w:t>
              </w:r>
              <w:bookmarkEnd w:id="12767"/>
            </w:ins>
          </w:p>
        </w:tc>
        <w:tc>
          <w:tcPr>
            <w:tcW w:w="0" w:type="auto"/>
            <w:tcMar>
              <w:top w:w="15" w:type="dxa"/>
              <w:left w:w="15" w:type="dxa"/>
              <w:bottom w:w="15" w:type="dxa"/>
              <w:right w:w="15" w:type="dxa"/>
            </w:tcMar>
            <w:hideMark/>
          </w:tcPr>
          <w:p w14:paraId="7F5B49DC" w14:textId="77777777" w:rsidR="00A001B9" w:rsidRDefault="009D64FD">
            <w:pPr>
              <w:spacing w:before="100" w:beforeAutospacing="1" w:after="100" w:afterAutospacing="1"/>
              <w:rPr>
                <w:ins w:id="12769" w:author="Mike Beckerle" w:date="2019-09-17T18:32:00Z"/>
                <w:rFonts w:cs="Arial"/>
                <w:lang w:eastAsia="en-GB"/>
              </w:rPr>
            </w:pPr>
            <w:ins w:id="12770" w:author="Mike Beckerle" w:date="2019-09-17T18:32:00Z">
              <w:r>
                <w:rPr>
                  <w:rFonts w:cs="Arial"/>
                  <w:lang w:eastAsia="en-GB"/>
                </w:rPr>
                <w:t>Definitive XML Schema (Walmsley, ISBN 0-13-065567-8) page 390, Section 17.8, Table 17-6 says "A child element-type name which must be prefixed if it is in a namespace".</w:t>
              </w:r>
            </w:ins>
          </w:p>
        </w:tc>
      </w:tr>
      <w:tr w:rsidR="00A001B9" w14:paraId="12650721" w14:textId="77777777">
        <w:trPr>
          <w:tblCellSpacing w:w="15" w:type="dxa"/>
        </w:trPr>
        <w:tc>
          <w:tcPr>
            <w:tcW w:w="0" w:type="auto"/>
            <w:tcMar>
              <w:top w:w="15" w:type="dxa"/>
              <w:left w:w="15" w:type="dxa"/>
              <w:bottom w:w="15" w:type="dxa"/>
              <w:right w:w="15" w:type="dxa"/>
            </w:tcMar>
            <w:hideMark/>
          </w:tcPr>
          <w:p w14:paraId="294E1921" w14:textId="77777777" w:rsidR="00A001B9" w:rsidRDefault="009D64FD">
            <w:pPr>
              <w:pStyle w:val="Bibliography"/>
            </w:pPr>
            <w:bookmarkStart w:id="12771" w:name="a_XDR" w:colFirst="0" w:colLast="0"/>
            <w:r>
              <w:t>[XDR]</w:t>
            </w:r>
          </w:p>
        </w:tc>
        <w:tc>
          <w:tcPr>
            <w:tcW w:w="0" w:type="auto"/>
            <w:tcMar>
              <w:top w:w="15" w:type="dxa"/>
              <w:left w:w="15" w:type="dxa"/>
              <w:bottom w:w="15" w:type="dxa"/>
              <w:right w:w="15" w:type="dxa"/>
            </w:tcMar>
            <w:hideMark/>
          </w:tcPr>
          <w:p w14:paraId="4E75A5C3" w14:textId="6DAFB4EE" w:rsidR="00A001B9" w:rsidRDefault="009D64FD" w:rsidP="00CD3031">
            <w:r>
              <w:rPr>
                <w:rFonts w:cs="Arial"/>
                <w:noProof/>
              </w:rPr>
              <w:t xml:space="preserve">RFC 4506:  </w:t>
            </w:r>
            <w:r>
              <w:rPr>
                <w:rFonts w:cs="Arial"/>
              </w:rPr>
              <w:t>XDR: External Data Representation Standard</w:t>
            </w:r>
            <w:r w:rsidR="00CD3031">
              <w:rPr>
                <w:rFonts w:cs="Arial"/>
              </w:rPr>
              <w:t xml:space="preserve">. </w:t>
            </w:r>
            <w:r>
              <w:t xml:space="preserve">IETF (Internet Engineering Task Force), 2006. </w:t>
            </w:r>
            <w:hyperlink r:id="rId74" w:history="1">
              <w:r>
                <w:rPr>
                  <w:rStyle w:val="Hyperlink"/>
                </w:rPr>
                <w:t>http://tools.ietf.org/html/rfc4506</w:t>
              </w:r>
            </w:hyperlink>
          </w:p>
        </w:tc>
      </w:tr>
      <w:tr w:rsidR="00A001B9" w14:paraId="6526A753" w14:textId="77777777">
        <w:trPr>
          <w:tblCellSpacing w:w="15" w:type="dxa"/>
        </w:trPr>
        <w:tc>
          <w:tcPr>
            <w:tcW w:w="0" w:type="auto"/>
            <w:tcMar>
              <w:top w:w="15" w:type="dxa"/>
              <w:left w:w="15" w:type="dxa"/>
              <w:bottom w:w="15" w:type="dxa"/>
              <w:right w:w="15" w:type="dxa"/>
            </w:tcMar>
            <w:hideMark/>
          </w:tcPr>
          <w:p w14:paraId="48CF35EF" w14:textId="77777777" w:rsidR="00A001B9" w:rsidRDefault="009D64FD">
            <w:pPr>
              <w:pStyle w:val="Bibliography"/>
              <w:tabs>
                <w:tab w:val="left" w:pos="720"/>
              </w:tabs>
            </w:pPr>
            <w:bookmarkStart w:id="12772" w:name="a_XML10" w:colFirst="0" w:colLast="0"/>
            <w:bookmarkEnd w:id="12764"/>
            <w:bookmarkEnd w:id="12771"/>
            <w:r>
              <w:t xml:space="preserve">[XML1.0] </w:t>
            </w:r>
          </w:p>
        </w:tc>
        <w:tc>
          <w:tcPr>
            <w:tcW w:w="0" w:type="auto"/>
            <w:tcMar>
              <w:top w:w="15" w:type="dxa"/>
              <w:left w:w="15" w:type="dxa"/>
              <w:bottom w:w="15" w:type="dxa"/>
              <w:right w:w="15" w:type="dxa"/>
            </w:tcMar>
            <w:hideMark/>
          </w:tcPr>
          <w:p w14:paraId="5054ED76" w14:textId="77777777" w:rsidR="00A001B9" w:rsidRDefault="009D64FD">
            <w:pPr>
              <w:pStyle w:val="Bibliography"/>
              <w:tabs>
                <w:tab w:val="left" w:pos="720"/>
              </w:tabs>
            </w:pPr>
            <w:r>
              <w:t xml:space="preserve">W3C, "Extensible Markup Language (XML) 1.0 (Fifth Edition)," 26 November 2008.  </w:t>
            </w:r>
            <w:hyperlink r:id="rId75" w:history="1">
              <w:r>
                <w:rPr>
                  <w:rStyle w:val="Hyperlink"/>
                </w:rPr>
                <w:t>http://www.w3.org/TR/REC-xml</w:t>
              </w:r>
            </w:hyperlink>
          </w:p>
        </w:tc>
      </w:tr>
      <w:tr w:rsidR="00A001B9" w14:paraId="39CE4B58" w14:textId="77777777">
        <w:trPr>
          <w:tblCellSpacing w:w="15" w:type="dxa"/>
        </w:trPr>
        <w:tc>
          <w:tcPr>
            <w:tcW w:w="0" w:type="auto"/>
            <w:tcMar>
              <w:top w:w="15" w:type="dxa"/>
              <w:left w:w="15" w:type="dxa"/>
              <w:bottom w:w="15" w:type="dxa"/>
              <w:right w:w="15" w:type="dxa"/>
            </w:tcMar>
            <w:hideMark/>
          </w:tcPr>
          <w:p w14:paraId="16EE04BB" w14:textId="77777777" w:rsidR="00A001B9" w:rsidRDefault="009D64FD">
            <w:pPr>
              <w:pStyle w:val="Bibliography"/>
              <w:tabs>
                <w:tab w:val="left" w:pos="720"/>
              </w:tabs>
            </w:pPr>
            <w:bookmarkStart w:id="12773" w:name="a_XML11" w:colFirst="0" w:colLast="0"/>
            <w:bookmarkEnd w:id="12772"/>
            <w:r>
              <w:t xml:space="preserve">[XML1.1] </w:t>
            </w:r>
          </w:p>
        </w:tc>
        <w:tc>
          <w:tcPr>
            <w:tcW w:w="0" w:type="auto"/>
            <w:tcMar>
              <w:top w:w="15" w:type="dxa"/>
              <w:left w:w="15" w:type="dxa"/>
              <w:bottom w:w="15" w:type="dxa"/>
              <w:right w:w="15" w:type="dxa"/>
            </w:tcMar>
            <w:hideMark/>
          </w:tcPr>
          <w:p w14:paraId="44382AC9" w14:textId="77777777" w:rsidR="00A001B9" w:rsidRDefault="009D64FD">
            <w:pPr>
              <w:pStyle w:val="Bibliography"/>
              <w:tabs>
                <w:tab w:val="left" w:pos="720"/>
              </w:tabs>
            </w:pPr>
            <w:r>
              <w:t xml:space="preserve">W3C, "Extensible Markup Language (XML) 1.1 (Second Edition)," 16 August 2006.  </w:t>
            </w:r>
            <w:hyperlink r:id="rId76" w:history="1">
              <w:r>
                <w:rPr>
                  <w:rStyle w:val="Hyperlink"/>
                </w:rPr>
                <w:t>http://www.w3.org/TR/xml11/</w:t>
              </w:r>
            </w:hyperlink>
          </w:p>
        </w:tc>
      </w:tr>
      <w:tr w:rsidR="00A001B9" w14:paraId="3E192E82" w14:textId="77777777">
        <w:trPr>
          <w:tblCellSpacing w:w="15" w:type="dxa"/>
        </w:trPr>
        <w:tc>
          <w:tcPr>
            <w:tcW w:w="0" w:type="auto"/>
            <w:tcMar>
              <w:top w:w="15" w:type="dxa"/>
              <w:left w:w="15" w:type="dxa"/>
              <w:bottom w:w="15" w:type="dxa"/>
              <w:right w:w="15" w:type="dxa"/>
            </w:tcMar>
            <w:hideMark/>
          </w:tcPr>
          <w:p w14:paraId="3A2D3F25" w14:textId="77777777" w:rsidR="00A001B9" w:rsidRDefault="009D64FD">
            <w:pPr>
              <w:pStyle w:val="Bibliography"/>
              <w:tabs>
                <w:tab w:val="left" w:pos="720"/>
              </w:tabs>
            </w:pPr>
            <w:bookmarkStart w:id="12774" w:name="a_XMLInfoset" w:colFirst="0" w:colLast="0"/>
            <w:bookmarkEnd w:id="12773"/>
            <w:r>
              <w:t>[</w:t>
            </w:r>
            <w:proofErr w:type="spellStart"/>
            <w:r>
              <w:t>XMLInfoset</w:t>
            </w:r>
            <w:proofErr w:type="spellEnd"/>
            <w:r>
              <w:t xml:space="preserve">] </w:t>
            </w:r>
          </w:p>
        </w:tc>
        <w:tc>
          <w:tcPr>
            <w:tcW w:w="0" w:type="auto"/>
            <w:tcMar>
              <w:top w:w="15" w:type="dxa"/>
              <w:left w:w="15" w:type="dxa"/>
              <w:bottom w:w="15" w:type="dxa"/>
              <w:right w:w="15" w:type="dxa"/>
            </w:tcMar>
            <w:hideMark/>
          </w:tcPr>
          <w:p w14:paraId="74DC2F8D" w14:textId="77777777" w:rsidR="00A001B9" w:rsidRDefault="009D64FD">
            <w:pPr>
              <w:pStyle w:val="Bibliography"/>
              <w:tabs>
                <w:tab w:val="left" w:pos="720"/>
              </w:tabs>
            </w:pPr>
            <w:r>
              <w:t xml:space="preserve">W3C, "XML Information Set (Second Edition)," 4 February 2004.  </w:t>
            </w:r>
            <w:hyperlink r:id="rId77" w:history="1">
              <w:r>
                <w:rPr>
                  <w:rStyle w:val="Hyperlink"/>
                </w:rPr>
                <w:t>http://www.w3.org/TR/xml-infoset</w:t>
              </w:r>
            </w:hyperlink>
          </w:p>
        </w:tc>
      </w:tr>
      <w:tr w:rsidR="00A001B9" w14:paraId="0AEAA9B7" w14:textId="77777777">
        <w:trPr>
          <w:tblCellSpacing w:w="15" w:type="dxa"/>
        </w:trPr>
        <w:tc>
          <w:tcPr>
            <w:tcW w:w="0" w:type="auto"/>
            <w:tcMar>
              <w:top w:w="15" w:type="dxa"/>
              <w:left w:w="15" w:type="dxa"/>
              <w:bottom w:w="15" w:type="dxa"/>
              <w:right w:w="15" w:type="dxa"/>
            </w:tcMar>
            <w:hideMark/>
          </w:tcPr>
          <w:p w14:paraId="6719F57C" w14:textId="77777777" w:rsidR="00A001B9" w:rsidRDefault="009D64FD">
            <w:pPr>
              <w:pStyle w:val="Bibliography"/>
              <w:tabs>
                <w:tab w:val="left" w:pos="720"/>
              </w:tabs>
            </w:pPr>
            <w:bookmarkStart w:id="12775" w:name="a_XMLNamespaces" w:colFirst="0" w:colLast="0"/>
            <w:bookmarkEnd w:id="12774"/>
            <w:r>
              <w:t>[</w:t>
            </w:r>
            <w:proofErr w:type="spellStart"/>
            <w:r>
              <w:t>XMLNamespaces</w:t>
            </w:r>
            <w:proofErr w:type="spellEnd"/>
            <w:r>
              <w:t xml:space="preserve">] </w:t>
            </w:r>
          </w:p>
        </w:tc>
        <w:tc>
          <w:tcPr>
            <w:tcW w:w="0" w:type="auto"/>
            <w:tcMar>
              <w:top w:w="15" w:type="dxa"/>
              <w:left w:w="15" w:type="dxa"/>
              <w:bottom w:w="15" w:type="dxa"/>
              <w:right w:w="15" w:type="dxa"/>
            </w:tcMar>
            <w:hideMark/>
          </w:tcPr>
          <w:p w14:paraId="69EB8217" w14:textId="77777777" w:rsidR="00A001B9" w:rsidRDefault="009D64FD">
            <w:pPr>
              <w:pStyle w:val="Bibliography"/>
              <w:tabs>
                <w:tab w:val="left" w:pos="720"/>
              </w:tabs>
            </w:pPr>
            <w:r>
              <w:t xml:space="preserve">W3C, "Namespaces in XML 1.0 (Third Edition)," 8 December 2009.  </w:t>
            </w:r>
            <w:hyperlink r:id="rId78" w:history="1">
              <w:r>
                <w:rPr>
                  <w:rStyle w:val="Hyperlink"/>
                </w:rPr>
                <w:t>http://www.w3.org/TR/REC-xml-names/</w:t>
              </w:r>
            </w:hyperlink>
          </w:p>
        </w:tc>
      </w:tr>
      <w:tr w:rsidR="00A001B9" w14:paraId="541B6AB0" w14:textId="77777777">
        <w:trPr>
          <w:tblCellSpacing w:w="15" w:type="dxa"/>
        </w:trPr>
        <w:tc>
          <w:tcPr>
            <w:tcW w:w="0" w:type="auto"/>
            <w:tcMar>
              <w:top w:w="15" w:type="dxa"/>
              <w:left w:w="15" w:type="dxa"/>
              <w:bottom w:w="15" w:type="dxa"/>
              <w:right w:w="15" w:type="dxa"/>
            </w:tcMar>
            <w:hideMark/>
          </w:tcPr>
          <w:p w14:paraId="677D8089" w14:textId="6381A21A" w:rsidR="00A001B9" w:rsidRDefault="009D64FD">
            <w:pPr>
              <w:pStyle w:val="Bibliography"/>
              <w:tabs>
                <w:tab w:val="left" w:pos="720"/>
              </w:tabs>
            </w:pPr>
            <w:bookmarkStart w:id="12776" w:name="a_XSDL" w:colFirst="0" w:colLast="0"/>
            <w:bookmarkEnd w:id="12775"/>
            <w:r>
              <w:t>[</w:t>
            </w:r>
            <w:r w:rsidR="00077579">
              <w:t>XSD</w:t>
            </w:r>
            <w:r>
              <w:t xml:space="preserve">] </w:t>
            </w:r>
          </w:p>
        </w:tc>
        <w:tc>
          <w:tcPr>
            <w:tcW w:w="0" w:type="auto"/>
            <w:tcMar>
              <w:top w:w="15" w:type="dxa"/>
              <w:left w:w="15" w:type="dxa"/>
              <w:bottom w:w="15" w:type="dxa"/>
              <w:right w:w="15" w:type="dxa"/>
            </w:tcMar>
            <w:hideMark/>
          </w:tcPr>
          <w:p w14:paraId="54B8E44E" w14:textId="77777777" w:rsidR="00A001B9" w:rsidRDefault="009D64FD">
            <w:pPr>
              <w:pStyle w:val="Bibliography"/>
              <w:tabs>
                <w:tab w:val="left" w:pos="720"/>
              </w:tabs>
            </w:pPr>
            <w:r>
              <w:t xml:space="preserve">W3C, "XML Schema,"  </w:t>
            </w:r>
            <w:hyperlink r:id="rId79" w:history="1">
              <w:r>
                <w:rPr>
                  <w:rStyle w:val="Hyperlink"/>
                </w:rPr>
                <w:t>http://www.w3.org/XML/Schema</w:t>
              </w:r>
            </w:hyperlink>
          </w:p>
        </w:tc>
      </w:tr>
      <w:tr w:rsidR="00A001B9" w14:paraId="3E288C57" w14:textId="77777777">
        <w:trPr>
          <w:tblCellSpacing w:w="15" w:type="dxa"/>
        </w:trPr>
        <w:tc>
          <w:tcPr>
            <w:tcW w:w="0" w:type="auto"/>
            <w:tcMar>
              <w:top w:w="15" w:type="dxa"/>
              <w:left w:w="15" w:type="dxa"/>
              <w:bottom w:w="15" w:type="dxa"/>
              <w:right w:w="15" w:type="dxa"/>
            </w:tcMar>
            <w:hideMark/>
          </w:tcPr>
          <w:p w14:paraId="3AD8C06C" w14:textId="77777777" w:rsidR="00A001B9" w:rsidRDefault="009D64FD">
            <w:pPr>
              <w:pStyle w:val="Bibliography"/>
              <w:tabs>
                <w:tab w:val="left" w:pos="720"/>
              </w:tabs>
            </w:pPr>
            <w:bookmarkStart w:id="12777" w:name="a_XPath" w:colFirst="0" w:colLast="0"/>
            <w:bookmarkEnd w:id="12776"/>
            <w:r>
              <w:t xml:space="preserve">[XPath] </w:t>
            </w:r>
          </w:p>
        </w:tc>
        <w:tc>
          <w:tcPr>
            <w:tcW w:w="0" w:type="auto"/>
            <w:tcMar>
              <w:top w:w="15" w:type="dxa"/>
              <w:left w:w="15" w:type="dxa"/>
              <w:bottom w:w="15" w:type="dxa"/>
              <w:right w:w="15" w:type="dxa"/>
            </w:tcMar>
            <w:hideMark/>
          </w:tcPr>
          <w:p w14:paraId="285ACAF3" w14:textId="77777777" w:rsidR="00A001B9" w:rsidRDefault="009D64FD">
            <w:pPr>
              <w:pStyle w:val="Bibliography"/>
              <w:tabs>
                <w:tab w:val="left" w:pos="720"/>
              </w:tabs>
            </w:pPr>
            <w:r>
              <w:t xml:space="preserve">W3C, "XML Path Language (XPath) 2.0 (Second Edition),"  </w:t>
            </w:r>
            <w:hyperlink r:id="rId80" w:history="1">
              <w:r>
                <w:rPr>
                  <w:rStyle w:val="Hyperlink"/>
                </w:rPr>
                <w:t>http://www.w3.org/TR/xpath20/</w:t>
              </w:r>
            </w:hyperlink>
          </w:p>
        </w:tc>
      </w:tr>
      <w:tr w:rsidR="00A001B9" w14:paraId="32EE2470" w14:textId="77777777">
        <w:trPr>
          <w:tblCellSpacing w:w="15" w:type="dxa"/>
        </w:trPr>
        <w:tc>
          <w:tcPr>
            <w:tcW w:w="0" w:type="auto"/>
            <w:tcMar>
              <w:top w:w="15" w:type="dxa"/>
              <w:left w:w="15" w:type="dxa"/>
              <w:bottom w:w="15" w:type="dxa"/>
              <w:right w:w="15" w:type="dxa"/>
            </w:tcMar>
            <w:hideMark/>
          </w:tcPr>
          <w:p w14:paraId="349CCB0F" w14:textId="77777777" w:rsidR="00A001B9" w:rsidRDefault="009D64FD">
            <w:pPr>
              <w:pStyle w:val="Bibliography"/>
              <w:tabs>
                <w:tab w:val="left" w:pos="720"/>
              </w:tabs>
            </w:pPr>
            <w:bookmarkStart w:id="12778" w:name="a_XSDL_Part1" w:colFirst="0" w:colLast="0"/>
            <w:bookmarkEnd w:id="12777"/>
            <w:r>
              <w:t xml:space="preserve">[XSDLV1] </w:t>
            </w:r>
          </w:p>
        </w:tc>
        <w:tc>
          <w:tcPr>
            <w:tcW w:w="0" w:type="auto"/>
            <w:tcMar>
              <w:top w:w="15" w:type="dxa"/>
              <w:left w:w="15" w:type="dxa"/>
              <w:bottom w:w="15" w:type="dxa"/>
              <w:right w:w="15" w:type="dxa"/>
            </w:tcMar>
            <w:hideMark/>
          </w:tcPr>
          <w:p w14:paraId="7E26D609" w14:textId="77777777" w:rsidR="00A001B9" w:rsidRDefault="009D64FD">
            <w:pPr>
              <w:pStyle w:val="Bibliography"/>
              <w:tabs>
                <w:tab w:val="left" w:pos="720"/>
              </w:tabs>
              <w:rPr>
                <w:color w:val="0000FF"/>
                <w:u w:val="single"/>
              </w:rPr>
            </w:pPr>
            <w:r>
              <w:t xml:space="preserve">W3C, XML Schema Part 1: Structures  </w:t>
            </w:r>
            <w:hyperlink r:id="rId81" w:history="1">
              <w:r>
                <w:rPr>
                  <w:rStyle w:val="Hyperlink"/>
                </w:rPr>
                <w:t>http://www.w3.org/TR/xmlschema-1/</w:t>
              </w:r>
            </w:hyperlink>
            <w:r>
              <w:t xml:space="preserve"> XML Schema Part 2: Datatypes </w:t>
            </w:r>
            <w:hyperlink r:id="rId82" w:history="1">
              <w:r>
                <w:rPr>
                  <w:rStyle w:val="Hyperlink"/>
                </w:rPr>
                <w:t>http://www.w3.org/TR/xmlschema-2/</w:t>
              </w:r>
            </w:hyperlink>
            <w:r>
              <w:rPr>
                <w:rStyle w:val="Hyperlink"/>
              </w:rPr>
              <w:t xml:space="preserve"> </w:t>
            </w:r>
            <w:r>
              <w:t>, 28 October 2004.</w:t>
            </w:r>
          </w:p>
        </w:tc>
      </w:tr>
    </w:tbl>
    <w:p w14:paraId="74F89841" w14:textId="77777777" w:rsidR="00A001B9" w:rsidRDefault="009D64FD">
      <w:pPr>
        <w:pStyle w:val="Heading1"/>
        <w:rPr>
          <w:rFonts w:eastAsia="Times New Roman"/>
        </w:rPr>
      </w:pPr>
      <w:bookmarkStart w:id="12779" w:name="_Toc396135694"/>
      <w:bookmarkStart w:id="12780" w:name="_Toc397515368"/>
      <w:bookmarkStart w:id="12781" w:name="_Toc396135695"/>
      <w:bookmarkStart w:id="12782" w:name="_Toc397515369"/>
      <w:bookmarkStart w:id="12783" w:name="_Toc396135696"/>
      <w:bookmarkStart w:id="12784" w:name="_Toc397515370"/>
      <w:bookmarkStart w:id="12785" w:name="_Toc396135697"/>
      <w:bookmarkStart w:id="12786" w:name="_Toc397515371"/>
      <w:bookmarkStart w:id="12787" w:name="_Toc396135698"/>
      <w:bookmarkStart w:id="12788" w:name="_Toc397515372"/>
      <w:bookmarkStart w:id="12789" w:name="_Toc396135699"/>
      <w:bookmarkStart w:id="12790" w:name="_Toc397515373"/>
      <w:bookmarkStart w:id="12791" w:name="_Toc396135700"/>
      <w:bookmarkStart w:id="12792" w:name="_Toc397515374"/>
      <w:bookmarkStart w:id="12793" w:name="_Toc396135701"/>
      <w:bookmarkStart w:id="12794" w:name="_Toc397515375"/>
      <w:bookmarkStart w:id="12795" w:name="_Toc396135702"/>
      <w:bookmarkStart w:id="12796" w:name="_Toc397515376"/>
      <w:bookmarkStart w:id="12797" w:name="_Toc396135703"/>
      <w:bookmarkStart w:id="12798" w:name="_Toc397515377"/>
      <w:bookmarkStart w:id="12799" w:name="_Toc396135704"/>
      <w:bookmarkStart w:id="12800" w:name="_Toc397515378"/>
      <w:bookmarkStart w:id="12801" w:name="_Toc396135705"/>
      <w:bookmarkStart w:id="12802" w:name="_Toc397515379"/>
      <w:bookmarkStart w:id="12803" w:name="_Toc396135706"/>
      <w:bookmarkStart w:id="12804" w:name="_Toc397515380"/>
      <w:bookmarkStart w:id="12805" w:name="_Toc396135707"/>
      <w:bookmarkStart w:id="12806" w:name="_Toc397515381"/>
      <w:bookmarkStart w:id="12807" w:name="_Toc396135708"/>
      <w:bookmarkStart w:id="12808" w:name="_Toc397515382"/>
      <w:bookmarkStart w:id="12809" w:name="_Toc396135709"/>
      <w:bookmarkStart w:id="12810" w:name="_Toc397515383"/>
      <w:bookmarkStart w:id="12811" w:name="_Toc396135710"/>
      <w:bookmarkStart w:id="12812" w:name="_Toc397515384"/>
      <w:bookmarkStart w:id="12813" w:name="_Toc396135711"/>
      <w:bookmarkStart w:id="12814" w:name="_Toc397515385"/>
      <w:bookmarkStart w:id="12815" w:name="_Toc396135712"/>
      <w:bookmarkStart w:id="12816" w:name="_Toc397515386"/>
      <w:bookmarkStart w:id="12817" w:name="_Toc396135713"/>
      <w:bookmarkStart w:id="12818" w:name="_Toc397515387"/>
      <w:bookmarkStart w:id="12819" w:name="_Toc396135714"/>
      <w:bookmarkStart w:id="12820" w:name="_Toc397515388"/>
      <w:bookmarkStart w:id="12821" w:name="_Toc385242977"/>
      <w:bookmarkStart w:id="12822" w:name="_Toc391466383"/>
      <w:bookmarkStart w:id="12823" w:name="_Toc393357125"/>
      <w:bookmarkStart w:id="12824" w:name="_Toc393999693"/>
      <w:bookmarkStart w:id="12825" w:name="_Toc393999948"/>
      <w:bookmarkStart w:id="12826" w:name="_Toc394584739"/>
      <w:bookmarkStart w:id="12827" w:name="_Toc396135715"/>
      <w:bookmarkStart w:id="12828" w:name="_Toc397515389"/>
      <w:bookmarkStart w:id="12829" w:name="_Toc385242978"/>
      <w:bookmarkStart w:id="12830" w:name="_Toc391466384"/>
      <w:bookmarkStart w:id="12831" w:name="_Toc393357126"/>
      <w:bookmarkStart w:id="12832" w:name="_Toc393999694"/>
      <w:bookmarkStart w:id="12833" w:name="_Toc393999949"/>
      <w:bookmarkStart w:id="12834" w:name="_Toc394584740"/>
      <w:bookmarkStart w:id="12835" w:name="_Toc396135716"/>
      <w:bookmarkStart w:id="12836" w:name="_Toc397515390"/>
      <w:bookmarkStart w:id="12837" w:name="_Toc385242979"/>
      <w:bookmarkStart w:id="12838" w:name="_Toc391466385"/>
      <w:bookmarkStart w:id="12839" w:name="_Toc393357127"/>
      <w:bookmarkStart w:id="12840" w:name="_Toc393999695"/>
      <w:bookmarkStart w:id="12841" w:name="_Toc393999950"/>
      <w:bookmarkStart w:id="12842" w:name="_Toc394584741"/>
      <w:bookmarkStart w:id="12843" w:name="_Toc396135717"/>
      <w:bookmarkStart w:id="12844" w:name="_Toc397515391"/>
      <w:bookmarkStart w:id="12845" w:name="_Toc385242980"/>
      <w:bookmarkStart w:id="12846" w:name="_Toc391466386"/>
      <w:bookmarkStart w:id="12847" w:name="_Toc393357128"/>
      <w:bookmarkStart w:id="12848" w:name="_Toc393999696"/>
      <w:bookmarkStart w:id="12849" w:name="_Toc393999951"/>
      <w:bookmarkStart w:id="12850" w:name="_Toc394584742"/>
      <w:bookmarkStart w:id="12851" w:name="_Toc396135718"/>
      <w:bookmarkStart w:id="12852" w:name="_Toc397515392"/>
      <w:bookmarkStart w:id="12853" w:name="_Toc385242981"/>
      <w:bookmarkStart w:id="12854" w:name="_Toc391466387"/>
      <w:bookmarkStart w:id="12855" w:name="_Toc393357129"/>
      <w:bookmarkStart w:id="12856" w:name="_Toc393999697"/>
      <w:bookmarkStart w:id="12857" w:name="_Toc393999952"/>
      <w:bookmarkStart w:id="12858" w:name="_Toc394584743"/>
      <w:bookmarkStart w:id="12859" w:name="_Toc396135719"/>
      <w:bookmarkStart w:id="12860" w:name="_Toc397515393"/>
      <w:bookmarkStart w:id="12861" w:name="_Toc270611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r>
        <w:rPr>
          <w:rFonts w:eastAsia="Times New Roman"/>
        </w:rPr>
        <w:lastRenderedPageBreak/>
        <w:t xml:space="preserve">Appendix A: </w:t>
      </w:r>
      <w:bookmarkStart w:id="12862" w:name="_Toc362445423"/>
      <w:bookmarkStart w:id="12863" w:name="_Toc363909391"/>
      <w:bookmarkStart w:id="12864" w:name="_Toc364463819"/>
      <w:bookmarkStart w:id="12865" w:name="_Toc366078423"/>
      <w:bookmarkStart w:id="12866" w:name="_Toc366079038"/>
      <w:bookmarkStart w:id="12867" w:name="_Toc366080023"/>
      <w:bookmarkStart w:id="12868" w:name="_Toc366080635"/>
      <w:bookmarkStart w:id="12869" w:name="_Toc366081244"/>
      <w:bookmarkStart w:id="12870" w:name="_Toc366505584"/>
      <w:bookmarkStart w:id="12871" w:name="_Toc366508953"/>
      <w:bookmarkStart w:id="12872" w:name="_Toc366513454"/>
      <w:bookmarkStart w:id="12873" w:name="_Toc366574643"/>
      <w:bookmarkStart w:id="12874" w:name="_Toc366578436"/>
      <w:bookmarkStart w:id="12875" w:name="_Toc366579030"/>
      <w:bookmarkStart w:id="12876" w:name="_Toc366579622"/>
      <w:bookmarkStart w:id="12877" w:name="_Toc366580213"/>
      <w:bookmarkStart w:id="12878" w:name="_Toc366580805"/>
      <w:bookmarkStart w:id="12879" w:name="_Toc366581396"/>
      <w:bookmarkStart w:id="12880" w:name="_Toc366581988"/>
      <w:bookmarkStart w:id="12881" w:name="_Toc254776414"/>
      <w:bookmarkStart w:id="12882" w:name="_Toc254776415"/>
      <w:bookmarkStart w:id="12883" w:name="_Toc243112890"/>
      <w:bookmarkStart w:id="12884" w:name="_Toc349042889"/>
      <w:bookmarkEnd w:id="400"/>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r>
        <w:rPr>
          <w:rFonts w:eastAsia="Times New Roman"/>
        </w:rPr>
        <w:t>Escape Scheme Use Cases</w:t>
      </w:r>
      <w:bookmarkEnd w:id="12861"/>
      <w:bookmarkEnd w:id="12883"/>
      <w:bookmarkEnd w:id="12884"/>
    </w:p>
    <w:p w14:paraId="7FF5DEF5" w14:textId="77777777" w:rsidR="00A001B9" w:rsidRDefault="009D64FD">
      <w:pPr>
        <w:pStyle w:val="Heading2"/>
        <w:rPr>
          <w:rFonts w:eastAsia="Times New Roman"/>
        </w:rPr>
      </w:pPr>
      <w:bookmarkStart w:id="12885" w:name="_Toc322911788"/>
      <w:bookmarkStart w:id="12886" w:name="_Toc322912327"/>
      <w:bookmarkStart w:id="12887" w:name="_Toc329093187"/>
      <w:bookmarkStart w:id="12888" w:name="_Toc332701700"/>
      <w:bookmarkStart w:id="12889" w:name="_Toc332702004"/>
      <w:bookmarkStart w:id="12890" w:name="_Toc332711802"/>
      <w:bookmarkStart w:id="12891" w:name="_Toc332712104"/>
      <w:bookmarkStart w:id="12892" w:name="_Toc332712405"/>
      <w:bookmarkStart w:id="12893" w:name="_Toc332724321"/>
      <w:bookmarkStart w:id="12894" w:name="_Toc332724621"/>
      <w:bookmarkStart w:id="12895" w:name="_Toc341102917"/>
      <w:bookmarkStart w:id="12896" w:name="_Toc347241653"/>
      <w:bookmarkStart w:id="12897" w:name="_Toc347744845"/>
      <w:bookmarkStart w:id="12898" w:name="_Toc348984628"/>
      <w:bookmarkStart w:id="12899" w:name="_Toc348984933"/>
      <w:bookmarkStart w:id="12900" w:name="_Toc349038097"/>
      <w:bookmarkStart w:id="12901" w:name="_Toc349038399"/>
      <w:bookmarkStart w:id="12902" w:name="_Toc349042890"/>
      <w:bookmarkStart w:id="12903" w:name="_Toc349642291"/>
      <w:bookmarkStart w:id="12904" w:name="_Toc351913012"/>
      <w:bookmarkStart w:id="12905" w:name="_Toc351915033"/>
      <w:bookmarkStart w:id="12906" w:name="_Toc351915499"/>
      <w:bookmarkStart w:id="12907" w:name="_Toc361231597"/>
      <w:bookmarkStart w:id="12908" w:name="_Toc361232123"/>
      <w:bookmarkStart w:id="12909" w:name="_Toc362445425"/>
      <w:bookmarkStart w:id="12910" w:name="_Toc363909393"/>
      <w:bookmarkStart w:id="12911" w:name="_Toc364463821"/>
      <w:bookmarkStart w:id="12912" w:name="_Toc366078425"/>
      <w:bookmarkStart w:id="12913" w:name="_Toc366079040"/>
      <w:bookmarkStart w:id="12914" w:name="_Toc366080025"/>
      <w:bookmarkStart w:id="12915" w:name="_Toc366080637"/>
      <w:bookmarkStart w:id="12916" w:name="_Toc366081246"/>
      <w:bookmarkStart w:id="12917" w:name="_Toc366505586"/>
      <w:bookmarkStart w:id="12918" w:name="_Toc366508955"/>
      <w:bookmarkStart w:id="12919" w:name="_Toc366513456"/>
      <w:bookmarkStart w:id="12920" w:name="_Toc366574645"/>
      <w:bookmarkStart w:id="12921" w:name="_Toc366578438"/>
      <w:bookmarkStart w:id="12922" w:name="_Toc366579032"/>
      <w:bookmarkStart w:id="12923" w:name="_Toc366579624"/>
      <w:bookmarkStart w:id="12924" w:name="_Toc366580215"/>
      <w:bookmarkStart w:id="12925" w:name="_Toc366580807"/>
      <w:bookmarkStart w:id="12926" w:name="_Toc366581398"/>
      <w:bookmarkStart w:id="12927" w:name="_Toc366581990"/>
      <w:bookmarkStart w:id="12928" w:name="_Toc243112891"/>
      <w:bookmarkStart w:id="12929" w:name="_Toc349042891"/>
      <w:bookmarkStart w:id="12930" w:name="_Toc27061178"/>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r>
        <w:rPr>
          <w:rFonts w:eastAsia="Times New Roman"/>
        </w:rPr>
        <w:t xml:space="preserve">Escape Character Same as </w:t>
      </w:r>
      <w:proofErr w:type="spellStart"/>
      <w:r>
        <w:rPr>
          <w:rFonts w:eastAsia="Times New Roman"/>
        </w:rPr>
        <w:t>dfdl:escapeEscapeCharacter</w:t>
      </w:r>
      <w:bookmarkEnd w:id="12928"/>
      <w:bookmarkEnd w:id="12929"/>
      <w:bookmarkEnd w:id="12930"/>
      <w:proofErr w:type="spellEnd"/>
    </w:p>
    <w:p w14:paraId="16776C32"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A001B9" w14:paraId="57E7883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E7E7222" w14:textId="77777777" w:rsidR="00A001B9" w:rsidRDefault="009D64FD">
            <w:pPr>
              <w:jc w:val="center"/>
            </w:pPr>
            <w:r>
              <w:t>Logical Data</w:t>
            </w:r>
          </w:p>
        </w:tc>
        <w:tc>
          <w:tcPr>
            <w:tcW w:w="0" w:type="auto"/>
            <w:hideMark/>
          </w:tcPr>
          <w:p w14:paraId="53ED767D" w14:textId="77777777" w:rsidR="00A001B9" w:rsidRDefault="009D64FD">
            <w:pPr>
              <w:jc w:val="center"/>
            </w:pPr>
            <w:r>
              <w:t>Physical Data / Representation</w:t>
            </w:r>
          </w:p>
        </w:tc>
      </w:tr>
      <w:tr w:rsidR="00A001B9" w14:paraId="78F4349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20BB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681B83" w14:textId="77777777" w:rsidR="00A001B9" w:rsidRDefault="009D64FD">
            <w:pPr>
              <w:rPr>
                <w:b/>
                <w:bCs/>
              </w:rPr>
            </w:pPr>
            <w:r>
              <w:rPr>
                <w:b/>
                <w:bCs/>
              </w:rPr>
              <w:t>…………….………………..</w:t>
            </w:r>
          </w:p>
        </w:tc>
      </w:tr>
      <w:tr w:rsidR="00A001B9" w14:paraId="4E06549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93B54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C9DD521" w14:textId="77777777" w:rsidR="00A001B9" w:rsidRDefault="009D64FD">
            <w:pPr>
              <w:rPr>
                <w:b/>
                <w:bCs/>
              </w:rPr>
            </w:pPr>
            <w:r>
              <w:rPr>
                <w:b/>
                <w:bCs/>
              </w:rPr>
              <w:t>……………//.………………..</w:t>
            </w:r>
          </w:p>
        </w:tc>
      </w:tr>
      <w:tr w:rsidR="00A001B9" w14:paraId="45E4EB3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8EE2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05A702" w14:textId="77777777" w:rsidR="00A001B9" w:rsidRDefault="009D64FD">
            <w:pPr>
              <w:rPr>
                <w:b/>
                <w:bCs/>
              </w:rPr>
            </w:pPr>
            <w:r>
              <w:rPr>
                <w:b/>
                <w:bCs/>
              </w:rPr>
              <w:t>……………//.…//……………..</w:t>
            </w:r>
          </w:p>
        </w:tc>
      </w:tr>
      <w:tr w:rsidR="00A001B9" w14:paraId="541B2A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1F8D3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787B33" w14:textId="77777777" w:rsidR="00A001B9" w:rsidRDefault="009D64FD">
            <w:pPr>
              <w:rPr>
                <w:b/>
                <w:bCs/>
              </w:rPr>
            </w:pPr>
            <w:r>
              <w:rPr>
                <w:b/>
                <w:bCs/>
              </w:rPr>
              <w:t>……………////.………………..</w:t>
            </w:r>
          </w:p>
        </w:tc>
      </w:tr>
      <w:tr w:rsidR="00A001B9" w14:paraId="0BE5472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40C57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CE4AD9E" w14:textId="77777777" w:rsidR="00A001B9" w:rsidRDefault="009D64FD">
            <w:pPr>
              <w:rPr>
                <w:b/>
                <w:bCs/>
              </w:rPr>
            </w:pPr>
            <w:r>
              <w:rPr>
                <w:b/>
                <w:bCs/>
              </w:rPr>
              <w:t>//…………….………………..</w:t>
            </w:r>
          </w:p>
        </w:tc>
      </w:tr>
      <w:tr w:rsidR="00A001B9" w14:paraId="2241D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E6E1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5589466" w14:textId="77777777" w:rsidR="00A001B9" w:rsidRDefault="009D64FD">
            <w:pPr>
              <w:rPr>
                <w:b/>
                <w:bCs/>
              </w:rPr>
            </w:pPr>
            <w:r>
              <w:rPr>
                <w:b/>
                <w:bCs/>
              </w:rPr>
              <w:t>…………….………………..//</w:t>
            </w:r>
          </w:p>
        </w:tc>
      </w:tr>
      <w:tr w:rsidR="00A001B9" w14:paraId="458D2A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FC56A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941F9A" w14:textId="77777777" w:rsidR="00A001B9" w:rsidRDefault="009D64FD">
            <w:pPr>
              <w:rPr>
                <w:b/>
                <w:bCs/>
              </w:rPr>
            </w:pPr>
            <w:r>
              <w:rPr>
                <w:b/>
                <w:bCs/>
              </w:rPr>
              <w:t>//……………//.………………..</w:t>
            </w:r>
          </w:p>
        </w:tc>
      </w:tr>
      <w:tr w:rsidR="00A001B9" w14:paraId="1D2A77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B24AE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F09253" w14:textId="77777777" w:rsidR="00A001B9" w:rsidRDefault="009D64FD">
            <w:pPr>
              <w:rPr>
                <w:b/>
                <w:bCs/>
              </w:rPr>
            </w:pPr>
            <w:r>
              <w:rPr>
                <w:b/>
                <w:bCs/>
              </w:rPr>
              <w:t>…………….//………………..//</w:t>
            </w:r>
          </w:p>
        </w:tc>
      </w:tr>
      <w:tr w:rsidR="00A001B9" w14:paraId="258C39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378B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AF7F559" w14:textId="77777777" w:rsidR="00A001B9" w:rsidRDefault="009D64FD">
            <w:pPr>
              <w:rPr>
                <w:b/>
                <w:bCs/>
              </w:rPr>
            </w:pPr>
            <w:r>
              <w:rPr>
                <w:b/>
                <w:bCs/>
              </w:rPr>
              <w:t>……………./;………………..</w:t>
            </w:r>
          </w:p>
        </w:tc>
      </w:tr>
      <w:tr w:rsidR="00A001B9" w14:paraId="0910F17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933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D8EC464" w14:textId="77777777" w:rsidR="00A001B9" w:rsidRDefault="009D64FD">
            <w:pPr>
              <w:rPr>
                <w:b/>
                <w:bCs/>
              </w:rPr>
            </w:pPr>
            <w:r>
              <w:rPr>
                <w:b/>
                <w:bCs/>
              </w:rPr>
              <w:t>…………….///;………………..</w:t>
            </w:r>
          </w:p>
        </w:tc>
      </w:tr>
      <w:tr w:rsidR="00A001B9" w14:paraId="7885A3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0B4FF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07C7B7" w14:textId="77777777" w:rsidR="00A001B9" w:rsidRDefault="009D64FD">
            <w:pPr>
              <w:rPr>
                <w:b/>
                <w:bCs/>
              </w:rPr>
            </w:pPr>
            <w:r>
              <w:rPr>
                <w:b/>
                <w:bCs/>
              </w:rPr>
              <w:t>/;…………….………………..</w:t>
            </w:r>
          </w:p>
        </w:tc>
      </w:tr>
      <w:tr w:rsidR="00A001B9" w14:paraId="4A5A2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DF490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1B3C3" w14:textId="77777777" w:rsidR="00A001B9" w:rsidRDefault="009D64FD">
            <w:pPr>
              <w:keepNext/>
              <w:rPr>
                <w:b/>
                <w:bCs/>
              </w:rPr>
            </w:pPr>
            <w:r>
              <w:rPr>
                <w:b/>
                <w:bCs/>
              </w:rPr>
              <w:t>……………./?………………..</w:t>
            </w:r>
          </w:p>
        </w:tc>
      </w:tr>
    </w:tbl>
    <w:p w14:paraId="7F0AC932" w14:textId="7F7BA39E" w:rsidR="00A001B9" w:rsidRDefault="009D64FD">
      <w:pPr>
        <w:pStyle w:val="Caption"/>
      </w:pPr>
      <w:bookmarkStart w:id="12931" w:name="_Toc322911790"/>
      <w:bookmarkStart w:id="12932" w:name="_Toc322912329"/>
      <w:bookmarkStart w:id="12933" w:name="_Toc329093189"/>
      <w:bookmarkStart w:id="12934" w:name="_Toc332701702"/>
      <w:bookmarkStart w:id="12935" w:name="_Toc332702006"/>
      <w:bookmarkStart w:id="12936" w:name="_Toc332711804"/>
      <w:bookmarkStart w:id="12937" w:name="_Toc332712106"/>
      <w:bookmarkStart w:id="12938" w:name="_Toc332712407"/>
      <w:bookmarkStart w:id="12939" w:name="_Toc332724323"/>
      <w:bookmarkStart w:id="12940" w:name="_Toc332724623"/>
      <w:bookmarkStart w:id="12941" w:name="_Toc341102919"/>
      <w:bookmarkStart w:id="12942" w:name="_Toc347241655"/>
      <w:bookmarkStart w:id="12943" w:name="_Toc347744847"/>
      <w:bookmarkStart w:id="12944" w:name="_Toc348984630"/>
      <w:bookmarkStart w:id="12945" w:name="_Toc348984935"/>
      <w:bookmarkStart w:id="12946" w:name="_Toc349038099"/>
      <w:bookmarkStart w:id="12947" w:name="_Toc349038401"/>
      <w:bookmarkStart w:id="12948" w:name="_Toc349042892"/>
      <w:bookmarkStart w:id="12949" w:name="_Toc349642293"/>
      <w:bookmarkStart w:id="12950" w:name="_Toc351913014"/>
      <w:bookmarkStart w:id="12951" w:name="_Toc351915035"/>
      <w:bookmarkStart w:id="12952" w:name="_Toc351915501"/>
      <w:bookmarkStart w:id="12953" w:name="_Toc361231599"/>
      <w:bookmarkStart w:id="12954" w:name="_Toc361232125"/>
      <w:bookmarkStart w:id="12955" w:name="_Toc362445427"/>
      <w:bookmarkStart w:id="12956" w:name="_Toc363909395"/>
      <w:bookmarkStart w:id="12957" w:name="_Toc364463823"/>
      <w:bookmarkStart w:id="12958" w:name="_Toc366078427"/>
      <w:bookmarkStart w:id="12959" w:name="_Toc366079042"/>
      <w:bookmarkStart w:id="12960" w:name="_Toc366080027"/>
      <w:bookmarkStart w:id="12961" w:name="_Toc366080639"/>
      <w:bookmarkStart w:id="12962" w:name="_Toc366081248"/>
      <w:bookmarkStart w:id="12963" w:name="_Toc366505588"/>
      <w:bookmarkStart w:id="12964" w:name="_Toc366508957"/>
      <w:bookmarkStart w:id="12965" w:name="_Toc366513458"/>
      <w:bookmarkStart w:id="12966" w:name="_Toc366574647"/>
      <w:bookmarkStart w:id="12967" w:name="_Toc366578440"/>
      <w:bookmarkStart w:id="12968" w:name="_Toc366579034"/>
      <w:bookmarkStart w:id="12969" w:name="_Toc366579626"/>
      <w:bookmarkStart w:id="12970" w:name="_Toc366580217"/>
      <w:bookmarkStart w:id="12971" w:name="_Toc366580809"/>
      <w:bookmarkStart w:id="12972" w:name="_Toc366581400"/>
      <w:bookmarkStart w:id="12973" w:name="_Toc366581992"/>
      <w:bookmarkStart w:id="12974" w:name="_Toc243112892"/>
      <w:bookmarkStart w:id="12975" w:name="_Toc349042893"/>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r>
        <w:t xml:space="preserve">Table </w:t>
      </w:r>
      <w:r w:rsidR="00342DB5">
        <w:fldChar w:fldCharType="begin"/>
      </w:r>
      <w:r w:rsidR="00342DB5">
        <w:instrText xml:space="preserve"> SEQ Table \* ARABIC </w:instrText>
      </w:r>
      <w:r w:rsidR="00342DB5">
        <w:fldChar w:fldCharType="separate"/>
      </w:r>
      <w:r w:rsidR="002D29EA">
        <w:rPr>
          <w:noProof/>
        </w:rPr>
        <w:t>71</w:t>
      </w:r>
      <w:r w:rsidR="00342DB5">
        <w:rPr>
          <w:noProof/>
        </w:rPr>
        <w:fldChar w:fldCharType="end"/>
      </w:r>
      <w:r>
        <w:t xml:space="preserve"> Examples of Escape Character Same as </w:t>
      </w:r>
      <w:proofErr w:type="spellStart"/>
      <w:r>
        <w:t>dfdl:escapeEscapeCharacter</w:t>
      </w:r>
      <w:proofErr w:type="spellEnd"/>
    </w:p>
    <w:p w14:paraId="5BD58863" w14:textId="77777777" w:rsidR="00A001B9" w:rsidRDefault="009D64FD">
      <w:pPr>
        <w:pStyle w:val="Heading2"/>
        <w:rPr>
          <w:rFonts w:eastAsia="Times New Roman"/>
        </w:rPr>
      </w:pPr>
      <w:bookmarkStart w:id="12976" w:name="_Toc27061179"/>
      <w:r>
        <w:rPr>
          <w:rFonts w:eastAsia="Times New Roman"/>
        </w:rPr>
        <w:t xml:space="preserve">Escape Character Different from </w:t>
      </w:r>
      <w:proofErr w:type="spellStart"/>
      <w:r>
        <w:rPr>
          <w:rFonts w:eastAsia="Times New Roman"/>
        </w:rPr>
        <w:t>dfdl:escapeEscapeCharacter</w:t>
      </w:r>
      <w:bookmarkEnd w:id="12974"/>
      <w:bookmarkEnd w:id="12975"/>
      <w:bookmarkEnd w:id="12976"/>
      <w:proofErr w:type="spellEnd"/>
    </w:p>
    <w:p w14:paraId="29DE164F"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2977" w:name="_Ref18858210"/>
      <w:r>
        <w:rPr>
          <w:rStyle w:val="FootnoteReference"/>
        </w:rPr>
        <w:footnoteReference w:id="32"/>
      </w:r>
      <w:bookmarkEnd w:id="12977"/>
      <w:r>
        <w:t xml:space="preserve">,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81"/>
        <w:gridCol w:w="4549"/>
      </w:tblGrid>
      <w:tr w:rsidR="00A001B9" w14:paraId="2EF05E9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80A8E18" w14:textId="77777777" w:rsidR="00A001B9" w:rsidRDefault="009D64FD">
            <w:pPr>
              <w:jc w:val="center"/>
            </w:pPr>
            <w:r>
              <w:t>Logical Data</w:t>
            </w:r>
          </w:p>
        </w:tc>
        <w:tc>
          <w:tcPr>
            <w:tcW w:w="0" w:type="auto"/>
            <w:hideMark/>
          </w:tcPr>
          <w:p w14:paraId="57FA0DCD" w14:textId="77777777" w:rsidR="00A001B9" w:rsidRDefault="009D64FD">
            <w:pPr>
              <w:jc w:val="center"/>
            </w:pPr>
            <w:r>
              <w:t>Physical Data / Representation</w:t>
            </w:r>
          </w:p>
        </w:tc>
      </w:tr>
      <w:tr w:rsidR="00A001B9" w14:paraId="1E41B84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68CC7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7A0C97" w14:textId="77777777" w:rsidR="00A001B9" w:rsidRDefault="009D64FD">
            <w:pPr>
              <w:rPr>
                <w:b/>
                <w:bCs/>
              </w:rPr>
            </w:pPr>
            <w:r>
              <w:rPr>
                <w:b/>
                <w:bCs/>
              </w:rPr>
              <w:t>…………….………………..</w:t>
            </w:r>
          </w:p>
        </w:tc>
      </w:tr>
      <w:tr w:rsidR="00A001B9" w14:paraId="6EE04A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4730D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299905" w14:textId="77777777" w:rsidR="00A001B9" w:rsidRDefault="009D64FD">
            <w:pPr>
              <w:rPr>
                <w:b/>
                <w:bCs/>
              </w:rPr>
            </w:pPr>
            <w:r>
              <w:rPr>
                <w:b/>
                <w:bCs/>
              </w:rPr>
              <w:t>……………%/.………………..</w:t>
            </w:r>
          </w:p>
        </w:tc>
      </w:tr>
      <w:tr w:rsidR="00A001B9" w14:paraId="2AD29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A0A4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CE1399" w14:textId="77777777" w:rsidR="00A001B9" w:rsidRDefault="009D64FD">
            <w:pPr>
              <w:rPr>
                <w:b/>
                <w:bCs/>
              </w:rPr>
            </w:pPr>
            <w:r>
              <w:rPr>
                <w:b/>
                <w:bCs/>
              </w:rPr>
              <w:t>……………%/.…%/……………..</w:t>
            </w:r>
          </w:p>
        </w:tc>
      </w:tr>
      <w:tr w:rsidR="00A001B9" w14:paraId="25BAEDC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9A838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B48765" w14:textId="77777777" w:rsidR="00A001B9" w:rsidRDefault="009D64FD">
            <w:pPr>
              <w:rPr>
                <w:b/>
                <w:bCs/>
              </w:rPr>
            </w:pPr>
            <w:r>
              <w:rPr>
                <w:b/>
                <w:bCs/>
              </w:rPr>
              <w:t>……………%/%/.………………..</w:t>
            </w:r>
          </w:p>
        </w:tc>
      </w:tr>
      <w:tr w:rsidR="00A001B9" w14:paraId="5742DB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3FEA9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169445" w14:textId="77777777" w:rsidR="00A001B9" w:rsidRDefault="009D64FD">
            <w:pPr>
              <w:rPr>
                <w:b/>
                <w:bCs/>
              </w:rPr>
            </w:pPr>
            <w:r>
              <w:rPr>
                <w:b/>
                <w:bCs/>
              </w:rPr>
              <w:t>%/…………….………………..</w:t>
            </w:r>
          </w:p>
        </w:tc>
      </w:tr>
      <w:tr w:rsidR="00A001B9" w14:paraId="36FB0F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AEBC5C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0FE619" w14:textId="77777777" w:rsidR="00A001B9" w:rsidRDefault="009D64FD">
            <w:pPr>
              <w:rPr>
                <w:b/>
                <w:bCs/>
              </w:rPr>
            </w:pPr>
            <w:r>
              <w:rPr>
                <w:b/>
                <w:bCs/>
              </w:rPr>
              <w:t>…………….………………..%/</w:t>
            </w:r>
          </w:p>
        </w:tc>
      </w:tr>
      <w:tr w:rsidR="00A001B9" w14:paraId="3BD976D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A660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788D81" w14:textId="77777777" w:rsidR="00A001B9" w:rsidRDefault="009D64FD">
            <w:pPr>
              <w:rPr>
                <w:b/>
                <w:bCs/>
              </w:rPr>
            </w:pPr>
            <w:r>
              <w:rPr>
                <w:b/>
                <w:bCs/>
              </w:rPr>
              <w:t>%/……………%/.………………..</w:t>
            </w:r>
          </w:p>
        </w:tc>
      </w:tr>
      <w:tr w:rsidR="00A001B9" w14:paraId="5E042B1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B0DBF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F26B1E" w14:textId="77777777" w:rsidR="00A001B9" w:rsidRDefault="009D64FD">
            <w:pPr>
              <w:rPr>
                <w:b/>
                <w:bCs/>
              </w:rPr>
            </w:pPr>
            <w:r>
              <w:rPr>
                <w:b/>
                <w:bCs/>
              </w:rPr>
              <w:t>…………….%/………………..%/</w:t>
            </w:r>
          </w:p>
        </w:tc>
      </w:tr>
      <w:tr w:rsidR="00A001B9" w14:paraId="173408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F5553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D1F1BF" w14:textId="77777777" w:rsidR="00A001B9" w:rsidRDefault="009D64FD">
            <w:pPr>
              <w:rPr>
                <w:b/>
                <w:bCs/>
              </w:rPr>
            </w:pPr>
            <w:r>
              <w:rPr>
                <w:b/>
                <w:bCs/>
              </w:rPr>
              <w:t>……………./;………………..</w:t>
            </w:r>
          </w:p>
        </w:tc>
      </w:tr>
      <w:tr w:rsidR="00A001B9" w14:paraId="18042F9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24ADA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262FCB" w14:textId="77777777" w:rsidR="00A001B9" w:rsidRDefault="009D64FD">
            <w:pPr>
              <w:rPr>
                <w:b/>
                <w:bCs/>
              </w:rPr>
            </w:pPr>
            <w:r>
              <w:rPr>
                <w:b/>
                <w:bCs/>
              </w:rPr>
              <w:t>…………….%//;………………..</w:t>
            </w:r>
          </w:p>
        </w:tc>
      </w:tr>
      <w:tr w:rsidR="00A001B9" w14:paraId="330AC7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3A2EA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1A9674" w14:textId="77777777" w:rsidR="00A001B9" w:rsidRDefault="009D64FD">
            <w:pPr>
              <w:rPr>
                <w:b/>
                <w:bCs/>
              </w:rPr>
            </w:pPr>
            <w:r>
              <w:rPr>
                <w:b/>
                <w:bCs/>
              </w:rPr>
              <w:t>/;…………….………………..</w:t>
            </w:r>
          </w:p>
        </w:tc>
      </w:tr>
      <w:tr w:rsidR="00A001B9" w14:paraId="23699AD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E8C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6FFDD5" w14:textId="77777777" w:rsidR="00A001B9" w:rsidRDefault="009D64FD">
            <w:pPr>
              <w:rPr>
                <w:b/>
                <w:bCs/>
              </w:rPr>
            </w:pPr>
            <w:r>
              <w:rPr>
                <w:b/>
                <w:bCs/>
              </w:rPr>
              <w:t>……………./?………………..</w:t>
            </w:r>
          </w:p>
        </w:tc>
      </w:tr>
      <w:tr w:rsidR="00A001B9" w14:paraId="794C3E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4ED83"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BF88D2A" w14:textId="77777777" w:rsidR="00A001B9" w:rsidRDefault="009D64FD">
            <w:pPr>
              <w:rPr>
                <w:b/>
                <w:bCs/>
              </w:rPr>
            </w:pPr>
            <w:r>
              <w:rPr>
                <w:b/>
                <w:bCs/>
              </w:rPr>
              <w:t>…………….%………………..</w:t>
            </w:r>
          </w:p>
        </w:tc>
      </w:tr>
      <w:tr w:rsidR="00A001B9" w14:paraId="1BCC23C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CFA2DD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4BDAE15" w14:textId="77777777" w:rsidR="00A001B9" w:rsidRDefault="009D64FD">
            <w:pPr>
              <w:rPr>
                <w:b/>
                <w:bCs/>
              </w:rPr>
            </w:pPr>
            <w:r>
              <w:rPr>
                <w:b/>
                <w:bCs/>
              </w:rPr>
              <w:t>…………….%%/………………..</w:t>
            </w:r>
          </w:p>
        </w:tc>
      </w:tr>
      <w:tr w:rsidR="00A001B9" w14:paraId="127E17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85ACCA"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4281E6" w14:textId="77777777" w:rsidR="00A001B9" w:rsidRDefault="009D64FD">
            <w:pPr>
              <w:keepNext/>
            </w:pPr>
            <w:r>
              <w:rPr>
                <w:b/>
                <w:bCs/>
              </w:rPr>
              <w:t>…………….%/%………………..</w:t>
            </w:r>
          </w:p>
        </w:tc>
      </w:tr>
    </w:tbl>
    <w:p w14:paraId="0A48BE16" w14:textId="7E2E1B1D"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72</w:t>
      </w:r>
      <w:r w:rsidR="00342DB5">
        <w:rPr>
          <w:noProof/>
        </w:rPr>
        <w:fldChar w:fldCharType="end"/>
      </w:r>
      <w:r>
        <w:t xml:space="preserve"> Examples (1) of Escape Character Different from </w:t>
      </w:r>
      <w:proofErr w:type="spellStart"/>
      <w:r>
        <w:t>dfdl:escapeEscapeCharacter</w:t>
      </w:r>
      <w:proofErr w:type="spellEnd"/>
    </w:p>
    <w:p w14:paraId="23B10F36"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 xml:space="preserve">',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152"/>
        <w:gridCol w:w="4478"/>
      </w:tblGrid>
      <w:tr w:rsidR="00A001B9" w14:paraId="2390D14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A14D74" w14:textId="77777777" w:rsidR="00A001B9" w:rsidRDefault="009D64FD">
            <w:pPr>
              <w:jc w:val="center"/>
            </w:pPr>
            <w:r>
              <w:t>Logical Data</w:t>
            </w:r>
          </w:p>
        </w:tc>
        <w:tc>
          <w:tcPr>
            <w:tcW w:w="0" w:type="auto"/>
            <w:hideMark/>
          </w:tcPr>
          <w:p w14:paraId="792535E0" w14:textId="77777777" w:rsidR="00A001B9" w:rsidRDefault="009D64FD">
            <w:pPr>
              <w:jc w:val="center"/>
            </w:pPr>
            <w:r>
              <w:t>Physical Data / Representation</w:t>
            </w:r>
          </w:p>
        </w:tc>
      </w:tr>
      <w:tr w:rsidR="00A001B9" w14:paraId="50FC78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BA6BC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BC5DEAD"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r>
      <w:tr w:rsidR="00A001B9" w14:paraId="0B5F9BE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B418A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822D55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r>
      <w:tr w:rsidR="00A001B9" w14:paraId="6692BCB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EC2FA9" w14:textId="77777777" w:rsidR="00A001B9" w:rsidRDefault="009D64FD">
            <w:pPr>
              <w:rPr>
                <w:b/>
                <w:bCs/>
              </w:rPr>
            </w:pP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8ED66F0" w14:textId="77777777" w:rsidR="00A001B9" w:rsidRDefault="009D64FD">
            <w:pPr>
              <w:keepNext/>
              <w:rPr>
                <w:b/>
                <w:bCs/>
              </w:rPr>
            </w:pPr>
            <w:r>
              <w:rPr>
                <w:b/>
                <w:bCs/>
              </w:rPr>
              <w:t>/</w:t>
            </w:r>
            <w:proofErr w:type="spellStart"/>
            <w:r>
              <w:rPr>
                <w:b/>
                <w:bCs/>
              </w:rPr>
              <w:t>sep</w:t>
            </w:r>
            <w:proofErr w:type="spellEnd"/>
            <w:r>
              <w:rPr>
                <w:b/>
                <w:bCs/>
              </w:rPr>
              <w:t>…………….……………</w:t>
            </w:r>
            <w:proofErr w:type="gramStart"/>
            <w:r>
              <w:rPr>
                <w:b/>
                <w:bCs/>
              </w:rPr>
              <w:t>…..</w:t>
            </w:r>
            <w:proofErr w:type="gramEnd"/>
          </w:p>
        </w:tc>
      </w:tr>
    </w:tbl>
    <w:p w14:paraId="265E5C73" w14:textId="1E11024E" w:rsidR="00A001B9" w:rsidRDefault="009D64FD">
      <w:pPr>
        <w:pStyle w:val="Caption"/>
      </w:pPr>
      <w:bookmarkStart w:id="12978" w:name="_Toc322911792"/>
      <w:bookmarkStart w:id="12979" w:name="_Toc322912331"/>
      <w:bookmarkStart w:id="12980" w:name="_Toc329093191"/>
      <w:bookmarkStart w:id="12981" w:name="_Toc332701704"/>
      <w:bookmarkStart w:id="12982" w:name="_Toc332702008"/>
      <w:bookmarkStart w:id="12983" w:name="_Toc332711806"/>
      <w:bookmarkStart w:id="12984" w:name="_Toc332712108"/>
      <w:bookmarkStart w:id="12985" w:name="_Toc332712409"/>
      <w:bookmarkStart w:id="12986" w:name="_Toc332724325"/>
      <w:bookmarkStart w:id="12987" w:name="_Toc332724625"/>
      <w:bookmarkStart w:id="12988" w:name="_Toc341102921"/>
      <w:bookmarkStart w:id="12989" w:name="_Toc347241657"/>
      <w:bookmarkStart w:id="12990" w:name="_Toc347744849"/>
      <w:bookmarkStart w:id="12991" w:name="_Toc348984632"/>
      <w:bookmarkStart w:id="12992" w:name="_Toc348984937"/>
      <w:bookmarkStart w:id="12993" w:name="_Toc349038101"/>
      <w:bookmarkStart w:id="12994" w:name="_Toc349038403"/>
      <w:bookmarkStart w:id="12995" w:name="_Toc349042894"/>
      <w:bookmarkStart w:id="12996" w:name="_Toc349642295"/>
      <w:bookmarkStart w:id="12997" w:name="_Toc351913016"/>
      <w:bookmarkStart w:id="12998" w:name="_Toc351915037"/>
      <w:bookmarkStart w:id="12999" w:name="_Toc351915503"/>
      <w:bookmarkStart w:id="13000" w:name="_Toc361231601"/>
      <w:bookmarkStart w:id="13001" w:name="_Toc361232127"/>
      <w:bookmarkStart w:id="13002" w:name="_Toc362445429"/>
      <w:bookmarkStart w:id="13003" w:name="_Toc363909397"/>
      <w:bookmarkStart w:id="13004" w:name="_Toc364463825"/>
      <w:bookmarkStart w:id="13005" w:name="_Toc366078429"/>
      <w:bookmarkStart w:id="13006" w:name="_Toc366079044"/>
      <w:bookmarkStart w:id="13007" w:name="_Toc366080029"/>
      <w:bookmarkStart w:id="13008" w:name="_Toc366080641"/>
      <w:bookmarkStart w:id="13009" w:name="_Toc366081250"/>
      <w:bookmarkStart w:id="13010" w:name="_Toc366505590"/>
      <w:bookmarkStart w:id="13011" w:name="_Toc366508959"/>
      <w:bookmarkStart w:id="13012" w:name="_Toc366513460"/>
      <w:bookmarkStart w:id="13013" w:name="_Toc366574649"/>
      <w:bookmarkStart w:id="13014" w:name="_Toc366578442"/>
      <w:bookmarkStart w:id="13015" w:name="_Toc366579036"/>
      <w:bookmarkStart w:id="13016" w:name="_Toc366579628"/>
      <w:bookmarkStart w:id="13017" w:name="_Toc366580219"/>
      <w:bookmarkStart w:id="13018" w:name="_Toc366580811"/>
      <w:bookmarkStart w:id="13019" w:name="_Toc366581402"/>
      <w:bookmarkStart w:id="13020" w:name="_Toc366581994"/>
      <w:bookmarkStart w:id="13021" w:name="_Toc243112893"/>
      <w:bookmarkStart w:id="13022" w:name="_Toc349042895"/>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r>
        <w:t xml:space="preserve">Table </w:t>
      </w:r>
      <w:r w:rsidR="00342DB5">
        <w:fldChar w:fldCharType="begin"/>
      </w:r>
      <w:r w:rsidR="00342DB5">
        <w:instrText xml:space="preserve"> SEQ Table \* ARABIC </w:instrText>
      </w:r>
      <w:r w:rsidR="00342DB5">
        <w:fldChar w:fldCharType="separate"/>
      </w:r>
      <w:r w:rsidR="002D29EA">
        <w:rPr>
          <w:noProof/>
        </w:rPr>
        <w:t>73</w:t>
      </w:r>
      <w:r w:rsidR="00342DB5">
        <w:rPr>
          <w:noProof/>
        </w:rPr>
        <w:fldChar w:fldCharType="end"/>
      </w:r>
      <w:r>
        <w:t xml:space="preserve"> Examples (2) of Escape Character Different from </w:t>
      </w:r>
      <w:proofErr w:type="spellStart"/>
      <w:r>
        <w:t>dfdl:escapeEscapeCharacter</w:t>
      </w:r>
      <w:proofErr w:type="spellEnd"/>
    </w:p>
    <w:p w14:paraId="0D0D6273" w14:textId="77777777" w:rsidR="00A001B9" w:rsidRDefault="009D64FD">
      <w:pPr>
        <w:pStyle w:val="Heading2"/>
        <w:rPr>
          <w:rFonts w:eastAsia="Times New Roman"/>
        </w:rPr>
      </w:pPr>
      <w:bookmarkStart w:id="13023" w:name="_Toc27061180"/>
      <w:r>
        <w:rPr>
          <w:rFonts w:eastAsia="Times New Roman"/>
        </w:rPr>
        <w:t>Escape Block with Different Start and End Characters</w:t>
      </w:r>
      <w:bookmarkEnd w:id="13021"/>
      <w:bookmarkEnd w:id="13022"/>
      <w:bookmarkEnd w:id="13023"/>
    </w:p>
    <w:p w14:paraId="558691DE" w14:textId="77777777" w:rsidR="00A001B9" w:rsidRDefault="009D64FD">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A001B9" w14:paraId="44E3B93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696E56A" w14:textId="77777777" w:rsidR="00A001B9" w:rsidRDefault="009D64FD">
            <w:pPr>
              <w:jc w:val="center"/>
            </w:pPr>
            <w:r>
              <w:t>Logical Data</w:t>
            </w:r>
          </w:p>
        </w:tc>
        <w:tc>
          <w:tcPr>
            <w:tcW w:w="0" w:type="auto"/>
            <w:hideMark/>
          </w:tcPr>
          <w:p w14:paraId="05EBDF57" w14:textId="77777777" w:rsidR="00A001B9" w:rsidRDefault="009D64FD">
            <w:pPr>
              <w:jc w:val="center"/>
            </w:pPr>
            <w:r>
              <w:t>Physical Data / Representation</w:t>
            </w:r>
          </w:p>
        </w:tc>
      </w:tr>
      <w:tr w:rsidR="00A001B9" w14:paraId="3A9291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44433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D2D06C" w14:textId="77777777" w:rsidR="00A001B9" w:rsidRDefault="009D64FD">
            <w:pPr>
              <w:rPr>
                <w:b/>
                <w:bCs/>
              </w:rPr>
            </w:pPr>
            <w:r>
              <w:rPr>
                <w:b/>
                <w:bCs/>
              </w:rPr>
              <w:t>…………….………………..</w:t>
            </w:r>
          </w:p>
        </w:tc>
      </w:tr>
      <w:tr w:rsidR="00A001B9" w14:paraId="40E21C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E20CC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21092F2" w14:textId="77777777" w:rsidR="00A001B9" w:rsidRDefault="009D64FD">
            <w:pPr>
              <w:rPr>
                <w:b/>
                <w:bCs/>
              </w:rPr>
            </w:pPr>
            <w:r>
              <w:rPr>
                <w:b/>
                <w:bCs/>
              </w:rPr>
              <w:t>[[…………….………………..]</w:t>
            </w:r>
          </w:p>
        </w:tc>
      </w:tr>
      <w:tr w:rsidR="00A001B9" w14:paraId="211DDB5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41C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A8F723" w14:textId="77777777" w:rsidR="00A001B9" w:rsidRDefault="009D64FD">
            <w:pPr>
              <w:rPr>
                <w:b/>
                <w:bCs/>
              </w:rPr>
            </w:pPr>
            <w:r>
              <w:rPr>
                <w:b/>
                <w:bCs/>
              </w:rPr>
              <w:t>]…………….………………..</w:t>
            </w:r>
          </w:p>
        </w:tc>
      </w:tr>
      <w:tr w:rsidR="00A001B9" w14:paraId="2613E27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4B2D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FC81FF" w14:textId="77777777" w:rsidR="00A001B9" w:rsidRDefault="009D64FD">
            <w:pPr>
              <w:rPr>
                <w:b/>
                <w:bCs/>
              </w:rPr>
            </w:pPr>
            <w:r>
              <w:rPr>
                <w:b/>
                <w:bCs/>
              </w:rPr>
              <w:t>……………[.………………..</w:t>
            </w:r>
          </w:p>
        </w:tc>
      </w:tr>
      <w:tr w:rsidR="00A001B9" w14:paraId="34D42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3A6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6445BD" w14:textId="77777777" w:rsidR="00A001B9" w:rsidRDefault="009D64FD">
            <w:pPr>
              <w:rPr>
                <w:b/>
                <w:bCs/>
              </w:rPr>
            </w:pPr>
            <w:r>
              <w:rPr>
                <w:b/>
                <w:bCs/>
              </w:rPr>
              <w:t>……………].………………..</w:t>
            </w:r>
          </w:p>
        </w:tc>
      </w:tr>
      <w:tr w:rsidR="00A001B9" w14:paraId="0030027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099A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67FBB5" w14:textId="77777777" w:rsidR="00A001B9" w:rsidRDefault="009D64FD">
            <w:pPr>
              <w:rPr>
                <w:b/>
                <w:bCs/>
              </w:rPr>
            </w:pPr>
            <w:r>
              <w:rPr>
                <w:b/>
                <w:bCs/>
              </w:rPr>
              <w:t>…………….………………..]</w:t>
            </w:r>
          </w:p>
        </w:tc>
      </w:tr>
      <w:tr w:rsidR="00A001B9" w14:paraId="7D615DB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CDB02B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0419E0" w14:textId="77777777" w:rsidR="00A001B9" w:rsidRDefault="009D64FD">
            <w:pPr>
              <w:rPr>
                <w:b/>
                <w:bCs/>
              </w:rPr>
            </w:pPr>
            <w:r>
              <w:rPr>
                <w:b/>
                <w:bCs/>
              </w:rPr>
              <w:t>[[[…………….………………..]</w:t>
            </w:r>
          </w:p>
        </w:tc>
      </w:tr>
      <w:tr w:rsidR="00A001B9" w14:paraId="497A57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564B2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8D8D80" w14:textId="77777777" w:rsidR="00A001B9" w:rsidRDefault="009D64FD">
            <w:pPr>
              <w:rPr>
                <w:b/>
                <w:bCs/>
              </w:rPr>
            </w:pPr>
            <w:r>
              <w:rPr>
                <w:b/>
                <w:bCs/>
              </w:rPr>
              <w:t>…………….………………..]]</w:t>
            </w:r>
          </w:p>
        </w:tc>
      </w:tr>
      <w:tr w:rsidR="00A001B9" w14:paraId="7710A5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6DF2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02735E" w14:textId="77777777" w:rsidR="00A001B9" w:rsidRDefault="009D64FD">
            <w:pPr>
              <w:rPr>
                <w:b/>
                <w:bCs/>
              </w:rPr>
            </w:pPr>
            <w:r>
              <w:rPr>
                <w:b/>
                <w:bCs/>
              </w:rPr>
              <w:t>…………….[[………………..</w:t>
            </w:r>
          </w:p>
        </w:tc>
      </w:tr>
      <w:tr w:rsidR="00A001B9" w14:paraId="5CA946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A2781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E66478" w14:textId="77777777" w:rsidR="00A001B9" w:rsidRDefault="009D64FD">
            <w:pPr>
              <w:rPr>
                <w:b/>
                <w:bCs/>
              </w:rPr>
            </w:pPr>
            <w:r>
              <w:rPr>
                <w:b/>
                <w:bCs/>
              </w:rPr>
              <w:t>…………….]]………………..</w:t>
            </w:r>
          </w:p>
        </w:tc>
      </w:tr>
      <w:tr w:rsidR="00A001B9" w14:paraId="0140D50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FFC7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85DB74" w14:textId="77777777" w:rsidR="00A001B9" w:rsidRDefault="009D64FD">
            <w:pPr>
              <w:rPr>
                <w:b/>
                <w:bCs/>
              </w:rPr>
            </w:pPr>
            <w:r>
              <w:rPr>
                <w:b/>
                <w:bCs/>
              </w:rPr>
              <w:t>[[…………….………………..%]]</w:t>
            </w:r>
          </w:p>
        </w:tc>
      </w:tr>
      <w:tr w:rsidR="00A001B9" w14:paraId="45D85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38FF8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AFA84D" w14:textId="77777777" w:rsidR="00A001B9" w:rsidRDefault="009D64FD">
            <w:pPr>
              <w:rPr>
                <w:b/>
                <w:bCs/>
              </w:rPr>
            </w:pPr>
            <w:r>
              <w:rPr>
                <w:b/>
                <w:bCs/>
              </w:rPr>
              <w:t>[[…………….%]………………..]</w:t>
            </w:r>
          </w:p>
        </w:tc>
      </w:tr>
      <w:tr w:rsidR="00A001B9" w14:paraId="587541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AEFA2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C0471F" w14:textId="77777777" w:rsidR="00A001B9" w:rsidRDefault="009D64FD">
            <w:pPr>
              <w:rPr>
                <w:b/>
                <w:bCs/>
              </w:rPr>
            </w:pPr>
            <w:r>
              <w:rPr>
                <w:b/>
                <w:bCs/>
              </w:rPr>
              <w:t>…………….[………………..]</w:t>
            </w:r>
          </w:p>
        </w:tc>
      </w:tr>
      <w:tr w:rsidR="00A001B9" w14:paraId="091A97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3C7B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F22FA4" w14:textId="77777777" w:rsidR="00A001B9" w:rsidRDefault="009D64FD">
            <w:pPr>
              <w:rPr>
                <w:b/>
                <w:bCs/>
              </w:rPr>
            </w:pPr>
            <w:r>
              <w:rPr>
                <w:b/>
                <w:bCs/>
              </w:rPr>
              <w:t>[[……………[.………………..%]]</w:t>
            </w:r>
          </w:p>
        </w:tc>
      </w:tr>
      <w:tr w:rsidR="00A001B9" w14:paraId="6D1BFD3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27334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E7FE84" w14:textId="77777777" w:rsidR="00A001B9" w:rsidRDefault="009D64FD">
            <w:pPr>
              <w:rPr>
                <w:b/>
                <w:bCs/>
              </w:rPr>
            </w:pPr>
            <w:r>
              <w:rPr>
                <w:b/>
                <w:bCs/>
              </w:rPr>
              <w:t>[[…………….%]………………..%]]</w:t>
            </w:r>
          </w:p>
        </w:tc>
      </w:tr>
      <w:tr w:rsidR="00A001B9" w14:paraId="0461F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CE436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FDB6FE" w14:textId="77777777" w:rsidR="00A001B9" w:rsidRDefault="009D64FD">
            <w:pPr>
              <w:rPr>
                <w:b/>
                <w:bCs/>
              </w:rPr>
            </w:pPr>
            <w:r>
              <w:rPr>
                <w:b/>
                <w:bCs/>
              </w:rPr>
              <w:t>[[[…………….………………..%]]</w:t>
            </w:r>
          </w:p>
        </w:tc>
      </w:tr>
      <w:tr w:rsidR="00A001B9" w14:paraId="3187473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EFD3F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A35F2E" w14:textId="77777777" w:rsidR="00A001B9" w:rsidRDefault="009D64FD">
            <w:pPr>
              <w:rPr>
                <w:b/>
                <w:bCs/>
              </w:rPr>
            </w:pPr>
            <w:r>
              <w:rPr>
                <w:b/>
                <w:bCs/>
              </w:rPr>
              <w:t>[[…………….………………..%]%]]</w:t>
            </w:r>
          </w:p>
        </w:tc>
      </w:tr>
      <w:tr w:rsidR="00A001B9" w14:paraId="16E67A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C50611"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868D45" w14:textId="77777777" w:rsidR="00A001B9" w:rsidRDefault="009D64FD">
            <w:r>
              <w:rPr>
                <w:b/>
                <w:bCs/>
              </w:rPr>
              <w:t>[[[…………….………………..%]%]]</w:t>
            </w:r>
          </w:p>
        </w:tc>
      </w:tr>
      <w:tr w:rsidR="00A001B9" w14:paraId="5BB50AC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007DD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E90D6D" w14:textId="77777777" w:rsidR="00A001B9" w:rsidRDefault="009D64FD">
            <w:pPr>
              <w:rPr>
                <w:b/>
                <w:bCs/>
              </w:rPr>
            </w:pPr>
            <w:r>
              <w:rPr>
                <w:b/>
                <w:bCs/>
              </w:rPr>
              <w:t>…………….%………………..</w:t>
            </w:r>
          </w:p>
        </w:tc>
      </w:tr>
      <w:tr w:rsidR="00A001B9" w14:paraId="3124C2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A672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032EBC" w14:textId="77777777" w:rsidR="00A001B9" w:rsidRDefault="009D64FD">
            <w:pPr>
              <w:rPr>
                <w:b/>
                <w:bCs/>
              </w:rPr>
            </w:pPr>
            <w:r>
              <w:rPr>
                <w:b/>
                <w:bCs/>
              </w:rPr>
              <w:t>…………….%%………………..</w:t>
            </w:r>
          </w:p>
        </w:tc>
      </w:tr>
      <w:tr w:rsidR="00A001B9" w14:paraId="52A881E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4C712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19D17D8" w14:textId="77777777" w:rsidR="00A001B9" w:rsidRDefault="009D64FD">
            <w:pPr>
              <w:rPr>
                <w:b/>
                <w:bCs/>
              </w:rPr>
            </w:pPr>
            <w:r>
              <w:rPr>
                <w:b/>
                <w:bCs/>
              </w:rPr>
              <w:t>…………….%[………………..</w:t>
            </w:r>
          </w:p>
        </w:tc>
      </w:tr>
      <w:tr w:rsidR="00A001B9" w14:paraId="4782251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8D2D60"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34129245" w14:textId="77777777" w:rsidR="00A001B9" w:rsidRDefault="009D64FD">
            <w:pPr>
              <w:rPr>
                <w:b/>
                <w:bCs/>
              </w:rPr>
            </w:pPr>
            <w:r>
              <w:rPr>
                <w:b/>
                <w:bCs/>
              </w:rPr>
              <w:t>…………….%]………………..</w:t>
            </w:r>
          </w:p>
        </w:tc>
      </w:tr>
      <w:tr w:rsidR="00A001B9" w14:paraId="273677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D62D9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9FB6D9" w14:textId="77777777" w:rsidR="00A001B9" w:rsidRDefault="009D64FD">
            <w:pPr>
              <w:rPr>
                <w:b/>
                <w:bCs/>
              </w:rPr>
            </w:pPr>
            <w:r>
              <w:rPr>
                <w:b/>
                <w:bCs/>
              </w:rPr>
              <w:t>%[…………….………………..</w:t>
            </w:r>
          </w:p>
        </w:tc>
      </w:tr>
      <w:tr w:rsidR="00A001B9" w14:paraId="0958DC0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84ED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9A0D003" w14:textId="77777777" w:rsidR="00A001B9" w:rsidRDefault="009D64FD">
            <w:pPr>
              <w:rPr>
                <w:b/>
                <w:bCs/>
              </w:rPr>
            </w:pPr>
            <w:r>
              <w:rPr>
                <w:b/>
                <w:bCs/>
              </w:rPr>
              <w:t>…………….………………..%]</w:t>
            </w:r>
          </w:p>
        </w:tc>
      </w:tr>
      <w:tr w:rsidR="00A001B9" w14:paraId="0A19B9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FDE9B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FAC30E" w14:textId="77777777" w:rsidR="00A001B9" w:rsidRDefault="009D64FD">
            <w:pPr>
              <w:rPr>
                <w:b/>
                <w:bCs/>
              </w:rPr>
            </w:pPr>
            <w:r>
              <w:rPr>
                <w:b/>
                <w:bCs/>
              </w:rPr>
              <w:t>%[…………….………………..%]</w:t>
            </w:r>
          </w:p>
        </w:tc>
      </w:tr>
      <w:tr w:rsidR="00A001B9" w14:paraId="73AEF9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FA569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82276" w14:textId="77777777" w:rsidR="00A001B9" w:rsidRDefault="009D64FD">
            <w:pPr>
              <w:rPr>
                <w:b/>
                <w:bCs/>
              </w:rPr>
            </w:pPr>
            <w:r>
              <w:rPr>
                <w:b/>
                <w:bCs/>
              </w:rPr>
              <w:t>[[…………%….………………..%]]</w:t>
            </w:r>
          </w:p>
        </w:tc>
      </w:tr>
      <w:tr w:rsidR="00A001B9" w14:paraId="70653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BA3E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5BCA07A" w14:textId="77777777" w:rsidR="00A001B9" w:rsidRDefault="009D64FD">
            <w:pPr>
              <w:rPr>
                <w:b/>
                <w:bCs/>
              </w:rPr>
            </w:pPr>
            <w:r>
              <w:rPr>
                <w:b/>
                <w:bCs/>
              </w:rPr>
              <w:t>[[…………%%]….………………..%]]</w:t>
            </w:r>
          </w:p>
        </w:tc>
      </w:tr>
      <w:tr w:rsidR="00A001B9" w14:paraId="01FAE56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46607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EFE398" w14:textId="77777777" w:rsidR="00A001B9" w:rsidRDefault="009D64FD">
            <w:pPr>
              <w:rPr>
                <w:b/>
                <w:bCs/>
              </w:rPr>
            </w:pPr>
            <w:r>
              <w:rPr>
                <w:b/>
                <w:bCs/>
              </w:rPr>
              <w:t>[…………….;………………..]</w:t>
            </w:r>
          </w:p>
        </w:tc>
      </w:tr>
      <w:tr w:rsidR="00A001B9" w14:paraId="5DB9B9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3FA08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FEE591" w14:textId="77777777" w:rsidR="00A001B9" w:rsidRDefault="009D64FD">
            <w:pPr>
              <w:rPr>
                <w:b/>
                <w:bCs/>
              </w:rPr>
            </w:pPr>
            <w:r>
              <w:rPr>
                <w:b/>
                <w:bCs/>
              </w:rPr>
              <w:t>[…………….%;………………..]</w:t>
            </w:r>
          </w:p>
        </w:tc>
      </w:tr>
      <w:tr w:rsidR="00A001B9" w14:paraId="4668578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1ABEC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168E92" w14:textId="77777777" w:rsidR="00A001B9" w:rsidRDefault="009D64FD">
            <w:pPr>
              <w:rPr>
                <w:b/>
                <w:bCs/>
              </w:rPr>
            </w:pPr>
            <w:r>
              <w:rPr>
                <w:b/>
                <w:bCs/>
              </w:rPr>
              <w:t>[[…………….;………………..%]]</w:t>
            </w:r>
          </w:p>
        </w:tc>
      </w:tr>
      <w:tr w:rsidR="00A001B9" w14:paraId="10617A0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F36D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CBFACE" w14:textId="77777777" w:rsidR="00A001B9" w:rsidRDefault="009D64FD">
            <w:pPr>
              <w:keepNext/>
              <w:rPr>
                <w:b/>
                <w:bCs/>
              </w:rPr>
            </w:pPr>
            <w:r>
              <w:rPr>
                <w:b/>
                <w:bCs/>
              </w:rPr>
              <w:t>[…………….?………………..]</w:t>
            </w:r>
          </w:p>
        </w:tc>
      </w:tr>
    </w:tbl>
    <w:p w14:paraId="0693BD3C" w14:textId="0861C0E9"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74</w:t>
      </w:r>
      <w:r w:rsidR="00342DB5">
        <w:rPr>
          <w:noProof/>
        </w:rPr>
        <w:fldChar w:fldCharType="end"/>
      </w:r>
      <w:r>
        <w:t xml:space="preserve"> Examples of Escape Block with Different Start and End Characters</w:t>
      </w:r>
    </w:p>
    <w:p w14:paraId="6CCF53FA" w14:textId="77777777" w:rsidR="00A001B9" w:rsidRDefault="009D64FD">
      <w:pPr>
        <w:pStyle w:val="Heading2"/>
        <w:rPr>
          <w:rFonts w:eastAsia="Times New Roman"/>
        </w:rPr>
      </w:pPr>
      <w:bookmarkStart w:id="13024" w:name="_Toc349042896"/>
      <w:bookmarkStart w:id="13025" w:name="_Toc243112894"/>
      <w:bookmarkStart w:id="13026" w:name="_Toc27061181"/>
      <w:r>
        <w:rPr>
          <w:rFonts w:eastAsia="Times New Roman"/>
        </w:rPr>
        <w:t xml:space="preserve">Escape Block with Same Start and End </w:t>
      </w:r>
      <w:bookmarkEnd w:id="13024"/>
      <w:bookmarkEnd w:id="13025"/>
      <w:r>
        <w:rPr>
          <w:rFonts w:eastAsia="Times New Roman"/>
        </w:rPr>
        <w:t>Characters</w:t>
      </w:r>
      <w:bookmarkEnd w:id="13026"/>
    </w:p>
    <w:p w14:paraId="68D58BF6" w14:textId="77777777" w:rsidR="00A001B9" w:rsidRDefault="009D64FD">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w:t>
      </w:r>
      <w:proofErr w:type="spellStart"/>
      <w:r>
        <w:t>apos</w:t>
      </w:r>
      <w:proofErr w:type="spellEnd"/>
      <w:r>
        <w:t xml:space="preserve">;', </w:t>
      </w:r>
      <w:proofErr w:type="spellStart"/>
      <w:r>
        <w:t>dfdl:escapeBlockEnd</w:t>
      </w:r>
      <w:proofErr w:type="spellEnd"/>
      <w:r>
        <w:t xml:space="preserve"> '&amp;</w:t>
      </w:r>
      <w:proofErr w:type="spellStart"/>
      <w:r>
        <w:t>apos</w:t>
      </w:r>
      <w:proofErr w:type="spellEnd"/>
      <w:r>
        <w:t xml:space="preserve">;',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A001B9" w14:paraId="0E7554A3"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3675D2B" w14:textId="77777777" w:rsidR="00A001B9" w:rsidRDefault="009D64FD">
            <w:pPr>
              <w:jc w:val="center"/>
            </w:pPr>
            <w:r>
              <w:t>Logical Data</w:t>
            </w:r>
          </w:p>
        </w:tc>
        <w:tc>
          <w:tcPr>
            <w:tcW w:w="0" w:type="auto"/>
            <w:hideMark/>
          </w:tcPr>
          <w:p w14:paraId="0F6E1DAE" w14:textId="77777777" w:rsidR="00A001B9" w:rsidRDefault="009D64FD">
            <w:pPr>
              <w:jc w:val="center"/>
            </w:pPr>
            <w:r>
              <w:t>Physical Data / Representation</w:t>
            </w:r>
          </w:p>
        </w:tc>
      </w:tr>
      <w:tr w:rsidR="00A001B9" w14:paraId="0C75F7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3C9C1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3C5AD9" w14:textId="77777777" w:rsidR="00A001B9" w:rsidRDefault="009D64FD">
            <w:pPr>
              <w:rPr>
                <w:b/>
                <w:bCs/>
              </w:rPr>
            </w:pPr>
            <w:r>
              <w:rPr>
                <w:b/>
                <w:bCs/>
              </w:rPr>
              <w:t>…………….………………..</w:t>
            </w:r>
          </w:p>
        </w:tc>
      </w:tr>
      <w:tr w:rsidR="00A001B9" w14:paraId="47D05AA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4A1B3B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793AC4" w14:textId="77777777" w:rsidR="00A001B9" w:rsidRDefault="009D64FD">
            <w:pPr>
              <w:rPr>
                <w:b/>
                <w:bCs/>
              </w:rPr>
            </w:pPr>
            <w:r>
              <w:rPr>
                <w:b/>
                <w:bCs/>
              </w:rPr>
              <w:t>'%'…………….………………..'</w:t>
            </w:r>
          </w:p>
        </w:tc>
      </w:tr>
      <w:tr w:rsidR="00A001B9" w14:paraId="03F174F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F319BC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31A0C5" w14:textId="77777777" w:rsidR="00A001B9" w:rsidRDefault="009D64FD">
            <w:pPr>
              <w:rPr>
                <w:b/>
                <w:bCs/>
              </w:rPr>
            </w:pPr>
            <w:r>
              <w:rPr>
                <w:b/>
                <w:bCs/>
              </w:rPr>
              <w:t>……………'.………………..</w:t>
            </w:r>
          </w:p>
        </w:tc>
      </w:tr>
      <w:tr w:rsidR="00A001B9" w14:paraId="2DB66C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1FC6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DDDEBA" w14:textId="77777777" w:rsidR="00A001B9" w:rsidRDefault="009D64FD">
            <w:pPr>
              <w:rPr>
                <w:b/>
                <w:bCs/>
              </w:rPr>
            </w:pPr>
            <w:r>
              <w:rPr>
                <w:b/>
                <w:bCs/>
              </w:rPr>
              <w:t>…………….………………..'</w:t>
            </w:r>
          </w:p>
        </w:tc>
      </w:tr>
      <w:tr w:rsidR="00A001B9" w14:paraId="70F70D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A6B3A6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ABD42A" w14:textId="77777777" w:rsidR="00A001B9" w:rsidRDefault="009D64FD">
            <w:pPr>
              <w:rPr>
                <w:b/>
                <w:bCs/>
              </w:rPr>
            </w:pPr>
            <w:r>
              <w:rPr>
                <w:b/>
                <w:bCs/>
              </w:rPr>
              <w:t>'%'%'…………….………………..'</w:t>
            </w:r>
          </w:p>
        </w:tc>
      </w:tr>
      <w:tr w:rsidR="00A001B9" w14:paraId="7E3B470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0DA24D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C3B673" w14:textId="77777777" w:rsidR="00A001B9" w:rsidRDefault="009D64FD">
            <w:pPr>
              <w:rPr>
                <w:b/>
                <w:bCs/>
              </w:rPr>
            </w:pPr>
            <w:r>
              <w:rPr>
                <w:b/>
                <w:bCs/>
              </w:rPr>
              <w:t>…………….………………..''</w:t>
            </w:r>
          </w:p>
        </w:tc>
      </w:tr>
      <w:tr w:rsidR="00A001B9" w14:paraId="571AB21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2084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8ADBAF" w14:textId="77777777" w:rsidR="00A001B9" w:rsidRDefault="009D64FD">
            <w:pPr>
              <w:rPr>
                <w:b/>
                <w:bCs/>
              </w:rPr>
            </w:pPr>
            <w:r>
              <w:rPr>
                <w:b/>
                <w:bCs/>
              </w:rPr>
              <w:t>…………….''………………..</w:t>
            </w:r>
          </w:p>
        </w:tc>
      </w:tr>
      <w:tr w:rsidR="00A001B9" w14:paraId="5F40B2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62E53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A38C740" w14:textId="77777777" w:rsidR="00A001B9" w:rsidRDefault="009D64FD">
            <w:pPr>
              <w:rPr>
                <w:b/>
                <w:bCs/>
              </w:rPr>
            </w:pPr>
            <w:r>
              <w:rPr>
                <w:b/>
                <w:bCs/>
              </w:rPr>
              <w:t>'%'…………….………………..%''</w:t>
            </w:r>
          </w:p>
        </w:tc>
      </w:tr>
      <w:tr w:rsidR="00A001B9" w14:paraId="2665E4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FB61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2C895" w14:textId="77777777" w:rsidR="00A001B9" w:rsidRDefault="009D64FD">
            <w:pPr>
              <w:rPr>
                <w:b/>
                <w:bCs/>
              </w:rPr>
            </w:pPr>
            <w:r>
              <w:rPr>
                <w:b/>
                <w:bCs/>
              </w:rPr>
              <w:t>'%'…………….%'………………..'</w:t>
            </w:r>
          </w:p>
        </w:tc>
      </w:tr>
      <w:tr w:rsidR="00A001B9" w14:paraId="0D9B559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0A632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F8BB493" w14:textId="77777777" w:rsidR="00A001B9" w:rsidRDefault="009D64FD">
            <w:pPr>
              <w:rPr>
                <w:b/>
                <w:bCs/>
              </w:rPr>
            </w:pPr>
            <w:r>
              <w:rPr>
                <w:b/>
                <w:bCs/>
              </w:rPr>
              <w:t>…………….'………………..'</w:t>
            </w:r>
          </w:p>
        </w:tc>
      </w:tr>
      <w:tr w:rsidR="00A001B9" w14:paraId="316452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2ED10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14DCB7" w14:textId="77777777" w:rsidR="00A001B9" w:rsidRDefault="009D64FD">
            <w:pPr>
              <w:rPr>
                <w:b/>
                <w:bCs/>
              </w:rPr>
            </w:pPr>
            <w:r>
              <w:rPr>
                <w:b/>
                <w:bCs/>
              </w:rPr>
              <w:t>'%'……………%'.………………..%''</w:t>
            </w:r>
          </w:p>
        </w:tc>
      </w:tr>
      <w:tr w:rsidR="00A001B9" w14:paraId="35ADA0E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AB2E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23350BF" w14:textId="77777777" w:rsidR="00A001B9" w:rsidRDefault="009D64FD">
            <w:pPr>
              <w:rPr>
                <w:b/>
                <w:bCs/>
              </w:rPr>
            </w:pPr>
            <w:r>
              <w:rPr>
                <w:b/>
                <w:bCs/>
              </w:rPr>
              <w:t>'%'%'…………….………………..%''</w:t>
            </w:r>
          </w:p>
        </w:tc>
      </w:tr>
      <w:tr w:rsidR="00A001B9" w14:paraId="490DA3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29EF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98B2BC" w14:textId="77777777" w:rsidR="00A001B9" w:rsidRDefault="009D64FD">
            <w:pPr>
              <w:rPr>
                <w:b/>
                <w:bCs/>
              </w:rPr>
            </w:pPr>
            <w:r>
              <w:rPr>
                <w:b/>
                <w:bCs/>
              </w:rPr>
              <w:t>'%'…………….………………..%'%''</w:t>
            </w:r>
          </w:p>
        </w:tc>
      </w:tr>
      <w:tr w:rsidR="00A001B9" w14:paraId="226A02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4DD5DB"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120581" w14:textId="77777777" w:rsidR="00A001B9" w:rsidRDefault="009D64FD">
            <w:r>
              <w:rPr>
                <w:b/>
                <w:bCs/>
              </w:rPr>
              <w:t>'%'%'…………….………………..%'%''</w:t>
            </w:r>
          </w:p>
        </w:tc>
      </w:tr>
      <w:tr w:rsidR="00A001B9" w14:paraId="040012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F3890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DC56F0" w14:textId="77777777" w:rsidR="00A001B9" w:rsidRDefault="009D64FD">
            <w:pPr>
              <w:rPr>
                <w:b/>
                <w:bCs/>
              </w:rPr>
            </w:pPr>
            <w:r>
              <w:rPr>
                <w:b/>
                <w:bCs/>
              </w:rPr>
              <w:t>…………….%………………..</w:t>
            </w:r>
          </w:p>
        </w:tc>
      </w:tr>
      <w:tr w:rsidR="00A001B9" w14:paraId="309C86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C04C0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9321000" w14:textId="77777777" w:rsidR="00A001B9" w:rsidRDefault="009D64FD">
            <w:pPr>
              <w:rPr>
                <w:b/>
                <w:bCs/>
              </w:rPr>
            </w:pPr>
            <w:r>
              <w:rPr>
                <w:b/>
                <w:bCs/>
              </w:rPr>
              <w:t>…………….%%………………..</w:t>
            </w:r>
          </w:p>
        </w:tc>
      </w:tr>
      <w:tr w:rsidR="00A001B9" w14:paraId="39EB364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EE0B2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2F76BE" w14:textId="77777777" w:rsidR="00A001B9" w:rsidRDefault="009D64FD">
            <w:pPr>
              <w:rPr>
                <w:b/>
                <w:bCs/>
              </w:rPr>
            </w:pPr>
            <w:r>
              <w:rPr>
                <w:b/>
                <w:bCs/>
              </w:rPr>
              <w:t>…………….%'………………..</w:t>
            </w:r>
          </w:p>
        </w:tc>
      </w:tr>
      <w:tr w:rsidR="00A001B9" w14:paraId="458F668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D56A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41DB86" w14:textId="77777777" w:rsidR="00A001B9" w:rsidRDefault="009D64FD">
            <w:pPr>
              <w:rPr>
                <w:b/>
                <w:bCs/>
              </w:rPr>
            </w:pPr>
            <w:r>
              <w:rPr>
                <w:b/>
                <w:bCs/>
              </w:rPr>
              <w:t>%'…………….………………..</w:t>
            </w:r>
          </w:p>
        </w:tc>
      </w:tr>
      <w:tr w:rsidR="00A001B9" w14:paraId="082568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5CB0B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3F34EDD" w14:textId="77777777" w:rsidR="00A001B9" w:rsidRDefault="009D64FD">
            <w:pPr>
              <w:rPr>
                <w:b/>
                <w:bCs/>
              </w:rPr>
            </w:pPr>
            <w:r>
              <w:rPr>
                <w:b/>
                <w:bCs/>
              </w:rPr>
              <w:t>…………….………………..%'</w:t>
            </w:r>
          </w:p>
        </w:tc>
      </w:tr>
      <w:tr w:rsidR="00A001B9" w14:paraId="2508EA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E3805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2498DB" w14:textId="77777777" w:rsidR="00A001B9" w:rsidRDefault="009D64FD">
            <w:pPr>
              <w:rPr>
                <w:b/>
                <w:bCs/>
              </w:rPr>
            </w:pPr>
            <w:r>
              <w:rPr>
                <w:b/>
                <w:bCs/>
              </w:rPr>
              <w:t>'%'…………….………………..%%''</w:t>
            </w:r>
          </w:p>
        </w:tc>
      </w:tr>
      <w:tr w:rsidR="00A001B9" w14:paraId="7C9660A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2524E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65923" w14:textId="77777777" w:rsidR="00A001B9" w:rsidRDefault="009D64FD">
            <w:pPr>
              <w:rPr>
                <w:b/>
                <w:bCs/>
              </w:rPr>
            </w:pPr>
            <w:r>
              <w:rPr>
                <w:b/>
                <w:bCs/>
              </w:rPr>
              <w:t>%'…………….………………..%'</w:t>
            </w:r>
          </w:p>
        </w:tc>
      </w:tr>
      <w:tr w:rsidR="00A001B9" w14:paraId="077E2C3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74881"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2754253" w14:textId="77777777" w:rsidR="00A001B9" w:rsidRDefault="009D64FD">
            <w:pPr>
              <w:rPr>
                <w:b/>
                <w:bCs/>
              </w:rPr>
            </w:pPr>
            <w:r>
              <w:rPr>
                <w:b/>
                <w:bCs/>
              </w:rPr>
              <w:t>'%'…………%….………………..%''</w:t>
            </w:r>
          </w:p>
        </w:tc>
      </w:tr>
      <w:tr w:rsidR="00A001B9" w14:paraId="7D9DAF4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E7401F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7B55F7" w14:textId="77777777" w:rsidR="00A001B9" w:rsidRDefault="009D64FD">
            <w:pPr>
              <w:rPr>
                <w:b/>
                <w:bCs/>
              </w:rPr>
            </w:pPr>
            <w:r>
              <w:rPr>
                <w:b/>
                <w:bCs/>
              </w:rPr>
              <w:t>'%'…………%%'….………………..%''</w:t>
            </w:r>
          </w:p>
        </w:tc>
      </w:tr>
      <w:tr w:rsidR="00A001B9" w14:paraId="50AFDAD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A53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53295F7" w14:textId="77777777" w:rsidR="00A001B9" w:rsidRDefault="009D64FD">
            <w:pPr>
              <w:rPr>
                <w:b/>
                <w:bCs/>
              </w:rPr>
            </w:pPr>
            <w:r>
              <w:rPr>
                <w:b/>
                <w:bCs/>
              </w:rPr>
              <w:t>'…………….;………………..'</w:t>
            </w:r>
          </w:p>
        </w:tc>
      </w:tr>
      <w:tr w:rsidR="00A001B9" w14:paraId="6DA3D3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6AD66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AFE9A8" w14:textId="77777777" w:rsidR="00A001B9" w:rsidRDefault="009D64FD">
            <w:pPr>
              <w:rPr>
                <w:b/>
                <w:bCs/>
              </w:rPr>
            </w:pPr>
            <w:r>
              <w:rPr>
                <w:b/>
                <w:bCs/>
              </w:rPr>
              <w:t>'…………….%;………………..'</w:t>
            </w:r>
          </w:p>
        </w:tc>
      </w:tr>
      <w:tr w:rsidR="00A001B9" w14:paraId="3E52C4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0FE96F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F20FBF" w14:textId="77777777" w:rsidR="00A001B9" w:rsidRDefault="009D64FD">
            <w:pPr>
              <w:rPr>
                <w:b/>
                <w:bCs/>
              </w:rPr>
            </w:pPr>
            <w:r>
              <w:rPr>
                <w:b/>
                <w:bCs/>
              </w:rPr>
              <w:t>'%'…………….;………………..%''</w:t>
            </w:r>
          </w:p>
        </w:tc>
      </w:tr>
      <w:tr w:rsidR="00A001B9" w14:paraId="74E7E5C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84CA32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1C1F40" w14:textId="77777777" w:rsidR="00A001B9" w:rsidRDefault="009D64FD">
            <w:pPr>
              <w:keepNext/>
              <w:rPr>
                <w:b/>
                <w:bCs/>
              </w:rPr>
            </w:pPr>
            <w:r>
              <w:rPr>
                <w:b/>
                <w:bCs/>
              </w:rPr>
              <w:t>'…………….?………………..'</w:t>
            </w:r>
          </w:p>
        </w:tc>
      </w:tr>
    </w:tbl>
    <w:p w14:paraId="7F66726E" w14:textId="7469BDDB" w:rsidR="00A001B9" w:rsidRDefault="009D64FD">
      <w:pPr>
        <w:pStyle w:val="Caption"/>
      </w:pPr>
      <w:bookmarkStart w:id="13027" w:name="_Toc322911795"/>
      <w:bookmarkStart w:id="13028" w:name="_Toc322912334"/>
      <w:bookmarkStart w:id="13029" w:name="_Toc329093194"/>
      <w:bookmarkStart w:id="13030" w:name="_Toc332701707"/>
      <w:bookmarkStart w:id="13031" w:name="_Toc332702011"/>
      <w:bookmarkStart w:id="13032" w:name="_Toc332711809"/>
      <w:bookmarkStart w:id="13033" w:name="_Toc332712111"/>
      <w:bookmarkStart w:id="13034" w:name="_Toc332712412"/>
      <w:bookmarkStart w:id="13035" w:name="_Toc332724328"/>
      <w:bookmarkStart w:id="13036" w:name="_Toc332724628"/>
      <w:bookmarkStart w:id="13037" w:name="_Toc341102924"/>
      <w:bookmarkStart w:id="13038" w:name="_Toc322911796"/>
      <w:bookmarkStart w:id="13039" w:name="_Toc322912335"/>
      <w:bookmarkStart w:id="13040" w:name="_Toc329093195"/>
      <w:bookmarkStart w:id="13041" w:name="_Toc332701708"/>
      <w:bookmarkStart w:id="13042" w:name="_Toc332702012"/>
      <w:bookmarkStart w:id="13043" w:name="_Toc332711810"/>
      <w:bookmarkStart w:id="13044" w:name="_Toc332712112"/>
      <w:bookmarkStart w:id="13045" w:name="_Toc332712413"/>
      <w:bookmarkStart w:id="13046" w:name="_Toc332724329"/>
      <w:bookmarkStart w:id="13047" w:name="_Toc332724629"/>
      <w:bookmarkStart w:id="13048" w:name="_Toc341102925"/>
      <w:bookmarkStart w:id="13049" w:name="_Toc322911797"/>
      <w:bookmarkStart w:id="13050" w:name="_Toc322912336"/>
      <w:bookmarkStart w:id="13051" w:name="_Toc329093196"/>
      <w:bookmarkStart w:id="13052" w:name="_Toc332701709"/>
      <w:bookmarkStart w:id="13053" w:name="_Toc332702013"/>
      <w:bookmarkStart w:id="13054" w:name="_Toc332711811"/>
      <w:bookmarkStart w:id="13055" w:name="_Toc332712113"/>
      <w:bookmarkStart w:id="13056" w:name="_Toc332712414"/>
      <w:bookmarkStart w:id="13057" w:name="_Toc332724330"/>
      <w:bookmarkStart w:id="13058" w:name="_Toc332724630"/>
      <w:bookmarkStart w:id="13059" w:name="_Toc341102926"/>
      <w:bookmarkStart w:id="13060" w:name="_Toc243112895"/>
      <w:bookmarkStart w:id="13061" w:name="_Toc349042897"/>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r>
        <w:t xml:space="preserve">Table </w:t>
      </w:r>
      <w:r w:rsidR="00342DB5">
        <w:fldChar w:fldCharType="begin"/>
      </w:r>
      <w:r w:rsidR="00342DB5">
        <w:instrText xml:space="preserve"> SEQ Table \* ARABIC </w:instrText>
      </w:r>
      <w:r w:rsidR="00342DB5">
        <w:fldChar w:fldCharType="separate"/>
      </w:r>
      <w:r w:rsidR="002D29EA">
        <w:rPr>
          <w:noProof/>
        </w:rPr>
        <w:t>75</w:t>
      </w:r>
      <w:r w:rsidR="00342DB5">
        <w:rPr>
          <w:noProof/>
        </w:rPr>
        <w:fldChar w:fldCharType="end"/>
      </w:r>
      <w:r>
        <w:t xml:space="preserve"> Examples of Escape Block with Same Start and End Characters</w:t>
      </w:r>
    </w:p>
    <w:bookmarkEnd w:id="13060"/>
    <w:bookmarkEnd w:id="13061"/>
    <w:p w14:paraId="1840EB43" w14:textId="77777777" w:rsidR="00A001B9" w:rsidRDefault="009D64FD">
      <w:r>
        <w:rPr>
          <w:rFonts w:eastAsia="MS Mincho"/>
          <w:lang w:eastAsia="ja-JP" w:bidi="he-IL"/>
        </w:rPr>
        <w:br w:type="page"/>
      </w:r>
    </w:p>
    <w:p w14:paraId="0D8E2237" w14:textId="77777777" w:rsidR="00A001B9" w:rsidRDefault="009D64FD">
      <w:pPr>
        <w:pStyle w:val="Heading1"/>
        <w:pageBreakBefore w:val="0"/>
        <w:rPr>
          <w:rFonts w:eastAsia="Times New Roman"/>
        </w:rPr>
      </w:pPr>
      <w:bookmarkStart w:id="13062" w:name="_Toc349042898"/>
      <w:bookmarkStart w:id="13063" w:name="_Toc27061182"/>
      <w:r>
        <w:rPr>
          <w:rFonts w:eastAsia="MS Mincho"/>
          <w:lang w:eastAsia="ja-JP" w:bidi="he-IL"/>
        </w:rPr>
        <w:lastRenderedPageBreak/>
        <w:t>Appendix B: Rationale for Single-Assignment Variables</w:t>
      </w:r>
      <w:bookmarkEnd w:id="13062"/>
      <w:bookmarkEnd w:id="13063"/>
    </w:p>
    <w:p w14:paraId="20C3464A" w14:textId="77777777" w:rsidR="00A001B9" w:rsidRDefault="009D64FD">
      <w:r>
        <w:t xml:space="preserve">DFDL is intended to be a description language. That is, the capture of a data format should be as descriptive/declarative as possible. </w:t>
      </w:r>
    </w:p>
    <w:p w14:paraId="7E6C4219" w14:textId="77777777" w:rsidR="00A001B9" w:rsidRDefault="009D64FD">
      <w:r>
        <w:t xml:space="preserve">An additional quite critical goal for DFDL is that it allows very </w:t>
      </w:r>
      <w:proofErr w:type="gramStart"/>
      <w:r>
        <w:t>high performance</w:t>
      </w:r>
      <w:proofErr w:type="gramEnd"/>
      <w:r>
        <w:t xml:space="preserve"> implementations, including use of parallel processing wherever possible. </w:t>
      </w:r>
    </w:p>
    <w:p w14:paraId="1A30A249" w14:textId="77777777" w:rsidR="00A001B9" w:rsidRDefault="009D64FD">
      <w:r>
        <w:t xml:space="preserve">DFDL contains an expression language with variables for use in creating parameterized DFDL schemas. </w:t>
      </w:r>
    </w:p>
    <w:p w14:paraId="56CE7EE5" w14:textId="77777777" w:rsidR="00A001B9" w:rsidRDefault="009D64FD">
      <w:r>
        <w:t xml:space="preserve">However, the way variables can be used in DFDL is quite constrained. Specifically, the variables are </w:t>
      </w:r>
      <w:proofErr w:type="gramStart"/>
      <w:r>
        <w:t>single-assignment</w:t>
      </w:r>
      <w:proofErr w:type="gramEnd"/>
      <w:r>
        <w:t>.</w:t>
      </w:r>
    </w:p>
    <w:p w14:paraId="4AE6EFC2" w14:textId="77777777" w:rsidR="00A001B9" w:rsidRDefault="009D64FD">
      <w:r>
        <w:t xml:space="preserve">Single-assignment variables solve </w:t>
      </w:r>
      <w:proofErr w:type="gramStart"/>
      <w:r>
        <w:t>a number of</w:t>
      </w:r>
      <w:proofErr w:type="gramEnd"/>
      <w:r>
        <w:t xml:space="preserve"> problems. </w:t>
      </w:r>
    </w:p>
    <w:p w14:paraId="1888B3C8" w14:textId="77777777" w:rsidR="00A001B9" w:rsidRDefault="009D64FD">
      <w:r>
        <w:t xml:space="preserve">First, they keep the schema more declarative, because the name of a variable represents a value, not a location. Before assignment, the value is not yet known, after the assignment the value is known, but the consumer of the value need only know the </w:t>
      </w:r>
      <w:proofErr w:type="gramStart"/>
      <w:r>
        <w:t>name, and</w:t>
      </w:r>
      <w:proofErr w:type="gramEnd"/>
      <w:r>
        <w:t xml:space="preserve"> need not be aware of the mechanism by which it gets its value or when. </w:t>
      </w:r>
    </w:p>
    <w:p w14:paraId="4F65AC03" w14:textId="77777777" w:rsidR="00A001B9" w:rsidRDefault="009D64FD">
      <w:r>
        <w:t>Second, single-assignment variables avoid over-constraining the implementation, thereby preserving the potential for high-performance and parallel processing.</w:t>
      </w:r>
    </w:p>
    <w:p w14:paraId="0A84DD50" w14:textId="77777777" w:rsidR="00A001B9" w:rsidRDefault="009D64FD">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262B00F5" w14:textId="77777777" w:rsidR="00A001B9" w:rsidRDefault="009D64FD">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5AD08800" w14:textId="77777777" w:rsidR="00A001B9" w:rsidRDefault="009D64FD">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5AF95A76" wp14:editId="2B104100">
            <wp:extent cx="9525" cy="9525"/>
            <wp:effectExtent l="0" t="0" r="0" b="0"/>
            <wp:docPr id="4"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FE4F68" w14:textId="77777777" w:rsidR="00A001B9" w:rsidRDefault="009D64FD">
      <w:pPr>
        <w:pStyle w:val="Heading1"/>
        <w:rPr>
          <w:rFonts w:eastAsia="Times New Roman"/>
        </w:rPr>
      </w:pPr>
      <w:bookmarkStart w:id="13064" w:name="_Toc27061183"/>
      <w:r>
        <w:rPr>
          <w:rFonts w:eastAsia="Times New Roman"/>
        </w:rPr>
        <w:lastRenderedPageBreak/>
        <w:t>Appendix C: Processing of DFDL String literals</w:t>
      </w:r>
      <w:bookmarkEnd w:id="13064"/>
    </w:p>
    <w:p w14:paraId="1338EF5F" w14:textId="77777777" w:rsidR="00A001B9" w:rsidRDefault="009D64FD">
      <w:pPr>
        <w:pStyle w:val="nobreak"/>
        <w:rPr>
          <w:lang w:val="en-GB" w:eastAsia="ja-JP"/>
        </w:rPr>
      </w:pPr>
      <w:r>
        <w:rPr>
          <w:lang w:val="en-GB" w:eastAsia="ja-JP"/>
        </w:rPr>
        <w:t>A DFDL String Literal describes characters or bytes that can appear in the data. The syntax of a DFDL String Literal is described in Section 6.3. This appendix describes how a DFDL String Literal must be processed by a DFDL processor.</w:t>
      </w:r>
    </w:p>
    <w:p w14:paraId="0A43D7E5" w14:textId="77777777" w:rsidR="00A001B9" w:rsidRDefault="009D64FD">
      <w:pPr>
        <w:pStyle w:val="Heading2"/>
        <w:rPr>
          <w:rFonts w:eastAsia="Times New Roman"/>
        </w:rPr>
      </w:pPr>
      <w:bookmarkStart w:id="13065" w:name="_Toc27061184"/>
      <w:r>
        <w:rPr>
          <w:rFonts w:eastAsia="Times New Roman"/>
        </w:rPr>
        <w:t>Interpreting a DFDL String Literal</w:t>
      </w:r>
      <w:bookmarkEnd w:id="13065"/>
    </w:p>
    <w:p w14:paraId="67BE317F" w14:textId="3EFCE31A" w:rsidR="00A001B9" w:rsidRDefault="009D64FD">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Pr>
          <w:lang w:val="en-GB" w:eastAsia="ja-JP"/>
        </w:rPr>
        <w:fldChar w:fldCharType="begin"/>
      </w:r>
      <w:r>
        <w:rPr>
          <w:lang w:val="en-GB" w:eastAsia="ja-JP"/>
        </w:rPr>
        <w:instrText xml:space="preserve"> REF _Ref18842880 \h </w:instrText>
      </w:r>
      <w:r>
        <w:rPr>
          <w:lang w:val="en-GB" w:eastAsia="ja-JP"/>
        </w:rPr>
      </w:r>
      <w:r>
        <w:rPr>
          <w:lang w:val="en-GB" w:eastAsia="ja-JP"/>
        </w:rPr>
        <w:fldChar w:fldCharType="separate"/>
      </w:r>
      <w:r w:rsidR="002D29EA">
        <w:rPr>
          <w:rFonts w:cs="Arial"/>
        </w:rPr>
        <w:t xml:space="preserve">Table </w:t>
      </w:r>
      <w:r w:rsidR="002D29EA">
        <w:rPr>
          <w:rFonts w:cs="Arial"/>
          <w:noProof/>
        </w:rPr>
        <w:t>2 DFDL Character Entity, Character Class Entity, and Byte Value Entity Syntax</w:t>
      </w:r>
      <w:r>
        <w:rPr>
          <w:lang w:val="en-GB" w:eastAsia="ja-JP"/>
        </w:rPr>
        <w:fldChar w:fldCharType="end"/>
      </w:r>
      <w:r>
        <w:rPr>
          <w:lang w:val="en-GB" w:eastAsia="ja-JP"/>
        </w:rPr>
        <w:t xml:space="preserve"> of Section </w:t>
      </w:r>
      <w:r>
        <w:rPr>
          <w:lang w:val="en-GB" w:eastAsia="ja-JP"/>
        </w:rPr>
        <w:fldChar w:fldCharType="begin"/>
      </w:r>
      <w:r>
        <w:rPr>
          <w:lang w:val="en-GB" w:eastAsia="ja-JP"/>
        </w:rPr>
        <w:instrText xml:space="preserve"> REF _Ref365969145 \r \h </w:instrText>
      </w:r>
      <w:r>
        <w:rPr>
          <w:lang w:val="en-GB" w:eastAsia="ja-JP"/>
        </w:rPr>
      </w:r>
      <w:r>
        <w:rPr>
          <w:lang w:val="en-GB" w:eastAsia="ja-JP"/>
        </w:rPr>
        <w:fldChar w:fldCharType="separate"/>
      </w:r>
      <w:r w:rsidR="002D29EA">
        <w:rPr>
          <w:lang w:val="en-GB" w:eastAsia="ja-JP"/>
        </w:rPr>
        <w:t>6.3.1</w:t>
      </w:r>
      <w:r>
        <w:rPr>
          <w:lang w:val="en-GB" w:eastAsia="ja-JP"/>
        </w:rPr>
        <w:fldChar w:fldCharType="end"/>
      </w:r>
      <w:r>
        <w:rPr>
          <w:lang w:val="en-GB" w:eastAsia="ja-JP"/>
        </w:rPr>
        <w:t xml:space="preserve"> </w:t>
      </w:r>
      <w:r>
        <w:rPr>
          <w:lang w:val="en-GB" w:eastAsia="ja-JP"/>
        </w:rPr>
        <w:fldChar w:fldCharType="begin"/>
      </w:r>
      <w:r>
        <w:rPr>
          <w:lang w:val="en-GB" w:eastAsia="ja-JP"/>
        </w:rPr>
        <w:instrText xml:space="preserve"> REF _Ref365969149 \h </w:instrText>
      </w:r>
      <w:r>
        <w:rPr>
          <w:lang w:val="en-GB" w:eastAsia="ja-JP"/>
        </w:rPr>
      </w:r>
      <w:r>
        <w:rPr>
          <w:lang w:val="en-GB" w:eastAsia="ja-JP"/>
        </w:rPr>
        <w:fldChar w:fldCharType="separate"/>
      </w:r>
      <w:r w:rsidR="002D29EA">
        <w:t>DFDL String Literals</w:t>
      </w:r>
      <w:r>
        <w:rPr>
          <w:lang w:val="en-GB" w:eastAsia="ja-JP"/>
        </w:rPr>
        <w:fldChar w:fldCharType="end"/>
      </w:r>
      <w:r>
        <w:rPr>
          <w:lang w:val="en-GB" w:eastAsia="ja-JP"/>
        </w:rPr>
        <w:t>.</w:t>
      </w:r>
    </w:p>
    <w:p w14:paraId="067DD604" w14:textId="77777777" w:rsidR="00A001B9" w:rsidRDefault="009D64FD">
      <w:pPr>
        <w:pStyle w:val="Heading2"/>
        <w:rPr>
          <w:rFonts w:eastAsia="Times New Roman"/>
        </w:rPr>
      </w:pPr>
      <w:bookmarkStart w:id="13066" w:name="_Toc27061185"/>
      <w:r>
        <w:rPr>
          <w:rFonts w:eastAsia="Times New Roman"/>
        </w:rPr>
        <w:t>Recognizing a DFDL String Literal</w:t>
      </w:r>
      <w:bookmarkEnd w:id="13066"/>
    </w:p>
    <w:p w14:paraId="24881B1E" w14:textId="77777777" w:rsidR="00A001B9" w:rsidRDefault="009D64FD">
      <w:pPr>
        <w:rPr>
          <w:lang w:val="en-GB" w:eastAsia="ja-JP"/>
        </w:rPr>
      </w:pPr>
      <w:r>
        <w:rPr>
          <w:lang w:val="en-GB" w:eastAsia="ja-JP"/>
        </w:rPr>
        <w:t xml:space="preserve">When parsing, a DFDL processor must be able to recognize a DFDL String Literal in the data. The recognition algorithm is used whenever the DFDL processor needs to process a property of type 'DFDL String Literal'. </w:t>
      </w:r>
    </w:p>
    <w:p w14:paraId="14850234" w14:textId="77777777" w:rsidR="00A001B9" w:rsidRDefault="009D64FD">
      <w:pPr>
        <w:rPr>
          <w:lang w:val="en-GB" w:eastAsia="ja-JP"/>
        </w:rPr>
      </w:pPr>
      <w:r>
        <w:rPr>
          <w:lang w:val="en-GB" w:eastAsia="ja-JP"/>
        </w:rPr>
        <w:t>The recognition algorithm is as follows:</w:t>
      </w:r>
    </w:p>
    <w:p w14:paraId="4DB23020" w14:textId="77777777" w:rsidR="00A001B9" w:rsidRDefault="009D64FD">
      <w:pPr>
        <w:pStyle w:val="Codeblock0"/>
        <w:pBdr>
          <w:top w:val="single" w:sz="4" w:space="1" w:color="auto"/>
          <w:left w:val="single" w:sz="4" w:space="4" w:color="auto"/>
          <w:bottom w:val="single" w:sz="4" w:space="1" w:color="auto"/>
          <w:right w:val="single" w:sz="4" w:space="4" w:color="auto"/>
        </w:pBdr>
      </w:pPr>
      <w:r>
        <w:t>for each DfdlStringLiteralPart</w:t>
      </w:r>
    </w:p>
    <w:p w14:paraId="47ED0E0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6C40B4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09614F2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75259A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return false</w:t>
      </w:r>
    </w:p>
    <w:p w14:paraId="3EB82C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end if</w:t>
      </w:r>
    </w:p>
    <w:p w14:paraId="3A7F2C5E" w14:textId="77777777" w:rsidR="00A001B9" w:rsidRDefault="009D64FD">
      <w:pPr>
        <w:pStyle w:val="Codeblock0"/>
        <w:pBdr>
          <w:top w:val="single" w:sz="4" w:space="1" w:color="auto"/>
          <w:left w:val="single" w:sz="4" w:space="4" w:color="auto"/>
          <w:bottom w:val="single" w:sz="4" w:space="1" w:color="auto"/>
          <w:right w:val="single" w:sz="4" w:space="4" w:color="auto"/>
        </w:pBdr>
      </w:pPr>
      <w:r>
        <w:t>return true</w:t>
      </w:r>
      <w:r>
        <w:tab/>
      </w:r>
    </w:p>
    <w:p w14:paraId="3BD5E1B9" w14:textId="77777777" w:rsidR="00A001B9" w:rsidRDefault="009D64FD">
      <w:pPr>
        <w:pStyle w:val="Heading2"/>
        <w:rPr>
          <w:rFonts w:eastAsia="Times New Roman"/>
        </w:rPr>
      </w:pPr>
      <w:bookmarkStart w:id="13067" w:name="_Toc27061186"/>
      <w:r>
        <w:rPr>
          <w:rFonts w:eastAsia="Times New Roman"/>
        </w:rPr>
        <w:t>Recognizing DFDL String Literal Part</w:t>
      </w:r>
      <w:bookmarkEnd w:id="13067"/>
    </w:p>
    <w:p w14:paraId="17414C4D" w14:textId="77777777" w:rsidR="00A001B9" w:rsidRDefault="009D64FD">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A001B9" w14:paraId="35F981B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F18F47F" w14:textId="77777777" w:rsidR="00A001B9" w:rsidRDefault="009D64FD">
            <w:r>
              <w:t>String Literal Part</w:t>
            </w:r>
          </w:p>
        </w:tc>
        <w:tc>
          <w:tcPr>
            <w:tcW w:w="0" w:type="auto"/>
            <w:hideMark/>
          </w:tcPr>
          <w:p w14:paraId="3B6893C3" w14:textId="77777777" w:rsidR="00A001B9" w:rsidRDefault="009D64FD">
            <w:r>
              <w:t>Recognition algorithm</w:t>
            </w:r>
          </w:p>
        </w:tc>
      </w:tr>
      <w:tr w:rsidR="00A001B9" w14:paraId="32EFAC3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F16C0C" w14:textId="77777777" w:rsidR="00A001B9" w:rsidRDefault="009D64FD">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CACECB" w14:textId="77777777" w:rsidR="00A001B9" w:rsidRDefault="009D64FD">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E6C11B2" w14:textId="77777777" w:rsidR="00A001B9" w:rsidRDefault="009D64FD">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must operate as if the </w:t>
            </w:r>
            <w:proofErr w:type="spellStart"/>
            <w:r>
              <w:rPr>
                <w:rFonts w:cs="Arial"/>
              </w:rPr>
              <w:t>LiteralString</w:t>
            </w:r>
            <w:proofErr w:type="spellEnd"/>
            <w:r>
              <w:rPr>
                <w:rFonts w:cs="Arial"/>
              </w:rPr>
              <w:t xml:space="preserve"> and the data were both converted to Unicode before comparison. </w:t>
            </w:r>
          </w:p>
        </w:tc>
      </w:tr>
      <w:tr w:rsidR="00A001B9" w14:paraId="6CED274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AF5A15" w14:textId="77777777" w:rsidR="00A001B9" w:rsidRDefault="009D64FD">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51F9AC3" w14:textId="77777777" w:rsidR="00A001B9" w:rsidRDefault="009D64FD">
            <w:pPr>
              <w:rPr>
                <w:rFonts w:cs="Arial"/>
                <w:lang w:eastAsia="en-GB"/>
              </w:rPr>
            </w:pPr>
            <w:r>
              <w:rPr>
                <w:rFonts w:cs="Arial"/>
                <w:lang w:eastAsia="en-GB"/>
              </w:rPr>
              <w:t>The entity is specifying a single Unicode character.</w:t>
            </w:r>
          </w:p>
          <w:p w14:paraId="58812173" w14:textId="77777777" w:rsidR="00A001B9" w:rsidRDefault="009D64FD">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A001B9" w14:paraId="28BEFBF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96560" w14:textId="77777777" w:rsidR="00A001B9" w:rsidRDefault="009D64FD">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82FAE7" w14:textId="77777777" w:rsidR="00A001B9" w:rsidRDefault="009D64FD">
            <w:pPr>
              <w:rPr>
                <w:rFonts w:cs="Arial"/>
                <w:lang w:eastAsia="en-GB"/>
              </w:rPr>
            </w:pPr>
            <w:r>
              <w:rPr>
                <w:rFonts w:cs="Arial"/>
                <w:lang w:eastAsia="en-GB"/>
              </w:rPr>
              <w:t>The entity is specifying a single raw byte value.</w:t>
            </w:r>
          </w:p>
          <w:p w14:paraId="7BE04063" w14:textId="77777777" w:rsidR="00A001B9" w:rsidRDefault="009D64FD">
            <w:pPr>
              <w:rPr>
                <w:rFonts w:cs="Arial"/>
                <w:lang w:eastAsia="en-GB"/>
              </w:rPr>
            </w:pPr>
            <w:r>
              <w:rPr>
                <w:rFonts w:cs="Arial"/>
                <w:lang w:eastAsia="en-GB"/>
              </w:rPr>
              <w:t>The string part is recognized if the literal byte in the data at the current byte offset matches the raw byte value.</w:t>
            </w:r>
          </w:p>
          <w:p w14:paraId="65131950" w14:textId="77777777" w:rsidR="00A001B9" w:rsidRDefault="009D64FD">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A001B9" w14:paraId="290C36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D3F2EA" w14:textId="77777777" w:rsidR="00A001B9" w:rsidRDefault="009D64FD">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1AD4D8" w14:textId="77777777" w:rsidR="00A001B9" w:rsidRDefault="009D64FD">
            <w:pPr>
              <w:rPr>
                <w:rFonts w:cs="Arial"/>
                <w:lang w:eastAsia="en-GB"/>
              </w:rPr>
            </w:pPr>
            <w:r>
              <w:rPr>
                <w:rFonts w:cs="Arial"/>
                <w:lang w:eastAsia="en-GB"/>
              </w:rPr>
              <w:t>The entity is specifying a newline character or character sequence.</w:t>
            </w:r>
          </w:p>
          <w:p w14:paraId="4F645A81" w14:textId="77777777" w:rsidR="00A001B9" w:rsidRDefault="009D64FD">
            <w:pPr>
              <w:rPr>
                <w:rFonts w:cs="Arial"/>
                <w:lang w:eastAsia="en-GB"/>
              </w:rPr>
            </w:pPr>
            <w:r>
              <w:rPr>
                <w:rFonts w:cs="Arial"/>
                <w:lang w:eastAsia="en-GB"/>
              </w:rPr>
              <w:t>The string part is recognized if a newline character sequence is found in the data at the current byte offset:</w:t>
            </w:r>
          </w:p>
          <w:p w14:paraId="57F0E067" w14:textId="3D644013" w:rsidR="00A001B9" w:rsidRDefault="009D64FD">
            <w:r>
              <w:t xml:space="preserve">The newline character sequences are defined in </w:t>
            </w:r>
            <w:r>
              <w:fldChar w:fldCharType="begin"/>
            </w:r>
            <w:r>
              <w:instrText xml:space="preserve"> REF _Ref384972887 \h </w:instrText>
            </w:r>
            <w:r>
              <w:fldChar w:fldCharType="separate"/>
            </w:r>
            <w:ins w:id="13068" w:author="Mike Beckerle" w:date="2019-12-12T16:39:00Z">
              <w:r w:rsidR="002D29EA">
                <w:t xml:space="preserve">Table </w:t>
              </w:r>
              <w:r w:rsidR="002D29EA">
                <w:rPr>
                  <w:b/>
                  <w:noProof/>
                </w:rPr>
                <w:t>4</w:t>
              </w:r>
              <w:r w:rsidR="002D29EA">
                <w:t xml:space="preserve"> DFDL Character Class Entities</w:t>
              </w:r>
            </w:ins>
            <w:del w:id="13069" w:author="Mike Beckerle" w:date="2019-12-12T16:33:00Z">
              <w:r w:rsidDel="00736A3D">
                <w:delText xml:space="preserve">Table </w:delText>
              </w:r>
              <w:r w:rsidDel="00736A3D">
                <w:rPr>
                  <w:b/>
                  <w:noProof/>
                </w:rPr>
                <w:delText>4</w:delText>
              </w:r>
              <w:r w:rsidDel="00736A3D">
                <w:delText xml:space="preserve"> DFDL Character Class Entities</w:delText>
              </w:r>
            </w:del>
            <w:r>
              <w:fldChar w:fldCharType="end"/>
            </w:r>
            <w:r>
              <w:t xml:space="preserve">, in Section </w:t>
            </w:r>
            <w:r>
              <w:fldChar w:fldCharType="begin"/>
            </w:r>
            <w:r>
              <w:instrText xml:space="preserve"> REF _Ref384972745 \r \h </w:instrText>
            </w:r>
            <w:r>
              <w:fldChar w:fldCharType="separate"/>
            </w:r>
            <w:r w:rsidR="002D29EA">
              <w:t>6.3.1.2</w:t>
            </w:r>
            <w:r>
              <w:fldChar w:fldCharType="end"/>
            </w:r>
            <w:r>
              <w:t xml:space="preserve"> </w:t>
            </w:r>
            <w:r>
              <w:fldChar w:fldCharType="begin"/>
            </w:r>
            <w:r>
              <w:instrText xml:space="preserve"> REF _Ref384972753 \h </w:instrText>
            </w:r>
            <w:r>
              <w:fldChar w:fldCharType="separate"/>
            </w:r>
            <w:r w:rsidR="002D29EA">
              <w:t>DFDL Character Entities, Character Class Entities, and Byte Values in String Literals</w:t>
            </w:r>
            <w:r>
              <w:fldChar w:fldCharType="end"/>
            </w:r>
            <w:r>
              <w:t>.</w:t>
            </w:r>
          </w:p>
          <w:p w14:paraId="4EDDAB94" w14:textId="77777777" w:rsidR="00A001B9" w:rsidRDefault="009D64FD">
            <w:pPr>
              <w:rPr>
                <w:rFonts w:cs="Arial"/>
                <w:lang w:eastAsia="en-GB"/>
              </w:rPr>
            </w:pPr>
            <w:r>
              <w:rPr>
                <w:rFonts w:cs="Arial"/>
                <w:lang w:eastAsia="en-GB"/>
              </w:rPr>
              <w:lastRenderedPageBreak/>
              <w:t>The recognition algorithm must be greedy. If the CR character is matched then the DFDL processor must check to see whether it is followed by an LF character and if so, consume that character also.</w:t>
            </w:r>
          </w:p>
        </w:tc>
      </w:tr>
      <w:tr w:rsidR="00A001B9" w14:paraId="3A1C39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98FE4E" w14:textId="77777777" w:rsidR="00A001B9" w:rsidRDefault="009D64FD">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C60D02E" w14:textId="77777777" w:rsidR="00A001B9" w:rsidRDefault="009D64FD">
            <w:pPr>
              <w:rPr>
                <w:rFonts w:cs="Arial"/>
                <w:lang w:eastAsia="en-GB"/>
              </w:rPr>
            </w:pPr>
            <w:r>
              <w:rPr>
                <w:rFonts w:cs="Arial"/>
                <w:lang w:eastAsia="en-GB"/>
              </w:rPr>
              <w:t>The entity is specifying a single whitespace character.</w:t>
            </w:r>
          </w:p>
          <w:p w14:paraId="791F2004" w14:textId="2F50C02C" w:rsidR="00A001B9" w:rsidRDefault="009D64FD">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fldChar w:fldCharType="begin"/>
            </w:r>
            <w:r>
              <w:instrText xml:space="preserve"> REF _Ref384972887 \h </w:instrText>
            </w:r>
            <w:r>
              <w:fldChar w:fldCharType="separate"/>
            </w:r>
            <w:ins w:id="13070" w:author="Mike Beckerle" w:date="2019-12-12T16:39:00Z">
              <w:r w:rsidR="002D29EA">
                <w:t xml:space="preserve">Table </w:t>
              </w:r>
              <w:r w:rsidR="002D29EA">
                <w:rPr>
                  <w:b/>
                  <w:noProof/>
                </w:rPr>
                <w:t>4</w:t>
              </w:r>
              <w:r w:rsidR="002D29EA">
                <w:t xml:space="preserve"> DFDL Character Class Entities</w:t>
              </w:r>
            </w:ins>
            <w:del w:id="13071" w:author="Mike Beckerle" w:date="2019-12-12T16:33:00Z">
              <w:r w:rsidDel="00736A3D">
                <w:delText xml:space="preserve">Table </w:delText>
              </w:r>
              <w:r w:rsidDel="00736A3D">
                <w:rPr>
                  <w:b/>
                  <w:noProof/>
                </w:rPr>
                <w:delText>4</w:delText>
              </w:r>
              <w:r w:rsidDel="00736A3D">
                <w:delText xml:space="preserve"> DFDL Character Class Entities</w:delText>
              </w:r>
            </w:del>
            <w:r>
              <w:fldChar w:fldCharType="end"/>
            </w:r>
            <w:r>
              <w:t xml:space="preserve">, in Section </w:t>
            </w:r>
            <w:r>
              <w:fldChar w:fldCharType="begin"/>
            </w:r>
            <w:r>
              <w:instrText xml:space="preserve"> REF _Ref384972745 \r \h </w:instrText>
            </w:r>
            <w:r>
              <w:fldChar w:fldCharType="separate"/>
            </w:r>
            <w:r w:rsidR="002D29EA">
              <w:t>6.3.1.2</w:t>
            </w:r>
            <w:r>
              <w:fldChar w:fldCharType="end"/>
            </w:r>
            <w:r>
              <w:t xml:space="preserve"> </w:t>
            </w:r>
            <w:r>
              <w:fldChar w:fldCharType="begin"/>
            </w:r>
            <w:r>
              <w:instrText xml:space="preserve"> REF _Ref384972753 \h </w:instrText>
            </w:r>
            <w:r>
              <w:fldChar w:fldCharType="separate"/>
            </w:r>
            <w:r w:rsidR="002D29EA">
              <w:t>DFDL Character Entities, Character Class Entities, and Byte Values in String Literals</w:t>
            </w:r>
            <w:r>
              <w:fldChar w:fldCharType="end"/>
            </w:r>
            <w:r>
              <w:t>.</w:t>
            </w:r>
          </w:p>
        </w:tc>
      </w:tr>
      <w:tr w:rsidR="00A001B9" w14:paraId="051163E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7CB748D" w14:textId="77777777" w:rsidR="00A001B9" w:rsidRDefault="009D64FD">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433E50" w14:textId="77777777" w:rsidR="00A001B9" w:rsidRDefault="009D64FD">
            <w:pPr>
              <w:rPr>
                <w:rFonts w:cs="Arial"/>
                <w:lang w:eastAsia="en-GB"/>
              </w:rPr>
            </w:pPr>
            <w:r>
              <w:rPr>
                <w:rFonts w:cs="Arial"/>
                <w:lang w:eastAsia="en-GB"/>
              </w:rPr>
              <w:t>The entity is specifying zero or more whitespace characters.</w:t>
            </w:r>
          </w:p>
          <w:p w14:paraId="45BA248E" w14:textId="77777777" w:rsidR="00A001B9" w:rsidRDefault="009D64FD">
            <w:pPr>
              <w:rPr>
                <w:rFonts w:cs="Arial"/>
                <w:lang w:eastAsia="en-GB"/>
              </w:rPr>
            </w:pPr>
            <w:r>
              <w:rPr>
                <w:rFonts w:cs="Arial"/>
                <w:lang w:eastAsia="en-GB"/>
              </w:rPr>
              <w:t xml:space="preserve">The string part is recognized when the entire sequence of whitespace characters starting at the current offset has been consumed. </w:t>
            </w:r>
          </w:p>
          <w:p w14:paraId="11193CD9" w14:textId="77777777" w:rsidR="00A001B9" w:rsidRDefault="009D64FD">
            <w:pPr>
              <w:rPr>
                <w:lang w:eastAsia="en-GB"/>
              </w:rPr>
            </w:pPr>
            <w:r>
              <w:rPr>
                <w:lang w:eastAsia="en-GB"/>
              </w:rPr>
              <w:t>The recognition of this entity cannot fail because it can match zero whitespace characters.</w:t>
            </w:r>
          </w:p>
          <w:p w14:paraId="10401279" w14:textId="77777777" w:rsidR="00A001B9" w:rsidRDefault="009D64FD">
            <w:pPr>
              <w:rPr>
                <w:rFonts w:cs="Arial"/>
                <w:i/>
                <w:lang w:eastAsia="en-GB"/>
              </w:rPr>
            </w:pPr>
            <w:r>
              <w:rPr>
                <w:rFonts w:cs="Arial"/>
                <w:lang w:eastAsia="en-GB"/>
              </w:rPr>
              <w:t>The recognition algorithm must be greedy. All possible whitespace characters must be consumed.</w:t>
            </w:r>
          </w:p>
        </w:tc>
      </w:tr>
      <w:tr w:rsidR="00A001B9" w14:paraId="54F0812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7336F3E" w14:textId="77777777" w:rsidR="00A001B9" w:rsidRDefault="009D64FD">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3F3F77" w14:textId="77777777" w:rsidR="00A001B9" w:rsidRDefault="009D64FD">
            <w:pPr>
              <w:rPr>
                <w:rFonts w:cs="Arial"/>
                <w:lang w:eastAsia="en-GB"/>
              </w:rPr>
            </w:pPr>
            <w:r>
              <w:rPr>
                <w:rFonts w:cs="Arial"/>
                <w:lang w:eastAsia="en-GB"/>
              </w:rPr>
              <w:t>The entity is specifying one or more whitespace characters.</w:t>
            </w:r>
          </w:p>
          <w:p w14:paraId="24729CF0" w14:textId="77777777" w:rsidR="00A001B9" w:rsidRDefault="009D64FD">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5BFB5B75" w14:textId="77777777" w:rsidR="00A001B9" w:rsidRDefault="009D64FD">
            <w:pPr>
              <w:rPr>
                <w:rFonts w:cs="Arial"/>
                <w:lang w:eastAsia="en-GB"/>
              </w:rPr>
            </w:pPr>
            <w:r>
              <w:rPr>
                <w:rFonts w:cs="Arial"/>
                <w:lang w:eastAsia="en-GB"/>
              </w:rPr>
              <w:t>The recognition algorithm must be greedy. All possible whitespace characters must be consumed.</w:t>
            </w:r>
          </w:p>
        </w:tc>
      </w:tr>
      <w:tr w:rsidR="00A001B9" w14:paraId="214AA8B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97935B" w14:textId="77777777" w:rsidR="00A001B9" w:rsidRDefault="009D64FD">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FCC9E6" w14:textId="77777777" w:rsidR="00A001B9" w:rsidRDefault="009D64FD">
            <w:pPr>
              <w:rPr>
                <w:rFonts w:cs="Arial"/>
                <w:lang w:eastAsia="en-GB"/>
              </w:rPr>
            </w:pPr>
            <w:r>
              <w:rPr>
                <w:rFonts w:cs="Arial"/>
                <w:lang w:eastAsia="en-GB"/>
              </w:rPr>
              <w:t>The entity is specifying an empty string.</w:t>
            </w:r>
          </w:p>
          <w:p w14:paraId="1ADA4D1B" w14:textId="77777777" w:rsidR="00A001B9" w:rsidRDefault="009D64FD">
            <w:pPr>
              <w:rPr>
                <w:rFonts w:cs="Arial"/>
                <w:lang w:eastAsia="en-GB"/>
              </w:rPr>
            </w:pPr>
            <w:r>
              <w:rPr>
                <w:rFonts w:cs="Arial"/>
                <w:lang w:eastAsia="en-GB"/>
              </w:rPr>
              <w:t xml:space="preserve">The string part is recognized if the data available for matching is zero-length. </w:t>
            </w:r>
          </w:p>
          <w:p w14:paraId="43CCC266" w14:textId="77777777" w:rsidR="00A001B9" w:rsidRDefault="009D64FD">
            <w:pPr>
              <w:keepNext/>
              <w:rPr>
                <w:rFonts w:cs="Arial"/>
                <w:lang w:eastAsia="en-GB"/>
              </w:rPr>
            </w:pPr>
            <w:r>
              <w:rPr>
                <w:rFonts w:cs="Arial"/>
                <w:lang w:eastAsia="en-GB"/>
              </w:rPr>
              <w:t>This entity is only allowed in contexts where the available data will be constrained by other DFDL properties.</w:t>
            </w:r>
          </w:p>
        </w:tc>
      </w:tr>
    </w:tbl>
    <w:p w14:paraId="4837FA6E" w14:textId="10C4E7F6"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76</w:t>
      </w:r>
      <w:r w:rsidR="00342DB5">
        <w:rPr>
          <w:noProof/>
        </w:rPr>
        <w:fldChar w:fldCharType="end"/>
      </w:r>
      <w:r>
        <w:t xml:space="preserve"> Recognizing DFDL String Literal Part</w:t>
      </w:r>
    </w:p>
    <w:p w14:paraId="268F2867" w14:textId="77777777" w:rsidR="00A001B9" w:rsidRDefault="009D64FD">
      <w:pPr>
        <w:pStyle w:val="Heading1"/>
        <w:rPr>
          <w:rFonts w:eastAsia="Times New Roman"/>
        </w:rPr>
      </w:pPr>
      <w:bookmarkStart w:id="13072" w:name="_Ref393989958"/>
      <w:bookmarkStart w:id="13073" w:name="_Toc27061187"/>
      <w:r>
        <w:rPr>
          <w:rFonts w:eastAsia="Times New Roman"/>
        </w:rPr>
        <w:lastRenderedPageBreak/>
        <w:t>Appendix D: DFDL Standard Encodings</w:t>
      </w:r>
      <w:bookmarkEnd w:id="13072"/>
      <w:r>
        <w:rPr>
          <w:rStyle w:val="FootnoteReference"/>
          <w:rFonts w:eastAsia="Times New Roman"/>
        </w:rPr>
        <w:footnoteReference w:id="33"/>
      </w:r>
      <w:bookmarkEnd w:id="13073"/>
    </w:p>
    <w:p w14:paraId="5D0DB41C" w14:textId="77777777" w:rsidR="00A001B9" w:rsidRDefault="009D64FD">
      <w:r>
        <w:t xml:space="preserve">This appendix provides a specification template for the definition of DFDL standard </w:t>
      </w:r>
      <w:proofErr w:type="gramStart"/>
      <w:r>
        <w:t>encodings, and</w:t>
      </w:r>
      <w:proofErr w:type="gramEnd"/>
      <w:r>
        <w:t xml:space="preserve"> defines two such encodings for use in DFDL schemas.</w:t>
      </w:r>
    </w:p>
    <w:p w14:paraId="71C374F4" w14:textId="77777777" w:rsidR="00A001B9" w:rsidRDefault="009D64FD">
      <w:r>
        <w:t xml:space="preserve">These encodings are optional - DFDL implementations are not required to support them to </w:t>
      </w:r>
      <w:proofErr w:type="gramStart"/>
      <w:r>
        <w:t>be considered to be</w:t>
      </w:r>
      <w:proofErr w:type="gramEnd"/>
      <w:r>
        <w:t xml:space="preserve"> in conformance with the DFDL specification. </w:t>
      </w:r>
    </w:p>
    <w:p w14:paraId="726AAC39" w14:textId="77777777" w:rsidR="00A001B9" w:rsidRDefault="009D64FD">
      <w:r>
        <w:t>However, if implemented, then a conformant DFDL implementation must follow the specification in this appendix.</w:t>
      </w:r>
    </w:p>
    <w:p w14:paraId="015E0304" w14:textId="77777777" w:rsidR="00A001B9" w:rsidRDefault="009D64FD">
      <w:pPr>
        <w:pStyle w:val="Heading2"/>
        <w:rPr>
          <w:rFonts w:eastAsia="Times New Roman"/>
        </w:rPr>
      </w:pPr>
      <w:bookmarkStart w:id="13074" w:name="_Toc394584755"/>
      <w:bookmarkStart w:id="13075" w:name="_Toc396135731"/>
      <w:bookmarkStart w:id="13076" w:name="_Toc397515405"/>
      <w:bookmarkStart w:id="13077" w:name="__RefHeading__661_850263481"/>
      <w:bookmarkStart w:id="13078" w:name="_Toc393814645"/>
      <w:bookmarkStart w:id="13079" w:name="_Toc27061188"/>
      <w:bookmarkEnd w:id="13074"/>
      <w:bookmarkEnd w:id="13075"/>
      <w:bookmarkEnd w:id="13076"/>
      <w:bookmarkEnd w:id="13077"/>
      <w:r>
        <w:rPr>
          <w:rFonts w:eastAsia="Times New Roman"/>
        </w:rPr>
        <w:t>Purpose</w:t>
      </w:r>
      <w:bookmarkEnd w:id="13078"/>
      <w:bookmarkEnd w:id="13079"/>
    </w:p>
    <w:p w14:paraId="0EA6711F" w14:textId="77777777" w:rsidR="00A001B9" w:rsidRDefault="009D64FD">
      <w:pPr>
        <w:keepNext/>
        <w:rPr>
          <w:szCs w:val="24"/>
        </w:rPr>
      </w:pPr>
      <w:r>
        <w:rPr>
          <w:szCs w:val="24"/>
        </w:rPr>
        <w:t>Additional encoding names are needed for several reasons:</w:t>
      </w:r>
    </w:p>
    <w:p w14:paraId="224E5C60" w14:textId="77777777" w:rsidR="00A001B9" w:rsidRDefault="009D64FD" w:rsidP="00B117B5">
      <w:pPr>
        <w:keepNext/>
        <w:numPr>
          <w:ilvl w:val="0"/>
          <w:numId w:val="130"/>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33A9100" w14:textId="77777777" w:rsidR="00A001B9" w:rsidRDefault="009D64FD" w:rsidP="00B117B5">
      <w:pPr>
        <w:numPr>
          <w:ilvl w:val="0"/>
          <w:numId w:val="130"/>
        </w:numPr>
      </w:pPr>
      <w:r>
        <w:t xml:space="preserve">Unnamed or Legacy Encodings: There are many legacy encodings that have no IANA or CCSID identifiers. For </w:t>
      </w:r>
      <w:proofErr w:type="gramStart"/>
      <w:r>
        <w:t>example</w:t>
      </w:r>
      <w:proofErr w:type="gramEnd"/>
      <w:r>
        <w:t xml:space="preserve"> ITA2 [</w:t>
      </w:r>
      <w:hyperlink w:anchor="a_ITA2" w:history="1">
        <w:r>
          <w:rPr>
            <w:rStyle w:val="Hyperlink"/>
          </w:rPr>
          <w:t>ITA2</w:t>
        </w:r>
      </w:hyperlink>
      <w:r>
        <w:t>] is a 5-bit-per character encoding that is very old, yet still has modern uses.</w:t>
      </w:r>
    </w:p>
    <w:p w14:paraId="68D97F15" w14:textId="77777777" w:rsidR="00A001B9" w:rsidRDefault="009D64FD">
      <w:pPr>
        <w:pStyle w:val="Heading2"/>
        <w:rPr>
          <w:rFonts w:eastAsia="Times New Roman"/>
        </w:rPr>
      </w:pPr>
      <w:bookmarkStart w:id="13080" w:name="__RefHeading__663_850263481"/>
      <w:bookmarkStart w:id="13081" w:name="_Toc393814646"/>
      <w:bookmarkStart w:id="13082" w:name="_Toc27061189"/>
      <w:bookmarkEnd w:id="13080"/>
      <w:r>
        <w:rPr>
          <w:rFonts w:eastAsia="Times New Roman"/>
        </w:rPr>
        <w:t>Conventions</w:t>
      </w:r>
      <w:bookmarkEnd w:id="13081"/>
      <w:bookmarkEnd w:id="13082"/>
    </w:p>
    <w:p w14:paraId="7AED3529" w14:textId="77777777" w:rsidR="00A001B9" w:rsidRDefault="009D64FD">
      <w:pPr>
        <w:keepNext/>
        <w:rPr>
          <w:szCs w:val="24"/>
        </w:rPr>
      </w:pPr>
      <w:r>
        <w:rPr>
          <w:szCs w:val="24"/>
        </w:rPr>
        <w:t xml:space="preserve">All indexing of positions </w:t>
      </w:r>
      <w:proofErr w:type="gramStart"/>
      <w:r>
        <w:rPr>
          <w:szCs w:val="24"/>
        </w:rPr>
        <w:t>are</w:t>
      </w:r>
      <w:proofErr w:type="gramEnd"/>
      <w:r>
        <w:rPr>
          <w:szCs w:val="24"/>
        </w:rPr>
        <w:t xml:space="preserve"> 1-based meaning the first position is position 1.</w:t>
      </w:r>
    </w:p>
    <w:p w14:paraId="791D5708" w14:textId="77777777" w:rsidR="00A001B9" w:rsidRDefault="009D64FD">
      <w:r>
        <w:t>Bytes are unsigned integers with values from 0 to 255 (decimal).</w:t>
      </w:r>
    </w:p>
    <w:p w14:paraId="75A0D8E5" w14:textId="77777777" w:rsidR="00A001B9" w:rsidRDefault="009D64FD">
      <w:r>
        <w:t>Hexadecimal numbers have the prefix "0x".</w:t>
      </w:r>
    </w:p>
    <w:p w14:paraId="36ADC74C" w14:textId="77777777" w:rsidR="00A001B9" w:rsidRDefault="009D64FD">
      <w:r>
        <w:t xml:space="preserve">Decimal numbers have no prefix when the context is </w:t>
      </w:r>
      <w:proofErr w:type="gramStart"/>
      <w:r>
        <w:t>clear, and</w:t>
      </w:r>
      <w:proofErr w:type="gramEnd"/>
      <w:r>
        <w:t xml:space="preserve"> are explicitly labeled with (decimal) to resolve ambiguity.</w:t>
      </w:r>
    </w:p>
    <w:p w14:paraId="43C37D0F" w14:textId="77777777" w:rsidR="00A001B9" w:rsidRDefault="009D64FD">
      <w:pPr>
        <w:pStyle w:val="Heading2"/>
        <w:rPr>
          <w:rFonts w:eastAsia="Times New Roman"/>
        </w:rPr>
      </w:pPr>
      <w:bookmarkStart w:id="13083" w:name="__RefHeading__665_850263481"/>
      <w:bookmarkStart w:id="13084" w:name="_Toc393812203"/>
      <w:bookmarkStart w:id="13085" w:name="_Toc393814025"/>
      <w:bookmarkStart w:id="13086" w:name="_Toc393814648"/>
      <w:bookmarkStart w:id="13087" w:name="__RefHeading__667_850263481"/>
      <w:bookmarkStart w:id="13088" w:name="_Toc393814649"/>
      <w:bookmarkStart w:id="13089" w:name="_Toc27061190"/>
      <w:bookmarkEnd w:id="13083"/>
      <w:bookmarkEnd w:id="13084"/>
      <w:bookmarkEnd w:id="13085"/>
      <w:bookmarkEnd w:id="13086"/>
      <w:bookmarkEnd w:id="13087"/>
      <w:r>
        <w:rPr>
          <w:rFonts w:eastAsia="Times New Roman"/>
        </w:rPr>
        <w:t>Specification Template</w:t>
      </w:r>
      <w:bookmarkEnd w:id="13088"/>
      <w:bookmarkEnd w:id="13089"/>
    </w:p>
    <w:p w14:paraId="3DA1891B" w14:textId="77777777" w:rsidR="00A001B9" w:rsidRDefault="009D64FD">
      <w:pPr>
        <w:keepNext/>
        <w:rPr>
          <w:szCs w:val="24"/>
        </w:rPr>
      </w:pPr>
      <w:r>
        <w:rPr>
          <w:szCs w:val="24"/>
        </w:rPr>
        <w:t>A DFDL standard encoding specification must include:</w:t>
      </w:r>
    </w:p>
    <w:p w14:paraId="7915B6C8" w14:textId="77777777" w:rsidR="00A001B9" w:rsidRDefault="009D64FD" w:rsidP="00B117B5">
      <w:pPr>
        <w:keepNext/>
        <w:numPr>
          <w:ilvl w:val="0"/>
          <w:numId w:val="131"/>
        </w:numPr>
        <w:rPr>
          <w:szCs w:val="24"/>
        </w:rPr>
      </w:pPr>
      <w:r>
        <w:rPr>
          <w:i/>
          <w:szCs w:val="24"/>
        </w:rPr>
        <w:t>Name</w:t>
      </w:r>
      <w:r>
        <w:rPr>
          <w:szCs w:val="24"/>
        </w:rPr>
        <w:t>: All DFDL standard encoding names will begin with the prefix "X-DFDL-". Note that encoding names are not case-sensitive.</w:t>
      </w:r>
    </w:p>
    <w:p w14:paraId="51121F06" w14:textId="77777777" w:rsidR="00A001B9" w:rsidRDefault="009D64FD" w:rsidP="00B117B5">
      <w:pPr>
        <w:numPr>
          <w:ilvl w:val="0"/>
          <w:numId w:val="131"/>
        </w:numPr>
      </w:pPr>
      <w:r>
        <w:rPr>
          <w:i/>
        </w:rPr>
        <w:t xml:space="preserve">Translation table: </w:t>
      </w:r>
      <w:r>
        <w:t>An encoding/decoding algorithm that provides a complete bi-directional mapping between encoded characters and UTF-</w:t>
      </w:r>
      <w:proofErr w:type="gramStart"/>
      <w:r>
        <w:t>16 character</w:t>
      </w:r>
      <w:proofErr w:type="gramEnd"/>
      <w:r>
        <w:t xml:space="preserve"> codes. Many encodings share character code definitions and describe only different ways of representing those values; hence, this section may reference other IANA, CCSID or DFDL standard encoding definitions.</w:t>
      </w:r>
    </w:p>
    <w:p w14:paraId="3F3D197F" w14:textId="77777777" w:rsidR="00A001B9" w:rsidRDefault="009D64FD" w:rsidP="00B117B5">
      <w:pPr>
        <w:numPr>
          <w:ilvl w:val="0"/>
          <w:numId w:val="131"/>
        </w:numPr>
      </w:pPr>
      <w:r>
        <w:rPr>
          <w:i/>
        </w:rPr>
        <w:t>Width</w:t>
      </w:r>
      <w:r>
        <w:t>: Whether the character set is fixed or variable width. If fixed width, the size of a code unit in bits or bytes.</w:t>
      </w:r>
    </w:p>
    <w:p w14:paraId="260801B1" w14:textId="77777777" w:rsidR="00A001B9" w:rsidRDefault="009D64FD" w:rsidP="00B117B5">
      <w:pPr>
        <w:numPr>
          <w:ilvl w:val="0"/>
          <w:numId w:val="131"/>
        </w:numPr>
      </w:pPr>
      <w:r>
        <w:rPr>
          <w:i/>
        </w:rPr>
        <w:t>Alignment:</w:t>
      </w:r>
      <w:r>
        <w:t xml:space="preserve">  Alignment and alignment units for a code unit.</w:t>
      </w:r>
    </w:p>
    <w:p w14:paraId="1C35B400" w14:textId="77777777" w:rsidR="00A001B9" w:rsidRDefault="009D64FD" w:rsidP="00B117B5">
      <w:pPr>
        <w:numPr>
          <w:ilvl w:val="0"/>
          <w:numId w:val="131"/>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53472F87" w14:textId="77777777" w:rsidR="00A001B9" w:rsidRDefault="009D64FD">
      <w:pPr>
        <w:pStyle w:val="Heading2"/>
        <w:rPr>
          <w:rFonts w:eastAsia="Times New Roman"/>
        </w:rPr>
      </w:pPr>
      <w:bookmarkStart w:id="13090" w:name="_Toc396135735"/>
      <w:bookmarkStart w:id="13091" w:name="_Toc397515409"/>
      <w:bookmarkStart w:id="13092" w:name="__RefHeading__669_850263481"/>
      <w:bookmarkStart w:id="13093" w:name="_Toc393814650"/>
      <w:bookmarkStart w:id="13094" w:name="_Toc27061191"/>
      <w:bookmarkEnd w:id="13090"/>
      <w:bookmarkEnd w:id="13091"/>
      <w:bookmarkEnd w:id="13092"/>
      <w:r>
        <w:rPr>
          <w:rFonts w:eastAsia="Times New Roman"/>
        </w:rPr>
        <w:t xml:space="preserve">Encoding </w:t>
      </w:r>
      <w:bookmarkStart w:id="13095" w:name="__RefHeading__671_850263481"/>
      <w:bookmarkEnd w:id="13095"/>
      <w:r>
        <w:rPr>
          <w:rFonts w:eastAsia="Times New Roman"/>
        </w:rPr>
        <w:t>X-DFDL-US-ASCII-7-BIT-PACKED</w:t>
      </w:r>
      <w:bookmarkEnd w:id="13093"/>
      <w:bookmarkEnd w:id="13094"/>
      <w:r>
        <w:rPr>
          <w:rFonts w:eastAsia="Times New Roman"/>
        </w:rPr>
        <w:t xml:space="preserve"> </w:t>
      </w:r>
    </w:p>
    <w:p w14:paraId="6CF72B7A" w14:textId="77777777" w:rsidR="00A001B9" w:rsidRDefault="009D64FD">
      <w:r>
        <w:t>This encoding is used by MIL-STD-2045 [</w:t>
      </w:r>
      <w:hyperlink w:anchor="a_MILSTD2045" w:history="1">
        <w:r>
          <w:rPr>
            <w:rStyle w:val="Hyperlink"/>
          </w:rPr>
          <w:t>MILSTD2045</w:t>
        </w:r>
      </w:hyperlink>
      <w:r>
        <w:t xml:space="preserve">] and a variety of related binary data standards. </w:t>
      </w:r>
    </w:p>
    <w:p w14:paraId="614BD490" w14:textId="77777777" w:rsidR="00A001B9" w:rsidRDefault="009D64FD">
      <w:pPr>
        <w:pStyle w:val="Heading3"/>
      </w:pPr>
      <w:bookmarkStart w:id="13096" w:name="_Toc27061192"/>
      <w:bookmarkStart w:id="13097" w:name="_Toc393814651"/>
      <w:r>
        <w:t>Name</w:t>
      </w:r>
      <w:bookmarkEnd w:id="13096"/>
    </w:p>
    <w:p w14:paraId="35269239" w14:textId="77777777" w:rsidR="00A001B9" w:rsidRDefault="009D64FD">
      <w:pPr>
        <w:pStyle w:val="nobreak"/>
      </w:pPr>
      <w:r>
        <w:t>X-DFDL-US-ASCII-7-BIT-PACKED</w:t>
      </w:r>
    </w:p>
    <w:p w14:paraId="23C45C7E" w14:textId="77777777" w:rsidR="00A001B9" w:rsidRDefault="009D64FD">
      <w:pPr>
        <w:pStyle w:val="Heading3"/>
      </w:pPr>
      <w:bookmarkStart w:id="13098" w:name="_Toc27061193"/>
      <w:r>
        <w:t>Translation table</w:t>
      </w:r>
      <w:bookmarkEnd w:id="13097"/>
      <w:bookmarkEnd w:id="13098"/>
      <w:r>
        <w:t xml:space="preserve"> </w:t>
      </w:r>
    </w:p>
    <w:p w14:paraId="3F1D01B3" w14:textId="77777777" w:rsidR="00A001B9" w:rsidRDefault="009D64FD">
      <w:r>
        <w:t xml:space="preserve">The characters are exactly the 128 US-ASCII characters with the same code unit values. </w:t>
      </w:r>
    </w:p>
    <w:p w14:paraId="56D70525" w14:textId="77777777" w:rsidR="00A001B9" w:rsidRDefault="009D64FD">
      <w:pPr>
        <w:pStyle w:val="Heading3"/>
      </w:pPr>
      <w:bookmarkStart w:id="13099" w:name="_Toc393814652"/>
      <w:bookmarkStart w:id="13100" w:name="_Toc27061194"/>
      <w:r>
        <w:lastRenderedPageBreak/>
        <w:t>Width</w:t>
      </w:r>
      <w:bookmarkEnd w:id="13099"/>
      <w:bookmarkEnd w:id="13100"/>
    </w:p>
    <w:p w14:paraId="11ED4379" w14:textId="77777777" w:rsidR="00A001B9" w:rsidRDefault="009D64FD">
      <w:r>
        <w:t xml:space="preserve">Fixed width. Each code unit is 7-bits wide. </w:t>
      </w:r>
    </w:p>
    <w:p w14:paraId="56422311" w14:textId="77777777" w:rsidR="00A001B9" w:rsidRDefault="009D64FD">
      <w:r>
        <w:t>This encoding differs from US-ASCII in that it specifically uses only 7-bits per character within each byte</w:t>
      </w:r>
      <w:r>
        <w:rPr>
          <w:vertAlign w:val="superscript"/>
        </w:rPr>
        <w:footnoteReference w:id="34"/>
      </w:r>
      <w:r>
        <w:t xml:space="preserve">. A subsequent character or the next data field may begin in the very next bit after a 7-bit character code of this encoding. </w:t>
      </w:r>
    </w:p>
    <w:p w14:paraId="42482029" w14:textId="77777777" w:rsidR="00A001B9" w:rsidRDefault="009D64FD">
      <w:r>
        <w:t xml:space="preserve">Hence, 8 characters will fit exactly into 7 bytes of data as no bits are wasted. </w:t>
      </w:r>
    </w:p>
    <w:p w14:paraId="6406AEB1" w14:textId="77777777" w:rsidR="00A001B9" w:rsidRDefault="009D64FD">
      <w:pPr>
        <w:pStyle w:val="Heading3"/>
      </w:pPr>
      <w:bookmarkStart w:id="13101" w:name="_Toc393814653"/>
      <w:bookmarkStart w:id="13102" w:name="_Toc27061195"/>
      <w:r>
        <w:t>Alignment</w:t>
      </w:r>
      <w:bookmarkEnd w:id="13101"/>
      <w:bookmarkEnd w:id="13102"/>
      <w:r>
        <w:t xml:space="preserve"> </w:t>
      </w:r>
    </w:p>
    <w:p w14:paraId="6F68A86B" w14:textId="77777777" w:rsidR="00A001B9" w:rsidRDefault="009D64FD">
      <w:r>
        <w:t xml:space="preserve">1 bit. That is, a code unit may begin on any bit boundary. </w:t>
      </w:r>
    </w:p>
    <w:p w14:paraId="1D121532" w14:textId="77777777" w:rsidR="00A001B9" w:rsidRDefault="009D64FD">
      <w:pPr>
        <w:pStyle w:val="Heading3"/>
      </w:pPr>
      <w:bookmarkStart w:id="13103" w:name="_Toc393814655"/>
      <w:bookmarkStart w:id="13104" w:name="_Toc27061196"/>
      <w:r>
        <w:t>Byte Order</w:t>
      </w:r>
      <w:bookmarkEnd w:id="13103"/>
      <w:bookmarkEnd w:id="13104"/>
    </w:p>
    <w:p w14:paraId="59C3F09C" w14:textId="77777777" w:rsidR="00A001B9" w:rsidRDefault="009D64FD">
      <w:r>
        <w:t>Not applicable - code units are always smaller than 1 byte.</w:t>
      </w:r>
    </w:p>
    <w:p w14:paraId="4CF27B85" w14:textId="77777777" w:rsidR="00A001B9" w:rsidRDefault="009D64FD">
      <w:pPr>
        <w:pStyle w:val="Heading3"/>
      </w:pPr>
      <w:bookmarkStart w:id="13105" w:name="__RefHeading__673_850263481"/>
      <w:bookmarkStart w:id="13106" w:name="_Toc393814656"/>
      <w:bookmarkStart w:id="13107" w:name="_Toc27061197"/>
      <w:bookmarkEnd w:id="13105"/>
      <w:r>
        <w:t>Example 1</w:t>
      </w:r>
      <w:bookmarkEnd w:id="13106"/>
      <w:bookmarkEnd w:id="13107"/>
    </w:p>
    <w:p w14:paraId="0D7977E8" w14:textId="77777777" w:rsidR="00A001B9" w:rsidRDefault="009D64FD">
      <w:r>
        <w:t xml:space="preserve">The table below shows how the </w:t>
      </w:r>
      <w:proofErr w:type="gramStart"/>
      <w:r>
        <w:t>8 character</w:t>
      </w:r>
      <w:proofErr w:type="gramEnd"/>
      <w:r>
        <w:t xml:space="preserve"> string 'UNIT1234' is encoded into 7 bytes, when the bit order is least-</w:t>
      </w:r>
      <w:proofErr w:type="spellStart"/>
      <w:r>
        <w:t>signficant</w:t>
      </w:r>
      <w:proofErr w:type="spellEnd"/>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A001B9" w14:paraId="5B490CEB" w14:textId="77777777" w:rsidTr="00C64535">
        <w:trPr>
          <w:cnfStyle w:val="100000000000" w:firstRow="1" w:lastRow="0" w:firstColumn="0" w:lastColumn="0" w:oddVBand="0" w:evenVBand="0" w:oddHBand="0" w:evenHBand="0" w:firstRowFirstColumn="0" w:firstRowLastColumn="0" w:lastRowFirstColumn="0" w:lastRowLastColumn="0"/>
        </w:trPr>
        <w:tc>
          <w:tcPr>
            <w:tcW w:w="0" w:type="auto"/>
            <w:hideMark/>
          </w:tcPr>
          <w:p w14:paraId="07F9C9EA" w14:textId="77777777" w:rsidR="00A001B9" w:rsidRDefault="009D64FD">
            <w:r>
              <w:t>Logical character</w:t>
            </w:r>
          </w:p>
        </w:tc>
        <w:tc>
          <w:tcPr>
            <w:tcW w:w="0" w:type="auto"/>
            <w:hideMark/>
          </w:tcPr>
          <w:p w14:paraId="14C3C631" w14:textId="77777777" w:rsidR="00A001B9" w:rsidRDefault="009D64FD">
            <w:r>
              <w:t>7-bit code unit</w:t>
            </w:r>
          </w:p>
        </w:tc>
        <w:tc>
          <w:tcPr>
            <w:tcW w:w="0" w:type="auto"/>
            <w:hideMark/>
          </w:tcPr>
          <w:p w14:paraId="3596F169" w14:textId="77777777" w:rsidR="00A001B9" w:rsidRDefault="009D64FD">
            <w:r>
              <w:t>Bit placement</w:t>
            </w:r>
          </w:p>
          <w:p w14:paraId="7AB8180A" w14:textId="77777777" w:rsidR="00A001B9" w:rsidRDefault="009D64FD">
            <w:r>
              <w:t>2</w:t>
            </w:r>
            <w:r>
              <w:rPr>
                <w:vertAlign w:val="superscript"/>
              </w:rPr>
              <w:t>7</w:t>
            </w:r>
            <w:r>
              <w:t xml:space="preserve">            2</w:t>
            </w:r>
            <w:r>
              <w:rPr>
                <w:vertAlign w:val="superscript"/>
              </w:rPr>
              <w:t>0</w:t>
            </w:r>
          </w:p>
        </w:tc>
        <w:tc>
          <w:tcPr>
            <w:tcW w:w="0" w:type="auto"/>
            <w:hideMark/>
          </w:tcPr>
          <w:p w14:paraId="037F421B" w14:textId="77777777" w:rsidR="00A001B9" w:rsidRDefault="009D64FD">
            <w:r>
              <w:t>Byte value</w:t>
            </w:r>
          </w:p>
        </w:tc>
        <w:tc>
          <w:tcPr>
            <w:tcW w:w="0" w:type="auto"/>
            <w:hideMark/>
          </w:tcPr>
          <w:p w14:paraId="4417ACB2" w14:textId="77777777" w:rsidR="00A001B9" w:rsidRDefault="009D64FD">
            <w:r>
              <w:t>Byte number</w:t>
            </w:r>
          </w:p>
        </w:tc>
      </w:tr>
      <w:tr w:rsidR="00A001B9" w14:paraId="55466C50" w14:textId="77777777" w:rsidTr="00C64535">
        <w:trPr>
          <w:trHeight w:val="395"/>
        </w:trPr>
        <w:tc>
          <w:tcPr>
            <w:tcW w:w="0" w:type="auto"/>
            <w:tcBorders>
              <w:top w:val="single" w:sz="4" w:space="0" w:color="auto"/>
              <w:left w:val="single" w:sz="4" w:space="0" w:color="auto"/>
              <w:bottom w:val="single" w:sz="4" w:space="0" w:color="auto"/>
              <w:right w:val="single" w:sz="4" w:space="0" w:color="auto"/>
            </w:tcBorders>
            <w:hideMark/>
          </w:tcPr>
          <w:p w14:paraId="1C816E90" w14:textId="77777777" w:rsidR="00A001B9" w:rsidRDefault="009D64FD">
            <w:r>
              <w:t>U</w:t>
            </w:r>
          </w:p>
        </w:tc>
        <w:tc>
          <w:tcPr>
            <w:tcW w:w="0" w:type="auto"/>
            <w:tcBorders>
              <w:top w:val="single" w:sz="4" w:space="0" w:color="auto"/>
              <w:left w:val="single" w:sz="4" w:space="0" w:color="auto"/>
              <w:bottom w:val="single" w:sz="4" w:space="0" w:color="auto"/>
              <w:right w:val="single" w:sz="4" w:space="0" w:color="auto"/>
            </w:tcBorders>
            <w:hideMark/>
          </w:tcPr>
          <w:p w14:paraId="2C7B3FF6" w14:textId="77777777" w:rsidR="00A001B9" w:rsidRDefault="009D64FD">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519C4F" w14:textId="77777777" w:rsidR="00A001B9" w:rsidRDefault="009D64FD">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48E6314E" w14:textId="77777777" w:rsidR="00A001B9" w:rsidRDefault="00A001B9"/>
        </w:tc>
        <w:tc>
          <w:tcPr>
            <w:tcW w:w="0" w:type="auto"/>
            <w:tcBorders>
              <w:top w:val="single" w:sz="4" w:space="0" w:color="auto"/>
              <w:left w:val="single" w:sz="4" w:space="0" w:color="auto"/>
              <w:bottom w:val="single" w:sz="4" w:space="0" w:color="auto"/>
              <w:right w:val="single" w:sz="4" w:space="0" w:color="auto"/>
            </w:tcBorders>
          </w:tcPr>
          <w:p w14:paraId="41FE566D" w14:textId="77777777" w:rsidR="00A001B9" w:rsidRDefault="00A001B9"/>
        </w:tc>
      </w:tr>
      <w:tr w:rsidR="00A001B9" w14:paraId="569195BF"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09B6154E" w14:textId="77777777" w:rsidR="00A001B9" w:rsidRDefault="009D64FD">
            <w:r>
              <w:t>N</w:t>
            </w:r>
          </w:p>
        </w:tc>
        <w:tc>
          <w:tcPr>
            <w:tcW w:w="0" w:type="auto"/>
            <w:tcBorders>
              <w:top w:val="single" w:sz="4" w:space="0" w:color="auto"/>
              <w:left w:val="single" w:sz="4" w:space="0" w:color="auto"/>
              <w:bottom w:val="single" w:sz="4" w:space="0" w:color="auto"/>
              <w:right w:val="single" w:sz="4" w:space="0" w:color="auto"/>
            </w:tcBorders>
            <w:hideMark/>
          </w:tcPr>
          <w:p w14:paraId="295BF574" w14:textId="77777777" w:rsidR="00A001B9" w:rsidRDefault="009D64FD">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47E42BBF" w14:textId="77777777" w:rsidR="00A001B9" w:rsidRDefault="009D64FD">
            <w:pPr>
              <w:rPr>
                <w:rFonts w:ascii="Courier New" w:hAnsi="Courier New" w:cs="Courier New"/>
              </w:rPr>
            </w:pPr>
            <w:r>
              <w:rPr>
                <w:rFonts w:ascii="Courier New" w:hAnsi="Courier New" w:cs="Courier New"/>
                <w:b/>
              </w:rPr>
              <w:t>0</w:t>
            </w:r>
            <w:r>
              <w:rPr>
                <w:rFonts w:ascii="Courier New" w:hAnsi="Courier New" w:cs="Courier New"/>
              </w:rPr>
              <w:t>XXXXXXX</w:t>
            </w:r>
          </w:p>
          <w:p w14:paraId="176F189A"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1C0F9A19" w14:textId="77777777" w:rsidR="00A001B9" w:rsidRDefault="009D64FD">
            <w:r>
              <w:t>0x55</w:t>
            </w:r>
          </w:p>
        </w:tc>
        <w:tc>
          <w:tcPr>
            <w:tcW w:w="0" w:type="auto"/>
            <w:tcBorders>
              <w:top w:val="single" w:sz="4" w:space="0" w:color="auto"/>
              <w:left w:val="single" w:sz="4" w:space="0" w:color="auto"/>
              <w:bottom w:val="single" w:sz="4" w:space="0" w:color="auto"/>
              <w:right w:val="single" w:sz="4" w:space="0" w:color="auto"/>
            </w:tcBorders>
            <w:hideMark/>
          </w:tcPr>
          <w:p w14:paraId="1D9775DE" w14:textId="77777777" w:rsidR="00A001B9" w:rsidRDefault="009D64FD">
            <w:r>
              <w:t>1</w:t>
            </w:r>
          </w:p>
        </w:tc>
      </w:tr>
      <w:tr w:rsidR="00A001B9" w14:paraId="77ED4F6A"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2A2AA0E5" w14:textId="77777777" w:rsidR="00A001B9" w:rsidRDefault="009D64FD">
            <w:r>
              <w:t>I</w:t>
            </w:r>
          </w:p>
        </w:tc>
        <w:tc>
          <w:tcPr>
            <w:tcW w:w="0" w:type="auto"/>
            <w:tcBorders>
              <w:top w:val="single" w:sz="4" w:space="0" w:color="auto"/>
              <w:left w:val="single" w:sz="4" w:space="0" w:color="auto"/>
              <w:bottom w:val="single" w:sz="4" w:space="0" w:color="auto"/>
              <w:right w:val="single" w:sz="4" w:space="0" w:color="auto"/>
            </w:tcBorders>
            <w:hideMark/>
          </w:tcPr>
          <w:p w14:paraId="406B493C" w14:textId="77777777" w:rsidR="00A001B9" w:rsidRDefault="009D64FD">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6EE546AE" w14:textId="77777777" w:rsidR="00A001B9" w:rsidRDefault="009D64FD">
            <w:pPr>
              <w:rPr>
                <w:rFonts w:ascii="Courier New" w:hAnsi="Courier New" w:cs="Courier New"/>
              </w:rPr>
            </w:pPr>
            <w:r>
              <w:rPr>
                <w:rFonts w:ascii="Courier New" w:hAnsi="Courier New" w:cs="Courier New"/>
                <w:b/>
              </w:rPr>
              <w:t>01</w:t>
            </w:r>
            <w:r>
              <w:rPr>
                <w:rFonts w:ascii="Courier New" w:hAnsi="Courier New" w:cs="Courier New"/>
              </w:rPr>
              <w:t>XXXXXX</w:t>
            </w:r>
          </w:p>
          <w:p w14:paraId="6CD570C7" w14:textId="77777777" w:rsidR="00A001B9" w:rsidRDefault="009D64FD">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53546DF7" w14:textId="77777777" w:rsidR="00A001B9" w:rsidRDefault="009D64FD">
            <w:r>
              <w:t>0x67</w:t>
            </w:r>
          </w:p>
        </w:tc>
        <w:tc>
          <w:tcPr>
            <w:tcW w:w="0" w:type="auto"/>
            <w:tcBorders>
              <w:top w:val="single" w:sz="4" w:space="0" w:color="auto"/>
              <w:left w:val="single" w:sz="4" w:space="0" w:color="auto"/>
              <w:bottom w:val="single" w:sz="4" w:space="0" w:color="auto"/>
              <w:right w:val="single" w:sz="4" w:space="0" w:color="auto"/>
            </w:tcBorders>
            <w:hideMark/>
          </w:tcPr>
          <w:p w14:paraId="690B7751" w14:textId="77777777" w:rsidR="00A001B9" w:rsidRDefault="009D64FD">
            <w:r>
              <w:t>2</w:t>
            </w:r>
          </w:p>
        </w:tc>
      </w:tr>
      <w:tr w:rsidR="00A001B9" w14:paraId="4D14C322"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660C9269" w14:textId="77777777" w:rsidR="00A001B9" w:rsidRDefault="009D64FD">
            <w:r>
              <w:t>T</w:t>
            </w:r>
          </w:p>
        </w:tc>
        <w:tc>
          <w:tcPr>
            <w:tcW w:w="0" w:type="auto"/>
            <w:tcBorders>
              <w:top w:val="single" w:sz="4" w:space="0" w:color="auto"/>
              <w:left w:val="single" w:sz="4" w:space="0" w:color="auto"/>
              <w:bottom w:val="single" w:sz="4" w:space="0" w:color="auto"/>
              <w:right w:val="single" w:sz="4" w:space="0" w:color="auto"/>
            </w:tcBorders>
            <w:hideMark/>
          </w:tcPr>
          <w:p w14:paraId="0B59BE8F" w14:textId="77777777" w:rsidR="00A001B9" w:rsidRDefault="009D64FD">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0CF02375" w14:textId="77777777" w:rsidR="00A001B9" w:rsidRDefault="009D64FD">
            <w:pPr>
              <w:rPr>
                <w:rFonts w:ascii="Courier New" w:hAnsi="Courier New" w:cs="Courier New"/>
              </w:rPr>
            </w:pPr>
            <w:r>
              <w:rPr>
                <w:rFonts w:ascii="Courier New" w:hAnsi="Courier New" w:cs="Courier New"/>
                <w:b/>
              </w:rPr>
              <w:t>100</w:t>
            </w:r>
            <w:r>
              <w:rPr>
                <w:rFonts w:ascii="Courier New" w:hAnsi="Courier New" w:cs="Courier New"/>
              </w:rPr>
              <w:t>XXXXX</w:t>
            </w:r>
          </w:p>
          <w:p w14:paraId="738CF91F"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023E0E41" w14:textId="77777777" w:rsidR="00A001B9" w:rsidRDefault="009D64FD">
            <w:r>
              <w:t>0x92</w:t>
            </w:r>
          </w:p>
        </w:tc>
        <w:tc>
          <w:tcPr>
            <w:tcW w:w="0" w:type="auto"/>
            <w:tcBorders>
              <w:top w:val="single" w:sz="4" w:space="0" w:color="auto"/>
              <w:left w:val="single" w:sz="4" w:space="0" w:color="auto"/>
              <w:bottom w:val="single" w:sz="4" w:space="0" w:color="auto"/>
              <w:right w:val="single" w:sz="4" w:space="0" w:color="auto"/>
            </w:tcBorders>
            <w:hideMark/>
          </w:tcPr>
          <w:p w14:paraId="21B58DFC" w14:textId="77777777" w:rsidR="00A001B9" w:rsidRDefault="009D64FD">
            <w:r>
              <w:t>3</w:t>
            </w:r>
          </w:p>
        </w:tc>
      </w:tr>
      <w:tr w:rsidR="00A001B9" w14:paraId="6D0CC71C"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08EBDE1" w14:textId="77777777" w:rsidR="00A001B9" w:rsidRDefault="009D64FD">
            <w:r>
              <w:t>1</w:t>
            </w:r>
          </w:p>
        </w:tc>
        <w:tc>
          <w:tcPr>
            <w:tcW w:w="0" w:type="auto"/>
            <w:tcBorders>
              <w:top w:val="single" w:sz="4" w:space="0" w:color="auto"/>
              <w:left w:val="single" w:sz="4" w:space="0" w:color="auto"/>
              <w:bottom w:val="single" w:sz="4" w:space="0" w:color="auto"/>
              <w:right w:val="single" w:sz="4" w:space="0" w:color="auto"/>
            </w:tcBorders>
            <w:hideMark/>
          </w:tcPr>
          <w:p w14:paraId="6F172200" w14:textId="77777777" w:rsidR="00A001B9" w:rsidRDefault="009D64FD">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5803BDB" w14:textId="77777777" w:rsidR="00A001B9" w:rsidRDefault="009D64FD">
            <w:pPr>
              <w:rPr>
                <w:rFonts w:ascii="Courier New" w:hAnsi="Courier New" w:cs="Courier New"/>
              </w:rPr>
            </w:pPr>
            <w:r>
              <w:rPr>
                <w:rFonts w:ascii="Courier New" w:hAnsi="Courier New" w:cs="Courier New"/>
                <w:b/>
              </w:rPr>
              <w:t>0001</w:t>
            </w:r>
            <w:r>
              <w:rPr>
                <w:rFonts w:ascii="Courier New" w:hAnsi="Courier New" w:cs="Courier New"/>
              </w:rPr>
              <w:t>XXXX</w:t>
            </w:r>
          </w:p>
          <w:p w14:paraId="03852318" w14:textId="77777777" w:rsidR="00A001B9" w:rsidRDefault="009D64FD">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259FFDBA" w14:textId="77777777" w:rsidR="00A001B9" w:rsidRDefault="009D64FD">
            <w:r>
              <w:t>0x1A</w:t>
            </w:r>
          </w:p>
        </w:tc>
        <w:tc>
          <w:tcPr>
            <w:tcW w:w="0" w:type="auto"/>
            <w:tcBorders>
              <w:top w:val="single" w:sz="4" w:space="0" w:color="auto"/>
              <w:left w:val="single" w:sz="4" w:space="0" w:color="auto"/>
              <w:bottom w:val="single" w:sz="4" w:space="0" w:color="auto"/>
              <w:right w:val="single" w:sz="4" w:space="0" w:color="auto"/>
            </w:tcBorders>
            <w:hideMark/>
          </w:tcPr>
          <w:p w14:paraId="05D59048" w14:textId="77777777" w:rsidR="00A001B9" w:rsidRDefault="009D64FD">
            <w:r>
              <w:t>4</w:t>
            </w:r>
          </w:p>
        </w:tc>
      </w:tr>
      <w:tr w:rsidR="00A001B9" w14:paraId="36CAF22F"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1E3F7CC7" w14:textId="77777777" w:rsidR="00A001B9" w:rsidRDefault="009D64FD">
            <w:r>
              <w:t>2</w:t>
            </w:r>
          </w:p>
        </w:tc>
        <w:tc>
          <w:tcPr>
            <w:tcW w:w="0" w:type="auto"/>
            <w:tcBorders>
              <w:top w:val="single" w:sz="4" w:space="0" w:color="auto"/>
              <w:left w:val="single" w:sz="4" w:space="0" w:color="auto"/>
              <w:bottom w:val="single" w:sz="4" w:space="0" w:color="auto"/>
              <w:right w:val="single" w:sz="4" w:space="0" w:color="auto"/>
            </w:tcBorders>
            <w:hideMark/>
          </w:tcPr>
          <w:p w14:paraId="04A29EA9" w14:textId="77777777" w:rsidR="00A001B9" w:rsidRDefault="009D64FD">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DAD6DFE" w14:textId="77777777" w:rsidR="00A001B9" w:rsidRDefault="009D64FD">
            <w:pPr>
              <w:rPr>
                <w:rFonts w:ascii="Courier New" w:hAnsi="Courier New" w:cs="Courier New"/>
              </w:rPr>
            </w:pPr>
            <w:r>
              <w:rPr>
                <w:rFonts w:ascii="Courier New" w:hAnsi="Courier New" w:cs="Courier New"/>
                <w:b/>
              </w:rPr>
              <w:t>10010</w:t>
            </w:r>
            <w:r>
              <w:rPr>
                <w:rFonts w:ascii="Courier New" w:hAnsi="Courier New" w:cs="Courier New"/>
              </w:rPr>
              <w:t>XXX</w:t>
            </w:r>
          </w:p>
          <w:p w14:paraId="316196BF"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07E0DF67" w14:textId="77777777" w:rsidR="00A001B9" w:rsidRDefault="009D64FD">
            <w:r>
              <w:t>0x93</w:t>
            </w:r>
          </w:p>
        </w:tc>
        <w:tc>
          <w:tcPr>
            <w:tcW w:w="0" w:type="auto"/>
            <w:tcBorders>
              <w:top w:val="single" w:sz="4" w:space="0" w:color="auto"/>
              <w:left w:val="single" w:sz="4" w:space="0" w:color="auto"/>
              <w:bottom w:val="single" w:sz="4" w:space="0" w:color="auto"/>
              <w:right w:val="single" w:sz="4" w:space="0" w:color="auto"/>
            </w:tcBorders>
            <w:hideMark/>
          </w:tcPr>
          <w:p w14:paraId="58E726DE" w14:textId="77777777" w:rsidR="00A001B9" w:rsidRDefault="009D64FD">
            <w:r>
              <w:t>5</w:t>
            </w:r>
          </w:p>
        </w:tc>
      </w:tr>
      <w:tr w:rsidR="00A001B9" w14:paraId="03BD3C90"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22B9BF41" w14:textId="77777777" w:rsidR="00A001B9" w:rsidRDefault="009D64FD">
            <w:r>
              <w:t>3</w:t>
            </w:r>
          </w:p>
        </w:tc>
        <w:tc>
          <w:tcPr>
            <w:tcW w:w="0" w:type="auto"/>
            <w:tcBorders>
              <w:top w:val="single" w:sz="4" w:space="0" w:color="auto"/>
              <w:left w:val="single" w:sz="4" w:space="0" w:color="auto"/>
              <w:bottom w:val="single" w:sz="4" w:space="0" w:color="auto"/>
              <w:right w:val="single" w:sz="4" w:space="0" w:color="auto"/>
            </w:tcBorders>
            <w:hideMark/>
          </w:tcPr>
          <w:p w14:paraId="4AEAF3B5" w14:textId="77777777" w:rsidR="00A001B9" w:rsidRDefault="009D64FD">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32945174" w14:textId="77777777" w:rsidR="00A001B9" w:rsidRDefault="009D64FD">
            <w:pPr>
              <w:rPr>
                <w:rFonts w:ascii="Courier New" w:hAnsi="Courier New" w:cs="Courier New"/>
              </w:rPr>
            </w:pPr>
            <w:r>
              <w:rPr>
                <w:rFonts w:ascii="Courier New" w:hAnsi="Courier New" w:cs="Courier New"/>
                <w:b/>
              </w:rPr>
              <w:t>110011</w:t>
            </w:r>
            <w:r>
              <w:rPr>
                <w:rFonts w:ascii="Courier New" w:hAnsi="Courier New" w:cs="Courier New"/>
              </w:rPr>
              <w:t>XX</w:t>
            </w:r>
          </w:p>
          <w:p w14:paraId="7F059BCA" w14:textId="77777777" w:rsidR="00A001B9" w:rsidRDefault="009D64FD">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15368D9F" w14:textId="77777777" w:rsidR="00A001B9" w:rsidRDefault="009D64FD">
            <w:r>
              <w:t>0xCD</w:t>
            </w:r>
          </w:p>
        </w:tc>
        <w:tc>
          <w:tcPr>
            <w:tcW w:w="0" w:type="auto"/>
            <w:tcBorders>
              <w:top w:val="single" w:sz="4" w:space="0" w:color="auto"/>
              <w:left w:val="single" w:sz="4" w:space="0" w:color="auto"/>
              <w:bottom w:val="single" w:sz="4" w:space="0" w:color="auto"/>
              <w:right w:val="single" w:sz="4" w:space="0" w:color="auto"/>
            </w:tcBorders>
            <w:hideMark/>
          </w:tcPr>
          <w:p w14:paraId="68E3BC57" w14:textId="77777777" w:rsidR="00A001B9" w:rsidRDefault="009D64FD">
            <w:r>
              <w:t>6</w:t>
            </w:r>
          </w:p>
        </w:tc>
      </w:tr>
      <w:tr w:rsidR="00A001B9" w14:paraId="4F890F4C"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0DC90375" w14:textId="77777777" w:rsidR="00A001B9" w:rsidRDefault="009D64FD">
            <w:r>
              <w:t>4</w:t>
            </w:r>
          </w:p>
        </w:tc>
        <w:tc>
          <w:tcPr>
            <w:tcW w:w="0" w:type="auto"/>
            <w:tcBorders>
              <w:top w:val="single" w:sz="4" w:space="0" w:color="auto"/>
              <w:left w:val="single" w:sz="4" w:space="0" w:color="auto"/>
              <w:bottom w:val="single" w:sz="4" w:space="0" w:color="auto"/>
              <w:right w:val="single" w:sz="4" w:space="0" w:color="auto"/>
            </w:tcBorders>
            <w:hideMark/>
          </w:tcPr>
          <w:p w14:paraId="73965A3F" w14:textId="77777777" w:rsidR="00A001B9" w:rsidRDefault="009D64FD">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6A110C4F" w14:textId="77777777" w:rsidR="00A001B9" w:rsidRDefault="009D64FD">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2B12226B" w14:textId="77777777" w:rsidR="00A001B9" w:rsidRDefault="009D64FD">
            <w:r>
              <w:t>0x68</w:t>
            </w:r>
          </w:p>
        </w:tc>
        <w:tc>
          <w:tcPr>
            <w:tcW w:w="0" w:type="auto"/>
            <w:tcBorders>
              <w:top w:val="single" w:sz="4" w:space="0" w:color="auto"/>
              <w:left w:val="single" w:sz="4" w:space="0" w:color="auto"/>
              <w:bottom w:val="single" w:sz="4" w:space="0" w:color="auto"/>
              <w:right w:val="single" w:sz="4" w:space="0" w:color="auto"/>
            </w:tcBorders>
            <w:hideMark/>
          </w:tcPr>
          <w:p w14:paraId="71BF360A" w14:textId="77777777" w:rsidR="00A001B9" w:rsidRDefault="009D64FD">
            <w:pPr>
              <w:keepNext/>
            </w:pPr>
            <w:r>
              <w:t>7</w:t>
            </w:r>
          </w:p>
        </w:tc>
      </w:tr>
    </w:tbl>
    <w:p w14:paraId="581CC594" w14:textId="6C51DF42"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77</w:t>
      </w:r>
      <w:r w:rsidR="00342DB5">
        <w:rPr>
          <w:noProof/>
        </w:rPr>
        <w:fldChar w:fldCharType="end"/>
      </w:r>
      <w:r>
        <w:t>: Example of DFDL Standard Encoding X-DFDL-US-ASCII-7-BIT-PACKED</w:t>
      </w:r>
    </w:p>
    <w:p w14:paraId="62D498FA" w14:textId="2FB3E287" w:rsidR="00A001B9" w:rsidRDefault="009D64FD">
      <w:r>
        <w:t>The bits corresponding to the characters are shown in distinct colors</w:t>
      </w:r>
      <w:r w:rsidR="00C56B1E">
        <w:t xml:space="preserve"> below</w:t>
      </w:r>
      <w:r>
        <w:t>. The characters that each bit contributes to are written below each of the bits and in the corresponding color.</w:t>
      </w:r>
    </w:p>
    <w:p w14:paraId="10FDA356" w14:textId="77777777" w:rsidR="00A001B9" w:rsidRDefault="009D64FD">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6D6FDF06" w14:textId="77777777" w:rsidR="00A001B9" w:rsidRDefault="009D64FD">
      <w:pPr>
        <w:pStyle w:val="Codeblock0"/>
        <w:pBdr>
          <w:top w:val="single" w:sz="4" w:space="1" w:color="auto"/>
          <w:left w:val="single" w:sz="4" w:space="4" w:color="auto"/>
          <w:bottom w:val="single" w:sz="4" w:space="1" w:color="auto"/>
          <w:right w:val="single" w:sz="4" w:space="4" w:color="auto"/>
        </w:pBdr>
      </w:pPr>
      <w:r>
        <w:t>Byte -----1-- -----2-- -----3-- -----4-- -----5-- -----6-- -----7--</w:t>
      </w:r>
    </w:p>
    <w:p w14:paraId="77CBDF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634F7729" w14:textId="77777777" w:rsidR="00A001B9" w:rsidRDefault="009D64FD">
      <w:r>
        <w:t xml:space="preserve">This kind of data is often better visualized by numbering the bytes in the opposite direction that is </w:t>
      </w:r>
      <w:r>
        <w:rPr>
          <w:i/>
        </w:rPr>
        <w:t>right to left</w:t>
      </w:r>
      <w:r>
        <w:t>, which leads to this presentation:</w:t>
      </w:r>
    </w:p>
    <w:p w14:paraId="7A9B3EFA" w14:textId="77777777" w:rsidR="00A001B9" w:rsidRDefault="009D64FD">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30CBE9EB" w14:textId="77777777" w:rsidR="00A001B9" w:rsidRDefault="009D64FD">
      <w:pPr>
        <w:pStyle w:val="Codeblock0"/>
        <w:pBdr>
          <w:top w:val="single" w:sz="4" w:space="1" w:color="auto"/>
          <w:left w:val="single" w:sz="4" w:space="4" w:color="auto"/>
          <w:bottom w:val="single" w:sz="4" w:space="1" w:color="auto"/>
          <w:right w:val="single" w:sz="4" w:space="4" w:color="auto"/>
        </w:pBdr>
      </w:pPr>
      <w:r>
        <w:t>Byte -----7-- -----6-- -----5-- -----4-- -----3-- -----2-- -----1--</w:t>
      </w:r>
    </w:p>
    <w:p w14:paraId="19D9A1D5" w14:textId="77777777" w:rsidR="00A001B9" w:rsidRDefault="009D64FD">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4D222A77" w14:textId="77777777" w:rsidR="00A001B9" w:rsidRDefault="009D64FD">
      <w:r>
        <w:lastRenderedPageBreak/>
        <w:t xml:space="preserve">In the above, the bits corresponding to each character code unit are more easily recognized, but the characters appear right-to-left (i.e., backward for English). </w:t>
      </w:r>
    </w:p>
    <w:p w14:paraId="32C3F903" w14:textId="77777777" w:rsidR="00A001B9" w:rsidRDefault="009D64FD">
      <w:pPr>
        <w:pStyle w:val="Heading3"/>
      </w:pPr>
      <w:bookmarkStart w:id="13108" w:name="__RefHeading__675_850263481"/>
      <w:bookmarkStart w:id="13109" w:name="_Toc393814657"/>
      <w:bookmarkStart w:id="13110" w:name="_Toc27061198"/>
      <w:bookmarkEnd w:id="13108"/>
      <w:r>
        <w:t>Example 2</w:t>
      </w:r>
      <w:bookmarkEnd w:id="13109"/>
      <w:bookmarkEnd w:id="13110"/>
    </w:p>
    <w:p w14:paraId="2334C381" w14:textId="77777777" w:rsidR="00A001B9" w:rsidRDefault="009D64FD">
      <w:r>
        <w:t xml:space="preserve">The bits below represent a 3-bit unsigned integer containing value 7, followed by the ASCII string 'ABC' followed by the ASCII DEL character (character code 0x7F). This illustrates a string not beginning on a byte boundary. </w:t>
      </w:r>
      <w:proofErr w:type="gramStart"/>
      <w:r>
        <w:t>Again</w:t>
      </w:r>
      <w:proofErr w:type="gramEnd"/>
      <w:r>
        <w:t xml:space="preserve"> the bit ordering is least-</w:t>
      </w:r>
      <w:proofErr w:type="spellStart"/>
      <w:r>
        <w:t>signficant</w:t>
      </w:r>
      <w:proofErr w:type="spellEnd"/>
      <w:r>
        <w:t xml:space="preserve">-bit first. </w:t>
      </w:r>
    </w:p>
    <w:p w14:paraId="3A3CF66B" w14:textId="77777777" w:rsidR="00A001B9" w:rsidRDefault="009D64FD">
      <w:r>
        <w:t xml:space="preserve">The bits are written in increasing position and place value from </w:t>
      </w:r>
      <w:r>
        <w:rPr>
          <w:i/>
        </w:rPr>
        <w:t>right-to-left</w:t>
      </w:r>
      <w:r>
        <w:t>:</w:t>
      </w:r>
    </w:p>
    <w:p w14:paraId="4FC63672"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223898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85F0EC1" w14:textId="77777777" w:rsidR="00A001B9" w:rsidRDefault="009D64FD">
      <w:r>
        <w:t xml:space="preserve">In the above example, if we number the bits from the right, starting with position 1, the character code for 'A' occupies bits 4 to 10. If we divide the data above into bytes with vertical </w:t>
      </w:r>
      <w:proofErr w:type="gramStart"/>
      <w:r>
        <w:t>bars</w:t>
      </w:r>
      <w:proofErr w:type="gramEnd"/>
      <w:r>
        <w:t xml:space="preserve"> we must start on the right to get:</w:t>
      </w:r>
    </w:p>
    <w:p w14:paraId="61C5C3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7AE532B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45D82F9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1A7614C"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111" w:name="__RefHeading__1786_906098299"/>
      <w:bookmarkStart w:id="13112" w:name="_Toc384991129"/>
      <w:bookmarkStart w:id="13113" w:name="_Toc391372314"/>
      <w:bookmarkStart w:id="13114" w:name="_Toc393814658"/>
      <w:bookmarkEnd w:id="13111"/>
      <w:bookmarkEnd w:id="13112"/>
      <w:bookmarkEnd w:id="13113"/>
    </w:p>
    <w:p w14:paraId="5D4C4A1E" w14:textId="77777777" w:rsidR="00A001B9" w:rsidRDefault="009D64FD">
      <w:pPr>
        <w:pStyle w:val="Heading2"/>
        <w:rPr>
          <w:rFonts w:eastAsia="Times New Roman"/>
        </w:rPr>
      </w:pPr>
      <w:r>
        <w:rPr>
          <w:b w:val="0"/>
          <w:bCs w:val="0"/>
        </w:rPr>
        <w:br w:type="page"/>
      </w:r>
      <w:bookmarkStart w:id="13115" w:name="_Toc27061199"/>
      <w:r>
        <w:rPr>
          <w:rFonts w:eastAsia="Times New Roman"/>
        </w:rPr>
        <w:lastRenderedPageBreak/>
        <w:t>Encoding X-DFDL-US-ASCII-6-BIT-PACKED</w:t>
      </w:r>
      <w:bookmarkEnd w:id="13114"/>
      <w:bookmarkEnd w:id="13115"/>
    </w:p>
    <w:p w14:paraId="52C452DD" w14:textId="77777777" w:rsidR="00A001B9" w:rsidRDefault="009D64FD">
      <w:r>
        <w:t>This encoding is used by MIL-STD-6016D (See [</w:t>
      </w:r>
      <w:hyperlink w:anchor="a_MILSTD6016" w:history="1">
        <w:r>
          <w:rPr>
            <w:rStyle w:val="Hyperlink"/>
          </w:rPr>
          <w:t>MILSTD6016</w:t>
        </w:r>
      </w:hyperlink>
      <w:r>
        <w:t>]) and a variety of related binary data standards.</w:t>
      </w:r>
    </w:p>
    <w:p w14:paraId="50ABCCB0" w14:textId="77777777" w:rsidR="00A001B9" w:rsidRDefault="009D64FD">
      <w:pPr>
        <w:pStyle w:val="Heading3"/>
      </w:pPr>
      <w:bookmarkStart w:id="13116" w:name="_Toc27061200"/>
      <w:bookmarkStart w:id="13117" w:name="_Toc393814659"/>
      <w:r>
        <w:t>Name</w:t>
      </w:r>
      <w:bookmarkEnd w:id="13116"/>
    </w:p>
    <w:p w14:paraId="69D8650F" w14:textId="77777777" w:rsidR="00A001B9" w:rsidRDefault="009D64FD">
      <w:pPr>
        <w:pStyle w:val="nobreak"/>
      </w:pPr>
      <w:r>
        <w:t>X-DFDL-US-ASCII-6-BIT-PACKED</w:t>
      </w:r>
    </w:p>
    <w:p w14:paraId="2DA9EA95" w14:textId="77777777" w:rsidR="00A001B9" w:rsidRDefault="009D64FD">
      <w:pPr>
        <w:pStyle w:val="Heading3"/>
      </w:pPr>
      <w:bookmarkStart w:id="13118" w:name="_Toc27061201"/>
      <w:r>
        <w:t>Translation Table</w:t>
      </w:r>
      <w:bookmarkEnd w:id="13117"/>
      <w:bookmarkEnd w:id="13118"/>
      <w:r>
        <w:t xml:space="preserve"> </w:t>
      </w:r>
    </w:p>
    <w:p w14:paraId="6A9932D0" w14:textId="77777777" w:rsidR="00A001B9" w:rsidRDefault="009D64FD">
      <w:r>
        <w:t>The characters are a subset of the 128 US-ASCII characters. The assignment of numeric code units to the characters is different for some of the characters and the same for others.</w:t>
      </w:r>
    </w:p>
    <w:p w14:paraId="123F49DB" w14:textId="77777777" w:rsidR="00A001B9" w:rsidRDefault="009D64FD">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A001B9" w14:paraId="5E256C0B" w14:textId="77777777" w:rsidTr="00C64535">
        <w:trPr>
          <w:cnfStyle w:val="100000000000" w:firstRow="1" w:lastRow="0" w:firstColumn="0" w:lastColumn="0" w:oddVBand="0" w:evenVBand="0" w:oddHBand="0" w:evenHBand="0" w:firstRowFirstColumn="0" w:firstRowLastColumn="0" w:lastRowFirstColumn="0" w:lastRowLastColumn="0"/>
        </w:trPr>
        <w:tc>
          <w:tcPr>
            <w:tcW w:w="0" w:type="auto"/>
            <w:hideMark/>
          </w:tcPr>
          <w:p w14:paraId="21010671" w14:textId="77777777" w:rsidR="00A001B9" w:rsidRDefault="009D64FD">
            <w:r>
              <w:t xml:space="preserve">Character </w:t>
            </w:r>
          </w:p>
        </w:tc>
        <w:tc>
          <w:tcPr>
            <w:tcW w:w="0" w:type="auto"/>
            <w:hideMark/>
          </w:tcPr>
          <w:p w14:paraId="3F60D326" w14:textId="77777777" w:rsidR="00A001B9" w:rsidRDefault="009D64FD">
            <w:r>
              <w:t xml:space="preserve">Code Point Value (Decimal) </w:t>
            </w:r>
          </w:p>
        </w:tc>
        <w:tc>
          <w:tcPr>
            <w:tcW w:w="0" w:type="auto"/>
            <w:hideMark/>
          </w:tcPr>
          <w:p w14:paraId="00913831" w14:textId="77777777" w:rsidR="00A001B9" w:rsidRDefault="009D64FD">
            <w:r>
              <w:t>Notes</w:t>
            </w:r>
          </w:p>
        </w:tc>
      </w:tr>
      <w:tr w:rsidR="00A001B9" w14:paraId="2BC3A41C" w14:textId="77777777" w:rsidTr="00C64535">
        <w:trPr>
          <w:trHeight w:val="467"/>
        </w:trPr>
        <w:tc>
          <w:tcPr>
            <w:tcW w:w="0" w:type="auto"/>
            <w:tcBorders>
              <w:top w:val="single" w:sz="4" w:space="0" w:color="auto"/>
              <w:left w:val="single" w:sz="4" w:space="0" w:color="auto"/>
              <w:bottom w:val="single" w:sz="4" w:space="0" w:color="auto"/>
              <w:right w:val="single" w:sz="4" w:space="0" w:color="auto"/>
            </w:tcBorders>
            <w:hideMark/>
          </w:tcPr>
          <w:p w14:paraId="5CAEBD55" w14:textId="77777777" w:rsidR="00A001B9" w:rsidRDefault="009D64FD">
            <w:r>
              <w:t>@</w:t>
            </w:r>
          </w:p>
        </w:tc>
        <w:tc>
          <w:tcPr>
            <w:tcW w:w="0" w:type="auto"/>
            <w:tcBorders>
              <w:top w:val="single" w:sz="4" w:space="0" w:color="auto"/>
              <w:left w:val="single" w:sz="4" w:space="0" w:color="auto"/>
              <w:bottom w:val="single" w:sz="4" w:space="0" w:color="auto"/>
              <w:right w:val="single" w:sz="4" w:space="0" w:color="auto"/>
            </w:tcBorders>
            <w:hideMark/>
          </w:tcPr>
          <w:p w14:paraId="36A25B4B" w14:textId="77777777" w:rsidR="00A001B9" w:rsidRDefault="009D64FD">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0D9517ED" w14:textId="77777777" w:rsidR="00A001B9" w:rsidRDefault="009D64FD">
            <w:r>
              <w:t>These characters' code points are the same as the US-ASCII code point, minus 64 (decimal)</w:t>
            </w:r>
          </w:p>
        </w:tc>
      </w:tr>
      <w:tr w:rsidR="00A001B9" w14:paraId="7DDCFA0D"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0B7B84D1" w14:textId="77777777" w:rsidR="00A001B9" w:rsidRDefault="009D64FD">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1CA2F3B6" w14:textId="77777777" w:rsidR="00A001B9" w:rsidRDefault="009D64FD">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C3FEB" w14:textId="77777777" w:rsidR="00A001B9" w:rsidRDefault="00A001B9">
            <w:pPr>
              <w:spacing w:before="0" w:after="0"/>
            </w:pPr>
          </w:p>
        </w:tc>
      </w:tr>
      <w:tr w:rsidR="00A001B9" w14:paraId="7EBB0790"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2171C334"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45A6CBF" w14:textId="77777777" w:rsidR="00A001B9" w:rsidRDefault="009D64FD">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AA079" w14:textId="77777777" w:rsidR="00A001B9" w:rsidRDefault="00A001B9">
            <w:pPr>
              <w:spacing w:before="0" w:after="0"/>
            </w:pPr>
          </w:p>
        </w:tc>
      </w:tr>
      <w:tr w:rsidR="00A001B9" w14:paraId="6121EE9D"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681E15B2"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5334D91" w14:textId="77777777" w:rsidR="00A001B9" w:rsidRDefault="009D64FD">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38FD6" w14:textId="77777777" w:rsidR="00A001B9" w:rsidRDefault="00A001B9">
            <w:pPr>
              <w:spacing w:before="0" w:after="0"/>
            </w:pPr>
          </w:p>
        </w:tc>
      </w:tr>
      <w:tr w:rsidR="00A001B9" w14:paraId="30695283"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6DCBF033"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CAB556" w14:textId="77777777" w:rsidR="00A001B9" w:rsidRDefault="009D64FD">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B71CB" w14:textId="77777777" w:rsidR="00A001B9" w:rsidRDefault="00A001B9">
            <w:pPr>
              <w:spacing w:before="0" w:after="0"/>
            </w:pPr>
          </w:p>
        </w:tc>
      </w:tr>
      <w:tr w:rsidR="00A001B9" w14:paraId="2DAA3DCB"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538F364B"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822B8C2" w14:textId="77777777" w:rsidR="00A001B9" w:rsidRDefault="009D64FD">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6B854" w14:textId="77777777" w:rsidR="00A001B9" w:rsidRDefault="00A001B9">
            <w:pPr>
              <w:spacing w:before="0" w:after="0"/>
            </w:pPr>
          </w:p>
        </w:tc>
      </w:tr>
      <w:tr w:rsidR="00A001B9" w14:paraId="05BF5F0B"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7114EF6" w14:textId="77777777" w:rsidR="00A001B9" w:rsidRDefault="009D64FD">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6E0F38BD" w14:textId="77777777" w:rsidR="00A001B9" w:rsidRDefault="009D64FD">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090C9" w14:textId="77777777" w:rsidR="00A001B9" w:rsidRDefault="00A001B9">
            <w:pPr>
              <w:spacing w:before="0" w:after="0"/>
            </w:pPr>
          </w:p>
        </w:tc>
      </w:tr>
      <w:tr w:rsidR="00A001B9" w14:paraId="1B485388"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19ADCB51" w14:textId="77777777" w:rsidR="00A001B9" w:rsidRDefault="009D64FD">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B5D9D3F" w14:textId="77777777" w:rsidR="00A001B9" w:rsidRDefault="009D64FD">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116643EB" w14:textId="77777777" w:rsidR="00A001B9" w:rsidRDefault="009D64FD">
            <w:r>
              <w:t>These characters' code points are the same as in US-ASCII.</w:t>
            </w:r>
          </w:p>
        </w:tc>
      </w:tr>
      <w:tr w:rsidR="00A001B9" w14:paraId="14B6EAF2"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0B954FC"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FE1374" w14:textId="77777777" w:rsidR="00A001B9" w:rsidRDefault="009D64FD">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3CFCB1" w14:textId="77777777" w:rsidR="00A001B9" w:rsidRDefault="00A001B9">
            <w:pPr>
              <w:spacing w:before="0" w:after="0"/>
            </w:pPr>
          </w:p>
        </w:tc>
      </w:tr>
      <w:tr w:rsidR="00A001B9" w14:paraId="2F201E30"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85FF4D2"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43FEAE4" w14:textId="77777777" w:rsidR="00A001B9" w:rsidRDefault="009D64FD">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22F50F" w14:textId="77777777" w:rsidR="00A001B9" w:rsidRDefault="00A001B9">
            <w:pPr>
              <w:spacing w:before="0" w:after="0"/>
            </w:pPr>
          </w:p>
        </w:tc>
      </w:tr>
      <w:tr w:rsidR="00A001B9" w14:paraId="3B0C2A3F"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E32D3D4"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F55549" w14:textId="77777777" w:rsidR="00A001B9" w:rsidRDefault="009D64FD">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5D9AB" w14:textId="77777777" w:rsidR="00A001B9" w:rsidRDefault="00A001B9">
            <w:pPr>
              <w:spacing w:before="0" w:after="0"/>
            </w:pPr>
          </w:p>
        </w:tc>
      </w:tr>
      <w:tr w:rsidR="00A001B9" w14:paraId="030984E1"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5CBD8468"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8D7B98" w14:textId="77777777" w:rsidR="00A001B9" w:rsidRDefault="009D64FD">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B730C" w14:textId="77777777" w:rsidR="00A001B9" w:rsidRDefault="00A001B9">
            <w:pPr>
              <w:spacing w:before="0" w:after="0"/>
            </w:pPr>
          </w:p>
        </w:tc>
      </w:tr>
      <w:tr w:rsidR="00A001B9" w14:paraId="1FD24B3D"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1F3B6656"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D1A65E" w14:textId="77777777" w:rsidR="00A001B9" w:rsidRDefault="009D64FD">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84CAD" w14:textId="77777777" w:rsidR="00A001B9" w:rsidRDefault="00A001B9">
            <w:pPr>
              <w:spacing w:before="0" w:after="0"/>
            </w:pPr>
          </w:p>
        </w:tc>
      </w:tr>
      <w:tr w:rsidR="00A001B9" w14:paraId="54245DE4"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619D1416" w14:textId="77777777" w:rsidR="00A001B9" w:rsidRDefault="009D64FD">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62188148" w14:textId="77777777" w:rsidR="00A001B9" w:rsidRDefault="009D64FD">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49992" w14:textId="77777777" w:rsidR="00A001B9" w:rsidRDefault="00A001B9">
            <w:pPr>
              <w:spacing w:before="0" w:after="0"/>
            </w:pPr>
          </w:p>
        </w:tc>
      </w:tr>
      <w:tr w:rsidR="00A001B9" w14:paraId="4A3A5E64"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1232C43B" w14:textId="77777777" w:rsidR="00A001B9" w:rsidRDefault="009D64FD">
            <w:r>
              <w:t>'  APOSTROPHE</w:t>
            </w:r>
          </w:p>
        </w:tc>
        <w:tc>
          <w:tcPr>
            <w:tcW w:w="0" w:type="auto"/>
            <w:tcBorders>
              <w:top w:val="single" w:sz="4" w:space="0" w:color="auto"/>
              <w:left w:val="single" w:sz="4" w:space="0" w:color="auto"/>
              <w:bottom w:val="single" w:sz="4" w:space="0" w:color="auto"/>
              <w:right w:val="single" w:sz="4" w:space="0" w:color="auto"/>
            </w:tcBorders>
            <w:hideMark/>
          </w:tcPr>
          <w:p w14:paraId="409EBB17" w14:textId="77777777" w:rsidR="00A001B9" w:rsidRDefault="009D64FD">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C28EA" w14:textId="77777777" w:rsidR="00A001B9" w:rsidRDefault="00A001B9">
            <w:pPr>
              <w:spacing w:before="0" w:after="0"/>
            </w:pPr>
          </w:p>
        </w:tc>
      </w:tr>
      <w:tr w:rsidR="00A001B9" w14:paraId="4C5BB51F"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C4403CF"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53021B" w14:textId="77777777" w:rsidR="00A001B9" w:rsidRDefault="009D64FD">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47A7C" w14:textId="77777777" w:rsidR="00A001B9" w:rsidRDefault="00A001B9">
            <w:pPr>
              <w:spacing w:before="0" w:after="0"/>
            </w:pPr>
          </w:p>
        </w:tc>
      </w:tr>
      <w:tr w:rsidR="00A001B9" w14:paraId="27140817"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5404A70"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74A545" w14:textId="77777777" w:rsidR="00A001B9" w:rsidRDefault="009D64FD">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52834" w14:textId="77777777" w:rsidR="00A001B9" w:rsidRDefault="00A001B9">
            <w:pPr>
              <w:spacing w:before="0" w:after="0"/>
            </w:pPr>
          </w:p>
        </w:tc>
      </w:tr>
      <w:tr w:rsidR="00A001B9" w14:paraId="7970ACEC"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68732D9"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B6762A" w14:textId="77777777" w:rsidR="00A001B9" w:rsidRDefault="009D64FD">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0001A" w14:textId="77777777" w:rsidR="00A001B9" w:rsidRDefault="00A001B9">
            <w:pPr>
              <w:spacing w:before="0" w:after="0"/>
            </w:pPr>
          </w:p>
        </w:tc>
      </w:tr>
      <w:tr w:rsidR="00A001B9" w14:paraId="1E5204A8"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2A6E4E0"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A74B0E" w14:textId="77777777" w:rsidR="00A001B9" w:rsidRDefault="009D64FD">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71E4B" w14:textId="77777777" w:rsidR="00A001B9" w:rsidRDefault="00A001B9">
            <w:pPr>
              <w:spacing w:before="0" w:after="0"/>
            </w:pPr>
          </w:p>
        </w:tc>
      </w:tr>
      <w:tr w:rsidR="00A001B9" w14:paraId="394CC001"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B89599A" w14:textId="77777777" w:rsidR="00A001B9" w:rsidRDefault="009D64FD">
            <w:r>
              <w:t>,  COMMA</w:t>
            </w:r>
          </w:p>
        </w:tc>
        <w:tc>
          <w:tcPr>
            <w:tcW w:w="0" w:type="auto"/>
            <w:tcBorders>
              <w:top w:val="single" w:sz="4" w:space="0" w:color="auto"/>
              <w:left w:val="single" w:sz="4" w:space="0" w:color="auto"/>
              <w:bottom w:val="single" w:sz="4" w:space="0" w:color="auto"/>
              <w:right w:val="single" w:sz="4" w:space="0" w:color="auto"/>
            </w:tcBorders>
            <w:hideMark/>
          </w:tcPr>
          <w:p w14:paraId="6F3F481A" w14:textId="77777777" w:rsidR="00A001B9" w:rsidRDefault="009D64FD">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0182" w14:textId="77777777" w:rsidR="00A001B9" w:rsidRDefault="00A001B9">
            <w:pPr>
              <w:spacing w:before="0" w:after="0"/>
            </w:pPr>
          </w:p>
        </w:tc>
      </w:tr>
      <w:tr w:rsidR="00A001B9" w14:paraId="77130035"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506EAFCB"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15AD8E3" w14:textId="77777777" w:rsidR="00A001B9" w:rsidRDefault="009D64FD">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F43A5" w14:textId="77777777" w:rsidR="00A001B9" w:rsidRDefault="00A001B9">
            <w:pPr>
              <w:spacing w:before="0" w:after="0"/>
            </w:pPr>
          </w:p>
        </w:tc>
      </w:tr>
      <w:tr w:rsidR="00A001B9" w14:paraId="57ED0F83"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2EFBE758" w14:textId="77777777" w:rsidR="00A001B9" w:rsidRDefault="009D64FD">
            <w:r>
              <w:t>.  PERIOD</w:t>
            </w:r>
          </w:p>
        </w:tc>
        <w:tc>
          <w:tcPr>
            <w:tcW w:w="0" w:type="auto"/>
            <w:tcBorders>
              <w:top w:val="single" w:sz="4" w:space="0" w:color="auto"/>
              <w:left w:val="single" w:sz="4" w:space="0" w:color="auto"/>
              <w:bottom w:val="single" w:sz="4" w:space="0" w:color="auto"/>
              <w:right w:val="single" w:sz="4" w:space="0" w:color="auto"/>
            </w:tcBorders>
            <w:hideMark/>
          </w:tcPr>
          <w:p w14:paraId="10E6D8A3" w14:textId="77777777" w:rsidR="00A001B9" w:rsidRDefault="009D64FD">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1AB80" w14:textId="77777777" w:rsidR="00A001B9" w:rsidRDefault="00A001B9">
            <w:pPr>
              <w:spacing w:before="0" w:after="0"/>
            </w:pPr>
          </w:p>
        </w:tc>
      </w:tr>
      <w:tr w:rsidR="00A001B9" w14:paraId="14CAE2D2"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C78EF68"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8538F5" w14:textId="77777777" w:rsidR="00A001B9" w:rsidRDefault="009D64FD">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6D01E" w14:textId="77777777" w:rsidR="00A001B9" w:rsidRDefault="00A001B9">
            <w:pPr>
              <w:spacing w:before="0" w:after="0"/>
            </w:pPr>
          </w:p>
        </w:tc>
      </w:tr>
      <w:tr w:rsidR="00A001B9" w14:paraId="601DE5D9"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66C568C" w14:textId="77777777" w:rsidR="00A001B9" w:rsidRDefault="009D64FD">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454124E8" w14:textId="77777777" w:rsidR="00A001B9" w:rsidRDefault="009D64FD">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1AF45" w14:textId="77777777" w:rsidR="00A001B9" w:rsidRDefault="00A001B9">
            <w:pPr>
              <w:spacing w:before="0" w:after="0"/>
            </w:pPr>
          </w:p>
        </w:tc>
      </w:tr>
      <w:tr w:rsidR="00A001B9" w14:paraId="7E1670FF"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607925E"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B870681" w14:textId="77777777" w:rsidR="00A001B9" w:rsidRDefault="009D64FD">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13B23" w14:textId="77777777" w:rsidR="00A001B9" w:rsidRDefault="00A001B9">
            <w:pPr>
              <w:spacing w:before="0" w:after="0"/>
            </w:pPr>
          </w:p>
        </w:tc>
      </w:tr>
      <w:tr w:rsidR="00A001B9" w14:paraId="4D2C4B73"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DF9EB2F"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C0505A" w14:textId="77777777" w:rsidR="00A001B9" w:rsidRDefault="009D64FD">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D76436" w14:textId="77777777" w:rsidR="00A001B9" w:rsidRDefault="00A001B9">
            <w:pPr>
              <w:spacing w:before="0" w:after="0"/>
            </w:pPr>
          </w:p>
        </w:tc>
      </w:tr>
      <w:tr w:rsidR="00A001B9" w14:paraId="64CE63BC"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75760D5" w14:textId="77777777" w:rsidR="00A001B9" w:rsidRDefault="009D64FD">
            <w:r>
              <w:lastRenderedPageBreak/>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2E2A8DFE" w14:textId="77777777" w:rsidR="00A001B9" w:rsidRDefault="009D64FD">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60F1C" w14:textId="77777777" w:rsidR="00A001B9" w:rsidRDefault="00A001B9">
            <w:pPr>
              <w:spacing w:before="0" w:after="0"/>
            </w:pPr>
          </w:p>
        </w:tc>
      </w:tr>
      <w:tr w:rsidR="00A001B9" w14:paraId="3F31FAD5"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5CD516D6"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D9ED06" w14:textId="77777777" w:rsidR="00A001B9" w:rsidRDefault="009D64FD">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704DA" w14:textId="77777777" w:rsidR="00A001B9" w:rsidRDefault="00A001B9">
            <w:pPr>
              <w:spacing w:before="0" w:after="0"/>
            </w:pPr>
          </w:p>
        </w:tc>
      </w:tr>
      <w:tr w:rsidR="00A001B9" w14:paraId="700A4EC5"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B709CD6" w14:textId="77777777" w:rsidR="00A001B9" w:rsidRDefault="009D64FD">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2A3DA751" w14:textId="77777777" w:rsidR="00A001B9" w:rsidRDefault="009D64FD">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8A5B8" w14:textId="77777777" w:rsidR="00A001B9" w:rsidRDefault="00A001B9">
            <w:pPr>
              <w:spacing w:before="0" w:after="0"/>
            </w:pPr>
          </w:p>
        </w:tc>
      </w:tr>
      <w:tr w:rsidR="00A001B9" w14:paraId="011B3309"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567CCDFB" w14:textId="77777777" w:rsidR="00A001B9" w:rsidRDefault="009D64FD">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CF6FE1D" w14:textId="77777777" w:rsidR="00A001B9" w:rsidRDefault="009D64FD">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F4F89" w14:textId="77777777" w:rsidR="00A001B9" w:rsidRDefault="00A001B9">
            <w:pPr>
              <w:spacing w:before="0" w:after="0"/>
            </w:pPr>
          </w:p>
        </w:tc>
      </w:tr>
    </w:tbl>
    <w:p w14:paraId="0B8181EA" w14:textId="534F9C98"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78</w:t>
      </w:r>
      <w:r w:rsidR="00342DB5">
        <w:rPr>
          <w:noProof/>
        </w:rPr>
        <w:fldChar w:fldCharType="end"/>
      </w:r>
      <w:r>
        <w:t>: Translation Table for DFDL Standard Encoding X-DFDL-US-ASCII-6-BIT-PACKED</w:t>
      </w:r>
    </w:p>
    <w:p w14:paraId="0261B6D8" w14:textId="77777777" w:rsidR="00A001B9" w:rsidRDefault="009D64FD">
      <w:pPr>
        <w:pStyle w:val="Heading3"/>
      </w:pPr>
      <w:bookmarkStart w:id="13119" w:name="_Toc393814660"/>
      <w:bookmarkStart w:id="13120" w:name="_Toc27061202"/>
      <w:r>
        <w:t>Width</w:t>
      </w:r>
      <w:bookmarkEnd w:id="13119"/>
      <w:bookmarkEnd w:id="13120"/>
    </w:p>
    <w:p w14:paraId="79B02A5C" w14:textId="77777777" w:rsidR="00A001B9" w:rsidRDefault="009D64FD">
      <w:r>
        <w:t xml:space="preserve">Fixed width. Each code unit is 6-bits wide. A subsequent character or the next data field may begin in the very next bit after a 6-bit character code of this encoding. </w:t>
      </w:r>
    </w:p>
    <w:p w14:paraId="76560238" w14:textId="77777777" w:rsidR="00A001B9" w:rsidRDefault="009D64FD">
      <w:r>
        <w:t xml:space="preserve">Hence, 4 characters will fit into 3 bytes of data as no bits are wasted. </w:t>
      </w:r>
    </w:p>
    <w:p w14:paraId="5CA02224" w14:textId="77777777" w:rsidR="00A001B9" w:rsidRDefault="009D64FD">
      <w:pPr>
        <w:pStyle w:val="Heading3"/>
      </w:pPr>
      <w:bookmarkStart w:id="13121" w:name="_Toc393814661"/>
      <w:bookmarkStart w:id="13122" w:name="_Toc27061203"/>
      <w:r>
        <w:t>Alignment</w:t>
      </w:r>
      <w:bookmarkEnd w:id="13121"/>
      <w:bookmarkEnd w:id="13122"/>
    </w:p>
    <w:p w14:paraId="064AAC67" w14:textId="77777777" w:rsidR="00A001B9" w:rsidRDefault="009D64FD">
      <w:r>
        <w:t xml:space="preserve">1 bit. That is, a code unit may begin on any bit boundary. </w:t>
      </w:r>
    </w:p>
    <w:p w14:paraId="79C49F6A" w14:textId="77777777" w:rsidR="00A001B9" w:rsidRDefault="009D64FD">
      <w:pPr>
        <w:pStyle w:val="Heading3"/>
      </w:pPr>
      <w:bookmarkStart w:id="13123" w:name="_Toc393814663"/>
      <w:bookmarkStart w:id="13124" w:name="_Toc27061204"/>
      <w:r>
        <w:t>ByteOrder</w:t>
      </w:r>
      <w:bookmarkEnd w:id="13123"/>
      <w:bookmarkEnd w:id="13124"/>
    </w:p>
    <w:p w14:paraId="0724A7F6" w14:textId="77777777" w:rsidR="00A001B9" w:rsidRDefault="009D64FD">
      <w:r>
        <w:t xml:space="preserve">Not applicable. Code units are always less than 1 byte in size. </w:t>
      </w:r>
    </w:p>
    <w:p w14:paraId="244C44FC" w14:textId="77777777" w:rsidR="00A001B9" w:rsidRDefault="009D64FD">
      <w:pPr>
        <w:pStyle w:val="Heading3"/>
      </w:pPr>
      <w:bookmarkStart w:id="13125" w:name="_Toc393814664"/>
      <w:bookmarkStart w:id="13126" w:name="_Toc27061205"/>
      <w:r>
        <w:t>Example 1</w:t>
      </w:r>
      <w:bookmarkEnd w:id="13125"/>
      <w:bookmarkEnd w:id="13126"/>
    </w:p>
    <w:p w14:paraId="1CFF4F5E" w14:textId="77777777" w:rsidR="00A001B9" w:rsidRDefault="009D64FD">
      <w:r>
        <w:t xml:space="preserve">The table below shows how the </w:t>
      </w:r>
      <w:proofErr w:type="gramStart"/>
      <w:r>
        <w:t>8 character</w:t>
      </w:r>
      <w:proofErr w:type="gramEnd"/>
      <w:r>
        <w:t xml:space="preserve">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A001B9" w14:paraId="26DB0A7A" w14:textId="77777777" w:rsidTr="00C64535">
        <w:trPr>
          <w:cnfStyle w:val="100000000000" w:firstRow="1" w:lastRow="0" w:firstColumn="0" w:lastColumn="0" w:oddVBand="0" w:evenVBand="0" w:oddHBand="0" w:evenHBand="0" w:firstRowFirstColumn="0" w:firstRowLastColumn="0" w:lastRowFirstColumn="0" w:lastRowLastColumn="0"/>
        </w:trPr>
        <w:tc>
          <w:tcPr>
            <w:tcW w:w="0" w:type="auto"/>
            <w:hideMark/>
          </w:tcPr>
          <w:p w14:paraId="09947822" w14:textId="77777777" w:rsidR="00A001B9" w:rsidRDefault="009D64FD">
            <w:r>
              <w:t>Logical character</w:t>
            </w:r>
          </w:p>
        </w:tc>
        <w:tc>
          <w:tcPr>
            <w:tcW w:w="0" w:type="auto"/>
            <w:hideMark/>
          </w:tcPr>
          <w:p w14:paraId="1FD15F8F" w14:textId="77777777" w:rsidR="00A001B9" w:rsidRDefault="009D64FD">
            <w:r>
              <w:t>6-bit code unit</w:t>
            </w:r>
          </w:p>
        </w:tc>
        <w:tc>
          <w:tcPr>
            <w:tcW w:w="0" w:type="auto"/>
            <w:hideMark/>
          </w:tcPr>
          <w:p w14:paraId="3E4BB50F" w14:textId="77777777" w:rsidR="00A001B9" w:rsidRDefault="009D64FD">
            <w:r>
              <w:t>Bit placement</w:t>
            </w:r>
          </w:p>
          <w:p w14:paraId="796DDE8E" w14:textId="77777777" w:rsidR="00A001B9" w:rsidRDefault="009D64FD">
            <w:r>
              <w:t>2</w:t>
            </w:r>
            <w:r>
              <w:rPr>
                <w:vertAlign w:val="superscript"/>
              </w:rPr>
              <w:t>7</w:t>
            </w:r>
            <w:r>
              <w:t xml:space="preserve">            2</w:t>
            </w:r>
            <w:r>
              <w:rPr>
                <w:vertAlign w:val="superscript"/>
              </w:rPr>
              <w:t>0</w:t>
            </w:r>
          </w:p>
        </w:tc>
        <w:tc>
          <w:tcPr>
            <w:tcW w:w="0" w:type="auto"/>
            <w:hideMark/>
          </w:tcPr>
          <w:p w14:paraId="06FFF330" w14:textId="77777777" w:rsidR="00A001B9" w:rsidRDefault="009D64FD">
            <w:r>
              <w:t>Byte value</w:t>
            </w:r>
          </w:p>
        </w:tc>
        <w:tc>
          <w:tcPr>
            <w:tcW w:w="0" w:type="auto"/>
            <w:hideMark/>
          </w:tcPr>
          <w:p w14:paraId="242126D2" w14:textId="77777777" w:rsidR="00A001B9" w:rsidRDefault="009D64FD">
            <w:r>
              <w:t>Byte number</w:t>
            </w:r>
          </w:p>
        </w:tc>
      </w:tr>
      <w:tr w:rsidR="00A001B9" w14:paraId="0C0C0ED5" w14:textId="77777777" w:rsidTr="00C64535">
        <w:trPr>
          <w:trHeight w:val="395"/>
        </w:trPr>
        <w:tc>
          <w:tcPr>
            <w:tcW w:w="0" w:type="auto"/>
            <w:tcBorders>
              <w:top w:val="single" w:sz="4" w:space="0" w:color="auto"/>
              <w:left w:val="single" w:sz="4" w:space="0" w:color="auto"/>
              <w:bottom w:val="single" w:sz="4" w:space="0" w:color="auto"/>
              <w:right w:val="single" w:sz="4" w:space="0" w:color="auto"/>
            </w:tcBorders>
            <w:hideMark/>
          </w:tcPr>
          <w:p w14:paraId="3C2DA909" w14:textId="77777777" w:rsidR="00A001B9" w:rsidRDefault="009D64FD">
            <w:r>
              <w:t>1</w:t>
            </w:r>
          </w:p>
        </w:tc>
        <w:tc>
          <w:tcPr>
            <w:tcW w:w="0" w:type="auto"/>
            <w:tcBorders>
              <w:top w:val="single" w:sz="4" w:space="0" w:color="auto"/>
              <w:left w:val="single" w:sz="4" w:space="0" w:color="auto"/>
              <w:bottom w:val="single" w:sz="4" w:space="0" w:color="auto"/>
              <w:right w:val="single" w:sz="4" w:space="0" w:color="auto"/>
            </w:tcBorders>
            <w:hideMark/>
          </w:tcPr>
          <w:p w14:paraId="3EBA9962" w14:textId="77777777" w:rsidR="00A001B9" w:rsidRDefault="009D64FD">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179B19A6"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3433AF00" w14:textId="77777777" w:rsidR="00A001B9" w:rsidRDefault="00A001B9"/>
        </w:tc>
        <w:tc>
          <w:tcPr>
            <w:tcW w:w="0" w:type="auto"/>
            <w:tcBorders>
              <w:top w:val="single" w:sz="4" w:space="0" w:color="auto"/>
              <w:left w:val="single" w:sz="4" w:space="0" w:color="auto"/>
              <w:bottom w:val="single" w:sz="4" w:space="0" w:color="auto"/>
              <w:right w:val="single" w:sz="4" w:space="0" w:color="auto"/>
            </w:tcBorders>
          </w:tcPr>
          <w:p w14:paraId="3DCD6798" w14:textId="77777777" w:rsidR="00A001B9" w:rsidRDefault="00A001B9"/>
        </w:tc>
      </w:tr>
      <w:tr w:rsidR="00A001B9" w14:paraId="5669C9CA"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45A1C856" w14:textId="77777777" w:rsidR="00A001B9" w:rsidRDefault="009D64FD">
            <w:r>
              <w:t>2</w:t>
            </w:r>
          </w:p>
        </w:tc>
        <w:tc>
          <w:tcPr>
            <w:tcW w:w="0" w:type="auto"/>
            <w:tcBorders>
              <w:top w:val="single" w:sz="4" w:space="0" w:color="auto"/>
              <w:left w:val="single" w:sz="4" w:space="0" w:color="auto"/>
              <w:bottom w:val="single" w:sz="4" w:space="0" w:color="auto"/>
              <w:right w:val="single" w:sz="4" w:space="0" w:color="auto"/>
            </w:tcBorders>
            <w:hideMark/>
          </w:tcPr>
          <w:p w14:paraId="6A8F659A" w14:textId="77777777" w:rsidR="00A001B9" w:rsidRDefault="009D64FD">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A39C766" w14:textId="77777777" w:rsidR="00A001B9" w:rsidRDefault="009D64FD">
            <w:pPr>
              <w:rPr>
                <w:rFonts w:ascii="Courier New" w:hAnsi="Courier New" w:cs="Courier New"/>
              </w:rPr>
            </w:pPr>
            <w:r>
              <w:rPr>
                <w:rFonts w:ascii="Courier New" w:hAnsi="Courier New" w:cs="Courier New"/>
                <w:b/>
              </w:rPr>
              <w:t>10</w:t>
            </w:r>
            <w:r>
              <w:rPr>
                <w:rFonts w:ascii="Courier New" w:hAnsi="Courier New" w:cs="Courier New"/>
              </w:rPr>
              <w:t>XXXXXX</w:t>
            </w:r>
          </w:p>
          <w:p w14:paraId="35A35099"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5557CE6E" w14:textId="77777777" w:rsidR="00A001B9" w:rsidRDefault="009D64FD">
            <w:r>
              <w:t>0xB1</w:t>
            </w:r>
          </w:p>
        </w:tc>
        <w:tc>
          <w:tcPr>
            <w:tcW w:w="0" w:type="auto"/>
            <w:tcBorders>
              <w:top w:val="single" w:sz="4" w:space="0" w:color="auto"/>
              <w:left w:val="single" w:sz="4" w:space="0" w:color="auto"/>
              <w:bottom w:val="single" w:sz="4" w:space="0" w:color="auto"/>
              <w:right w:val="single" w:sz="4" w:space="0" w:color="auto"/>
            </w:tcBorders>
            <w:hideMark/>
          </w:tcPr>
          <w:p w14:paraId="24972B6D" w14:textId="77777777" w:rsidR="00A001B9" w:rsidRDefault="009D64FD">
            <w:r>
              <w:t>1</w:t>
            </w:r>
          </w:p>
        </w:tc>
      </w:tr>
      <w:tr w:rsidR="00A001B9" w14:paraId="1186CB5D"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336F3861" w14:textId="77777777" w:rsidR="00A001B9" w:rsidRDefault="009D64FD">
            <w:r>
              <w:t>3</w:t>
            </w:r>
          </w:p>
        </w:tc>
        <w:tc>
          <w:tcPr>
            <w:tcW w:w="0" w:type="auto"/>
            <w:tcBorders>
              <w:top w:val="single" w:sz="4" w:space="0" w:color="auto"/>
              <w:left w:val="single" w:sz="4" w:space="0" w:color="auto"/>
              <w:bottom w:val="single" w:sz="4" w:space="0" w:color="auto"/>
              <w:right w:val="single" w:sz="4" w:space="0" w:color="auto"/>
            </w:tcBorders>
            <w:hideMark/>
          </w:tcPr>
          <w:p w14:paraId="4CD2AD97" w14:textId="77777777" w:rsidR="00A001B9" w:rsidRDefault="009D64FD">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495A5737" w14:textId="77777777" w:rsidR="00A001B9" w:rsidRDefault="009D64FD">
            <w:pPr>
              <w:rPr>
                <w:rFonts w:ascii="Courier New" w:hAnsi="Courier New" w:cs="Courier New"/>
              </w:rPr>
            </w:pPr>
            <w:r>
              <w:rPr>
                <w:rFonts w:ascii="Courier New" w:hAnsi="Courier New" w:cs="Courier New"/>
                <w:b/>
              </w:rPr>
              <w:t>0011</w:t>
            </w:r>
            <w:r>
              <w:rPr>
                <w:rFonts w:ascii="Courier New" w:hAnsi="Courier New" w:cs="Courier New"/>
              </w:rPr>
              <w:t>XXXX</w:t>
            </w:r>
          </w:p>
          <w:p w14:paraId="29D0BF42"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48461E7E" w14:textId="77777777" w:rsidR="00A001B9" w:rsidRDefault="009D64FD">
            <w:r>
              <w:t>0x3C</w:t>
            </w:r>
          </w:p>
        </w:tc>
        <w:tc>
          <w:tcPr>
            <w:tcW w:w="0" w:type="auto"/>
            <w:tcBorders>
              <w:top w:val="single" w:sz="4" w:space="0" w:color="auto"/>
              <w:left w:val="single" w:sz="4" w:space="0" w:color="auto"/>
              <w:bottom w:val="single" w:sz="4" w:space="0" w:color="auto"/>
              <w:right w:val="single" w:sz="4" w:space="0" w:color="auto"/>
            </w:tcBorders>
            <w:hideMark/>
          </w:tcPr>
          <w:p w14:paraId="450CA79B" w14:textId="77777777" w:rsidR="00A001B9" w:rsidRDefault="009D64FD">
            <w:r>
              <w:t>2</w:t>
            </w:r>
          </w:p>
        </w:tc>
      </w:tr>
      <w:tr w:rsidR="00A001B9" w14:paraId="52F5AFFD" w14:textId="77777777" w:rsidTr="00C64535">
        <w:tc>
          <w:tcPr>
            <w:tcW w:w="0" w:type="auto"/>
            <w:tcBorders>
              <w:top w:val="single" w:sz="4" w:space="0" w:color="auto"/>
              <w:left w:val="single" w:sz="4" w:space="0" w:color="auto"/>
              <w:bottom w:val="single" w:sz="4" w:space="0" w:color="auto"/>
              <w:right w:val="single" w:sz="4" w:space="0" w:color="auto"/>
            </w:tcBorders>
            <w:hideMark/>
          </w:tcPr>
          <w:p w14:paraId="7B347165" w14:textId="77777777" w:rsidR="00A001B9" w:rsidRDefault="009D64FD">
            <w:r>
              <w:t>4</w:t>
            </w:r>
          </w:p>
        </w:tc>
        <w:tc>
          <w:tcPr>
            <w:tcW w:w="0" w:type="auto"/>
            <w:tcBorders>
              <w:top w:val="single" w:sz="4" w:space="0" w:color="auto"/>
              <w:left w:val="single" w:sz="4" w:space="0" w:color="auto"/>
              <w:bottom w:val="single" w:sz="4" w:space="0" w:color="auto"/>
              <w:right w:val="single" w:sz="4" w:space="0" w:color="auto"/>
            </w:tcBorders>
            <w:hideMark/>
          </w:tcPr>
          <w:p w14:paraId="25EF1BE4" w14:textId="77777777" w:rsidR="00A001B9" w:rsidRDefault="009D64FD">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610DB864" w14:textId="77777777" w:rsidR="00A001B9" w:rsidRDefault="009D64FD">
            <w:pPr>
              <w:rPr>
                <w:rFonts w:ascii="Courier New" w:hAnsi="Courier New" w:cs="Courier New"/>
              </w:rPr>
            </w:pPr>
            <w:r>
              <w:rPr>
                <w:rFonts w:ascii="Courier New" w:hAnsi="Courier New" w:cs="Courier New"/>
                <w:b/>
              </w:rPr>
              <w:t>110100</w:t>
            </w:r>
            <w:r>
              <w:rPr>
                <w:rFonts w:ascii="Courier New" w:hAnsi="Courier New" w:cs="Courier New"/>
              </w:rPr>
              <w:t>XX</w:t>
            </w:r>
          </w:p>
          <w:p w14:paraId="6667C7DE" w14:textId="77777777" w:rsidR="00A001B9" w:rsidRDefault="00A001B9">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66B6CEF" w14:textId="77777777" w:rsidR="00A001B9" w:rsidRDefault="009D64FD">
            <w:r>
              <w:t>0xD3</w:t>
            </w:r>
          </w:p>
        </w:tc>
        <w:tc>
          <w:tcPr>
            <w:tcW w:w="0" w:type="auto"/>
            <w:tcBorders>
              <w:top w:val="single" w:sz="4" w:space="0" w:color="auto"/>
              <w:left w:val="single" w:sz="4" w:space="0" w:color="auto"/>
              <w:bottom w:val="single" w:sz="4" w:space="0" w:color="auto"/>
              <w:right w:val="single" w:sz="4" w:space="0" w:color="auto"/>
            </w:tcBorders>
            <w:hideMark/>
          </w:tcPr>
          <w:p w14:paraId="523EEC22" w14:textId="77777777" w:rsidR="00A001B9" w:rsidRDefault="009D64FD">
            <w:pPr>
              <w:keepNext/>
            </w:pPr>
            <w:r>
              <w:t xml:space="preserve">3 </w:t>
            </w:r>
          </w:p>
        </w:tc>
      </w:tr>
    </w:tbl>
    <w:p w14:paraId="366D5C5F" w14:textId="2B432B41" w:rsidR="00A001B9" w:rsidRDefault="009D64FD">
      <w:pPr>
        <w:pStyle w:val="Caption"/>
      </w:pPr>
      <w:r>
        <w:t xml:space="preserve">Table </w:t>
      </w:r>
      <w:r w:rsidR="00342DB5">
        <w:fldChar w:fldCharType="begin"/>
      </w:r>
      <w:r w:rsidR="00342DB5">
        <w:instrText xml:space="preserve"> SEQ Table \* ARABIC </w:instrText>
      </w:r>
      <w:r w:rsidR="00342DB5">
        <w:fldChar w:fldCharType="separate"/>
      </w:r>
      <w:r w:rsidR="002D29EA">
        <w:rPr>
          <w:noProof/>
        </w:rPr>
        <w:t>79</w:t>
      </w:r>
      <w:r w:rsidR="00342DB5">
        <w:rPr>
          <w:noProof/>
        </w:rPr>
        <w:fldChar w:fldCharType="end"/>
      </w:r>
      <w:r>
        <w:t>: Example of DFDL Standard Encoding X-DFDL-US-ASCII-6-BIT-PACKED</w:t>
      </w:r>
    </w:p>
    <w:p w14:paraId="1C7D6BBA" w14:textId="77777777" w:rsidR="00A001B9" w:rsidRDefault="009D64FD">
      <w:pPr>
        <w:pStyle w:val="Caption"/>
      </w:pPr>
      <w:r>
        <w:rPr>
          <w:b w:val="0"/>
        </w:rPr>
        <w:br w:type="page"/>
      </w:r>
    </w:p>
    <w:p w14:paraId="49B16C8F" w14:textId="233E97F3" w:rsidR="00A001B9" w:rsidRDefault="009D64FD" w:rsidP="00604BCA">
      <w:pPr>
        <w:pStyle w:val="Heading2"/>
        <w:spacing w:before="0"/>
      </w:pPr>
      <w:bookmarkStart w:id="13127" w:name="_Toc396135751"/>
      <w:bookmarkStart w:id="13128" w:name="_Toc397515425"/>
      <w:bookmarkStart w:id="13129" w:name="_Toc393814665"/>
      <w:bookmarkStart w:id="13130" w:name="_Toc27061206"/>
      <w:bookmarkEnd w:id="13127"/>
      <w:bookmarkEnd w:id="13128"/>
      <w:r>
        <w:rPr>
          <w:rFonts w:eastAsia="Times New Roman"/>
        </w:rPr>
        <w:lastRenderedPageBreak/>
        <w:t>References for Appendix D</w:t>
      </w:r>
      <w:bookmarkEnd w:id="13129"/>
      <w:r>
        <w:rPr>
          <w:rStyle w:val="FootnoteReference"/>
          <w:rFonts w:eastAsia="Times New Roman"/>
        </w:rPr>
        <w:footnoteReference w:id="35"/>
      </w:r>
      <w:bookmarkEnd w:id="13130"/>
    </w:p>
    <w:tbl>
      <w:tblPr>
        <w:tblW w:w="0" w:type="auto"/>
        <w:tblCellSpacing w:w="15" w:type="dxa"/>
        <w:tblInd w:w="50" w:type="dxa"/>
        <w:tblLook w:val="04A0" w:firstRow="1" w:lastRow="0" w:firstColumn="1" w:lastColumn="0" w:noHBand="0" w:noVBand="1"/>
      </w:tblPr>
      <w:tblGrid>
        <w:gridCol w:w="1365"/>
        <w:gridCol w:w="7225"/>
      </w:tblGrid>
      <w:tr w:rsidR="00A001B9" w14:paraId="73D0CC94" w14:textId="77777777">
        <w:trPr>
          <w:tblCellSpacing w:w="15" w:type="dxa"/>
        </w:trPr>
        <w:tc>
          <w:tcPr>
            <w:tcW w:w="0" w:type="auto"/>
            <w:tcMar>
              <w:top w:w="15" w:type="dxa"/>
              <w:left w:w="15" w:type="dxa"/>
              <w:bottom w:w="15" w:type="dxa"/>
              <w:right w:w="15" w:type="dxa"/>
            </w:tcMar>
            <w:hideMark/>
          </w:tcPr>
          <w:p w14:paraId="369E7A20" w14:textId="77777777" w:rsidR="00A001B9" w:rsidRDefault="009D64FD">
            <w:pPr>
              <w:spacing w:before="0" w:after="200" w:line="276" w:lineRule="auto"/>
              <w:rPr>
                <w:rFonts w:eastAsia="MS Mincho" w:cs="Arial"/>
              </w:rPr>
            </w:pPr>
            <w:r>
              <w:rPr>
                <w:rFonts w:eastAsia="MS Mincho" w:cs="Arial"/>
              </w:rPr>
              <w:t xml:space="preserve">[CCSID] </w:t>
            </w:r>
          </w:p>
        </w:tc>
        <w:tc>
          <w:tcPr>
            <w:tcW w:w="0" w:type="auto"/>
            <w:tcMar>
              <w:top w:w="15" w:type="dxa"/>
              <w:left w:w="15" w:type="dxa"/>
              <w:bottom w:w="15" w:type="dxa"/>
              <w:right w:w="15" w:type="dxa"/>
            </w:tcMar>
            <w:hideMark/>
          </w:tcPr>
          <w:p w14:paraId="78BFDEBC" w14:textId="77777777" w:rsidR="00A001B9" w:rsidRDefault="009D64FD">
            <w:pPr>
              <w:rPr>
                <w:rFonts w:eastAsia="MS Mincho"/>
              </w:rPr>
            </w:pPr>
            <w:r>
              <w:rPr>
                <w:rFonts w:eastAsia="MS Mincho"/>
              </w:rPr>
              <w:t xml:space="preserve">"Coded Character Set Identifiers (CCSID),"  </w:t>
            </w:r>
            <w:hyperlink r:id="rId84" w:history="1">
              <w:r>
                <w:rPr>
                  <w:rStyle w:val="Hyperlink"/>
                  <w:rFonts w:eastAsia="MS Mincho"/>
                </w:rPr>
                <w:t>http://www.ibm.com/software/globalization/ccsid/ccsid_registered.html</w:t>
              </w:r>
            </w:hyperlink>
          </w:p>
        </w:tc>
      </w:tr>
      <w:tr w:rsidR="00A001B9" w14:paraId="38AB77F4" w14:textId="77777777">
        <w:trPr>
          <w:tblCellSpacing w:w="15" w:type="dxa"/>
        </w:trPr>
        <w:tc>
          <w:tcPr>
            <w:tcW w:w="0" w:type="auto"/>
            <w:tcMar>
              <w:top w:w="15" w:type="dxa"/>
              <w:left w:w="15" w:type="dxa"/>
              <w:bottom w:w="15" w:type="dxa"/>
              <w:right w:w="15" w:type="dxa"/>
            </w:tcMar>
            <w:hideMark/>
          </w:tcPr>
          <w:p w14:paraId="2C453464" w14:textId="77777777" w:rsidR="00A001B9" w:rsidRDefault="009D64FD">
            <w:pPr>
              <w:spacing w:before="0" w:after="200" w:line="276" w:lineRule="auto"/>
            </w:pPr>
            <w:bookmarkStart w:id="13131" w:name="a_DFDL"/>
            <w:bookmarkEnd w:id="13131"/>
            <w:r>
              <w:t xml:space="preserve">[DFDL] </w:t>
            </w:r>
          </w:p>
        </w:tc>
        <w:tc>
          <w:tcPr>
            <w:tcW w:w="0" w:type="auto"/>
            <w:tcMar>
              <w:top w:w="15" w:type="dxa"/>
              <w:left w:w="15" w:type="dxa"/>
              <w:bottom w:w="15" w:type="dxa"/>
              <w:right w:w="15" w:type="dxa"/>
            </w:tcMar>
            <w:hideMark/>
          </w:tcPr>
          <w:p w14:paraId="75F7A615" w14:textId="77777777" w:rsidR="00A001B9" w:rsidRDefault="009D64FD">
            <w:r>
              <w:t>Michael J Beckerle, Steven M Hanson, Alan W Powell.  Data Format Description Language (DFDL) v1.0 Specification.  Open Grid Forum. (</w:t>
            </w:r>
            <w:hyperlink r:id="rId85" w:history="1">
              <w:r>
                <w:rPr>
                  <w:rStyle w:val="Hyperlink"/>
                </w:rPr>
                <w:t>http://redmine.ogf.org/dmsf/dfdl-wg</w:t>
              </w:r>
            </w:hyperlink>
            <w:r>
              <w:t>) GFD-P-R.207 (2014)</w:t>
            </w:r>
          </w:p>
        </w:tc>
      </w:tr>
      <w:tr w:rsidR="00A001B9" w14:paraId="6A85F5B1" w14:textId="77777777">
        <w:trPr>
          <w:tblCellSpacing w:w="15" w:type="dxa"/>
        </w:trPr>
        <w:tc>
          <w:tcPr>
            <w:tcW w:w="0" w:type="auto"/>
            <w:tcMar>
              <w:top w:w="15" w:type="dxa"/>
              <w:left w:w="15" w:type="dxa"/>
              <w:bottom w:w="15" w:type="dxa"/>
              <w:right w:w="15" w:type="dxa"/>
            </w:tcMar>
            <w:hideMark/>
          </w:tcPr>
          <w:p w14:paraId="25259D17" w14:textId="77777777" w:rsidR="00A001B9" w:rsidRDefault="009D64FD">
            <w:pPr>
              <w:spacing w:before="0" w:after="200" w:line="276" w:lineRule="auto"/>
              <w:rPr>
                <w:rFonts w:eastAsia="MS Mincho" w:cs="Arial"/>
              </w:rPr>
            </w:pPr>
            <w:r>
              <w:rPr>
                <w:rFonts w:eastAsia="MS Mincho" w:cs="Arial"/>
              </w:rPr>
              <w:t xml:space="preserve">[IANA] </w:t>
            </w:r>
          </w:p>
        </w:tc>
        <w:tc>
          <w:tcPr>
            <w:tcW w:w="0" w:type="auto"/>
            <w:tcMar>
              <w:top w:w="15" w:type="dxa"/>
              <w:left w:w="15" w:type="dxa"/>
              <w:bottom w:w="15" w:type="dxa"/>
              <w:right w:w="15" w:type="dxa"/>
            </w:tcMar>
            <w:hideMark/>
          </w:tcPr>
          <w:p w14:paraId="2F083FD7" w14:textId="77777777" w:rsidR="00A001B9" w:rsidRDefault="009D64FD">
            <w:pPr>
              <w:rPr>
                <w:rFonts w:eastAsia="MS Mincho"/>
              </w:rPr>
            </w:pPr>
            <w:r>
              <w:rPr>
                <w:rFonts w:eastAsia="MS Mincho"/>
              </w:rPr>
              <w:t xml:space="preserve">IANA, "Character Sets,"  </w:t>
            </w:r>
            <w:hyperlink r:id="rId86" w:history="1">
              <w:r>
                <w:rPr>
                  <w:rStyle w:val="Hyperlink"/>
                  <w:rFonts w:eastAsia="MS Mincho"/>
                </w:rPr>
                <w:t>http://www.iana.org/assignments/character-sets</w:t>
              </w:r>
            </w:hyperlink>
          </w:p>
        </w:tc>
      </w:tr>
      <w:tr w:rsidR="00A001B9" w14:paraId="6E99365A" w14:textId="77777777">
        <w:trPr>
          <w:tblCellSpacing w:w="15" w:type="dxa"/>
        </w:trPr>
        <w:tc>
          <w:tcPr>
            <w:tcW w:w="0" w:type="auto"/>
            <w:tcMar>
              <w:top w:w="15" w:type="dxa"/>
              <w:left w:w="15" w:type="dxa"/>
              <w:bottom w:w="15" w:type="dxa"/>
              <w:right w:w="15" w:type="dxa"/>
            </w:tcMar>
            <w:hideMark/>
          </w:tcPr>
          <w:p w14:paraId="302F784B" w14:textId="77777777" w:rsidR="00A001B9" w:rsidRDefault="009D64FD">
            <w:pPr>
              <w:spacing w:before="0" w:after="200" w:line="276" w:lineRule="auto"/>
              <w:rPr>
                <w:rFonts w:eastAsia="MS Mincho" w:cs="Arial"/>
              </w:rPr>
            </w:pPr>
            <w:bookmarkStart w:id="13132" w:name="a_ITA2"/>
            <w:bookmarkEnd w:id="13132"/>
            <w:r>
              <w:rPr>
                <w:rFonts w:eastAsia="MS Mincho" w:cs="Arial"/>
              </w:rPr>
              <w:t>[ITA2]</w:t>
            </w:r>
          </w:p>
        </w:tc>
        <w:tc>
          <w:tcPr>
            <w:tcW w:w="0" w:type="auto"/>
            <w:tcMar>
              <w:top w:w="15" w:type="dxa"/>
              <w:left w:w="15" w:type="dxa"/>
              <w:bottom w:w="15" w:type="dxa"/>
              <w:right w:w="15" w:type="dxa"/>
            </w:tcMar>
            <w:hideMark/>
          </w:tcPr>
          <w:p w14:paraId="2826ABCA" w14:textId="77777777" w:rsidR="00A001B9" w:rsidRDefault="009D64FD">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7" w:history="1">
              <w:r>
                <w:rPr>
                  <w:rStyle w:val="Hyperlink"/>
                  <w:rFonts w:eastAsia="MS Mincho"/>
                </w:rPr>
                <w:t>http://en.wikipedia.org/wiki/Baudot_code#ITA2</w:t>
              </w:r>
            </w:hyperlink>
          </w:p>
        </w:tc>
      </w:tr>
      <w:tr w:rsidR="00A001B9" w14:paraId="5278F54B" w14:textId="77777777">
        <w:trPr>
          <w:tblCellSpacing w:w="15" w:type="dxa"/>
        </w:trPr>
        <w:tc>
          <w:tcPr>
            <w:tcW w:w="0" w:type="auto"/>
            <w:tcMar>
              <w:top w:w="15" w:type="dxa"/>
              <w:left w:w="15" w:type="dxa"/>
              <w:bottom w:w="15" w:type="dxa"/>
              <w:right w:w="15" w:type="dxa"/>
            </w:tcMar>
            <w:hideMark/>
          </w:tcPr>
          <w:p w14:paraId="06C70FF6" w14:textId="77777777" w:rsidR="00A001B9" w:rsidRDefault="009D64FD">
            <w:pPr>
              <w:spacing w:before="0" w:after="200" w:line="276" w:lineRule="auto"/>
            </w:pPr>
            <w:bookmarkStart w:id="13133" w:name="a_MILSTD2045"/>
            <w:bookmarkEnd w:id="13133"/>
            <w:r>
              <w:t>[MILSTD2045]</w:t>
            </w:r>
          </w:p>
        </w:tc>
        <w:tc>
          <w:tcPr>
            <w:tcW w:w="0" w:type="auto"/>
            <w:tcMar>
              <w:top w:w="15" w:type="dxa"/>
              <w:left w:w="15" w:type="dxa"/>
              <w:bottom w:w="15" w:type="dxa"/>
              <w:right w:w="15" w:type="dxa"/>
            </w:tcMar>
            <w:hideMark/>
          </w:tcPr>
          <w:p w14:paraId="1DBC0E2F" w14:textId="77777777" w:rsidR="00A001B9" w:rsidRDefault="009D64FD">
            <w:r>
              <w:t xml:space="preserve">CONNECTIONLESS DATA TRANSFER APPLICATION LAYER STANDARD, MIL-STD-2045-47001D w/CHANGE 1, 23 June 2008 (available publicly from US Dept. of Defense at </w:t>
            </w:r>
            <w:hyperlink r:id="rId88" w:history="1">
              <w:r>
                <w:rPr>
                  <w:rStyle w:val="Hyperlink"/>
                </w:rPr>
                <w:t>http://assistdocs.com/</w:t>
              </w:r>
            </w:hyperlink>
            <w:r>
              <w:t>)</w:t>
            </w:r>
          </w:p>
        </w:tc>
      </w:tr>
      <w:tr w:rsidR="00A001B9" w14:paraId="49FF5D96" w14:textId="77777777">
        <w:trPr>
          <w:tblCellSpacing w:w="15" w:type="dxa"/>
        </w:trPr>
        <w:tc>
          <w:tcPr>
            <w:tcW w:w="0" w:type="auto"/>
            <w:tcMar>
              <w:top w:w="15" w:type="dxa"/>
              <w:left w:w="15" w:type="dxa"/>
              <w:bottom w:w="15" w:type="dxa"/>
              <w:right w:w="15" w:type="dxa"/>
            </w:tcMar>
            <w:hideMark/>
          </w:tcPr>
          <w:p w14:paraId="05671E62" w14:textId="77777777" w:rsidR="00A001B9" w:rsidRDefault="009D64FD">
            <w:pPr>
              <w:spacing w:before="0" w:after="200" w:line="276" w:lineRule="auto"/>
            </w:pPr>
            <w:r>
              <w:t>[</w:t>
            </w:r>
            <w:bookmarkStart w:id="13134" w:name="a_MILSTD6016"/>
            <w:r>
              <w:t>MILSTD6016</w:t>
            </w:r>
            <w:bookmarkEnd w:id="13134"/>
            <w:r>
              <w:t>]</w:t>
            </w:r>
          </w:p>
        </w:tc>
        <w:tc>
          <w:tcPr>
            <w:tcW w:w="0" w:type="auto"/>
            <w:tcMar>
              <w:top w:w="15" w:type="dxa"/>
              <w:left w:w="15" w:type="dxa"/>
              <w:bottom w:w="15" w:type="dxa"/>
              <w:right w:w="15" w:type="dxa"/>
            </w:tcMar>
            <w:hideMark/>
          </w:tcPr>
          <w:p w14:paraId="60054ACD" w14:textId="77777777" w:rsidR="00A001B9" w:rsidRDefault="009D64FD">
            <w:r>
              <w:t>Tactical Data Link Message Standard MIL-STD-6016</w:t>
            </w:r>
          </w:p>
          <w:p w14:paraId="27D94ED2" w14:textId="77777777" w:rsidR="00604BCA" w:rsidRDefault="009D64FD">
            <w:r>
              <w:t xml:space="preserve">This standard requires authorization to access. </w:t>
            </w:r>
          </w:p>
          <w:p w14:paraId="732E350F" w14:textId="4833BD00" w:rsidR="00A001B9" w:rsidRDefault="00604BCA">
            <w:hyperlink r:id="rId89" w:history="1">
              <w:r w:rsidRPr="00C463FA">
                <w:rPr>
                  <w:rStyle w:val="Hyperlink"/>
                </w:rPr>
                <w:t>http://en.wikipedia.org/wiki/Link_16</w:t>
              </w:r>
            </w:hyperlink>
            <w:r w:rsidR="009D64FD">
              <w:t xml:space="preserve">  provides some information about the standard.</w:t>
            </w:r>
          </w:p>
          <w:p w14:paraId="4EB67DA7" w14:textId="77777777" w:rsidR="00A001B9" w:rsidRDefault="00342DB5">
            <w:hyperlink r:id="rId90" w:history="1">
              <w:r w:rsidR="009D64FD">
                <w:rPr>
                  <w:rStyle w:val="Hyperlink"/>
                </w:rPr>
                <w:t>http://www.assistdocs.com/search/document_details.cfm?ident_number=123964</w:t>
              </w:r>
            </w:hyperlink>
            <w:r w:rsidR="009D64FD">
              <w:t xml:space="preserve"> provides links for those with authorization to access the various versions of the standard. </w:t>
            </w:r>
          </w:p>
        </w:tc>
      </w:tr>
    </w:tbl>
    <w:p w14:paraId="64B62F3D" w14:textId="77777777" w:rsidR="00A001B9" w:rsidRDefault="00A001B9" w:rsidP="00604BCA"/>
    <w:sectPr w:rsidR="00A001B9">
      <w:headerReference w:type="default" r:id="rId91"/>
      <w:footerReference w:type="default" r:id="rId9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ike Beckerle" w:date="2020-04-07T20:24:00Z" w:initials="MJB">
    <w:p w14:paraId="57831AF8" w14:textId="77777777" w:rsidR="00077579" w:rsidRDefault="00077579">
      <w:pPr>
        <w:pStyle w:val="CommentText"/>
      </w:pPr>
      <w:r>
        <w:rPr>
          <w:rStyle w:val="CommentReference"/>
        </w:rPr>
        <w:annotationRef/>
      </w:r>
      <w:r>
        <w:t xml:space="preserve">Throughout XSD element names get </w:t>
      </w:r>
      <w:proofErr w:type="spellStart"/>
      <w:r>
        <w:t>xs</w:t>
      </w:r>
      <w:proofErr w:type="spellEnd"/>
      <w:r>
        <w:t xml:space="preserve">: prefix. Attribute names get XSD before them. </w:t>
      </w:r>
    </w:p>
    <w:p w14:paraId="0D1AF703" w14:textId="4AC7C16D" w:rsidR="00077579" w:rsidRPr="00077579" w:rsidRDefault="00077579" w:rsidP="00077579">
      <w:r>
        <w:t xml:space="preserve">(look for default, fixed, type, </w:t>
      </w:r>
      <w:proofErr w:type="spellStart"/>
      <w:r>
        <w:t>elementFormDefault</w:t>
      </w:r>
      <w:proofErr w:type="spellEnd"/>
      <w:r>
        <w:t xml:space="preserve">, name, ref, minOccurs, </w:t>
      </w:r>
      <w:proofErr w:type="spellStart"/>
      <w:r>
        <w:t>maxOccurs</w:t>
      </w:r>
      <w:proofErr w:type="spellEnd"/>
      <w:r>
        <w:t>)</w:t>
      </w:r>
    </w:p>
  </w:comment>
  <w:comment w:id="16" w:author="Mike Beckerle" w:date="2020-04-07T20:33:00Z" w:initials="MJB">
    <w:p w14:paraId="4DD97F2C" w14:textId="7EDA998E" w:rsidR="00081D6E" w:rsidRDefault="00081D6E">
      <w:pPr>
        <w:pStyle w:val="CommentText"/>
      </w:pPr>
      <w:r>
        <w:rPr>
          <w:rStyle w:val="CommentReference"/>
        </w:rPr>
        <w:annotationRef/>
      </w:r>
      <w:r>
        <w:t>In general: Many section headings have inconsistent blank lines before them. Remove all manual extra blank lines and fix heading spacing in heading styles.</w:t>
      </w:r>
    </w:p>
  </w:comment>
  <w:comment w:id="3621" w:author="Mike Beckerle" w:date="2020-04-07T16:31:00Z" w:initials="MJB">
    <w:p w14:paraId="2681CDD8" w14:textId="7C0DA643" w:rsidR="00CD3031" w:rsidRDefault="00CD3031">
      <w:pPr>
        <w:pStyle w:val="CommentText"/>
      </w:pPr>
      <w:r>
        <w:rPr>
          <w:rStyle w:val="CommentReference"/>
        </w:rPr>
        <w:annotationRef/>
      </w:r>
      <w:r>
        <w:t>When change is accepted here, consider modifying format to avoid widow/orphan lines.</w:t>
      </w:r>
    </w:p>
  </w:comment>
  <w:comment w:id="4157" w:author="Mike Beckerle" w:date="2019-09-17T19:13:00Z" w:initials="MJB">
    <w:p w14:paraId="261004CE" w14:textId="77777777" w:rsidR="00CD3031" w:rsidRDefault="00CD3031">
      <w:pPr>
        <w:pStyle w:val="CommentText"/>
      </w:pPr>
      <w:r>
        <w:rPr>
          <w:rStyle w:val="CommentReference"/>
        </w:rPr>
        <w:annotationRef/>
      </w:r>
      <w:r>
        <w:t>This language was moved from below. There is no change to the behavior for prefixed unparsing.</w:t>
      </w:r>
    </w:p>
  </w:comment>
  <w:comment w:id="4200" w:author="Mike Beckerle" w:date="2020-04-07T19:33:00Z" w:initials="MJB">
    <w:p w14:paraId="513BAE21" w14:textId="303C68D8" w:rsidR="00CD3031" w:rsidRDefault="00CD3031">
      <w:pPr>
        <w:pStyle w:val="CommentText"/>
      </w:pPr>
      <w:r>
        <w:rPr>
          <w:rStyle w:val="CommentReference"/>
        </w:rPr>
        <w:annotationRef/>
      </w:r>
      <w:r>
        <w:t xml:space="preserve">This </w:t>
      </w:r>
      <w:proofErr w:type="spellStart"/>
      <w:r>
        <w:t>setion</w:t>
      </w:r>
      <w:proofErr w:type="spellEnd"/>
      <w:r>
        <w:t xml:space="preserve"> number is a hyperlink but doesn’t show as one.</w:t>
      </w:r>
    </w:p>
  </w:comment>
  <w:comment w:id="4203" w:author="Mike Beckerle" w:date="2020-04-07T19:31:00Z" w:initials="MJB">
    <w:p w14:paraId="16775FF4" w14:textId="37AF0ABC" w:rsidR="00CD3031" w:rsidRDefault="00CD3031">
      <w:pPr>
        <w:pStyle w:val="CommentText"/>
      </w:pPr>
      <w:r>
        <w:rPr>
          <w:rStyle w:val="CommentReference"/>
        </w:rPr>
        <w:annotationRef/>
      </w:r>
      <w:r>
        <w:t>This number is also a hyperlink, but no formatting to make it look like one.</w:t>
      </w:r>
    </w:p>
  </w:comment>
  <w:comment w:id="4206" w:author="Mike Beckerle" w:date="2020-04-07T19:31:00Z" w:initials="MJB">
    <w:p w14:paraId="3A5175F6" w14:textId="0936CD87" w:rsidR="00CD3031" w:rsidRDefault="00CD3031">
      <w:pPr>
        <w:pStyle w:val="CommentText"/>
      </w:pPr>
      <w:r>
        <w:rPr>
          <w:rStyle w:val="CommentReference"/>
        </w:rPr>
        <w:annotationRef/>
      </w:r>
      <w:r>
        <w:t>Formatting of this hyperlink is inconsistent</w:t>
      </w:r>
    </w:p>
  </w:comment>
  <w:comment w:id="4207" w:author="Mike Beckerle" w:date="2020-04-07T19:30:00Z" w:initials="MJB">
    <w:p w14:paraId="326F7D4D" w14:textId="5E46ECD1" w:rsidR="00CD3031" w:rsidRDefault="00CD3031">
      <w:pPr>
        <w:pStyle w:val="CommentText"/>
      </w:pPr>
      <w:r>
        <w:rPr>
          <w:rStyle w:val="CommentReference"/>
        </w:rPr>
        <w:annotationRef/>
      </w:r>
      <w:r>
        <w:t>Formatting of this hyperlink is inconsistent</w:t>
      </w:r>
    </w:p>
  </w:comment>
  <w:comment w:id="4210" w:author="Mike Beckerle" w:date="2020-04-07T19:29:00Z" w:initials="MJB">
    <w:p w14:paraId="568F594A" w14:textId="3A498B3D" w:rsidR="00CD3031" w:rsidRDefault="00CD3031">
      <w:pPr>
        <w:pStyle w:val="CommentText"/>
      </w:pPr>
      <w:r>
        <w:rPr>
          <w:rStyle w:val="CommentReference"/>
        </w:rPr>
        <w:annotationRef/>
      </w:r>
      <w:r>
        <w:t>Formatting of this hyperlink is inconsistent.</w:t>
      </w:r>
    </w:p>
  </w:comment>
  <w:comment w:id="4717" w:author="Mike Beckerle" w:date="2020-04-07T20:34:00Z" w:initials="MJB">
    <w:p w14:paraId="259FFDF5" w14:textId="77777777" w:rsidR="00081D6E" w:rsidRDefault="00081D6E">
      <w:pPr>
        <w:pStyle w:val="CommentText"/>
      </w:pPr>
      <w:r>
        <w:rPr>
          <w:rStyle w:val="CommentReference"/>
        </w:rPr>
        <w:annotationRef/>
      </w:r>
      <w:r>
        <w:t xml:space="preserve">Formatting: these </w:t>
      </w:r>
      <w:proofErr w:type="spellStart"/>
      <w:r>
        <w:t>enums</w:t>
      </w:r>
      <w:proofErr w:type="spellEnd"/>
      <w:r>
        <w:t xml:space="preserve"> – their descriptions are kind of lost in here. It would be good to set them off better, but just bullets … dubious. </w:t>
      </w:r>
    </w:p>
    <w:p w14:paraId="40CD3DF9" w14:textId="77777777" w:rsidR="00081D6E" w:rsidRDefault="00081D6E" w:rsidP="00081D6E"/>
    <w:p w14:paraId="536A079F" w14:textId="26302F58" w:rsidR="00081D6E" w:rsidRPr="00081D6E" w:rsidRDefault="00081D6E" w:rsidP="00081D6E">
      <w:r>
        <w:t>Same issue in binaryCalendarRep</w:t>
      </w:r>
    </w:p>
  </w:comment>
  <w:comment w:id="4959" w:author="Mike Beckerle" w:date="2020-04-07T20:36:00Z" w:initials="MJB">
    <w:p w14:paraId="134F5F68" w14:textId="77777777" w:rsidR="00081D6E" w:rsidRDefault="00081D6E">
      <w:pPr>
        <w:pStyle w:val="CommentText"/>
      </w:pPr>
      <w:r>
        <w:rPr>
          <w:rStyle w:val="CommentReference"/>
        </w:rPr>
        <w:annotationRef/>
      </w:r>
      <w:r>
        <w:t>Formatting – these are hard to pick out.</w:t>
      </w:r>
    </w:p>
    <w:p w14:paraId="4C1D80D6" w14:textId="77777777" w:rsidR="00081D6E" w:rsidRDefault="00081D6E" w:rsidP="00081D6E"/>
    <w:p w14:paraId="21951252" w14:textId="4787111F" w:rsidR="00081D6E" w:rsidRPr="00081D6E" w:rsidRDefault="00081D6E" w:rsidP="00081D6E">
      <w:r>
        <w:t>Same issue with binaryNumberRep</w:t>
      </w:r>
    </w:p>
  </w:comment>
  <w:comment w:id="8486" w:author="Mike Beckerle" w:date="2020-04-07T17:37:00Z" w:initials="MJB">
    <w:p w14:paraId="014D0A3D" w14:textId="77777777" w:rsidR="00CD3031" w:rsidRDefault="00CD3031">
      <w:pPr>
        <w:pStyle w:val="CommentText"/>
      </w:pPr>
      <w:r>
        <w:rPr>
          <w:rStyle w:val="CommentReference"/>
        </w:rPr>
        <w:annotationRef/>
      </w:r>
      <w:r>
        <w:t>Delete this table. Note that that will cause all tables from here onward to be renumbered.</w:t>
      </w:r>
    </w:p>
    <w:p w14:paraId="3DB09B2A" w14:textId="140790DC" w:rsidR="00CD3031" w:rsidRPr="00FD266C" w:rsidRDefault="00CD3031" w:rsidP="00FD266C"/>
  </w:comment>
  <w:comment w:id="10686" w:author="Mike Beckerle" w:date="2020-04-07T20:20:00Z" w:initials="MJB">
    <w:p w14:paraId="78A0356A" w14:textId="489D7B44" w:rsidR="00077579" w:rsidRDefault="00077579">
      <w:pPr>
        <w:pStyle w:val="CommentText"/>
      </w:pPr>
      <w:r>
        <w:rPr>
          <w:rStyle w:val="CommentReference"/>
        </w:rPr>
        <w:annotationRef/>
      </w:r>
      <w:r>
        <w:t xml:space="preserve">third list of bullets is subsumed (just narrowing of) first list of bullets. </w:t>
      </w:r>
      <w:proofErr w:type="gramStart"/>
      <w:r>
        <w:t>So</w:t>
      </w:r>
      <w:proofErr w:type="gramEnd"/>
      <w:r>
        <w:t xml:space="preserve"> this makes no sense. Delete</w:t>
      </w:r>
      <w:r>
        <w:t>?</w:t>
      </w:r>
    </w:p>
  </w:comment>
  <w:comment w:id="11029" w:author="Mike Beckerle" w:date="2020-04-07T19:45:00Z" w:initials="MJB">
    <w:p w14:paraId="4B929041" w14:textId="77777777" w:rsidR="00CD3031" w:rsidRDefault="00CD3031">
      <w:pPr>
        <w:pStyle w:val="CommentText"/>
      </w:pPr>
      <w:r>
        <w:rPr>
          <w:rStyle w:val="CommentReference"/>
        </w:rPr>
        <w:annotationRef/>
      </w:r>
      <w:r>
        <w:t xml:space="preserve">Indenting and bullets are not </w:t>
      </w:r>
      <w:proofErr w:type="spellStart"/>
      <w:r>
        <w:t>consisten</w:t>
      </w:r>
      <w:proofErr w:type="spellEnd"/>
      <w:r>
        <w:t xml:space="preserve"> in this section </w:t>
      </w:r>
      <w:proofErr w:type="gramStart"/>
      <w:r>
        <w:t>22 as a whole</w:t>
      </w:r>
      <w:proofErr w:type="gramEnd"/>
      <w:r>
        <w:t>.</w:t>
      </w:r>
    </w:p>
    <w:p w14:paraId="453A54AB" w14:textId="77777777" w:rsidR="00CD3031" w:rsidRDefault="00CD3031" w:rsidP="00D949BE"/>
    <w:p w14:paraId="0795C688" w14:textId="77777777" w:rsidR="00CD3031" w:rsidRDefault="00CD3031" w:rsidP="00D949BE">
      <w:r>
        <w:t>Perhaps we need a different way to present this information.</w:t>
      </w:r>
    </w:p>
    <w:p w14:paraId="4085B10C" w14:textId="7FB38A45" w:rsidR="00CD3031" w:rsidRPr="00D949BE" w:rsidRDefault="00CD3031" w:rsidP="00D949BE">
      <w:r>
        <w:t xml:space="preserve">There are also places where MS-Word will simply not indent deep enough. </w:t>
      </w:r>
    </w:p>
  </w:comment>
  <w:comment w:id="11036" w:author="Mike Beckerle" w:date="2019-09-08T13:58:00Z" w:initials="MJB">
    <w:p w14:paraId="4F951A2B" w14:textId="77777777" w:rsidR="00CD3031" w:rsidRDefault="00CD3031">
      <w:pPr>
        <w:pStyle w:val="CommentText"/>
      </w:pPr>
      <w:r>
        <w:rPr>
          <w:rStyle w:val="CommentReference"/>
        </w:rPr>
        <w:annotationRef/>
      </w:r>
      <w:r>
        <w:t xml:space="preserve">These two bullets should be indented one more level, but MS-Word will not do so. </w:t>
      </w:r>
    </w:p>
  </w:comment>
  <w:comment w:id="11037" w:author="Mike Beckerle" w:date="2019-09-08T14:00:00Z" w:initials="MJB">
    <w:p w14:paraId="2619BA77" w14:textId="77777777" w:rsidR="00CD3031" w:rsidRDefault="00CD3031">
      <w:pPr>
        <w:pStyle w:val="CommentText"/>
      </w:pPr>
      <w:r>
        <w:rPr>
          <w:rStyle w:val="CommentReference"/>
        </w:rPr>
        <w:annotationRef/>
      </w:r>
      <w:r>
        <w:t xml:space="preserve">These two bullets should be indented one more </w:t>
      </w:r>
      <w:proofErr w:type="gramStart"/>
      <w:r>
        <w:t>level</w:t>
      </w:r>
      <w:proofErr w:type="gramEnd"/>
      <w:r>
        <w:t xml:space="preserve"> but MS-Word will not do so.</w:t>
      </w:r>
    </w:p>
  </w:comment>
  <w:comment w:id="11876" w:author="Mike Beckerle" w:date="2019-09-17T18:35:00Z" w:initials="MJB">
    <w:p w14:paraId="44132EB6" w14:textId="77777777" w:rsidR="00CD3031" w:rsidRDefault="00CD3031">
      <w:pPr>
        <w:pStyle w:val="CommentText"/>
      </w:pPr>
      <w:r>
        <w:rPr>
          <w:rStyle w:val="CommentReference"/>
        </w:rPr>
        <w:annotationRef/>
      </w:r>
      <w:r>
        <w:t>Test that hyperlink works to reference.</w:t>
      </w:r>
    </w:p>
  </w:comment>
  <w:comment w:id="12325" w:author="Mike Beckerle" w:date="2019-11-25T14:41:00Z" w:initials="MJB">
    <w:p w14:paraId="2EF3E0E6" w14:textId="77777777" w:rsidR="00CD3031" w:rsidRDefault="00CD3031">
      <w:pPr>
        <w:pStyle w:val="CommentText"/>
      </w:pPr>
      <w:r>
        <w:rPr>
          <w:rStyle w:val="CommentReference"/>
        </w:rPr>
        <w:annotationRef/>
      </w:r>
      <w:r>
        <w:t>Verify formatting of table once change is accepted.</w:t>
      </w:r>
    </w:p>
  </w:comment>
  <w:comment w:id="12359" w:author="Unknown Author" w:date="2019-10-16T15:40:00Z" w:initials="">
    <w:p w14:paraId="5D0796CB" w14:textId="77777777" w:rsidR="00CD3031" w:rsidRDefault="00CD3031">
      <w:r>
        <w:rPr>
          <w:rStyle w:val="CommentReference"/>
        </w:rPr>
        <w:annotationRef/>
      </w:r>
    </w:p>
  </w:comment>
  <w:comment w:id="12637" w:author="Mike Beckerle" w:date="2020-04-07T20:08:00Z" w:initials="MJB">
    <w:p w14:paraId="2C9FC4A4" w14:textId="41D7DFDD" w:rsidR="00604BCA" w:rsidRDefault="00604BCA">
      <w:pPr>
        <w:pStyle w:val="CommentText"/>
      </w:pPr>
      <w:r>
        <w:rPr>
          <w:rStyle w:val="CommentReference"/>
        </w:rPr>
        <w:annotationRef/>
      </w:r>
      <w:r w:rsidR="00C56B1E">
        <w:t xml:space="preserve">Footnotes 8, 22 - have larger font than other footnotes. </w:t>
      </w:r>
      <w:proofErr w:type="gramStart"/>
      <w:r w:rsidR="00C56B1E">
        <w:t>Also</w:t>
      </w:r>
      <w:proofErr w:type="gramEnd"/>
      <w:r w:rsidR="00C56B1E">
        <w:t xml:space="preserve"> inconsistent whitespace in footnotes list after 1, 8, 22, 25, 32.</w:t>
      </w:r>
      <w:r w:rsidR="00C56B1E">
        <w:br/>
        <w:t xml:space="preserve">Footnote 34 the footnote number itself is larger than for </w:t>
      </w:r>
      <w:proofErr w:type="spellStart"/>
      <w:r w:rsidR="00C56B1E">
        <w:t>th</w:t>
      </w:r>
      <w:proofErr w:type="spellEnd"/>
      <w:r w:rsidR="00C56B1E">
        <w:t xml:space="preserve"> other footnotes, though the rest of the text is consistent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AF703" w15:done="0"/>
  <w15:commentEx w15:paraId="4DD97F2C" w15:done="0"/>
  <w15:commentEx w15:paraId="2681CDD8" w15:done="0"/>
  <w15:commentEx w15:paraId="261004CE" w15:done="1"/>
  <w15:commentEx w15:paraId="513BAE21" w15:done="0"/>
  <w15:commentEx w15:paraId="16775FF4" w15:done="0"/>
  <w15:commentEx w15:paraId="3A5175F6" w15:done="0"/>
  <w15:commentEx w15:paraId="326F7D4D" w15:done="0"/>
  <w15:commentEx w15:paraId="568F594A" w15:done="0"/>
  <w15:commentEx w15:paraId="536A079F" w15:done="0"/>
  <w15:commentEx w15:paraId="21951252" w15:done="0"/>
  <w15:commentEx w15:paraId="3DB09B2A" w15:done="0"/>
  <w15:commentEx w15:paraId="78A0356A" w15:done="0"/>
  <w15:commentEx w15:paraId="4085B10C" w15:done="0"/>
  <w15:commentEx w15:paraId="4F951A2B" w15:done="0"/>
  <w15:commentEx w15:paraId="2619BA77" w15:done="0"/>
  <w15:commentEx w15:paraId="44132EB6" w15:done="0"/>
  <w15:commentEx w15:paraId="2EF3E0E6" w15:done="0"/>
  <w15:commentEx w15:paraId="5D0796CB" w15:done="1"/>
  <w15:commentEx w15:paraId="2C9FC4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AF703" w16cid:durableId="22375FE1"/>
  <w16cid:commentId w16cid:paraId="4DD97F2C" w16cid:durableId="2237621B"/>
  <w16cid:commentId w16cid:paraId="2681CDD8" w16cid:durableId="22372947"/>
  <w16cid:commentId w16cid:paraId="261004CE" w16cid:durableId="2198EE13"/>
  <w16cid:commentId w16cid:paraId="513BAE21" w16cid:durableId="22375409"/>
  <w16cid:commentId w16cid:paraId="16775FF4" w16cid:durableId="2237539A"/>
  <w16cid:commentId w16cid:paraId="3A5175F6" w16cid:durableId="22375381"/>
  <w16cid:commentId w16cid:paraId="326F7D4D" w16cid:durableId="22375355"/>
  <w16cid:commentId w16cid:paraId="568F594A" w16cid:durableId="22375329"/>
  <w16cid:commentId w16cid:paraId="536A079F" w16cid:durableId="22376269"/>
  <w16cid:commentId w16cid:paraId="21951252" w16cid:durableId="223762B0"/>
  <w16cid:commentId w16cid:paraId="3DB09B2A" w16cid:durableId="223738DC"/>
  <w16cid:commentId w16cid:paraId="78A0356A" w16cid:durableId="22375EFB"/>
  <w16cid:commentId w16cid:paraId="4085B10C" w16cid:durableId="223756EB"/>
  <w16cid:commentId w16cid:paraId="4F951A2B" w16cid:durableId="2198EE15"/>
  <w16cid:commentId w16cid:paraId="2619BA77" w16cid:durableId="2198EE18"/>
  <w16cid:commentId w16cid:paraId="44132EB6" w16cid:durableId="2198EE20"/>
  <w16cid:commentId w16cid:paraId="2EF3E0E6" w16cid:durableId="2198EE21"/>
  <w16cid:commentId w16cid:paraId="5D0796CB" w16cid:durableId="223723FE"/>
  <w16cid:commentId w16cid:paraId="2C9FC4A4" w16cid:durableId="22375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4F3BF" w14:textId="77777777" w:rsidR="00CD3031" w:rsidRDefault="00CD3031">
      <w:r>
        <w:separator/>
      </w:r>
    </w:p>
  </w:endnote>
  <w:endnote w:type="continuationSeparator" w:id="0">
    <w:p w14:paraId="679A67FC" w14:textId="77777777" w:rsidR="00CD3031" w:rsidRDefault="00CD3031">
      <w:r>
        <w:continuationSeparator/>
      </w:r>
    </w:p>
  </w:endnote>
  <w:endnote w:type="continuationNotice" w:id="1">
    <w:p w14:paraId="346AD214" w14:textId="77777777" w:rsidR="00CD3031" w:rsidRDefault="00CD3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1"/>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Default Sans Serif">
    <w:altName w:val="Times New Roman"/>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B88D" w14:textId="77777777" w:rsidR="00CD3031" w:rsidRDefault="00CD303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C8C8" w14:textId="77777777" w:rsidR="00CD3031" w:rsidRDefault="00CD3031">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9A19" w14:textId="77777777" w:rsidR="00CD3031" w:rsidRDefault="00CD3031">
      <w:r>
        <w:separator/>
      </w:r>
    </w:p>
  </w:footnote>
  <w:footnote w:type="continuationSeparator" w:id="0">
    <w:p w14:paraId="53683876" w14:textId="77777777" w:rsidR="00CD3031" w:rsidRDefault="00CD3031">
      <w:r>
        <w:continuationSeparator/>
      </w:r>
    </w:p>
  </w:footnote>
  <w:footnote w:type="continuationNotice" w:id="1">
    <w:p w14:paraId="3613B4FA" w14:textId="77777777" w:rsidR="00CD3031" w:rsidRDefault="00CD3031"/>
  </w:footnote>
  <w:footnote w:id="2">
    <w:p w14:paraId="34065025" w14:textId="77777777" w:rsidR="00CD3031" w:rsidRDefault="00CD3031">
      <w:pPr>
        <w:pStyle w:val="FootnoteText"/>
        <w:rPr>
          <w:rFonts w:ascii="Times New Roman" w:eastAsia="MS Mincho" w:hAnsi="Times New Roman"/>
          <w:sz w:val="24"/>
          <w:szCs w:val="24"/>
          <w:lang w:val="en-GB" w:eastAsia="ja-JP"/>
        </w:rPr>
      </w:pPr>
      <w:r>
        <w:rPr>
          <w:rStyle w:val="FootnoteReference"/>
        </w:rPr>
        <w:footnoteRef/>
      </w:r>
      <w:r>
        <w:t xml:space="preserve"> </w:t>
      </w:r>
      <w:r>
        <w:rPr>
          <w:rFonts w:eastAsia="MS Mincho"/>
          <w:lang w:val="en-GB" w:eastAsia="ja-JP"/>
        </w:rPr>
        <w:t>A very complex analysis is needed to identify this sort of grammar ambiguity in general. While we believe this may be decidable for DFDL v1.0, future versions of DFDL may add features (such as recursive types) which make this analysis undecidable.</w:t>
      </w:r>
    </w:p>
    <w:p w14:paraId="713D7AF9" w14:textId="77777777" w:rsidR="00CD3031" w:rsidRDefault="00CD3031">
      <w:pPr>
        <w:pStyle w:val="FootnoteText"/>
        <w:rPr>
          <w:lang w:val="en-GB"/>
        </w:rPr>
      </w:pPr>
    </w:p>
  </w:footnote>
  <w:footnote w:id="3">
    <w:p w14:paraId="5EA392FF" w14:textId="1BB305F8" w:rsidR="00CD3031" w:rsidRDefault="00CD303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footnote>
  <w:footnote w:id="4">
    <w:p w14:paraId="444B3A3F" w14:textId="77777777" w:rsidR="00CD3031" w:rsidRDefault="00CD3031">
      <w:pPr>
        <w:pStyle w:val="FootnoteText"/>
      </w:pPr>
      <w:r>
        <w:rPr>
          <w:rStyle w:val="FootnoteReference"/>
        </w:rPr>
        <w:footnoteRef/>
      </w:r>
      <w:r>
        <w:t xml:space="preserve"> </w:t>
      </w:r>
      <w:r>
        <w:rPr>
          <w:rStyle w:val="Strong"/>
          <w:b w:val="0"/>
        </w:rPr>
        <w:t xml:space="preserve">The purpose of this member is to support construction of a W3C standard Post Schema Validation </w:t>
      </w:r>
      <w:proofErr w:type="spellStart"/>
      <w:r>
        <w:rPr>
          <w:rStyle w:val="Strong"/>
          <w:b w:val="0"/>
        </w:rPr>
        <w:t>Infoset</w:t>
      </w:r>
      <w:proofErr w:type="spellEnd"/>
      <w:r>
        <w:rPr>
          <w:rStyle w:val="Strong"/>
          <w:b w:val="0"/>
        </w:rPr>
        <w:t xml:space="preserve"> (PSVI) from a DFDL </w:t>
      </w:r>
      <w:proofErr w:type="spellStart"/>
      <w:r>
        <w:rPr>
          <w:rStyle w:val="Strong"/>
          <w:b w:val="0"/>
        </w:rPr>
        <w:t>Infoset</w:t>
      </w:r>
      <w:proofErr w:type="spellEnd"/>
      <w:r>
        <w:rPr>
          <w:rStyle w:val="Strong"/>
          <w:b w:val="0"/>
        </w:rPr>
        <w:t>.</w:t>
      </w:r>
    </w:p>
  </w:footnote>
  <w:footnote w:id="5">
    <w:p w14:paraId="15065529" w14:textId="77777777" w:rsidR="00CD3031" w:rsidRDefault="00CD3031">
      <w:pPr>
        <w:pStyle w:val="FootnoteText"/>
      </w:pPr>
      <w:r>
        <w:rPr>
          <w:rStyle w:val="FootnoteReference"/>
        </w:rPr>
        <w:footnoteRef/>
      </w:r>
      <w:r>
        <w:t xml:space="preserve"> </w:t>
      </w:r>
      <w:proofErr w:type="gramStart"/>
      <w:r>
        <w:t>Also</w:t>
      </w:r>
      <w:proofErr w:type="gramEnd"/>
      <w:r>
        <w:t xml:space="preserve"> to support PSVI construction.</w:t>
      </w:r>
    </w:p>
  </w:footnote>
  <w:footnote w:id="6">
    <w:p w14:paraId="2EFDCA4E" w14:textId="77777777" w:rsidR="00CD3031" w:rsidRDefault="00CD303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7">
    <w:p w14:paraId="5946E5F4" w14:textId="77777777" w:rsidR="00CD3031" w:rsidRDefault="00CD3031">
      <w:pPr>
        <w:pStyle w:val="FootnoteText"/>
      </w:pPr>
      <w:r>
        <w:rPr>
          <w:rStyle w:val="FootnoteReference"/>
        </w:rPr>
        <w:footnoteRef/>
      </w:r>
      <w:r>
        <w:t xml:space="preserve"> By reserved we mean that conforming DFDL v1.0 implementations MAY NOT assign semantics to them.</w:t>
      </w:r>
    </w:p>
  </w:footnote>
  <w:footnote w:id="8">
    <w:p w14:paraId="0FF0B6C2" w14:textId="77777777" w:rsidR="00CD3031" w:rsidRDefault="00CD303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xml:space="preserve">. </w:t>
      </w:r>
      <w:proofErr w:type="gramStart"/>
      <w:r>
        <w:t>Thus</w:t>
      </w:r>
      <w:proofErr w:type="gramEnd"/>
      <w:r>
        <w:t xml:space="preserve"> the structure of the resulting program closely mirrors that of the grammar it </w:t>
      </w:r>
      <w:proofErr w:type="spellStart"/>
      <w:r>
        <w:t>recognises</w:t>
      </w:r>
      <w:proofErr w:type="spellEnd"/>
      <w:r>
        <w:t>. See [</w:t>
      </w:r>
      <w:hyperlink w:anchor="a_RDP" w:history="1">
        <w:r>
          <w:rPr>
            <w:rStyle w:val="Hyperlink"/>
          </w:rPr>
          <w:t>RDP</w:t>
        </w:r>
      </w:hyperlink>
      <w:r>
        <w:t>].</w:t>
      </w:r>
    </w:p>
  </w:footnote>
  <w:footnote w:id="9">
    <w:p w14:paraId="209FE048" w14:textId="063BE945" w:rsidR="00CD3031" w:rsidRDefault="00CD3031">
      <w:pPr>
        <w:autoSpaceDE w:val="0"/>
        <w:rPr>
          <w:rFonts w:cs="Arial"/>
          <w:color w:val="000000"/>
        </w:rPr>
      </w:pPr>
      <w:r>
        <w:rPr>
          <w:rStyle w:val="FootnoteReference"/>
        </w:rPr>
        <w:footnoteRef/>
      </w:r>
      <w:r>
        <w:t xml:space="preserve"> </w:t>
      </w:r>
      <w:r>
        <w:rPr>
          <w:rFonts w:cs="Arial"/>
          <w:color w:val="000000"/>
        </w:rPr>
        <w:t xml:space="preserve">DFDL discriminators are described in section: </w:t>
      </w:r>
      <w:r>
        <w:rPr>
          <w:rFonts w:cs="Arial"/>
          <w:color w:val="000000"/>
        </w:rPr>
        <w:fldChar w:fldCharType="begin"/>
      </w:r>
      <w:r>
        <w:rPr>
          <w:rFonts w:cs="Arial"/>
          <w:color w:val="000000"/>
        </w:rPr>
        <w:instrText xml:space="preserve"> REF _Ref254711418 \r \h </w:instrText>
      </w:r>
      <w:r>
        <w:rPr>
          <w:rFonts w:cs="Arial"/>
          <w:color w:val="000000"/>
        </w:rPr>
      </w:r>
      <w:r>
        <w:rPr>
          <w:rFonts w:cs="Arial"/>
          <w:color w:val="000000"/>
        </w:rPr>
        <w:fldChar w:fldCharType="separate"/>
      </w:r>
      <w:r>
        <w:rPr>
          <w:rFonts w:cs="Arial"/>
          <w:color w:val="000000"/>
        </w:rPr>
        <w:t>7.4</w:t>
      </w:r>
      <w:r>
        <w:rPr>
          <w:rFonts w:cs="Arial"/>
          <w:color w:val="000000"/>
        </w:rPr>
        <w:fldChar w:fldCharType="end"/>
      </w:r>
      <w:r>
        <w:rPr>
          <w:rFonts w:cs="Arial"/>
          <w:color w:val="000000"/>
        </w:rPr>
        <w:t xml:space="preserve"> </w:t>
      </w:r>
      <w:proofErr w:type="spellStart"/>
      <w:r>
        <w:rPr>
          <w:rFonts w:cs="Arial"/>
          <w:color w:val="000000"/>
        </w:rPr>
        <w:fldChar w:fldCharType="begin"/>
      </w:r>
      <w:r>
        <w:rPr>
          <w:rFonts w:cs="Arial"/>
          <w:color w:val="000000"/>
        </w:rPr>
        <w:instrText xml:space="preserve"> REF _Ref254711423 \h </w:instrText>
      </w:r>
      <w:r>
        <w:rPr>
          <w:rFonts w:cs="Arial"/>
          <w:color w:val="000000"/>
        </w:rPr>
      </w:r>
      <w:r>
        <w:rPr>
          <w:rFonts w:cs="Arial"/>
          <w:color w:val="000000"/>
        </w:rPr>
        <w:fldChar w:fldCharType="separate"/>
      </w:r>
      <w:r>
        <w:t>The dfdl:discriminator Statement Annotation Element</w:t>
      </w:r>
      <w:r>
        <w:rPr>
          <w:rFonts w:cs="Arial"/>
          <w:color w:val="000000"/>
        </w:rPr>
        <w:fldChar w:fldCharType="end"/>
      </w:r>
      <w:proofErr w:type="spellEnd"/>
      <w:r>
        <w:rPr>
          <w:rFonts w:cs="Arial"/>
          <w:color w:val="000000"/>
        </w:rPr>
        <w:t>.</w:t>
      </w:r>
    </w:p>
    <w:p w14:paraId="306BFFA7" w14:textId="77777777" w:rsidR="00CD3031" w:rsidRDefault="00CD3031">
      <w:pPr>
        <w:pStyle w:val="FootnoteText"/>
      </w:pPr>
    </w:p>
  </w:footnote>
  <w:footnote w:id="10">
    <w:p w14:paraId="3A3B66CF" w14:textId="77777777" w:rsidR="00CD3031" w:rsidRDefault="00CD3031">
      <w:pPr>
        <w:pStyle w:val="FootnoteText"/>
      </w:pPr>
      <w:r>
        <w:rPr>
          <w:rStyle w:val="FootnoteReference"/>
        </w:rPr>
        <w:footnoteRef/>
      </w:r>
      <w:r>
        <w:t xml:space="preserve"> This is a corner case that only happens when type is </w:t>
      </w:r>
      <w:proofErr w:type="spellStart"/>
      <w:r>
        <w:t>xs:string</w:t>
      </w:r>
      <w:proofErr w:type="spellEnd"/>
      <w:r>
        <w:t xml:space="preserve"> or </w:t>
      </w:r>
      <w:proofErr w:type="spellStart"/>
      <w:r>
        <w:t>xs:hexBinary</w:t>
      </w:r>
      <w:proofErr w:type="spellEnd"/>
      <w:r>
        <w:t xml:space="preserve"> and the </w:t>
      </w:r>
      <w:proofErr w:type="spellStart"/>
      <w:r>
        <w:t>maxLength</w:t>
      </w:r>
      <w:proofErr w:type="spellEnd"/>
      <w:r>
        <w:t xml:space="preserve"> facet is 0. Such an element can only be of length 0. </w:t>
      </w:r>
    </w:p>
  </w:footnote>
  <w:footnote w:id="11">
    <w:p w14:paraId="13E3F56F" w14:textId="2CA795F0" w:rsidR="00CD3031" w:rsidRDefault="00CD3031">
      <w:pPr>
        <w:pStyle w:val="FootnoteText"/>
      </w:pPr>
      <w:r>
        <w:rPr>
          <w:rStyle w:val="FootnoteReference"/>
        </w:rPr>
        <w:footnoteRef/>
      </w:r>
      <w:r>
        <w:t xml:space="preserve"> It is a Schema Definition Error if a complex element has </w:t>
      </w:r>
      <w:r w:rsidR="00077579">
        <w:t>XSD</w:t>
      </w:r>
      <w:r>
        <w:t xml:space="preserve"> </w:t>
      </w:r>
      <w:proofErr w:type="spellStart"/>
      <w:r>
        <w:t>nillable</w:t>
      </w:r>
      <w:proofErr w:type="spellEnd"/>
      <w:r>
        <w:t xml:space="preserve"> ‘true’ and </w:t>
      </w:r>
      <w:proofErr w:type="spellStart"/>
      <w:r>
        <w:t>dfdl:lengthKind</w:t>
      </w:r>
      <w:proofErr w:type="spellEnd"/>
      <w:r>
        <w:t xml:space="preserve"> ‘implicit’. </w:t>
      </w:r>
    </w:p>
  </w:footnote>
  <w:footnote w:id="12">
    <w:p w14:paraId="2B4B5BD2" w14:textId="77777777" w:rsidR="00CD3031" w:rsidRDefault="00CD303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3">
    <w:p w14:paraId="050E5F7C" w14:textId="77777777" w:rsidR="00CD3031" w:rsidRDefault="00CD3031">
      <w:pPr>
        <w:pStyle w:val="FootnoteText"/>
      </w:pPr>
      <w:r>
        <w:rPr>
          <w:rStyle w:val="FootnoteReference"/>
          <w:sz w:val="16"/>
          <w:szCs w:val="16"/>
        </w:rPr>
        <w:footnoteRef/>
      </w:r>
      <w:r>
        <w:t xml:space="preserve"> If other than ‘none’, either an initiator, terminator or both must have been found in the data stream.</w:t>
      </w:r>
    </w:p>
  </w:footnote>
  <w:footnote w:id="14">
    <w:p w14:paraId="1371C382" w14:textId="77777777" w:rsidR="00CD3031" w:rsidRDefault="00CD303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15">
    <w:p w14:paraId="0E661331" w14:textId="1F1E55A5" w:rsidR="00CD3031" w:rsidRDefault="00CD303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w:t>
      </w:r>
      <w:proofErr w:type="gramStart"/>
      <w:r>
        <w:t>through the use of</w:t>
      </w:r>
      <w:proofErr w:type="gramEnd"/>
      <w:r>
        <w:t xml:space="preserve"> explicit parameterization using DFDL variables to set </w:t>
      </w:r>
      <w:proofErr w:type="spellStart"/>
      <w:r>
        <w:t>dfdl:byteOrder</w:t>
      </w:r>
      <w:proofErr w:type="spellEnd"/>
      <w:r>
        <w:t xml:space="preserve">.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6">
    <w:p w14:paraId="7CFB04C8" w14:textId="77777777" w:rsidR="00CD3031" w:rsidRDefault="00CD3031">
      <w:pPr>
        <w:pStyle w:val="FootnoteText"/>
      </w:pPr>
      <w:r>
        <w:rPr>
          <w:rStyle w:val="FootnoteReference"/>
        </w:rPr>
        <w:footnoteRef/>
      </w:r>
      <w:r>
        <w:t xml:space="preserve"> CCSID stands for Coded Character Set ID, a decimal number syntax for a coded </w:t>
      </w:r>
      <w:proofErr w:type="spellStart"/>
      <w:r>
        <w:t>charater</w:t>
      </w:r>
      <w:proofErr w:type="spellEnd"/>
      <w:r>
        <w:t xml:space="preserve"> set specifier. [CCSID].</w:t>
      </w:r>
    </w:p>
  </w:footnote>
  <w:footnote w:id="17">
    <w:p w14:paraId="44F35F85" w14:textId="2BE79379" w:rsidR="00CD3031" w:rsidRDefault="00CD303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w:t>
      </w:r>
      <w:proofErr w:type="gramStart"/>
      <w:r>
        <w:t>through the use of</w:t>
      </w:r>
      <w:proofErr w:type="gramEnd"/>
      <w:r>
        <w:t xml:space="preserve"> explicit parameterization using DFDL variables to set </w:t>
      </w:r>
      <w:proofErr w:type="spellStart"/>
      <w:r>
        <w:t>dfdl:encoding</w:t>
      </w:r>
      <w:proofErr w:type="spellEnd"/>
      <w:r>
        <w:t xml:space="preserve">.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8">
    <w:p w14:paraId="47A45CB0" w14:textId="77777777" w:rsidR="00CD3031" w:rsidRDefault="00CD3031">
      <w:pPr>
        <w:pStyle w:val="FootnoteText"/>
        <w:rPr>
          <w:del w:id="3382" w:author="Mike Beckerle" w:date="2019-11-25T15:01:00Z"/>
        </w:rPr>
      </w:pPr>
      <w:del w:id="3383" w:author="Mike Beckerle" w:date="2019-11-25T15:01:00Z">
        <w:r>
          <w:rPr>
            <w:rStyle w:val="FootnoteReference"/>
          </w:rPr>
          <w:footnoteRef/>
        </w:r>
        <w:r>
          <w:delText xml:space="preserve"> While UTF-8 has no true notion of byte-order, the 16-bit codepoint for a byte-order mark is often translated into a 3-byte utf-8 sequence of bytes that appear at the start of a document. This information is helpful to establish that the document is encoded in Unicode (specifically UTF-8). </w:delText>
        </w:r>
      </w:del>
    </w:p>
  </w:footnote>
  <w:footnote w:id="19">
    <w:p w14:paraId="0784B0F2" w14:textId="77777777" w:rsidR="00CD3031" w:rsidRDefault="00CD3031">
      <w:pPr>
        <w:pStyle w:val="FootnoteText"/>
        <w:rPr>
          <w:del w:id="3404" w:author="Mike Beckerle" w:date="2019-11-25T15:01:00Z"/>
          <w:lang w:val="en-GB"/>
        </w:rPr>
      </w:pPr>
      <w:del w:id="3405" w:author="Mike Beckerle" w:date="2019-11-25T15:01:00Z">
        <w:r>
          <w:rPr>
            <w:rStyle w:val="FootnoteReference"/>
          </w:rPr>
          <w:footnoteRef/>
        </w:r>
        <w:r>
          <w:delText xml:space="preserve"> A way of eliminating a BOM at the beginning of a string so that it does not end up in the infoset is to model it as a separate hidden element before the string. This BOM element can be either required or optional depending on whether a BOM is expected or optional at the beginning of the string.</w:delText>
        </w:r>
      </w:del>
    </w:p>
  </w:footnote>
  <w:footnote w:id="20">
    <w:p w14:paraId="0884E1B3" w14:textId="77777777" w:rsidR="00CD3031" w:rsidRDefault="00CD3031">
      <w:pPr>
        <w:pStyle w:val="FootnoteText"/>
      </w:pPr>
      <w:r>
        <w:rPr>
          <w:rStyle w:val="FootnoteReference"/>
        </w:rPr>
        <w:footnoteRef/>
      </w:r>
      <w:r>
        <w:t xml:space="preserve"> Used by data format MIL-STD-2045</w:t>
      </w:r>
    </w:p>
  </w:footnote>
  <w:footnote w:id="21">
    <w:p w14:paraId="6CD342D4" w14:textId="77777777" w:rsidR="00CD3031" w:rsidRDefault="00CD303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22">
    <w:p w14:paraId="7FB79EB2" w14:textId="77777777" w:rsidR="00CD3031" w:rsidRDefault="00CD3031">
      <w:pPr>
        <w:pStyle w:val="FootnoteText"/>
      </w:pPr>
      <w:ins w:id="4197" w:author="Mike Beckerle" w:date="2019-09-17T18:39:00Z">
        <w:r>
          <w:rPr>
            <w:rStyle w:val="FootnoteReference"/>
          </w:rPr>
          <w:footnoteRef/>
        </w:r>
        <w:r>
          <w:t xml:space="preserve"> </w:t>
        </w:r>
      </w:ins>
      <w:ins w:id="4198" w:author="Mike Beckerle" w:date="2019-09-17T18:40:00Z">
        <w:r>
          <w:rPr>
            <w:szCs w:val="20"/>
          </w:rPr>
          <w:t xml:space="preserve">Type decimal must be a minimum of 8 bits </w:t>
        </w:r>
      </w:ins>
      <w:ins w:id="4199" w:author="Mike Beckerle" w:date="2019-09-17T18:39:00Z">
        <w:r>
          <w:rPr>
            <w:szCs w:val="20"/>
          </w:rPr>
          <w:t xml:space="preserve">because lengthUnits 'bits' is not allowed for </w:t>
        </w:r>
        <w:proofErr w:type="spellStart"/>
        <w:r>
          <w:rPr>
            <w:szCs w:val="20"/>
          </w:rPr>
          <w:t>xs:decimal</w:t>
        </w:r>
        <w:proofErr w:type="spellEnd"/>
        <w:r>
          <w:rPr>
            <w:szCs w:val="20"/>
          </w:rPr>
          <w:t>.</w:t>
        </w:r>
      </w:ins>
    </w:p>
  </w:footnote>
  <w:footnote w:id="23">
    <w:p w14:paraId="42501138" w14:textId="77777777" w:rsidR="00CD3031" w:rsidRDefault="00CD3031">
      <w:pPr>
        <w:autoSpaceDE w:val="0"/>
        <w:rPr>
          <w:rFonts w:ascii="Helv" w:hAnsi="Helv"/>
          <w:color w:val="000000"/>
          <w:sz w:val="18"/>
        </w:rPr>
      </w:pPr>
      <w:r>
        <w:rPr>
          <w:rStyle w:val="FootnoteReference"/>
          <w:sz w:val="16"/>
        </w:rPr>
        <w:footnoteRef/>
      </w:r>
      <w:r>
        <w:rPr>
          <w:rFonts w:ascii="Helv" w:hAnsi="Helv" w:cs="Helv"/>
          <w:color w:val="000000"/>
          <w:lang w:eastAsia="en-GB"/>
        </w:rPr>
        <w:t xml:space="preserve"> </w:t>
      </w:r>
      <w:r>
        <w:rPr>
          <w:rFonts w:ascii="Helv" w:hAnsi="Helv"/>
          <w:color w:val="000000"/>
          <w:sz w:val="18"/>
        </w:rPr>
        <w:t xml:space="preserve">This is the smallest pattern that contains all the digit-only symbols. SSS is the minimum precision </w:t>
      </w:r>
      <w:r>
        <w:rPr>
          <w:rFonts w:ascii="Helv" w:hAnsi="Helv" w:cs="Helv"/>
          <w:color w:val="000000"/>
          <w:sz w:val="18"/>
          <w:szCs w:val="18"/>
          <w:lang w:eastAsia="en-GB"/>
        </w:rPr>
        <w:t xml:space="preserve">that must be supported </w:t>
      </w:r>
      <w:r>
        <w:rPr>
          <w:rFonts w:ascii="Helv" w:hAnsi="Helv"/>
          <w:color w:val="000000"/>
          <w:sz w:val="18"/>
        </w:rPr>
        <w:t>for fractional seconds, but in can be more, hence why 'not less than 9 bytes'.</w:t>
      </w:r>
    </w:p>
    <w:p w14:paraId="14B1633E" w14:textId="77777777" w:rsidR="00CD3031" w:rsidRDefault="00CD3031">
      <w:pPr>
        <w:pStyle w:val="FootnoteText"/>
      </w:pPr>
      <w:r>
        <w:t xml:space="preserve"> </w:t>
      </w:r>
    </w:p>
  </w:footnote>
  <w:footnote w:id="24">
    <w:p w14:paraId="74390974" w14:textId="77777777" w:rsidR="00CD3031" w:rsidRDefault="00CD3031">
      <w:pPr>
        <w:pStyle w:val="FootnoteText"/>
      </w:pPr>
      <w:r>
        <w:rPr>
          <w:rStyle w:val="FootnoteReference"/>
        </w:rPr>
        <w:footnoteRef/>
      </w:r>
      <w:r>
        <w:t xml:space="preserve"> Reference for this CA Realia 0x20 overpunch for negative sign is the article: "EBCDIC to ASCII Conversion of Signed Fields" </w:t>
      </w:r>
      <w:r>
        <w:rPr>
          <w:noProof/>
        </w:rPr>
        <w:t>[CARealia]</w:t>
      </w:r>
      <w:r>
        <w:t xml:space="preserve"> where it says:</w:t>
      </w:r>
    </w:p>
    <w:p w14:paraId="4B2C8F5E" w14:textId="77777777" w:rsidR="00CD3031" w:rsidRDefault="00CD3031">
      <w:pPr>
        <w:pStyle w:val="FootnoteText"/>
      </w:pPr>
      <w:r>
        <w:t xml:space="preserve">COBOL compilers that run on ASCII platforms have a "signed" data type that operates in a similar manner to the EBCDIC Signed field -- that is, they over punch the sign on the LSD.  However, this is not standardized in ASCII, and different compilers use different overpunch codes.  For example, Computer Associates' Realia compiler uses a 30 hex for positive values and a 20 hex for negative values, but Micro Focus® and Microsoft® use 30 </w:t>
      </w:r>
      <w:proofErr w:type="gramStart"/>
      <w:r>
        <w:t>hex</w:t>
      </w:r>
      <w:proofErr w:type="gramEnd"/>
      <w:r>
        <w:t xml:space="preserve"> for positive values and 70 hex for negative values.</w:t>
      </w:r>
    </w:p>
  </w:footnote>
  <w:footnote w:id="25">
    <w:p w14:paraId="0784D61B" w14:textId="77777777" w:rsidR="00CD3031" w:rsidRDefault="00CD303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26">
    <w:p w14:paraId="0E166BD4" w14:textId="339C454A" w:rsidR="00CD3031" w:rsidRDefault="00CD3031">
      <w:pPr>
        <w:pStyle w:val="FootnoteText"/>
      </w:pPr>
      <w:r>
        <w:rPr>
          <w:rStyle w:val="FootnoteReference"/>
        </w:rPr>
        <w:footnoteRef/>
      </w:r>
      <w:r>
        <w:t xml:space="preserve"> Note</w:t>
      </w:r>
      <w:r>
        <w:rPr>
          <w:rFonts w:eastAsia="Arial"/>
        </w:rPr>
        <w:t xml:space="preserve"> </w:t>
      </w:r>
      <w:r>
        <w:t>that</w:t>
      </w:r>
      <w:r>
        <w:rPr>
          <w:rFonts w:eastAsia="Arial"/>
        </w:rPr>
        <w:t xml:space="preserve"> </w:t>
      </w:r>
      <w:r w:rsidR="00077579">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rsidR="00077579">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proofErr w:type="spellStart"/>
      <w:r>
        <w:t>xs:float</w:t>
      </w:r>
      <w:proofErr w:type="spellEnd"/>
      <w:r>
        <w:rPr>
          <w:rFonts w:eastAsia="Arial"/>
        </w:rPr>
        <w:t xml:space="preserve"> </w:t>
      </w:r>
      <w:r>
        <w:t>and</w:t>
      </w:r>
      <w:r>
        <w:rPr>
          <w:rFonts w:eastAsia="Arial"/>
        </w:rPr>
        <w:t xml:space="preserve"> </w:t>
      </w:r>
      <w:proofErr w:type="spellStart"/>
      <w:r>
        <w:t>xs:double</w:t>
      </w:r>
      <w:proofErr w:type="spellEnd"/>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proofErr w:type="gramStart"/>
      <w:r>
        <w:t>quad-precision</w:t>
      </w:r>
      <w:proofErr w:type="gramEnd"/>
      <w:r>
        <w:rPr>
          <w:rFonts w:eastAsia="Arial"/>
        </w:rPr>
        <w:t xml:space="preserve"> </w:t>
      </w:r>
      <w:r>
        <w:t>in</w:t>
      </w:r>
      <w:r>
        <w:rPr>
          <w:rFonts w:eastAsia="Arial"/>
        </w:rPr>
        <w:t xml:space="preserve"> </w:t>
      </w:r>
      <w:r w:rsidR="00077579">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proofErr w:type="spellStart"/>
      <w:r>
        <w:t>xs:anySimpleType</w:t>
      </w:r>
      <w:proofErr w:type="spellEnd"/>
      <w:r>
        <w:t>.</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proofErr w:type="gramStart"/>
      <w:r>
        <w:t>quad-precision</w:t>
      </w:r>
      <w:proofErr w:type="gramEnd"/>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rsidR="00077579">
        <w:t>XSD</w:t>
      </w:r>
      <w:r>
        <w:t>.</w:t>
      </w:r>
    </w:p>
    <w:p w14:paraId="0D336954" w14:textId="77777777" w:rsidR="00CD3031" w:rsidRDefault="00CD3031">
      <w:pPr>
        <w:pStyle w:val="FootnoteText"/>
      </w:pPr>
    </w:p>
  </w:footnote>
  <w:footnote w:id="27">
    <w:p w14:paraId="085C6FAB" w14:textId="77777777" w:rsidR="00CD3031" w:rsidRDefault="00CD3031">
      <w:pPr>
        <w:pStyle w:val="FootnoteText"/>
      </w:pPr>
      <w:r>
        <w:rPr>
          <w:rStyle w:val="FootnoteReference"/>
        </w:rPr>
        <w:footnoteRef/>
      </w:r>
      <w:r>
        <w:t xml:space="preserve"> Note that DFDL does not support a pure month or day or year, as it does not support the XSD simple types </w:t>
      </w:r>
      <w:proofErr w:type="spellStart"/>
      <w:r>
        <w:t>xs:gMonth</w:t>
      </w:r>
      <w:proofErr w:type="spellEnd"/>
      <w:r>
        <w:t xml:space="preserve">, </w:t>
      </w:r>
      <w:proofErr w:type="spellStart"/>
      <w:r>
        <w:t>xs:gDay</w:t>
      </w:r>
      <w:proofErr w:type="spellEnd"/>
      <w:r>
        <w:t xml:space="preserve">, and </w:t>
      </w:r>
      <w:proofErr w:type="spellStart"/>
      <w:r>
        <w:t>xs:gYear</w:t>
      </w:r>
      <w:proofErr w:type="spellEnd"/>
      <w:r>
        <w:t xml:space="preserve">. </w:t>
      </w:r>
    </w:p>
  </w:footnote>
  <w:footnote w:id="28">
    <w:p w14:paraId="5D34B6C8" w14:textId="77777777" w:rsidR="00CD3031" w:rsidRDefault="00CD3031">
      <w:pPr>
        <w:pStyle w:val="FootnoteText"/>
      </w:pPr>
      <w:r>
        <w:rPr>
          <w:rStyle w:val="FootnoteReference"/>
        </w:rPr>
        <w:footnoteRef/>
      </w:r>
      <w:r>
        <w:t xml:space="preserve"> Absent representation implies processing error for ‘implicit’ when less than or equal to minOccurs.</w:t>
      </w:r>
    </w:p>
  </w:footnote>
  <w:footnote w:id="29">
    <w:p w14:paraId="4A54F152" w14:textId="78C26069" w:rsidR="00CD3031" w:rsidRDefault="00CD303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fldChar w:fldCharType="begin"/>
      </w:r>
      <w:r>
        <w:instrText xml:space="preserve"> REF _Ref365390854 \r \h  \* MERGEFORMAT </w:instrText>
      </w:r>
      <w:r>
        <w:fldChar w:fldCharType="separate"/>
      </w:r>
      <w:r>
        <w:t>9.2.5</w:t>
      </w:r>
      <w:r>
        <w:fldChar w:fldCharType="end"/>
      </w:r>
      <w:r>
        <w:t xml:space="preserve"> </w:t>
      </w:r>
      <w:r>
        <w:fldChar w:fldCharType="begin"/>
      </w:r>
      <w:r>
        <w:instrText xml:space="preserve"> REF _Ref365390858 \h  \* MERGEFORMAT </w:instrText>
      </w:r>
      <w:r>
        <w:fldChar w:fldCharType="separate"/>
      </w:r>
      <w:r>
        <w:t>Zero-length Representation</w:t>
      </w:r>
      <w:r>
        <w:fldChar w:fldCharType="end"/>
      </w:r>
      <w:r>
        <w:t>.</w:t>
      </w:r>
    </w:p>
  </w:footnote>
  <w:footnote w:id="30">
    <w:p w14:paraId="37BAA863" w14:textId="5B56A1B6" w:rsidR="00CD3031" w:rsidRDefault="00CD3031">
      <w:pPr>
        <w:pStyle w:val="FootnoteText"/>
      </w:pPr>
      <w:r>
        <w:rPr>
          <w:rStyle w:val="FootnoteReference"/>
        </w:rPr>
        <w:footnoteRef/>
      </w:r>
      <w:r>
        <w:t xml:space="preserve"> An </w:t>
      </w:r>
      <w:proofErr w:type="spellStart"/>
      <w:r>
        <w:t>Infoset</w:t>
      </w:r>
      <w:proofErr w:type="spellEnd"/>
      <w:r>
        <w:t xml:space="preserve"> item value of nil means the </w:t>
      </w:r>
      <w:proofErr w:type="spellStart"/>
      <w:r>
        <w:t>Infoset</w:t>
      </w:r>
      <w:proofErr w:type="spellEnd"/>
      <w:r>
        <w:t xml:space="preserve"> item </w:t>
      </w:r>
      <w:r>
        <w:rPr>
          <w:b/>
        </w:rPr>
        <w:t>[</w:t>
      </w:r>
      <w:proofErr w:type="spellStart"/>
      <w:r>
        <w:rPr>
          <w:b/>
        </w:rPr>
        <w:t>nilled</w:t>
      </w:r>
      <w:proofErr w:type="spellEnd"/>
      <w:r>
        <w:rPr>
          <w:b/>
        </w:rPr>
        <w:t>]</w:t>
      </w:r>
      <w:r>
        <w:t xml:space="preserve"> member is true, and the </w:t>
      </w:r>
      <w:r>
        <w:rPr>
          <w:b/>
        </w:rPr>
        <w:t>[</w:t>
      </w:r>
      <w:proofErr w:type="spellStart"/>
      <w:r>
        <w:rPr>
          <w:b/>
        </w:rPr>
        <w:t>dataValue</w:t>
      </w:r>
      <w:proofErr w:type="spellEnd"/>
      <w:r>
        <w:rPr>
          <w:b/>
        </w:rPr>
        <w:t>]</w:t>
      </w:r>
      <w:r>
        <w:t xml:space="preserve"> member has no value. See Section </w:t>
      </w:r>
      <w:r>
        <w:fldChar w:fldCharType="begin"/>
      </w:r>
      <w:r>
        <w:instrText xml:space="preserve"> REF infoitem.element \r \h  \* MERGEFORMAT </w:instrText>
      </w:r>
      <w:r>
        <w:fldChar w:fldCharType="separate"/>
      </w:r>
      <w:r>
        <w:t>4.1.2</w:t>
      </w:r>
      <w:r>
        <w:fldChar w:fldCharType="end"/>
      </w:r>
      <w:r>
        <w:t xml:space="preserve"> </w:t>
      </w:r>
      <w:r>
        <w:fldChar w:fldCharType="begin"/>
      </w:r>
      <w:r>
        <w:instrText xml:space="preserve"> REF infoitem.element \h  \* MERGEFORMAT </w:instrText>
      </w:r>
      <w:r>
        <w:fldChar w:fldCharType="separate"/>
      </w:r>
      <w:r>
        <w:t>Element Information Items</w:t>
      </w:r>
      <w:r>
        <w:fldChar w:fldCharType="end"/>
      </w:r>
      <w:r>
        <w:t>.</w:t>
      </w:r>
    </w:p>
  </w:footnote>
  <w:footnote w:id="31">
    <w:p w14:paraId="0EDAB064" w14:textId="77777777" w:rsidR="00CD3031" w:rsidRDefault="00CD303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32">
    <w:p w14:paraId="76AD984F" w14:textId="77777777" w:rsidR="00CD3031" w:rsidRDefault="00CD3031">
      <w:pPr>
        <w:pStyle w:val="FootnoteText"/>
      </w:pPr>
      <w:r>
        <w:rPr>
          <w:rStyle w:val="FootnoteReference"/>
        </w:rPr>
        <w:footnoteRef/>
      </w:r>
      <w:r>
        <w:t xml:space="preserve"> The ‘%’ character needs escaping when used as a literal character in DFDL properties. It is escaped by doubling it, i.e., preceding it by another ‘%’ character. </w:t>
      </w:r>
    </w:p>
  </w:footnote>
  <w:footnote w:id="33">
    <w:p w14:paraId="7CB90070" w14:textId="77777777" w:rsidR="00CD3031" w:rsidRDefault="00CD3031">
      <w:pPr>
        <w:pStyle w:val="nobreak"/>
        <w:rPr>
          <w:sz w:val="18"/>
          <w:szCs w:val="18"/>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p w14:paraId="6052BEB3" w14:textId="77777777" w:rsidR="00CD3031" w:rsidRDefault="00CD3031">
      <w:pPr>
        <w:pStyle w:val="FootnoteText"/>
        <w:rPr>
          <w:lang w:val="en-GB"/>
        </w:rPr>
      </w:pPr>
    </w:p>
  </w:footnote>
  <w:footnote w:id="34">
    <w:p w14:paraId="616AB629" w14:textId="77777777" w:rsidR="00CD3031" w:rsidRDefault="00CD3031">
      <w:pPr>
        <w:pStyle w:val="FootnoteText"/>
      </w:pPr>
      <w:r>
        <w:rPr>
          <w:rStyle w:val="FootnoteReference"/>
        </w:rPr>
        <w:footnoteRef/>
      </w:r>
      <w:r>
        <w:t xml:space="preserve"> Though US-ASCII contains only 128 characters DFDL assumes the US-ASCII encoding to use one character per 8-bit byte.</w:t>
      </w:r>
    </w:p>
  </w:footnote>
  <w:footnote w:id="35">
    <w:p w14:paraId="55DB3AA1" w14:textId="77777777" w:rsidR="00CD3031" w:rsidRDefault="00CD3031">
      <w:pPr>
        <w:pStyle w:val="nobreak"/>
        <w:rPr>
          <w:sz w:val="18"/>
          <w:szCs w:val="18"/>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p w14:paraId="5665165E" w14:textId="77777777" w:rsidR="00CD3031" w:rsidRDefault="00CD3031">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775B" w14:textId="7E101966" w:rsidR="00CD3031" w:rsidRDefault="00CD3031">
    <w:pPr>
      <w:pStyle w:val="Header"/>
    </w:pPr>
    <w:r>
      <w:t>GFD-P-R.207</w:t>
    </w:r>
    <w:r>
      <w:tab/>
    </w:r>
    <w:r>
      <w:tab/>
      <w:t>April 2020</w:t>
    </w:r>
  </w:p>
  <w:p w14:paraId="5548D33F" w14:textId="77777777" w:rsidR="00CD3031" w:rsidRDefault="00CD3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D27" w14:textId="529DD780" w:rsidR="00CD3031" w:rsidRDefault="00CD3031">
    <w:pPr>
      <w:pStyle w:val="Header"/>
      <w:rPr>
        <w:lang w:val="de-DE"/>
      </w:rPr>
    </w:pPr>
    <w:r>
      <w:t>GFD-P-R.207</w:t>
    </w:r>
    <w:r>
      <w:tab/>
    </w:r>
    <w:r>
      <w:tab/>
    </w:r>
    <w:r>
      <w:rPr>
        <w:lang w:val="de-DE"/>
      </w:rPr>
      <w:t>Michael J Beckerle, Tresys/Owl Cyber Defense</w:t>
    </w:r>
  </w:p>
  <w:p w14:paraId="56DC81C9" w14:textId="77777777" w:rsidR="00CD3031" w:rsidRDefault="00CD3031">
    <w:pPr>
      <w:pStyle w:val="Header"/>
    </w:pPr>
    <w:r>
      <w:rPr>
        <w:lang w:val="de-DE"/>
      </w:rPr>
      <w:t>OGF DFDL WG</w:t>
    </w:r>
    <w:r>
      <w:rPr>
        <w:lang w:val="de-DE"/>
      </w:rPr>
      <w:tab/>
    </w:r>
    <w:r>
      <w:rPr>
        <w:lang w:val="de-DE"/>
      </w:rPr>
      <w:tab/>
    </w:r>
    <w:r>
      <w:t>Stephen M Hanson, IBM</w:t>
    </w:r>
  </w:p>
  <w:p w14:paraId="646BD628" w14:textId="6FA777BC" w:rsidR="00CD3031" w:rsidRDefault="00CD3031">
    <w:pPr>
      <w:pStyle w:val="Header"/>
    </w:pPr>
    <w:r>
      <w:rPr>
        <w:lang w:val="de-DE"/>
      </w:rPr>
      <w:t xml:space="preserve">dfdl-wg@ogf.org </w:t>
    </w:r>
    <w:r>
      <w:tab/>
    </w:r>
    <w:r>
      <w:tab/>
      <w:t>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8A2B" w14:textId="77777777" w:rsidR="00CD3031" w:rsidRDefault="00CD303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DD5622D"/>
    <w:multiLevelType w:val="hybridMultilevel"/>
    <w:tmpl w:val="2A6CD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C91278"/>
    <w:multiLevelType w:val="hybridMultilevel"/>
    <w:tmpl w:val="8E98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5"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0"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1"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3"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69E3680"/>
    <w:multiLevelType w:val="multilevel"/>
    <w:tmpl w:val="A224DC7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9"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54663E"/>
    <w:multiLevelType w:val="multilevel"/>
    <w:tmpl w:val="3CB6A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1"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9043164"/>
    <w:multiLevelType w:val="hybridMultilevel"/>
    <w:tmpl w:val="F6FA69CC"/>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3"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4"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914E5F"/>
    <w:multiLevelType w:val="multilevel"/>
    <w:tmpl w:val="2CFAC7D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2"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39F53AE3"/>
    <w:multiLevelType w:val="hybridMultilevel"/>
    <w:tmpl w:val="6DFE11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3A131C31"/>
    <w:multiLevelType w:val="hybridMultilevel"/>
    <w:tmpl w:val="0C2A0ED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9"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1"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4"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7"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0"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69A3E92"/>
    <w:multiLevelType w:val="hybridMultilevel"/>
    <w:tmpl w:val="3A60FE8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8"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9"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5"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9"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2"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6"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2"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5"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37" w15:restartNumberingAfterBreak="0">
    <w:nsid w:val="5D014863"/>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6" w15:restartNumberingAfterBreak="0">
    <w:nsid w:val="63370F6F"/>
    <w:multiLevelType w:val="hybridMultilevel"/>
    <w:tmpl w:val="7E66709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8"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56C3791"/>
    <w:multiLevelType w:val="hybridMultilevel"/>
    <w:tmpl w:val="FC5A9F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66423FF6"/>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7"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8"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1"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6D2744C3"/>
    <w:multiLevelType w:val="hybridMultilevel"/>
    <w:tmpl w:val="7FE4E856"/>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5"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9"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70"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1"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790036CC"/>
    <w:multiLevelType w:val="hybridMultilevel"/>
    <w:tmpl w:val="F700799E"/>
    <w:lvl w:ilvl="0" w:tplc="8B5A6C64">
      <w:start w:val="1"/>
      <w:numFmt w:val="lowerLetter"/>
      <w:lvlText w:val="%1)"/>
      <w:lvlJc w:val="left"/>
      <w:pPr>
        <w:ind w:left="930" w:hanging="57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9797829"/>
    <w:multiLevelType w:val="hybridMultilevel"/>
    <w:tmpl w:val="C87CD3B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15:restartNumberingAfterBreak="0">
    <w:nsid w:val="7A770BE9"/>
    <w:multiLevelType w:val="multilevel"/>
    <w:tmpl w:val="1CA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1"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3"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4"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5"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7"/>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4"/>
  </w:num>
  <w:num w:numId="17">
    <w:abstractNumId w:val="155"/>
  </w:num>
  <w:num w:numId="18">
    <w:abstractNumId w:val="176"/>
    <w:lvlOverride w:ilvl="0"/>
    <w:lvlOverride w:ilvl="1"/>
    <w:lvlOverride w:ilvl="2">
      <w:startOverride w:val="1"/>
    </w:lvlOverride>
    <w:lvlOverride w:ilvl="3"/>
    <w:lvlOverride w:ilvl="4"/>
    <w:lvlOverride w:ilvl="5"/>
    <w:lvlOverride w:ilvl="6"/>
    <w:lvlOverride w:ilvl="7"/>
    <w:lvlOverride w:ilvl="8"/>
  </w:num>
  <w:num w:numId="19">
    <w:abstractNumId w:val="137"/>
    <w:lvlOverride w:ilvl="0">
      <w:startOverride w:val="1"/>
    </w:lvlOverride>
    <w:lvlOverride w:ilvl="1">
      <w:startOverride w:val="1"/>
    </w:lvlOverride>
    <w:lvlOverride w:ilvl="2"/>
    <w:lvlOverride w:ilvl="3"/>
    <w:lvlOverride w:ilvl="4"/>
    <w:lvlOverride w:ilvl="5"/>
    <w:lvlOverride w:ilvl="6"/>
    <w:lvlOverride w:ilvl="7"/>
    <w:lvlOverride w:ilvl="8"/>
  </w:num>
  <w:num w:numId="20">
    <w:abstractNumId w:val="111"/>
  </w:num>
  <w:num w:numId="21">
    <w:abstractNumId w:val="83"/>
  </w:num>
  <w:num w:numId="22">
    <w:abstractNumId w:val="145"/>
  </w:num>
  <w:num w:numId="23">
    <w:abstractNumId w:val="190"/>
  </w:num>
  <w:num w:numId="24">
    <w:abstractNumId w:val="151"/>
    <w:lvlOverride w:ilvl="0">
      <w:startOverride w:val="1"/>
    </w:lvlOverride>
    <w:lvlOverride w:ilvl="1">
      <w:startOverride w:val="1"/>
    </w:lvlOverride>
    <w:lvlOverride w:ilvl="2"/>
    <w:lvlOverride w:ilvl="3"/>
    <w:lvlOverride w:ilvl="4"/>
    <w:lvlOverride w:ilvl="5"/>
    <w:lvlOverride w:ilvl="6"/>
    <w:lvlOverride w:ilvl="7"/>
    <w:lvlOverride w:ilvl="8"/>
  </w:num>
  <w:num w:numId="25">
    <w:abstractNumId w:val="47"/>
  </w:num>
  <w:num w:numId="26">
    <w:abstractNumId w:val="128"/>
  </w:num>
  <w:num w:numId="27">
    <w:abstractNumId w:val="188"/>
  </w:num>
  <w:num w:numId="28">
    <w:abstractNumId w:val="45"/>
  </w:num>
  <w:num w:numId="29">
    <w:abstractNumId w:val="87"/>
  </w:num>
  <w:num w:numId="30">
    <w:abstractNumId w:val="154"/>
  </w:num>
  <w:num w:numId="31">
    <w:abstractNumId w:val="29"/>
  </w:num>
  <w:num w:numId="32">
    <w:abstractNumId w:val="86"/>
  </w:num>
  <w:num w:numId="33">
    <w:abstractNumId w:val="153"/>
  </w:num>
  <w:num w:numId="34">
    <w:abstractNumId w:val="115"/>
  </w:num>
  <w:num w:numId="35">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3"/>
  </w:num>
  <w:num w:numId="37">
    <w:abstractNumId w:val="91"/>
  </w:num>
  <w:num w:numId="38">
    <w:abstractNumId w:val="101"/>
  </w:num>
  <w:num w:numId="39">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5"/>
  </w:num>
  <w:num w:numId="4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8"/>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8"/>
  </w:num>
  <w:num w:numId="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0"/>
  </w:num>
  <w:num w:numId="54">
    <w:abstractNumId w:val="107"/>
    <w:lvlOverride w:ilvl="0">
      <w:startOverride w:val="1"/>
    </w:lvlOverride>
    <w:lvlOverride w:ilvl="1"/>
    <w:lvlOverride w:ilvl="2"/>
    <w:lvlOverride w:ilvl="3"/>
    <w:lvlOverride w:ilvl="4"/>
    <w:lvlOverride w:ilvl="5"/>
    <w:lvlOverride w:ilvl="6"/>
    <w:lvlOverride w:ilvl="7"/>
    <w:lvlOverride w:ilvl="8"/>
  </w:num>
  <w:num w:numId="55">
    <w:abstractNumId w:val="92"/>
  </w:num>
  <w:num w:numId="56">
    <w:abstractNumId w:val="163"/>
    <w:lvlOverride w:ilvl="0">
      <w:startOverride w:val="1"/>
    </w:lvlOverride>
    <w:lvlOverride w:ilvl="1"/>
    <w:lvlOverride w:ilvl="2"/>
    <w:lvlOverride w:ilvl="3"/>
    <w:lvlOverride w:ilvl="4"/>
    <w:lvlOverride w:ilvl="5"/>
    <w:lvlOverride w:ilvl="6"/>
    <w:lvlOverride w:ilvl="7"/>
    <w:lvlOverride w:ilvl="8"/>
  </w:num>
  <w:num w:numId="57">
    <w:abstractNumId w:val="57"/>
  </w:num>
  <w:num w:numId="58">
    <w:abstractNumId w:val="150"/>
    <w:lvlOverride w:ilvl="0">
      <w:startOverride w:val="1"/>
    </w:lvlOverride>
    <w:lvlOverride w:ilvl="1"/>
    <w:lvlOverride w:ilvl="2"/>
    <w:lvlOverride w:ilvl="3"/>
    <w:lvlOverride w:ilvl="4"/>
    <w:lvlOverride w:ilvl="5"/>
    <w:lvlOverride w:ilvl="6"/>
    <w:lvlOverride w:ilvl="7"/>
    <w:lvlOverride w:ilvl="8"/>
  </w:num>
  <w:num w:numId="59">
    <w:abstractNumId w:val="174"/>
  </w:num>
  <w:num w:numId="60">
    <w:abstractNumId w:val="133"/>
  </w:num>
  <w:num w:numId="61">
    <w:abstractNumId w:val="167"/>
  </w:num>
  <w:num w:numId="6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5"/>
  </w:num>
  <w:num w:numId="65">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6"/>
  </w:num>
  <w:num w:numId="67">
    <w:abstractNumId w:val="61"/>
  </w:num>
  <w:num w:numId="6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77"/>
  </w:num>
  <w:num w:numId="7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1"/>
  </w:num>
  <w:num w:numId="72">
    <w:abstractNumId w:val="159"/>
  </w:num>
  <w:num w:numId="73">
    <w:abstractNumId w:val="141"/>
  </w:num>
  <w:num w:numId="74">
    <w:abstractNumId w:val="54"/>
  </w:num>
  <w:num w:numId="75">
    <w:abstractNumId w:val="104"/>
  </w:num>
  <w:num w:numId="76">
    <w:abstractNumId w:val="97"/>
  </w:num>
  <w:num w:numId="77">
    <w:abstractNumId w:val="183"/>
  </w:num>
  <w:num w:numId="78">
    <w:abstractNumId w:val="53"/>
  </w:num>
  <w:num w:numId="79">
    <w:abstractNumId w:val="35"/>
  </w:num>
  <w:num w:numId="80">
    <w:abstractNumId w:val="181"/>
  </w:num>
  <w:num w:numId="81">
    <w:abstractNumId w:val="162"/>
  </w:num>
  <w:num w:numId="82">
    <w:abstractNumId w:val="142"/>
  </w:num>
  <w:num w:numId="83">
    <w:abstractNumId w:val="80"/>
  </w:num>
  <w:num w:numId="84">
    <w:abstractNumId w:val="134"/>
  </w:num>
  <w:num w:numId="85">
    <w:abstractNumId w:val="90"/>
  </w:num>
  <w:num w:numId="86">
    <w:abstractNumId w:val="76"/>
  </w:num>
  <w:num w:numId="87">
    <w:abstractNumId w:val="100"/>
  </w:num>
  <w:num w:numId="8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57"/>
  </w:num>
  <w:num w:numId="9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82"/>
  </w:num>
  <w:num w:numId="9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8"/>
  </w:num>
  <w:num w:numId="94">
    <w:abstractNumId w:val="62"/>
  </w:num>
  <w:num w:numId="95">
    <w:abstractNumId w:val="171"/>
  </w:num>
  <w:num w:numId="96">
    <w:abstractNumId w:val="108"/>
  </w:num>
  <w:num w:numId="9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70"/>
  </w:num>
  <w:num w:numId="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5"/>
  </w:num>
  <w:num w:numId="101">
    <w:abstractNumId w:val="136"/>
    <w:lvlOverride w:ilvl="0"/>
    <w:lvlOverride w:ilvl="1">
      <w:startOverride w:val="4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1"/>
  </w:num>
  <w:num w:numId="10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9"/>
  </w:num>
  <w:num w:numId="106">
    <w:abstractNumId w:val="93"/>
  </w:num>
  <w:num w:numId="107">
    <w:abstractNumId w:val="131"/>
  </w:num>
  <w:num w:numId="108">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4"/>
  </w:num>
  <w:num w:numId="111">
    <w:abstractNumId w:val="73"/>
  </w:num>
  <w:num w:numId="112">
    <w:abstractNumId w:val="39"/>
  </w:num>
  <w:num w:numId="113">
    <w:abstractNumId w:val="36"/>
  </w:num>
  <w:num w:numId="114">
    <w:abstractNumId w:val="138"/>
  </w:num>
  <w:num w:numId="115">
    <w:abstractNumId w:val="119"/>
  </w:num>
  <w:num w:numId="116">
    <w:abstractNumId w:val="132"/>
  </w:num>
  <w:num w:numId="117">
    <w:abstractNumId w:val="74"/>
  </w:num>
  <w:num w:numId="118">
    <w:abstractNumId w:val="113"/>
  </w:num>
  <w:num w:numId="119">
    <w:abstractNumId w:val="185"/>
  </w:num>
  <w:num w:numId="120">
    <w:abstractNumId w:val="55"/>
  </w:num>
  <w:num w:numId="1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7"/>
  </w:num>
  <w:num w:numId="123">
    <w:abstractNumId w:val="112"/>
  </w:num>
  <w:num w:numId="124">
    <w:abstractNumId w:val="40"/>
  </w:num>
  <w:num w:numId="125">
    <w:abstractNumId w:val="161"/>
  </w:num>
  <w:num w:numId="126">
    <w:abstractNumId w:val="33"/>
  </w:num>
  <w:num w:numId="12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2"/>
  </w:num>
  <w:num w:numId="129">
    <w:abstractNumId w:val="82"/>
  </w:num>
  <w:num w:numId="130">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46"/>
    <w:lvlOverride w:ilvl="0">
      <w:startOverride w:val="1"/>
    </w:lvlOverride>
    <w:lvlOverride w:ilvl="1"/>
    <w:lvlOverride w:ilvl="2"/>
    <w:lvlOverride w:ilvl="3"/>
    <w:lvlOverride w:ilvl="4"/>
    <w:lvlOverride w:ilvl="5"/>
    <w:lvlOverride w:ilvl="6"/>
    <w:lvlOverride w:ilvl="7"/>
    <w:lvlOverride w:ilvl="8"/>
  </w:num>
  <w:num w:numId="132">
    <w:abstractNumId w:val="70"/>
  </w:num>
  <w:num w:numId="13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02"/>
  </w:num>
  <w:num w:numId="135">
    <w:abstractNumId w:val="123"/>
  </w:num>
  <w:num w:numId="136">
    <w:abstractNumId w:val="127"/>
  </w:num>
  <w:num w:numId="137">
    <w:abstractNumId w:val="66"/>
  </w:num>
  <w:num w:numId="138">
    <w:abstractNumId w:val="44"/>
  </w:num>
  <w:num w:numId="139">
    <w:abstractNumId w:val="48"/>
  </w:num>
  <w:num w:numId="140">
    <w:abstractNumId w:val="95"/>
  </w:num>
  <w:num w:numId="141">
    <w:abstractNumId w:val="69"/>
  </w:num>
  <w:num w:numId="142">
    <w:abstractNumId w:val="31"/>
  </w:num>
  <w:num w:numId="143">
    <w:abstractNumId w:val="172"/>
  </w:num>
  <w:num w:numId="144">
    <w:abstractNumId w:val="126"/>
  </w:num>
  <w:num w:numId="145">
    <w:abstractNumId w:val="103"/>
  </w:num>
  <w:num w:numId="146">
    <w:abstractNumId w:val="106"/>
  </w:num>
  <w:num w:numId="147">
    <w:abstractNumId w:val="30"/>
  </w:num>
  <w:num w:numId="148">
    <w:abstractNumId w:val="165"/>
  </w:num>
  <w:num w:numId="149">
    <w:abstractNumId w:val="143"/>
  </w:num>
  <w:num w:numId="150">
    <w:abstractNumId w:val="79"/>
  </w:num>
  <w:num w:numId="151">
    <w:abstractNumId w:val="41"/>
  </w:num>
  <w:num w:numId="152">
    <w:abstractNumId w:val="140"/>
  </w:num>
  <w:num w:numId="153">
    <w:abstractNumId w:val="135"/>
  </w:num>
  <w:num w:numId="154">
    <w:abstractNumId w:val="42"/>
  </w:num>
  <w:num w:numId="155">
    <w:abstractNumId w:val="122"/>
  </w:num>
  <w:num w:numId="156">
    <w:abstractNumId w:val="49"/>
  </w:num>
  <w:num w:numId="157">
    <w:abstractNumId w:val="46"/>
  </w:num>
  <w:num w:numId="158">
    <w:abstractNumId w:val="152"/>
  </w:num>
  <w:num w:numId="159">
    <w:abstractNumId w:val="89"/>
  </w:num>
  <w:num w:numId="160">
    <w:abstractNumId w:val="149"/>
  </w:num>
  <w:num w:numId="161">
    <w:abstractNumId w:val="124"/>
  </w:num>
  <w:num w:numId="162">
    <w:abstractNumId w:val="166"/>
  </w:num>
  <w:num w:numId="163">
    <w:abstractNumId w:val="78"/>
  </w:num>
  <w:num w:numId="164">
    <w:abstractNumId w:val="63"/>
  </w:num>
  <w:num w:numId="165">
    <w:abstractNumId w:val="186"/>
  </w:num>
  <w:num w:numId="166">
    <w:abstractNumId w:val="139"/>
  </w:num>
  <w:num w:numId="167">
    <w:abstractNumId w:val="187"/>
  </w:num>
  <w:num w:numId="168">
    <w:abstractNumId w:val="117"/>
  </w:num>
  <w:num w:numId="169">
    <w:abstractNumId w:val="64"/>
  </w:num>
  <w:num w:numId="170">
    <w:abstractNumId w:val="129"/>
  </w:num>
  <w:num w:numId="171">
    <w:abstractNumId w:val="34"/>
  </w:num>
  <w:num w:numId="172">
    <w:abstractNumId w:val="75"/>
  </w:num>
  <w:numIdMacAtCleanup w:val="1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6145"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D"/>
    <w:rsid w:val="00004DBD"/>
    <w:rsid w:val="00016D42"/>
    <w:rsid w:val="00040E4F"/>
    <w:rsid w:val="00074437"/>
    <w:rsid w:val="00077579"/>
    <w:rsid w:val="00081D6E"/>
    <w:rsid w:val="0010508F"/>
    <w:rsid w:val="00112E27"/>
    <w:rsid w:val="00150926"/>
    <w:rsid w:val="00175A6B"/>
    <w:rsid w:val="001C231C"/>
    <w:rsid w:val="001E61EE"/>
    <w:rsid w:val="00206F52"/>
    <w:rsid w:val="00230751"/>
    <w:rsid w:val="00236AF3"/>
    <w:rsid w:val="00256141"/>
    <w:rsid w:val="002D29EA"/>
    <w:rsid w:val="00342DB5"/>
    <w:rsid w:val="003962EC"/>
    <w:rsid w:val="003A2096"/>
    <w:rsid w:val="003C7937"/>
    <w:rsid w:val="003E6E7D"/>
    <w:rsid w:val="0043182A"/>
    <w:rsid w:val="004B0F78"/>
    <w:rsid w:val="004B2295"/>
    <w:rsid w:val="00581C1C"/>
    <w:rsid w:val="005C6934"/>
    <w:rsid w:val="00604BCA"/>
    <w:rsid w:val="0063497D"/>
    <w:rsid w:val="00642D3A"/>
    <w:rsid w:val="00661EBA"/>
    <w:rsid w:val="00665BDB"/>
    <w:rsid w:val="006728F9"/>
    <w:rsid w:val="00687864"/>
    <w:rsid w:val="006A6DD3"/>
    <w:rsid w:val="006C1300"/>
    <w:rsid w:val="006D131A"/>
    <w:rsid w:val="006F6E46"/>
    <w:rsid w:val="00700AF5"/>
    <w:rsid w:val="0070411A"/>
    <w:rsid w:val="007349A7"/>
    <w:rsid w:val="00736A3D"/>
    <w:rsid w:val="007A7F42"/>
    <w:rsid w:val="007C078C"/>
    <w:rsid w:val="00874CB9"/>
    <w:rsid w:val="008857A1"/>
    <w:rsid w:val="008870DC"/>
    <w:rsid w:val="008B79F7"/>
    <w:rsid w:val="008C7914"/>
    <w:rsid w:val="00900102"/>
    <w:rsid w:val="009200C0"/>
    <w:rsid w:val="00930E8A"/>
    <w:rsid w:val="0094755F"/>
    <w:rsid w:val="00971B15"/>
    <w:rsid w:val="0098510A"/>
    <w:rsid w:val="009A7A7B"/>
    <w:rsid w:val="009D64FD"/>
    <w:rsid w:val="00A001B9"/>
    <w:rsid w:val="00A02848"/>
    <w:rsid w:val="00A267C3"/>
    <w:rsid w:val="00A64A8A"/>
    <w:rsid w:val="00A7017B"/>
    <w:rsid w:val="00B117B5"/>
    <w:rsid w:val="00BC15E2"/>
    <w:rsid w:val="00BD6843"/>
    <w:rsid w:val="00BF1511"/>
    <w:rsid w:val="00C02CA9"/>
    <w:rsid w:val="00C56B1E"/>
    <w:rsid w:val="00C64535"/>
    <w:rsid w:val="00C70A4B"/>
    <w:rsid w:val="00CD3031"/>
    <w:rsid w:val="00CE7588"/>
    <w:rsid w:val="00D21A56"/>
    <w:rsid w:val="00D27C39"/>
    <w:rsid w:val="00D43206"/>
    <w:rsid w:val="00D43AB9"/>
    <w:rsid w:val="00D949BE"/>
    <w:rsid w:val="00DA4143"/>
    <w:rsid w:val="00DA6F83"/>
    <w:rsid w:val="00DC2251"/>
    <w:rsid w:val="00E33EE6"/>
    <w:rsid w:val="00E558BA"/>
    <w:rsid w:val="00EB165D"/>
    <w:rsid w:val="00EC0924"/>
    <w:rsid w:val="00F57274"/>
    <w:rsid w:val="00F85197"/>
    <w:rsid w:val="00FD23FC"/>
    <w:rsid w:val="00FD266C"/>
    <w:rsid w:val="00FF16FD"/>
    <w:rsid w:val="00F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4AF6147C"/>
  <w15:chartTrackingRefBased/>
  <w15:docId w15:val="{2D68785A-C818-49F3-85EC-56CFA8B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7">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rsid w:val="00D43206"/>
    <w:pPr>
      <w:spacing w:before="60" w:after="60"/>
    </w:pPr>
    <w:rPr>
      <w:rFonts w:ascii="Arial" w:hAnsi="Arial"/>
    </w:rPr>
  </w:style>
  <w:style w:type="paragraph" w:styleId="Heading1">
    <w:name w:val="heading 1"/>
    <w:basedOn w:val="Normal"/>
    <w:next w:val="nobreak"/>
    <w:link w:val="Heading1Char"/>
    <w:qFormat/>
    <w:pPr>
      <w:keepNext/>
      <w:pageBreakBefore/>
      <w:numPr>
        <w:numId w:val="1"/>
      </w:numPr>
      <w:spacing w:before="120"/>
      <w:outlineLvl w:val="0"/>
    </w:pPr>
    <w:rPr>
      <w:rFonts w:eastAsiaTheme="minorEastAsia" w:cs="Arial"/>
      <w:b/>
      <w:bCs/>
      <w:kern w:val="32"/>
      <w:szCs w:val="32"/>
    </w:rPr>
  </w:style>
  <w:style w:type="paragraph" w:styleId="Heading2">
    <w:name w:val="heading 2"/>
    <w:basedOn w:val="Heading1"/>
    <w:next w:val="nobreak"/>
    <w:link w:val="Heading2Char"/>
    <w:autoRedefine/>
    <w:qFormat/>
    <w:pPr>
      <w:pageBreakBefore w:val="0"/>
      <w:numPr>
        <w:ilvl w:val="1"/>
      </w:numPr>
      <w:outlineLvl w:val="1"/>
    </w:pPr>
  </w:style>
  <w:style w:type="paragraph" w:styleId="Heading3">
    <w:name w:val="heading 3"/>
    <w:basedOn w:val="Normal"/>
    <w:next w:val="nobreak"/>
    <w:link w:val="Heading3Char"/>
    <w:autoRedefine/>
    <w:unhideWhenUsed/>
    <w:qFormat/>
    <w:rsid w:val="00150926"/>
    <w:pPr>
      <w:keepNext/>
      <w:numPr>
        <w:ilvl w:val="2"/>
        <w:numId w:val="1"/>
      </w:numPr>
      <w:spacing w:after="120"/>
      <w:outlineLvl w:val="2"/>
    </w:pPr>
    <w:rPr>
      <w:rFonts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pPr>
      <w:numPr>
        <w:ilvl w:val="8"/>
        <w:numId w:val="1"/>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rPr>
      <w:rFonts w:ascii="Arial" w:hAnsi="Arial"/>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pPr>
      <w:keepNext/>
    </w:pPr>
    <w:rPr>
      <w:szCs w:val="24"/>
    </w:rPr>
  </w:style>
  <w:style w:type="character" w:customStyle="1" w:styleId="Heading1Char">
    <w:name w:val="Heading 1 Char"/>
    <w:link w:val="Heading1"/>
    <w:locked/>
    <w:rPr>
      <w:rFonts w:ascii="Arial" w:eastAsiaTheme="minorEastAsia" w:hAnsi="Arial" w:cs="Arial"/>
      <w:b/>
      <w:bCs/>
      <w:kern w:val="32"/>
      <w:szCs w:val="32"/>
    </w:rPr>
  </w:style>
  <w:style w:type="character" w:customStyle="1" w:styleId="Heading2Char">
    <w:name w:val="Heading 2 Char"/>
    <w:link w:val="Heading2"/>
    <w:locked/>
    <w:rPr>
      <w:rFonts w:ascii="Arial" w:eastAsiaTheme="minorEastAsia" w:hAnsi="Arial" w:cs="Arial"/>
      <w:b/>
      <w:bCs/>
      <w:kern w:val="32"/>
      <w:szCs w:val="32"/>
    </w:rPr>
  </w:style>
  <w:style w:type="character" w:customStyle="1" w:styleId="Heading3Char">
    <w:name w:val="Heading 3 Char"/>
    <w:link w:val="Heading3"/>
    <w:locked/>
    <w:rsid w:val="00150926"/>
    <w:rPr>
      <w:rFonts w:ascii="Arial"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rPr>
      <w:rFonts w:ascii="Arial" w:eastAsiaTheme="minorEastAsia" w:hAnsi="Arial" w:cs="Arial"/>
      <w:b/>
      <w:i/>
      <w:szCs w:val="26"/>
    </w:rPr>
  </w:style>
  <w:style w:type="character" w:customStyle="1" w:styleId="Heading6Char">
    <w:name w:val="Heading 6 Char"/>
    <w:basedOn w:val="DefaultParagraphFont"/>
    <w:link w:val="Heading6"/>
    <w:semiHidden/>
    <w:rPr>
      <w:rFonts w:eastAsiaTheme="minorEastAsia"/>
      <w:b/>
      <w:sz w:val="22"/>
      <w:szCs w:val="22"/>
    </w:rPr>
  </w:style>
  <w:style w:type="paragraph" w:styleId="HTMLPreformatted">
    <w:name w:val="HTML Preformatted"/>
    <w:basedOn w:val="Normal"/>
    <w:link w:val="HTMLPreformattedChar"/>
    <w:uiPriority w:val="99"/>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locked/>
    <w:rPr>
      <w:rFonts w:ascii="Times New Roman" w:hAnsi="Times New Roman"/>
      <w:sz w:val="24"/>
      <w:szCs w:val="24"/>
    </w:rPr>
  </w:style>
  <w:style w:type="paragraph" w:styleId="NormalWeb">
    <w:name w:val="Normal (Web)"/>
    <w:basedOn w:val="Normal"/>
    <w:uiPriority w:val="99"/>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rPr>
      <w:sz w:val="24"/>
      <w:szCs w:val="24"/>
    </w:rPr>
  </w:style>
  <w:style w:type="character" w:customStyle="1" w:styleId="Heading8Char">
    <w:name w:val="Heading 8 Char"/>
    <w:basedOn w:val="DefaultParagraphFont"/>
    <w:link w:val="Heading8"/>
    <w:uiPriority w:val="99"/>
    <w:semiHidden/>
    <w:rPr>
      <w:i/>
      <w:sz w:val="24"/>
      <w:szCs w:val="24"/>
    </w:rPr>
  </w:style>
  <w:style w:type="character" w:customStyle="1" w:styleId="Heading9Char">
    <w:name w:val="Heading 9 Char"/>
    <w:basedOn w:val="DefaultParagraphFont"/>
    <w:link w:val="Heading9"/>
    <w:uiPriority w:val="99"/>
    <w:semiHidden/>
    <w:rPr>
      <w:rFonts w:ascii="Arial" w:hAnsi="Arial"/>
      <w:sz w:val="22"/>
      <w:szCs w:val="22"/>
    </w:rPr>
  </w:style>
  <w:style w:type="paragraph" w:styleId="Index1">
    <w:name w:val="index 1"/>
    <w:basedOn w:val="Normal"/>
    <w:next w:val="Normal"/>
    <w:autoRedefine/>
    <w:uiPriority w:val="99"/>
    <w:semiHidden/>
    <w:unhideWhenUsed/>
    <w:pPr>
      <w:ind w:left="200" w:hanging="200"/>
    </w:pPr>
  </w:style>
  <w:style w:type="paragraph" w:styleId="Index2">
    <w:name w:val="index 2"/>
    <w:basedOn w:val="Normal"/>
    <w:next w:val="Normal"/>
    <w:autoRedefine/>
    <w:uiPriority w:val="99"/>
    <w:semiHidden/>
    <w:unhideWhenUsed/>
    <w:pPr>
      <w:ind w:left="400" w:hanging="200"/>
    </w:pPr>
  </w:style>
  <w:style w:type="paragraph" w:styleId="Index3">
    <w:name w:val="index 3"/>
    <w:basedOn w:val="Normal"/>
    <w:next w:val="Normal"/>
    <w:autoRedefine/>
    <w:uiPriority w:val="99"/>
    <w:semiHidden/>
    <w:unhideWhenUsed/>
    <w:pPr>
      <w:ind w:left="600" w:hanging="200"/>
    </w:pPr>
  </w:style>
  <w:style w:type="paragraph" w:styleId="Index4">
    <w:name w:val="index 4"/>
    <w:basedOn w:val="Normal"/>
    <w:next w:val="Normal"/>
    <w:autoRedefine/>
    <w:uiPriority w:val="99"/>
    <w:semiHidden/>
    <w:unhideWhenUsed/>
    <w:pPr>
      <w:ind w:left="800" w:hanging="200"/>
    </w:pPr>
  </w:style>
  <w:style w:type="paragraph" w:styleId="Index5">
    <w:name w:val="index 5"/>
    <w:basedOn w:val="Normal"/>
    <w:next w:val="Normal"/>
    <w:autoRedefine/>
    <w:uiPriority w:val="99"/>
    <w:semiHidden/>
    <w:unhideWhenUsed/>
    <w:pPr>
      <w:ind w:left="1000" w:hanging="200"/>
    </w:pPr>
  </w:style>
  <w:style w:type="paragraph" w:styleId="Index6">
    <w:name w:val="index 6"/>
    <w:basedOn w:val="Normal"/>
    <w:next w:val="Normal"/>
    <w:autoRedefine/>
    <w:uiPriority w:val="99"/>
    <w:semiHidden/>
    <w:unhideWhenUsed/>
    <w:pPr>
      <w:ind w:left="1200" w:hanging="200"/>
    </w:pPr>
  </w:style>
  <w:style w:type="paragraph" w:styleId="Index7">
    <w:name w:val="index 7"/>
    <w:basedOn w:val="Normal"/>
    <w:next w:val="Normal"/>
    <w:autoRedefine/>
    <w:uiPriority w:val="99"/>
    <w:semiHidden/>
    <w:unhideWhenUsed/>
    <w:pPr>
      <w:ind w:left="1400" w:hanging="200"/>
    </w:pPr>
  </w:style>
  <w:style w:type="paragraph" w:styleId="Index8">
    <w:name w:val="index 8"/>
    <w:basedOn w:val="Normal"/>
    <w:next w:val="Normal"/>
    <w:autoRedefine/>
    <w:uiPriority w:val="99"/>
    <w:semiHidden/>
    <w:unhideWhenUsed/>
    <w:pPr>
      <w:ind w:left="1600" w:hanging="200"/>
    </w:pPr>
  </w:style>
  <w:style w:type="paragraph" w:styleId="Index9">
    <w:name w:val="index 9"/>
    <w:basedOn w:val="Normal"/>
    <w:next w:val="Normal"/>
    <w:autoRedefine/>
    <w:uiPriority w:val="99"/>
    <w:semiHidden/>
    <w:unhideWhenUsed/>
    <w:pPr>
      <w:ind w:left="1800" w:hanging="200"/>
    </w:pPr>
  </w:style>
  <w:style w:type="paragraph" w:styleId="TOC1">
    <w:name w:val="toc 1"/>
    <w:basedOn w:val="Normal"/>
    <w:next w:val="Normal"/>
    <w:autoRedefine/>
    <w:uiPriority w:val="39"/>
    <w:unhideWhenUsed/>
    <w:locked/>
  </w:style>
  <w:style w:type="paragraph" w:styleId="TOC2">
    <w:name w:val="toc 2"/>
    <w:basedOn w:val="Normal"/>
    <w:next w:val="Normal"/>
    <w:autoRedefine/>
    <w:uiPriority w:val="39"/>
    <w:unhideWhenUsed/>
    <w:locked/>
    <w:pPr>
      <w:ind w:left="200"/>
    </w:pPr>
  </w:style>
  <w:style w:type="paragraph" w:styleId="TOC3">
    <w:name w:val="toc 3"/>
    <w:basedOn w:val="Normal"/>
    <w:next w:val="Normal"/>
    <w:autoRedefine/>
    <w:uiPriority w:val="39"/>
    <w:unhideWhenUsed/>
    <w:locked/>
    <w:pPr>
      <w:ind w:left="400"/>
    </w:pPr>
  </w:style>
  <w:style w:type="paragraph" w:styleId="TOC4">
    <w:name w:val="toc 4"/>
    <w:basedOn w:val="Normal"/>
    <w:next w:val="Normal"/>
    <w:autoRedefine/>
    <w:uiPriority w:val="39"/>
    <w:unhideWhenUsed/>
    <w:locked/>
    <w:pPr>
      <w:ind w:left="600"/>
    </w:pPr>
  </w:style>
  <w:style w:type="paragraph" w:styleId="TOC5">
    <w:name w:val="toc 5"/>
    <w:basedOn w:val="Normal"/>
    <w:next w:val="Normal"/>
    <w:autoRedefine/>
    <w:uiPriority w:val="39"/>
    <w:unhideWhenUsed/>
    <w:locked/>
    <w:pPr>
      <w:ind w:left="800"/>
    </w:pPr>
  </w:style>
  <w:style w:type="paragraph" w:styleId="TOC6">
    <w:name w:val="toc 6"/>
    <w:basedOn w:val="Normal"/>
    <w:next w:val="Normal"/>
    <w:autoRedefine/>
    <w:uiPriority w:val="39"/>
    <w:unhideWhenUsed/>
    <w:locked/>
    <w:pPr>
      <w:ind w:left="1000"/>
    </w:pPr>
  </w:style>
  <w:style w:type="paragraph" w:styleId="TOC7">
    <w:name w:val="toc 7"/>
    <w:basedOn w:val="Normal"/>
    <w:next w:val="Normal"/>
    <w:autoRedefine/>
    <w:uiPriority w:val="39"/>
    <w:unhideWhenUsed/>
    <w:locked/>
    <w:pPr>
      <w:ind w:left="1200"/>
    </w:pPr>
  </w:style>
  <w:style w:type="paragraph" w:styleId="TOC8">
    <w:name w:val="toc 8"/>
    <w:basedOn w:val="Normal"/>
    <w:next w:val="Normal"/>
    <w:autoRedefine/>
    <w:uiPriority w:val="39"/>
    <w:unhideWhenUsed/>
    <w:locked/>
    <w:pPr>
      <w:ind w:left="1400"/>
    </w:pPr>
  </w:style>
  <w:style w:type="paragraph" w:styleId="TOC9">
    <w:name w:val="toc 9"/>
    <w:basedOn w:val="Normal"/>
    <w:next w:val="Normal"/>
    <w:autoRedefine/>
    <w:uiPriority w:val="39"/>
    <w:unhideWhenUsed/>
    <w:locked/>
    <w:pPr>
      <w:ind w:left="1600"/>
    </w:pPr>
  </w:style>
  <w:style w:type="paragraph" w:styleId="NormalIndent">
    <w:name w:val="Normal Indent"/>
    <w:basedOn w:val="Normal"/>
    <w:uiPriority w:val="99"/>
    <w:semiHidden/>
    <w:unhideWhenUsed/>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locked/>
    <w:rPr>
      <w:rFonts w:ascii="Arial" w:hAnsi="Arial" w:cs="Arial" w:hint="default"/>
      <w:sz w:val="18"/>
      <w:szCs w:val="18"/>
    </w:rPr>
  </w:style>
  <w:style w:type="paragraph" w:styleId="CommentText">
    <w:name w:val="annotation text"/>
    <w:basedOn w:val="Normal"/>
    <w:next w:val="Normal"/>
    <w:link w:val="CommentTextChar"/>
    <w:uiPriority w:val="99"/>
    <w:semiHidden/>
    <w:unhideWhenUsed/>
    <w:locked/>
  </w:style>
  <w:style w:type="character" w:customStyle="1" w:styleId="CommentTextChar">
    <w:name w:val="Comment Text Char"/>
    <w:link w:val="CommentText"/>
    <w:semiHidden/>
    <w:locked/>
    <w:rPr>
      <w:rFonts w:ascii="Arial" w:hAnsi="Arial" w:cs="Arial" w:hint="default"/>
    </w:rPr>
  </w:style>
  <w:style w:type="paragraph" w:styleId="Header">
    <w:name w:val="header"/>
    <w:basedOn w:val="Normal"/>
    <w:link w:val="HeaderChar"/>
    <w:uiPriority w:val="99"/>
    <w:unhideWhenUsed/>
    <w:locked/>
    <w:pPr>
      <w:tabs>
        <w:tab w:val="center" w:pos="4320"/>
        <w:tab w:val="right" w:pos="8640"/>
      </w:tabs>
    </w:pPr>
    <w:rPr>
      <w:szCs w:val="24"/>
    </w:rPr>
  </w:style>
  <w:style w:type="character" w:customStyle="1" w:styleId="HeaderChar">
    <w:name w:val="Header Char"/>
    <w:link w:val="Header"/>
    <w:locked/>
    <w:rPr>
      <w:rFonts w:ascii="Arial" w:hAnsi="Arial" w:cs="Arial" w:hint="default"/>
      <w:szCs w:val="24"/>
      <w:lang w:val="en-US" w:eastAsia="en-US" w:bidi="ar-SA"/>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rPr>
      <w:rFonts w:ascii="Arial" w:hAnsi="Arial"/>
    </w:rPr>
  </w:style>
  <w:style w:type="paragraph" w:styleId="IndexHeading">
    <w:name w:val="index heading"/>
    <w:basedOn w:val="Normal"/>
    <w:next w:val="Index1"/>
    <w:uiPriority w:val="99"/>
    <w:semiHidden/>
    <w:unhideWhenUsed/>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pPr>
      <w:ind w:left="400" w:hanging="400"/>
    </w:pPr>
  </w:style>
  <w:style w:type="paragraph" w:styleId="EnvelopeAddress">
    <w:name w:val="envelope address"/>
    <w:basedOn w:val="Normal"/>
    <w:uiPriority w:val="99"/>
    <w:semiHidden/>
    <w:unhideWhenUsed/>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locked/>
  </w:style>
  <w:style w:type="paragraph" w:styleId="EndnoteText">
    <w:name w:val="endnote text"/>
    <w:basedOn w:val="Normal"/>
    <w:link w:val="EndnoteTextChar"/>
    <w:uiPriority w:val="99"/>
    <w:semiHidden/>
    <w:unhideWhenUsed/>
    <w:locked/>
  </w:style>
  <w:style w:type="character" w:customStyle="1" w:styleId="EndnoteTextChar">
    <w:name w:val="Endnote Text Char"/>
    <w:basedOn w:val="DefaultParagraphFont"/>
    <w:link w:val="EndnoteText"/>
    <w:semiHidden/>
    <w:rPr>
      <w:rFonts w:ascii="Arial" w:hAnsi="Arial"/>
    </w:rPr>
  </w:style>
  <w:style w:type="paragraph" w:styleId="TableofAuthorities">
    <w:name w:val="table of authorities"/>
    <w:basedOn w:val="Normal"/>
    <w:next w:val="Normal"/>
    <w:uiPriority w:val="99"/>
    <w:semiHidden/>
    <w:unhideWhenUsed/>
    <w:locked/>
    <w:pPr>
      <w:ind w:left="200" w:hanging="200"/>
    </w:pPr>
  </w:style>
  <w:style w:type="paragraph" w:styleId="MacroText">
    <w:name w:val="macro"/>
    <w:link w:val="MacroTextChar"/>
    <w:uiPriority w:val="99"/>
    <w:semiHidden/>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rPr>
      <w:rFonts w:ascii="Consolas" w:hAnsi="Consolas"/>
    </w:rPr>
  </w:style>
  <w:style w:type="paragraph" w:styleId="TOAHeading">
    <w:name w:val="toa heading"/>
    <w:basedOn w:val="Normal"/>
    <w:next w:val="Normal"/>
    <w:uiPriority w:val="99"/>
    <w:semiHidden/>
    <w:unhideWhenUsed/>
    <w:locked/>
    <w:pPr>
      <w:spacing w:before="120"/>
    </w:pPr>
    <w:rPr>
      <w:b/>
      <w:sz w:val="24"/>
      <w:szCs w:val="24"/>
    </w:rPr>
  </w:style>
  <w:style w:type="paragraph" w:styleId="List">
    <w:name w:val="List"/>
    <w:basedOn w:val="Normal"/>
    <w:uiPriority w:val="99"/>
    <w:semiHidden/>
    <w:unhideWhenUsed/>
    <w:locked/>
    <w:pPr>
      <w:ind w:left="360" w:hanging="360"/>
    </w:pPr>
  </w:style>
  <w:style w:type="paragraph" w:styleId="ListBullet">
    <w:name w:val="List Bullet"/>
    <w:basedOn w:val="Normal"/>
    <w:autoRedefine/>
    <w:uiPriority w:val="99"/>
    <w:pPr>
      <w:tabs>
        <w:tab w:val="num" w:pos="360"/>
      </w:tabs>
      <w:ind w:left="360" w:hanging="360"/>
    </w:pPr>
  </w:style>
  <w:style w:type="paragraph" w:styleId="ListNumber">
    <w:name w:val="List Number"/>
    <w:basedOn w:val="Normal"/>
    <w:uiPriority w:val="99"/>
    <w:pPr>
      <w:numPr>
        <w:numId w:val="2"/>
      </w:numPr>
    </w:pPr>
  </w:style>
  <w:style w:type="paragraph" w:styleId="List2">
    <w:name w:val="List 2"/>
    <w:basedOn w:val="Normal"/>
    <w:uiPriority w:val="99"/>
    <w:semiHidden/>
    <w:unhideWhenUsed/>
    <w:locked/>
    <w:pPr>
      <w:ind w:left="720" w:hanging="360"/>
    </w:pPr>
  </w:style>
  <w:style w:type="paragraph" w:styleId="List3">
    <w:name w:val="List 3"/>
    <w:basedOn w:val="Normal"/>
    <w:uiPriority w:val="99"/>
    <w:semiHidden/>
    <w:unhideWhenUsed/>
    <w:locked/>
    <w:pPr>
      <w:ind w:left="1080" w:hanging="360"/>
    </w:pPr>
  </w:style>
  <w:style w:type="paragraph" w:styleId="List4">
    <w:name w:val="List 4"/>
    <w:basedOn w:val="Normal"/>
    <w:uiPriority w:val="99"/>
    <w:semiHidden/>
    <w:unhideWhenUsed/>
    <w:locked/>
    <w:pPr>
      <w:ind w:left="1440" w:hanging="360"/>
    </w:pPr>
  </w:style>
  <w:style w:type="paragraph" w:styleId="List5">
    <w:name w:val="List 5"/>
    <w:basedOn w:val="Normal"/>
    <w:uiPriority w:val="99"/>
    <w:semiHidden/>
    <w:unhideWhenUsed/>
    <w:locked/>
    <w:pPr>
      <w:ind w:left="1800" w:hanging="360"/>
    </w:pPr>
  </w:style>
  <w:style w:type="paragraph" w:styleId="ListBullet2">
    <w:name w:val="List Bullet 2"/>
    <w:basedOn w:val="Normal"/>
    <w:autoRedefine/>
    <w:uiPriority w:val="99"/>
    <w:semiHidden/>
    <w:unhideWhenUsed/>
    <w:pPr>
      <w:numPr>
        <w:numId w:val="3"/>
      </w:numPr>
    </w:pPr>
  </w:style>
  <w:style w:type="paragraph" w:styleId="ListBullet3">
    <w:name w:val="List Bullet 3"/>
    <w:basedOn w:val="Normal"/>
    <w:autoRedefine/>
    <w:uiPriority w:val="99"/>
    <w:semiHidden/>
    <w:unhideWhenUsed/>
    <w:pPr>
      <w:numPr>
        <w:numId w:val="4"/>
      </w:numPr>
    </w:pPr>
  </w:style>
  <w:style w:type="paragraph" w:styleId="ListBullet4">
    <w:name w:val="List Bullet 4"/>
    <w:basedOn w:val="Normal"/>
    <w:autoRedefine/>
    <w:uiPriority w:val="99"/>
    <w:semiHidden/>
    <w:unhideWhenUsed/>
    <w:pPr>
      <w:numPr>
        <w:numId w:val="5"/>
      </w:numPr>
    </w:pPr>
  </w:style>
  <w:style w:type="paragraph" w:styleId="ListBullet5">
    <w:name w:val="List Bullet 5"/>
    <w:basedOn w:val="Normal"/>
    <w:autoRedefine/>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pPr>
      <w:numPr>
        <w:numId w:val="9"/>
      </w:numPr>
    </w:pPr>
  </w:style>
  <w:style w:type="paragraph" w:styleId="ListNumber5">
    <w:name w:val="List Number 5"/>
    <w:basedOn w:val="Normal"/>
    <w:uiPriority w:val="99"/>
    <w:semiHidden/>
    <w:unhideWhenUsed/>
    <w:pPr>
      <w:numPr>
        <w:numId w:val="10"/>
      </w:numPr>
    </w:pPr>
  </w:style>
  <w:style w:type="paragraph" w:styleId="Title">
    <w:name w:val="Title"/>
    <w:basedOn w:val="Normal"/>
    <w:link w:val="TitleChar"/>
    <w:uiPriority w:val="99"/>
    <w:locked/>
    <w:pPr>
      <w:spacing w:before="240"/>
      <w:jc w:val="center"/>
      <w:outlineLvl w:val="0"/>
    </w:pPr>
    <w:rPr>
      <w:b/>
      <w:kern w:val="28"/>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ignature">
    <w:name w:val="Signature"/>
    <w:basedOn w:val="Normal"/>
    <w:link w:val="SignatureChar"/>
    <w:uiPriority w:val="99"/>
    <w:semiHidden/>
    <w:unhideWhenUsed/>
    <w:locked/>
    <w:pPr>
      <w:ind w:left="4320"/>
    </w:pPr>
  </w:style>
  <w:style w:type="character" w:customStyle="1" w:styleId="SignatureChar">
    <w:name w:val="Signature Char"/>
    <w:basedOn w:val="DefaultParagraphFont"/>
    <w:link w:val="Signature"/>
    <w:semiHidden/>
    <w:rPr>
      <w:rFonts w:ascii="Arial" w:hAnsi="Arial"/>
    </w:rPr>
  </w:style>
  <w:style w:type="paragraph" w:styleId="BodyText">
    <w:name w:val="Body Text"/>
    <w:basedOn w:val="Normal"/>
    <w:link w:val="BodyTextChar"/>
    <w:uiPriority w:val="99"/>
    <w:unhideWhenUsed/>
    <w:locked/>
    <w:pPr>
      <w:spacing w:after="120"/>
    </w:pPr>
  </w:style>
  <w:style w:type="character" w:customStyle="1" w:styleId="BodyTextChar">
    <w:name w:val="Body Text Char"/>
    <w:basedOn w:val="DefaultParagraphFont"/>
    <w:link w:val="BodyText"/>
    <w:locked/>
    <w:rPr>
      <w:rFonts w:ascii="Arial" w:hAnsi="Arial" w:cs="Arial" w:hint="default"/>
    </w:rPr>
  </w:style>
  <w:style w:type="paragraph" w:styleId="BodyTextIndent">
    <w:name w:val="Body Text Indent"/>
    <w:basedOn w:val="Normal"/>
    <w:link w:val="BodyTextIndentChar"/>
    <w:uiPriority w:val="99"/>
    <w:semiHidden/>
    <w:unhideWhenUsed/>
    <w:locked/>
    <w:pPr>
      <w:spacing w:after="120"/>
      <w:ind w:left="360"/>
    </w:pPr>
  </w:style>
  <w:style w:type="character" w:customStyle="1" w:styleId="BodyTextIndentChar">
    <w:name w:val="Body Text Indent Char"/>
    <w:basedOn w:val="DefaultParagraphFont"/>
    <w:link w:val="BodyTextIndent"/>
    <w:semiHidden/>
    <w:rPr>
      <w:rFonts w:ascii="Arial" w:hAnsi="Arial"/>
    </w:r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MessageHeader">
    <w:name w:val="Message Header"/>
    <w:basedOn w:val="Normal"/>
    <w:link w:val="MessageHeaderChar"/>
    <w:uiPriority w:val="99"/>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Subtitle">
    <w:name w:val="Subtitle"/>
    <w:basedOn w:val="Normal"/>
    <w:link w:val="SubtitleChar"/>
    <w:uiPriority w:val="99"/>
    <w:locked/>
    <w:pPr>
      <w:jc w:val="center"/>
      <w:outlineLvl w:val="1"/>
    </w:pPr>
    <w:rPr>
      <w:sz w:val="24"/>
      <w:szCs w:val="24"/>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
    <w:uiPriority w:val="99"/>
    <w:semiHidden/>
    <w:unhideWhenUsed/>
    <w:locked/>
  </w:style>
  <w:style w:type="character" w:customStyle="1" w:styleId="SalutationChar">
    <w:name w:val="Salutation Char"/>
    <w:basedOn w:val="DefaultParagraphFont"/>
    <w:link w:val="Salutation"/>
    <w:semiHidden/>
    <w:rPr>
      <w:rFonts w:ascii="Arial" w:hAnsi="Arial"/>
    </w:rPr>
  </w:style>
  <w:style w:type="paragraph" w:styleId="Date">
    <w:name w:val="Date"/>
    <w:basedOn w:val="Normal"/>
    <w:next w:val="Normal"/>
    <w:link w:val="DateChar"/>
    <w:uiPriority w:val="99"/>
    <w:semiHidden/>
    <w:unhideWhenUsed/>
    <w:locked/>
  </w:style>
  <w:style w:type="character" w:customStyle="1" w:styleId="DateChar">
    <w:name w:val="Date Char"/>
    <w:basedOn w:val="DefaultParagraphFont"/>
    <w:link w:val="Date"/>
    <w:semiHidden/>
    <w:rPr>
      <w:rFonts w:ascii="Arial" w:hAnsi="Arial"/>
    </w:rPr>
  </w:style>
  <w:style w:type="paragraph" w:styleId="BodyTextFirstIndent">
    <w:name w:val="Body Text First Indent"/>
    <w:basedOn w:val="Normal"/>
    <w:link w:val="BodyTextFirstIndentChar"/>
    <w:uiPriority w:val="99"/>
    <w:semiHidden/>
    <w:unhideWhenUsed/>
    <w:locked/>
    <w:pPr>
      <w:spacing w:after="120"/>
      <w:ind w:firstLine="210"/>
    </w:pPr>
  </w:style>
  <w:style w:type="character" w:customStyle="1" w:styleId="BodyTextFirstIndentChar">
    <w:name w:val="Body Text First Indent Char"/>
    <w:basedOn w:val="BodyTextChar"/>
    <w:link w:val="BodyTextFirstIndent"/>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locked/>
    <w:pPr>
      <w:ind w:firstLine="210"/>
    </w:pPr>
  </w:style>
  <w:style w:type="character" w:customStyle="1" w:styleId="BodyTextFirstIndent2Char">
    <w:name w:val="Body Text First Indent 2 Char"/>
    <w:basedOn w:val="BodyTextIndentChar"/>
    <w:link w:val="BodyTextFirstIndent2"/>
    <w:semiHidden/>
    <w:rPr>
      <w:rFonts w:ascii="Arial" w:hAnsi="Arial"/>
    </w:rPr>
  </w:style>
  <w:style w:type="paragraph" w:styleId="NoteHeading">
    <w:name w:val="Note Heading"/>
    <w:basedOn w:val="Normal"/>
    <w:next w:val="Normal"/>
    <w:link w:val="NoteHeadingChar"/>
    <w:uiPriority w:val="99"/>
    <w:semiHidden/>
    <w:unhideWhenUsed/>
    <w:locked/>
  </w:style>
  <w:style w:type="character" w:customStyle="1" w:styleId="NoteHeadingChar">
    <w:name w:val="Note Heading Char"/>
    <w:basedOn w:val="DefaultParagraphFont"/>
    <w:link w:val="NoteHeading"/>
    <w:semiHidden/>
    <w:rPr>
      <w:rFonts w:ascii="Arial" w:hAnsi="Arial"/>
    </w:rPr>
  </w:style>
  <w:style w:type="paragraph" w:styleId="BodyTextIndent2">
    <w:name w:val="Body Text Indent 2"/>
    <w:basedOn w:val="Normal"/>
    <w:link w:val="BodyTextIndent2Char"/>
    <w:uiPriority w:val="99"/>
    <w:semiHidden/>
    <w:unhideWhenUsed/>
    <w:locked/>
    <w:pPr>
      <w:spacing w:after="120" w:line="480" w:lineRule="auto"/>
      <w:ind w:left="360"/>
    </w:pPr>
  </w:style>
  <w:style w:type="character" w:customStyle="1" w:styleId="BodyTextIndent2Char">
    <w:name w:val="Body Text Indent 2 Char"/>
    <w:basedOn w:val="DefaultParagraphFont"/>
    <w:link w:val="BodyTextIndent2"/>
    <w:semiHidden/>
    <w:rPr>
      <w:rFonts w:ascii="Arial" w:hAnsi="Arial"/>
    </w:rPr>
  </w:style>
  <w:style w:type="paragraph" w:styleId="BodyTextIndent3">
    <w:name w:val="Body Text Indent 3"/>
    <w:basedOn w:val="Normal"/>
    <w:link w:val="BodyTextIndent3Char"/>
    <w:uiPriority w:val="99"/>
    <w:semiHidden/>
    <w:unhideWhenUsed/>
    <w:locked/>
    <w:pPr>
      <w:spacing w:after="120"/>
      <w:ind w:left="360"/>
    </w:pPr>
    <w:rPr>
      <w:sz w:val="16"/>
      <w:szCs w:val="16"/>
    </w:rPr>
  </w:style>
  <w:style w:type="character" w:customStyle="1" w:styleId="BodyTextIndent3Char">
    <w:name w:val="Body Text Indent 3 Char"/>
    <w:basedOn w:val="DefaultParagraphFont"/>
    <w:link w:val="BodyTextIndent3"/>
    <w:semiHidden/>
    <w:rPr>
      <w:rFonts w:ascii="Arial" w:hAnsi="Arial"/>
      <w:sz w:val="16"/>
      <w:szCs w:val="16"/>
    </w:rPr>
  </w:style>
  <w:style w:type="paragraph" w:styleId="DocumentMap">
    <w:name w:val="Document Map"/>
    <w:basedOn w:val="Normal"/>
    <w:link w:val="DocumentMapChar"/>
    <w:uiPriority w:val="99"/>
    <w:semiHidden/>
    <w:unhideWhenUsed/>
    <w:locked/>
    <w:pPr>
      <w:shd w:val="clear" w:color="auto" w:fill="000080"/>
    </w:pPr>
    <w:rPr>
      <w:rFonts w:ascii="Tahoma" w:hAnsi="Tahoma"/>
    </w:rPr>
  </w:style>
  <w:style w:type="character" w:customStyle="1" w:styleId="DocumentMapChar">
    <w:name w:val="Document Map Char"/>
    <w:basedOn w:val="DefaultParagraphFont"/>
    <w:link w:val="DocumentMap"/>
    <w:semiHidden/>
    <w:rPr>
      <w:rFonts w:ascii="Segoe UI" w:hAnsi="Segoe UI" w:cs="Segoe UI"/>
      <w:sz w:val="16"/>
      <w:szCs w:val="16"/>
    </w:rPr>
  </w:style>
  <w:style w:type="paragraph" w:styleId="PlainText">
    <w:name w:val="Plain Text"/>
    <w:basedOn w:val="Normal"/>
    <w:link w:val="PlainTextChar"/>
    <w:uiPriority w:val="99"/>
    <w:semiHidden/>
    <w:unhideWhenUsed/>
    <w:locked/>
    <w:pPr>
      <w:ind w:left="720"/>
    </w:pPr>
    <w:rPr>
      <w:rFonts w:ascii="Courier New" w:hAnsi="Courier New"/>
    </w:rPr>
  </w:style>
  <w:style w:type="character" w:customStyle="1" w:styleId="PlainTextChar">
    <w:name w:val="Plain Text Char"/>
    <w:basedOn w:val="DefaultParagraphFont"/>
    <w:link w:val="PlainText"/>
    <w:semiHidden/>
    <w:rPr>
      <w:rFonts w:ascii="Consolas" w:hAnsi="Consolas"/>
      <w:sz w:val="21"/>
      <w:szCs w:val="21"/>
    </w:rPr>
  </w:style>
  <w:style w:type="paragraph" w:styleId="E-mailSignature">
    <w:name w:val="E-mail Signature"/>
    <w:basedOn w:val="Normal"/>
    <w:link w:val="E-mailSignatureChar"/>
    <w:uiPriority w:val="99"/>
    <w:semiHidden/>
    <w:unhideWhenUsed/>
    <w:locked/>
  </w:style>
  <w:style w:type="character" w:customStyle="1" w:styleId="E-mailSignatureChar">
    <w:name w:val="E-mail Signature Char"/>
    <w:basedOn w:val="DefaultParagraphFont"/>
    <w:link w:val="E-mailSignature"/>
    <w:semiHidden/>
    <w:rPr>
      <w:rFonts w:ascii="Arial" w:hAnsi="Arial"/>
    </w:rPr>
  </w:style>
  <w:style w:type="paragraph" w:styleId="CommentSubject">
    <w:name w:val="annotation subject"/>
    <w:basedOn w:val="CommentText"/>
    <w:next w:val="CommentText"/>
    <w:link w:val="CommentSubjectChar"/>
    <w:uiPriority w:val="99"/>
    <w:semiHidden/>
    <w:unhideWhenUsed/>
    <w:locked/>
    <w:rPr>
      <w:b/>
    </w:rPr>
  </w:style>
  <w:style w:type="character" w:customStyle="1" w:styleId="CommentSubjectChar">
    <w:name w:val="Comment Subject Char"/>
    <w:basedOn w:val="CommentTextChar"/>
    <w:link w:val="CommentSubject"/>
    <w:semiHidden/>
    <w:rPr>
      <w:rFonts w:ascii="Arial" w:hAnsi="Arial" w:cs="Arial" w:hint="default"/>
      <w:b/>
      <w:bCs/>
    </w:rPr>
  </w:style>
  <w:style w:type="paragraph" w:styleId="BalloonText">
    <w:name w:val="Balloon Text"/>
    <w:basedOn w:val="Normal"/>
    <w:link w:val="BalloonTextChar"/>
    <w:uiPriority w:val="99"/>
    <w:locked/>
    <w:rPr>
      <w:rFonts w:ascii="Tahoma" w:hAnsi="Tahoma"/>
      <w:sz w:val="16"/>
      <w:szCs w:val="16"/>
    </w:rPr>
  </w:style>
  <w:style w:type="character" w:customStyle="1" w:styleId="BalloonTextChar">
    <w:name w:val="Balloon Text Char"/>
    <w:basedOn w:val="DefaultParagraphFont"/>
    <w:link w:val="BalloonText"/>
    <w:rPr>
      <w:rFonts w:ascii="Segoe UI" w:hAnsi="Segoe UI" w:cs="Segoe UI"/>
      <w:sz w:val="18"/>
      <w:szCs w:val="18"/>
    </w:rPr>
  </w:style>
  <w:style w:type="paragraph" w:styleId="NoSpacing">
    <w:name w:val="No Spacing"/>
    <w:uiPriority w:val="1"/>
    <w:locked/>
    <w:rPr>
      <w:rFonts w:ascii="Arial" w:hAnsi="Arial"/>
    </w:rPr>
  </w:style>
  <w:style w:type="paragraph" w:styleId="Revision">
    <w:name w:val="Revision"/>
    <w:uiPriority w:val="99"/>
    <w:semiHidden/>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locked/>
    <w:pPr>
      <w:ind w:firstLine="245"/>
      <w:jc w:val="both"/>
    </w:pPr>
    <w:rPr>
      <w:rFonts w:ascii="Times New Roman" w:hAnsi="Times New Roman"/>
    </w:rPr>
  </w:style>
  <w:style w:type="paragraph" w:customStyle="1" w:styleId="HTMLBody">
    <w:name w:val="HTML Body"/>
    <w:uiPriority w:val="99"/>
    <w:locked/>
    <w:pPr>
      <w:autoSpaceDE w:val="0"/>
      <w:autoSpaceDN w:val="0"/>
      <w:adjustRightInd w:val="0"/>
    </w:pPr>
    <w:rPr>
      <w:rFonts w:ascii="Comic Sans MS" w:hAnsi="Comic Sans MS"/>
      <w:sz w:val="18"/>
      <w:szCs w:val="18"/>
    </w:rPr>
  </w:style>
  <w:style w:type="paragraph" w:customStyle="1" w:styleId="ToDo">
    <w:name w:val="ToDo"/>
    <w:basedOn w:val="Normal"/>
    <w:uiPriority w:val="99"/>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locked/>
    <w:pPr>
      <w:ind w:firstLine="245"/>
      <w:jc w:val="both"/>
    </w:pPr>
  </w:style>
  <w:style w:type="paragraph" w:customStyle="1" w:styleId="XMLexample">
    <w:name w:val="XML example"/>
    <w:basedOn w:val="Normal"/>
    <w:uiPriority w:val="99"/>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locked/>
    <w:pPr>
      <w:tabs>
        <w:tab w:val="num" w:pos="720"/>
      </w:tabs>
      <w:spacing w:before="40" w:after="40"/>
      <w:ind w:left="720" w:hanging="360"/>
    </w:pPr>
    <w:rPr>
      <w:rFonts w:eastAsia="Arial Unicode MS"/>
    </w:rPr>
  </w:style>
  <w:style w:type="paragraph" w:customStyle="1" w:styleId="copyright">
    <w:name w:val="copyright"/>
    <w:basedOn w:val="Normal"/>
    <w:uiPriority w:val="99"/>
    <w:locked/>
    <w:pPr>
      <w:tabs>
        <w:tab w:val="left" w:pos="567"/>
      </w:tabs>
    </w:pPr>
    <w:rPr>
      <w:rFonts w:ascii="Verdana" w:hAnsi="Verdana"/>
      <w:sz w:val="16"/>
      <w:lang w:val="en-GB"/>
    </w:rPr>
  </w:style>
  <w:style w:type="paragraph" w:customStyle="1" w:styleId="Instructions">
    <w:name w:val="Instructions"/>
    <w:basedOn w:val="Normal"/>
    <w:uiPriority w:val="99"/>
    <w:semiHidden/>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locked/>
    <w:pPr>
      <w:spacing w:before="40" w:after="40" w:line="288" w:lineRule="auto"/>
      <w:jc w:val="center"/>
    </w:pPr>
    <w:rPr>
      <w:b/>
      <w:lang w:val="en-GB" w:eastAsia="en-GB"/>
    </w:rPr>
  </w:style>
  <w:style w:type="paragraph" w:customStyle="1" w:styleId="TableCaption">
    <w:name w:val="Table Caption"/>
    <w:basedOn w:val="Caption"/>
    <w:uiPriority w:val="99"/>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locked/>
    <w:pPr>
      <w:spacing w:after="120"/>
    </w:pPr>
  </w:style>
  <w:style w:type="paragraph" w:customStyle="1" w:styleId="ShortReturnAddress">
    <w:name w:val="Short Return Address"/>
    <w:basedOn w:val="Normal"/>
    <w:uiPriority w:val="99"/>
    <w:locked/>
  </w:style>
  <w:style w:type="paragraph" w:customStyle="1" w:styleId="PPLine">
    <w:name w:val="PP Line"/>
    <w:basedOn w:val="Signature"/>
    <w:uiPriority w:val="99"/>
    <w:locked/>
  </w:style>
  <w:style w:type="paragraph" w:customStyle="1" w:styleId="InsideAddressName">
    <w:name w:val="Inside Address Name"/>
    <w:basedOn w:val="Normal"/>
    <w:uiPriority w:val="99"/>
    <w:locked/>
  </w:style>
  <w:style w:type="paragraph" w:customStyle="1" w:styleId="StyleTableCellComplex9ptBefore0cmHanging032cm">
    <w:name w:val="Style Table Cell + (Complex) 9 pt Before:  0 cm Hanging:  0.32 cm..."/>
    <w:basedOn w:val="Normal"/>
    <w:uiPriority w:val="99"/>
    <w:locked/>
    <w:pPr>
      <w:kinsoku w:val="0"/>
      <w:spacing w:before="40"/>
    </w:pPr>
    <w:rPr>
      <w:szCs w:val="18"/>
    </w:rPr>
  </w:style>
  <w:style w:type="paragraph" w:customStyle="1" w:styleId="Heading">
    <w:name w:val="Heading"/>
    <w:basedOn w:val="Normal"/>
    <w:next w:val="Normal"/>
    <w:uiPriority w:val="99"/>
    <w:locked/>
    <w:pPr>
      <w:suppressAutoHyphens/>
      <w:spacing w:before="240"/>
      <w:jc w:val="center"/>
    </w:pPr>
    <w:rPr>
      <w:rFonts w:cs="Arial"/>
      <w:b/>
      <w:kern w:val="2"/>
      <w:sz w:val="32"/>
      <w:szCs w:val="32"/>
      <w:lang w:eastAsia="ja-JP"/>
    </w:rPr>
  </w:style>
  <w:style w:type="paragraph" w:customStyle="1" w:styleId="Index">
    <w:name w:val="Index"/>
    <w:basedOn w:val="Normal"/>
    <w:uiPriority w:val="99"/>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locked/>
    <w:pPr>
      <w:pageBreakBefore w:val="0"/>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Cs w:val="32"/>
    </w:rPr>
  </w:style>
  <w:style w:type="paragraph" w:customStyle="1" w:styleId="AppendixH1">
    <w:name w:val="Appendix H1"/>
    <w:basedOn w:val="Heading1"/>
    <w:next w:val="Normal"/>
    <w:link w:val="AppendixH1Char"/>
    <w:uiPriority w:val="99"/>
    <w:pPr>
      <w:pageBreakBefore w:val="0"/>
      <w:numPr>
        <w:numId w:val="11"/>
      </w:numPr>
    </w:pPr>
    <w:rPr>
      <w:rFonts w:eastAsia="Times New Roman"/>
    </w:rPr>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paragraph" w:customStyle="1" w:styleId="TableCellChar">
    <w:name w:val="Table Cell Char"/>
    <w:basedOn w:val="Normal"/>
    <w:link w:val="WW8Num2z0"/>
  </w:style>
  <w:style w:type="character" w:customStyle="1" w:styleId="WW8Num2z0">
    <w:name w:val="WW8Num2z0"/>
    <w:link w:val="TableCellChar"/>
    <w:locked/>
    <w:rPr>
      <w:rFonts w:ascii="Symbol" w:hAnsi="Symbol" w:cs="Symbol" w:hint="defaul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64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w3.org/TR/xmlschema-ref" TargetMode="External"/><Relationship Id="rId26" Type="http://schemas.openxmlformats.org/officeDocument/2006/relationships/hyperlink" Target="http://www.ogf.org/dfdl/%E2%80%9D" TargetMode="External"/><Relationship Id="rId39" Type="http://schemas.openxmlformats.org/officeDocument/2006/relationships/hyperlink" Target="http://www.w3.org/Consortium/Legal/ipr-notice" TargetMode="External"/><Relationship Id="rId21" Type="http://schemas.openxmlformats.org/officeDocument/2006/relationships/image" Target="media/image1.png"/><Relationship Id="rId34" Type="http://schemas.openxmlformats.org/officeDocument/2006/relationships/hyperlink" Target="http://www.w3.org/Consortium/Legal/ipr-notice" TargetMode="External"/><Relationship Id="rId42" Type="http://schemas.openxmlformats.org/officeDocument/2006/relationships/hyperlink" Target="http://www.itu.int/en/ITUT/asn1/Pages/introduction.aspx" TargetMode="External"/><Relationship Id="rId47" Type="http://schemas.openxmlformats.org/officeDocument/2006/relationships/hyperlink" Target="http://collaboratory.emsl.pnl.gov/sam/bfd/" TargetMode="External"/><Relationship Id="rId50" Type="http://schemas.openxmlformats.org/officeDocument/2006/relationships/hyperlink" Target="http://www.w3.org/TR/exi" TargetMode="External"/><Relationship Id="rId55" Type="http://schemas.openxmlformats.org/officeDocument/2006/relationships/hyperlink" Target="http://userguide.icu-project.org/locale" TargetMode="External"/><Relationship Id="rId63" Type="http://schemas.openxmlformats.org/officeDocument/2006/relationships/hyperlink" Target="http://www.unidata.ucar.edu/software/netcdf/" TargetMode="External"/><Relationship Id="rId68" Type="http://schemas.openxmlformats.org/officeDocument/2006/relationships/hyperlink" Target="http://thrift.apache.org/static/files/thrift20070401.pdf" TargetMode="External"/><Relationship Id="rId76" Type="http://schemas.openxmlformats.org/officeDocument/2006/relationships/hyperlink" Target="http://www.w3.org/TR/xml11/" TargetMode="External"/><Relationship Id="rId84" Type="http://schemas.openxmlformats.org/officeDocument/2006/relationships/hyperlink" Target="http://www.ibm.com/software/globalization/ccsid/ccsid_registered.html" TargetMode="External"/><Relationship Id="rId89" Type="http://schemas.openxmlformats.org/officeDocument/2006/relationships/hyperlink" Target="http://en.wikipedia.org/wiki/Link_16" TargetMode="External"/><Relationship Id="rId7" Type="http://schemas.openxmlformats.org/officeDocument/2006/relationships/settings" Target="settings.xml"/><Relationship Id="rId71" Type="http://schemas.openxmlformats.org/officeDocument/2006/relationships/hyperlink" Target="http://sites.google.com/site/cldr/" TargetMode="External"/><Relationship Id="rId9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icu-project.org/apiref/icu4c/classDecimalFormat.html" TargetMode="External"/><Relationship Id="rId11" Type="http://schemas.openxmlformats.org/officeDocument/2006/relationships/comments" Target="comments.xml"/><Relationship Id="rId24" Type="http://schemas.openxmlformats.org/officeDocument/2006/relationships/image" Target="media/image3.wmf"/><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www.itu.int/ITUT/studygroups/com17/languages/X.691-0207.pdf" TargetMode="External"/><Relationship Id="rId53" Type="http://schemas.openxmlformats.org/officeDocument/2006/relationships/hyperlink" Target="http://userguide.icuproject.org/formatparse/datetime" TargetMode="External"/><Relationship Id="rId58" Type="http://schemas.openxmlformats.org/officeDocument/2006/relationships/hyperlink" Target="http://www.iso.org/iso/home/standards/iso8601.htm" TargetMode="External"/><Relationship Id="rId66" Type="http://schemas.openxmlformats.org/officeDocument/2006/relationships/hyperlink" Target="http://www.ietf.org/rfc/rfc2119.txt" TargetMode="External"/><Relationship Id="rId74" Type="http://schemas.openxmlformats.org/officeDocument/2006/relationships/hyperlink" Target="http://tools.ietf.org/html/rfc4506" TargetMode="External"/><Relationship Id="rId79" Type="http://schemas.openxmlformats.org/officeDocument/2006/relationships/hyperlink" Target="http://www.w3.org/XML/Schema" TargetMode="External"/><Relationship Id="rId87" Type="http://schemas.openxmlformats.org/officeDocument/2006/relationships/hyperlink" Target="http://en.wikipedia.org/wiki/Baudot_code%23ITA2" TargetMode="External"/><Relationship Id="rId5" Type="http://schemas.openxmlformats.org/officeDocument/2006/relationships/numbering" Target="numbering.xml"/><Relationship Id="rId61" Type="http://schemas.openxmlformats.org/officeDocument/2006/relationships/hyperlink" Target="http://www.iana.org/time-zones" TargetMode="External"/><Relationship Id="rId82" Type="http://schemas.openxmlformats.org/officeDocument/2006/relationships/hyperlink" Target="http://www.w3.org/TR/xmlschema-2/" TargetMode="External"/><Relationship Id="rId90" Type="http://schemas.openxmlformats.org/officeDocument/2006/relationships/hyperlink" Target="http://www.assistdocs.com/search/document_details.cfm?ident_number=123964" TargetMode="External"/><Relationship Id="rId95" Type="http://schemas.openxmlformats.org/officeDocument/2006/relationships/theme" Target="theme/theme1.xml"/><Relationship Id="rId19" Type="http://schemas.openxmlformats.org/officeDocument/2006/relationships/hyperlink" Target="http://dataformat.org/dfdl-1.0" TargetMode="External"/><Relationship Id="rId14" Type="http://schemas.openxmlformats.org/officeDocument/2006/relationships/hyperlink" Target="https://redmine.ogf.org/issues/233" TargetMode="External"/><Relationship Id="rId22" Type="http://schemas.openxmlformats.org/officeDocument/2006/relationships/image" Target="media/image2.png"/><Relationship Id="rId27" Type="http://schemas.openxmlformats.org/officeDocument/2006/relationships/hyperlink" Target="http://tns2" TargetMode="External"/><Relationship Id="rId30" Type="http://schemas.openxmlformats.org/officeDocument/2006/relationships/hyperlink" Target="http://www.w3.org/TR/NOTE-datetime" TargetMode="External"/><Relationship Id="rId35" Type="http://schemas.openxmlformats.org/officeDocument/2006/relationships/hyperlink" Target="http://www.w3.org/" TargetMode="External"/><Relationship Id="rId43" Type="http://schemas.openxmlformats.org/officeDocument/2006/relationships/hyperlink" Target="https://www.itu.int/rec/TRECX.690200811I/en" TargetMode="External"/><Relationship Id="rId48" Type="http://schemas.openxmlformats.org/officeDocument/2006/relationships/hyperlink" Target="http://www.34803590dataconversion.com/articlesignedfields.html" TargetMode="External"/><Relationship Id="rId56" Type="http://schemas.openxmlformats.org/officeDocument/2006/relationships/hyperlink" Target="http://userguide.icuproject.org/strings/regexp" TargetMode="External"/><Relationship Id="rId64" Type="http://schemas.openxmlformats.org/officeDocument/2006/relationships/hyperlink" Target="http://www.omg.org/cgi-bin/doc?formal/2004-03-26" TargetMode="External"/><Relationship Id="rId69" Type="http://schemas.openxmlformats.org/officeDocument/2006/relationships/hyperlink" Target="http://www.uml.org/" TargetMode="External"/><Relationship Id="rId77" Type="http://schemas.openxmlformats.org/officeDocument/2006/relationships/hyperlink" Target="http://www.w3.org/TR/xml-infoset" TargetMode="External"/><Relationship Id="rId8" Type="http://schemas.openxmlformats.org/officeDocument/2006/relationships/webSettings" Target="webSettings.xml"/><Relationship Id="rId51" Type="http://schemas.openxmlformats.org/officeDocument/2006/relationships/hyperlink" Target="http://www.hdfgroup.org/" TargetMode="External"/><Relationship Id="rId72" Type="http://schemas.openxmlformats.org/officeDocument/2006/relationships/hyperlink" Target="http://www.unicode.org/reports/tr18/" TargetMode="External"/><Relationship Id="rId80" Type="http://schemas.openxmlformats.org/officeDocument/2006/relationships/hyperlink" Target="http://www.w3.org/TR/xpath20/" TargetMode="External"/><Relationship Id="rId85" Type="http://schemas.openxmlformats.org/officeDocument/2006/relationships/hyperlink" Target="http://redmine.ogf.org/dmsf/dfdl-wg"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www.ogf.org/dfdl/dfdl-1.0/"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avro.apache.org/docs/1.3.0/spec.html" TargetMode="External"/><Relationship Id="rId59" Type="http://schemas.openxmlformats.org/officeDocument/2006/relationships/hyperlink" Target="http://docs.oracle.com/javase/7/docs/api/java/util/regex/Pattern.html" TargetMode="External"/><Relationship Id="rId67" Type="http://schemas.openxmlformats.org/officeDocument/2006/relationships/hyperlink" Target="http://www.w3.org/TR/xmlschema-ref/" TargetMode="External"/><Relationship Id="rId20" Type="http://schemas.openxmlformats.org/officeDocument/2006/relationships/hyperlink" Target="http://www.w3.org/TR/xmlschema-2/" TargetMode="External"/><Relationship Id="rId41" Type="http://schemas.openxmlformats.org/officeDocument/2006/relationships/hyperlink" Target="http://www.w3.org/Consortium/Legal/copyright-documents" TargetMode="External"/><Relationship Id="rId54" Type="http://schemas.openxmlformats.org/officeDocument/2006/relationships/hyperlink" Target="http://icu.sourceforge.net/apiref/icu4c/classDecimalFormat.html" TargetMode="External"/><Relationship Id="rId62" Type="http://schemas.openxmlformats.org/officeDocument/2006/relationships/hyperlink" Target="http://www.json.org" TargetMode="External"/><Relationship Id="rId70" Type="http://schemas.openxmlformats.org/officeDocument/2006/relationships/hyperlink" Target="http://www.unicode.org/" TargetMode="External"/><Relationship Id="rId75" Type="http://schemas.openxmlformats.org/officeDocument/2006/relationships/hyperlink" Target="http://www.w3.org/TR/REC-xml" TargetMode="External"/><Relationship Id="rId83" Type="http://schemas.openxmlformats.org/officeDocument/2006/relationships/image" Target="media/image4.gif"/><Relationship Id="rId88" Type="http://schemas.openxmlformats.org/officeDocument/2006/relationships/hyperlink" Target="http://assistdocs.com/" TargetMode="Externa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oleObject" Target="embeddings/oleObject1.bin"/><Relationship Id="rId28" Type="http://schemas.openxmlformats.org/officeDocument/2006/relationships/hyperlink" Target="http://demo.icu-project.org/icu-bin/convexp" TargetMode="External"/><Relationship Id="rId36" Type="http://schemas.openxmlformats.org/officeDocument/2006/relationships/hyperlink" Target="http://www.csail.mit.edu/" TargetMode="External"/><Relationship Id="rId49" Type="http://schemas.openxmlformats.org/officeDocument/2006/relationships/hyperlink" Target="http://www.ibm.com/software/globalization/ccsid/ccsid_registered.html" TargetMode="External"/><Relationship Id="rId57" Type="http://schemas.openxmlformats.org/officeDocument/2006/relationships/hyperlink" Target="http://standards.iso.org/ittf/PubliclyAvailableStandards/c056921_ISO_IEC_10646_2012.zip" TargetMode="External"/><Relationship Id="rId10" Type="http://schemas.openxmlformats.org/officeDocument/2006/relationships/endnotes" Target="endnotes.xml"/><Relationship Id="rId31" Type="http://schemas.openxmlformats.org/officeDocument/2006/relationships/hyperlink" Target="mailto:mbeckerle@tresys.com" TargetMode="External"/><Relationship Id="rId44" Type="http://schemas.openxmlformats.org/officeDocument/2006/relationships/hyperlink" Target="http://www.itu.int/en/ITUT/asn1/Pages/ecn.aspx" TargetMode="External"/><Relationship Id="rId52" Type="http://schemas.openxmlformats.org/officeDocument/2006/relationships/hyperlink" Target="http://www.iana.org/assignments/character-sets" TargetMode="External"/><Relationship Id="rId60" Type="http://schemas.openxmlformats.org/officeDocument/2006/relationships/hyperlink" Target="http://www.ogf.org/documents/GFD.174.pdf" TargetMode="External"/><Relationship Id="rId65" Type="http://schemas.openxmlformats.org/officeDocument/2006/relationships/hyperlink" Target="http://www.omg.org/cgi-bin/doc?formal/2004-03-26" TargetMode="External"/><Relationship Id="rId73" Type="http://schemas.openxmlformats.org/officeDocument/2006/relationships/hyperlink" Target="http://www.unicode.org/reports/tr35/." TargetMode="External"/><Relationship Id="rId78" Type="http://schemas.openxmlformats.org/officeDocument/2006/relationships/hyperlink" Target="http://www.w3.org/TR/REC-xml-names/" TargetMode="External"/><Relationship Id="rId81" Type="http://schemas.openxmlformats.org/officeDocument/2006/relationships/hyperlink" Target="http://www.w3.org/TR/xmlschema-1/" TargetMode="External"/><Relationship Id="rId86" Type="http://schemas.openxmlformats.org/officeDocument/2006/relationships/hyperlink" Target="http://www.iana.org/assignments/character-sets" TargetMode="External"/><Relationship Id="rId9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6ECA5DDB-0632-41A0-BE3D-3375248B26AD}">
  <ds:schemaRefs>
    <ds:schemaRef ds:uri="http://schemas.openxmlformats.org/officeDocument/2006/bibliography"/>
  </ds:schemaRefs>
</ds:datastoreItem>
</file>

<file path=customXml/itemProps2.xml><?xml version="1.0" encoding="utf-8"?>
<ds:datastoreItem xmlns:ds="http://schemas.openxmlformats.org/officeDocument/2006/customXml" ds:itemID="{DBFE8478-738C-437B-ADC0-35444B2EEAD9}">
  <ds:schemaRefs>
    <ds:schemaRef ds:uri="http://schemas.openxmlformats.org/officeDocument/2006/bibliography"/>
  </ds:schemaRefs>
</ds:datastoreItem>
</file>

<file path=customXml/itemProps3.xml><?xml version="1.0" encoding="utf-8"?>
<ds:datastoreItem xmlns:ds="http://schemas.openxmlformats.org/officeDocument/2006/customXml" ds:itemID="{809D69A9-E52B-495D-9BA0-01D5899140F1}">
  <ds:schemaRefs>
    <ds:schemaRef ds:uri="http://schemas.openxmlformats.org/officeDocument/2006/bibliography"/>
  </ds:schemaRefs>
</ds:datastoreItem>
</file>

<file path=customXml/itemProps4.xml><?xml version="1.0" encoding="utf-8"?>
<ds:datastoreItem xmlns:ds="http://schemas.openxmlformats.org/officeDocument/2006/customXml" ds:itemID="{328576AA-9379-4A1F-B7A2-89890C66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103</TotalTime>
  <Pages>236</Pages>
  <Words>77815</Words>
  <Characters>506828</Characters>
  <Application>Microsoft Office Word</Application>
  <DocSecurity>0</DocSecurity>
  <Lines>4223</Lines>
  <Paragraphs>1166</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583477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6</cp:revision>
  <cp:lastPrinted>2019-12-12T21:39:00Z</cp:lastPrinted>
  <dcterms:created xsi:type="dcterms:W3CDTF">2020-04-07T22:54:00Z</dcterms:created>
  <dcterms:modified xsi:type="dcterms:W3CDTF">2020-04-08T00:36:00Z</dcterms:modified>
</cp:coreProperties>
</file>