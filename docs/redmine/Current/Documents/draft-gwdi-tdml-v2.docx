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E13654" w:rsidRDefault="007C6746">
      <w:pPr>
        <w:rPr>
          <w:lang w:val="nl-NL"/>
        </w:rPr>
      </w:pPr>
    </w:p>
    <w:p w14:paraId="653408FC" w14:textId="16901E0C" w:rsidR="007C6746" w:rsidRPr="004E657C" w:rsidRDefault="001B36F0" w:rsidP="007C6746">
      <w:pPr>
        <w:pStyle w:val="Title"/>
        <w:jc w:val="center"/>
      </w:pPr>
      <w:r>
        <w:t>TDML - Test Data Markup Language for DFDL</w:t>
      </w:r>
    </w:p>
    <w:p w14:paraId="1849A037" w14:textId="77777777" w:rsidR="007C6746" w:rsidRPr="004E657C" w:rsidRDefault="007C6746" w:rsidP="007C6746">
      <w:pPr>
        <w:pStyle w:val="PreambleFakeHeading1"/>
      </w:pPr>
      <w:r w:rsidRPr="004E657C">
        <w:t>Status of This Document</w:t>
      </w:r>
    </w:p>
    <w:p w14:paraId="595D7376" w14:textId="77777777" w:rsidR="007C6746" w:rsidRDefault="002A5BC3">
      <w:r>
        <w:t>Grid Working Document (GWD)</w:t>
      </w:r>
    </w:p>
    <w:p w14:paraId="310557DC" w14:textId="77777777" w:rsidR="007C6746" w:rsidRDefault="007C6746" w:rsidP="007C6746">
      <w:pPr>
        <w:pStyle w:val="PreambleFakeHeading1"/>
      </w:pPr>
      <w:r w:rsidRPr="00160617">
        <w:t>Document Change History</w:t>
      </w:r>
    </w:p>
    <w:p w14:paraId="35086BCA" w14:textId="04DAE347" w:rsidR="007C6746" w:rsidRDefault="00DF07CA" w:rsidP="007C6746">
      <w:r>
        <w:t>20</w:t>
      </w:r>
      <w:r w:rsidR="001D2115">
        <w:t>14-0</w:t>
      </w:r>
      <w:r>
        <w:t>4</w:t>
      </w:r>
      <w:r w:rsidR="001D2115">
        <w:t>-</w:t>
      </w:r>
      <w:r>
        <w:t>11</w:t>
      </w:r>
      <w:r w:rsidR="001D2115">
        <w:t xml:space="preserve"> </w:t>
      </w:r>
      <w:r w:rsidR="001337FA">
        <w:t>Created.</w:t>
      </w:r>
    </w:p>
    <w:p w14:paraId="7F7B67DE" w14:textId="3C4CA270" w:rsidR="00F96461" w:rsidRDefault="00F96461" w:rsidP="007C6746">
      <w:r>
        <w:t>2014-07-24 Updated with Bit Order Feature Material</w:t>
      </w:r>
    </w:p>
    <w:p w14:paraId="1F1BE832" w14:textId="77777777" w:rsidR="007C6746" w:rsidRPr="002B244A" w:rsidRDefault="007C6746" w:rsidP="007C6746">
      <w:pPr>
        <w:pStyle w:val="PreambleFakeHeading1"/>
      </w:pPr>
      <w:r w:rsidRPr="002B244A">
        <w:t>Copyright Notice</w:t>
      </w:r>
    </w:p>
    <w:p w14:paraId="0CA78867" w14:textId="29A7A8C6" w:rsidR="007C6746" w:rsidRDefault="007C6746">
      <w:proofErr w:type="gramStart"/>
      <w:r>
        <w:t>Copyright © Open Grid Forum (</w:t>
      </w:r>
      <w:r w:rsidR="001D2115">
        <w:t>2014</w:t>
      </w:r>
      <w:r>
        <w:t>).</w:t>
      </w:r>
      <w:proofErr w:type="gramEnd"/>
      <w:r>
        <w:t xml:space="preserve">  Some Rights Reserved.  Distribution is unlimited.</w:t>
      </w:r>
    </w:p>
    <w:p w14:paraId="686073BF" w14:textId="77777777" w:rsidR="007C6746" w:rsidRDefault="007C6746" w:rsidP="007C6746">
      <w:pPr>
        <w:pStyle w:val="PreambleHeading1"/>
      </w:pPr>
      <w:bookmarkStart w:id="0" w:name="_Ref525097868"/>
      <w:bookmarkStart w:id="1" w:name="_Toc393986943"/>
      <w:r w:rsidRPr="00486664">
        <w:t>Abstract</w:t>
      </w:r>
      <w:bookmarkEnd w:id="0"/>
      <w:bookmarkEnd w:id="1"/>
    </w:p>
    <w:p w14:paraId="57455548" w14:textId="079C6C65" w:rsidR="00781B49" w:rsidRDefault="00DF07CA" w:rsidP="00781B49">
      <w:r>
        <w:t>Implementation of DFDL (Data Format Description Language) is a test-intensive endeavor. The TDML language, an XML document format, allows creation of tightly specified test cases that can be used across implementations. The XML Schema for TDML is published as part of this document.</w:t>
      </w:r>
    </w:p>
    <w:p w14:paraId="19E57E67" w14:textId="77777777" w:rsidR="00781B49" w:rsidRDefault="00781B49" w:rsidP="00781B49"/>
    <w:p w14:paraId="142F07B1" w14:textId="51B58E00" w:rsidR="00781B49" w:rsidRDefault="00781B49" w:rsidP="00781B49">
      <w:r>
        <w:t>This document provides information to the Grid community</w:t>
      </w:r>
      <w:r w:rsidR="001337FA">
        <w:t xml:space="preserve"> about DFDL</w:t>
      </w:r>
      <w:r>
        <w:t xml:space="preserve">.  It </w:t>
      </w:r>
      <w:r w:rsidR="001337FA">
        <w:t>addresses testing needs</w:t>
      </w:r>
      <w:r>
        <w:t xml:space="preserve"> </w:t>
      </w:r>
      <w:r w:rsidR="00647EBE">
        <w:t>using</w:t>
      </w:r>
      <w:r>
        <w:t xml:space="preserve"> </w:t>
      </w:r>
      <w:r w:rsidR="001337FA">
        <w:t xml:space="preserve">a language, </w:t>
      </w:r>
      <w:r w:rsidR="00647EBE">
        <w:t>Test Data Markup Language (</w:t>
      </w:r>
      <w:r w:rsidR="001337FA">
        <w:t>TDML</w:t>
      </w:r>
      <w:r w:rsidR="00647EBE">
        <w:t>)</w:t>
      </w:r>
      <w:r w:rsidR="001337FA">
        <w:t>, for creating DFDL tests that is intended to operate in an implementation-independent manner.</w:t>
      </w:r>
      <w:r>
        <w:t xml:space="preserve"> </w:t>
      </w:r>
      <w:r w:rsidR="001337FA">
        <w:t>T</w:t>
      </w:r>
      <w:r>
        <w:t>his document does not define any standards or technical recommendations.</w:t>
      </w:r>
    </w:p>
    <w:p w14:paraId="6B46D5B5" w14:textId="77777777" w:rsidR="007C6746" w:rsidRPr="004E657C" w:rsidRDefault="007C6746" w:rsidP="007C6746">
      <w:pPr>
        <w:pStyle w:val="PreambleHeading1"/>
      </w:pPr>
      <w:bookmarkStart w:id="2" w:name="_Toc393986944"/>
      <w:r w:rsidRPr="004E657C">
        <w:t>Contents</w:t>
      </w:r>
      <w:bookmarkEnd w:id="2"/>
    </w:p>
    <w:bookmarkStart w:id="3" w:name="_GoBack"/>
    <w:bookmarkEnd w:id="3"/>
    <w:p w14:paraId="4B80CBFF" w14:textId="77777777" w:rsidR="00F768FE" w:rsidRDefault="007C6746">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93986943" w:history="1">
        <w:r w:rsidR="00F768FE" w:rsidRPr="00DF2669">
          <w:rPr>
            <w:rStyle w:val="Hyperlink"/>
            <w:noProof/>
          </w:rPr>
          <w:t>Abstract</w:t>
        </w:r>
        <w:r w:rsidR="00F768FE">
          <w:rPr>
            <w:noProof/>
            <w:webHidden/>
          </w:rPr>
          <w:tab/>
        </w:r>
        <w:r w:rsidR="00F768FE">
          <w:rPr>
            <w:noProof/>
            <w:webHidden/>
          </w:rPr>
          <w:fldChar w:fldCharType="begin"/>
        </w:r>
        <w:r w:rsidR="00F768FE">
          <w:rPr>
            <w:noProof/>
            <w:webHidden/>
          </w:rPr>
          <w:instrText xml:space="preserve"> PAGEREF _Toc393986943 \h </w:instrText>
        </w:r>
        <w:r w:rsidR="00F768FE">
          <w:rPr>
            <w:noProof/>
            <w:webHidden/>
          </w:rPr>
        </w:r>
        <w:r w:rsidR="00F768FE">
          <w:rPr>
            <w:noProof/>
            <w:webHidden/>
          </w:rPr>
          <w:fldChar w:fldCharType="separate"/>
        </w:r>
        <w:r w:rsidR="00F768FE">
          <w:rPr>
            <w:noProof/>
            <w:webHidden/>
          </w:rPr>
          <w:t>1</w:t>
        </w:r>
        <w:r w:rsidR="00F768FE">
          <w:rPr>
            <w:noProof/>
            <w:webHidden/>
          </w:rPr>
          <w:fldChar w:fldCharType="end"/>
        </w:r>
      </w:hyperlink>
    </w:p>
    <w:p w14:paraId="271EDFE3" w14:textId="77777777" w:rsidR="00F768FE" w:rsidRDefault="00F768FE">
      <w:pPr>
        <w:pStyle w:val="TOC1"/>
        <w:rPr>
          <w:rFonts w:asciiTheme="minorHAnsi" w:eastAsiaTheme="minorEastAsia" w:hAnsiTheme="minorHAnsi" w:cstheme="minorBidi"/>
          <w:noProof/>
          <w:sz w:val="22"/>
          <w:szCs w:val="22"/>
        </w:rPr>
      </w:pPr>
      <w:hyperlink w:anchor="_Toc393986944" w:history="1">
        <w:r w:rsidRPr="00DF2669">
          <w:rPr>
            <w:rStyle w:val="Hyperlink"/>
            <w:noProof/>
          </w:rPr>
          <w:t>Contents</w:t>
        </w:r>
        <w:r>
          <w:rPr>
            <w:noProof/>
            <w:webHidden/>
          </w:rPr>
          <w:tab/>
        </w:r>
        <w:r>
          <w:rPr>
            <w:noProof/>
            <w:webHidden/>
          </w:rPr>
          <w:fldChar w:fldCharType="begin"/>
        </w:r>
        <w:r>
          <w:rPr>
            <w:noProof/>
            <w:webHidden/>
          </w:rPr>
          <w:instrText xml:space="preserve"> PAGEREF _Toc393986944 \h </w:instrText>
        </w:r>
        <w:r>
          <w:rPr>
            <w:noProof/>
            <w:webHidden/>
          </w:rPr>
        </w:r>
        <w:r>
          <w:rPr>
            <w:noProof/>
            <w:webHidden/>
          </w:rPr>
          <w:fldChar w:fldCharType="separate"/>
        </w:r>
        <w:r>
          <w:rPr>
            <w:noProof/>
            <w:webHidden/>
          </w:rPr>
          <w:t>1</w:t>
        </w:r>
        <w:r>
          <w:rPr>
            <w:noProof/>
            <w:webHidden/>
          </w:rPr>
          <w:fldChar w:fldCharType="end"/>
        </w:r>
      </w:hyperlink>
    </w:p>
    <w:p w14:paraId="667FD0AB" w14:textId="77777777" w:rsidR="00F768FE" w:rsidRDefault="00F768FE">
      <w:pPr>
        <w:pStyle w:val="TOC1"/>
        <w:rPr>
          <w:rFonts w:asciiTheme="minorHAnsi" w:eastAsiaTheme="minorEastAsia" w:hAnsiTheme="minorHAnsi" w:cstheme="minorBidi"/>
          <w:noProof/>
          <w:sz w:val="22"/>
          <w:szCs w:val="22"/>
        </w:rPr>
      </w:pPr>
      <w:hyperlink w:anchor="_Toc393986945" w:history="1">
        <w:r w:rsidRPr="00DF2669">
          <w:rPr>
            <w:rStyle w:val="Hyperlink"/>
            <w:noProof/>
          </w:rPr>
          <w:t>1</w:t>
        </w:r>
        <w:r>
          <w:rPr>
            <w:rFonts w:asciiTheme="minorHAnsi" w:eastAsiaTheme="minorEastAsia" w:hAnsiTheme="minorHAnsi" w:cstheme="minorBidi"/>
            <w:noProof/>
            <w:sz w:val="22"/>
            <w:szCs w:val="22"/>
          </w:rPr>
          <w:tab/>
        </w:r>
        <w:r w:rsidRPr="00DF2669">
          <w:rPr>
            <w:rStyle w:val="Hyperlink"/>
            <w:noProof/>
          </w:rPr>
          <w:t>Introduction</w:t>
        </w:r>
        <w:r>
          <w:rPr>
            <w:noProof/>
            <w:webHidden/>
          </w:rPr>
          <w:tab/>
        </w:r>
        <w:r>
          <w:rPr>
            <w:noProof/>
            <w:webHidden/>
          </w:rPr>
          <w:fldChar w:fldCharType="begin"/>
        </w:r>
        <w:r>
          <w:rPr>
            <w:noProof/>
            <w:webHidden/>
          </w:rPr>
          <w:instrText xml:space="preserve"> PAGEREF _Toc393986945 \h </w:instrText>
        </w:r>
        <w:r>
          <w:rPr>
            <w:noProof/>
            <w:webHidden/>
          </w:rPr>
        </w:r>
        <w:r>
          <w:rPr>
            <w:noProof/>
            <w:webHidden/>
          </w:rPr>
          <w:fldChar w:fldCharType="separate"/>
        </w:r>
        <w:r>
          <w:rPr>
            <w:noProof/>
            <w:webHidden/>
          </w:rPr>
          <w:t>2</w:t>
        </w:r>
        <w:r>
          <w:rPr>
            <w:noProof/>
            <w:webHidden/>
          </w:rPr>
          <w:fldChar w:fldCharType="end"/>
        </w:r>
      </w:hyperlink>
    </w:p>
    <w:p w14:paraId="50751BB8" w14:textId="77777777" w:rsidR="00F768FE" w:rsidRDefault="00F768FE">
      <w:pPr>
        <w:pStyle w:val="TOC1"/>
        <w:rPr>
          <w:rFonts w:asciiTheme="minorHAnsi" w:eastAsiaTheme="minorEastAsia" w:hAnsiTheme="minorHAnsi" w:cstheme="minorBidi"/>
          <w:noProof/>
          <w:sz w:val="22"/>
          <w:szCs w:val="22"/>
        </w:rPr>
      </w:pPr>
      <w:hyperlink w:anchor="_Toc393986946" w:history="1">
        <w:r w:rsidRPr="00DF2669">
          <w:rPr>
            <w:rStyle w:val="Hyperlink"/>
            <w:noProof/>
          </w:rPr>
          <w:t>2</w:t>
        </w:r>
        <w:r>
          <w:rPr>
            <w:rFonts w:asciiTheme="minorHAnsi" w:eastAsiaTheme="minorEastAsia" w:hAnsiTheme="minorHAnsi" w:cstheme="minorBidi"/>
            <w:noProof/>
            <w:sz w:val="22"/>
            <w:szCs w:val="22"/>
          </w:rPr>
          <w:tab/>
        </w:r>
        <w:r w:rsidRPr="00DF2669">
          <w:rPr>
            <w:rStyle w:val="Hyperlink"/>
            <w:noProof/>
          </w:rPr>
          <w:t>Limitations</w:t>
        </w:r>
        <w:r>
          <w:rPr>
            <w:noProof/>
            <w:webHidden/>
          </w:rPr>
          <w:tab/>
        </w:r>
        <w:r>
          <w:rPr>
            <w:noProof/>
            <w:webHidden/>
          </w:rPr>
          <w:fldChar w:fldCharType="begin"/>
        </w:r>
        <w:r>
          <w:rPr>
            <w:noProof/>
            <w:webHidden/>
          </w:rPr>
          <w:instrText xml:space="preserve"> PAGEREF _Toc393986946 \h </w:instrText>
        </w:r>
        <w:r>
          <w:rPr>
            <w:noProof/>
            <w:webHidden/>
          </w:rPr>
        </w:r>
        <w:r>
          <w:rPr>
            <w:noProof/>
            <w:webHidden/>
          </w:rPr>
          <w:fldChar w:fldCharType="separate"/>
        </w:r>
        <w:r>
          <w:rPr>
            <w:noProof/>
            <w:webHidden/>
          </w:rPr>
          <w:t>2</w:t>
        </w:r>
        <w:r>
          <w:rPr>
            <w:noProof/>
            <w:webHidden/>
          </w:rPr>
          <w:fldChar w:fldCharType="end"/>
        </w:r>
      </w:hyperlink>
    </w:p>
    <w:p w14:paraId="37B53564" w14:textId="77777777" w:rsidR="00F768FE" w:rsidRDefault="00F768FE">
      <w:pPr>
        <w:pStyle w:val="TOC1"/>
        <w:rPr>
          <w:rFonts w:asciiTheme="minorHAnsi" w:eastAsiaTheme="minorEastAsia" w:hAnsiTheme="minorHAnsi" w:cstheme="minorBidi"/>
          <w:noProof/>
          <w:sz w:val="22"/>
          <w:szCs w:val="22"/>
        </w:rPr>
      </w:pPr>
      <w:hyperlink w:anchor="_Toc393986947" w:history="1">
        <w:r w:rsidRPr="00DF2669">
          <w:rPr>
            <w:rStyle w:val="Hyperlink"/>
            <w:noProof/>
          </w:rPr>
          <w:t>3</w:t>
        </w:r>
        <w:r>
          <w:rPr>
            <w:rFonts w:asciiTheme="minorHAnsi" w:eastAsiaTheme="minorEastAsia" w:hAnsiTheme="minorHAnsi" w:cstheme="minorBidi"/>
            <w:noProof/>
            <w:sz w:val="22"/>
            <w:szCs w:val="22"/>
          </w:rPr>
          <w:tab/>
        </w:r>
        <w:r w:rsidRPr="00DF2669">
          <w:rPr>
            <w:rStyle w:val="Hyperlink"/>
            <w:noProof/>
          </w:rPr>
          <w:t>XML Schema</w:t>
        </w:r>
        <w:r>
          <w:rPr>
            <w:noProof/>
            <w:webHidden/>
          </w:rPr>
          <w:tab/>
        </w:r>
        <w:r>
          <w:rPr>
            <w:noProof/>
            <w:webHidden/>
          </w:rPr>
          <w:fldChar w:fldCharType="begin"/>
        </w:r>
        <w:r>
          <w:rPr>
            <w:noProof/>
            <w:webHidden/>
          </w:rPr>
          <w:instrText xml:space="preserve"> PAGEREF _Toc393986947 \h </w:instrText>
        </w:r>
        <w:r>
          <w:rPr>
            <w:noProof/>
            <w:webHidden/>
          </w:rPr>
        </w:r>
        <w:r>
          <w:rPr>
            <w:noProof/>
            <w:webHidden/>
          </w:rPr>
          <w:fldChar w:fldCharType="separate"/>
        </w:r>
        <w:r>
          <w:rPr>
            <w:noProof/>
            <w:webHidden/>
          </w:rPr>
          <w:t>2</w:t>
        </w:r>
        <w:r>
          <w:rPr>
            <w:noProof/>
            <w:webHidden/>
          </w:rPr>
          <w:fldChar w:fldCharType="end"/>
        </w:r>
      </w:hyperlink>
    </w:p>
    <w:p w14:paraId="3DCE051C" w14:textId="77777777" w:rsidR="00F768FE" w:rsidRDefault="00F768FE">
      <w:pPr>
        <w:pStyle w:val="TOC1"/>
        <w:rPr>
          <w:rFonts w:asciiTheme="minorHAnsi" w:eastAsiaTheme="minorEastAsia" w:hAnsiTheme="minorHAnsi" w:cstheme="minorBidi"/>
          <w:noProof/>
          <w:sz w:val="22"/>
          <w:szCs w:val="22"/>
        </w:rPr>
      </w:pPr>
      <w:hyperlink w:anchor="_Toc393986948" w:history="1">
        <w:r w:rsidRPr="00DF2669">
          <w:rPr>
            <w:rStyle w:val="Hyperlink"/>
            <w:noProof/>
          </w:rPr>
          <w:t>4</w:t>
        </w:r>
        <w:r>
          <w:rPr>
            <w:rFonts w:asciiTheme="minorHAnsi" w:eastAsiaTheme="minorEastAsia" w:hAnsiTheme="minorHAnsi" w:cstheme="minorBidi"/>
            <w:noProof/>
            <w:sz w:val="22"/>
            <w:szCs w:val="22"/>
          </w:rPr>
          <w:tab/>
        </w:r>
        <w:r w:rsidRPr="00DF2669">
          <w:rPr>
            <w:rStyle w:val="Hyperlink"/>
            <w:noProof/>
          </w:rPr>
          <w:t>TDML Extension to support bitOrder</w:t>
        </w:r>
        <w:r>
          <w:rPr>
            <w:noProof/>
            <w:webHidden/>
          </w:rPr>
          <w:tab/>
        </w:r>
        <w:r>
          <w:rPr>
            <w:noProof/>
            <w:webHidden/>
          </w:rPr>
          <w:fldChar w:fldCharType="begin"/>
        </w:r>
        <w:r>
          <w:rPr>
            <w:noProof/>
            <w:webHidden/>
          </w:rPr>
          <w:instrText xml:space="preserve"> PAGEREF _Toc393986948 \h </w:instrText>
        </w:r>
        <w:r>
          <w:rPr>
            <w:noProof/>
            <w:webHidden/>
          </w:rPr>
        </w:r>
        <w:r>
          <w:rPr>
            <w:noProof/>
            <w:webHidden/>
          </w:rPr>
          <w:fldChar w:fldCharType="separate"/>
        </w:r>
        <w:r>
          <w:rPr>
            <w:noProof/>
            <w:webHidden/>
          </w:rPr>
          <w:t>6</w:t>
        </w:r>
        <w:r>
          <w:rPr>
            <w:noProof/>
            <w:webHidden/>
          </w:rPr>
          <w:fldChar w:fldCharType="end"/>
        </w:r>
      </w:hyperlink>
    </w:p>
    <w:p w14:paraId="23A6DD76" w14:textId="77777777" w:rsidR="00F768FE" w:rsidRDefault="00F768FE">
      <w:pPr>
        <w:pStyle w:val="TOC1"/>
        <w:rPr>
          <w:rFonts w:asciiTheme="minorHAnsi" w:eastAsiaTheme="minorEastAsia" w:hAnsiTheme="minorHAnsi" w:cstheme="minorBidi"/>
          <w:noProof/>
          <w:sz w:val="22"/>
          <w:szCs w:val="22"/>
        </w:rPr>
      </w:pPr>
      <w:hyperlink w:anchor="_Toc393986949" w:history="1">
        <w:r w:rsidRPr="00DF2669">
          <w:rPr>
            <w:rStyle w:val="Hyperlink"/>
            <w:noProof/>
          </w:rPr>
          <w:t>5</w:t>
        </w:r>
        <w:r>
          <w:rPr>
            <w:rFonts w:asciiTheme="minorHAnsi" w:eastAsiaTheme="minorEastAsia" w:hAnsiTheme="minorHAnsi" w:cstheme="minorBidi"/>
            <w:noProof/>
            <w:sz w:val="22"/>
            <w:szCs w:val="22"/>
          </w:rPr>
          <w:tab/>
        </w:r>
        <w:r w:rsidRPr="00DF2669">
          <w:rPr>
            <w:rStyle w:val="Hyperlink"/>
            <w:noProof/>
          </w:rPr>
          <w:t>References</w:t>
        </w:r>
        <w:r>
          <w:rPr>
            <w:noProof/>
            <w:webHidden/>
          </w:rPr>
          <w:tab/>
        </w:r>
        <w:r>
          <w:rPr>
            <w:noProof/>
            <w:webHidden/>
          </w:rPr>
          <w:fldChar w:fldCharType="begin"/>
        </w:r>
        <w:r>
          <w:rPr>
            <w:noProof/>
            <w:webHidden/>
          </w:rPr>
          <w:instrText xml:space="preserve"> PAGEREF _Toc393986949 \h </w:instrText>
        </w:r>
        <w:r>
          <w:rPr>
            <w:noProof/>
            <w:webHidden/>
          </w:rPr>
        </w:r>
        <w:r>
          <w:rPr>
            <w:noProof/>
            <w:webHidden/>
          </w:rPr>
          <w:fldChar w:fldCharType="separate"/>
        </w:r>
        <w:r>
          <w:rPr>
            <w:noProof/>
            <w:webHidden/>
          </w:rPr>
          <w:t>9</w:t>
        </w:r>
        <w:r>
          <w:rPr>
            <w:noProof/>
            <w:webHidden/>
          </w:rPr>
          <w:fldChar w:fldCharType="end"/>
        </w:r>
      </w:hyperlink>
    </w:p>
    <w:p w14:paraId="538ACCFC" w14:textId="77777777" w:rsidR="00F768FE" w:rsidRDefault="00F768FE">
      <w:pPr>
        <w:pStyle w:val="TOC1"/>
        <w:rPr>
          <w:rFonts w:asciiTheme="minorHAnsi" w:eastAsiaTheme="minorEastAsia" w:hAnsiTheme="minorHAnsi" w:cstheme="minorBidi"/>
          <w:noProof/>
          <w:sz w:val="22"/>
          <w:szCs w:val="22"/>
        </w:rPr>
      </w:pPr>
      <w:hyperlink w:anchor="_Toc393986950" w:history="1">
        <w:r w:rsidRPr="00DF2669">
          <w:rPr>
            <w:rStyle w:val="Hyperlink"/>
            <w:noProof/>
          </w:rPr>
          <w:t>6</w:t>
        </w:r>
        <w:r>
          <w:rPr>
            <w:rFonts w:asciiTheme="minorHAnsi" w:eastAsiaTheme="minorEastAsia" w:hAnsiTheme="minorHAnsi" w:cstheme="minorBidi"/>
            <w:noProof/>
            <w:sz w:val="22"/>
            <w:szCs w:val="22"/>
          </w:rPr>
          <w:tab/>
        </w:r>
        <w:r w:rsidRPr="00DF2669">
          <w:rPr>
            <w:rStyle w:val="Hyperlink"/>
            <w:noProof/>
          </w:rPr>
          <w:t>Security Considerations</w:t>
        </w:r>
        <w:r>
          <w:rPr>
            <w:noProof/>
            <w:webHidden/>
          </w:rPr>
          <w:tab/>
        </w:r>
        <w:r>
          <w:rPr>
            <w:noProof/>
            <w:webHidden/>
          </w:rPr>
          <w:fldChar w:fldCharType="begin"/>
        </w:r>
        <w:r>
          <w:rPr>
            <w:noProof/>
            <w:webHidden/>
          </w:rPr>
          <w:instrText xml:space="preserve"> PAGEREF _Toc393986950 \h </w:instrText>
        </w:r>
        <w:r>
          <w:rPr>
            <w:noProof/>
            <w:webHidden/>
          </w:rPr>
        </w:r>
        <w:r>
          <w:rPr>
            <w:noProof/>
            <w:webHidden/>
          </w:rPr>
          <w:fldChar w:fldCharType="separate"/>
        </w:r>
        <w:r>
          <w:rPr>
            <w:noProof/>
            <w:webHidden/>
          </w:rPr>
          <w:t>10</w:t>
        </w:r>
        <w:r>
          <w:rPr>
            <w:noProof/>
            <w:webHidden/>
          </w:rPr>
          <w:fldChar w:fldCharType="end"/>
        </w:r>
      </w:hyperlink>
    </w:p>
    <w:p w14:paraId="0EE6C694" w14:textId="77777777" w:rsidR="00F768FE" w:rsidRDefault="00F768FE">
      <w:pPr>
        <w:pStyle w:val="TOC1"/>
        <w:rPr>
          <w:rFonts w:asciiTheme="minorHAnsi" w:eastAsiaTheme="minorEastAsia" w:hAnsiTheme="minorHAnsi" w:cstheme="minorBidi"/>
          <w:noProof/>
          <w:sz w:val="22"/>
          <w:szCs w:val="22"/>
        </w:rPr>
      </w:pPr>
      <w:hyperlink w:anchor="_Toc393986951" w:history="1">
        <w:r w:rsidRPr="00DF2669">
          <w:rPr>
            <w:rStyle w:val="Hyperlink"/>
            <w:noProof/>
          </w:rPr>
          <w:t>7</w:t>
        </w:r>
        <w:r>
          <w:rPr>
            <w:rFonts w:asciiTheme="minorHAnsi" w:eastAsiaTheme="minorEastAsia" w:hAnsiTheme="minorHAnsi" w:cstheme="minorBidi"/>
            <w:noProof/>
            <w:sz w:val="22"/>
            <w:szCs w:val="22"/>
          </w:rPr>
          <w:tab/>
        </w:r>
        <w:r w:rsidRPr="00DF2669">
          <w:rPr>
            <w:rStyle w:val="Hyperlink"/>
            <w:noProof/>
          </w:rPr>
          <w:t>Glossary</w:t>
        </w:r>
        <w:r>
          <w:rPr>
            <w:noProof/>
            <w:webHidden/>
          </w:rPr>
          <w:tab/>
        </w:r>
        <w:r>
          <w:rPr>
            <w:noProof/>
            <w:webHidden/>
          </w:rPr>
          <w:fldChar w:fldCharType="begin"/>
        </w:r>
        <w:r>
          <w:rPr>
            <w:noProof/>
            <w:webHidden/>
          </w:rPr>
          <w:instrText xml:space="preserve"> PAGEREF _Toc393986951 \h </w:instrText>
        </w:r>
        <w:r>
          <w:rPr>
            <w:noProof/>
            <w:webHidden/>
          </w:rPr>
        </w:r>
        <w:r>
          <w:rPr>
            <w:noProof/>
            <w:webHidden/>
          </w:rPr>
          <w:fldChar w:fldCharType="separate"/>
        </w:r>
        <w:r>
          <w:rPr>
            <w:noProof/>
            <w:webHidden/>
          </w:rPr>
          <w:t>10</w:t>
        </w:r>
        <w:r>
          <w:rPr>
            <w:noProof/>
            <w:webHidden/>
          </w:rPr>
          <w:fldChar w:fldCharType="end"/>
        </w:r>
      </w:hyperlink>
    </w:p>
    <w:p w14:paraId="465CC5E0" w14:textId="77777777" w:rsidR="00F768FE" w:rsidRDefault="00F768FE">
      <w:pPr>
        <w:pStyle w:val="TOC1"/>
        <w:rPr>
          <w:rFonts w:asciiTheme="minorHAnsi" w:eastAsiaTheme="minorEastAsia" w:hAnsiTheme="minorHAnsi" w:cstheme="minorBidi"/>
          <w:noProof/>
          <w:sz w:val="22"/>
          <w:szCs w:val="22"/>
        </w:rPr>
      </w:pPr>
      <w:hyperlink w:anchor="_Toc393986952" w:history="1">
        <w:r w:rsidRPr="00DF2669">
          <w:rPr>
            <w:rStyle w:val="Hyperlink"/>
            <w:noProof/>
          </w:rPr>
          <w:t>8</w:t>
        </w:r>
        <w:r>
          <w:rPr>
            <w:rFonts w:asciiTheme="minorHAnsi" w:eastAsiaTheme="minorEastAsia" w:hAnsiTheme="minorHAnsi" w:cstheme="minorBidi"/>
            <w:noProof/>
            <w:sz w:val="22"/>
            <w:szCs w:val="22"/>
          </w:rPr>
          <w:tab/>
        </w:r>
        <w:r w:rsidRPr="00DF2669">
          <w:rPr>
            <w:rStyle w:val="Hyperlink"/>
            <w:noProof/>
          </w:rPr>
          <w:t>Contributors</w:t>
        </w:r>
        <w:r>
          <w:rPr>
            <w:noProof/>
            <w:webHidden/>
          </w:rPr>
          <w:tab/>
        </w:r>
        <w:r>
          <w:rPr>
            <w:noProof/>
            <w:webHidden/>
          </w:rPr>
          <w:fldChar w:fldCharType="begin"/>
        </w:r>
        <w:r>
          <w:rPr>
            <w:noProof/>
            <w:webHidden/>
          </w:rPr>
          <w:instrText xml:space="preserve"> PAGEREF _Toc393986952 \h </w:instrText>
        </w:r>
        <w:r>
          <w:rPr>
            <w:noProof/>
            <w:webHidden/>
          </w:rPr>
        </w:r>
        <w:r>
          <w:rPr>
            <w:noProof/>
            <w:webHidden/>
          </w:rPr>
          <w:fldChar w:fldCharType="separate"/>
        </w:r>
        <w:r>
          <w:rPr>
            <w:noProof/>
            <w:webHidden/>
          </w:rPr>
          <w:t>10</w:t>
        </w:r>
        <w:r>
          <w:rPr>
            <w:noProof/>
            <w:webHidden/>
          </w:rPr>
          <w:fldChar w:fldCharType="end"/>
        </w:r>
      </w:hyperlink>
    </w:p>
    <w:p w14:paraId="701FFF5C" w14:textId="77777777" w:rsidR="00F768FE" w:rsidRDefault="00F768FE">
      <w:pPr>
        <w:pStyle w:val="TOC1"/>
        <w:rPr>
          <w:rFonts w:asciiTheme="minorHAnsi" w:eastAsiaTheme="minorEastAsia" w:hAnsiTheme="minorHAnsi" w:cstheme="minorBidi"/>
          <w:noProof/>
          <w:sz w:val="22"/>
          <w:szCs w:val="22"/>
        </w:rPr>
      </w:pPr>
      <w:hyperlink w:anchor="_Toc393986953" w:history="1">
        <w:r w:rsidRPr="00DF2669">
          <w:rPr>
            <w:rStyle w:val="Hyperlink"/>
            <w:noProof/>
          </w:rPr>
          <w:t>9</w:t>
        </w:r>
        <w:r>
          <w:rPr>
            <w:rFonts w:asciiTheme="minorHAnsi" w:eastAsiaTheme="minorEastAsia" w:hAnsiTheme="minorHAnsi" w:cstheme="minorBidi"/>
            <w:noProof/>
            <w:sz w:val="22"/>
            <w:szCs w:val="22"/>
          </w:rPr>
          <w:tab/>
        </w:r>
        <w:r w:rsidRPr="00DF2669">
          <w:rPr>
            <w:rStyle w:val="Hyperlink"/>
            <w:noProof/>
          </w:rPr>
          <w:t>Acknowledgments</w:t>
        </w:r>
        <w:r>
          <w:rPr>
            <w:noProof/>
            <w:webHidden/>
          </w:rPr>
          <w:tab/>
        </w:r>
        <w:r>
          <w:rPr>
            <w:noProof/>
            <w:webHidden/>
          </w:rPr>
          <w:fldChar w:fldCharType="begin"/>
        </w:r>
        <w:r>
          <w:rPr>
            <w:noProof/>
            <w:webHidden/>
          </w:rPr>
          <w:instrText xml:space="preserve"> PAGEREF _Toc393986953 \h </w:instrText>
        </w:r>
        <w:r>
          <w:rPr>
            <w:noProof/>
            <w:webHidden/>
          </w:rPr>
        </w:r>
        <w:r>
          <w:rPr>
            <w:noProof/>
            <w:webHidden/>
          </w:rPr>
          <w:fldChar w:fldCharType="separate"/>
        </w:r>
        <w:r>
          <w:rPr>
            <w:noProof/>
            <w:webHidden/>
          </w:rPr>
          <w:t>10</w:t>
        </w:r>
        <w:r>
          <w:rPr>
            <w:noProof/>
            <w:webHidden/>
          </w:rPr>
          <w:fldChar w:fldCharType="end"/>
        </w:r>
      </w:hyperlink>
    </w:p>
    <w:p w14:paraId="16945639" w14:textId="77777777" w:rsidR="00F768FE" w:rsidRDefault="00F768FE">
      <w:pPr>
        <w:pStyle w:val="TOC1"/>
        <w:rPr>
          <w:rFonts w:asciiTheme="minorHAnsi" w:eastAsiaTheme="minorEastAsia" w:hAnsiTheme="minorHAnsi" w:cstheme="minorBidi"/>
          <w:noProof/>
          <w:sz w:val="22"/>
          <w:szCs w:val="22"/>
        </w:rPr>
      </w:pPr>
      <w:hyperlink w:anchor="_Toc393986954" w:history="1">
        <w:r w:rsidRPr="00DF2669">
          <w:rPr>
            <w:rStyle w:val="Hyperlink"/>
            <w:noProof/>
          </w:rPr>
          <w:t>10</w:t>
        </w:r>
        <w:r>
          <w:rPr>
            <w:rFonts w:asciiTheme="minorHAnsi" w:eastAsiaTheme="minorEastAsia" w:hAnsiTheme="minorHAnsi" w:cstheme="minorBidi"/>
            <w:noProof/>
            <w:sz w:val="22"/>
            <w:szCs w:val="22"/>
          </w:rPr>
          <w:tab/>
        </w:r>
        <w:r w:rsidRPr="00DF2669">
          <w:rPr>
            <w:rStyle w:val="Hyperlink"/>
            <w:noProof/>
          </w:rPr>
          <w:t>Intellectual Property Statement</w:t>
        </w:r>
        <w:r>
          <w:rPr>
            <w:noProof/>
            <w:webHidden/>
          </w:rPr>
          <w:tab/>
        </w:r>
        <w:r>
          <w:rPr>
            <w:noProof/>
            <w:webHidden/>
          </w:rPr>
          <w:fldChar w:fldCharType="begin"/>
        </w:r>
        <w:r>
          <w:rPr>
            <w:noProof/>
            <w:webHidden/>
          </w:rPr>
          <w:instrText xml:space="preserve"> PAGEREF _Toc393986954 \h </w:instrText>
        </w:r>
        <w:r>
          <w:rPr>
            <w:noProof/>
            <w:webHidden/>
          </w:rPr>
        </w:r>
        <w:r>
          <w:rPr>
            <w:noProof/>
            <w:webHidden/>
          </w:rPr>
          <w:fldChar w:fldCharType="separate"/>
        </w:r>
        <w:r>
          <w:rPr>
            <w:noProof/>
            <w:webHidden/>
          </w:rPr>
          <w:t>10</w:t>
        </w:r>
        <w:r>
          <w:rPr>
            <w:noProof/>
            <w:webHidden/>
          </w:rPr>
          <w:fldChar w:fldCharType="end"/>
        </w:r>
      </w:hyperlink>
    </w:p>
    <w:p w14:paraId="53BC8E77" w14:textId="77777777" w:rsidR="00F768FE" w:rsidRDefault="00F768FE">
      <w:pPr>
        <w:pStyle w:val="TOC1"/>
        <w:rPr>
          <w:rFonts w:asciiTheme="minorHAnsi" w:eastAsiaTheme="minorEastAsia" w:hAnsiTheme="minorHAnsi" w:cstheme="minorBidi"/>
          <w:noProof/>
          <w:sz w:val="22"/>
          <w:szCs w:val="22"/>
        </w:rPr>
      </w:pPr>
      <w:hyperlink w:anchor="_Toc393986955" w:history="1">
        <w:r w:rsidRPr="00DF2669">
          <w:rPr>
            <w:rStyle w:val="Hyperlink"/>
            <w:noProof/>
          </w:rPr>
          <w:t>11</w:t>
        </w:r>
        <w:r>
          <w:rPr>
            <w:rFonts w:asciiTheme="minorHAnsi" w:eastAsiaTheme="minorEastAsia" w:hAnsiTheme="minorHAnsi" w:cstheme="minorBidi"/>
            <w:noProof/>
            <w:sz w:val="22"/>
            <w:szCs w:val="22"/>
          </w:rPr>
          <w:tab/>
        </w:r>
        <w:r w:rsidRPr="00DF2669">
          <w:rPr>
            <w:rStyle w:val="Hyperlink"/>
            <w:noProof/>
          </w:rPr>
          <w:t>Disclaimer</w:t>
        </w:r>
        <w:r>
          <w:rPr>
            <w:noProof/>
            <w:webHidden/>
          </w:rPr>
          <w:tab/>
        </w:r>
        <w:r>
          <w:rPr>
            <w:noProof/>
            <w:webHidden/>
          </w:rPr>
          <w:fldChar w:fldCharType="begin"/>
        </w:r>
        <w:r>
          <w:rPr>
            <w:noProof/>
            <w:webHidden/>
          </w:rPr>
          <w:instrText xml:space="preserve"> PAGEREF _Toc393986955 \h </w:instrText>
        </w:r>
        <w:r>
          <w:rPr>
            <w:noProof/>
            <w:webHidden/>
          </w:rPr>
        </w:r>
        <w:r>
          <w:rPr>
            <w:noProof/>
            <w:webHidden/>
          </w:rPr>
          <w:fldChar w:fldCharType="separate"/>
        </w:r>
        <w:r>
          <w:rPr>
            <w:noProof/>
            <w:webHidden/>
          </w:rPr>
          <w:t>10</w:t>
        </w:r>
        <w:r>
          <w:rPr>
            <w:noProof/>
            <w:webHidden/>
          </w:rPr>
          <w:fldChar w:fldCharType="end"/>
        </w:r>
      </w:hyperlink>
    </w:p>
    <w:p w14:paraId="03B24932" w14:textId="77777777" w:rsidR="00F768FE" w:rsidRDefault="00F768FE">
      <w:pPr>
        <w:pStyle w:val="TOC1"/>
        <w:rPr>
          <w:rFonts w:asciiTheme="minorHAnsi" w:eastAsiaTheme="minorEastAsia" w:hAnsiTheme="minorHAnsi" w:cstheme="minorBidi"/>
          <w:noProof/>
          <w:sz w:val="22"/>
          <w:szCs w:val="22"/>
        </w:rPr>
      </w:pPr>
      <w:hyperlink w:anchor="_Toc393986956" w:history="1">
        <w:r w:rsidRPr="00DF2669">
          <w:rPr>
            <w:rStyle w:val="Hyperlink"/>
            <w:noProof/>
          </w:rPr>
          <w:t>12</w:t>
        </w:r>
        <w:r>
          <w:rPr>
            <w:rFonts w:asciiTheme="minorHAnsi" w:eastAsiaTheme="minorEastAsia" w:hAnsiTheme="minorHAnsi" w:cstheme="minorBidi"/>
            <w:noProof/>
            <w:sz w:val="22"/>
            <w:szCs w:val="22"/>
          </w:rPr>
          <w:tab/>
        </w:r>
        <w:r w:rsidRPr="00DF2669">
          <w:rPr>
            <w:rStyle w:val="Hyperlink"/>
            <w:noProof/>
          </w:rPr>
          <w:t>Full Copyright Notice</w:t>
        </w:r>
        <w:r>
          <w:rPr>
            <w:noProof/>
            <w:webHidden/>
          </w:rPr>
          <w:tab/>
        </w:r>
        <w:r>
          <w:rPr>
            <w:noProof/>
            <w:webHidden/>
          </w:rPr>
          <w:fldChar w:fldCharType="begin"/>
        </w:r>
        <w:r>
          <w:rPr>
            <w:noProof/>
            <w:webHidden/>
          </w:rPr>
          <w:instrText xml:space="preserve"> PAGEREF _Toc393986956 \h </w:instrText>
        </w:r>
        <w:r>
          <w:rPr>
            <w:noProof/>
            <w:webHidden/>
          </w:rPr>
        </w:r>
        <w:r>
          <w:rPr>
            <w:noProof/>
            <w:webHidden/>
          </w:rPr>
          <w:fldChar w:fldCharType="separate"/>
        </w:r>
        <w:r>
          <w:rPr>
            <w:noProof/>
            <w:webHidden/>
          </w:rPr>
          <w:t>10</w:t>
        </w:r>
        <w:r>
          <w:rPr>
            <w:noProof/>
            <w:webHidden/>
          </w:rPr>
          <w:fldChar w:fldCharType="end"/>
        </w:r>
      </w:hyperlink>
    </w:p>
    <w:p w14:paraId="69AEAE19" w14:textId="77777777" w:rsidR="00F768FE" w:rsidRDefault="00F768FE">
      <w:pPr>
        <w:pStyle w:val="TOC1"/>
        <w:rPr>
          <w:rFonts w:asciiTheme="minorHAnsi" w:eastAsiaTheme="minorEastAsia" w:hAnsiTheme="minorHAnsi" w:cstheme="minorBidi"/>
          <w:noProof/>
          <w:sz w:val="22"/>
          <w:szCs w:val="22"/>
        </w:rPr>
      </w:pPr>
      <w:hyperlink w:anchor="_Toc393986957" w:history="1">
        <w:r w:rsidRPr="00DF2669">
          <w:rPr>
            <w:rStyle w:val="Hyperlink"/>
            <w:noProof/>
          </w:rPr>
          <w:t>References</w:t>
        </w:r>
        <w:r>
          <w:rPr>
            <w:noProof/>
            <w:webHidden/>
          </w:rPr>
          <w:tab/>
        </w:r>
        <w:r>
          <w:rPr>
            <w:noProof/>
            <w:webHidden/>
          </w:rPr>
          <w:fldChar w:fldCharType="begin"/>
        </w:r>
        <w:r>
          <w:rPr>
            <w:noProof/>
            <w:webHidden/>
          </w:rPr>
          <w:instrText xml:space="preserve"> PAGEREF _Toc393986957 \h </w:instrText>
        </w:r>
        <w:r>
          <w:rPr>
            <w:noProof/>
            <w:webHidden/>
          </w:rPr>
        </w:r>
        <w:r>
          <w:rPr>
            <w:noProof/>
            <w:webHidden/>
          </w:rPr>
          <w:fldChar w:fldCharType="separate"/>
        </w:r>
        <w:r>
          <w:rPr>
            <w:noProof/>
            <w:webHidden/>
          </w:rPr>
          <w:t>11</w:t>
        </w:r>
        <w:r>
          <w:rPr>
            <w:noProof/>
            <w:webHidden/>
          </w:rPr>
          <w:fldChar w:fldCharType="end"/>
        </w:r>
      </w:hyperlink>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Pr="00866D9D" w:rsidRDefault="007C6746" w:rsidP="007C6746">
      <w:pPr>
        <w:pStyle w:val="Heading1"/>
      </w:pPr>
      <w:bookmarkStart w:id="4" w:name="_Toc393986945"/>
      <w:r w:rsidRPr="00866D9D">
        <w:lastRenderedPageBreak/>
        <w:t>Introduction</w:t>
      </w:r>
      <w:bookmarkEnd w:id="4"/>
    </w:p>
    <w:p w14:paraId="5DB2B866" w14:textId="59A6D0F9" w:rsidR="00647EBE" w:rsidRDefault="00647EBE" w:rsidP="007C6746">
      <w:r>
        <w:t xml:space="preserve">TDML was originated by IBM, which supplied an initial set of </w:t>
      </w:r>
      <w:r w:rsidR="00DF07CA">
        <w:t xml:space="preserve">74 </w:t>
      </w:r>
      <w:r>
        <w:t>tests for DFDL</w:t>
      </w:r>
      <w:r w:rsidR="00DF07CA">
        <w:t xml:space="preserve"> to the community</w:t>
      </w:r>
      <w:r>
        <w:t xml:space="preserve">. The Daffodil project has implemented TDML in the programming language Scala, and provided an XML Schema for what has become a Daffodil-specific dialect of TDML. </w:t>
      </w:r>
      <w:r w:rsidR="00EE5C56">
        <w:t xml:space="preserve">The Daffodil project has thousands of TDML-based tests. IBM has its own dialect of TDML, and also has thousands of tests. </w:t>
      </w:r>
    </w:p>
    <w:p w14:paraId="1F35450D" w14:textId="77777777" w:rsidR="00EE5C56" w:rsidRDefault="00EE5C56" w:rsidP="007C6746"/>
    <w:p w14:paraId="6FABC4B5" w14:textId="27236D6D" w:rsidR="00EE5C56" w:rsidRDefault="00EE5C56" w:rsidP="007C6746">
      <w:r>
        <w:t>In the interest of convergence and future cross-validation of DFDL implementations, this document publishes a TDML schema.</w:t>
      </w:r>
    </w:p>
    <w:p w14:paraId="26B13262" w14:textId="77777777" w:rsidR="008901DB" w:rsidRDefault="008901DB" w:rsidP="007C6746"/>
    <w:p w14:paraId="76E6982A" w14:textId="6D81DA7E" w:rsidR="008901DB" w:rsidRDefault="008901DB" w:rsidP="007C6746">
      <w:r>
        <w:t>TDML is intended to be an interchange format for DFDL tests</w:t>
      </w:r>
      <w:r w:rsidR="00DF07CA">
        <w:t>.</w:t>
      </w:r>
      <w:r>
        <w:t xml:space="preserve"> A TDML test suite can be completely self-contained within a single XML file (standard suffix ".</w:t>
      </w:r>
      <w:proofErr w:type="spellStart"/>
      <w:r>
        <w:t>tdml</w:t>
      </w:r>
      <w:proofErr w:type="spellEnd"/>
      <w:r>
        <w:t xml:space="preserve">") including </w:t>
      </w:r>
      <w:proofErr w:type="gramStart"/>
      <w:r>
        <w:t>both the</w:t>
      </w:r>
      <w:proofErr w:type="gramEnd"/>
      <w:r>
        <w:t xml:space="preserve"> DFDL schema, the input data and expected result or expected errors/warnings (or both). This is very useful for supporting users who are trying to understand DFDL, and who may have found a bug in an implementation, or may have an incorrect DFDL Schema. A TDML test suite can be written which is almost tutorial in nature by showing basic tests of particular DFDL Schema capabilities, and then exploring variations on them within the same TDML file.</w:t>
      </w:r>
    </w:p>
    <w:p w14:paraId="5E6FA4CD" w14:textId="77777777" w:rsidR="00DF07CA" w:rsidRDefault="00DF07CA" w:rsidP="007C6746"/>
    <w:p w14:paraId="7C122CD4" w14:textId="1529AB25" w:rsidR="00DF07CA" w:rsidRDefault="00DF07CA" w:rsidP="007C6746">
      <w:r>
        <w:t>We expect that TDML will be enhanced further by the community.</w:t>
      </w:r>
      <w:r w:rsidR="00EE5C56">
        <w:t xml:space="preserve"> The schema provided here is a starting point.</w:t>
      </w:r>
    </w:p>
    <w:p w14:paraId="5F1CE10A" w14:textId="6F83068F" w:rsidR="008901DB" w:rsidRDefault="008901DB" w:rsidP="00E13654">
      <w:pPr>
        <w:pStyle w:val="Heading1"/>
      </w:pPr>
      <w:bookmarkStart w:id="5" w:name="_Toc393986946"/>
      <w:r>
        <w:t>Limitations</w:t>
      </w:r>
      <w:bookmarkEnd w:id="5"/>
    </w:p>
    <w:p w14:paraId="71F217AC" w14:textId="2BC923D0" w:rsidR="008901DB" w:rsidRDefault="00DF07CA" w:rsidP="008901DB">
      <w:r>
        <w:t>Error messages - the current TDML allows creation of negative test cases, but the scrutiny given to negative results is limited to keyword search within the diagnostic output messages.</w:t>
      </w:r>
    </w:p>
    <w:p w14:paraId="7BB0E61D" w14:textId="4C78E0F8" w:rsidR="00EE5C56" w:rsidRPr="008901DB" w:rsidRDefault="00EE5C56" w:rsidP="008901DB">
      <w:r>
        <w:t>The Daffodil project implementation of TDML has a number of bugs/needed-features. These are tracked in the Project JIRA ticket system. [Daffodil]</w:t>
      </w:r>
    </w:p>
    <w:p w14:paraId="455455E8" w14:textId="597F6101" w:rsidR="007C6746" w:rsidRDefault="00DF07CA" w:rsidP="00E13654">
      <w:pPr>
        <w:pStyle w:val="Heading1"/>
      </w:pPr>
      <w:bookmarkStart w:id="6" w:name="_Toc393986947"/>
      <w:r>
        <w:t>XML Schema</w:t>
      </w:r>
      <w:bookmarkEnd w:id="6"/>
    </w:p>
    <w:p w14:paraId="11FDB661" w14:textId="372B1FCD" w:rsidR="00EE5C56" w:rsidRDefault="00EE5C56" w:rsidP="00EE5C56">
      <w:r>
        <w:t xml:space="preserve">The schema is listed here by way of making its copyright status clear. This schema can also be downloaded from the Daffodil project </w:t>
      </w:r>
      <w:proofErr w:type="spellStart"/>
      <w:r>
        <w:t>git</w:t>
      </w:r>
      <w:proofErr w:type="spellEnd"/>
      <w:r>
        <w:t xml:space="preserve"> repository.</w:t>
      </w:r>
    </w:p>
    <w:p w14:paraId="4D4A51A6" w14:textId="77777777" w:rsidR="00EE5C56" w:rsidRPr="00EE5C56" w:rsidRDefault="00EE5C56" w:rsidP="00EE5C56"/>
    <w:p w14:paraId="7B04AF8B" w14:textId="77777777" w:rsidR="00DF07CA" w:rsidRPr="00DF07CA" w:rsidRDefault="00DF07CA" w:rsidP="00DF07CA">
      <w:pPr>
        <w:rPr>
          <w:rFonts w:ascii="Courier New" w:hAnsi="Courier New" w:cs="Courier New"/>
          <w:sz w:val="16"/>
          <w:szCs w:val="16"/>
        </w:rPr>
      </w:pPr>
      <w:proofErr w:type="gramStart"/>
      <w:r w:rsidRPr="00DF07CA">
        <w:rPr>
          <w:rFonts w:ascii="Courier New" w:hAnsi="Courier New" w:cs="Courier New"/>
          <w:sz w:val="16"/>
          <w:szCs w:val="16"/>
        </w:rPr>
        <w:t>&lt;?xml</w:t>
      </w:r>
      <w:proofErr w:type="gramEnd"/>
      <w:r w:rsidRPr="00DF07CA">
        <w:rPr>
          <w:rFonts w:ascii="Courier New" w:hAnsi="Courier New" w:cs="Courier New"/>
          <w:sz w:val="16"/>
          <w:szCs w:val="16"/>
        </w:rPr>
        <w:t xml:space="preserve"> version="1.0" encoding="UTF-8"?&gt;</w:t>
      </w:r>
    </w:p>
    <w:p w14:paraId="7DCF6F4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&lt;</w:t>
      </w:r>
      <w:proofErr w:type="spellStart"/>
      <w:r w:rsidRPr="00DF07CA">
        <w:rPr>
          <w:rFonts w:ascii="Courier New" w:hAnsi="Courier New" w:cs="Courier New"/>
          <w:sz w:val="16"/>
          <w:szCs w:val="16"/>
        </w:rPr>
        <w:t>xsd</w:t>
      </w:r>
      <w:proofErr w:type="gramStart"/>
      <w:r w:rsidRPr="00DF07CA">
        <w:rPr>
          <w:rFonts w:ascii="Courier New" w:hAnsi="Courier New" w:cs="Courier New"/>
          <w:sz w:val="16"/>
          <w:szCs w:val="16"/>
        </w:rPr>
        <w:t>:schema</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xmlns:xsd</w:t>
      </w:r>
      <w:proofErr w:type="spellEnd"/>
      <w:r w:rsidRPr="00DF07CA">
        <w:rPr>
          <w:rFonts w:ascii="Courier New" w:hAnsi="Courier New" w:cs="Courier New"/>
          <w:sz w:val="16"/>
          <w:szCs w:val="16"/>
        </w:rPr>
        <w:t>="http://www.w3.org/2001/XMLSchema"</w:t>
      </w:r>
    </w:p>
    <w:p w14:paraId="19EC62A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spellStart"/>
      <w:r w:rsidRPr="00DF07CA">
        <w:rPr>
          <w:rFonts w:ascii="Courier New" w:hAnsi="Courier New" w:cs="Courier New"/>
          <w:sz w:val="16"/>
          <w:szCs w:val="16"/>
        </w:rPr>
        <w:t>xmlns:sub</w:t>
      </w:r>
      <w:proofErr w:type="spellEnd"/>
      <w:r w:rsidRPr="00DF07CA">
        <w:rPr>
          <w:rFonts w:ascii="Courier New" w:hAnsi="Courier New" w:cs="Courier New"/>
          <w:sz w:val="16"/>
          <w:szCs w:val="16"/>
        </w:rPr>
        <w:t xml:space="preserve">="http://www.w3.org/2001/XMLSchema" </w:t>
      </w:r>
      <w:proofErr w:type="spellStart"/>
      <w:r w:rsidRPr="00DF07CA">
        <w:rPr>
          <w:rFonts w:ascii="Courier New" w:hAnsi="Courier New" w:cs="Courier New"/>
          <w:sz w:val="16"/>
          <w:szCs w:val="16"/>
        </w:rPr>
        <w:t>xmlns:xs</w:t>
      </w:r>
      <w:proofErr w:type="spellEnd"/>
      <w:r w:rsidRPr="00DF07CA">
        <w:rPr>
          <w:rFonts w:ascii="Courier New" w:hAnsi="Courier New" w:cs="Courier New"/>
          <w:sz w:val="16"/>
          <w:szCs w:val="16"/>
        </w:rPr>
        <w:t>="http://www.w3.org/2001/XMLSchema"</w:t>
      </w:r>
    </w:p>
    <w:p w14:paraId="1C90E67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spellStart"/>
      <w:r w:rsidRPr="00DF07CA">
        <w:rPr>
          <w:rFonts w:ascii="Courier New" w:hAnsi="Courier New" w:cs="Courier New"/>
          <w:sz w:val="16"/>
          <w:szCs w:val="16"/>
        </w:rPr>
        <w:t>xmlns</w:t>
      </w:r>
      <w:proofErr w:type="spellEnd"/>
      <w:r w:rsidRPr="00DF07CA">
        <w:rPr>
          <w:rFonts w:ascii="Courier New" w:hAnsi="Courier New" w:cs="Courier New"/>
          <w:sz w:val="16"/>
          <w:szCs w:val="16"/>
        </w:rPr>
        <w:t xml:space="preserve">="http://www.w3.org/2001/XMLSchema" </w:t>
      </w:r>
      <w:proofErr w:type="spellStart"/>
      <w:r w:rsidRPr="00DF07CA">
        <w:rPr>
          <w:rFonts w:ascii="Courier New" w:hAnsi="Courier New" w:cs="Courier New"/>
          <w:sz w:val="16"/>
          <w:szCs w:val="16"/>
        </w:rPr>
        <w:t>targetNamespace</w:t>
      </w:r>
      <w:proofErr w:type="spellEnd"/>
      <w:r w:rsidRPr="00DF07CA">
        <w:rPr>
          <w:rFonts w:ascii="Courier New" w:hAnsi="Courier New" w:cs="Courier New"/>
          <w:sz w:val="16"/>
          <w:szCs w:val="16"/>
        </w:rPr>
        <w:t>="http://www.ibm.com/xmlns/dfdl/testData"</w:t>
      </w:r>
    </w:p>
    <w:p w14:paraId="7DE59E7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spellStart"/>
      <w:r w:rsidRPr="00DF07CA">
        <w:rPr>
          <w:rFonts w:ascii="Courier New" w:hAnsi="Courier New" w:cs="Courier New"/>
          <w:sz w:val="16"/>
          <w:szCs w:val="16"/>
        </w:rPr>
        <w:t>xmlns:tns</w:t>
      </w:r>
      <w:proofErr w:type="spellEnd"/>
      <w:r w:rsidRPr="00DF07CA">
        <w:rPr>
          <w:rFonts w:ascii="Courier New" w:hAnsi="Courier New" w:cs="Courier New"/>
          <w:sz w:val="16"/>
          <w:szCs w:val="16"/>
        </w:rPr>
        <w:t xml:space="preserve">="http://www.ibm.com/xmlns/dfdl/testData" </w:t>
      </w:r>
      <w:proofErr w:type="spellStart"/>
      <w:r w:rsidRPr="00DF07CA">
        <w:rPr>
          <w:rFonts w:ascii="Courier New" w:hAnsi="Courier New" w:cs="Courier New"/>
          <w:sz w:val="16"/>
          <w:szCs w:val="16"/>
        </w:rPr>
        <w:t>elementFormDefault</w:t>
      </w:r>
      <w:proofErr w:type="spellEnd"/>
      <w:r w:rsidRPr="00DF07CA">
        <w:rPr>
          <w:rFonts w:ascii="Courier New" w:hAnsi="Courier New" w:cs="Courier New"/>
          <w:sz w:val="16"/>
          <w:szCs w:val="16"/>
        </w:rPr>
        <w:t>="unqualified"</w:t>
      </w:r>
    </w:p>
    <w:p w14:paraId="6CFC5EF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spellStart"/>
      <w:r w:rsidRPr="00DF07CA">
        <w:rPr>
          <w:rFonts w:ascii="Courier New" w:hAnsi="Courier New" w:cs="Courier New"/>
          <w:sz w:val="16"/>
          <w:szCs w:val="16"/>
        </w:rPr>
        <w:t>xmlns:dfdl</w:t>
      </w:r>
      <w:proofErr w:type="spellEnd"/>
      <w:r w:rsidRPr="00DF07CA">
        <w:rPr>
          <w:rFonts w:ascii="Courier New" w:hAnsi="Courier New" w:cs="Courier New"/>
          <w:sz w:val="16"/>
          <w:szCs w:val="16"/>
        </w:rPr>
        <w:t>="http://www.ogf.org/dfdl/dfdl-1.0/"</w:t>
      </w:r>
    </w:p>
    <w:p w14:paraId="28D51F8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gramStart"/>
      <w:r w:rsidRPr="00DF07CA">
        <w:rPr>
          <w:rFonts w:ascii="Courier New" w:hAnsi="Courier New" w:cs="Courier New"/>
          <w:sz w:val="16"/>
          <w:szCs w:val="16"/>
        </w:rPr>
        <w:t>xmlns:</w:t>
      </w:r>
      <w:proofErr w:type="gramEnd"/>
      <w:r w:rsidRPr="00DF07CA">
        <w:rPr>
          <w:rFonts w:ascii="Courier New" w:hAnsi="Courier New" w:cs="Courier New"/>
          <w:sz w:val="16"/>
          <w:szCs w:val="16"/>
        </w:rPr>
        <w:t>daf="urn:ogf:dfdl:2013:imp:opensource.ncsa.illinois.edu:2012:ext"&gt;</w:t>
      </w:r>
    </w:p>
    <w:p w14:paraId="13281FA5" w14:textId="77777777" w:rsidR="00DF07CA" w:rsidRPr="00DF07CA" w:rsidRDefault="00DF07CA" w:rsidP="00DF07CA">
      <w:pPr>
        <w:rPr>
          <w:rFonts w:ascii="Courier New" w:hAnsi="Courier New" w:cs="Courier New"/>
          <w:sz w:val="16"/>
          <w:szCs w:val="16"/>
        </w:rPr>
      </w:pPr>
    </w:p>
    <w:p w14:paraId="0552B1F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xsd</w:t>
      </w:r>
      <w:proofErr w:type="gramStart"/>
      <w:r w:rsidRPr="00DF07CA">
        <w:rPr>
          <w:rFonts w:ascii="Courier New" w:hAnsi="Courier New" w:cs="Courier New"/>
          <w:sz w:val="16"/>
          <w:szCs w:val="16"/>
        </w:rPr>
        <w:t>:import</w:t>
      </w:r>
      <w:proofErr w:type="spellEnd"/>
      <w:proofErr w:type="gramEnd"/>
      <w:r w:rsidRPr="00DF07CA">
        <w:rPr>
          <w:rFonts w:ascii="Courier New" w:hAnsi="Courier New" w:cs="Courier New"/>
          <w:sz w:val="16"/>
          <w:szCs w:val="16"/>
        </w:rPr>
        <w:t xml:space="preserve"> namespace="http://www.w3.org/2001/XMLSchema" /&gt;</w:t>
      </w:r>
    </w:p>
    <w:p w14:paraId="529BBF97" w14:textId="531F5BB9"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proofErr w:type="gramStart"/>
      <w:r w:rsidRPr="00DF07CA">
        <w:rPr>
          <w:rFonts w:ascii="Courier New" w:hAnsi="Courier New" w:cs="Courier New"/>
          <w:sz w:val="16"/>
          <w:szCs w:val="16"/>
        </w:rPr>
        <w:t>xsd:</w:t>
      </w:r>
      <w:proofErr w:type="gramEnd"/>
      <w:r w:rsidRPr="00DF07CA">
        <w:rPr>
          <w:rFonts w:ascii="Courier New" w:hAnsi="Courier New" w:cs="Courier New"/>
          <w:sz w:val="16"/>
          <w:szCs w:val="16"/>
        </w:rPr>
        <w:t>import</w:t>
      </w:r>
      <w:proofErr w:type="spellEnd"/>
      <w:r w:rsidRPr="00DF07CA">
        <w:rPr>
          <w:rFonts w:ascii="Courier New" w:hAnsi="Courier New" w:cs="Courier New"/>
          <w:sz w:val="16"/>
          <w:szCs w:val="16"/>
        </w:rPr>
        <w:t xml:space="preserve"> namespace="http://www.ogf.org/dfdl/dfdl-1.0/"</w:t>
      </w:r>
      <w:r w:rsidR="00EE5C56">
        <w:rPr>
          <w:rFonts w:ascii="Courier New" w:hAnsi="Courier New" w:cs="Courier New"/>
          <w:sz w:val="16"/>
          <w:szCs w:val="16"/>
        </w:rPr>
        <w:t>/</w:t>
      </w:r>
      <w:r w:rsidRPr="00DF07CA">
        <w:rPr>
          <w:rFonts w:ascii="Courier New" w:hAnsi="Courier New" w:cs="Courier New"/>
          <w:sz w:val="16"/>
          <w:szCs w:val="16"/>
        </w:rPr>
        <w:t>&gt;</w:t>
      </w:r>
    </w:p>
    <w:p w14:paraId="6487F5F0" w14:textId="65534B40"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proofErr w:type="gramStart"/>
      <w:r w:rsidRPr="00DF07CA">
        <w:rPr>
          <w:rFonts w:ascii="Courier New" w:hAnsi="Courier New" w:cs="Courier New"/>
          <w:sz w:val="16"/>
          <w:szCs w:val="16"/>
        </w:rPr>
        <w:t>xsd:</w:t>
      </w:r>
      <w:proofErr w:type="gramEnd"/>
      <w:r w:rsidRPr="00DF07CA">
        <w:rPr>
          <w:rFonts w:ascii="Courier New" w:hAnsi="Courier New" w:cs="Courier New"/>
          <w:sz w:val="16"/>
          <w:szCs w:val="16"/>
        </w:rPr>
        <w:t>import</w:t>
      </w:r>
      <w:proofErr w:type="spellEnd"/>
      <w:r w:rsidRPr="00DF07CA">
        <w:rPr>
          <w:rFonts w:ascii="Courier New" w:hAnsi="Courier New" w:cs="Courier New"/>
          <w:sz w:val="16"/>
          <w:szCs w:val="16"/>
        </w:rPr>
        <w:t xml:space="preserve"> namespace="urn:ogf:dfdl:2013:imp:opensou</w:t>
      </w:r>
      <w:r w:rsidR="00EE5C56">
        <w:rPr>
          <w:rFonts w:ascii="Courier New" w:hAnsi="Courier New" w:cs="Courier New"/>
          <w:sz w:val="16"/>
          <w:szCs w:val="16"/>
        </w:rPr>
        <w:t>rce.ncsa.illinois.edu:2012:ext"</w:t>
      </w:r>
      <w:r>
        <w:rPr>
          <w:rFonts w:ascii="Courier New" w:hAnsi="Courier New" w:cs="Courier New"/>
          <w:sz w:val="16"/>
          <w:szCs w:val="16"/>
        </w:rPr>
        <w:t>/&gt;</w:t>
      </w:r>
    </w:p>
    <w:p w14:paraId="4EF2DA91" w14:textId="77777777" w:rsidR="00DF07CA" w:rsidRPr="00DF07CA" w:rsidRDefault="00DF07CA" w:rsidP="00DF07CA">
      <w:pPr>
        <w:rPr>
          <w:rFonts w:ascii="Courier New" w:hAnsi="Courier New" w:cs="Courier New"/>
          <w:sz w:val="16"/>
          <w:szCs w:val="16"/>
        </w:rPr>
      </w:pPr>
    </w:p>
    <w:p w14:paraId="7CC184D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testSuite</w:t>
      </w:r>
      <w:proofErr w:type="spellEnd"/>
      <w:r w:rsidRPr="00DF07CA">
        <w:rPr>
          <w:rFonts w:ascii="Courier New" w:hAnsi="Courier New" w:cs="Courier New"/>
          <w:sz w:val="16"/>
          <w:szCs w:val="16"/>
        </w:rPr>
        <w:t>"&gt;</w:t>
      </w:r>
    </w:p>
    <w:p w14:paraId="27127F7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proofErr w:type="gramStart"/>
      <w:r w:rsidRPr="00DF07CA">
        <w:rPr>
          <w:rFonts w:ascii="Courier New" w:hAnsi="Courier New" w:cs="Courier New"/>
          <w:sz w:val="16"/>
          <w:szCs w:val="16"/>
        </w:rPr>
        <w:t>complexType</w:t>
      </w:r>
      <w:proofErr w:type="spellEnd"/>
      <w:proofErr w:type="gramEnd"/>
      <w:r w:rsidRPr="00DF07CA">
        <w:rPr>
          <w:rFonts w:ascii="Courier New" w:hAnsi="Courier New" w:cs="Courier New"/>
          <w:sz w:val="16"/>
          <w:szCs w:val="16"/>
        </w:rPr>
        <w:t>&gt;</w:t>
      </w:r>
    </w:p>
    <w:p w14:paraId="0BB154E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2D12AC6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&lt;choice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 xml:space="preserve">="unbounded"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="0"&gt;</w:t>
      </w:r>
    </w:p>
    <w:p w14:paraId="406CFC1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:parserTestCase</w:t>
      </w:r>
      <w:proofErr w:type="spellEnd"/>
      <w:proofErr w:type="gramEnd"/>
      <w:r w:rsidRPr="00DF07CA">
        <w:rPr>
          <w:rFonts w:ascii="Courier New" w:hAnsi="Courier New" w:cs="Courier New"/>
          <w:sz w:val="16"/>
          <w:szCs w:val="16"/>
        </w:rPr>
        <w:t>" /&gt;</w:t>
      </w:r>
    </w:p>
    <w:p w14:paraId="301067F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&lt;!--</w:t>
      </w:r>
      <w:proofErr w:type="gramEnd"/>
      <w:r w:rsidRPr="00DF07CA">
        <w:rPr>
          <w:rFonts w:ascii="Courier New" w:hAnsi="Courier New" w:cs="Courier New"/>
          <w:sz w:val="16"/>
          <w:szCs w:val="16"/>
        </w:rPr>
        <w:t xml:space="preserve"> This is an extension to the IBM TDML language. We allow schemas </w:t>
      </w:r>
    </w:p>
    <w:p w14:paraId="0071EFA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to</w:t>
      </w:r>
      <w:proofErr w:type="gramEnd"/>
      <w:r w:rsidRPr="00DF07CA">
        <w:rPr>
          <w:rFonts w:ascii="Courier New" w:hAnsi="Courier New" w:cs="Courier New"/>
          <w:sz w:val="16"/>
          <w:szCs w:val="16"/>
        </w:rPr>
        <w:t xml:space="preserve"> be directly embedded inside the TDML file. A TDML file that contains all </w:t>
      </w:r>
    </w:p>
    <w:p w14:paraId="2E03FA5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lastRenderedPageBreak/>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the</w:t>
      </w:r>
      <w:proofErr w:type="gramEnd"/>
      <w:r w:rsidRPr="00DF07CA">
        <w:rPr>
          <w:rFonts w:ascii="Courier New" w:hAnsi="Courier New" w:cs="Courier New"/>
          <w:sz w:val="16"/>
          <w:szCs w:val="16"/>
        </w:rPr>
        <w:t xml:space="preserve"> schemas it needs is a "self contained" TDML file. --&gt;</w:t>
      </w:r>
    </w:p>
    <w:p w14:paraId="69A6B9A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:defineSchema</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3C2E661F" w14:textId="77777777" w:rsidR="00DF07CA" w:rsidRPr="00DF07CA" w:rsidRDefault="00DF07CA" w:rsidP="00DF07CA">
      <w:pPr>
        <w:rPr>
          <w:rFonts w:ascii="Courier New" w:hAnsi="Courier New" w:cs="Courier New"/>
          <w:sz w:val="16"/>
          <w:szCs w:val="16"/>
        </w:rPr>
      </w:pPr>
    </w:p>
    <w:p w14:paraId="5B1098F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:defineConfig</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26C81BAF" w14:textId="77777777" w:rsidR="00DF07CA" w:rsidRPr="00DF07CA" w:rsidRDefault="00DF07CA" w:rsidP="00DF07CA">
      <w:pPr>
        <w:rPr>
          <w:rFonts w:ascii="Courier New" w:hAnsi="Courier New" w:cs="Courier New"/>
          <w:sz w:val="16"/>
          <w:szCs w:val="16"/>
        </w:rPr>
      </w:pPr>
    </w:p>
    <w:p w14:paraId="65DAE30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:serializerTestCase</w:t>
      </w:r>
      <w:proofErr w:type="spellEnd"/>
      <w:proofErr w:type="gramEnd"/>
      <w:r w:rsidRPr="00DF07CA">
        <w:rPr>
          <w:rFonts w:ascii="Courier New" w:hAnsi="Courier New" w:cs="Courier New"/>
          <w:sz w:val="16"/>
          <w:szCs w:val="16"/>
        </w:rPr>
        <w:t>" /&gt;</w:t>
      </w:r>
    </w:p>
    <w:p w14:paraId="1943CD2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&lt;/choice&gt;</w:t>
      </w:r>
    </w:p>
    <w:p w14:paraId="5921E33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&lt;/sequence&gt;</w:t>
      </w:r>
    </w:p>
    <w:p w14:paraId="0416F94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&lt;attribute name="</w:t>
      </w:r>
      <w:proofErr w:type="spellStart"/>
      <w:r w:rsidRPr="00DF07CA">
        <w:rPr>
          <w:rFonts w:ascii="Courier New" w:hAnsi="Courier New" w:cs="Courier New"/>
          <w:sz w:val="16"/>
          <w:szCs w:val="16"/>
        </w:rPr>
        <w:t>suiteName</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:token</w:t>
      </w:r>
      <w:proofErr w:type="spellEnd"/>
      <w:proofErr w:type="gramEnd"/>
      <w:r w:rsidRPr="00DF07CA">
        <w:rPr>
          <w:rFonts w:ascii="Courier New" w:hAnsi="Courier New" w:cs="Courier New"/>
          <w:sz w:val="16"/>
          <w:szCs w:val="16"/>
        </w:rPr>
        <w:t>" use="optional" /&gt;</w:t>
      </w:r>
    </w:p>
    <w:p w14:paraId="0066883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&lt;attribute name="ID"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:token</w:t>
      </w:r>
      <w:proofErr w:type="spellEnd"/>
      <w:proofErr w:type="gramEnd"/>
      <w:r w:rsidRPr="00DF07CA">
        <w:rPr>
          <w:rFonts w:ascii="Courier New" w:hAnsi="Courier New" w:cs="Courier New"/>
          <w:sz w:val="16"/>
          <w:szCs w:val="16"/>
        </w:rPr>
        <w:t>" use="optional" /&gt;</w:t>
      </w:r>
    </w:p>
    <w:p w14:paraId="7883806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&lt;attribute name="description"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 use="optional" /&gt;</w:t>
      </w:r>
    </w:p>
    <w:p w14:paraId="67E145D5"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4840EBC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 name="unique-</w:t>
      </w:r>
      <w:proofErr w:type="spellStart"/>
      <w:r w:rsidRPr="00DF07CA">
        <w:rPr>
          <w:rFonts w:ascii="Courier New" w:hAnsi="Courier New" w:cs="Courier New"/>
          <w:sz w:val="16"/>
          <w:szCs w:val="16"/>
        </w:rPr>
        <w:t>parserTestCase</w:t>
      </w:r>
      <w:proofErr w:type="spellEnd"/>
      <w:r w:rsidRPr="00DF07CA">
        <w:rPr>
          <w:rFonts w:ascii="Courier New" w:hAnsi="Courier New" w:cs="Courier New"/>
          <w:sz w:val="16"/>
          <w:szCs w:val="16"/>
        </w:rPr>
        <w:t>-name"&gt;</w:t>
      </w:r>
    </w:p>
    <w:p w14:paraId="7DA2CEC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&lt;selector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w:t>
      </w:r>
      <w:proofErr w:type="spellStart"/>
      <w:r w:rsidRPr="00DF07CA">
        <w:rPr>
          <w:rFonts w:ascii="Courier New" w:hAnsi="Courier New" w:cs="Courier New"/>
          <w:sz w:val="16"/>
          <w:szCs w:val="16"/>
        </w:rPr>
        <w:t>parserTestCase</w:t>
      </w:r>
      <w:proofErr w:type="spellEnd"/>
      <w:r w:rsidRPr="00DF07CA">
        <w:rPr>
          <w:rFonts w:ascii="Courier New" w:hAnsi="Courier New" w:cs="Courier New"/>
          <w:sz w:val="16"/>
          <w:szCs w:val="16"/>
        </w:rPr>
        <w:t>" /&gt;</w:t>
      </w:r>
    </w:p>
    <w:p w14:paraId="69E3375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&lt;field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="@name" /&gt;</w:t>
      </w:r>
    </w:p>
    <w:p w14:paraId="4CCF652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&lt;/unique&gt;</w:t>
      </w:r>
    </w:p>
    <w:p w14:paraId="4B68E48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 name="unique-</w:t>
      </w:r>
      <w:proofErr w:type="spellStart"/>
      <w:r w:rsidRPr="00DF07CA">
        <w:rPr>
          <w:rFonts w:ascii="Courier New" w:hAnsi="Courier New" w:cs="Courier New"/>
          <w:sz w:val="16"/>
          <w:szCs w:val="16"/>
        </w:rPr>
        <w:t>serializerTestCase</w:t>
      </w:r>
      <w:proofErr w:type="spellEnd"/>
      <w:r w:rsidRPr="00DF07CA">
        <w:rPr>
          <w:rFonts w:ascii="Courier New" w:hAnsi="Courier New" w:cs="Courier New"/>
          <w:sz w:val="16"/>
          <w:szCs w:val="16"/>
        </w:rPr>
        <w:t>-name"&gt;</w:t>
      </w:r>
    </w:p>
    <w:p w14:paraId="121515C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&lt;selector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w:t>
      </w:r>
      <w:proofErr w:type="spellStart"/>
      <w:r w:rsidRPr="00DF07CA">
        <w:rPr>
          <w:rFonts w:ascii="Courier New" w:hAnsi="Courier New" w:cs="Courier New"/>
          <w:sz w:val="16"/>
          <w:szCs w:val="16"/>
        </w:rPr>
        <w:t>serializerTestCase</w:t>
      </w:r>
      <w:proofErr w:type="spellEnd"/>
      <w:r w:rsidRPr="00DF07CA">
        <w:rPr>
          <w:rFonts w:ascii="Courier New" w:hAnsi="Courier New" w:cs="Courier New"/>
          <w:sz w:val="16"/>
          <w:szCs w:val="16"/>
        </w:rPr>
        <w:t>" /&gt;</w:t>
      </w:r>
    </w:p>
    <w:p w14:paraId="4DF1F06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&lt;field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="@name" /&gt;</w:t>
      </w:r>
    </w:p>
    <w:p w14:paraId="55A0693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&lt;/unique&gt;</w:t>
      </w:r>
    </w:p>
    <w:p w14:paraId="05F1865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 name="unique-</w:t>
      </w:r>
      <w:proofErr w:type="spellStart"/>
      <w:r w:rsidRPr="00DF07CA">
        <w:rPr>
          <w:rFonts w:ascii="Courier New" w:hAnsi="Courier New" w:cs="Courier New"/>
          <w:sz w:val="16"/>
          <w:szCs w:val="16"/>
        </w:rPr>
        <w:t>embeddedSchema</w:t>
      </w:r>
      <w:proofErr w:type="spellEnd"/>
      <w:r w:rsidRPr="00DF07CA">
        <w:rPr>
          <w:rFonts w:ascii="Courier New" w:hAnsi="Courier New" w:cs="Courier New"/>
          <w:sz w:val="16"/>
          <w:szCs w:val="16"/>
        </w:rPr>
        <w:t>-name"&gt;</w:t>
      </w:r>
    </w:p>
    <w:p w14:paraId="1DBAF71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&lt;selector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w:t>
      </w:r>
      <w:proofErr w:type="spellStart"/>
      <w:r w:rsidRPr="00DF07CA">
        <w:rPr>
          <w:rFonts w:ascii="Courier New" w:hAnsi="Courier New" w:cs="Courier New"/>
          <w:sz w:val="16"/>
          <w:szCs w:val="16"/>
        </w:rPr>
        <w:t>defineSchema</w:t>
      </w:r>
      <w:proofErr w:type="spellEnd"/>
      <w:r w:rsidRPr="00DF07CA">
        <w:rPr>
          <w:rFonts w:ascii="Courier New" w:hAnsi="Courier New" w:cs="Courier New"/>
          <w:sz w:val="16"/>
          <w:szCs w:val="16"/>
        </w:rPr>
        <w:t>" /&gt;</w:t>
      </w:r>
    </w:p>
    <w:p w14:paraId="28A61E8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&lt;field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="@name" /&gt;</w:t>
      </w:r>
    </w:p>
    <w:p w14:paraId="07ECD29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&lt;/unique&gt;</w:t>
      </w:r>
    </w:p>
    <w:p w14:paraId="2358C12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 name="unique-</w:t>
      </w:r>
      <w:proofErr w:type="spellStart"/>
      <w:r w:rsidRPr="00DF07CA">
        <w:rPr>
          <w:rFonts w:ascii="Courier New" w:hAnsi="Courier New" w:cs="Courier New"/>
          <w:sz w:val="16"/>
          <w:szCs w:val="16"/>
        </w:rPr>
        <w:t>embeddedConfig</w:t>
      </w:r>
      <w:proofErr w:type="spellEnd"/>
      <w:r w:rsidRPr="00DF07CA">
        <w:rPr>
          <w:rFonts w:ascii="Courier New" w:hAnsi="Courier New" w:cs="Courier New"/>
          <w:sz w:val="16"/>
          <w:szCs w:val="16"/>
        </w:rPr>
        <w:t>-name"&gt;</w:t>
      </w:r>
    </w:p>
    <w:p w14:paraId="1EF5DEA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&lt;selector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w:t>
      </w:r>
      <w:proofErr w:type="spellStart"/>
      <w:r w:rsidRPr="00DF07CA">
        <w:rPr>
          <w:rFonts w:ascii="Courier New" w:hAnsi="Courier New" w:cs="Courier New"/>
          <w:sz w:val="16"/>
          <w:szCs w:val="16"/>
        </w:rPr>
        <w:t>defineConfig</w:t>
      </w:r>
      <w:proofErr w:type="spellEnd"/>
      <w:r w:rsidRPr="00DF07CA">
        <w:rPr>
          <w:rFonts w:ascii="Courier New" w:hAnsi="Courier New" w:cs="Courier New"/>
          <w:sz w:val="16"/>
          <w:szCs w:val="16"/>
        </w:rPr>
        <w:t>" /&gt;</w:t>
      </w:r>
    </w:p>
    <w:p w14:paraId="596AF04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&lt;field </w:t>
      </w:r>
      <w:proofErr w:type="spellStart"/>
      <w:r w:rsidRPr="00DF07CA">
        <w:rPr>
          <w:rFonts w:ascii="Courier New" w:hAnsi="Courier New" w:cs="Courier New"/>
          <w:sz w:val="16"/>
          <w:szCs w:val="16"/>
        </w:rPr>
        <w:t>xpath</w:t>
      </w:r>
      <w:proofErr w:type="spellEnd"/>
      <w:r w:rsidRPr="00DF07CA">
        <w:rPr>
          <w:rFonts w:ascii="Courier New" w:hAnsi="Courier New" w:cs="Courier New"/>
          <w:sz w:val="16"/>
          <w:szCs w:val="16"/>
        </w:rPr>
        <w:t>="@name" /&gt;</w:t>
      </w:r>
    </w:p>
    <w:p w14:paraId="76909E3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&lt;/unique&gt;</w:t>
      </w:r>
    </w:p>
    <w:p w14:paraId="2511CC2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&lt;/element&gt;</w:t>
      </w:r>
    </w:p>
    <w:p w14:paraId="36D24598" w14:textId="77777777" w:rsidR="00DF07CA" w:rsidRPr="00DF07CA" w:rsidRDefault="00DF07CA" w:rsidP="00DF07CA">
      <w:pPr>
        <w:rPr>
          <w:rFonts w:ascii="Courier New" w:hAnsi="Courier New" w:cs="Courier New"/>
          <w:sz w:val="16"/>
          <w:szCs w:val="16"/>
        </w:rPr>
      </w:pPr>
    </w:p>
    <w:p w14:paraId="3BC4A5F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gramStart"/>
      <w:r w:rsidRPr="00DF07CA">
        <w:rPr>
          <w:rFonts w:ascii="Courier New" w:hAnsi="Courier New" w:cs="Courier New"/>
          <w:sz w:val="16"/>
          <w:szCs w:val="16"/>
        </w:rPr>
        <w:t>&lt;!--</w:t>
      </w:r>
      <w:proofErr w:type="gramEnd"/>
      <w:r w:rsidRPr="00DF07CA">
        <w:rPr>
          <w:rFonts w:ascii="Courier New" w:hAnsi="Courier New" w:cs="Courier New"/>
          <w:sz w:val="16"/>
          <w:szCs w:val="16"/>
        </w:rPr>
        <w:t xml:space="preserve"> We want to allow an </w:t>
      </w:r>
      <w:proofErr w:type="spellStart"/>
      <w:r w:rsidRPr="00DF07CA">
        <w:rPr>
          <w:rFonts w:ascii="Courier New" w:hAnsi="Courier New" w:cs="Courier New"/>
          <w:sz w:val="16"/>
          <w:szCs w:val="16"/>
        </w:rPr>
        <w:t>xsd:schema</w:t>
      </w:r>
      <w:proofErr w:type="spellEnd"/>
      <w:r w:rsidRPr="00DF07CA">
        <w:rPr>
          <w:rFonts w:ascii="Courier New" w:hAnsi="Courier New" w:cs="Courier New"/>
          <w:sz w:val="16"/>
          <w:szCs w:val="16"/>
        </w:rPr>
        <w:t xml:space="preserve"> to be named and directly embedded in </w:t>
      </w:r>
    </w:p>
    <w:p w14:paraId="0220EFF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the</w:t>
      </w:r>
      <w:proofErr w:type="gramEnd"/>
      <w:r w:rsidRPr="00DF07CA">
        <w:rPr>
          <w:rFonts w:ascii="Courier New" w:hAnsi="Courier New" w:cs="Courier New"/>
          <w:sz w:val="16"/>
          <w:szCs w:val="16"/>
        </w:rPr>
        <w:t xml:space="preserve"> TDML thereby allowing a fully-self-contained single file test case as </w:t>
      </w:r>
    </w:p>
    <w:p w14:paraId="44A1D54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an</w:t>
      </w:r>
      <w:proofErr w:type="gramEnd"/>
      <w:r w:rsidRPr="00DF07CA">
        <w:rPr>
          <w:rFonts w:ascii="Courier New" w:hAnsi="Courier New" w:cs="Courier New"/>
          <w:sz w:val="16"/>
          <w:szCs w:val="16"/>
        </w:rPr>
        <w:t xml:space="preserve"> exchange medium for tests. --&gt;</w:t>
      </w:r>
    </w:p>
    <w:p w14:paraId="0F7EFD41" w14:textId="77777777" w:rsidR="00DF07CA" w:rsidRPr="00DF07CA" w:rsidRDefault="00DF07CA" w:rsidP="00DF07CA">
      <w:pPr>
        <w:rPr>
          <w:rFonts w:ascii="Courier New" w:hAnsi="Courier New" w:cs="Courier New"/>
          <w:sz w:val="16"/>
          <w:szCs w:val="16"/>
        </w:rPr>
      </w:pPr>
    </w:p>
    <w:p w14:paraId="15C65A8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defineSchema</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:defineSchemaType</w:t>
      </w:r>
      <w:proofErr w:type="spellEnd"/>
      <w:proofErr w:type="gramEnd"/>
      <w:r w:rsidRPr="00DF07CA">
        <w:rPr>
          <w:rFonts w:ascii="Courier New" w:hAnsi="Courier New" w:cs="Courier New"/>
          <w:sz w:val="16"/>
          <w:szCs w:val="16"/>
        </w:rPr>
        <w:t>" /&gt;</w:t>
      </w:r>
    </w:p>
    <w:p w14:paraId="758C354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defineSchemaType</w:t>
      </w:r>
      <w:proofErr w:type="spellEnd"/>
      <w:r w:rsidRPr="00DF07CA">
        <w:rPr>
          <w:rFonts w:ascii="Courier New" w:hAnsi="Courier New" w:cs="Courier New"/>
          <w:sz w:val="16"/>
          <w:szCs w:val="16"/>
        </w:rPr>
        <w:t>"&gt;</w:t>
      </w:r>
    </w:p>
    <w:p w14:paraId="1EE3BF4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 xml:space="preserve">&lt;choice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='unbounded'&gt;</w:t>
      </w:r>
    </w:p>
    <w:p w14:paraId="222DD75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dfdl</w:t>
      </w:r>
      <w:proofErr w:type="gramStart"/>
      <w:r w:rsidRPr="00DF07CA">
        <w:rPr>
          <w:rFonts w:ascii="Courier New" w:hAnsi="Courier New" w:cs="Courier New"/>
          <w:sz w:val="16"/>
          <w:szCs w:val="16"/>
        </w:rPr>
        <w:t>:format</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53AB088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dfdl</w:t>
      </w:r>
      <w:proofErr w:type="gramStart"/>
      <w:r w:rsidRPr="00DF07CA">
        <w:rPr>
          <w:rFonts w:ascii="Courier New" w:hAnsi="Courier New" w:cs="Courier New"/>
          <w:sz w:val="16"/>
          <w:szCs w:val="16"/>
        </w:rPr>
        <w:t>:defineVariable</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63743BA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dfdl</w:t>
      </w:r>
      <w:proofErr w:type="gramStart"/>
      <w:r w:rsidRPr="00DF07CA">
        <w:rPr>
          <w:rFonts w:ascii="Courier New" w:hAnsi="Courier New" w:cs="Courier New"/>
          <w:sz w:val="16"/>
          <w:szCs w:val="16"/>
        </w:rPr>
        <w:t>:defineEscapeScheme</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7D20559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dfdl</w:t>
      </w:r>
      <w:proofErr w:type="gramStart"/>
      <w:r w:rsidRPr="00DF07CA">
        <w:rPr>
          <w:rFonts w:ascii="Courier New" w:hAnsi="Courier New" w:cs="Courier New"/>
          <w:sz w:val="16"/>
          <w:szCs w:val="16"/>
        </w:rPr>
        <w:t>:defineFormat</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5C818F3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:element</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715F7AA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:complexType</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76F164C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:group</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25B4401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:simpleType</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0F0CBBA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:include</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7687E01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:import</w:t>
      </w:r>
      <w:proofErr w:type="spellEnd"/>
      <w:r w:rsidRPr="00DF07CA">
        <w:rPr>
          <w:rFonts w:ascii="Courier New" w:hAnsi="Courier New" w:cs="Courier New"/>
          <w:sz w:val="16"/>
          <w:szCs w:val="16"/>
        </w:rPr>
        <w:t>'</w:t>
      </w:r>
      <w:proofErr w:type="gramEnd"/>
      <w:r w:rsidRPr="00DF07CA">
        <w:rPr>
          <w:rFonts w:ascii="Courier New" w:hAnsi="Courier New" w:cs="Courier New"/>
          <w:sz w:val="16"/>
          <w:szCs w:val="16"/>
        </w:rPr>
        <w:t xml:space="preserve"> /&gt;</w:t>
      </w:r>
    </w:p>
    <w:p w14:paraId="55ABC35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&lt;!--</w:t>
      </w:r>
      <w:proofErr w:type="gramEnd"/>
      <w:r w:rsidRPr="00DF07CA">
        <w:rPr>
          <w:rFonts w:ascii="Courier New" w:hAnsi="Courier New" w:cs="Courier New"/>
          <w:sz w:val="16"/>
          <w:szCs w:val="16"/>
        </w:rPr>
        <w:t xml:space="preserve"> &lt;any namespace="##other" </w:t>
      </w:r>
      <w:proofErr w:type="spellStart"/>
      <w:r w:rsidRPr="00DF07CA">
        <w:rPr>
          <w:rFonts w:ascii="Courier New" w:hAnsi="Courier New" w:cs="Courier New"/>
          <w:sz w:val="16"/>
          <w:szCs w:val="16"/>
        </w:rPr>
        <w:t>processContents</w:t>
      </w:r>
      <w:proofErr w:type="spellEnd"/>
      <w:r w:rsidRPr="00DF07CA">
        <w:rPr>
          <w:rFonts w:ascii="Courier New" w:hAnsi="Courier New" w:cs="Courier New"/>
          <w:sz w:val="16"/>
          <w:szCs w:val="16"/>
        </w:rPr>
        <w:t>="lax"/&gt; --&gt;</w:t>
      </w:r>
    </w:p>
    <w:p w14:paraId="3970DDD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&lt;/choice&gt;</w:t>
      </w:r>
    </w:p>
    <w:p w14:paraId="39FBF5D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name="name"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:NCName</w:t>
      </w:r>
      <w:proofErr w:type="spellEnd"/>
      <w:proofErr w:type="gramEnd"/>
      <w:r w:rsidRPr="00DF07CA">
        <w:rPr>
          <w:rFonts w:ascii="Courier New" w:hAnsi="Courier New" w:cs="Courier New"/>
          <w:sz w:val="16"/>
          <w:szCs w:val="16"/>
        </w:rPr>
        <w:t>" use="required" /&gt;</w:t>
      </w:r>
    </w:p>
    <w:p w14:paraId="12125C4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656A9AE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
    <w:p w14:paraId="45C4A57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defineConfig</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:defineConfigType</w:t>
      </w:r>
      <w:proofErr w:type="spellEnd"/>
      <w:proofErr w:type="gramEnd"/>
      <w:r w:rsidRPr="00DF07CA">
        <w:rPr>
          <w:rFonts w:ascii="Courier New" w:hAnsi="Courier New" w:cs="Courier New"/>
          <w:sz w:val="16"/>
          <w:szCs w:val="16"/>
        </w:rPr>
        <w:t>"/&gt;</w:t>
      </w:r>
    </w:p>
    <w:p w14:paraId="240BDBF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defineConfigType</w:t>
      </w:r>
      <w:proofErr w:type="spellEnd"/>
      <w:r w:rsidRPr="00DF07CA">
        <w:rPr>
          <w:rFonts w:ascii="Courier New" w:hAnsi="Courier New" w:cs="Courier New"/>
          <w:sz w:val="16"/>
          <w:szCs w:val="16"/>
        </w:rPr>
        <w:t>"&gt;</w:t>
      </w:r>
    </w:p>
    <w:p w14:paraId="760316A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6F89092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daf</w:t>
      </w:r>
      <w:proofErr w:type="gramStart"/>
      <w:r w:rsidRPr="00DF07CA">
        <w:rPr>
          <w:rFonts w:ascii="Courier New" w:hAnsi="Courier New" w:cs="Courier New"/>
          <w:sz w:val="16"/>
          <w:szCs w:val="16"/>
        </w:rPr>
        <w:t>:externalVariableBindings</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 xml:space="preserve">="0"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="1"/&gt;</w:t>
      </w:r>
    </w:p>
    <w:p w14:paraId="7730894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1C1096C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name="name"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:NCName</w:t>
      </w:r>
      <w:proofErr w:type="spellEnd"/>
      <w:proofErr w:type="gramEnd"/>
      <w:r w:rsidRPr="00DF07CA">
        <w:rPr>
          <w:rFonts w:ascii="Courier New" w:hAnsi="Courier New" w:cs="Courier New"/>
          <w:sz w:val="16"/>
          <w:szCs w:val="16"/>
        </w:rPr>
        <w:t>" use="required" /&gt;</w:t>
      </w:r>
    </w:p>
    <w:p w14:paraId="4376477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2BA03F8D" w14:textId="77777777" w:rsidR="00DF07CA" w:rsidRPr="00DF07CA" w:rsidRDefault="00DF07CA" w:rsidP="00DF07CA">
      <w:pPr>
        <w:rPr>
          <w:rFonts w:ascii="Courier New" w:hAnsi="Courier New" w:cs="Courier New"/>
          <w:sz w:val="16"/>
          <w:szCs w:val="16"/>
        </w:rPr>
      </w:pPr>
    </w:p>
    <w:p w14:paraId="3DB2DB37" w14:textId="77777777" w:rsidR="00DF07CA" w:rsidRPr="00DF07CA" w:rsidRDefault="00DF07CA" w:rsidP="00DF07CA">
      <w:pPr>
        <w:rPr>
          <w:rFonts w:ascii="Courier New" w:hAnsi="Courier New" w:cs="Courier New"/>
          <w:sz w:val="16"/>
          <w:szCs w:val="16"/>
        </w:rPr>
      </w:pPr>
    </w:p>
    <w:p w14:paraId="1190A26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parserTestCase</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:parserTestCaseType</w:t>
      </w:r>
      <w:proofErr w:type="spellEnd"/>
      <w:proofErr w:type="gramEnd"/>
      <w:r w:rsidRPr="00DF07CA">
        <w:rPr>
          <w:rFonts w:ascii="Courier New" w:hAnsi="Courier New" w:cs="Courier New"/>
          <w:sz w:val="16"/>
          <w:szCs w:val="16"/>
        </w:rPr>
        <w:t>" /&gt;</w:t>
      </w:r>
    </w:p>
    <w:p w14:paraId="74B2FF9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parserTestCaseType</w:t>
      </w:r>
      <w:proofErr w:type="spellEnd"/>
      <w:r w:rsidRPr="00DF07CA">
        <w:rPr>
          <w:rFonts w:ascii="Courier New" w:hAnsi="Courier New" w:cs="Courier New"/>
          <w:sz w:val="16"/>
          <w:szCs w:val="16"/>
        </w:rPr>
        <w:t>"&gt;</w:t>
      </w:r>
    </w:p>
    <w:p w14:paraId="12042A3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44D411B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:document</w:t>
      </w:r>
      <w:proofErr w:type="spellEnd"/>
      <w:proofErr w:type="gramEnd"/>
      <w:r w:rsidRPr="00DF07CA">
        <w:rPr>
          <w:rFonts w:ascii="Courier New" w:hAnsi="Courier New" w:cs="Courier New"/>
          <w:sz w:val="16"/>
          <w:szCs w:val="16"/>
        </w:rPr>
        <w:t>" /&gt;</w:t>
      </w:r>
    </w:p>
    <w:p w14:paraId="16B95B6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choice</w:t>
      </w:r>
      <w:proofErr w:type="gramEnd"/>
      <w:r w:rsidRPr="00DF07CA">
        <w:rPr>
          <w:rFonts w:ascii="Courier New" w:hAnsi="Courier New" w:cs="Courier New"/>
          <w:sz w:val="16"/>
          <w:szCs w:val="16"/>
        </w:rPr>
        <w:t>&gt;</w:t>
      </w:r>
    </w:p>
    <w:p w14:paraId="5FF331F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:infoset</w:t>
      </w:r>
      <w:proofErr w:type="spellEnd"/>
      <w:proofErr w:type="gramEnd"/>
      <w:r w:rsidRPr="00DF07CA">
        <w:rPr>
          <w:rFonts w:ascii="Courier New" w:hAnsi="Courier New" w:cs="Courier New"/>
          <w:sz w:val="16"/>
          <w:szCs w:val="16"/>
        </w:rPr>
        <w:t>" /&gt;</w:t>
      </w:r>
    </w:p>
    <w:p w14:paraId="0FCFA9A5"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:errors</w:t>
      </w:r>
      <w:proofErr w:type="spellEnd"/>
      <w:proofErr w:type="gramEnd"/>
      <w:r w:rsidRPr="00DF07CA">
        <w:rPr>
          <w:rFonts w:ascii="Courier New" w:hAnsi="Courier New" w:cs="Courier New"/>
          <w:sz w:val="16"/>
          <w:szCs w:val="16"/>
        </w:rPr>
        <w:t>" /&gt;</w:t>
      </w:r>
    </w:p>
    <w:p w14:paraId="2CABD02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&lt;/choice&gt;</w:t>
      </w:r>
    </w:p>
    <w:p w14:paraId="565DE86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lastRenderedPageBreak/>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:warnings</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6BAA592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:validationErrors</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012B899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7E4AE7F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attributeGroup</w:t>
      </w:r>
      <w:proofErr w:type="spellEnd"/>
      <w:r w:rsidRPr="00DF07CA">
        <w:rPr>
          <w:rFonts w:ascii="Courier New" w:hAnsi="Courier New" w:cs="Courier New"/>
          <w:sz w:val="16"/>
          <w:szCs w:val="16"/>
        </w:rPr>
        <w:t xml:space="preserve">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:testCaseAttribs</w:t>
      </w:r>
      <w:proofErr w:type="spellEnd"/>
      <w:proofErr w:type="gramEnd"/>
      <w:r w:rsidRPr="00DF07CA">
        <w:rPr>
          <w:rFonts w:ascii="Courier New" w:hAnsi="Courier New" w:cs="Courier New"/>
          <w:sz w:val="16"/>
          <w:szCs w:val="16"/>
        </w:rPr>
        <w:t>" /&gt;</w:t>
      </w:r>
    </w:p>
    <w:p w14:paraId="1AB27EE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4CBA0B99" w14:textId="77777777" w:rsidR="00DF07CA" w:rsidRPr="00DF07CA" w:rsidRDefault="00DF07CA" w:rsidP="00DF07CA">
      <w:pPr>
        <w:rPr>
          <w:rFonts w:ascii="Courier New" w:hAnsi="Courier New" w:cs="Courier New"/>
          <w:sz w:val="16"/>
          <w:szCs w:val="16"/>
        </w:rPr>
      </w:pPr>
    </w:p>
    <w:p w14:paraId="185BDD9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attributeGroup</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testCaseAttribs</w:t>
      </w:r>
      <w:proofErr w:type="spellEnd"/>
      <w:r w:rsidRPr="00DF07CA">
        <w:rPr>
          <w:rFonts w:ascii="Courier New" w:hAnsi="Courier New" w:cs="Courier New"/>
          <w:sz w:val="16"/>
          <w:szCs w:val="16"/>
        </w:rPr>
        <w:t>"&gt;</w:t>
      </w:r>
    </w:p>
    <w:p w14:paraId="175026F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name="name"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:NCName</w:t>
      </w:r>
      <w:proofErr w:type="spellEnd"/>
      <w:proofErr w:type="gramEnd"/>
      <w:r w:rsidRPr="00DF07CA">
        <w:rPr>
          <w:rFonts w:ascii="Courier New" w:hAnsi="Courier New" w:cs="Courier New"/>
          <w:sz w:val="16"/>
          <w:szCs w:val="16"/>
        </w:rPr>
        <w:t>" use="required" /&gt;</w:t>
      </w:r>
    </w:p>
    <w:p w14:paraId="78F2E3E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name="ID"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:token</w:t>
      </w:r>
      <w:proofErr w:type="spellEnd"/>
      <w:proofErr w:type="gramEnd"/>
      <w:r w:rsidRPr="00DF07CA">
        <w:rPr>
          <w:rFonts w:ascii="Courier New" w:hAnsi="Courier New" w:cs="Courier New"/>
          <w:sz w:val="16"/>
          <w:szCs w:val="16"/>
        </w:rPr>
        <w:t>" use="optional" /&gt;</w:t>
      </w:r>
    </w:p>
    <w:p w14:paraId="191D4A5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name="root"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:NCName</w:t>
      </w:r>
      <w:proofErr w:type="spellEnd"/>
      <w:proofErr w:type="gramEnd"/>
      <w:r w:rsidRPr="00DF07CA">
        <w:rPr>
          <w:rFonts w:ascii="Courier New" w:hAnsi="Courier New" w:cs="Courier New"/>
          <w:sz w:val="16"/>
          <w:szCs w:val="16"/>
        </w:rPr>
        <w:t>" use="required" /&gt;</w:t>
      </w:r>
    </w:p>
    <w:p w14:paraId="13BAB5F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name="model"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 use="optional" /&gt; &lt;!-- is there a type for a path/</w:t>
      </w:r>
      <w:proofErr w:type="spellStart"/>
      <w:r w:rsidRPr="00DF07CA">
        <w:rPr>
          <w:rFonts w:ascii="Courier New" w:hAnsi="Courier New" w:cs="Courier New"/>
          <w:sz w:val="16"/>
          <w:szCs w:val="16"/>
        </w:rPr>
        <w:t>uri</w:t>
      </w:r>
      <w:proofErr w:type="spellEnd"/>
      <w:r w:rsidRPr="00DF07CA">
        <w:rPr>
          <w:rFonts w:ascii="Courier New" w:hAnsi="Courier New" w:cs="Courier New"/>
          <w:sz w:val="16"/>
          <w:szCs w:val="16"/>
        </w:rPr>
        <w:t>? --&gt;</w:t>
      </w:r>
    </w:p>
    <w:p w14:paraId="7CE398F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w:t>
      </w:r>
      <w:proofErr w:type="spellStart"/>
      <w:r w:rsidRPr="00DF07CA">
        <w:rPr>
          <w:rFonts w:ascii="Courier New" w:hAnsi="Courier New" w:cs="Courier New"/>
          <w:sz w:val="16"/>
          <w:szCs w:val="16"/>
        </w:rPr>
        <w:t>config</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 use="optional" /&gt; &lt;!-- is there a type for a path/</w:t>
      </w:r>
      <w:proofErr w:type="spellStart"/>
      <w:r w:rsidRPr="00DF07CA">
        <w:rPr>
          <w:rFonts w:ascii="Courier New" w:hAnsi="Courier New" w:cs="Courier New"/>
          <w:sz w:val="16"/>
          <w:szCs w:val="16"/>
        </w:rPr>
        <w:t>uri</w:t>
      </w:r>
      <w:proofErr w:type="spellEnd"/>
      <w:r w:rsidRPr="00DF07CA">
        <w:rPr>
          <w:rFonts w:ascii="Courier New" w:hAnsi="Courier New" w:cs="Courier New"/>
          <w:sz w:val="16"/>
          <w:szCs w:val="16"/>
        </w:rPr>
        <w:t>? --&gt;</w:t>
      </w:r>
    </w:p>
    <w:p w14:paraId="426F826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name="description"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 use="optional" /&gt;</w:t>
      </w:r>
    </w:p>
    <w:p w14:paraId="4AEAD1C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name="unsupported"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:boolean</w:t>
      </w:r>
      <w:proofErr w:type="spellEnd"/>
      <w:proofErr w:type="gramEnd"/>
      <w:r w:rsidRPr="00DF07CA">
        <w:rPr>
          <w:rFonts w:ascii="Courier New" w:hAnsi="Courier New" w:cs="Courier New"/>
          <w:sz w:val="16"/>
          <w:szCs w:val="16"/>
        </w:rPr>
        <w:t>" use="optional"</w:t>
      </w:r>
    </w:p>
    <w:p w14:paraId="2D7EC51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default</w:t>
      </w:r>
      <w:proofErr w:type="gramEnd"/>
      <w:r w:rsidRPr="00DF07CA">
        <w:rPr>
          <w:rFonts w:ascii="Courier New" w:hAnsi="Courier New" w:cs="Courier New"/>
          <w:sz w:val="16"/>
          <w:szCs w:val="16"/>
        </w:rPr>
        <w:t>="false" /&gt;</w:t>
      </w:r>
    </w:p>
    <w:p w14:paraId="735CD31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&lt;attribute name="validation"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:onOff</w:t>
      </w:r>
      <w:proofErr w:type="spellEnd"/>
      <w:proofErr w:type="gramEnd"/>
      <w:r w:rsidRPr="00DF07CA">
        <w:rPr>
          <w:rFonts w:ascii="Courier New" w:hAnsi="Courier New" w:cs="Courier New"/>
          <w:sz w:val="16"/>
          <w:szCs w:val="16"/>
        </w:rPr>
        <w:t>" use="optional"</w:t>
      </w:r>
    </w:p>
    <w:p w14:paraId="4B1BB06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default</w:t>
      </w:r>
      <w:proofErr w:type="gramEnd"/>
      <w:r w:rsidRPr="00DF07CA">
        <w:rPr>
          <w:rFonts w:ascii="Courier New" w:hAnsi="Courier New" w:cs="Courier New"/>
          <w:sz w:val="16"/>
          <w:szCs w:val="16"/>
        </w:rPr>
        <w:t>="off" /&gt;</w:t>
      </w:r>
    </w:p>
    <w:p w14:paraId="004AB04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attributeGroup</w:t>
      </w:r>
      <w:proofErr w:type="spellEnd"/>
      <w:r w:rsidRPr="00DF07CA">
        <w:rPr>
          <w:rFonts w:ascii="Courier New" w:hAnsi="Courier New" w:cs="Courier New"/>
          <w:sz w:val="16"/>
          <w:szCs w:val="16"/>
        </w:rPr>
        <w:t>&gt;</w:t>
      </w:r>
    </w:p>
    <w:p w14:paraId="4C59D70E" w14:textId="77777777" w:rsidR="00DF07CA" w:rsidRPr="00DF07CA" w:rsidRDefault="00DF07CA" w:rsidP="00DF07CA">
      <w:pPr>
        <w:rPr>
          <w:rFonts w:ascii="Courier New" w:hAnsi="Courier New" w:cs="Courier New"/>
          <w:sz w:val="16"/>
          <w:szCs w:val="16"/>
        </w:rPr>
      </w:pPr>
    </w:p>
    <w:p w14:paraId="2D9C1B9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simpleType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onOff</w:t>
      </w:r>
      <w:proofErr w:type="spellEnd"/>
      <w:r w:rsidRPr="00DF07CA">
        <w:rPr>
          <w:rFonts w:ascii="Courier New" w:hAnsi="Courier New" w:cs="Courier New"/>
          <w:sz w:val="16"/>
          <w:szCs w:val="16"/>
        </w:rPr>
        <w:t>"&gt;</w:t>
      </w:r>
    </w:p>
    <w:p w14:paraId="58DA459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&lt;restriction base="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:token</w:t>
      </w:r>
      <w:proofErr w:type="spellEnd"/>
      <w:proofErr w:type="gramEnd"/>
      <w:r w:rsidRPr="00DF07CA">
        <w:rPr>
          <w:rFonts w:ascii="Courier New" w:hAnsi="Courier New" w:cs="Courier New"/>
          <w:sz w:val="16"/>
          <w:szCs w:val="16"/>
        </w:rPr>
        <w:t>"&gt;</w:t>
      </w:r>
    </w:p>
    <w:p w14:paraId="48ADA43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value="on" /&gt;</w:t>
      </w:r>
    </w:p>
    <w:p w14:paraId="4882192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value="limited" /&gt;</w:t>
      </w:r>
    </w:p>
    <w:p w14:paraId="420B4C4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value="off" /&gt;</w:t>
      </w:r>
    </w:p>
    <w:p w14:paraId="4679FD3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&lt;/restriction&gt;</w:t>
      </w:r>
    </w:p>
    <w:p w14:paraId="50F4BE8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simpleType</w:t>
      </w:r>
      <w:proofErr w:type="spellEnd"/>
      <w:r w:rsidRPr="00DF07CA">
        <w:rPr>
          <w:rFonts w:ascii="Courier New" w:hAnsi="Courier New" w:cs="Courier New"/>
          <w:sz w:val="16"/>
          <w:szCs w:val="16"/>
        </w:rPr>
        <w:t>&gt;</w:t>
      </w:r>
    </w:p>
    <w:p w14:paraId="583E8282" w14:textId="77777777" w:rsidR="00DF07CA" w:rsidRPr="00DF07CA" w:rsidRDefault="00DF07CA" w:rsidP="00DF07CA">
      <w:pPr>
        <w:rPr>
          <w:rFonts w:ascii="Courier New" w:hAnsi="Courier New" w:cs="Courier New"/>
          <w:sz w:val="16"/>
          <w:szCs w:val="16"/>
        </w:rPr>
      </w:pPr>
    </w:p>
    <w:p w14:paraId="71218EE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name="document"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:documentType</w:t>
      </w:r>
      <w:proofErr w:type="spellEnd"/>
      <w:proofErr w:type="gramEnd"/>
      <w:r w:rsidRPr="00DF07CA">
        <w:rPr>
          <w:rFonts w:ascii="Courier New" w:hAnsi="Courier New" w:cs="Courier New"/>
          <w:sz w:val="16"/>
          <w:szCs w:val="16"/>
        </w:rPr>
        <w:t>" /&gt;</w:t>
      </w:r>
    </w:p>
    <w:p w14:paraId="2F74911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infoset</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:infosetType</w:t>
      </w:r>
      <w:proofErr w:type="spellEnd"/>
      <w:proofErr w:type="gramEnd"/>
      <w:r w:rsidRPr="00DF07CA">
        <w:rPr>
          <w:rFonts w:ascii="Courier New" w:hAnsi="Courier New" w:cs="Courier New"/>
          <w:sz w:val="16"/>
          <w:szCs w:val="16"/>
        </w:rPr>
        <w:t>" /&gt;</w:t>
      </w:r>
    </w:p>
    <w:p w14:paraId="25EF9A7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name="errors"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:errorsType</w:t>
      </w:r>
      <w:proofErr w:type="spellEnd"/>
      <w:proofErr w:type="gramEnd"/>
      <w:r w:rsidRPr="00DF07CA">
        <w:rPr>
          <w:rFonts w:ascii="Courier New" w:hAnsi="Courier New" w:cs="Courier New"/>
          <w:sz w:val="16"/>
          <w:szCs w:val="16"/>
        </w:rPr>
        <w:t>" /&gt;</w:t>
      </w:r>
    </w:p>
    <w:p w14:paraId="7404AE8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name="warnings"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:warningsType</w:t>
      </w:r>
      <w:proofErr w:type="spellEnd"/>
      <w:proofErr w:type="gramEnd"/>
      <w:r w:rsidRPr="00DF07CA">
        <w:rPr>
          <w:rFonts w:ascii="Courier New" w:hAnsi="Courier New" w:cs="Courier New"/>
          <w:sz w:val="16"/>
          <w:szCs w:val="16"/>
        </w:rPr>
        <w:t>" /&gt;</w:t>
      </w:r>
    </w:p>
    <w:p w14:paraId="72A843D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validationErrors</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:validationErrorsType</w:t>
      </w:r>
      <w:proofErr w:type="spellEnd"/>
      <w:proofErr w:type="gramEnd"/>
      <w:r w:rsidRPr="00DF07CA">
        <w:rPr>
          <w:rFonts w:ascii="Courier New" w:hAnsi="Courier New" w:cs="Courier New"/>
          <w:sz w:val="16"/>
          <w:szCs w:val="16"/>
        </w:rPr>
        <w:t>" /&gt;</w:t>
      </w:r>
    </w:p>
    <w:p w14:paraId="3C3F5E01" w14:textId="77777777" w:rsidR="00DF07CA" w:rsidRPr="00DF07CA" w:rsidRDefault="00DF07CA" w:rsidP="00DF07CA">
      <w:pPr>
        <w:rPr>
          <w:rFonts w:ascii="Courier New" w:hAnsi="Courier New" w:cs="Courier New"/>
          <w:sz w:val="16"/>
          <w:szCs w:val="16"/>
        </w:rPr>
      </w:pPr>
    </w:p>
    <w:p w14:paraId="6606308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documentType</w:t>
      </w:r>
      <w:proofErr w:type="spellEnd"/>
      <w:r w:rsidRPr="00DF07CA">
        <w:rPr>
          <w:rFonts w:ascii="Courier New" w:hAnsi="Courier New" w:cs="Courier New"/>
          <w:sz w:val="16"/>
          <w:szCs w:val="16"/>
        </w:rPr>
        <w:t>" mixed="true"&gt;</w:t>
      </w:r>
    </w:p>
    <w:p w14:paraId="168118B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719E049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:documentPart</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 xml:space="preserve">="0"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="unbounded" /&gt;</w:t>
      </w:r>
    </w:p>
    <w:p w14:paraId="5623D69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37EC841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0793943D" w14:textId="77777777" w:rsidR="00DF07CA" w:rsidRPr="00DF07CA" w:rsidRDefault="00DF07CA" w:rsidP="00DF07CA">
      <w:pPr>
        <w:rPr>
          <w:rFonts w:ascii="Courier New" w:hAnsi="Courier New" w:cs="Courier New"/>
          <w:sz w:val="16"/>
          <w:szCs w:val="16"/>
        </w:rPr>
      </w:pPr>
    </w:p>
    <w:p w14:paraId="43AA98A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documentPart</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:documentPartType</w:t>
      </w:r>
      <w:proofErr w:type="spellEnd"/>
      <w:proofErr w:type="gramEnd"/>
      <w:r w:rsidRPr="00DF07CA">
        <w:rPr>
          <w:rFonts w:ascii="Courier New" w:hAnsi="Courier New" w:cs="Courier New"/>
          <w:sz w:val="16"/>
          <w:szCs w:val="16"/>
        </w:rPr>
        <w:t>" /&gt;</w:t>
      </w:r>
    </w:p>
    <w:p w14:paraId="02AE931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documentPartType</w:t>
      </w:r>
      <w:proofErr w:type="spellEnd"/>
      <w:r w:rsidRPr="00DF07CA">
        <w:rPr>
          <w:rFonts w:ascii="Courier New" w:hAnsi="Courier New" w:cs="Courier New"/>
          <w:sz w:val="16"/>
          <w:szCs w:val="16"/>
        </w:rPr>
        <w:t>"&gt;</w:t>
      </w:r>
    </w:p>
    <w:p w14:paraId="7E4C8B3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proofErr w:type="gramStart"/>
      <w:r w:rsidRPr="00DF07CA">
        <w:rPr>
          <w:rFonts w:ascii="Courier New" w:hAnsi="Courier New" w:cs="Courier New"/>
          <w:sz w:val="16"/>
          <w:szCs w:val="16"/>
        </w:rPr>
        <w:t>simpleContent</w:t>
      </w:r>
      <w:proofErr w:type="spellEnd"/>
      <w:proofErr w:type="gramEnd"/>
      <w:r w:rsidRPr="00DF07CA">
        <w:rPr>
          <w:rFonts w:ascii="Courier New" w:hAnsi="Courier New" w:cs="Courier New"/>
          <w:sz w:val="16"/>
          <w:szCs w:val="16"/>
        </w:rPr>
        <w:t>&gt;</w:t>
      </w:r>
    </w:p>
    <w:p w14:paraId="598615A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&lt;extension base="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"&gt;</w:t>
      </w:r>
    </w:p>
    <w:p w14:paraId="07FA63F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&lt;attribute name="type"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:documentPartTypeEnum</w:t>
      </w:r>
      <w:proofErr w:type="spellEnd"/>
      <w:proofErr w:type="gramEnd"/>
      <w:r w:rsidRPr="00DF07CA">
        <w:rPr>
          <w:rFonts w:ascii="Courier New" w:hAnsi="Courier New" w:cs="Courier New"/>
          <w:sz w:val="16"/>
          <w:szCs w:val="16"/>
        </w:rPr>
        <w:t>"</w:t>
      </w:r>
    </w:p>
    <w:p w14:paraId="2BD8E31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use</w:t>
      </w:r>
      <w:proofErr w:type="gramEnd"/>
      <w:r w:rsidRPr="00DF07CA">
        <w:rPr>
          <w:rFonts w:ascii="Courier New" w:hAnsi="Courier New" w:cs="Courier New"/>
          <w:sz w:val="16"/>
          <w:szCs w:val="16"/>
        </w:rPr>
        <w:t>="required" /&gt;</w:t>
      </w:r>
    </w:p>
    <w:p w14:paraId="3A8C378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&lt;attribute name="</w:t>
      </w:r>
      <w:proofErr w:type="spellStart"/>
      <w:r w:rsidRPr="00DF07CA">
        <w:rPr>
          <w:rFonts w:ascii="Courier New" w:hAnsi="Courier New" w:cs="Courier New"/>
          <w:sz w:val="16"/>
          <w:szCs w:val="16"/>
        </w:rPr>
        <w:t>replaceDFDLEntities</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:boolean</w:t>
      </w:r>
      <w:proofErr w:type="spellEnd"/>
      <w:proofErr w:type="gramEnd"/>
      <w:r w:rsidRPr="00DF07CA">
        <w:rPr>
          <w:rFonts w:ascii="Courier New" w:hAnsi="Courier New" w:cs="Courier New"/>
          <w:sz w:val="16"/>
          <w:szCs w:val="16"/>
        </w:rPr>
        <w:t>" /&gt;</w:t>
      </w:r>
    </w:p>
    <w:p w14:paraId="303B17E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&lt;/extension&gt;</w:t>
      </w:r>
    </w:p>
    <w:p w14:paraId="6610B4E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simpleContent</w:t>
      </w:r>
      <w:proofErr w:type="spellEnd"/>
      <w:r w:rsidRPr="00DF07CA">
        <w:rPr>
          <w:rFonts w:ascii="Courier New" w:hAnsi="Courier New" w:cs="Courier New"/>
          <w:sz w:val="16"/>
          <w:szCs w:val="16"/>
        </w:rPr>
        <w:t>&gt;</w:t>
      </w:r>
    </w:p>
    <w:p w14:paraId="29FA219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7BE8A0B5" w14:textId="77777777" w:rsidR="00DF07CA" w:rsidRPr="00DF07CA" w:rsidRDefault="00DF07CA" w:rsidP="00DF07CA">
      <w:pPr>
        <w:rPr>
          <w:rFonts w:ascii="Courier New" w:hAnsi="Courier New" w:cs="Courier New"/>
          <w:sz w:val="16"/>
          <w:szCs w:val="16"/>
        </w:rPr>
      </w:pPr>
    </w:p>
    <w:p w14:paraId="266A38B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simpleType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documentPartTypeEnum</w:t>
      </w:r>
      <w:proofErr w:type="spellEnd"/>
      <w:r w:rsidRPr="00DF07CA">
        <w:rPr>
          <w:rFonts w:ascii="Courier New" w:hAnsi="Courier New" w:cs="Courier New"/>
          <w:sz w:val="16"/>
          <w:szCs w:val="16"/>
        </w:rPr>
        <w:t>"&gt;</w:t>
      </w:r>
    </w:p>
    <w:p w14:paraId="540D983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&lt;restriction base="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"&gt;</w:t>
      </w:r>
    </w:p>
    <w:p w14:paraId="289585D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value="byte" /&gt;</w:t>
      </w:r>
    </w:p>
    <w:p w14:paraId="0B3C7FB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value="text" /&gt;</w:t>
      </w:r>
    </w:p>
    <w:p w14:paraId="2AFC7DE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value="bits" /&gt;</w:t>
      </w:r>
    </w:p>
    <w:p w14:paraId="3377BCE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&lt;enumeration value="file" /&gt;</w:t>
      </w:r>
    </w:p>
    <w:p w14:paraId="1396883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&lt;/restriction&gt;</w:t>
      </w:r>
    </w:p>
    <w:p w14:paraId="10F381F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simpleType</w:t>
      </w:r>
      <w:proofErr w:type="spellEnd"/>
      <w:r w:rsidRPr="00DF07CA">
        <w:rPr>
          <w:rFonts w:ascii="Courier New" w:hAnsi="Courier New" w:cs="Courier New"/>
          <w:sz w:val="16"/>
          <w:szCs w:val="16"/>
        </w:rPr>
        <w:t>&gt;</w:t>
      </w:r>
    </w:p>
    <w:p w14:paraId="68CDA31D" w14:textId="77777777" w:rsidR="00DF07CA" w:rsidRPr="00DF07CA" w:rsidRDefault="00DF07CA" w:rsidP="00DF07CA">
      <w:pPr>
        <w:rPr>
          <w:rFonts w:ascii="Courier New" w:hAnsi="Courier New" w:cs="Courier New"/>
          <w:sz w:val="16"/>
          <w:szCs w:val="16"/>
        </w:rPr>
      </w:pPr>
    </w:p>
    <w:p w14:paraId="33F78D3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infosetType</w:t>
      </w:r>
      <w:proofErr w:type="spellEnd"/>
      <w:r w:rsidRPr="00DF07CA">
        <w:rPr>
          <w:rFonts w:ascii="Courier New" w:hAnsi="Courier New" w:cs="Courier New"/>
          <w:sz w:val="16"/>
          <w:szCs w:val="16"/>
        </w:rPr>
        <w:t>"&gt;</w:t>
      </w:r>
    </w:p>
    <w:p w14:paraId="3AF05BB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31FBE0F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:dfdlInfoset</w:t>
      </w:r>
      <w:proofErr w:type="spellEnd"/>
      <w:proofErr w:type="gramEnd"/>
      <w:r w:rsidRPr="00DF07CA">
        <w:rPr>
          <w:rFonts w:ascii="Courier New" w:hAnsi="Courier New" w:cs="Courier New"/>
          <w:sz w:val="16"/>
          <w:szCs w:val="16"/>
        </w:rPr>
        <w:t>" /&gt;</w:t>
      </w:r>
    </w:p>
    <w:p w14:paraId="26F30B6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5509187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58FBF028" w14:textId="77777777" w:rsidR="00DF07CA" w:rsidRPr="00DF07CA" w:rsidRDefault="00DF07CA" w:rsidP="00DF07CA">
      <w:pPr>
        <w:rPr>
          <w:rFonts w:ascii="Courier New" w:hAnsi="Courier New" w:cs="Courier New"/>
          <w:sz w:val="16"/>
          <w:szCs w:val="16"/>
        </w:rPr>
      </w:pPr>
    </w:p>
    <w:p w14:paraId="54391C7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dfdlInfoset</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:dfdlInfosetType</w:t>
      </w:r>
      <w:proofErr w:type="spellEnd"/>
      <w:proofErr w:type="gramEnd"/>
      <w:r w:rsidRPr="00DF07CA">
        <w:rPr>
          <w:rFonts w:ascii="Courier New" w:hAnsi="Courier New" w:cs="Courier New"/>
          <w:sz w:val="16"/>
          <w:szCs w:val="16"/>
        </w:rPr>
        <w:t>" /&gt;</w:t>
      </w:r>
    </w:p>
    <w:p w14:paraId="2E055387" w14:textId="77777777" w:rsidR="00DF07CA" w:rsidRPr="00DF07CA" w:rsidRDefault="00DF07CA" w:rsidP="00DF07CA">
      <w:pPr>
        <w:rPr>
          <w:rFonts w:ascii="Courier New" w:hAnsi="Courier New" w:cs="Courier New"/>
          <w:sz w:val="16"/>
          <w:szCs w:val="16"/>
        </w:rPr>
      </w:pPr>
    </w:p>
    <w:p w14:paraId="1D621D2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dfdlInfosetType</w:t>
      </w:r>
      <w:proofErr w:type="spellEnd"/>
      <w:r w:rsidRPr="00DF07CA">
        <w:rPr>
          <w:rFonts w:ascii="Courier New" w:hAnsi="Courier New" w:cs="Courier New"/>
          <w:sz w:val="16"/>
          <w:szCs w:val="16"/>
        </w:rPr>
        <w:t>" mixed="true"&gt;</w:t>
      </w:r>
    </w:p>
    <w:p w14:paraId="580593C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lastRenderedPageBreak/>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6903D425"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 xml:space="preserve">&lt;any namespace="##any" </w:t>
      </w:r>
      <w:proofErr w:type="spellStart"/>
      <w:r w:rsidRPr="00DF07CA">
        <w:rPr>
          <w:rFonts w:ascii="Courier New" w:hAnsi="Courier New" w:cs="Courier New"/>
          <w:sz w:val="16"/>
          <w:szCs w:val="16"/>
        </w:rPr>
        <w:t>processContents</w:t>
      </w:r>
      <w:proofErr w:type="spellEnd"/>
      <w:r w:rsidRPr="00DF07CA">
        <w:rPr>
          <w:rFonts w:ascii="Courier New" w:hAnsi="Courier New" w:cs="Courier New"/>
          <w:sz w:val="16"/>
          <w:szCs w:val="16"/>
        </w:rPr>
        <w:t xml:space="preserve">="lax"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w:t>
      </w:r>
    </w:p>
    <w:p w14:paraId="52EE83E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spellStart"/>
      <w:proofErr w:type="gramStart"/>
      <w:r w:rsidRPr="00DF07CA">
        <w:rPr>
          <w:rFonts w:ascii="Courier New" w:hAnsi="Courier New" w:cs="Courier New"/>
          <w:sz w:val="16"/>
          <w:szCs w:val="16"/>
        </w:rPr>
        <w:t>maxOccurs</w:t>
      </w:r>
      <w:proofErr w:type="spellEnd"/>
      <w:proofErr w:type="gramEnd"/>
      <w:r w:rsidRPr="00DF07CA">
        <w:rPr>
          <w:rFonts w:ascii="Courier New" w:hAnsi="Courier New" w:cs="Courier New"/>
          <w:sz w:val="16"/>
          <w:szCs w:val="16"/>
        </w:rPr>
        <w:t>="unbounded" /&gt;</w:t>
      </w:r>
    </w:p>
    <w:p w14:paraId="234632E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571C359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7040C1FC" w14:textId="77777777" w:rsidR="00DF07CA" w:rsidRPr="00DF07CA" w:rsidRDefault="00DF07CA" w:rsidP="00DF07CA">
      <w:pPr>
        <w:rPr>
          <w:rFonts w:ascii="Courier New" w:hAnsi="Courier New" w:cs="Courier New"/>
          <w:sz w:val="16"/>
          <w:szCs w:val="16"/>
        </w:rPr>
      </w:pPr>
    </w:p>
    <w:p w14:paraId="7F5EE27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errorsType</w:t>
      </w:r>
      <w:proofErr w:type="spellEnd"/>
      <w:r w:rsidRPr="00DF07CA">
        <w:rPr>
          <w:rFonts w:ascii="Courier New" w:hAnsi="Courier New" w:cs="Courier New"/>
          <w:sz w:val="16"/>
          <w:szCs w:val="16"/>
        </w:rPr>
        <w:t>"&gt;</w:t>
      </w:r>
    </w:p>
    <w:p w14:paraId="7623147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3AD4472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 xml:space="preserve">="unbounded"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="1" /&gt;</w:t>
      </w:r>
    </w:p>
    <w:p w14:paraId="7CBBB3F5"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47F3AEB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attributeGroup</w:t>
      </w:r>
      <w:proofErr w:type="spellEnd"/>
      <w:r w:rsidRPr="00DF07CA">
        <w:rPr>
          <w:rFonts w:ascii="Courier New" w:hAnsi="Courier New" w:cs="Courier New"/>
          <w:sz w:val="16"/>
          <w:szCs w:val="16"/>
        </w:rPr>
        <w:t xml:space="preserve">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:errorWarnAttribs</w:t>
      </w:r>
      <w:proofErr w:type="spellEnd"/>
      <w:proofErr w:type="gramEnd"/>
      <w:r w:rsidRPr="00DF07CA">
        <w:rPr>
          <w:rFonts w:ascii="Courier New" w:hAnsi="Courier New" w:cs="Courier New"/>
          <w:sz w:val="16"/>
          <w:szCs w:val="16"/>
        </w:rPr>
        <w:t>" /&gt;</w:t>
      </w:r>
    </w:p>
    <w:p w14:paraId="6A81C3B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0F3D6620" w14:textId="77777777" w:rsidR="00DF07CA" w:rsidRPr="00DF07CA" w:rsidRDefault="00DF07CA" w:rsidP="00DF07CA">
      <w:pPr>
        <w:rPr>
          <w:rFonts w:ascii="Courier New" w:hAnsi="Courier New" w:cs="Courier New"/>
          <w:sz w:val="16"/>
          <w:szCs w:val="16"/>
        </w:rPr>
      </w:pPr>
    </w:p>
    <w:p w14:paraId="418380A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warningsType</w:t>
      </w:r>
      <w:proofErr w:type="spellEnd"/>
      <w:r w:rsidRPr="00DF07CA">
        <w:rPr>
          <w:rFonts w:ascii="Courier New" w:hAnsi="Courier New" w:cs="Courier New"/>
          <w:sz w:val="16"/>
          <w:szCs w:val="16"/>
        </w:rPr>
        <w:t>"&gt;</w:t>
      </w:r>
    </w:p>
    <w:p w14:paraId="6CEBC595"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2C07DE7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:warning</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 xml:space="preserve">="unbounded"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44ED4B8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&lt;!--</w:t>
      </w:r>
      <w:proofErr w:type="gramEnd"/>
      <w:r w:rsidRPr="00DF07CA">
        <w:rPr>
          <w:rFonts w:ascii="Courier New" w:hAnsi="Courier New" w:cs="Courier New"/>
          <w:sz w:val="16"/>
          <w:szCs w:val="16"/>
        </w:rPr>
        <w:t xml:space="preserve"> use &lt;warnings/&gt; to indicate no warnings should occur. --&gt;</w:t>
      </w:r>
    </w:p>
    <w:p w14:paraId="5E772F8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1D67B58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attributeGroup</w:t>
      </w:r>
      <w:proofErr w:type="spellEnd"/>
      <w:r w:rsidRPr="00DF07CA">
        <w:rPr>
          <w:rFonts w:ascii="Courier New" w:hAnsi="Courier New" w:cs="Courier New"/>
          <w:sz w:val="16"/>
          <w:szCs w:val="16"/>
        </w:rPr>
        <w:t xml:space="preserve">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:errorWarnAttribs</w:t>
      </w:r>
      <w:proofErr w:type="spellEnd"/>
      <w:proofErr w:type="gramEnd"/>
      <w:r w:rsidRPr="00DF07CA">
        <w:rPr>
          <w:rFonts w:ascii="Courier New" w:hAnsi="Courier New" w:cs="Courier New"/>
          <w:sz w:val="16"/>
          <w:szCs w:val="16"/>
        </w:rPr>
        <w:t>" /&gt;</w:t>
      </w:r>
    </w:p>
    <w:p w14:paraId="2EAAA659"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63BC7CAC" w14:textId="77777777" w:rsidR="00DF07CA" w:rsidRPr="00DF07CA" w:rsidRDefault="00DF07CA" w:rsidP="00DF07CA">
      <w:pPr>
        <w:rPr>
          <w:rFonts w:ascii="Courier New" w:hAnsi="Courier New" w:cs="Courier New"/>
          <w:sz w:val="16"/>
          <w:szCs w:val="16"/>
        </w:rPr>
      </w:pPr>
    </w:p>
    <w:p w14:paraId="5107B23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validationErrorsType</w:t>
      </w:r>
      <w:proofErr w:type="spellEnd"/>
      <w:r w:rsidRPr="00DF07CA">
        <w:rPr>
          <w:rFonts w:ascii="Courier New" w:hAnsi="Courier New" w:cs="Courier New"/>
          <w:sz w:val="16"/>
          <w:szCs w:val="16"/>
        </w:rPr>
        <w:t>"&gt;</w:t>
      </w:r>
    </w:p>
    <w:p w14:paraId="2F4DD39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57BBCE67"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maxOccurs</w:t>
      </w:r>
      <w:proofErr w:type="spellEnd"/>
      <w:r w:rsidRPr="00DF07CA">
        <w:rPr>
          <w:rFonts w:ascii="Courier New" w:hAnsi="Courier New" w:cs="Courier New"/>
          <w:sz w:val="16"/>
          <w:szCs w:val="16"/>
        </w:rPr>
        <w:t xml:space="preserve">="unbounded"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5AEA313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proofErr w:type="gramStart"/>
      <w:r w:rsidRPr="00DF07CA">
        <w:rPr>
          <w:rFonts w:ascii="Courier New" w:hAnsi="Courier New" w:cs="Courier New"/>
          <w:sz w:val="16"/>
          <w:szCs w:val="16"/>
        </w:rPr>
        <w:t>&lt;!--</w:t>
      </w:r>
      <w:proofErr w:type="gramEnd"/>
      <w:r w:rsidRPr="00DF07CA">
        <w:rPr>
          <w:rFonts w:ascii="Courier New" w:hAnsi="Courier New" w:cs="Courier New"/>
          <w:sz w:val="16"/>
          <w:szCs w:val="16"/>
        </w:rPr>
        <w:t xml:space="preserve"> use &lt;</w:t>
      </w:r>
      <w:proofErr w:type="spellStart"/>
      <w:r w:rsidRPr="00DF07CA">
        <w:rPr>
          <w:rFonts w:ascii="Courier New" w:hAnsi="Courier New" w:cs="Courier New"/>
          <w:sz w:val="16"/>
          <w:szCs w:val="16"/>
        </w:rPr>
        <w:t>validationErrors</w:t>
      </w:r>
      <w:proofErr w:type="spellEnd"/>
      <w:r w:rsidRPr="00DF07CA">
        <w:rPr>
          <w:rFonts w:ascii="Courier New" w:hAnsi="Courier New" w:cs="Courier New"/>
          <w:sz w:val="16"/>
          <w:szCs w:val="16"/>
        </w:rPr>
        <w:t>/&gt; to indicate no validation should occur. --&gt;</w:t>
      </w:r>
    </w:p>
    <w:p w14:paraId="656FD99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0EFC1775"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attributeGroup</w:t>
      </w:r>
      <w:proofErr w:type="spellEnd"/>
      <w:r w:rsidRPr="00DF07CA">
        <w:rPr>
          <w:rFonts w:ascii="Courier New" w:hAnsi="Courier New" w:cs="Courier New"/>
          <w:sz w:val="16"/>
          <w:szCs w:val="16"/>
        </w:rPr>
        <w:t xml:space="preserve">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:errorWarnAttribs</w:t>
      </w:r>
      <w:proofErr w:type="spellEnd"/>
      <w:proofErr w:type="gramEnd"/>
      <w:r w:rsidRPr="00DF07CA">
        <w:rPr>
          <w:rFonts w:ascii="Courier New" w:hAnsi="Courier New" w:cs="Courier New"/>
          <w:sz w:val="16"/>
          <w:szCs w:val="16"/>
        </w:rPr>
        <w:t>" /&gt;</w:t>
      </w:r>
    </w:p>
    <w:p w14:paraId="781C988D"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7C154A23" w14:textId="77777777" w:rsidR="00DF07CA" w:rsidRPr="00DF07CA" w:rsidRDefault="00DF07CA" w:rsidP="00DF07CA">
      <w:pPr>
        <w:rPr>
          <w:rFonts w:ascii="Courier New" w:hAnsi="Courier New" w:cs="Courier New"/>
          <w:sz w:val="16"/>
          <w:szCs w:val="16"/>
        </w:rPr>
      </w:pPr>
    </w:p>
    <w:p w14:paraId="57CA16B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name="error"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 /&gt;</w:t>
      </w:r>
    </w:p>
    <w:p w14:paraId="7ED6BAB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name="warning" type="</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:string</w:t>
      </w:r>
      <w:proofErr w:type="spellEnd"/>
      <w:proofErr w:type="gramEnd"/>
      <w:r w:rsidRPr="00DF07CA">
        <w:rPr>
          <w:rFonts w:ascii="Courier New" w:hAnsi="Courier New" w:cs="Courier New"/>
          <w:sz w:val="16"/>
          <w:szCs w:val="16"/>
        </w:rPr>
        <w:t>" /&gt;</w:t>
      </w:r>
    </w:p>
    <w:p w14:paraId="0EC58321" w14:textId="77777777" w:rsidR="00DF07CA" w:rsidRPr="00DF07CA" w:rsidRDefault="00DF07CA" w:rsidP="00DF07CA">
      <w:pPr>
        <w:rPr>
          <w:rFonts w:ascii="Courier New" w:hAnsi="Courier New" w:cs="Courier New"/>
          <w:sz w:val="16"/>
          <w:szCs w:val="16"/>
        </w:rPr>
      </w:pPr>
    </w:p>
    <w:p w14:paraId="4A44468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:attributeGroup</w:t>
      </w:r>
      <w:proofErr w:type="spellEnd"/>
      <w:proofErr w:type="gram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errorWarnAttribs</w:t>
      </w:r>
      <w:proofErr w:type="spellEnd"/>
      <w:r w:rsidRPr="00DF07CA">
        <w:rPr>
          <w:rFonts w:ascii="Courier New" w:hAnsi="Courier New" w:cs="Courier New"/>
          <w:sz w:val="16"/>
          <w:szCs w:val="16"/>
        </w:rPr>
        <w:t>"&gt;</w:t>
      </w:r>
    </w:p>
    <w:p w14:paraId="3851A193"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:attribute</w:t>
      </w:r>
      <w:proofErr w:type="spellEnd"/>
      <w:proofErr w:type="gramEnd"/>
      <w:r w:rsidRPr="00DF07CA">
        <w:rPr>
          <w:rFonts w:ascii="Courier New" w:hAnsi="Courier New" w:cs="Courier New"/>
          <w:sz w:val="16"/>
          <w:szCs w:val="16"/>
        </w:rPr>
        <w:t xml:space="preserve"> name="match" use="optional" default="all"&gt;</w:t>
      </w:r>
    </w:p>
    <w:p w14:paraId="2EB04EA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spellStart"/>
      <w:proofErr w:type="gramStart"/>
      <w:r w:rsidRPr="00DF07CA">
        <w:rPr>
          <w:rFonts w:ascii="Courier New" w:hAnsi="Courier New" w:cs="Courier New"/>
          <w:sz w:val="16"/>
          <w:szCs w:val="16"/>
        </w:rPr>
        <w:t>xs:</w:t>
      </w:r>
      <w:proofErr w:type="gramEnd"/>
      <w:r w:rsidRPr="00DF07CA">
        <w:rPr>
          <w:rFonts w:ascii="Courier New" w:hAnsi="Courier New" w:cs="Courier New"/>
          <w:sz w:val="16"/>
          <w:szCs w:val="16"/>
        </w:rPr>
        <w:t>simpleType</w:t>
      </w:r>
      <w:proofErr w:type="spellEnd"/>
      <w:r w:rsidRPr="00DF07CA">
        <w:rPr>
          <w:rFonts w:ascii="Courier New" w:hAnsi="Courier New" w:cs="Courier New"/>
          <w:sz w:val="16"/>
          <w:szCs w:val="16"/>
        </w:rPr>
        <w:t>&gt;</w:t>
      </w:r>
    </w:p>
    <w:p w14:paraId="3CC65D18"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:restriction</w:t>
      </w:r>
      <w:proofErr w:type="spellEnd"/>
      <w:proofErr w:type="gramEnd"/>
      <w:r w:rsidRPr="00DF07CA">
        <w:rPr>
          <w:rFonts w:ascii="Courier New" w:hAnsi="Courier New" w:cs="Courier New"/>
          <w:sz w:val="16"/>
          <w:szCs w:val="16"/>
        </w:rPr>
        <w:t xml:space="preserve"> base="</w:t>
      </w:r>
      <w:proofErr w:type="spellStart"/>
      <w:r w:rsidRPr="00DF07CA">
        <w:rPr>
          <w:rFonts w:ascii="Courier New" w:hAnsi="Courier New" w:cs="Courier New"/>
          <w:sz w:val="16"/>
          <w:szCs w:val="16"/>
        </w:rPr>
        <w:t>xs:string</w:t>
      </w:r>
      <w:proofErr w:type="spellEnd"/>
      <w:r w:rsidRPr="00DF07CA">
        <w:rPr>
          <w:rFonts w:ascii="Courier New" w:hAnsi="Courier New" w:cs="Courier New"/>
          <w:sz w:val="16"/>
          <w:szCs w:val="16"/>
        </w:rPr>
        <w:t>"&gt;</w:t>
      </w:r>
    </w:p>
    <w:p w14:paraId="20EE484C"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:enumeration</w:t>
      </w:r>
      <w:proofErr w:type="spellEnd"/>
      <w:proofErr w:type="gramEnd"/>
      <w:r w:rsidRPr="00DF07CA">
        <w:rPr>
          <w:rFonts w:ascii="Courier New" w:hAnsi="Courier New" w:cs="Courier New"/>
          <w:sz w:val="16"/>
          <w:szCs w:val="16"/>
        </w:rPr>
        <w:t xml:space="preserve"> value="all" /&gt;</w:t>
      </w:r>
    </w:p>
    <w:p w14:paraId="705858A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:enumeration</w:t>
      </w:r>
      <w:proofErr w:type="spellEnd"/>
      <w:proofErr w:type="gramEnd"/>
      <w:r w:rsidRPr="00DF07CA">
        <w:rPr>
          <w:rFonts w:ascii="Courier New" w:hAnsi="Courier New" w:cs="Courier New"/>
          <w:sz w:val="16"/>
          <w:szCs w:val="16"/>
        </w:rPr>
        <w:t xml:space="preserve"> value="any" /&gt;</w:t>
      </w:r>
    </w:p>
    <w:p w14:paraId="084D349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:restriction</w:t>
      </w:r>
      <w:proofErr w:type="spellEnd"/>
      <w:proofErr w:type="gramEnd"/>
      <w:r w:rsidRPr="00DF07CA">
        <w:rPr>
          <w:rFonts w:ascii="Courier New" w:hAnsi="Courier New" w:cs="Courier New"/>
          <w:sz w:val="16"/>
          <w:szCs w:val="16"/>
        </w:rPr>
        <w:t>&gt;</w:t>
      </w:r>
    </w:p>
    <w:p w14:paraId="14E65FF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:simpleType</w:t>
      </w:r>
      <w:proofErr w:type="spellEnd"/>
      <w:proofErr w:type="gramEnd"/>
      <w:r w:rsidRPr="00DF07CA">
        <w:rPr>
          <w:rFonts w:ascii="Courier New" w:hAnsi="Courier New" w:cs="Courier New"/>
          <w:sz w:val="16"/>
          <w:szCs w:val="16"/>
        </w:rPr>
        <w:t>&gt;</w:t>
      </w:r>
    </w:p>
    <w:p w14:paraId="64FB5C0B"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:attribute</w:t>
      </w:r>
      <w:proofErr w:type="spellEnd"/>
      <w:proofErr w:type="gramEnd"/>
      <w:r w:rsidRPr="00DF07CA">
        <w:rPr>
          <w:rFonts w:ascii="Courier New" w:hAnsi="Courier New" w:cs="Courier New"/>
          <w:sz w:val="16"/>
          <w:szCs w:val="16"/>
        </w:rPr>
        <w:t>&gt;</w:t>
      </w:r>
    </w:p>
    <w:p w14:paraId="1A06F46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xs</w:t>
      </w:r>
      <w:proofErr w:type="gramStart"/>
      <w:r w:rsidRPr="00DF07CA">
        <w:rPr>
          <w:rFonts w:ascii="Courier New" w:hAnsi="Courier New" w:cs="Courier New"/>
          <w:sz w:val="16"/>
          <w:szCs w:val="16"/>
        </w:rPr>
        <w:t>:attributeGroup</w:t>
      </w:r>
      <w:proofErr w:type="spellEnd"/>
      <w:proofErr w:type="gramEnd"/>
      <w:r w:rsidRPr="00DF07CA">
        <w:rPr>
          <w:rFonts w:ascii="Courier New" w:hAnsi="Courier New" w:cs="Courier New"/>
          <w:sz w:val="16"/>
          <w:szCs w:val="16"/>
        </w:rPr>
        <w:t>&gt;</w:t>
      </w:r>
    </w:p>
    <w:p w14:paraId="17D9F3AC" w14:textId="77777777" w:rsidR="00DF07CA" w:rsidRPr="00DF07CA" w:rsidRDefault="00DF07CA" w:rsidP="00DF07CA">
      <w:pPr>
        <w:rPr>
          <w:rFonts w:ascii="Courier New" w:hAnsi="Courier New" w:cs="Courier New"/>
          <w:sz w:val="16"/>
          <w:szCs w:val="16"/>
        </w:rPr>
      </w:pPr>
    </w:p>
    <w:p w14:paraId="1F65DD6F"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proofErr w:type="gramStart"/>
      <w:r w:rsidRPr="00DF07CA">
        <w:rPr>
          <w:rFonts w:ascii="Courier New" w:hAnsi="Courier New" w:cs="Courier New"/>
          <w:sz w:val="16"/>
          <w:szCs w:val="16"/>
        </w:rPr>
        <w:t>&lt;!--</w:t>
      </w:r>
      <w:proofErr w:type="gramEnd"/>
      <w:r w:rsidRPr="00DF07CA">
        <w:rPr>
          <w:rFonts w:ascii="Courier New" w:hAnsi="Courier New" w:cs="Courier New"/>
          <w:sz w:val="16"/>
          <w:szCs w:val="16"/>
        </w:rPr>
        <w:t xml:space="preserve"> IBM chose to call unparsing 'serializing' in TDML --&gt;</w:t>
      </w:r>
    </w:p>
    <w:p w14:paraId="21ECBDE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&lt;element name="</w:t>
      </w:r>
      <w:proofErr w:type="spellStart"/>
      <w:r w:rsidRPr="00DF07CA">
        <w:rPr>
          <w:rFonts w:ascii="Courier New" w:hAnsi="Courier New" w:cs="Courier New"/>
          <w:sz w:val="16"/>
          <w:szCs w:val="16"/>
        </w:rPr>
        <w:t>serializerTestCase</w:t>
      </w:r>
      <w:proofErr w:type="spellEnd"/>
      <w:r w:rsidRPr="00DF07CA">
        <w:rPr>
          <w:rFonts w:ascii="Courier New" w:hAnsi="Courier New" w:cs="Courier New"/>
          <w:sz w:val="16"/>
          <w:szCs w:val="16"/>
        </w:rPr>
        <w:t>" type="</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:serializerTestCaseType</w:t>
      </w:r>
      <w:proofErr w:type="spellEnd"/>
      <w:proofErr w:type="gramEnd"/>
      <w:r w:rsidRPr="00DF07CA">
        <w:rPr>
          <w:rFonts w:ascii="Courier New" w:hAnsi="Courier New" w:cs="Courier New"/>
          <w:sz w:val="16"/>
          <w:szCs w:val="16"/>
        </w:rPr>
        <w:t>" /&gt;</w:t>
      </w:r>
    </w:p>
    <w:p w14:paraId="123DDA7A"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 xml:space="preserve"> name="</w:t>
      </w:r>
      <w:proofErr w:type="spellStart"/>
      <w:r w:rsidRPr="00DF07CA">
        <w:rPr>
          <w:rFonts w:ascii="Courier New" w:hAnsi="Courier New" w:cs="Courier New"/>
          <w:sz w:val="16"/>
          <w:szCs w:val="16"/>
        </w:rPr>
        <w:t>serializerTestCaseType</w:t>
      </w:r>
      <w:proofErr w:type="spellEnd"/>
      <w:r w:rsidRPr="00DF07CA">
        <w:rPr>
          <w:rFonts w:ascii="Courier New" w:hAnsi="Courier New" w:cs="Courier New"/>
          <w:sz w:val="16"/>
          <w:szCs w:val="16"/>
        </w:rPr>
        <w:t>"&gt;</w:t>
      </w:r>
    </w:p>
    <w:p w14:paraId="69F33D74"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w:t>
      </w:r>
      <w:proofErr w:type="gramStart"/>
      <w:r w:rsidRPr="00DF07CA">
        <w:rPr>
          <w:rFonts w:ascii="Courier New" w:hAnsi="Courier New" w:cs="Courier New"/>
          <w:sz w:val="16"/>
          <w:szCs w:val="16"/>
        </w:rPr>
        <w:t>sequence</w:t>
      </w:r>
      <w:proofErr w:type="gramEnd"/>
      <w:r w:rsidRPr="00DF07CA">
        <w:rPr>
          <w:rFonts w:ascii="Courier New" w:hAnsi="Courier New" w:cs="Courier New"/>
          <w:sz w:val="16"/>
          <w:szCs w:val="16"/>
        </w:rPr>
        <w:t>&gt;</w:t>
      </w:r>
    </w:p>
    <w:p w14:paraId="338981C1"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:infoset</w:t>
      </w:r>
      <w:proofErr w:type="spellEnd"/>
      <w:proofErr w:type="gramEnd"/>
      <w:r w:rsidRPr="00DF07CA">
        <w:rPr>
          <w:rFonts w:ascii="Courier New" w:hAnsi="Courier New" w:cs="Courier New"/>
          <w:sz w:val="16"/>
          <w:szCs w:val="16"/>
        </w:rPr>
        <w:t>" /&gt;</w:t>
      </w:r>
    </w:p>
    <w:p w14:paraId="3D43913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:document</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 &lt;!-- must have either document, or errors, or both --&gt;</w:t>
      </w:r>
    </w:p>
    <w:p w14:paraId="6425FAF6"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:errors</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20199A5E"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r>
      <w:r w:rsidRPr="00DF07CA">
        <w:rPr>
          <w:rFonts w:ascii="Courier New" w:hAnsi="Courier New" w:cs="Courier New"/>
          <w:sz w:val="16"/>
          <w:szCs w:val="16"/>
        </w:rPr>
        <w:tab/>
        <w:t>&lt;element ref="</w:t>
      </w:r>
      <w:proofErr w:type="spellStart"/>
      <w:r w:rsidRPr="00DF07CA">
        <w:rPr>
          <w:rFonts w:ascii="Courier New" w:hAnsi="Courier New" w:cs="Courier New"/>
          <w:sz w:val="16"/>
          <w:szCs w:val="16"/>
        </w:rPr>
        <w:t>tns</w:t>
      </w:r>
      <w:proofErr w:type="gramStart"/>
      <w:r w:rsidRPr="00DF07CA">
        <w:rPr>
          <w:rFonts w:ascii="Courier New" w:hAnsi="Courier New" w:cs="Courier New"/>
          <w:sz w:val="16"/>
          <w:szCs w:val="16"/>
        </w:rPr>
        <w:t>:warnings</w:t>
      </w:r>
      <w:proofErr w:type="spellEnd"/>
      <w:proofErr w:type="gramEnd"/>
      <w:r w:rsidRPr="00DF07CA">
        <w:rPr>
          <w:rFonts w:ascii="Courier New" w:hAnsi="Courier New" w:cs="Courier New"/>
          <w:sz w:val="16"/>
          <w:szCs w:val="16"/>
        </w:rPr>
        <w:t xml:space="preserve">" </w:t>
      </w:r>
      <w:proofErr w:type="spellStart"/>
      <w:r w:rsidRPr="00DF07CA">
        <w:rPr>
          <w:rFonts w:ascii="Courier New" w:hAnsi="Courier New" w:cs="Courier New"/>
          <w:sz w:val="16"/>
          <w:szCs w:val="16"/>
        </w:rPr>
        <w:t>minOccurs</w:t>
      </w:r>
      <w:proofErr w:type="spellEnd"/>
      <w:r w:rsidRPr="00DF07CA">
        <w:rPr>
          <w:rFonts w:ascii="Courier New" w:hAnsi="Courier New" w:cs="Courier New"/>
          <w:sz w:val="16"/>
          <w:szCs w:val="16"/>
        </w:rPr>
        <w:t>='0' /&gt;</w:t>
      </w:r>
    </w:p>
    <w:p w14:paraId="1143CA50"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r>
      <w:r w:rsidRPr="00DF07CA">
        <w:rPr>
          <w:rFonts w:ascii="Courier New" w:hAnsi="Courier New" w:cs="Courier New"/>
          <w:sz w:val="16"/>
          <w:szCs w:val="16"/>
        </w:rPr>
        <w:tab/>
        <w:t>&lt;/sequence&gt;</w:t>
      </w:r>
    </w:p>
    <w:p w14:paraId="70B52172" w14:textId="77777777"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ab/>
        <w:t>&lt;/</w:t>
      </w:r>
      <w:proofErr w:type="spellStart"/>
      <w:r w:rsidRPr="00DF07CA">
        <w:rPr>
          <w:rFonts w:ascii="Courier New" w:hAnsi="Courier New" w:cs="Courier New"/>
          <w:sz w:val="16"/>
          <w:szCs w:val="16"/>
        </w:rPr>
        <w:t>complexType</w:t>
      </w:r>
      <w:proofErr w:type="spellEnd"/>
      <w:r w:rsidRPr="00DF07CA">
        <w:rPr>
          <w:rFonts w:ascii="Courier New" w:hAnsi="Courier New" w:cs="Courier New"/>
          <w:sz w:val="16"/>
          <w:szCs w:val="16"/>
        </w:rPr>
        <w:t>&gt;</w:t>
      </w:r>
    </w:p>
    <w:p w14:paraId="6FD11011" w14:textId="77777777" w:rsidR="00DF07CA" w:rsidRPr="00DF07CA" w:rsidRDefault="00DF07CA" w:rsidP="00DF07CA">
      <w:pPr>
        <w:rPr>
          <w:rFonts w:ascii="Courier New" w:hAnsi="Courier New" w:cs="Courier New"/>
          <w:sz w:val="16"/>
          <w:szCs w:val="16"/>
        </w:rPr>
      </w:pPr>
    </w:p>
    <w:p w14:paraId="35ECB406" w14:textId="42624D8B" w:rsidR="00DF07CA" w:rsidRPr="00DF07CA" w:rsidRDefault="00DF07CA" w:rsidP="00DF07CA">
      <w:pPr>
        <w:rPr>
          <w:rFonts w:ascii="Courier New" w:hAnsi="Courier New" w:cs="Courier New"/>
          <w:sz w:val="16"/>
          <w:szCs w:val="16"/>
        </w:rPr>
      </w:pPr>
      <w:r w:rsidRPr="00DF07CA">
        <w:rPr>
          <w:rFonts w:ascii="Courier New" w:hAnsi="Courier New" w:cs="Courier New"/>
          <w:sz w:val="16"/>
          <w:szCs w:val="16"/>
        </w:rPr>
        <w:t>&lt;/</w:t>
      </w:r>
      <w:proofErr w:type="spellStart"/>
      <w:r w:rsidRPr="00DF07CA">
        <w:rPr>
          <w:rFonts w:ascii="Courier New" w:hAnsi="Courier New" w:cs="Courier New"/>
          <w:sz w:val="16"/>
          <w:szCs w:val="16"/>
        </w:rPr>
        <w:t>xsd</w:t>
      </w:r>
      <w:proofErr w:type="gramStart"/>
      <w:r w:rsidRPr="00DF07CA">
        <w:rPr>
          <w:rFonts w:ascii="Courier New" w:hAnsi="Courier New" w:cs="Courier New"/>
          <w:sz w:val="16"/>
          <w:szCs w:val="16"/>
        </w:rPr>
        <w:t>:schema</w:t>
      </w:r>
      <w:proofErr w:type="spellEnd"/>
      <w:proofErr w:type="gramEnd"/>
      <w:r w:rsidRPr="00DF07CA">
        <w:rPr>
          <w:rFonts w:ascii="Courier New" w:hAnsi="Courier New" w:cs="Courier New"/>
          <w:sz w:val="16"/>
          <w:szCs w:val="16"/>
        </w:rPr>
        <w:t>&gt;</w:t>
      </w:r>
    </w:p>
    <w:p w14:paraId="2C6EBFE0" w14:textId="77777777" w:rsidR="00F96461" w:rsidRDefault="00F96461">
      <w:pPr>
        <w:rPr>
          <w:b/>
          <w:kern w:val="32"/>
        </w:rPr>
      </w:pPr>
      <w:bookmarkStart w:id="7" w:name="_Toc20156277"/>
      <w:bookmarkStart w:id="8" w:name="_Toc391372307"/>
      <w:bookmarkStart w:id="9" w:name="_Toc393977489"/>
      <w:r>
        <w:br w:type="page"/>
      </w:r>
    </w:p>
    <w:p w14:paraId="25ECC175" w14:textId="4AAB65D7" w:rsidR="00F96461" w:rsidRPr="00F96461" w:rsidRDefault="00F96461" w:rsidP="00F96461">
      <w:pPr>
        <w:pStyle w:val="Heading1"/>
      </w:pPr>
      <w:bookmarkStart w:id="10" w:name="_Toc393986948"/>
      <w:r w:rsidRPr="00F96461">
        <w:lastRenderedPageBreak/>
        <w:t xml:space="preserve">TDML Extension to support </w:t>
      </w:r>
      <w:proofErr w:type="spellStart"/>
      <w:r w:rsidRPr="00F96461">
        <w:t>bitOrder</w:t>
      </w:r>
      <w:bookmarkEnd w:id="8"/>
      <w:bookmarkEnd w:id="9"/>
      <w:bookmarkEnd w:id="10"/>
      <w:proofErr w:type="spellEnd"/>
    </w:p>
    <w:p w14:paraId="06C65B3B" w14:textId="77777777" w:rsidR="00F96461" w:rsidRPr="00F96461" w:rsidRDefault="00F96461" w:rsidP="00F96461">
      <w:pPr>
        <w:spacing w:before="60" w:after="60"/>
      </w:pPr>
      <w:r w:rsidRPr="00F96461">
        <w:t xml:space="preserve">The TDML test data markup language is extended to support testing of data that uses the </w:t>
      </w:r>
      <w:proofErr w:type="spellStart"/>
      <w:r w:rsidRPr="00F96461">
        <w:t>dfdl</w:t>
      </w:r>
      <w:proofErr w:type="gramStart"/>
      <w:r w:rsidRPr="00F96461">
        <w:t>:bitOrder</w:t>
      </w:r>
      <w:proofErr w:type="spellEnd"/>
      <w:proofErr w:type="gramEnd"/>
      <w:r w:rsidRPr="00F96461">
        <w:t xml:space="preserve"> property. Two new capabilities were added:</w:t>
      </w:r>
    </w:p>
    <w:p w14:paraId="02A6A2FB" w14:textId="77777777" w:rsidR="00F96461" w:rsidRPr="00F96461" w:rsidRDefault="00F96461" w:rsidP="00F96461">
      <w:pPr>
        <w:spacing w:before="60" w:after="60"/>
      </w:pPr>
      <w:proofErr w:type="gramStart"/>
      <w:r w:rsidRPr="00F96461">
        <w:t>document</w:t>
      </w:r>
      <w:proofErr w:type="gramEnd"/>
      <w:r w:rsidRPr="00F96461">
        <w:t xml:space="preserve"> parts with bytes written in right-to-left increasing order</w:t>
      </w:r>
    </w:p>
    <w:p w14:paraId="4DC721AB" w14:textId="77777777" w:rsidR="00F96461" w:rsidRPr="00F96461" w:rsidRDefault="00F96461" w:rsidP="00F96461">
      <w:pPr>
        <w:spacing w:before="60" w:after="60"/>
      </w:pPr>
      <w:proofErr w:type="gramStart"/>
      <w:r w:rsidRPr="00F96461">
        <w:t>document</w:t>
      </w:r>
      <w:proofErr w:type="gramEnd"/>
      <w:r w:rsidRPr="00F96461">
        <w:t xml:space="preserve"> parts with least-significant-bit-first bit order.</w:t>
      </w:r>
    </w:p>
    <w:p w14:paraId="6B637696" w14:textId="77777777" w:rsidR="00F96461" w:rsidRPr="00F96461" w:rsidRDefault="00F96461" w:rsidP="00F96461">
      <w:pPr>
        <w:spacing w:before="60" w:after="60"/>
      </w:pPr>
      <w:r w:rsidRPr="00F96461">
        <w:t xml:space="preserve">The </w:t>
      </w:r>
      <w:proofErr w:type="gramStart"/>
      <w:r w:rsidRPr="00F96461">
        <w:t>combination of these two capabilities allow</w:t>
      </w:r>
      <w:proofErr w:type="gramEnd"/>
      <w:r w:rsidRPr="00F96461">
        <w:t xml:space="preserve"> direct translation of examples from the MIL-STD-2045 specification into TDML test cases.</w:t>
      </w:r>
    </w:p>
    <w:p w14:paraId="61C944B0" w14:textId="77777777" w:rsidR="00F96461" w:rsidRPr="00F96461" w:rsidRDefault="00F96461" w:rsidP="00F96461">
      <w:pPr>
        <w:spacing w:before="60" w:after="60"/>
      </w:pPr>
      <w:r w:rsidRPr="00F96461">
        <w:t>For example, the TDML fragment below illustrates the first part of the example in Table B-I of the MIL-STD-2045 specification</w:t>
      </w:r>
    </w:p>
    <w:p w14:paraId="015CF8DF" w14:textId="77777777" w:rsidR="00F96461" w:rsidRPr="00F96461" w:rsidRDefault="00F96461" w:rsidP="00F96461">
      <w:pPr>
        <w:spacing w:before="60" w:after="60"/>
      </w:pPr>
    </w:p>
    <w:p w14:paraId="66C429D3"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sectPr w:rsidR="00F96461" w:rsidRPr="00F96461" w:rsidSect="00165D19">
          <w:headerReference w:type="default" r:id="rId11"/>
          <w:footerReference w:type="default" r:id="rId12"/>
          <w:pgSz w:w="12240" w:h="15840"/>
          <w:pgMar w:top="1440" w:right="1800" w:bottom="1440" w:left="1800" w:header="720" w:footer="720" w:gutter="0"/>
          <w:cols w:space="720"/>
          <w:noEndnote/>
        </w:sectPr>
      </w:pPr>
    </w:p>
    <w:tbl>
      <w:tblPr>
        <w:tblW w:w="13572" w:type="dxa"/>
        <w:tblInd w:w="-108" w:type="dxa"/>
        <w:tblLayout w:type="fixed"/>
        <w:tblCellMar>
          <w:left w:w="10" w:type="dxa"/>
          <w:right w:w="10" w:type="dxa"/>
        </w:tblCellMar>
        <w:tblLook w:val="0000" w:firstRow="0" w:lastRow="0" w:firstColumn="0" w:lastColumn="0" w:noHBand="0" w:noVBand="0"/>
      </w:tblPr>
      <w:tblGrid>
        <w:gridCol w:w="13572"/>
      </w:tblGrid>
      <w:tr w:rsidR="00F96461" w:rsidRPr="00F96461" w14:paraId="6EBADDB4" w14:textId="77777777" w:rsidTr="001F3B33">
        <w:tc>
          <w:tcPr>
            <w:tcW w:w="1357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E8560F1"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lastRenderedPageBreak/>
              <w:t xml:space="preserve">      &lt;document bitOrder="LSBFirst"&gt;</w:t>
            </w:r>
          </w:p>
          <w:p w14:paraId="2DE4C1F6"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byteOrder="RTL"&gt;Version                         XXXX 0011&lt;/documentPart&gt;</w:t>
            </w:r>
          </w:p>
          <w:p w14:paraId="3BF1CDFD"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byteOrder="RTL"&gt;FPI                             XXX0 XXXX&lt;/documentPart&gt;</w:t>
            </w:r>
          </w:p>
          <w:p w14:paraId="467831A9"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byteOrder="RTL"&gt;GPI for Originator Address      XX1X XXXX&lt;/documentPart&gt;</w:t>
            </w:r>
          </w:p>
          <w:p w14:paraId="0C15F691"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byteOrder="RTL"&gt;FPI for URN                     X1XX XXXX&lt;/documentPart&gt;</w:t>
            </w:r>
          </w:p>
          <w:p w14:paraId="41A0C7CE"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byteOrder="RTL"&gt;URN  X0000000 00000000 01100111 1XXX XXXX&lt;/documentPart&gt;</w:t>
            </w:r>
          </w:p>
          <w:p w14:paraId="501E0D57"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byteOrder="RTL"&gt;FPI for Unit Name               1XXX XXXX&lt;/documentPart&gt;</w:t>
            </w:r>
          </w:p>
          <w:p w14:paraId="2BF2A4D7"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byteOrder="RTL"&gt;Unit Name (UNITA) U             X101 0101&lt;/documentPart&gt;</w:t>
            </w:r>
          </w:p>
          <w:p w14:paraId="16AA849B"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0XXX XXXX&lt;/documentPart&gt;</w:t>
            </w:r>
          </w:p>
          <w:p w14:paraId="26ADE023"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N             XX10 0111&lt;/documentPart&gt;</w:t>
            </w:r>
          </w:p>
          <w:p w14:paraId="777C7089"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01XX XXXX&lt;/documentPart&gt;</w:t>
            </w:r>
          </w:p>
          <w:p w14:paraId="7BF61F18"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I             XXX1 0010&lt;/documentPart&gt;</w:t>
            </w:r>
          </w:p>
          <w:p w14:paraId="2C13C824"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100X XXXX&lt;/documentPart&gt;</w:t>
            </w:r>
          </w:p>
          <w:p w14:paraId="0DF1E0A0"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T             XXXX 1010&lt;/documentPart&gt;</w:t>
            </w:r>
          </w:p>
          <w:p w14:paraId="134321E9"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0001 XXXX&lt;/documentPart&gt;</w:t>
            </w:r>
          </w:p>
          <w:p w14:paraId="11789B93"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A             XXXX X100&lt;/documentPart&gt;</w:t>
            </w:r>
          </w:p>
          <w:p w14:paraId="5AF50528"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1111 1XXX&lt;/documentPart&gt;</w:t>
            </w:r>
          </w:p>
          <w:p w14:paraId="04D3B690"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                  DEL           XXXX XX11&lt;/documentPart&gt;</w:t>
            </w:r>
          </w:p>
          <w:p w14:paraId="490F5C6C"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byteOrder="RTL"&gt;GPI for Recip. Addr Group       XXXX X1XX&lt;/documentPart&gt;</w:t>
            </w:r>
          </w:p>
          <w:p w14:paraId="6D597838"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byteOrder="RTL"&gt;GRI for R_ONE                   XXXX 0XXX&lt;/documentPart&gt;</w:t>
            </w:r>
          </w:p>
          <w:p w14:paraId="1C65E625"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byteOrder="RTL"&gt;FPI for URN                     XXX1 XXXX&lt;/documentPart&gt;</w:t>
            </w:r>
          </w:p>
          <w:p w14:paraId="0C3ADF34"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&lt;documentPart type="bits" byteOrder="RTL"&gt;URN XXXX00000 00000000 00000000 011X XXXX&lt;/documentPart&gt;</w:t>
            </w:r>
          </w:p>
          <w:p w14:paraId="4991857D" w14:textId="77777777" w:rsidR="00F96461" w:rsidRPr="00F96461" w:rsidRDefault="00F96461" w:rsidP="00F96461">
            <w:pPr>
              <w:pBdr>
                <w:top w:val="dotted" w:sz="4" w:space="1" w:color="auto"/>
                <w:left w:val="dotted" w:sz="4" w:space="4" w:color="auto"/>
                <w:bottom w:val="dotted" w:sz="4" w:space="1" w:color="auto"/>
                <w:right w:val="dotted" w:sz="4" w:space="4" w:color="auto"/>
              </w:pBdr>
              <w:shd w:val="clear" w:color="auto" w:fill="F3F3F3"/>
              <w:rPr>
                <w:rFonts w:ascii="Courier New" w:hAnsi="Courier New" w:cs="Courier New"/>
                <w:noProof/>
                <w:sz w:val="18"/>
                <w:lang w:val="en-GB" w:eastAsia="en-GB"/>
              </w:rPr>
            </w:pPr>
            <w:r w:rsidRPr="00F96461">
              <w:rPr>
                <w:rFonts w:ascii="Courier New" w:hAnsi="Courier New" w:cs="Courier New"/>
                <w:noProof/>
                <w:sz w:val="18"/>
                <w:lang w:val="en-GB" w:eastAsia="en-GB"/>
              </w:rPr>
              <w:t xml:space="preserve">      &lt;/document&gt;</w:t>
            </w:r>
          </w:p>
        </w:tc>
      </w:tr>
    </w:tbl>
    <w:p w14:paraId="11D845AB" w14:textId="77777777" w:rsidR="00F96461" w:rsidRPr="00F96461" w:rsidRDefault="00F96461" w:rsidP="00F96461">
      <w:pPr>
        <w:spacing w:before="120" w:after="120"/>
        <w:rPr>
          <w:b/>
        </w:rPr>
      </w:pPr>
      <w:proofErr w:type="gramStart"/>
      <w:r w:rsidRPr="00F96461">
        <w:rPr>
          <w:b/>
        </w:rPr>
        <w:t>Table :</w:t>
      </w:r>
      <w:proofErr w:type="gramEnd"/>
      <w:r w:rsidRPr="00F96461">
        <w:rPr>
          <w:b/>
        </w:rPr>
        <w:t xml:space="preserve"> TDML for part of MIL-STD-2045 header. Specifies the bytes E3 67 00 80 55 67 92 1A FC 77 00 00 00.</w:t>
      </w:r>
    </w:p>
    <w:p w14:paraId="30F56D97" w14:textId="77777777" w:rsidR="00F96461" w:rsidRPr="00F96461" w:rsidRDefault="00F96461" w:rsidP="00F96461">
      <w:pPr>
        <w:spacing w:before="60" w:after="60"/>
        <w:sectPr w:rsidR="00F96461" w:rsidRPr="00F96461" w:rsidSect="00164D0D">
          <w:pgSz w:w="15840" w:h="12240" w:orient="landscape"/>
          <w:pgMar w:top="1800" w:right="1440" w:bottom="1800" w:left="1440" w:header="720" w:footer="720" w:gutter="0"/>
          <w:cols w:space="720"/>
          <w:noEndnote/>
        </w:sectPr>
      </w:pPr>
    </w:p>
    <w:p w14:paraId="527A03BC" w14:textId="77777777" w:rsidR="00F96461" w:rsidRPr="00F96461" w:rsidRDefault="00F96461" w:rsidP="00F96461">
      <w:pPr>
        <w:spacing w:before="60" w:after="60"/>
      </w:pPr>
      <w:r w:rsidRPr="00F96461">
        <w:lastRenderedPageBreak/>
        <w:t xml:space="preserve">In the above, the </w:t>
      </w:r>
      <w:proofErr w:type="spellStart"/>
      <w:r w:rsidRPr="00F96461">
        <w:t>tdml</w:t>
      </w:r>
      <w:proofErr w:type="gramStart"/>
      <w:r w:rsidRPr="00F96461">
        <w:t>:document</w:t>
      </w:r>
      <w:proofErr w:type="spellEnd"/>
      <w:proofErr w:type="gramEnd"/>
      <w:r w:rsidRPr="00F96461">
        <w:t xml:space="preserve"> element has an attribute named '</w:t>
      </w:r>
      <w:proofErr w:type="spellStart"/>
      <w:r w:rsidRPr="00F96461">
        <w:t>bitOrder</w:t>
      </w:r>
      <w:proofErr w:type="spellEnd"/>
      <w:r w:rsidRPr="00F96461">
        <w:t>' which has values '</w:t>
      </w:r>
      <w:proofErr w:type="spellStart"/>
      <w:r w:rsidRPr="00F96461">
        <w:t>MSBFirst</w:t>
      </w:r>
      <w:proofErr w:type="spellEnd"/>
      <w:r w:rsidRPr="00F96461">
        <w:t>' (the default), or '</w:t>
      </w:r>
      <w:proofErr w:type="spellStart"/>
      <w:r w:rsidRPr="00F96461">
        <w:t>LSBFirst</w:t>
      </w:r>
      <w:proofErr w:type="spellEnd"/>
      <w:r w:rsidRPr="00F96461">
        <w:t xml:space="preserve">'. This attribute appearing on the </w:t>
      </w:r>
      <w:proofErr w:type="spellStart"/>
      <w:r w:rsidRPr="00F96461">
        <w:t>tdml</w:t>
      </w:r>
      <w:proofErr w:type="gramStart"/>
      <w:r w:rsidRPr="00F96461">
        <w:t>:document</w:t>
      </w:r>
      <w:proofErr w:type="spellEnd"/>
      <w:proofErr w:type="gramEnd"/>
      <w:r w:rsidRPr="00F96461">
        <w:t xml:space="preserve"> element is just a convenience. It is equivalent to specifying the same attribute on each </w:t>
      </w:r>
      <w:proofErr w:type="spellStart"/>
      <w:r w:rsidRPr="00F96461">
        <w:t>tdml</w:t>
      </w:r>
      <w:proofErr w:type="gramStart"/>
      <w:r w:rsidRPr="00F96461">
        <w:t>:documentPart</w:t>
      </w:r>
      <w:proofErr w:type="spellEnd"/>
      <w:proofErr w:type="gramEnd"/>
      <w:r w:rsidRPr="00F96461">
        <w:t xml:space="preserve"> element that does not have its own '</w:t>
      </w:r>
      <w:proofErr w:type="spellStart"/>
      <w:r w:rsidRPr="00F96461">
        <w:t>bitOrder</w:t>
      </w:r>
      <w:proofErr w:type="spellEnd"/>
      <w:r w:rsidRPr="00F96461">
        <w:t>' attribute.</w:t>
      </w:r>
    </w:p>
    <w:p w14:paraId="2DEE20E2" w14:textId="77777777" w:rsidR="00F96461" w:rsidRPr="00F96461" w:rsidRDefault="00F96461" w:rsidP="00F96461">
      <w:pPr>
        <w:spacing w:before="60" w:after="60"/>
      </w:pPr>
      <w:r w:rsidRPr="00F96461">
        <w:t xml:space="preserve">The </w:t>
      </w:r>
      <w:proofErr w:type="spellStart"/>
      <w:r w:rsidRPr="00F96461">
        <w:t>tdml</w:t>
      </w:r>
      <w:proofErr w:type="gramStart"/>
      <w:r w:rsidRPr="00F96461">
        <w:t>:documentPart</w:t>
      </w:r>
      <w:proofErr w:type="spellEnd"/>
      <w:proofErr w:type="gramEnd"/>
      <w:r w:rsidRPr="00F96461">
        <w:t xml:space="preserve"> elements also each carry an attribute named '</w:t>
      </w:r>
      <w:proofErr w:type="spellStart"/>
      <w:r w:rsidRPr="00F96461">
        <w:t>byteOrder</w:t>
      </w:r>
      <w:proofErr w:type="spellEnd"/>
      <w:r w:rsidRPr="00F96461">
        <w:t>' with values 'LTR' (the default) meaning “left to right”, and 'RTL' meaning “right to left”. With value 'RTL' the data is interpreted as bytes numbered starting from the right.</w:t>
      </w:r>
    </w:p>
    <w:p w14:paraId="237052EC" w14:textId="77777777" w:rsidR="00F96461" w:rsidRPr="00F96461" w:rsidRDefault="00F96461" w:rsidP="00F96461">
      <w:pPr>
        <w:spacing w:before="60" w:after="60"/>
      </w:pPr>
      <w:r w:rsidRPr="00F96461">
        <w:t xml:space="preserve">This data example uses type='bits', and so any character other than 0 or 1 is ignored. Hence, we are able to conveniently insert labels (remembering to avoid characters 1 and 0 in the text) and we use X to represent a bit placeholder that will be supplied in a subsequent </w:t>
      </w:r>
      <w:proofErr w:type="spellStart"/>
      <w:r w:rsidRPr="00F96461">
        <w:t>tdml</w:t>
      </w:r>
      <w:proofErr w:type="gramStart"/>
      <w:r w:rsidRPr="00F96461">
        <w:t>:documentPart</w:t>
      </w:r>
      <w:proofErr w:type="spellEnd"/>
      <w:proofErr w:type="gramEnd"/>
      <w:r w:rsidRPr="00F96461">
        <w:t xml:space="preserve">. </w:t>
      </w:r>
    </w:p>
    <w:p w14:paraId="2729F2E4" w14:textId="77777777" w:rsidR="00F96461" w:rsidRPr="00F96461" w:rsidRDefault="00F96461" w:rsidP="00F96461">
      <w:pPr>
        <w:spacing w:before="60" w:after="60"/>
      </w:pPr>
      <w:r w:rsidRPr="00F96461">
        <w:t>This same convention is used in the MIL-STD-2045 specification to illustrate example data:</w:t>
      </w:r>
    </w:p>
    <w:p w14:paraId="36BD3DB9" w14:textId="77777777" w:rsidR="00F96461" w:rsidRPr="00F96461" w:rsidRDefault="00F96461" w:rsidP="00F96461">
      <w:pPr>
        <w:spacing w:before="60" w:after="60"/>
        <w:ind w:left="-432"/>
        <w:jc w:val="center"/>
        <w:rPr>
          <w:ins w:id="12" w:author="Mike Beckerle" w:date="2014-07-17T17:03:00Z"/>
        </w:rPr>
      </w:pPr>
      <w:ins w:id="13" w:author="Mike Beckerle" w:date="2014-07-17T17:03:00Z">
        <w:r w:rsidRPr="00F96461">
          <w:rPr>
            <w:noProof/>
          </w:rPr>
          <w:drawing>
            <wp:inline distT="0" distB="0" distL="0" distR="0" wp14:anchorId="635E469C" wp14:editId="32C7B95F">
              <wp:extent cx="58293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8542D.tmp"/>
                      <pic:cNvPicPr/>
                    </pic:nvPicPr>
                    <pic:blipFill>
                      <a:blip r:embed="rId13">
                        <a:extLst>
                          <a:ext uri="{28A0092B-C50C-407E-A947-70E740481C1C}">
                            <a14:useLocalDpi xmlns:a14="http://schemas.microsoft.com/office/drawing/2010/main" val="0"/>
                          </a:ext>
                        </a:extLst>
                      </a:blip>
                      <a:stretch>
                        <a:fillRect/>
                      </a:stretch>
                    </pic:blipFill>
                    <pic:spPr>
                      <a:xfrm>
                        <a:off x="0" y="0"/>
                        <a:ext cx="5829300" cy="2305050"/>
                      </a:xfrm>
                      <a:prstGeom prst="rect">
                        <a:avLst/>
                      </a:prstGeom>
                    </pic:spPr>
                  </pic:pic>
                </a:graphicData>
              </a:graphic>
            </wp:inline>
          </w:drawing>
        </w:r>
      </w:ins>
    </w:p>
    <w:p w14:paraId="14F5B3BB" w14:textId="77777777" w:rsidR="00F96461" w:rsidRPr="00F96461" w:rsidRDefault="00F96461" w:rsidP="00F96461">
      <w:pPr>
        <w:spacing w:before="60" w:after="60"/>
      </w:pPr>
      <w:r w:rsidRPr="00F96461">
        <w:t xml:space="preserve">The combination of properties of </w:t>
      </w:r>
      <w:proofErr w:type="spellStart"/>
      <w:r w:rsidRPr="00F96461">
        <w:t>bitOrder</w:t>
      </w:r>
      <w:proofErr w:type="spellEnd"/>
      <w:r w:rsidRPr="00F96461">
        <w:t xml:space="preserve"> '</w:t>
      </w:r>
      <w:proofErr w:type="spellStart"/>
      <w:r w:rsidRPr="00F96461">
        <w:t>LSBFirst</w:t>
      </w:r>
      <w:proofErr w:type="spellEnd"/>
      <w:r w:rsidRPr="00F96461">
        <w:t xml:space="preserve">' and </w:t>
      </w:r>
      <w:proofErr w:type="spellStart"/>
      <w:r w:rsidRPr="00F96461">
        <w:t>byteOrder</w:t>
      </w:r>
      <w:proofErr w:type="spellEnd"/>
      <w:r w:rsidRPr="00F96461">
        <w:t xml:space="preserve"> 'LTR' is disallowed.</w:t>
      </w:r>
    </w:p>
    <w:p w14:paraId="30FCD863" w14:textId="77777777" w:rsidR="00F96461" w:rsidRPr="00F96461" w:rsidRDefault="00F96461" w:rsidP="00F96461">
      <w:pPr>
        <w:spacing w:before="60" w:after="60"/>
      </w:pPr>
      <w:r w:rsidRPr="00F96461">
        <w:t xml:space="preserve">The </w:t>
      </w:r>
      <w:proofErr w:type="spellStart"/>
      <w:r w:rsidRPr="00F96461">
        <w:t>byteOrder</w:t>
      </w:r>
      <w:proofErr w:type="spellEnd"/>
      <w:r w:rsidRPr="00F96461">
        <w:t xml:space="preserve"> attribute can also be used on </w:t>
      </w:r>
      <w:proofErr w:type="spellStart"/>
      <w:r w:rsidRPr="00F96461">
        <w:t>tdml</w:t>
      </w:r>
      <w:proofErr w:type="gramStart"/>
      <w:r w:rsidRPr="00F96461">
        <w:t>:documentPart</w:t>
      </w:r>
      <w:proofErr w:type="spellEnd"/>
      <w:proofErr w:type="gramEnd"/>
      <w:r w:rsidRPr="00F96461">
        <w:t xml:space="preserve"> elements of type 'byte'.</w:t>
      </w:r>
    </w:p>
    <w:p w14:paraId="2648869C" w14:textId="77777777" w:rsidR="00F96461" w:rsidRPr="00F96461" w:rsidRDefault="00F96461" w:rsidP="00F96461"/>
    <w:p w14:paraId="29D437F9" w14:textId="77777777" w:rsidR="00F96461" w:rsidRDefault="00F96461">
      <w:pPr>
        <w:rPr>
          <w:b/>
          <w:kern w:val="32"/>
        </w:rPr>
      </w:pPr>
      <w:bookmarkStart w:id="14" w:name="__RefHeading__1786_906098299"/>
      <w:bookmarkStart w:id="15" w:name="_Toc391372314"/>
      <w:bookmarkStart w:id="16" w:name="_Toc393977496"/>
      <w:r>
        <w:br w:type="page"/>
      </w:r>
    </w:p>
    <w:p w14:paraId="5477CAE8" w14:textId="42509E43" w:rsidR="00F96461" w:rsidRPr="00F96461" w:rsidRDefault="00F96461" w:rsidP="00F96461">
      <w:pPr>
        <w:pStyle w:val="Heading1"/>
      </w:pPr>
      <w:bookmarkStart w:id="17" w:name="_Toc393986949"/>
      <w:r w:rsidRPr="00F96461">
        <w:lastRenderedPageBreak/>
        <w:t>References</w:t>
      </w:r>
      <w:bookmarkEnd w:id="14"/>
      <w:bookmarkEnd w:id="15"/>
      <w:bookmarkEnd w:id="16"/>
      <w:bookmarkEnd w:id="17"/>
    </w:p>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9"/>
        <w:gridCol w:w="8625"/>
      </w:tblGrid>
      <w:tr w:rsidR="00F96461" w:rsidRPr="00F96461" w14:paraId="7C928A40" w14:textId="77777777" w:rsidTr="001F3B33">
        <w:trPr>
          <w:tblCellSpacing w:w="15" w:type="dxa"/>
          <w:ins w:id="18" w:author="Mike Beckerle" w:date="2014-07-23T11:30:00Z"/>
        </w:trPr>
        <w:tc>
          <w:tcPr>
            <w:tcW w:w="680" w:type="pct"/>
          </w:tcPr>
          <w:p w14:paraId="5E5FAFC5" w14:textId="77777777" w:rsidR="00F96461" w:rsidRPr="00F96461" w:rsidRDefault="00F96461" w:rsidP="00F96461">
            <w:pPr>
              <w:spacing w:after="200" w:line="276" w:lineRule="auto"/>
              <w:rPr>
                <w:ins w:id="19" w:author="Mike Beckerle" w:date="2014-07-23T11:30:00Z"/>
                <w:rFonts w:eastAsia="MS Mincho" w:cs="Arial"/>
              </w:rPr>
            </w:pPr>
            <w:ins w:id="20" w:author="Mike Beckerle" w:date="2014-07-23T11:30:00Z">
              <w:r w:rsidRPr="00F96461">
                <w:t xml:space="preserve">[Daffodil] </w:t>
              </w:r>
            </w:ins>
          </w:p>
        </w:tc>
        <w:tc>
          <w:tcPr>
            <w:tcW w:w="4275" w:type="pct"/>
          </w:tcPr>
          <w:p w14:paraId="17E6F974" w14:textId="77777777" w:rsidR="00F96461" w:rsidRPr="00F96461" w:rsidRDefault="00F96461" w:rsidP="00F96461">
            <w:pPr>
              <w:spacing w:before="60" w:after="60"/>
              <w:rPr>
                <w:ins w:id="21" w:author="Mike Beckerle" w:date="2014-07-23T11:30:00Z"/>
              </w:rPr>
            </w:pPr>
            <w:ins w:id="22" w:author="Mike Beckerle" w:date="2014-07-23T11:30:00Z">
              <w:r w:rsidRPr="00F96461">
                <w:fldChar w:fldCharType="begin"/>
              </w:r>
              <w:r w:rsidRPr="00F96461">
                <w:instrText xml:space="preserve"> HYPERLINK "https://opensource.ncsa.illinois.edu/confluence/display/DFDL/Daffodil%3A+Open+Source+DFDL" </w:instrText>
              </w:r>
              <w:r w:rsidRPr="00F96461">
                <w:fldChar w:fldCharType="separate"/>
              </w:r>
              <w:r w:rsidRPr="00F96461">
                <w:rPr>
                  <w:color w:val="0000FF"/>
                  <w:u w:val="single"/>
                </w:rPr>
                <w:t>https://opensource.ncsa.illinois.edu/confluence/display/DFDL/Daffodil%3A+Open+Source+DFDL</w:t>
              </w:r>
              <w:r w:rsidRPr="00F96461">
                <w:rPr>
                  <w:color w:val="0000FF"/>
                  <w:u w:val="single"/>
                </w:rPr>
                <w:fldChar w:fldCharType="end"/>
              </w:r>
            </w:ins>
          </w:p>
          <w:p w14:paraId="12FC854D" w14:textId="77777777" w:rsidR="00F96461" w:rsidRPr="00F96461" w:rsidRDefault="00F96461" w:rsidP="00F96461">
            <w:pPr>
              <w:spacing w:after="200" w:line="276" w:lineRule="auto"/>
              <w:rPr>
                <w:ins w:id="23" w:author="Mike Beckerle" w:date="2014-07-23T11:30:00Z"/>
                <w:rFonts w:eastAsia="MS Mincho" w:cs="Arial"/>
              </w:rPr>
            </w:pPr>
          </w:p>
        </w:tc>
      </w:tr>
      <w:tr w:rsidR="00F96461" w:rsidRPr="00F96461" w14:paraId="0071A6B7" w14:textId="77777777" w:rsidTr="001F3B33">
        <w:trPr>
          <w:tblCellSpacing w:w="15" w:type="dxa"/>
          <w:ins w:id="24" w:author="Mike Beckerle" w:date="2014-07-23T11:30:00Z"/>
        </w:trPr>
        <w:tc>
          <w:tcPr>
            <w:tcW w:w="680" w:type="pct"/>
          </w:tcPr>
          <w:p w14:paraId="1CCEAAB2" w14:textId="77777777" w:rsidR="00F96461" w:rsidRPr="00F96461" w:rsidRDefault="00F96461" w:rsidP="00F96461">
            <w:pPr>
              <w:spacing w:after="200" w:line="276" w:lineRule="auto"/>
              <w:rPr>
                <w:ins w:id="25" w:author="Mike Beckerle" w:date="2014-07-23T11:30:00Z"/>
                <w:rFonts w:eastAsia="MS Mincho" w:cs="Arial"/>
              </w:rPr>
            </w:pPr>
            <w:bookmarkStart w:id="26" w:name="a_DFDL"/>
            <w:ins w:id="27" w:author="Mike Beckerle" w:date="2014-07-23T11:30:00Z">
              <w:r w:rsidRPr="00F96461">
                <w:t xml:space="preserve">[DFDL] </w:t>
              </w:r>
              <w:bookmarkEnd w:id="26"/>
            </w:ins>
          </w:p>
        </w:tc>
        <w:tc>
          <w:tcPr>
            <w:tcW w:w="4275" w:type="pct"/>
          </w:tcPr>
          <w:p w14:paraId="3F77224A" w14:textId="77777777" w:rsidR="00F96461" w:rsidRPr="00F96461" w:rsidRDefault="00F96461" w:rsidP="00F96461">
            <w:pPr>
              <w:spacing w:before="60" w:after="60"/>
              <w:rPr>
                <w:ins w:id="28" w:author="Mike Beckerle" w:date="2014-07-23T11:30:00Z"/>
              </w:rPr>
            </w:pPr>
            <w:ins w:id="29" w:author="Mike Beckerle" w:date="2014-07-23T11:30:00Z">
              <w:r w:rsidRPr="00F96461">
                <w:t>Michael J Beckerle, Steven M Hanson, Alan W Powell.  Data Format Description Language (DFDL) v1.0 Specification.  Open Grid Forum. (</w:t>
              </w:r>
              <w:r w:rsidRPr="00F96461">
                <w:fldChar w:fldCharType="begin"/>
              </w:r>
              <w:r w:rsidRPr="00F96461">
                <w:instrText xml:space="preserve"> HYPERLINK "http://redmine.ogf.org/dmsf/dfdl-wg" </w:instrText>
              </w:r>
              <w:r w:rsidRPr="00F96461">
                <w:fldChar w:fldCharType="separate"/>
              </w:r>
              <w:r w:rsidRPr="00F96461">
                <w:rPr>
                  <w:color w:val="0000FF"/>
                  <w:u w:val="single"/>
                </w:rPr>
                <w:t>http://redmine.ogf.org/dmsf/dfdl-wg</w:t>
              </w:r>
              <w:r w:rsidRPr="00F96461">
                <w:rPr>
                  <w:color w:val="0000FF"/>
                  <w:u w:val="single"/>
                </w:rPr>
                <w:fldChar w:fldCharType="end"/>
              </w:r>
              <w:r w:rsidRPr="00F96461">
                <w:t>)</w:t>
              </w:r>
            </w:ins>
          </w:p>
          <w:p w14:paraId="586B507D" w14:textId="77777777" w:rsidR="00F96461" w:rsidRPr="00F96461" w:rsidRDefault="00F96461" w:rsidP="00F96461">
            <w:pPr>
              <w:spacing w:after="60"/>
              <w:rPr>
                <w:ins w:id="30" w:author="Mike Beckerle" w:date="2014-07-23T11:30:00Z"/>
              </w:rPr>
            </w:pPr>
            <w:ins w:id="31" w:author="Mike Beckerle" w:date="2014-07-23T11:30:00Z">
              <w:r w:rsidRPr="00F96461">
                <w:tab/>
                <w:t>Forthcoming Update: GFD-P-R.207 (2014)</w:t>
              </w:r>
            </w:ins>
          </w:p>
          <w:p w14:paraId="27FBC2EC" w14:textId="77777777" w:rsidR="00F96461" w:rsidRPr="00F96461" w:rsidRDefault="00F96461" w:rsidP="00F96461">
            <w:pPr>
              <w:spacing w:after="200" w:line="276" w:lineRule="auto"/>
              <w:rPr>
                <w:ins w:id="32" w:author="Mike Beckerle" w:date="2014-07-23T11:30:00Z"/>
                <w:rFonts w:eastAsia="MS Mincho" w:cs="Arial"/>
              </w:rPr>
            </w:pPr>
            <w:ins w:id="33" w:author="Mike Beckerle" w:date="2014-07-23T11:30:00Z">
              <w:r w:rsidRPr="00F96461">
                <w:tab/>
                <w:t>Obsolete: GFD-P-R.174. January 2011.</w:t>
              </w:r>
            </w:ins>
          </w:p>
        </w:tc>
      </w:tr>
      <w:tr w:rsidR="00F96461" w:rsidRPr="00F96461" w14:paraId="4017AC5B" w14:textId="77777777" w:rsidTr="001F3B33">
        <w:trPr>
          <w:tblCellSpacing w:w="15" w:type="dxa"/>
          <w:ins w:id="34" w:author="Mike Beckerle" w:date="2014-07-23T11:30:00Z"/>
        </w:trPr>
        <w:tc>
          <w:tcPr>
            <w:tcW w:w="680" w:type="pct"/>
          </w:tcPr>
          <w:p w14:paraId="231558D4" w14:textId="77777777" w:rsidR="00F96461" w:rsidRPr="00F96461" w:rsidRDefault="00F96461" w:rsidP="00F96461">
            <w:pPr>
              <w:spacing w:after="200" w:line="276" w:lineRule="auto"/>
              <w:rPr>
                <w:ins w:id="35" w:author="Mike Beckerle" w:date="2014-07-23T11:30:00Z"/>
              </w:rPr>
            </w:pPr>
            <w:ins w:id="36" w:author="Mike Beckerle" w:date="2014-07-23T11:30:00Z">
              <w:r w:rsidRPr="00F96461">
                <w:t>[</w:t>
              </w:r>
              <w:proofErr w:type="spellStart"/>
              <w:r w:rsidRPr="00F96461">
                <w:t>DFDLCharset</w:t>
              </w:r>
              <w:proofErr w:type="spellEnd"/>
              <w:r w:rsidRPr="00F96461">
                <w:t xml:space="preserve">] </w:t>
              </w:r>
            </w:ins>
          </w:p>
        </w:tc>
        <w:tc>
          <w:tcPr>
            <w:tcW w:w="4275" w:type="pct"/>
          </w:tcPr>
          <w:p w14:paraId="04FD8627" w14:textId="77777777" w:rsidR="00F96461" w:rsidRPr="00F96461" w:rsidRDefault="00F96461" w:rsidP="00F96461">
            <w:pPr>
              <w:spacing w:before="60" w:after="60"/>
              <w:rPr>
                <w:ins w:id="37" w:author="Mike Beckerle" w:date="2014-07-23T11:30:00Z"/>
              </w:rPr>
            </w:pPr>
            <w:ins w:id="38" w:author="Mike Beckerle" w:date="2014-07-23T11:30:00Z">
              <w:r w:rsidRPr="00F96461">
                <w:t xml:space="preserve">Michael J Beckerle,  </w:t>
              </w:r>
              <w:r w:rsidRPr="00F96461">
                <w:rPr>
                  <w:u w:val="single"/>
                </w:rPr>
                <w:t>DFDL-Specific Character Set Encodings</w:t>
              </w:r>
              <w:r w:rsidRPr="00F96461">
                <w:t>,  Open Grid Forum 2014</w:t>
              </w:r>
            </w:ins>
          </w:p>
          <w:p w14:paraId="0D102993" w14:textId="77777777" w:rsidR="00F96461" w:rsidRPr="00F96461" w:rsidRDefault="00F96461" w:rsidP="00F96461">
            <w:pPr>
              <w:spacing w:before="60" w:after="60"/>
              <w:rPr>
                <w:ins w:id="39" w:author="Mike Beckerle" w:date="2014-07-23T11:30:00Z"/>
              </w:rPr>
            </w:pPr>
            <w:ins w:id="40" w:author="Mike Beckerle" w:date="2014-07-23T11:30:00Z">
              <w:r w:rsidRPr="00F96461">
                <w:t>Forthcoming</w:t>
              </w:r>
            </w:ins>
          </w:p>
        </w:tc>
      </w:tr>
      <w:tr w:rsidR="00F96461" w:rsidRPr="00F96461" w14:paraId="4321BCB1" w14:textId="77777777" w:rsidTr="001F3B33">
        <w:trPr>
          <w:tblCellSpacing w:w="15" w:type="dxa"/>
          <w:ins w:id="41" w:author="Mike Beckerle" w:date="2014-07-23T11:30:00Z"/>
        </w:trPr>
        <w:tc>
          <w:tcPr>
            <w:tcW w:w="680" w:type="pct"/>
          </w:tcPr>
          <w:p w14:paraId="673BE6E0" w14:textId="77777777" w:rsidR="00F96461" w:rsidRPr="00F96461" w:rsidRDefault="00F96461" w:rsidP="00F96461">
            <w:pPr>
              <w:spacing w:after="200" w:line="276" w:lineRule="auto"/>
              <w:rPr>
                <w:ins w:id="42" w:author="Mike Beckerle" w:date="2014-07-23T11:30:00Z"/>
                <w:rFonts w:eastAsia="MS Mincho" w:cs="Arial"/>
              </w:rPr>
            </w:pPr>
            <w:bookmarkStart w:id="43" w:name="a_MILSTD2045"/>
            <w:ins w:id="44" w:author="Mike Beckerle" w:date="2014-07-23T11:30:00Z">
              <w:r w:rsidRPr="00F96461">
                <w:t xml:space="preserve">[MILSTD2045] </w:t>
              </w:r>
              <w:bookmarkEnd w:id="43"/>
            </w:ins>
          </w:p>
        </w:tc>
        <w:tc>
          <w:tcPr>
            <w:tcW w:w="4275" w:type="pct"/>
          </w:tcPr>
          <w:p w14:paraId="0015105F" w14:textId="77777777" w:rsidR="00F96461" w:rsidRPr="00F96461" w:rsidRDefault="00F96461" w:rsidP="00F96461">
            <w:pPr>
              <w:spacing w:before="60" w:after="60"/>
              <w:rPr>
                <w:ins w:id="45" w:author="Mike Beckerle" w:date="2014-07-23T11:30:00Z"/>
              </w:rPr>
            </w:pPr>
            <w:ins w:id="46" w:author="Mike Beckerle" w:date="2014-07-23T11:30:00Z">
              <w:r w:rsidRPr="00F96461">
                <w:t xml:space="preserve">CONNECTIONLESS DATA TRANSFER APPLICATION LAYER STANDARD, MIL-STD-2045-47001D w/CHANGE 1, 23 June 2008 (available publicly from US Dept. of Defense at </w:t>
              </w:r>
              <w:r w:rsidRPr="00F96461">
                <w:fldChar w:fldCharType="begin"/>
              </w:r>
              <w:r w:rsidRPr="00F96461">
                <w:instrText xml:space="preserve"> HYPERLINK "http://assistdocs.com/" </w:instrText>
              </w:r>
              <w:r w:rsidRPr="00F96461">
                <w:fldChar w:fldCharType="separate"/>
              </w:r>
              <w:r w:rsidRPr="00F96461">
                <w:rPr>
                  <w:color w:val="0000FF"/>
                  <w:u w:val="single"/>
                </w:rPr>
                <w:t>http://assistdocs.com/</w:t>
              </w:r>
              <w:r w:rsidRPr="00F96461">
                <w:rPr>
                  <w:color w:val="0000FF"/>
                  <w:u w:val="single"/>
                </w:rPr>
                <w:fldChar w:fldCharType="end"/>
              </w:r>
              <w:r w:rsidRPr="00F96461">
                <w:t>)</w:t>
              </w:r>
            </w:ins>
          </w:p>
        </w:tc>
      </w:tr>
    </w:tbl>
    <w:p w14:paraId="79C23D8F" w14:textId="77777777" w:rsidR="00F96461" w:rsidRDefault="00F96461" w:rsidP="00F96461"/>
    <w:p w14:paraId="1290F1AA" w14:textId="77777777" w:rsidR="00F96461" w:rsidRDefault="00F96461">
      <w:pPr>
        <w:rPr>
          <w:b/>
          <w:kern w:val="32"/>
        </w:rPr>
      </w:pPr>
      <w:r>
        <w:br w:type="page"/>
      </w:r>
    </w:p>
    <w:p w14:paraId="17299913" w14:textId="2BC07D3A" w:rsidR="007C6746" w:rsidRPr="00866D9D" w:rsidRDefault="007C6746" w:rsidP="007C6746">
      <w:pPr>
        <w:pStyle w:val="Heading1"/>
      </w:pPr>
      <w:bookmarkStart w:id="47" w:name="_Toc393986950"/>
      <w:r w:rsidRPr="00866D9D">
        <w:lastRenderedPageBreak/>
        <w:t>Security Considerations</w:t>
      </w:r>
      <w:bookmarkEnd w:id="7"/>
      <w:bookmarkEnd w:id="47"/>
    </w:p>
    <w:p w14:paraId="5A32DF6B" w14:textId="63FA092F" w:rsidR="007C6746" w:rsidRDefault="00DF07CA" w:rsidP="001D2115">
      <w:r>
        <w:t>TDML</w:t>
      </w:r>
      <w:r w:rsidR="001337FA">
        <w:t xml:space="preserve"> does not address security issues directly, but correctness of a DFDL implementation is critical to system security of any system using DFDL when accessing data reading or writing. </w:t>
      </w:r>
      <w:r w:rsidR="001D2115">
        <w:t>Some security considerations for DFDL are described in [DFDL].</w:t>
      </w:r>
    </w:p>
    <w:p w14:paraId="6CB1F78A" w14:textId="77777777" w:rsidR="007C6746" w:rsidRPr="00647EBE" w:rsidRDefault="007C6746" w:rsidP="007C6746">
      <w:pPr>
        <w:pStyle w:val="Heading1"/>
        <w:ind w:left="360" w:hanging="360"/>
      </w:pPr>
      <w:bookmarkStart w:id="48" w:name="_Toc393986951"/>
      <w:r w:rsidRPr="00647EBE">
        <w:t>Glossary</w:t>
      </w:r>
      <w:bookmarkEnd w:id="48"/>
    </w:p>
    <w:p w14:paraId="0508BB46" w14:textId="3B0521C7" w:rsidR="00647EBE" w:rsidRDefault="00647EBE" w:rsidP="007C6746">
      <w:r>
        <w:t>DFDL - Data Format Description Language</w:t>
      </w:r>
    </w:p>
    <w:p w14:paraId="02726A03" w14:textId="134CD15E" w:rsidR="007C6746" w:rsidRPr="00647EBE" w:rsidRDefault="00647EBE" w:rsidP="007C6746">
      <w:r w:rsidRPr="00647EBE">
        <w:t>TDML - Test Data Markup Language</w:t>
      </w:r>
    </w:p>
    <w:p w14:paraId="1A8DB860" w14:textId="2192FE5F" w:rsidR="007C6746" w:rsidRDefault="007C6746" w:rsidP="007C6746">
      <w:pPr>
        <w:pStyle w:val="Heading1"/>
        <w:ind w:left="360" w:hanging="360"/>
      </w:pPr>
      <w:bookmarkStart w:id="49" w:name="_Toc393986952"/>
      <w:r>
        <w:t>Contributors</w:t>
      </w:r>
      <w:bookmarkEnd w:id="49"/>
    </w:p>
    <w:p w14:paraId="7A4657F6" w14:textId="243B2DAD" w:rsidR="007C6746" w:rsidRDefault="001D2115" w:rsidP="007C6746">
      <w:r>
        <w:t>Michael J. Beckerle</w:t>
      </w:r>
      <w:r w:rsidR="007C6746">
        <w:t xml:space="preserve"> (Corresponding Author)</w:t>
      </w:r>
    </w:p>
    <w:p w14:paraId="0B4DB08E" w14:textId="0CBD3A2A" w:rsidR="00854BBF" w:rsidRDefault="001D2115" w:rsidP="00854BBF">
      <w:proofErr w:type="spellStart"/>
      <w:r>
        <w:t>Tresys</w:t>
      </w:r>
      <w:proofErr w:type="spellEnd"/>
      <w:r>
        <w:t xml:space="preserve"> Technology</w:t>
      </w:r>
    </w:p>
    <w:p w14:paraId="2B94F665" w14:textId="526D1CF2" w:rsidR="001D2115" w:rsidRDefault="001D2115" w:rsidP="00854BBF">
      <w:r>
        <w:t>Columbia, MD</w:t>
      </w:r>
    </w:p>
    <w:p w14:paraId="3E7AE824" w14:textId="77777777" w:rsidR="007C6746" w:rsidRPr="00937689" w:rsidRDefault="00854BBF" w:rsidP="00854BBF">
      <w:r>
        <w:t>USA</w:t>
      </w:r>
    </w:p>
    <w:p w14:paraId="0C287B88" w14:textId="5C02FEC3" w:rsidR="007C6746" w:rsidRDefault="007C6746" w:rsidP="007C6746">
      <w:r>
        <w:t xml:space="preserve">Email: </w:t>
      </w:r>
      <w:r w:rsidR="001D2115">
        <w:t>mbeckerle</w:t>
      </w:r>
      <w:r>
        <w:t>@</w:t>
      </w:r>
      <w:r w:rsidR="001D2115">
        <w:t>tresys.com</w:t>
      </w:r>
    </w:p>
    <w:p w14:paraId="0CE6EE61" w14:textId="77777777" w:rsidR="008901DB" w:rsidRDefault="008901DB" w:rsidP="007C6746"/>
    <w:p w14:paraId="0817CAB4" w14:textId="77777777" w:rsidR="007C6746" w:rsidRDefault="007C6746" w:rsidP="007C6746">
      <w:pPr>
        <w:pStyle w:val="Heading1"/>
        <w:ind w:left="360" w:hanging="360"/>
      </w:pPr>
      <w:bookmarkStart w:id="50" w:name="_Toc393986953"/>
      <w:r>
        <w:t>Acknowledgments</w:t>
      </w:r>
      <w:bookmarkEnd w:id="50"/>
    </w:p>
    <w:p w14:paraId="13C81B02" w14:textId="611CBDFB" w:rsidR="007C6746" w:rsidRPr="00594B2E" w:rsidRDefault="008901DB" w:rsidP="007C6746">
      <w:pPr>
        <w:pStyle w:val="nobreak"/>
      </w:pPr>
      <w:r>
        <w:t xml:space="preserve">We would like to acknowledge the contribution by IBM of an initial suite of 75 TDML test cases for use by the DFDL community. </w:t>
      </w:r>
    </w:p>
    <w:p w14:paraId="7EC0D75E" w14:textId="77777777" w:rsidR="007C6746" w:rsidRDefault="007C6746" w:rsidP="007C6746">
      <w:pPr>
        <w:pStyle w:val="Heading1"/>
        <w:ind w:left="360" w:hanging="360"/>
      </w:pPr>
      <w:bookmarkStart w:id="51" w:name="_Toc526008660"/>
      <w:bookmarkStart w:id="52" w:name="_Toc393986954"/>
      <w:r>
        <w:t>Intellectual Property Statement</w:t>
      </w:r>
      <w:bookmarkEnd w:id="51"/>
      <w:bookmarkEnd w:id="52"/>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53" w:name="_Toc526008661"/>
      <w:bookmarkStart w:id="54" w:name="_Toc393986955"/>
      <w:r>
        <w:t>Disclaimer</w:t>
      </w:r>
      <w:bookmarkEnd w:id="54"/>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55" w:name="_Toc393986956"/>
      <w:r>
        <w:t>Full Copyright Notice</w:t>
      </w:r>
      <w:bookmarkEnd w:id="53"/>
      <w:bookmarkEnd w:id="55"/>
    </w:p>
    <w:p w14:paraId="6BC51C32" w14:textId="4C2A35DB" w:rsidR="007C6746" w:rsidRDefault="007C6746" w:rsidP="00647EBE">
      <w:proofErr w:type="gramStart"/>
      <w:r>
        <w:t>Copyright (C) Open Grid Forum (</w:t>
      </w:r>
      <w:r w:rsidR="001D2115">
        <w:t>2014</w:t>
      </w:r>
      <w:r>
        <w:t>).</w:t>
      </w:r>
      <w:proofErr w:type="gramEnd"/>
      <w:r>
        <w:t xml:space="preserve"> Some Rights Reserved. </w:t>
      </w:r>
    </w:p>
    <w:p w14:paraId="5BF27C8D" w14:textId="77777777" w:rsidR="00647EBE" w:rsidRDefault="00647EBE" w:rsidP="00647EBE"/>
    <w:p w14:paraId="03D78C40" w14:textId="77777777" w:rsidR="00AC79F0" w:rsidRDefault="00AC79F0" w:rsidP="00647EBE">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w:t>
      </w:r>
      <w:r w:rsidRPr="00AC79F0">
        <w:lastRenderedPageBreak/>
        <w:t xml:space="preserve">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00A11A2C" w14:textId="77777777" w:rsidR="00647EBE" w:rsidRPr="00AC79F0" w:rsidRDefault="00647EBE" w:rsidP="00647EBE">
      <w:pPr>
        <w:rPr>
          <w:b/>
        </w:rPr>
      </w:pPr>
    </w:p>
    <w:p w14:paraId="7F2C1DE1" w14:textId="77777777" w:rsidR="00AC79F0" w:rsidRDefault="00AC79F0" w:rsidP="00647EBE">
      <w:pPr>
        <w:rPr>
          <w:b/>
        </w:rPr>
      </w:pPr>
      <w:r w:rsidRPr="00AC79F0">
        <w:t xml:space="preserve">The limited permissions granted above are perpetual and will not be revoked by the OGF or its successors or assignees. </w:t>
      </w:r>
    </w:p>
    <w:p w14:paraId="5A834E80" w14:textId="77777777" w:rsidR="007C6746" w:rsidRPr="003633AF" w:rsidRDefault="007C6746" w:rsidP="00AC79F0">
      <w:pPr>
        <w:pStyle w:val="Heading1"/>
        <w:numPr>
          <w:ilvl w:val="0"/>
          <w:numId w:val="0"/>
        </w:numPr>
      </w:pPr>
      <w:bookmarkStart w:id="56" w:name="_Toc393986957"/>
      <w:r>
        <w:t>References</w:t>
      </w:r>
      <w:bookmarkEnd w:id="56"/>
    </w:p>
    <w:p w14:paraId="545B5C4A" w14:textId="4C0CE449" w:rsidR="00EE5C56" w:rsidRDefault="00EE5C56" w:rsidP="00DC7110">
      <w:r>
        <w:t xml:space="preserve">[Daffodil] </w:t>
      </w:r>
      <w:hyperlink r:id="rId14" w:history="1">
        <w:r w:rsidRPr="00EE5C56">
          <w:rPr>
            <w:rStyle w:val="Hyperlink"/>
          </w:rPr>
          <w:t>https://opensource.ncsa.illinois.edu/confluence/display/DFDL/Daffodil%3A+Open+Source+DFDL</w:t>
        </w:r>
      </w:hyperlink>
    </w:p>
    <w:p w14:paraId="560E54CF" w14:textId="77777777" w:rsidR="00EE5C56" w:rsidRDefault="00EE5C56" w:rsidP="00DC7110"/>
    <w:p w14:paraId="68353375" w14:textId="0A20C96D" w:rsidR="00DC7110" w:rsidRDefault="00DC7110" w:rsidP="00DC7110">
      <w:r>
        <w:t xml:space="preserve">[DFDL] Michael J Beckerle, Steven M Hanson, Alan W Powell.  </w:t>
      </w:r>
      <w:proofErr w:type="gramStart"/>
      <w:r>
        <w:rPr>
          <w:u w:val="single"/>
        </w:rPr>
        <w:t>Data Format Description Language (DFDL) v1.0 Specification</w:t>
      </w:r>
      <w:r>
        <w:t>.</w:t>
      </w:r>
      <w:proofErr w:type="gramEnd"/>
      <w:r>
        <w:t xml:space="preserve">  Open Grid Forum. </w:t>
      </w:r>
      <w:r w:rsidR="001337FA">
        <w:t>(</w:t>
      </w:r>
      <w:hyperlink r:id="rId15" w:history="1">
        <w:r w:rsidR="001337FA" w:rsidRPr="00EE5C56">
          <w:rPr>
            <w:rStyle w:val="Hyperlink"/>
          </w:rPr>
          <w:t>http://redmine.ogf.org/dmsf/dfdl-wg</w:t>
        </w:r>
      </w:hyperlink>
      <w:r w:rsidR="001337FA">
        <w:t>)</w:t>
      </w:r>
    </w:p>
    <w:p w14:paraId="44DC58DF" w14:textId="3BF186E9" w:rsidR="00DC7110" w:rsidRDefault="00DC7110" w:rsidP="00DC7110">
      <w:r>
        <w:tab/>
        <w:t>Forthcoming</w:t>
      </w:r>
      <w:r w:rsidR="001337FA">
        <w:t xml:space="preserve"> Update:</w:t>
      </w:r>
      <w:r>
        <w:t xml:space="preserve"> GFD</w:t>
      </w:r>
      <w:r w:rsidR="001337FA">
        <w:t>-P-R.</w:t>
      </w:r>
      <w:r>
        <w:t xml:space="preserve">207 </w:t>
      </w:r>
      <w:r w:rsidR="008901DB">
        <w:t>(2014)</w:t>
      </w:r>
    </w:p>
    <w:p w14:paraId="00B1F5A1" w14:textId="3BD1654C" w:rsidR="00DC7110" w:rsidRDefault="00DC7110" w:rsidP="00DC7110">
      <w:r>
        <w:tab/>
        <w:t>Obsolete: GFD</w:t>
      </w:r>
      <w:r w:rsidR="001337FA">
        <w:t>-P-R.174.</w:t>
      </w:r>
      <w:r>
        <w:t xml:space="preserve"> </w:t>
      </w:r>
      <w:r w:rsidR="008901DB">
        <w:t>January 2011.</w:t>
      </w:r>
    </w:p>
    <w:sectPr w:rsidR="00DC7110" w:rsidSect="00A40042">
      <w:headerReference w:type="default" r:id="rId16"/>
      <w:footerReference w:type="default" r:id="rId17"/>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CAC68" w14:textId="77777777" w:rsidR="00994E05" w:rsidRDefault="00994E05">
      <w:r>
        <w:separator/>
      </w:r>
    </w:p>
  </w:endnote>
  <w:endnote w:type="continuationSeparator" w:id="0">
    <w:p w14:paraId="5BC59258" w14:textId="77777777" w:rsidR="00994E05" w:rsidRDefault="0099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A82719" w:rsidRDefault="00A82719">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DF83B" w14:textId="77777777" w:rsidR="00F96461" w:rsidRDefault="00F96461" w:rsidP="00F80E82">
    <w:pPr>
      <w:pStyle w:val="Footer"/>
    </w:pPr>
    <w:hyperlink r:id="rId1" w:history="1">
      <w:r w:rsidRPr="00833AC3">
        <w:rPr>
          <w:rStyle w:val="Hyperlink"/>
        </w:rPr>
        <w:t>dfdl-wg@ogf.org</w:t>
      </w:r>
    </w:hyperlink>
    <w:r>
      <w:tab/>
    </w:r>
    <w:r>
      <w:tab/>
      <w:t xml:space="preserve">Page </w:t>
    </w:r>
    <w:r>
      <w:fldChar w:fldCharType="begin"/>
    </w:r>
    <w:r>
      <w:instrText xml:space="preserve"> PAGE </w:instrText>
    </w:r>
    <w:r>
      <w:fldChar w:fldCharType="separate"/>
    </w:r>
    <w:r w:rsidR="00F768FE">
      <w:rPr>
        <w:noProof/>
      </w:rPr>
      <w:t>7</w:t>
    </w:r>
    <w:r>
      <w:fldChar w:fldCharType="end"/>
    </w:r>
    <w:r>
      <w:t xml:space="preserve"> of </w:t>
    </w:r>
    <w:r>
      <w:fldChar w:fldCharType="begin"/>
    </w:r>
    <w:r>
      <w:instrText xml:space="preserve"> NUMPAGES </w:instrText>
    </w:r>
    <w:r>
      <w:fldChar w:fldCharType="separate"/>
    </w:r>
    <w:r w:rsidR="00F768FE">
      <w:rPr>
        <w:noProof/>
      </w:rPr>
      <w:t>11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4351CDEE" w:rsidR="00A82719" w:rsidRDefault="00EE5C56">
    <w:pPr>
      <w:pStyle w:val="Footer"/>
    </w:pPr>
    <w:r>
      <w:fldChar w:fldCharType="begin"/>
    </w:r>
    <w:r>
      <w:instrText xml:space="preserve"> DOCPROPERTY "ggf-group-mail"  \* MERGEFORMAT </w:instrText>
    </w:r>
    <w:r>
      <w:fldChar w:fldCharType="separate"/>
    </w:r>
    <w:r w:rsidR="001D2115">
      <w:t>dfdl-wg</w:t>
    </w:r>
    <w:r w:rsidR="00A82719">
      <w:t>@ggf.org</w:t>
    </w:r>
    <w:r>
      <w:fldChar w:fldCharType="end"/>
    </w:r>
    <w:r w:rsidR="00A82719">
      <w:tab/>
    </w:r>
    <w:r w:rsidR="00A82719">
      <w:tab/>
    </w:r>
    <w:r w:rsidR="00A82719">
      <w:rPr>
        <w:rStyle w:val="PageNumber"/>
      </w:rPr>
      <w:fldChar w:fldCharType="begin"/>
    </w:r>
    <w:r w:rsidR="00A82719">
      <w:rPr>
        <w:rStyle w:val="PageNumber"/>
      </w:rPr>
      <w:instrText xml:space="preserve"> PAGE </w:instrText>
    </w:r>
    <w:r w:rsidR="00A82719">
      <w:rPr>
        <w:rStyle w:val="PageNumber"/>
      </w:rPr>
      <w:fldChar w:fldCharType="separate"/>
    </w:r>
    <w:r w:rsidR="00F768FE">
      <w:rPr>
        <w:rStyle w:val="PageNumber"/>
        <w:noProof/>
      </w:rPr>
      <w:t>11</w:t>
    </w:r>
    <w:r w:rsidR="00A82719">
      <w:rPr>
        <w:rStyle w:val="PageNumber"/>
      </w:rPr>
      <w:fldChar w:fldCharType="end"/>
    </w:r>
  </w:p>
  <w:p w14:paraId="4329D3BE" w14:textId="77777777" w:rsidR="00000000" w:rsidRDefault="00F768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91AAF" w14:textId="77777777" w:rsidR="00994E05" w:rsidRDefault="00994E05">
      <w:r>
        <w:separator/>
      </w:r>
    </w:p>
  </w:footnote>
  <w:footnote w:type="continuationSeparator" w:id="0">
    <w:p w14:paraId="4381C2E9" w14:textId="77777777" w:rsidR="00994E05" w:rsidRDefault="00994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834B" w14:textId="77777777" w:rsidR="00A82719" w:rsidRDefault="00A82719">
    <w:pPr>
      <w:pStyle w:val="Header"/>
    </w:pPr>
    <w:r>
      <w:t>GWD-TYPE</w:t>
    </w:r>
    <w:r>
      <w:tab/>
    </w:r>
    <w:r>
      <w:tab/>
      <w:t>Author-1, Institution</w:t>
    </w:r>
  </w:p>
  <w:p w14:paraId="72B0BF8A" w14:textId="77777777" w:rsidR="00A82719" w:rsidRDefault="00A82719">
    <w:pPr>
      <w:pStyle w:val="Header"/>
      <w:tabs>
        <w:tab w:val="clear" w:pos="4320"/>
      </w:tabs>
    </w:pPr>
    <w:r>
      <w:t>Category: TYPE</w:t>
    </w:r>
    <w:r>
      <w:tab/>
      <w:t>Author-2, Institution</w:t>
    </w:r>
  </w:p>
  <w:p w14:paraId="01B11589" w14:textId="77777777" w:rsidR="00A82719" w:rsidRDefault="00A82719">
    <w:pPr>
      <w:pStyle w:val="Header"/>
    </w:pPr>
    <w:r>
      <w:t>NAME_OF_WG_OR_RG</w:t>
    </w:r>
    <w:r>
      <w:tab/>
    </w:r>
    <w:r>
      <w:tab/>
      <w:t>DATE</w:t>
    </w:r>
  </w:p>
  <w:p w14:paraId="0193DAC0" w14:textId="77777777" w:rsidR="00A82719" w:rsidRDefault="00A82719">
    <w:pPr>
      <w:pStyle w:val="Header"/>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A7372" w14:textId="0AEFD163" w:rsidR="00A82719" w:rsidRDefault="00EE5C56" w:rsidP="00AC4ECA">
    <w:pPr>
      <w:pStyle w:val="Header"/>
      <w:tabs>
        <w:tab w:val="clear" w:pos="4320"/>
      </w:tabs>
    </w:pPr>
    <w:fldSimple w:instr=" DOCPROPERTY &quot;ggf-gwd-type&quot;  \* MERGEFORMAT ">
      <w:r w:rsidR="00A82719">
        <w:t>GWD-I</w:t>
      </w:r>
    </w:fldSimple>
    <w:r w:rsidR="00A82719">
      <w:tab/>
    </w:r>
    <w:r w:rsidR="00DF07CA">
      <w:t xml:space="preserve">Michael J. Beckerle, </w:t>
    </w:r>
    <w:proofErr w:type="spellStart"/>
    <w:r w:rsidR="00DF07CA">
      <w:t>Tresys</w:t>
    </w:r>
    <w:proofErr w:type="spellEnd"/>
  </w:p>
  <w:p w14:paraId="4B3B9C5D" w14:textId="601E94B6" w:rsidR="00A82719" w:rsidRDefault="001D2115" w:rsidP="00AC4ECA">
    <w:pPr>
      <w:pStyle w:val="Header"/>
      <w:tabs>
        <w:tab w:val="clear" w:pos="4320"/>
      </w:tabs>
    </w:pPr>
    <w:r>
      <w:t>DFDL</w:t>
    </w:r>
    <w:r w:rsidR="00A82719">
      <w:tab/>
    </w:r>
    <w:proofErr w:type="gramStart"/>
    <w:r w:rsidR="00F768FE">
      <w:t xml:space="preserve">July </w:t>
    </w:r>
    <w:r w:rsidR="00DF07CA">
      <w:t xml:space="preserve"> 2014</w:t>
    </w:r>
    <w:proofErr w:type="gramEnd"/>
  </w:p>
  <w:p w14:paraId="48EA89F8" w14:textId="60B2CA09" w:rsidR="00A82719" w:rsidRDefault="001D2115" w:rsidP="00B844D0">
    <w:pPr>
      <w:pStyle w:val="Header"/>
      <w:tabs>
        <w:tab w:val="clear" w:pos="4320"/>
      </w:tabs>
      <w:jc w:val="right"/>
    </w:pPr>
    <w:r>
      <w:t>dfdl-wg</w:t>
    </w:r>
    <w:r w:rsidR="00A82719" w:rsidRPr="006B1CE5">
      <w:t>@ogf.org</w:t>
    </w:r>
    <w:r w:rsidR="00A82719">
      <w:tab/>
    </w:r>
  </w:p>
  <w:p w14:paraId="68BBB9B8" w14:textId="173CF9C9" w:rsidR="00A82719" w:rsidRDefault="00A82719"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F3E2A" w14:textId="77777777" w:rsidR="00F96461" w:rsidRDefault="00F96461" w:rsidP="00F80E82">
    <w:pPr>
      <w:pStyle w:val="Header"/>
    </w:pPr>
    <w:r>
      <w:t>GWD-I</w:t>
    </w:r>
    <w:r>
      <w:tab/>
    </w:r>
    <w:r>
      <w:tab/>
      <w:t xml:space="preserve">Michael J. Beckerle, </w:t>
    </w:r>
    <w:proofErr w:type="spellStart"/>
    <w:r>
      <w:t>Tresys</w:t>
    </w:r>
    <w:proofErr w:type="spellEnd"/>
    <w:r>
      <w:t xml:space="preserve"> Technology</w:t>
    </w:r>
  </w:p>
  <w:p w14:paraId="50A0A421" w14:textId="77777777" w:rsidR="00F96461" w:rsidRDefault="00F96461" w:rsidP="00F80E82">
    <w:pPr>
      <w:pStyle w:val="Header"/>
      <w:rPr>
        <w:ins w:id="11" w:author="Russ Hawkins" w:date="2014-07-23T11:30:00Z"/>
      </w:rPr>
    </w:pPr>
    <w:r>
      <w:t>DFDL</w:t>
    </w:r>
    <w:r>
      <w:tab/>
    </w:r>
    <w:r>
      <w:tab/>
      <w:t>July 2014</w:t>
    </w:r>
  </w:p>
  <w:p w14:paraId="3DC55BC8" w14:textId="77777777" w:rsidR="00F96461" w:rsidRDefault="00F96461" w:rsidP="00F80E8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0B3C0B0B" w:rsidR="00A82719" w:rsidRDefault="00EE5C56">
    <w:pPr>
      <w:pStyle w:val="Header"/>
    </w:pPr>
    <w:r>
      <w:fldChar w:fldCharType="begin"/>
    </w:r>
    <w:r>
      <w:instrText xml:space="preserve"> DOCPROPERTY "ggf-gwd-type"  \* MERGEFORMAT </w:instrText>
    </w:r>
    <w:r>
      <w:fldChar w:fldCharType="separate"/>
    </w:r>
    <w:r w:rsidR="00A82719">
      <w:t>GWD-I</w:t>
    </w:r>
    <w:r>
      <w:fldChar w:fldCharType="end"/>
    </w:r>
    <w:r w:rsidR="00A82719">
      <w:tab/>
    </w:r>
    <w:r w:rsidR="00A82719">
      <w:tab/>
      <w:t>October 18, 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70EED"/>
    <w:multiLevelType w:val="hybridMultilevel"/>
    <w:tmpl w:val="BF88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revisionView w:inkAnnotations="0"/>
  <w:defaultTabStop w:val="72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3754B"/>
    <w:rsid w:val="0005492D"/>
    <w:rsid w:val="001337FA"/>
    <w:rsid w:val="001B36F0"/>
    <w:rsid w:val="001D2115"/>
    <w:rsid w:val="001D265E"/>
    <w:rsid w:val="002A5BC3"/>
    <w:rsid w:val="002D2235"/>
    <w:rsid w:val="002F5717"/>
    <w:rsid w:val="003E6B30"/>
    <w:rsid w:val="00423465"/>
    <w:rsid w:val="00453E6D"/>
    <w:rsid w:val="004D4202"/>
    <w:rsid w:val="004F39CE"/>
    <w:rsid w:val="00647EBE"/>
    <w:rsid w:val="0067464C"/>
    <w:rsid w:val="006F719E"/>
    <w:rsid w:val="00756E57"/>
    <w:rsid w:val="00781B49"/>
    <w:rsid w:val="007C6746"/>
    <w:rsid w:val="00811355"/>
    <w:rsid w:val="00854BBF"/>
    <w:rsid w:val="0087250A"/>
    <w:rsid w:val="008901DB"/>
    <w:rsid w:val="008A033C"/>
    <w:rsid w:val="00937689"/>
    <w:rsid w:val="00994E05"/>
    <w:rsid w:val="00A40042"/>
    <w:rsid w:val="00A82719"/>
    <w:rsid w:val="00A97C80"/>
    <w:rsid w:val="00AB0BBC"/>
    <w:rsid w:val="00AC4ECA"/>
    <w:rsid w:val="00AC79F0"/>
    <w:rsid w:val="00B844D0"/>
    <w:rsid w:val="00C6767C"/>
    <w:rsid w:val="00D6272E"/>
    <w:rsid w:val="00DC7110"/>
    <w:rsid w:val="00DF07CA"/>
    <w:rsid w:val="00E13654"/>
    <w:rsid w:val="00E22B80"/>
    <w:rsid w:val="00E23DB4"/>
    <w:rsid w:val="00EE5C56"/>
    <w:rsid w:val="00F66015"/>
    <w:rsid w:val="00F768FE"/>
    <w:rsid w:val="00F87543"/>
    <w:rsid w:val="00F964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Hyperlink" w:uiPriority="99"/>
  </w:latentStyles>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semiHidden/>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Hyperlink" w:uiPriority="99"/>
  </w:latentStyles>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semiHidden/>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redmine.ogf.org/dmsf/dfdl-wg"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source.ncsa.illinois.edu/confluence/display/DFDL/Daffodil%3A+Open+Source+DFD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mbeckerle</dc:creator>
  <cp:lastModifiedBy>Mike Beckerle</cp:lastModifiedBy>
  <cp:revision>3</cp:revision>
  <cp:lastPrinted>2010-12-08T09:37:00Z</cp:lastPrinted>
  <dcterms:created xsi:type="dcterms:W3CDTF">2014-07-24T21:28:00Z</dcterms:created>
  <dcterms:modified xsi:type="dcterms:W3CDTF">2014-07-24T21:40:00Z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