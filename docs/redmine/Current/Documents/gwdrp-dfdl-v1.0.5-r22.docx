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 in the style of this sentence.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8" w:name="_Toc38880365"/>
      <w:bookmarkStart w:id="9" w:name="_Toc39166729"/>
      <w:r>
        <w:t>Data Format Description Language (DFDL) v1.0</w:t>
      </w:r>
      <w:bookmarkEnd w:id="0"/>
      <w:bookmarkEnd w:id="1"/>
      <w:bookmarkEnd w:id="2"/>
      <w:bookmarkEnd w:id="3"/>
      <w:bookmarkEnd w:id="4"/>
      <w:bookmarkEnd w:id="5"/>
      <w:r>
        <w:t xml:space="preserve"> Specification</w:t>
      </w:r>
      <w:bookmarkEnd w:id="8"/>
      <w:bookmarkEnd w:id="9"/>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77777777" w:rsidR="000E1214" w:rsidRDefault="00A87198">
      <w:pPr>
        <w:rPr>
          <w:szCs w:val="22"/>
          <w:u w:val="single"/>
        </w:rPr>
      </w:pPr>
      <w:r>
        <w:rPr>
          <w:szCs w:val="22"/>
          <w:u w:val="single"/>
        </w:rPr>
        <w:t>Obsoletes</w:t>
      </w:r>
    </w:p>
    <w:p w14:paraId="56F930A2" w14:textId="1D41440C" w:rsidR="000E1214" w:rsidRDefault="00A87198">
      <w:r>
        <w:t>This document obsoletes GFD-P-R.174 dated January 2011 [</w:t>
      </w:r>
      <w:hyperlink w:anchor="ref_OBSOLETE_DFDL" w:history="1">
        <w:r>
          <w:rPr>
            <w:rStyle w:val="Hyperlink"/>
          </w:rPr>
          <w:t>OBSOLETE_DFDL</w:t>
        </w:r>
      </w:hyperlink>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w:t>
      </w:r>
      <w:ins w:id="10" w:author="Mike Beckerle" w:date="2020-04-09T11:26:00Z">
        <w:r>
          <w:t>2020</w:t>
        </w:r>
      </w:ins>
      <w:r>
        <w:t>).  Some Rights Reserved. Distribution is unlimited</w:t>
      </w:r>
    </w:p>
    <w:p w14:paraId="13A42097" w14:textId="77777777" w:rsidR="000E1214" w:rsidRDefault="000E1214">
      <w:pPr>
        <w:rPr>
          <w:u w:val="single"/>
        </w:rPr>
      </w:pPr>
      <w:bookmarkStart w:id="11" w:name="_Ref525097868"/>
      <w:bookmarkStart w:id="12" w:name="_Toc177399009"/>
      <w:bookmarkStart w:id="13" w:name="_Toc175057295"/>
      <w:bookmarkStart w:id="14" w:name="_Toc194983884"/>
    </w:p>
    <w:p w14:paraId="1A830A83" w14:textId="77777777" w:rsidR="000E1214" w:rsidRDefault="00A87198">
      <w:pPr>
        <w:rPr>
          <w:u w:val="single"/>
        </w:rPr>
      </w:pPr>
      <w:r>
        <w:rPr>
          <w:u w:val="single"/>
        </w:rPr>
        <w:t>Abstract</w:t>
      </w:r>
      <w:bookmarkEnd w:id="11"/>
      <w:bookmarkEnd w:id="12"/>
      <w:bookmarkEnd w:id="13"/>
      <w:bookmarkEnd w:id="14"/>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bookmarkStart w:id="15" w:name="_GoBack"/>
            <w:bookmarkEnd w:id="15"/>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5.62 Section 12.2 Clarifications on documentFinalTerminatorCanBeMissing</w:t>
            </w:r>
          </w:p>
          <w:p w14:paraId="4D833CCD" w14:textId="77777777" w:rsidR="000E1214" w:rsidRDefault="00A87198">
            <w:pPr>
              <w:rPr>
                <w:rFonts w:cs="Arial"/>
              </w:rPr>
            </w:pPr>
            <w:r>
              <w:rPr>
                <w:rFonts w:cs="Arial"/>
              </w:rPr>
              <w:t>5.63 Sections 12.2, 21 New property emptyElementParsePolicy.</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5.44 Sections, 9.2, 12.3.3, 23.5.3 Data syntax grammar corrections related to ComplexContent.</w:t>
            </w:r>
          </w:p>
          <w:p w14:paraId="7D86F0A7" w14:textId="77777777" w:rsidR="000E1214" w:rsidRDefault="00A87198">
            <w:pPr>
              <w:rPr>
                <w:rFonts w:cs="Arial"/>
              </w:rPr>
            </w:pPr>
            <w:r>
              <w:rPr>
                <w:rFonts w:cs="Arial"/>
              </w:rPr>
              <w:t>5.45 Sections 9.2, 13.2.1, 23.5.3. Data syntax grammar corrections related to SimpleContent and SimpleValue.</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5.48 Section 23.5.5 fn:error()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occursCountKind ‘fixed’ and ‘implicit’ to state that the unparser stops looking for occurrences in the Infoset once maxOccurs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forward reference is implementation-defined. No forward reference from calendarLanguage, choiceDispatchKey, setVariable.</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Parsing block escape scheme processing error if the end of data for the element and escapeBlockEnd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nillable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textStandardNaNRep and textStandardInfinityRep: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dfdl:checkRangeInclusive </w:t>
            </w:r>
            <w:r w:rsidR="00FE416D">
              <w:t>in</w:t>
            </w:r>
            <w:ins w:id="16" w:author="Mike Beckerle" w:date="2020-04-29T15:19:00Z">
              <w:r w:rsidR="00CE5EE9">
                <w:t xml:space="preserve"> </w:t>
              </w:r>
            </w:ins>
            <w:r>
              <w:t>dfdl:checkRangeExclusive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5.33 Section 13.9 textBooleanTrueRep cannot be empty string.</w:t>
            </w:r>
          </w:p>
          <w:p w14:paraId="34FB1EE5" w14:textId="77777777" w:rsidR="000E1214" w:rsidRDefault="00A87198">
            <w:r>
              <w:t>5.34 Section 13.2 Fix textPadKind omission of dfdl:textBooleanJustification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fn:exactly-one definition should match XPath </w:t>
            </w:r>
          </w:p>
          <w:p w14:paraId="7CB135D7" w14:textId="77777777" w:rsidR="000E1214" w:rsidRDefault="00A87198">
            <w:pPr>
              <w:rPr>
                <w:rFonts w:cs="Arial"/>
              </w:rPr>
            </w:pPr>
            <w:r>
              <w:rPr>
                <w:rFonts w:cs="Arial"/>
              </w:rPr>
              <w:t>5.5 Section 23 binding fn: prefix to XPath function namespace.</w:t>
            </w:r>
          </w:p>
          <w:p w14:paraId="356B6FA5" w14:textId="77777777" w:rsidR="000E1214" w:rsidRDefault="00A87198">
            <w:pPr>
              <w:rPr>
                <w:rFonts w:cs="Arial"/>
              </w:rPr>
            </w:pPr>
            <w:r>
              <w:rPr>
                <w:rFonts w:cs="Arial"/>
              </w:rPr>
              <w:t>5.6 Section 5.1 elementFormDefault and form attributes</w:t>
            </w:r>
          </w:p>
          <w:p w14:paraId="75A6CE33" w14:textId="77777777" w:rsidR="000E1214" w:rsidRDefault="00A87198">
            <w:pPr>
              <w:rPr>
                <w:rFonts w:cs="Arial"/>
              </w:rPr>
            </w:pPr>
            <w:r>
              <w:rPr>
                <w:rFonts w:cs="Arial"/>
              </w:rPr>
              <w:t>5.7 Section 13.6 textNumberPadCharacter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behaviour </w:t>
            </w:r>
            <w:r>
              <w:rPr>
                <w:rFonts w:cs="Arial"/>
                <w:bCs/>
                <w:lang w:eastAsia="en-GB"/>
              </w:rPr>
              <w:t>when maxOccurs or occursCount is zero.</w:t>
            </w:r>
          </w:p>
          <w:p w14:paraId="63D2FABD" w14:textId="77777777" w:rsidR="000E1214" w:rsidRDefault="00A87198">
            <w:pPr>
              <w:rPr>
                <w:rFonts w:cs="Arial"/>
                <w:bCs/>
                <w:lang w:eastAsia="en-GB"/>
              </w:rPr>
            </w:pPr>
            <w:r>
              <w:rPr>
                <w:rFonts w:cs="Arial"/>
                <w:bCs/>
                <w:lang w:eastAsia="en-GB"/>
              </w:rPr>
              <w:t>5.10 Sections 3, 9.2.2, 9.4.2.2, 9.4.2.3, 12.2, 13.16 Definition for ‘fixed-length element’ and clarifications related to dfdl:emptyValueDelimiterPolicy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5.14 Section 13.7 Clarifications for dfdl:binaryDecimalVirtualPoint</w:t>
            </w:r>
          </w:p>
          <w:p w14:paraId="7165BAD3" w14:textId="77777777" w:rsidR="000E1214" w:rsidRDefault="00A87198">
            <w:pPr>
              <w:rPr>
                <w:rFonts w:cs="Arial"/>
              </w:rPr>
            </w:pPr>
            <w:r>
              <w:rPr>
                <w:rFonts w:cs="Arial"/>
              </w:rPr>
              <w:t>5.15 Section 12.3 Correction to dfdl:lengthUnits ‘bits’ allowed for packed calendars.</w:t>
            </w:r>
          </w:p>
          <w:p w14:paraId="66BD223E" w14:textId="77777777" w:rsidR="000E1214" w:rsidRDefault="00A87198">
            <w:pPr>
              <w:rPr>
                <w:rFonts w:cs="Arial"/>
              </w:rPr>
            </w:pPr>
            <w:r>
              <w:rPr>
                <w:rFonts w:cs="Arial"/>
              </w:rPr>
              <w:t xml:space="preserve">5.16. Section 12.3.3, 12.3.4 Correction that binarySeconds and binaryMilliseconds are not allowable representations for types xs:date and xs:time. </w:t>
            </w:r>
          </w:p>
          <w:p w14:paraId="00D78C74" w14:textId="77777777" w:rsidR="000E1214" w:rsidRDefault="00A87198">
            <w:pPr>
              <w:tabs>
                <w:tab w:val="left" w:pos="5436"/>
              </w:tabs>
              <w:rPr>
                <w:rFonts w:cs="Arial"/>
              </w:rPr>
            </w:pPr>
            <w:r>
              <w:rPr>
                <w:rFonts w:cs="Arial"/>
              </w:rPr>
              <w:t>5.17. Section 13.11 Correct regular expression for dfdl:calendarTimeZone.</w:t>
            </w:r>
          </w:p>
          <w:p w14:paraId="6833EF24" w14:textId="77777777" w:rsidR="000E1214" w:rsidRDefault="00A87198">
            <w:pPr>
              <w:tabs>
                <w:tab w:val="left" w:pos="5436"/>
              </w:tabs>
              <w:rPr>
                <w:rFonts w:cs="Arial"/>
              </w:rPr>
            </w:pPr>
            <w:r>
              <w:rPr>
                <w:rFonts w:cs="Arial"/>
              </w:rPr>
              <w:t>5.18. Section 3.11 Correction for dfdl:lengthKind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5.3 merged. Section 13.2.1. New property escapeCharacterPolicy added to dfdl:escapeScheme. Dfdl:escapeKind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6BDC4F42"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17" w:name="_Toc112836550"/>
      <w:bookmarkStart w:id="18" w:name="_Toc112826272"/>
      <w:bookmarkStart w:id="19" w:name="_Toc113075250"/>
      <w:bookmarkStart w:id="20" w:name="_Toc177399010"/>
      <w:bookmarkStart w:id="21" w:name="_Toc175057296"/>
      <w:bookmarkStart w:id="22" w:name="_Toc199516204"/>
      <w:bookmarkStart w:id="23" w:name="_Toc194983885"/>
      <w:bookmarkStart w:id="24" w:name="_Ref215571901"/>
      <w:bookmarkStart w:id="25" w:name="_Ref215978178"/>
      <w:bookmarkStart w:id="26" w:name="_Ref229805077"/>
      <w:bookmarkStart w:id="27" w:name="_Toc243112723"/>
    </w:p>
    <w:bookmarkEnd w:id="17"/>
    <w:bookmarkEnd w:id="18"/>
    <w:bookmarkEnd w:id="19"/>
    <w:bookmarkEnd w:id="20"/>
    <w:bookmarkEnd w:id="21"/>
    <w:bookmarkEnd w:id="22"/>
    <w:bookmarkEnd w:id="23"/>
    <w:bookmarkEnd w:id="24"/>
    <w:bookmarkEnd w:id="25"/>
    <w:bookmarkEnd w:id="26"/>
    <w:bookmarkEnd w:id="27"/>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7631CC9F" w14:textId="77777777" w:rsidR="00E43388" w:rsidRDefault="00A87198">
      <w:pPr>
        <w:rPr>
          <w:noProof/>
        </w:rPr>
      </w:pPr>
      <w:r>
        <w:rPr>
          <w:u w:val="single"/>
        </w:rPr>
        <w:t>Contents</w:t>
      </w:r>
      <w:r>
        <w:rPr>
          <w:b/>
          <w:bCs/>
        </w:rPr>
        <w:fldChar w:fldCharType="begin"/>
      </w:r>
      <w:r>
        <w:rPr>
          <w:b/>
          <w:bCs/>
        </w:rPr>
        <w:instrText xml:space="preserve"> TOC \o "1-3" \h \z \u </w:instrText>
      </w:r>
      <w:r>
        <w:rPr>
          <w:b/>
          <w:bCs/>
        </w:rPr>
        <w:fldChar w:fldCharType="separate"/>
      </w:r>
    </w:p>
    <w:p w14:paraId="6F83E758" w14:textId="44C9A354" w:rsidR="00E43388" w:rsidRDefault="00E43388">
      <w:pPr>
        <w:pStyle w:val="TOC1"/>
        <w:rPr>
          <w:rFonts w:asciiTheme="minorHAnsi" w:eastAsiaTheme="minorEastAsia" w:hAnsiTheme="minorHAnsi" w:cstheme="minorBidi"/>
          <w:noProof/>
          <w:sz w:val="22"/>
          <w:szCs w:val="22"/>
        </w:rPr>
      </w:pPr>
      <w:hyperlink w:anchor="_Toc39166729" w:history="1">
        <w:r w:rsidRPr="000C0094">
          <w:rPr>
            <w:rStyle w:val="Hyperlink"/>
            <w:noProof/>
          </w:rPr>
          <w:t>Data Format Description Language (DFDL) v1.0 Specification</w:t>
        </w:r>
        <w:r>
          <w:rPr>
            <w:noProof/>
            <w:webHidden/>
          </w:rPr>
          <w:tab/>
        </w:r>
        <w:r>
          <w:rPr>
            <w:noProof/>
            <w:webHidden/>
          </w:rPr>
          <w:fldChar w:fldCharType="begin"/>
        </w:r>
        <w:r>
          <w:rPr>
            <w:noProof/>
            <w:webHidden/>
          </w:rPr>
          <w:instrText xml:space="preserve"> PAGEREF _Toc39166729 \h </w:instrText>
        </w:r>
        <w:r>
          <w:rPr>
            <w:noProof/>
            <w:webHidden/>
          </w:rPr>
        </w:r>
        <w:r>
          <w:rPr>
            <w:noProof/>
            <w:webHidden/>
          </w:rPr>
          <w:fldChar w:fldCharType="separate"/>
        </w:r>
        <w:r>
          <w:rPr>
            <w:noProof/>
            <w:webHidden/>
          </w:rPr>
          <w:t>1</w:t>
        </w:r>
        <w:r>
          <w:rPr>
            <w:noProof/>
            <w:webHidden/>
          </w:rPr>
          <w:fldChar w:fldCharType="end"/>
        </w:r>
      </w:hyperlink>
    </w:p>
    <w:p w14:paraId="324F1747" w14:textId="08E45BE4" w:rsidR="00E43388" w:rsidRDefault="00E43388">
      <w:pPr>
        <w:pStyle w:val="TOC1"/>
        <w:tabs>
          <w:tab w:val="left" w:pos="400"/>
        </w:tabs>
        <w:rPr>
          <w:rFonts w:asciiTheme="minorHAnsi" w:eastAsiaTheme="minorEastAsia" w:hAnsiTheme="minorHAnsi" w:cstheme="minorBidi"/>
          <w:noProof/>
          <w:sz w:val="22"/>
          <w:szCs w:val="22"/>
        </w:rPr>
      </w:pPr>
      <w:hyperlink w:anchor="_Toc39166730" w:history="1">
        <w:r w:rsidRPr="000C0094">
          <w:rPr>
            <w:rStyle w:val="Hyperlink"/>
            <w:noProof/>
          </w:rPr>
          <w:t>1</w:t>
        </w:r>
        <w:r>
          <w:rPr>
            <w:rFonts w:asciiTheme="minorHAnsi" w:eastAsiaTheme="minorEastAsia" w:hAnsiTheme="minorHAnsi" w:cstheme="minorBidi"/>
            <w:noProof/>
            <w:sz w:val="22"/>
            <w:szCs w:val="22"/>
          </w:rPr>
          <w:tab/>
        </w:r>
        <w:r w:rsidRPr="000C0094">
          <w:rPr>
            <w:rStyle w:val="Hyperlink"/>
            <w:noProof/>
          </w:rPr>
          <w:t>Introduction</w:t>
        </w:r>
        <w:r>
          <w:rPr>
            <w:noProof/>
            <w:webHidden/>
          </w:rPr>
          <w:tab/>
        </w:r>
        <w:r>
          <w:rPr>
            <w:noProof/>
            <w:webHidden/>
          </w:rPr>
          <w:fldChar w:fldCharType="begin"/>
        </w:r>
        <w:r>
          <w:rPr>
            <w:noProof/>
            <w:webHidden/>
          </w:rPr>
          <w:instrText xml:space="preserve"> PAGEREF _Toc39166730 \h </w:instrText>
        </w:r>
        <w:r>
          <w:rPr>
            <w:noProof/>
            <w:webHidden/>
          </w:rPr>
        </w:r>
        <w:r>
          <w:rPr>
            <w:noProof/>
            <w:webHidden/>
          </w:rPr>
          <w:fldChar w:fldCharType="separate"/>
        </w:r>
        <w:r>
          <w:rPr>
            <w:noProof/>
            <w:webHidden/>
          </w:rPr>
          <w:t>1</w:t>
        </w:r>
        <w:r>
          <w:rPr>
            <w:noProof/>
            <w:webHidden/>
          </w:rPr>
          <w:fldChar w:fldCharType="end"/>
        </w:r>
      </w:hyperlink>
    </w:p>
    <w:p w14:paraId="1F3CBF75" w14:textId="142396C0"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31" w:history="1">
        <w:r w:rsidRPr="000C0094">
          <w:rPr>
            <w:rStyle w:val="Hyperlink"/>
            <w:noProof/>
          </w:rPr>
          <w:t>1.1</w:t>
        </w:r>
        <w:r>
          <w:rPr>
            <w:rFonts w:asciiTheme="minorHAnsi" w:eastAsiaTheme="minorEastAsia" w:hAnsiTheme="minorHAnsi" w:cstheme="minorBidi"/>
            <w:noProof/>
            <w:sz w:val="22"/>
            <w:szCs w:val="22"/>
          </w:rPr>
          <w:tab/>
        </w:r>
        <w:r w:rsidRPr="000C0094">
          <w:rPr>
            <w:rStyle w:val="Hyperlink"/>
            <w:noProof/>
          </w:rPr>
          <w:t>Why is DFDL Needed?</w:t>
        </w:r>
        <w:r>
          <w:rPr>
            <w:noProof/>
            <w:webHidden/>
          </w:rPr>
          <w:tab/>
        </w:r>
        <w:r>
          <w:rPr>
            <w:noProof/>
            <w:webHidden/>
          </w:rPr>
          <w:fldChar w:fldCharType="begin"/>
        </w:r>
        <w:r>
          <w:rPr>
            <w:noProof/>
            <w:webHidden/>
          </w:rPr>
          <w:instrText xml:space="preserve"> PAGEREF _Toc39166731 \h </w:instrText>
        </w:r>
        <w:r>
          <w:rPr>
            <w:noProof/>
            <w:webHidden/>
          </w:rPr>
        </w:r>
        <w:r>
          <w:rPr>
            <w:noProof/>
            <w:webHidden/>
          </w:rPr>
          <w:fldChar w:fldCharType="separate"/>
        </w:r>
        <w:r>
          <w:rPr>
            <w:noProof/>
            <w:webHidden/>
          </w:rPr>
          <w:t>1</w:t>
        </w:r>
        <w:r>
          <w:rPr>
            <w:noProof/>
            <w:webHidden/>
          </w:rPr>
          <w:fldChar w:fldCharType="end"/>
        </w:r>
      </w:hyperlink>
    </w:p>
    <w:p w14:paraId="7889BBF9" w14:textId="334DAD24"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32" w:history="1">
        <w:r w:rsidRPr="000C0094">
          <w:rPr>
            <w:rStyle w:val="Hyperlink"/>
            <w:noProof/>
          </w:rPr>
          <w:t>1.2</w:t>
        </w:r>
        <w:r>
          <w:rPr>
            <w:rFonts w:asciiTheme="minorHAnsi" w:eastAsiaTheme="minorEastAsia" w:hAnsiTheme="minorHAnsi" w:cstheme="minorBidi"/>
            <w:noProof/>
            <w:sz w:val="22"/>
            <w:szCs w:val="22"/>
          </w:rPr>
          <w:tab/>
        </w:r>
        <w:r w:rsidRPr="000C0094">
          <w:rPr>
            <w:rStyle w:val="Hyperlink"/>
            <w:noProof/>
          </w:rPr>
          <w:t>What is DFDL?</w:t>
        </w:r>
        <w:r>
          <w:rPr>
            <w:noProof/>
            <w:webHidden/>
          </w:rPr>
          <w:tab/>
        </w:r>
        <w:r>
          <w:rPr>
            <w:noProof/>
            <w:webHidden/>
          </w:rPr>
          <w:fldChar w:fldCharType="begin"/>
        </w:r>
        <w:r>
          <w:rPr>
            <w:noProof/>
            <w:webHidden/>
          </w:rPr>
          <w:instrText xml:space="preserve"> PAGEREF _Toc39166732 \h </w:instrText>
        </w:r>
        <w:r>
          <w:rPr>
            <w:noProof/>
            <w:webHidden/>
          </w:rPr>
        </w:r>
        <w:r>
          <w:rPr>
            <w:noProof/>
            <w:webHidden/>
          </w:rPr>
          <w:fldChar w:fldCharType="separate"/>
        </w:r>
        <w:r>
          <w:rPr>
            <w:noProof/>
            <w:webHidden/>
          </w:rPr>
          <w:t>1</w:t>
        </w:r>
        <w:r>
          <w:rPr>
            <w:noProof/>
            <w:webHidden/>
          </w:rPr>
          <w:fldChar w:fldCharType="end"/>
        </w:r>
      </w:hyperlink>
    </w:p>
    <w:p w14:paraId="56FD42CE" w14:textId="32614129"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733" w:history="1">
        <w:r w:rsidRPr="000C0094">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rPr>
          <w:tab/>
        </w:r>
        <w:r w:rsidRPr="000C0094">
          <w:rPr>
            <w:rStyle w:val="Hyperlink"/>
            <w:noProof/>
          </w:rPr>
          <w:t>Simple Example</w:t>
        </w:r>
        <w:r>
          <w:rPr>
            <w:noProof/>
            <w:webHidden/>
          </w:rPr>
          <w:tab/>
        </w:r>
        <w:r>
          <w:rPr>
            <w:noProof/>
            <w:webHidden/>
          </w:rPr>
          <w:fldChar w:fldCharType="begin"/>
        </w:r>
        <w:r>
          <w:rPr>
            <w:noProof/>
            <w:webHidden/>
          </w:rPr>
          <w:instrText xml:space="preserve"> PAGEREF _Toc39166733 \h </w:instrText>
        </w:r>
        <w:r>
          <w:rPr>
            <w:noProof/>
            <w:webHidden/>
          </w:rPr>
        </w:r>
        <w:r>
          <w:rPr>
            <w:noProof/>
            <w:webHidden/>
          </w:rPr>
          <w:fldChar w:fldCharType="separate"/>
        </w:r>
        <w:r>
          <w:rPr>
            <w:noProof/>
            <w:webHidden/>
          </w:rPr>
          <w:t>1</w:t>
        </w:r>
        <w:r>
          <w:rPr>
            <w:noProof/>
            <w:webHidden/>
          </w:rPr>
          <w:fldChar w:fldCharType="end"/>
        </w:r>
      </w:hyperlink>
    </w:p>
    <w:p w14:paraId="4CF8C2B6" w14:textId="48C4070E"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34" w:history="1">
        <w:r w:rsidRPr="000C0094">
          <w:rPr>
            <w:rStyle w:val="Hyperlink"/>
            <w:noProof/>
          </w:rPr>
          <w:t>1.3</w:t>
        </w:r>
        <w:r>
          <w:rPr>
            <w:rFonts w:asciiTheme="minorHAnsi" w:eastAsiaTheme="minorEastAsia" w:hAnsiTheme="minorHAnsi" w:cstheme="minorBidi"/>
            <w:noProof/>
            <w:sz w:val="22"/>
            <w:szCs w:val="22"/>
          </w:rPr>
          <w:tab/>
        </w:r>
        <w:r w:rsidRPr="000C0094">
          <w:rPr>
            <w:rStyle w:val="Hyperlink"/>
            <w:noProof/>
          </w:rPr>
          <w:t>What DFDL is not</w:t>
        </w:r>
        <w:r>
          <w:rPr>
            <w:noProof/>
            <w:webHidden/>
          </w:rPr>
          <w:tab/>
        </w:r>
        <w:r>
          <w:rPr>
            <w:noProof/>
            <w:webHidden/>
          </w:rPr>
          <w:fldChar w:fldCharType="begin"/>
        </w:r>
        <w:r>
          <w:rPr>
            <w:noProof/>
            <w:webHidden/>
          </w:rPr>
          <w:instrText xml:space="preserve"> PAGEREF _Toc39166734 \h </w:instrText>
        </w:r>
        <w:r>
          <w:rPr>
            <w:noProof/>
            <w:webHidden/>
          </w:rPr>
        </w:r>
        <w:r>
          <w:rPr>
            <w:noProof/>
            <w:webHidden/>
          </w:rPr>
          <w:fldChar w:fldCharType="separate"/>
        </w:r>
        <w:r>
          <w:rPr>
            <w:noProof/>
            <w:webHidden/>
          </w:rPr>
          <w:t>1</w:t>
        </w:r>
        <w:r>
          <w:rPr>
            <w:noProof/>
            <w:webHidden/>
          </w:rPr>
          <w:fldChar w:fldCharType="end"/>
        </w:r>
      </w:hyperlink>
    </w:p>
    <w:p w14:paraId="7E528CD7" w14:textId="35DEA48F"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35" w:history="1">
        <w:r w:rsidRPr="000C0094">
          <w:rPr>
            <w:rStyle w:val="Hyperlink"/>
            <w:noProof/>
          </w:rPr>
          <w:t>1.4</w:t>
        </w:r>
        <w:r>
          <w:rPr>
            <w:rFonts w:asciiTheme="minorHAnsi" w:eastAsiaTheme="minorEastAsia" w:hAnsiTheme="minorHAnsi" w:cstheme="minorBidi"/>
            <w:noProof/>
            <w:sz w:val="22"/>
            <w:szCs w:val="22"/>
          </w:rPr>
          <w:tab/>
        </w:r>
        <w:r w:rsidRPr="000C0094">
          <w:rPr>
            <w:rStyle w:val="Hyperlink"/>
            <w:noProof/>
          </w:rPr>
          <w:t>Scope of version 1.0</w:t>
        </w:r>
        <w:r>
          <w:rPr>
            <w:noProof/>
            <w:webHidden/>
          </w:rPr>
          <w:tab/>
        </w:r>
        <w:r>
          <w:rPr>
            <w:noProof/>
            <w:webHidden/>
          </w:rPr>
          <w:fldChar w:fldCharType="begin"/>
        </w:r>
        <w:r>
          <w:rPr>
            <w:noProof/>
            <w:webHidden/>
          </w:rPr>
          <w:instrText xml:space="preserve"> PAGEREF _Toc39166735 \h </w:instrText>
        </w:r>
        <w:r>
          <w:rPr>
            <w:noProof/>
            <w:webHidden/>
          </w:rPr>
        </w:r>
        <w:r>
          <w:rPr>
            <w:noProof/>
            <w:webHidden/>
          </w:rPr>
          <w:fldChar w:fldCharType="separate"/>
        </w:r>
        <w:r>
          <w:rPr>
            <w:noProof/>
            <w:webHidden/>
          </w:rPr>
          <w:t>1</w:t>
        </w:r>
        <w:r>
          <w:rPr>
            <w:noProof/>
            <w:webHidden/>
          </w:rPr>
          <w:fldChar w:fldCharType="end"/>
        </w:r>
      </w:hyperlink>
    </w:p>
    <w:p w14:paraId="3FF2144F" w14:textId="1E5F3DF1" w:rsidR="00E43388" w:rsidRDefault="00E43388">
      <w:pPr>
        <w:pStyle w:val="TOC1"/>
        <w:tabs>
          <w:tab w:val="left" w:pos="400"/>
        </w:tabs>
        <w:rPr>
          <w:rFonts w:asciiTheme="minorHAnsi" w:eastAsiaTheme="minorEastAsia" w:hAnsiTheme="minorHAnsi" w:cstheme="minorBidi"/>
          <w:noProof/>
          <w:sz w:val="22"/>
          <w:szCs w:val="22"/>
        </w:rPr>
      </w:pPr>
      <w:hyperlink w:anchor="_Toc39166736" w:history="1">
        <w:r w:rsidRPr="000C0094">
          <w:rPr>
            <w:rStyle w:val="Hyperlink"/>
            <w:noProof/>
          </w:rPr>
          <w:t>2</w:t>
        </w:r>
        <w:r>
          <w:rPr>
            <w:rFonts w:asciiTheme="minorHAnsi" w:eastAsiaTheme="minorEastAsia" w:hAnsiTheme="minorHAnsi" w:cstheme="minorBidi"/>
            <w:noProof/>
            <w:sz w:val="22"/>
            <w:szCs w:val="22"/>
          </w:rPr>
          <w:tab/>
        </w:r>
        <w:r w:rsidRPr="000C0094">
          <w:rPr>
            <w:rStyle w:val="Hyperlink"/>
            <w:noProof/>
          </w:rPr>
          <w:t>Overview of the Specification</w:t>
        </w:r>
        <w:r>
          <w:rPr>
            <w:noProof/>
            <w:webHidden/>
          </w:rPr>
          <w:tab/>
        </w:r>
        <w:r>
          <w:rPr>
            <w:noProof/>
            <w:webHidden/>
          </w:rPr>
          <w:fldChar w:fldCharType="begin"/>
        </w:r>
        <w:r>
          <w:rPr>
            <w:noProof/>
            <w:webHidden/>
          </w:rPr>
          <w:instrText xml:space="preserve"> PAGEREF _Toc39166736 \h </w:instrText>
        </w:r>
        <w:r>
          <w:rPr>
            <w:noProof/>
            <w:webHidden/>
          </w:rPr>
        </w:r>
        <w:r>
          <w:rPr>
            <w:noProof/>
            <w:webHidden/>
          </w:rPr>
          <w:fldChar w:fldCharType="separate"/>
        </w:r>
        <w:r>
          <w:rPr>
            <w:noProof/>
            <w:webHidden/>
          </w:rPr>
          <w:t>1</w:t>
        </w:r>
        <w:r>
          <w:rPr>
            <w:noProof/>
            <w:webHidden/>
          </w:rPr>
          <w:fldChar w:fldCharType="end"/>
        </w:r>
      </w:hyperlink>
    </w:p>
    <w:p w14:paraId="4501EC72" w14:textId="2DD00BA2" w:rsidR="00E43388" w:rsidRDefault="00E43388">
      <w:pPr>
        <w:pStyle w:val="TOC1"/>
        <w:tabs>
          <w:tab w:val="left" w:pos="400"/>
        </w:tabs>
        <w:rPr>
          <w:rFonts w:asciiTheme="minorHAnsi" w:eastAsiaTheme="minorEastAsia" w:hAnsiTheme="minorHAnsi" w:cstheme="minorBidi"/>
          <w:noProof/>
          <w:sz w:val="22"/>
          <w:szCs w:val="22"/>
        </w:rPr>
      </w:pPr>
      <w:hyperlink w:anchor="_Toc39166737" w:history="1">
        <w:r w:rsidRPr="000C0094">
          <w:rPr>
            <w:rStyle w:val="Hyperlink"/>
            <w:noProof/>
          </w:rPr>
          <w:t>3</w:t>
        </w:r>
        <w:r>
          <w:rPr>
            <w:rFonts w:asciiTheme="minorHAnsi" w:eastAsiaTheme="minorEastAsia" w:hAnsiTheme="minorHAnsi" w:cstheme="minorBidi"/>
            <w:noProof/>
            <w:sz w:val="22"/>
            <w:szCs w:val="22"/>
          </w:rPr>
          <w:tab/>
        </w:r>
        <w:r w:rsidRPr="000C0094">
          <w:rPr>
            <w:rStyle w:val="Hyperlink"/>
            <w:noProof/>
          </w:rPr>
          <w:t>Notational and Definitional Conventions</w:t>
        </w:r>
        <w:r>
          <w:rPr>
            <w:noProof/>
            <w:webHidden/>
          </w:rPr>
          <w:tab/>
        </w:r>
        <w:r>
          <w:rPr>
            <w:noProof/>
            <w:webHidden/>
          </w:rPr>
          <w:fldChar w:fldCharType="begin"/>
        </w:r>
        <w:r>
          <w:rPr>
            <w:noProof/>
            <w:webHidden/>
          </w:rPr>
          <w:instrText xml:space="preserve"> PAGEREF _Toc39166737 \h </w:instrText>
        </w:r>
        <w:r>
          <w:rPr>
            <w:noProof/>
            <w:webHidden/>
          </w:rPr>
        </w:r>
        <w:r>
          <w:rPr>
            <w:noProof/>
            <w:webHidden/>
          </w:rPr>
          <w:fldChar w:fldCharType="separate"/>
        </w:r>
        <w:r>
          <w:rPr>
            <w:noProof/>
            <w:webHidden/>
          </w:rPr>
          <w:t>1</w:t>
        </w:r>
        <w:r>
          <w:rPr>
            <w:noProof/>
            <w:webHidden/>
          </w:rPr>
          <w:fldChar w:fldCharType="end"/>
        </w:r>
      </w:hyperlink>
    </w:p>
    <w:p w14:paraId="75D8B1C5" w14:textId="360D1E6D"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38" w:history="1">
        <w:r w:rsidRPr="000C0094">
          <w:rPr>
            <w:rStyle w:val="Hyperlink"/>
            <w:noProof/>
          </w:rPr>
          <w:t>3.1</w:t>
        </w:r>
        <w:r>
          <w:rPr>
            <w:rFonts w:asciiTheme="minorHAnsi" w:eastAsiaTheme="minorEastAsia" w:hAnsiTheme="minorHAnsi" w:cstheme="minorBidi"/>
            <w:noProof/>
            <w:sz w:val="22"/>
            <w:szCs w:val="22"/>
          </w:rPr>
          <w:tab/>
        </w:r>
        <w:r w:rsidRPr="000C0094">
          <w:rPr>
            <w:rStyle w:val="Hyperlink"/>
            <w:noProof/>
          </w:rPr>
          <w:t>Glossary and Terminology</w:t>
        </w:r>
        <w:r>
          <w:rPr>
            <w:noProof/>
            <w:webHidden/>
          </w:rPr>
          <w:tab/>
        </w:r>
        <w:r>
          <w:rPr>
            <w:noProof/>
            <w:webHidden/>
          </w:rPr>
          <w:fldChar w:fldCharType="begin"/>
        </w:r>
        <w:r>
          <w:rPr>
            <w:noProof/>
            <w:webHidden/>
          </w:rPr>
          <w:instrText xml:space="preserve"> PAGEREF _Toc39166738 \h </w:instrText>
        </w:r>
        <w:r>
          <w:rPr>
            <w:noProof/>
            <w:webHidden/>
          </w:rPr>
        </w:r>
        <w:r>
          <w:rPr>
            <w:noProof/>
            <w:webHidden/>
          </w:rPr>
          <w:fldChar w:fldCharType="separate"/>
        </w:r>
        <w:r>
          <w:rPr>
            <w:noProof/>
            <w:webHidden/>
          </w:rPr>
          <w:t>1</w:t>
        </w:r>
        <w:r>
          <w:rPr>
            <w:noProof/>
            <w:webHidden/>
          </w:rPr>
          <w:fldChar w:fldCharType="end"/>
        </w:r>
      </w:hyperlink>
    </w:p>
    <w:p w14:paraId="1528C309" w14:textId="76040C65"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39" w:history="1">
        <w:r w:rsidRPr="000C0094">
          <w:rPr>
            <w:rStyle w:val="Hyperlink"/>
            <w:noProof/>
          </w:rPr>
          <w:t>3.2</w:t>
        </w:r>
        <w:r>
          <w:rPr>
            <w:rFonts w:asciiTheme="minorHAnsi" w:eastAsiaTheme="minorEastAsia" w:hAnsiTheme="minorHAnsi" w:cstheme="minorBidi"/>
            <w:noProof/>
            <w:sz w:val="22"/>
            <w:szCs w:val="22"/>
          </w:rPr>
          <w:tab/>
        </w:r>
        <w:r w:rsidRPr="000C0094">
          <w:rPr>
            <w:rStyle w:val="Hyperlink"/>
            <w:noProof/>
          </w:rPr>
          <w:t>Failure Types</w:t>
        </w:r>
        <w:r>
          <w:rPr>
            <w:noProof/>
            <w:webHidden/>
          </w:rPr>
          <w:tab/>
        </w:r>
        <w:r>
          <w:rPr>
            <w:noProof/>
            <w:webHidden/>
          </w:rPr>
          <w:fldChar w:fldCharType="begin"/>
        </w:r>
        <w:r>
          <w:rPr>
            <w:noProof/>
            <w:webHidden/>
          </w:rPr>
          <w:instrText xml:space="preserve"> PAGEREF _Toc39166739 \h </w:instrText>
        </w:r>
        <w:r>
          <w:rPr>
            <w:noProof/>
            <w:webHidden/>
          </w:rPr>
        </w:r>
        <w:r>
          <w:rPr>
            <w:noProof/>
            <w:webHidden/>
          </w:rPr>
          <w:fldChar w:fldCharType="separate"/>
        </w:r>
        <w:r>
          <w:rPr>
            <w:noProof/>
            <w:webHidden/>
          </w:rPr>
          <w:t>1</w:t>
        </w:r>
        <w:r>
          <w:rPr>
            <w:noProof/>
            <w:webHidden/>
          </w:rPr>
          <w:fldChar w:fldCharType="end"/>
        </w:r>
      </w:hyperlink>
    </w:p>
    <w:p w14:paraId="57CEFC78" w14:textId="2C9C1CFA" w:rsidR="00E43388" w:rsidRDefault="00E43388">
      <w:pPr>
        <w:pStyle w:val="TOC1"/>
        <w:tabs>
          <w:tab w:val="left" w:pos="400"/>
        </w:tabs>
        <w:rPr>
          <w:rFonts w:asciiTheme="minorHAnsi" w:eastAsiaTheme="minorEastAsia" w:hAnsiTheme="minorHAnsi" w:cstheme="minorBidi"/>
          <w:noProof/>
          <w:sz w:val="22"/>
          <w:szCs w:val="22"/>
        </w:rPr>
      </w:pPr>
      <w:hyperlink w:anchor="_Toc39166781" w:history="1">
        <w:r w:rsidRPr="000C0094">
          <w:rPr>
            <w:rStyle w:val="Hyperlink"/>
            <w:noProof/>
          </w:rPr>
          <w:t>4</w:t>
        </w:r>
        <w:r>
          <w:rPr>
            <w:rFonts w:asciiTheme="minorHAnsi" w:eastAsiaTheme="minorEastAsia" w:hAnsiTheme="minorHAnsi" w:cstheme="minorBidi"/>
            <w:noProof/>
            <w:sz w:val="22"/>
            <w:szCs w:val="22"/>
          </w:rPr>
          <w:tab/>
        </w:r>
        <w:r w:rsidRPr="000C0094">
          <w:rPr>
            <w:rStyle w:val="Hyperlink"/>
            <w:noProof/>
          </w:rPr>
          <w:t>The DFDL Information Set (Infoset)</w:t>
        </w:r>
        <w:r>
          <w:rPr>
            <w:noProof/>
            <w:webHidden/>
          </w:rPr>
          <w:tab/>
        </w:r>
        <w:r>
          <w:rPr>
            <w:noProof/>
            <w:webHidden/>
          </w:rPr>
          <w:fldChar w:fldCharType="begin"/>
        </w:r>
        <w:r>
          <w:rPr>
            <w:noProof/>
            <w:webHidden/>
          </w:rPr>
          <w:instrText xml:space="preserve"> PAGEREF _Toc39166781 \h </w:instrText>
        </w:r>
        <w:r>
          <w:rPr>
            <w:noProof/>
            <w:webHidden/>
          </w:rPr>
        </w:r>
        <w:r>
          <w:rPr>
            <w:noProof/>
            <w:webHidden/>
          </w:rPr>
          <w:fldChar w:fldCharType="separate"/>
        </w:r>
        <w:r>
          <w:rPr>
            <w:noProof/>
            <w:webHidden/>
          </w:rPr>
          <w:t>1</w:t>
        </w:r>
        <w:r>
          <w:rPr>
            <w:noProof/>
            <w:webHidden/>
          </w:rPr>
          <w:fldChar w:fldCharType="end"/>
        </w:r>
      </w:hyperlink>
    </w:p>
    <w:p w14:paraId="3AB87D62" w14:textId="1B8AD683"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82" w:history="1">
        <w:r w:rsidRPr="000C0094">
          <w:rPr>
            <w:rStyle w:val="Hyperlink"/>
            <w:noProof/>
          </w:rPr>
          <w:t>4.1</w:t>
        </w:r>
        <w:r>
          <w:rPr>
            <w:rFonts w:asciiTheme="minorHAnsi" w:eastAsiaTheme="minorEastAsia" w:hAnsiTheme="minorHAnsi" w:cstheme="minorBidi"/>
            <w:noProof/>
            <w:sz w:val="22"/>
            <w:szCs w:val="22"/>
          </w:rPr>
          <w:tab/>
        </w:r>
        <w:r w:rsidRPr="000C0094">
          <w:rPr>
            <w:rStyle w:val="Hyperlink"/>
            <w:noProof/>
          </w:rPr>
          <w:t>"No Value''</w:t>
        </w:r>
        <w:r>
          <w:rPr>
            <w:noProof/>
            <w:webHidden/>
          </w:rPr>
          <w:tab/>
        </w:r>
        <w:r>
          <w:rPr>
            <w:noProof/>
            <w:webHidden/>
          </w:rPr>
          <w:fldChar w:fldCharType="begin"/>
        </w:r>
        <w:r>
          <w:rPr>
            <w:noProof/>
            <w:webHidden/>
          </w:rPr>
          <w:instrText xml:space="preserve"> PAGEREF _Toc39166782 \h </w:instrText>
        </w:r>
        <w:r>
          <w:rPr>
            <w:noProof/>
            <w:webHidden/>
          </w:rPr>
        </w:r>
        <w:r>
          <w:rPr>
            <w:noProof/>
            <w:webHidden/>
          </w:rPr>
          <w:fldChar w:fldCharType="separate"/>
        </w:r>
        <w:r>
          <w:rPr>
            <w:noProof/>
            <w:webHidden/>
          </w:rPr>
          <w:t>1</w:t>
        </w:r>
        <w:r>
          <w:rPr>
            <w:noProof/>
            <w:webHidden/>
          </w:rPr>
          <w:fldChar w:fldCharType="end"/>
        </w:r>
      </w:hyperlink>
    </w:p>
    <w:p w14:paraId="52AEE0C2" w14:textId="76355171"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83" w:history="1">
        <w:r w:rsidRPr="000C0094">
          <w:rPr>
            <w:rStyle w:val="Hyperlink"/>
            <w:noProof/>
          </w:rPr>
          <w:t>4.2</w:t>
        </w:r>
        <w:r>
          <w:rPr>
            <w:rFonts w:asciiTheme="minorHAnsi" w:eastAsiaTheme="minorEastAsia" w:hAnsiTheme="minorHAnsi" w:cstheme="minorBidi"/>
            <w:noProof/>
            <w:sz w:val="22"/>
            <w:szCs w:val="22"/>
          </w:rPr>
          <w:tab/>
        </w:r>
        <w:r w:rsidRPr="000C0094">
          <w:rPr>
            <w:rStyle w:val="Hyperlink"/>
            <w:noProof/>
          </w:rPr>
          <w:t>Information Items</w:t>
        </w:r>
        <w:r>
          <w:rPr>
            <w:noProof/>
            <w:webHidden/>
          </w:rPr>
          <w:tab/>
        </w:r>
        <w:r>
          <w:rPr>
            <w:noProof/>
            <w:webHidden/>
          </w:rPr>
          <w:fldChar w:fldCharType="begin"/>
        </w:r>
        <w:r>
          <w:rPr>
            <w:noProof/>
            <w:webHidden/>
          </w:rPr>
          <w:instrText xml:space="preserve"> PAGEREF _Toc39166783 \h </w:instrText>
        </w:r>
        <w:r>
          <w:rPr>
            <w:noProof/>
            <w:webHidden/>
          </w:rPr>
        </w:r>
        <w:r>
          <w:rPr>
            <w:noProof/>
            <w:webHidden/>
          </w:rPr>
          <w:fldChar w:fldCharType="separate"/>
        </w:r>
        <w:r>
          <w:rPr>
            <w:noProof/>
            <w:webHidden/>
          </w:rPr>
          <w:t>1</w:t>
        </w:r>
        <w:r>
          <w:rPr>
            <w:noProof/>
            <w:webHidden/>
          </w:rPr>
          <w:fldChar w:fldCharType="end"/>
        </w:r>
      </w:hyperlink>
    </w:p>
    <w:p w14:paraId="19F1493F" w14:textId="4EEDEE64"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784" w:history="1">
        <w:r w:rsidRPr="000C0094">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rPr>
          <w:tab/>
        </w:r>
        <w:r w:rsidRPr="000C0094">
          <w:rPr>
            <w:rStyle w:val="Hyperlink"/>
            <w:noProof/>
          </w:rPr>
          <w:t>Document Information Item</w:t>
        </w:r>
        <w:r>
          <w:rPr>
            <w:noProof/>
            <w:webHidden/>
          </w:rPr>
          <w:tab/>
        </w:r>
        <w:r>
          <w:rPr>
            <w:noProof/>
            <w:webHidden/>
          </w:rPr>
          <w:fldChar w:fldCharType="begin"/>
        </w:r>
        <w:r>
          <w:rPr>
            <w:noProof/>
            <w:webHidden/>
          </w:rPr>
          <w:instrText xml:space="preserve"> PAGEREF _Toc39166784 \h </w:instrText>
        </w:r>
        <w:r>
          <w:rPr>
            <w:noProof/>
            <w:webHidden/>
          </w:rPr>
        </w:r>
        <w:r>
          <w:rPr>
            <w:noProof/>
            <w:webHidden/>
          </w:rPr>
          <w:fldChar w:fldCharType="separate"/>
        </w:r>
        <w:r>
          <w:rPr>
            <w:noProof/>
            <w:webHidden/>
          </w:rPr>
          <w:t>1</w:t>
        </w:r>
        <w:r>
          <w:rPr>
            <w:noProof/>
            <w:webHidden/>
          </w:rPr>
          <w:fldChar w:fldCharType="end"/>
        </w:r>
      </w:hyperlink>
    </w:p>
    <w:p w14:paraId="5893B666" w14:textId="4300F72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785" w:history="1">
        <w:r w:rsidRPr="000C0094">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rPr>
          <w:tab/>
        </w:r>
        <w:r w:rsidRPr="000C0094">
          <w:rPr>
            <w:rStyle w:val="Hyperlink"/>
            <w:noProof/>
          </w:rPr>
          <w:t>Element Information Items</w:t>
        </w:r>
        <w:r>
          <w:rPr>
            <w:noProof/>
            <w:webHidden/>
          </w:rPr>
          <w:tab/>
        </w:r>
        <w:r>
          <w:rPr>
            <w:noProof/>
            <w:webHidden/>
          </w:rPr>
          <w:fldChar w:fldCharType="begin"/>
        </w:r>
        <w:r>
          <w:rPr>
            <w:noProof/>
            <w:webHidden/>
          </w:rPr>
          <w:instrText xml:space="preserve"> PAGEREF _Toc39166785 \h </w:instrText>
        </w:r>
        <w:r>
          <w:rPr>
            <w:noProof/>
            <w:webHidden/>
          </w:rPr>
        </w:r>
        <w:r>
          <w:rPr>
            <w:noProof/>
            <w:webHidden/>
          </w:rPr>
          <w:fldChar w:fldCharType="separate"/>
        </w:r>
        <w:r>
          <w:rPr>
            <w:noProof/>
            <w:webHidden/>
          </w:rPr>
          <w:t>1</w:t>
        </w:r>
        <w:r>
          <w:rPr>
            <w:noProof/>
            <w:webHidden/>
          </w:rPr>
          <w:fldChar w:fldCharType="end"/>
        </w:r>
      </w:hyperlink>
    </w:p>
    <w:p w14:paraId="35C94FF5" w14:textId="4138A229" w:rsidR="00E43388" w:rsidRDefault="00E43388">
      <w:pPr>
        <w:pStyle w:val="TOC2"/>
        <w:tabs>
          <w:tab w:val="left" w:pos="600"/>
          <w:tab w:val="right" w:leader="dot" w:pos="8630"/>
        </w:tabs>
        <w:rPr>
          <w:rFonts w:asciiTheme="minorHAnsi" w:eastAsiaTheme="minorEastAsia" w:hAnsiTheme="minorHAnsi" w:cstheme="minorBidi"/>
          <w:noProof/>
          <w:sz w:val="22"/>
          <w:szCs w:val="22"/>
        </w:rPr>
      </w:pPr>
      <w:hyperlink w:anchor="_Toc39166788" w:history="1">
        <w:r>
          <w:rPr>
            <w:rFonts w:asciiTheme="minorHAnsi" w:eastAsiaTheme="minorEastAsia" w:hAnsiTheme="minorHAnsi" w:cstheme="minorBidi"/>
            <w:noProof/>
            <w:sz w:val="22"/>
            <w:szCs w:val="22"/>
          </w:rPr>
          <w:tab/>
        </w:r>
        <w:r w:rsidRPr="000C0094">
          <w:rPr>
            <w:rStyle w:val="Hyperlink"/>
            <w:noProof/>
          </w:rPr>
          <w:t>DFDL Information Item Order</w:t>
        </w:r>
        <w:r>
          <w:rPr>
            <w:noProof/>
            <w:webHidden/>
          </w:rPr>
          <w:tab/>
        </w:r>
        <w:r>
          <w:rPr>
            <w:noProof/>
            <w:webHidden/>
          </w:rPr>
          <w:fldChar w:fldCharType="begin"/>
        </w:r>
        <w:r>
          <w:rPr>
            <w:noProof/>
            <w:webHidden/>
          </w:rPr>
          <w:instrText xml:space="preserve"> PAGEREF _Toc39166788 \h </w:instrText>
        </w:r>
        <w:r>
          <w:rPr>
            <w:noProof/>
            <w:webHidden/>
          </w:rPr>
        </w:r>
        <w:r>
          <w:rPr>
            <w:noProof/>
            <w:webHidden/>
          </w:rPr>
          <w:fldChar w:fldCharType="separate"/>
        </w:r>
        <w:r>
          <w:rPr>
            <w:noProof/>
            <w:webHidden/>
          </w:rPr>
          <w:t>1</w:t>
        </w:r>
        <w:r>
          <w:rPr>
            <w:noProof/>
            <w:webHidden/>
          </w:rPr>
          <w:fldChar w:fldCharType="end"/>
        </w:r>
      </w:hyperlink>
    </w:p>
    <w:p w14:paraId="070D28DF" w14:textId="689AEB6B" w:rsidR="00E43388" w:rsidRDefault="00E43388">
      <w:pPr>
        <w:pStyle w:val="TOC2"/>
        <w:tabs>
          <w:tab w:val="right" w:leader="dot" w:pos="8630"/>
        </w:tabs>
        <w:rPr>
          <w:rFonts w:asciiTheme="minorHAnsi" w:eastAsiaTheme="minorEastAsia" w:hAnsiTheme="minorHAnsi" w:cstheme="minorBidi"/>
          <w:noProof/>
          <w:sz w:val="22"/>
          <w:szCs w:val="22"/>
        </w:rPr>
      </w:pPr>
      <w:hyperlink w:anchor="_Toc39166789" w:history="1">
        <w:r w:rsidRPr="000C0094">
          <w:rPr>
            <w:rStyle w:val="Hyperlink"/>
            <w:noProof/>
          </w:rPr>
          <w:t>4.3</w:t>
        </w:r>
        <w:r>
          <w:rPr>
            <w:noProof/>
            <w:webHidden/>
          </w:rPr>
          <w:tab/>
        </w:r>
        <w:r>
          <w:rPr>
            <w:noProof/>
            <w:webHidden/>
          </w:rPr>
          <w:fldChar w:fldCharType="begin"/>
        </w:r>
        <w:r>
          <w:rPr>
            <w:noProof/>
            <w:webHidden/>
          </w:rPr>
          <w:instrText xml:space="preserve"> PAGEREF _Toc39166789 \h </w:instrText>
        </w:r>
        <w:r>
          <w:rPr>
            <w:noProof/>
            <w:webHidden/>
          </w:rPr>
        </w:r>
        <w:r>
          <w:rPr>
            <w:noProof/>
            <w:webHidden/>
          </w:rPr>
          <w:fldChar w:fldCharType="separate"/>
        </w:r>
        <w:r>
          <w:rPr>
            <w:noProof/>
            <w:webHidden/>
          </w:rPr>
          <w:t>1</w:t>
        </w:r>
        <w:r>
          <w:rPr>
            <w:noProof/>
            <w:webHidden/>
          </w:rPr>
          <w:fldChar w:fldCharType="end"/>
        </w:r>
      </w:hyperlink>
    </w:p>
    <w:p w14:paraId="1EE5B5B3" w14:textId="6ED2788D" w:rsidR="00E43388" w:rsidRDefault="00E43388">
      <w:pPr>
        <w:pStyle w:val="TOC2"/>
        <w:tabs>
          <w:tab w:val="left" w:pos="600"/>
          <w:tab w:val="right" w:leader="dot" w:pos="8630"/>
        </w:tabs>
        <w:rPr>
          <w:rFonts w:asciiTheme="minorHAnsi" w:eastAsiaTheme="minorEastAsia" w:hAnsiTheme="minorHAnsi" w:cstheme="minorBidi"/>
          <w:noProof/>
          <w:sz w:val="22"/>
          <w:szCs w:val="22"/>
        </w:rPr>
      </w:pPr>
      <w:hyperlink w:anchor="_Toc39166790" w:history="1">
        <w:r>
          <w:rPr>
            <w:rFonts w:asciiTheme="minorHAnsi" w:eastAsiaTheme="minorEastAsia" w:hAnsiTheme="minorHAnsi" w:cstheme="minorBidi"/>
            <w:noProof/>
            <w:sz w:val="22"/>
            <w:szCs w:val="22"/>
          </w:rPr>
          <w:tab/>
        </w:r>
        <w:r w:rsidRPr="000C0094">
          <w:rPr>
            <w:rStyle w:val="Hyperlink"/>
            <w:noProof/>
          </w:rPr>
          <w:t>DFDL Augmented Infoset</w:t>
        </w:r>
        <w:r>
          <w:rPr>
            <w:noProof/>
            <w:webHidden/>
          </w:rPr>
          <w:tab/>
        </w:r>
        <w:r>
          <w:rPr>
            <w:noProof/>
            <w:webHidden/>
          </w:rPr>
          <w:fldChar w:fldCharType="begin"/>
        </w:r>
        <w:r>
          <w:rPr>
            <w:noProof/>
            <w:webHidden/>
          </w:rPr>
          <w:instrText xml:space="preserve"> PAGEREF _Toc39166790 \h </w:instrText>
        </w:r>
        <w:r>
          <w:rPr>
            <w:noProof/>
            <w:webHidden/>
          </w:rPr>
        </w:r>
        <w:r>
          <w:rPr>
            <w:noProof/>
            <w:webHidden/>
          </w:rPr>
          <w:fldChar w:fldCharType="separate"/>
        </w:r>
        <w:r>
          <w:rPr>
            <w:noProof/>
            <w:webHidden/>
          </w:rPr>
          <w:t>1</w:t>
        </w:r>
        <w:r>
          <w:rPr>
            <w:noProof/>
            <w:webHidden/>
          </w:rPr>
          <w:fldChar w:fldCharType="end"/>
        </w:r>
      </w:hyperlink>
    </w:p>
    <w:p w14:paraId="6D7860D4" w14:textId="38A6E39C" w:rsidR="00E43388" w:rsidRDefault="00E43388">
      <w:pPr>
        <w:pStyle w:val="TOC2"/>
        <w:tabs>
          <w:tab w:val="right" w:leader="dot" w:pos="8630"/>
        </w:tabs>
        <w:rPr>
          <w:rFonts w:asciiTheme="minorHAnsi" w:eastAsiaTheme="minorEastAsia" w:hAnsiTheme="minorHAnsi" w:cstheme="minorBidi"/>
          <w:noProof/>
          <w:sz w:val="22"/>
          <w:szCs w:val="22"/>
        </w:rPr>
      </w:pPr>
      <w:hyperlink w:anchor="_Toc39166791" w:history="1">
        <w:r w:rsidRPr="000C0094">
          <w:rPr>
            <w:rStyle w:val="Hyperlink"/>
            <w:noProof/>
          </w:rPr>
          <w:t>4.4</w:t>
        </w:r>
        <w:r>
          <w:rPr>
            <w:noProof/>
            <w:webHidden/>
          </w:rPr>
          <w:tab/>
        </w:r>
        <w:r>
          <w:rPr>
            <w:noProof/>
            <w:webHidden/>
          </w:rPr>
          <w:fldChar w:fldCharType="begin"/>
        </w:r>
        <w:r>
          <w:rPr>
            <w:noProof/>
            <w:webHidden/>
          </w:rPr>
          <w:instrText xml:space="preserve"> PAGEREF _Toc39166791 \h </w:instrText>
        </w:r>
        <w:r>
          <w:rPr>
            <w:noProof/>
            <w:webHidden/>
          </w:rPr>
        </w:r>
        <w:r>
          <w:rPr>
            <w:noProof/>
            <w:webHidden/>
          </w:rPr>
          <w:fldChar w:fldCharType="separate"/>
        </w:r>
        <w:r>
          <w:rPr>
            <w:noProof/>
            <w:webHidden/>
          </w:rPr>
          <w:t>1</w:t>
        </w:r>
        <w:r>
          <w:rPr>
            <w:noProof/>
            <w:webHidden/>
          </w:rPr>
          <w:fldChar w:fldCharType="end"/>
        </w:r>
      </w:hyperlink>
    </w:p>
    <w:p w14:paraId="3E2785D3" w14:textId="1AB7EB12" w:rsidR="00E43388" w:rsidRDefault="00E43388">
      <w:pPr>
        <w:pStyle w:val="TOC1"/>
        <w:tabs>
          <w:tab w:val="left" w:pos="400"/>
        </w:tabs>
        <w:rPr>
          <w:rFonts w:asciiTheme="minorHAnsi" w:eastAsiaTheme="minorEastAsia" w:hAnsiTheme="minorHAnsi" w:cstheme="minorBidi"/>
          <w:noProof/>
          <w:sz w:val="22"/>
          <w:szCs w:val="22"/>
        </w:rPr>
      </w:pPr>
      <w:hyperlink w:anchor="_Toc39166792" w:history="1">
        <w:r w:rsidRPr="000C0094">
          <w:rPr>
            <w:rStyle w:val="Hyperlink"/>
            <w:noProof/>
          </w:rPr>
          <w:t>5</w:t>
        </w:r>
        <w:r>
          <w:rPr>
            <w:rFonts w:asciiTheme="minorHAnsi" w:eastAsiaTheme="minorEastAsia" w:hAnsiTheme="minorHAnsi" w:cstheme="minorBidi"/>
            <w:noProof/>
            <w:sz w:val="22"/>
            <w:szCs w:val="22"/>
          </w:rPr>
          <w:tab/>
        </w:r>
        <w:r w:rsidRPr="000C0094">
          <w:rPr>
            <w:rStyle w:val="Hyperlink"/>
            <w:noProof/>
          </w:rPr>
          <w:t>DFDL Schema Component Model</w:t>
        </w:r>
        <w:r>
          <w:rPr>
            <w:noProof/>
            <w:webHidden/>
          </w:rPr>
          <w:tab/>
        </w:r>
        <w:r>
          <w:rPr>
            <w:noProof/>
            <w:webHidden/>
          </w:rPr>
          <w:fldChar w:fldCharType="begin"/>
        </w:r>
        <w:r>
          <w:rPr>
            <w:noProof/>
            <w:webHidden/>
          </w:rPr>
          <w:instrText xml:space="preserve"> PAGEREF _Toc39166792 \h </w:instrText>
        </w:r>
        <w:r>
          <w:rPr>
            <w:noProof/>
            <w:webHidden/>
          </w:rPr>
        </w:r>
        <w:r>
          <w:rPr>
            <w:noProof/>
            <w:webHidden/>
          </w:rPr>
          <w:fldChar w:fldCharType="separate"/>
        </w:r>
        <w:r>
          <w:rPr>
            <w:noProof/>
            <w:webHidden/>
          </w:rPr>
          <w:t>1</w:t>
        </w:r>
        <w:r>
          <w:rPr>
            <w:noProof/>
            <w:webHidden/>
          </w:rPr>
          <w:fldChar w:fldCharType="end"/>
        </w:r>
      </w:hyperlink>
    </w:p>
    <w:p w14:paraId="0D45BD35" w14:textId="313086A3"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93" w:history="1">
        <w:r w:rsidRPr="000C0094">
          <w:rPr>
            <w:rStyle w:val="Hyperlink"/>
            <w:noProof/>
          </w:rPr>
          <w:t>5.1</w:t>
        </w:r>
        <w:r>
          <w:rPr>
            <w:rFonts w:asciiTheme="minorHAnsi" w:eastAsiaTheme="minorEastAsia" w:hAnsiTheme="minorHAnsi" w:cstheme="minorBidi"/>
            <w:noProof/>
            <w:sz w:val="22"/>
            <w:szCs w:val="22"/>
          </w:rPr>
          <w:tab/>
        </w:r>
        <w:r w:rsidRPr="000C0094">
          <w:rPr>
            <w:rStyle w:val="Hyperlink"/>
            <w:noProof/>
          </w:rPr>
          <w:t>DFDL Subset of XML Schema</w:t>
        </w:r>
        <w:r>
          <w:rPr>
            <w:noProof/>
            <w:webHidden/>
          </w:rPr>
          <w:tab/>
        </w:r>
        <w:r>
          <w:rPr>
            <w:noProof/>
            <w:webHidden/>
          </w:rPr>
          <w:fldChar w:fldCharType="begin"/>
        </w:r>
        <w:r>
          <w:rPr>
            <w:noProof/>
            <w:webHidden/>
          </w:rPr>
          <w:instrText xml:space="preserve"> PAGEREF _Toc39166793 \h </w:instrText>
        </w:r>
        <w:r>
          <w:rPr>
            <w:noProof/>
            <w:webHidden/>
          </w:rPr>
        </w:r>
        <w:r>
          <w:rPr>
            <w:noProof/>
            <w:webHidden/>
          </w:rPr>
          <w:fldChar w:fldCharType="separate"/>
        </w:r>
        <w:r>
          <w:rPr>
            <w:noProof/>
            <w:webHidden/>
          </w:rPr>
          <w:t>1</w:t>
        </w:r>
        <w:r>
          <w:rPr>
            <w:noProof/>
            <w:webHidden/>
          </w:rPr>
          <w:fldChar w:fldCharType="end"/>
        </w:r>
      </w:hyperlink>
    </w:p>
    <w:p w14:paraId="47784DA8" w14:textId="2965E739"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794" w:history="1">
        <w:r w:rsidRPr="000C0094">
          <w:rPr>
            <w:rStyle w:val="Hyperlink"/>
            <w:noProof/>
          </w:rPr>
          <w:t>5.2</w:t>
        </w:r>
        <w:r>
          <w:rPr>
            <w:rFonts w:asciiTheme="minorHAnsi" w:eastAsiaTheme="minorEastAsia" w:hAnsiTheme="minorHAnsi" w:cstheme="minorBidi"/>
            <w:noProof/>
            <w:sz w:val="22"/>
            <w:szCs w:val="22"/>
          </w:rPr>
          <w:tab/>
        </w:r>
        <w:r w:rsidRPr="000C0094">
          <w:rPr>
            <w:rStyle w:val="Hyperlink"/>
            <w:noProof/>
          </w:rPr>
          <w:t>XSD Facets, min/maxOccurs, default, and fixed</w:t>
        </w:r>
        <w:r>
          <w:rPr>
            <w:noProof/>
            <w:webHidden/>
          </w:rPr>
          <w:tab/>
        </w:r>
        <w:r>
          <w:rPr>
            <w:noProof/>
            <w:webHidden/>
          </w:rPr>
          <w:fldChar w:fldCharType="begin"/>
        </w:r>
        <w:r>
          <w:rPr>
            <w:noProof/>
            <w:webHidden/>
          </w:rPr>
          <w:instrText xml:space="preserve"> PAGEREF _Toc39166794 \h </w:instrText>
        </w:r>
        <w:r>
          <w:rPr>
            <w:noProof/>
            <w:webHidden/>
          </w:rPr>
        </w:r>
        <w:r>
          <w:rPr>
            <w:noProof/>
            <w:webHidden/>
          </w:rPr>
          <w:fldChar w:fldCharType="separate"/>
        </w:r>
        <w:r>
          <w:rPr>
            <w:noProof/>
            <w:webHidden/>
          </w:rPr>
          <w:t>1</w:t>
        </w:r>
        <w:r>
          <w:rPr>
            <w:noProof/>
            <w:webHidden/>
          </w:rPr>
          <w:fldChar w:fldCharType="end"/>
        </w:r>
      </w:hyperlink>
    </w:p>
    <w:p w14:paraId="6D47F0BB" w14:textId="32DBCB2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795" w:history="1">
        <w:r w:rsidRPr="000C0094">
          <w:rPr>
            <w:rStyle w:val="Hyperlink"/>
            <w:noProof/>
            <w14:scene3d>
              <w14:camera w14:prst="orthographicFront"/>
              <w14:lightRig w14:rig="threePt" w14:dir="t">
                <w14:rot w14:lat="0" w14:lon="0" w14:rev="0"/>
              </w14:lightRig>
            </w14:scene3d>
          </w:rPr>
          <w:t>5.2.1</w:t>
        </w:r>
        <w:r>
          <w:rPr>
            <w:rFonts w:asciiTheme="minorHAnsi" w:eastAsiaTheme="minorEastAsia" w:hAnsiTheme="minorHAnsi" w:cstheme="minorBidi"/>
            <w:noProof/>
            <w:sz w:val="22"/>
            <w:szCs w:val="22"/>
          </w:rPr>
          <w:tab/>
        </w:r>
        <w:r w:rsidRPr="000C0094">
          <w:rPr>
            <w:rStyle w:val="Hyperlink"/>
            <w:noProof/>
          </w:rPr>
          <w:t>MinOccurs, MaxOccurs</w:t>
        </w:r>
        <w:r>
          <w:rPr>
            <w:noProof/>
            <w:webHidden/>
          </w:rPr>
          <w:tab/>
        </w:r>
        <w:r>
          <w:rPr>
            <w:noProof/>
            <w:webHidden/>
          </w:rPr>
          <w:fldChar w:fldCharType="begin"/>
        </w:r>
        <w:r>
          <w:rPr>
            <w:noProof/>
            <w:webHidden/>
          </w:rPr>
          <w:instrText xml:space="preserve"> PAGEREF _Toc39166795 \h </w:instrText>
        </w:r>
        <w:r>
          <w:rPr>
            <w:noProof/>
            <w:webHidden/>
          </w:rPr>
        </w:r>
        <w:r>
          <w:rPr>
            <w:noProof/>
            <w:webHidden/>
          </w:rPr>
          <w:fldChar w:fldCharType="separate"/>
        </w:r>
        <w:r>
          <w:rPr>
            <w:noProof/>
            <w:webHidden/>
          </w:rPr>
          <w:t>1</w:t>
        </w:r>
        <w:r>
          <w:rPr>
            <w:noProof/>
            <w:webHidden/>
          </w:rPr>
          <w:fldChar w:fldCharType="end"/>
        </w:r>
      </w:hyperlink>
    </w:p>
    <w:p w14:paraId="7BEB39CE" w14:textId="6C1622A1"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796" w:history="1">
        <w:r w:rsidRPr="000C0094">
          <w:rPr>
            <w:rStyle w:val="Hyperlink"/>
            <w:noProof/>
            <w14:scene3d>
              <w14:camera w14:prst="orthographicFront"/>
              <w14:lightRig w14:rig="threePt" w14:dir="t">
                <w14:rot w14:lat="0" w14:lon="0" w14:rev="0"/>
              </w14:lightRig>
            </w14:scene3d>
          </w:rPr>
          <w:t>5.2.2</w:t>
        </w:r>
        <w:r>
          <w:rPr>
            <w:rFonts w:asciiTheme="minorHAnsi" w:eastAsiaTheme="minorEastAsia" w:hAnsiTheme="minorHAnsi" w:cstheme="minorBidi"/>
            <w:noProof/>
            <w:sz w:val="22"/>
            <w:szCs w:val="22"/>
          </w:rPr>
          <w:tab/>
        </w:r>
        <w:r w:rsidRPr="000C0094">
          <w:rPr>
            <w:rStyle w:val="Hyperlink"/>
            <w:noProof/>
          </w:rPr>
          <w:t>MinLength, MaxLength</w:t>
        </w:r>
        <w:r>
          <w:rPr>
            <w:noProof/>
            <w:webHidden/>
          </w:rPr>
          <w:tab/>
        </w:r>
        <w:r>
          <w:rPr>
            <w:noProof/>
            <w:webHidden/>
          </w:rPr>
          <w:fldChar w:fldCharType="begin"/>
        </w:r>
        <w:r>
          <w:rPr>
            <w:noProof/>
            <w:webHidden/>
          </w:rPr>
          <w:instrText xml:space="preserve"> PAGEREF _Toc39166796 \h </w:instrText>
        </w:r>
        <w:r>
          <w:rPr>
            <w:noProof/>
            <w:webHidden/>
          </w:rPr>
        </w:r>
        <w:r>
          <w:rPr>
            <w:noProof/>
            <w:webHidden/>
          </w:rPr>
          <w:fldChar w:fldCharType="separate"/>
        </w:r>
        <w:r>
          <w:rPr>
            <w:noProof/>
            <w:webHidden/>
          </w:rPr>
          <w:t>1</w:t>
        </w:r>
        <w:r>
          <w:rPr>
            <w:noProof/>
            <w:webHidden/>
          </w:rPr>
          <w:fldChar w:fldCharType="end"/>
        </w:r>
      </w:hyperlink>
    </w:p>
    <w:p w14:paraId="0A15880E" w14:textId="2566953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797" w:history="1">
        <w:r w:rsidRPr="000C0094">
          <w:rPr>
            <w:rStyle w:val="Hyperlink"/>
            <w:noProof/>
            <w14:scene3d>
              <w14:camera w14:prst="orthographicFront"/>
              <w14:lightRig w14:rig="threePt" w14:dir="t">
                <w14:rot w14:lat="0" w14:lon="0" w14:rev="0"/>
              </w14:lightRig>
            </w14:scene3d>
          </w:rPr>
          <w:t>5.2.3</w:t>
        </w:r>
        <w:r>
          <w:rPr>
            <w:rFonts w:asciiTheme="minorHAnsi" w:eastAsiaTheme="minorEastAsia" w:hAnsiTheme="minorHAnsi" w:cstheme="minorBidi"/>
            <w:noProof/>
            <w:sz w:val="22"/>
            <w:szCs w:val="22"/>
          </w:rPr>
          <w:tab/>
        </w:r>
        <w:r w:rsidRPr="000C0094">
          <w:rPr>
            <w:rStyle w:val="Hyperlink"/>
            <w:noProof/>
          </w:rPr>
          <w:t>MaxInclusive, MaxExclusive, MinExclusive, MinInclusive, TotalDigits, FractionDigits</w:t>
        </w:r>
        <w:r>
          <w:rPr>
            <w:noProof/>
            <w:webHidden/>
          </w:rPr>
          <w:tab/>
        </w:r>
        <w:r>
          <w:rPr>
            <w:noProof/>
            <w:webHidden/>
          </w:rPr>
          <w:fldChar w:fldCharType="begin"/>
        </w:r>
        <w:r>
          <w:rPr>
            <w:noProof/>
            <w:webHidden/>
          </w:rPr>
          <w:instrText xml:space="preserve"> PAGEREF _Toc39166797 \h </w:instrText>
        </w:r>
        <w:r>
          <w:rPr>
            <w:noProof/>
            <w:webHidden/>
          </w:rPr>
        </w:r>
        <w:r>
          <w:rPr>
            <w:noProof/>
            <w:webHidden/>
          </w:rPr>
          <w:fldChar w:fldCharType="separate"/>
        </w:r>
        <w:r>
          <w:rPr>
            <w:noProof/>
            <w:webHidden/>
          </w:rPr>
          <w:t>1</w:t>
        </w:r>
        <w:r>
          <w:rPr>
            <w:noProof/>
            <w:webHidden/>
          </w:rPr>
          <w:fldChar w:fldCharType="end"/>
        </w:r>
      </w:hyperlink>
    </w:p>
    <w:p w14:paraId="77112A12" w14:textId="7328061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798" w:history="1">
        <w:r w:rsidRPr="000C0094">
          <w:rPr>
            <w:rStyle w:val="Hyperlink"/>
            <w:noProof/>
            <w14:scene3d>
              <w14:camera w14:prst="orthographicFront"/>
              <w14:lightRig w14:rig="threePt" w14:dir="t">
                <w14:rot w14:lat="0" w14:lon="0" w14:rev="0"/>
              </w14:lightRig>
            </w14:scene3d>
          </w:rPr>
          <w:t>5.2.4</w:t>
        </w:r>
        <w:r>
          <w:rPr>
            <w:rFonts w:asciiTheme="minorHAnsi" w:eastAsiaTheme="minorEastAsia" w:hAnsiTheme="minorHAnsi" w:cstheme="minorBidi"/>
            <w:noProof/>
            <w:sz w:val="22"/>
            <w:szCs w:val="22"/>
          </w:rPr>
          <w:tab/>
        </w:r>
        <w:r w:rsidRPr="000C0094">
          <w:rPr>
            <w:rStyle w:val="Hyperlink"/>
            <w:noProof/>
          </w:rPr>
          <w:t>Pattern</w:t>
        </w:r>
        <w:r>
          <w:rPr>
            <w:noProof/>
            <w:webHidden/>
          </w:rPr>
          <w:tab/>
        </w:r>
        <w:r>
          <w:rPr>
            <w:noProof/>
            <w:webHidden/>
          </w:rPr>
          <w:fldChar w:fldCharType="begin"/>
        </w:r>
        <w:r>
          <w:rPr>
            <w:noProof/>
            <w:webHidden/>
          </w:rPr>
          <w:instrText xml:space="preserve"> PAGEREF _Toc39166798 \h </w:instrText>
        </w:r>
        <w:r>
          <w:rPr>
            <w:noProof/>
            <w:webHidden/>
          </w:rPr>
        </w:r>
        <w:r>
          <w:rPr>
            <w:noProof/>
            <w:webHidden/>
          </w:rPr>
          <w:fldChar w:fldCharType="separate"/>
        </w:r>
        <w:r>
          <w:rPr>
            <w:noProof/>
            <w:webHidden/>
          </w:rPr>
          <w:t>1</w:t>
        </w:r>
        <w:r>
          <w:rPr>
            <w:noProof/>
            <w:webHidden/>
          </w:rPr>
          <w:fldChar w:fldCharType="end"/>
        </w:r>
      </w:hyperlink>
    </w:p>
    <w:p w14:paraId="6887DC16" w14:textId="000A913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799" w:history="1">
        <w:r w:rsidRPr="000C0094">
          <w:rPr>
            <w:rStyle w:val="Hyperlink"/>
            <w:noProof/>
            <w14:scene3d>
              <w14:camera w14:prst="orthographicFront"/>
              <w14:lightRig w14:rig="threePt" w14:dir="t">
                <w14:rot w14:lat="0" w14:lon="0" w14:rev="0"/>
              </w14:lightRig>
            </w14:scene3d>
          </w:rPr>
          <w:t>5.2.5</w:t>
        </w:r>
        <w:r>
          <w:rPr>
            <w:rFonts w:asciiTheme="minorHAnsi" w:eastAsiaTheme="minorEastAsia" w:hAnsiTheme="minorHAnsi" w:cstheme="minorBidi"/>
            <w:noProof/>
            <w:sz w:val="22"/>
            <w:szCs w:val="22"/>
          </w:rPr>
          <w:tab/>
        </w:r>
        <w:r w:rsidRPr="000C0094">
          <w:rPr>
            <w:rStyle w:val="Hyperlink"/>
            <w:noProof/>
          </w:rPr>
          <w:t>Enumeration</w:t>
        </w:r>
        <w:r>
          <w:rPr>
            <w:noProof/>
            <w:webHidden/>
          </w:rPr>
          <w:tab/>
        </w:r>
        <w:r>
          <w:rPr>
            <w:noProof/>
            <w:webHidden/>
          </w:rPr>
          <w:fldChar w:fldCharType="begin"/>
        </w:r>
        <w:r>
          <w:rPr>
            <w:noProof/>
            <w:webHidden/>
          </w:rPr>
          <w:instrText xml:space="preserve"> PAGEREF _Toc39166799 \h </w:instrText>
        </w:r>
        <w:r>
          <w:rPr>
            <w:noProof/>
            <w:webHidden/>
          </w:rPr>
        </w:r>
        <w:r>
          <w:rPr>
            <w:noProof/>
            <w:webHidden/>
          </w:rPr>
          <w:fldChar w:fldCharType="separate"/>
        </w:r>
        <w:r>
          <w:rPr>
            <w:noProof/>
            <w:webHidden/>
          </w:rPr>
          <w:t>1</w:t>
        </w:r>
        <w:r>
          <w:rPr>
            <w:noProof/>
            <w:webHidden/>
          </w:rPr>
          <w:fldChar w:fldCharType="end"/>
        </w:r>
      </w:hyperlink>
    </w:p>
    <w:p w14:paraId="3F133965" w14:textId="03D22EFE"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00" w:history="1">
        <w:r w:rsidRPr="000C0094">
          <w:rPr>
            <w:rStyle w:val="Hyperlink"/>
            <w:noProof/>
            <w14:scene3d>
              <w14:camera w14:prst="orthographicFront"/>
              <w14:lightRig w14:rig="threePt" w14:dir="t">
                <w14:rot w14:lat="0" w14:lon="0" w14:rev="0"/>
              </w14:lightRig>
            </w14:scene3d>
          </w:rPr>
          <w:t>5.2.6</w:t>
        </w:r>
        <w:r>
          <w:rPr>
            <w:rFonts w:asciiTheme="minorHAnsi" w:eastAsiaTheme="minorEastAsia" w:hAnsiTheme="minorHAnsi" w:cstheme="minorBidi"/>
            <w:noProof/>
            <w:sz w:val="22"/>
            <w:szCs w:val="22"/>
          </w:rPr>
          <w:tab/>
        </w:r>
        <w:r w:rsidRPr="000C0094">
          <w:rPr>
            <w:rStyle w:val="Hyperlink"/>
            <w:noProof/>
          </w:rPr>
          <w:t>Default</w:t>
        </w:r>
        <w:r>
          <w:rPr>
            <w:noProof/>
            <w:webHidden/>
          </w:rPr>
          <w:tab/>
        </w:r>
        <w:r>
          <w:rPr>
            <w:noProof/>
            <w:webHidden/>
          </w:rPr>
          <w:fldChar w:fldCharType="begin"/>
        </w:r>
        <w:r>
          <w:rPr>
            <w:noProof/>
            <w:webHidden/>
          </w:rPr>
          <w:instrText xml:space="preserve"> PAGEREF _Toc39166800 \h </w:instrText>
        </w:r>
        <w:r>
          <w:rPr>
            <w:noProof/>
            <w:webHidden/>
          </w:rPr>
        </w:r>
        <w:r>
          <w:rPr>
            <w:noProof/>
            <w:webHidden/>
          </w:rPr>
          <w:fldChar w:fldCharType="separate"/>
        </w:r>
        <w:r>
          <w:rPr>
            <w:noProof/>
            <w:webHidden/>
          </w:rPr>
          <w:t>1</w:t>
        </w:r>
        <w:r>
          <w:rPr>
            <w:noProof/>
            <w:webHidden/>
          </w:rPr>
          <w:fldChar w:fldCharType="end"/>
        </w:r>
      </w:hyperlink>
    </w:p>
    <w:p w14:paraId="5F8DA5C4" w14:textId="0D7D8915"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01" w:history="1">
        <w:r w:rsidRPr="000C0094">
          <w:rPr>
            <w:rStyle w:val="Hyperlink"/>
            <w:noProof/>
            <w14:scene3d>
              <w14:camera w14:prst="orthographicFront"/>
              <w14:lightRig w14:rig="threePt" w14:dir="t">
                <w14:rot w14:lat="0" w14:lon="0" w14:rev="0"/>
              </w14:lightRig>
            </w14:scene3d>
          </w:rPr>
          <w:t>5.2.7</w:t>
        </w:r>
        <w:r>
          <w:rPr>
            <w:rFonts w:asciiTheme="minorHAnsi" w:eastAsiaTheme="minorEastAsia" w:hAnsiTheme="minorHAnsi" w:cstheme="minorBidi"/>
            <w:noProof/>
            <w:sz w:val="22"/>
            <w:szCs w:val="22"/>
          </w:rPr>
          <w:tab/>
        </w:r>
        <w:r w:rsidRPr="000C0094">
          <w:rPr>
            <w:rStyle w:val="Hyperlink"/>
            <w:noProof/>
          </w:rPr>
          <w:t>Fixed</w:t>
        </w:r>
        <w:r>
          <w:rPr>
            <w:noProof/>
            <w:webHidden/>
          </w:rPr>
          <w:tab/>
        </w:r>
        <w:r>
          <w:rPr>
            <w:noProof/>
            <w:webHidden/>
          </w:rPr>
          <w:fldChar w:fldCharType="begin"/>
        </w:r>
        <w:r>
          <w:rPr>
            <w:noProof/>
            <w:webHidden/>
          </w:rPr>
          <w:instrText xml:space="preserve"> PAGEREF _Toc39166801 \h </w:instrText>
        </w:r>
        <w:r>
          <w:rPr>
            <w:noProof/>
            <w:webHidden/>
          </w:rPr>
        </w:r>
        <w:r>
          <w:rPr>
            <w:noProof/>
            <w:webHidden/>
          </w:rPr>
          <w:fldChar w:fldCharType="separate"/>
        </w:r>
        <w:r>
          <w:rPr>
            <w:noProof/>
            <w:webHidden/>
          </w:rPr>
          <w:t>1</w:t>
        </w:r>
        <w:r>
          <w:rPr>
            <w:noProof/>
            <w:webHidden/>
          </w:rPr>
          <w:fldChar w:fldCharType="end"/>
        </w:r>
      </w:hyperlink>
    </w:p>
    <w:p w14:paraId="581D3462" w14:textId="18B0E1CA"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02" w:history="1">
        <w:r w:rsidRPr="000C0094">
          <w:rPr>
            <w:rStyle w:val="Hyperlink"/>
            <w:noProof/>
          </w:rPr>
          <w:t>5.3</w:t>
        </w:r>
        <w:r>
          <w:rPr>
            <w:rFonts w:asciiTheme="minorHAnsi" w:eastAsiaTheme="minorEastAsia" w:hAnsiTheme="minorHAnsi" w:cstheme="minorBidi"/>
            <w:noProof/>
            <w:sz w:val="22"/>
            <w:szCs w:val="22"/>
          </w:rPr>
          <w:tab/>
        </w:r>
        <w:r w:rsidRPr="000C0094">
          <w:rPr>
            <w:rStyle w:val="Hyperlink"/>
            <w:noProof/>
          </w:rPr>
          <w:t>Compatibility with Other Annotation Language Schemas</w:t>
        </w:r>
        <w:r>
          <w:rPr>
            <w:noProof/>
            <w:webHidden/>
          </w:rPr>
          <w:tab/>
        </w:r>
        <w:r>
          <w:rPr>
            <w:noProof/>
            <w:webHidden/>
          </w:rPr>
          <w:fldChar w:fldCharType="begin"/>
        </w:r>
        <w:r>
          <w:rPr>
            <w:noProof/>
            <w:webHidden/>
          </w:rPr>
          <w:instrText xml:space="preserve"> PAGEREF _Toc39166802 \h </w:instrText>
        </w:r>
        <w:r>
          <w:rPr>
            <w:noProof/>
            <w:webHidden/>
          </w:rPr>
        </w:r>
        <w:r>
          <w:rPr>
            <w:noProof/>
            <w:webHidden/>
          </w:rPr>
          <w:fldChar w:fldCharType="separate"/>
        </w:r>
        <w:r>
          <w:rPr>
            <w:noProof/>
            <w:webHidden/>
          </w:rPr>
          <w:t>1</w:t>
        </w:r>
        <w:r>
          <w:rPr>
            <w:noProof/>
            <w:webHidden/>
          </w:rPr>
          <w:fldChar w:fldCharType="end"/>
        </w:r>
      </w:hyperlink>
    </w:p>
    <w:p w14:paraId="736F67D1" w14:textId="0EEC0F0E" w:rsidR="00E43388" w:rsidRDefault="00E43388">
      <w:pPr>
        <w:pStyle w:val="TOC1"/>
        <w:tabs>
          <w:tab w:val="left" w:pos="400"/>
        </w:tabs>
        <w:rPr>
          <w:rFonts w:asciiTheme="minorHAnsi" w:eastAsiaTheme="minorEastAsia" w:hAnsiTheme="minorHAnsi" w:cstheme="minorBidi"/>
          <w:noProof/>
          <w:sz w:val="22"/>
          <w:szCs w:val="22"/>
        </w:rPr>
      </w:pPr>
      <w:hyperlink w:anchor="_Toc39166803" w:history="1">
        <w:r w:rsidRPr="000C0094">
          <w:rPr>
            <w:rStyle w:val="Hyperlink"/>
            <w:noProof/>
          </w:rPr>
          <w:t>6</w:t>
        </w:r>
        <w:r>
          <w:rPr>
            <w:rFonts w:asciiTheme="minorHAnsi" w:eastAsiaTheme="minorEastAsia" w:hAnsiTheme="minorHAnsi" w:cstheme="minorBidi"/>
            <w:noProof/>
            <w:sz w:val="22"/>
            <w:szCs w:val="22"/>
          </w:rPr>
          <w:tab/>
        </w:r>
        <w:r w:rsidRPr="000C0094">
          <w:rPr>
            <w:rStyle w:val="Hyperlink"/>
            <w:noProof/>
          </w:rPr>
          <w:t>DFDL Syntax Basics</w:t>
        </w:r>
        <w:r>
          <w:rPr>
            <w:noProof/>
            <w:webHidden/>
          </w:rPr>
          <w:tab/>
        </w:r>
        <w:r>
          <w:rPr>
            <w:noProof/>
            <w:webHidden/>
          </w:rPr>
          <w:fldChar w:fldCharType="begin"/>
        </w:r>
        <w:r>
          <w:rPr>
            <w:noProof/>
            <w:webHidden/>
          </w:rPr>
          <w:instrText xml:space="preserve"> PAGEREF _Toc39166803 \h </w:instrText>
        </w:r>
        <w:r>
          <w:rPr>
            <w:noProof/>
            <w:webHidden/>
          </w:rPr>
        </w:r>
        <w:r>
          <w:rPr>
            <w:noProof/>
            <w:webHidden/>
          </w:rPr>
          <w:fldChar w:fldCharType="separate"/>
        </w:r>
        <w:r>
          <w:rPr>
            <w:noProof/>
            <w:webHidden/>
          </w:rPr>
          <w:t>1</w:t>
        </w:r>
        <w:r>
          <w:rPr>
            <w:noProof/>
            <w:webHidden/>
          </w:rPr>
          <w:fldChar w:fldCharType="end"/>
        </w:r>
      </w:hyperlink>
    </w:p>
    <w:p w14:paraId="13EEC36D" w14:textId="745A0397"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04" w:history="1">
        <w:r w:rsidRPr="000C0094">
          <w:rPr>
            <w:rStyle w:val="Hyperlink"/>
            <w:noProof/>
          </w:rPr>
          <w:t>6.1</w:t>
        </w:r>
        <w:r>
          <w:rPr>
            <w:rFonts w:asciiTheme="minorHAnsi" w:eastAsiaTheme="minorEastAsia" w:hAnsiTheme="minorHAnsi" w:cstheme="minorBidi"/>
            <w:noProof/>
            <w:sz w:val="22"/>
            <w:szCs w:val="22"/>
          </w:rPr>
          <w:tab/>
        </w:r>
        <w:r w:rsidRPr="000C0094">
          <w:rPr>
            <w:rStyle w:val="Hyperlink"/>
            <w:noProof/>
          </w:rPr>
          <w:t>Namespaces</w:t>
        </w:r>
        <w:r>
          <w:rPr>
            <w:noProof/>
            <w:webHidden/>
          </w:rPr>
          <w:tab/>
        </w:r>
        <w:r>
          <w:rPr>
            <w:noProof/>
            <w:webHidden/>
          </w:rPr>
          <w:fldChar w:fldCharType="begin"/>
        </w:r>
        <w:r>
          <w:rPr>
            <w:noProof/>
            <w:webHidden/>
          </w:rPr>
          <w:instrText xml:space="preserve"> PAGEREF _Toc39166804 \h </w:instrText>
        </w:r>
        <w:r>
          <w:rPr>
            <w:noProof/>
            <w:webHidden/>
          </w:rPr>
        </w:r>
        <w:r>
          <w:rPr>
            <w:noProof/>
            <w:webHidden/>
          </w:rPr>
          <w:fldChar w:fldCharType="separate"/>
        </w:r>
        <w:r>
          <w:rPr>
            <w:noProof/>
            <w:webHidden/>
          </w:rPr>
          <w:t>1</w:t>
        </w:r>
        <w:r>
          <w:rPr>
            <w:noProof/>
            <w:webHidden/>
          </w:rPr>
          <w:fldChar w:fldCharType="end"/>
        </w:r>
      </w:hyperlink>
    </w:p>
    <w:p w14:paraId="49CBE1DF" w14:textId="2DF1E868"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05" w:history="1">
        <w:r w:rsidRPr="000C0094">
          <w:rPr>
            <w:rStyle w:val="Hyperlink"/>
            <w:noProof/>
          </w:rPr>
          <w:t>6.2</w:t>
        </w:r>
        <w:r>
          <w:rPr>
            <w:rFonts w:asciiTheme="minorHAnsi" w:eastAsiaTheme="minorEastAsia" w:hAnsiTheme="minorHAnsi" w:cstheme="minorBidi"/>
            <w:noProof/>
            <w:sz w:val="22"/>
            <w:szCs w:val="22"/>
          </w:rPr>
          <w:tab/>
        </w:r>
        <w:r w:rsidRPr="000C0094">
          <w:rPr>
            <w:rStyle w:val="Hyperlink"/>
            <w:noProof/>
          </w:rPr>
          <w:t>The DFDL Annotation Elements</w:t>
        </w:r>
        <w:r>
          <w:rPr>
            <w:noProof/>
            <w:webHidden/>
          </w:rPr>
          <w:tab/>
        </w:r>
        <w:r>
          <w:rPr>
            <w:noProof/>
            <w:webHidden/>
          </w:rPr>
          <w:fldChar w:fldCharType="begin"/>
        </w:r>
        <w:r>
          <w:rPr>
            <w:noProof/>
            <w:webHidden/>
          </w:rPr>
          <w:instrText xml:space="preserve"> PAGEREF _Toc39166805 \h </w:instrText>
        </w:r>
        <w:r>
          <w:rPr>
            <w:noProof/>
            <w:webHidden/>
          </w:rPr>
        </w:r>
        <w:r>
          <w:rPr>
            <w:noProof/>
            <w:webHidden/>
          </w:rPr>
          <w:fldChar w:fldCharType="separate"/>
        </w:r>
        <w:r>
          <w:rPr>
            <w:noProof/>
            <w:webHidden/>
          </w:rPr>
          <w:t>1</w:t>
        </w:r>
        <w:r>
          <w:rPr>
            <w:noProof/>
            <w:webHidden/>
          </w:rPr>
          <w:fldChar w:fldCharType="end"/>
        </w:r>
      </w:hyperlink>
    </w:p>
    <w:p w14:paraId="2DA50779" w14:textId="2A9560A7"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06" w:history="1">
        <w:r w:rsidRPr="000C0094">
          <w:rPr>
            <w:rStyle w:val="Hyperlink"/>
            <w:noProof/>
          </w:rPr>
          <w:t>6.3</w:t>
        </w:r>
        <w:r>
          <w:rPr>
            <w:rFonts w:asciiTheme="minorHAnsi" w:eastAsiaTheme="minorEastAsia" w:hAnsiTheme="minorHAnsi" w:cstheme="minorBidi"/>
            <w:noProof/>
            <w:sz w:val="22"/>
            <w:szCs w:val="22"/>
          </w:rPr>
          <w:tab/>
        </w:r>
        <w:r w:rsidRPr="000C0094">
          <w:rPr>
            <w:rStyle w:val="Hyperlink"/>
            <w:noProof/>
          </w:rPr>
          <w:t>DFDL Properties</w:t>
        </w:r>
        <w:r>
          <w:rPr>
            <w:noProof/>
            <w:webHidden/>
          </w:rPr>
          <w:tab/>
        </w:r>
        <w:r>
          <w:rPr>
            <w:noProof/>
            <w:webHidden/>
          </w:rPr>
          <w:fldChar w:fldCharType="begin"/>
        </w:r>
        <w:r>
          <w:rPr>
            <w:noProof/>
            <w:webHidden/>
          </w:rPr>
          <w:instrText xml:space="preserve"> PAGEREF _Toc39166806 \h </w:instrText>
        </w:r>
        <w:r>
          <w:rPr>
            <w:noProof/>
            <w:webHidden/>
          </w:rPr>
        </w:r>
        <w:r>
          <w:rPr>
            <w:noProof/>
            <w:webHidden/>
          </w:rPr>
          <w:fldChar w:fldCharType="separate"/>
        </w:r>
        <w:r>
          <w:rPr>
            <w:noProof/>
            <w:webHidden/>
          </w:rPr>
          <w:t>1</w:t>
        </w:r>
        <w:r>
          <w:rPr>
            <w:noProof/>
            <w:webHidden/>
          </w:rPr>
          <w:fldChar w:fldCharType="end"/>
        </w:r>
      </w:hyperlink>
    </w:p>
    <w:p w14:paraId="2F1C702B" w14:textId="55CF2495"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07" w:history="1">
        <w:r w:rsidRPr="000C0094">
          <w:rPr>
            <w:rStyle w:val="Hyperlink"/>
            <w:noProof/>
            <w14:scene3d>
              <w14:camera w14:prst="orthographicFront"/>
              <w14:lightRig w14:rig="threePt" w14:dir="t">
                <w14:rot w14:lat="0" w14:lon="0" w14:rev="0"/>
              </w14:lightRig>
            </w14:scene3d>
          </w:rPr>
          <w:t>6.3.1</w:t>
        </w:r>
        <w:r>
          <w:rPr>
            <w:rFonts w:asciiTheme="minorHAnsi" w:eastAsiaTheme="minorEastAsia" w:hAnsiTheme="minorHAnsi" w:cstheme="minorBidi"/>
            <w:noProof/>
            <w:sz w:val="22"/>
            <w:szCs w:val="22"/>
          </w:rPr>
          <w:tab/>
        </w:r>
        <w:r w:rsidRPr="000C0094">
          <w:rPr>
            <w:rStyle w:val="Hyperlink"/>
            <w:noProof/>
          </w:rPr>
          <w:t>DFDL String Literals</w:t>
        </w:r>
        <w:r>
          <w:rPr>
            <w:noProof/>
            <w:webHidden/>
          </w:rPr>
          <w:tab/>
        </w:r>
        <w:r>
          <w:rPr>
            <w:noProof/>
            <w:webHidden/>
          </w:rPr>
          <w:fldChar w:fldCharType="begin"/>
        </w:r>
        <w:r>
          <w:rPr>
            <w:noProof/>
            <w:webHidden/>
          </w:rPr>
          <w:instrText xml:space="preserve"> PAGEREF _Toc39166807 \h </w:instrText>
        </w:r>
        <w:r>
          <w:rPr>
            <w:noProof/>
            <w:webHidden/>
          </w:rPr>
        </w:r>
        <w:r>
          <w:rPr>
            <w:noProof/>
            <w:webHidden/>
          </w:rPr>
          <w:fldChar w:fldCharType="separate"/>
        </w:r>
        <w:r>
          <w:rPr>
            <w:noProof/>
            <w:webHidden/>
          </w:rPr>
          <w:t>1</w:t>
        </w:r>
        <w:r>
          <w:rPr>
            <w:noProof/>
            <w:webHidden/>
          </w:rPr>
          <w:fldChar w:fldCharType="end"/>
        </w:r>
      </w:hyperlink>
    </w:p>
    <w:p w14:paraId="7107F8D6" w14:textId="0D95B1DA"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08" w:history="1">
        <w:r w:rsidRPr="000C0094">
          <w:rPr>
            <w:rStyle w:val="Hyperlink"/>
            <w:noProof/>
            <w14:scene3d>
              <w14:camera w14:prst="orthographicFront"/>
              <w14:lightRig w14:rig="threePt" w14:dir="t">
                <w14:rot w14:lat="0" w14:lon="0" w14:rev="0"/>
              </w14:lightRig>
            </w14:scene3d>
          </w:rPr>
          <w:t>6.3.2</w:t>
        </w:r>
        <w:r>
          <w:rPr>
            <w:rFonts w:asciiTheme="minorHAnsi" w:eastAsiaTheme="minorEastAsia" w:hAnsiTheme="minorHAnsi" w:cstheme="minorBidi"/>
            <w:noProof/>
            <w:sz w:val="22"/>
            <w:szCs w:val="22"/>
          </w:rPr>
          <w:tab/>
        </w:r>
        <w:r w:rsidRPr="000C0094">
          <w:rPr>
            <w:rStyle w:val="Hyperlink"/>
            <w:noProof/>
          </w:rPr>
          <w:t>DFDL Expressions</w:t>
        </w:r>
        <w:r>
          <w:rPr>
            <w:noProof/>
            <w:webHidden/>
          </w:rPr>
          <w:tab/>
        </w:r>
        <w:r>
          <w:rPr>
            <w:noProof/>
            <w:webHidden/>
          </w:rPr>
          <w:fldChar w:fldCharType="begin"/>
        </w:r>
        <w:r>
          <w:rPr>
            <w:noProof/>
            <w:webHidden/>
          </w:rPr>
          <w:instrText xml:space="preserve"> PAGEREF _Toc39166808 \h </w:instrText>
        </w:r>
        <w:r>
          <w:rPr>
            <w:noProof/>
            <w:webHidden/>
          </w:rPr>
        </w:r>
        <w:r>
          <w:rPr>
            <w:noProof/>
            <w:webHidden/>
          </w:rPr>
          <w:fldChar w:fldCharType="separate"/>
        </w:r>
        <w:r>
          <w:rPr>
            <w:noProof/>
            <w:webHidden/>
          </w:rPr>
          <w:t>1</w:t>
        </w:r>
        <w:r>
          <w:rPr>
            <w:noProof/>
            <w:webHidden/>
          </w:rPr>
          <w:fldChar w:fldCharType="end"/>
        </w:r>
      </w:hyperlink>
    </w:p>
    <w:p w14:paraId="59E21410" w14:textId="1D3AB723"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09" w:history="1">
        <w:r w:rsidRPr="000C0094">
          <w:rPr>
            <w:rStyle w:val="Hyperlink"/>
            <w:noProof/>
            <w14:scene3d>
              <w14:camera w14:prst="orthographicFront"/>
              <w14:lightRig w14:rig="threePt" w14:dir="t">
                <w14:rot w14:lat="0" w14:lon="0" w14:rev="0"/>
              </w14:lightRig>
            </w14:scene3d>
          </w:rPr>
          <w:t>6.3.3</w:t>
        </w:r>
        <w:r>
          <w:rPr>
            <w:rFonts w:asciiTheme="minorHAnsi" w:eastAsiaTheme="minorEastAsia" w:hAnsiTheme="minorHAnsi" w:cstheme="minorBidi"/>
            <w:noProof/>
            <w:sz w:val="22"/>
            <w:szCs w:val="22"/>
          </w:rPr>
          <w:tab/>
        </w:r>
        <w:r w:rsidRPr="000C0094">
          <w:rPr>
            <w:rStyle w:val="Hyperlink"/>
            <w:noProof/>
          </w:rPr>
          <w:t>DFDL Regular Expressions</w:t>
        </w:r>
        <w:r>
          <w:rPr>
            <w:noProof/>
            <w:webHidden/>
          </w:rPr>
          <w:tab/>
        </w:r>
        <w:r>
          <w:rPr>
            <w:noProof/>
            <w:webHidden/>
          </w:rPr>
          <w:fldChar w:fldCharType="begin"/>
        </w:r>
        <w:r>
          <w:rPr>
            <w:noProof/>
            <w:webHidden/>
          </w:rPr>
          <w:instrText xml:space="preserve"> PAGEREF _Toc39166809 \h </w:instrText>
        </w:r>
        <w:r>
          <w:rPr>
            <w:noProof/>
            <w:webHidden/>
          </w:rPr>
        </w:r>
        <w:r>
          <w:rPr>
            <w:noProof/>
            <w:webHidden/>
          </w:rPr>
          <w:fldChar w:fldCharType="separate"/>
        </w:r>
        <w:r>
          <w:rPr>
            <w:noProof/>
            <w:webHidden/>
          </w:rPr>
          <w:t>1</w:t>
        </w:r>
        <w:r>
          <w:rPr>
            <w:noProof/>
            <w:webHidden/>
          </w:rPr>
          <w:fldChar w:fldCharType="end"/>
        </w:r>
      </w:hyperlink>
    </w:p>
    <w:p w14:paraId="5128A06C" w14:textId="5B0D3BE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10" w:history="1">
        <w:r w:rsidRPr="000C0094">
          <w:rPr>
            <w:rStyle w:val="Hyperlink"/>
            <w:noProof/>
            <w14:scene3d>
              <w14:camera w14:prst="orthographicFront"/>
              <w14:lightRig w14:rig="threePt" w14:dir="t">
                <w14:rot w14:lat="0" w14:lon="0" w14:rev="0"/>
              </w14:lightRig>
            </w14:scene3d>
          </w:rPr>
          <w:t>6.3.4</w:t>
        </w:r>
        <w:r>
          <w:rPr>
            <w:rFonts w:asciiTheme="minorHAnsi" w:eastAsiaTheme="minorEastAsia" w:hAnsiTheme="minorHAnsi" w:cstheme="minorBidi"/>
            <w:noProof/>
            <w:sz w:val="22"/>
            <w:szCs w:val="22"/>
          </w:rPr>
          <w:tab/>
        </w:r>
        <w:r w:rsidRPr="000C0094">
          <w:rPr>
            <w:rStyle w:val="Hyperlink"/>
            <w:noProof/>
          </w:rPr>
          <w:t>Enumerations in DFDL</w:t>
        </w:r>
        <w:r>
          <w:rPr>
            <w:noProof/>
            <w:webHidden/>
          </w:rPr>
          <w:tab/>
        </w:r>
        <w:r>
          <w:rPr>
            <w:noProof/>
            <w:webHidden/>
          </w:rPr>
          <w:fldChar w:fldCharType="begin"/>
        </w:r>
        <w:r>
          <w:rPr>
            <w:noProof/>
            <w:webHidden/>
          </w:rPr>
          <w:instrText xml:space="preserve"> PAGEREF _Toc39166810 \h </w:instrText>
        </w:r>
        <w:r>
          <w:rPr>
            <w:noProof/>
            <w:webHidden/>
          </w:rPr>
        </w:r>
        <w:r>
          <w:rPr>
            <w:noProof/>
            <w:webHidden/>
          </w:rPr>
          <w:fldChar w:fldCharType="separate"/>
        </w:r>
        <w:r>
          <w:rPr>
            <w:noProof/>
            <w:webHidden/>
          </w:rPr>
          <w:t>1</w:t>
        </w:r>
        <w:r>
          <w:rPr>
            <w:noProof/>
            <w:webHidden/>
          </w:rPr>
          <w:fldChar w:fldCharType="end"/>
        </w:r>
      </w:hyperlink>
    </w:p>
    <w:p w14:paraId="1E9F3DAE" w14:textId="62324D11" w:rsidR="00E43388" w:rsidRDefault="00E43388">
      <w:pPr>
        <w:pStyle w:val="TOC1"/>
        <w:tabs>
          <w:tab w:val="left" w:pos="400"/>
        </w:tabs>
        <w:rPr>
          <w:rFonts w:asciiTheme="minorHAnsi" w:eastAsiaTheme="minorEastAsia" w:hAnsiTheme="minorHAnsi" w:cstheme="minorBidi"/>
          <w:noProof/>
          <w:sz w:val="22"/>
          <w:szCs w:val="22"/>
        </w:rPr>
      </w:pPr>
      <w:hyperlink w:anchor="_Toc39166811" w:history="1">
        <w:r w:rsidRPr="000C0094">
          <w:rPr>
            <w:rStyle w:val="Hyperlink"/>
            <w:noProof/>
          </w:rPr>
          <w:t>7</w:t>
        </w:r>
        <w:r>
          <w:rPr>
            <w:rFonts w:asciiTheme="minorHAnsi" w:eastAsiaTheme="minorEastAsia" w:hAnsiTheme="minorHAnsi" w:cstheme="minorBidi"/>
            <w:noProof/>
            <w:sz w:val="22"/>
            <w:szCs w:val="22"/>
          </w:rPr>
          <w:tab/>
        </w:r>
        <w:r w:rsidRPr="000C0094">
          <w:rPr>
            <w:rStyle w:val="Hyperlink"/>
            <w:noProof/>
          </w:rPr>
          <w:t>Syntax of DFDL Annotation Elements</w:t>
        </w:r>
        <w:r>
          <w:rPr>
            <w:noProof/>
            <w:webHidden/>
          </w:rPr>
          <w:tab/>
        </w:r>
        <w:r>
          <w:rPr>
            <w:noProof/>
            <w:webHidden/>
          </w:rPr>
          <w:fldChar w:fldCharType="begin"/>
        </w:r>
        <w:r>
          <w:rPr>
            <w:noProof/>
            <w:webHidden/>
          </w:rPr>
          <w:instrText xml:space="preserve"> PAGEREF _Toc39166811 \h </w:instrText>
        </w:r>
        <w:r>
          <w:rPr>
            <w:noProof/>
            <w:webHidden/>
          </w:rPr>
        </w:r>
        <w:r>
          <w:rPr>
            <w:noProof/>
            <w:webHidden/>
          </w:rPr>
          <w:fldChar w:fldCharType="separate"/>
        </w:r>
        <w:r>
          <w:rPr>
            <w:noProof/>
            <w:webHidden/>
          </w:rPr>
          <w:t>1</w:t>
        </w:r>
        <w:r>
          <w:rPr>
            <w:noProof/>
            <w:webHidden/>
          </w:rPr>
          <w:fldChar w:fldCharType="end"/>
        </w:r>
      </w:hyperlink>
    </w:p>
    <w:p w14:paraId="5E0E0C02" w14:textId="4C3391F8"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12" w:history="1">
        <w:r w:rsidRPr="000C0094">
          <w:rPr>
            <w:rStyle w:val="Hyperlink"/>
            <w:noProof/>
          </w:rPr>
          <w:t>7.1</w:t>
        </w:r>
        <w:r>
          <w:rPr>
            <w:rFonts w:asciiTheme="minorHAnsi" w:eastAsiaTheme="minorEastAsia" w:hAnsiTheme="minorHAnsi" w:cstheme="minorBidi"/>
            <w:noProof/>
            <w:sz w:val="22"/>
            <w:szCs w:val="22"/>
          </w:rPr>
          <w:tab/>
        </w:r>
        <w:r w:rsidRPr="000C0094">
          <w:rPr>
            <w:rStyle w:val="Hyperlink"/>
            <w:noProof/>
          </w:rPr>
          <w:t>Component Format Annotations</w:t>
        </w:r>
        <w:r>
          <w:rPr>
            <w:noProof/>
            <w:webHidden/>
          </w:rPr>
          <w:tab/>
        </w:r>
        <w:r>
          <w:rPr>
            <w:noProof/>
            <w:webHidden/>
          </w:rPr>
          <w:fldChar w:fldCharType="begin"/>
        </w:r>
        <w:r>
          <w:rPr>
            <w:noProof/>
            <w:webHidden/>
          </w:rPr>
          <w:instrText xml:space="preserve"> PAGEREF _Toc39166812 \h </w:instrText>
        </w:r>
        <w:r>
          <w:rPr>
            <w:noProof/>
            <w:webHidden/>
          </w:rPr>
        </w:r>
        <w:r>
          <w:rPr>
            <w:noProof/>
            <w:webHidden/>
          </w:rPr>
          <w:fldChar w:fldCharType="separate"/>
        </w:r>
        <w:r>
          <w:rPr>
            <w:noProof/>
            <w:webHidden/>
          </w:rPr>
          <w:t>1</w:t>
        </w:r>
        <w:r>
          <w:rPr>
            <w:noProof/>
            <w:webHidden/>
          </w:rPr>
          <w:fldChar w:fldCharType="end"/>
        </w:r>
      </w:hyperlink>
    </w:p>
    <w:p w14:paraId="5BEF93B9" w14:textId="4493389B"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13" w:history="1">
        <w:r w:rsidRPr="000C0094">
          <w:rPr>
            <w:rStyle w:val="Hyperlink"/>
            <w:noProof/>
            <w14:scene3d>
              <w14:camera w14:prst="orthographicFront"/>
              <w14:lightRig w14:rig="threePt" w14:dir="t">
                <w14:rot w14:lat="0" w14:lon="0" w14:rev="0"/>
              </w14:lightRig>
            </w14:scene3d>
          </w:rPr>
          <w:t>7.1.1</w:t>
        </w:r>
        <w:r>
          <w:rPr>
            <w:rFonts w:asciiTheme="minorHAnsi" w:eastAsiaTheme="minorEastAsia" w:hAnsiTheme="minorHAnsi" w:cstheme="minorBidi"/>
            <w:noProof/>
            <w:sz w:val="22"/>
            <w:szCs w:val="22"/>
          </w:rPr>
          <w:tab/>
        </w:r>
        <w:r w:rsidRPr="000C0094">
          <w:rPr>
            <w:rStyle w:val="Hyperlink"/>
            <w:noProof/>
          </w:rPr>
          <w:t>[[Removed Section]]</w:t>
        </w:r>
        <w:r>
          <w:rPr>
            <w:noProof/>
            <w:webHidden/>
          </w:rPr>
          <w:tab/>
        </w:r>
        <w:r>
          <w:rPr>
            <w:noProof/>
            <w:webHidden/>
          </w:rPr>
          <w:fldChar w:fldCharType="begin"/>
        </w:r>
        <w:r>
          <w:rPr>
            <w:noProof/>
            <w:webHidden/>
          </w:rPr>
          <w:instrText xml:space="preserve"> PAGEREF _Toc39166813 \h </w:instrText>
        </w:r>
        <w:r>
          <w:rPr>
            <w:noProof/>
            <w:webHidden/>
          </w:rPr>
        </w:r>
        <w:r>
          <w:rPr>
            <w:noProof/>
            <w:webHidden/>
          </w:rPr>
          <w:fldChar w:fldCharType="separate"/>
        </w:r>
        <w:r>
          <w:rPr>
            <w:noProof/>
            <w:webHidden/>
          </w:rPr>
          <w:t>1</w:t>
        </w:r>
        <w:r>
          <w:rPr>
            <w:noProof/>
            <w:webHidden/>
          </w:rPr>
          <w:fldChar w:fldCharType="end"/>
        </w:r>
      </w:hyperlink>
    </w:p>
    <w:p w14:paraId="110308BC" w14:textId="11FBA22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14" w:history="1">
        <w:r w:rsidRPr="000C0094">
          <w:rPr>
            <w:rStyle w:val="Hyperlink"/>
            <w:noProof/>
            <w14:scene3d>
              <w14:camera w14:prst="orthographicFront"/>
              <w14:lightRig w14:rig="threePt" w14:dir="t">
                <w14:rot w14:lat="0" w14:lon="0" w14:rev="0"/>
              </w14:lightRig>
            </w14:scene3d>
          </w:rPr>
          <w:t>7.1.2</w:t>
        </w:r>
        <w:r>
          <w:rPr>
            <w:rFonts w:asciiTheme="minorHAnsi" w:eastAsiaTheme="minorEastAsia" w:hAnsiTheme="minorHAnsi" w:cstheme="minorBidi"/>
            <w:noProof/>
            <w:sz w:val="22"/>
            <w:szCs w:val="22"/>
          </w:rPr>
          <w:tab/>
        </w:r>
        <w:r w:rsidRPr="000C0094">
          <w:rPr>
            <w:rStyle w:val="Hyperlink"/>
            <w:noProof/>
          </w:rPr>
          <w:t>Property Binding Syntax</w:t>
        </w:r>
        <w:r>
          <w:rPr>
            <w:noProof/>
            <w:webHidden/>
          </w:rPr>
          <w:tab/>
        </w:r>
        <w:r>
          <w:rPr>
            <w:noProof/>
            <w:webHidden/>
          </w:rPr>
          <w:fldChar w:fldCharType="begin"/>
        </w:r>
        <w:r>
          <w:rPr>
            <w:noProof/>
            <w:webHidden/>
          </w:rPr>
          <w:instrText xml:space="preserve"> PAGEREF _Toc39166814 \h </w:instrText>
        </w:r>
        <w:r>
          <w:rPr>
            <w:noProof/>
            <w:webHidden/>
          </w:rPr>
        </w:r>
        <w:r>
          <w:rPr>
            <w:noProof/>
            <w:webHidden/>
          </w:rPr>
          <w:fldChar w:fldCharType="separate"/>
        </w:r>
        <w:r>
          <w:rPr>
            <w:noProof/>
            <w:webHidden/>
          </w:rPr>
          <w:t>1</w:t>
        </w:r>
        <w:r>
          <w:rPr>
            <w:noProof/>
            <w:webHidden/>
          </w:rPr>
          <w:fldChar w:fldCharType="end"/>
        </w:r>
      </w:hyperlink>
    </w:p>
    <w:p w14:paraId="3C72D6AF" w14:textId="38BE461A"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15" w:history="1">
        <w:r w:rsidRPr="000C0094">
          <w:rPr>
            <w:rStyle w:val="Hyperlink"/>
            <w:noProof/>
            <w14:scene3d>
              <w14:camera w14:prst="orthographicFront"/>
              <w14:lightRig w14:rig="threePt" w14:dir="t">
                <w14:rot w14:lat="0" w14:lon="0" w14:rev="0"/>
              </w14:lightRig>
            </w14:scene3d>
          </w:rPr>
          <w:t>7.1.3</w:t>
        </w:r>
        <w:r>
          <w:rPr>
            <w:rFonts w:asciiTheme="minorHAnsi" w:eastAsiaTheme="minorEastAsia" w:hAnsiTheme="minorHAnsi" w:cstheme="minorBidi"/>
            <w:noProof/>
            <w:sz w:val="22"/>
            <w:szCs w:val="22"/>
          </w:rPr>
          <w:tab/>
        </w:r>
        <w:r w:rsidRPr="000C0094">
          <w:rPr>
            <w:rStyle w:val="Hyperlink"/>
            <w:noProof/>
          </w:rPr>
          <w:t>Empty String as a Representation Property Value</w:t>
        </w:r>
        <w:r>
          <w:rPr>
            <w:noProof/>
            <w:webHidden/>
          </w:rPr>
          <w:tab/>
        </w:r>
        <w:r>
          <w:rPr>
            <w:noProof/>
            <w:webHidden/>
          </w:rPr>
          <w:fldChar w:fldCharType="begin"/>
        </w:r>
        <w:r>
          <w:rPr>
            <w:noProof/>
            <w:webHidden/>
          </w:rPr>
          <w:instrText xml:space="preserve"> PAGEREF _Toc39166815 \h </w:instrText>
        </w:r>
        <w:r>
          <w:rPr>
            <w:noProof/>
            <w:webHidden/>
          </w:rPr>
        </w:r>
        <w:r>
          <w:rPr>
            <w:noProof/>
            <w:webHidden/>
          </w:rPr>
          <w:fldChar w:fldCharType="separate"/>
        </w:r>
        <w:r>
          <w:rPr>
            <w:noProof/>
            <w:webHidden/>
          </w:rPr>
          <w:t>1</w:t>
        </w:r>
        <w:r>
          <w:rPr>
            <w:noProof/>
            <w:webHidden/>
          </w:rPr>
          <w:fldChar w:fldCharType="end"/>
        </w:r>
      </w:hyperlink>
    </w:p>
    <w:p w14:paraId="1CA2CEDE" w14:textId="490D2761"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16" w:history="1">
        <w:r w:rsidRPr="000C0094">
          <w:rPr>
            <w:rStyle w:val="Hyperlink"/>
            <w:noProof/>
          </w:rPr>
          <w:t>7.2</w:t>
        </w:r>
        <w:r>
          <w:rPr>
            <w:rFonts w:asciiTheme="minorHAnsi" w:eastAsiaTheme="minorEastAsia" w:hAnsiTheme="minorHAnsi" w:cstheme="minorBidi"/>
            <w:noProof/>
            <w:sz w:val="22"/>
            <w:szCs w:val="22"/>
          </w:rPr>
          <w:tab/>
        </w:r>
        <w:r w:rsidRPr="000C0094">
          <w:rPr>
            <w:rStyle w:val="Hyperlink"/>
            <w:noProof/>
          </w:rPr>
          <w:t>dfdl:defineFormat - Reusable Data Format Definitions</w:t>
        </w:r>
        <w:r>
          <w:rPr>
            <w:noProof/>
            <w:webHidden/>
          </w:rPr>
          <w:tab/>
        </w:r>
        <w:r>
          <w:rPr>
            <w:noProof/>
            <w:webHidden/>
          </w:rPr>
          <w:fldChar w:fldCharType="begin"/>
        </w:r>
        <w:r>
          <w:rPr>
            <w:noProof/>
            <w:webHidden/>
          </w:rPr>
          <w:instrText xml:space="preserve"> PAGEREF _Toc39166816 \h </w:instrText>
        </w:r>
        <w:r>
          <w:rPr>
            <w:noProof/>
            <w:webHidden/>
          </w:rPr>
        </w:r>
        <w:r>
          <w:rPr>
            <w:noProof/>
            <w:webHidden/>
          </w:rPr>
          <w:fldChar w:fldCharType="separate"/>
        </w:r>
        <w:r>
          <w:rPr>
            <w:noProof/>
            <w:webHidden/>
          </w:rPr>
          <w:t>1</w:t>
        </w:r>
        <w:r>
          <w:rPr>
            <w:noProof/>
            <w:webHidden/>
          </w:rPr>
          <w:fldChar w:fldCharType="end"/>
        </w:r>
      </w:hyperlink>
    </w:p>
    <w:p w14:paraId="2CE6E594" w14:textId="13277232"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17" w:history="1">
        <w:r w:rsidRPr="000C0094">
          <w:rPr>
            <w:rStyle w:val="Hyperlink"/>
            <w:noProof/>
            <w14:scene3d>
              <w14:camera w14:prst="orthographicFront"/>
              <w14:lightRig w14:rig="threePt" w14:dir="t">
                <w14:rot w14:lat="0" w14:lon="0" w14:rev="0"/>
              </w14:lightRig>
            </w14:scene3d>
          </w:rPr>
          <w:t>7.2.1</w:t>
        </w:r>
        <w:r>
          <w:rPr>
            <w:rFonts w:asciiTheme="minorHAnsi" w:eastAsiaTheme="minorEastAsia" w:hAnsiTheme="minorHAnsi" w:cstheme="minorBidi"/>
            <w:noProof/>
            <w:sz w:val="22"/>
            <w:szCs w:val="22"/>
          </w:rPr>
          <w:tab/>
        </w:r>
        <w:r w:rsidRPr="000C0094">
          <w:rPr>
            <w:rStyle w:val="Hyperlink"/>
            <w:noProof/>
          </w:rPr>
          <w:t>Using/Referencing a Named Format Definition: The dfdl:ref Property</w:t>
        </w:r>
        <w:r>
          <w:rPr>
            <w:noProof/>
            <w:webHidden/>
          </w:rPr>
          <w:tab/>
        </w:r>
        <w:r>
          <w:rPr>
            <w:noProof/>
            <w:webHidden/>
          </w:rPr>
          <w:fldChar w:fldCharType="begin"/>
        </w:r>
        <w:r>
          <w:rPr>
            <w:noProof/>
            <w:webHidden/>
          </w:rPr>
          <w:instrText xml:space="preserve"> PAGEREF _Toc39166817 \h </w:instrText>
        </w:r>
        <w:r>
          <w:rPr>
            <w:noProof/>
            <w:webHidden/>
          </w:rPr>
        </w:r>
        <w:r>
          <w:rPr>
            <w:noProof/>
            <w:webHidden/>
          </w:rPr>
          <w:fldChar w:fldCharType="separate"/>
        </w:r>
        <w:r>
          <w:rPr>
            <w:noProof/>
            <w:webHidden/>
          </w:rPr>
          <w:t>1</w:t>
        </w:r>
        <w:r>
          <w:rPr>
            <w:noProof/>
            <w:webHidden/>
          </w:rPr>
          <w:fldChar w:fldCharType="end"/>
        </w:r>
      </w:hyperlink>
    </w:p>
    <w:p w14:paraId="31022AD2" w14:textId="50B7F3C8"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18" w:history="1">
        <w:r w:rsidRPr="000C0094">
          <w:rPr>
            <w:rStyle w:val="Hyperlink"/>
            <w:noProof/>
            <w14:scene3d>
              <w14:camera w14:prst="orthographicFront"/>
              <w14:lightRig w14:rig="threePt" w14:dir="t">
                <w14:rot w14:lat="0" w14:lon="0" w14:rev="0"/>
              </w14:lightRig>
            </w14:scene3d>
          </w:rPr>
          <w:t>7.2.2</w:t>
        </w:r>
        <w:r>
          <w:rPr>
            <w:rFonts w:asciiTheme="minorHAnsi" w:eastAsiaTheme="minorEastAsia" w:hAnsiTheme="minorHAnsi" w:cstheme="minorBidi"/>
            <w:noProof/>
            <w:sz w:val="22"/>
            <w:szCs w:val="22"/>
          </w:rPr>
          <w:tab/>
        </w:r>
        <w:r w:rsidRPr="000C0094">
          <w:rPr>
            <w:rStyle w:val="Hyperlink"/>
            <w:noProof/>
          </w:rPr>
          <w:t>Inheritance for dfdl:defineFormat</w:t>
        </w:r>
        <w:r>
          <w:rPr>
            <w:noProof/>
            <w:webHidden/>
          </w:rPr>
          <w:tab/>
        </w:r>
        <w:r>
          <w:rPr>
            <w:noProof/>
            <w:webHidden/>
          </w:rPr>
          <w:fldChar w:fldCharType="begin"/>
        </w:r>
        <w:r>
          <w:rPr>
            <w:noProof/>
            <w:webHidden/>
          </w:rPr>
          <w:instrText xml:space="preserve"> PAGEREF _Toc39166818 \h </w:instrText>
        </w:r>
        <w:r>
          <w:rPr>
            <w:noProof/>
            <w:webHidden/>
          </w:rPr>
        </w:r>
        <w:r>
          <w:rPr>
            <w:noProof/>
            <w:webHidden/>
          </w:rPr>
          <w:fldChar w:fldCharType="separate"/>
        </w:r>
        <w:r>
          <w:rPr>
            <w:noProof/>
            <w:webHidden/>
          </w:rPr>
          <w:t>1</w:t>
        </w:r>
        <w:r>
          <w:rPr>
            <w:noProof/>
            <w:webHidden/>
          </w:rPr>
          <w:fldChar w:fldCharType="end"/>
        </w:r>
      </w:hyperlink>
    </w:p>
    <w:p w14:paraId="3B317BC7" w14:textId="1D6DDA6A"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19" w:history="1">
        <w:r w:rsidRPr="000C0094">
          <w:rPr>
            <w:rStyle w:val="Hyperlink"/>
            <w:noProof/>
          </w:rPr>
          <w:t>7.3</w:t>
        </w:r>
        <w:r>
          <w:rPr>
            <w:rFonts w:asciiTheme="minorHAnsi" w:eastAsiaTheme="minorEastAsia" w:hAnsiTheme="minorHAnsi" w:cstheme="minorBidi"/>
            <w:noProof/>
            <w:sz w:val="22"/>
            <w:szCs w:val="22"/>
          </w:rPr>
          <w:tab/>
        </w:r>
        <w:r w:rsidRPr="000C0094">
          <w:rPr>
            <w:rStyle w:val="Hyperlink"/>
            <w:noProof/>
          </w:rPr>
          <w:t>The dfdl:assert Statement Annotation Element</w:t>
        </w:r>
        <w:r>
          <w:rPr>
            <w:noProof/>
            <w:webHidden/>
          </w:rPr>
          <w:tab/>
        </w:r>
        <w:r>
          <w:rPr>
            <w:noProof/>
            <w:webHidden/>
          </w:rPr>
          <w:fldChar w:fldCharType="begin"/>
        </w:r>
        <w:r>
          <w:rPr>
            <w:noProof/>
            <w:webHidden/>
          </w:rPr>
          <w:instrText xml:space="preserve"> PAGEREF _Toc39166819 \h </w:instrText>
        </w:r>
        <w:r>
          <w:rPr>
            <w:noProof/>
            <w:webHidden/>
          </w:rPr>
        </w:r>
        <w:r>
          <w:rPr>
            <w:noProof/>
            <w:webHidden/>
          </w:rPr>
          <w:fldChar w:fldCharType="separate"/>
        </w:r>
        <w:r>
          <w:rPr>
            <w:noProof/>
            <w:webHidden/>
          </w:rPr>
          <w:t>1</w:t>
        </w:r>
        <w:r>
          <w:rPr>
            <w:noProof/>
            <w:webHidden/>
          </w:rPr>
          <w:fldChar w:fldCharType="end"/>
        </w:r>
      </w:hyperlink>
    </w:p>
    <w:p w14:paraId="746651B0" w14:textId="5A3559E2"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20" w:history="1">
        <w:r w:rsidRPr="000C0094">
          <w:rPr>
            <w:rStyle w:val="Hyperlink"/>
            <w:noProof/>
            <w14:scene3d>
              <w14:camera w14:prst="orthographicFront"/>
              <w14:lightRig w14:rig="threePt" w14:dir="t">
                <w14:rot w14:lat="0" w14:lon="0" w14:rev="0"/>
              </w14:lightRig>
            </w14:scene3d>
          </w:rPr>
          <w:t>7.3.1</w:t>
        </w:r>
        <w:r>
          <w:rPr>
            <w:rFonts w:asciiTheme="minorHAnsi" w:eastAsiaTheme="minorEastAsia" w:hAnsiTheme="minorHAnsi" w:cstheme="minorBidi"/>
            <w:noProof/>
            <w:sz w:val="22"/>
            <w:szCs w:val="22"/>
          </w:rPr>
          <w:tab/>
        </w:r>
        <w:r w:rsidRPr="000C0094">
          <w:rPr>
            <w:rStyle w:val="Hyperlink"/>
            <w:noProof/>
          </w:rPr>
          <w:t>Properties for dfdl:assert</w:t>
        </w:r>
        <w:r>
          <w:rPr>
            <w:noProof/>
            <w:webHidden/>
          </w:rPr>
          <w:tab/>
        </w:r>
        <w:r>
          <w:rPr>
            <w:noProof/>
            <w:webHidden/>
          </w:rPr>
          <w:fldChar w:fldCharType="begin"/>
        </w:r>
        <w:r>
          <w:rPr>
            <w:noProof/>
            <w:webHidden/>
          </w:rPr>
          <w:instrText xml:space="preserve"> PAGEREF _Toc39166820 \h </w:instrText>
        </w:r>
        <w:r>
          <w:rPr>
            <w:noProof/>
            <w:webHidden/>
          </w:rPr>
        </w:r>
        <w:r>
          <w:rPr>
            <w:noProof/>
            <w:webHidden/>
          </w:rPr>
          <w:fldChar w:fldCharType="separate"/>
        </w:r>
        <w:r>
          <w:rPr>
            <w:noProof/>
            <w:webHidden/>
          </w:rPr>
          <w:t>1</w:t>
        </w:r>
        <w:r>
          <w:rPr>
            <w:noProof/>
            <w:webHidden/>
          </w:rPr>
          <w:fldChar w:fldCharType="end"/>
        </w:r>
      </w:hyperlink>
    </w:p>
    <w:p w14:paraId="1458C952" w14:textId="696DE765"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21" w:history="1">
        <w:r w:rsidRPr="000C0094">
          <w:rPr>
            <w:rStyle w:val="Hyperlink"/>
            <w:noProof/>
            <w:lang w:eastAsia="en-GB"/>
            <w14:scene3d>
              <w14:camera w14:prst="orthographicFront"/>
              <w14:lightRig w14:rig="threePt" w14:dir="t">
                <w14:rot w14:lat="0" w14:lon="0" w14:rev="0"/>
              </w14:lightRig>
            </w14:scene3d>
          </w:rPr>
          <w:t>7.3.2</w:t>
        </w:r>
        <w:r>
          <w:rPr>
            <w:rFonts w:asciiTheme="minorHAnsi" w:eastAsiaTheme="minorEastAsia" w:hAnsiTheme="minorHAnsi" w:cstheme="minorBidi"/>
            <w:noProof/>
            <w:sz w:val="22"/>
            <w:szCs w:val="22"/>
          </w:rPr>
          <w:tab/>
        </w:r>
        <w:r w:rsidRPr="000C0094">
          <w:rPr>
            <w:rStyle w:val="Hyperlink"/>
            <w:noProof/>
            <w:lang w:eastAsia="en-GB"/>
          </w:rPr>
          <w:t>Controlling the Timing of Statement Evaluation</w:t>
        </w:r>
        <w:r>
          <w:rPr>
            <w:noProof/>
            <w:webHidden/>
          </w:rPr>
          <w:tab/>
        </w:r>
        <w:r>
          <w:rPr>
            <w:noProof/>
            <w:webHidden/>
          </w:rPr>
          <w:fldChar w:fldCharType="begin"/>
        </w:r>
        <w:r>
          <w:rPr>
            <w:noProof/>
            <w:webHidden/>
          </w:rPr>
          <w:instrText xml:space="preserve"> PAGEREF _Toc39166821 \h </w:instrText>
        </w:r>
        <w:r>
          <w:rPr>
            <w:noProof/>
            <w:webHidden/>
          </w:rPr>
        </w:r>
        <w:r>
          <w:rPr>
            <w:noProof/>
            <w:webHidden/>
          </w:rPr>
          <w:fldChar w:fldCharType="separate"/>
        </w:r>
        <w:r>
          <w:rPr>
            <w:noProof/>
            <w:webHidden/>
          </w:rPr>
          <w:t>1</w:t>
        </w:r>
        <w:r>
          <w:rPr>
            <w:noProof/>
            <w:webHidden/>
          </w:rPr>
          <w:fldChar w:fldCharType="end"/>
        </w:r>
      </w:hyperlink>
    </w:p>
    <w:p w14:paraId="2D301659" w14:textId="58B95206"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22" w:history="1">
        <w:r w:rsidRPr="000C0094">
          <w:rPr>
            <w:rStyle w:val="Hyperlink"/>
            <w:noProof/>
          </w:rPr>
          <w:t>7.4</w:t>
        </w:r>
        <w:r>
          <w:rPr>
            <w:rFonts w:asciiTheme="minorHAnsi" w:eastAsiaTheme="minorEastAsia" w:hAnsiTheme="minorHAnsi" w:cstheme="minorBidi"/>
            <w:noProof/>
            <w:sz w:val="22"/>
            <w:szCs w:val="22"/>
          </w:rPr>
          <w:tab/>
        </w:r>
        <w:r w:rsidRPr="000C0094">
          <w:rPr>
            <w:rStyle w:val="Hyperlink"/>
            <w:noProof/>
          </w:rPr>
          <w:t>The dfdl:discriminator Statement Annotation Element</w:t>
        </w:r>
        <w:r>
          <w:rPr>
            <w:noProof/>
            <w:webHidden/>
          </w:rPr>
          <w:tab/>
        </w:r>
        <w:r>
          <w:rPr>
            <w:noProof/>
            <w:webHidden/>
          </w:rPr>
          <w:fldChar w:fldCharType="begin"/>
        </w:r>
        <w:r>
          <w:rPr>
            <w:noProof/>
            <w:webHidden/>
          </w:rPr>
          <w:instrText xml:space="preserve"> PAGEREF _Toc39166822 \h </w:instrText>
        </w:r>
        <w:r>
          <w:rPr>
            <w:noProof/>
            <w:webHidden/>
          </w:rPr>
        </w:r>
        <w:r>
          <w:rPr>
            <w:noProof/>
            <w:webHidden/>
          </w:rPr>
          <w:fldChar w:fldCharType="separate"/>
        </w:r>
        <w:r>
          <w:rPr>
            <w:noProof/>
            <w:webHidden/>
          </w:rPr>
          <w:t>1</w:t>
        </w:r>
        <w:r>
          <w:rPr>
            <w:noProof/>
            <w:webHidden/>
          </w:rPr>
          <w:fldChar w:fldCharType="end"/>
        </w:r>
      </w:hyperlink>
    </w:p>
    <w:p w14:paraId="28D619B8" w14:textId="7D23103A"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23" w:history="1">
        <w:r w:rsidRPr="000C0094">
          <w:rPr>
            <w:rStyle w:val="Hyperlink"/>
            <w:noProof/>
            <w14:scene3d>
              <w14:camera w14:prst="orthographicFront"/>
              <w14:lightRig w14:rig="threePt" w14:dir="t">
                <w14:rot w14:lat="0" w14:lon="0" w14:rev="0"/>
              </w14:lightRig>
            </w14:scene3d>
          </w:rPr>
          <w:t>7.4.1</w:t>
        </w:r>
        <w:r>
          <w:rPr>
            <w:rFonts w:asciiTheme="minorHAnsi" w:eastAsiaTheme="minorEastAsia" w:hAnsiTheme="minorHAnsi" w:cstheme="minorBidi"/>
            <w:noProof/>
            <w:sz w:val="22"/>
            <w:szCs w:val="22"/>
          </w:rPr>
          <w:tab/>
        </w:r>
        <w:r w:rsidRPr="000C0094">
          <w:rPr>
            <w:rStyle w:val="Hyperlink"/>
            <w:noProof/>
          </w:rPr>
          <w:t>Properties for dfdl:discriminator</w:t>
        </w:r>
        <w:r>
          <w:rPr>
            <w:noProof/>
            <w:webHidden/>
          </w:rPr>
          <w:tab/>
        </w:r>
        <w:r>
          <w:rPr>
            <w:noProof/>
            <w:webHidden/>
          </w:rPr>
          <w:fldChar w:fldCharType="begin"/>
        </w:r>
        <w:r>
          <w:rPr>
            <w:noProof/>
            <w:webHidden/>
          </w:rPr>
          <w:instrText xml:space="preserve"> PAGEREF _Toc39166823 \h </w:instrText>
        </w:r>
        <w:r>
          <w:rPr>
            <w:noProof/>
            <w:webHidden/>
          </w:rPr>
        </w:r>
        <w:r>
          <w:rPr>
            <w:noProof/>
            <w:webHidden/>
          </w:rPr>
          <w:fldChar w:fldCharType="separate"/>
        </w:r>
        <w:r>
          <w:rPr>
            <w:noProof/>
            <w:webHidden/>
          </w:rPr>
          <w:t>1</w:t>
        </w:r>
        <w:r>
          <w:rPr>
            <w:noProof/>
            <w:webHidden/>
          </w:rPr>
          <w:fldChar w:fldCharType="end"/>
        </w:r>
      </w:hyperlink>
    </w:p>
    <w:p w14:paraId="38A562F7" w14:textId="7682C875"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24" w:history="1">
        <w:r w:rsidRPr="000C0094">
          <w:rPr>
            <w:rStyle w:val="Hyperlink"/>
            <w:noProof/>
          </w:rPr>
          <w:t>7.5</w:t>
        </w:r>
        <w:r>
          <w:rPr>
            <w:rFonts w:asciiTheme="minorHAnsi" w:eastAsiaTheme="minorEastAsia" w:hAnsiTheme="minorHAnsi" w:cstheme="minorBidi"/>
            <w:noProof/>
            <w:sz w:val="22"/>
            <w:szCs w:val="22"/>
          </w:rPr>
          <w:tab/>
        </w:r>
        <w:r w:rsidRPr="000C0094">
          <w:rPr>
            <w:rStyle w:val="Hyperlink"/>
            <w:noProof/>
          </w:rPr>
          <w:t>The dfdl:defineEscapeScheme Defining Annotation Element</w:t>
        </w:r>
        <w:r>
          <w:rPr>
            <w:noProof/>
            <w:webHidden/>
          </w:rPr>
          <w:tab/>
        </w:r>
        <w:r>
          <w:rPr>
            <w:noProof/>
            <w:webHidden/>
          </w:rPr>
          <w:fldChar w:fldCharType="begin"/>
        </w:r>
        <w:r>
          <w:rPr>
            <w:noProof/>
            <w:webHidden/>
          </w:rPr>
          <w:instrText xml:space="preserve"> PAGEREF _Toc39166824 \h </w:instrText>
        </w:r>
        <w:r>
          <w:rPr>
            <w:noProof/>
            <w:webHidden/>
          </w:rPr>
        </w:r>
        <w:r>
          <w:rPr>
            <w:noProof/>
            <w:webHidden/>
          </w:rPr>
          <w:fldChar w:fldCharType="separate"/>
        </w:r>
        <w:r>
          <w:rPr>
            <w:noProof/>
            <w:webHidden/>
          </w:rPr>
          <w:t>1</w:t>
        </w:r>
        <w:r>
          <w:rPr>
            <w:noProof/>
            <w:webHidden/>
          </w:rPr>
          <w:fldChar w:fldCharType="end"/>
        </w:r>
      </w:hyperlink>
    </w:p>
    <w:p w14:paraId="3BD25D45" w14:textId="4D840C4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25" w:history="1">
        <w:r w:rsidRPr="000C0094">
          <w:rPr>
            <w:rStyle w:val="Hyperlink"/>
            <w:noProof/>
            <w14:scene3d>
              <w14:camera w14:prst="orthographicFront"/>
              <w14:lightRig w14:rig="threePt" w14:dir="t">
                <w14:rot w14:lat="0" w14:lon="0" w14:rev="0"/>
              </w14:lightRig>
            </w14:scene3d>
          </w:rPr>
          <w:t>7.5.1</w:t>
        </w:r>
        <w:r>
          <w:rPr>
            <w:rFonts w:asciiTheme="minorHAnsi" w:eastAsiaTheme="minorEastAsia" w:hAnsiTheme="minorHAnsi" w:cstheme="minorBidi"/>
            <w:noProof/>
            <w:sz w:val="22"/>
            <w:szCs w:val="22"/>
          </w:rPr>
          <w:tab/>
        </w:r>
        <w:r w:rsidRPr="000C0094">
          <w:rPr>
            <w:rStyle w:val="Hyperlink"/>
            <w:noProof/>
          </w:rPr>
          <w:t>Using/Referencing a Named escapeScheme Definition</w:t>
        </w:r>
        <w:r>
          <w:rPr>
            <w:noProof/>
            <w:webHidden/>
          </w:rPr>
          <w:tab/>
        </w:r>
        <w:r>
          <w:rPr>
            <w:noProof/>
            <w:webHidden/>
          </w:rPr>
          <w:fldChar w:fldCharType="begin"/>
        </w:r>
        <w:r>
          <w:rPr>
            <w:noProof/>
            <w:webHidden/>
          </w:rPr>
          <w:instrText xml:space="preserve"> PAGEREF _Toc39166825 \h </w:instrText>
        </w:r>
        <w:r>
          <w:rPr>
            <w:noProof/>
            <w:webHidden/>
          </w:rPr>
        </w:r>
        <w:r>
          <w:rPr>
            <w:noProof/>
            <w:webHidden/>
          </w:rPr>
          <w:fldChar w:fldCharType="separate"/>
        </w:r>
        <w:r>
          <w:rPr>
            <w:noProof/>
            <w:webHidden/>
          </w:rPr>
          <w:t>1</w:t>
        </w:r>
        <w:r>
          <w:rPr>
            <w:noProof/>
            <w:webHidden/>
          </w:rPr>
          <w:fldChar w:fldCharType="end"/>
        </w:r>
      </w:hyperlink>
    </w:p>
    <w:p w14:paraId="1050FB1C" w14:textId="0428517B"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26" w:history="1">
        <w:r w:rsidRPr="000C0094">
          <w:rPr>
            <w:rStyle w:val="Hyperlink"/>
            <w:noProof/>
          </w:rPr>
          <w:t>7.6</w:t>
        </w:r>
        <w:r>
          <w:rPr>
            <w:rFonts w:asciiTheme="minorHAnsi" w:eastAsiaTheme="minorEastAsia" w:hAnsiTheme="minorHAnsi" w:cstheme="minorBidi"/>
            <w:noProof/>
            <w:sz w:val="22"/>
            <w:szCs w:val="22"/>
          </w:rPr>
          <w:tab/>
        </w:r>
        <w:r w:rsidRPr="000C0094">
          <w:rPr>
            <w:rStyle w:val="Hyperlink"/>
            <w:noProof/>
          </w:rPr>
          <w:t>The dfdl:escapeScheme Annotation Element</w:t>
        </w:r>
        <w:r>
          <w:rPr>
            <w:noProof/>
            <w:webHidden/>
          </w:rPr>
          <w:tab/>
        </w:r>
        <w:r>
          <w:rPr>
            <w:noProof/>
            <w:webHidden/>
          </w:rPr>
          <w:fldChar w:fldCharType="begin"/>
        </w:r>
        <w:r>
          <w:rPr>
            <w:noProof/>
            <w:webHidden/>
          </w:rPr>
          <w:instrText xml:space="preserve"> PAGEREF _Toc39166826 \h </w:instrText>
        </w:r>
        <w:r>
          <w:rPr>
            <w:noProof/>
            <w:webHidden/>
          </w:rPr>
        </w:r>
        <w:r>
          <w:rPr>
            <w:noProof/>
            <w:webHidden/>
          </w:rPr>
          <w:fldChar w:fldCharType="separate"/>
        </w:r>
        <w:r>
          <w:rPr>
            <w:noProof/>
            <w:webHidden/>
          </w:rPr>
          <w:t>1</w:t>
        </w:r>
        <w:r>
          <w:rPr>
            <w:noProof/>
            <w:webHidden/>
          </w:rPr>
          <w:fldChar w:fldCharType="end"/>
        </w:r>
      </w:hyperlink>
    </w:p>
    <w:p w14:paraId="0DBE08E3" w14:textId="6F48993C"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27" w:history="1">
        <w:r w:rsidRPr="000C0094">
          <w:rPr>
            <w:rStyle w:val="Hyperlink"/>
            <w:noProof/>
          </w:rPr>
          <w:t>7.7</w:t>
        </w:r>
        <w:r>
          <w:rPr>
            <w:rFonts w:asciiTheme="minorHAnsi" w:eastAsiaTheme="minorEastAsia" w:hAnsiTheme="minorHAnsi" w:cstheme="minorBidi"/>
            <w:noProof/>
            <w:sz w:val="22"/>
            <w:szCs w:val="22"/>
          </w:rPr>
          <w:tab/>
        </w:r>
        <w:r w:rsidRPr="000C0094">
          <w:rPr>
            <w:rStyle w:val="Hyperlink"/>
            <w:noProof/>
          </w:rPr>
          <w:t>DFDL Variable Annotations</w:t>
        </w:r>
        <w:r>
          <w:rPr>
            <w:noProof/>
            <w:webHidden/>
          </w:rPr>
          <w:tab/>
        </w:r>
        <w:r>
          <w:rPr>
            <w:noProof/>
            <w:webHidden/>
          </w:rPr>
          <w:fldChar w:fldCharType="begin"/>
        </w:r>
        <w:r>
          <w:rPr>
            <w:noProof/>
            <w:webHidden/>
          </w:rPr>
          <w:instrText xml:space="preserve"> PAGEREF _Toc39166827 \h </w:instrText>
        </w:r>
        <w:r>
          <w:rPr>
            <w:noProof/>
            <w:webHidden/>
          </w:rPr>
        </w:r>
        <w:r>
          <w:rPr>
            <w:noProof/>
            <w:webHidden/>
          </w:rPr>
          <w:fldChar w:fldCharType="separate"/>
        </w:r>
        <w:r>
          <w:rPr>
            <w:noProof/>
            <w:webHidden/>
          </w:rPr>
          <w:t>1</w:t>
        </w:r>
        <w:r>
          <w:rPr>
            <w:noProof/>
            <w:webHidden/>
          </w:rPr>
          <w:fldChar w:fldCharType="end"/>
        </w:r>
      </w:hyperlink>
    </w:p>
    <w:p w14:paraId="4E67AA48" w14:textId="444B2C12"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28" w:history="1">
        <w:r w:rsidRPr="000C0094">
          <w:rPr>
            <w:rStyle w:val="Hyperlink"/>
            <w:noProof/>
            <w14:scene3d>
              <w14:camera w14:prst="orthographicFront"/>
              <w14:lightRig w14:rig="threePt" w14:dir="t">
                <w14:rot w14:lat="0" w14:lon="0" w14:rev="0"/>
              </w14:lightRig>
            </w14:scene3d>
          </w:rPr>
          <w:t>7.7.1</w:t>
        </w:r>
        <w:r>
          <w:rPr>
            <w:rFonts w:asciiTheme="minorHAnsi" w:eastAsiaTheme="minorEastAsia" w:hAnsiTheme="minorHAnsi" w:cstheme="minorBidi"/>
            <w:noProof/>
            <w:sz w:val="22"/>
            <w:szCs w:val="22"/>
          </w:rPr>
          <w:tab/>
        </w:r>
        <w:r w:rsidRPr="000C0094">
          <w:rPr>
            <w:rStyle w:val="Hyperlink"/>
            <w:noProof/>
          </w:rPr>
          <w:t>dfdl:defineVariable Annotation Element</w:t>
        </w:r>
        <w:r>
          <w:rPr>
            <w:noProof/>
            <w:webHidden/>
          </w:rPr>
          <w:tab/>
        </w:r>
        <w:r>
          <w:rPr>
            <w:noProof/>
            <w:webHidden/>
          </w:rPr>
          <w:fldChar w:fldCharType="begin"/>
        </w:r>
        <w:r>
          <w:rPr>
            <w:noProof/>
            <w:webHidden/>
          </w:rPr>
          <w:instrText xml:space="preserve"> PAGEREF _Toc39166828 \h </w:instrText>
        </w:r>
        <w:r>
          <w:rPr>
            <w:noProof/>
            <w:webHidden/>
          </w:rPr>
        </w:r>
        <w:r>
          <w:rPr>
            <w:noProof/>
            <w:webHidden/>
          </w:rPr>
          <w:fldChar w:fldCharType="separate"/>
        </w:r>
        <w:r>
          <w:rPr>
            <w:noProof/>
            <w:webHidden/>
          </w:rPr>
          <w:t>1</w:t>
        </w:r>
        <w:r>
          <w:rPr>
            <w:noProof/>
            <w:webHidden/>
          </w:rPr>
          <w:fldChar w:fldCharType="end"/>
        </w:r>
      </w:hyperlink>
    </w:p>
    <w:p w14:paraId="79FC605F" w14:textId="69B37CC5"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29" w:history="1">
        <w:r w:rsidRPr="000C0094">
          <w:rPr>
            <w:rStyle w:val="Hyperlink"/>
            <w:noProof/>
            <w14:scene3d>
              <w14:camera w14:prst="orthographicFront"/>
              <w14:lightRig w14:rig="threePt" w14:dir="t">
                <w14:rot w14:lat="0" w14:lon="0" w14:rev="0"/>
              </w14:lightRig>
            </w14:scene3d>
          </w:rPr>
          <w:t>7.7.2</w:t>
        </w:r>
        <w:r>
          <w:rPr>
            <w:rFonts w:asciiTheme="minorHAnsi" w:eastAsiaTheme="minorEastAsia" w:hAnsiTheme="minorHAnsi" w:cstheme="minorBidi"/>
            <w:noProof/>
            <w:sz w:val="22"/>
            <w:szCs w:val="22"/>
          </w:rPr>
          <w:tab/>
        </w:r>
        <w:r w:rsidRPr="000C0094">
          <w:rPr>
            <w:rStyle w:val="Hyperlink"/>
            <w:noProof/>
          </w:rPr>
          <w:t>The dfdl:newVariableInstance Statement Annotation Element</w:t>
        </w:r>
        <w:r>
          <w:rPr>
            <w:noProof/>
            <w:webHidden/>
          </w:rPr>
          <w:tab/>
        </w:r>
        <w:r>
          <w:rPr>
            <w:noProof/>
            <w:webHidden/>
          </w:rPr>
          <w:fldChar w:fldCharType="begin"/>
        </w:r>
        <w:r>
          <w:rPr>
            <w:noProof/>
            <w:webHidden/>
          </w:rPr>
          <w:instrText xml:space="preserve"> PAGEREF _Toc39166829 \h </w:instrText>
        </w:r>
        <w:r>
          <w:rPr>
            <w:noProof/>
            <w:webHidden/>
          </w:rPr>
        </w:r>
        <w:r>
          <w:rPr>
            <w:noProof/>
            <w:webHidden/>
          </w:rPr>
          <w:fldChar w:fldCharType="separate"/>
        </w:r>
        <w:r>
          <w:rPr>
            <w:noProof/>
            <w:webHidden/>
          </w:rPr>
          <w:t>1</w:t>
        </w:r>
        <w:r>
          <w:rPr>
            <w:noProof/>
            <w:webHidden/>
          </w:rPr>
          <w:fldChar w:fldCharType="end"/>
        </w:r>
      </w:hyperlink>
    </w:p>
    <w:p w14:paraId="620A2302" w14:textId="243E4E7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30" w:history="1">
        <w:r w:rsidRPr="000C0094">
          <w:rPr>
            <w:rStyle w:val="Hyperlink"/>
            <w:noProof/>
            <w14:scene3d>
              <w14:camera w14:prst="orthographicFront"/>
              <w14:lightRig w14:rig="threePt" w14:dir="t">
                <w14:rot w14:lat="0" w14:lon="0" w14:rev="0"/>
              </w14:lightRig>
            </w14:scene3d>
          </w:rPr>
          <w:t>7.7.3</w:t>
        </w:r>
        <w:r>
          <w:rPr>
            <w:rFonts w:asciiTheme="minorHAnsi" w:eastAsiaTheme="minorEastAsia" w:hAnsiTheme="minorHAnsi" w:cstheme="minorBidi"/>
            <w:noProof/>
            <w:sz w:val="22"/>
            <w:szCs w:val="22"/>
          </w:rPr>
          <w:tab/>
        </w:r>
        <w:r w:rsidRPr="000C0094">
          <w:rPr>
            <w:rStyle w:val="Hyperlink"/>
            <w:noProof/>
          </w:rPr>
          <w:t>The dfdl:setVariable Statement Annotation Element</w:t>
        </w:r>
        <w:r>
          <w:rPr>
            <w:noProof/>
            <w:webHidden/>
          </w:rPr>
          <w:tab/>
        </w:r>
        <w:r>
          <w:rPr>
            <w:noProof/>
            <w:webHidden/>
          </w:rPr>
          <w:fldChar w:fldCharType="begin"/>
        </w:r>
        <w:r>
          <w:rPr>
            <w:noProof/>
            <w:webHidden/>
          </w:rPr>
          <w:instrText xml:space="preserve"> PAGEREF _Toc39166830 \h </w:instrText>
        </w:r>
        <w:r>
          <w:rPr>
            <w:noProof/>
            <w:webHidden/>
          </w:rPr>
        </w:r>
        <w:r>
          <w:rPr>
            <w:noProof/>
            <w:webHidden/>
          </w:rPr>
          <w:fldChar w:fldCharType="separate"/>
        </w:r>
        <w:r>
          <w:rPr>
            <w:noProof/>
            <w:webHidden/>
          </w:rPr>
          <w:t>1</w:t>
        </w:r>
        <w:r>
          <w:rPr>
            <w:noProof/>
            <w:webHidden/>
          </w:rPr>
          <w:fldChar w:fldCharType="end"/>
        </w:r>
      </w:hyperlink>
    </w:p>
    <w:p w14:paraId="39EDDF5D" w14:textId="19B5DDAD" w:rsidR="00E43388" w:rsidRDefault="00E43388">
      <w:pPr>
        <w:pStyle w:val="TOC1"/>
        <w:tabs>
          <w:tab w:val="left" w:pos="400"/>
        </w:tabs>
        <w:rPr>
          <w:rFonts w:asciiTheme="minorHAnsi" w:eastAsiaTheme="minorEastAsia" w:hAnsiTheme="minorHAnsi" w:cstheme="minorBidi"/>
          <w:noProof/>
          <w:sz w:val="22"/>
          <w:szCs w:val="22"/>
        </w:rPr>
      </w:pPr>
      <w:hyperlink w:anchor="_Toc39166831" w:history="1">
        <w:r w:rsidRPr="000C0094">
          <w:rPr>
            <w:rStyle w:val="Hyperlink"/>
            <w:noProof/>
          </w:rPr>
          <w:t>8</w:t>
        </w:r>
        <w:r>
          <w:rPr>
            <w:rFonts w:asciiTheme="minorHAnsi" w:eastAsiaTheme="minorEastAsia" w:hAnsiTheme="minorHAnsi" w:cstheme="minorBidi"/>
            <w:noProof/>
            <w:sz w:val="22"/>
            <w:szCs w:val="22"/>
          </w:rPr>
          <w:tab/>
        </w:r>
        <w:r w:rsidRPr="000C0094">
          <w:rPr>
            <w:rStyle w:val="Hyperlink"/>
            <w:noProof/>
          </w:rPr>
          <w:t>Property Scoping and DFDL Schema Checking</w:t>
        </w:r>
        <w:r>
          <w:rPr>
            <w:noProof/>
            <w:webHidden/>
          </w:rPr>
          <w:tab/>
        </w:r>
        <w:r>
          <w:rPr>
            <w:noProof/>
            <w:webHidden/>
          </w:rPr>
          <w:fldChar w:fldCharType="begin"/>
        </w:r>
        <w:r>
          <w:rPr>
            <w:noProof/>
            <w:webHidden/>
          </w:rPr>
          <w:instrText xml:space="preserve"> PAGEREF _Toc39166831 \h </w:instrText>
        </w:r>
        <w:r>
          <w:rPr>
            <w:noProof/>
            <w:webHidden/>
          </w:rPr>
        </w:r>
        <w:r>
          <w:rPr>
            <w:noProof/>
            <w:webHidden/>
          </w:rPr>
          <w:fldChar w:fldCharType="separate"/>
        </w:r>
        <w:r>
          <w:rPr>
            <w:noProof/>
            <w:webHidden/>
          </w:rPr>
          <w:t>1</w:t>
        </w:r>
        <w:r>
          <w:rPr>
            <w:noProof/>
            <w:webHidden/>
          </w:rPr>
          <w:fldChar w:fldCharType="end"/>
        </w:r>
      </w:hyperlink>
    </w:p>
    <w:p w14:paraId="759ED23E" w14:textId="4629FDA2"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32" w:history="1">
        <w:r w:rsidRPr="000C0094">
          <w:rPr>
            <w:rStyle w:val="Hyperlink"/>
            <w:noProof/>
          </w:rPr>
          <w:t>8.1</w:t>
        </w:r>
        <w:r>
          <w:rPr>
            <w:rFonts w:asciiTheme="minorHAnsi" w:eastAsiaTheme="minorEastAsia" w:hAnsiTheme="minorHAnsi" w:cstheme="minorBidi"/>
            <w:noProof/>
            <w:sz w:val="22"/>
            <w:szCs w:val="22"/>
          </w:rPr>
          <w:tab/>
        </w:r>
        <w:r w:rsidRPr="000C0094">
          <w:rPr>
            <w:rStyle w:val="Hyperlink"/>
            <w:noProof/>
          </w:rPr>
          <w:t>Property Scoping</w:t>
        </w:r>
        <w:r>
          <w:rPr>
            <w:noProof/>
            <w:webHidden/>
          </w:rPr>
          <w:tab/>
        </w:r>
        <w:r>
          <w:rPr>
            <w:noProof/>
            <w:webHidden/>
          </w:rPr>
          <w:fldChar w:fldCharType="begin"/>
        </w:r>
        <w:r>
          <w:rPr>
            <w:noProof/>
            <w:webHidden/>
          </w:rPr>
          <w:instrText xml:space="preserve"> PAGEREF _Toc39166832 \h </w:instrText>
        </w:r>
        <w:r>
          <w:rPr>
            <w:noProof/>
            <w:webHidden/>
          </w:rPr>
        </w:r>
        <w:r>
          <w:rPr>
            <w:noProof/>
            <w:webHidden/>
          </w:rPr>
          <w:fldChar w:fldCharType="separate"/>
        </w:r>
        <w:r>
          <w:rPr>
            <w:noProof/>
            <w:webHidden/>
          </w:rPr>
          <w:t>1</w:t>
        </w:r>
        <w:r>
          <w:rPr>
            <w:noProof/>
            <w:webHidden/>
          </w:rPr>
          <w:fldChar w:fldCharType="end"/>
        </w:r>
      </w:hyperlink>
    </w:p>
    <w:p w14:paraId="68F47E18" w14:textId="76C65B41"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33" w:history="1">
        <w:r w:rsidRPr="000C0094">
          <w:rPr>
            <w:rStyle w:val="Hyperlink"/>
            <w:noProof/>
            <w14:scene3d>
              <w14:camera w14:prst="orthographicFront"/>
              <w14:lightRig w14:rig="threePt" w14:dir="t">
                <w14:rot w14:lat="0" w14:lon="0" w14:rev="0"/>
              </w14:lightRig>
            </w14:scene3d>
          </w:rPr>
          <w:t>8.1.1</w:t>
        </w:r>
        <w:r>
          <w:rPr>
            <w:rFonts w:asciiTheme="minorHAnsi" w:eastAsiaTheme="minorEastAsia" w:hAnsiTheme="minorHAnsi" w:cstheme="minorBidi"/>
            <w:noProof/>
            <w:sz w:val="22"/>
            <w:szCs w:val="22"/>
          </w:rPr>
          <w:tab/>
        </w:r>
        <w:r w:rsidRPr="000C0094">
          <w:rPr>
            <w:rStyle w:val="Hyperlink"/>
            <w:noProof/>
          </w:rPr>
          <w:t>Property Scoping Rules</w:t>
        </w:r>
        <w:r>
          <w:rPr>
            <w:noProof/>
            <w:webHidden/>
          </w:rPr>
          <w:tab/>
        </w:r>
        <w:r>
          <w:rPr>
            <w:noProof/>
            <w:webHidden/>
          </w:rPr>
          <w:fldChar w:fldCharType="begin"/>
        </w:r>
        <w:r>
          <w:rPr>
            <w:noProof/>
            <w:webHidden/>
          </w:rPr>
          <w:instrText xml:space="preserve"> PAGEREF _Toc39166833 \h </w:instrText>
        </w:r>
        <w:r>
          <w:rPr>
            <w:noProof/>
            <w:webHidden/>
          </w:rPr>
        </w:r>
        <w:r>
          <w:rPr>
            <w:noProof/>
            <w:webHidden/>
          </w:rPr>
          <w:fldChar w:fldCharType="separate"/>
        </w:r>
        <w:r>
          <w:rPr>
            <w:noProof/>
            <w:webHidden/>
          </w:rPr>
          <w:t>1</w:t>
        </w:r>
        <w:r>
          <w:rPr>
            <w:noProof/>
            <w:webHidden/>
          </w:rPr>
          <w:fldChar w:fldCharType="end"/>
        </w:r>
      </w:hyperlink>
    </w:p>
    <w:p w14:paraId="06965C61" w14:textId="7C40597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34" w:history="1">
        <w:r w:rsidRPr="000C0094">
          <w:rPr>
            <w:rStyle w:val="Hyperlink"/>
            <w:noProof/>
            <w14:scene3d>
              <w14:camera w14:prst="orthographicFront"/>
              <w14:lightRig w14:rig="threePt" w14:dir="t">
                <w14:rot w14:lat="0" w14:lon="0" w14:rev="0"/>
              </w14:lightRig>
            </w14:scene3d>
          </w:rPr>
          <w:t>8.1.2</w:t>
        </w:r>
        <w:r>
          <w:rPr>
            <w:rFonts w:asciiTheme="minorHAnsi" w:eastAsiaTheme="minorEastAsia" w:hAnsiTheme="minorHAnsi" w:cstheme="minorBidi"/>
            <w:noProof/>
            <w:sz w:val="22"/>
            <w:szCs w:val="22"/>
          </w:rPr>
          <w:tab/>
        </w:r>
        <w:r w:rsidRPr="000C0094">
          <w:rPr>
            <w:rStyle w:val="Hyperlink"/>
            <w:noProof/>
          </w:rPr>
          <w:t>Providing Defaults for DFDL properties</w:t>
        </w:r>
        <w:r>
          <w:rPr>
            <w:noProof/>
            <w:webHidden/>
          </w:rPr>
          <w:tab/>
        </w:r>
        <w:r>
          <w:rPr>
            <w:noProof/>
            <w:webHidden/>
          </w:rPr>
          <w:fldChar w:fldCharType="begin"/>
        </w:r>
        <w:r>
          <w:rPr>
            <w:noProof/>
            <w:webHidden/>
          </w:rPr>
          <w:instrText xml:space="preserve"> PAGEREF _Toc39166834 \h </w:instrText>
        </w:r>
        <w:r>
          <w:rPr>
            <w:noProof/>
            <w:webHidden/>
          </w:rPr>
        </w:r>
        <w:r>
          <w:rPr>
            <w:noProof/>
            <w:webHidden/>
          </w:rPr>
          <w:fldChar w:fldCharType="separate"/>
        </w:r>
        <w:r>
          <w:rPr>
            <w:noProof/>
            <w:webHidden/>
          </w:rPr>
          <w:t>1</w:t>
        </w:r>
        <w:r>
          <w:rPr>
            <w:noProof/>
            <w:webHidden/>
          </w:rPr>
          <w:fldChar w:fldCharType="end"/>
        </w:r>
      </w:hyperlink>
    </w:p>
    <w:p w14:paraId="516299CD" w14:textId="5E0D7E98"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35" w:history="1">
        <w:r w:rsidRPr="000C0094">
          <w:rPr>
            <w:rStyle w:val="Hyperlink"/>
            <w:noProof/>
            <w14:scene3d>
              <w14:camera w14:prst="orthographicFront"/>
              <w14:lightRig w14:rig="threePt" w14:dir="t">
                <w14:rot w14:lat="0" w14:lon="0" w14:rev="0"/>
              </w14:lightRig>
            </w14:scene3d>
          </w:rPr>
          <w:t>8.1.3</w:t>
        </w:r>
        <w:r>
          <w:rPr>
            <w:rFonts w:asciiTheme="minorHAnsi" w:eastAsiaTheme="minorEastAsia" w:hAnsiTheme="minorHAnsi" w:cstheme="minorBidi"/>
            <w:noProof/>
            <w:sz w:val="22"/>
            <w:szCs w:val="22"/>
          </w:rPr>
          <w:tab/>
        </w:r>
        <w:r w:rsidRPr="000C0094">
          <w:rPr>
            <w:rStyle w:val="Hyperlink"/>
            <w:noProof/>
          </w:rPr>
          <w:t>Combining DFDL Representation Properties from a dfdl:defineFormat</w:t>
        </w:r>
        <w:r>
          <w:rPr>
            <w:noProof/>
            <w:webHidden/>
          </w:rPr>
          <w:tab/>
        </w:r>
        <w:r>
          <w:rPr>
            <w:noProof/>
            <w:webHidden/>
          </w:rPr>
          <w:fldChar w:fldCharType="begin"/>
        </w:r>
        <w:r>
          <w:rPr>
            <w:noProof/>
            <w:webHidden/>
          </w:rPr>
          <w:instrText xml:space="preserve"> PAGEREF _Toc39166835 \h </w:instrText>
        </w:r>
        <w:r>
          <w:rPr>
            <w:noProof/>
            <w:webHidden/>
          </w:rPr>
        </w:r>
        <w:r>
          <w:rPr>
            <w:noProof/>
            <w:webHidden/>
          </w:rPr>
          <w:fldChar w:fldCharType="separate"/>
        </w:r>
        <w:r>
          <w:rPr>
            <w:noProof/>
            <w:webHidden/>
          </w:rPr>
          <w:t>1</w:t>
        </w:r>
        <w:r>
          <w:rPr>
            <w:noProof/>
            <w:webHidden/>
          </w:rPr>
          <w:fldChar w:fldCharType="end"/>
        </w:r>
      </w:hyperlink>
    </w:p>
    <w:p w14:paraId="4EB33FE3" w14:textId="1BCAB901"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36" w:history="1">
        <w:r w:rsidRPr="000C0094">
          <w:rPr>
            <w:rStyle w:val="Hyperlink"/>
            <w:noProof/>
            <w14:scene3d>
              <w14:camera w14:prst="orthographicFront"/>
              <w14:lightRig w14:rig="threePt" w14:dir="t">
                <w14:rot w14:lat="0" w14:lon="0" w14:rev="0"/>
              </w14:lightRig>
            </w14:scene3d>
          </w:rPr>
          <w:t>8.1.4</w:t>
        </w:r>
        <w:r>
          <w:rPr>
            <w:rFonts w:asciiTheme="minorHAnsi" w:eastAsiaTheme="minorEastAsia" w:hAnsiTheme="minorHAnsi" w:cstheme="minorBidi"/>
            <w:noProof/>
            <w:sz w:val="22"/>
            <w:szCs w:val="22"/>
          </w:rPr>
          <w:tab/>
        </w:r>
        <w:r w:rsidRPr="000C0094">
          <w:rPr>
            <w:rStyle w:val="Hyperlink"/>
            <w:noProof/>
          </w:rPr>
          <w:t>Combining DFDL Properties from References</w:t>
        </w:r>
        <w:r>
          <w:rPr>
            <w:noProof/>
            <w:webHidden/>
          </w:rPr>
          <w:tab/>
        </w:r>
        <w:r>
          <w:rPr>
            <w:noProof/>
            <w:webHidden/>
          </w:rPr>
          <w:fldChar w:fldCharType="begin"/>
        </w:r>
        <w:r>
          <w:rPr>
            <w:noProof/>
            <w:webHidden/>
          </w:rPr>
          <w:instrText xml:space="preserve"> PAGEREF _Toc39166836 \h </w:instrText>
        </w:r>
        <w:r>
          <w:rPr>
            <w:noProof/>
            <w:webHidden/>
          </w:rPr>
        </w:r>
        <w:r>
          <w:rPr>
            <w:noProof/>
            <w:webHidden/>
          </w:rPr>
          <w:fldChar w:fldCharType="separate"/>
        </w:r>
        <w:r>
          <w:rPr>
            <w:noProof/>
            <w:webHidden/>
          </w:rPr>
          <w:t>1</w:t>
        </w:r>
        <w:r>
          <w:rPr>
            <w:noProof/>
            <w:webHidden/>
          </w:rPr>
          <w:fldChar w:fldCharType="end"/>
        </w:r>
      </w:hyperlink>
    </w:p>
    <w:p w14:paraId="4DA6CF51" w14:textId="564BCD11"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37" w:history="1">
        <w:r w:rsidRPr="000C0094">
          <w:rPr>
            <w:rStyle w:val="Hyperlink"/>
            <w:noProof/>
          </w:rPr>
          <w:t>8.2</w:t>
        </w:r>
        <w:r>
          <w:rPr>
            <w:rFonts w:asciiTheme="minorHAnsi" w:eastAsiaTheme="minorEastAsia" w:hAnsiTheme="minorHAnsi" w:cstheme="minorBidi"/>
            <w:noProof/>
            <w:sz w:val="22"/>
            <w:szCs w:val="22"/>
          </w:rPr>
          <w:tab/>
        </w:r>
        <w:r w:rsidRPr="000C0094">
          <w:rPr>
            <w:rStyle w:val="Hyperlink"/>
            <w:noProof/>
          </w:rPr>
          <w:t>DFDL Schema Checking</w:t>
        </w:r>
        <w:r>
          <w:rPr>
            <w:noProof/>
            <w:webHidden/>
          </w:rPr>
          <w:tab/>
        </w:r>
        <w:r>
          <w:rPr>
            <w:noProof/>
            <w:webHidden/>
          </w:rPr>
          <w:fldChar w:fldCharType="begin"/>
        </w:r>
        <w:r>
          <w:rPr>
            <w:noProof/>
            <w:webHidden/>
          </w:rPr>
          <w:instrText xml:space="preserve"> PAGEREF _Toc39166837 \h </w:instrText>
        </w:r>
        <w:r>
          <w:rPr>
            <w:noProof/>
            <w:webHidden/>
          </w:rPr>
        </w:r>
        <w:r>
          <w:rPr>
            <w:noProof/>
            <w:webHidden/>
          </w:rPr>
          <w:fldChar w:fldCharType="separate"/>
        </w:r>
        <w:r>
          <w:rPr>
            <w:noProof/>
            <w:webHidden/>
          </w:rPr>
          <w:t>1</w:t>
        </w:r>
        <w:r>
          <w:rPr>
            <w:noProof/>
            <w:webHidden/>
          </w:rPr>
          <w:fldChar w:fldCharType="end"/>
        </w:r>
      </w:hyperlink>
    </w:p>
    <w:p w14:paraId="136C26D4" w14:textId="446451F8"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38" w:history="1">
        <w:r w:rsidRPr="000C0094">
          <w:rPr>
            <w:rStyle w:val="Hyperlink"/>
            <w:noProof/>
            <w14:scene3d>
              <w14:camera w14:prst="orthographicFront"/>
              <w14:lightRig w14:rig="threePt" w14:dir="t">
                <w14:rot w14:lat="0" w14:lon="0" w14:rev="0"/>
              </w14:lightRig>
            </w14:scene3d>
          </w:rPr>
          <w:t>8.2.1</w:t>
        </w:r>
        <w:r>
          <w:rPr>
            <w:rFonts w:asciiTheme="minorHAnsi" w:eastAsiaTheme="minorEastAsia" w:hAnsiTheme="minorHAnsi" w:cstheme="minorBidi"/>
            <w:noProof/>
            <w:sz w:val="22"/>
            <w:szCs w:val="22"/>
          </w:rPr>
          <w:tab/>
        </w:r>
        <w:r w:rsidRPr="000C0094">
          <w:rPr>
            <w:rStyle w:val="Hyperlink"/>
            <w:noProof/>
          </w:rPr>
          <w:t>Schema Component Constraint: Unique Particle Attribution</w:t>
        </w:r>
        <w:r>
          <w:rPr>
            <w:noProof/>
            <w:webHidden/>
          </w:rPr>
          <w:tab/>
        </w:r>
        <w:r>
          <w:rPr>
            <w:noProof/>
            <w:webHidden/>
          </w:rPr>
          <w:fldChar w:fldCharType="begin"/>
        </w:r>
        <w:r>
          <w:rPr>
            <w:noProof/>
            <w:webHidden/>
          </w:rPr>
          <w:instrText xml:space="preserve"> PAGEREF _Toc39166838 \h </w:instrText>
        </w:r>
        <w:r>
          <w:rPr>
            <w:noProof/>
            <w:webHidden/>
          </w:rPr>
        </w:r>
        <w:r>
          <w:rPr>
            <w:noProof/>
            <w:webHidden/>
          </w:rPr>
          <w:fldChar w:fldCharType="separate"/>
        </w:r>
        <w:r>
          <w:rPr>
            <w:noProof/>
            <w:webHidden/>
          </w:rPr>
          <w:t>1</w:t>
        </w:r>
        <w:r>
          <w:rPr>
            <w:noProof/>
            <w:webHidden/>
          </w:rPr>
          <w:fldChar w:fldCharType="end"/>
        </w:r>
      </w:hyperlink>
    </w:p>
    <w:p w14:paraId="371A42AC" w14:textId="1EF081B2"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39" w:history="1">
        <w:r w:rsidRPr="000C0094">
          <w:rPr>
            <w:rStyle w:val="Hyperlink"/>
            <w:noProof/>
            <w14:scene3d>
              <w14:camera w14:prst="orthographicFront"/>
              <w14:lightRig w14:rig="threePt" w14:dir="t">
                <w14:rot w14:lat="0" w14:lon="0" w14:rev="0"/>
              </w14:lightRig>
            </w14:scene3d>
          </w:rPr>
          <w:t>8.2.2</w:t>
        </w:r>
        <w:r>
          <w:rPr>
            <w:rFonts w:asciiTheme="minorHAnsi" w:eastAsiaTheme="minorEastAsia" w:hAnsiTheme="minorHAnsi" w:cstheme="minorBidi"/>
            <w:noProof/>
            <w:sz w:val="22"/>
            <w:szCs w:val="22"/>
          </w:rPr>
          <w:tab/>
        </w:r>
        <w:r w:rsidRPr="000C0094">
          <w:rPr>
            <w:rStyle w:val="Hyperlink"/>
            <w:noProof/>
          </w:rPr>
          <w:t>Optional Checks and Warnings</w:t>
        </w:r>
        <w:r>
          <w:rPr>
            <w:noProof/>
            <w:webHidden/>
          </w:rPr>
          <w:tab/>
        </w:r>
        <w:r>
          <w:rPr>
            <w:noProof/>
            <w:webHidden/>
          </w:rPr>
          <w:fldChar w:fldCharType="begin"/>
        </w:r>
        <w:r>
          <w:rPr>
            <w:noProof/>
            <w:webHidden/>
          </w:rPr>
          <w:instrText xml:space="preserve"> PAGEREF _Toc39166839 \h </w:instrText>
        </w:r>
        <w:r>
          <w:rPr>
            <w:noProof/>
            <w:webHidden/>
          </w:rPr>
        </w:r>
        <w:r>
          <w:rPr>
            <w:noProof/>
            <w:webHidden/>
          </w:rPr>
          <w:fldChar w:fldCharType="separate"/>
        </w:r>
        <w:r>
          <w:rPr>
            <w:noProof/>
            <w:webHidden/>
          </w:rPr>
          <w:t>1</w:t>
        </w:r>
        <w:r>
          <w:rPr>
            <w:noProof/>
            <w:webHidden/>
          </w:rPr>
          <w:fldChar w:fldCharType="end"/>
        </w:r>
      </w:hyperlink>
    </w:p>
    <w:p w14:paraId="057C880B" w14:textId="591D69E5" w:rsidR="00E43388" w:rsidRDefault="00E43388">
      <w:pPr>
        <w:pStyle w:val="TOC1"/>
        <w:tabs>
          <w:tab w:val="left" w:pos="400"/>
        </w:tabs>
        <w:rPr>
          <w:rFonts w:asciiTheme="minorHAnsi" w:eastAsiaTheme="minorEastAsia" w:hAnsiTheme="minorHAnsi" w:cstheme="minorBidi"/>
          <w:noProof/>
          <w:sz w:val="22"/>
          <w:szCs w:val="22"/>
        </w:rPr>
      </w:pPr>
      <w:hyperlink w:anchor="_Toc39166840" w:history="1">
        <w:r w:rsidRPr="000C0094">
          <w:rPr>
            <w:rStyle w:val="Hyperlink"/>
            <w:noProof/>
          </w:rPr>
          <w:t>9</w:t>
        </w:r>
        <w:r>
          <w:rPr>
            <w:rFonts w:asciiTheme="minorHAnsi" w:eastAsiaTheme="minorEastAsia" w:hAnsiTheme="minorHAnsi" w:cstheme="minorBidi"/>
            <w:noProof/>
            <w:sz w:val="22"/>
            <w:szCs w:val="22"/>
          </w:rPr>
          <w:tab/>
        </w:r>
        <w:r w:rsidRPr="000C0094">
          <w:rPr>
            <w:rStyle w:val="Hyperlink"/>
            <w:noProof/>
          </w:rPr>
          <w:t>DFDL Processing Introduction</w:t>
        </w:r>
        <w:r>
          <w:rPr>
            <w:noProof/>
            <w:webHidden/>
          </w:rPr>
          <w:tab/>
        </w:r>
        <w:r>
          <w:rPr>
            <w:noProof/>
            <w:webHidden/>
          </w:rPr>
          <w:fldChar w:fldCharType="begin"/>
        </w:r>
        <w:r>
          <w:rPr>
            <w:noProof/>
            <w:webHidden/>
          </w:rPr>
          <w:instrText xml:space="preserve"> PAGEREF _Toc39166840 \h </w:instrText>
        </w:r>
        <w:r>
          <w:rPr>
            <w:noProof/>
            <w:webHidden/>
          </w:rPr>
        </w:r>
        <w:r>
          <w:rPr>
            <w:noProof/>
            <w:webHidden/>
          </w:rPr>
          <w:fldChar w:fldCharType="separate"/>
        </w:r>
        <w:r>
          <w:rPr>
            <w:noProof/>
            <w:webHidden/>
          </w:rPr>
          <w:t>1</w:t>
        </w:r>
        <w:r>
          <w:rPr>
            <w:noProof/>
            <w:webHidden/>
          </w:rPr>
          <w:fldChar w:fldCharType="end"/>
        </w:r>
      </w:hyperlink>
    </w:p>
    <w:p w14:paraId="157BD362" w14:textId="28448308"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41" w:history="1">
        <w:r w:rsidRPr="000C0094">
          <w:rPr>
            <w:rStyle w:val="Hyperlink"/>
            <w:noProof/>
          </w:rPr>
          <w:t>9.1</w:t>
        </w:r>
        <w:r>
          <w:rPr>
            <w:rFonts w:asciiTheme="minorHAnsi" w:eastAsiaTheme="minorEastAsia" w:hAnsiTheme="minorHAnsi" w:cstheme="minorBidi"/>
            <w:noProof/>
            <w:sz w:val="22"/>
            <w:szCs w:val="22"/>
          </w:rPr>
          <w:tab/>
        </w:r>
        <w:r w:rsidRPr="000C0094">
          <w:rPr>
            <w:rStyle w:val="Hyperlink"/>
            <w:noProof/>
          </w:rPr>
          <w:t>Parser Overview</w:t>
        </w:r>
        <w:r>
          <w:rPr>
            <w:noProof/>
            <w:webHidden/>
          </w:rPr>
          <w:tab/>
        </w:r>
        <w:r>
          <w:rPr>
            <w:noProof/>
            <w:webHidden/>
          </w:rPr>
          <w:fldChar w:fldCharType="begin"/>
        </w:r>
        <w:r>
          <w:rPr>
            <w:noProof/>
            <w:webHidden/>
          </w:rPr>
          <w:instrText xml:space="preserve"> PAGEREF _Toc39166841 \h </w:instrText>
        </w:r>
        <w:r>
          <w:rPr>
            <w:noProof/>
            <w:webHidden/>
          </w:rPr>
        </w:r>
        <w:r>
          <w:rPr>
            <w:noProof/>
            <w:webHidden/>
          </w:rPr>
          <w:fldChar w:fldCharType="separate"/>
        </w:r>
        <w:r>
          <w:rPr>
            <w:noProof/>
            <w:webHidden/>
          </w:rPr>
          <w:t>1</w:t>
        </w:r>
        <w:r>
          <w:rPr>
            <w:noProof/>
            <w:webHidden/>
          </w:rPr>
          <w:fldChar w:fldCharType="end"/>
        </w:r>
      </w:hyperlink>
    </w:p>
    <w:p w14:paraId="4A6911B8" w14:textId="02E670FF"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42" w:history="1">
        <w:r w:rsidRPr="000C0094">
          <w:rPr>
            <w:rStyle w:val="Hyperlink"/>
            <w:noProof/>
            <w14:scene3d>
              <w14:camera w14:prst="orthographicFront"/>
              <w14:lightRig w14:rig="threePt" w14:dir="t">
                <w14:rot w14:lat="0" w14:lon="0" w14:rev="0"/>
              </w14:lightRig>
            </w14:scene3d>
          </w:rPr>
          <w:t>9.1.1</w:t>
        </w:r>
        <w:r>
          <w:rPr>
            <w:rFonts w:asciiTheme="minorHAnsi" w:eastAsiaTheme="minorEastAsia" w:hAnsiTheme="minorHAnsi" w:cstheme="minorBidi"/>
            <w:noProof/>
            <w:sz w:val="22"/>
            <w:szCs w:val="22"/>
          </w:rPr>
          <w:tab/>
        </w:r>
        <w:r w:rsidRPr="000C0094">
          <w:rPr>
            <w:rStyle w:val="Hyperlink"/>
            <w:noProof/>
          </w:rPr>
          <w:t>Processing Error</w:t>
        </w:r>
        <w:r>
          <w:rPr>
            <w:noProof/>
            <w:webHidden/>
          </w:rPr>
          <w:tab/>
        </w:r>
        <w:r>
          <w:rPr>
            <w:noProof/>
            <w:webHidden/>
          </w:rPr>
          <w:fldChar w:fldCharType="begin"/>
        </w:r>
        <w:r>
          <w:rPr>
            <w:noProof/>
            <w:webHidden/>
          </w:rPr>
          <w:instrText xml:space="preserve"> PAGEREF _Toc39166842 \h </w:instrText>
        </w:r>
        <w:r>
          <w:rPr>
            <w:noProof/>
            <w:webHidden/>
          </w:rPr>
        </w:r>
        <w:r>
          <w:rPr>
            <w:noProof/>
            <w:webHidden/>
          </w:rPr>
          <w:fldChar w:fldCharType="separate"/>
        </w:r>
        <w:r>
          <w:rPr>
            <w:noProof/>
            <w:webHidden/>
          </w:rPr>
          <w:t>1</w:t>
        </w:r>
        <w:r>
          <w:rPr>
            <w:noProof/>
            <w:webHidden/>
          </w:rPr>
          <w:fldChar w:fldCharType="end"/>
        </w:r>
      </w:hyperlink>
    </w:p>
    <w:p w14:paraId="3BD9A5BF" w14:textId="75959178"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43" w:history="1">
        <w:r w:rsidRPr="000C0094">
          <w:rPr>
            <w:rStyle w:val="Hyperlink"/>
            <w:noProof/>
            <w14:scene3d>
              <w14:camera w14:prst="orthographicFront"/>
              <w14:lightRig w14:rig="threePt" w14:dir="t">
                <w14:rot w14:lat="0" w14:lon="0" w14:rev="0"/>
              </w14:lightRig>
            </w14:scene3d>
          </w:rPr>
          <w:t>9.1.2</w:t>
        </w:r>
        <w:r>
          <w:rPr>
            <w:rFonts w:asciiTheme="minorHAnsi" w:eastAsiaTheme="minorEastAsia" w:hAnsiTheme="minorHAnsi" w:cstheme="minorBidi"/>
            <w:noProof/>
            <w:sz w:val="22"/>
            <w:szCs w:val="22"/>
          </w:rPr>
          <w:tab/>
        </w:r>
        <w:r w:rsidRPr="000C0094">
          <w:rPr>
            <w:rStyle w:val="Hyperlink"/>
            <w:noProof/>
          </w:rPr>
          <w:t>Recoverable Error</w:t>
        </w:r>
        <w:r>
          <w:rPr>
            <w:noProof/>
            <w:webHidden/>
          </w:rPr>
          <w:tab/>
        </w:r>
        <w:r>
          <w:rPr>
            <w:noProof/>
            <w:webHidden/>
          </w:rPr>
          <w:fldChar w:fldCharType="begin"/>
        </w:r>
        <w:r>
          <w:rPr>
            <w:noProof/>
            <w:webHidden/>
          </w:rPr>
          <w:instrText xml:space="preserve"> PAGEREF _Toc39166843 \h </w:instrText>
        </w:r>
        <w:r>
          <w:rPr>
            <w:noProof/>
            <w:webHidden/>
          </w:rPr>
        </w:r>
        <w:r>
          <w:rPr>
            <w:noProof/>
            <w:webHidden/>
          </w:rPr>
          <w:fldChar w:fldCharType="separate"/>
        </w:r>
        <w:r>
          <w:rPr>
            <w:noProof/>
            <w:webHidden/>
          </w:rPr>
          <w:t>1</w:t>
        </w:r>
        <w:r>
          <w:rPr>
            <w:noProof/>
            <w:webHidden/>
          </w:rPr>
          <w:fldChar w:fldCharType="end"/>
        </w:r>
      </w:hyperlink>
    </w:p>
    <w:p w14:paraId="27B86B6D" w14:textId="06F45126"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44" w:history="1">
        <w:r w:rsidRPr="000C0094">
          <w:rPr>
            <w:rStyle w:val="Hyperlink"/>
            <w:noProof/>
          </w:rPr>
          <w:t>9.2</w:t>
        </w:r>
        <w:r>
          <w:rPr>
            <w:rFonts w:asciiTheme="minorHAnsi" w:eastAsiaTheme="minorEastAsia" w:hAnsiTheme="minorHAnsi" w:cstheme="minorBidi"/>
            <w:noProof/>
            <w:sz w:val="22"/>
            <w:szCs w:val="22"/>
          </w:rPr>
          <w:tab/>
        </w:r>
        <w:r w:rsidRPr="000C0094">
          <w:rPr>
            <w:rStyle w:val="Hyperlink"/>
            <w:noProof/>
          </w:rPr>
          <w:t>DFDL Data Syntax Grammar</w:t>
        </w:r>
        <w:r>
          <w:rPr>
            <w:noProof/>
            <w:webHidden/>
          </w:rPr>
          <w:tab/>
        </w:r>
        <w:r>
          <w:rPr>
            <w:noProof/>
            <w:webHidden/>
          </w:rPr>
          <w:fldChar w:fldCharType="begin"/>
        </w:r>
        <w:r>
          <w:rPr>
            <w:noProof/>
            <w:webHidden/>
          </w:rPr>
          <w:instrText xml:space="preserve"> PAGEREF _Toc39166844 \h </w:instrText>
        </w:r>
        <w:r>
          <w:rPr>
            <w:noProof/>
            <w:webHidden/>
          </w:rPr>
        </w:r>
        <w:r>
          <w:rPr>
            <w:noProof/>
            <w:webHidden/>
          </w:rPr>
          <w:fldChar w:fldCharType="separate"/>
        </w:r>
        <w:r>
          <w:rPr>
            <w:noProof/>
            <w:webHidden/>
          </w:rPr>
          <w:t>1</w:t>
        </w:r>
        <w:r>
          <w:rPr>
            <w:noProof/>
            <w:webHidden/>
          </w:rPr>
          <w:fldChar w:fldCharType="end"/>
        </w:r>
      </w:hyperlink>
    </w:p>
    <w:p w14:paraId="68FE02AC" w14:textId="2A0A20DF"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45" w:history="1">
        <w:r w:rsidRPr="000C0094">
          <w:rPr>
            <w:rStyle w:val="Hyperlink"/>
            <w:noProof/>
            <w14:scene3d>
              <w14:camera w14:prst="orthographicFront"/>
              <w14:lightRig w14:rig="threePt" w14:dir="t">
                <w14:rot w14:lat="0" w14:lon="0" w14:rev="0"/>
              </w14:lightRig>
            </w14:scene3d>
          </w:rPr>
          <w:t>9.2.1</w:t>
        </w:r>
        <w:r>
          <w:rPr>
            <w:rFonts w:asciiTheme="minorHAnsi" w:eastAsiaTheme="minorEastAsia" w:hAnsiTheme="minorHAnsi" w:cstheme="minorBidi"/>
            <w:noProof/>
            <w:sz w:val="22"/>
            <w:szCs w:val="22"/>
          </w:rPr>
          <w:tab/>
        </w:r>
        <w:r w:rsidRPr="000C0094">
          <w:rPr>
            <w:rStyle w:val="Hyperlink"/>
            <w:noProof/>
          </w:rPr>
          <w:t>Nil Representation</w:t>
        </w:r>
        <w:r>
          <w:rPr>
            <w:noProof/>
            <w:webHidden/>
          </w:rPr>
          <w:tab/>
        </w:r>
        <w:r>
          <w:rPr>
            <w:noProof/>
            <w:webHidden/>
          </w:rPr>
          <w:fldChar w:fldCharType="begin"/>
        </w:r>
        <w:r>
          <w:rPr>
            <w:noProof/>
            <w:webHidden/>
          </w:rPr>
          <w:instrText xml:space="preserve"> PAGEREF _Toc39166845 \h </w:instrText>
        </w:r>
        <w:r>
          <w:rPr>
            <w:noProof/>
            <w:webHidden/>
          </w:rPr>
        </w:r>
        <w:r>
          <w:rPr>
            <w:noProof/>
            <w:webHidden/>
          </w:rPr>
          <w:fldChar w:fldCharType="separate"/>
        </w:r>
        <w:r>
          <w:rPr>
            <w:noProof/>
            <w:webHidden/>
          </w:rPr>
          <w:t>1</w:t>
        </w:r>
        <w:r>
          <w:rPr>
            <w:noProof/>
            <w:webHidden/>
          </w:rPr>
          <w:fldChar w:fldCharType="end"/>
        </w:r>
      </w:hyperlink>
    </w:p>
    <w:p w14:paraId="73B964A9" w14:textId="35316805"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46" w:history="1">
        <w:r w:rsidRPr="000C0094">
          <w:rPr>
            <w:rStyle w:val="Hyperlink"/>
            <w:noProof/>
            <w14:scene3d>
              <w14:camera w14:prst="orthographicFront"/>
              <w14:lightRig w14:rig="threePt" w14:dir="t">
                <w14:rot w14:lat="0" w14:lon="0" w14:rev="0"/>
              </w14:lightRig>
            </w14:scene3d>
          </w:rPr>
          <w:t>9.2.2</w:t>
        </w:r>
        <w:r>
          <w:rPr>
            <w:rFonts w:asciiTheme="minorHAnsi" w:eastAsiaTheme="minorEastAsia" w:hAnsiTheme="minorHAnsi" w:cstheme="minorBidi"/>
            <w:noProof/>
            <w:sz w:val="22"/>
            <w:szCs w:val="22"/>
          </w:rPr>
          <w:tab/>
        </w:r>
        <w:r w:rsidRPr="000C0094">
          <w:rPr>
            <w:rStyle w:val="Hyperlink"/>
            <w:noProof/>
          </w:rPr>
          <w:t>Empty Representation</w:t>
        </w:r>
        <w:r>
          <w:rPr>
            <w:noProof/>
            <w:webHidden/>
          </w:rPr>
          <w:tab/>
        </w:r>
        <w:r>
          <w:rPr>
            <w:noProof/>
            <w:webHidden/>
          </w:rPr>
          <w:fldChar w:fldCharType="begin"/>
        </w:r>
        <w:r>
          <w:rPr>
            <w:noProof/>
            <w:webHidden/>
          </w:rPr>
          <w:instrText xml:space="preserve"> PAGEREF _Toc39166846 \h </w:instrText>
        </w:r>
        <w:r>
          <w:rPr>
            <w:noProof/>
            <w:webHidden/>
          </w:rPr>
        </w:r>
        <w:r>
          <w:rPr>
            <w:noProof/>
            <w:webHidden/>
          </w:rPr>
          <w:fldChar w:fldCharType="separate"/>
        </w:r>
        <w:r>
          <w:rPr>
            <w:noProof/>
            <w:webHidden/>
          </w:rPr>
          <w:t>1</w:t>
        </w:r>
        <w:r>
          <w:rPr>
            <w:noProof/>
            <w:webHidden/>
          </w:rPr>
          <w:fldChar w:fldCharType="end"/>
        </w:r>
      </w:hyperlink>
    </w:p>
    <w:p w14:paraId="2A57A1FB" w14:textId="104A7000"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47" w:history="1">
        <w:r w:rsidRPr="000C0094">
          <w:rPr>
            <w:rStyle w:val="Hyperlink"/>
            <w:noProof/>
            <w14:scene3d>
              <w14:camera w14:prst="orthographicFront"/>
              <w14:lightRig w14:rig="threePt" w14:dir="t">
                <w14:rot w14:lat="0" w14:lon="0" w14:rev="0"/>
              </w14:lightRig>
            </w14:scene3d>
          </w:rPr>
          <w:t>9.2.3</w:t>
        </w:r>
        <w:r>
          <w:rPr>
            <w:rFonts w:asciiTheme="minorHAnsi" w:eastAsiaTheme="minorEastAsia" w:hAnsiTheme="minorHAnsi" w:cstheme="minorBidi"/>
            <w:noProof/>
            <w:sz w:val="22"/>
            <w:szCs w:val="22"/>
          </w:rPr>
          <w:tab/>
        </w:r>
        <w:r w:rsidRPr="000C0094">
          <w:rPr>
            <w:rStyle w:val="Hyperlink"/>
            <w:noProof/>
          </w:rPr>
          <w:t>Normal Representation</w:t>
        </w:r>
        <w:r>
          <w:rPr>
            <w:noProof/>
            <w:webHidden/>
          </w:rPr>
          <w:tab/>
        </w:r>
        <w:r>
          <w:rPr>
            <w:noProof/>
            <w:webHidden/>
          </w:rPr>
          <w:fldChar w:fldCharType="begin"/>
        </w:r>
        <w:r>
          <w:rPr>
            <w:noProof/>
            <w:webHidden/>
          </w:rPr>
          <w:instrText xml:space="preserve"> PAGEREF _Toc39166847 \h </w:instrText>
        </w:r>
        <w:r>
          <w:rPr>
            <w:noProof/>
            <w:webHidden/>
          </w:rPr>
        </w:r>
        <w:r>
          <w:rPr>
            <w:noProof/>
            <w:webHidden/>
          </w:rPr>
          <w:fldChar w:fldCharType="separate"/>
        </w:r>
        <w:r>
          <w:rPr>
            <w:noProof/>
            <w:webHidden/>
          </w:rPr>
          <w:t>1</w:t>
        </w:r>
        <w:r>
          <w:rPr>
            <w:noProof/>
            <w:webHidden/>
          </w:rPr>
          <w:fldChar w:fldCharType="end"/>
        </w:r>
      </w:hyperlink>
    </w:p>
    <w:p w14:paraId="7EEDD3F3" w14:textId="461AC68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48" w:history="1">
        <w:r w:rsidRPr="000C0094">
          <w:rPr>
            <w:rStyle w:val="Hyperlink"/>
            <w:noProof/>
            <w14:scene3d>
              <w14:camera w14:prst="orthographicFront"/>
              <w14:lightRig w14:rig="threePt" w14:dir="t">
                <w14:rot w14:lat="0" w14:lon="0" w14:rev="0"/>
              </w14:lightRig>
            </w14:scene3d>
          </w:rPr>
          <w:t>9.2.4</w:t>
        </w:r>
        <w:r>
          <w:rPr>
            <w:rFonts w:asciiTheme="minorHAnsi" w:eastAsiaTheme="minorEastAsia" w:hAnsiTheme="minorHAnsi" w:cstheme="minorBidi"/>
            <w:noProof/>
            <w:sz w:val="22"/>
            <w:szCs w:val="22"/>
          </w:rPr>
          <w:tab/>
        </w:r>
        <w:r w:rsidRPr="000C0094">
          <w:rPr>
            <w:rStyle w:val="Hyperlink"/>
            <w:noProof/>
          </w:rPr>
          <w:t>Absent Representation</w:t>
        </w:r>
        <w:r>
          <w:rPr>
            <w:noProof/>
            <w:webHidden/>
          </w:rPr>
          <w:tab/>
        </w:r>
        <w:r>
          <w:rPr>
            <w:noProof/>
            <w:webHidden/>
          </w:rPr>
          <w:fldChar w:fldCharType="begin"/>
        </w:r>
        <w:r>
          <w:rPr>
            <w:noProof/>
            <w:webHidden/>
          </w:rPr>
          <w:instrText xml:space="preserve"> PAGEREF _Toc39166848 \h </w:instrText>
        </w:r>
        <w:r>
          <w:rPr>
            <w:noProof/>
            <w:webHidden/>
          </w:rPr>
        </w:r>
        <w:r>
          <w:rPr>
            <w:noProof/>
            <w:webHidden/>
          </w:rPr>
          <w:fldChar w:fldCharType="separate"/>
        </w:r>
        <w:r>
          <w:rPr>
            <w:noProof/>
            <w:webHidden/>
          </w:rPr>
          <w:t>1</w:t>
        </w:r>
        <w:r>
          <w:rPr>
            <w:noProof/>
            <w:webHidden/>
          </w:rPr>
          <w:fldChar w:fldCharType="end"/>
        </w:r>
      </w:hyperlink>
    </w:p>
    <w:p w14:paraId="04E91335" w14:textId="742E3762"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49" w:history="1">
        <w:r w:rsidRPr="000C0094">
          <w:rPr>
            <w:rStyle w:val="Hyperlink"/>
            <w:noProof/>
            <w14:scene3d>
              <w14:camera w14:prst="orthographicFront"/>
              <w14:lightRig w14:rig="threePt" w14:dir="t">
                <w14:rot w14:lat="0" w14:lon="0" w14:rev="0"/>
              </w14:lightRig>
            </w14:scene3d>
          </w:rPr>
          <w:t>9.2.5</w:t>
        </w:r>
        <w:r>
          <w:rPr>
            <w:rFonts w:asciiTheme="minorHAnsi" w:eastAsiaTheme="minorEastAsia" w:hAnsiTheme="minorHAnsi" w:cstheme="minorBidi"/>
            <w:noProof/>
            <w:sz w:val="22"/>
            <w:szCs w:val="22"/>
          </w:rPr>
          <w:tab/>
        </w:r>
        <w:r w:rsidRPr="000C0094">
          <w:rPr>
            <w:rStyle w:val="Hyperlink"/>
            <w:noProof/>
          </w:rPr>
          <w:t>Zero-length Representation</w:t>
        </w:r>
        <w:r>
          <w:rPr>
            <w:noProof/>
            <w:webHidden/>
          </w:rPr>
          <w:tab/>
        </w:r>
        <w:r>
          <w:rPr>
            <w:noProof/>
            <w:webHidden/>
          </w:rPr>
          <w:fldChar w:fldCharType="begin"/>
        </w:r>
        <w:r>
          <w:rPr>
            <w:noProof/>
            <w:webHidden/>
          </w:rPr>
          <w:instrText xml:space="preserve"> PAGEREF _Toc39166849 \h </w:instrText>
        </w:r>
        <w:r>
          <w:rPr>
            <w:noProof/>
            <w:webHidden/>
          </w:rPr>
        </w:r>
        <w:r>
          <w:rPr>
            <w:noProof/>
            <w:webHidden/>
          </w:rPr>
          <w:fldChar w:fldCharType="separate"/>
        </w:r>
        <w:r>
          <w:rPr>
            <w:noProof/>
            <w:webHidden/>
          </w:rPr>
          <w:t>1</w:t>
        </w:r>
        <w:r>
          <w:rPr>
            <w:noProof/>
            <w:webHidden/>
          </w:rPr>
          <w:fldChar w:fldCharType="end"/>
        </w:r>
      </w:hyperlink>
    </w:p>
    <w:p w14:paraId="7C928A87" w14:textId="42E37E0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50" w:history="1">
        <w:r w:rsidRPr="000C0094">
          <w:rPr>
            <w:rStyle w:val="Hyperlink"/>
            <w:noProof/>
            <w14:scene3d>
              <w14:camera w14:prst="orthographicFront"/>
              <w14:lightRig w14:rig="threePt" w14:dir="t">
                <w14:rot w14:lat="0" w14:lon="0" w14:rev="0"/>
              </w14:lightRig>
            </w14:scene3d>
          </w:rPr>
          <w:t>9.2.6</w:t>
        </w:r>
        <w:r>
          <w:rPr>
            <w:rFonts w:asciiTheme="minorHAnsi" w:eastAsiaTheme="minorEastAsia" w:hAnsiTheme="minorHAnsi" w:cstheme="minorBidi"/>
            <w:noProof/>
            <w:sz w:val="22"/>
            <w:szCs w:val="22"/>
          </w:rPr>
          <w:tab/>
        </w:r>
        <w:r w:rsidRPr="000C0094">
          <w:rPr>
            <w:rStyle w:val="Hyperlink"/>
            <w:noProof/>
          </w:rPr>
          <w:t>Missing</w:t>
        </w:r>
        <w:r>
          <w:rPr>
            <w:noProof/>
            <w:webHidden/>
          </w:rPr>
          <w:tab/>
        </w:r>
        <w:r>
          <w:rPr>
            <w:noProof/>
            <w:webHidden/>
          </w:rPr>
          <w:fldChar w:fldCharType="begin"/>
        </w:r>
        <w:r>
          <w:rPr>
            <w:noProof/>
            <w:webHidden/>
          </w:rPr>
          <w:instrText xml:space="preserve"> PAGEREF _Toc39166850 \h </w:instrText>
        </w:r>
        <w:r>
          <w:rPr>
            <w:noProof/>
            <w:webHidden/>
          </w:rPr>
        </w:r>
        <w:r>
          <w:rPr>
            <w:noProof/>
            <w:webHidden/>
          </w:rPr>
          <w:fldChar w:fldCharType="separate"/>
        </w:r>
        <w:r>
          <w:rPr>
            <w:noProof/>
            <w:webHidden/>
          </w:rPr>
          <w:t>1</w:t>
        </w:r>
        <w:r>
          <w:rPr>
            <w:noProof/>
            <w:webHidden/>
          </w:rPr>
          <w:fldChar w:fldCharType="end"/>
        </w:r>
      </w:hyperlink>
    </w:p>
    <w:p w14:paraId="1CD958AD" w14:textId="7D52AC70"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51" w:history="1">
        <w:r w:rsidRPr="000C0094">
          <w:rPr>
            <w:rStyle w:val="Hyperlink"/>
            <w:noProof/>
            <w14:scene3d>
              <w14:camera w14:prst="orthographicFront"/>
              <w14:lightRig w14:rig="threePt" w14:dir="t">
                <w14:rot w14:lat="0" w14:lon="0" w14:rev="0"/>
              </w14:lightRig>
            </w14:scene3d>
          </w:rPr>
          <w:t>9.2.7</w:t>
        </w:r>
        <w:r>
          <w:rPr>
            <w:rFonts w:asciiTheme="minorHAnsi" w:eastAsiaTheme="minorEastAsia" w:hAnsiTheme="minorHAnsi" w:cstheme="minorBidi"/>
            <w:noProof/>
            <w:sz w:val="22"/>
            <w:szCs w:val="22"/>
          </w:rPr>
          <w:tab/>
        </w:r>
        <w:r w:rsidRPr="000C0094">
          <w:rPr>
            <w:rStyle w:val="Hyperlink"/>
            <w:noProof/>
          </w:rPr>
          <w:t>Examples of Missing and Empty Representation</w:t>
        </w:r>
        <w:r>
          <w:rPr>
            <w:noProof/>
            <w:webHidden/>
          </w:rPr>
          <w:tab/>
        </w:r>
        <w:r>
          <w:rPr>
            <w:noProof/>
            <w:webHidden/>
          </w:rPr>
          <w:fldChar w:fldCharType="begin"/>
        </w:r>
        <w:r>
          <w:rPr>
            <w:noProof/>
            <w:webHidden/>
          </w:rPr>
          <w:instrText xml:space="preserve"> PAGEREF _Toc39166851 \h </w:instrText>
        </w:r>
        <w:r>
          <w:rPr>
            <w:noProof/>
            <w:webHidden/>
          </w:rPr>
        </w:r>
        <w:r>
          <w:rPr>
            <w:noProof/>
            <w:webHidden/>
          </w:rPr>
          <w:fldChar w:fldCharType="separate"/>
        </w:r>
        <w:r>
          <w:rPr>
            <w:noProof/>
            <w:webHidden/>
          </w:rPr>
          <w:t>1</w:t>
        </w:r>
        <w:r>
          <w:rPr>
            <w:noProof/>
            <w:webHidden/>
          </w:rPr>
          <w:fldChar w:fldCharType="end"/>
        </w:r>
      </w:hyperlink>
    </w:p>
    <w:p w14:paraId="592BB399" w14:textId="4D8E4BD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52" w:history="1">
        <w:r w:rsidRPr="000C0094">
          <w:rPr>
            <w:rStyle w:val="Hyperlink"/>
            <w:noProof/>
            <w14:scene3d>
              <w14:camera w14:prst="orthographicFront"/>
              <w14:lightRig w14:rig="threePt" w14:dir="t">
                <w14:rot w14:lat="0" w14:lon="0" w14:rev="0"/>
              </w14:lightRig>
            </w14:scene3d>
          </w:rPr>
          <w:t>9.2.8</w:t>
        </w:r>
        <w:r>
          <w:rPr>
            <w:rFonts w:asciiTheme="minorHAnsi" w:eastAsiaTheme="minorEastAsia" w:hAnsiTheme="minorHAnsi" w:cstheme="minorBidi"/>
            <w:noProof/>
            <w:sz w:val="22"/>
            <w:szCs w:val="22"/>
          </w:rPr>
          <w:tab/>
        </w:r>
        <w:r w:rsidRPr="000C0094">
          <w:rPr>
            <w:rStyle w:val="Hyperlink"/>
            <w:noProof/>
          </w:rPr>
          <w:t>Round Trip Ambiguities</w:t>
        </w:r>
        <w:r>
          <w:rPr>
            <w:noProof/>
            <w:webHidden/>
          </w:rPr>
          <w:tab/>
        </w:r>
        <w:r>
          <w:rPr>
            <w:noProof/>
            <w:webHidden/>
          </w:rPr>
          <w:fldChar w:fldCharType="begin"/>
        </w:r>
        <w:r>
          <w:rPr>
            <w:noProof/>
            <w:webHidden/>
          </w:rPr>
          <w:instrText xml:space="preserve"> PAGEREF _Toc39166852 \h </w:instrText>
        </w:r>
        <w:r>
          <w:rPr>
            <w:noProof/>
            <w:webHidden/>
          </w:rPr>
        </w:r>
        <w:r>
          <w:rPr>
            <w:noProof/>
            <w:webHidden/>
          </w:rPr>
          <w:fldChar w:fldCharType="separate"/>
        </w:r>
        <w:r>
          <w:rPr>
            <w:noProof/>
            <w:webHidden/>
          </w:rPr>
          <w:t>1</w:t>
        </w:r>
        <w:r>
          <w:rPr>
            <w:noProof/>
            <w:webHidden/>
          </w:rPr>
          <w:fldChar w:fldCharType="end"/>
        </w:r>
      </w:hyperlink>
    </w:p>
    <w:p w14:paraId="7C95CABF" w14:textId="363BE32B"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53" w:history="1">
        <w:r w:rsidRPr="000C0094">
          <w:rPr>
            <w:rStyle w:val="Hyperlink"/>
            <w:noProof/>
          </w:rPr>
          <w:t>9.3</w:t>
        </w:r>
        <w:r>
          <w:rPr>
            <w:rFonts w:asciiTheme="minorHAnsi" w:eastAsiaTheme="minorEastAsia" w:hAnsiTheme="minorHAnsi" w:cstheme="minorBidi"/>
            <w:noProof/>
            <w:sz w:val="22"/>
            <w:szCs w:val="22"/>
          </w:rPr>
          <w:tab/>
        </w:r>
        <w:r w:rsidRPr="000C0094">
          <w:rPr>
            <w:rStyle w:val="Hyperlink"/>
            <w:noProof/>
          </w:rPr>
          <w:t>Parsing Algorithm</w:t>
        </w:r>
        <w:r>
          <w:rPr>
            <w:noProof/>
            <w:webHidden/>
          </w:rPr>
          <w:tab/>
        </w:r>
        <w:r>
          <w:rPr>
            <w:noProof/>
            <w:webHidden/>
          </w:rPr>
          <w:fldChar w:fldCharType="begin"/>
        </w:r>
        <w:r>
          <w:rPr>
            <w:noProof/>
            <w:webHidden/>
          </w:rPr>
          <w:instrText xml:space="preserve"> PAGEREF _Toc39166853 \h </w:instrText>
        </w:r>
        <w:r>
          <w:rPr>
            <w:noProof/>
            <w:webHidden/>
          </w:rPr>
        </w:r>
        <w:r>
          <w:rPr>
            <w:noProof/>
            <w:webHidden/>
          </w:rPr>
          <w:fldChar w:fldCharType="separate"/>
        </w:r>
        <w:r>
          <w:rPr>
            <w:noProof/>
            <w:webHidden/>
          </w:rPr>
          <w:t>1</w:t>
        </w:r>
        <w:r>
          <w:rPr>
            <w:noProof/>
            <w:webHidden/>
          </w:rPr>
          <w:fldChar w:fldCharType="end"/>
        </w:r>
      </w:hyperlink>
    </w:p>
    <w:p w14:paraId="198FFD3F" w14:textId="43BB219F"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54" w:history="1">
        <w:r w:rsidRPr="000C0094">
          <w:rPr>
            <w:rStyle w:val="Hyperlink"/>
            <w:noProof/>
            <w14:scene3d>
              <w14:camera w14:prst="orthographicFront"/>
              <w14:lightRig w14:rig="threePt" w14:dir="t">
                <w14:rot w14:lat="0" w14:lon="0" w14:rev="0"/>
              </w14:lightRig>
            </w14:scene3d>
          </w:rPr>
          <w:t>9.3.1</w:t>
        </w:r>
        <w:r>
          <w:rPr>
            <w:rFonts w:asciiTheme="minorHAnsi" w:eastAsiaTheme="minorEastAsia" w:hAnsiTheme="minorHAnsi" w:cstheme="minorBidi"/>
            <w:noProof/>
            <w:sz w:val="22"/>
            <w:szCs w:val="22"/>
          </w:rPr>
          <w:tab/>
        </w:r>
        <w:r w:rsidRPr="000C0094">
          <w:rPr>
            <w:rStyle w:val="Hyperlink"/>
            <w:noProof/>
          </w:rPr>
          <w:t>Known-to-exist and Known-not-to-exist</w:t>
        </w:r>
        <w:r>
          <w:rPr>
            <w:noProof/>
            <w:webHidden/>
          </w:rPr>
          <w:tab/>
        </w:r>
        <w:r>
          <w:rPr>
            <w:noProof/>
            <w:webHidden/>
          </w:rPr>
          <w:fldChar w:fldCharType="begin"/>
        </w:r>
        <w:r>
          <w:rPr>
            <w:noProof/>
            <w:webHidden/>
          </w:rPr>
          <w:instrText xml:space="preserve"> PAGEREF _Toc39166854 \h </w:instrText>
        </w:r>
        <w:r>
          <w:rPr>
            <w:noProof/>
            <w:webHidden/>
          </w:rPr>
        </w:r>
        <w:r>
          <w:rPr>
            <w:noProof/>
            <w:webHidden/>
          </w:rPr>
          <w:fldChar w:fldCharType="separate"/>
        </w:r>
        <w:r>
          <w:rPr>
            <w:noProof/>
            <w:webHidden/>
          </w:rPr>
          <w:t>1</w:t>
        </w:r>
        <w:r>
          <w:rPr>
            <w:noProof/>
            <w:webHidden/>
          </w:rPr>
          <w:fldChar w:fldCharType="end"/>
        </w:r>
      </w:hyperlink>
    </w:p>
    <w:p w14:paraId="43F3171A" w14:textId="23AC2B1E"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55" w:history="1">
        <w:r w:rsidRPr="000C0094">
          <w:rPr>
            <w:rStyle w:val="Hyperlink"/>
            <w:noProof/>
            <w:lang w:eastAsia="en-GB"/>
            <w14:scene3d>
              <w14:camera w14:prst="orthographicFront"/>
              <w14:lightRig w14:rig="threePt" w14:dir="t">
                <w14:rot w14:lat="0" w14:lon="0" w14:rev="0"/>
              </w14:lightRig>
            </w14:scene3d>
          </w:rPr>
          <w:t>9.3.2</w:t>
        </w:r>
        <w:r>
          <w:rPr>
            <w:rFonts w:asciiTheme="minorHAnsi" w:eastAsiaTheme="minorEastAsia" w:hAnsiTheme="minorHAnsi" w:cstheme="minorBidi"/>
            <w:noProof/>
            <w:sz w:val="22"/>
            <w:szCs w:val="22"/>
          </w:rPr>
          <w:tab/>
        </w:r>
        <w:r w:rsidRPr="000C0094">
          <w:rPr>
            <w:rStyle w:val="Hyperlink"/>
            <w:noProof/>
            <w:lang w:eastAsia="en-GB"/>
          </w:rPr>
          <w:t>Establishing Representation</w:t>
        </w:r>
        <w:r>
          <w:rPr>
            <w:noProof/>
            <w:webHidden/>
          </w:rPr>
          <w:tab/>
        </w:r>
        <w:r>
          <w:rPr>
            <w:noProof/>
            <w:webHidden/>
          </w:rPr>
          <w:fldChar w:fldCharType="begin"/>
        </w:r>
        <w:r>
          <w:rPr>
            <w:noProof/>
            <w:webHidden/>
          </w:rPr>
          <w:instrText xml:space="preserve"> PAGEREF _Toc39166855 \h </w:instrText>
        </w:r>
        <w:r>
          <w:rPr>
            <w:noProof/>
            <w:webHidden/>
          </w:rPr>
        </w:r>
        <w:r>
          <w:rPr>
            <w:noProof/>
            <w:webHidden/>
          </w:rPr>
          <w:fldChar w:fldCharType="separate"/>
        </w:r>
        <w:r>
          <w:rPr>
            <w:noProof/>
            <w:webHidden/>
          </w:rPr>
          <w:t>1</w:t>
        </w:r>
        <w:r>
          <w:rPr>
            <w:noProof/>
            <w:webHidden/>
          </w:rPr>
          <w:fldChar w:fldCharType="end"/>
        </w:r>
      </w:hyperlink>
    </w:p>
    <w:p w14:paraId="5FCA29A5" w14:textId="39091B7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56" w:history="1">
        <w:r w:rsidRPr="000C0094">
          <w:rPr>
            <w:rStyle w:val="Hyperlink"/>
            <w:noProof/>
            <w14:scene3d>
              <w14:camera w14:prst="orthographicFront"/>
              <w14:lightRig w14:rig="threePt" w14:dir="t">
                <w14:rot w14:lat="0" w14:lon="0" w14:rev="0"/>
              </w14:lightRig>
            </w14:scene3d>
          </w:rPr>
          <w:t>9.3.3</w:t>
        </w:r>
        <w:r>
          <w:rPr>
            <w:rFonts w:asciiTheme="minorHAnsi" w:eastAsiaTheme="minorEastAsia" w:hAnsiTheme="minorHAnsi" w:cstheme="minorBidi"/>
            <w:noProof/>
            <w:sz w:val="22"/>
            <w:szCs w:val="22"/>
          </w:rPr>
          <w:tab/>
        </w:r>
        <w:r w:rsidRPr="000C0094">
          <w:rPr>
            <w:rStyle w:val="Hyperlink"/>
            <w:noProof/>
          </w:rPr>
          <w:t>Points of Uncertainty</w:t>
        </w:r>
        <w:r>
          <w:rPr>
            <w:noProof/>
            <w:webHidden/>
          </w:rPr>
          <w:tab/>
        </w:r>
        <w:r>
          <w:rPr>
            <w:noProof/>
            <w:webHidden/>
          </w:rPr>
          <w:fldChar w:fldCharType="begin"/>
        </w:r>
        <w:r>
          <w:rPr>
            <w:noProof/>
            <w:webHidden/>
          </w:rPr>
          <w:instrText xml:space="preserve"> PAGEREF _Toc39166856 \h </w:instrText>
        </w:r>
        <w:r>
          <w:rPr>
            <w:noProof/>
            <w:webHidden/>
          </w:rPr>
        </w:r>
        <w:r>
          <w:rPr>
            <w:noProof/>
            <w:webHidden/>
          </w:rPr>
          <w:fldChar w:fldCharType="separate"/>
        </w:r>
        <w:r>
          <w:rPr>
            <w:noProof/>
            <w:webHidden/>
          </w:rPr>
          <w:t>1</w:t>
        </w:r>
        <w:r>
          <w:rPr>
            <w:noProof/>
            <w:webHidden/>
          </w:rPr>
          <w:fldChar w:fldCharType="end"/>
        </w:r>
      </w:hyperlink>
    </w:p>
    <w:p w14:paraId="69AC79AD" w14:textId="533B1BAB"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57" w:history="1">
        <w:r w:rsidRPr="000C0094">
          <w:rPr>
            <w:rStyle w:val="Hyperlink"/>
            <w:noProof/>
          </w:rPr>
          <w:t>9.4</w:t>
        </w:r>
        <w:r>
          <w:rPr>
            <w:rFonts w:asciiTheme="minorHAnsi" w:eastAsiaTheme="minorEastAsia" w:hAnsiTheme="minorHAnsi" w:cstheme="minorBidi"/>
            <w:noProof/>
            <w:sz w:val="22"/>
            <w:szCs w:val="22"/>
          </w:rPr>
          <w:tab/>
        </w:r>
        <w:r w:rsidRPr="000C0094">
          <w:rPr>
            <w:rStyle w:val="Hyperlink"/>
            <w:noProof/>
          </w:rPr>
          <w:t>Element Defaults</w:t>
        </w:r>
        <w:r>
          <w:rPr>
            <w:noProof/>
            <w:webHidden/>
          </w:rPr>
          <w:tab/>
        </w:r>
        <w:r>
          <w:rPr>
            <w:noProof/>
            <w:webHidden/>
          </w:rPr>
          <w:fldChar w:fldCharType="begin"/>
        </w:r>
        <w:r>
          <w:rPr>
            <w:noProof/>
            <w:webHidden/>
          </w:rPr>
          <w:instrText xml:space="preserve"> PAGEREF _Toc39166857 \h </w:instrText>
        </w:r>
        <w:r>
          <w:rPr>
            <w:noProof/>
            <w:webHidden/>
          </w:rPr>
        </w:r>
        <w:r>
          <w:rPr>
            <w:noProof/>
            <w:webHidden/>
          </w:rPr>
          <w:fldChar w:fldCharType="separate"/>
        </w:r>
        <w:r>
          <w:rPr>
            <w:noProof/>
            <w:webHidden/>
          </w:rPr>
          <w:t>1</w:t>
        </w:r>
        <w:r>
          <w:rPr>
            <w:noProof/>
            <w:webHidden/>
          </w:rPr>
          <w:fldChar w:fldCharType="end"/>
        </w:r>
      </w:hyperlink>
    </w:p>
    <w:p w14:paraId="18C4E0C7" w14:textId="28290F9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58" w:history="1">
        <w:r w:rsidRPr="000C0094">
          <w:rPr>
            <w:rStyle w:val="Hyperlink"/>
            <w:noProof/>
            <w14:scene3d>
              <w14:camera w14:prst="orthographicFront"/>
              <w14:lightRig w14:rig="threePt" w14:dir="t">
                <w14:rot w14:lat="0" w14:lon="0" w14:rev="0"/>
              </w14:lightRig>
            </w14:scene3d>
          </w:rPr>
          <w:t>9.4.1</w:t>
        </w:r>
        <w:r>
          <w:rPr>
            <w:rFonts w:asciiTheme="minorHAnsi" w:eastAsiaTheme="minorEastAsia" w:hAnsiTheme="minorHAnsi" w:cstheme="minorBidi"/>
            <w:noProof/>
            <w:sz w:val="22"/>
            <w:szCs w:val="22"/>
          </w:rPr>
          <w:tab/>
        </w:r>
        <w:r w:rsidRPr="000C0094">
          <w:rPr>
            <w:rStyle w:val="Hyperlink"/>
            <w:noProof/>
          </w:rPr>
          <w:t>Definition 'default value'</w:t>
        </w:r>
        <w:r>
          <w:rPr>
            <w:noProof/>
            <w:webHidden/>
          </w:rPr>
          <w:tab/>
        </w:r>
        <w:r>
          <w:rPr>
            <w:noProof/>
            <w:webHidden/>
          </w:rPr>
          <w:fldChar w:fldCharType="begin"/>
        </w:r>
        <w:r>
          <w:rPr>
            <w:noProof/>
            <w:webHidden/>
          </w:rPr>
          <w:instrText xml:space="preserve"> PAGEREF _Toc39166858 \h </w:instrText>
        </w:r>
        <w:r>
          <w:rPr>
            <w:noProof/>
            <w:webHidden/>
          </w:rPr>
        </w:r>
        <w:r>
          <w:rPr>
            <w:noProof/>
            <w:webHidden/>
          </w:rPr>
          <w:fldChar w:fldCharType="separate"/>
        </w:r>
        <w:r>
          <w:rPr>
            <w:noProof/>
            <w:webHidden/>
          </w:rPr>
          <w:t>1</w:t>
        </w:r>
        <w:r>
          <w:rPr>
            <w:noProof/>
            <w:webHidden/>
          </w:rPr>
          <w:fldChar w:fldCharType="end"/>
        </w:r>
      </w:hyperlink>
    </w:p>
    <w:p w14:paraId="53F00098" w14:textId="5D029CE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59" w:history="1">
        <w:r w:rsidRPr="000C0094">
          <w:rPr>
            <w:rStyle w:val="Hyperlink"/>
            <w:noProof/>
            <w14:scene3d>
              <w14:camera w14:prst="orthographicFront"/>
              <w14:lightRig w14:rig="threePt" w14:dir="t">
                <w14:rot w14:lat="0" w14:lon="0" w14:rev="0"/>
              </w14:lightRig>
            </w14:scene3d>
          </w:rPr>
          <w:t>9.4.2</w:t>
        </w:r>
        <w:r>
          <w:rPr>
            <w:rFonts w:asciiTheme="minorHAnsi" w:eastAsiaTheme="minorEastAsia" w:hAnsiTheme="minorHAnsi" w:cstheme="minorBidi"/>
            <w:noProof/>
            <w:sz w:val="22"/>
            <w:szCs w:val="22"/>
          </w:rPr>
          <w:tab/>
        </w:r>
        <w:r w:rsidRPr="000C0094">
          <w:rPr>
            <w:rStyle w:val="Hyperlink"/>
            <w:noProof/>
          </w:rPr>
          <w:t>Element Defaults When Parsing</w:t>
        </w:r>
        <w:r>
          <w:rPr>
            <w:noProof/>
            <w:webHidden/>
          </w:rPr>
          <w:tab/>
        </w:r>
        <w:r>
          <w:rPr>
            <w:noProof/>
            <w:webHidden/>
          </w:rPr>
          <w:fldChar w:fldCharType="begin"/>
        </w:r>
        <w:r>
          <w:rPr>
            <w:noProof/>
            <w:webHidden/>
          </w:rPr>
          <w:instrText xml:space="preserve"> PAGEREF _Toc39166859 \h </w:instrText>
        </w:r>
        <w:r>
          <w:rPr>
            <w:noProof/>
            <w:webHidden/>
          </w:rPr>
        </w:r>
        <w:r>
          <w:rPr>
            <w:noProof/>
            <w:webHidden/>
          </w:rPr>
          <w:fldChar w:fldCharType="separate"/>
        </w:r>
        <w:r>
          <w:rPr>
            <w:noProof/>
            <w:webHidden/>
          </w:rPr>
          <w:t>1</w:t>
        </w:r>
        <w:r>
          <w:rPr>
            <w:noProof/>
            <w:webHidden/>
          </w:rPr>
          <w:fldChar w:fldCharType="end"/>
        </w:r>
      </w:hyperlink>
    </w:p>
    <w:p w14:paraId="395399F1" w14:textId="213A0366"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60" w:history="1">
        <w:r w:rsidRPr="000C0094">
          <w:rPr>
            <w:rStyle w:val="Hyperlink"/>
            <w:noProof/>
            <w14:scene3d>
              <w14:camera w14:prst="orthographicFront"/>
              <w14:lightRig w14:rig="threePt" w14:dir="t">
                <w14:rot w14:lat="0" w14:lon="0" w14:rev="0"/>
              </w14:lightRig>
            </w14:scene3d>
          </w:rPr>
          <w:t>9.4.3</w:t>
        </w:r>
        <w:r>
          <w:rPr>
            <w:rFonts w:asciiTheme="minorHAnsi" w:eastAsiaTheme="minorEastAsia" w:hAnsiTheme="minorHAnsi" w:cstheme="minorBidi"/>
            <w:noProof/>
            <w:sz w:val="22"/>
            <w:szCs w:val="22"/>
          </w:rPr>
          <w:tab/>
        </w:r>
        <w:r w:rsidRPr="000C0094">
          <w:rPr>
            <w:rStyle w:val="Hyperlink"/>
            <w:noProof/>
          </w:rPr>
          <w:t>Element Defaults When Unparsing</w:t>
        </w:r>
        <w:r>
          <w:rPr>
            <w:noProof/>
            <w:webHidden/>
          </w:rPr>
          <w:tab/>
        </w:r>
        <w:r>
          <w:rPr>
            <w:noProof/>
            <w:webHidden/>
          </w:rPr>
          <w:fldChar w:fldCharType="begin"/>
        </w:r>
        <w:r>
          <w:rPr>
            <w:noProof/>
            <w:webHidden/>
          </w:rPr>
          <w:instrText xml:space="preserve"> PAGEREF _Toc39166860 \h </w:instrText>
        </w:r>
        <w:r>
          <w:rPr>
            <w:noProof/>
            <w:webHidden/>
          </w:rPr>
        </w:r>
        <w:r>
          <w:rPr>
            <w:noProof/>
            <w:webHidden/>
          </w:rPr>
          <w:fldChar w:fldCharType="separate"/>
        </w:r>
        <w:r>
          <w:rPr>
            <w:noProof/>
            <w:webHidden/>
          </w:rPr>
          <w:t>1</w:t>
        </w:r>
        <w:r>
          <w:rPr>
            <w:noProof/>
            <w:webHidden/>
          </w:rPr>
          <w:fldChar w:fldCharType="end"/>
        </w:r>
      </w:hyperlink>
    </w:p>
    <w:p w14:paraId="57457A68" w14:textId="37EBACB1"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61" w:history="1">
        <w:r w:rsidRPr="000C0094">
          <w:rPr>
            <w:rStyle w:val="Hyperlink"/>
            <w:noProof/>
          </w:rPr>
          <w:t>9.5</w:t>
        </w:r>
        <w:r>
          <w:rPr>
            <w:rFonts w:asciiTheme="minorHAnsi" w:eastAsiaTheme="minorEastAsia" w:hAnsiTheme="minorHAnsi" w:cstheme="minorBidi"/>
            <w:noProof/>
            <w:sz w:val="22"/>
            <w:szCs w:val="22"/>
          </w:rPr>
          <w:tab/>
        </w:r>
        <w:r w:rsidRPr="000C0094">
          <w:rPr>
            <w:rStyle w:val="Hyperlink"/>
            <w:noProof/>
          </w:rPr>
          <w:t>Evaluation Order for Statement Annotations</w:t>
        </w:r>
        <w:r>
          <w:rPr>
            <w:noProof/>
            <w:webHidden/>
          </w:rPr>
          <w:tab/>
        </w:r>
        <w:r>
          <w:rPr>
            <w:noProof/>
            <w:webHidden/>
          </w:rPr>
          <w:fldChar w:fldCharType="begin"/>
        </w:r>
        <w:r>
          <w:rPr>
            <w:noProof/>
            <w:webHidden/>
          </w:rPr>
          <w:instrText xml:space="preserve"> PAGEREF _Toc39166861 \h </w:instrText>
        </w:r>
        <w:r>
          <w:rPr>
            <w:noProof/>
            <w:webHidden/>
          </w:rPr>
        </w:r>
        <w:r>
          <w:rPr>
            <w:noProof/>
            <w:webHidden/>
          </w:rPr>
          <w:fldChar w:fldCharType="separate"/>
        </w:r>
        <w:r>
          <w:rPr>
            <w:noProof/>
            <w:webHidden/>
          </w:rPr>
          <w:t>1</w:t>
        </w:r>
        <w:r>
          <w:rPr>
            <w:noProof/>
            <w:webHidden/>
          </w:rPr>
          <w:fldChar w:fldCharType="end"/>
        </w:r>
      </w:hyperlink>
    </w:p>
    <w:p w14:paraId="1F75C90A" w14:textId="4EB27B46"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62" w:history="1">
        <w:r w:rsidRPr="000C0094">
          <w:rPr>
            <w:rStyle w:val="Hyperlink"/>
            <w:noProof/>
            <w:lang w:eastAsia="en-GB"/>
            <w14:scene3d>
              <w14:camera w14:prst="orthographicFront"/>
              <w14:lightRig w14:rig="threePt" w14:dir="t">
                <w14:rot w14:lat="0" w14:lon="0" w14:rev="0"/>
              </w14:lightRig>
            </w14:scene3d>
          </w:rPr>
          <w:t>9.5.1</w:t>
        </w:r>
        <w:r>
          <w:rPr>
            <w:rFonts w:asciiTheme="minorHAnsi" w:eastAsiaTheme="minorEastAsia" w:hAnsiTheme="minorHAnsi" w:cstheme="minorBidi"/>
            <w:noProof/>
            <w:sz w:val="22"/>
            <w:szCs w:val="22"/>
          </w:rPr>
          <w:tab/>
        </w:r>
        <w:r w:rsidRPr="000C0094">
          <w:rPr>
            <w:rStyle w:val="Hyperlink"/>
            <w:noProof/>
            <w:lang w:eastAsia="en-GB"/>
          </w:rPr>
          <w:t>Asserts and Discriminators with testKind 'expression'</w:t>
        </w:r>
        <w:r>
          <w:rPr>
            <w:noProof/>
            <w:webHidden/>
          </w:rPr>
          <w:tab/>
        </w:r>
        <w:r>
          <w:rPr>
            <w:noProof/>
            <w:webHidden/>
          </w:rPr>
          <w:fldChar w:fldCharType="begin"/>
        </w:r>
        <w:r>
          <w:rPr>
            <w:noProof/>
            <w:webHidden/>
          </w:rPr>
          <w:instrText xml:space="preserve"> PAGEREF _Toc39166862 \h </w:instrText>
        </w:r>
        <w:r>
          <w:rPr>
            <w:noProof/>
            <w:webHidden/>
          </w:rPr>
        </w:r>
        <w:r>
          <w:rPr>
            <w:noProof/>
            <w:webHidden/>
          </w:rPr>
          <w:fldChar w:fldCharType="separate"/>
        </w:r>
        <w:r>
          <w:rPr>
            <w:noProof/>
            <w:webHidden/>
          </w:rPr>
          <w:t>1</w:t>
        </w:r>
        <w:r>
          <w:rPr>
            <w:noProof/>
            <w:webHidden/>
          </w:rPr>
          <w:fldChar w:fldCharType="end"/>
        </w:r>
      </w:hyperlink>
    </w:p>
    <w:p w14:paraId="04AE55A2" w14:textId="6CF6CA54"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63" w:history="1">
        <w:r w:rsidRPr="000C0094">
          <w:rPr>
            <w:rStyle w:val="Hyperlink"/>
            <w:noProof/>
            <w:lang w:eastAsia="en-GB"/>
            <w14:scene3d>
              <w14:camera w14:prst="orthographicFront"/>
              <w14:lightRig w14:rig="threePt" w14:dir="t">
                <w14:rot w14:lat="0" w14:lon="0" w14:rev="0"/>
              </w14:lightRig>
            </w14:scene3d>
          </w:rPr>
          <w:t>9.5.2</w:t>
        </w:r>
        <w:r>
          <w:rPr>
            <w:rFonts w:asciiTheme="minorHAnsi" w:eastAsiaTheme="minorEastAsia" w:hAnsiTheme="minorHAnsi" w:cstheme="minorBidi"/>
            <w:noProof/>
            <w:sz w:val="22"/>
            <w:szCs w:val="22"/>
          </w:rPr>
          <w:tab/>
        </w:r>
        <w:r w:rsidRPr="000C0094">
          <w:rPr>
            <w:rStyle w:val="Hyperlink"/>
            <w:noProof/>
            <w:lang w:eastAsia="en-GB"/>
          </w:rPr>
          <w:t>Discriminators with testKind 'expression'</w:t>
        </w:r>
        <w:r>
          <w:rPr>
            <w:noProof/>
            <w:webHidden/>
          </w:rPr>
          <w:tab/>
        </w:r>
        <w:r>
          <w:rPr>
            <w:noProof/>
            <w:webHidden/>
          </w:rPr>
          <w:fldChar w:fldCharType="begin"/>
        </w:r>
        <w:r>
          <w:rPr>
            <w:noProof/>
            <w:webHidden/>
          </w:rPr>
          <w:instrText xml:space="preserve"> PAGEREF _Toc39166863 \h </w:instrText>
        </w:r>
        <w:r>
          <w:rPr>
            <w:noProof/>
            <w:webHidden/>
          </w:rPr>
        </w:r>
        <w:r>
          <w:rPr>
            <w:noProof/>
            <w:webHidden/>
          </w:rPr>
          <w:fldChar w:fldCharType="separate"/>
        </w:r>
        <w:r>
          <w:rPr>
            <w:noProof/>
            <w:webHidden/>
          </w:rPr>
          <w:t>1</w:t>
        </w:r>
        <w:r>
          <w:rPr>
            <w:noProof/>
            <w:webHidden/>
          </w:rPr>
          <w:fldChar w:fldCharType="end"/>
        </w:r>
      </w:hyperlink>
    </w:p>
    <w:p w14:paraId="2F17E8E4" w14:textId="026782CA"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64" w:history="1">
        <w:r w:rsidRPr="000C0094">
          <w:rPr>
            <w:rStyle w:val="Hyperlink"/>
            <w:noProof/>
            <w:lang w:eastAsia="en-GB"/>
            <w14:scene3d>
              <w14:camera w14:prst="orthographicFront"/>
              <w14:lightRig w14:rig="threePt" w14:dir="t">
                <w14:rot w14:lat="0" w14:lon="0" w14:rev="0"/>
              </w14:lightRig>
            </w14:scene3d>
          </w:rPr>
          <w:t>9.5.3</w:t>
        </w:r>
        <w:r>
          <w:rPr>
            <w:rFonts w:asciiTheme="minorHAnsi" w:eastAsiaTheme="minorEastAsia" w:hAnsiTheme="minorHAnsi" w:cstheme="minorBidi"/>
            <w:noProof/>
            <w:sz w:val="22"/>
            <w:szCs w:val="22"/>
          </w:rPr>
          <w:tab/>
        </w:r>
        <w:r w:rsidRPr="000C0094">
          <w:rPr>
            <w:rStyle w:val="Hyperlink"/>
            <w:noProof/>
            <w:lang w:eastAsia="en-GB"/>
          </w:rPr>
          <w:t>Elements and setVariable</w:t>
        </w:r>
        <w:r>
          <w:rPr>
            <w:noProof/>
            <w:webHidden/>
          </w:rPr>
          <w:tab/>
        </w:r>
        <w:r>
          <w:rPr>
            <w:noProof/>
            <w:webHidden/>
          </w:rPr>
          <w:fldChar w:fldCharType="begin"/>
        </w:r>
        <w:r>
          <w:rPr>
            <w:noProof/>
            <w:webHidden/>
          </w:rPr>
          <w:instrText xml:space="preserve"> PAGEREF _Toc39166864 \h </w:instrText>
        </w:r>
        <w:r>
          <w:rPr>
            <w:noProof/>
            <w:webHidden/>
          </w:rPr>
        </w:r>
        <w:r>
          <w:rPr>
            <w:noProof/>
            <w:webHidden/>
          </w:rPr>
          <w:fldChar w:fldCharType="separate"/>
        </w:r>
        <w:r>
          <w:rPr>
            <w:noProof/>
            <w:webHidden/>
          </w:rPr>
          <w:t>1</w:t>
        </w:r>
        <w:r>
          <w:rPr>
            <w:noProof/>
            <w:webHidden/>
          </w:rPr>
          <w:fldChar w:fldCharType="end"/>
        </w:r>
      </w:hyperlink>
    </w:p>
    <w:p w14:paraId="434E3FC8" w14:textId="0EE18061"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65" w:history="1">
        <w:r w:rsidRPr="000C0094">
          <w:rPr>
            <w:rStyle w:val="Hyperlink"/>
            <w:noProof/>
          </w:rPr>
          <w:t>9.6</w:t>
        </w:r>
        <w:r>
          <w:rPr>
            <w:rFonts w:asciiTheme="minorHAnsi" w:eastAsiaTheme="minorEastAsia" w:hAnsiTheme="minorHAnsi" w:cstheme="minorBidi"/>
            <w:noProof/>
            <w:sz w:val="22"/>
            <w:szCs w:val="22"/>
          </w:rPr>
          <w:tab/>
        </w:r>
        <w:r w:rsidRPr="000C0094">
          <w:rPr>
            <w:rStyle w:val="Hyperlink"/>
            <w:noProof/>
          </w:rPr>
          <w:t>Validation</w:t>
        </w:r>
        <w:r>
          <w:rPr>
            <w:noProof/>
            <w:webHidden/>
          </w:rPr>
          <w:tab/>
        </w:r>
        <w:r>
          <w:rPr>
            <w:noProof/>
            <w:webHidden/>
          </w:rPr>
          <w:fldChar w:fldCharType="begin"/>
        </w:r>
        <w:r>
          <w:rPr>
            <w:noProof/>
            <w:webHidden/>
          </w:rPr>
          <w:instrText xml:space="preserve"> PAGEREF _Toc39166865 \h </w:instrText>
        </w:r>
        <w:r>
          <w:rPr>
            <w:noProof/>
            <w:webHidden/>
          </w:rPr>
        </w:r>
        <w:r>
          <w:rPr>
            <w:noProof/>
            <w:webHidden/>
          </w:rPr>
          <w:fldChar w:fldCharType="separate"/>
        </w:r>
        <w:r>
          <w:rPr>
            <w:noProof/>
            <w:webHidden/>
          </w:rPr>
          <w:t>1</w:t>
        </w:r>
        <w:r>
          <w:rPr>
            <w:noProof/>
            <w:webHidden/>
          </w:rPr>
          <w:fldChar w:fldCharType="end"/>
        </w:r>
      </w:hyperlink>
    </w:p>
    <w:p w14:paraId="2BF1A40A" w14:textId="1F6DE82E" w:rsidR="00E43388" w:rsidRDefault="00E43388">
      <w:pPr>
        <w:pStyle w:val="TOC2"/>
        <w:tabs>
          <w:tab w:val="left" w:pos="800"/>
          <w:tab w:val="right" w:leader="dot" w:pos="8630"/>
        </w:tabs>
        <w:rPr>
          <w:rFonts w:asciiTheme="minorHAnsi" w:eastAsiaTheme="minorEastAsia" w:hAnsiTheme="minorHAnsi" w:cstheme="minorBidi"/>
          <w:noProof/>
          <w:sz w:val="22"/>
          <w:szCs w:val="22"/>
        </w:rPr>
      </w:pPr>
      <w:hyperlink w:anchor="_Toc39166866" w:history="1">
        <w:r w:rsidRPr="000C0094">
          <w:rPr>
            <w:rStyle w:val="Hyperlink"/>
            <w:rFonts w:eastAsia="MS Mincho"/>
            <w:noProof/>
            <w:lang w:eastAsia="ja-JP" w:bidi="he-IL"/>
          </w:rPr>
          <w:t>9.7</w:t>
        </w:r>
        <w:r>
          <w:rPr>
            <w:rFonts w:asciiTheme="minorHAnsi" w:eastAsiaTheme="minorEastAsia" w:hAnsiTheme="minorHAnsi" w:cstheme="minorBidi"/>
            <w:noProof/>
            <w:sz w:val="22"/>
            <w:szCs w:val="22"/>
          </w:rPr>
          <w:tab/>
        </w:r>
        <w:r w:rsidRPr="000C0094">
          <w:rPr>
            <w:rStyle w:val="Hyperlink"/>
            <w:rFonts w:eastAsia="MS Mincho"/>
            <w:noProof/>
            <w:lang w:eastAsia="ja-JP" w:bidi="he-IL"/>
          </w:rPr>
          <w:t>Unparser Infoset Augmentation Algorithm</w:t>
        </w:r>
        <w:r>
          <w:rPr>
            <w:noProof/>
            <w:webHidden/>
          </w:rPr>
          <w:tab/>
        </w:r>
        <w:r>
          <w:rPr>
            <w:noProof/>
            <w:webHidden/>
          </w:rPr>
          <w:fldChar w:fldCharType="begin"/>
        </w:r>
        <w:r>
          <w:rPr>
            <w:noProof/>
            <w:webHidden/>
          </w:rPr>
          <w:instrText xml:space="preserve"> PAGEREF _Toc39166866 \h </w:instrText>
        </w:r>
        <w:r>
          <w:rPr>
            <w:noProof/>
            <w:webHidden/>
          </w:rPr>
        </w:r>
        <w:r>
          <w:rPr>
            <w:noProof/>
            <w:webHidden/>
          </w:rPr>
          <w:fldChar w:fldCharType="separate"/>
        </w:r>
        <w:r>
          <w:rPr>
            <w:noProof/>
            <w:webHidden/>
          </w:rPr>
          <w:t>1</w:t>
        </w:r>
        <w:r>
          <w:rPr>
            <w:noProof/>
            <w:webHidden/>
          </w:rPr>
          <w:fldChar w:fldCharType="end"/>
        </w:r>
      </w:hyperlink>
    </w:p>
    <w:p w14:paraId="702ED8F0" w14:textId="4D15E86D" w:rsidR="00E43388" w:rsidRDefault="00E43388">
      <w:pPr>
        <w:pStyle w:val="TOC1"/>
        <w:tabs>
          <w:tab w:val="left" w:pos="600"/>
        </w:tabs>
        <w:rPr>
          <w:rFonts w:asciiTheme="minorHAnsi" w:eastAsiaTheme="minorEastAsia" w:hAnsiTheme="minorHAnsi" w:cstheme="minorBidi"/>
          <w:noProof/>
          <w:sz w:val="22"/>
          <w:szCs w:val="22"/>
        </w:rPr>
      </w:pPr>
      <w:hyperlink w:anchor="_Toc39166867" w:history="1">
        <w:r w:rsidRPr="000C0094">
          <w:rPr>
            <w:rStyle w:val="Hyperlink"/>
            <w:noProof/>
          </w:rPr>
          <w:t>10</w:t>
        </w:r>
        <w:r>
          <w:rPr>
            <w:rFonts w:asciiTheme="minorHAnsi" w:eastAsiaTheme="minorEastAsia" w:hAnsiTheme="minorHAnsi" w:cstheme="minorBidi"/>
            <w:noProof/>
            <w:sz w:val="22"/>
            <w:szCs w:val="22"/>
          </w:rPr>
          <w:tab/>
        </w:r>
        <w:r w:rsidRPr="000C0094">
          <w:rPr>
            <w:rStyle w:val="Hyperlink"/>
            <w:noProof/>
          </w:rPr>
          <w:t>Overview: Core Representation Properties and their Format Semantics</w:t>
        </w:r>
        <w:r>
          <w:rPr>
            <w:noProof/>
            <w:webHidden/>
          </w:rPr>
          <w:tab/>
        </w:r>
        <w:r>
          <w:rPr>
            <w:noProof/>
            <w:webHidden/>
          </w:rPr>
          <w:fldChar w:fldCharType="begin"/>
        </w:r>
        <w:r>
          <w:rPr>
            <w:noProof/>
            <w:webHidden/>
          </w:rPr>
          <w:instrText xml:space="preserve"> PAGEREF _Toc39166867 \h </w:instrText>
        </w:r>
        <w:r>
          <w:rPr>
            <w:noProof/>
            <w:webHidden/>
          </w:rPr>
        </w:r>
        <w:r>
          <w:rPr>
            <w:noProof/>
            <w:webHidden/>
          </w:rPr>
          <w:fldChar w:fldCharType="separate"/>
        </w:r>
        <w:r>
          <w:rPr>
            <w:noProof/>
            <w:webHidden/>
          </w:rPr>
          <w:t>1</w:t>
        </w:r>
        <w:r>
          <w:rPr>
            <w:noProof/>
            <w:webHidden/>
          </w:rPr>
          <w:fldChar w:fldCharType="end"/>
        </w:r>
      </w:hyperlink>
    </w:p>
    <w:p w14:paraId="50457010" w14:textId="5B66010C" w:rsidR="00E43388" w:rsidRDefault="00E43388">
      <w:pPr>
        <w:pStyle w:val="TOC1"/>
        <w:tabs>
          <w:tab w:val="left" w:pos="600"/>
        </w:tabs>
        <w:rPr>
          <w:rFonts w:asciiTheme="minorHAnsi" w:eastAsiaTheme="minorEastAsia" w:hAnsiTheme="minorHAnsi" w:cstheme="minorBidi"/>
          <w:noProof/>
          <w:sz w:val="22"/>
          <w:szCs w:val="22"/>
        </w:rPr>
      </w:pPr>
      <w:hyperlink w:anchor="_Toc39166868" w:history="1">
        <w:r w:rsidRPr="000C0094">
          <w:rPr>
            <w:rStyle w:val="Hyperlink"/>
            <w:noProof/>
          </w:rPr>
          <w:t>11</w:t>
        </w:r>
        <w:r>
          <w:rPr>
            <w:rFonts w:asciiTheme="minorHAnsi" w:eastAsiaTheme="minorEastAsia" w:hAnsiTheme="minorHAnsi" w:cstheme="minorBidi"/>
            <w:noProof/>
            <w:sz w:val="22"/>
            <w:szCs w:val="22"/>
          </w:rPr>
          <w:tab/>
        </w:r>
        <w:r w:rsidRPr="000C0094">
          <w:rPr>
            <w:rStyle w:val="Hyperlink"/>
            <w:noProof/>
          </w:rPr>
          <w:t>Properties Common to both Content and Framing</w:t>
        </w:r>
        <w:r>
          <w:rPr>
            <w:noProof/>
            <w:webHidden/>
          </w:rPr>
          <w:tab/>
        </w:r>
        <w:r>
          <w:rPr>
            <w:noProof/>
            <w:webHidden/>
          </w:rPr>
          <w:fldChar w:fldCharType="begin"/>
        </w:r>
        <w:r>
          <w:rPr>
            <w:noProof/>
            <w:webHidden/>
          </w:rPr>
          <w:instrText xml:space="preserve"> PAGEREF _Toc39166868 \h </w:instrText>
        </w:r>
        <w:r>
          <w:rPr>
            <w:noProof/>
            <w:webHidden/>
          </w:rPr>
        </w:r>
        <w:r>
          <w:rPr>
            <w:noProof/>
            <w:webHidden/>
          </w:rPr>
          <w:fldChar w:fldCharType="separate"/>
        </w:r>
        <w:r>
          <w:rPr>
            <w:noProof/>
            <w:webHidden/>
          </w:rPr>
          <w:t>1</w:t>
        </w:r>
        <w:r>
          <w:rPr>
            <w:noProof/>
            <w:webHidden/>
          </w:rPr>
          <w:fldChar w:fldCharType="end"/>
        </w:r>
      </w:hyperlink>
    </w:p>
    <w:p w14:paraId="12E8FFD7" w14:textId="1A5507DD"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69" w:history="1">
        <w:r w:rsidRPr="000C0094">
          <w:rPr>
            <w:rStyle w:val="Hyperlink"/>
            <w:noProof/>
          </w:rPr>
          <w:t>11.1</w:t>
        </w:r>
        <w:r>
          <w:rPr>
            <w:rFonts w:asciiTheme="minorHAnsi" w:eastAsiaTheme="minorEastAsia" w:hAnsiTheme="minorHAnsi" w:cstheme="minorBidi"/>
            <w:noProof/>
            <w:sz w:val="22"/>
            <w:szCs w:val="22"/>
          </w:rPr>
          <w:tab/>
        </w:r>
        <w:r w:rsidRPr="000C0094">
          <w:rPr>
            <w:rStyle w:val="Hyperlink"/>
            <w:noProof/>
          </w:rPr>
          <w:t>Unicode Byte Order Mark (BOM)</w:t>
        </w:r>
        <w:r>
          <w:rPr>
            <w:noProof/>
            <w:webHidden/>
          </w:rPr>
          <w:tab/>
        </w:r>
        <w:r>
          <w:rPr>
            <w:noProof/>
            <w:webHidden/>
          </w:rPr>
          <w:fldChar w:fldCharType="begin"/>
        </w:r>
        <w:r>
          <w:rPr>
            <w:noProof/>
            <w:webHidden/>
          </w:rPr>
          <w:instrText xml:space="preserve"> PAGEREF _Toc39166869 \h </w:instrText>
        </w:r>
        <w:r>
          <w:rPr>
            <w:noProof/>
            <w:webHidden/>
          </w:rPr>
        </w:r>
        <w:r>
          <w:rPr>
            <w:noProof/>
            <w:webHidden/>
          </w:rPr>
          <w:fldChar w:fldCharType="separate"/>
        </w:r>
        <w:r>
          <w:rPr>
            <w:noProof/>
            <w:webHidden/>
          </w:rPr>
          <w:t>1</w:t>
        </w:r>
        <w:r>
          <w:rPr>
            <w:noProof/>
            <w:webHidden/>
          </w:rPr>
          <w:fldChar w:fldCharType="end"/>
        </w:r>
      </w:hyperlink>
    </w:p>
    <w:p w14:paraId="0FAB8F69" w14:textId="721CB195"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70" w:history="1">
        <w:r w:rsidRPr="000C0094">
          <w:rPr>
            <w:rStyle w:val="Hyperlink"/>
            <w:noProof/>
          </w:rPr>
          <w:t>11.2</w:t>
        </w:r>
        <w:r>
          <w:rPr>
            <w:rFonts w:asciiTheme="minorHAnsi" w:eastAsiaTheme="minorEastAsia" w:hAnsiTheme="minorHAnsi" w:cstheme="minorBidi"/>
            <w:noProof/>
            <w:sz w:val="22"/>
            <w:szCs w:val="22"/>
          </w:rPr>
          <w:tab/>
        </w:r>
        <w:r w:rsidRPr="000C0094">
          <w:rPr>
            <w:rStyle w:val="Hyperlink"/>
            <w:noProof/>
          </w:rPr>
          <w:t>Character Encoding and Decoding Errors</w:t>
        </w:r>
        <w:r>
          <w:rPr>
            <w:noProof/>
            <w:webHidden/>
          </w:rPr>
          <w:tab/>
        </w:r>
        <w:r>
          <w:rPr>
            <w:noProof/>
            <w:webHidden/>
          </w:rPr>
          <w:fldChar w:fldCharType="begin"/>
        </w:r>
        <w:r>
          <w:rPr>
            <w:noProof/>
            <w:webHidden/>
          </w:rPr>
          <w:instrText xml:space="preserve"> PAGEREF _Toc39166870 \h </w:instrText>
        </w:r>
        <w:r>
          <w:rPr>
            <w:noProof/>
            <w:webHidden/>
          </w:rPr>
        </w:r>
        <w:r>
          <w:rPr>
            <w:noProof/>
            <w:webHidden/>
          </w:rPr>
          <w:fldChar w:fldCharType="separate"/>
        </w:r>
        <w:r>
          <w:rPr>
            <w:noProof/>
            <w:webHidden/>
          </w:rPr>
          <w:t>1</w:t>
        </w:r>
        <w:r>
          <w:rPr>
            <w:noProof/>
            <w:webHidden/>
          </w:rPr>
          <w:fldChar w:fldCharType="end"/>
        </w:r>
      </w:hyperlink>
    </w:p>
    <w:p w14:paraId="43A95A61" w14:textId="017EBDB6"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71" w:history="1">
        <w:r w:rsidRPr="000C0094">
          <w:rPr>
            <w:rStyle w:val="Hyperlink"/>
            <w:noProof/>
            <w14:scene3d>
              <w14:camera w14:prst="orthographicFront"/>
              <w14:lightRig w14:rig="threePt" w14:dir="t">
                <w14:rot w14:lat="0" w14:lon="0" w14:rev="0"/>
              </w14:lightRig>
            </w14:scene3d>
          </w:rPr>
          <w:t>11.2.1</w:t>
        </w:r>
        <w:r>
          <w:rPr>
            <w:rFonts w:asciiTheme="minorHAnsi" w:eastAsiaTheme="minorEastAsia" w:hAnsiTheme="minorHAnsi" w:cstheme="minorBidi"/>
            <w:noProof/>
            <w:sz w:val="22"/>
            <w:szCs w:val="22"/>
          </w:rPr>
          <w:tab/>
        </w:r>
        <w:r w:rsidRPr="000C0094">
          <w:rPr>
            <w:rStyle w:val="Hyperlink"/>
            <w:noProof/>
          </w:rPr>
          <w:t>Property dfdl:encodingErrorPolicy</w:t>
        </w:r>
        <w:r>
          <w:rPr>
            <w:noProof/>
            <w:webHidden/>
          </w:rPr>
          <w:tab/>
        </w:r>
        <w:r>
          <w:rPr>
            <w:noProof/>
            <w:webHidden/>
          </w:rPr>
          <w:fldChar w:fldCharType="begin"/>
        </w:r>
        <w:r>
          <w:rPr>
            <w:noProof/>
            <w:webHidden/>
          </w:rPr>
          <w:instrText xml:space="preserve"> PAGEREF _Toc39166871 \h </w:instrText>
        </w:r>
        <w:r>
          <w:rPr>
            <w:noProof/>
            <w:webHidden/>
          </w:rPr>
        </w:r>
        <w:r>
          <w:rPr>
            <w:noProof/>
            <w:webHidden/>
          </w:rPr>
          <w:fldChar w:fldCharType="separate"/>
        </w:r>
        <w:r>
          <w:rPr>
            <w:noProof/>
            <w:webHidden/>
          </w:rPr>
          <w:t>1</w:t>
        </w:r>
        <w:r>
          <w:rPr>
            <w:noProof/>
            <w:webHidden/>
          </w:rPr>
          <w:fldChar w:fldCharType="end"/>
        </w:r>
      </w:hyperlink>
    </w:p>
    <w:p w14:paraId="52FD0DA9" w14:textId="726007D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72" w:history="1">
        <w:r w:rsidRPr="000C0094">
          <w:rPr>
            <w:rStyle w:val="Hyperlink"/>
            <w:noProof/>
            <w14:scene3d>
              <w14:camera w14:prst="orthographicFront"/>
              <w14:lightRig w14:rig="threePt" w14:dir="t">
                <w14:rot w14:lat="0" w14:lon="0" w14:rev="0"/>
              </w14:lightRig>
            </w14:scene3d>
          </w:rPr>
          <w:t>11.2.2</w:t>
        </w:r>
        <w:r>
          <w:rPr>
            <w:rFonts w:asciiTheme="minorHAnsi" w:eastAsiaTheme="minorEastAsia" w:hAnsiTheme="minorHAnsi" w:cstheme="minorBidi"/>
            <w:noProof/>
            <w:sz w:val="22"/>
            <w:szCs w:val="22"/>
          </w:rPr>
          <w:tab/>
        </w:r>
        <w:r w:rsidRPr="000C0094">
          <w:rPr>
            <w:rStyle w:val="Hyperlink"/>
            <w:noProof/>
          </w:rPr>
          <w:t>Unicode UTF-16 Decoding/Encoding Non-Errors</w:t>
        </w:r>
        <w:r>
          <w:rPr>
            <w:noProof/>
            <w:webHidden/>
          </w:rPr>
          <w:tab/>
        </w:r>
        <w:r>
          <w:rPr>
            <w:noProof/>
            <w:webHidden/>
          </w:rPr>
          <w:fldChar w:fldCharType="begin"/>
        </w:r>
        <w:r>
          <w:rPr>
            <w:noProof/>
            <w:webHidden/>
          </w:rPr>
          <w:instrText xml:space="preserve"> PAGEREF _Toc39166872 \h </w:instrText>
        </w:r>
        <w:r>
          <w:rPr>
            <w:noProof/>
            <w:webHidden/>
          </w:rPr>
        </w:r>
        <w:r>
          <w:rPr>
            <w:noProof/>
            <w:webHidden/>
          </w:rPr>
          <w:fldChar w:fldCharType="separate"/>
        </w:r>
        <w:r>
          <w:rPr>
            <w:noProof/>
            <w:webHidden/>
          </w:rPr>
          <w:t>1</w:t>
        </w:r>
        <w:r>
          <w:rPr>
            <w:noProof/>
            <w:webHidden/>
          </w:rPr>
          <w:fldChar w:fldCharType="end"/>
        </w:r>
      </w:hyperlink>
    </w:p>
    <w:p w14:paraId="5101DEBD" w14:textId="6FAC96CA"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73" w:history="1">
        <w:r w:rsidRPr="000C0094">
          <w:rPr>
            <w:rStyle w:val="Hyperlink"/>
            <w:noProof/>
            <w14:scene3d>
              <w14:camera w14:prst="orthographicFront"/>
              <w14:lightRig w14:rig="threePt" w14:dir="t">
                <w14:rot w14:lat="0" w14:lon="0" w14:rev="0"/>
              </w14:lightRig>
            </w14:scene3d>
          </w:rPr>
          <w:t>11.2.3</w:t>
        </w:r>
        <w:r>
          <w:rPr>
            <w:rFonts w:asciiTheme="minorHAnsi" w:eastAsiaTheme="minorEastAsia" w:hAnsiTheme="minorHAnsi" w:cstheme="minorBidi"/>
            <w:noProof/>
            <w:sz w:val="22"/>
            <w:szCs w:val="22"/>
          </w:rPr>
          <w:tab/>
        </w:r>
        <w:r w:rsidRPr="000C0094">
          <w:rPr>
            <w:rStyle w:val="Hyperlink"/>
            <w:noProof/>
          </w:rPr>
          <w:t>Preserving Data Containing Decoding Errors</w:t>
        </w:r>
        <w:r>
          <w:rPr>
            <w:noProof/>
            <w:webHidden/>
          </w:rPr>
          <w:tab/>
        </w:r>
        <w:r>
          <w:rPr>
            <w:noProof/>
            <w:webHidden/>
          </w:rPr>
          <w:fldChar w:fldCharType="begin"/>
        </w:r>
        <w:r>
          <w:rPr>
            <w:noProof/>
            <w:webHidden/>
          </w:rPr>
          <w:instrText xml:space="preserve"> PAGEREF _Toc39166873 \h </w:instrText>
        </w:r>
        <w:r>
          <w:rPr>
            <w:noProof/>
            <w:webHidden/>
          </w:rPr>
        </w:r>
        <w:r>
          <w:rPr>
            <w:noProof/>
            <w:webHidden/>
          </w:rPr>
          <w:fldChar w:fldCharType="separate"/>
        </w:r>
        <w:r>
          <w:rPr>
            <w:noProof/>
            <w:webHidden/>
          </w:rPr>
          <w:t>1</w:t>
        </w:r>
        <w:r>
          <w:rPr>
            <w:noProof/>
            <w:webHidden/>
          </w:rPr>
          <w:fldChar w:fldCharType="end"/>
        </w:r>
      </w:hyperlink>
    </w:p>
    <w:p w14:paraId="4FCAEA67" w14:textId="06E2F639"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74" w:history="1">
        <w:r w:rsidRPr="000C0094">
          <w:rPr>
            <w:rStyle w:val="Hyperlink"/>
            <w:noProof/>
          </w:rPr>
          <w:t>11.3</w:t>
        </w:r>
        <w:r>
          <w:rPr>
            <w:rFonts w:asciiTheme="minorHAnsi" w:eastAsiaTheme="minorEastAsia" w:hAnsiTheme="minorHAnsi" w:cstheme="minorBidi"/>
            <w:noProof/>
            <w:sz w:val="22"/>
            <w:szCs w:val="22"/>
          </w:rPr>
          <w:tab/>
        </w:r>
        <w:r w:rsidRPr="000C0094">
          <w:rPr>
            <w:rStyle w:val="Hyperlink"/>
            <w:noProof/>
          </w:rPr>
          <w:t>Byte Order and Bit Order</w:t>
        </w:r>
        <w:r>
          <w:rPr>
            <w:noProof/>
            <w:webHidden/>
          </w:rPr>
          <w:tab/>
        </w:r>
        <w:r>
          <w:rPr>
            <w:noProof/>
            <w:webHidden/>
          </w:rPr>
          <w:fldChar w:fldCharType="begin"/>
        </w:r>
        <w:r>
          <w:rPr>
            <w:noProof/>
            <w:webHidden/>
          </w:rPr>
          <w:instrText xml:space="preserve"> PAGEREF _Toc39166874 \h </w:instrText>
        </w:r>
        <w:r>
          <w:rPr>
            <w:noProof/>
            <w:webHidden/>
          </w:rPr>
        </w:r>
        <w:r>
          <w:rPr>
            <w:noProof/>
            <w:webHidden/>
          </w:rPr>
          <w:fldChar w:fldCharType="separate"/>
        </w:r>
        <w:r>
          <w:rPr>
            <w:noProof/>
            <w:webHidden/>
          </w:rPr>
          <w:t>1</w:t>
        </w:r>
        <w:r>
          <w:rPr>
            <w:noProof/>
            <w:webHidden/>
          </w:rPr>
          <w:fldChar w:fldCharType="end"/>
        </w:r>
      </w:hyperlink>
    </w:p>
    <w:p w14:paraId="368F40EB" w14:textId="14CE6057"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75" w:history="1">
        <w:r w:rsidRPr="000C0094">
          <w:rPr>
            <w:rStyle w:val="Hyperlink"/>
            <w:noProof/>
          </w:rPr>
          <w:t>11.4</w:t>
        </w:r>
        <w:r>
          <w:rPr>
            <w:rFonts w:asciiTheme="minorHAnsi" w:eastAsiaTheme="minorEastAsia" w:hAnsiTheme="minorHAnsi" w:cstheme="minorBidi"/>
            <w:noProof/>
            <w:sz w:val="22"/>
            <w:szCs w:val="22"/>
          </w:rPr>
          <w:tab/>
        </w:r>
        <w:r w:rsidRPr="000C0094">
          <w:rPr>
            <w:rStyle w:val="Hyperlink"/>
            <w:noProof/>
          </w:rPr>
          <w:t>dfdl:bitOrder Example</w:t>
        </w:r>
        <w:r>
          <w:rPr>
            <w:noProof/>
            <w:webHidden/>
          </w:rPr>
          <w:tab/>
        </w:r>
        <w:r>
          <w:rPr>
            <w:noProof/>
            <w:webHidden/>
          </w:rPr>
          <w:fldChar w:fldCharType="begin"/>
        </w:r>
        <w:r>
          <w:rPr>
            <w:noProof/>
            <w:webHidden/>
          </w:rPr>
          <w:instrText xml:space="preserve"> PAGEREF _Toc39166875 \h </w:instrText>
        </w:r>
        <w:r>
          <w:rPr>
            <w:noProof/>
            <w:webHidden/>
          </w:rPr>
        </w:r>
        <w:r>
          <w:rPr>
            <w:noProof/>
            <w:webHidden/>
          </w:rPr>
          <w:fldChar w:fldCharType="separate"/>
        </w:r>
        <w:r>
          <w:rPr>
            <w:noProof/>
            <w:webHidden/>
          </w:rPr>
          <w:t>1</w:t>
        </w:r>
        <w:r>
          <w:rPr>
            <w:noProof/>
            <w:webHidden/>
          </w:rPr>
          <w:fldChar w:fldCharType="end"/>
        </w:r>
      </w:hyperlink>
    </w:p>
    <w:p w14:paraId="30BA467F" w14:textId="1811A61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76" w:history="1">
        <w:r w:rsidRPr="000C0094">
          <w:rPr>
            <w:rStyle w:val="Hyperlink"/>
            <w:noProof/>
            <w14:scene3d>
              <w14:camera w14:prst="orthographicFront"/>
              <w14:lightRig w14:rig="threePt" w14:dir="t">
                <w14:rot w14:lat="0" w14:lon="0" w14:rev="0"/>
              </w14:lightRig>
            </w14:scene3d>
          </w:rPr>
          <w:t>11.4.1</w:t>
        </w:r>
        <w:r>
          <w:rPr>
            <w:rFonts w:asciiTheme="minorHAnsi" w:eastAsiaTheme="minorEastAsia" w:hAnsiTheme="minorHAnsi" w:cstheme="minorBidi"/>
            <w:noProof/>
            <w:sz w:val="22"/>
            <w:szCs w:val="22"/>
          </w:rPr>
          <w:tab/>
        </w:r>
        <w:r w:rsidRPr="000C0094">
          <w:rPr>
            <w:rStyle w:val="Hyperlink"/>
            <w:noProof/>
          </w:rPr>
          <w:t>Example Using Right-to-Left Display for 'leastSignificantBitFirst'</w:t>
        </w:r>
        <w:r>
          <w:rPr>
            <w:noProof/>
            <w:webHidden/>
          </w:rPr>
          <w:tab/>
        </w:r>
        <w:r>
          <w:rPr>
            <w:noProof/>
            <w:webHidden/>
          </w:rPr>
          <w:fldChar w:fldCharType="begin"/>
        </w:r>
        <w:r>
          <w:rPr>
            <w:noProof/>
            <w:webHidden/>
          </w:rPr>
          <w:instrText xml:space="preserve"> PAGEREF _Toc39166876 \h </w:instrText>
        </w:r>
        <w:r>
          <w:rPr>
            <w:noProof/>
            <w:webHidden/>
          </w:rPr>
        </w:r>
        <w:r>
          <w:rPr>
            <w:noProof/>
            <w:webHidden/>
          </w:rPr>
          <w:fldChar w:fldCharType="separate"/>
        </w:r>
        <w:r>
          <w:rPr>
            <w:noProof/>
            <w:webHidden/>
          </w:rPr>
          <w:t>1</w:t>
        </w:r>
        <w:r>
          <w:rPr>
            <w:noProof/>
            <w:webHidden/>
          </w:rPr>
          <w:fldChar w:fldCharType="end"/>
        </w:r>
      </w:hyperlink>
    </w:p>
    <w:p w14:paraId="752F48C8" w14:textId="1ED038F0"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77" w:history="1">
        <w:r w:rsidRPr="000C0094">
          <w:rPr>
            <w:rStyle w:val="Hyperlink"/>
            <w:noProof/>
            <w14:scene3d>
              <w14:camera w14:prst="orthographicFront"/>
              <w14:lightRig w14:rig="threePt" w14:dir="t">
                <w14:rot w14:lat="0" w14:lon="0" w14:rev="0"/>
              </w14:lightRig>
            </w14:scene3d>
          </w:rPr>
          <w:t>11.4.2</w:t>
        </w:r>
        <w:r>
          <w:rPr>
            <w:rFonts w:asciiTheme="minorHAnsi" w:eastAsiaTheme="minorEastAsia" w:hAnsiTheme="minorHAnsi" w:cstheme="minorBidi"/>
            <w:noProof/>
            <w:sz w:val="22"/>
            <w:szCs w:val="22"/>
          </w:rPr>
          <w:tab/>
        </w:r>
        <w:r w:rsidRPr="000C0094">
          <w:rPr>
            <w:rStyle w:val="Hyperlink"/>
            <w:noProof/>
          </w:rPr>
          <w:t>dfdl:bitOrder and Grammar Regions</w:t>
        </w:r>
        <w:r>
          <w:rPr>
            <w:noProof/>
            <w:webHidden/>
          </w:rPr>
          <w:tab/>
        </w:r>
        <w:r>
          <w:rPr>
            <w:noProof/>
            <w:webHidden/>
          </w:rPr>
          <w:fldChar w:fldCharType="begin"/>
        </w:r>
        <w:r>
          <w:rPr>
            <w:noProof/>
            <w:webHidden/>
          </w:rPr>
          <w:instrText xml:space="preserve"> PAGEREF _Toc39166877 \h </w:instrText>
        </w:r>
        <w:r>
          <w:rPr>
            <w:noProof/>
            <w:webHidden/>
          </w:rPr>
        </w:r>
        <w:r>
          <w:rPr>
            <w:noProof/>
            <w:webHidden/>
          </w:rPr>
          <w:fldChar w:fldCharType="separate"/>
        </w:r>
        <w:r>
          <w:rPr>
            <w:noProof/>
            <w:webHidden/>
          </w:rPr>
          <w:t>1</w:t>
        </w:r>
        <w:r>
          <w:rPr>
            <w:noProof/>
            <w:webHidden/>
          </w:rPr>
          <w:fldChar w:fldCharType="end"/>
        </w:r>
      </w:hyperlink>
    </w:p>
    <w:p w14:paraId="320807E9" w14:textId="01203FB5" w:rsidR="00E43388" w:rsidRDefault="00E43388">
      <w:pPr>
        <w:pStyle w:val="TOC1"/>
        <w:tabs>
          <w:tab w:val="left" w:pos="600"/>
        </w:tabs>
        <w:rPr>
          <w:rFonts w:asciiTheme="minorHAnsi" w:eastAsiaTheme="minorEastAsia" w:hAnsiTheme="minorHAnsi" w:cstheme="minorBidi"/>
          <w:noProof/>
          <w:sz w:val="22"/>
          <w:szCs w:val="22"/>
        </w:rPr>
      </w:pPr>
      <w:hyperlink w:anchor="_Toc39166878" w:history="1">
        <w:r w:rsidRPr="000C0094">
          <w:rPr>
            <w:rStyle w:val="Hyperlink"/>
            <w:noProof/>
          </w:rPr>
          <w:t>12</w:t>
        </w:r>
        <w:r>
          <w:rPr>
            <w:rFonts w:asciiTheme="minorHAnsi" w:eastAsiaTheme="minorEastAsia" w:hAnsiTheme="minorHAnsi" w:cstheme="minorBidi"/>
            <w:noProof/>
            <w:sz w:val="22"/>
            <w:szCs w:val="22"/>
          </w:rPr>
          <w:tab/>
        </w:r>
        <w:r w:rsidRPr="000C0094">
          <w:rPr>
            <w:rStyle w:val="Hyperlink"/>
            <w:noProof/>
          </w:rPr>
          <w:t>Framing</w:t>
        </w:r>
        <w:r>
          <w:rPr>
            <w:noProof/>
            <w:webHidden/>
          </w:rPr>
          <w:tab/>
        </w:r>
        <w:r>
          <w:rPr>
            <w:noProof/>
            <w:webHidden/>
          </w:rPr>
          <w:fldChar w:fldCharType="begin"/>
        </w:r>
        <w:r>
          <w:rPr>
            <w:noProof/>
            <w:webHidden/>
          </w:rPr>
          <w:instrText xml:space="preserve"> PAGEREF _Toc39166878 \h </w:instrText>
        </w:r>
        <w:r>
          <w:rPr>
            <w:noProof/>
            <w:webHidden/>
          </w:rPr>
        </w:r>
        <w:r>
          <w:rPr>
            <w:noProof/>
            <w:webHidden/>
          </w:rPr>
          <w:fldChar w:fldCharType="separate"/>
        </w:r>
        <w:r>
          <w:rPr>
            <w:noProof/>
            <w:webHidden/>
          </w:rPr>
          <w:t>1</w:t>
        </w:r>
        <w:r>
          <w:rPr>
            <w:noProof/>
            <w:webHidden/>
          </w:rPr>
          <w:fldChar w:fldCharType="end"/>
        </w:r>
      </w:hyperlink>
    </w:p>
    <w:p w14:paraId="792434CE" w14:textId="025E02B7"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79" w:history="1">
        <w:r w:rsidRPr="000C0094">
          <w:rPr>
            <w:rStyle w:val="Hyperlink"/>
            <w:noProof/>
          </w:rPr>
          <w:t>12.1</w:t>
        </w:r>
        <w:r>
          <w:rPr>
            <w:rFonts w:asciiTheme="minorHAnsi" w:eastAsiaTheme="minorEastAsia" w:hAnsiTheme="minorHAnsi" w:cstheme="minorBidi"/>
            <w:noProof/>
            <w:sz w:val="22"/>
            <w:szCs w:val="22"/>
          </w:rPr>
          <w:tab/>
        </w:r>
        <w:r w:rsidRPr="000C0094">
          <w:rPr>
            <w:rStyle w:val="Hyperlink"/>
            <w:noProof/>
          </w:rPr>
          <w:t>Aligned Data</w:t>
        </w:r>
        <w:r>
          <w:rPr>
            <w:noProof/>
            <w:webHidden/>
          </w:rPr>
          <w:tab/>
        </w:r>
        <w:r>
          <w:rPr>
            <w:noProof/>
            <w:webHidden/>
          </w:rPr>
          <w:fldChar w:fldCharType="begin"/>
        </w:r>
        <w:r>
          <w:rPr>
            <w:noProof/>
            <w:webHidden/>
          </w:rPr>
          <w:instrText xml:space="preserve"> PAGEREF _Toc39166879 \h </w:instrText>
        </w:r>
        <w:r>
          <w:rPr>
            <w:noProof/>
            <w:webHidden/>
          </w:rPr>
        </w:r>
        <w:r>
          <w:rPr>
            <w:noProof/>
            <w:webHidden/>
          </w:rPr>
          <w:fldChar w:fldCharType="separate"/>
        </w:r>
        <w:r>
          <w:rPr>
            <w:noProof/>
            <w:webHidden/>
          </w:rPr>
          <w:t>1</w:t>
        </w:r>
        <w:r>
          <w:rPr>
            <w:noProof/>
            <w:webHidden/>
          </w:rPr>
          <w:fldChar w:fldCharType="end"/>
        </w:r>
      </w:hyperlink>
    </w:p>
    <w:p w14:paraId="7D0AC7C1" w14:textId="0D938158"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80" w:history="1">
        <w:r w:rsidRPr="000C0094">
          <w:rPr>
            <w:rStyle w:val="Hyperlink"/>
            <w:noProof/>
            <w14:scene3d>
              <w14:camera w14:prst="orthographicFront"/>
              <w14:lightRig w14:rig="threePt" w14:dir="t">
                <w14:rot w14:lat="0" w14:lon="0" w14:rev="0"/>
              </w14:lightRig>
            </w14:scene3d>
          </w:rPr>
          <w:t>12.1.1</w:t>
        </w:r>
        <w:r>
          <w:rPr>
            <w:rFonts w:asciiTheme="minorHAnsi" w:eastAsiaTheme="minorEastAsia" w:hAnsiTheme="minorHAnsi" w:cstheme="minorBidi"/>
            <w:noProof/>
            <w:sz w:val="22"/>
            <w:szCs w:val="22"/>
          </w:rPr>
          <w:tab/>
        </w:r>
        <w:r w:rsidRPr="000C0094">
          <w:rPr>
            <w:rStyle w:val="Hyperlink"/>
            <w:noProof/>
          </w:rPr>
          <w:t>Implicit Alignment</w:t>
        </w:r>
        <w:r>
          <w:rPr>
            <w:noProof/>
            <w:webHidden/>
          </w:rPr>
          <w:tab/>
        </w:r>
        <w:r>
          <w:rPr>
            <w:noProof/>
            <w:webHidden/>
          </w:rPr>
          <w:fldChar w:fldCharType="begin"/>
        </w:r>
        <w:r>
          <w:rPr>
            <w:noProof/>
            <w:webHidden/>
          </w:rPr>
          <w:instrText xml:space="preserve"> PAGEREF _Toc39166880 \h </w:instrText>
        </w:r>
        <w:r>
          <w:rPr>
            <w:noProof/>
            <w:webHidden/>
          </w:rPr>
        </w:r>
        <w:r>
          <w:rPr>
            <w:noProof/>
            <w:webHidden/>
          </w:rPr>
          <w:fldChar w:fldCharType="separate"/>
        </w:r>
        <w:r>
          <w:rPr>
            <w:noProof/>
            <w:webHidden/>
          </w:rPr>
          <w:t>1</w:t>
        </w:r>
        <w:r>
          <w:rPr>
            <w:noProof/>
            <w:webHidden/>
          </w:rPr>
          <w:fldChar w:fldCharType="end"/>
        </w:r>
      </w:hyperlink>
    </w:p>
    <w:p w14:paraId="219E404F" w14:textId="6C804A2B"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81" w:history="1">
        <w:r w:rsidRPr="000C0094">
          <w:rPr>
            <w:rStyle w:val="Hyperlink"/>
            <w:noProof/>
            <w14:scene3d>
              <w14:camera w14:prst="orthographicFront"/>
              <w14:lightRig w14:rig="threePt" w14:dir="t">
                <w14:rot w14:lat="0" w14:lon="0" w14:rev="0"/>
              </w14:lightRig>
            </w14:scene3d>
          </w:rPr>
          <w:t>12.1.2</w:t>
        </w:r>
        <w:r>
          <w:rPr>
            <w:rFonts w:asciiTheme="minorHAnsi" w:eastAsiaTheme="minorEastAsia" w:hAnsiTheme="minorHAnsi" w:cstheme="minorBidi"/>
            <w:noProof/>
            <w:sz w:val="22"/>
            <w:szCs w:val="22"/>
          </w:rPr>
          <w:tab/>
        </w:r>
        <w:r w:rsidRPr="000C0094">
          <w:rPr>
            <w:rStyle w:val="Hyperlink"/>
            <w:noProof/>
          </w:rPr>
          <w:t>Mandatory Alignment for Textual Data</w:t>
        </w:r>
        <w:r>
          <w:rPr>
            <w:noProof/>
            <w:webHidden/>
          </w:rPr>
          <w:tab/>
        </w:r>
        <w:r>
          <w:rPr>
            <w:noProof/>
            <w:webHidden/>
          </w:rPr>
          <w:fldChar w:fldCharType="begin"/>
        </w:r>
        <w:r>
          <w:rPr>
            <w:noProof/>
            <w:webHidden/>
          </w:rPr>
          <w:instrText xml:space="preserve"> PAGEREF _Toc39166881 \h </w:instrText>
        </w:r>
        <w:r>
          <w:rPr>
            <w:noProof/>
            <w:webHidden/>
          </w:rPr>
        </w:r>
        <w:r>
          <w:rPr>
            <w:noProof/>
            <w:webHidden/>
          </w:rPr>
          <w:fldChar w:fldCharType="separate"/>
        </w:r>
        <w:r>
          <w:rPr>
            <w:noProof/>
            <w:webHidden/>
          </w:rPr>
          <w:t>1</w:t>
        </w:r>
        <w:r>
          <w:rPr>
            <w:noProof/>
            <w:webHidden/>
          </w:rPr>
          <w:fldChar w:fldCharType="end"/>
        </w:r>
      </w:hyperlink>
    </w:p>
    <w:p w14:paraId="4F15E0A7" w14:textId="7C201C6A"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82" w:history="1">
        <w:r w:rsidRPr="000C0094">
          <w:rPr>
            <w:rStyle w:val="Hyperlink"/>
            <w:noProof/>
            <w14:scene3d>
              <w14:camera w14:prst="orthographicFront"/>
              <w14:lightRig w14:rig="threePt" w14:dir="t">
                <w14:rot w14:lat="0" w14:lon="0" w14:rev="0"/>
              </w14:lightRig>
            </w14:scene3d>
          </w:rPr>
          <w:t>12.1.3</w:t>
        </w:r>
        <w:r>
          <w:rPr>
            <w:rFonts w:asciiTheme="minorHAnsi" w:eastAsiaTheme="minorEastAsia" w:hAnsiTheme="minorHAnsi" w:cstheme="minorBidi"/>
            <w:noProof/>
            <w:sz w:val="22"/>
            <w:szCs w:val="22"/>
          </w:rPr>
          <w:tab/>
        </w:r>
        <w:r w:rsidRPr="000C0094">
          <w:rPr>
            <w:rStyle w:val="Hyperlink"/>
            <w:noProof/>
          </w:rPr>
          <w:t>Mandatory Alignment for Packed Decimal Data</w:t>
        </w:r>
        <w:r>
          <w:rPr>
            <w:noProof/>
            <w:webHidden/>
          </w:rPr>
          <w:tab/>
        </w:r>
        <w:r>
          <w:rPr>
            <w:noProof/>
            <w:webHidden/>
          </w:rPr>
          <w:fldChar w:fldCharType="begin"/>
        </w:r>
        <w:r>
          <w:rPr>
            <w:noProof/>
            <w:webHidden/>
          </w:rPr>
          <w:instrText xml:space="preserve"> PAGEREF _Toc39166882 \h </w:instrText>
        </w:r>
        <w:r>
          <w:rPr>
            <w:noProof/>
            <w:webHidden/>
          </w:rPr>
        </w:r>
        <w:r>
          <w:rPr>
            <w:noProof/>
            <w:webHidden/>
          </w:rPr>
          <w:fldChar w:fldCharType="separate"/>
        </w:r>
        <w:r>
          <w:rPr>
            <w:noProof/>
            <w:webHidden/>
          </w:rPr>
          <w:t>1</w:t>
        </w:r>
        <w:r>
          <w:rPr>
            <w:noProof/>
            <w:webHidden/>
          </w:rPr>
          <w:fldChar w:fldCharType="end"/>
        </w:r>
      </w:hyperlink>
    </w:p>
    <w:p w14:paraId="15584B3A" w14:textId="4D858F2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83" w:history="1">
        <w:r w:rsidRPr="000C0094">
          <w:rPr>
            <w:rStyle w:val="Hyperlink"/>
            <w:noProof/>
            <w14:scene3d>
              <w14:camera w14:prst="orthographicFront"/>
              <w14:lightRig w14:rig="threePt" w14:dir="t">
                <w14:rot w14:lat="0" w14:lon="0" w14:rev="0"/>
              </w14:lightRig>
            </w14:scene3d>
          </w:rPr>
          <w:t>12.1.4</w:t>
        </w:r>
        <w:r>
          <w:rPr>
            <w:rFonts w:asciiTheme="minorHAnsi" w:eastAsiaTheme="minorEastAsia" w:hAnsiTheme="minorHAnsi" w:cstheme="minorBidi"/>
            <w:noProof/>
            <w:sz w:val="22"/>
            <w:szCs w:val="22"/>
          </w:rPr>
          <w:tab/>
        </w:r>
        <w:r w:rsidRPr="000C0094">
          <w:rPr>
            <w:rStyle w:val="Hyperlink"/>
            <w:noProof/>
          </w:rPr>
          <w:t>Example: AlignmentFill</w:t>
        </w:r>
        <w:r>
          <w:rPr>
            <w:noProof/>
            <w:webHidden/>
          </w:rPr>
          <w:tab/>
        </w:r>
        <w:r>
          <w:rPr>
            <w:noProof/>
            <w:webHidden/>
          </w:rPr>
          <w:fldChar w:fldCharType="begin"/>
        </w:r>
        <w:r>
          <w:rPr>
            <w:noProof/>
            <w:webHidden/>
          </w:rPr>
          <w:instrText xml:space="preserve"> PAGEREF _Toc39166883 \h </w:instrText>
        </w:r>
        <w:r>
          <w:rPr>
            <w:noProof/>
            <w:webHidden/>
          </w:rPr>
        </w:r>
        <w:r>
          <w:rPr>
            <w:noProof/>
            <w:webHidden/>
          </w:rPr>
          <w:fldChar w:fldCharType="separate"/>
        </w:r>
        <w:r>
          <w:rPr>
            <w:noProof/>
            <w:webHidden/>
          </w:rPr>
          <w:t>1</w:t>
        </w:r>
        <w:r>
          <w:rPr>
            <w:noProof/>
            <w:webHidden/>
          </w:rPr>
          <w:fldChar w:fldCharType="end"/>
        </w:r>
      </w:hyperlink>
    </w:p>
    <w:p w14:paraId="774A9A67" w14:textId="766A8B47"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84" w:history="1">
        <w:r w:rsidRPr="000C0094">
          <w:rPr>
            <w:rStyle w:val="Hyperlink"/>
            <w:noProof/>
          </w:rPr>
          <w:t>12.2</w:t>
        </w:r>
        <w:r>
          <w:rPr>
            <w:rFonts w:asciiTheme="minorHAnsi" w:eastAsiaTheme="minorEastAsia" w:hAnsiTheme="minorHAnsi" w:cstheme="minorBidi"/>
            <w:noProof/>
            <w:sz w:val="22"/>
            <w:szCs w:val="22"/>
          </w:rPr>
          <w:tab/>
        </w:r>
        <w:r w:rsidRPr="000C0094">
          <w:rPr>
            <w:rStyle w:val="Hyperlink"/>
            <w:noProof/>
          </w:rPr>
          <w:t>Properties for Specifying Delimiters</w:t>
        </w:r>
        <w:r>
          <w:rPr>
            <w:noProof/>
            <w:webHidden/>
          </w:rPr>
          <w:tab/>
        </w:r>
        <w:r>
          <w:rPr>
            <w:noProof/>
            <w:webHidden/>
          </w:rPr>
          <w:fldChar w:fldCharType="begin"/>
        </w:r>
        <w:r>
          <w:rPr>
            <w:noProof/>
            <w:webHidden/>
          </w:rPr>
          <w:instrText xml:space="preserve"> PAGEREF _Toc39166884 \h </w:instrText>
        </w:r>
        <w:r>
          <w:rPr>
            <w:noProof/>
            <w:webHidden/>
          </w:rPr>
        </w:r>
        <w:r>
          <w:rPr>
            <w:noProof/>
            <w:webHidden/>
          </w:rPr>
          <w:fldChar w:fldCharType="separate"/>
        </w:r>
        <w:r>
          <w:rPr>
            <w:noProof/>
            <w:webHidden/>
          </w:rPr>
          <w:t>1</w:t>
        </w:r>
        <w:r>
          <w:rPr>
            <w:noProof/>
            <w:webHidden/>
          </w:rPr>
          <w:fldChar w:fldCharType="end"/>
        </w:r>
      </w:hyperlink>
    </w:p>
    <w:p w14:paraId="04125350" w14:textId="1A29A963"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85" w:history="1">
        <w:r w:rsidRPr="000C0094">
          <w:rPr>
            <w:rStyle w:val="Hyperlink"/>
            <w:noProof/>
          </w:rPr>
          <w:t>12.3</w:t>
        </w:r>
        <w:r>
          <w:rPr>
            <w:rFonts w:asciiTheme="minorHAnsi" w:eastAsiaTheme="minorEastAsia" w:hAnsiTheme="minorHAnsi" w:cstheme="minorBidi"/>
            <w:noProof/>
            <w:sz w:val="22"/>
            <w:szCs w:val="22"/>
          </w:rPr>
          <w:tab/>
        </w:r>
        <w:r w:rsidRPr="000C0094">
          <w:rPr>
            <w:rStyle w:val="Hyperlink"/>
            <w:noProof/>
          </w:rPr>
          <w:t>Properties for Specifying Lengths</w:t>
        </w:r>
        <w:r>
          <w:rPr>
            <w:noProof/>
            <w:webHidden/>
          </w:rPr>
          <w:tab/>
        </w:r>
        <w:r>
          <w:rPr>
            <w:noProof/>
            <w:webHidden/>
          </w:rPr>
          <w:fldChar w:fldCharType="begin"/>
        </w:r>
        <w:r>
          <w:rPr>
            <w:noProof/>
            <w:webHidden/>
          </w:rPr>
          <w:instrText xml:space="preserve"> PAGEREF _Toc39166885 \h </w:instrText>
        </w:r>
        <w:r>
          <w:rPr>
            <w:noProof/>
            <w:webHidden/>
          </w:rPr>
        </w:r>
        <w:r>
          <w:rPr>
            <w:noProof/>
            <w:webHidden/>
          </w:rPr>
          <w:fldChar w:fldCharType="separate"/>
        </w:r>
        <w:r>
          <w:rPr>
            <w:noProof/>
            <w:webHidden/>
          </w:rPr>
          <w:t>1</w:t>
        </w:r>
        <w:r>
          <w:rPr>
            <w:noProof/>
            <w:webHidden/>
          </w:rPr>
          <w:fldChar w:fldCharType="end"/>
        </w:r>
      </w:hyperlink>
    </w:p>
    <w:p w14:paraId="4E12DB22" w14:textId="7ADC899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86" w:history="1">
        <w:r w:rsidRPr="000C0094">
          <w:rPr>
            <w:rStyle w:val="Hyperlink"/>
            <w:noProof/>
            <w14:scene3d>
              <w14:camera w14:prst="orthographicFront"/>
              <w14:lightRig w14:rig="threePt" w14:dir="t">
                <w14:rot w14:lat="0" w14:lon="0" w14:rev="0"/>
              </w14:lightRig>
            </w14:scene3d>
          </w:rPr>
          <w:t>12.3.1</w:t>
        </w:r>
        <w:r>
          <w:rPr>
            <w:rFonts w:asciiTheme="minorHAnsi" w:eastAsiaTheme="minorEastAsia" w:hAnsiTheme="minorHAnsi" w:cstheme="minorBidi"/>
            <w:noProof/>
            <w:sz w:val="22"/>
            <w:szCs w:val="22"/>
          </w:rPr>
          <w:tab/>
        </w:r>
        <w:r w:rsidRPr="000C0094">
          <w:rPr>
            <w:rStyle w:val="Hyperlink"/>
            <w:noProof/>
          </w:rPr>
          <w:t>dfdl:lengthKind 'explicit'</w:t>
        </w:r>
        <w:r>
          <w:rPr>
            <w:noProof/>
            <w:webHidden/>
          </w:rPr>
          <w:tab/>
        </w:r>
        <w:r>
          <w:rPr>
            <w:noProof/>
            <w:webHidden/>
          </w:rPr>
          <w:fldChar w:fldCharType="begin"/>
        </w:r>
        <w:r>
          <w:rPr>
            <w:noProof/>
            <w:webHidden/>
          </w:rPr>
          <w:instrText xml:space="preserve"> PAGEREF _Toc39166886 \h </w:instrText>
        </w:r>
        <w:r>
          <w:rPr>
            <w:noProof/>
            <w:webHidden/>
          </w:rPr>
        </w:r>
        <w:r>
          <w:rPr>
            <w:noProof/>
            <w:webHidden/>
          </w:rPr>
          <w:fldChar w:fldCharType="separate"/>
        </w:r>
        <w:r>
          <w:rPr>
            <w:noProof/>
            <w:webHidden/>
          </w:rPr>
          <w:t>1</w:t>
        </w:r>
        <w:r>
          <w:rPr>
            <w:noProof/>
            <w:webHidden/>
          </w:rPr>
          <w:fldChar w:fldCharType="end"/>
        </w:r>
      </w:hyperlink>
    </w:p>
    <w:p w14:paraId="446D9499" w14:textId="479CC36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87" w:history="1">
        <w:r w:rsidRPr="000C0094">
          <w:rPr>
            <w:rStyle w:val="Hyperlink"/>
            <w:noProof/>
            <w14:scene3d>
              <w14:camera w14:prst="orthographicFront"/>
              <w14:lightRig w14:rig="threePt" w14:dir="t">
                <w14:rot w14:lat="0" w14:lon="0" w14:rev="0"/>
              </w14:lightRig>
            </w14:scene3d>
          </w:rPr>
          <w:t>12.3.2</w:t>
        </w:r>
        <w:r>
          <w:rPr>
            <w:rFonts w:asciiTheme="minorHAnsi" w:eastAsiaTheme="minorEastAsia" w:hAnsiTheme="minorHAnsi" w:cstheme="minorBidi"/>
            <w:noProof/>
            <w:sz w:val="22"/>
            <w:szCs w:val="22"/>
          </w:rPr>
          <w:tab/>
        </w:r>
        <w:r w:rsidRPr="000C0094">
          <w:rPr>
            <w:rStyle w:val="Hyperlink"/>
            <w:noProof/>
          </w:rPr>
          <w:t>dfdl:lengthKind 'delimited'</w:t>
        </w:r>
        <w:r>
          <w:rPr>
            <w:noProof/>
            <w:webHidden/>
          </w:rPr>
          <w:tab/>
        </w:r>
        <w:r>
          <w:rPr>
            <w:noProof/>
            <w:webHidden/>
          </w:rPr>
          <w:fldChar w:fldCharType="begin"/>
        </w:r>
        <w:r>
          <w:rPr>
            <w:noProof/>
            <w:webHidden/>
          </w:rPr>
          <w:instrText xml:space="preserve"> PAGEREF _Toc39166887 \h </w:instrText>
        </w:r>
        <w:r>
          <w:rPr>
            <w:noProof/>
            <w:webHidden/>
          </w:rPr>
        </w:r>
        <w:r>
          <w:rPr>
            <w:noProof/>
            <w:webHidden/>
          </w:rPr>
          <w:fldChar w:fldCharType="separate"/>
        </w:r>
        <w:r>
          <w:rPr>
            <w:noProof/>
            <w:webHidden/>
          </w:rPr>
          <w:t>1</w:t>
        </w:r>
        <w:r>
          <w:rPr>
            <w:noProof/>
            <w:webHidden/>
          </w:rPr>
          <w:fldChar w:fldCharType="end"/>
        </w:r>
      </w:hyperlink>
    </w:p>
    <w:p w14:paraId="3AEA84FA" w14:textId="77A9FECB"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88" w:history="1">
        <w:r w:rsidRPr="000C0094">
          <w:rPr>
            <w:rStyle w:val="Hyperlink"/>
            <w:noProof/>
            <w14:scene3d>
              <w14:camera w14:prst="orthographicFront"/>
              <w14:lightRig w14:rig="threePt" w14:dir="t">
                <w14:rot w14:lat="0" w14:lon="0" w14:rev="0"/>
              </w14:lightRig>
            </w14:scene3d>
          </w:rPr>
          <w:t>12.3.3</w:t>
        </w:r>
        <w:r>
          <w:rPr>
            <w:rFonts w:asciiTheme="minorHAnsi" w:eastAsiaTheme="minorEastAsia" w:hAnsiTheme="minorHAnsi" w:cstheme="minorBidi"/>
            <w:noProof/>
            <w:sz w:val="22"/>
            <w:szCs w:val="22"/>
          </w:rPr>
          <w:tab/>
        </w:r>
        <w:r w:rsidRPr="000C0094">
          <w:rPr>
            <w:rStyle w:val="Hyperlink"/>
            <w:noProof/>
          </w:rPr>
          <w:t>dfdl:lengthKind 'implicit'</w:t>
        </w:r>
        <w:r>
          <w:rPr>
            <w:noProof/>
            <w:webHidden/>
          </w:rPr>
          <w:tab/>
        </w:r>
        <w:r>
          <w:rPr>
            <w:noProof/>
            <w:webHidden/>
          </w:rPr>
          <w:fldChar w:fldCharType="begin"/>
        </w:r>
        <w:r>
          <w:rPr>
            <w:noProof/>
            <w:webHidden/>
          </w:rPr>
          <w:instrText xml:space="preserve"> PAGEREF _Toc39166888 \h </w:instrText>
        </w:r>
        <w:r>
          <w:rPr>
            <w:noProof/>
            <w:webHidden/>
          </w:rPr>
        </w:r>
        <w:r>
          <w:rPr>
            <w:noProof/>
            <w:webHidden/>
          </w:rPr>
          <w:fldChar w:fldCharType="separate"/>
        </w:r>
        <w:r>
          <w:rPr>
            <w:noProof/>
            <w:webHidden/>
          </w:rPr>
          <w:t>1</w:t>
        </w:r>
        <w:r>
          <w:rPr>
            <w:noProof/>
            <w:webHidden/>
          </w:rPr>
          <w:fldChar w:fldCharType="end"/>
        </w:r>
      </w:hyperlink>
    </w:p>
    <w:p w14:paraId="51FC4B07" w14:textId="5C3971A4"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89" w:history="1">
        <w:r w:rsidRPr="000C0094">
          <w:rPr>
            <w:rStyle w:val="Hyperlink"/>
            <w:noProof/>
            <w14:scene3d>
              <w14:camera w14:prst="orthographicFront"/>
              <w14:lightRig w14:rig="threePt" w14:dir="t">
                <w14:rot w14:lat="0" w14:lon="0" w14:rev="0"/>
              </w14:lightRig>
            </w14:scene3d>
          </w:rPr>
          <w:t>12.3.4</w:t>
        </w:r>
        <w:r>
          <w:rPr>
            <w:rFonts w:asciiTheme="minorHAnsi" w:eastAsiaTheme="minorEastAsia" w:hAnsiTheme="minorHAnsi" w:cstheme="minorBidi"/>
            <w:noProof/>
            <w:sz w:val="22"/>
            <w:szCs w:val="22"/>
          </w:rPr>
          <w:tab/>
        </w:r>
        <w:r w:rsidRPr="000C0094">
          <w:rPr>
            <w:rStyle w:val="Hyperlink"/>
            <w:noProof/>
          </w:rPr>
          <w:t>dfdl:lengthKind 'prefixed'</w:t>
        </w:r>
        <w:r>
          <w:rPr>
            <w:noProof/>
            <w:webHidden/>
          </w:rPr>
          <w:tab/>
        </w:r>
        <w:r>
          <w:rPr>
            <w:noProof/>
            <w:webHidden/>
          </w:rPr>
          <w:fldChar w:fldCharType="begin"/>
        </w:r>
        <w:r>
          <w:rPr>
            <w:noProof/>
            <w:webHidden/>
          </w:rPr>
          <w:instrText xml:space="preserve"> PAGEREF _Toc39166889 \h </w:instrText>
        </w:r>
        <w:r>
          <w:rPr>
            <w:noProof/>
            <w:webHidden/>
          </w:rPr>
        </w:r>
        <w:r>
          <w:rPr>
            <w:noProof/>
            <w:webHidden/>
          </w:rPr>
          <w:fldChar w:fldCharType="separate"/>
        </w:r>
        <w:r>
          <w:rPr>
            <w:noProof/>
            <w:webHidden/>
          </w:rPr>
          <w:t>1</w:t>
        </w:r>
        <w:r>
          <w:rPr>
            <w:noProof/>
            <w:webHidden/>
          </w:rPr>
          <w:fldChar w:fldCharType="end"/>
        </w:r>
      </w:hyperlink>
    </w:p>
    <w:p w14:paraId="56D72E13" w14:textId="717C657B"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90" w:history="1">
        <w:r w:rsidRPr="000C0094">
          <w:rPr>
            <w:rStyle w:val="Hyperlink"/>
            <w:noProof/>
            <w14:scene3d>
              <w14:camera w14:prst="orthographicFront"/>
              <w14:lightRig w14:rig="threePt" w14:dir="t">
                <w14:rot w14:lat="0" w14:lon="0" w14:rev="0"/>
              </w14:lightRig>
            </w14:scene3d>
          </w:rPr>
          <w:t>12.3.5</w:t>
        </w:r>
        <w:r>
          <w:rPr>
            <w:rFonts w:asciiTheme="minorHAnsi" w:eastAsiaTheme="minorEastAsia" w:hAnsiTheme="minorHAnsi" w:cstheme="minorBidi"/>
            <w:noProof/>
            <w:sz w:val="22"/>
            <w:szCs w:val="22"/>
          </w:rPr>
          <w:tab/>
        </w:r>
        <w:r w:rsidRPr="000C0094">
          <w:rPr>
            <w:rStyle w:val="Hyperlink"/>
            <w:noProof/>
          </w:rPr>
          <w:t>dfdl:lengthKind  'pattern'</w:t>
        </w:r>
        <w:r>
          <w:rPr>
            <w:noProof/>
            <w:webHidden/>
          </w:rPr>
          <w:tab/>
        </w:r>
        <w:r>
          <w:rPr>
            <w:noProof/>
            <w:webHidden/>
          </w:rPr>
          <w:fldChar w:fldCharType="begin"/>
        </w:r>
        <w:r>
          <w:rPr>
            <w:noProof/>
            <w:webHidden/>
          </w:rPr>
          <w:instrText xml:space="preserve"> PAGEREF _Toc39166890 \h </w:instrText>
        </w:r>
        <w:r>
          <w:rPr>
            <w:noProof/>
            <w:webHidden/>
          </w:rPr>
        </w:r>
        <w:r>
          <w:rPr>
            <w:noProof/>
            <w:webHidden/>
          </w:rPr>
          <w:fldChar w:fldCharType="separate"/>
        </w:r>
        <w:r>
          <w:rPr>
            <w:noProof/>
            <w:webHidden/>
          </w:rPr>
          <w:t>1</w:t>
        </w:r>
        <w:r>
          <w:rPr>
            <w:noProof/>
            <w:webHidden/>
          </w:rPr>
          <w:fldChar w:fldCharType="end"/>
        </w:r>
      </w:hyperlink>
    </w:p>
    <w:p w14:paraId="180F6346" w14:textId="69426032"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91" w:history="1">
        <w:r w:rsidRPr="000C0094">
          <w:rPr>
            <w:rStyle w:val="Hyperlink"/>
            <w:noProof/>
            <w14:scene3d>
              <w14:camera w14:prst="orthographicFront"/>
              <w14:lightRig w14:rig="threePt" w14:dir="t">
                <w14:rot w14:lat="0" w14:lon="0" w14:rev="0"/>
              </w14:lightRig>
            </w14:scene3d>
          </w:rPr>
          <w:t>12.3.6</w:t>
        </w:r>
        <w:r>
          <w:rPr>
            <w:rFonts w:asciiTheme="minorHAnsi" w:eastAsiaTheme="minorEastAsia" w:hAnsiTheme="minorHAnsi" w:cstheme="minorBidi"/>
            <w:noProof/>
            <w:sz w:val="22"/>
            <w:szCs w:val="22"/>
          </w:rPr>
          <w:tab/>
        </w:r>
        <w:r w:rsidRPr="000C0094">
          <w:rPr>
            <w:rStyle w:val="Hyperlink"/>
            <w:noProof/>
          </w:rPr>
          <w:t>dfdl:lengthKind 'endOfParent'</w:t>
        </w:r>
        <w:r>
          <w:rPr>
            <w:noProof/>
            <w:webHidden/>
          </w:rPr>
          <w:tab/>
        </w:r>
        <w:r>
          <w:rPr>
            <w:noProof/>
            <w:webHidden/>
          </w:rPr>
          <w:fldChar w:fldCharType="begin"/>
        </w:r>
        <w:r>
          <w:rPr>
            <w:noProof/>
            <w:webHidden/>
          </w:rPr>
          <w:instrText xml:space="preserve"> PAGEREF _Toc39166891 \h </w:instrText>
        </w:r>
        <w:r>
          <w:rPr>
            <w:noProof/>
            <w:webHidden/>
          </w:rPr>
        </w:r>
        <w:r>
          <w:rPr>
            <w:noProof/>
            <w:webHidden/>
          </w:rPr>
          <w:fldChar w:fldCharType="separate"/>
        </w:r>
        <w:r>
          <w:rPr>
            <w:noProof/>
            <w:webHidden/>
          </w:rPr>
          <w:t>1</w:t>
        </w:r>
        <w:r>
          <w:rPr>
            <w:noProof/>
            <w:webHidden/>
          </w:rPr>
          <w:fldChar w:fldCharType="end"/>
        </w:r>
      </w:hyperlink>
    </w:p>
    <w:p w14:paraId="21603C23" w14:textId="09D38073"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92" w:history="1">
        <w:r w:rsidRPr="000C0094">
          <w:rPr>
            <w:rStyle w:val="Hyperlink"/>
            <w:noProof/>
            <w14:scene3d>
              <w14:camera w14:prst="orthographicFront"/>
              <w14:lightRig w14:rig="threePt" w14:dir="t">
                <w14:rot w14:lat="0" w14:lon="0" w14:rev="0"/>
              </w14:lightRig>
            </w14:scene3d>
          </w:rPr>
          <w:t>12.3.7</w:t>
        </w:r>
        <w:r>
          <w:rPr>
            <w:rFonts w:asciiTheme="minorHAnsi" w:eastAsiaTheme="minorEastAsia" w:hAnsiTheme="minorHAnsi" w:cstheme="minorBidi"/>
            <w:noProof/>
            <w:sz w:val="22"/>
            <w:szCs w:val="22"/>
          </w:rPr>
          <w:tab/>
        </w:r>
        <w:r w:rsidRPr="000C0094">
          <w:rPr>
            <w:rStyle w:val="Hyperlink"/>
            <w:noProof/>
          </w:rPr>
          <w:t>Elements of Specified Length</w:t>
        </w:r>
        <w:r>
          <w:rPr>
            <w:noProof/>
            <w:webHidden/>
          </w:rPr>
          <w:tab/>
        </w:r>
        <w:r>
          <w:rPr>
            <w:noProof/>
            <w:webHidden/>
          </w:rPr>
          <w:fldChar w:fldCharType="begin"/>
        </w:r>
        <w:r>
          <w:rPr>
            <w:noProof/>
            <w:webHidden/>
          </w:rPr>
          <w:instrText xml:space="preserve"> PAGEREF _Toc39166892 \h </w:instrText>
        </w:r>
        <w:r>
          <w:rPr>
            <w:noProof/>
            <w:webHidden/>
          </w:rPr>
        </w:r>
        <w:r>
          <w:rPr>
            <w:noProof/>
            <w:webHidden/>
          </w:rPr>
          <w:fldChar w:fldCharType="separate"/>
        </w:r>
        <w:r>
          <w:rPr>
            <w:noProof/>
            <w:webHidden/>
          </w:rPr>
          <w:t>1</w:t>
        </w:r>
        <w:r>
          <w:rPr>
            <w:noProof/>
            <w:webHidden/>
          </w:rPr>
          <w:fldChar w:fldCharType="end"/>
        </w:r>
      </w:hyperlink>
    </w:p>
    <w:p w14:paraId="03EFDE0A" w14:textId="248CF803"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93" w:history="1">
        <w:r w:rsidRPr="000C0094">
          <w:rPr>
            <w:rStyle w:val="Hyperlink"/>
            <w:noProof/>
            <w14:scene3d>
              <w14:camera w14:prst="orthographicFront"/>
              <w14:lightRig w14:rig="threePt" w14:dir="t">
                <w14:rot w14:lat="0" w14:lon="0" w14:rev="0"/>
              </w14:lightRig>
            </w14:scene3d>
          </w:rPr>
          <w:t>12.3.8</w:t>
        </w:r>
        <w:r>
          <w:rPr>
            <w:rFonts w:asciiTheme="minorHAnsi" w:eastAsiaTheme="minorEastAsia" w:hAnsiTheme="minorHAnsi" w:cstheme="minorBidi"/>
            <w:noProof/>
            <w:sz w:val="22"/>
            <w:szCs w:val="22"/>
          </w:rPr>
          <w:tab/>
        </w:r>
        <w:r w:rsidRPr="000C0094">
          <w:rPr>
            <w:rStyle w:val="Hyperlink"/>
            <w:noProof/>
          </w:rPr>
          <w:t>If dfdl:lengthUnits is 'characters' then the length (in bits) of the content region  (i.e., SimpleContent or ComplexContent defined in Section 9.2.2 Recoverable Error</w:t>
        </w:r>
        <w:r>
          <w:rPr>
            <w:noProof/>
            <w:webHidden/>
          </w:rPr>
          <w:tab/>
        </w:r>
        <w:r>
          <w:rPr>
            <w:noProof/>
            <w:webHidden/>
          </w:rPr>
          <w:fldChar w:fldCharType="begin"/>
        </w:r>
        <w:r>
          <w:rPr>
            <w:noProof/>
            <w:webHidden/>
          </w:rPr>
          <w:instrText xml:space="preserve"> PAGEREF _Toc39166893 \h </w:instrText>
        </w:r>
        <w:r>
          <w:rPr>
            <w:noProof/>
            <w:webHidden/>
          </w:rPr>
        </w:r>
        <w:r>
          <w:rPr>
            <w:noProof/>
            <w:webHidden/>
          </w:rPr>
          <w:fldChar w:fldCharType="separate"/>
        </w:r>
        <w:r>
          <w:rPr>
            <w:noProof/>
            <w:webHidden/>
          </w:rPr>
          <w:t>1</w:t>
        </w:r>
        <w:r>
          <w:rPr>
            <w:noProof/>
            <w:webHidden/>
          </w:rPr>
          <w:fldChar w:fldCharType="end"/>
        </w:r>
      </w:hyperlink>
    </w:p>
    <w:p w14:paraId="2425D883" w14:textId="4F1E3476" w:rsidR="00E43388" w:rsidRDefault="00E43388">
      <w:pPr>
        <w:pStyle w:val="TOC1"/>
        <w:tabs>
          <w:tab w:val="left" w:pos="600"/>
        </w:tabs>
        <w:rPr>
          <w:rFonts w:asciiTheme="minorHAnsi" w:eastAsiaTheme="minorEastAsia" w:hAnsiTheme="minorHAnsi" w:cstheme="minorBidi"/>
          <w:noProof/>
          <w:sz w:val="22"/>
          <w:szCs w:val="22"/>
        </w:rPr>
      </w:pPr>
      <w:hyperlink w:anchor="_Toc39166894" w:history="1">
        <w:r w:rsidRPr="000C0094">
          <w:rPr>
            <w:rStyle w:val="Hyperlink"/>
            <w:noProof/>
          </w:rPr>
          <w:t>13</w:t>
        </w:r>
        <w:r>
          <w:rPr>
            <w:rFonts w:asciiTheme="minorHAnsi" w:eastAsiaTheme="minorEastAsia" w:hAnsiTheme="minorHAnsi" w:cstheme="minorBidi"/>
            <w:noProof/>
            <w:sz w:val="22"/>
            <w:szCs w:val="22"/>
          </w:rPr>
          <w:tab/>
        </w:r>
        <w:r w:rsidRPr="000C0094">
          <w:rPr>
            <w:rStyle w:val="Hyperlink"/>
            <w:noProof/>
          </w:rPr>
          <w:t>Simple Types</w:t>
        </w:r>
        <w:r>
          <w:rPr>
            <w:noProof/>
            <w:webHidden/>
          </w:rPr>
          <w:tab/>
        </w:r>
        <w:r>
          <w:rPr>
            <w:noProof/>
            <w:webHidden/>
          </w:rPr>
          <w:fldChar w:fldCharType="begin"/>
        </w:r>
        <w:r>
          <w:rPr>
            <w:noProof/>
            <w:webHidden/>
          </w:rPr>
          <w:instrText xml:space="preserve"> PAGEREF _Toc39166894 \h </w:instrText>
        </w:r>
        <w:r>
          <w:rPr>
            <w:noProof/>
            <w:webHidden/>
          </w:rPr>
        </w:r>
        <w:r>
          <w:rPr>
            <w:noProof/>
            <w:webHidden/>
          </w:rPr>
          <w:fldChar w:fldCharType="separate"/>
        </w:r>
        <w:r>
          <w:rPr>
            <w:noProof/>
            <w:webHidden/>
          </w:rPr>
          <w:t>1</w:t>
        </w:r>
        <w:r>
          <w:rPr>
            <w:noProof/>
            <w:webHidden/>
          </w:rPr>
          <w:fldChar w:fldCharType="end"/>
        </w:r>
      </w:hyperlink>
    </w:p>
    <w:p w14:paraId="5AEFD9E1" w14:textId="584037F3"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95" w:history="1">
        <w:r w:rsidRPr="000C0094">
          <w:rPr>
            <w:rStyle w:val="Hyperlink"/>
            <w:noProof/>
          </w:rPr>
          <w:t>13.1</w:t>
        </w:r>
        <w:r>
          <w:rPr>
            <w:rFonts w:asciiTheme="minorHAnsi" w:eastAsiaTheme="minorEastAsia" w:hAnsiTheme="minorHAnsi" w:cstheme="minorBidi"/>
            <w:noProof/>
            <w:sz w:val="22"/>
            <w:szCs w:val="22"/>
          </w:rPr>
          <w:tab/>
        </w:r>
        <w:r w:rsidRPr="000C0094">
          <w:rPr>
            <w:rStyle w:val="Hyperlink"/>
            <w:noProof/>
          </w:rPr>
          <w:t>Properties Common to All Simple Types</w:t>
        </w:r>
        <w:r>
          <w:rPr>
            <w:noProof/>
            <w:webHidden/>
          </w:rPr>
          <w:tab/>
        </w:r>
        <w:r>
          <w:rPr>
            <w:noProof/>
            <w:webHidden/>
          </w:rPr>
          <w:fldChar w:fldCharType="begin"/>
        </w:r>
        <w:r>
          <w:rPr>
            <w:noProof/>
            <w:webHidden/>
          </w:rPr>
          <w:instrText xml:space="preserve"> PAGEREF _Toc39166895 \h </w:instrText>
        </w:r>
        <w:r>
          <w:rPr>
            <w:noProof/>
            <w:webHidden/>
          </w:rPr>
        </w:r>
        <w:r>
          <w:rPr>
            <w:noProof/>
            <w:webHidden/>
          </w:rPr>
          <w:fldChar w:fldCharType="separate"/>
        </w:r>
        <w:r>
          <w:rPr>
            <w:noProof/>
            <w:webHidden/>
          </w:rPr>
          <w:t>1</w:t>
        </w:r>
        <w:r>
          <w:rPr>
            <w:noProof/>
            <w:webHidden/>
          </w:rPr>
          <w:fldChar w:fldCharType="end"/>
        </w:r>
      </w:hyperlink>
    </w:p>
    <w:p w14:paraId="3E8660BC" w14:textId="6EE5B4D3"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96" w:history="1">
        <w:r w:rsidRPr="000C0094">
          <w:rPr>
            <w:rStyle w:val="Hyperlink"/>
            <w:noProof/>
          </w:rPr>
          <w:t>13.2</w:t>
        </w:r>
        <w:r>
          <w:rPr>
            <w:rFonts w:asciiTheme="minorHAnsi" w:eastAsiaTheme="minorEastAsia" w:hAnsiTheme="minorHAnsi" w:cstheme="minorBidi"/>
            <w:noProof/>
            <w:sz w:val="22"/>
            <w:szCs w:val="22"/>
          </w:rPr>
          <w:tab/>
        </w:r>
        <w:r w:rsidRPr="000C0094">
          <w:rPr>
            <w:rStyle w:val="Hyperlink"/>
            <w:noProof/>
          </w:rPr>
          <w:t>Properties Common to All Simple Types with Text representation</w:t>
        </w:r>
        <w:r>
          <w:rPr>
            <w:noProof/>
            <w:webHidden/>
          </w:rPr>
          <w:tab/>
        </w:r>
        <w:r>
          <w:rPr>
            <w:noProof/>
            <w:webHidden/>
          </w:rPr>
          <w:fldChar w:fldCharType="begin"/>
        </w:r>
        <w:r>
          <w:rPr>
            <w:noProof/>
            <w:webHidden/>
          </w:rPr>
          <w:instrText xml:space="preserve"> PAGEREF _Toc39166896 \h </w:instrText>
        </w:r>
        <w:r>
          <w:rPr>
            <w:noProof/>
            <w:webHidden/>
          </w:rPr>
        </w:r>
        <w:r>
          <w:rPr>
            <w:noProof/>
            <w:webHidden/>
          </w:rPr>
          <w:fldChar w:fldCharType="separate"/>
        </w:r>
        <w:r>
          <w:rPr>
            <w:noProof/>
            <w:webHidden/>
          </w:rPr>
          <w:t>1</w:t>
        </w:r>
        <w:r>
          <w:rPr>
            <w:noProof/>
            <w:webHidden/>
          </w:rPr>
          <w:fldChar w:fldCharType="end"/>
        </w:r>
      </w:hyperlink>
    </w:p>
    <w:p w14:paraId="4439D786" w14:textId="66C79DBE"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897" w:history="1">
        <w:r w:rsidRPr="000C0094">
          <w:rPr>
            <w:rStyle w:val="Hyperlink"/>
            <w:noProof/>
            <w14:scene3d>
              <w14:camera w14:prst="orthographicFront"/>
              <w14:lightRig w14:rig="threePt" w14:dir="t">
                <w14:rot w14:lat="0" w14:lon="0" w14:rev="0"/>
              </w14:lightRig>
            </w14:scene3d>
          </w:rPr>
          <w:t>13.2.1</w:t>
        </w:r>
        <w:r>
          <w:rPr>
            <w:rFonts w:asciiTheme="minorHAnsi" w:eastAsiaTheme="minorEastAsia" w:hAnsiTheme="minorHAnsi" w:cstheme="minorBidi"/>
            <w:noProof/>
            <w:sz w:val="22"/>
            <w:szCs w:val="22"/>
          </w:rPr>
          <w:tab/>
        </w:r>
        <w:r w:rsidRPr="000C0094">
          <w:rPr>
            <w:rStyle w:val="Hyperlink"/>
            <w:noProof/>
          </w:rPr>
          <w:t>The dfdl:escapeScheme Properties</w:t>
        </w:r>
        <w:r>
          <w:rPr>
            <w:noProof/>
            <w:webHidden/>
          </w:rPr>
          <w:tab/>
        </w:r>
        <w:r>
          <w:rPr>
            <w:noProof/>
            <w:webHidden/>
          </w:rPr>
          <w:fldChar w:fldCharType="begin"/>
        </w:r>
        <w:r>
          <w:rPr>
            <w:noProof/>
            <w:webHidden/>
          </w:rPr>
          <w:instrText xml:space="preserve"> PAGEREF _Toc39166897 \h </w:instrText>
        </w:r>
        <w:r>
          <w:rPr>
            <w:noProof/>
            <w:webHidden/>
          </w:rPr>
        </w:r>
        <w:r>
          <w:rPr>
            <w:noProof/>
            <w:webHidden/>
          </w:rPr>
          <w:fldChar w:fldCharType="separate"/>
        </w:r>
        <w:r>
          <w:rPr>
            <w:noProof/>
            <w:webHidden/>
          </w:rPr>
          <w:t>1</w:t>
        </w:r>
        <w:r>
          <w:rPr>
            <w:noProof/>
            <w:webHidden/>
          </w:rPr>
          <w:fldChar w:fldCharType="end"/>
        </w:r>
      </w:hyperlink>
    </w:p>
    <w:p w14:paraId="7A0E179A" w14:textId="084AC930"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98" w:history="1">
        <w:r w:rsidRPr="000C0094">
          <w:rPr>
            <w:rStyle w:val="Hyperlink"/>
            <w:noProof/>
          </w:rPr>
          <w:t>13.3</w:t>
        </w:r>
        <w:r>
          <w:rPr>
            <w:rFonts w:asciiTheme="minorHAnsi" w:eastAsiaTheme="minorEastAsia" w:hAnsiTheme="minorHAnsi" w:cstheme="minorBidi"/>
            <w:noProof/>
            <w:sz w:val="22"/>
            <w:szCs w:val="22"/>
          </w:rPr>
          <w:tab/>
        </w:r>
        <w:r w:rsidRPr="000C0094">
          <w:rPr>
            <w:rStyle w:val="Hyperlink"/>
            <w:noProof/>
          </w:rPr>
          <w:t>Properties for Bidirectional support for All Simple Types with Text representation</w:t>
        </w:r>
        <w:r>
          <w:rPr>
            <w:noProof/>
            <w:webHidden/>
          </w:rPr>
          <w:tab/>
        </w:r>
        <w:r>
          <w:rPr>
            <w:noProof/>
            <w:webHidden/>
          </w:rPr>
          <w:fldChar w:fldCharType="begin"/>
        </w:r>
        <w:r>
          <w:rPr>
            <w:noProof/>
            <w:webHidden/>
          </w:rPr>
          <w:instrText xml:space="preserve"> PAGEREF _Toc39166898 \h </w:instrText>
        </w:r>
        <w:r>
          <w:rPr>
            <w:noProof/>
            <w:webHidden/>
          </w:rPr>
        </w:r>
        <w:r>
          <w:rPr>
            <w:noProof/>
            <w:webHidden/>
          </w:rPr>
          <w:fldChar w:fldCharType="separate"/>
        </w:r>
        <w:r>
          <w:rPr>
            <w:noProof/>
            <w:webHidden/>
          </w:rPr>
          <w:t>1</w:t>
        </w:r>
        <w:r>
          <w:rPr>
            <w:noProof/>
            <w:webHidden/>
          </w:rPr>
          <w:fldChar w:fldCharType="end"/>
        </w:r>
      </w:hyperlink>
    </w:p>
    <w:p w14:paraId="09AC6CAE" w14:textId="7052028D"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899" w:history="1">
        <w:r w:rsidRPr="000C0094">
          <w:rPr>
            <w:rStyle w:val="Hyperlink"/>
            <w:noProof/>
          </w:rPr>
          <w:t>13.4</w:t>
        </w:r>
        <w:r>
          <w:rPr>
            <w:rFonts w:asciiTheme="minorHAnsi" w:eastAsiaTheme="minorEastAsia" w:hAnsiTheme="minorHAnsi" w:cstheme="minorBidi"/>
            <w:noProof/>
            <w:sz w:val="22"/>
            <w:szCs w:val="22"/>
          </w:rPr>
          <w:tab/>
        </w:r>
        <w:r w:rsidRPr="000C0094">
          <w:rPr>
            <w:rStyle w:val="Hyperlink"/>
            <w:noProof/>
          </w:rPr>
          <w:t>Properties Specific to String</w:t>
        </w:r>
        <w:r>
          <w:rPr>
            <w:noProof/>
            <w:webHidden/>
          </w:rPr>
          <w:tab/>
        </w:r>
        <w:r>
          <w:rPr>
            <w:noProof/>
            <w:webHidden/>
          </w:rPr>
          <w:fldChar w:fldCharType="begin"/>
        </w:r>
        <w:r>
          <w:rPr>
            <w:noProof/>
            <w:webHidden/>
          </w:rPr>
          <w:instrText xml:space="preserve"> PAGEREF _Toc39166899 \h </w:instrText>
        </w:r>
        <w:r>
          <w:rPr>
            <w:noProof/>
            <w:webHidden/>
          </w:rPr>
        </w:r>
        <w:r>
          <w:rPr>
            <w:noProof/>
            <w:webHidden/>
          </w:rPr>
          <w:fldChar w:fldCharType="separate"/>
        </w:r>
        <w:r>
          <w:rPr>
            <w:noProof/>
            <w:webHidden/>
          </w:rPr>
          <w:t>1</w:t>
        </w:r>
        <w:r>
          <w:rPr>
            <w:noProof/>
            <w:webHidden/>
          </w:rPr>
          <w:fldChar w:fldCharType="end"/>
        </w:r>
      </w:hyperlink>
    </w:p>
    <w:p w14:paraId="36D1FAE5" w14:textId="0B997BC3"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00" w:history="1">
        <w:r w:rsidRPr="000C0094">
          <w:rPr>
            <w:rStyle w:val="Hyperlink"/>
            <w:noProof/>
          </w:rPr>
          <w:t>13.5</w:t>
        </w:r>
        <w:r>
          <w:rPr>
            <w:rFonts w:asciiTheme="minorHAnsi" w:eastAsiaTheme="minorEastAsia" w:hAnsiTheme="minorHAnsi" w:cstheme="minorBidi"/>
            <w:noProof/>
            <w:sz w:val="22"/>
            <w:szCs w:val="22"/>
          </w:rPr>
          <w:tab/>
        </w:r>
        <w:r w:rsidRPr="000C0094">
          <w:rPr>
            <w:rStyle w:val="Hyperlink"/>
            <w:noProof/>
          </w:rPr>
          <w:t>Properties Specific to Number with Text or Binary Representation</w:t>
        </w:r>
        <w:r>
          <w:rPr>
            <w:noProof/>
            <w:webHidden/>
          </w:rPr>
          <w:tab/>
        </w:r>
        <w:r>
          <w:rPr>
            <w:noProof/>
            <w:webHidden/>
          </w:rPr>
          <w:fldChar w:fldCharType="begin"/>
        </w:r>
        <w:r>
          <w:rPr>
            <w:noProof/>
            <w:webHidden/>
          </w:rPr>
          <w:instrText xml:space="preserve"> PAGEREF _Toc39166900 \h </w:instrText>
        </w:r>
        <w:r>
          <w:rPr>
            <w:noProof/>
            <w:webHidden/>
          </w:rPr>
        </w:r>
        <w:r>
          <w:rPr>
            <w:noProof/>
            <w:webHidden/>
          </w:rPr>
          <w:fldChar w:fldCharType="separate"/>
        </w:r>
        <w:r>
          <w:rPr>
            <w:noProof/>
            <w:webHidden/>
          </w:rPr>
          <w:t>1</w:t>
        </w:r>
        <w:r>
          <w:rPr>
            <w:noProof/>
            <w:webHidden/>
          </w:rPr>
          <w:fldChar w:fldCharType="end"/>
        </w:r>
      </w:hyperlink>
    </w:p>
    <w:p w14:paraId="3092F90F" w14:textId="041E7E3C"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01" w:history="1">
        <w:r w:rsidRPr="000C0094">
          <w:rPr>
            <w:rStyle w:val="Hyperlink"/>
            <w:noProof/>
          </w:rPr>
          <w:t>13.6</w:t>
        </w:r>
        <w:r>
          <w:rPr>
            <w:rFonts w:asciiTheme="minorHAnsi" w:eastAsiaTheme="minorEastAsia" w:hAnsiTheme="minorHAnsi" w:cstheme="minorBidi"/>
            <w:noProof/>
            <w:sz w:val="22"/>
            <w:szCs w:val="22"/>
          </w:rPr>
          <w:tab/>
        </w:r>
        <w:r w:rsidRPr="000C0094">
          <w:rPr>
            <w:rStyle w:val="Hyperlink"/>
            <w:noProof/>
          </w:rPr>
          <w:t>Properties Specific to Number with Text Representation</w:t>
        </w:r>
        <w:r>
          <w:rPr>
            <w:noProof/>
            <w:webHidden/>
          </w:rPr>
          <w:tab/>
        </w:r>
        <w:r>
          <w:rPr>
            <w:noProof/>
            <w:webHidden/>
          </w:rPr>
          <w:fldChar w:fldCharType="begin"/>
        </w:r>
        <w:r>
          <w:rPr>
            <w:noProof/>
            <w:webHidden/>
          </w:rPr>
          <w:instrText xml:space="preserve"> PAGEREF _Toc39166901 \h </w:instrText>
        </w:r>
        <w:r>
          <w:rPr>
            <w:noProof/>
            <w:webHidden/>
          </w:rPr>
        </w:r>
        <w:r>
          <w:rPr>
            <w:noProof/>
            <w:webHidden/>
          </w:rPr>
          <w:fldChar w:fldCharType="separate"/>
        </w:r>
        <w:r>
          <w:rPr>
            <w:noProof/>
            <w:webHidden/>
          </w:rPr>
          <w:t>1</w:t>
        </w:r>
        <w:r>
          <w:rPr>
            <w:noProof/>
            <w:webHidden/>
          </w:rPr>
          <w:fldChar w:fldCharType="end"/>
        </w:r>
      </w:hyperlink>
    </w:p>
    <w:p w14:paraId="1169946F" w14:textId="7C798F65"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02" w:history="1">
        <w:r w:rsidRPr="000C0094">
          <w:rPr>
            <w:rStyle w:val="Hyperlink"/>
            <w:noProof/>
            <w14:scene3d>
              <w14:camera w14:prst="orthographicFront"/>
              <w14:lightRig w14:rig="threePt" w14:dir="t">
                <w14:rot w14:lat="0" w14:lon="0" w14:rev="0"/>
              </w14:lightRig>
            </w14:scene3d>
          </w:rPr>
          <w:t>13.6.1</w:t>
        </w:r>
        <w:r>
          <w:rPr>
            <w:rFonts w:asciiTheme="minorHAnsi" w:eastAsiaTheme="minorEastAsia" w:hAnsiTheme="minorHAnsi" w:cstheme="minorBidi"/>
            <w:noProof/>
            <w:sz w:val="22"/>
            <w:szCs w:val="22"/>
          </w:rPr>
          <w:tab/>
        </w:r>
        <w:r w:rsidRPr="000C0094">
          <w:rPr>
            <w:rStyle w:val="Hyperlink"/>
            <w:noProof/>
          </w:rPr>
          <w:t>The dfdl:textNumberPattern Property</w:t>
        </w:r>
        <w:r>
          <w:rPr>
            <w:noProof/>
            <w:webHidden/>
          </w:rPr>
          <w:tab/>
        </w:r>
        <w:r>
          <w:rPr>
            <w:noProof/>
            <w:webHidden/>
          </w:rPr>
          <w:fldChar w:fldCharType="begin"/>
        </w:r>
        <w:r>
          <w:rPr>
            <w:noProof/>
            <w:webHidden/>
          </w:rPr>
          <w:instrText xml:space="preserve"> PAGEREF _Toc39166902 \h </w:instrText>
        </w:r>
        <w:r>
          <w:rPr>
            <w:noProof/>
            <w:webHidden/>
          </w:rPr>
        </w:r>
        <w:r>
          <w:rPr>
            <w:noProof/>
            <w:webHidden/>
          </w:rPr>
          <w:fldChar w:fldCharType="separate"/>
        </w:r>
        <w:r>
          <w:rPr>
            <w:noProof/>
            <w:webHidden/>
          </w:rPr>
          <w:t>1</w:t>
        </w:r>
        <w:r>
          <w:rPr>
            <w:noProof/>
            <w:webHidden/>
          </w:rPr>
          <w:fldChar w:fldCharType="end"/>
        </w:r>
      </w:hyperlink>
    </w:p>
    <w:p w14:paraId="1A7033F4" w14:textId="158F1309"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03" w:history="1">
        <w:r w:rsidRPr="000C0094">
          <w:rPr>
            <w:rStyle w:val="Hyperlink"/>
            <w:noProof/>
            <w14:scene3d>
              <w14:camera w14:prst="orthographicFront"/>
              <w14:lightRig w14:rig="threePt" w14:dir="t">
                <w14:rot w14:lat="0" w14:lon="0" w14:rev="0"/>
              </w14:lightRig>
            </w14:scene3d>
          </w:rPr>
          <w:t>13.6.2</w:t>
        </w:r>
        <w:r>
          <w:rPr>
            <w:rFonts w:asciiTheme="minorHAnsi" w:eastAsiaTheme="minorEastAsia" w:hAnsiTheme="minorHAnsi" w:cstheme="minorBidi"/>
            <w:noProof/>
            <w:sz w:val="22"/>
            <w:szCs w:val="22"/>
          </w:rPr>
          <w:tab/>
        </w:r>
        <w:r w:rsidRPr="000C0094">
          <w:rPr>
            <w:rStyle w:val="Hyperlink"/>
            <w:noProof/>
          </w:rPr>
          <w:t>Converting logical numbers to/from text representation</w:t>
        </w:r>
        <w:r>
          <w:rPr>
            <w:noProof/>
            <w:webHidden/>
          </w:rPr>
          <w:tab/>
        </w:r>
        <w:r>
          <w:rPr>
            <w:noProof/>
            <w:webHidden/>
          </w:rPr>
          <w:fldChar w:fldCharType="begin"/>
        </w:r>
        <w:r>
          <w:rPr>
            <w:noProof/>
            <w:webHidden/>
          </w:rPr>
          <w:instrText xml:space="preserve"> PAGEREF _Toc39166903 \h </w:instrText>
        </w:r>
        <w:r>
          <w:rPr>
            <w:noProof/>
            <w:webHidden/>
          </w:rPr>
        </w:r>
        <w:r>
          <w:rPr>
            <w:noProof/>
            <w:webHidden/>
          </w:rPr>
          <w:fldChar w:fldCharType="separate"/>
        </w:r>
        <w:r>
          <w:rPr>
            <w:noProof/>
            <w:webHidden/>
          </w:rPr>
          <w:t>1</w:t>
        </w:r>
        <w:r>
          <w:rPr>
            <w:noProof/>
            <w:webHidden/>
          </w:rPr>
          <w:fldChar w:fldCharType="end"/>
        </w:r>
      </w:hyperlink>
    </w:p>
    <w:p w14:paraId="5D85D202" w14:textId="26E6E214"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04" w:history="1">
        <w:r w:rsidRPr="000C0094">
          <w:rPr>
            <w:rStyle w:val="Hyperlink"/>
            <w:noProof/>
          </w:rPr>
          <w:t>13.7</w:t>
        </w:r>
        <w:r>
          <w:rPr>
            <w:rFonts w:asciiTheme="minorHAnsi" w:eastAsiaTheme="minorEastAsia" w:hAnsiTheme="minorHAnsi" w:cstheme="minorBidi"/>
            <w:noProof/>
            <w:sz w:val="22"/>
            <w:szCs w:val="22"/>
          </w:rPr>
          <w:tab/>
        </w:r>
        <w:r w:rsidRPr="000C0094">
          <w:rPr>
            <w:rStyle w:val="Hyperlink"/>
            <w:noProof/>
          </w:rPr>
          <w:t>Properties Specific to Number with Binary Representation</w:t>
        </w:r>
        <w:r>
          <w:rPr>
            <w:noProof/>
            <w:webHidden/>
          </w:rPr>
          <w:tab/>
        </w:r>
        <w:r>
          <w:rPr>
            <w:noProof/>
            <w:webHidden/>
          </w:rPr>
          <w:fldChar w:fldCharType="begin"/>
        </w:r>
        <w:r>
          <w:rPr>
            <w:noProof/>
            <w:webHidden/>
          </w:rPr>
          <w:instrText xml:space="preserve"> PAGEREF _Toc39166904 \h </w:instrText>
        </w:r>
        <w:r>
          <w:rPr>
            <w:noProof/>
            <w:webHidden/>
          </w:rPr>
        </w:r>
        <w:r>
          <w:rPr>
            <w:noProof/>
            <w:webHidden/>
          </w:rPr>
          <w:fldChar w:fldCharType="separate"/>
        </w:r>
        <w:r>
          <w:rPr>
            <w:noProof/>
            <w:webHidden/>
          </w:rPr>
          <w:t>1</w:t>
        </w:r>
        <w:r>
          <w:rPr>
            <w:noProof/>
            <w:webHidden/>
          </w:rPr>
          <w:fldChar w:fldCharType="end"/>
        </w:r>
      </w:hyperlink>
    </w:p>
    <w:p w14:paraId="71D683AB" w14:textId="153840F1"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05" w:history="1">
        <w:r w:rsidRPr="000C0094">
          <w:rPr>
            <w:rStyle w:val="Hyperlink"/>
            <w:noProof/>
            <w14:scene3d>
              <w14:camera w14:prst="orthographicFront"/>
              <w14:lightRig w14:rig="threePt" w14:dir="t">
                <w14:rot w14:lat="0" w14:lon="0" w14:rev="0"/>
              </w14:lightRig>
            </w14:scene3d>
          </w:rPr>
          <w:t>13.7.1</w:t>
        </w:r>
        <w:r>
          <w:rPr>
            <w:rFonts w:asciiTheme="minorHAnsi" w:eastAsiaTheme="minorEastAsia" w:hAnsiTheme="minorHAnsi" w:cstheme="minorBidi"/>
            <w:noProof/>
            <w:sz w:val="22"/>
            <w:szCs w:val="22"/>
          </w:rPr>
          <w:tab/>
        </w:r>
        <w:r w:rsidRPr="000C0094">
          <w:rPr>
            <w:rStyle w:val="Hyperlink"/>
            <w:noProof/>
          </w:rPr>
          <w:t>Converting Logical Numbers to/from Binary Representation</w:t>
        </w:r>
        <w:r>
          <w:rPr>
            <w:noProof/>
            <w:webHidden/>
          </w:rPr>
          <w:tab/>
        </w:r>
        <w:r>
          <w:rPr>
            <w:noProof/>
            <w:webHidden/>
          </w:rPr>
          <w:fldChar w:fldCharType="begin"/>
        </w:r>
        <w:r>
          <w:rPr>
            <w:noProof/>
            <w:webHidden/>
          </w:rPr>
          <w:instrText xml:space="preserve"> PAGEREF _Toc39166905 \h </w:instrText>
        </w:r>
        <w:r>
          <w:rPr>
            <w:noProof/>
            <w:webHidden/>
          </w:rPr>
        </w:r>
        <w:r>
          <w:rPr>
            <w:noProof/>
            <w:webHidden/>
          </w:rPr>
          <w:fldChar w:fldCharType="separate"/>
        </w:r>
        <w:r>
          <w:rPr>
            <w:noProof/>
            <w:webHidden/>
          </w:rPr>
          <w:t>1</w:t>
        </w:r>
        <w:r>
          <w:rPr>
            <w:noProof/>
            <w:webHidden/>
          </w:rPr>
          <w:fldChar w:fldCharType="end"/>
        </w:r>
      </w:hyperlink>
    </w:p>
    <w:p w14:paraId="4D863B5E" w14:textId="6C75EB0E"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06" w:history="1">
        <w:r w:rsidRPr="000C0094">
          <w:rPr>
            <w:rStyle w:val="Hyperlink"/>
            <w:noProof/>
          </w:rPr>
          <w:t>13.8</w:t>
        </w:r>
        <w:r>
          <w:rPr>
            <w:rFonts w:asciiTheme="minorHAnsi" w:eastAsiaTheme="minorEastAsia" w:hAnsiTheme="minorHAnsi" w:cstheme="minorBidi"/>
            <w:noProof/>
            <w:sz w:val="22"/>
            <w:szCs w:val="22"/>
          </w:rPr>
          <w:tab/>
        </w:r>
        <w:r w:rsidRPr="000C0094">
          <w:rPr>
            <w:rStyle w:val="Hyperlink"/>
            <w:noProof/>
          </w:rPr>
          <w:t>Properties Specific to Float/Double with Binary Representation</w:t>
        </w:r>
        <w:r>
          <w:rPr>
            <w:noProof/>
            <w:webHidden/>
          </w:rPr>
          <w:tab/>
        </w:r>
        <w:r>
          <w:rPr>
            <w:noProof/>
            <w:webHidden/>
          </w:rPr>
          <w:fldChar w:fldCharType="begin"/>
        </w:r>
        <w:r>
          <w:rPr>
            <w:noProof/>
            <w:webHidden/>
          </w:rPr>
          <w:instrText xml:space="preserve"> PAGEREF _Toc39166906 \h </w:instrText>
        </w:r>
        <w:r>
          <w:rPr>
            <w:noProof/>
            <w:webHidden/>
          </w:rPr>
        </w:r>
        <w:r>
          <w:rPr>
            <w:noProof/>
            <w:webHidden/>
          </w:rPr>
          <w:fldChar w:fldCharType="separate"/>
        </w:r>
        <w:r>
          <w:rPr>
            <w:noProof/>
            <w:webHidden/>
          </w:rPr>
          <w:t>1</w:t>
        </w:r>
        <w:r>
          <w:rPr>
            <w:noProof/>
            <w:webHidden/>
          </w:rPr>
          <w:fldChar w:fldCharType="end"/>
        </w:r>
      </w:hyperlink>
    </w:p>
    <w:p w14:paraId="31A075EB" w14:textId="734107D5"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07" w:history="1">
        <w:r w:rsidRPr="000C0094">
          <w:rPr>
            <w:rStyle w:val="Hyperlink"/>
            <w:noProof/>
          </w:rPr>
          <w:t>13.9</w:t>
        </w:r>
        <w:r>
          <w:rPr>
            <w:rFonts w:asciiTheme="minorHAnsi" w:eastAsiaTheme="minorEastAsia" w:hAnsiTheme="minorHAnsi" w:cstheme="minorBidi"/>
            <w:noProof/>
            <w:sz w:val="22"/>
            <w:szCs w:val="22"/>
          </w:rPr>
          <w:tab/>
        </w:r>
        <w:r w:rsidRPr="000C0094">
          <w:rPr>
            <w:rStyle w:val="Hyperlink"/>
            <w:noProof/>
          </w:rPr>
          <w:t>Properties Specific to Boolean with Text Representation</w:t>
        </w:r>
        <w:r>
          <w:rPr>
            <w:noProof/>
            <w:webHidden/>
          </w:rPr>
          <w:tab/>
        </w:r>
        <w:r>
          <w:rPr>
            <w:noProof/>
            <w:webHidden/>
          </w:rPr>
          <w:fldChar w:fldCharType="begin"/>
        </w:r>
        <w:r>
          <w:rPr>
            <w:noProof/>
            <w:webHidden/>
          </w:rPr>
          <w:instrText xml:space="preserve"> PAGEREF _Toc39166907 \h </w:instrText>
        </w:r>
        <w:r>
          <w:rPr>
            <w:noProof/>
            <w:webHidden/>
          </w:rPr>
        </w:r>
        <w:r>
          <w:rPr>
            <w:noProof/>
            <w:webHidden/>
          </w:rPr>
          <w:fldChar w:fldCharType="separate"/>
        </w:r>
        <w:r>
          <w:rPr>
            <w:noProof/>
            <w:webHidden/>
          </w:rPr>
          <w:t>1</w:t>
        </w:r>
        <w:r>
          <w:rPr>
            <w:noProof/>
            <w:webHidden/>
          </w:rPr>
          <w:fldChar w:fldCharType="end"/>
        </w:r>
      </w:hyperlink>
    </w:p>
    <w:p w14:paraId="73D87A01" w14:textId="47E4D964"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08" w:history="1">
        <w:r w:rsidRPr="000C0094">
          <w:rPr>
            <w:rStyle w:val="Hyperlink"/>
            <w:noProof/>
          </w:rPr>
          <w:t>13.10</w:t>
        </w:r>
        <w:r>
          <w:rPr>
            <w:rFonts w:asciiTheme="minorHAnsi" w:eastAsiaTheme="minorEastAsia" w:hAnsiTheme="minorHAnsi" w:cstheme="minorBidi"/>
            <w:noProof/>
            <w:sz w:val="22"/>
            <w:szCs w:val="22"/>
          </w:rPr>
          <w:tab/>
        </w:r>
        <w:r w:rsidRPr="000C0094">
          <w:rPr>
            <w:rStyle w:val="Hyperlink"/>
            <w:noProof/>
          </w:rPr>
          <w:t>Properties Specific to Boolean with Binary Representation</w:t>
        </w:r>
        <w:r>
          <w:rPr>
            <w:noProof/>
            <w:webHidden/>
          </w:rPr>
          <w:tab/>
        </w:r>
        <w:r>
          <w:rPr>
            <w:noProof/>
            <w:webHidden/>
          </w:rPr>
          <w:fldChar w:fldCharType="begin"/>
        </w:r>
        <w:r>
          <w:rPr>
            <w:noProof/>
            <w:webHidden/>
          </w:rPr>
          <w:instrText xml:space="preserve"> PAGEREF _Toc39166908 \h </w:instrText>
        </w:r>
        <w:r>
          <w:rPr>
            <w:noProof/>
            <w:webHidden/>
          </w:rPr>
        </w:r>
        <w:r>
          <w:rPr>
            <w:noProof/>
            <w:webHidden/>
          </w:rPr>
          <w:fldChar w:fldCharType="separate"/>
        </w:r>
        <w:r>
          <w:rPr>
            <w:noProof/>
            <w:webHidden/>
          </w:rPr>
          <w:t>1</w:t>
        </w:r>
        <w:r>
          <w:rPr>
            <w:noProof/>
            <w:webHidden/>
          </w:rPr>
          <w:fldChar w:fldCharType="end"/>
        </w:r>
      </w:hyperlink>
    </w:p>
    <w:p w14:paraId="52CD7D0F" w14:textId="02E66AC0"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09" w:history="1">
        <w:r w:rsidRPr="000C0094">
          <w:rPr>
            <w:rStyle w:val="Hyperlink"/>
            <w:noProof/>
          </w:rPr>
          <w:t>13.11</w:t>
        </w:r>
        <w:r>
          <w:rPr>
            <w:rFonts w:asciiTheme="minorHAnsi" w:eastAsiaTheme="minorEastAsia" w:hAnsiTheme="minorHAnsi" w:cstheme="minorBidi"/>
            <w:noProof/>
            <w:sz w:val="22"/>
            <w:szCs w:val="22"/>
          </w:rPr>
          <w:tab/>
        </w:r>
        <w:r w:rsidRPr="000C0094">
          <w:rPr>
            <w:rStyle w:val="Hyperlink"/>
            <w:noProof/>
          </w:rPr>
          <w:t>Properties specific to Calendar with Text or Binary Representation</w:t>
        </w:r>
        <w:r>
          <w:rPr>
            <w:noProof/>
            <w:webHidden/>
          </w:rPr>
          <w:tab/>
        </w:r>
        <w:r>
          <w:rPr>
            <w:noProof/>
            <w:webHidden/>
          </w:rPr>
          <w:fldChar w:fldCharType="begin"/>
        </w:r>
        <w:r>
          <w:rPr>
            <w:noProof/>
            <w:webHidden/>
          </w:rPr>
          <w:instrText xml:space="preserve"> PAGEREF _Toc39166909 \h </w:instrText>
        </w:r>
        <w:r>
          <w:rPr>
            <w:noProof/>
            <w:webHidden/>
          </w:rPr>
        </w:r>
        <w:r>
          <w:rPr>
            <w:noProof/>
            <w:webHidden/>
          </w:rPr>
          <w:fldChar w:fldCharType="separate"/>
        </w:r>
        <w:r>
          <w:rPr>
            <w:noProof/>
            <w:webHidden/>
          </w:rPr>
          <w:t>1</w:t>
        </w:r>
        <w:r>
          <w:rPr>
            <w:noProof/>
            <w:webHidden/>
          </w:rPr>
          <w:fldChar w:fldCharType="end"/>
        </w:r>
      </w:hyperlink>
    </w:p>
    <w:p w14:paraId="30439CAA" w14:textId="4D5E00ED" w:rsidR="00E43388" w:rsidRDefault="00E43388">
      <w:pPr>
        <w:pStyle w:val="TOC3"/>
        <w:tabs>
          <w:tab w:val="left" w:pos="1400"/>
          <w:tab w:val="right" w:leader="dot" w:pos="8630"/>
        </w:tabs>
        <w:rPr>
          <w:rFonts w:asciiTheme="minorHAnsi" w:eastAsiaTheme="minorEastAsia" w:hAnsiTheme="minorHAnsi" w:cstheme="minorBidi"/>
          <w:noProof/>
          <w:sz w:val="22"/>
          <w:szCs w:val="22"/>
        </w:rPr>
      </w:pPr>
      <w:hyperlink w:anchor="_Toc39166910" w:history="1">
        <w:r w:rsidRPr="000C0094">
          <w:rPr>
            <w:rStyle w:val="Hyperlink"/>
            <w:noProof/>
            <w14:scene3d>
              <w14:camera w14:prst="orthographicFront"/>
              <w14:lightRig w14:rig="threePt" w14:dir="t">
                <w14:rot w14:lat="0" w14:lon="0" w14:rev="0"/>
              </w14:lightRig>
            </w14:scene3d>
          </w:rPr>
          <w:t>13.11.1</w:t>
        </w:r>
        <w:r>
          <w:rPr>
            <w:rFonts w:asciiTheme="minorHAnsi" w:eastAsiaTheme="minorEastAsia" w:hAnsiTheme="minorHAnsi" w:cstheme="minorBidi"/>
            <w:noProof/>
            <w:sz w:val="22"/>
            <w:szCs w:val="22"/>
          </w:rPr>
          <w:tab/>
        </w:r>
        <w:r w:rsidRPr="000C0094">
          <w:rPr>
            <w:rStyle w:val="Hyperlink"/>
            <w:noProof/>
          </w:rPr>
          <w:t>The dfdl:calendarPattern property</w:t>
        </w:r>
        <w:r>
          <w:rPr>
            <w:noProof/>
            <w:webHidden/>
          </w:rPr>
          <w:tab/>
        </w:r>
        <w:r>
          <w:rPr>
            <w:noProof/>
            <w:webHidden/>
          </w:rPr>
          <w:fldChar w:fldCharType="begin"/>
        </w:r>
        <w:r>
          <w:rPr>
            <w:noProof/>
            <w:webHidden/>
          </w:rPr>
          <w:instrText xml:space="preserve"> PAGEREF _Toc39166910 \h </w:instrText>
        </w:r>
        <w:r>
          <w:rPr>
            <w:noProof/>
            <w:webHidden/>
          </w:rPr>
        </w:r>
        <w:r>
          <w:rPr>
            <w:noProof/>
            <w:webHidden/>
          </w:rPr>
          <w:fldChar w:fldCharType="separate"/>
        </w:r>
        <w:r>
          <w:rPr>
            <w:noProof/>
            <w:webHidden/>
          </w:rPr>
          <w:t>1</w:t>
        </w:r>
        <w:r>
          <w:rPr>
            <w:noProof/>
            <w:webHidden/>
          </w:rPr>
          <w:fldChar w:fldCharType="end"/>
        </w:r>
      </w:hyperlink>
    </w:p>
    <w:p w14:paraId="2CDDF509" w14:textId="42E91AB8" w:rsidR="00E43388" w:rsidRDefault="00E43388">
      <w:pPr>
        <w:pStyle w:val="TOC3"/>
        <w:tabs>
          <w:tab w:val="left" w:pos="1400"/>
          <w:tab w:val="right" w:leader="dot" w:pos="8630"/>
        </w:tabs>
        <w:rPr>
          <w:rFonts w:asciiTheme="minorHAnsi" w:eastAsiaTheme="minorEastAsia" w:hAnsiTheme="minorHAnsi" w:cstheme="minorBidi"/>
          <w:noProof/>
          <w:sz w:val="22"/>
          <w:szCs w:val="22"/>
        </w:rPr>
      </w:pPr>
      <w:hyperlink w:anchor="_Toc39166911" w:history="1">
        <w:r w:rsidRPr="000C0094">
          <w:rPr>
            <w:rStyle w:val="Hyperlink"/>
            <w:noProof/>
            <w:lang w:eastAsia="en-GB"/>
            <w14:scene3d>
              <w14:camera w14:prst="orthographicFront"/>
              <w14:lightRig w14:rig="threePt" w14:dir="t">
                <w14:rot w14:lat="0" w14:lon="0" w14:rev="0"/>
              </w14:lightRig>
            </w14:scene3d>
          </w:rPr>
          <w:t>13.11.2</w:t>
        </w:r>
        <w:r>
          <w:rPr>
            <w:rFonts w:asciiTheme="minorHAnsi" w:eastAsiaTheme="minorEastAsia" w:hAnsiTheme="minorHAnsi" w:cstheme="minorBidi"/>
            <w:noProof/>
            <w:sz w:val="22"/>
            <w:szCs w:val="22"/>
          </w:rPr>
          <w:tab/>
        </w:r>
        <w:r w:rsidRPr="000C0094">
          <w:rPr>
            <w:rStyle w:val="Hyperlink"/>
            <w:noProof/>
            <w:lang w:eastAsia="en-GB"/>
          </w:rPr>
          <w:t>The dfdl:calendarCheckPolicy Property</w:t>
        </w:r>
        <w:r>
          <w:rPr>
            <w:noProof/>
            <w:webHidden/>
          </w:rPr>
          <w:tab/>
        </w:r>
        <w:r>
          <w:rPr>
            <w:noProof/>
            <w:webHidden/>
          </w:rPr>
          <w:fldChar w:fldCharType="begin"/>
        </w:r>
        <w:r>
          <w:rPr>
            <w:noProof/>
            <w:webHidden/>
          </w:rPr>
          <w:instrText xml:space="preserve"> PAGEREF _Toc39166911 \h </w:instrText>
        </w:r>
        <w:r>
          <w:rPr>
            <w:noProof/>
            <w:webHidden/>
          </w:rPr>
        </w:r>
        <w:r>
          <w:rPr>
            <w:noProof/>
            <w:webHidden/>
          </w:rPr>
          <w:fldChar w:fldCharType="separate"/>
        </w:r>
        <w:r>
          <w:rPr>
            <w:noProof/>
            <w:webHidden/>
          </w:rPr>
          <w:t>1</w:t>
        </w:r>
        <w:r>
          <w:rPr>
            <w:noProof/>
            <w:webHidden/>
          </w:rPr>
          <w:fldChar w:fldCharType="end"/>
        </w:r>
      </w:hyperlink>
    </w:p>
    <w:p w14:paraId="5A0E147D" w14:textId="1E013310"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12" w:history="1">
        <w:r w:rsidRPr="000C0094">
          <w:rPr>
            <w:rStyle w:val="Hyperlink"/>
            <w:noProof/>
          </w:rPr>
          <w:t>13.12</w:t>
        </w:r>
        <w:r>
          <w:rPr>
            <w:rFonts w:asciiTheme="minorHAnsi" w:eastAsiaTheme="minorEastAsia" w:hAnsiTheme="minorHAnsi" w:cstheme="minorBidi"/>
            <w:noProof/>
            <w:sz w:val="22"/>
            <w:szCs w:val="22"/>
          </w:rPr>
          <w:tab/>
        </w:r>
        <w:r w:rsidRPr="000C0094">
          <w:rPr>
            <w:rStyle w:val="Hyperlink"/>
            <w:noProof/>
          </w:rPr>
          <w:t>Properties Specific to Calendar with Text Representation</w:t>
        </w:r>
        <w:r>
          <w:rPr>
            <w:noProof/>
            <w:webHidden/>
          </w:rPr>
          <w:tab/>
        </w:r>
        <w:r>
          <w:rPr>
            <w:noProof/>
            <w:webHidden/>
          </w:rPr>
          <w:fldChar w:fldCharType="begin"/>
        </w:r>
        <w:r>
          <w:rPr>
            <w:noProof/>
            <w:webHidden/>
          </w:rPr>
          <w:instrText xml:space="preserve"> PAGEREF _Toc39166912 \h </w:instrText>
        </w:r>
        <w:r>
          <w:rPr>
            <w:noProof/>
            <w:webHidden/>
          </w:rPr>
        </w:r>
        <w:r>
          <w:rPr>
            <w:noProof/>
            <w:webHidden/>
          </w:rPr>
          <w:fldChar w:fldCharType="separate"/>
        </w:r>
        <w:r>
          <w:rPr>
            <w:noProof/>
            <w:webHidden/>
          </w:rPr>
          <w:t>1</w:t>
        </w:r>
        <w:r>
          <w:rPr>
            <w:noProof/>
            <w:webHidden/>
          </w:rPr>
          <w:fldChar w:fldCharType="end"/>
        </w:r>
      </w:hyperlink>
    </w:p>
    <w:p w14:paraId="6934DE6B" w14:textId="31123F20"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13" w:history="1">
        <w:r w:rsidRPr="000C0094">
          <w:rPr>
            <w:rStyle w:val="Hyperlink"/>
            <w:noProof/>
          </w:rPr>
          <w:t>13.13</w:t>
        </w:r>
        <w:r>
          <w:rPr>
            <w:rFonts w:asciiTheme="minorHAnsi" w:eastAsiaTheme="minorEastAsia" w:hAnsiTheme="minorHAnsi" w:cstheme="minorBidi"/>
            <w:noProof/>
            <w:sz w:val="22"/>
            <w:szCs w:val="22"/>
          </w:rPr>
          <w:tab/>
        </w:r>
        <w:r w:rsidRPr="000C0094">
          <w:rPr>
            <w:rStyle w:val="Hyperlink"/>
            <w:noProof/>
          </w:rPr>
          <w:t>Properties Specific to Calendar with Binary Representation</w:t>
        </w:r>
        <w:r>
          <w:rPr>
            <w:noProof/>
            <w:webHidden/>
          </w:rPr>
          <w:tab/>
        </w:r>
        <w:r>
          <w:rPr>
            <w:noProof/>
            <w:webHidden/>
          </w:rPr>
          <w:fldChar w:fldCharType="begin"/>
        </w:r>
        <w:r>
          <w:rPr>
            <w:noProof/>
            <w:webHidden/>
          </w:rPr>
          <w:instrText xml:space="preserve"> PAGEREF _Toc39166913 \h </w:instrText>
        </w:r>
        <w:r>
          <w:rPr>
            <w:noProof/>
            <w:webHidden/>
          </w:rPr>
        </w:r>
        <w:r>
          <w:rPr>
            <w:noProof/>
            <w:webHidden/>
          </w:rPr>
          <w:fldChar w:fldCharType="separate"/>
        </w:r>
        <w:r>
          <w:rPr>
            <w:noProof/>
            <w:webHidden/>
          </w:rPr>
          <w:t>1</w:t>
        </w:r>
        <w:r>
          <w:rPr>
            <w:noProof/>
            <w:webHidden/>
          </w:rPr>
          <w:fldChar w:fldCharType="end"/>
        </w:r>
      </w:hyperlink>
    </w:p>
    <w:p w14:paraId="2C459500" w14:textId="7E95EA1C"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14" w:history="1">
        <w:r w:rsidRPr="000C0094">
          <w:rPr>
            <w:rStyle w:val="Hyperlink"/>
            <w:noProof/>
          </w:rPr>
          <w:t>13.14</w:t>
        </w:r>
        <w:r>
          <w:rPr>
            <w:rFonts w:asciiTheme="minorHAnsi" w:eastAsiaTheme="minorEastAsia" w:hAnsiTheme="minorHAnsi" w:cstheme="minorBidi"/>
            <w:noProof/>
            <w:sz w:val="22"/>
            <w:szCs w:val="22"/>
          </w:rPr>
          <w:tab/>
        </w:r>
        <w:r w:rsidRPr="000C0094">
          <w:rPr>
            <w:rStyle w:val="Hyperlink"/>
            <w:noProof/>
          </w:rPr>
          <w:t>Properties Specific to Opaque Types (xs:hexBinary)</w:t>
        </w:r>
        <w:r>
          <w:rPr>
            <w:noProof/>
            <w:webHidden/>
          </w:rPr>
          <w:tab/>
        </w:r>
        <w:r>
          <w:rPr>
            <w:noProof/>
            <w:webHidden/>
          </w:rPr>
          <w:fldChar w:fldCharType="begin"/>
        </w:r>
        <w:r>
          <w:rPr>
            <w:noProof/>
            <w:webHidden/>
          </w:rPr>
          <w:instrText xml:space="preserve"> PAGEREF _Toc39166914 \h </w:instrText>
        </w:r>
        <w:r>
          <w:rPr>
            <w:noProof/>
            <w:webHidden/>
          </w:rPr>
        </w:r>
        <w:r>
          <w:rPr>
            <w:noProof/>
            <w:webHidden/>
          </w:rPr>
          <w:fldChar w:fldCharType="separate"/>
        </w:r>
        <w:r>
          <w:rPr>
            <w:noProof/>
            <w:webHidden/>
          </w:rPr>
          <w:t>1</w:t>
        </w:r>
        <w:r>
          <w:rPr>
            <w:noProof/>
            <w:webHidden/>
          </w:rPr>
          <w:fldChar w:fldCharType="end"/>
        </w:r>
      </w:hyperlink>
    </w:p>
    <w:p w14:paraId="0471EA95" w14:textId="26E905D5"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15" w:history="1">
        <w:r w:rsidRPr="000C0094">
          <w:rPr>
            <w:rStyle w:val="Hyperlink"/>
            <w:noProof/>
          </w:rPr>
          <w:t>13.15</w:t>
        </w:r>
        <w:r>
          <w:rPr>
            <w:rFonts w:asciiTheme="minorHAnsi" w:eastAsiaTheme="minorEastAsia" w:hAnsiTheme="minorHAnsi" w:cstheme="minorBidi"/>
            <w:noProof/>
            <w:sz w:val="22"/>
            <w:szCs w:val="22"/>
          </w:rPr>
          <w:tab/>
        </w:r>
        <w:r w:rsidRPr="000C0094">
          <w:rPr>
            <w:rStyle w:val="Hyperlink"/>
            <w:noProof/>
          </w:rPr>
          <w:t>Nil Value Processing</w:t>
        </w:r>
        <w:r>
          <w:rPr>
            <w:noProof/>
            <w:webHidden/>
          </w:rPr>
          <w:tab/>
        </w:r>
        <w:r>
          <w:rPr>
            <w:noProof/>
            <w:webHidden/>
          </w:rPr>
          <w:fldChar w:fldCharType="begin"/>
        </w:r>
        <w:r>
          <w:rPr>
            <w:noProof/>
            <w:webHidden/>
          </w:rPr>
          <w:instrText xml:space="preserve"> PAGEREF _Toc39166915 \h </w:instrText>
        </w:r>
        <w:r>
          <w:rPr>
            <w:noProof/>
            <w:webHidden/>
          </w:rPr>
        </w:r>
        <w:r>
          <w:rPr>
            <w:noProof/>
            <w:webHidden/>
          </w:rPr>
          <w:fldChar w:fldCharType="separate"/>
        </w:r>
        <w:r>
          <w:rPr>
            <w:noProof/>
            <w:webHidden/>
          </w:rPr>
          <w:t>1</w:t>
        </w:r>
        <w:r>
          <w:rPr>
            <w:noProof/>
            <w:webHidden/>
          </w:rPr>
          <w:fldChar w:fldCharType="end"/>
        </w:r>
      </w:hyperlink>
    </w:p>
    <w:p w14:paraId="214117D8" w14:textId="7EF45D88"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16" w:history="1">
        <w:r w:rsidRPr="000C0094">
          <w:rPr>
            <w:rStyle w:val="Hyperlink"/>
            <w:noProof/>
          </w:rPr>
          <w:t>13.16</w:t>
        </w:r>
        <w:r>
          <w:rPr>
            <w:rFonts w:asciiTheme="minorHAnsi" w:eastAsiaTheme="minorEastAsia" w:hAnsiTheme="minorHAnsi" w:cstheme="minorBidi"/>
            <w:noProof/>
            <w:sz w:val="22"/>
            <w:szCs w:val="22"/>
          </w:rPr>
          <w:tab/>
        </w:r>
        <w:r w:rsidRPr="000C0094">
          <w:rPr>
            <w:rStyle w:val="Hyperlink"/>
            <w:noProof/>
          </w:rPr>
          <w:t>Properties for Nillable Elements</w:t>
        </w:r>
        <w:r>
          <w:rPr>
            <w:noProof/>
            <w:webHidden/>
          </w:rPr>
          <w:tab/>
        </w:r>
        <w:r>
          <w:rPr>
            <w:noProof/>
            <w:webHidden/>
          </w:rPr>
          <w:fldChar w:fldCharType="begin"/>
        </w:r>
        <w:r>
          <w:rPr>
            <w:noProof/>
            <w:webHidden/>
          </w:rPr>
          <w:instrText xml:space="preserve"> PAGEREF _Toc39166916 \h </w:instrText>
        </w:r>
        <w:r>
          <w:rPr>
            <w:noProof/>
            <w:webHidden/>
          </w:rPr>
        </w:r>
        <w:r>
          <w:rPr>
            <w:noProof/>
            <w:webHidden/>
          </w:rPr>
          <w:fldChar w:fldCharType="separate"/>
        </w:r>
        <w:r>
          <w:rPr>
            <w:noProof/>
            <w:webHidden/>
          </w:rPr>
          <w:t>1</w:t>
        </w:r>
        <w:r>
          <w:rPr>
            <w:noProof/>
            <w:webHidden/>
          </w:rPr>
          <w:fldChar w:fldCharType="end"/>
        </w:r>
      </w:hyperlink>
    </w:p>
    <w:p w14:paraId="593C7868" w14:textId="4ADF4562" w:rsidR="00E43388" w:rsidRDefault="00E43388">
      <w:pPr>
        <w:pStyle w:val="TOC1"/>
        <w:tabs>
          <w:tab w:val="left" w:pos="600"/>
        </w:tabs>
        <w:rPr>
          <w:rFonts w:asciiTheme="minorHAnsi" w:eastAsiaTheme="minorEastAsia" w:hAnsiTheme="minorHAnsi" w:cstheme="minorBidi"/>
          <w:noProof/>
          <w:sz w:val="22"/>
          <w:szCs w:val="22"/>
        </w:rPr>
      </w:pPr>
      <w:hyperlink w:anchor="_Toc39166917" w:history="1">
        <w:r w:rsidRPr="000C0094">
          <w:rPr>
            <w:rStyle w:val="Hyperlink"/>
            <w:noProof/>
          </w:rPr>
          <w:t>14</w:t>
        </w:r>
        <w:r>
          <w:rPr>
            <w:rFonts w:asciiTheme="minorHAnsi" w:eastAsiaTheme="minorEastAsia" w:hAnsiTheme="minorHAnsi" w:cstheme="minorBidi"/>
            <w:noProof/>
            <w:sz w:val="22"/>
            <w:szCs w:val="22"/>
          </w:rPr>
          <w:tab/>
        </w:r>
        <w:r w:rsidRPr="000C0094">
          <w:rPr>
            <w:rStyle w:val="Hyperlink"/>
            <w:noProof/>
          </w:rPr>
          <w:t>Sequence Groups</w:t>
        </w:r>
        <w:r>
          <w:rPr>
            <w:noProof/>
            <w:webHidden/>
          </w:rPr>
          <w:tab/>
        </w:r>
        <w:r>
          <w:rPr>
            <w:noProof/>
            <w:webHidden/>
          </w:rPr>
          <w:fldChar w:fldCharType="begin"/>
        </w:r>
        <w:r>
          <w:rPr>
            <w:noProof/>
            <w:webHidden/>
          </w:rPr>
          <w:instrText xml:space="preserve"> PAGEREF _Toc39166917 \h </w:instrText>
        </w:r>
        <w:r>
          <w:rPr>
            <w:noProof/>
            <w:webHidden/>
          </w:rPr>
        </w:r>
        <w:r>
          <w:rPr>
            <w:noProof/>
            <w:webHidden/>
          </w:rPr>
          <w:fldChar w:fldCharType="separate"/>
        </w:r>
        <w:r>
          <w:rPr>
            <w:noProof/>
            <w:webHidden/>
          </w:rPr>
          <w:t>1</w:t>
        </w:r>
        <w:r>
          <w:rPr>
            <w:noProof/>
            <w:webHidden/>
          </w:rPr>
          <w:fldChar w:fldCharType="end"/>
        </w:r>
      </w:hyperlink>
    </w:p>
    <w:p w14:paraId="7FE41DCC" w14:textId="602DFC4F"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18" w:history="1">
        <w:r w:rsidRPr="000C0094">
          <w:rPr>
            <w:rStyle w:val="Hyperlink"/>
            <w:noProof/>
          </w:rPr>
          <w:t>14.1</w:t>
        </w:r>
        <w:r>
          <w:rPr>
            <w:rFonts w:asciiTheme="minorHAnsi" w:eastAsiaTheme="minorEastAsia" w:hAnsiTheme="minorHAnsi" w:cstheme="minorBidi"/>
            <w:noProof/>
            <w:sz w:val="22"/>
            <w:szCs w:val="22"/>
          </w:rPr>
          <w:tab/>
        </w:r>
        <w:r w:rsidRPr="000C0094">
          <w:rPr>
            <w:rStyle w:val="Hyperlink"/>
            <w:noProof/>
          </w:rPr>
          <w:t>Empty Sequences</w:t>
        </w:r>
        <w:r>
          <w:rPr>
            <w:noProof/>
            <w:webHidden/>
          </w:rPr>
          <w:tab/>
        </w:r>
        <w:r>
          <w:rPr>
            <w:noProof/>
            <w:webHidden/>
          </w:rPr>
          <w:fldChar w:fldCharType="begin"/>
        </w:r>
        <w:r>
          <w:rPr>
            <w:noProof/>
            <w:webHidden/>
          </w:rPr>
          <w:instrText xml:space="preserve"> PAGEREF _Toc39166918 \h </w:instrText>
        </w:r>
        <w:r>
          <w:rPr>
            <w:noProof/>
            <w:webHidden/>
          </w:rPr>
        </w:r>
        <w:r>
          <w:rPr>
            <w:noProof/>
            <w:webHidden/>
          </w:rPr>
          <w:fldChar w:fldCharType="separate"/>
        </w:r>
        <w:r>
          <w:rPr>
            <w:noProof/>
            <w:webHidden/>
          </w:rPr>
          <w:t>1</w:t>
        </w:r>
        <w:r>
          <w:rPr>
            <w:noProof/>
            <w:webHidden/>
          </w:rPr>
          <w:fldChar w:fldCharType="end"/>
        </w:r>
      </w:hyperlink>
    </w:p>
    <w:p w14:paraId="6D580A27" w14:textId="72E86FB5"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19" w:history="1">
        <w:r w:rsidRPr="000C0094">
          <w:rPr>
            <w:rStyle w:val="Hyperlink"/>
            <w:noProof/>
          </w:rPr>
          <w:t>14.2</w:t>
        </w:r>
        <w:r>
          <w:rPr>
            <w:rFonts w:asciiTheme="minorHAnsi" w:eastAsiaTheme="minorEastAsia" w:hAnsiTheme="minorHAnsi" w:cstheme="minorBidi"/>
            <w:noProof/>
            <w:sz w:val="22"/>
            <w:szCs w:val="22"/>
          </w:rPr>
          <w:tab/>
        </w:r>
        <w:r w:rsidRPr="000C0094">
          <w:rPr>
            <w:rStyle w:val="Hyperlink"/>
            <w:noProof/>
          </w:rPr>
          <w:t>Sequence Groups with Separators</w:t>
        </w:r>
        <w:r>
          <w:rPr>
            <w:noProof/>
            <w:webHidden/>
          </w:rPr>
          <w:tab/>
        </w:r>
        <w:r>
          <w:rPr>
            <w:noProof/>
            <w:webHidden/>
          </w:rPr>
          <w:fldChar w:fldCharType="begin"/>
        </w:r>
        <w:r>
          <w:rPr>
            <w:noProof/>
            <w:webHidden/>
          </w:rPr>
          <w:instrText xml:space="preserve"> PAGEREF _Toc39166919 \h </w:instrText>
        </w:r>
        <w:r>
          <w:rPr>
            <w:noProof/>
            <w:webHidden/>
          </w:rPr>
        </w:r>
        <w:r>
          <w:rPr>
            <w:noProof/>
            <w:webHidden/>
          </w:rPr>
          <w:fldChar w:fldCharType="separate"/>
        </w:r>
        <w:r>
          <w:rPr>
            <w:noProof/>
            <w:webHidden/>
          </w:rPr>
          <w:t>1</w:t>
        </w:r>
        <w:r>
          <w:rPr>
            <w:noProof/>
            <w:webHidden/>
          </w:rPr>
          <w:fldChar w:fldCharType="end"/>
        </w:r>
      </w:hyperlink>
    </w:p>
    <w:p w14:paraId="658A5B7F" w14:textId="7E406868"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20" w:history="1">
        <w:r w:rsidRPr="000C0094">
          <w:rPr>
            <w:rStyle w:val="Hyperlink"/>
            <w:noProof/>
            <w14:scene3d>
              <w14:camera w14:prst="orthographicFront"/>
              <w14:lightRig w14:rig="threePt" w14:dir="t">
                <w14:rot w14:lat="0" w14:lon="0" w14:rev="0"/>
              </w14:lightRig>
            </w14:scene3d>
          </w:rPr>
          <w:t>14.2.1</w:t>
        </w:r>
        <w:r>
          <w:rPr>
            <w:rFonts w:asciiTheme="minorHAnsi" w:eastAsiaTheme="minorEastAsia" w:hAnsiTheme="minorHAnsi" w:cstheme="minorBidi"/>
            <w:noProof/>
            <w:sz w:val="22"/>
            <w:szCs w:val="22"/>
          </w:rPr>
          <w:tab/>
        </w:r>
        <w:r w:rsidRPr="000C0094">
          <w:rPr>
            <w:rStyle w:val="Hyperlink"/>
            <w:noProof/>
          </w:rPr>
          <w:t>Separators and Suppression</w:t>
        </w:r>
        <w:r>
          <w:rPr>
            <w:noProof/>
            <w:webHidden/>
          </w:rPr>
          <w:tab/>
        </w:r>
        <w:r>
          <w:rPr>
            <w:noProof/>
            <w:webHidden/>
          </w:rPr>
          <w:fldChar w:fldCharType="begin"/>
        </w:r>
        <w:r>
          <w:rPr>
            <w:noProof/>
            <w:webHidden/>
          </w:rPr>
          <w:instrText xml:space="preserve"> PAGEREF _Toc39166920 \h </w:instrText>
        </w:r>
        <w:r>
          <w:rPr>
            <w:noProof/>
            <w:webHidden/>
          </w:rPr>
        </w:r>
        <w:r>
          <w:rPr>
            <w:noProof/>
            <w:webHidden/>
          </w:rPr>
          <w:fldChar w:fldCharType="separate"/>
        </w:r>
        <w:r>
          <w:rPr>
            <w:noProof/>
            <w:webHidden/>
          </w:rPr>
          <w:t>1</w:t>
        </w:r>
        <w:r>
          <w:rPr>
            <w:noProof/>
            <w:webHidden/>
          </w:rPr>
          <w:fldChar w:fldCharType="end"/>
        </w:r>
      </w:hyperlink>
    </w:p>
    <w:p w14:paraId="07E5158B" w14:textId="3169CE25"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21" w:history="1">
        <w:r w:rsidRPr="000C0094">
          <w:rPr>
            <w:rStyle w:val="Hyperlink"/>
            <w:noProof/>
            <w14:scene3d>
              <w14:camera w14:prst="orthographicFront"/>
              <w14:lightRig w14:rig="threePt" w14:dir="t">
                <w14:rot w14:lat="0" w14:lon="0" w14:rev="0"/>
              </w14:lightRig>
            </w14:scene3d>
          </w:rPr>
          <w:t>14.2.2</w:t>
        </w:r>
        <w:r>
          <w:rPr>
            <w:rFonts w:asciiTheme="minorHAnsi" w:eastAsiaTheme="minorEastAsia" w:hAnsiTheme="minorHAnsi" w:cstheme="minorBidi"/>
            <w:noProof/>
            <w:sz w:val="22"/>
            <w:szCs w:val="22"/>
          </w:rPr>
          <w:tab/>
        </w:r>
        <w:r w:rsidRPr="000C0094">
          <w:rPr>
            <w:rStyle w:val="Hyperlink"/>
            <w:noProof/>
          </w:rPr>
          <w:t>Parsing Sequence Groups with Separators</w:t>
        </w:r>
        <w:r>
          <w:rPr>
            <w:noProof/>
            <w:webHidden/>
          </w:rPr>
          <w:tab/>
        </w:r>
        <w:r>
          <w:rPr>
            <w:noProof/>
            <w:webHidden/>
          </w:rPr>
          <w:fldChar w:fldCharType="begin"/>
        </w:r>
        <w:r>
          <w:rPr>
            <w:noProof/>
            <w:webHidden/>
          </w:rPr>
          <w:instrText xml:space="preserve"> PAGEREF _Toc39166921 \h </w:instrText>
        </w:r>
        <w:r>
          <w:rPr>
            <w:noProof/>
            <w:webHidden/>
          </w:rPr>
        </w:r>
        <w:r>
          <w:rPr>
            <w:noProof/>
            <w:webHidden/>
          </w:rPr>
          <w:fldChar w:fldCharType="separate"/>
        </w:r>
        <w:r>
          <w:rPr>
            <w:noProof/>
            <w:webHidden/>
          </w:rPr>
          <w:t>1</w:t>
        </w:r>
        <w:r>
          <w:rPr>
            <w:noProof/>
            <w:webHidden/>
          </w:rPr>
          <w:fldChar w:fldCharType="end"/>
        </w:r>
      </w:hyperlink>
    </w:p>
    <w:p w14:paraId="7A783961" w14:textId="3AB801FA"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22" w:history="1">
        <w:r w:rsidRPr="000C0094">
          <w:rPr>
            <w:rStyle w:val="Hyperlink"/>
            <w:noProof/>
            <w14:scene3d>
              <w14:camera w14:prst="orthographicFront"/>
              <w14:lightRig w14:rig="threePt" w14:dir="t">
                <w14:rot w14:lat="0" w14:lon="0" w14:rev="0"/>
              </w14:lightRig>
            </w14:scene3d>
          </w:rPr>
          <w:t>14.2.3</w:t>
        </w:r>
        <w:r>
          <w:rPr>
            <w:rFonts w:asciiTheme="minorHAnsi" w:eastAsiaTheme="minorEastAsia" w:hAnsiTheme="minorHAnsi" w:cstheme="minorBidi"/>
            <w:noProof/>
            <w:sz w:val="22"/>
            <w:szCs w:val="22"/>
          </w:rPr>
          <w:tab/>
        </w:r>
        <w:r w:rsidRPr="000C0094">
          <w:rPr>
            <w:rStyle w:val="Hyperlink"/>
            <w:noProof/>
          </w:rPr>
          <w:t>Unparsing Sequence Groups with Separators</w:t>
        </w:r>
        <w:r>
          <w:rPr>
            <w:noProof/>
            <w:webHidden/>
          </w:rPr>
          <w:tab/>
        </w:r>
        <w:r>
          <w:rPr>
            <w:noProof/>
            <w:webHidden/>
          </w:rPr>
          <w:fldChar w:fldCharType="begin"/>
        </w:r>
        <w:r>
          <w:rPr>
            <w:noProof/>
            <w:webHidden/>
          </w:rPr>
          <w:instrText xml:space="preserve"> PAGEREF _Toc39166922 \h </w:instrText>
        </w:r>
        <w:r>
          <w:rPr>
            <w:noProof/>
            <w:webHidden/>
          </w:rPr>
        </w:r>
        <w:r>
          <w:rPr>
            <w:noProof/>
            <w:webHidden/>
          </w:rPr>
          <w:fldChar w:fldCharType="separate"/>
        </w:r>
        <w:r>
          <w:rPr>
            <w:noProof/>
            <w:webHidden/>
          </w:rPr>
          <w:t>1</w:t>
        </w:r>
        <w:r>
          <w:rPr>
            <w:noProof/>
            <w:webHidden/>
          </w:rPr>
          <w:fldChar w:fldCharType="end"/>
        </w:r>
      </w:hyperlink>
    </w:p>
    <w:p w14:paraId="713E2DCE" w14:textId="0F5392CD"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23" w:history="1">
        <w:r w:rsidRPr="000C0094">
          <w:rPr>
            <w:rStyle w:val="Hyperlink"/>
            <w:noProof/>
          </w:rPr>
          <w:t>14.3</w:t>
        </w:r>
        <w:r>
          <w:rPr>
            <w:rFonts w:asciiTheme="minorHAnsi" w:eastAsiaTheme="minorEastAsia" w:hAnsiTheme="minorHAnsi" w:cstheme="minorBidi"/>
            <w:noProof/>
            <w:sz w:val="22"/>
            <w:szCs w:val="22"/>
          </w:rPr>
          <w:tab/>
        </w:r>
        <w:r w:rsidRPr="000C0094">
          <w:rPr>
            <w:rStyle w:val="Hyperlink"/>
            <w:noProof/>
          </w:rPr>
          <w:t>Unordered Sequence Groups</w:t>
        </w:r>
        <w:r>
          <w:rPr>
            <w:noProof/>
            <w:webHidden/>
          </w:rPr>
          <w:tab/>
        </w:r>
        <w:r>
          <w:rPr>
            <w:noProof/>
            <w:webHidden/>
          </w:rPr>
          <w:fldChar w:fldCharType="begin"/>
        </w:r>
        <w:r>
          <w:rPr>
            <w:noProof/>
            <w:webHidden/>
          </w:rPr>
          <w:instrText xml:space="preserve"> PAGEREF _Toc39166923 \h </w:instrText>
        </w:r>
        <w:r>
          <w:rPr>
            <w:noProof/>
            <w:webHidden/>
          </w:rPr>
        </w:r>
        <w:r>
          <w:rPr>
            <w:noProof/>
            <w:webHidden/>
          </w:rPr>
          <w:fldChar w:fldCharType="separate"/>
        </w:r>
        <w:r>
          <w:rPr>
            <w:noProof/>
            <w:webHidden/>
          </w:rPr>
          <w:t>1</w:t>
        </w:r>
        <w:r>
          <w:rPr>
            <w:noProof/>
            <w:webHidden/>
          </w:rPr>
          <w:fldChar w:fldCharType="end"/>
        </w:r>
      </w:hyperlink>
    </w:p>
    <w:p w14:paraId="79702381" w14:textId="013637B1"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24" w:history="1">
        <w:r w:rsidRPr="000C0094">
          <w:rPr>
            <w:rStyle w:val="Hyperlink"/>
            <w:noProof/>
            <w14:scene3d>
              <w14:camera w14:prst="orthographicFront"/>
              <w14:lightRig w14:rig="threePt" w14:dir="t">
                <w14:rot w14:lat="0" w14:lon="0" w14:rev="0"/>
              </w14:lightRig>
            </w14:scene3d>
          </w:rPr>
          <w:t>14.3.1</w:t>
        </w:r>
        <w:r>
          <w:rPr>
            <w:rFonts w:asciiTheme="minorHAnsi" w:eastAsiaTheme="minorEastAsia" w:hAnsiTheme="minorHAnsi" w:cstheme="minorBidi"/>
            <w:noProof/>
            <w:sz w:val="22"/>
            <w:szCs w:val="22"/>
          </w:rPr>
          <w:tab/>
        </w:r>
        <w:r w:rsidRPr="000C0094">
          <w:rPr>
            <w:rStyle w:val="Hyperlink"/>
            <w:noProof/>
          </w:rPr>
          <w:t>Restrictions for Unordered Sequences</w:t>
        </w:r>
        <w:r>
          <w:rPr>
            <w:noProof/>
            <w:webHidden/>
          </w:rPr>
          <w:tab/>
        </w:r>
        <w:r>
          <w:rPr>
            <w:noProof/>
            <w:webHidden/>
          </w:rPr>
          <w:fldChar w:fldCharType="begin"/>
        </w:r>
        <w:r>
          <w:rPr>
            <w:noProof/>
            <w:webHidden/>
          </w:rPr>
          <w:instrText xml:space="preserve"> PAGEREF _Toc39166924 \h </w:instrText>
        </w:r>
        <w:r>
          <w:rPr>
            <w:noProof/>
            <w:webHidden/>
          </w:rPr>
        </w:r>
        <w:r>
          <w:rPr>
            <w:noProof/>
            <w:webHidden/>
          </w:rPr>
          <w:fldChar w:fldCharType="separate"/>
        </w:r>
        <w:r>
          <w:rPr>
            <w:noProof/>
            <w:webHidden/>
          </w:rPr>
          <w:t>1</w:t>
        </w:r>
        <w:r>
          <w:rPr>
            <w:noProof/>
            <w:webHidden/>
          </w:rPr>
          <w:fldChar w:fldCharType="end"/>
        </w:r>
      </w:hyperlink>
    </w:p>
    <w:p w14:paraId="5E0F0CD0" w14:textId="1E7FA8FE"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25" w:history="1">
        <w:r w:rsidRPr="000C0094">
          <w:rPr>
            <w:rStyle w:val="Hyperlink"/>
            <w:noProof/>
            <w14:scene3d>
              <w14:camera w14:prst="orthographicFront"/>
              <w14:lightRig w14:rig="threePt" w14:dir="t">
                <w14:rot w14:lat="0" w14:lon="0" w14:rev="0"/>
              </w14:lightRig>
            </w14:scene3d>
          </w:rPr>
          <w:t>14.3.2</w:t>
        </w:r>
        <w:r>
          <w:rPr>
            <w:rFonts w:asciiTheme="minorHAnsi" w:eastAsiaTheme="minorEastAsia" w:hAnsiTheme="minorHAnsi" w:cstheme="minorBidi"/>
            <w:noProof/>
            <w:sz w:val="22"/>
            <w:szCs w:val="22"/>
          </w:rPr>
          <w:tab/>
        </w:r>
        <w:r w:rsidRPr="000C0094">
          <w:rPr>
            <w:rStyle w:val="Hyperlink"/>
            <w:noProof/>
          </w:rPr>
          <w:t>Parsing an Unordered Sequence</w:t>
        </w:r>
        <w:r>
          <w:rPr>
            <w:noProof/>
            <w:webHidden/>
          </w:rPr>
          <w:tab/>
        </w:r>
        <w:r>
          <w:rPr>
            <w:noProof/>
            <w:webHidden/>
          </w:rPr>
          <w:fldChar w:fldCharType="begin"/>
        </w:r>
        <w:r>
          <w:rPr>
            <w:noProof/>
            <w:webHidden/>
          </w:rPr>
          <w:instrText xml:space="preserve"> PAGEREF _Toc39166925 \h </w:instrText>
        </w:r>
        <w:r>
          <w:rPr>
            <w:noProof/>
            <w:webHidden/>
          </w:rPr>
        </w:r>
        <w:r>
          <w:rPr>
            <w:noProof/>
            <w:webHidden/>
          </w:rPr>
          <w:fldChar w:fldCharType="separate"/>
        </w:r>
        <w:r>
          <w:rPr>
            <w:noProof/>
            <w:webHidden/>
          </w:rPr>
          <w:t>1</w:t>
        </w:r>
        <w:r>
          <w:rPr>
            <w:noProof/>
            <w:webHidden/>
          </w:rPr>
          <w:fldChar w:fldCharType="end"/>
        </w:r>
      </w:hyperlink>
    </w:p>
    <w:p w14:paraId="026B78A2" w14:textId="3F57A5E2"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26" w:history="1">
        <w:r w:rsidRPr="000C0094">
          <w:rPr>
            <w:rStyle w:val="Hyperlink"/>
            <w:noProof/>
            <w14:scene3d>
              <w14:camera w14:prst="orthographicFront"/>
              <w14:lightRig w14:rig="threePt" w14:dir="t">
                <w14:rot w14:lat="0" w14:lon="0" w14:rev="0"/>
              </w14:lightRig>
            </w14:scene3d>
          </w:rPr>
          <w:t>14.3.3</w:t>
        </w:r>
        <w:r>
          <w:rPr>
            <w:rFonts w:asciiTheme="minorHAnsi" w:eastAsiaTheme="minorEastAsia" w:hAnsiTheme="minorHAnsi" w:cstheme="minorBidi"/>
            <w:noProof/>
            <w:sz w:val="22"/>
            <w:szCs w:val="22"/>
          </w:rPr>
          <w:tab/>
        </w:r>
        <w:r w:rsidRPr="000C0094">
          <w:rPr>
            <w:rStyle w:val="Hyperlink"/>
            <w:noProof/>
          </w:rPr>
          <w:t>Unparsing an Unordered Sequence</w:t>
        </w:r>
        <w:r>
          <w:rPr>
            <w:noProof/>
            <w:webHidden/>
          </w:rPr>
          <w:tab/>
        </w:r>
        <w:r>
          <w:rPr>
            <w:noProof/>
            <w:webHidden/>
          </w:rPr>
          <w:fldChar w:fldCharType="begin"/>
        </w:r>
        <w:r>
          <w:rPr>
            <w:noProof/>
            <w:webHidden/>
          </w:rPr>
          <w:instrText xml:space="preserve"> PAGEREF _Toc39166926 \h </w:instrText>
        </w:r>
        <w:r>
          <w:rPr>
            <w:noProof/>
            <w:webHidden/>
          </w:rPr>
        </w:r>
        <w:r>
          <w:rPr>
            <w:noProof/>
            <w:webHidden/>
          </w:rPr>
          <w:fldChar w:fldCharType="separate"/>
        </w:r>
        <w:r>
          <w:rPr>
            <w:noProof/>
            <w:webHidden/>
          </w:rPr>
          <w:t>1</w:t>
        </w:r>
        <w:r>
          <w:rPr>
            <w:noProof/>
            <w:webHidden/>
          </w:rPr>
          <w:fldChar w:fldCharType="end"/>
        </w:r>
      </w:hyperlink>
    </w:p>
    <w:p w14:paraId="6FFF95FF" w14:textId="1DF58BF9"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27" w:history="1">
        <w:r w:rsidRPr="000C0094">
          <w:rPr>
            <w:rStyle w:val="Hyperlink"/>
            <w:noProof/>
          </w:rPr>
          <w:t>14.4</w:t>
        </w:r>
        <w:r>
          <w:rPr>
            <w:rFonts w:asciiTheme="minorHAnsi" w:eastAsiaTheme="minorEastAsia" w:hAnsiTheme="minorHAnsi" w:cstheme="minorBidi"/>
            <w:noProof/>
            <w:sz w:val="22"/>
            <w:szCs w:val="22"/>
          </w:rPr>
          <w:tab/>
        </w:r>
        <w:r w:rsidRPr="000C0094">
          <w:rPr>
            <w:rStyle w:val="Hyperlink"/>
            <w:noProof/>
          </w:rPr>
          <w:t>Floating Elements</w:t>
        </w:r>
        <w:r>
          <w:rPr>
            <w:noProof/>
            <w:webHidden/>
          </w:rPr>
          <w:tab/>
        </w:r>
        <w:r>
          <w:rPr>
            <w:noProof/>
            <w:webHidden/>
          </w:rPr>
          <w:fldChar w:fldCharType="begin"/>
        </w:r>
        <w:r>
          <w:rPr>
            <w:noProof/>
            <w:webHidden/>
          </w:rPr>
          <w:instrText xml:space="preserve"> PAGEREF _Toc39166927 \h </w:instrText>
        </w:r>
        <w:r>
          <w:rPr>
            <w:noProof/>
            <w:webHidden/>
          </w:rPr>
        </w:r>
        <w:r>
          <w:rPr>
            <w:noProof/>
            <w:webHidden/>
          </w:rPr>
          <w:fldChar w:fldCharType="separate"/>
        </w:r>
        <w:r>
          <w:rPr>
            <w:noProof/>
            <w:webHidden/>
          </w:rPr>
          <w:t>1</w:t>
        </w:r>
        <w:r>
          <w:rPr>
            <w:noProof/>
            <w:webHidden/>
          </w:rPr>
          <w:fldChar w:fldCharType="end"/>
        </w:r>
      </w:hyperlink>
    </w:p>
    <w:p w14:paraId="3B2A4BDA" w14:textId="173ED301"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28" w:history="1">
        <w:r w:rsidRPr="000C0094">
          <w:rPr>
            <w:rStyle w:val="Hyperlink"/>
            <w:noProof/>
          </w:rPr>
          <w:t>14.5</w:t>
        </w:r>
        <w:r>
          <w:rPr>
            <w:rFonts w:asciiTheme="minorHAnsi" w:eastAsiaTheme="minorEastAsia" w:hAnsiTheme="minorHAnsi" w:cstheme="minorBidi"/>
            <w:noProof/>
            <w:sz w:val="22"/>
            <w:szCs w:val="22"/>
          </w:rPr>
          <w:tab/>
        </w:r>
        <w:r w:rsidRPr="000C0094">
          <w:rPr>
            <w:rStyle w:val="Hyperlink"/>
            <w:noProof/>
          </w:rPr>
          <w:t>Hidden Groups</w:t>
        </w:r>
        <w:r>
          <w:rPr>
            <w:noProof/>
            <w:webHidden/>
          </w:rPr>
          <w:tab/>
        </w:r>
        <w:r>
          <w:rPr>
            <w:noProof/>
            <w:webHidden/>
          </w:rPr>
          <w:fldChar w:fldCharType="begin"/>
        </w:r>
        <w:r>
          <w:rPr>
            <w:noProof/>
            <w:webHidden/>
          </w:rPr>
          <w:instrText xml:space="preserve"> PAGEREF _Toc39166928 \h </w:instrText>
        </w:r>
        <w:r>
          <w:rPr>
            <w:noProof/>
            <w:webHidden/>
          </w:rPr>
        </w:r>
        <w:r>
          <w:rPr>
            <w:noProof/>
            <w:webHidden/>
          </w:rPr>
          <w:fldChar w:fldCharType="separate"/>
        </w:r>
        <w:r>
          <w:rPr>
            <w:noProof/>
            <w:webHidden/>
          </w:rPr>
          <w:t>1</w:t>
        </w:r>
        <w:r>
          <w:rPr>
            <w:noProof/>
            <w:webHidden/>
          </w:rPr>
          <w:fldChar w:fldCharType="end"/>
        </w:r>
      </w:hyperlink>
    </w:p>
    <w:p w14:paraId="60ACD079" w14:textId="768AEEC6" w:rsidR="00E43388" w:rsidRDefault="00E43388">
      <w:pPr>
        <w:pStyle w:val="TOC1"/>
        <w:tabs>
          <w:tab w:val="left" w:pos="600"/>
        </w:tabs>
        <w:rPr>
          <w:rFonts w:asciiTheme="minorHAnsi" w:eastAsiaTheme="minorEastAsia" w:hAnsiTheme="minorHAnsi" w:cstheme="minorBidi"/>
          <w:noProof/>
          <w:sz w:val="22"/>
          <w:szCs w:val="22"/>
        </w:rPr>
      </w:pPr>
      <w:hyperlink w:anchor="_Toc39166929" w:history="1">
        <w:r w:rsidRPr="000C0094">
          <w:rPr>
            <w:rStyle w:val="Hyperlink"/>
            <w:noProof/>
          </w:rPr>
          <w:t>15</w:t>
        </w:r>
        <w:r>
          <w:rPr>
            <w:rFonts w:asciiTheme="minorHAnsi" w:eastAsiaTheme="minorEastAsia" w:hAnsiTheme="minorHAnsi" w:cstheme="minorBidi"/>
            <w:noProof/>
            <w:sz w:val="22"/>
            <w:szCs w:val="22"/>
          </w:rPr>
          <w:tab/>
        </w:r>
        <w:r w:rsidRPr="000C0094">
          <w:rPr>
            <w:rStyle w:val="Hyperlink"/>
            <w:noProof/>
          </w:rPr>
          <w:t>Choice Groups</w:t>
        </w:r>
        <w:r>
          <w:rPr>
            <w:noProof/>
            <w:webHidden/>
          </w:rPr>
          <w:tab/>
        </w:r>
        <w:r>
          <w:rPr>
            <w:noProof/>
            <w:webHidden/>
          </w:rPr>
          <w:fldChar w:fldCharType="begin"/>
        </w:r>
        <w:r>
          <w:rPr>
            <w:noProof/>
            <w:webHidden/>
          </w:rPr>
          <w:instrText xml:space="preserve"> PAGEREF _Toc39166929 \h </w:instrText>
        </w:r>
        <w:r>
          <w:rPr>
            <w:noProof/>
            <w:webHidden/>
          </w:rPr>
        </w:r>
        <w:r>
          <w:rPr>
            <w:noProof/>
            <w:webHidden/>
          </w:rPr>
          <w:fldChar w:fldCharType="separate"/>
        </w:r>
        <w:r>
          <w:rPr>
            <w:noProof/>
            <w:webHidden/>
          </w:rPr>
          <w:t>1</w:t>
        </w:r>
        <w:r>
          <w:rPr>
            <w:noProof/>
            <w:webHidden/>
          </w:rPr>
          <w:fldChar w:fldCharType="end"/>
        </w:r>
      </w:hyperlink>
    </w:p>
    <w:p w14:paraId="60C68979" w14:textId="13590CE4"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30" w:history="1">
        <w:r w:rsidRPr="000C0094">
          <w:rPr>
            <w:rStyle w:val="Hyperlink"/>
            <w:noProof/>
          </w:rPr>
          <w:t>15.1</w:t>
        </w:r>
        <w:r>
          <w:rPr>
            <w:rFonts w:asciiTheme="minorHAnsi" w:eastAsiaTheme="minorEastAsia" w:hAnsiTheme="minorHAnsi" w:cstheme="minorBidi"/>
            <w:noProof/>
            <w:sz w:val="22"/>
            <w:szCs w:val="22"/>
          </w:rPr>
          <w:tab/>
        </w:r>
        <w:r w:rsidRPr="000C0094">
          <w:rPr>
            <w:rStyle w:val="Hyperlink"/>
            <w:noProof/>
          </w:rPr>
          <w:t>Resolving Choices</w:t>
        </w:r>
        <w:r>
          <w:rPr>
            <w:noProof/>
            <w:webHidden/>
          </w:rPr>
          <w:tab/>
        </w:r>
        <w:r>
          <w:rPr>
            <w:noProof/>
            <w:webHidden/>
          </w:rPr>
          <w:fldChar w:fldCharType="begin"/>
        </w:r>
        <w:r>
          <w:rPr>
            <w:noProof/>
            <w:webHidden/>
          </w:rPr>
          <w:instrText xml:space="preserve"> PAGEREF _Toc39166930 \h </w:instrText>
        </w:r>
        <w:r>
          <w:rPr>
            <w:noProof/>
            <w:webHidden/>
          </w:rPr>
        </w:r>
        <w:r>
          <w:rPr>
            <w:noProof/>
            <w:webHidden/>
          </w:rPr>
          <w:fldChar w:fldCharType="separate"/>
        </w:r>
        <w:r>
          <w:rPr>
            <w:noProof/>
            <w:webHidden/>
          </w:rPr>
          <w:t>1</w:t>
        </w:r>
        <w:r>
          <w:rPr>
            <w:noProof/>
            <w:webHidden/>
          </w:rPr>
          <w:fldChar w:fldCharType="end"/>
        </w:r>
      </w:hyperlink>
    </w:p>
    <w:p w14:paraId="3B94C6CA" w14:textId="33468C6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31" w:history="1">
        <w:r w:rsidRPr="000C0094">
          <w:rPr>
            <w:rStyle w:val="Hyperlink"/>
            <w:noProof/>
            <w14:scene3d>
              <w14:camera w14:prst="orthographicFront"/>
              <w14:lightRig w14:rig="threePt" w14:dir="t">
                <w14:rot w14:lat="0" w14:lon="0" w14:rev="0"/>
              </w14:lightRig>
            </w14:scene3d>
          </w:rPr>
          <w:t>15.1.1</w:t>
        </w:r>
        <w:r>
          <w:rPr>
            <w:rFonts w:asciiTheme="minorHAnsi" w:eastAsiaTheme="minorEastAsia" w:hAnsiTheme="minorHAnsi" w:cstheme="minorBidi"/>
            <w:noProof/>
            <w:sz w:val="22"/>
            <w:szCs w:val="22"/>
          </w:rPr>
          <w:tab/>
        </w:r>
        <w:r w:rsidRPr="000C0094">
          <w:rPr>
            <w:rStyle w:val="Hyperlink"/>
            <w:noProof/>
          </w:rPr>
          <w:t>Resolving Choices via Speculation</w:t>
        </w:r>
        <w:r>
          <w:rPr>
            <w:noProof/>
            <w:webHidden/>
          </w:rPr>
          <w:tab/>
        </w:r>
        <w:r>
          <w:rPr>
            <w:noProof/>
            <w:webHidden/>
          </w:rPr>
          <w:fldChar w:fldCharType="begin"/>
        </w:r>
        <w:r>
          <w:rPr>
            <w:noProof/>
            <w:webHidden/>
          </w:rPr>
          <w:instrText xml:space="preserve"> PAGEREF _Toc39166931 \h </w:instrText>
        </w:r>
        <w:r>
          <w:rPr>
            <w:noProof/>
            <w:webHidden/>
          </w:rPr>
        </w:r>
        <w:r>
          <w:rPr>
            <w:noProof/>
            <w:webHidden/>
          </w:rPr>
          <w:fldChar w:fldCharType="separate"/>
        </w:r>
        <w:r>
          <w:rPr>
            <w:noProof/>
            <w:webHidden/>
          </w:rPr>
          <w:t>1</w:t>
        </w:r>
        <w:r>
          <w:rPr>
            <w:noProof/>
            <w:webHidden/>
          </w:rPr>
          <w:fldChar w:fldCharType="end"/>
        </w:r>
      </w:hyperlink>
    </w:p>
    <w:p w14:paraId="559B196F" w14:textId="5A922DCB"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32" w:history="1">
        <w:r w:rsidRPr="000C0094">
          <w:rPr>
            <w:rStyle w:val="Hyperlink"/>
            <w:noProof/>
            <w14:scene3d>
              <w14:camera w14:prst="orthographicFront"/>
              <w14:lightRig w14:rig="threePt" w14:dir="t">
                <w14:rot w14:lat="0" w14:lon="0" w14:rev="0"/>
              </w14:lightRig>
            </w14:scene3d>
          </w:rPr>
          <w:t>15.1.2</w:t>
        </w:r>
        <w:r>
          <w:rPr>
            <w:rFonts w:asciiTheme="minorHAnsi" w:eastAsiaTheme="minorEastAsia" w:hAnsiTheme="minorHAnsi" w:cstheme="minorBidi"/>
            <w:noProof/>
            <w:sz w:val="22"/>
            <w:szCs w:val="22"/>
          </w:rPr>
          <w:tab/>
        </w:r>
        <w:r w:rsidRPr="000C0094">
          <w:rPr>
            <w:rStyle w:val="Hyperlink"/>
            <w:noProof/>
          </w:rPr>
          <w:t>Resolving Choices via Direct Dispatch</w:t>
        </w:r>
        <w:r>
          <w:rPr>
            <w:noProof/>
            <w:webHidden/>
          </w:rPr>
          <w:tab/>
        </w:r>
        <w:r>
          <w:rPr>
            <w:noProof/>
            <w:webHidden/>
          </w:rPr>
          <w:fldChar w:fldCharType="begin"/>
        </w:r>
        <w:r>
          <w:rPr>
            <w:noProof/>
            <w:webHidden/>
          </w:rPr>
          <w:instrText xml:space="preserve"> PAGEREF _Toc39166932 \h </w:instrText>
        </w:r>
        <w:r>
          <w:rPr>
            <w:noProof/>
            <w:webHidden/>
          </w:rPr>
        </w:r>
        <w:r>
          <w:rPr>
            <w:noProof/>
            <w:webHidden/>
          </w:rPr>
          <w:fldChar w:fldCharType="separate"/>
        </w:r>
        <w:r>
          <w:rPr>
            <w:noProof/>
            <w:webHidden/>
          </w:rPr>
          <w:t>1</w:t>
        </w:r>
        <w:r>
          <w:rPr>
            <w:noProof/>
            <w:webHidden/>
          </w:rPr>
          <w:fldChar w:fldCharType="end"/>
        </w:r>
      </w:hyperlink>
    </w:p>
    <w:p w14:paraId="3A2BA04D" w14:textId="61246B42"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33" w:history="1">
        <w:r w:rsidRPr="000C0094">
          <w:rPr>
            <w:rStyle w:val="Hyperlink"/>
            <w:noProof/>
            <w14:scene3d>
              <w14:camera w14:prst="orthographicFront"/>
              <w14:lightRig w14:rig="threePt" w14:dir="t">
                <w14:rot w14:lat="0" w14:lon="0" w14:rev="0"/>
              </w14:lightRig>
            </w14:scene3d>
          </w:rPr>
          <w:t>15.1.3</w:t>
        </w:r>
        <w:r>
          <w:rPr>
            <w:rFonts w:asciiTheme="minorHAnsi" w:eastAsiaTheme="minorEastAsia" w:hAnsiTheme="minorHAnsi" w:cstheme="minorBidi"/>
            <w:noProof/>
            <w:sz w:val="22"/>
            <w:szCs w:val="22"/>
          </w:rPr>
          <w:tab/>
        </w:r>
        <w:r w:rsidRPr="000C0094">
          <w:rPr>
            <w:rStyle w:val="Hyperlink"/>
            <w:noProof/>
          </w:rPr>
          <w:t>Unparsing Choices</w:t>
        </w:r>
        <w:r>
          <w:rPr>
            <w:noProof/>
            <w:webHidden/>
          </w:rPr>
          <w:tab/>
        </w:r>
        <w:r>
          <w:rPr>
            <w:noProof/>
            <w:webHidden/>
          </w:rPr>
          <w:fldChar w:fldCharType="begin"/>
        </w:r>
        <w:r>
          <w:rPr>
            <w:noProof/>
            <w:webHidden/>
          </w:rPr>
          <w:instrText xml:space="preserve"> PAGEREF _Toc39166933 \h </w:instrText>
        </w:r>
        <w:r>
          <w:rPr>
            <w:noProof/>
            <w:webHidden/>
          </w:rPr>
        </w:r>
        <w:r>
          <w:rPr>
            <w:noProof/>
            <w:webHidden/>
          </w:rPr>
          <w:fldChar w:fldCharType="separate"/>
        </w:r>
        <w:r>
          <w:rPr>
            <w:noProof/>
            <w:webHidden/>
          </w:rPr>
          <w:t>1</w:t>
        </w:r>
        <w:r>
          <w:rPr>
            <w:noProof/>
            <w:webHidden/>
          </w:rPr>
          <w:fldChar w:fldCharType="end"/>
        </w:r>
      </w:hyperlink>
    </w:p>
    <w:p w14:paraId="36B16FCF" w14:textId="22C2CDCB" w:rsidR="00E43388" w:rsidRDefault="00E43388">
      <w:pPr>
        <w:pStyle w:val="TOC1"/>
        <w:tabs>
          <w:tab w:val="left" w:pos="600"/>
        </w:tabs>
        <w:rPr>
          <w:rFonts w:asciiTheme="minorHAnsi" w:eastAsiaTheme="minorEastAsia" w:hAnsiTheme="minorHAnsi" w:cstheme="minorBidi"/>
          <w:noProof/>
          <w:sz w:val="22"/>
          <w:szCs w:val="22"/>
        </w:rPr>
      </w:pPr>
      <w:hyperlink w:anchor="_Toc39166934" w:history="1">
        <w:r w:rsidRPr="000C0094">
          <w:rPr>
            <w:rStyle w:val="Hyperlink"/>
            <w:noProof/>
          </w:rPr>
          <w:t>16</w:t>
        </w:r>
        <w:r>
          <w:rPr>
            <w:rFonts w:asciiTheme="minorHAnsi" w:eastAsiaTheme="minorEastAsia" w:hAnsiTheme="minorHAnsi" w:cstheme="minorBidi"/>
            <w:noProof/>
            <w:sz w:val="22"/>
            <w:szCs w:val="22"/>
          </w:rPr>
          <w:tab/>
        </w:r>
        <w:r w:rsidRPr="000C0094">
          <w:rPr>
            <w:rStyle w:val="Hyperlink"/>
            <w:noProof/>
          </w:rPr>
          <w:t>Properties for Array Elements and Optional Elements</w:t>
        </w:r>
        <w:r>
          <w:rPr>
            <w:noProof/>
            <w:webHidden/>
          </w:rPr>
          <w:tab/>
        </w:r>
        <w:r>
          <w:rPr>
            <w:noProof/>
            <w:webHidden/>
          </w:rPr>
          <w:fldChar w:fldCharType="begin"/>
        </w:r>
        <w:r>
          <w:rPr>
            <w:noProof/>
            <w:webHidden/>
          </w:rPr>
          <w:instrText xml:space="preserve"> PAGEREF _Toc39166934 \h </w:instrText>
        </w:r>
        <w:r>
          <w:rPr>
            <w:noProof/>
            <w:webHidden/>
          </w:rPr>
        </w:r>
        <w:r>
          <w:rPr>
            <w:noProof/>
            <w:webHidden/>
          </w:rPr>
          <w:fldChar w:fldCharType="separate"/>
        </w:r>
        <w:r>
          <w:rPr>
            <w:noProof/>
            <w:webHidden/>
          </w:rPr>
          <w:t>1</w:t>
        </w:r>
        <w:r>
          <w:rPr>
            <w:noProof/>
            <w:webHidden/>
          </w:rPr>
          <w:fldChar w:fldCharType="end"/>
        </w:r>
      </w:hyperlink>
    </w:p>
    <w:p w14:paraId="501B16C4" w14:textId="4E4AE377"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35" w:history="1">
        <w:r w:rsidRPr="000C0094">
          <w:rPr>
            <w:rStyle w:val="Hyperlink"/>
            <w:noProof/>
          </w:rPr>
          <w:t>16.1</w:t>
        </w:r>
        <w:r>
          <w:rPr>
            <w:rFonts w:asciiTheme="minorHAnsi" w:eastAsiaTheme="minorEastAsia" w:hAnsiTheme="minorHAnsi" w:cstheme="minorBidi"/>
            <w:noProof/>
            <w:sz w:val="22"/>
            <w:szCs w:val="22"/>
          </w:rPr>
          <w:tab/>
        </w:r>
        <w:r w:rsidRPr="000C0094">
          <w:rPr>
            <w:rStyle w:val="Hyperlink"/>
            <w:noProof/>
          </w:rPr>
          <w:t>The dfdl:occursCountKind property</w:t>
        </w:r>
        <w:r>
          <w:rPr>
            <w:noProof/>
            <w:webHidden/>
          </w:rPr>
          <w:tab/>
        </w:r>
        <w:r>
          <w:rPr>
            <w:noProof/>
            <w:webHidden/>
          </w:rPr>
          <w:fldChar w:fldCharType="begin"/>
        </w:r>
        <w:r>
          <w:rPr>
            <w:noProof/>
            <w:webHidden/>
          </w:rPr>
          <w:instrText xml:space="preserve"> PAGEREF _Toc39166935 \h </w:instrText>
        </w:r>
        <w:r>
          <w:rPr>
            <w:noProof/>
            <w:webHidden/>
          </w:rPr>
        </w:r>
        <w:r>
          <w:rPr>
            <w:noProof/>
            <w:webHidden/>
          </w:rPr>
          <w:fldChar w:fldCharType="separate"/>
        </w:r>
        <w:r>
          <w:rPr>
            <w:noProof/>
            <w:webHidden/>
          </w:rPr>
          <w:t>1</w:t>
        </w:r>
        <w:r>
          <w:rPr>
            <w:noProof/>
            <w:webHidden/>
          </w:rPr>
          <w:fldChar w:fldCharType="end"/>
        </w:r>
      </w:hyperlink>
    </w:p>
    <w:p w14:paraId="3A452A61" w14:textId="3B2399E9"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36" w:history="1">
        <w:r w:rsidRPr="000C0094">
          <w:rPr>
            <w:rStyle w:val="Hyperlink"/>
            <w:noProof/>
            <w14:scene3d>
              <w14:camera w14:prst="orthographicFront"/>
              <w14:lightRig w14:rig="threePt" w14:dir="t">
                <w14:rot w14:lat="0" w14:lon="0" w14:rev="0"/>
              </w14:lightRig>
            </w14:scene3d>
          </w:rPr>
          <w:t>16.1.1</w:t>
        </w:r>
        <w:r>
          <w:rPr>
            <w:rFonts w:asciiTheme="minorHAnsi" w:eastAsiaTheme="minorEastAsia" w:hAnsiTheme="minorHAnsi" w:cstheme="minorBidi"/>
            <w:noProof/>
            <w:sz w:val="22"/>
            <w:szCs w:val="22"/>
          </w:rPr>
          <w:tab/>
        </w:r>
        <w:r w:rsidRPr="000C0094">
          <w:rPr>
            <w:rStyle w:val="Hyperlink"/>
            <w:noProof/>
          </w:rPr>
          <w:t>dfdl:occursCountKind 'fixed'</w:t>
        </w:r>
        <w:r>
          <w:rPr>
            <w:noProof/>
            <w:webHidden/>
          </w:rPr>
          <w:tab/>
        </w:r>
        <w:r>
          <w:rPr>
            <w:noProof/>
            <w:webHidden/>
          </w:rPr>
          <w:fldChar w:fldCharType="begin"/>
        </w:r>
        <w:r>
          <w:rPr>
            <w:noProof/>
            <w:webHidden/>
          </w:rPr>
          <w:instrText xml:space="preserve"> PAGEREF _Toc39166936 \h </w:instrText>
        </w:r>
        <w:r>
          <w:rPr>
            <w:noProof/>
            <w:webHidden/>
          </w:rPr>
        </w:r>
        <w:r>
          <w:rPr>
            <w:noProof/>
            <w:webHidden/>
          </w:rPr>
          <w:fldChar w:fldCharType="separate"/>
        </w:r>
        <w:r>
          <w:rPr>
            <w:noProof/>
            <w:webHidden/>
          </w:rPr>
          <w:t>1</w:t>
        </w:r>
        <w:r>
          <w:rPr>
            <w:noProof/>
            <w:webHidden/>
          </w:rPr>
          <w:fldChar w:fldCharType="end"/>
        </w:r>
      </w:hyperlink>
    </w:p>
    <w:p w14:paraId="0A77A887" w14:textId="6C51996E"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37" w:history="1">
        <w:r w:rsidRPr="000C0094">
          <w:rPr>
            <w:rStyle w:val="Hyperlink"/>
            <w:noProof/>
            <w14:scene3d>
              <w14:camera w14:prst="orthographicFront"/>
              <w14:lightRig w14:rig="threePt" w14:dir="t">
                <w14:rot w14:lat="0" w14:lon="0" w14:rev="0"/>
              </w14:lightRig>
            </w14:scene3d>
          </w:rPr>
          <w:t>16.1.2</w:t>
        </w:r>
        <w:r>
          <w:rPr>
            <w:rFonts w:asciiTheme="minorHAnsi" w:eastAsiaTheme="minorEastAsia" w:hAnsiTheme="minorHAnsi" w:cstheme="minorBidi"/>
            <w:noProof/>
            <w:sz w:val="22"/>
            <w:szCs w:val="22"/>
          </w:rPr>
          <w:tab/>
        </w:r>
        <w:r w:rsidRPr="000C0094">
          <w:rPr>
            <w:rStyle w:val="Hyperlink"/>
            <w:noProof/>
          </w:rPr>
          <w:t>dfdl:occursCountKind 'implicit'</w:t>
        </w:r>
        <w:r>
          <w:rPr>
            <w:noProof/>
            <w:webHidden/>
          </w:rPr>
          <w:tab/>
        </w:r>
        <w:r>
          <w:rPr>
            <w:noProof/>
            <w:webHidden/>
          </w:rPr>
          <w:fldChar w:fldCharType="begin"/>
        </w:r>
        <w:r>
          <w:rPr>
            <w:noProof/>
            <w:webHidden/>
          </w:rPr>
          <w:instrText xml:space="preserve"> PAGEREF _Toc39166937 \h </w:instrText>
        </w:r>
        <w:r>
          <w:rPr>
            <w:noProof/>
            <w:webHidden/>
          </w:rPr>
        </w:r>
        <w:r>
          <w:rPr>
            <w:noProof/>
            <w:webHidden/>
          </w:rPr>
          <w:fldChar w:fldCharType="separate"/>
        </w:r>
        <w:r>
          <w:rPr>
            <w:noProof/>
            <w:webHidden/>
          </w:rPr>
          <w:t>1</w:t>
        </w:r>
        <w:r>
          <w:rPr>
            <w:noProof/>
            <w:webHidden/>
          </w:rPr>
          <w:fldChar w:fldCharType="end"/>
        </w:r>
      </w:hyperlink>
    </w:p>
    <w:p w14:paraId="2B88FBFD" w14:textId="0EF20D8F"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38" w:history="1">
        <w:r w:rsidRPr="000C0094">
          <w:rPr>
            <w:rStyle w:val="Hyperlink"/>
            <w:noProof/>
            <w14:scene3d>
              <w14:camera w14:prst="orthographicFront"/>
              <w14:lightRig w14:rig="threePt" w14:dir="t">
                <w14:rot w14:lat="0" w14:lon="0" w14:rev="0"/>
              </w14:lightRig>
            </w14:scene3d>
          </w:rPr>
          <w:t>16.1.3</w:t>
        </w:r>
        <w:r>
          <w:rPr>
            <w:rFonts w:asciiTheme="minorHAnsi" w:eastAsiaTheme="minorEastAsia" w:hAnsiTheme="minorHAnsi" w:cstheme="minorBidi"/>
            <w:noProof/>
            <w:sz w:val="22"/>
            <w:szCs w:val="22"/>
          </w:rPr>
          <w:tab/>
        </w:r>
        <w:r w:rsidRPr="000C0094">
          <w:rPr>
            <w:rStyle w:val="Hyperlink"/>
            <w:noProof/>
          </w:rPr>
          <w:t>dfdl:occursCountKind 'parsed'</w:t>
        </w:r>
        <w:r>
          <w:rPr>
            <w:noProof/>
            <w:webHidden/>
          </w:rPr>
          <w:tab/>
        </w:r>
        <w:r>
          <w:rPr>
            <w:noProof/>
            <w:webHidden/>
          </w:rPr>
          <w:fldChar w:fldCharType="begin"/>
        </w:r>
        <w:r>
          <w:rPr>
            <w:noProof/>
            <w:webHidden/>
          </w:rPr>
          <w:instrText xml:space="preserve"> PAGEREF _Toc39166938 \h </w:instrText>
        </w:r>
        <w:r>
          <w:rPr>
            <w:noProof/>
            <w:webHidden/>
          </w:rPr>
        </w:r>
        <w:r>
          <w:rPr>
            <w:noProof/>
            <w:webHidden/>
          </w:rPr>
          <w:fldChar w:fldCharType="separate"/>
        </w:r>
        <w:r>
          <w:rPr>
            <w:noProof/>
            <w:webHidden/>
          </w:rPr>
          <w:t>1</w:t>
        </w:r>
        <w:r>
          <w:rPr>
            <w:noProof/>
            <w:webHidden/>
          </w:rPr>
          <w:fldChar w:fldCharType="end"/>
        </w:r>
      </w:hyperlink>
    </w:p>
    <w:p w14:paraId="4137F48C" w14:textId="00E7FB8F"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39" w:history="1">
        <w:r w:rsidRPr="000C0094">
          <w:rPr>
            <w:rStyle w:val="Hyperlink"/>
            <w:noProof/>
            <w14:scene3d>
              <w14:camera w14:prst="orthographicFront"/>
              <w14:lightRig w14:rig="threePt" w14:dir="t">
                <w14:rot w14:lat="0" w14:lon="0" w14:rev="0"/>
              </w14:lightRig>
            </w14:scene3d>
          </w:rPr>
          <w:t>16.1.4</w:t>
        </w:r>
        <w:r>
          <w:rPr>
            <w:rFonts w:asciiTheme="minorHAnsi" w:eastAsiaTheme="minorEastAsia" w:hAnsiTheme="minorHAnsi" w:cstheme="minorBidi"/>
            <w:noProof/>
            <w:sz w:val="22"/>
            <w:szCs w:val="22"/>
          </w:rPr>
          <w:tab/>
        </w:r>
        <w:r w:rsidRPr="000C0094">
          <w:rPr>
            <w:rStyle w:val="Hyperlink"/>
            <w:noProof/>
          </w:rPr>
          <w:t>dfdl:occursCountKind 'expression'</w:t>
        </w:r>
        <w:r>
          <w:rPr>
            <w:noProof/>
            <w:webHidden/>
          </w:rPr>
          <w:tab/>
        </w:r>
        <w:r>
          <w:rPr>
            <w:noProof/>
            <w:webHidden/>
          </w:rPr>
          <w:fldChar w:fldCharType="begin"/>
        </w:r>
        <w:r>
          <w:rPr>
            <w:noProof/>
            <w:webHidden/>
          </w:rPr>
          <w:instrText xml:space="preserve"> PAGEREF _Toc39166939 \h </w:instrText>
        </w:r>
        <w:r>
          <w:rPr>
            <w:noProof/>
            <w:webHidden/>
          </w:rPr>
        </w:r>
        <w:r>
          <w:rPr>
            <w:noProof/>
            <w:webHidden/>
          </w:rPr>
          <w:fldChar w:fldCharType="separate"/>
        </w:r>
        <w:r>
          <w:rPr>
            <w:noProof/>
            <w:webHidden/>
          </w:rPr>
          <w:t>1</w:t>
        </w:r>
        <w:r>
          <w:rPr>
            <w:noProof/>
            <w:webHidden/>
          </w:rPr>
          <w:fldChar w:fldCharType="end"/>
        </w:r>
      </w:hyperlink>
    </w:p>
    <w:p w14:paraId="1AAD7E52" w14:textId="333DB284"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40" w:history="1">
        <w:r w:rsidRPr="000C0094">
          <w:rPr>
            <w:rStyle w:val="Hyperlink"/>
            <w:noProof/>
            <w14:scene3d>
              <w14:camera w14:prst="orthographicFront"/>
              <w14:lightRig w14:rig="threePt" w14:dir="t">
                <w14:rot w14:lat="0" w14:lon="0" w14:rev="0"/>
              </w14:lightRig>
            </w14:scene3d>
          </w:rPr>
          <w:t>16.1.5</w:t>
        </w:r>
        <w:r>
          <w:rPr>
            <w:rFonts w:asciiTheme="minorHAnsi" w:eastAsiaTheme="minorEastAsia" w:hAnsiTheme="minorHAnsi" w:cstheme="minorBidi"/>
            <w:noProof/>
            <w:sz w:val="22"/>
            <w:szCs w:val="22"/>
          </w:rPr>
          <w:tab/>
        </w:r>
        <w:r w:rsidRPr="000C0094">
          <w:rPr>
            <w:rStyle w:val="Hyperlink"/>
            <w:noProof/>
          </w:rPr>
          <w:t>dfdl:occursCountKind 'stopValue'</w:t>
        </w:r>
        <w:r>
          <w:rPr>
            <w:noProof/>
            <w:webHidden/>
          </w:rPr>
          <w:tab/>
        </w:r>
        <w:r>
          <w:rPr>
            <w:noProof/>
            <w:webHidden/>
          </w:rPr>
          <w:fldChar w:fldCharType="begin"/>
        </w:r>
        <w:r>
          <w:rPr>
            <w:noProof/>
            <w:webHidden/>
          </w:rPr>
          <w:instrText xml:space="preserve"> PAGEREF _Toc39166940 \h </w:instrText>
        </w:r>
        <w:r>
          <w:rPr>
            <w:noProof/>
            <w:webHidden/>
          </w:rPr>
        </w:r>
        <w:r>
          <w:rPr>
            <w:noProof/>
            <w:webHidden/>
          </w:rPr>
          <w:fldChar w:fldCharType="separate"/>
        </w:r>
        <w:r>
          <w:rPr>
            <w:noProof/>
            <w:webHidden/>
          </w:rPr>
          <w:t>1</w:t>
        </w:r>
        <w:r>
          <w:rPr>
            <w:noProof/>
            <w:webHidden/>
          </w:rPr>
          <w:fldChar w:fldCharType="end"/>
        </w:r>
      </w:hyperlink>
    </w:p>
    <w:p w14:paraId="0CD3D301" w14:textId="5B570054"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41" w:history="1">
        <w:r w:rsidRPr="000C0094">
          <w:rPr>
            <w:rStyle w:val="Hyperlink"/>
            <w:noProof/>
          </w:rPr>
          <w:t>16.2</w:t>
        </w:r>
        <w:r>
          <w:rPr>
            <w:rFonts w:asciiTheme="minorHAnsi" w:eastAsiaTheme="minorEastAsia" w:hAnsiTheme="minorHAnsi" w:cstheme="minorBidi"/>
            <w:noProof/>
            <w:sz w:val="22"/>
            <w:szCs w:val="22"/>
          </w:rPr>
          <w:tab/>
        </w:r>
        <w:r w:rsidRPr="000C0094">
          <w:rPr>
            <w:rStyle w:val="Hyperlink"/>
            <w:noProof/>
          </w:rPr>
          <w:t>Default Values for Arrays</w:t>
        </w:r>
        <w:r>
          <w:rPr>
            <w:noProof/>
            <w:webHidden/>
          </w:rPr>
          <w:tab/>
        </w:r>
        <w:r>
          <w:rPr>
            <w:noProof/>
            <w:webHidden/>
          </w:rPr>
          <w:fldChar w:fldCharType="begin"/>
        </w:r>
        <w:r>
          <w:rPr>
            <w:noProof/>
            <w:webHidden/>
          </w:rPr>
          <w:instrText xml:space="preserve"> PAGEREF _Toc39166941 \h </w:instrText>
        </w:r>
        <w:r>
          <w:rPr>
            <w:noProof/>
            <w:webHidden/>
          </w:rPr>
        </w:r>
        <w:r>
          <w:rPr>
            <w:noProof/>
            <w:webHidden/>
          </w:rPr>
          <w:fldChar w:fldCharType="separate"/>
        </w:r>
        <w:r>
          <w:rPr>
            <w:noProof/>
            <w:webHidden/>
          </w:rPr>
          <w:t>1</w:t>
        </w:r>
        <w:r>
          <w:rPr>
            <w:noProof/>
            <w:webHidden/>
          </w:rPr>
          <w:fldChar w:fldCharType="end"/>
        </w:r>
      </w:hyperlink>
    </w:p>
    <w:p w14:paraId="35527E38" w14:textId="1C894981"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42" w:history="1">
        <w:r w:rsidRPr="000C0094">
          <w:rPr>
            <w:rStyle w:val="Hyperlink"/>
            <w:noProof/>
          </w:rPr>
          <w:t>16.3</w:t>
        </w:r>
        <w:r>
          <w:rPr>
            <w:rFonts w:asciiTheme="minorHAnsi" w:eastAsiaTheme="minorEastAsia" w:hAnsiTheme="minorHAnsi" w:cstheme="minorBidi"/>
            <w:noProof/>
            <w:sz w:val="22"/>
            <w:szCs w:val="22"/>
          </w:rPr>
          <w:tab/>
        </w:r>
        <w:r w:rsidRPr="000C0094">
          <w:rPr>
            <w:rStyle w:val="Hyperlink"/>
            <w:noProof/>
          </w:rPr>
          <w:t>Arrays with DFDL Expressions</w:t>
        </w:r>
        <w:r>
          <w:rPr>
            <w:noProof/>
            <w:webHidden/>
          </w:rPr>
          <w:tab/>
        </w:r>
        <w:r>
          <w:rPr>
            <w:noProof/>
            <w:webHidden/>
          </w:rPr>
          <w:fldChar w:fldCharType="begin"/>
        </w:r>
        <w:r>
          <w:rPr>
            <w:noProof/>
            <w:webHidden/>
          </w:rPr>
          <w:instrText xml:space="preserve"> PAGEREF _Toc39166942 \h </w:instrText>
        </w:r>
        <w:r>
          <w:rPr>
            <w:noProof/>
            <w:webHidden/>
          </w:rPr>
        </w:r>
        <w:r>
          <w:rPr>
            <w:noProof/>
            <w:webHidden/>
          </w:rPr>
          <w:fldChar w:fldCharType="separate"/>
        </w:r>
        <w:r>
          <w:rPr>
            <w:noProof/>
            <w:webHidden/>
          </w:rPr>
          <w:t>1</w:t>
        </w:r>
        <w:r>
          <w:rPr>
            <w:noProof/>
            <w:webHidden/>
          </w:rPr>
          <w:fldChar w:fldCharType="end"/>
        </w:r>
      </w:hyperlink>
    </w:p>
    <w:p w14:paraId="38C0EE4E" w14:textId="28064F03"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43" w:history="1">
        <w:r w:rsidRPr="000C0094">
          <w:rPr>
            <w:rStyle w:val="Hyperlink"/>
            <w:noProof/>
          </w:rPr>
          <w:t>16.4</w:t>
        </w:r>
        <w:r>
          <w:rPr>
            <w:rFonts w:asciiTheme="minorHAnsi" w:eastAsiaTheme="minorEastAsia" w:hAnsiTheme="minorHAnsi" w:cstheme="minorBidi"/>
            <w:noProof/>
            <w:sz w:val="22"/>
            <w:szCs w:val="22"/>
          </w:rPr>
          <w:tab/>
        </w:r>
        <w:r w:rsidRPr="000C0094">
          <w:rPr>
            <w:rStyle w:val="Hyperlink"/>
            <w:noProof/>
          </w:rPr>
          <w:t>Points of Uncertainty</w:t>
        </w:r>
        <w:r>
          <w:rPr>
            <w:noProof/>
            <w:webHidden/>
          </w:rPr>
          <w:tab/>
        </w:r>
        <w:r>
          <w:rPr>
            <w:noProof/>
            <w:webHidden/>
          </w:rPr>
          <w:fldChar w:fldCharType="begin"/>
        </w:r>
        <w:r>
          <w:rPr>
            <w:noProof/>
            <w:webHidden/>
          </w:rPr>
          <w:instrText xml:space="preserve"> PAGEREF _Toc39166943 \h </w:instrText>
        </w:r>
        <w:r>
          <w:rPr>
            <w:noProof/>
            <w:webHidden/>
          </w:rPr>
        </w:r>
        <w:r>
          <w:rPr>
            <w:noProof/>
            <w:webHidden/>
          </w:rPr>
          <w:fldChar w:fldCharType="separate"/>
        </w:r>
        <w:r>
          <w:rPr>
            <w:noProof/>
            <w:webHidden/>
          </w:rPr>
          <w:t>1</w:t>
        </w:r>
        <w:r>
          <w:rPr>
            <w:noProof/>
            <w:webHidden/>
          </w:rPr>
          <w:fldChar w:fldCharType="end"/>
        </w:r>
      </w:hyperlink>
    </w:p>
    <w:p w14:paraId="5C82F682" w14:textId="06C6FE0C"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44" w:history="1">
        <w:r w:rsidRPr="000C0094">
          <w:rPr>
            <w:rStyle w:val="Hyperlink"/>
            <w:noProof/>
          </w:rPr>
          <w:t>16.5</w:t>
        </w:r>
        <w:r>
          <w:rPr>
            <w:rFonts w:asciiTheme="minorHAnsi" w:eastAsiaTheme="minorEastAsia" w:hAnsiTheme="minorHAnsi" w:cstheme="minorBidi"/>
            <w:noProof/>
            <w:sz w:val="22"/>
            <w:szCs w:val="22"/>
          </w:rPr>
          <w:tab/>
        </w:r>
        <w:r w:rsidRPr="000C0094">
          <w:rPr>
            <w:rStyle w:val="Hyperlink"/>
            <w:noProof/>
          </w:rPr>
          <w:t>Arrays and Sequences</w:t>
        </w:r>
        <w:r>
          <w:rPr>
            <w:noProof/>
            <w:webHidden/>
          </w:rPr>
          <w:tab/>
        </w:r>
        <w:r>
          <w:rPr>
            <w:noProof/>
            <w:webHidden/>
          </w:rPr>
          <w:fldChar w:fldCharType="begin"/>
        </w:r>
        <w:r>
          <w:rPr>
            <w:noProof/>
            <w:webHidden/>
          </w:rPr>
          <w:instrText xml:space="preserve"> PAGEREF _Toc39166944 \h </w:instrText>
        </w:r>
        <w:r>
          <w:rPr>
            <w:noProof/>
            <w:webHidden/>
          </w:rPr>
        </w:r>
        <w:r>
          <w:rPr>
            <w:noProof/>
            <w:webHidden/>
          </w:rPr>
          <w:fldChar w:fldCharType="separate"/>
        </w:r>
        <w:r>
          <w:rPr>
            <w:noProof/>
            <w:webHidden/>
          </w:rPr>
          <w:t>1</w:t>
        </w:r>
        <w:r>
          <w:rPr>
            <w:noProof/>
            <w:webHidden/>
          </w:rPr>
          <w:fldChar w:fldCharType="end"/>
        </w:r>
      </w:hyperlink>
    </w:p>
    <w:p w14:paraId="2737C0B4" w14:textId="76775428"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45" w:history="1">
        <w:r w:rsidRPr="000C0094">
          <w:rPr>
            <w:rStyle w:val="Hyperlink"/>
            <w:noProof/>
          </w:rPr>
          <w:t>16.6</w:t>
        </w:r>
        <w:r>
          <w:rPr>
            <w:rFonts w:asciiTheme="minorHAnsi" w:eastAsiaTheme="minorEastAsia" w:hAnsiTheme="minorHAnsi" w:cstheme="minorBidi"/>
            <w:noProof/>
            <w:sz w:val="22"/>
            <w:szCs w:val="22"/>
          </w:rPr>
          <w:tab/>
        </w:r>
        <w:r w:rsidRPr="000C0094">
          <w:rPr>
            <w:rStyle w:val="Hyperlink"/>
            <w:noProof/>
          </w:rPr>
          <w:t>Forward Progress Requirement</w:t>
        </w:r>
        <w:r>
          <w:rPr>
            <w:noProof/>
            <w:webHidden/>
          </w:rPr>
          <w:tab/>
        </w:r>
        <w:r>
          <w:rPr>
            <w:noProof/>
            <w:webHidden/>
          </w:rPr>
          <w:fldChar w:fldCharType="begin"/>
        </w:r>
        <w:r>
          <w:rPr>
            <w:noProof/>
            <w:webHidden/>
          </w:rPr>
          <w:instrText xml:space="preserve"> PAGEREF _Toc39166945 \h </w:instrText>
        </w:r>
        <w:r>
          <w:rPr>
            <w:noProof/>
            <w:webHidden/>
          </w:rPr>
        </w:r>
        <w:r>
          <w:rPr>
            <w:noProof/>
            <w:webHidden/>
          </w:rPr>
          <w:fldChar w:fldCharType="separate"/>
        </w:r>
        <w:r>
          <w:rPr>
            <w:noProof/>
            <w:webHidden/>
          </w:rPr>
          <w:t>1</w:t>
        </w:r>
        <w:r>
          <w:rPr>
            <w:noProof/>
            <w:webHidden/>
          </w:rPr>
          <w:fldChar w:fldCharType="end"/>
        </w:r>
      </w:hyperlink>
    </w:p>
    <w:p w14:paraId="20E88D50" w14:textId="13642A19"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51" w:history="1">
        <w:r w:rsidRPr="000C0094">
          <w:rPr>
            <w:rStyle w:val="Hyperlink"/>
            <w:noProof/>
          </w:rPr>
          <w:t>16.7</w:t>
        </w:r>
        <w:r>
          <w:rPr>
            <w:rFonts w:asciiTheme="minorHAnsi" w:eastAsiaTheme="minorEastAsia" w:hAnsiTheme="minorHAnsi" w:cstheme="minorBidi"/>
            <w:noProof/>
            <w:sz w:val="22"/>
            <w:szCs w:val="22"/>
          </w:rPr>
          <w:tab/>
        </w:r>
        <w:r w:rsidRPr="000C0094">
          <w:rPr>
            <w:rStyle w:val="Hyperlink"/>
            <w:noProof/>
          </w:rPr>
          <w:t>Parsing Occurrences with Non-Normal Representation</w:t>
        </w:r>
        <w:r>
          <w:rPr>
            <w:noProof/>
            <w:webHidden/>
          </w:rPr>
          <w:tab/>
        </w:r>
        <w:r>
          <w:rPr>
            <w:noProof/>
            <w:webHidden/>
          </w:rPr>
          <w:fldChar w:fldCharType="begin"/>
        </w:r>
        <w:r>
          <w:rPr>
            <w:noProof/>
            <w:webHidden/>
          </w:rPr>
          <w:instrText xml:space="preserve"> PAGEREF _Toc39166951 \h </w:instrText>
        </w:r>
        <w:r>
          <w:rPr>
            <w:noProof/>
            <w:webHidden/>
          </w:rPr>
        </w:r>
        <w:r>
          <w:rPr>
            <w:noProof/>
            <w:webHidden/>
          </w:rPr>
          <w:fldChar w:fldCharType="separate"/>
        </w:r>
        <w:r>
          <w:rPr>
            <w:noProof/>
            <w:webHidden/>
          </w:rPr>
          <w:t>1</w:t>
        </w:r>
        <w:r>
          <w:rPr>
            <w:noProof/>
            <w:webHidden/>
          </w:rPr>
          <w:fldChar w:fldCharType="end"/>
        </w:r>
      </w:hyperlink>
    </w:p>
    <w:p w14:paraId="1481FA53" w14:textId="0B9FB1DE"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52" w:history="1">
        <w:r w:rsidRPr="000C0094">
          <w:rPr>
            <w:rStyle w:val="Hyperlink"/>
            <w:noProof/>
          </w:rPr>
          <w:t>16.8</w:t>
        </w:r>
        <w:r>
          <w:rPr>
            <w:rFonts w:asciiTheme="minorHAnsi" w:eastAsiaTheme="minorEastAsia" w:hAnsiTheme="minorHAnsi" w:cstheme="minorBidi"/>
            <w:noProof/>
            <w:sz w:val="22"/>
            <w:szCs w:val="22"/>
          </w:rPr>
          <w:tab/>
        </w:r>
        <w:r w:rsidRPr="000C0094">
          <w:rPr>
            <w:rStyle w:val="Hyperlink"/>
            <w:noProof/>
          </w:rPr>
          <w:t>Sparse Arrays</w:t>
        </w:r>
        <w:r>
          <w:rPr>
            <w:noProof/>
            <w:webHidden/>
          </w:rPr>
          <w:tab/>
        </w:r>
        <w:r>
          <w:rPr>
            <w:noProof/>
            <w:webHidden/>
          </w:rPr>
          <w:fldChar w:fldCharType="begin"/>
        </w:r>
        <w:r>
          <w:rPr>
            <w:noProof/>
            <w:webHidden/>
          </w:rPr>
          <w:instrText xml:space="preserve"> PAGEREF _Toc39166952 \h </w:instrText>
        </w:r>
        <w:r>
          <w:rPr>
            <w:noProof/>
            <w:webHidden/>
          </w:rPr>
        </w:r>
        <w:r>
          <w:rPr>
            <w:noProof/>
            <w:webHidden/>
          </w:rPr>
          <w:fldChar w:fldCharType="separate"/>
        </w:r>
        <w:r>
          <w:rPr>
            <w:noProof/>
            <w:webHidden/>
          </w:rPr>
          <w:t>1</w:t>
        </w:r>
        <w:r>
          <w:rPr>
            <w:noProof/>
            <w:webHidden/>
          </w:rPr>
          <w:fldChar w:fldCharType="end"/>
        </w:r>
      </w:hyperlink>
    </w:p>
    <w:p w14:paraId="596D07D6" w14:textId="1061B73E" w:rsidR="00E43388" w:rsidRDefault="00E43388">
      <w:pPr>
        <w:pStyle w:val="TOC1"/>
        <w:tabs>
          <w:tab w:val="left" w:pos="600"/>
        </w:tabs>
        <w:rPr>
          <w:rFonts w:asciiTheme="minorHAnsi" w:eastAsiaTheme="minorEastAsia" w:hAnsiTheme="minorHAnsi" w:cstheme="minorBidi"/>
          <w:noProof/>
          <w:sz w:val="22"/>
          <w:szCs w:val="22"/>
        </w:rPr>
      </w:pPr>
      <w:hyperlink w:anchor="_Toc39166953" w:history="1">
        <w:r w:rsidRPr="000C0094">
          <w:rPr>
            <w:rStyle w:val="Hyperlink"/>
            <w:noProof/>
          </w:rPr>
          <w:t>17</w:t>
        </w:r>
        <w:r>
          <w:rPr>
            <w:rFonts w:asciiTheme="minorHAnsi" w:eastAsiaTheme="minorEastAsia" w:hAnsiTheme="minorHAnsi" w:cstheme="minorBidi"/>
            <w:noProof/>
            <w:sz w:val="22"/>
            <w:szCs w:val="22"/>
          </w:rPr>
          <w:tab/>
        </w:r>
        <w:r w:rsidRPr="000C0094">
          <w:rPr>
            <w:rStyle w:val="Hyperlink"/>
            <w:noProof/>
          </w:rPr>
          <w:t>Calculated Value Properties</w:t>
        </w:r>
        <w:r>
          <w:rPr>
            <w:noProof/>
            <w:webHidden/>
          </w:rPr>
          <w:tab/>
        </w:r>
        <w:r>
          <w:rPr>
            <w:noProof/>
            <w:webHidden/>
          </w:rPr>
          <w:fldChar w:fldCharType="begin"/>
        </w:r>
        <w:r>
          <w:rPr>
            <w:noProof/>
            <w:webHidden/>
          </w:rPr>
          <w:instrText xml:space="preserve"> PAGEREF _Toc39166953 \h </w:instrText>
        </w:r>
        <w:r>
          <w:rPr>
            <w:noProof/>
            <w:webHidden/>
          </w:rPr>
        </w:r>
        <w:r>
          <w:rPr>
            <w:noProof/>
            <w:webHidden/>
          </w:rPr>
          <w:fldChar w:fldCharType="separate"/>
        </w:r>
        <w:r>
          <w:rPr>
            <w:noProof/>
            <w:webHidden/>
          </w:rPr>
          <w:t>1</w:t>
        </w:r>
        <w:r>
          <w:rPr>
            <w:noProof/>
            <w:webHidden/>
          </w:rPr>
          <w:fldChar w:fldCharType="end"/>
        </w:r>
      </w:hyperlink>
    </w:p>
    <w:p w14:paraId="46D273BC" w14:textId="0C70F2E3"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54" w:history="1">
        <w:r w:rsidRPr="000C0094">
          <w:rPr>
            <w:rStyle w:val="Hyperlink"/>
            <w:noProof/>
          </w:rPr>
          <w:t>17.1</w:t>
        </w:r>
        <w:r>
          <w:rPr>
            <w:rFonts w:asciiTheme="minorHAnsi" w:eastAsiaTheme="minorEastAsia" w:hAnsiTheme="minorHAnsi" w:cstheme="minorBidi"/>
            <w:noProof/>
            <w:sz w:val="22"/>
            <w:szCs w:val="22"/>
          </w:rPr>
          <w:tab/>
        </w:r>
        <w:r w:rsidRPr="000C0094">
          <w:rPr>
            <w:rStyle w:val="Hyperlink"/>
            <w:noProof/>
          </w:rPr>
          <w:t>Example: 2d Nested Array</w:t>
        </w:r>
        <w:r>
          <w:rPr>
            <w:noProof/>
            <w:webHidden/>
          </w:rPr>
          <w:tab/>
        </w:r>
        <w:r>
          <w:rPr>
            <w:noProof/>
            <w:webHidden/>
          </w:rPr>
          <w:fldChar w:fldCharType="begin"/>
        </w:r>
        <w:r>
          <w:rPr>
            <w:noProof/>
            <w:webHidden/>
          </w:rPr>
          <w:instrText xml:space="preserve"> PAGEREF _Toc39166954 \h </w:instrText>
        </w:r>
        <w:r>
          <w:rPr>
            <w:noProof/>
            <w:webHidden/>
          </w:rPr>
        </w:r>
        <w:r>
          <w:rPr>
            <w:noProof/>
            <w:webHidden/>
          </w:rPr>
          <w:fldChar w:fldCharType="separate"/>
        </w:r>
        <w:r>
          <w:rPr>
            <w:noProof/>
            <w:webHidden/>
          </w:rPr>
          <w:t>1</w:t>
        </w:r>
        <w:r>
          <w:rPr>
            <w:noProof/>
            <w:webHidden/>
          </w:rPr>
          <w:fldChar w:fldCharType="end"/>
        </w:r>
      </w:hyperlink>
    </w:p>
    <w:p w14:paraId="12AEC8B8" w14:textId="77EFD171"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55" w:history="1">
        <w:r w:rsidRPr="000C0094">
          <w:rPr>
            <w:rStyle w:val="Hyperlink"/>
            <w:noProof/>
          </w:rPr>
          <w:t>17.2</w:t>
        </w:r>
        <w:r>
          <w:rPr>
            <w:rFonts w:asciiTheme="minorHAnsi" w:eastAsiaTheme="minorEastAsia" w:hAnsiTheme="minorHAnsi" w:cstheme="minorBidi"/>
            <w:noProof/>
            <w:sz w:val="22"/>
            <w:szCs w:val="22"/>
          </w:rPr>
          <w:tab/>
        </w:r>
        <w:r w:rsidRPr="000C0094">
          <w:rPr>
            <w:rStyle w:val="Hyperlink"/>
            <w:noProof/>
          </w:rPr>
          <w:t>Example: Three-Byte Date</w:t>
        </w:r>
        <w:r>
          <w:rPr>
            <w:noProof/>
            <w:webHidden/>
          </w:rPr>
          <w:tab/>
        </w:r>
        <w:r>
          <w:rPr>
            <w:noProof/>
            <w:webHidden/>
          </w:rPr>
          <w:fldChar w:fldCharType="begin"/>
        </w:r>
        <w:r>
          <w:rPr>
            <w:noProof/>
            <w:webHidden/>
          </w:rPr>
          <w:instrText xml:space="preserve"> PAGEREF _Toc39166955 \h </w:instrText>
        </w:r>
        <w:r>
          <w:rPr>
            <w:noProof/>
            <w:webHidden/>
          </w:rPr>
        </w:r>
        <w:r>
          <w:rPr>
            <w:noProof/>
            <w:webHidden/>
          </w:rPr>
          <w:fldChar w:fldCharType="separate"/>
        </w:r>
        <w:r>
          <w:rPr>
            <w:noProof/>
            <w:webHidden/>
          </w:rPr>
          <w:t>1</w:t>
        </w:r>
        <w:r>
          <w:rPr>
            <w:noProof/>
            <w:webHidden/>
          </w:rPr>
          <w:fldChar w:fldCharType="end"/>
        </w:r>
      </w:hyperlink>
    </w:p>
    <w:p w14:paraId="5656F104" w14:textId="45204FA0" w:rsidR="00E43388" w:rsidRDefault="00E43388">
      <w:pPr>
        <w:pStyle w:val="TOC1"/>
        <w:tabs>
          <w:tab w:val="left" w:pos="600"/>
        </w:tabs>
        <w:rPr>
          <w:rFonts w:asciiTheme="minorHAnsi" w:eastAsiaTheme="minorEastAsia" w:hAnsiTheme="minorHAnsi" w:cstheme="minorBidi"/>
          <w:noProof/>
          <w:sz w:val="22"/>
          <w:szCs w:val="22"/>
        </w:rPr>
      </w:pPr>
      <w:hyperlink w:anchor="_Toc39166956" w:history="1">
        <w:r w:rsidRPr="000C0094">
          <w:rPr>
            <w:rStyle w:val="Hyperlink"/>
            <w:noProof/>
          </w:rPr>
          <w:t>18</w:t>
        </w:r>
        <w:r>
          <w:rPr>
            <w:rFonts w:asciiTheme="minorHAnsi" w:eastAsiaTheme="minorEastAsia" w:hAnsiTheme="minorHAnsi" w:cstheme="minorBidi"/>
            <w:noProof/>
            <w:sz w:val="22"/>
            <w:szCs w:val="22"/>
          </w:rPr>
          <w:tab/>
        </w:r>
        <w:r w:rsidRPr="000C0094">
          <w:rPr>
            <w:rStyle w:val="Hyperlink"/>
            <w:noProof/>
          </w:rPr>
          <w:t>DFDL Expression Language</w:t>
        </w:r>
        <w:r>
          <w:rPr>
            <w:noProof/>
            <w:webHidden/>
          </w:rPr>
          <w:tab/>
        </w:r>
        <w:r>
          <w:rPr>
            <w:noProof/>
            <w:webHidden/>
          </w:rPr>
          <w:fldChar w:fldCharType="begin"/>
        </w:r>
        <w:r>
          <w:rPr>
            <w:noProof/>
            <w:webHidden/>
          </w:rPr>
          <w:instrText xml:space="preserve"> PAGEREF _Toc39166956 \h </w:instrText>
        </w:r>
        <w:r>
          <w:rPr>
            <w:noProof/>
            <w:webHidden/>
          </w:rPr>
        </w:r>
        <w:r>
          <w:rPr>
            <w:noProof/>
            <w:webHidden/>
          </w:rPr>
          <w:fldChar w:fldCharType="separate"/>
        </w:r>
        <w:r>
          <w:rPr>
            <w:noProof/>
            <w:webHidden/>
          </w:rPr>
          <w:t>1</w:t>
        </w:r>
        <w:r>
          <w:rPr>
            <w:noProof/>
            <w:webHidden/>
          </w:rPr>
          <w:fldChar w:fldCharType="end"/>
        </w:r>
      </w:hyperlink>
    </w:p>
    <w:p w14:paraId="60690CCE" w14:textId="47F0BE03"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57" w:history="1">
        <w:r w:rsidRPr="000C0094">
          <w:rPr>
            <w:rStyle w:val="Hyperlink"/>
            <w:noProof/>
          </w:rPr>
          <w:t>18.1</w:t>
        </w:r>
        <w:r>
          <w:rPr>
            <w:rFonts w:asciiTheme="minorHAnsi" w:eastAsiaTheme="minorEastAsia" w:hAnsiTheme="minorHAnsi" w:cstheme="minorBidi"/>
            <w:noProof/>
            <w:sz w:val="22"/>
            <w:szCs w:val="22"/>
          </w:rPr>
          <w:tab/>
        </w:r>
        <w:r w:rsidRPr="000C0094">
          <w:rPr>
            <w:rStyle w:val="Hyperlink"/>
            <w:noProof/>
          </w:rPr>
          <w:t>Expression Language Data Model</w:t>
        </w:r>
        <w:r>
          <w:rPr>
            <w:noProof/>
            <w:webHidden/>
          </w:rPr>
          <w:tab/>
        </w:r>
        <w:r>
          <w:rPr>
            <w:noProof/>
            <w:webHidden/>
          </w:rPr>
          <w:fldChar w:fldCharType="begin"/>
        </w:r>
        <w:r>
          <w:rPr>
            <w:noProof/>
            <w:webHidden/>
          </w:rPr>
          <w:instrText xml:space="preserve"> PAGEREF _Toc39166957 \h </w:instrText>
        </w:r>
        <w:r>
          <w:rPr>
            <w:noProof/>
            <w:webHidden/>
          </w:rPr>
        </w:r>
        <w:r>
          <w:rPr>
            <w:noProof/>
            <w:webHidden/>
          </w:rPr>
          <w:fldChar w:fldCharType="separate"/>
        </w:r>
        <w:r>
          <w:rPr>
            <w:noProof/>
            <w:webHidden/>
          </w:rPr>
          <w:t>1</w:t>
        </w:r>
        <w:r>
          <w:rPr>
            <w:noProof/>
            <w:webHidden/>
          </w:rPr>
          <w:fldChar w:fldCharType="end"/>
        </w:r>
      </w:hyperlink>
    </w:p>
    <w:p w14:paraId="391D1952" w14:textId="3CE4F21E"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58" w:history="1">
        <w:r w:rsidRPr="000C0094">
          <w:rPr>
            <w:rStyle w:val="Hyperlink"/>
            <w:noProof/>
          </w:rPr>
          <w:t>18.2</w:t>
        </w:r>
        <w:r>
          <w:rPr>
            <w:rFonts w:asciiTheme="minorHAnsi" w:eastAsiaTheme="minorEastAsia" w:hAnsiTheme="minorHAnsi" w:cstheme="minorBidi"/>
            <w:noProof/>
            <w:sz w:val="22"/>
            <w:szCs w:val="22"/>
          </w:rPr>
          <w:tab/>
        </w:r>
        <w:r w:rsidRPr="000C0094">
          <w:rPr>
            <w:rStyle w:val="Hyperlink"/>
            <w:noProof/>
          </w:rPr>
          <w:t>Variables</w:t>
        </w:r>
        <w:r>
          <w:rPr>
            <w:noProof/>
            <w:webHidden/>
          </w:rPr>
          <w:tab/>
        </w:r>
        <w:r>
          <w:rPr>
            <w:noProof/>
            <w:webHidden/>
          </w:rPr>
          <w:fldChar w:fldCharType="begin"/>
        </w:r>
        <w:r>
          <w:rPr>
            <w:noProof/>
            <w:webHidden/>
          </w:rPr>
          <w:instrText xml:space="preserve"> PAGEREF _Toc39166958 \h </w:instrText>
        </w:r>
        <w:r>
          <w:rPr>
            <w:noProof/>
            <w:webHidden/>
          </w:rPr>
        </w:r>
        <w:r>
          <w:rPr>
            <w:noProof/>
            <w:webHidden/>
          </w:rPr>
          <w:fldChar w:fldCharType="separate"/>
        </w:r>
        <w:r>
          <w:rPr>
            <w:noProof/>
            <w:webHidden/>
          </w:rPr>
          <w:t>1</w:t>
        </w:r>
        <w:r>
          <w:rPr>
            <w:noProof/>
            <w:webHidden/>
          </w:rPr>
          <w:fldChar w:fldCharType="end"/>
        </w:r>
      </w:hyperlink>
    </w:p>
    <w:p w14:paraId="2C613A81" w14:textId="771ECD4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59" w:history="1">
        <w:r w:rsidRPr="000C0094">
          <w:rPr>
            <w:rStyle w:val="Hyperlink"/>
            <w:noProof/>
            <w14:scene3d>
              <w14:camera w14:prst="orthographicFront"/>
              <w14:lightRig w14:rig="threePt" w14:dir="t">
                <w14:rot w14:lat="0" w14:lon="0" w14:rev="0"/>
              </w14:lightRig>
            </w14:scene3d>
          </w:rPr>
          <w:t>18.2.1</w:t>
        </w:r>
        <w:r>
          <w:rPr>
            <w:rFonts w:asciiTheme="minorHAnsi" w:eastAsiaTheme="minorEastAsia" w:hAnsiTheme="minorHAnsi" w:cstheme="minorBidi"/>
            <w:noProof/>
            <w:sz w:val="22"/>
            <w:szCs w:val="22"/>
          </w:rPr>
          <w:tab/>
        </w:r>
        <w:r w:rsidRPr="000C0094">
          <w:rPr>
            <w:rStyle w:val="Hyperlink"/>
            <w:noProof/>
          </w:rPr>
          <w:t>Rewinding of Variable Memory State</w:t>
        </w:r>
        <w:r>
          <w:rPr>
            <w:noProof/>
            <w:webHidden/>
          </w:rPr>
          <w:tab/>
        </w:r>
        <w:r>
          <w:rPr>
            <w:noProof/>
            <w:webHidden/>
          </w:rPr>
          <w:fldChar w:fldCharType="begin"/>
        </w:r>
        <w:r>
          <w:rPr>
            <w:noProof/>
            <w:webHidden/>
          </w:rPr>
          <w:instrText xml:space="preserve"> PAGEREF _Toc39166959 \h </w:instrText>
        </w:r>
        <w:r>
          <w:rPr>
            <w:noProof/>
            <w:webHidden/>
          </w:rPr>
        </w:r>
        <w:r>
          <w:rPr>
            <w:noProof/>
            <w:webHidden/>
          </w:rPr>
          <w:fldChar w:fldCharType="separate"/>
        </w:r>
        <w:r>
          <w:rPr>
            <w:noProof/>
            <w:webHidden/>
          </w:rPr>
          <w:t>1</w:t>
        </w:r>
        <w:r>
          <w:rPr>
            <w:noProof/>
            <w:webHidden/>
          </w:rPr>
          <w:fldChar w:fldCharType="end"/>
        </w:r>
      </w:hyperlink>
    </w:p>
    <w:p w14:paraId="290E26EE" w14:textId="6BB04144"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60" w:history="1">
        <w:r w:rsidRPr="000C0094">
          <w:rPr>
            <w:rStyle w:val="Hyperlink"/>
            <w:noProof/>
            <w14:scene3d>
              <w14:camera w14:prst="orthographicFront"/>
              <w14:lightRig w14:rig="threePt" w14:dir="t">
                <w14:rot w14:lat="0" w14:lon="0" w14:rev="0"/>
              </w14:lightRig>
            </w14:scene3d>
          </w:rPr>
          <w:t>18.2.2</w:t>
        </w:r>
        <w:r>
          <w:rPr>
            <w:rFonts w:asciiTheme="minorHAnsi" w:eastAsiaTheme="minorEastAsia" w:hAnsiTheme="minorHAnsi" w:cstheme="minorBidi"/>
            <w:noProof/>
            <w:sz w:val="22"/>
            <w:szCs w:val="22"/>
          </w:rPr>
          <w:tab/>
        </w:r>
        <w:r w:rsidRPr="000C0094">
          <w:rPr>
            <w:rStyle w:val="Hyperlink"/>
            <w:noProof/>
          </w:rPr>
          <w:t>Variable Memory State Transitions</w:t>
        </w:r>
        <w:r>
          <w:rPr>
            <w:noProof/>
            <w:webHidden/>
          </w:rPr>
          <w:tab/>
        </w:r>
        <w:r>
          <w:rPr>
            <w:noProof/>
            <w:webHidden/>
          </w:rPr>
          <w:fldChar w:fldCharType="begin"/>
        </w:r>
        <w:r>
          <w:rPr>
            <w:noProof/>
            <w:webHidden/>
          </w:rPr>
          <w:instrText xml:space="preserve"> PAGEREF _Toc39166960 \h </w:instrText>
        </w:r>
        <w:r>
          <w:rPr>
            <w:noProof/>
            <w:webHidden/>
          </w:rPr>
        </w:r>
        <w:r>
          <w:rPr>
            <w:noProof/>
            <w:webHidden/>
          </w:rPr>
          <w:fldChar w:fldCharType="separate"/>
        </w:r>
        <w:r>
          <w:rPr>
            <w:noProof/>
            <w:webHidden/>
          </w:rPr>
          <w:t>1</w:t>
        </w:r>
        <w:r>
          <w:rPr>
            <w:noProof/>
            <w:webHidden/>
          </w:rPr>
          <w:fldChar w:fldCharType="end"/>
        </w:r>
      </w:hyperlink>
    </w:p>
    <w:p w14:paraId="1EF8378E" w14:textId="047B30BB"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61" w:history="1">
        <w:r w:rsidRPr="000C0094">
          <w:rPr>
            <w:rStyle w:val="Hyperlink"/>
            <w:noProof/>
          </w:rPr>
          <w:t>18.3</w:t>
        </w:r>
        <w:r>
          <w:rPr>
            <w:rFonts w:asciiTheme="minorHAnsi" w:eastAsiaTheme="minorEastAsia" w:hAnsiTheme="minorHAnsi" w:cstheme="minorBidi"/>
            <w:noProof/>
            <w:sz w:val="22"/>
            <w:szCs w:val="22"/>
          </w:rPr>
          <w:tab/>
        </w:r>
        <w:r w:rsidRPr="000C0094">
          <w:rPr>
            <w:rStyle w:val="Hyperlink"/>
            <w:noProof/>
          </w:rPr>
          <w:t>General Syntax</w:t>
        </w:r>
        <w:r>
          <w:rPr>
            <w:noProof/>
            <w:webHidden/>
          </w:rPr>
          <w:tab/>
        </w:r>
        <w:r>
          <w:rPr>
            <w:noProof/>
            <w:webHidden/>
          </w:rPr>
          <w:fldChar w:fldCharType="begin"/>
        </w:r>
        <w:r>
          <w:rPr>
            <w:noProof/>
            <w:webHidden/>
          </w:rPr>
          <w:instrText xml:space="preserve"> PAGEREF _Toc39166961 \h </w:instrText>
        </w:r>
        <w:r>
          <w:rPr>
            <w:noProof/>
            <w:webHidden/>
          </w:rPr>
        </w:r>
        <w:r>
          <w:rPr>
            <w:noProof/>
            <w:webHidden/>
          </w:rPr>
          <w:fldChar w:fldCharType="separate"/>
        </w:r>
        <w:r>
          <w:rPr>
            <w:noProof/>
            <w:webHidden/>
          </w:rPr>
          <w:t>1</w:t>
        </w:r>
        <w:r>
          <w:rPr>
            <w:noProof/>
            <w:webHidden/>
          </w:rPr>
          <w:fldChar w:fldCharType="end"/>
        </w:r>
      </w:hyperlink>
    </w:p>
    <w:p w14:paraId="3377F3D1" w14:textId="635F2754"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62" w:history="1">
        <w:r w:rsidRPr="000C0094">
          <w:rPr>
            <w:rStyle w:val="Hyperlink"/>
            <w:noProof/>
          </w:rPr>
          <w:t>18.4</w:t>
        </w:r>
        <w:r>
          <w:rPr>
            <w:rFonts w:asciiTheme="minorHAnsi" w:eastAsiaTheme="minorEastAsia" w:hAnsiTheme="minorHAnsi" w:cstheme="minorBidi"/>
            <w:noProof/>
            <w:sz w:val="22"/>
            <w:szCs w:val="22"/>
          </w:rPr>
          <w:tab/>
        </w:r>
        <w:r w:rsidRPr="000C0094">
          <w:rPr>
            <w:rStyle w:val="Hyperlink"/>
            <w:noProof/>
          </w:rPr>
          <w:t>DFDL Expression Syntax</w:t>
        </w:r>
        <w:r>
          <w:rPr>
            <w:noProof/>
            <w:webHidden/>
          </w:rPr>
          <w:tab/>
        </w:r>
        <w:r>
          <w:rPr>
            <w:noProof/>
            <w:webHidden/>
          </w:rPr>
          <w:fldChar w:fldCharType="begin"/>
        </w:r>
        <w:r>
          <w:rPr>
            <w:noProof/>
            <w:webHidden/>
          </w:rPr>
          <w:instrText xml:space="preserve"> PAGEREF _Toc39166962 \h </w:instrText>
        </w:r>
        <w:r>
          <w:rPr>
            <w:noProof/>
            <w:webHidden/>
          </w:rPr>
        </w:r>
        <w:r>
          <w:rPr>
            <w:noProof/>
            <w:webHidden/>
          </w:rPr>
          <w:fldChar w:fldCharType="separate"/>
        </w:r>
        <w:r>
          <w:rPr>
            <w:noProof/>
            <w:webHidden/>
          </w:rPr>
          <w:t>1</w:t>
        </w:r>
        <w:r>
          <w:rPr>
            <w:noProof/>
            <w:webHidden/>
          </w:rPr>
          <w:fldChar w:fldCharType="end"/>
        </w:r>
      </w:hyperlink>
    </w:p>
    <w:p w14:paraId="1BD1595E" w14:textId="450E949E"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63" w:history="1">
        <w:r w:rsidRPr="000C0094">
          <w:rPr>
            <w:rStyle w:val="Hyperlink"/>
            <w:noProof/>
          </w:rPr>
          <w:t>18.5</w:t>
        </w:r>
        <w:r>
          <w:rPr>
            <w:rFonts w:asciiTheme="minorHAnsi" w:eastAsiaTheme="minorEastAsia" w:hAnsiTheme="minorHAnsi" w:cstheme="minorBidi"/>
            <w:noProof/>
            <w:sz w:val="22"/>
            <w:szCs w:val="22"/>
          </w:rPr>
          <w:tab/>
        </w:r>
        <w:r w:rsidRPr="000C0094">
          <w:rPr>
            <w:rStyle w:val="Hyperlink"/>
            <w:noProof/>
          </w:rPr>
          <w:t>Constructors, Functions and Operators</w:t>
        </w:r>
        <w:r>
          <w:rPr>
            <w:noProof/>
            <w:webHidden/>
          </w:rPr>
          <w:tab/>
        </w:r>
        <w:r>
          <w:rPr>
            <w:noProof/>
            <w:webHidden/>
          </w:rPr>
          <w:fldChar w:fldCharType="begin"/>
        </w:r>
        <w:r>
          <w:rPr>
            <w:noProof/>
            <w:webHidden/>
          </w:rPr>
          <w:instrText xml:space="preserve"> PAGEREF _Toc39166963 \h </w:instrText>
        </w:r>
        <w:r>
          <w:rPr>
            <w:noProof/>
            <w:webHidden/>
          </w:rPr>
        </w:r>
        <w:r>
          <w:rPr>
            <w:noProof/>
            <w:webHidden/>
          </w:rPr>
          <w:fldChar w:fldCharType="separate"/>
        </w:r>
        <w:r>
          <w:rPr>
            <w:noProof/>
            <w:webHidden/>
          </w:rPr>
          <w:t>1</w:t>
        </w:r>
        <w:r>
          <w:rPr>
            <w:noProof/>
            <w:webHidden/>
          </w:rPr>
          <w:fldChar w:fldCharType="end"/>
        </w:r>
      </w:hyperlink>
    </w:p>
    <w:p w14:paraId="495E26B7" w14:textId="48FA324E"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64" w:history="1">
        <w:r w:rsidRPr="000C0094">
          <w:rPr>
            <w:rStyle w:val="Hyperlink"/>
            <w:noProof/>
            <w14:scene3d>
              <w14:camera w14:prst="orthographicFront"/>
              <w14:lightRig w14:rig="threePt" w14:dir="t">
                <w14:rot w14:lat="0" w14:lon="0" w14:rev="0"/>
              </w14:lightRig>
            </w14:scene3d>
          </w:rPr>
          <w:t>18.5.1</w:t>
        </w:r>
        <w:r>
          <w:rPr>
            <w:rFonts w:asciiTheme="minorHAnsi" w:eastAsiaTheme="minorEastAsia" w:hAnsiTheme="minorHAnsi" w:cstheme="minorBidi"/>
            <w:noProof/>
            <w:sz w:val="22"/>
            <w:szCs w:val="22"/>
          </w:rPr>
          <w:tab/>
        </w:r>
        <w:r w:rsidRPr="000C0094">
          <w:rPr>
            <w:rStyle w:val="Hyperlink"/>
            <w:noProof/>
          </w:rPr>
          <w:t>Constructor Functions for XML Schema Built-in Types</w:t>
        </w:r>
        <w:r>
          <w:rPr>
            <w:noProof/>
            <w:webHidden/>
          </w:rPr>
          <w:tab/>
        </w:r>
        <w:r>
          <w:rPr>
            <w:noProof/>
            <w:webHidden/>
          </w:rPr>
          <w:fldChar w:fldCharType="begin"/>
        </w:r>
        <w:r>
          <w:rPr>
            <w:noProof/>
            <w:webHidden/>
          </w:rPr>
          <w:instrText xml:space="preserve"> PAGEREF _Toc39166964 \h </w:instrText>
        </w:r>
        <w:r>
          <w:rPr>
            <w:noProof/>
            <w:webHidden/>
          </w:rPr>
        </w:r>
        <w:r>
          <w:rPr>
            <w:noProof/>
            <w:webHidden/>
          </w:rPr>
          <w:fldChar w:fldCharType="separate"/>
        </w:r>
        <w:r>
          <w:rPr>
            <w:noProof/>
            <w:webHidden/>
          </w:rPr>
          <w:t>1</w:t>
        </w:r>
        <w:r>
          <w:rPr>
            <w:noProof/>
            <w:webHidden/>
          </w:rPr>
          <w:fldChar w:fldCharType="end"/>
        </w:r>
      </w:hyperlink>
    </w:p>
    <w:p w14:paraId="3C0023D5" w14:textId="768FD8A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65" w:history="1">
        <w:r w:rsidRPr="000C0094">
          <w:rPr>
            <w:rStyle w:val="Hyperlink"/>
            <w:noProof/>
            <w14:scene3d>
              <w14:camera w14:prst="orthographicFront"/>
              <w14:lightRig w14:rig="threePt" w14:dir="t">
                <w14:rot w14:lat="0" w14:lon="0" w14:rev="0"/>
              </w14:lightRig>
            </w14:scene3d>
          </w:rPr>
          <w:t>18.5.2</w:t>
        </w:r>
        <w:r>
          <w:rPr>
            <w:rFonts w:asciiTheme="minorHAnsi" w:eastAsiaTheme="minorEastAsia" w:hAnsiTheme="minorHAnsi" w:cstheme="minorBidi"/>
            <w:noProof/>
            <w:sz w:val="22"/>
            <w:szCs w:val="22"/>
          </w:rPr>
          <w:tab/>
        </w:r>
        <w:r w:rsidRPr="000C0094">
          <w:rPr>
            <w:rStyle w:val="Hyperlink"/>
            <w:noProof/>
          </w:rPr>
          <w:t>Standard XPath Functions</w:t>
        </w:r>
        <w:r>
          <w:rPr>
            <w:noProof/>
            <w:webHidden/>
          </w:rPr>
          <w:tab/>
        </w:r>
        <w:r>
          <w:rPr>
            <w:noProof/>
            <w:webHidden/>
          </w:rPr>
          <w:fldChar w:fldCharType="begin"/>
        </w:r>
        <w:r>
          <w:rPr>
            <w:noProof/>
            <w:webHidden/>
          </w:rPr>
          <w:instrText xml:space="preserve"> PAGEREF _Toc39166965 \h </w:instrText>
        </w:r>
        <w:r>
          <w:rPr>
            <w:noProof/>
            <w:webHidden/>
          </w:rPr>
        </w:r>
        <w:r>
          <w:rPr>
            <w:noProof/>
            <w:webHidden/>
          </w:rPr>
          <w:fldChar w:fldCharType="separate"/>
        </w:r>
        <w:r>
          <w:rPr>
            <w:noProof/>
            <w:webHidden/>
          </w:rPr>
          <w:t>1</w:t>
        </w:r>
        <w:r>
          <w:rPr>
            <w:noProof/>
            <w:webHidden/>
          </w:rPr>
          <w:fldChar w:fldCharType="end"/>
        </w:r>
      </w:hyperlink>
    </w:p>
    <w:p w14:paraId="6C6B64B0" w14:textId="087217E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66" w:history="1">
        <w:r w:rsidRPr="000C0094">
          <w:rPr>
            <w:rStyle w:val="Hyperlink"/>
            <w:noProof/>
            <w14:scene3d>
              <w14:camera w14:prst="orthographicFront"/>
              <w14:lightRig w14:rig="threePt" w14:dir="t">
                <w14:rot w14:lat="0" w14:lon="0" w14:rev="0"/>
              </w14:lightRig>
            </w14:scene3d>
          </w:rPr>
          <w:t>18.5.3</w:t>
        </w:r>
        <w:r>
          <w:rPr>
            <w:rFonts w:asciiTheme="minorHAnsi" w:eastAsiaTheme="minorEastAsia" w:hAnsiTheme="minorHAnsi" w:cstheme="minorBidi"/>
            <w:noProof/>
            <w:sz w:val="22"/>
            <w:szCs w:val="22"/>
          </w:rPr>
          <w:tab/>
        </w:r>
        <w:r w:rsidRPr="000C0094">
          <w:rPr>
            <w:rStyle w:val="Hyperlink"/>
            <w:noProof/>
          </w:rPr>
          <w:t>DFDL Functions</w:t>
        </w:r>
        <w:r>
          <w:rPr>
            <w:noProof/>
            <w:webHidden/>
          </w:rPr>
          <w:tab/>
        </w:r>
        <w:r>
          <w:rPr>
            <w:noProof/>
            <w:webHidden/>
          </w:rPr>
          <w:fldChar w:fldCharType="begin"/>
        </w:r>
        <w:r>
          <w:rPr>
            <w:noProof/>
            <w:webHidden/>
          </w:rPr>
          <w:instrText xml:space="preserve"> PAGEREF _Toc39166966 \h </w:instrText>
        </w:r>
        <w:r>
          <w:rPr>
            <w:noProof/>
            <w:webHidden/>
          </w:rPr>
        </w:r>
        <w:r>
          <w:rPr>
            <w:noProof/>
            <w:webHidden/>
          </w:rPr>
          <w:fldChar w:fldCharType="separate"/>
        </w:r>
        <w:r>
          <w:rPr>
            <w:noProof/>
            <w:webHidden/>
          </w:rPr>
          <w:t>1</w:t>
        </w:r>
        <w:r>
          <w:rPr>
            <w:noProof/>
            <w:webHidden/>
          </w:rPr>
          <w:fldChar w:fldCharType="end"/>
        </w:r>
      </w:hyperlink>
    </w:p>
    <w:p w14:paraId="6F02AA9F" w14:textId="464141BC"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67" w:history="1">
        <w:r w:rsidRPr="000C0094">
          <w:rPr>
            <w:rStyle w:val="Hyperlink"/>
            <w:noProof/>
            <w14:scene3d>
              <w14:camera w14:prst="orthographicFront"/>
              <w14:lightRig w14:rig="threePt" w14:dir="t">
                <w14:rot w14:lat="0" w14:lon="0" w14:rev="0"/>
              </w14:lightRig>
            </w14:scene3d>
          </w:rPr>
          <w:t>18.5.4</w:t>
        </w:r>
        <w:r>
          <w:rPr>
            <w:rFonts w:asciiTheme="minorHAnsi" w:eastAsiaTheme="minorEastAsia" w:hAnsiTheme="minorHAnsi" w:cstheme="minorBidi"/>
            <w:noProof/>
            <w:sz w:val="22"/>
            <w:szCs w:val="22"/>
          </w:rPr>
          <w:tab/>
        </w:r>
        <w:r w:rsidRPr="000C0094">
          <w:rPr>
            <w:rStyle w:val="Hyperlink"/>
            <w:noProof/>
            <w:lang w:eastAsia="en-GB"/>
          </w:rPr>
          <w:t>DFDL Constructor Functions</w:t>
        </w:r>
        <w:r>
          <w:rPr>
            <w:noProof/>
            <w:webHidden/>
          </w:rPr>
          <w:tab/>
        </w:r>
        <w:r>
          <w:rPr>
            <w:noProof/>
            <w:webHidden/>
          </w:rPr>
          <w:fldChar w:fldCharType="begin"/>
        </w:r>
        <w:r>
          <w:rPr>
            <w:noProof/>
            <w:webHidden/>
          </w:rPr>
          <w:instrText xml:space="preserve"> PAGEREF _Toc39166967 \h </w:instrText>
        </w:r>
        <w:r>
          <w:rPr>
            <w:noProof/>
            <w:webHidden/>
          </w:rPr>
        </w:r>
        <w:r>
          <w:rPr>
            <w:noProof/>
            <w:webHidden/>
          </w:rPr>
          <w:fldChar w:fldCharType="separate"/>
        </w:r>
        <w:r>
          <w:rPr>
            <w:noProof/>
            <w:webHidden/>
          </w:rPr>
          <w:t>1</w:t>
        </w:r>
        <w:r>
          <w:rPr>
            <w:noProof/>
            <w:webHidden/>
          </w:rPr>
          <w:fldChar w:fldCharType="end"/>
        </w:r>
      </w:hyperlink>
    </w:p>
    <w:p w14:paraId="54588B2C" w14:textId="3D3CE2AB"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68" w:history="1">
        <w:r w:rsidRPr="000C0094">
          <w:rPr>
            <w:rStyle w:val="Hyperlink"/>
            <w:noProof/>
            <w:lang w:eastAsia="en-GB"/>
            <w14:scene3d>
              <w14:camera w14:prst="orthographicFront"/>
              <w14:lightRig w14:rig="threePt" w14:dir="t">
                <w14:rot w14:lat="0" w14:lon="0" w14:rev="0"/>
              </w14:lightRig>
            </w14:scene3d>
          </w:rPr>
          <w:t>18.5.5</w:t>
        </w:r>
        <w:r>
          <w:rPr>
            <w:rFonts w:asciiTheme="minorHAnsi" w:eastAsiaTheme="minorEastAsia" w:hAnsiTheme="minorHAnsi" w:cstheme="minorBidi"/>
            <w:noProof/>
            <w:sz w:val="22"/>
            <w:szCs w:val="22"/>
          </w:rPr>
          <w:tab/>
        </w:r>
        <w:r w:rsidRPr="000C0094">
          <w:rPr>
            <w:rStyle w:val="Hyperlink"/>
            <w:noProof/>
          </w:rPr>
          <w:t>Miscellaneous Functions</w:t>
        </w:r>
        <w:r>
          <w:rPr>
            <w:noProof/>
            <w:webHidden/>
          </w:rPr>
          <w:tab/>
        </w:r>
        <w:r>
          <w:rPr>
            <w:noProof/>
            <w:webHidden/>
          </w:rPr>
          <w:fldChar w:fldCharType="begin"/>
        </w:r>
        <w:r>
          <w:rPr>
            <w:noProof/>
            <w:webHidden/>
          </w:rPr>
          <w:instrText xml:space="preserve"> PAGEREF _Toc39166968 \h </w:instrText>
        </w:r>
        <w:r>
          <w:rPr>
            <w:noProof/>
            <w:webHidden/>
          </w:rPr>
        </w:r>
        <w:r>
          <w:rPr>
            <w:noProof/>
            <w:webHidden/>
          </w:rPr>
          <w:fldChar w:fldCharType="separate"/>
        </w:r>
        <w:r>
          <w:rPr>
            <w:noProof/>
            <w:webHidden/>
          </w:rPr>
          <w:t>1</w:t>
        </w:r>
        <w:r>
          <w:rPr>
            <w:noProof/>
            <w:webHidden/>
          </w:rPr>
          <w:fldChar w:fldCharType="end"/>
        </w:r>
      </w:hyperlink>
    </w:p>
    <w:p w14:paraId="63E00919" w14:textId="5B5D8A31"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69" w:history="1">
        <w:r w:rsidRPr="000C0094">
          <w:rPr>
            <w:rStyle w:val="Hyperlink"/>
            <w:noProof/>
          </w:rPr>
          <w:t>18.6</w:t>
        </w:r>
        <w:r>
          <w:rPr>
            <w:rFonts w:asciiTheme="minorHAnsi" w:eastAsiaTheme="minorEastAsia" w:hAnsiTheme="minorHAnsi" w:cstheme="minorBidi"/>
            <w:noProof/>
            <w:sz w:val="22"/>
            <w:szCs w:val="22"/>
          </w:rPr>
          <w:tab/>
        </w:r>
        <w:r w:rsidRPr="000C0094">
          <w:rPr>
            <w:rStyle w:val="Hyperlink"/>
            <w:noProof/>
          </w:rPr>
          <w:t>Unparsing and Circular Expression Deadlock Errors</w:t>
        </w:r>
        <w:r>
          <w:rPr>
            <w:noProof/>
            <w:webHidden/>
          </w:rPr>
          <w:tab/>
        </w:r>
        <w:r>
          <w:rPr>
            <w:noProof/>
            <w:webHidden/>
          </w:rPr>
          <w:fldChar w:fldCharType="begin"/>
        </w:r>
        <w:r>
          <w:rPr>
            <w:noProof/>
            <w:webHidden/>
          </w:rPr>
          <w:instrText xml:space="preserve"> PAGEREF _Toc39166969 \h </w:instrText>
        </w:r>
        <w:r>
          <w:rPr>
            <w:noProof/>
            <w:webHidden/>
          </w:rPr>
        </w:r>
        <w:r>
          <w:rPr>
            <w:noProof/>
            <w:webHidden/>
          </w:rPr>
          <w:fldChar w:fldCharType="separate"/>
        </w:r>
        <w:r>
          <w:rPr>
            <w:noProof/>
            <w:webHidden/>
          </w:rPr>
          <w:t>1</w:t>
        </w:r>
        <w:r>
          <w:rPr>
            <w:noProof/>
            <w:webHidden/>
          </w:rPr>
          <w:fldChar w:fldCharType="end"/>
        </w:r>
      </w:hyperlink>
    </w:p>
    <w:p w14:paraId="24C9F66D" w14:textId="47881973" w:rsidR="00E43388" w:rsidRDefault="00E43388">
      <w:pPr>
        <w:pStyle w:val="TOC1"/>
        <w:tabs>
          <w:tab w:val="left" w:pos="600"/>
        </w:tabs>
        <w:rPr>
          <w:rFonts w:asciiTheme="minorHAnsi" w:eastAsiaTheme="minorEastAsia" w:hAnsiTheme="minorHAnsi" w:cstheme="minorBidi"/>
          <w:noProof/>
          <w:sz w:val="22"/>
          <w:szCs w:val="22"/>
        </w:rPr>
      </w:pPr>
      <w:hyperlink w:anchor="_Toc39166970" w:history="1">
        <w:r w:rsidRPr="000C0094">
          <w:rPr>
            <w:rStyle w:val="Hyperlink"/>
            <w:noProof/>
          </w:rPr>
          <w:t>19</w:t>
        </w:r>
        <w:r>
          <w:rPr>
            <w:rFonts w:asciiTheme="minorHAnsi" w:eastAsiaTheme="minorEastAsia" w:hAnsiTheme="minorHAnsi" w:cstheme="minorBidi"/>
            <w:noProof/>
            <w:sz w:val="22"/>
            <w:szCs w:val="22"/>
          </w:rPr>
          <w:tab/>
        </w:r>
        <w:r w:rsidRPr="000C0094">
          <w:rPr>
            <w:rStyle w:val="Hyperlink"/>
            <w:noProof/>
          </w:rPr>
          <w:t>DFDL Regular Expressions</w:t>
        </w:r>
        <w:r>
          <w:rPr>
            <w:noProof/>
            <w:webHidden/>
          </w:rPr>
          <w:tab/>
        </w:r>
        <w:r>
          <w:rPr>
            <w:noProof/>
            <w:webHidden/>
          </w:rPr>
          <w:fldChar w:fldCharType="begin"/>
        </w:r>
        <w:r>
          <w:rPr>
            <w:noProof/>
            <w:webHidden/>
          </w:rPr>
          <w:instrText xml:space="preserve"> PAGEREF _Toc39166970 \h </w:instrText>
        </w:r>
        <w:r>
          <w:rPr>
            <w:noProof/>
            <w:webHidden/>
          </w:rPr>
        </w:r>
        <w:r>
          <w:rPr>
            <w:noProof/>
            <w:webHidden/>
          </w:rPr>
          <w:fldChar w:fldCharType="separate"/>
        </w:r>
        <w:r>
          <w:rPr>
            <w:noProof/>
            <w:webHidden/>
          </w:rPr>
          <w:t>1</w:t>
        </w:r>
        <w:r>
          <w:rPr>
            <w:noProof/>
            <w:webHidden/>
          </w:rPr>
          <w:fldChar w:fldCharType="end"/>
        </w:r>
      </w:hyperlink>
    </w:p>
    <w:p w14:paraId="72FF6E1D" w14:textId="14BA0594" w:rsidR="00E43388" w:rsidRDefault="00E43388">
      <w:pPr>
        <w:pStyle w:val="TOC1"/>
        <w:tabs>
          <w:tab w:val="left" w:pos="600"/>
        </w:tabs>
        <w:rPr>
          <w:rFonts w:asciiTheme="minorHAnsi" w:eastAsiaTheme="minorEastAsia" w:hAnsiTheme="minorHAnsi" w:cstheme="minorBidi"/>
          <w:noProof/>
          <w:sz w:val="22"/>
          <w:szCs w:val="22"/>
        </w:rPr>
      </w:pPr>
      <w:hyperlink w:anchor="_Toc39166971" w:history="1">
        <w:r w:rsidRPr="000C0094">
          <w:rPr>
            <w:rStyle w:val="Hyperlink"/>
            <w:noProof/>
          </w:rPr>
          <w:t>20</w:t>
        </w:r>
        <w:r>
          <w:rPr>
            <w:rFonts w:asciiTheme="minorHAnsi" w:eastAsiaTheme="minorEastAsia" w:hAnsiTheme="minorHAnsi" w:cstheme="minorBidi"/>
            <w:noProof/>
            <w:sz w:val="22"/>
            <w:szCs w:val="22"/>
          </w:rPr>
          <w:tab/>
        </w:r>
        <w:r w:rsidRPr="000C0094">
          <w:rPr>
            <w:rStyle w:val="Hyperlink"/>
            <w:noProof/>
          </w:rPr>
          <w:t>External Control of the DFDL Processor</w:t>
        </w:r>
        <w:r>
          <w:rPr>
            <w:noProof/>
            <w:webHidden/>
          </w:rPr>
          <w:tab/>
        </w:r>
        <w:r>
          <w:rPr>
            <w:noProof/>
            <w:webHidden/>
          </w:rPr>
          <w:fldChar w:fldCharType="begin"/>
        </w:r>
        <w:r>
          <w:rPr>
            <w:noProof/>
            <w:webHidden/>
          </w:rPr>
          <w:instrText xml:space="preserve"> PAGEREF _Toc39166971 \h </w:instrText>
        </w:r>
        <w:r>
          <w:rPr>
            <w:noProof/>
            <w:webHidden/>
          </w:rPr>
        </w:r>
        <w:r>
          <w:rPr>
            <w:noProof/>
            <w:webHidden/>
          </w:rPr>
          <w:fldChar w:fldCharType="separate"/>
        </w:r>
        <w:r>
          <w:rPr>
            <w:noProof/>
            <w:webHidden/>
          </w:rPr>
          <w:t>1</w:t>
        </w:r>
        <w:r>
          <w:rPr>
            <w:noProof/>
            <w:webHidden/>
          </w:rPr>
          <w:fldChar w:fldCharType="end"/>
        </w:r>
      </w:hyperlink>
    </w:p>
    <w:p w14:paraId="4C30496B" w14:textId="1CC2E1C4" w:rsidR="00E43388" w:rsidRDefault="00E43388">
      <w:pPr>
        <w:pStyle w:val="TOC1"/>
        <w:tabs>
          <w:tab w:val="left" w:pos="600"/>
        </w:tabs>
        <w:rPr>
          <w:rFonts w:asciiTheme="minorHAnsi" w:eastAsiaTheme="minorEastAsia" w:hAnsiTheme="minorHAnsi" w:cstheme="minorBidi"/>
          <w:noProof/>
          <w:sz w:val="22"/>
          <w:szCs w:val="22"/>
        </w:rPr>
      </w:pPr>
      <w:hyperlink w:anchor="_Toc39166972" w:history="1">
        <w:r w:rsidRPr="000C0094">
          <w:rPr>
            <w:rStyle w:val="Hyperlink"/>
            <w:noProof/>
          </w:rPr>
          <w:t>21</w:t>
        </w:r>
        <w:r>
          <w:rPr>
            <w:rFonts w:asciiTheme="minorHAnsi" w:eastAsiaTheme="minorEastAsia" w:hAnsiTheme="minorHAnsi" w:cstheme="minorBidi"/>
            <w:noProof/>
            <w:sz w:val="22"/>
            <w:szCs w:val="22"/>
          </w:rPr>
          <w:tab/>
        </w:r>
        <w:r w:rsidRPr="000C0094">
          <w:rPr>
            <w:rStyle w:val="Hyperlink"/>
            <w:noProof/>
          </w:rPr>
          <w:t>Built-in Specifications</w:t>
        </w:r>
        <w:r>
          <w:rPr>
            <w:noProof/>
            <w:webHidden/>
          </w:rPr>
          <w:tab/>
        </w:r>
        <w:r>
          <w:rPr>
            <w:noProof/>
            <w:webHidden/>
          </w:rPr>
          <w:fldChar w:fldCharType="begin"/>
        </w:r>
        <w:r>
          <w:rPr>
            <w:noProof/>
            <w:webHidden/>
          </w:rPr>
          <w:instrText xml:space="preserve"> PAGEREF _Toc39166972 \h </w:instrText>
        </w:r>
        <w:r>
          <w:rPr>
            <w:noProof/>
            <w:webHidden/>
          </w:rPr>
        </w:r>
        <w:r>
          <w:rPr>
            <w:noProof/>
            <w:webHidden/>
          </w:rPr>
          <w:fldChar w:fldCharType="separate"/>
        </w:r>
        <w:r>
          <w:rPr>
            <w:noProof/>
            <w:webHidden/>
          </w:rPr>
          <w:t>1</w:t>
        </w:r>
        <w:r>
          <w:rPr>
            <w:noProof/>
            <w:webHidden/>
          </w:rPr>
          <w:fldChar w:fldCharType="end"/>
        </w:r>
      </w:hyperlink>
    </w:p>
    <w:p w14:paraId="737D6383" w14:textId="7E4D1364" w:rsidR="00E43388" w:rsidRDefault="00E43388">
      <w:pPr>
        <w:pStyle w:val="TOC1"/>
        <w:tabs>
          <w:tab w:val="left" w:pos="600"/>
        </w:tabs>
        <w:rPr>
          <w:rFonts w:asciiTheme="minorHAnsi" w:eastAsiaTheme="minorEastAsia" w:hAnsiTheme="minorHAnsi" w:cstheme="minorBidi"/>
          <w:noProof/>
          <w:sz w:val="22"/>
          <w:szCs w:val="22"/>
        </w:rPr>
      </w:pPr>
      <w:hyperlink w:anchor="_Toc39166973" w:history="1">
        <w:r w:rsidRPr="000C0094">
          <w:rPr>
            <w:rStyle w:val="Hyperlink"/>
            <w:noProof/>
          </w:rPr>
          <w:t>22</w:t>
        </w:r>
        <w:r>
          <w:rPr>
            <w:rFonts w:asciiTheme="minorHAnsi" w:eastAsiaTheme="minorEastAsia" w:hAnsiTheme="minorHAnsi" w:cstheme="minorBidi"/>
            <w:noProof/>
            <w:sz w:val="22"/>
            <w:szCs w:val="22"/>
          </w:rPr>
          <w:tab/>
        </w:r>
        <w:r w:rsidRPr="000C0094">
          <w:rPr>
            <w:rStyle w:val="Hyperlink"/>
            <w:noProof/>
          </w:rPr>
          <w:t>Conformance</w:t>
        </w:r>
        <w:r>
          <w:rPr>
            <w:noProof/>
            <w:webHidden/>
          </w:rPr>
          <w:tab/>
        </w:r>
        <w:r>
          <w:rPr>
            <w:noProof/>
            <w:webHidden/>
          </w:rPr>
          <w:fldChar w:fldCharType="begin"/>
        </w:r>
        <w:r>
          <w:rPr>
            <w:noProof/>
            <w:webHidden/>
          </w:rPr>
          <w:instrText xml:space="preserve"> PAGEREF _Toc39166973 \h </w:instrText>
        </w:r>
        <w:r>
          <w:rPr>
            <w:noProof/>
            <w:webHidden/>
          </w:rPr>
        </w:r>
        <w:r>
          <w:rPr>
            <w:noProof/>
            <w:webHidden/>
          </w:rPr>
          <w:fldChar w:fldCharType="separate"/>
        </w:r>
        <w:r>
          <w:rPr>
            <w:noProof/>
            <w:webHidden/>
          </w:rPr>
          <w:t>1</w:t>
        </w:r>
        <w:r>
          <w:rPr>
            <w:noProof/>
            <w:webHidden/>
          </w:rPr>
          <w:fldChar w:fldCharType="end"/>
        </w:r>
      </w:hyperlink>
    </w:p>
    <w:p w14:paraId="2C5F8A08" w14:textId="3291D494" w:rsidR="00E43388" w:rsidRDefault="00E43388">
      <w:pPr>
        <w:pStyle w:val="TOC1"/>
        <w:tabs>
          <w:tab w:val="left" w:pos="600"/>
        </w:tabs>
        <w:rPr>
          <w:rFonts w:asciiTheme="minorHAnsi" w:eastAsiaTheme="minorEastAsia" w:hAnsiTheme="minorHAnsi" w:cstheme="minorBidi"/>
          <w:noProof/>
          <w:sz w:val="22"/>
          <w:szCs w:val="22"/>
        </w:rPr>
      </w:pPr>
      <w:hyperlink w:anchor="_Toc39166974" w:history="1">
        <w:r w:rsidRPr="000C0094">
          <w:rPr>
            <w:rStyle w:val="Hyperlink"/>
            <w:noProof/>
          </w:rPr>
          <w:t>23</w:t>
        </w:r>
        <w:r>
          <w:rPr>
            <w:rFonts w:asciiTheme="minorHAnsi" w:eastAsiaTheme="minorEastAsia" w:hAnsiTheme="minorHAnsi" w:cstheme="minorBidi"/>
            <w:noProof/>
            <w:sz w:val="22"/>
            <w:szCs w:val="22"/>
          </w:rPr>
          <w:tab/>
        </w:r>
        <w:r w:rsidRPr="000C0094">
          <w:rPr>
            <w:rStyle w:val="Hyperlink"/>
            <w:noProof/>
          </w:rPr>
          <w:t>Optional DFDL Features</w:t>
        </w:r>
        <w:r>
          <w:rPr>
            <w:noProof/>
            <w:webHidden/>
          </w:rPr>
          <w:tab/>
        </w:r>
        <w:r>
          <w:rPr>
            <w:noProof/>
            <w:webHidden/>
          </w:rPr>
          <w:fldChar w:fldCharType="begin"/>
        </w:r>
        <w:r>
          <w:rPr>
            <w:noProof/>
            <w:webHidden/>
          </w:rPr>
          <w:instrText xml:space="preserve"> PAGEREF _Toc39166974 \h </w:instrText>
        </w:r>
        <w:r>
          <w:rPr>
            <w:noProof/>
            <w:webHidden/>
          </w:rPr>
        </w:r>
        <w:r>
          <w:rPr>
            <w:noProof/>
            <w:webHidden/>
          </w:rPr>
          <w:fldChar w:fldCharType="separate"/>
        </w:r>
        <w:r>
          <w:rPr>
            <w:noProof/>
            <w:webHidden/>
          </w:rPr>
          <w:t>1</w:t>
        </w:r>
        <w:r>
          <w:rPr>
            <w:noProof/>
            <w:webHidden/>
          </w:rPr>
          <w:fldChar w:fldCharType="end"/>
        </w:r>
      </w:hyperlink>
    </w:p>
    <w:p w14:paraId="683F2F0B" w14:textId="111ACBD5" w:rsidR="00E43388" w:rsidRDefault="00E43388">
      <w:pPr>
        <w:pStyle w:val="TOC1"/>
        <w:tabs>
          <w:tab w:val="left" w:pos="600"/>
        </w:tabs>
        <w:rPr>
          <w:rFonts w:asciiTheme="minorHAnsi" w:eastAsiaTheme="minorEastAsia" w:hAnsiTheme="minorHAnsi" w:cstheme="minorBidi"/>
          <w:noProof/>
          <w:sz w:val="22"/>
          <w:szCs w:val="22"/>
        </w:rPr>
      </w:pPr>
      <w:hyperlink w:anchor="_Toc39166975" w:history="1">
        <w:r w:rsidRPr="000C0094">
          <w:rPr>
            <w:rStyle w:val="Hyperlink"/>
            <w:noProof/>
          </w:rPr>
          <w:t>24</w:t>
        </w:r>
        <w:r>
          <w:rPr>
            <w:rFonts w:asciiTheme="minorHAnsi" w:eastAsiaTheme="minorEastAsia" w:hAnsiTheme="minorHAnsi" w:cstheme="minorBidi"/>
            <w:noProof/>
            <w:sz w:val="22"/>
            <w:szCs w:val="22"/>
          </w:rPr>
          <w:tab/>
        </w:r>
        <w:r w:rsidRPr="000C0094">
          <w:rPr>
            <w:rStyle w:val="Hyperlink"/>
            <w:noProof/>
          </w:rPr>
          <w:t>Security Considerations</w:t>
        </w:r>
        <w:r>
          <w:rPr>
            <w:noProof/>
            <w:webHidden/>
          </w:rPr>
          <w:tab/>
        </w:r>
        <w:r>
          <w:rPr>
            <w:noProof/>
            <w:webHidden/>
          </w:rPr>
          <w:fldChar w:fldCharType="begin"/>
        </w:r>
        <w:r>
          <w:rPr>
            <w:noProof/>
            <w:webHidden/>
          </w:rPr>
          <w:instrText xml:space="preserve"> PAGEREF _Toc39166975 \h </w:instrText>
        </w:r>
        <w:r>
          <w:rPr>
            <w:noProof/>
            <w:webHidden/>
          </w:rPr>
        </w:r>
        <w:r>
          <w:rPr>
            <w:noProof/>
            <w:webHidden/>
          </w:rPr>
          <w:fldChar w:fldCharType="separate"/>
        </w:r>
        <w:r>
          <w:rPr>
            <w:noProof/>
            <w:webHidden/>
          </w:rPr>
          <w:t>1</w:t>
        </w:r>
        <w:r>
          <w:rPr>
            <w:noProof/>
            <w:webHidden/>
          </w:rPr>
          <w:fldChar w:fldCharType="end"/>
        </w:r>
      </w:hyperlink>
    </w:p>
    <w:p w14:paraId="5AFCA68A" w14:textId="65F9C2B3" w:rsidR="00E43388" w:rsidRDefault="00E43388">
      <w:pPr>
        <w:pStyle w:val="TOC1"/>
        <w:tabs>
          <w:tab w:val="left" w:pos="600"/>
        </w:tabs>
        <w:rPr>
          <w:rFonts w:asciiTheme="minorHAnsi" w:eastAsiaTheme="minorEastAsia" w:hAnsiTheme="minorHAnsi" w:cstheme="minorBidi"/>
          <w:noProof/>
          <w:sz w:val="22"/>
          <w:szCs w:val="22"/>
        </w:rPr>
      </w:pPr>
      <w:hyperlink w:anchor="_Toc39166976" w:history="1">
        <w:r w:rsidRPr="000C0094">
          <w:rPr>
            <w:rStyle w:val="Hyperlink"/>
            <w:noProof/>
          </w:rPr>
          <w:t>25</w:t>
        </w:r>
        <w:r>
          <w:rPr>
            <w:rFonts w:asciiTheme="minorHAnsi" w:eastAsiaTheme="minorEastAsia" w:hAnsiTheme="minorHAnsi" w:cstheme="minorBidi"/>
            <w:noProof/>
            <w:sz w:val="22"/>
            <w:szCs w:val="22"/>
          </w:rPr>
          <w:tab/>
        </w:r>
        <w:r w:rsidRPr="000C0094">
          <w:rPr>
            <w:rStyle w:val="Hyperlink"/>
            <w:noProof/>
          </w:rPr>
          <w:t>Authors and Contributors</w:t>
        </w:r>
        <w:r>
          <w:rPr>
            <w:noProof/>
            <w:webHidden/>
          </w:rPr>
          <w:tab/>
        </w:r>
        <w:r>
          <w:rPr>
            <w:noProof/>
            <w:webHidden/>
          </w:rPr>
          <w:fldChar w:fldCharType="begin"/>
        </w:r>
        <w:r>
          <w:rPr>
            <w:noProof/>
            <w:webHidden/>
          </w:rPr>
          <w:instrText xml:space="preserve"> PAGEREF _Toc39166976 \h </w:instrText>
        </w:r>
        <w:r>
          <w:rPr>
            <w:noProof/>
            <w:webHidden/>
          </w:rPr>
        </w:r>
        <w:r>
          <w:rPr>
            <w:noProof/>
            <w:webHidden/>
          </w:rPr>
          <w:fldChar w:fldCharType="separate"/>
        </w:r>
        <w:r>
          <w:rPr>
            <w:noProof/>
            <w:webHidden/>
          </w:rPr>
          <w:t>1</w:t>
        </w:r>
        <w:r>
          <w:rPr>
            <w:noProof/>
            <w:webHidden/>
          </w:rPr>
          <w:fldChar w:fldCharType="end"/>
        </w:r>
      </w:hyperlink>
    </w:p>
    <w:p w14:paraId="298DEB67" w14:textId="41D71366" w:rsidR="00E43388" w:rsidRDefault="00E43388">
      <w:pPr>
        <w:pStyle w:val="TOC1"/>
        <w:tabs>
          <w:tab w:val="left" w:pos="600"/>
        </w:tabs>
        <w:rPr>
          <w:rFonts w:asciiTheme="minorHAnsi" w:eastAsiaTheme="minorEastAsia" w:hAnsiTheme="minorHAnsi" w:cstheme="minorBidi"/>
          <w:noProof/>
          <w:sz w:val="22"/>
          <w:szCs w:val="22"/>
        </w:rPr>
      </w:pPr>
      <w:hyperlink w:anchor="_Toc39166977" w:history="1">
        <w:r w:rsidRPr="000C0094">
          <w:rPr>
            <w:rStyle w:val="Hyperlink"/>
            <w:noProof/>
          </w:rPr>
          <w:t>26</w:t>
        </w:r>
        <w:r>
          <w:rPr>
            <w:rFonts w:asciiTheme="minorHAnsi" w:eastAsiaTheme="minorEastAsia" w:hAnsiTheme="minorHAnsi" w:cstheme="minorBidi"/>
            <w:noProof/>
            <w:sz w:val="22"/>
            <w:szCs w:val="22"/>
          </w:rPr>
          <w:tab/>
        </w:r>
        <w:r w:rsidRPr="000C0094">
          <w:rPr>
            <w:rStyle w:val="Hyperlink"/>
            <w:noProof/>
          </w:rPr>
          <w:t>Intellectual Property Statement</w:t>
        </w:r>
        <w:r>
          <w:rPr>
            <w:noProof/>
            <w:webHidden/>
          </w:rPr>
          <w:tab/>
        </w:r>
        <w:r>
          <w:rPr>
            <w:noProof/>
            <w:webHidden/>
          </w:rPr>
          <w:fldChar w:fldCharType="begin"/>
        </w:r>
        <w:r>
          <w:rPr>
            <w:noProof/>
            <w:webHidden/>
          </w:rPr>
          <w:instrText xml:space="preserve"> PAGEREF _Toc39166977 \h </w:instrText>
        </w:r>
        <w:r>
          <w:rPr>
            <w:noProof/>
            <w:webHidden/>
          </w:rPr>
        </w:r>
        <w:r>
          <w:rPr>
            <w:noProof/>
            <w:webHidden/>
          </w:rPr>
          <w:fldChar w:fldCharType="separate"/>
        </w:r>
        <w:r>
          <w:rPr>
            <w:noProof/>
            <w:webHidden/>
          </w:rPr>
          <w:t>1</w:t>
        </w:r>
        <w:r>
          <w:rPr>
            <w:noProof/>
            <w:webHidden/>
          </w:rPr>
          <w:fldChar w:fldCharType="end"/>
        </w:r>
      </w:hyperlink>
    </w:p>
    <w:p w14:paraId="448C9E24" w14:textId="62AC27BE" w:rsidR="00E43388" w:rsidRDefault="00E43388">
      <w:pPr>
        <w:pStyle w:val="TOC1"/>
        <w:tabs>
          <w:tab w:val="left" w:pos="600"/>
        </w:tabs>
        <w:rPr>
          <w:rFonts w:asciiTheme="minorHAnsi" w:eastAsiaTheme="minorEastAsia" w:hAnsiTheme="minorHAnsi" w:cstheme="minorBidi"/>
          <w:noProof/>
          <w:sz w:val="22"/>
          <w:szCs w:val="22"/>
        </w:rPr>
      </w:pPr>
      <w:hyperlink w:anchor="_Toc39166978" w:history="1">
        <w:r w:rsidRPr="000C0094">
          <w:rPr>
            <w:rStyle w:val="Hyperlink"/>
            <w:noProof/>
          </w:rPr>
          <w:t>27</w:t>
        </w:r>
        <w:r>
          <w:rPr>
            <w:rFonts w:asciiTheme="minorHAnsi" w:eastAsiaTheme="minorEastAsia" w:hAnsiTheme="minorHAnsi" w:cstheme="minorBidi"/>
            <w:noProof/>
            <w:sz w:val="22"/>
            <w:szCs w:val="22"/>
          </w:rPr>
          <w:tab/>
        </w:r>
        <w:r w:rsidRPr="000C0094">
          <w:rPr>
            <w:rStyle w:val="Hyperlink"/>
            <w:noProof/>
          </w:rPr>
          <w:t>Disclaimer</w:t>
        </w:r>
        <w:r>
          <w:rPr>
            <w:noProof/>
            <w:webHidden/>
          </w:rPr>
          <w:tab/>
        </w:r>
        <w:r>
          <w:rPr>
            <w:noProof/>
            <w:webHidden/>
          </w:rPr>
          <w:fldChar w:fldCharType="begin"/>
        </w:r>
        <w:r>
          <w:rPr>
            <w:noProof/>
            <w:webHidden/>
          </w:rPr>
          <w:instrText xml:space="preserve"> PAGEREF _Toc39166978 \h </w:instrText>
        </w:r>
        <w:r>
          <w:rPr>
            <w:noProof/>
            <w:webHidden/>
          </w:rPr>
        </w:r>
        <w:r>
          <w:rPr>
            <w:noProof/>
            <w:webHidden/>
          </w:rPr>
          <w:fldChar w:fldCharType="separate"/>
        </w:r>
        <w:r>
          <w:rPr>
            <w:noProof/>
            <w:webHidden/>
          </w:rPr>
          <w:t>1</w:t>
        </w:r>
        <w:r>
          <w:rPr>
            <w:noProof/>
            <w:webHidden/>
          </w:rPr>
          <w:fldChar w:fldCharType="end"/>
        </w:r>
      </w:hyperlink>
    </w:p>
    <w:p w14:paraId="619BAF1B" w14:textId="3EB63198" w:rsidR="00E43388" w:rsidRDefault="00E43388">
      <w:pPr>
        <w:pStyle w:val="TOC1"/>
        <w:tabs>
          <w:tab w:val="left" w:pos="600"/>
        </w:tabs>
        <w:rPr>
          <w:rFonts w:asciiTheme="minorHAnsi" w:eastAsiaTheme="minorEastAsia" w:hAnsiTheme="minorHAnsi" w:cstheme="minorBidi"/>
          <w:noProof/>
          <w:sz w:val="22"/>
          <w:szCs w:val="22"/>
        </w:rPr>
      </w:pPr>
      <w:hyperlink w:anchor="_Toc39166979" w:history="1">
        <w:r w:rsidRPr="000C0094">
          <w:rPr>
            <w:rStyle w:val="Hyperlink"/>
            <w:noProof/>
          </w:rPr>
          <w:t>28</w:t>
        </w:r>
        <w:r>
          <w:rPr>
            <w:rFonts w:asciiTheme="minorHAnsi" w:eastAsiaTheme="minorEastAsia" w:hAnsiTheme="minorHAnsi" w:cstheme="minorBidi"/>
            <w:noProof/>
            <w:sz w:val="22"/>
            <w:szCs w:val="22"/>
          </w:rPr>
          <w:tab/>
        </w:r>
        <w:r w:rsidRPr="000C0094">
          <w:rPr>
            <w:rStyle w:val="Hyperlink"/>
            <w:noProof/>
          </w:rPr>
          <w:t>Full Copyright Notice</w:t>
        </w:r>
        <w:r>
          <w:rPr>
            <w:noProof/>
            <w:webHidden/>
          </w:rPr>
          <w:tab/>
        </w:r>
        <w:r>
          <w:rPr>
            <w:noProof/>
            <w:webHidden/>
          </w:rPr>
          <w:fldChar w:fldCharType="begin"/>
        </w:r>
        <w:r>
          <w:rPr>
            <w:noProof/>
            <w:webHidden/>
          </w:rPr>
          <w:instrText xml:space="preserve"> PAGEREF _Toc39166979 \h </w:instrText>
        </w:r>
        <w:r>
          <w:rPr>
            <w:noProof/>
            <w:webHidden/>
          </w:rPr>
        </w:r>
        <w:r>
          <w:rPr>
            <w:noProof/>
            <w:webHidden/>
          </w:rPr>
          <w:fldChar w:fldCharType="separate"/>
        </w:r>
        <w:r>
          <w:rPr>
            <w:noProof/>
            <w:webHidden/>
          </w:rPr>
          <w:t>1</w:t>
        </w:r>
        <w:r>
          <w:rPr>
            <w:noProof/>
            <w:webHidden/>
          </w:rPr>
          <w:fldChar w:fldCharType="end"/>
        </w:r>
      </w:hyperlink>
    </w:p>
    <w:p w14:paraId="2C998B75" w14:textId="413726AC" w:rsidR="00E43388" w:rsidRDefault="00E43388">
      <w:pPr>
        <w:pStyle w:val="TOC1"/>
        <w:tabs>
          <w:tab w:val="left" w:pos="600"/>
        </w:tabs>
        <w:rPr>
          <w:rFonts w:asciiTheme="minorHAnsi" w:eastAsiaTheme="minorEastAsia" w:hAnsiTheme="minorHAnsi" w:cstheme="minorBidi"/>
          <w:noProof/>
          <w:sz w:val="22"/>
          <w:szCs w:val="22"/>
        </w:rPr>
      </w:pPr>
      <w:hyperlink w:anchor="_Toc39166980" w:history="1">
        <w:r w:rsidRPr="000C0094">
          <w:rPr>
            <w:rStyle w:val="Hyperlink"/>
            <w:noProof/>
          </w:rPr>
          <w:t>29</w:t>
        </w:r>
        <w:r>
          <w:rPr>
            <w:rFonts w:asciiTheme="minorHAnsi" w:eastAsiaTheme="minorEastAsia" w:hAnsiTheme="minorHAnsi" w:cstheme="minorBidi"/>
            <w:noProof/>
            <w:sz w:val="22"/>
            <w:szCs w:val="22"/>
          </w:rPr>
          <w:tab/>
        </w:r>
        <w:r w:rsidRPr="000C0094">
          <w:rPr>
            <w:rStyle w:val="Hyperlink"/>
            <w:noProof/>
          </w:rPr>
          <w:t>References</w:t>
        </w:r>
        <w:r>
          <w:rPr>
            <w:noProof/>
            <w:webHidden/>
          </w:rPr>
          <w:tab/>
        </w:r>
        <w:r>
          <w:rPr>
            <w:noProof/>
            <w:webHidden/>
          </w:rPr>
          <w:fldChar w:fldCharType="begin"/>
        </w:r>
        <w:r>
          <w:rPr>
            <w:noProof/>
            <w:webHidden/>
          </w:rPr>
          <w:instrText xml:space="preserve"> PAGEREF _Toc39166980 \h </w:instrText>
        </w:r>
        <w:r>
          <w:rPr>
            <w:noProof/>
            <w:webHidden/>
          </w:rPr>
        </w:r>
        <w:r>
          <w:rPr>
            <w:noProof/>
            <w:webHidden/>
          </w:rPr>
          <w:fldChar w:fldCharType="separate"/>
        </w:r>
        <w:r>
          <w:rPr>
            <w:noProof/>
            <w:webHidden/>
          </w:rPr>
          <w:t>1</w:t>
        </w:r>
        <w:r>
          <w:rPr>
            <w:noProof/>
            <w:webHidden/>
          </w:rPr>
          <w:fldChar w:fldCharType="end"/>
        </w:r>
      </w:hyperlink>
    </w:p>
    <w:p w14:paraId="1987C985" w14:textId="3CF3B712" w:rsidR="00E43388" w:rsidRDefault="00E43388">
      <w:pPr>
        <w:pStyle w:val="TOC1"/>
        <w:tabs>
          <w:tab w:val="left" w:pos="600"/>
        </w:tabs>
        <w:rPr>
          <w:rFonts w:asciiTheme="minorHAnsi" w:eastAsiaTheme="minorEastAsia" w:hAnsiTheme="minorHAnsi" w:cstheme="minorBidi"/>
          <w:noProof/>
          <w:sz w:val="22"/>
          <w:szCs w:val="22"/>
        </w:rPr>
      </w:pPr>
      <w:hyperlink w:anchor="_Toc39166981" w:history="1">
        <w:r w:rsidRPr="000C0094">
          <w:rPr>
            <w:rStyle w:val="Hyperlink"/>
            <w:noProof/>
          </w:rPr>
          <w:t>30</w:t>
        </w:r>
        <w:r>
          <w:rPr>
            <w:rFonts w:asciiTheme="minorHAnsi" w:eastAsiaTheme="minorEastAsia" w:hAnsiTheme="minorHAnsi" w:cstheme="minorBidi"/>
            <w:noProof/>
            <w:sz w:val="22"/>
            <w:szCs w:val="22"/>
          </w:rPr>
          <w:tab/>
        </w:r>
        <w:r w:rsidRPr="000C0094">
          <w:rPr>
            <w:rStyle w:val="Hyperlink"/>
            <w:noProof/>
          </w:rPr>
          <w:t>Appendix A: Escape Scheme Use Cases</w:t>
        </w:r>
        <w:r>
          <w:rPr>
            <w:noProof/>
            <w:webHidden/>
          </w:rPr>
          <w:tab/>
        </w:r>
        <w:r>
          <w:rPr>
            <w:noProof/>
            <w:webHidden/>
          </w:rPr>
          <w:fldChar w:fldCharType="begin"/>
        </w:r>
        <w:r>
          <w:rPr>
            <w:noProof/>
            <w:webHidden/>
          </w:rPr>
          <w:instrText xml:space="preserve"> PAGEREF _Toc39166981 \h </w:instrText>
        </w:r>
        <w:r>
          <w:rPr>
            <w:noProof/>
            <w:webHidden/>
          </w:rPr>
        </w:r>
        <w:r>
          <w:rPr>
            <w:noProof/>
            <w:webHidden/>
          </w:rPr>
          <w:fldChar w:fldCharType="separate"/>
        </w:r>
        <w:r>
          <w:rPr>
            <w:noProof/>
            <w:webHidden/>
          </w:rPr>
          <w:t>1</w:t>
        </w:r>
        <w:r>
          <w:rPr>
            <w:noProof/>
            <w:webHidden/>
          </w:rPr>
          <w:fldChar w:fldCharType="end"/>
        </w:r>
      </w:hyperlink>
    </w:p>
    <w:p w14:paraId="094AA7C5" w14:textId="74F1230D"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82" w:history="1">
        <w:r w:rsidRPr="000C0094">
          <w:rPr>
            <w:rStyle w:val="Hyperlink"/>
            <w:noProof/>
          </w:rPr>
          <w:t>30.1</w:t>
        </w:r>
        <w:r>
          <w:rPr>
            <w:rFonts w:asciiTheme="minorHAnsi" w:eastAsiaTheme="minorEastAsia" w:hAnsiTheme="minorHAnsi" w:cstheme="minorBidi"/>
            <w:noProof/>
            <w:sz w:val="22"/>
            <w:szCs w:val="22"/>
          </w:rPr>
          <w:tab/>
        </w:r>
        <w:r w:rsidRPr="000C0094">
          <w:rPr>
            <w:rStyle w:val="Hyperlink"/>
            <w:noProof/>
          </w:rPr>
          <w:t>Escape Character Same as dfdl:escapeEscapeCharacter</w:t>
        </w:r>
        <w:r>
          <w:rPr>
            <w:noProof/>
            <w:webHidden/>
          </w:rPr>
          <w:tab/>
        </w:r>
        <w:r>
          <w:rPr>
            <w:noProof/>
            <w:webHidden/>
          </w:rPr>
          <w:fldChar w:fldCharType="begin"/>
        </w:r>
        <w:r>
          <w:rPr>
            <w:noProof/>
            <w:webHidden/>
          </w:rPr>
          <w:instrText xml:space="preserve"> PAGEREF _Toc39166982 \h </w:instrText>
        </w:r>
        <w:r>
          <w:rPr>
            <w:noProof/>
            <w:webHidden/>
          </w:rPr>
        </w:r>
        <w:r>
          <w:rPr>
            <w:noProof/>
            <w:webHidden/>
          </w:rPr>
          <w:fldChar w:fldCharType="separate"/>
        </w:r>
        <w:r>
          <w:rPr>
            <w:noProof/>
            <w:webHidden/>
          </w:rPr>
          <w:t>1</w:t>
        </w:r>
        <w:r>
          <w:rPr>
            <w:noProof/>
            <w:webHidden/>
          </w:rPr>
          <w:fldChar w:fldCharType="end"/>
        </w:r>
      </w:hyperlink>
    </w:p>
    <w:p w14:paraId="1012E9BD" w14:textId="7EAAB5B1"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83" w:history="1">
        <w:r w:rsidRPr="000C0094">
          <w:rPr>
            <w:rStyle w:val="Hyperlink"/>
            <w:noProof/>
          </w:rPr>
          <w:t>30.2</w:t>
        </w:r>
        <w:r>
          <w:rPr>
            <w:rFonts w:asciiTheme="minorHAnsi" w:eastAsiaTheme="minorEastAsia" w:hAnsiTheme="minorHAnsi" w:cstheme="minorBidi"/>
            <w:noProof/>
            <w:sz w:val="22"/>
            <w:szCs w:val="22"/>
          </w:rPr>
          <w:tab/>
        </w:r>
        <w:r w:rsidRPr="000C0094">
          <w:rPr>
            <w:rStyle w:val="Hyperlink"/>
            <w:noProof/>
          </w:rPr>
          <w:t>Escape Character Different from dfdl:escapeEscapeCharacter</w:t>
        </w:r>
        <w:r>
          <w:rPr>
            <w:noProof/>
            <w:webHidden/>
          </w:rPr>
          <w:tab/>
        </w:r>
        <w:r>
          <w:rPr>
            <w:noProof/>
            <w:webHidden/>
          </w:rPr>
          <w:fldChar w:fldCharType="begin"/>
        </w:r>
        <w:r>
          <w:rPr>
            <w:noProof/>
            <w:webHidden/>
          </w:rPr>
          <w:instrText xml:space="preserve"> PAGEREF _Toc39166983 \h </w:instrText>
        </w:r>
        <w:r>
          <w:rPr>
            <w:noProof/>
            <w:webHidden/>
          </w:rPr>
        </w:r>
        <w:r>
          <w:rPr>
            <w:noProof/>
            <w:webHidden/>
          </w:rPr>
          <w:fldChar w:fldCharType="separate"/>
        </w:r>
        <w:r>
          <w:rPr>
            <w:noProof/>
            <w:webHidden/>
          </w:rPr>
          <w:t>1</w:t>
        </w:r>
        <w:r>
          <w:rPr>
            <w:noProof/>
            <w:webHidden/>
          </w:rPr>
          <w:fldChar w:fldCharType="end"/>
        </w:r>
      </w:hyperlink>
    </w:p>
    <w:p w14:paraId="409DC1D7" w14:textId="4BA9787E"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84" w:history="1">
        <w:r w:rsidRPr="000C0094">
          <w:rPr>
            <w:rStyle w:val="Hyperlink"/>
            <w:noProof/>
            <w14:scene3d>
              <w14:camera w14:prst="orthographicFront"/>
              <w14:lightRig w14:rig="threePt" w14:dir="t">
                <w14:rot w14:lat="0" w14:lon="0" w14:rev="0"/>
              </w14:lightRig>
            </w14:scene3d>
          </w:rPr>
          <w:t>30.2.1</w:t>
        </w:r>
        <w:r>
          <w:rPr>
            <w:rFonts w:asciiTheme="minorHAnsi" w:eastAsiaTheme="minorEastAsia" w:hAnsiTheme="minorHAnsi" w:cstheme="minorBidi"/>
            <w:noProof/>
            <w:sz w:val="22"/>
            <w:szCs w:val="22"/>
          </w:rPr>
          <w:tab/>
        </w:r>
        <w:r w:rsidRPr="000C0094">
          <w:rPr>
            <w:rStyle w:val="Hyperlink"/>
            <w:noProof/>
          </w:rPr>
          <w:t>Example 1 - Separator ';'</w:t>
        </w:r>
        <w:r>
          <w:rPr>
            <w:noProof/>
            <w:webHidden/>
          </w:rPr>
          <w:tab/>
        </w:r>
        <w:r>
          <w:rPr>
            <w:noProof/>
            <w:webHidden/>
          </w:rPr>
          <w:fldChar w:fldCharType="begin"/>
        </w:r>
        <w:r>
          <w:rPr>
            <w:noProof/>
            <w:webHidden/>
          </w:rPr>
          <w:instrText xml:space="preserve"> PAGEREF _Toc39166984 \h </w:instrText>
        </w:r>
        <w:r>
          <w:rPr>
            <w:noProof/>
            <w:webHidden/>
          </w:rPr>
        </w:r>
        <w:r>
          <w:rPr>
            <w:noProof/>
            <w:webHidden/>
          </w:rPr>
          <w:fldChar w:fldCharType="separate"/>
        </w:r>
        <w:r>
          <w:rPr>
            <w:noProof/>
            <w:webHidden/>
          </w:rPr>
          <w:t>1</w:t>
        </w:r>
        <w:r>
          <w:rPr>
            <w:noProof/>
            <w:webHidden/>
          </w:rPr>
          <w:fldChar w:fldCharType="end"/>
        </w:r>
      </w:hyperlink>
    </w:p>
    <w:p w14:paraId="7F222833" w14:textId="32802254"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85" w:history="1">
        <w:r w:rsidRPr="000C0094">
          <w:rPr>
            <w:rStyle w:val="Hyperlink"/>
            <w:noProof/>
            <w14:scene3d>
              <w14:camera w14:prst="orthographicFront"/>
              <w14:lightRig w14:rig="threePt" w14:dir="t">
                <w14:rot w14:lat="0" w14:lon="0" w14:rev="0"/>
              </w14:lightRig>
            </w14:scene3d>
          </w:rPr>
          <w:t>30.2.2</w:t>
        </w:r>
        <w:r>
          <w:rPr>
            <w:rFonts w:asciiTheme="minorHAnsi" w:eastAsiaTheme="minorEastAsia" w:hAnsiTheme="minorHAnsi" w:cstheme="minorBidi"/>
            <w:noProof/>
            <w:sz w:val="22"/>
            <w:szCs w:val="22"/>
          </w:rPr>
          <w:tab/>
        </w:r>
        <w:r w:rsidRPr="000C0094">
          <w:rPr>
            <w:rStyle w:val="Hyperlink"/>
            <w:noProof/>
          </w:rPr>
          <w:t>Example 2 - Separator 'sep'</w:t>
        </w:r>
        <w:r>
          <w:rPr>
            <w:noProof/>
            <w:webHidden/>
          </w:rPr>
          <w:tab/>
        </w:r>
        <w:r>
          <w:rPr>
            <w:noProof/>
            <w:webHidden/>
          </w:rPr>
          <w:fldChar w:fldCharType="begin"/>
        </w:r>
        <w:r>
          <w:rPr>
            <w:noProof/>
            <w:webHidden/>
          </w:rPr>
          <w:instrText xml:space="preserve"> PAGEREF _Toc39166985 \h </w:instrText>
        </w:r>
        <w:r>
          <w:rPr>
            <w:noProof/>
            <w:webHidden/>
          </w:rPr>
        </w:r>
        <w:r>
          <w:rPr>
            <w:noProof/>
            <w:webHidden/>
          </w:rPr>
          <w:fldChar w:fldCharType="separate"/>
        </w:r>
        <w:r>
          <w:rPr>
            <w:noProof/>
            <w:webHidden/>
          </w:rPr>
          <w:t>1</w:t>
        </w:r>
        <w:r>
          <w:rPr>
            <w:noProof/>
            <w:webHidden/>
          </w:rPr>
          <w:fldChar w:fldCharType="end"/>
        </w:r>
      </w:hyperlink>
    </w:p>
    <w:p w14:paraId="5C6D1739" w14:textId="4F00A210"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86" w:history="1">
        <w:r w:rsidRPr="000C0094">
          <w:rPr>
            <w:rStyle w:val="Hyperlink"/>
            <w:noProof/>
          </w:rPr>
          <w:t>30.3</w:t>
        </w:r>
        <w:r>
          <w:rPr>
            <w:rFonts w:asciiTheme="minorHAnsi" w:eastAsiaTheme="minorEastAsia" w:hAnsiTheme="minorHAnsi" w:cstheme="minorBidi"/>
            <w:noProof/>
            <w:sz w:val="22"/>
            <w:szCs w:val="22"/>
          </w:rPr>
          <w:tab/>
        </w:r>
        <w:r w:rsidRPr="000C0094">
          <w:rPr>
            <w:rStyle w:val="Hyperlink"/>
            <w:noProof/>
          </w:rPr>
          <w:t>Escape Block with Different Start and End Characters</w:t>
        </w:r>
        <w:r>
          <w:rPr>
            <w:noProof/>
            <w:webHidden/>
          </w:rPr>
          <w:tab/>
        </w:r>
        <w:r>
          <w:rPr>
            <w:noProof/>
            <w:webHidden/>
          </w:rPr>
          <w:fldChar w:fldCharType="begin"/>
        </w:r>
        <w:r>
          <w:rPr>
            <w:noProof/>
            <w:webHidden/>
          </w:rPr>
          <w:instrText xml:space="preserve"> PAGEREF _Toc39166986 \h </w:instrText>
        </w:r>
        <w:r>
          <w:rPr>
            <w:noProof/>
            <w:webHidden/>
          </w:rPr>
        </w:r>
        <w:r>
          <w:rPr>
            <w:noProof/>
            <w:webHidden/>
          </w:rPr>
          <w:fldChar w:fldCharType="separate"/>
        </w:r>
        <w:r>
          <w:rPr>
            <w:noProof/>
            <w:webHidden/>
          </w:rPr>
          <w:t>1</w:t>
        </w:r>
        <w:r>
          <w:rPr>
            <w:noProof/>
            <w:webHidden/>
          </w:rPr>
          <w:fldChar w:fldCharType="end"/>
        </w:r>
      </w:hyperlink>
    </w:p>
    <w:p w14:paraId="6020D8B8" w14:textId="1323F329"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87" w:history="1">
        <w:r w:rsidRPr="000C0094">
          <w:rPr>
            <w:rStyle w:val="Hyperlink"/>
            <w:noProof/>
          </w:rPr>
          <w:t>30.4</w:t>
        </w:r>
        <w:r>
          <w:rPr>
            <w:rFonts w:asciiTheme="minorHAnsi" w:eastAsiaTheme="minorEastAsia" w:hAnsiTheme="minorHAnsi" w:cstheme="minorBidi"/>
            <w:noProof/>
            <w:sz w:val="22"/>
            <w:szCs w:val="22"/>
          </w:rPr>
          <w:tab/>
        </w:r>
        <w:r w:rsidRPr="000C0094">
          <w:rPr>
            <w:rStyle w:val="Hyperlink"/>
            <w:noProof/>
          </w:rPr>
          <w:t>Escape Block with Same Start and End Characters</w:t>
        </w:r>
        <w:r>
          <w:rPr>
            <w:noProof/>
            <w:webHidden/>
          </w:rPr>
          <w:tab/>
        </w:r>
        <w:r>
          <w:rPr>
            <w:noProof/>
            <w:webHidden/>
          </w:rPr>
          <w:fldChar w:fldCharType="begin"/>
        </w:r>
        <w:r>
          <w:rPr>
            <w:noProof/>
            <w:webHidden/>
          </w:rPr>
          <w:instrText xml:space="preserve"> PAGEREF _Toc39166987 \h </w:instrText>
        </w:r>
        <w:r>
          <w:rPr>
            <w:noProof/>
            <w:webHidden/>
          </w:rPr>
        </w:r>
        <w:r>
          <w:rPr>
            <w:noProof/>
            <w:webHidden/>
          </w:rPr>
          <w:fldChar w:fldCharType="separate"/>
        </w:r>
        <w:r>
          <w:rPr>
            <w:noProof/>
            <w:webHidden/>
          </w:rPr>
          <w:t>1</w:t>
        </w:r>
        <w:r>
          <w:rPr>
            <w:noProof/>
            <w:webHidden/>
          </w:rPr>
          <w:fldChar w:fldCharType="end"/>
        </w:r>
      </w:hyperlink>
    </w:p>
    <w:p w14:paraId="67270413" w14:textId="60B495AD" w:rsidR="00E43388" w:rsidRDefault="00E43388">
      <w:pPr>
        <w:pStyle w:val="TOC1"/>
        <w:tabs>
          <w:tab w:val="left" w:pos="600"/>
        </w:tabs>
        <w:rPr>
          <w:rFonts w:asciiTheme="minorHAnsi" w:eastAsiaTheme="minorEastAsia" w:hAnsiTheme="minorHAnsi" w:cstheme="minorBidi"/>
          <w:noProof/>
          <w:sz w:val="22"/>
          <w:szCs w:val="22"/>
        </w:rPr>
      </w:pPr>
      <w:hyperlink w:anchor="_Toc39166988" w:history="1">
        <w:r w:rsidRPr="000C0094">
          <w:rPr>
            <w:rStyle w:val="Hyperlink"/>
            <w:noProof/>
          </w:rPr>
          <w:t>31</w:t>
        </w:r>
        <w:r>
          <w:rPr>
            <w:rFonts w:asciiTheme="minorHAnsi" w:eastAsiaTheme="minorEastAsia" w:hAnsiTheme="minorHAnsi" w:cstheme="minorBidi"/>
            <w:noProof/>
            <w:sz w:val="22"/>
            <w:szCs w:val="22"/>
          </w:rPr>
          <w:tab/>
        </w:r>
        <w:r w:rsidRPr="000C0094">
          <w:rPr>
            <w:rStyle w:val="Hyperlink"/>
            <w:rFonts w:eastAsia="MS Mincho"/>
            <w:noProof/>
            <w:lang w:eastAsia="ja-JP" w:bidi="he-IL"/>
          </w:rPr>
          <w:t>Appendix B: Rationale for Single-Assignment Variables</w:t>
        </w:r>
        <w:r>
          <w:rPr>
            <w:noProof/>
            <w:webHidden/>
          </w:rPr>
          <w:tab/>
        </w:r>
        <w:r>
          <w:rPr>
            <w:noProof/>
            <w:webHidden/>
          </w:rPr>
          <w:fldChar w:fldCharType="begin"/>
        </w:r>
        <w:r>
          <w:rPr>
            <w:noProof/>
            <w:webHidden/>
          </w:rPr>
          <w:instrText xml:space="preserve"> PAGEREF _Toc39166988 \h </w:instrText>
        </w:r>
        <w:r>
          <w:rPr>
            <w:noProof/>
            <w:webHidden/>
          </w:rPr>
        </w:r>
        <w:r>
          <w:rPr>
            <w:noProof/>
            <w:webHidden/>
          </w:rPr>
          <w:fldChar w:fldCharType="separate"/>
        </w:r>
        <w:r>
          <w:rPr>
            <w:noProof/>
            <w:webHidden/>
          </w:rPr>
          <w:t>1</w:t>
        </w:r>
        <w:r>
          <w:rPr>
            <w:noProof/>
            <w:webHidden/>
          </w:rPr>
          <w:fldChar w:fldCharType="end"/>
        </w:r>
      </w:hyperlink>
    </w:p>
    <w:p w14:paraId="5ED4490F" w14:textId="53655ECD" w:rsidR="00E43388" w:rsidRDefault="00E43388">
      <w:pPr>
        <w:pStyle w:val="TOC1"/>
        <w:tabs>
          <w:tab w:val="left" w:pos="600"/>
        </w:tabs>
        <w:rPr>
          <w:rFonts w:asciiTheme="minorHAnsi" w:eastAsiaTheme="minorEastAsia" w:hAnsiTheme="minorHAnsi" w:cstheme="minorBidi"/>
          <w:noProof/>
          <w:sz w:val="22"/>
          <w:szCs w:val="22"/>
        </w:rPr>
      </w:pPr>
      <w:hyperlink w:anchor="_Toc39166989" w:history="1">
        <w:r w:rsidRPr="000C0094">
          <w:rPr>
            <w:rStyle w:val="Hyperlink"/>
            <w:noProof/>
          </w:rPr>
          <w:t>32</w:t>
        </w:r>
        <w:r>
          <w:rPr>
            <w:rFonts w:asciiTheme="minorHAnsi" w:eastAsiaTheme="minorEastAsia" w:hAnsiTheme="minorHAnsi" w:cstheme="minorBidi"/>
            <w:noProof/>
            <w:sz w:val="22"/>
            <w:szCs w:val="22"/>
          </w:rPr>
          <w:tab/>
        </w:r>
        <w:r w:rsidRPr="000C0094">
          <w:rPr>
            <w:rStyle w:val="Hyperlink"/>
            <w:noProof/>
          </w:rPr>
          <w:t>Appendix C: Processing of DFDL String literals</w:t>
        </w:r>
        <w:r>
          <w:rPr>
            <w:noProof/>
            <w:webHidden/>
          </w:rPr>
          <w:tab/>
        </w:r>
        <w:r>
          <w:rPr>
            <w:noProof/>
            <w:webHidden/>
          </w:rPr>
          <w:fldChar w:fldCharType="begin"/>
        </w:r>
        <w:r>
          <w:rPr>
            <w:noProof/>
            <w:webHidden/>
          </w:rPr>
          <w:instrText xml:space="preserve"> PAGEREF _Toc39166989 \h </w:instrText>
        </w:r>
        <w:r>
          <w:rPr>
            <w:noProof/>
            <w:webHidden/>
          </w:rPr>
        </w:r>
        <w:r>
          <w:rPr>
            <w:noProof/>
            <w:webHidden/>
          </w:rPr>
          <w:fldChar w:fldCharType="separate"/>
        </w:r>
        <w:r>
          <w:rPr>
            <w:noProof/>
            <w:webHidden/>
          </w:rPr>
          <w:t>1</w:t>
        </w:r>
        <w:r>
          <w:rPr>
            <w:noProof/>
            <w:webHidden/>
          </w:rPr>
          <w:fldChar w:fldCharType="end"/>
        </w:r>
      </w:hyperlink>
    </w:p>
    <w:p w14:paraId="11039D78" w14:textId="28073D04"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90" w:history="1">
        <w:r w:rsidRPr="000C0094">
          <w:rPr>
            <w:rStyle w:val="Hyperlink"/>
            <w:noProof/>
          </w:rPr>
          <w:t>32.1</w:t>
        </w:r>
        <w:r>
          <w:rPr>
            <w:rFonts w:asciiTheme="minorHAnsi" w:eastAsiaTheme="minorEastAsia" w:hAnsiTheme="minorHAnsi" w:cstheme="minorBidi"/>
            <w:noProof/>
            <w:sz w:val="22"/>
            <w:szCs w:val="22"/>
          </w:rPr>
          <w:tab/>
        </w:r>
        <w:r w:rsidRPr="000C0094">
          <w:rPr>
            <w:rStyle w:val="Hyperlink"/>
            <w:noProof/>
          </w:rPr>
          <w:t>Interpreting a DFDL String Literal</w:t>
        </w:r>
        <w:r>
          <w:rPr>
            <w:noProof/>
            <w:webHidden/>
          </w:rPr>
          <w:tab/>
        </w:r>
        <w:r>
          <w:rPr>
            <w:noProof/>
            <w:webHidden/>
          </w:rPr>
          <w:fldChar w:fldCharType="begin"/>
        </w:r>
        <w:r>
          <w:rPr>
            <w:noProof/>
            <w:webHidden/>
          </w:rPr>
          <w:instrText xml:space="preserve"> PAGEREF _Toc39166990 \h </w:instrText>
        </w:r>
        <w:r>
          <w:rPr>
            <w:noProof/>
            <w:webHidden/>
          </w:rPr>
        </w:r>
        <w:r>
          <w:rPr>
            <w:noProof/>
            <w:webHidden/>
          </w:rPr>
          <w:fldChar w:fldCharType="separate"/>
        </w:r>
        <w:r>
          <w:rPr>
            <w:noProof/>
            <w:webHidden/>
          </w:rPr>
          <w:t>1</w:t>
        </w:r>
        <w:r>
          <w:rPr>
            <w:noProof/>
            <w:webHidden/>
          </w:rPr>
          <w:fldChar w:fldCharType="end"/>
        </w:r>
      </w:hyperlink>
    </w:p>
    <w:p w14:paraId="52BCAFFA" w14:textId="5605CE27"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91" w:history="1">
        <w:r w:rsidRPr="000C0094">
          <w:rPr>
            <w:rStyle w:val="Hyperlink"/>
            <w:noProof/>
          </w:rPr>
          <w:t>32.2</w:t>
        </w:r>
        <w:r>
          <w:rPr>
            <w:rFonts w:asciiTheme="minorHAnsi" w:eastAsiaTheme="minorEastAsia" w:hAnsiTheme="minorHAnsi" w:cstheme="minorBidi"/>
            <w:noProof/>
            <w:sz w:val="22"/>
            <w:szCs w:val="22"/>
          </w:rPr>
          <w:tab/>
        </w:r>
        <w:r w:rsidRPr="000C0094">
          <w:rPr>
            <w:rStyle w:val="Hyperlink"/>
            <w:noProof/>
          </w:rPr>
          <w:t>Recognizing a DFDL String Literal</w:t>
        </w:r>
        <w:r>
          <w:rPr>
            <w:noProof/>
            <w:webHidden/>
          </w:rPr>
          <w:tab/>
        </w:r>
        <w:r>
          <w:rPr>
            <w:noProof/>
            <w:webHidden/>
          </w:rPr>
          <w:fldChar w:fldCharType="begin"/>
        </w:r>
        <w:r>
          <w:rPr>
            <w:noProof/>
            <w:webHidden/>
          </w:rPr>
          <w:instrText xml:space="preserve"> PAGEREF _Toc39166991 \h </w:instrText>
        </w:r>
        <w:r>
          <w:rPr>
            <w:noProof/>
            <w:webHidden/>
          </w:rPr>
        </w:r>
        <w:r>
          <w:rPr>
            <w:noProof/>
            <w:webHidden/>
          </w:rPr>
          <w:fldChar w:fldCharType="separate"/>
        </w:r>
        <w:r>
          <w:rPr>
            <w:noProof/>
            <w:webHidden/>
          </w:rPr>
          <w:t>1</w:t>
        </w:r>
        <w:r>
          <w:rPr>
            <w:noProof/>
            <w:webHidden/>
          </w:rPr>
          <w:fldChar w:fldCharType="end"/>
        </w:r>
      </w:hyperlink>
    </w:p>
    <w:p w14:paraId="2BB7EA2E" w14:textId="5AB75371"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92" w:history="1">
        <w:r w:rsidRPr="000C0094">
          <w:rPr>
            <w:rStyle w:val="Hyperlink"/>
            <w:noProof/>
          </w:rPr>
          <w:t>32.3</w:t>
        </w:r>
        <w:r>
          <w:rPr>
            <w:rFonts w:asciiTheme="minorHAnsi" w:eastAsiaTheme="minorEastAsia" w:hAnsiTheme="minorHAnsi" w:cstheme="minorBidi"/>
            <w:noProof/>
            <w:sz w:val="22"/>
            <w:szCs w:val="22"/>
          </w:rPr>
          <w:tab/>
        </w:r>
        <w:r w:rsidRPr="000C0094">
          <w:rPr>
            <w:rStyle w:val="Hyperlink"/>
            <w:noProof/>
          </w:rPr>
          <w:t>Recognizing DFDL String Literal Part</w:t>
        </w:r>
        <w:r>
          <w:rPr>
            <w:noProof/>
            <w:webHidden/>
          </w:rPr>
          <w:tab/>
        </w:r>
        <w:r>
          <w:rPr>
            <w:noProof/>
            <w:webHidden/>
          </w:rPr>
          <w:fldChar w:fldCharType="begin"/>
        </w:r>
        <w:r>
          <w:rPr>
            <w:noProof/>
            <w:webHidden/>
          </w:rPr>
          <w:instrText xml:space="preserve"> PAGEREF _Toc39166992 \h </w:instrText>
        </w:r>
        <w:r>
          <w:rPr>
            <w:noProof/>
            <w:webHidden/>
          </w:rPr>
        </w:r>
        <w:r>
          <w:rPr>
            <w:noProof/>
            <w:webHidden/>
          </w:rPr>
          <w:fldChar w:fldCharType="separate"/>
        </w:r>
        <w:r>
          <w:rPr>
            <w:noProof/>
            <w:webHidden/>
          </w:rPr>
          <w:t>1</w:t>
        </w:r>
        <w:r>
          <w:rPr>
            <w:noProof/>
            <w:webHidden/>
          </w:rPr>
          <w:fldChar w:fldCharType="end"/>
        </w:r>
      </w:hyperlink>
    </w:p>
    <w:p w14:paraId="499FB0D1" w14:textId="14156F6B" w:rsidR="00E43388" w:rsidRDefault="00E43388">
      <w:pPr>
        <w:pStyle w:val="TOC1"/>
        <w:tabs>
          <w:tab w:val="left" w:pos="600"/>
        </w:tabs>
        <w:rPr>
          <w:rFonts w:asciiTheme="minorHAnsi" w:eastAsiaTheme="minorEastAsia" w:hAnsiTheme="minorHAnsi" w:cstheme="minorBidi"/>
          <w:noProof/>
          <w:sz w:val="22"/>
          <w:szCs w:val="22"/>
        </w:rPr>
      </w:pPr>
      <w:hyperlink w:anchor="_Toc39166993" w:history="1">
        <w:r w:rsidRPr="000C0094">
          <w:rPr>
            <w:rStyle w:val="Hyperlink"/>
            <w:noProof/>
          </w:rPr>
          <w:t>33</w:t>
        </w:r>
        <w:r>
          <w:rPr>
            <w:rFonts w:asciiTheme="minorHAnsi" w:eastAsiaTheme="minorEastAsia" w:hAnsiTheme="minorHAnsi" w:cstheme="minorBidi"/>
            <w:noProof/>
            <w:sz w:val="22"/>
            <w:szCs w:val="22"/>
          </w:rPr>
          <w:tab/>
        </w:r>
        <w:r w:rsidRPr="000C0094">
          <w:rPr>
            <w:rStyle w:val="Hyperlink"/>
            <w:noProof/>
          </w:rPr>
          <w:t>Appendix D: DFDL Standard Encodings</w:t>
        </w:r>
        <w:r>
          <w:rPr>
            <w:noProof/>
            <w:webHidden/>
          </w:rPr>
          <w:tab/>
        </w:r>
        <w:r>
          <w:rPr>
            <w:noProof/>
            <w:webHidden/>
          </w:rPr>
          <w:fldChar w:fldCharType="begin"/>
        </w:r>
        <w:r>
          <w:rPr>
            <w:noProof/>
            <w:webHidden/>
          </w:rPr>
          <w:instrText xml:space="preserve"> PAGEREF _Toc39166993 \h </w:instrText>
        </w:r>
        <w:r>
          <w:rPr>
            <w:noProof/>
            <w:webHidden/>
          </w:rPr>
        </w:r>
        <w:r>
          <w:rPr>
            <w:noProof/>
            <w:webHidden/>
          </w:rPr>
          <w:fldChar w:fldCharType="separate"/>
        </w:r>
        <w:r>
          <w:rPr>
            <w:noProof/>
            <w:webHidden/>
          </w:rPr>
          <w:t>1</w:t>
        </w:r>
        <w:r>
          <w:rPr>
            <w:noProof/>
            <w:webHidden/>
          </w:rPr>
          <w:fldChar w:fldCharType="end"/>
        </w:r>
      </w:hyperlink>
    </w:p>
    <w:p w14:paraId="0E4F0E0E" w14:textId="6185FB2D"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94" w:history="1">
        <w:r w:rsidRPr="000C0094">
          <w:rPr>
            <w:rStyle w:val="Hyperlink"/>
            <w:noProof/>
          </w:rPr>
          <w:t>33.1</w:t>
        </w:r>
        <w:r>
          <w:rPr>
            <w:rFonts w:asciiTheme="minorHAnsi" w:eastAsiaTheme="minorEastAsia" w:hAnsiTheme="minorHAnsi" w:cstheme="minorBidi"/>
            <w:noProof/>
            <w:sz w:val="22"/>
            <w:szCs w:val="22"/>
          </w:rPr>
          <w:tab/>
        </w:r>
        <w:r w:rsidRPr="000C0094">
          <w:rPr>
            <w:rStyle w:val="Hyperlink"/>
            <w:noProof/>
          </w:rPr>
          <w:t>Purpose</w:t>
        </w:r>
        <w:r>
          <w:rPr>
            <w:noProof/>
            <w:webHidden/>
          </w:rPr>
          <w:tab/>
        </w:r>
        <w:r>
          <w:rPr>
            <w:noProof/>
            <w:webHidden/>
          </w:rPr>
          <w:fldChar w:fldCharType="begin"/>
        </w:r>
        <w:r>
          <w:rPr>
            <w:noProof/>
            <w:webHidden/>
          </w:rPr>
          <w:instrText xml:space="preserve"> PAGEREF _Toc39166994 \h </w:instrText>
        </w:r>
        <w:r>
          <w:rPr>
            <w:noProof/>
            <w:webHidden/>
          </w:rPr>
        </w:r>
        <w:r>
          <w:rPr>
            <w:noProof/>
            <w:webHidden/>
          </w:rPr>
          <w:fldChar w:fldCharType="separate"/>
        </w:r>
        <w:r>
          <w:rPr>
            <w:noProof/>
            <w:webHidden/>
          </w:rPr>
          <w:t>1</w:t>
        </w:r>
        <w:r>
          <w:rPr>
            <w:noProof/>
            <w:webHidden/>
          </w:rPr>
          <w:fldChar w:fldCharType="end"/>
        </w:r>
      </w:hyperlink>
    </w:p>
    <w:p w14:paraId="09DAF78C" w14:textId="27E3A354"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95" w:history="1">
        <w:r w:rsidRPr="000C0094">
          <w:rPr>
            <w:rStyle w:val="Hyperlink"/>
            <w:noProof/>
          </w:rPr>
          <w:t>33.2</w:t>
        </w:r>
        <w:r>
          <w:rPr>
            <w:rFonts w:asciiTheme="minorHAnsi" w:eastAsiaTheme="minorEastAsia" w:hAnsiTheme="minorHAnsi" w:cstheme="minorBidi"/>
            <w:noProof/>
            <w:sz w:val="22"/>
            <w:szCs w:val="22"/>
          </w:rPr>
          <w:tab/>
        </w:r>
        <w:r w:rsidRPr="000C0094">
          <w:rPr>
            <w:rStyle w:val="Hyperlink"/>
            <w:noProof/>
          </w:rPr>
          <w:t>Conventions</w:t>
        </w:r>
        <w:r>
          <w:rPr>
            <w:noProof/>
            <w:webHidden/>
          </w:rPr>
          <w:tab/>
        </w:r>
        <w:r>
          <w:rPr>
            <w:noProof/>
            <w:webHidden/>
          </w:rPr>
          <w:fldChar w:fldCharType="begin"/>
        </w:r>
        <w:r>
          <w:rPr>
            <w:noProof/>
            <w:webHidden/>
          </w:rPr>
          <w:instrText xml:space="preserve"> PAGEREF _Toc39166995 \h </w:instrText>
        </w:r>
        <w:r>
          <w:rPr>
            <w:noProof/>
            <w:webHidden/>
          </w:rPr>
        </w:r>
        <w:r>
          <w:rPr>
            <w:noProof/>
            <w:webHidden/>
          </w:rPr>
          <w:fldChar w:fldCharType="separate"/>
        </w:r>
        <w:r>
          <w:rPr>
            <w:noProof/>
            <w:webHidden/>
          </w:rPr>
          <w:t>1</w:t>
        </w:r>
        <w:r>
          <w:rPr>
            <w:noProof/>
            <w:webHidden/>
          </w:rPr>
          <w:fldChar w:fldCharType="end"/>
        </w:r>
      </w:hyperlink>
    </w:p>
    <w:p w14:paraId="30575BC6" w14:textId="257D36D4"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96" w:history="1">
        <w:r w:rsidRPr="000C0094">
          <w:rPr>
            <w:rStyle w:val="Hyperlink"/>
            <w:noProof/>
          </w:rPr>
          <w:t>33.3</w:t>
        </w:r>
        <w:r>
          <w:rPr>
            <w:rFonts w:asciiTheme="minorHAnsi" w:eastAsiaTheme="minorEastAsia" w:hAnsiTheme="minorHAnsi" w:cstheme="minorBidi"/>
            <w:noProof/>
            <w:sz w:val="22"/>
            <w:szCs w:val="22"/>
          </w:rPr>
          <w:tab/>
        </w:r>
        <w:r w:rsidRPr="000C0094">
          <w:rPr>
            <w:rStyle w:val="Hyperlink"/>
            <w:noProof/>
          </w:rPr>
          <w:t>Specification Template</w:t>
        </w:r>
        <w:r>
          <w:rPr>
            <w:noProof/>
            <w:webHidden/>
          </w:rPr>
          <w:tab/>
        </w:r>
        <w:r>
          <w:rPr>
            <w:noProof/>
            <w:webHidden/>
          </w:rPr>
          <w:fldChar w:fldCharType="begin"/>
        </w:r>
        <w:r>
          <w:rPr>
            <w:noProof/>
            <w:webHidden/>
          </w:rPr>
          <w:instrText xml:space="preserve"> PAGEREF _Toc39166996 \h </w:instrText>
        </w:r>
        <w:r>
          <w:rPr>
            <w:noProof/>
            <w:webHidden/>
          </w:rPr>
        </w:r>
        <w:r>
          <w:rPr>
            <w:noProof/>
            <w:webHidden/>
          </w:rPr>
          <w:fldChar w:fldCharType="separate"/>
        </w:r>
        <w:r>
          <w:rPr>
            <w:noProof/>
            <w:webHidden/>
          </w:rPr>
          <w:t>1</w:t>
        </w:r>
        <w:r>
          <w:rPr>
            <w:noProof/>
            <w:webHidden/>
          </w:rPr>
          <w:fldChar w:fldCharType="end"/>
        </w:r>
      </w:hyperlink>
    </w:p>
    <w:p w14:paraId="22689153" w14:textId="0490D533"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6997" w:history="1">
        <w:r w:rsidRPr="000C0094">
          <w:rPr>
            <w:rStyle w:val="Hyperlink"/>
            <w:noProof/>
          </w:rPr>
          <w:t>33.4</w:t>
        </w:r>
        <w:r>
          <w:rPr>
            <w:rFonts w:asciiTheme="minorHAnsi" w:eastAsiaTheme="minorEastAsia" w:hAnsiTheme="minorHAnsi" w:cstheme="minorBidi"/>
            <w:noProof/>
            <w:sz w:val="22"/>
            <w:szCs w:val="22"/>
          </w:rPr>
          <w:tab/>
        </w:r>
        <w:r w:rsidRPr="000C0094">
          <w:rPr>
            <w:rStyle w:val="Hyperlink"/>
            <w:noProof/>
          </w:rPr>
          <w:t>Encoding X-DFDL-US-ASCII-7-BIT-PACKED</w:t>
        </w:r>
        <w:r>
          <w:rPr>
            <w:noProof/>
            <w:webHidden/>
          </w:rPr>
          <w:tab/>
        </w:r>
        <w:r>
          <w:rPr>
            <w:noProof/>
            <w:webHidden/>
          </w:rPr>
          <w:fldChar w:fldCharType="begin"/>
        </w:r>
        <w:r>
          <w:rPr>
            <w:noProof/>
            <w:webHidden/>
          </w:rPr>
          <w:instrText xml:space="preserve"> PAGEREF _Toc39166997 \h </w:instrText>
        </w:r>
        <w:r>
          <w:rPr>
            <w:noProof/>
            <w:webHidden/>
          </w:rPr>
        </w:r>
        <w:r>
          <w:rPr>
            <w:noProof/>
            <w:webHidden/>
          </w:rPr>
          <w:fldChar w:fldCharType="separate"/>
        </w:r>
        <w:r>
          <w:rPr>
            <w:noProof/>
            <w:webHidden/>
          </w:rPr>
          <w:t>1</w:t>
        </w:r>
        <w:r>
          <w:rPr>
            <w:noProof/>
            <w:webHidden/>
          </w:rPr>
          <w:fldChar w:fldCharType="end"/>
        </w:r>
      </w:hyperlink>
    </w:p>
    <w:p w14:paraId="209BE131" w14:textId="42472576"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98" w:history="1">
        <w:r w:rsidRPr="000C0094">
          <w:rPr>
            <w:rStyle w:val="Hyperlink"/>
            <w:noProof/>
            <w14:scene3d>
              <w14:camera w14:prst="orthographicFront"/>
              <w14:lightRig w14:rig="threePt" w14:dir="t">
                <w14:rot w14:lat="0" w14:lon="0" w14:rev="0"/>
              </w14:lightRig>
            </w14:scene3d>
          </w:rPr>
          <w:t>33.4.1</w:t>
        </w:r>
        <w:r>
          <w:rPr>
            <w:rFonts w:asciiTheme="minorHAnsi" w:eastAsiaTheme="minorEastAsia" w:hAnsiTheme="minorHAnsi" w:cstheme="minorBidi"/>
            <w:noProof/>
            <w:sz w:val="22"/>
            <w:szCs w:val="22"/>
          </w:rPr>
          <w:tab/>
        </w:r>
        <w:r w:rsidRPr="000C0094">
          <w:rPr>
            <w:rStyle w:val="Hyperlink"/>
            <w:noProof/>
          </w:rPr>
          <w:t>Name</w:t>
        </w:r>
        <w:r>
          <w:rPr>
            <w:noProof/>
            <w:webHidden/>
          </w:rPr>
          <w:tab/>
        </w:r>
        <w:r>
          <w:rPr>
            <w:noProof/>
            <w:webHidden/>
          </w:rPr>
          <w:fldChar w:fldCharType="begin"/>
        </w:r>
        <w:r>
          <w:rPr>
            <w:noProof/>
            <w:webHidden/>
          </w:rPr>
          <w:instrText xml:space="preserve"> PAGEREF _Toc39166998 \h </w:instrText>
        </w:r>
        <w:r>
          <w:rPr>
            <w:noProof/>
            <w:webHidden/>
          </w:rPr>
        </w:r>
        <w:r>
          <w:rPr>
            <w:noProof/>
            <w:webHidden/>
          </w:rPr>
          <w:fldChar w:fldCharType="separate"/>
        </w:r>
        <w:r>
          <w:rPr>
            <w:noProof/>
            <w:webHidden/>
          </w:rPr>
          <w:t>1</w:t>
        </w:r>
        <w:r>
          <w:rPr>
            <w:noProof/>
            <w:webHidden/>
          </w:rPr>
          <w:fldChar w:fldCharType="end"/>
        </w:r>
      </w:hyperlink>
    </w:p>
    <w:p w14:paraId="171AC595" w14:textId="31ACBDE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6999" w:history="1">
        <w:r w:rsidRPr="000C0094">
          <w:rPr>
            <w:rStyle w:val="Hyperlink"/>
            <w:noProof/>
            <w14:scene3d>
              <w14:camera w14:prst="orthographicFront"/>
              <w14:lightRig w14:rig="threePt" w14:dir="t">
                <w14:rot w14:lat="0" w14:lon="0" w14:rev="0"/>
              </w14:lightRig>
            </w14:scene3d>
          </w:rPr>
          <w:t>33.4.2</w:t>
        </w:r>
        <w:r>
          <w:rPr>
            <w:rFonts w:asciiTheme="minorHAnsi" w:eastAsiaTheme="minorEastAsia" w:hAnsiTheme="minorHAnsi" w:cstheme="minorBidi"/>
            <w:noProof/>
            <w:sz w:val="22"/>
            <w:szCs w:val="22"/>
          </w:rPr>
          <w:tab/>
        </w:r>
        <w:r w:rsidRPr="000C0094">
          <w:rPr>
            <w:rStyle w:val="Hyperlink"/>
            <w:noProof/>
          </w:rPr>
          <w:t>Translation table</w:t>
        </w:r>
        <w:r>
          <w:rPr>
            <w:noProof/>
            <w:webHidden/>
          </w:rPr>
          <w:tab/>
        </w:r>
        <w:r>
          <w:rPr>
            <w:noProof/>
            <w:webHidden/>
          </w:rPr>
          <w:fldChar w:fldCharType="begin"/>
        </w:r>
        <w:r>
          <w:rPr>
            <w:noProof/>
            <w:webHidden/>
          </w:rPr>
          <w:instrText xml:space="preserve"> PAGEREF _Toc39166999 \h </w:instrText>
        </w:r>
        <w:r>
          <w:rPr>
            <w:noProof/>
            <w:webHidden/>
          </w:rPr>
        </w:r>
        <w:r>
          <w:rPr>
            <w:noProof/>
            <w:webHidden/>
          </w:rPr>
          <w:fldChar w:fldCharType="separate"/>
        </w:r>
        <w:r>
          <w:rPr>
            <w:noProof/>
            <w:webHidden/>
          </w:rPr>
          <w:t>1</w:t>
        </w:r>
        <w:r>
          <w:rPr>
            <w:noProof/>
            <w:webHidden/>
          </w:rPr>
          <w:fldChar w:fldCharType="end"/>
        </w:r>
      </w:hyperlink>
    </w:p>
    <w:p w14:paraId="791AA21E" w14:textId="0CC394BB"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00" w:history="1">
        <w:r w:rsidRPr="000C0094">
          <w:rPr>
            <w:rStyle w:val="Hyperlink"/>
            <w:noProof/>
            <w14:scene3d>
              <w14:camera w14:prst="orthographicFront"/>
              <w14:lightRig w14:rig="threePt" w14:dir="t">
                <w14:rot w14:lat="0" w14:lon="0" w14:rev="0"/>
              </w14:lightRig>
            </w14:scene3d>
          </w:rPr>
          <w:t>33.4.3</w:t>
        </w:r>
        <w:r>
          <w:rPr>
            <w:rFonts w:asciiTheme="minorHAnsi" w:eastAsiaTheme="minorEastAsia" w:hAnsiTheme="minorHAnsi" w:cstheme="minorBidi"/>
            <w:noProof/>
            <w:sz w:val="22"/>
            <w:szCs w:val="22"/>
          </w:rPr>
          <w:tab/>
        </w:r>
        <w:r w:rsidRPr="000C0094">
          <w:rPr>
            <w:rStyle w:val="Hyperlink"/>
            <w:noProof/>
          </w:rPr>
          <w:t>Width</w:t>
        </w:r>
        <w:r>
          <w:rPr>
            <w:noProof/>
            <w:webHidden/>
          </w:rPr>
          <w:tab/>
        </w:r>
        <w:r>
          <w:rPr>
            <w:noProof/>
            <w:webHidden/>
          </w:rPr>
          <w:fldChar w:fldCharType="begin"/>
        </w:r>
        <w:r>
          <w:rPr>
            <w:noProof/>
            <w:webHidden/>
          </w:rPr>
          <w:instrText xml:space="preserve"> PAGEREF _Toc39167000 \h </w:instrText>
        </w:r>
        <w:r>
          <w:rPr>
            <w:noProof/>
            <w:webHidden/>
          </w:rPr>
        </w:r>
        <w:r>
          <w:rPr>
            <w:noProof/>
            <w:webHidden/>
          </w:rPr>
          <w:fldChar w:fldCharType="separate"/>
        </w:r>
        <w:r>
          <w:rPr>
            <w:noProof/>
            <w:webHidden/>
          </w:rPr>
          <w:t>1</w:t>
        </w:r>
        <w:r>
          <w:rPr>
            <w:noProof/>
            <w:webHidden/>
          </w:rPr>
          <w:fldChar w:fldCharType="end"/>
        </w:r>
      </w:hyperlink>
    </w:p>
    <w:p w14:paraId="0DCA538F" w14:textId="1CD2CC07"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01" w:history="1">
        <w:r w:rsidRPr="000C0094">
          <w:rPr>
            <w:rStyle w:val="Hyperlink"/>
            <w:noProof/>
            <w14:scene3d>
              <w14:camera w14:prst="orthographicFront"/>
              <w14:lightRig w14:rig="threePt" w14:dir="t">
                <w14:rot w14:lat="0" w14:lon="0" w14:rev="0"/>
              </w14:lightRig>
            </w14:scene3d>
          </w:rPr>
          <w:t>33.4.4</w:t>
        </w:r>
        <w:r>
          <w:rPr>
            <w:rFonts w:asciiTheme="minorHAnsi" w:eastAsiaTheme="minorEastAsia" w:hAnsiTheme="minorHAnsi" w:cstheme="minorBidi"/>
            <w:noProof/>
            <w:sz w:val="22"/>
            <w:szCs w:val="22"/>
          </w:rPr>
          <w:tab/>
        </w:r>
        <w:r w:rsidRPr="000C0094">
          <w:rPr>
            <w:rStyle w:val="Hyperlink"/>
            <w:noProof/>
          </w:rPr>
          <w:t>Alignment</w:t>
        </w:r>
        <w:r>
          <w:rPr>
            <w:noProof/>
            <w:webHidden/>
          </w:rPr>
          <w:tab/>
        </w:r>
        <w:r>
          <w:rPr>
            <w:noProof/>
            <w:webHidden/>
          </w:rPr>
          <w:fldChar w:fldCharType="begin"/>
        </w:r>
        <w:r>
          <w:rPr>
            <w:noProof/>
            <w:webHidden/>
          </w:rPr>
          <w:instrText xml:space="preserve"> PAGEREF _Toc39167001 \h </w:instrText>
        </w:r>
        <w:r>
          <w:rPr>
            <w:noProof/>
            <w:webHidden/>
          </w:rPr>
        </w:r>
        <w:r>
          <w:rPr>
            <w:noProof/>
            <w:webHidden/>
          </w:rPr>
          <w:fldChar w:fldCharType="separate"/>
        </w:r>
        <w:r>
          <w:rPr>
            <w:noProof/>
            <w:webHidden/>
          </w:rPr>
          <w:t>1</w:t>
        </w:r>
        <w:r>
          <w:rPr>
            <w:noProof/>
            <w:webHidden/>
          </w:rPr>
          <w:fldChar w:fldCharType="end"/>
        </w:r>
      </w:hyperlink>
    </w:p>
    <w:p w14:paraId="25F455C4" w14:textId="15B3BA36"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02" w:history="1">
        <w:r w:rsidRPr="000C0094">
          <w:rPr>
            <w:rStyle w:val="Hyperlink"/>
            <w:noProof/>
            <w14:scene3d>
              <w14:camera w14:prst="orthographicFront"/>
              <w14:lightRig w14:rig="threePt" w14:dir="t">
                <w14:rot w14:lat="0" w14:lon="0" w14:rev="0"/>
              </w14:lightRig>
            </w14:scene3d>
          </w:rPr>
          <w:t>33.4.5</w:t>
        </w:r>
        <w:r>
          <w:rPr>
            <w:rFonts w:asciiTheme="minorHAnsi" w:eastAsiaTheme="minorEastAsia" w:hAnsiTheme="minorHAnsi" w:cstheme="minorBidi"/>
            <w:noProof/>
            <w:sz w:val="22"/>
            <w:szCs w:val="22"/>
          </w:rPr>
          <w:tab/>
        </w:r>
        <w:r w:rsidRPr="000C0094">
          <w:rPr>
            <w:rStyle w:val="Hyperlink"/>
            <w:noProof/>
          </w:rPr>
          <w:t>Byte Order</w:t>
        </w:r>
        <w:r>
          <w:rPr>
            <w:noProof/>
            <w:webHidden/>
          </w:rPr>
          <w:tab/>
        </w:r>
        <w:r>
          <w:rPr>
            <w:noProof/>
            <w:webHidden/>
          </w:rPr>
          <w:fldChar w:fldCharType="begin"/>
        </w:r>
        <w:r>
          <w:rPr>
            <w:noProof/>
            <w:webHidden/>
          </w:rPr>
          <w:instrText xml:space="preserve"> PAGEREF _Toc39167002 \h </w:instrText>
        </w:r>
        <w:r>
          <w:rPr>
            <w:noProof/>
            <w:webHidden/>
          </w:rPr>
        </w:r>
        <w:r>
          <w:rPr>
            <w:noProof/>
            <w:webHidden/>
          </w:rPr>
          <w:fldChar w:fldCharType="separate"/>
        </w:r>
        <w:r>
          <w:rPr>
            <w:noProof/>
            <w:webHidden/>
          </w:rPr>
          <w:t>1</w:t>
        </w:r>
        <w:r>
          <w:rPr>
            <w:noProof/>
            <w:webHidden/>
          </w:rPr>
          <w:fldChar w:fldCharType="end"/>
        </w:r>
      </w:hyperlink>
    </w:p>
    <w:p w14:paraId="298AF840" w14:textId="120D2D60"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03" w:history="1">
        <w:r w:rsidRPr="000C0094">
          <w:rPr>
            <w:rStyle w:val="Hyperlink"/>
            <w:noProof/>
            <w14:scene3d>
              <w14:camera w14:prst="orthographicFront"/>
              <w14:lightRig w14:rig="threePt" w14:dir="t">
                <w14:rot w14:lat="0" w14:lon="0" w14:rev="0"/>
              </w14:lightRig>
            </w14:scene3d>
          </w:rPr>
          <w:t>33.4.6</w:t>
        </w:r>
        <w:r>
          <w:rPr>
            <w:rFonts w:asciiTheme="minorHAnsi" w:eastAsiaTheme="minorEastAsia" w:hAnsiTheme="minorHAnsi" w:cstheme="minorBidi"/>
            <w:noProof/>
            <w:sz w:val="22"/>
            <w:szCs w:val="22"/>
          </w:rPr>
          <w:tab/>
        </w:r>
        <w:r w:rsidRPr="000C0094">
          <w:rPr>
            <w:rStyle w:val="Hyperlink"/>
            <w:noProof/>
          </w:rPr>
          <w:t>Example 1</w:t>
        </w:r>
        <w:r>
          <w:rPr>
            <w:noProof/>
            <w:webHidden/>
          </w:rPr>
          <w:tab/>
        </w:r>
        <w:r>
          <w:rPr>
            <w:noProof/>
            <w:webHidden/>
          </w:rPr>
          <w:fldChar w:fldCharType="begin"/>
        </w:r>
        <w:r>
          <w:rPr>
            <w:noProof/>
            <w:webHidden/>
          </w:rPr>
          <w:instrText xml:space="preserve"> PAGEREF _Toc39167003 \h </w:instrText>
        </w:r>
        <w:r>
          <w:rPr>
            <w:noProof/>
            <w:webHidden/>
          </w:rPr>
        </w:r>
        <w:r>
          <w:rPr>
            <w:noProof/>
            <w:webHidden/>
          </w:rPr>
          <w:fldChar w:fldCharType="separate"/>
        </w:r>
        <w:r>
          <w:rPr>
            <w:noProof/>
            <w:webHidden/>
          </w:rPr>
          <w:t>1</w:t>
        </w:r>
        <w:r>
          <w:rPr>
            <w:noProof/>
            <w:webHidden/>
          </w:rPr>
          <w:fldChar w:fldCharType="end"/>
        </w:r>
      </w:hyperlink>
    </w:p>
    <w:p w14:paraId="536283FE" w14:textId="66E8A186"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04" w:history="1">
        <w:r w:rsidRPr="000C0094">
          <w:rPr>
            <w:rStyle w:val="Hyperlink"/>
            <w:noProof/>
            <w14:scene3d>
              <w14:camera w14:prst="orthographicFront"/>
              <w14:lightRig w14:rig="threePt" w14:dir="t">
                <w14:rot w14:lat="0" w14:lon="0" w14:rev="0"/>
              </w14:lightRig>
            </w14:scene3d>
          </w:rPr>
          <w:t>33.4.7</w:t>
        </w:r>
        <w:r>
          <w:rPr>
            <w:rFonts w:asciiTheme="minorHAnsi" w:eastAsiaTheme="minorEastAsia" w:hAnsiTheme="minorHAnsi" w:cstheme="minorBidi"/>
            <w:noProof/>
            <w:sz w:val="22"/>
            <w:szCs w:val="22"/>
          </w:rPr>
          <w:tab/>
        </w:r>
        <w:r w:rsidRPr="000C0094">
          <w:rPr>
            <w:rStyle w:val="Hyperlink"/>
            <w:noProof/>
          </w:rPr>
          <w:t>Example 2</w:t>
        </w:r>
        <w:r>
          <w:rPr>
            <w:noProof/>
            <w:webHidden/>
          </w:rPr>
          <w:tab/>
        </w:r>
        <w:r>
          <w:rPr>
            <w:noProof/>
            <w:webHidden/>
          </w:rPr>
          <w:fldChar w:fldCharType="begin"/>
        </w:r>
        <w:r>
          <w:rPr>
            <w:noProof/>
            <w:webHidden/>
          </w:rPr>
          <w:instrText xml:space="preserve"> PAGEREF _Toc39167004 \h </w:instrText>
        </w:r>
        <w:r>
          <w:rPr>
            <w:noProof/>
            <w:webHidden/>
          </w:rPr>
        </w:r>
        <w:r>
          <w:rPr>
            <w:noProof/>
            <w:webHidden/>
          </w:rPr>
          <w:fldChar w:fldCharType="separate"/>
        </w:r>
        <w:r>
          <w:rPr>
            <w:noProof/>
            <w:webHidden/>
          </w:rPr>
          <w:t>1</w:t>
        </w:r>
        <w:r>
          <w:rPr>
            <w:noProof/>
            <w:webHidden/>
          </w:rPr>
          <w:fldChar w:fldCharType="end"/>
        </w:r>
      </w:hyperlink>
    </w:p>
    <w:p w14:paraId="056E91D3" w14:textId="71367E18"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7005" w:history="1">
        <w:r w:rsidRPr="000C0094">
          <w:rPr>
            <w:rStyle w:val="Hyperlink"/>
            <w:noProof/>
          </w:rPr>
          <w:t>33.5</w:t>
        </w:r>
        <w:r>
          <w:rPr>
            <w:rFonts w:asciiTheme="minorHAnsi" w:eastAsiaTheme="minorEastAsia" w:hAnsiTheme="minorHAnsi" w:cstheme="minorBidi"/>
            <w:noProof/>
            <w:sz w:val="22"/>
            <w:szCs w:val="22"/>
          </w:rPr>
          <w:tab/>
        </w:r>
        <w:r w:rsidRPr="000C0094">
          <w:rPr>
            <w:rStyle w:val="Hyperlink"/>
            <w:noProof/>
          </w:rPr>
          <w:t>Encoding X-DFDL-US-ASCII-6-BIT-PACKED</w:t>
        </w:r>
        <w:r>
          <w:rPr>
            <w:noProof/>
            <w:webHidden/>
          </w:rPr>
          <w:tab/>
        </w:r>
        <w:r>
          <w:rPr>
            <w:noProof/>
            <w:webHidden/>
          </w:rPr>
          <w:fldChar w:fldCharType="begin"/>
        </w:r>
        <w:r>
          <w:rPr>
            <w:noProof/>
            <w:webHidden/>
          </w:rPr>
          <w:instrText xml:space="preserve"> PAGEREF _Toc39167005 \h </w:instrText>
        </w:r>
        <w:r>
          <w:rPr>
            <w:noProof/>
            <w:webHidden/>
          </w:rPr>
        </w:r>
        <w:r>
          <w:rPr>
            <w:noProof/>
            <w:webHidden/>
          </w:rPr>
          <w:fldChar w:fldCharType="separate"/>
        </w:r>
        <w:r>
          <w:rPr>
            <w:noProof/>
            <w:webHidden/>
          </w:rPr>
          <w:t>1</w:t>
        </w:r>
        <w:r>
          <w:rPr>
            <w:noProof/>
            <w:webHidden/>
          </w:rPr>
          <w:fldChar w:fldCharType="end"/>
        </w:r>
      </w:hyperlink>
    </w:p>
    <w:p w14:paraId="7DDD0A5D" w14:textId="73FCFDB2"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06" w:history="1">
        <w:r w:rsidRPr="000C0094">
          <w:rPr>
            <w:rStyle w:val="Hyperlink"/>
            <w:noProof/>
            <w14:scene3d>
              <w14:camera w14:prst="orthographicFront"/>
              <w14:lightRig w14:rig="threePt" w14:dir="t">
                <w14:rot w14:lat="0" w14:lon="0" w14:rev="0"/>
              </w14:lightRig>
            </w14:scene3d>
          </w:rPr>
          <w:t>33.5.1</w:t>
        </w:r>
        <w:r>
          <w:rPr>
            <w:rFonts w:asciiTheme="minorHAnsi" w:eastAsiaTheme="minorEastAsia" w:hAnsiTheme="minorHAnsi" w:cstheme="minorBidi"/>
            <w:noProof/>
            <w:sz w:val="22"/>
            <w:szCs w:val="22"/>
          </w:rPr>
          <w:tab/>
        </w:r>
        <w:r w:rsidRPr="000C0094">
          <w:rPr>
            <w:rStyle w:val="Hyperlink"/>
            <w:noProof/>
          </w:rPr>
          <w:t>Name</w:t>
        </w:r>
        <w:r>
          <w:rPr>
            <w:noProof/>
            <w:webHidden/>
          </w:rPr>
          <w:tab/>
        </w:r>
        <w:r>
          <w:rPr>
            <w:noProof/>
            <w:webHidden/>
          </w:rPr>
          <w:fldChar w:fldCharType="begin"/>
        </w:r>
        <w:r>
          <w:rPr>
            <w:noProof/>
            <w:webHidden/>
          </w:rPr>
          <w:instrText xml:space="preserve"> PAGEREF _Toc39167006 \h </w:instrText>
        </w:r>
        <w:r>
          <w:rPr>
            <w:noProof/>
            <w:webHidden/>
          </w:rPr>
        </w:r>
        <w:r>
          <w:rPr>
            <w:noProof/>
            <w:webHidden/>
          </w:rPr>
          <w:fldChar w:fldCharType="separate"/>
        </w:r>
        <w:r>
          <w:rPr>
            <w:noProof/>
            <w:webHidden/>
          </w:rPr>
          <w:t>1</w:t>
        </w:r>
        <w:r>
          <w:rPr>
            <w:noProof/>
            <w:webHidden/>
          </w:rPr>
          <w:fldChar w:fldCharType="end"/>
        </w:r>
      </w:hyperlink>
    </w:p>
    <w:p w14:paraId="23E39343" w14:textId="45EADE44"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07" w:history="1">
        <w:r w:rsidRPr="000C0094">
          <w:rPr>
            <w:rStyle w:val="Hyperlink"/>
            <w:noProof/>
            <w14:scene3d>
              <w14:camera w14:prst="orthographicFront"/>
              <w14:lightRig w14:rig="threePt" w14:dir="t">
                <w14:rot w14:lat="0" w14:lon="0" w14:rev="0"/>
              </w14:lightRig>
            </w14:scene3d>
          </w:rPr>
          <w:t>33.5.2</w:t>
        </w:r>
        <w:r>
          <w:rPr>
            <w:rFonts w:asciiTheme="minorHAnsi" w:eastAsiaTheme="minorEastAsia" w:hAnsiTheme="minorHAnsi" w:cstheme="minorBidi"/>
            <w:noProof/>
            <w:sz w:val="22"/>
            <w:szCs w:val="22"/>
          </w:rPr>
          <w:tab/>
        </w:r>
        <w:r w:rsidRPr="000C0094">
          <w:rPr>
            <w:rStyle w:val="Hyperlink"/>
            <w:noProof/>
          </w:rPr>
          <w:t>Translation Table</w:t>
        </w:r>
        <w:r>
          <w:rPr>
            <w:noProof/>
            <w:webHidden/>
          </w:rPr>
          <w:tab/>
        </w:r>
        <w:r>
          <w:rPr>
            <w:noProof/>
            <w:webHidden/>
          </w:rPr>
          <w:fldChar w:fldCharType="begin"/>
        </w:r>
        <w:r>
          <w:rPr>
            <w:noProof/>
            <w:webHidden/>
          </w:rPr>
          <w:instrText xml:space="preserve"> PAGEREF _Toc39167007 \h </w:instrText>
        </w:r>
        <w:r>
          <w:rPr>
            <w:noProof/>
            <w:webHidden/>
          </w:rPr>
        </w:r>
        <w:r>
          <w:rPr>
            <w:noProof/>
            <w:webHidden/>
          </w:rPr>
          <w:fldChar w:fldCharType="separate"/>
        </w:r>
        <w:r>
          <w:rPr>
            <w:noProof/>
            <w:webHidden/>
          </w:rPr>
          <w:t>1</w:t>
        </w:r>
        <w:r>
          <w:rPr>
            <w:noProof/>
            <w:webHidden/>
          </w:rPr>
          <w:fldChar w:fldCharType="end"/>
        </w:r>
      </w:hyperlink>
    </w:p>
    <w:p w14:paraId="6C954662" w14:textId="4BC8B1B0"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08" w:history="1">
        <w:r w:rsidRPr="000C0094">
          <w:rPr>
            <w:rStyle w:val="Hyperlink"/>
            <w:noProof/>
            <w14:scene3d>
              <w14:camera w14:prst="orthographicFront"/>
              <w14:lightRig w14:rig="threePt" w14:dir="t">
                <w14:rot w14:lat="0" w14:lon="0" w14:rev="0"/>
              </w14:lightRig>
            </w14:scene3d>
          </w:rPr>
          <w:t>33.5.3</w:t>
        </w:r>
        <w:r>
          <w:rPr>
            <w:rFonts w:asciiTheme="minorHAnsi" w:eastAsiaTheme="minorEastAsia" w:hAnsiTheme="minorHAnsi" w:cstheme="minorBidi"/>
            <w:noProof/>
            <w:sz w:val="22"/>
            <w:szCs w:val="22"/>
          </w:rPr>
          <w:tab/>
        </w:r>
        <w:r w:rsidRPr="000C0094">
          <w:rPr>
            <w:rStyle w:val="Hyperlink"/>
            <w:noProof/>
          </w:rPr>
          <w:t>Width</w:t>
        </w:r>
        <w:r>
          <w:rPr>
            <w:noProof/>
            <w:webHidden/>
          </w:rPr>
          <w:tab/>
        </w:r>
        <w:r>
          <w:rPr>
            <w:noProof/>
            <w:webHidden/>
          </w:rPr>
          <w:fldChar w:fldCharType="begin"/>
        </w:r>
        <w:r>
          <w:rPr>
            <w:noProof/>
            <w:webHidden/>
          </w:rPr>
          <w:instrText xml:space="preserve"> PAGEREF _Toc39167008 \h </w:instrText>
        </w:r>
        <w:r>
          <w:rPr>
            <w:noProof/>
            <w:webHidden/>
          </w:rPr>
        </w:r>
        <w:r>
          <w:rPr>
            <w:noProof/>
            <w:webHidden/>
          </w:rPr>
          <w:fldChar w:fldCharType="separate"/>
        </w:r>
        <w:r>
          <w:rPr>
            <w:noProof/>
            <w:webHidden/>
          </w:rPr>
          <w:t>1</w:t>
        </w:r>
        <w:r>
          <w:rPr>
            <w:noProof/>
            <w:webHidden/>
          </w:rPr>
          <w:fldChar w:fldCharType="end"/>
        </w:r>
      </w:hyperlink>
    </w:p>
    <w:p w14:paraId="35B9FDA9" w14:textId="57E1BEC0"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09" w:history="1">
        <w:r w:rsidRPr="000C0094">
          <w:rPr>
            <w:rStyle w:val="Hyperlink"/>
            <w:noProof/>
            <w14:scene3d>
              <w14:camera w14:prst="orthographicFront"/>
              <w14:lightRig w14:rig="threePt" w14:dir="t">
                <w14:rot w14:lat="0" w14:lon="0" w14:rev="0"/>
              </w14:lightRig>
            </w14:scene3d>
          </w:rPr>
          <w:t>33.5.4</w:t>
        </w:r>
        <w:r>
          <w:rPr>
            <w:rFonts w:asciiTheme="minorHAnsi" w:eastAsiaTheme="minorEastAsia" w:hAnsiTheme="minorHAnsi" w:cstheme="minorBidi"/>
            <w:noProof/>
            <w:sz w:val="22"/>
            <w:szCs w:val="22"/>
          </w:rPr>
          <w:tab/>
        </w:r>
        <w:r w:rsidRPr="000C0094">
          <w:rPr>
            <w:rStyle w:val="Hyperlink"/>
            <w:noProof/>
          </w:rPr>
          <w:t>Alignment</w:t>
        </w:r>
        <w:r>
          <w:rPr>
            <w:noProof/>
            <w:webHidden/>
          </w:rPr>
          <w:tab/>
        </w:r>
        <w:r>
          <w:rPr>
            <w:noProof/>
            <w:webHidden/>
          </w:rPr>
          <w:fldChar w:fldCharType="begin"/>
        </w:r>
        <w:r>
          <w:rPr>
            <w:noProof/>
            <w:webHidden/>
          </w:rPr>
          <w:instrText xml:space="preserve"> PAGEREF _Toc39167009 \h </w:instrText>
        </w:r>
        <w:r>
          <w:rPr>
            <w:noProof/>
            <w:webHidden/>
          </w:rPr>
        </w:r>
        <w:r>
          <w:rPr>
            <w:noProof/>
            <w:webHidden/>
          </w:rPr>
          <w:fldChar w:fldCharType="separate"/>
        </w:r>
        <w:r>
          <w:rPr>
            <w:noProof/>
            <w:webHidden/>
          </w:rPr>
          <w:t>1</w:t>
        </w:r>
        <w:r>
          <w:rPr>
            <w:noProof/>
            <w:webHidden/>
          </w:rPr>
          <w:fldChar w:fldCharType="end"/>
        </w:r>
      </w:hyperlink>
    </w:p>
    <w:p w14:paraId="3B451124" w14:textId="585003A5"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10" w:history="1">
        <w:r w:rsidRPr="000C0094">
          <w:rPr>
            <w:rStyle w:val="Hyperlink"/>
            <w:noProof/>
            <w14:scene3d>
              <w14:camera w14:prst="orthographicFront"/>
              <w14:lightRig w14:rig="threePt" w14:dir="t">
                <w14:rot w14:lat="0" w14:lon="0" w14:rev="0"/>
              </w14:lightRig>
            </w14:scene3d>
          </w:rPr>
          <w:t>33.5.5</w:t>
        </w:r>
        <w:r>
          <w:rPr>
            <w:rFonts w:asciiTheme="minorHAnsi" w:eastAsiaTheme="minorEastAsia" w:hAnsiTheme="minorHAnsi" w:cstheme="minorBidi"/>
            <w:noProof/>
            <w:sz w:val="22"/>
            <w:szCs w:val="22"/>
          </w:rPr>
          <w:tab/>
        </w:r>
        <w:r w:rsidRPr="000C0094">
          <w:rPr>
            <w:rStyle w:val="Hyperlink"/>
            <w:noProof/>
          </w:rPr>
          <w:t>ByteOrder</w:t>
        </w:r>
        <w:r>
          <w:rPr>
            <w:noProof/>
            <w:webHidden/>
          </w:rPr>
          <w:tab/>
        </w:r>
        <w:r>
          <w:rPr>
            <w:noProof/>
            <w:webHidden/>
          </w:rPr>
          <w:fldChar w:fldCharType="begin"/>
        </w:r>
        <w:r>
          <w:rPr>
            <w:noProof/>
            <w:webHidden/>
          </w:rPr>
          <w:instrText xml:space="preserve"> PAGEREF _Toc39167010 \h </w:instrText>
        </w:r>
        <w:r>
          <w:rPr>
            <w:noProof/>
            <w:webHidden/>
          </w:rPr>
        </w:r>
        <w:r>
          <w:rPr>
            <w:noProof/>
            <w:webHidden/>
          </w:rPr>
          <w:fldChar w:fldCharType="separate"/>
        </w:r>
        <w:r>
          <w:rPr>
            <w:noProof/>
            <w:webHidden/>
          </w:rPr>
          <w:t>1</w:t>
        </w:r>
        <w:r>
          <w:rPr>
            <w:noProof/>
            <w:webHidden/>
          </w:rPr>
          <w:fldChar w:fldCharType="end"/>
        </w:r>
      </w:hyperlink>
    </w:p>
    <w:p w14:paraId="63AF5643" w14:textId="3C64D6FF"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11" w:history="1">
        <w:r w:rsidRPr="000C0094">
          <w:rPr>
            <w:rStyle w:val="Hyperlink"/>
            <w:noProof/>
            <w14:scene3d>
              <w14:camera w14:prst="orthographicFront"/>
              <w14:lightRig w14:rig="threePt" w14:dir="t">
                <w14:rot w14:lat="0" w14:lon="0" w14:rev="0"/>
              </w14:lightRig>
            </w14:scene3d>
          </w:rPr>
          <w:t>33.5.6</w:t>
        </w:r>
        <w:r>
          <w:rPr>
            <w:rFonts w:asciiTheme="minorHAnsi" w:eastAsiaTheme="minorEastAsia" w:hAnsiTheme="minorHAnsi" w:cstheme="minorBidi"/>
            <w:noProof/>
            <w:sz w:val="22"/>
            <w:szCs w:val="22"/>
          </w:rPr>
          <w:tab/>
        </w:r>
        <w:r w:rsidRPr="000C0094">
          <w:rPr>
            <w:rStyle w:val="Hyperlink"/>
            <w:noProof/>
          </w:rPr>
          <w:t>Example 1</w:t>
        </w:r>
        <w:r>
          <w:rPr>
            <w:noProof/>
            <w:webHidden/>
          </w:rPr>
          <w:tab/>
        </w:r>
        <w:r>
          <w:rPr>
            <w:noProof/>
            <w:webHidden/>
          </w:rPr>
          <w:fldChar w:fldCharType="begin"/>
        </w:r>
        <w:r>
          <w:rPr>
            <w:noProof/>
            <w:webHidden/>
          </w:rPr>
          <w:instrText xml:space="preserve"> PAGEREF _Toc39167011 \h </w:instrText>
        </w:r>
        <w:r>
          <w:rPr>
            <w:noProof/>
            <w:webHidden/>
          </w:rPr>
        </w:r>
        <w:r>
          <w:rPr>
            <w:noProof/>
            <w:webHidden/>
          </w:rPr>
          <w:fldChar w:fldCharType="separate"/>
        </w:r>
        <w:r>
          <w:rPr>
            <w:noProof/>
            <w:webHidden/>
          </w:rPr>
          <w:t>1</w:t>
        </w:r>
        <w:r>
          <w:rPr>
            <w:noProof/>
            <w:webHidden/>
          </w:rPr>
          <w:fldChar w:fldCharType="end"/>
        </w:r>
      </w:hyperlink>
    </w:p>
    <w:p w14:paraId="588D2D6B" w14:textId="0137EA69"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7012" w:history="1">
        <w:r w:rsidRPr="000C0094">
          <w:rPr>
            <w:rStyle w:val="Hyperlink"/>
            <w:noProof/>
          </w:rPr>
          <w:t>33.6</w:t>
        </w:r>
        <w:r>
          <w:rPr>
            <w:rFonts w:asciiTheme="minorHAnsi" w:eastAsiaTheme="minorEastAsia" w:hAnsiTheme="minorHAnsi" w:cstheme="minorBidi"/>
            <w:noProof/>
            <w:sz w:val="22"/>
            <w:szCs w:val="22"/>
          </w:rPr>
          <w:tab/>
        </w:r>
        <w:r w:rsidRPr="000C0094">
          <w:rPr>
            <w:rStyle w:val="Hyperlink"/>
            <w:noProof/>
          </w:rPr>
          <w:t>References for Appendix D</w:t>
        </w:r>
        <w:r>
          <w:rPr>
            <w:noProof/>
            <w:webHidden/>
          </w:rPr>
          <w:tab/>
        </w:r>
        <w:r>
          <w:rPr>
            <w:noProof/>
            <w:webHidden/>
          </w:rPr>
          <w:fldChar w:fldCharType="begin"/>
        </w:r>
        <w:r>
          <w:rPr>
            <w:noProof/>
            <w:webHidden/>
          </w:rPr>
          <w:instrText xml:space="preserve"> PAGEREF _Toc39167012 \h </w:instrText>
        </w:r>
        <w:r>
          <w:rPr>
            <w:noProof/>
            <w:webHidden/>
          </w:rPr>
        </w:r>
        <w:r>
          <w:rPr>
            <w:noProof/>
            <w:webHidden/>
          </w:rPr>
          <w:fldChar w:fldCharType="separate"/>
        </w:r>
        <w:r>
          <w:rPr>
            <w:noProof/>
            <w:webHidden/>
          </w:rPr>
          <w:t>1</w:t>
        </w:r>
        <w:r>
          <w:rPr>
            <w:noProof/>
            <w:webHidden/>
          </w:rPr>
          <w:fldChar w:fldCharType="end"/>
        </w:r>
      </w:hyperlink>
    </w:p>
    <w:p w14:paraId="3B143CFC" w14:textId="421E8C5B" w:rsidR="00E43388" w:rsidRDefault="00E43388">
      <w:pPr>
        <w:pStyle w:val="TOC1"/>
        <w:tabs>
          <w:tab w:val="left" w:pos="600"/>
        </w:tabs>
        <w:rPr>
          <w:rFonts w:asciiTheme="minorHAnsi" w:eastAsiaTheme="minorEastAsia" w:hAnsiTheme="minorHAnsi" w:cstheme="minorBidi"/>
          <w:noProof/>
          <w:sz w:val="22"/>
          <w:szCs w:val="22"/>
        </w:rPr>
      </w:pPr>
      <w:hyperlink w:anchor="_Toc39167013" w:history="1">
        <w:r w:rsidRPr="000C0094">
          <w:rPr>
            <w:rStyle w:val="Hyperlink"/>
            <w:noProof/>
          </w:rPr>
          <w:t>34</w:t>
        </w:r>
        <w:r>
          <w:rPr>
            <w:rFonts w:asciiTheme="minorHAnsi" w:eastAsiaTheme="minorEastAsia" w:hAnsiTheme="minorHAnsi" w:cstheme="minorBidi"/>
            <w:noProof/>
            <w:sz w:val="22"/>
            <w:szCs w:val="22"/>
          </w:rPr>
          <w:tab/>
        </w:r>
        <w:r w:rsidRPr="000C0094">
          <w:rPr>
            <w:rStyle w:val="Hyperlink"/>
            <w:noProof/>
          </w:rPr>
          <w:t>Appendix E: Glossary of Terms</w:t>
        </w:r>
        <w:r>
          <w:rPr>
            <w:noProof/>
            <w:webHidden/>
          </w:rPr>
          <w:tab/>
        </w:r>
        <w:r>
          <w:rPr>
            <w:noProof/>
            <w:webHidden/>
          </w:rPr>
          <w:fldChar w:fldCharType="begin"/>
        </w:r>
        <w:r>
          <w:rPr>
            <w:noProof/>
            <w:webHidden/>
          </w:rPr>
          <w:instrText xml:space="preserve"> PAGEREF _Toc39167013 \h </w:instrText>
        </w:r>
        <w:r>
          <w:rPr>
            <w:noProof/>
            <w:webHidden/>
          </w:rPr>
        </w:r>
        <w:r>
          <w:rPr>
            <w:noProof/>
            <w:webHidden/>
          </w:rPr>
          <w:fldChar w:fldCharType="separate"/>
        </w:r>
        <w:r>
          <w:rPr>
            <w:noProof/>
            <w:webHidden/>
          </w:rPr>
          <w:t>1</w:t>
        </w:r>
        <w:r>
          <w:rPr>
            <w:noProof/>
            <w:webHidden/>
          </w:rPr>
          <w:fldChar w:fldCharType="end"/>
        </w:r>
      </w:hyperlink>
    </w:p>
    <w:p w14:paraId="12746498" w14:textId="34E837A1" w:rsidR="00E43388" w:rsidRDefault="00E43388">
      <w:pPr>
        <w:pStyle w:val="TOC1"/>
        <w:tabs>
          <w:tab w:val="left" w:pos="600"/>
        </w:tabs>
        <w:rPr>
          <w:rFonts w:asciiTheme="minorHAnsi" w:eastAsiaTheme="minorEastAsia" w:hAnsiTheme="minorHAnsi" w:cstheme="minorBidi"/>
          <w:noProof/>
          <w:sz w:val="22"/>
          <w:szCs w:val="22"/>
        </w:rPr>
      </w:pPr>
      <w:hyperlink w:anchor="_Toc39167014" w:history="1">
        <w:r w:rsidRPr="000C0094">
          <w:rPr>
            <w:rStyle w:val="Hyperlink"/>
            <w:noProof/>
          </w:rPr>
          <w:t>35</w:t>
        </w:r>
        <w:r>
          <w:rPr>
            <w:rFonts w:asciiTheme="minorHAnsi" w:eastAsiaTheme="minorEastAsia" w:hAnsiTheme="minorHAnsi" w:cstheme="minorBidi"/>
            <w:noProof/>
            <w:sz w:val="22"/>
            <w:szCs w:val="22"/>
          </w:rPr>
          <w:tab/>
        </w:r>
        <w:r w:rsidRPr="000C0094">
          <w:rPr>
            <w:rStyle w:val="Hyperlink"/>
            <w:noProof/>
          </w:rPr>
          <w:t>Appendix F: Specific Errors Classified</w:t>
        </w:r>
        <w:r>
          <w:rPr>
            <w:noProof/>
            <w:webHidden/>
          </w:rPr>
          <w:tab/>
        </w:r>
        <w:r>
          <w:rPr>
            <w:noProof/>
            <w:webHidden/>
          </w:rPr>
          <w:fldChar w:fldCharType="begin"/>
        </w:r>
        <w:r>
          <w:rPr>
            <w:noProof/>
            <w:webHidden/>
          </w:rPr>
          <w:instrText xml:space="preserve"> PAGEREF _Toc39167014 \h </w:instrText>
        </w:r>
        <w:r>
          <w:rPr>
            <w:noProof/>
            <w:webHidden/>
          </w:rPr>
        </w:r>
        <w:r>
          <w:rPr>
            <w:noProof/>
            <w:webHidden/>
          </w:rPr>
          <w:fldChar w:fldCharType="separate"/>
        </w:r>
        <w:r>
          <w:rPr>
            <w:noProof/>
            <w:webHidden/>
          </w:rPr>
          <w:t>1</w:t>
        </w:r>
        <w:r>
          <w:rPr>
            <w:noProof/>
            <w:webHidden/>
          </w:rPr>
          <w:fldChar w:fldCharType="end"/>
        </w:r>
      </w:hyperlink>
    </w:p>
    <w:p w14:paraId="1643D4EB" w14:textId="7BFCDD49" w:rsidR="00E43388" w:rsidRDefault="00E43388">
      <w:pPr>
        <w:pStyle w:val="TOC1"/>
        <w:tabs>
          <w:tab w:val="left" w:pos="600"/>
        </w:tabs>
        <w:rPr>
          <w:rFonts w:asciiTheme="minorHAnsi" w:eastAsiaTheme="minorEastAsia" w:hAnsiTheme="minorHAnsi" w:cstheme="minorBidi"/>
          <w:noProof/>
          <w:sz w:val="22"/>
          <w:szCs w:val="22"/>
        </w:rPr>
      </w:pPr>
      <w:hyperlink w:anchor="_Toc39167015" w:history="1">
        <w:r w:rsidRPr="000C0094">
          <w:rPr>
            <w:rStyle w:val="Hyperlink"/>
            <w:noProof/>
          </w:rPr>
          <w:t>36</w:t>
        </w:r>
        <w:r>
          <w:rPr>
            <w:rFonts w:asciiTheme="minorHAnsi" w:eastAsiaTheme="minorEastAsia" w:hAnsiTheme="minorHAnsi" w:cstheme="minorBidi"/>
            <w:noProof/>
            <w:sz w:val="22"/>
            <w:szCs w:val="22"/>
          </w:rPr>
          <w:tab/>
        </w:r>
        <w:r w:rsidRPr="000C0094">
          <w:rPr>
            <w:rStyle w:val="Hyperlink"/>
            <w:noProof/>
          </w:rPr>
          <w:t>Appendix G: Property Precedence</w:t>
        </w:r>
        <w:r>
          <w:rPr>
            <w:noProof/>
            <w:webHidden/>
          </w:rPr>
          <w:tab/>
        </w:r>
        <w:r>
          <w:rPr>
            <w:noProof/>
            <w:webHidden/>
          </w:rPr>
          <w:fldChar w:fldCharType="begin"/>
        </w:r>
        <w:r>
          <w:rPr>
            <w:noProof/>
            <w:webHidden/>
          </w:rPr>
          <w:instrText xml:space="preserve"> PAGEREF _Toc39167015 \h </w:instrText>
        </w:r>
        <w:r>
          <w:rPr>
            <w:noProof/>
            <w:webHidden/>
          </w:rPr>
        </w:r>
        <w:r>
          <w:rPr>
            <w:noProof/>
            <w:webHidden/>
          </w:rPr>
          <w:fldChar w:fldCharType="separate"/>
        </w:r>
        <w:r>
          <w:rPr>
            <w:noProof/>
            <w:webHidden/>
          </w:rPr>
          <w:t>1</w:t>
        </w:r>
        <w:r>
          <w:rPr>
            <w:noProof/>
            <w:webHidden/>
          </w:rPr>
          <w:fldChar w:fldCharType="end"/>
        </w:r>
      </w:hyperlink>
    </w:p>
    <w:p w14:paraId="434BE99A" w14:textId="73FE3E35"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7016" w:history="1">
        <w:r w:rsidRPr="000C0094">
          <w:rPr>
            <w:rStyle w:val="Hyperlink"/>
            <w:noProof/>
          </w:rPr>
          <w:t>36.1</w:t>
        </w:r>
        <w:r>
          <w:rPr>
            <w:rFonts w:asciiTheme="minorHAnsi" w:eastAsiaTheme="minorEastAsia" w:hAnsiTheme="minorHAnsi" w:cstheme="minorBidi"/>
            <w:noProof/>
            <w:sz w:val="22"/>
            <w:szCs w:val="22"/>
          </w:rPr>
          <w:tab/>
        </w:r>
        <w:r w:rsidRPr="000C0094">
          <w:rPr>
            <w:rStyle w:val="Hyperlink"/>
            <w:noProof/>
          </w:rPr>
          <w:t>Parsing</w:t>
        </w:r>
        <w:r>
          <w:rPr>
            <w:noProof/>
            <w:webHidden/>
          </w:rPr>
          <w:tab/>
        </w:r>
        <w:r>
          <w:rPr>
            <w:noProof/>
            <w:webHidden/>
          </w:rPr>
          <w:fldChar w:fldCharType="begin"/>
        </w:r>
        <w:r>
          <w:rPr>
            <w:noProof/>
            <w:webHidden/>
          </w:rPr>
          <w:instrText xml:space="preserve"> PAGEREF _Toc39167016 \h </w:instrText>
        </w:r>
        <w:r>
          <w:rPr>
            <w:noProof/>
            <w:webHidden/>
          </w:rPr>
        </w:r>
        <w:r>
          <w:rPr>
            <w:noProof/>
            <w:webHidden/>
          </w:rPr>
          <w:fldChar w:fldCharType="separate"/>
        </w:r>
        <w:r>
          <w:rPr>
            <w:noProof/>
            <w:webHidden/>
          </w:rPr>
          <w:t>1</w:t>
        </w:r>
        <w:r>
          <w:rPr>
            <w:noProof/>
            <w:webHidden/>
          </w:rPr>
          <w:fldChar w:fldCharType="end"/>
        </w:r>
      </w:hyperlink>
    </w:p>
    <w:p w14:paraId="524D958E" w14:textId="5741D32A"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17" w:history="1">
        <w:r w:rsidRPr="000C0094">
          <w:rPr>
            <w:rStyle w:val="Hyperlink"/>
            <w:noProof/>
            <w14:scene3d>
              <w14:camera w14:prst="orthographicFront"/>
              <w14:lightRig w14:rig="threePt" w14:dir="t">
                <w14:rot w14:lat="0" w14:lon="0" w14:rev="0"/>
              </w14:lightRig>
            </w14:scene3d>
          </w:rPr>
          <w:t>36.1.1</w:t>
        </w:r>
        <w:r>
          <w:rPr>
            <w:rFonts w:asciiTheme="minorHAnsi" w:eastAsiaTheme="minorEastAsia" w:hAnsiTheme="minorHAnsi" w:cstheme="minorBidi"/>
            <w:noProof/>
            <w:sz w:val="22"/>
            <w:szCs w:val="22"/>
          </w:rPr>
          <w:tab/>
        </w:r>
        <w:r w:rsidRPr="000C0094">
          <w:rPr>
            <w:rStyle w:val="Hyperlink"/>
            <w:noProof/>
          </w:rPr>
          <w:t>dfdl:element (simple) and dfdl:simpleType</w:t>
        </w:r>
        <w:r>
          <w:rPr>
            <w:noProof/>
            <w:webHidden/>
          </w:rPr>
          <w:tab/>
        </w:r>
        <w:r>
          <w:rPr>
            <w:noProof/>
            <w:webHidden/>
          </w:rPr>
          <w:fldChar w:fldCharType="begin"/>
        </w:r>
        <w:r>
          <w:rPr>
            <w:noProof/>
            <w:webHidden/>
          </w:rPr>
          <w:instrText xml:space="preserve"> PAGEREF _Toc39167017 \h </w:instrText>
        </w:r>
        <w:r>
          <w:rPr>
            <w:noProof/>
            <w:webHidden/>
          </w:rPr>
        </w:r>
        <w:r>
          <w:rPr>
            <w:noProof/>
            <w:webHidden/>
          </w:rPr>
          <w:fldChar w:fldCharType="separate"/>
        </w:r>
        <w:r>
          <w:rPr>
            <w:noProof/>
            <w:webHidden/>
          </w:rPr>
          <w:t>1</w:t>
        </w:r>
        <w:r>
          <w:rPr>
            <w:noProof/>
            <w:webHidden/>
          </w:rPr>
          <w:fldChar w:fldCharType="end"/>
        </w:r>
      </w:hyperlink>
    </w:p>
    <w:p w14:paraId="056F55E9" w14:textId="53A5DEEF"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18" w:history="1">
        <w:r w:rsidRPr="000C0094">
          <w:rPr>
            <w:rStyle w:val="Hyperlink"/>
            <w:noProof/>
            <w14:scene3d>
              <w14:camera w14:prst="orthographicFront"/>
              <w14:lightRig w14:rig="threePt" w14:dir="t">
                <w14:rot w14:lat="0" w14:lon="0" w14:rev="0"/>
              </w14:lightRig>
            </w14:scene3d>
          </w:rPr>
          <w:t>36.1.2</w:t>
        </w:r>
        <w:r>
          <w:rPr>
            <w:rFonts w:asciiTheme="minorHAnsi" w:eastAsiaTheme="minorEastAsia" w:hAnsiTheme="minorHAnsi" w:cstheme="minorBidi"/>
            <w:noProof/>
            <w:sz w:val="22"/>
            <w:szCs w:val="22"/>
          </w:rPr>
          <w:tab/>
        </w:r>
        <w:r w:rsidRPr="000C0094">
          <w:rPr>
            <w:rStyle w:val="Hyperlink"/>
            <w:noProof/>
          </w:rPr>
          <w:t>dfdl:element (complex)</w:t>
        </w:r>
        <w:r>
          <w:rPr>
            <w:noProof/>
            <w:webHidden/>
          </w:rPr>
          <w:tab/>
        </w:r>
        <w:r>
          <w:rPr>
            <w:noProof/>
            <w:webHidden/>
          </w:rPr>
          <w:fldChar w:fldCharType="begin"/>
        </w:r>
        <w:r>
          <w:rPr>
            <w:noProof/>
            <w:webHidden/>
          </w:rPr>
          <w:instrText xml:space="preserve"> PAGEREF _Toc39167018 \h </w:instrText>
        </w:r>
        <w:r>
          <w:rPr>
            <w:noProof/>
            <w:webHidden/>
          </w:rPr>
        </w:r>
        <w:r>
          <w:rPr>
            <w:noProof/>
            <w:webHidden/>
          </w:rPr>
          <w:fldChar w:fldCharType="separate"/>
        </w:r>
        <w:r>
          <w:rPr>
            <w:noProof/>
            <w:webHidden/>
          </w:rPr>
          <w:t>1</w:t>
        </w:r>
        <w:r>
          <w:rPr>
            <w:noProof/>
            <w:webHidden/>
          </w:rPr>
          <w:fldChar w:fldCharType="end"/>
        </w:r>
      </w:hyperlink>
    </w:p>
    <w:p w14:paraId="1B3F7FA6" w14:textId="116412DF"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19" w:history="1">
        <w:r w:rsidRPr="000C0094">
          <w:rPr>
            <w:rStyle w:val="Hyperlink"/>
            <w:noProof/>
            <w14:scene3d>
              <w14:camera w14:prst="orthographicFront"/>
              <w14:lightRig w14:rig="threePt" w14:dir="t">
                <w14:rot w14:lat="0" w14:lon="0" w14:rev="0"/>
              </w14:lightRig>
            </w14:scene3d>
          </w:rPr>
          <w:t>36.1.3</w:t>
        </w:r>
        <w:r>
          <w:rPr>
            <w:rFonts w:asciiTheme="minorHAnsi" w:eastAsiaTheme="minorEastAsia" w:hAnsiTheme="minorHAnsi" w:cstheme="minorBidi"/>
            <w:noProof/>
            <w:sz w:val="22"/>
            <w:szCs w:val="22"/>
          </w:rPr>
          <w:tab/>
        </w:r>
        <w:r w:rsidRPr="000C0094">
          <w:rPr>
            <w:rStyle w:val="Hyperlink"/>
            <w:noProof/>
          </w:rPr>
          <w:t>dfdl:sequence and dfdl:group (when reference is to a sequence)</w:t>
        </w:r>
        <w:r>
          <w:rPr>
            <w:noProof/>
            <w:webHidden/>
          </w:rPr>
          <w:tab/>
        </w:r>
        <w:r>
          <w:rPr>
            <w:noProof/>
            <w:webHidden/>
          </w:rPr>
          <w:fldChar w:fldCharType="begin"/>
        </w:r>
        <w:r>
          <w:rPr>
            <w:noProof/>
            <w:webHidden/>
          </w:rPr>
          <w:instrText xml:space="preserve"> PAGEREF _Toc39167019 \h </w:instrText>
        </w:r>
        <w:r>
          <w:rPr>
            <w:noProof/>
            <w:webHidden/>
          </w:rPr>
        </w:r>
        <w:r>
          <w:rPr>
            <w:noProof/>
            <w:webHidden/>
          </w:rPr>
          <w:fldChar w:fldCharType="separate"/>
        </w:r>
        <w:r>
          <w:rPr>
            <w:noProof/>
            <w:webHidden/>
          </w:rPr>
          <w:t>1</w:t>
        </w:r>
        <w:r>
          <w:rPr>
            <w:noProof/>
            <w:webHidden/>
          </w:rPr>
          <w:fldChar w:fldCharType="end"/>
        </w:r>
      </w:hyperlink>
    </w:p>
    <w:p w14:paraId="6E10B907" w14:textId="51C97DB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20" w:history="1">
        <w:r w:rsidRPr="000C0094">
          <w:rPr>
            <w:rStyle w:val="Hyperlink"/>
            <w:noProof/>
            <w14:scene3d>
              <w14:camera w14:prst="orthographicFront"/>
              <w14:lightRig w14:rig="threePt" w14:dir="t">
                <w14:rot w14:lat="0" w14:lon="0" w14:rev="0"/>
              </w14:lightRig>
            </w14:scene3d>
          </w:rPr>
          <w:t>36.1.4</w:t>
        </w:r>
        <w:r>
          <w:rPr>
            <w:rFonts w:asciiTheme="minorHAnsi" w:eastAsiaTheme="minorEastAsia" w:hAnsiTheme="minorHAnsi" w:cstheme="minorBidi"/>
            <w:noProof/>
            <w:sz w:val="22"/>
            <w:szCs w:val="22"/>
          </w:rPr>
          <w:tab/>
        </w:r>
        <w:r w:rsidRPr="000C0094">
          <w:rPr>
            <w:rStyle w:val="Hyperlink"/>
            <w:noProof/>
          </w:rPr>
          <w:t>dfdl:choice and dfdl:group (when reference is to a choice)</w:t>
        </w:r>
        <w:r>
          <w:rPr>
            <w:noProof/>
            <w:webHidden/>
          </w:rPr>
          <w:tab/>
        </w:r>
        <w:r>
          <w:rPr>
            <w:noProof/>
            <w:webHidden/>
          </w:rPr>
          <w:fldChar w:fldCharType="begin"/>
        </w:r>
        <w:r>
          <w:rPr>
            <w:noProof/>
            <w:webHidden/>
          </w:rPr>
          <w:instrText xml:space="preserve"> PAGEREF _Toc39167020 \h </w:instrText>
        </w:r>
        <w:r>
          <w:rPr>
            <w:noProof/>
            <w:webHidden/>
          </w:rPr>
        </w:r>
        <w:r>
          <w:rPr>
            <w:noProof/>
            <w:webHidden/>
          </w:rPr>
          <w:fldChar w:fldCharType="separate"/>
        </w:r>
        <w:r>
          <w:rPr>
            <w:noProof/>
            <w:webHidden/>
          </w:rPr>
          <w:t>1</w:t>
        </w:r>
        <w:r>
          <w:rPr>
            <w:noProof/>
            <w:webHidden/>
          </w:rPr>
          <w:fldChar w:fldCharType="end"/>
        </w:r>
      </w:hyperlink>
    </w:p>
    <w:p w14:paraId="12972474" w14:textId="2F3C01A8" w:rsidR="00E43388" w:rsidRDefault="00E43388">
      <w:pPr>
        <w:pStyle w:val="TOC2"/>
        <w:tabs>
          <w:tab w:val="left" w:pos="1000"/>
          <w:tab w:val="right" w:leader="dot" w:pos="8630"/>
        </w:tabs>
        <w:rPr>
          <w:rFonts w:asciiTheme="minorHAnsi" w:eastAsiaTheme="minorEastAsia" w:hAnsiTheme="minorHAnsi" w:cstheme="minorBidi"/>
          <w:noProof/>
          <w:sz w:val="22"/>
          <w:szCs w:val="22"/>
        </w:rPr>
      </w:pPr>
      <w:hyperlink w:anchor="_Toc39167021" w:history="1">
        <w:r w:rsidRPr="000C0094">
          <w:rPr>
            <w:rStyle w:val="Hyperlink"/>
            <w:noProof/>
          </w:rPr>
          <w:t>36.2</w:t>
        </w:r>
        <w:r>
          <w:rPr>
            <w:rFonts w:asciiTheme="minorHAnsi" w:eastAsiaTheme="minorEastAsia" w:hAnsiTheme="minorHAnsi" w:cstheme="minorBidi"/>
            <w:noProof/>
            <w:sz w:val="22"/>
            <w:szCs w:val="22"/>
          </w:rPr>
          <w:tab/>
        </w:r>
        <w:r w:rsidRPr="000C0094">
          <w:rPr>
            <w:rStyle w:val="Hyperlink"/>
            <w:noProof/>
          </w:rPr>
          <w:t>Unparsing</w:t>
        </w:r>
        <w:r>
          <w:rPr>
            <w:noProof/>
            <w:webHidden/>
          </w:rPr>
          <w:tab/>
        </w:r>
        <w:r>
          <w:rPr>
            <w:noProof/>
            <w:webHidden/>
          </w:rPr>
          <w:fldChar w:fldCharType="begin"/>
        </w:r>
        <w:r>
          <w:rPr>
            <w:noProof/>
            <w:webHidden/>
          </w:rPr>
          <w:instrText xml:space="preserve"> PAGEREF _Toc39167021 \h </w:instrText>
        </w:r>
        <w:r>
          <w:rPr>
            <w:noProof/>
            <w:webHidden/>
          </w:rPr>
        </w:r>
        <w:r>
          <w:rPr>
            <w:noProof/>
            <w:webHidden/>
          </w:rPr>
          <w:fldChar w:fldCharType="separate"/>
        </w:r>
        <w:r>
          <w:rPr>
            <w:noProof/>
            <w:webHidden/>
          </w:rPr>
          <w:t>1</w:t>
        </w:r>
        <w:r>
          <w:rPr>
            <w:noProof/>
            <w:webHidden/>
          </w:rPr>
          <w:fldChar w:fldCharType="end"/>
        </w:r>
      </w:hyperlink>
    </w:p>
    <w:p w14:paraId="4B5E20A0" w14:textId="7990ED7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22" w:history="1">
        <w:r w:rsidRPr="000C0094">
          <w:rPr>
            <w:rStyle w:val="Hyperlink"/>
            <w:noProof/>
            <w14:scene3d>
              <w14:camera w14:prst="orthographicFront"/>
              <w14:lightRig w14:rig="threePt" w14:dir="t">
                <w14:rot w14:lat="0" w14:lon="0" w14:rev="0"/>
              </w14:lightRig>
            </w14:scene3d>
          </w:rPr>
          <w:t>36.2.1</w:t>
        </w:r>
        <w:r>
          <w:rPr>
            <w:rFonts w:asciiTheme="minorHAnsi" w:eastAsiaTheme="minorEastAsia" w:hAnsiTheme="minorHAnsi" w:cstheme="minorBidi"/>
            <w:noProof/>
            <w:sz w:val="22"/>
            <w:szCs w:val="22"/>
          </w:rPr>
          <w:tab/>
        </w:r>
        <w:r w:rsidRPr="000C0094">
          <w:rPr>
            <w:rStyle w:val="Hyperlink"/>
            <w:noProof/>
          </w:rPr>
          <w:t>dfdl:element (simple) and dfdl:simpleType</w:t>
        </w:r>
        <w:r>
          <w:rPr>
            <w:noProof/>
            <w:webHidden/>
          </w:rPr>
          <w:tab/>
        </w:r>
        <w:r>
          <w:rPr>
            <w:noProof/>
            <w:webHidden/>
          </w:rPr>
          <w:fldChar w:fldCharType="begin"/>
        </w:r>
        <w:r>
          <w:rPr>
            <w:noProof/>
            <w:webHidden/>
          </w:rPr>
          <w:instrText xml:space="preserve"> PAGEREF _Toc39167022 \h </w:instrText>
        </w:r>
        <w:r>
          <w:rPr>
            <w:noProof/>
            <w:webHidden/>
          </w:rPr>
        </w:r>
        <w:r>
          <w:rPr>
            <w:noProof/>
            <w:webHidden/>
          </w:rPr>
          <w:fldChar w:fldCharType="separate"/>
        </w:r>
        <w:r>
          <w:rPr>
            <w:noProof/>
            <w:webHidden/>
          </w:rPr>
          <w:t>1</w:t>
        </w:r>
        <w:r>
          <w:rPr>
            <w:noProof/>
            <w:webHidden/>
          </w:rPr>
          <w:fldChar w:fldCharType="end"/>
        </w:r>
      </w:hyperlink>
    </w:p>
    <w:p w14:paraId="75167396" w14:textId="239E0CD1"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23" w:history="1">
        <w:r w:rsidRPr="000C0094">
          <w:rPr>
            <w:rStyle w:val="Hyperlink"/>
            <w:noProof/>
            <w14:scene3d>
              <w14:camera w14:prst="orthographicFront"/>
              <w14:lightRig w14:rig="threePt" w14:dir="t">
                <w14:rot w14:lat="0" w14:lon="0" w14:rev="0"/>
              </w14:lightRig>
            </w14:scene3d>
          </w:rPr>
          <w:t>36.2.2</w:t>
        </w:r>
        <w:r>
          <w:rPr>
            <w:rFonts w:asciiTheme="minorHAnsi" w:eastAsiaTheme="minorEastAsia" w:hAnsiTheme="minorHAnsi" w:cstheme="minorBidi"/>
            <w:noProof/>
            <w:sz w:val="22"/>
            <w:szCs w:val="22"/>
          </w:rPr>
          <w:tab/>
        </w:r>
        <w:r w:rsidRPr="000C0094">
          <w:rPr>
            <w:rStyle w:val="Hyperlink"/>
            <w:noProof/>
          </w:rPr>
          <w:t>dfdl:element (complex)</w:t>
        </w:r>
        <w:r>
          <w:rPr>
            <w:noProof/>
            <w:webHidden/>
          </w:rPr>
          <w:tab/>
        </w:r>
        <w:r>
          <w:rPr>
            <w:noProof/>
            <w:webHidden/>
          </w:rPr>
          <w:fldChar w:fldCharType="begin"/>
        </w:r>
        <w:r>
          <w:rPr>
            <w:noProof/>
            <w:webHidden/>
          </w:rPr>
          <w:instrText xml:space="preserve"> PAGEREF _Toc39167023 \h </w:instrText>
        </w:r>
        <w:r>
          <w:rPr>
            <w:noProof/>
            <w:webHidden/>
          </w:rPr>
        </w:r>
        <w:r>
          <w:rPr>
            <w:noProof/>
            <w:webHidden/>
          </w:rPr>
          <w:fldChar w:fldCharType="separate"/>
        </w:r>
        <w:r>
          <w:rPr>
            <w:noProof/>
            <w:webHidden/>
          </w:rPr>
          <w:t>1</w:t>
        </w:r>
        <w:r>
          <w:rPr>
            <w:noProof/>
            <w:webHidden/>
          </w:rPr>
          <w:fldChar w:fldCharType="end"/>
        </w:r>
      </w:hyperlink>
    </w:p>
    <w:p w14:paraId="795D3D0C" w14:textId="05B7183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24" w:history="1">
        <w:r w:rsidRPr="000C0094">
          <w:rPr>
            <w:rStyle w:val="Hyperlink"/>
            <w:noProof/>
            <w14:scene3d>
              <w14:camera w14:prst="orthographicFront"/>
              <w14:lightRig w14:rig="threePt" w14:dir="t">
                <w14:rot w14:lat="0" w14:lon="0" w14:rev="0"/>
              </w14:lightRig>
            </w14:scene3d>
          </w:rPr>
          <w:t>36.2.3</w:t>
        </w:r>
        <w:r>
          <w:rPr>
            <w:rFonts w:asciiTheme="minorHAnsi" w:eastAsiaTheme="minorEastAsia" w:hAnsiTheme="minorHAnsi" w:cstheme="minorBidi"/>
            <w:noProof/>
            <w:sz w:val="22"/>
            <w:szCs w:val="22"/>
          </w:rPr>
          <w:tab/>
        </w:r>
        <w:r w:rsidRPr="000C0094">
          <w:rPr>
            <w:rStyle w:val="Hyperlink"/>
            <w:noProof/>
          </w:rPr>
          <w:t>dfdl:sequence and dfdl:group (when reference is a sequence)</w:t>
        </w:r>
        <w:r>
          <w:rPr>
            <w:noProof/>
            <w:webHidden/>
          </w:rPr>
          <w:tab/>
        </w:r>
        <w:r>
          <w:rPr>
            <w:noProof/>
            <w:webHidden/>
          </w:rPr>
          <w:fldChar w:fldCharType="begin"/>
        </w:r>
        <w:r>
          <w:rPr>
            <w:noProof/>
            <w:webHidden/>
          </w:rPr>
          <w:instrText xml:space="preserve"> PAGEREF _Toc39167024 \h </w:instrText>
        </w:r>
        <w:r>
          <w:rPr>
            <w:noProof/>
            <w:webHidden/>
          </w:rPr>
        </w:r>
        <w:r>
          <w:rPr>
            <w:noProof/>
            <w:webHidden/>
          </w:rPr>
          <w:fldChar w:fldCharType="separate"/>
        </w:r>
        <w:r>
          <w:rPr>
            <w:noProof/>
            <w:webHidden/>
          </w:rPr>
          <w:t>1</w:t>
        </w:r>
        <w:r>
          <w:rPr>
            <w:noProof/>
            <w:webHidden/>
          </w:rPr>
          <w:fldChar w:fldCharType="end"/>
        </w:r>
      </w:hyperlink>
    </w:p>
    <w:p w14:paraId="08FBE36F" w14:textId="44BEFA7D" w:rsidR="00E43388" w:rsidRDefault="00E43388">
      <w:pPr>
        <w:pStyle w:val="TOC3"/>
        <w:tabs>
          <w:tab w:val="left" w:pos="1200"/>
          <w:tab w:val="right" w:leader="dot" w:pos="8630"/>
        </w:tabs>
        <w:rPr>
          <w:rFonts w:asciiTheme="minorHAnsi" w:eastAsiaTheme="minorEastAsia" w:hAnsiTheme="minorHAnsi" w:cstheme="minorBidi"/>
          <w:noProof/>
          <w:sz w:val="22"/>
          <w:szCs w:val="22"/>
        </w:rPr>
      </w:pPr>
      <w:hyperlink w:anchor="_Toc39167025" w:history="1">
        <w:r w:rsidRPr="000C0094">
          <w:rPr>
            <w:rStyle w:val="Hyperlink"/>
            <w:noProof/>
            <w14:scene3d>
              <w14:camera w14:prst="orthographicFront"/>
              <w14:lightRig w14:rig="threePt" w14:dir="t">
                <w14:rot w14:lat="0" w14:lon="0" w14:rev="0"/>
              </w14:lightRig>
            </w14:scene3d>
          </w:rPr>
          <w:t>36.2.4</w:t>
        </w:r>
        <w:r>
          <w:rPr>
            <w:rFonts w:asciiTheme="minorHAnsi" w:eastAsiaTheme="minorEastAsia" w:hAnsiTheme="minorHAnsi" w:cstheme="minorBidi"/>
            <w:noProof/>
            <w:sz w:val="22"/>
            <w:szCs w:val="22"/>
          </w:rPr>
          <w:tab/>
        </w:r>
        <w:r w:rsidRPr="000C0094">
          <w:rPr>
            <w:rStyle w:val="Hyperlink"/>
            <w:noProof/>
          </w:rPr>
          <w:t>dfdl:choice and dfdl:group (when reference is a choice)</w:t>
        </w:r>
        <w:r>
          <w:rPr>
            <w:noProof/>
            <w:webHidden/>
          </w:rPr>
          <w:tab/>
        </w:r>
        <w:r>
          <w:rPr>
            <w:noProof/>
            <w:webHidden/>
          </w:rPr>
          <w:fldChar w:fldCharType="begin"/>
        </w:r>
        <w:r>
          <w:rPr>
            <w:noProof/>
            <w:webHidden/>
          </w:rPr>
          <w:instrText xml:space="preserve"> PAGEREF _Toc39167025 \h </w:instrText>
        </w:r>
        <w:r>
          <w:rPr>
            <w:noProof/>
            <w:webHidden/>
          </w:rPr>
        </w:r>
        <w:r>
          <w:rPr>
            <w:noProof/>
            <w:webHidden/>
          </w:rPr>
          <w:fldChar w:fldCharType="separate"/>
        </w:r>
        <w:r>
          <w:rPr>
            <w:noProof/>
            <w:webHidden/>
          </w:rPr>
          <w:t>1</w:t>
        </w:r>
        <w:r>
          <w:rPr>
            <w:noProof/>
            <w:webHidden/>
          </w:rPr>
          <w:fldChar w:fldCharType="end"/>
        </w:r>
      </w:hyperlink>
    </w:p>
    <w:p w14:paraId="0A046CB4" w14:textId="2CD4630C" w:rsidR="000E1214" w:rsidRDefault="00A87198" w:rsidP="00A64D65">
      <w:pPr>
        <w:pStyle w:val="Heading1"/>
      </w:pPr>
      <w:r>
        <w:fldChar w:fldCharType="end"/>
      </w:r>
      <w:bookmarkStart w:id="29" w:name="_Toc177399014"/>
      <w:bookmarkStart w:id="30" w:name="_Toc175057300"/>
      <w:bookmarkStart w:id="31" w:name="_Toc199516207"/>
      <w:bookmarkStart w:id="32" w:name="_Toc194983888"/>
      <w:bookmarkStart w:id="33" w:name="_Toc243112726"/>
      <w:bookmarkStart w:id="34" w:name="_Ref255463832"/>
      <w:bookmarkStart w:id="35" w:name="_Ref275431279"/>
      <w:bookmarkStart w:id="36" w:name="_Toc349042597"/>
      <w:bookmarkStart w:id="37" w:name="_Ref351049978"/>
      <w:bookmarkStart w:id="38" w:name="_Ref39162583"/>
      <w:bookmarkStart w:id="39" w:name="_Toc39166730"/>
      <w:r>
        <w:t>Introduction</w:t>
      </w:r>
      <w:bookmarkEnd w:id="29"/>
      <w:bookmarkEnd w:id="30"/>
      <w:bookmarkEnd w:id="31"/>
      <w:bookmarkEnd w:id="32"/>
      <w:bookmarkEnd w:id="33"/>
      <w:bookmarkEnd w:id="34"/>
      <w:bookmarkEnd w:id="35"/>
      <w:bookmarkEnd w:id="36"/>
      <w:bookmarkEnd w:id="37"/>
      <w:bookmarkEnd w:id="38"/>
      <w:bookmarkEnd w:id="39"/>
    </w:p>
    <w:p w14:paraId="66CAE545" w14:textId="77777777" w:rsidR="000E1214" w:rsidRDefault="00A87198">
      <w:bookmarkStart w:id="40"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651E734F"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3081646D" w:rsidR="000E1214" w:rsidRDefault="00A87198">
      <w:r>
        <w:t xml:space="preserve">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These techniques lack the self-describing nature of XML-data.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77777777"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w:t>
      </w:r>
      <w:ins w:id="41" w:author="Mike Beckerle" w:date="2020-04-27T13:14:00Z">
        <w:r>
          <w:rPr>
            <w:rStyle w:val="FootnoteReference"/>
          </w:rPr>
          <w:footnoteReference w:id="2"/>
        </w:r>
      </w:ins>
      <w:r>
        <w:t>.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ins w:id="48" w:author="Mike Beckerle" w:date="2020-04-27T13:17:00Z">
        <w:r>
          <w:rPr>
            <w:rStyle w:val="FootnoteReference"/>
          </w:rPr>
          <w:footnoteReference w:id="3"/>
        </w:r>
      </w:ins>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Default="00A87198">
      <w:pPr>
        <w:pStyle w:val="ListParagraph"/>
        <w:numPr>
          <w:ilvl w:val="0"/>
          <w:numId w:val="13"/>
        </w:numPr>
      </w:pPr>
      <w:r>
        <w:t>Density. Fewest bytes to represent information (without resorting to compression). Fastest possible I/O.</w:t>
      </w:r>
    </w:p>
    <w:p w14:paraId="3059D636" w14:textId="7931D2B8"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w:t>
      </w:r>
      <w:del w:id="63" w:author="Mike Beckerle" w:date="2020-04-16T13:40:00Z">
        <w:r>
          <w:delText>insure</w:delText>
        </w:r>
      </w:del>
      <w:ins w:id="64" w:author="Mike Beckerle" w:date="2020-04-16T13:40:00Z">
        <w:r>
          <w:t>ensure</w:t>
        </w:r>
      </w:ins>
      <w:r>
        <w:t xml:space="preserve"> access to data with the smallest number of machine cycles for common use cases without sacrificing general access. </w:t>
      </w:r>
    </w:p>
    <w:p w14:paraId="017B8FFE" w14:textId="1E0218E2" w:rsidR="000E1214" w:rsidRDefault="00A87198">
      <w:r>
        <w:t xml:space="preserve">DFDL can describe the same types of abstract data that other binary or textual data formats can describe and, furthermore, it can describe almost any possible representation scheme for those data. It is the </w:t>
      </w:r>
      <w:del w:id="65" w:author="Mike Beckerle" w:date="2020-04-09T11:28:00Z">
        <w:r>
          <w:delText xml:space="preserve">spirit </w:delText>
        </w:r>
      </w:del>
      <w:ins w:id="66" w:author="Mike Beckerle" w:date="2020-04-09T11:28:00Z">
        <w:r>
          <w:t xml:space="preserve">intent </w:t>
        </w:r>
      </w:ins>
      <w:r>
        <w:t xml:space="preserve">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A64D65">
      <w:pPr>
        <w:pStyle w:val="Heading2"/>
      </w:pPr>
      <w:bookmarkStart w:id="67" w:name="_Toc177399015"/>
      <w:bookmarkStart w:id="68" w:name="_Toc175057301"/>
      <w:bookmarkStart w:id="69" w:name="_Toc199516208"/>
      <w:bookmarkStart w:id="70" w:name="_Toc194983889"/>
      <w:bookmarkStart w:id="71" w:name="_Toc243112727"/>
      <w:bookmarkStart w:id="72" w:name="_Toc349042598"/>
      <w:bookmarkStart w:id="73" w:name="_Toc39166731"/>
      <w:r>
        <w:t>Why is DFDL Needed?</w:t>
      </w:r>
      <w:bookmarkEnd w:id="67"/>
      <w:bookmarkEnd w:id="68"/>
      <w:bookmarkEnd w:id="69"/>
      <w:bookmarkEnd w:id="70"/>
      <w:bookmarkEnd w:id="71"/>
      <w:bookmarkEnd w:id="72"/>
      <w:bookmarkEnd w:id="73"/>
    </w:p>
    <w:p w14:paraId="163FF6AA" w14:textId="77777777" w:rsidR="000E1214" w:rsidRDefault="00A87198">
      <w:pPr>
        <w:pStyle w:val="nobreak"/>
      </w:pPr>
      <w:del w:id="74" w:author="Mike Beckerle" w:date="2020-04-09T11:29:00Z">
        <w:r>
          <w:delText xml:space="preserve">The question arises of why DFDL is needed </w:delText>
        </w:r>
      </w:del>
      <w:ins w:id="75" w:author="Mike Beckerle" w:date="2020-04-09T11:29:00Z">
        <w:r>
          <w:t>I</w:t>
        </w:r>
      </w:ins>
      <w:del w:id="76" w:author="Mike Beckerle" w:date="2020-04-09T11:29:00Z">
        <w:r>
          <w:delText>i</w:delText>
        </w:r>
      </w:del>
      <w:r>
        <w:t>n an era when there are so many standard data formats available</w:t>
      </w:r>
      <w:ins w:id="77" w:author="Mike Beckerle" w:date="2020-04-09T11:29:00Z">
        <w:r>
          <w:t xml:space="preserve"> the question arises of why DFDL is needed</w:t>
        </w:r>
      </w:ins>
      <w:r>
        <w:t xml:space="preserve">. Ultimately, it is because </w:t>
      </w:r>
      <w:del w:id="78" w:author="Mike Beckerle" w:date="2020-04-09T11:30:00Z">
        <w:r>
          <w:delText>there are a number of social phenomena in the way software is developed that have lead to the situation today where DFDL is needed to standardize descriptions of diverse data formats</w:delText>
        </w:r>
      </w:del>
      <w:ins w:id="79" w:author="Mike Beckerle" w:date="2020-04-09T11:30:00Z">
        <w:r>
          <w:t>data formats are rarely a primary consideration when programs are initially created.</w:t>
        </w:r>
      </w:ins>
      <w:del w:id="80" w:author="Mike Beckerle" w:date="2020-04-09T11:30:00Z">
        <w:r>
          <w:delText>.</w:delText>
        </w:r>
      </w:del>
    </w:p>
    <w:p w14:paraId="2EE68757" w14:textId="77777777" w:rsidR="000E1214" w:rsidRDefault="00A87198">
      <w:del w:id="81" w:author="Mike Beckerle" w:date="2020-04-09T11:31:00Z">
        <w:r>
          <w:delText>First, p</w:delText>
        </w:r>
      </w:del>
      <w:ins w:id="82" w:author="Mike Beckerle" w:date="2020-04-09T11:31:00Z">
        <w:r>
          <w:t>P</w:t>
        </w:r>
      </w:ins>
      <w:r>
        <w:t xml:space="preserve">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77777777" w:rsidR="000E1214" w:rsidRDefault="00A87198">
      <w:r>
        <w:t xml:space="preserve">In time, however, </w:t>
      </w:r>
      <w:ins w:id="83" w:author="Mike Beckerle" w:date="2020-04-09T11:31:00Z">
        <w:r>
          <w:t>if</w:t>
        </w:r>
      </w:ins>
      <w:del w:id="84" w:author="Mike Beckerle" w:date="2020-04-09T11:31:00Z">
        <w:r>
          <w:delText>it is realized that</w:delText>
        </w:r>
      </w:del>
      <w:r>
        <w:t xml:space="preserve"> a software program </w:t>
      </w:r>
      <w:del w:id="85" w:author="Mike Beckerle" w:date="2020-04-09T11:31:00Z">
        <w:r>
          <w:delText xml:space="preserve">is </w:delText>
        </w:r>
      </w:del>
      <w:ins w:id="86" w:author="Mike Beckerle" w:date="2020-04-09T11:31:00Z">
        <w:r>
          <w:t xml:space="preserve">becomes </w:t>
        </w:r>
      </w:ins>
      <w:r>
        <w:t xml:space="preserve">important </w:t>
      </w:r>
      <w:ins w:id="87" w:author="Mike Beckerle" w:date="2020-04-09T11:32:00Z">
        <w:r>
          <w:t xml:space="preserve">either </w:t>
        </w:r>
      </w:ins>
      <w:r>
        <w:t xml:space="preserve">because </w:t>
      </w:r>
      <w:del w:id="88" w:author="Mike Beckerle" w:date="2020-04-09T11:32:00Z">
        <w:r>
          <w:delText xml:space="preserve">either </w:delText>
        </w:r>
      </w:del>
      <w:r>
        <w:t xml:space="preserve">many people are using it, or it has become important for business or organizational needs, </w:t>
      </w:r>
      <w:del w:id="89" w:author="Mike Beckerle" w:date="2020-04-09T11:32:00Z">
        <w:r>
          <w:delText xml:space="preserve"> to start using it in larger scale deployments. At that point </w:delText>
        </w:r>
      </w:del>
      <w:r>
        <w:t xml:space="preserve">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ins w:id="90" w:author="Mike Beckerle" w:date="2020-04-09T11:33:00Z">
        <w:r>
          <w:t xml:space="preserve"> </w:t>
        </w:r>
      </w:ins>
      <w:r>
        <w:sym w:font="Wingdings" w:char="F04A"/>
      </w:r>
      <w:r>
        <w:t>)</w:t>
      </w:r>
    </w:p>
    <w:p w14:paraId="0519A8AC" w14:textId="77777777" w:rsidR="000E1214" w:rsidRDefault="00A87198">
      <w:del w:id="91" w:author="Mike Beckerle" w:date="2020-04-09T11:33:00Z">
        <w:r>
          <w:delText>Additionally</w:delText>
        </w:r>
      </w:del>
      <w:ins w:id="92" w:author="Mike Beckerle" w:date="2020-04-09T11:33:00Z">
        <w:r>
          <w:t>Indeed</w:t>
        </w:r>
      </w:ins>
      <w:r>
        <w:t xml:space="preserve">, the need for data format standardization for interchange with other software may not be clear at the point where a program first becomes important. Eventually, however, the need for data interchange with the program becomes apparent. </w:t>
      </w:r>
    </w:p>
    <w:p w14:paraId="4468893A" w14:textId="77777777" w:rsidR="000E1214" w:rsidRDefault="00A87198">
      <w:del w:id="93" w:author="Mike Beckerle" w:date="2020-04-09T11:34:00Z">
        <w:r>
          <w:delText xml:space="preserve">The above phenomena are not something that is going away any time soon. </w:delText>
        </w:r>
      </w:del>
      <w:r>
        <w:t xml:space="preserve">There are, of course, efforts to smoothly integrate standardized data format handling into programming languages. </w:t>
      </w:r>
      <w:ins w:id="94" w:author="Mike Beckerle" w:date="2020-04-09T11:35:00Z">
        <w:r>
          <w:t>However, the above phenomena are not going away any time soon and</w:t>
        </w:r>
      </w:ins>
      <w:del w:id="95" w:author="Mike Beckerle" w:date="2020-04-09T11:35:00Z">
        <w:r>
          <w:delText>Nevertheless,</w:delText>
        </w:r>
      </w:del>
      <w:r>
        <w:t xml:space="preserve"> we see a critical role for DFDL since it allows after-the-fact description of </w:t>
      </w:r>
      <w:del w:id="96" w:author="Mike Beckerle" w:date="2020-04-09T11:35:00Z">
        <w:r>
          <w:delText xml:space="preserve">a </w:delText>
        </w:r>
      </w:del>
      <w:r>
        <w:t>data format</w:t>
      </w:r>
      <w:ins w:id="97" w:author="Mike Beckerle" w:date="2020-04-09T11:35:00Z">
        <w:r>
          <w:t>s</w:t>
        </w:r>
      </w:ins>
      <w:r>
        <w:t>.</w:t>
      </w:r>
    </w:p>
    <w:p w14:paraId="79655F7E" w14:textId="77777777" w:rsidR="000E1214" w:rsidRDefault="00A87198" w:rsidP="00A64D65">
      <w:pPr>
        <w:pStyle w:val="Heading2"/>
      </w:pPr>
      <w:bookmarkStart w:id="98" w:name="_Toc177399016"/>
      <w:bookmarkStart w:id="99" w:name="_Toc175057302"/>
      <w:bookmarkStart w:id="100" w:name="_Toc199516209"/>
      <w:bookmarkStart w:id="101" w:name="_Toc194983890"/>
      <w:bookmarkStart w:id="102" w:name="_Toc243112728"/>
      <w:bookmarkStart w:id="103" w:name="_Toc349042599"/>
      <w:bookmarkStart w:id="104" w:name="_Toc39166732"/>
      <w:r>
        <w:t>What is DFDL?</w:t>
      </w:r>
      <w:bookmarkEnd w:id="98"/>
      <w:bookmarkEnd w:id="99"/>
      <w:bookmarkEnd w:id="100"/>
      <w:bookmarkEnd w:id="101"/>
      <w:bookmarkEnd w:id="102"/>
      <w:bookmarkEnd w:id="103"/>
      <w:bookmarkEnd w:id="104"/>
    </w:p>
    <w:p w14:paraId="410D546B" w14:textId="7F5525A0" w:rsidR="000E1214" w:rsidRDefault="00A87198">
      <w:pPr>
        <w:pStyle w:val="nobreak"/>
      </w:pPr>
      <w:r>
        <w:t xml:space="preserve">DFDL is a language for describing data formats. A DFDL description </w:t>
      </w:r>
      <w:ins w:id="105" w:author="Mike Beckerle" w:date="2020-04-09T13:25:00Z">
        <w:r>
          <w:t xml:space="preserve">enables </w:t>
        </w:r>
        <w:r>
          <w:rPr>
            <w:i/>
            <w:iCs/>
          </w:rPr>
          <w:t>par</w:t>
        </w:r>
      </w:ins>
      <w:ins w:id="106" w:author="Mike Beckerle" w:date="2020-04-09T13:26:00Z">
        <w:r>
          <w:rPr>
            <w:i/>
            <w:iCs/>
          </w:rPr>
          <w:t>sing</w:t>
        </w:r>
        <w:r>
          <w:t xml:space="preserve">, that is, it </w:t>
        </w:r>
      </w:ins>
      <w:r>
        <w:t xml:space="preserve">allows data to be read from its native format and </w:t>
      </w:r>
      <w:del w:id="107" w:author="Mike Beckerle" w:date="2020-04-09T12:27:00Z">
        <w:r>
          <w:delText xml:space="preserve">to be </w:delText>
        </w:r>
      </w:del>
      <w:r>
        <w:t>presented as a</w:t>
      </w:r>
      <w:ins w:id="108" w:author="Mike Beckerle" w:date="2020-04-09T12:27:00Z">
        <w:r>
          <w:t xml:space="preserve"> data structure </w:t>
        </w:r>
      </w:ins>
      <w:ins w:id="109" w:author="Mike Beckerle" w:date="2020-04-09T12:30:00Z">
        <w:r>
          <w:t>called</w:t>
        </w:r>
      </w:ins>
      <w:ins w:id="110" w:author="Mike Beckerle" w:date="2020-04-09T12:27:00Z">
        <w:r>
          <w:t xml:space="preserve"> the </w:t>
        </w:r>
      </w:ins>
      <w:del w:id="111" w:author="Mike Beckerle" w:date="2020-04-09T12:27:00Z">
        <w:r>
          <w:delText xml:space="preserve">n instance of </w:delText>
        </w:r>
      </w:del>
      <w:del w:id="112" w:author="Mike Beckerle" w:date="2020-04-09T11:58:00Z">
        <w:r>
          <w:delText>an</w:delText>
        </w:r>
      </w:del>
      <w:ins w:id="113" w:author="Mike Beckerle" w:date="2020-04-09T11:58:00Z">
        <w:r>
          <w:rPr>
            <w:i/>
            <w:iCs/>
          </w:rPr>
          <w:t>DFDL</w:t>
        </w:r>
      </w:ins>
      <w:r>
        <w:rPr>
          <w:i/>
          <w:iCs/>
        </w:rPr>
        <w:t xml:space="preserve"> </w:t>
      </w:r>
      <w:ins w:id="114" w:author="Mike Beckerle" w:date="2020-04-09T12:28:00Z">
        <w:r>
          <w:rPr>
            <w:i/>
            <w:iCs/>
          </w:rPr>
          <w:t>I</w:t>
        </w:r>
      </w:ins>
      <w:del w:id="115" w:author="Mike Beckerle" w:date="2020-04-09T12:28:00Z">
        <w:r>
          <w:rPr>
            <w:i/>
            <w:iCs/>
          </w:rPr>
          <w:delText>i</w:delText>
        </w:r>
      </w:del>
      <w:r>
        <w:rPr>
          <w:i/>
          <w:iCs/>
        </w:rPr>
        <w:t xml:space="preserve">nformation </w:t>
      </w:r>
      <w:ins w:id="116" w:author="Mike Beckerle" w:date="2020-04-09T12:28:00Z">
        <w:r>
          <w:rPr>
            <w:i/>
            <w:iCs/>
          </w:rPr>
          <w:t>S</w:t>
        </w:r>
      </w:ins>
      <w:del w:id="117" w:author="Mike Beckerle" w:date="2020-04-09T12:28:00Z">
        <w:r>
          <w:rPr>
            <w:i/>
            <w:iCs/>
          </w:rPr>
          <w:delText>s</w:delText>
        </w:r>
      </w:del>
      <w:r>
        <w:rPr>
          <w:i/>
          <w:iCs/>
        </w:rPr>
        <w:t>et</w:t>
      </w:r>
      <w:ins w:id="118" w:author="Mike Beckerle" w:date="2020-04-09T12:21:00Z">
        <w:r>
          <w:rPr>
            <w:i/>
            <w:iCs/>
          </w:rPr>
          <w:t xml:space="preserve"> </w:t>
        </w:r>
      </w:ins>
      <w:ins w:id="119" w:author="Mike Beckerle" w:date="2020-04-09T12:22:00Z">
        <w:r>
          <w:rPr>
            <w:i/>
            <w:iCs/>
          </w:rPr>
          <w:t xml:space="preserve">or </w:t>
        </w:r>
      </w:ins>
      <w:ins w:id="120" w:author="Mike Beckerle" w:date="2020-04-09T12:28:00Z">
        <w:r>
          <w:rPr>
            <w:i/>
            <w:iCs/>
          </w:rPr>
          <w:t>DFDL I</w:t>
        </w:r>
      </w:ins>
      <w:ins w:id="121" w:author="Unknown">
        <w:r>
          <w:rPr>
            <w:i/>
            <w:iCs/>
          </w:rPr>
          <w:t>nfoset</w:t>
        </w:r>
      </w:ins>
      <w:ins w:id="122" w:author="Mike Beckerle" w:date="2020-04-09T11:50:00Z">
        <w:r>
          <w:t xml:space="preserve">. </w:t>
        </w:r>
      </w:ins>
      <w:ins w:id="123" w:author="Mike Beckerle" w:date="2020-04-09T11:51:00Z">
        <w:r>
          <w:t>T</w:t>
        </w:r>
      </w:ins>
      <w:ins w:id="124" w:author="Mike Beckerle" w:date="2020-04-09T11:50:00Z">
        <w:r>
          <w:t>his information set</w:t>
        </w:r>
      </w:ins>
      <w:ins w:id="125" w:author="Mike Beckerle" w:date="2020-04-09T12:15:00Z">
        <w:r>
          <w:t xml:space="preserve"> </w:t>
        </w:r>
      </w:ins>
      <w:ins w:id="126" w:author="Mike Beckerle" w:date="2020-04-09T12:28:00Z">
        <w:r>
          <w:t xml:space="preserve">describes the common characteristics of parsed data that are </w:t>
        </w:r>
      </w:ins>
      <w:ins w:id="127" w:author="Mike Beckerle" w:date="2020-04-09T12:29:00Z">
        <w:r>
          <w:t>required of all</w:t>
        </w:r>
      </w:ins>
      <w:ins w:id="128" w:author="Mike Beckerle" w:date="2020-04-09T12:17:00Z">
        <w:r>
          <w:t xml:space="preserve"> </w:t>
        </w:r>
      </w:ins>
      <w:ins w:id="129" w:author="Mike Beckerle" w:date="2020-04-09T12:16:00Z">
        <w:r>
          <w:t>DFDL</w:t>
        </w:r>
      </w:ins>
      <w:ins w:id="130" w:author="Mike Beckerle" w:date="2020-04-09T12:17:00Z">
        <w:r>
          <w:t xml:space="preserve"> implementations</w:t>
        </w:r>
      </w:ins>
      <w:ins w:id="131" w:author="Mike Beckerle" w:date="2020-04-09T12:31:00Z">
        <w:r>
          <w:t xml:space="preserve"> and it is fully defined in Section </w:t>
        </w:r>
      </w:ins>
      <w:ins w:id="132" w:author="Mike Beckerle" w:date="2020-04-09T12:32:00Z">
        <w:r>
          <w:fldChar w:fldCharType="begin"/>
        </w:r>
        <w:r>
          <w:instrText xml:space="preserve"> REF _Ref37327950 \w \h </w:instrText>
        </w:r>
      </w:ins>
      <w:ins w:id="133" w:author="Mike Beckerle" w:date="2020-04-09T12:32:00Z">
        <w:r>
          <w:fldChar w:fldCharType="separate"/>
        </w:r>
      </w:ins>
      <w:r w:rsidR="00852536">
        <w:t>4</w:t>
      </w:r>
      <w:ins w:id="134" w:author="Mike Beckerle" w:date="2020-04-09T12:32:00Z">
        <w:r>
          <w:fldChar w:fldCharType="end"/>
        </w:r>
        <w:r>
          <w:t xml:space="preserve">. </w:t>
        </w:r>
      </w:ins>
      <w:ins w:id="135" w:author="Mike Beckerle" w:date="2020-04-09T12:33:00Z">
        <w:r>
          <w:t xml:space="preserve">DFDL </w:t>
        </w:r>
      </w:ins>
      <w:r w:rsidR="00FE416D">
        <w:t>implementations</w:t>
      </w:r>
      <w:ins w:id="136" w:author="Mike Beckerle" w:date="2020-04-09T12:34:00Z">
        <w:r>
          <w:t xml:space="preserve"> </w:t>
        </w:r>
      </w:ins>
      <w:ins w:id="137" w:author="Mike Beckerle" w:date="2020-04-09T12:42:00Z">
        <w:r>
          <w:t>may</w:t>
        </w:r>
      </w:ins>
      <w:ins w:id="138" w:author="Mike Beckerle" w:date="2020-04-09T12:34:00Z">
        <w:r>
          <w:t xml:space="preserve"> provide API access to the </w:t>
        </w:r>
      </w:ins>
      <w:r w:rsidR="00FE416D">
        <w:t>Infoset</w:t>
      </w:r>
      <w:ins w:id="139" w:author="Mike Beckerle" w:date="2020-04-09T12:34:00Z">
        <w:r>
          <w:t xml:space="preserve"> as well as conversion of the </w:t>
        </w:r>
      </w:ins>
      <w:r w:rsidR="00FE416D">
        <w:t>Infoset</w:t>
      </w:r>
      <w:ins w:id="140" w:author="Mike Beckerle" w:date="2020-04-09T12:34:00Z">
        <w:r>
          <w:t xml:space="preserve"> </w:t>
        </w:r>
      </w:ins>
      <w:del w:id="141" w:author="Mike Beckerle" w:date="2020-04-09T11:50:00Z">
        <w:r>
          <w:delText xml:space="preserve"> or indeed </w:delText>
        </w:r>
      </w:del>
      <w:del w:id="142" w:author="Mike Beckerle" w:date="2020-04-09T12:34:00Z">
        <w:r>
          <w:delText>convert</w:delText>
        </w:r>
      </w:del>
      <w:del w:id="143" w:author="Mike Beckerle" w:date="2020-04-09T12:35:00Z">
        <w:r>
          <w:delText xml:space="preserve">ed </w:delText>
        </w:r>
      </w:del>
      <w:ins w:id="144" w:author="Mike Beckerle" w:date="2020-04-09T12:35:00Z">
        <w:r>
          <w:t>into</w:t>
        </w:r>
      </w:ins>
      <w:ins w:id="145" w:author="Mike Beckerle" w:date="2020-04-09T11:55:00Z">
        <w:r>
          <w:t xml:space="preserve"> </w:t>
        </w:r>
      </w:ins>
      <w:del w:id="146" w:author="Mike Beckerle" w:date="2020-04-09T11:55:00Z">
        <w:r>
          <w:delText xml:space="preserve">to </w:delText>
        </w:r>
      </w:del>
      <w:del w:id="147" w:author="Mike Beckerle" w:date="2020-04-09T11:52:00Z">
        <w:r>
          <w:delText xml:space="preserve">the </w:delText>
        </w:r>
      </w:del>
      <w:del w:id="148" w:author="Mike Beckerle" w:date="2020-04-09T12:35:00Z">
        <w:r>
          <w:delText xml:space="preserve">corresponding </w:delText>
        </w:r>
      </w:del>
      <w:ins w:id="149" w:author="Mike Beckerle" w:date="2020-04-09T12:23:00Z">
        <w:r>
          <w:t>concrete</w:t>
        </w:r>
      </w:ins>
      <w:ins w:id="150" w:author="Mike Beckerle" w:date="2020-04-09T12:24:00Z">
        <w:r>
          <w:t xml:space="preserve"> </w:t>
        </w:r>
      </w:ins>
      <w:ins w:id="151" w:author="Mike Beckerle" w:date="2020-04-09T12:35:00Z">
        <w:r>
          <w:t xml:space="preserve">representations </w:t>
        </w:r>
      </w:ins>
      <w:ins w:id="152" w:author="Mike Beckerle" w:date="2020-04-09T12:33:00Z">
        <w:r>
          <w:t>such</w:t>
        </w:r>
      </w:ins>
      <w:ins w:id="153" w:author="Mike Beckerle" w:date="2020-04-09T12:24:00Z">
        <w:r>
          <w:t xml:space="preserve"> as </w:t>
        </w:r>
      </w:ins>
      <w:ins w:id="154" w:author="Mike Beckerle" w:date="2020-04-09T12:35:00Z">
        <w:r>
          <w:t>XML text,</w:t>
        </w:r>
      </w:ins>
      <w:ins w:id="155" w:author="Mike Beckerle" w:date="2020-04-09T12:40:00Z">
        <w:r>
          <w:t xml:space="preserve"> binary XML</w:t>
        </w:r>
      </w:ins>
      <w:ins w:id="156" w:author="Mike Beckerle" w:date="2020-04-09T12:35:00Z">
        <w:r>
          <w:t xml:space="preserve"> </w:t>
        </w:r>
      </w:ins>
      <w:ins w:id="157" w:author="Mike Beckerle" w:date="2020-04-09T12:38:00Z">
        <w:r>
          <w:fldChar w:fldCharType="begin"/>
        </w:r>
        <w:r>
          <w:instrText xml:space="preserve"> REF a_EXI \h </w:instrText>
        </w:r>
      </w:ins>
      <w:ins w:id="158" w:author="Mike Beckerle" w:date="2020-04-09T12:38:00Z">
        <w:r>
          <w:fldChar w:fldCharType="separate"/>
        </w:r>
      </w:ins>
      <w:r w:rsidR="00852536">
        <w:t xml:space="preserve">[EXI] </w:t>
      </w:r>
      <w:ins w:id="159" w:author="Mike Beckerle" w:date="2020-04-09T12:38:00Z">
        <w:r>
          <w:fldChar w:fldCharType="end"/>
        </w:r>
      </w:ins>
      <w:ins w:id="160" w:author="Mike Beckerle" w:date="2020-04-09T12:35:00Z">
        <w:r>
          <w:t>, or</w:t>
        </w:r>
      </w:ins>
      <w:ins w:id="161" w:author="Mike Beckerle" w:date="2020-04-09T12:40:00Z">
        <w:r>
          <w:t xml:space="preserve"> J</w:t>
        </w:r>
      </w:ins>
      <w:ins w:id="162" w:author="Mike Beckerle" w:date="2020-04-09T12:41:00Z">
        <w:r>
          <w:t>SON</w:t>
        </w:r>
      </w:ins>
      <w:ins w:id="163" w:author="Mike Beckerle" w:date="2020-04-09T12:35:00Z">
        <w:r>
          <w:t xml:space="preserve"> </w:t>
        </w:r>
      </w:ins>
      <w:ins w:id="164" w:author="Mike Beckerle" w:date="2020-04-09T12:39:00Z">
        <w:r>
          <w:fldChar w:fldCharType="begin"/>
        </w:r>
        <w:r>
          <w:instrText xml:space="preserve"> REF a_JSON \h </w:instrText>
        </w:r>
      </w:ins>
      <w:ins w:id="165" w:author="Mike Beckerle" w:date="2020-04-09T12:39:00Z">
        <w:r>
          <w:fldChar w:fldCharType="separate"/>
        </w:r>
      </w:ins>
      <w:r w:rsidR="00852536">
        <w:t>[JSON]</w:t>
      </w:r>
      <w:ins w:id="166" w:author="Mike Beckerle" w:date="2020-04-09T12:39:00Z">
        <w:r>
          <w:fldChar w:fldCharType="end"/>
        </w:r>
      </w:ins>
      <w:ins w:id="167" w:author="Mike Beckerle" w:date="2020-04-09T12:35:00Z">
        <w:r>
          <w:t xml:space="preserve">. </w:t>
        </w:r>
      </w:ins>
      <w:del w:id="168" w:author="Mike Beckerle" w:date="2020-04-09T12:36:00Z">
        <w:r>
          <w:delText xml:space="preserve">XML document. </w:delText>
        </w:r>
      </w:del>
      <w:r>
        <w:t>DFDL also</w:t>
      </w:r>
      <w:ins w:id="169" w:author="Mike Beckerle" w:date="2020-04-09T13:26:00Z">
        <w:r>
          <w:t xml:space="preserve"> enables </w:t>
        </w:r>
        <w:r>
          <w:rPr>
            <w:i/>
            <w:iCs/>
          </w:rPr>
          <w:t>unparsing</w:t>
        </w:r>
      </w:ins>
      <w:ins w:id="170" w:author="Mike Beckerle" w:date="2020-04-09T13:27:00Z">
        <w:r>
          <w:rPr>
            <w:rStyle w:val="FootnoteReference"/>
          </w:rPr>
          <w:footnoteReference w:id="4"/>
        </w:r>
      </w:ins>
      <w:ins w:id="175" w:author="Mike Beckerle" w:date="2020-04-09T13:26:00Z">
        <w:r>
          <w:rPr>
            <w:i/>
            <w:iCs/>
          </w:rPr>
          <w:t>, that is,</w:t>
        </w:r>
      </w:ins>
      <w:r>
        <w:t xml:space="preserve"> allows data to be taken from an instance of a</w:t>
      </w:r>
      <w:ins w:id="176" w:author="Mike Beckerle" w:date="2020-04-09T11:59:00Z">
        <w:r>
          <w:t xml:space="preserve"> DFDL</w:t>
        </w:r>
      </w:ins>
      <w:del w:id="177" w:author="Mike Beckerle" w:date="2020-04-09T11:58:00Z">
        <w:r>
          <w:delText>n</w:delText>
        </w:r>
      </w:del>
      <w:r>
        <w:t xml:space="preserve"> information set and written out to its native format.</w:t>
      </w:r>
    </w:p>
    <w:p w14:paraId="376C5939" w14:textId="05FF3EDF"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7777777" w:rsidR="000E1214" w:rsidRDefault="00A87198">
      <w:pPr>
        <w:rPr>
          <w:ins w:id="178" w:author="Mike Beckerle" w:date="2020-04-09T12:43:00Z"/>
        </w:rPr>
      </w:pPr>
      <w:r>
        <w:t>An XML schema is written for the logical model of the data. The schema is augmented with special DFDL annotations</w:t>
      </w:r>
      <w:ins w:id="179" w:author="Mike Beckerle" w:date="2020-04-09T12:43:00Z">
        <w:r>
          <w:t xml:space="preserve"> and the annotated schema is called a </w:t>
        </w:r>
        <w:r>
          <w:rPr>
            <w:i/>
            <w:iCs/>
          </w:rPr>
          <w:t>DFDL Schema</w:t>
        </w:r>
      </w:ins>
      <w:r>
        <w:t>. The</w:t>
      </w:r>
      <w:del w:id="180" w:author="Mike Beckerle" w:date="2020-04-09T12:43:00Z">
        <w:r>
          <w:delText>se</w:delText>
        </w:r>
      </w:del>
      <w:r>
        <w:t xml:space="preserve"> annotations are used to describe the native representation of the data. </w:t>
      </w:r>
    </w:p>
    <w:p w14:paraId="080D1B75" w14:textId="7189CB5B" w:rsidR="000E1214" w:rsidRDefault="00A87198">
      <w:r>
        <w:t xml:space="preserve">This </w:t>
      </w:r>
      <w:ins w:id="181" w:author="Mike Beckerle" w:date="2020-04-09T12:44:00Z">
        <w:r>
          <w:t xml:space="preserve">approach of extending XSD with format annotations </w:t>
        </w:r>
      </w:ins>
      <w:del w:id="182" w:author="Mike Beckerle" w:date="2020-04-09T12:52:00Z">
        <w:r>
          <w:delText xml:space="preserve">is </w:delText>
        </w:r>
      </w:del>
      <w:del w:id="183" w:author="Mike Beckerle" w:date="2020-04-09T12:45:00Z">
        <w:r>
          <w:delText xml:space="preserve">an </w:delText>
        </w:r>
      </w:del>
      <w:del w:id="184" w:author="Mike Beckerle" w:date="2020-04-09T12:52:00Z">
        <w:r>
          <w:delText xml:space="preserve">established </w:delText>
        </w:r>
      </w:del>
      <w:del w:id="185" w:author="Mike Beckerle" w:date="2020-04-09T12:45:00Z">
        <w:r>
          <w:delText xml:space="preserve">approach </w:delText>
        </w:r>
      </w:del>
      <w:ins w:id="186" w:author="Mike Beckerle" w:date="2020-04-09T12:52:00Z">
        <w:r>
          <w:t xml:space="preserve">has been </w:t>
        </w:r>
      </w:ins>
      <w:del w:id="187" w:author="Mike Beckerle" w:date="2020-04-09T12:45:00Z">
        <w:r>
          <w:delText xml:space="preserve">that is </w:delText>
        </w:r>
      </w:del>
      <w:del w:id="188" w:author="Mike Beckerle" w:date="2020-04-09T11:53:00Z">
        <w:r>
          <w:delText>already being used today</w:delText>
        </w:r>
      </w:del>
      <w:ins w:id="189" w:author="Mike Beckerle" w:date="2020-04-09T11:53:00Z">
        <w:r>
          <w:t>extensively used</w:t>
        </w:r>
      </w:ins>
      <w:r>
        <w:t xml:space="preserve"> in commercial systems</w:t>
      </w:r>
      <w:ins w:id="190" w:author="Mike Beckerle" w:date="2020-04-09T12:47:00Z">
        <w:r>
          <w:t xml:space="preserve"> that predate DFDL. </w:t>
        </w:r>
      </w:ins>
      <w:del w:id="191" w:author="Mike Beckerle" w:date="2020-04-09T12:47:00Z">
        <w:r>
          <w:delText>.</w:delText>
        </w:r>
      </w:del>
      <w:ins w:id="192" w:author="Mike Beckerle" w:date="2020-04-09T12:48:00Z">
        <w:r>
          <w:t>The contribution of</w:t>
        </w:r>
      </w:ins>
      <w:ins w:id="193" w:author="Mike Beckerle" w:date="2020-04-09T12:47:00Z">
        <w:r>
          <w:t xml:space="preserve"> </w:t>
        </w:r>
      </w:ins>
      <w:ins w:id="194" w:author="Mike Beckerle" w:date="2020-04-09T12:44:00Z">
        <w:r>
          <w:t>DFDL</w:t>
        </w:r>
      </w:ins>
      <w:ins w:id="195" w:author="Mike Beckerle" w:date="2020-04-27T16:31:00Z">
        <w:r w:rsidR="00610575">
          <w:t xml:space="preserve"> for data parsing</w:t>
        </w:r>
      </w:ins>
      <w:ins w:id="196" w:author="Mike Beckerle" w:date="2020-04-09T12:44:00Z">
        <w:r>
          <w:t xml:space="preserve"> is </w:t>
        </w:r>
      </w:ins>
      <w:ins w:id="197" w:author="Mike Beckerle" w:date="2020-04-09T12:49:00Z">
        <w:r>
          <w:t>creation of a</w:t>
        </w:r>
      </w:ins>
      <w:ins w:id="198" w:author="Mike Beckerle" w:date="2020-04-09T12:53:00Z">
        <w:r>
          <w:t xml:space="preserve"> </w:t>
        </w:r>
      </w:ins>
      <w:ins w:id="199" w:author="Mike Beckerle" w:date="2020-04-09T12:49:00Z">
        <w:r>
          <w:t xml:space="preserve">standard for </w:t>
        </w:r>
      </w:ins>
      <w:ins w:id="200" w:author="Mike Beckerle" w:date="2020-04-09T12:50:00Z">
        <w:r>
          <w:t>these annotations</w:t>
        </w:r>
      </w:ins>
      <w:ins w:id="201" w:author="Mike Beckerle" w:date="2020-04-09T12:53:00Z">
        <w:r>
          <w:t xml:space="preserve"> that is open, comprehensive, and vendor neutral.</w:t>
        </w:r>
      </w:ins>
      <w:ins w:id="202" w:author="Mike Beckerle" w:date="2020-04-27T16:29:00Z">
        <w:r w:rsidR="00610575">
          <w:t xml:space="preserve"> </w:t>
        </w:r>
      </w:ins>
      <w:ins w:id="203" w:author="Mike Beckerle" w:date="2020-04-27T16:31:00Z">
        <w:r w:rsidR="00610575">
          <w:t>For unparsing DFDL does more to advance the state of the art</w:t>
        </w:r>
      </w:ins>
      <w:ins w:id="204" w:author="Mike Beckerle" w:date="2020-04-27T16:33:00Z">
        <w:r w:rsidR="00610575">
          <w:t xml:space="preserve"> by </w:t>
        </w:r>
      </w:ins>
      <w:ins w:id="205" w:author="Mike Beckerle" w:date="2020-04-27T16:31:00Z">
        <w:r w:rsidR="00610575">
          <w:t xml:space="preserve">providing some capabilities </w:t>
        </w:r>
      </w:ins>
      <w:ins w:id="206" w:author="Mike Beckerle" w:date="2020-04-27T16:32:00Z">
        <w:r w:rsidR="00610575">
          <w:t xml:space="preserve">to automatically compute </w:t>
        </w:r>
      </w:ins>
      <w:ins w:id="207" w:author="Mike Beckerle" w:date="2020-04-27T16:33:00Z">
        <w:r w:rsidR="00610575">
          <w:t xml:space="preserve">fields that depend on the length or presence of other </w:t>
        </w:r>
      </w:ins>
      <w:ins w:id="208" w:author="Mike Beckerle" w:date="2020-04-27T16:34:00Z">
        <w:r w:rsidR="00610575">
          <w:t>data. P</w:t>
        </w:r>
      </w:ins>
      <w:ins w:id="209" w:author="Mike Beckerle" w:date="2020-04-27T16:33:00Z">
        <w:r w:rsidR="00610575">
          <w:t xml:space="preserve">rior-generation data format technologies left </w:t>
        </w:r>
      </w:ins>
      <w:ins w:id="210" w:author="Mike Beckerle" w:date="2020-04-27T16:34:00Z">
        <w:r w:rsidR="00610575">
          <w:t xml:space="preserve">this difficult task </w:t>
        </w:r>
      </w:ins>
      <w:ins w:id="211" w:author="Mike Beckerle" w:date="2020-04-27T16:33:00Z">
        <w:r w:rsidR="00610575">
          <w:t>up to application logic to compute.</w:t>
        </w:r>
      </w:ins>
      <w:ins w:id="212" w:author="Mike Beckerle" w:date="2020-04-27T16:30:00Z">
        <w:r w:rsidR="00610575">
          <w:t xml:space="preserve"> </w:t>
        </w:r>
      </w:ins>
    </w:p>
    <w:p w14:paraId="79E308A7" w14:textId="77777777" w:rsidR="000E1214" w:rsidRDefault="00A87198" w:rsidP="002439DA">
      <w:pPr>
        <w:pStyle w:val="Heading3"/>
        <w:rPr>
          <w:rFonts w:eastAsia="Times New Roman"/>
        </w:rPr>
      </w:pPr>
      <w:bookmarkStart w:id="213" w:name="_Toc177399017"/>
      <w:bookmarkStart w:id="214" w:name="_Toc175057303"/>
      <w:bookmarkStart w:id="215" w:name="_Toc199516210"/>
      <w:bookmarkStart w:id="216" w:name="_Toc194983891"/>
      <w:bookmarkStart w:id="217" w:name="_Toc243112729"/>
      <w:bookmarkStart w:id="218" w:name="_Toc349042600"/>
      <w:bookmarkStart w:id="219" w:name="_Toc39166733"/>
      <w:r>
        <w:rPr>
          <w:rFonts w:eastAsia="Times New Roman"/>
        </w:rPr>
        <w:t>Simple Example</w:t>
      </w:r>
      <w:bookmarkEnd w:id="213"/>
      <w:bookmarkEnd w:id="214"/>
      <w:bookmarkEnd w:id="215"/>
      <w:bookmarkEnd w:id="216"/>
      <w:bookmarkEnd w:id="217"/>
      <w:bookmarkEnd w:id="218"/>
      <w:bookmarkEnd w:id="219"/>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Default="00A87198">
      <w:pPr>
        <w:pStyle w:val="dataexample"/>
      </w:pPr>
      <w:r>
        <w:t xml:space="preserve">0000 0005 0077 9e8c </w:t>
      </w:r>
    </w:p>
    <w:p w14:paraId="366EA7D2" w14:textId="77777777" w:rsidR="000E1214" w:rsidRDefault="00A87198">
      <w:pPr>
        <w:pStyle w:val="dataexample"/>
      </w:pPr>
      <w:r>
        <w:t xml:space="preserve">169a 54dd 0a1b 4a3f </w:t>
      </w:r>
    </w:p>
    <w:p w14:paraId="4E28E96C" w14:textId="77777777" w:rsidR="000E1214" w:rsidRDefault="00A87198">
      <w:pPr>
        <w:pStyle w:val="dataexample"/>
      </w:pPr>
      <w:r>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20" w:author="Mike Beckerle" w:date="2020-04-16T13:21:00Z"/>
        </w:rPr>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21" w:author="Mike Beckerle" w:date="2020-04-16T13:21:00Z"/>
        </w:rPr>
      </w:pPr>
      <w:ins w:id="222" w:author="Mike Beckerle" w:date="2020-04-16T13:21:00Z">
        <w:r>
          <w:t>In the above, you see the standard XML schema annotation structure:</w:t>
        </w:r>
      </w:ins>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ins w:id="223" w:author="Mike Beckerle" w:date="2020-04-16T13:22:00Z"/>
          <w:rStyle w:val="CodeCharacter"/>
          <w:b/>
          <w:bCs/>
          <w:szCs w:val="18"/>
          <w:lang w:val="en-US"/>
        </w:rPr>
      </w:pPr>
      <w:ins w:id="224" w:author="Mike Beckerle" w:date="2020-04-16T13:22:00Z">
        <w:r>
          <w:rPr>
            <w:rStyle w:val="CodeCharacter"/>
            <w:b/>
            <w:bCs/>
            <w:szCs w:val="18"/>
            <w:lang w:val="en-US"/>
          </w:rPr>
          <w:t xml:space="preserve">        &lt;xs:annotation&gt;</w:t>
        </w:r>
      </w:ins>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ins w:id="225" w:author="Mike Beckerle" w:date="2020-04-16T13:22:00Z"/>
          <w:rStyle w:val="CodeCharacter"/>
          <w:b/>
          <w:bCs/>
        </w:rPr>
      </w:pPr>
      <w:ins w:id="226" w:author="Mike Beckerle" w:date="2020-04-16T13:22:00Z">
        <w:r>
          <w:rPr>
            <w:rStyle w:val="CodeCharacter"/>
            <w:b/>
            <w:bCs/>
            <w:szCs w:val="18"/>
            <w:lang w:val="en-US"/>
          </w:rPr>
          <w:t xml:space="preserve">          &lt;xs:appinfo source="</w:t>
        </w:r>
        <w:r>
          <w:rPr>
            <w:rStyle w:val="CodeCharacter"/>
            <w:b/>
            <w:bCs/>
          </w:rPr>
          <w:t>http://www.ogf.org/dfdl/"&gt;</w:t>
        </w:r>
      </w:ins>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rPr>
          <w:ins w:id="227" w:author="Mike Beckerle" w:date="2020-04-16T13:31:00Z"/>
        </w:rPr>
      </w:pPr>
      <w:ins w:id="228" w:author="Mike Beckerle" w:date="2020-04-16T13:22:00Z">
        <w:r>
          <w:rPr>
            <w:b/>
          </w:rPr>
          <w:t xml:space="preserve">            ... </w:t>
        </w:r>
      </w:ins>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ins w:id="229" w:author="Mike Beckerle" w:date="2020-04-16T13:22:00Z"/>
          <w:b/>
        </w:rPr>
      </w:pPr>
      <w:ins w:id="230" w:author="Mike Beckerle" w:date="2020-04-16T13:31:00Z">
        <w:r>
          <w:rPr>
            <w:b/>
          </w:rPr>
          <w:t xml:space="preserve">            ...</w:t>
        </w:r>
      </w:ins>
      <w:ins w:id="231" w:author="Mike Beckerle" w:date="2020-04-16T13:22:00Z">
        <w:r>
          <w:rPr>
            <w:b/>
          </w:rPr>
          <w:t xml:space="preserve"> </w:t>
        </w:r>
      </w:ins>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ins w:id="232" w:author="Mike Beckerle" w:date="2020-04-16T13:22:00Z"/>
          <w:b/>
          <w:bCs/>
        </w:rPr>
      </w:pPr>
      <w:ins w:id="233" w:author="Mike Beckerle" w:date="2020-04-16T13:22:00Z">
        <w:r>
          <w:t xml:space="preserve">          </w:t>
        </w:r>
        <w:r>
          <w:rPr>
            <w:b/>
          </w:rPr>
          <w:t>&lt;/xs:appinfo&gt;</w:t>
        </w:r>
      </w:ins>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ins w:id="234" w:author="Mike Beckerle" w:date="2020-04-16T13:22:00Z"/>
          <w:b/>
          <w:bCs/>
        </w:rPr>
      </w:pPr>
      <w:ins w:id="235" w:author="Mike Beckerle" w:date="2020-04-16T13:22:00Z">
        <w:r>
          <w:t xml:space="preserve">        </w:t>
        </w:r>
        <w:r>
          <w:rPr>
            <w:b/>
          </w:rPr>
          <w:t>&lt;/xs:annotation&gt;</w:t>
        </w:r>
      </w:ins>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6" w:author="Mike Beckerle" w:date="2020-04-16T13:23:00Z"/>
        </w:rPr>
      </w:pPr>
      <w:ins w:id="237" w:author="Mike Beckerle" w:date="2020-04-16T13:22:00Z">
        <w:r>
          <w:t>This encapsulates DFDL</w:t>
        </w:r>
        <w:r>
          <w:rPr>
            <w:i/>
            <w:iCs/>
          </w:rPr>
          <w:t xml:space="preserve"> annotation elements</w:t>
        </w:r>
        <w:r>
          <w:t xml:space="preserve">. The source attribute on the xs:appinfo element indicates that the annotation is specifically </w:t>
        </w:r>
      </w:ins>
      <w:ins w:id="238" w:author="Mike Beckerle" w:date="2020-04-16T13:32:00Z">
        <w:r>
          <w:t>a DFDL annotation</w:t>
        </w:r>
      </w:ins>
      <w:ins w:id="239" w:author="Mike Beckerle" w:date="2020-04-16T13:23:00Z">
        <w:r>
          <w:t xml:space="preserve">. </w:t>
        </w:r>
      </w:ins>
    </w:p>
    <w:p w14:paraId="6790E987" w14:textId="1496FBA2"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40" w:author="Mike Beckerle" w:date="2020-04-16T13:23:00Z"/>
        </w:rPr>
      </w:pPr>
      <w:ins w:id="241" w:author="Mike Beckerle" w:date="2020-04-16T13:23:00Z">
        <w:r>
          <w:t xml:space="preserve">Inside the xs:appinfo we have </w:t>
        </w:r>
      </w:ins>
      <w:ins w:id="242" w:author="Mike Beckerle" w:date="2020-04-16T13:32:00Z">
        <w:r>
          <w:t>a</w:t>
        </w:r>
      </w:ins>
      <w:ins w:id="243" w:author="Mike Beckerle" w:date="2020-04-16T13:33:00Z">
        <w:r>
          <w:t xml:space="preserve"> single</w:t>
        </w:r>
      </w:ins>
      <w:ins w:id="244" w:author="Mike Beckerle" w:date="2020-04-16T13:23:00Z">
        <w:r>
          <w:t xml:space="preserve"> DFDL</w:t>
        </w:r>
        <w:r>
          <w:rPr>
            <w:i/>
            <w:iCs/>
          </w:rPr>
          <w:t xml:space="preserve"> format </w:t>
        </w:r>
      </w:ins>
      <w:r w:rsidR="00FE416D">
        <w:rPr>
          <w:i/>
          <w:iCs/>
        </w:rPr>
        <w:t>annotation</w:t>
      </w:r>
      <w:ins w:id="245" w:author="Mike Beckerle" w:date="2020-04-16T13:23:00Z">
        <w:r>
          <w:t xml:space="preserve"> element</w:t>
        </w:r>
      </w:ins>
      <w:ins w:id="246" w:author="Mike Beckerle" w:date="2020-04-16T13:24:00Z">
        <w:r>
          <w:t>:</w:t>
        </w:r>
      </w:ins>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rPr>
          <w:ins w:id="247" w:author="Mike Beckerle" w:date="2020-04-16T13:23:00Z"/>
        </w:rPr>
      </w:pPr>
      <w:ins w:id="248" w:author="Mike Beckerle" w:date="2020-04-16T13:23:00Z">
        <w:r>
          <w:rPr>
            <w:b/>
          </w:rPr>
          <w:t xml:space="preserve">            &lt;dfdl:element representation="binary"</w:t>
        </w:r>
      </w:ins>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ins w:id="249" w:author="Mike Beckerle" w:date="2020-04-16T13:23:00Z"/>
          <w:b/>
        </w:rPr>
      </w:pPr>
      <w:ins w:id="250" w:author="Mike Beckerle" w:date="2020-04-16T13:23:00Z">
        <w:r>
          <w:rPr>
            <w:rFonts w:eastAsia="MS Mincho"/>
            <w:lang w:eastAsia="ja-JP"/>
          </w:rPr>
          <w:t xml:space="preserve">                    </w:t>
        </w:r>
        <w:r>
          <w:rPr>
            <w:b/>
          </w:rPr>
          <w:t xml:space="preserve">byteOrder="bigEndian" </w:t>
        </w:r>
      </w:ins>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ins w:id="251" w:author="Mike Beckerle" w:date="2020-04-16T13:23:00Z"/>
          <w:b/>
        </w:rPr>
      </w:pPr>
      <w:ins w:id="252" w:author="Mike Beckerle" w:date="2020-04-16T13:23:00Z">
        <w:r>
          <w:rPr>
            <w:b/>
          </w:rPr>
          <w:t xml:space="preserve">                    lengthKind="implicit"</w:t>
        </w:r>
      </w:ins>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ins w:id="253" w:author="Mike Beckerle" w:date="2020-04-16T13:23:00Z"/>
          <w:b/>
        </w:rPr>
      </w:pPr>
      <w:ins w:id="254" w:author="Mike Beckerle" w:date="2020-04-16T13:23:00Z">
        <w:r>
          <w:rPr>
            <w:b/>
          </w:rPr>
          <w:t xml:space="preserve">                    binaryFloatRep="ieee" /&gt;                   </w:t>
        </w:r>
      </w:ins>
    </w:p>
    <w:p w14:paraId="5D6F2B90" w14:textId="5E6F6B4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ins w:id="255" w:author="Mike Beckerle" w:date="2020-04-16T13:24:00Z">
        <w:r>
          <w:t>Within the above</w:t>
        </w:r>
      </w:ins>
      <w:ins w:id="256" w:author="Mike Beckerle" w:date="2020-04-16T13:33:00Z">
        <w:r>
          <w:t xml:space="preserve"> annotation element</w:t>
        </w:r>
      </w:ins>
      <w:ins w:id="257" w:author="Mike Beckerle" w:date="2020-04-16T13:24:00Z">
        <w:r>
          <w:t>, each attribute</w:t>
        </w:r>
      </w:ins>
      <w:ins w:id="258" w:author="Mike Beckerle" w:date="2020-04-16T13:27:00Z">
        <w:r>
          <w:t xml:space="preserve"> is a</w:t>
        </w:r>
      </w:ins>
      <w:ins w:id="259" w:author="Mike Beckerle" w:date="2020-04-16T13:28:00Z">
        <w:r>
          <w:t xml:space="preserve"> DFDL</w:t>
        </w:r>
      </w:ins>
      <w:ins w:id="260" w:author="Mike Beckerle" w:date="2020-04-16T13:27:00Z">
        <w:r>
          <w:t xml:space="preserve"> </w:t>
        </w:r>
        <w:r>
          <w:rPr>
            <w:i/>
            <w:iCs/>
          </w:rPr>
          <w:t>property</w:t>
        </w:r>
        <w:r>
          <w:t>, and each property</w:t>
        </w:r>
      </w:ins>
      <w:ins w:id="261" w:author="Mike Beckerle" w:date="2020-04-16T13:24:00Z">
        <w:r>
          <w:t xml:space="preserve">-value pair is called a </w:t>
        </w:r>
        <w:r>
          <w:rPr>
            <w:i/>
            <w:iCs/>
          </w:rPr>
          <w:t>property binding</w:t>
        </w:r>
        <w:r>
          <w:t xml:space="preserve">. In the above the attribute 'representation' </w:t>
        </w:r>
      </w:ins>
      <w:ins w:id="262" w:author="Mike Beckerle" w:date="2020-04-16T13:25:00Z">
        <w:r>
          <w:t xml:space="preserve">is a DFDL property name. </w:t>
        </w:r>
      </w:ins>
      <w:r w:rsidR="00FE416D">
        <w:t>Here</w:t>
      </w:r>
      <w:ins w:id="263" w:author="Mike Beckerle" w:date="2020-04-16T13:25:00Z">
        <w:r>
          <w:t>, since the dfdl:element is a format annotation, the properties in it are generally called</w:t>
        </w:r>
      </w:ins>
      <w:ins w:id="264" w:author="Mike Beckerle" w:date="2020-04-16T13:33:00Z">
        <w:r>
          <w:t xml:space="preserve"> DFDL</w:t>
        </w:r>
      </w:ins>
      <w:ins w:id="265" w:author="Mike Beckerle" w:date="2020-04-16T13:25:00Z">
        <w:r>
          <w:rPr>
            <w:i/>
            <w:iCs/>
          </w:rPr>
          <w:t xml:space="preserve"> </w:t>
        </w:r>
      </w:ins>
      <w:ins w:id="266" w:author="Mike Beckerle" w:date="2020-04-16T13:26:00Z">
        <w:r>
          <w:rPr>
            <w:i/>
            <w:iCs/>
          </w:rPr>
          <w:t>format properties</w:t>
        </w:r>
        <w:r>
          <w:t>.</w:t>
        </w:r>
      </w:ins>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267" w:name="OLE_LINK5"/>
      <w:r>
        <w:rPr>
          <w:rFonts w:eastAsia="MS Mincho"/>
          <w:b/>
        </w:rPr>
        <w:t>0.0E+000</w:t>
      </w:r>
      <w:bookmarkEnd w:id="267"/>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77777777" w:rsidR="000E1214" w:rsidRDefault="00A87198">
      <w:pPr>
        <w:pStyle w:val="nobreak"/>
      </w:pPr>
      <w:bookmarkStart w:id="268" w:name="_Toc322911475"/>
      <w:bookmarkStart w:id="269" w:name="_Toc322912014"/>
      <w:bookmarkStart w:id="270" w:name="_Toc329092897"/>
      <w:bookmarkStart w:id="271" w:name="_Toc332701410"/>
      <w:bookmarkStart w:id="272" w:name="_Toc332701717"/>
      <w:bookmarkStart w:id="273" w:name="_Toc332711511"/>
      <w:bookmarkStart w:id="274" w:name="_Toc332711819"/>
      <w:bookmarkStart w:id="275" w:name="_Toc332712121"/>
      <w:bookmarkStart w:id="276" w:name="_Toc332724037"/>
      <w:bookmarkStart w:id="277" w:name="_Toc332724337"/>
      <w:bookmarkStart w:id="278" w:name="_Toc341102633"/>
      <w:bookmarkStart w:id="279" w:name="_Toc347241364"/>
      <w:bookmarkStart w:id="280" w:name="_Toc347744557"/>
      <w:bookmarkStart w:id="281" w:name="_Toc348984340"/>
      <w:bookmarkStart w:id="282" w:name="_Toc348984645"/>
      <w:bookmarkStart w:id="283" w:name="_Toc349037808"/>
      <w:bookmarkStart w:id="284" w:name="_Toc349038113"/>
      <w:bookmarkStart w:id="285" w:name="_Toc349042601"/>
      <w:bookmarkStart w:id="286" w:name="_Toc349642042"/>
      <w:bookmarkStart w:id="287" w:name="_Toc351912592"/>
      <w:bookmarkStart w:id="288" w:name="_Toc351914613"/>
      <w:bookmarkStart w:id="289" w:name="_Toc35191504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t xml:space="preserve">Many properties are repeatedly expressed in the example for the sake of simplicity. Later sections of this specification will define the mechanisms DFDL provides to avoid this repetitiveness. </w:t>
      </w:r>
    </w:p>
    <w:p w14:paraId="20762D0D" w14:textId="77777777" w:rsidR="000E1214" w:rsidRDefault="00A87198" w:rsidP="00A64D65">
      <w:pPr>
        <w:pStyle w:val="Heading2"/>
      </w:pPr>
      <w:bookmarkStart w:id="290" w:name="_Toc322911476"/>
      <w:bookmarkStart w:id="291" w:name="_Toc322912015"/>
      <w:bookmarkStart w:id="292" w:name="_Toc329092898"/>
      <w:bookmarkStart w:id="293" w:name="_Toc332701411"/>
      <w:bookmarkStart w:id="294" w:name="_Toc332701718"/>
      <w:bookmarkStart w:id="295" w:name="_Toc332711512"/>
      <w:bookmarkStart w:id="296" w:name="_Toc332711820"/>
      <w:bookmarkStart w:id="297" w:name="_Toc332712122"/>
      <w:bookmarkStart w:id="298" w:name="_Toc332724038"/>
      <w:bookmarkStart w:id="299" w:name="_Toc332724338"/>
      <w:bookmarkStart w:id="300" w:name="_Toc341102634"/>
      <w:bookmarkStart w:id="301" w:name="_Toc347241365"/>
      <w:bookmarkStart w:id="302" w:name="_Toc347744558"/>
      <w:bookmarkStart w:id="303" w:name="_Toc348984341"/>
      <w:bookmarkStart w:id="304" w:name="_Toc348984646"/>
      <w:bookmarkStart w:id="305" w:name="_Toc349037809"/>
      <w:bookmarkStart w:id="306" w:name="_Toc349038114"/>
      <w:bookmarkStart w:id="307" w:name="_Toc349042602"/>
      <w:bookmarkStart w:id="308" w:name="_Toc349642043"/>
      <w:bookmarkStart w:id="309" w:name="_Toc351912593"/>
      <w:bookmarkStart w:id="310" w:name="_Toc351914614"/>
      <w:bookmarkStart w:id="311" w:name="_Toc351915048"/>
      <w:bookmarkStart w:id="312" w:name="_Toc361231085"/>
      <w:bookmarkStart w:id="313" w:name="_Toc361231611"/>
      <w:bookmarkStart w:id="314" w:name="_Toc362444891"/>
      <w:bookmarkStart w:id="315" w:name="_Toc363908813"/>
      <w:bookmarkStart w:id="316" w:name="_Toc364463235"/>
      <w:bookmarkStart w:id="317" w:name="_Toc366077826"/>
      <w:bookmarkStart w:id="318" w:name="_Toc366078445"/>
      <w:bookmarkStart w:id="319" w:name="_Toc366079431"/>
      <w:bookmarkStart w:id="320" w:name="_Toc366080043"/>
      <w:bookmarkStart w:id="321" w:name="_Toc366080655"/>
      <w:bookmarkStart w:id="322" w:name="_Toc366504995"/>
      <w:bookmarkStart w:id="323" w:name="_Toc366508364"/>
      <w:bookmarkStart w:id="324" w:name="_Toc366512865"/>
      <w:bookmarkStart w:id="325" w:name="_Toc366574056"/>
      <w:bookmarkStart w:id="326" w:name="_Toc366577849"/>
      <w:bookmarkStart w:id="327" w:name="_Toc366578457"/>
      <w:bookmarkStart w:id="328" w:name="_Toc366579051"/>
      <w:bookmarkStart w:id="329" w:name="_Toc366579642"/>
      <w:bookmarkStart w:id="330" w:name="_Toc366580234"/>
      <w:bookmarkStart w:id="331" w:name="_Toc366580825"/>
      <w:bookmarkStart w:id="332" w:name="_Toc366581417"/>
      <w:bookmarkStart w:id="333" w:name="_Toc177399018"/>
      <w:bookmarkStart w:id="334" w:name="_Toc175057304"/>
      <w:bookmarkStart w:id="335" w:name="_Toc199516211"/>
      <w:bookmarkStart w:id="336" w:name="_Toc194983892"/>
      <w:bookmarkStart w:id="337" w:name="_Toc243112730"/>
      <w:bookmarkStart w:id="338" w:name="_Toc349042603"/>
      <w:bookmarkStart w:id="339" w:name="_Toc39166734"/>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r>
        <w:t>What DFDL is not</w:t>
      </w:r>
      <w:bookmarkEnd w:id="333"/>
      <w:bookmarkEnd w:id="334"/>
      <w:bookmarkEnd w:id="335"/>
      <w:bookmarkEnd w:id="336"/>
      <w:bookmarkEnd w:id="337"/>
      <w:bookmarkEnd w:id="338"/>
      <w:bookmarkEnd w:id="339"/>
    </w:p>
    <w:p w14:paraId="70AB0A36" w14:textId="530DBF5D" w:rsidR="000E1214" w:rsidRDefault="00A87198">
      <w:pPr>
        <w:pStyle w:val="nobreak"/>
      </w:pPr>
      <w:r>
        <w:t>DFDL maps data from a non-XML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two 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77777777" w:rsidR="000E1214" w:rsidRDefault="00A87198">
      <w:pPr>
        <w:numPr>
          <w:ilvl w:val="0"/>
          <w:numId w:val="14"/>
        </w:numPr>
      </w:pPr>
      <w:r>
        <w:t xml:space="preserve">The order of the data in the data model must correspond to the order and structure of the data being described. </w:t>
      </w:r>
    </w:p>
    <w:p w14:paraId="40C1FD59" w14:textId="77777777" w:rsidR="000E1214" w:rsidRDefault="00A87198">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0B6EC7F9" w:rsidR="000E1214" w:rsidRDefault="00A87198">
      <w:r>
        <w:t xml:space="preserve">The key concept here is that when using DFDL, you do not get to design an XML schema to your preference and then populate it from data. That would involve </w:t>
      </w:r>
      <w:ins w:id="340" w:author="Mike Beckerle" w:date="2020-04-16T13:34:00Z">
        <w:r>
          <w:t xml:space="preserve">two steps: first </w:t>
        </w:r>
      </w:ins>
      <w:r>
        <w:t>describing the data format and</w:t>
      </w:r>
      <w:ins w:id="341" w:author="Mike Beckerle" w:date="2020-04-16T13:34:00Z">
        <w:r>
          <w:t xml:space="preserve"> second</w:t>
        </w:r>
      </w:ins>
      <w:r>
        <w:t xml:space="preserve"> describing a transformation for mapping it to the XML schema you have designed. DFDL is only about the format part of this problem. There are other languages, such as</w:t>
      </w:r>
      <w:ins w:id="342" w:author="Mike Beckerle" w:date="2020-04-09T12:11:00Z">
        <w:r>
          <w:t xml:space="preserve"> XSLT</w:t>
        </w:r>
      </w:ins>
      <w:r>
        <w:t xml:space="preserve"> </w:t>
      </w:r>
      <w:ins w:id="343" w:author="Mike Beckerle" w:date="2020-04-09T12:10:00Z">
        <w:r>
          <w:fldChar w:fldCharType="begin"/>
        </w:r>
        <w:r>
          <w:instrText xml:space="preserve"> REF a_XSLT \h </w:instrText>
        </w:r>
      </w:ins>
      <w:ins w:id="344" w:author="Mike Beckerle" w:date="2020-04-09T12:10:00Z">
        <w:r>
          <w:fldChar w:fldCharType="separate"/>
        </w:r>
      </w:ins>
      <w:ins w:id="345" w:author="Mike Beckerle" w:date="2020-04-09T12:02:00Z">
        <w:r w:rsidR="00852536">
          <w:t>[XSLT]</w:t>
        </w:r>
      </w:ins>
      <w:ins w:id="346" w:author="Mike Beckerle" w:date="2020-04-09T12:10:00Z">
        <w:r>
          <w:fldChar w:fldCharType="end"/>
        </w:r>
      </w:ins>
      <w:r>
        <w:t>, which are for transformation. In DFDL, you describe only the format of the data, and th</w:t>
      </w:r>
      <w:ins w:id="347" w:author="Mike Beckerle" w:date="2020-04-16T13:37:00Z">
        <w:r>
          <w:t>e</w:t>
        </w:r>
      </w:ins>
      <w:r>
        <w:t xml:space="preserve"> format constrains the nature of the XML schema you must use in its description. </w:t>
      </w:r>
    </w:p>
    <w:p w14:paraId="2B08D090" w14:textId="77777777" w:rsidR="000E1214" w:rsidRDefault="00A87198" w:rsidP="00A64D65">
      <w:pPr>
        <w:pStyle w:val="Heading2"/>
      </w:pPr>
      <w:bookmarkStart w:id="348" w:name="_Toc177399019"/>
      <w:bookmarkStart w:id="349" w:name="_Toc175057305"/>
      <w:bookmarkStart w:id="350" w:name="_Toc199516212"/>
      <w:bookmarkStart w:id="351" w:name="_Toc194983893"/>
      <w:bookmarkStart w:id="352" w:name="_Toc243112731"/>
      <w:bookmarkStart w:id="353" w:name="_Toc349042604"/>
      <w:bookmarkStart w:id="354" w:name="_Toc39166735"/>
      <w:r>
        <w:t>Scope of version 1.0</w:t>
      </w:r>
      <w:bookmarkEnd w:id="348"/>
      <w:bookmarkEnd w:id="349"/>
      <w:bookmarkEnd w:id="350"/>
      <w:bookmarkEnd w:id="351"/>
      <w:bookmarkEnd w:id="352"/>
      <w:bookmarkEnd w:id="353"/>
      <w:bookmarkEnd w:id="354"/>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7986DB75" w:rsidR="000E1214" w:rsidRDefault="00A87198">
      <w:pPr>
        <w:numPr>
          <w:ilvl w:val="0"/>
          <w:numId w:val="16"/>
        </w:numPr>
      </w:pPr>
      <w:r>
        <w:t xml:space="preserve">Hidden </w:t>
      </w:r>
      <w:del w:id="355" w:author="Mike Beckerle" w:date="2020-04-09T12:56:00Z">
        <w:r>
          <w:delText xml:space="preserve">sequence </w:delText>
        </w:r>
      </w:del>
      <w:ins w:id="356" w:author="Mike Beckerle" w:date="2020-04-09T12:56:00Z">
        <w:r>
          <w:t xml:space="preserve">groups </w:t>
        </w:r>
      </w:ins>
      <w:r>
        <w:t xml:space="preserve">of elements – A description of an intermediate representation </w:t>
      </w:r>
      <w:del w:id="357" w:author="Mike Beckerle" w:date="2020-04-09T12:56:00Z">
        <w:r>
          <w:delText xml:space="preserve">whose </w:delText>
        </w:r>
      </w:del>
      <w:ins w:id="358" w:author="Mike Beckerle" w:date="2020-04-09T12:56:00Z">
        <w:r>
          <w:t xml:space="preserve">the </w:t>
        </w:r>
      </w:ins>
      <w:r>
        <w:t xml:space="preserve">corresponding </w:t>
      </w:r>
      <w:r w:rsidR="00FE416D">
        <w:t>Infoset</w:t>
      </w:r>
      <w:r>
        <w:t xml:space="preserve"> </w:t>
      </w:r>
      <w:ins w:id="359" w:author="Mike Beckerle" w:date="2020-04-09T12:56:00Z">
        <w:r>
          <w:t>items of which are</w:t>
        </w:r>
      </w:ins>
      <w:del w:id="360" w:author="Mike Beckerle" w:date="2020-04-09T12:56:00Z">
        <w:r>
          <w:delText>is</w:delText>
        </w:r>
      </w:del>
      <w:r>
        <w:t xml:space="preserve"> not exposed in the final </w:t>
      </w:r>
      <w:del w:id="361" w:author="Mike Beckerle" w:date="2020-04-09T12:57:00Z">
        <w:r>
          <w:delText>result</w:delText>
        </w:r>
      </w:del>
      <w:r w:rsidR="00FE416D">
        <w:t>Infoset</w:t>
      </w:r>
      <w:r>
        <w:t>.</w:t>
      </w:r>
    </w:p>
    <w:p w14:paraId="4A13C1B0" w14:textId="77777777" w:rsidR="000E1214" w:rsidRDefault="00A87198">
      <w:pPr>
        <w:numPr>
          <w:ilvl w:val="0"/>
          <w:numId w:val="16"/>
        </w:numPr>
      </w:pPr>
      <w:r>
        <w:t xml:space="preserve">Basic </w:t>
      </w:r>
      <w:ins w:id="362" w:author="Mike Beckerle" w:date="2020-04-09T12:57:00Z">
        <w:r>
          <w:t>m</w:t>
        </w:r>
      </w:ins>
      <w:del w:id="363" w:author="Mike Beckerle" w:date="2020-04-09T12:57:00Z">
        <w:r>
          <w:delText>M</w:delText>
        </w:r>
      </w:del>
      <w:r>
        <w:t>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511DFC16" w:rsidR="000E1214" w:rsidRDefault="00A87198">
      <w:r>
        <w:t xml:space="preserve">DFDL </w:t>
      </w:r>
      <w:r w:rsidR="00FE416D">
        <w:t>can describe</w:t>
      </w:r>
      <w:r>
        <w:t xml:space="preserve"> binary data as found in the data structures of COBOL, C, PL1, Fortran, etc. </w:t>
      </w:r>
      <w:r w:rsidR="00FE416D">
        <w:t>It</w:t>
      </w:r>
      <w:r>
        <w:t xml:space="preserve"> </w:t>
      </w:r>
      <w:r w:rsidR="00FE416D">
        <w:t>can</w:t>
      </w:r>
      <w:r>
        <w:t xml:space="preserve"> describe repeating sub-arrays where the length of an array is stored in another location of the structure.</w:t>
      </w:r>
    </w:p>
    <w:p w14:paraId="635BF46C" w14:textId="2EE8157D" w:rsidR="000E1214" w:rsidRDefault="00A87198">
      <w:r>
        <w:t xml:space="preserve">DFDL </w:t>
      </w:r>
      <w:r w:rsidR="00FE416D">
        <w:t>can describe</w:t>
      </w:r>
      <w:r>
        <w:t xml:space="preserve"> a wide variety of textual data formats such as HL7, X12, and SWIFT.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364" w:name="_Toc322911479"/>
      <w:bookmarkStart w:id="365" w:name="_Toc322912018"/>
      <w:bookmarkStart w:id="366" w:name="_Toc177399021"/>
      <w:bookmarkStart w:id="367" w:name="_Toc175057307"/>
      <w:bookmarkStart w:id="368" w:name="_Toc199516214"/>
      <w:bookmarkStart w:id="369" w:name="_Toc194983895"/>
      <w:bookmarkStart w:id="370" w:name="_Toc243112733"/>
      <w:bookmarkStart w:id="371" w:name="_Toc349042606"/>
      <w:bookmarkStart w:id="372" w:name="_Toc39166736"/>
      <w:bookmarkEnd w:id="364"/>
      <w:bookmarkEnd w:id="365"/>
      <w:ins w:id="373" w:author="Mike Beckerle" w:date="2020-04-30T18:05:00Z">
        <w:r>
          <w:t>Overview of the Specification</w:t>
        </w:r>
      </w:ins>
      <w:bookmarkEnd w:id="372"/>
    </w:p>
    <w:p w14:paraId="347B8FDB" w14:textId="385A2F1E" w:rsidR="00852389" w:rsidRDefault="00852389" w:rsidP="00852389">
      <w:pPr>
        <w:pStyle w:val="nobreak"/>
        <w:rPr>
          <w:ins w:id="374" w:author="Mike Beckerle" w:date="2020-04-30T18:08:00Z"/>
        </w:rPr>
      </w:pPr>
      <w:ins w:id="375" w:author="Mike Beckerle" w:date="2020-04-30T18:08:00Z">
        <w:r>
          <w:t>The sections of the specification are</w:t>
        </w:r>
      </w:ins>
    </w:p>
    <w:p w14:paraId="76CE5E06" w14:textId="12F2F5FB" w:rsidR="00D71BE8" w:rsidRDefault="00D71BE8" w:rsidP="00D71BE8">
      <w:pPr>
        <w:pStyle w:val="ListParagraph"/>
        <w:numPr>
          <w:ilvl w:val="0"/>
          <w:numId w:val="185"/>
        </w:numPr>
        <w:rPr>
          <w:ins w:id="376" w:author="Mike Beckerle" w:date="2020-04-30T18:11:00Z"/>
        </w:rPr>
      </w:pPr>
      <w:ins w:id="377" w:author="Mike Beckerle" w:date="2020-04-30T18:08:00Z">
        <w:r>
          <w:t xml:space="preserve">Section </w:t>
        </w:r>
      </w:ins>
      <w:ins w:id="378" w:author="Mike Beckerle" w:date="2020-04-30T18:09:00Z">
        <w:r>
          <w:fldChar w:fldCharType="begin"/>
        </w:r>
        <w:r>
          <w:instrText xml:space="preserve"> REF _Ref39162589 \r \h </w:instrText>
        </w:r>
      </w:ins>
      <w:r>
        <w:fldChar w:fldCharType="separate"/>
      </w:r>
      <w:ins w:id="379" w:author="Mike Beckerle" w:date="2020-04-30T18:09:00Z">
        <w:r>
          <w:t>3</w:t>
        </w:r>
        <w:r>
          <w:fldChar w:fldCharType="end"/>
        </w:r>
        <w:r>
          <w:t xml:space="preserve">, </w:t>
        </w:r>
        <w:r>
          <w:fldChar w:fldCharType="begin"/>
        </w:r>
        <w:r>
          <w:instrText xml:space="preserve"> REF _Ref39162589 \h </w:instrText>
        </w:r>
      </w:ins>
      <w:r>
        <w:fldChar w:fldCharType="separate"/>
      </w:r>
      <w:ins w:id="380" w:author="Mike Beckerle" w:date="2020-04-30T18:09:00Z">
        <w:r>
          <w:t>Notational and Definitional Conventions</w:t>
        </w:r>
        <w:r>
          <w:fldChar w:fldCharType="end"/>
        </w:r>
        <w:r>
          <w:t xml:space="preserve"> </w:t>
        </w:r>
      </w:ins>
      <w:ins w:id="381" w:author="Mike Beckerle" w:date="2020-04-30T18:10:00Z">
        <w:r>
          <w:t xml:space="preserve">- provides definitions used throughout the specification. Note that terminology is defined at point of first use, but there is a complete Glossary in </w:t>
        </w:r>
      </w:ins>
      <w:ins w:id="382" w:author="Mike Beckerle" w:date="2020-04-30T18:11:00Z">
        <w:r>
          <w:fldChar w:fldCharType="begin"/>
        </w:r>
        <w:r>
          <w:instrText xml:space="preserve"> REF _Ref38905284 \h </w:instrText>
        </w:r>
      </w:ins>
      <w:r>
        <w:fldChar w:fldCharType="separate"/>
      </w:r>
      <w:ins w:id="383" w:author="Mike Beckerle" w:date="2020-04-30T18:11:00Z">
        <w:r>
          <w:t>Appendix E: Glossary of Terms</w:t>
        </w:r>
        <w:r>
          <w:fldChar w:fldCharType="end"/>
        </w:r>
        <w:r>
          <w:t>.</w:t>
        </w:r>
      </w:ins>
    </w:p>
    <w:p w14:paraId="0DD3485F" w14:textId="305F50B7" w:rsidR="00D71BE8" w:rsidRDefault="00D71BE8" w:rsidP="00D71BE8">
      <w:pPr>
        <w:pStyle w:val="ListParagraph"/>
        <w:numPr>
          <w:ilvl w:val="0"/>
          <w:numId w:val="185"/>
        </w:numPr>
        <w:rPr>
          <w:ins w:id="384" w:author="Mike Beckerle" w:date="2020-04-30T18:24:00Z"/>
        </w:rPr>
      </w:pPr>
      <w:ins w:id="385" w:author="Mike Beckerle" w:date="2020-04-30T18:11:00Z">
        <w:r>
          <w:t xml:space="preserve">Section </w:t>
        </w:r>
      </w:ins>
      <w:ins w:id="386" w:author="Mike Beckerle" w:date="2020-04-30T18:12:00Z">
        <w:r>
          <w:fldChar w:fldCharType="begin"/>
        </w:r>
        <w:r>
          <w:instrText xml:space="preserve"> REF _Ref39162759 \w \h </w:instrText>
        </w:r>
      </w:ins>
      <w:r>
        <w:fldChar w:fldCharType="separate"/>
      </w:r>
      <w:ins w:id="387" w:author="Mike Beckerle" w:date="2020-04-30T18:12:00Z">
        <w:r>
          <w:t>4</w:t>
        </w:r>
        <w:r>
          <w:fldChar w:fldCharType="end"/>
        </w:r>
        <w:r>
          <w:t xml:space="preserve">, </w:t>
        </w:r>
        <w:r>
          <w:fldChar w:fldCharType="begin"/>
        </w:r>
        <w:r>
          <w:instrText xml:space="preserve"> REF _Ref39162779 \h </w:instrText>
        </w:r>
      </w:ins>
      <w:r>
        <w:fldChar w:fldCharType="separate"/>
      </w:r>
      <w:ins w:id="388" w:author="Mike Beckerle" w:date="2020-04-30T18:12:00Z">
        <w:r>
          <w:t>The DFDL Information Set (Infoset)</w:t>
        </w:r>
        <w:r>
          <w:fldChar w:fldCharType="end"/>
        </w:r>
        <w:r>
          <w:t xml:space="preserve"> - describes the abstract data</w:t>
        </w:r>
      </w:ins>
      <w:ins w:id="389" w:author="Mike Beckerle" w:date="2020-04-30T18:13:00Z">
        <w:r>
          <w:t xml:space="preserve"> structure produced by parsing data using a DFDL processor, and which is consumed by a DFDL processor when unparsing data. </w:t>
        </w:r>
      </w:ins>
      <w:ins w:id="390" w:author="Mike Beckerle" w:date="2020-04-30T18:37:00Z">
        <w:r w:rsidR="00E751FE">
          <w:t xml:space="preserve">DFDL contains an expression language, and it is this data structure that the expression language operates on. </w:t>
        </w:r>
      </w:ins>
    </w:p>
    <w:p w14:paraId="00B736C8" w14:textId="6D482F78" w:rsidR="00E751FE" w:rsidRDefault="00E751FE" w:rsidP="00D71BE8">
      <w:pPr>
        <w:pStyle w:val="ListParagraph"/>
        <w:numPr>
          <w:ilvl w:val="0"/>
          <w:numId w:val="185"/>
        </w:numPr>
        <w:rPr>
          <w:ins w:id="391" w:author="Mike Beckerle" w:date="2020-04-30T18:26:00Z"/>
        </w:rPr>
      </w:pPr>
      <w:ins w:id="392" w:author="Mike Beckerle" w:date="2020-04-30T18:24:00Z">
        <w:r>
          <w:t xml:space="preserve">Section </w:t>
        </w:r>
      </w:ins>
      <w:ins w:id="393" w:author="Mike Beckerle" w:date="2020-04-30T18:25:00Z">
        <w:r>
          <w:fldChar w:fldCharType="begin"/>
        </w:r>
        <w:r>
          <w:instrText xml:space="preserve"> REF _Ref39163521 \r \h </w:instrText>
        </w:r>
      </w:ins>
      <w:r>
        <w:fldChar w:fldCharType="separate"/>
      </w:r>
      <w:ins w:id="394" w:author="Mike Beckerle" w:date="2020-04-30T18:25:00Z">
        <w:r>
          <w:t>5</w:t>
        </w:r>
        <w:r>
          <w:fldChar w:fldCharType="end"/>
        </w:r>
        <w:r>
          <w:t xml:space="preserve">, </w:t>
        </w:r>
        <w:r>
          <w:fldChar w:fldCharType="begin"/>
        </w:r>
        <w:r>
          <w:instrText xml:space="preserve"> REF _Ref39163534 \h </w:instrText>
        </w:r>
      </w:ins>
      <w:r>
        <w:fldChar w:fldCharType="separate"/>
      </w:r>
      <w:ins w:id="395" w:author="Mike Beckerle" w:date="2020-04-30T18:25:00Z">
        <w:r>
          <w:t>DFDL Schema Component Model</w:t>
        </w:r>
        <w:r>
          <w:fldChar w:fldCharType="end"/>
        </w:r>
        <w:r>
          <w:t xml:space="preserve"> describes the components that makes up a DFDL schema, and the subset of XML Schema that is used to express</w:t>
        </w:r>
      </w:ins>
      <w:ins w:id="396" w:author="Mike Beckerle" w:date="2020-04-30T18:26:00Z">
        <w:r>
          <w:t xml:space="preserve"> them.</w:t>
        </w:r>
      </w:ins>
    </w:p>
    <w:p w14:paraId="0551F2ED" w14:textId="62103501" w:rsidR="00E751FE" w:rsidRDefault="00E751FE" w:rsidP="00D71BE8">
      <w:pPr>
        <w:pStyle w:val="ListParagraph"/>
        <w:numPr>
          <w:ilvl w:val="0"/>
          <w:numId w:val="185"/>
        </w:numPr>
        <w:rPr>
          <w:ins w:id="397" w:author="Mike Beckerle" w:date="2020-04-30T18:29:00Z"/>
        </w:rPr>
      </w:pPr>
      <w:ins w:id="398" w:author="Mike Beckerle" w:date="2020-04-30T18:26:00Z">
        <w:r>
          <w:t xml:space="preserve">Sections </w:t>
        </w:r>
        <w:r>
          <w:fldChar w:fldCharType="begin"/>
        </w:r>
        <w:r>
          <w:instrText xml:space="preserve"> REF _Ref39163631 \r \h </w:instrText>
        </w:r>
      </w:ins>
      <w:r>
        <w:fldChar w:fldCharType="separate"/>
      </w:r>
      <w:ins w:id="399" w:author="Mike Beckerle" w:date="2020-04-30T18:26:00Z">
        <w:r>
          <w:t>6</w:t>
        </w:r>
        <w:r>
          <w:fldChar w:fldCharType="end"/>
        </w:r>
      </w:ins>
      <w:ins w:id="400" w:author="Mike Beckerle" w:date="2020-04-30T18:27:00Z">
        <w:r>
          <w:t xml:space="preserve">, </w:t>
        </w:r>
        <w:r>
          <w:fldChar w:fldCharType="begin"/>
        </w:r>
        <w:r>
          <w:instrText xml:space="preserve"> REF _Ref39163649 \h </w:instrText>
        </w:r>
      </w:ins>
      <w:r>
        <w:fldChar w:fldCharType="separate"/>
      </w:r>
      <w:ins w:id="401" w:author="Mike Beckerle" w:date="2020-04-30T18:27:00Z">
        <w:r>
          <w:t>DFDL Syntax Basics</w:t>
        </w:r>
        <w:r>
          <w:fldChar w:fldCharType="end"/>
        </w:r>
        <w:r>
          <w:t xml:space="preserve"> and </w:t>
        </w:r>
        <w:r>
          <w:fldChar w:fldCharType="begin"/>
        </w:r>
        <w:r>
          <w:instrText xml:space="preserve"> REF _Ref39163686 \r \h </w:instrText>
        </w:r>
      </w:ins>
      <w:r>
        <w:fldChar w:fldCharType="separate"/>
      </w:r>
      <w:ins w:id="402" w:author="Mike Beckerle" w:date="2020-04-30T18:27:00Z">
        <w:r>
          <w:t>7</w:t>
        </w:r>
        <w:r>
          <w:fldChar w:fldCharType="end"/>
        </w:r>
        <w:r>
          <w:t xml:space="preserve">, </w:t>
        </w:r>
      </w:ins>
      <w:ins w:id="403" w:author="Mike Beckerle" w:date="2020-04-30T18:28:00Z">
        <w:r>
          <w:fldChar w:fldCharType="begin"/>
        </w:r>
        <w:r>
          <w:instrText xml:space="preserve"> REF _Ref39163697 \h </w:instrText>
        </w:r>
      </w:ins>
      <w:r>
        <w:fldChar w:fldCharType="separate"/>
      </w:r>
      <w:ins w:id="404" w:author="Mike Beckerle" w:date="2020-04-30T18:28:00Z">
        <w:r>
          <w:t>Syntax of DFDL Annotation Elements</w:t>
        </w:r>
        <w:r>
          <w:fldChar w:fldCharType="end"/>
        </w:r>
        <w:r>
          <w:t xml:space="preserve"> - describe the syntactic structure of DFDL annotations</w:t>
        </w:r>
      </w:ins>
      <w:ins w:id="405" w:author="Mike Beckerle" w:date="2020-04-30T18:29:00Z">
        <w:r>
          <w:t xml:space="preserve"> and introduces the purposes of the various annotations.</w:t>
        </w:r>
      </w:ins>
    </w:p>
    <w:p w14:paraId="22CE58E2" w14:textId="030CCB61" w:rsidR="00E751FE" w:rsidRDefault="00E751FE" w:rsidP="00D71BE8">
      <w:pPr>
        <w:pStyle w:val="ListParagraph"/>
        <w:numPr>
          <w:ilvl w:val="0"/>
          <w:numId w:val="185"/>
        </w:numPr>
        <w:rPr>
          <w:ins w:id="406" w:author="Mike Beckerle" w:date="2020-04-30T18:33:00Z"/>
        </w:rPr>
      </w:pPr>
      <w:ins w:id="407" w:author="Mike Beckerle" w:date="2020-04-30T18:29:00Z">
        <w:r>
          <w:t xml:space="preserve">Section </w:t>
        </w:r>
      </w:ins>
      <w:ins w:id="408" w:author="Mike Beckerle" w:date="2020-04-30T18:30:00Z">
        <w:r>
          <w:fldChar w:fldCharType="begin"/>
        </w:r>
        <w:r>
          <w:instrText xml:space="preserve"> REF _Ref39163832 \r \h </w:instrText>
        </w:r>
      </w:ins>
      <w:r>
        <w:fldChar w:fldCharType="separate"/>
      </w:r>
      <w:ins w:id="409" w:author="Mike Beckerle" w:date="2020-04-30T18:30:00Z">
        <w:r>
          <w:t>8</w:t>
        </w:r>
        <w:r>
          <w:fldChar w:fldCharType="end"/>
        </w:r>
        <w:r>
          <w:t xml:space="preserve">, </w:t>
        </w:r>
        <w:r>
          <w:fldChar w:fldCharType="begin"/>
        </w:r>
        <w:r>
          <w:instrText xml:space="preserve"> REF _Ref39163838 \h </w:instrText>
        </w:r>
      </w:ins>
      <w:r>
        <w:fldChar w:fldCharType="separate"/>
      </w:r>
      <w:ins w:id="410" w:author="Mike Beckerle" w:date="2020-04-30T18:30:00Z">
        <w:r>
          <w:t>Property Scoping and DFDL Schema Checking</w:t>
        </w:r>
        <w:r>
          <w:fldChar w:fldCharType="end"/>
        </w:r>
        <w:r>
          <w:t xml:space="preserve"> describes the </w:t>
        </w:r>
      </w:ins>
      <w:ins w:id="411" w:author="Mike Beckerle" w:date="2020-04-30T18:31:00Z">
        <w:r>
          <w:t xml:space="preserve">way DFDL annotations that provide format properties </w:t>
        </w:r>
      </w:ins>
      <w:ins w:id="412" w:author="Mike Beckerle" w:date="2020-04-30T18:32:00Z">
        <w:r>
          <w:t>are combined across the parts of the DFDL schema, and also describes static checking that is done on the</w:t>
        </w:r>
      </w:ins>
      <w:ins w:id="413" w:author="Mike Beckerle" w:date="2020-04-30T18:33:00Z">
        <w:r>
          <w:t xml:space="preserve"> DFDL</w:t>
        </w:r>
      </w:ins>
      <w:ins w:id="414" w:author="Mike Beckerle" w:date="2020-04-30T18:32:00Z">
        <w:r>
          <w:t xml:space="preserve"> schema. </w:t>
        </w:r>
      </w:ins>
    </w:p>
    <w:p w14:paraId="1CE303CF" w14:textId="49B8381E" w:rsidR="00E751FE" w:rsidRDefault="00E751FE" w:rsidP="00D71BE8">
      <w:pPr>
        <w:pStyle w:val="ListParagraph"/>
        <w:numPr>
          <w:ilvl w:val="0"/>
          <w:numId w:val="185"/>
        </w:numPr>
        <w:rPr>
          <w:ins w:id="415" w:author="Mike Beckerle" w:date="2020-04-30T18:39:00Z"/>
        </w:rPr>
      </w:pPr>
      <w:ins w:id="416" w:author="Mike Beckerle" w:date="2020-04-30T18:33:00Z">
        <w:r>
          <w:t xml:space="preserve">Section </w:t>
        </w:r>
        <w:r>
          <w:fldChar w:fldCharType="begin"/>
        </w:r>
        <w:r>
          <w:instrText xml:space="preserve"> REF _Ref39164053 \r \h </w:instrText>
        </w:r>
      </w:ins>
      <w:r>
        <w:fldChar w:fldCharType="separate"/>
      </w:r>
      <w:ins w:id="417" w:author="Mike Beckerle" w:date="2020-04-30T18:33:00Z">
        <w:r>
          <w:t>9</w:t>
        </w:r>
        <w:r>
          <w:fldChar w:fldCharType="end"/>
        </w:r>
      </w:ins>
      <w:ins w:id="418" w:author="Mike Beckerle" w:date="2020-04-30T18:34:00Z">
        <w:r>
          <w:t xml:space="preserve">, </w:t>
        </w:r>
        <w:r>
          <w:fldChar w:fldCharType="begin"/>
        </w:r>
        <w:r>
          <w:instrText xml:space="preserve"> REF _Ref39164057 \h </w:instrText>
        </w:r>
      </w:ins>
      <w:r>
        <w:fldChar w:fldCharType="separate"/>
      </w:r>
      <w:ins w:id="419" w:author="Mike Beckerle" w:date="2020-04-30T18:34:00Z">
        <w:r>
          <w:t>DFDL Processing Introduction</w:t>
        </w:r>
        <w:r>
          <w:fldChar w:fldCharType="end"/>
        </w:r>
        <w:r>
          <w:t xml:space="preserve"> covers processing, including the core algorithms for parsing and unparsing data, as well as validation.</w:t>
        </w:r>
      </w:ins>
      <w:ins w:id="420" w:author="Mike Beckerle" w:date="2020-04-30T18:35:00Z">
        <w:r>
          <w:t xml:space="preserve"> It introduces the </w:t>
        </w:r>
      </w:ins>
      <w:ins w:id="421" w:author="Mike Beckerle" w:date="2020-04-30T18:36:00Z">
        <w:r>
          <w:fldChar w:fldCharType="begin"/>
        </w:r>
        <w:r>
          <w:instrText xml:space="preserve"> REF _Ref39164191 \h </w:instrText>
        </w:r>
      </w:ins>
      <w:r>
        <w:fldChar w:fldCharType="separate"/>
      </w:r>
      <w:ins w:id="422" w:author="Mike Beckerle" w:date="2020-04-30T18:36:00Z">
        <w:r>
          <w:t>DFDL Data Syntax Grammar</w:t>
        </w:r>
        <w:r>
          <w:fldChar w:fldCharType="end"/>
        </w:r>
        <w:r>
          <w:t>, which captures the structure of data that can be described with DFDL, and which is referenced throughout the rest of the specifica</w:t>
        </w:r>
      </w:ins>
      <w:ins w:id="423" w:author="Mike Beckerle" w:date="2020-04-30T18:37:00Z">
        <w:r>
          <w:t xml:space="preserve">tion. </w:t>
        </w:r>
      </w:ins>
    </w:p>
    <w:p w14:paraId="4249E67E" w14:textId="5746099B" w:rsidR="00E751FE" w:rsidRDefault="00E751FE" w:rsidP="00E751FE">
      <w:pPr>
        <w:pStyle w:val="ListParagraph"/>
        <w:numPr>
          <w:ilvl w:val="0"/>
          <w:numId w:val="185"/>
        </w:numPr>
        <w:rPr>
          <w:ins w:id="424" w:author="Mike Beckerle" w:date="2020-04-30T18:42:00Z"/>
        </w:rPr>
      </w:pPr>
      <w:ins w:id="425" w:author="Mike Beckerle" w:date="2020-04-30T18:39:00Z">
        <w:r>
          <w:t xml:space="preserve">Section </w:t>
        </w:r>
        <w:r>
          <w:fldChar w:fldCharType="begin"/>
        </w:r>
        <w:r>
          <w:instrText xml:space="preserve"> REF _Ref39164410 \r \h </w:instrText>
        </w:r>
      </w:ins>
      <w:r>
        <w:fldChar w:fldCharType="separate"/>
      </w:r>
      <w:ins w:id="426" w:author="Mike Beckerle" w:date="2020-04-30T18:39:00Z">
        <w:r>
          <w:t>10</w:t>
        </w:r>
        <w:r>
          <w:fldChar w:fldCharType="end"/>
        </w:r>
      </w:ins>
      <w:ins w:id="427" w:author="Mike Beckerle" w:date="2020-04-30T18:40:00Z">
        <w:r>
          <w:t xml:space="preserve"> provides an overview, and Sections </w:t>
        </w:r>
        <w:r>
          <w:fldChar w:fldCharType="begin"/>
        </w:r>
        <w:r>
          <w:instrText xml:space="preserve"> REF _Ref39164433 \r \h </w:instrText>
        </w:r>
      </w:ins>
      <w:r>
        <w:fldChar w:fldCharType="separate"/>
      </w:r>
      <w:ins w:id="428" w:author="Mike Beckerle" w:date="2020-04-30T18:40:00Z">
        <w:r>
          <w:t>11</w:t>
        </w:r>
        <w:r>
          <w:fldChar w:fldCharType="end"/>
        </w:r>
        <w:r>
          <w:t xml:space="preserve"> to </w:t>
        </w:r>
        <w:r>
          <w:fldChar w:fldCharType="begin"/>
        </w:r>
        <w:r>
          <w:instrText xml:space="preserve"> REF _Ref39164455 \r \h </w:instrText>
        </w:r>
      </w:ins>
      <w:r>
        <w:fldChar w:fldCharType="separate"/>
      </w:r>
      <w:ins w:id="429" w:author="Mike Beckerle" w:date="2020-04-30T18:40:00Z">
        <w:r>
          <w:t>17</w:t>
        </w:r>
        <w:r>
          <w:fldChar w:fldCharType="end"/>
        </w:r>
        <w:r>
          <w:t xml:space="preserve"> describe all the DF</w:t>
        </w:r>
      </w:ins>
      <w:ins w:id="430" w:author="Mike Beckerle" w:date="2020-04-30T18:41:00Z">
        <w:r>
          <w:t xml:space="preserve">DL properties. </w:t>
        </w:r>
      </w:ins>
      <w:ins w:id="431" w:author="Mike Beckerle" w:date="2020-04-30T18:42:00Z">
        <w:r>
          <w:t>The properties are organized as follows:</w:t>
        </w:r>
      </w:ins>
    </w:p>
    <w:p w14:paraId="281C49FD" w14:textId="77777777" w:rsidR="00E751FE" w:rsidRDefault="00E751FE" w:rsidP="00E751FE">
      <w:pPr>
        <w:numPr>
          <w:ilvl w:val="1"/>
          <w:numId w:val="185"/>
        </w:numPr>
        <w:rPr>
          <w:ins w:id="432" w:author="Mike Beckerle" w:date="2020-04-30T18:42:00Z"/>
        </w:rPr>
      </w:pPr>
      <w:ins w:id="433" w:author="Mike Beckerle" w:date="2020-04-30T18:42:00Z">
        <w:r>
          <w:t xml:space="preserve">Common to both Content and Framing (see </w:t>
        </w:r>
        <w:r>
          <w:fldChar w:fldCharType="begin"/>
        </w:r>
        <w:r>
          <w:instrText xml:space="preserve"> REF _Ref255476147 \r \h </w:instrText>
        </w:r>
        <w:r>
          <w:fldChar w:fldCharType="separate"/>
        </w:r>
        <w:r>
          <w:t>11</w:t>
        </w:r>
        <w:r>
          <w:fldChar w:fldCharType="end"/>
        </w:r>
        <w:r>
          <w:t>)</w:t>
        </w:r>
      </w:ins>
    </w:p>
    <w:p w14:paraId="604F3D0F" w14:textId="77777777" w:rsidR="00E751FE" w:rsidRDefault="00E751FE" w:rsidP="00E751FE">
      <w:pPr>
        <w:numPr>
          <w:ilvl w:val="1"/>
          <w:numId w:val="185"/>
        </w:numPr>
        <w:rPr>
          <w:ins w:id="434" w:author="Mike Beckerle" w:date="2020-04-30T18:42:00Z"/>
        </w:rPr>
      </w:pPr>
      <w:ins w:id="435" w:author="Mike Beckerle" w:date="2020-04-30T18:42:00Z">
        <w:r>
          <w:t xml:space="preserve">Common Framing, Position, and Length (see </w:t>
        </w:r>
        <w:r>
          <w:fldChar w:fldCharType="begin"/>
        </w:r>
        <w:r>
          <w:instrText xml:space="preserve"> REF _Ref255476176 \r \h </w:instrText>
        </w:r>
        <w:r>
          <w:fldChar w:fldCharType="separate"/>
        </w:r>
        <w:r>
          <w:t>12</w:t>
        </w:r>
        <w:r>
          <w:fldChar w:fldCharType="end"/>
        </w:r>
        <w:r>
          <w:t>)</w:t>
        </w:r>
      </w:ins>
    </w:p>
    <w:p w14:paraId="5AE65398" w14:textId="0D628B4D" w:rsidR="00E751FE" w:rsidRDefault="00E751FE" w:rsidP="00E751FE">
      <w:pPr>
        <w:numPr>
          <w:ilvl w:val="1"/>
          <w:numId w:val="185"/>
        </w:numPr>
        <w:rPr>
          <w:ins w:id="436" w:author="Mike Beckerle" w:date="2020-04-30T18:42:00Z"/>
        </w:rPr>
      </w:pPr>
      <w:ins w:id="437" w:author="Mike Beckerle" w:date="2020-04-30T18:42:00Z">
        <w:r>
          <w:t xml:space="preserve">Simple Type Content (see </w:t>
        </w:r>
        <w:r>
          <w:fldChar w:fldCharType="begin"/>
        </w:r>
        <w:r>
          <w:instrText xml:space="preserve"> REF _Ref255476219 \r \h </w:instrText>
        </w:r>
        <w:r>
          <w:fldChar w:fldCharType="separate"/>
        </w:r>
        <w:r>
          <w:t>13</w:t>
        </w:r>
        <w:r>
          <w:fldChar w:fldCharType="end"/>
        </w:r>
        <w:r>
          <w:t xml:space="preserve"> )</w:t>
        </w:r>
      </w:ins>
      <w:ins w:id="438" w:author="Mike Beckerle" w:date="2020-04-30T18:45:00Z">
        <w:r>
          <w:t xml:space="preserve"> - This is the largest section as it covers properties for all the various simple types,</w:t>
        </w:r>
      </w:ins>
      <w:ins w:id="439" w:author="Mike Beckerle" w:date="2020-04-30T18:46:00Z">
        <w:r>
          <w:t xml:space="preserve"> starting with properties that apply to all simplel types, then </w:t>
        </w:r>
      </w:ins>
      <w:ins w:id="440" w:author="Mike Beckerle" w:date="2020-04-30T18:48:00Z">
        <w:r>
          <w:t>properties for all types with textual representation, and then Se</w:t>
        </w:r>
      </w:ins>
      <w:ins w:id="441" w:author="Mike Beckerle" w:date="2020-04-30T18:46:00Z">
        <w:r>
          <w:t xml:space="preserve">proceeding through the types, covering textual and binary format properties for each type. </w:t>
        </w:r>
      </w:ins>
    </w:p>
    <w:p w14:paraId="5121E4AE" w14:textId="77777777" w:rsidR="00E751FE" w:rsidRDefault="00E751FE" w:rsidP="00E751FE">
      <w:pPr>
        <w:numPr>
          <w:ilvl w:val="1"/>
          <w:numId w:val="185"/>
        </w:numPr>
        <w:rPr>
          <w:ins w:id="442" w:author="Mike Beckerle" w:date="2020-04-30T18:42:00Z"/>
        </w:rPr>
      </w:pPr>
      <w:ins w:id="443" w:author="Mike Beckerle" w:date="2020-04-30T18:42:00Z">
        <w:r>
          <w:t xml:space="preserve">Sequence Groups (see </w:t>
        </w:r>
        <w:r>
          <w:fldChar w:fldCharType="begin"/>
        </w:r>
        <w:r>
          <w:instrText xml:space="preserve"> REF _Ref255476240 \r \h </w:instrText>
        </w:r>
        <w:r>
          <w:fldChar w:fldCharType="separate"/>
        </w:r>
        <w:r>
          <w:t>14</w:t>
        </w:r>
        <w:r>
          <w:fldChar w:fldCharType="end"/>
        </w:r>
        <w:r>
          <w:t xml:space="preserve"> )</w:t>
        </w:r>
      </w:ins>
    </w:p>
    <w:p w14:paraId="1C4EC7B9" w14:textId="77777777" w:rsidR="00E751FE" w:rsidRDefault="00E751FE" w:rsidP="00E751FE">
      <w:pPr>
        <w:numPr>
          <w:ilvl w:val="1"/>
          <w:numId w:val="185"/>
        </w:numPr>
        <w:rPr>
          <w:ins w:id="444" w:author="Mike Beckerle" w:date="2020-04-30T18:42:00Z"/>
        </w:rPr>
      </w:pPr>
      <w:ins w:id="445" w:author="Mike Beckerle" w:date="2020-04-30T18:42:00Z">
        <w:r>
          <w:t xml:space="preserve">Choice Groups (see </w:t>
        </w:r>
        <w:r>
          <w:fldChar w:fldCharType="begin"/>
        </w:r>
        <w:r>
          <w:instrText xml:space="preserve"> REF _Ref255476271 \r \h </w:instrText>
        </w:r>
        <w:r>
          <w:fldChar w:fldCharType="separate"/>
        </w:r>
        <w:r>
          <w:t>15</w:t>
        </w:r>
        <w:r>
          <w:fldChar w:fldCharType="end"/>
        </w:r>
        <w:r>
          <w:t xml:space="preserve"> )</w:t>
        </w:r>
      </w:ins>
    </w:p>
    <w:p w14:paraId="1550B5E3" w14:textId="77777777" w:rsidR="00E751FE" w:rsidRDefault="00E751FE" w:rsidP="00E751FE">
      <w:pPr>
        <w:numPr>
          <w:ilvl w:val="1"/>
          <w:numId w:val="185"/>
        </w:numPr>
        <w:rPr>
          <w:ins w:id="446" w:author="Mike Beckerle" w:date="2020-04-30T18:42:00Z"/>
        </w:rPr>
      </w:pPr>
      <w:ins w:id="447" w:author="Mike Beckerle" w:date="2020-04-30T18:42:00Z">
        <w:r>
          <w:t xml:space="preserve">Array elements and optional elements (see </w:t>
        </w:r>
        <w:r>
          <w:fldChar w:fldCharType="begin"/>
        </w:r>
        <w:r>
          <w:instrText xml:space="preserve"> REF _Ref255476292 \r \h </w:instrText>
        </w:r>
        <w:r>
          <w:fldChar w:fldCharType="separate"/>
        </w:r>
        <w:r>
          <w:t>16</w:t>
        </w:r>
        <w:r>
          <w:fldChar w:fldCharType="end"/>
        </w:r>
        <w:r>
          <w:t xml:space="preserve"> )</w:t>
        </w:r>
      </w:ins>
    </w:p>
    <w:p w14:paraId="545E8959" w14:textId="77777777" w:rsidR="00E751FE" w:rsidRDefault="00E751FE" w:rsidP="00E751FE">
      <w:pPr>
        <w:numPr>
          <w:ilvl w:val="1"/>
          <w:numId w:val="185"/>
        </w:numPr>
        <w:rPr>
          <w:ins w:id="448" w:author="Mike Beckerle" w:date="2020-04-30T18:42:00Z"/>
        </w:rPr>
      </w:pPr>
      <w:ins w:id="449" w:author="Mike Beckerle" w:date="2020-04-30T18:42:00Z">
        <w:r>
          <w:t xml:space="preserve">Calculated Values (see </w:t>
        </w:r>
        <w:r>
          <w:fldChar w:fldCharType="begin"/>
        </w:r>
        <w:r>
          <w:instrText xml:space="preserve"> REF _Ref255476304 \r \h </w:instrText>
        </w:r>
        <w:r>
          <w:fldChar w:fldCharType="separate"/>
        </w:r>
        <w:r>
          <w:t>17</w:t>
        </w:r>
        <w:r>
          <w:fldChar w:fldCharType="end"/>
        </w:r>
        <w:r>
          <w:t xml:space="preserve"> )</w:t>
        </w:r>
      </w:ins>
    </w:p>
    <w:p w14:paraId="13679E6A" w14:textId="3C904C1C" w:rsidR="00E751FE" w:rsidRDefault="00E751FE" w:rsidP="00D71BE8">
      <w:pPr>
        <w:pStyle w:val="ListParagraph"/>
        <w:numPr>
          <w:ilvl w:val="0"/>
          <w:numId w:val="185"/>
        </w:numPr>
        <w:rPr>
          <w:ins w:id="450" w:author="Mike Beckerle" w:date="2020-04-30T18:50:00Z"/>
        </w:rPr>
      </w:pPr>
      <w:ins w:id="451" w:author="Mike Beckerle" w:date="2020-04-30T18:48:00Z">
        <w:r>
          <w:t>Secti</w:t>
        </w:r>
      </w:ins>
      <w:ins w:id="452" w:author="Mike Beckerle" w:date="2020-04-30T18:49:00Z">
        <w:r>
          <w:t xml:space="preserve">on </w:t>
        </w:r>
        <w:r>
          <w:fldChar w:fldCharType="begin"/>
        </w:r>
        <w:r>
          <w:instrText xml:space="preserve"> REF _Ref39164965 \r \h </w:instrText>
        </w:r>
      </w:ins>
      <w:r>
        <w:fldChar w:fldCharType="separate"/>
      </w:r>
      <w:ins w:id="453" w:author="Mike Beckerle" w:date="2020-04-30T18:49:00Z">
        <w:r>
          <w:t>18</w:t>
        </w:r>
        <w:r>
          <w:fldChar w:fldCharType="end"/>
        </w:r>
        <w:r>
          <w:t xml:space="preserve">, </w:t>
        </w:r>
        <w:r>
          <w:fldChar w:fldCharType="begin"/>
        </w:r>
        <w:r>
          <w:instrText xml:space="preserve"> REF _Ref39164981 \h </w:instrText>
        </w:r>
      </w:ins>
      <w:r>
        <w:fldChar w:fldCharType="separate"/>
      </w:r>
      <w:ins w:id="454" w:author="Mike Beckerle" w:date="2020-04-30T18:49:00Z">
        <w:r>
          <w:t>DFDL Expression Language</w:t>
        </w:r>
        <w:r>
          <w:fldChar w:fldCharType="end"/>
        </w:r>
        <w:r>
          <w:t xml:space="preserve"> covers the </w:t>
        </w:r>
      </w:ins>
      <w:ins w:id="455" w:author="Mike Beckerle" w:date="2020-04-30T18:50:00Z">
        <w:r>
          <w:t xml:space="preserve">XPath-like </w:t>
        </w:r>
      </w:ins>
      <w:ins w:id="456" w:author="Mike Beckerle" w:date="2020-04-30T18:49:00Z">
        <w:r>
          <w:t>expression language that is embedded in DFDL and is used for computing t</w:t>
        </w:r>
      </w:ins>
      <w:ins w:id="457" w:author="Mike Beckerle" w:date="2020-04-30T18:50:00Z">
        <w:r>
          <w:t>he values of many properties dynamically, as well as for calculated value elements</w:t>
        </w:r>
      </w:ins>
      <w:ins w:id="458" w:author="Mike Beckerle" w:date="2020-04-30T18:52:00Z">
        <w:r>
          <w:t xml:space="preserve">, </w:t>
        </w:r>
      </w:ins>
      <w:ins w:id="459" w:author="Mike Beckerle" w:date="2020-04-30T18:53:00Z">
        <w:r>
          <w:t xml:space="preserve">and </w:t>
        </w:r>
      </w:ins>
      <w:ins w:id="460" w:author="Mike Beckerle" w:date="2020-04-30T18:52:00Z">
        <w:r>
          <w:t>as</w:t>
        </w:r>
      </w:ins>
      <w:ins w:id="461" w:author="Mike Beckerle" w:date="2020-04-30T18:53:00Z">
        <w:r>
          <w:t>sertion checking.</w:t>
        </w:r>
      </w:ins>
    </w:p>
    <w:p w14:paraId="359DC7FE" w14:textId="4D31C2C3" w:rsidR="00E751FE" w:rsidRDefault="00E751FE" w:rsidP="00D71BE8">
      <w:pPr>
        <w:pStyle w:val="ListParagraph"/>
        <w:numPr>
          <w:ilvl w:val="0"/>
          <w:numId w:val="185"/>
        </w:numPr>
        <w:rPr>
          <w:ins w:id="462" w:author="Mike Beckerle" w:date="2020-04-30T18:56:00Z"/>
        </w:rPr>
      </w:pPr>
      <w:ins w:id="463" w:author="Mike Beckerle" w:date="2020-04-30T18:50:00Z">
        <w:r>
          <w:t xml:space="preserve">Section </w:t>
        </w:r>
      </w:ins>
      <w:ins w:id="464" w:author="Mike Beckerle" w:date="2020-04-30T18:51:00Z">
        <w:r>
          <w:fldChar w:fldCharType="begin"/>
        </w:r>
        <w:r>
          <w:instrText xml:space="preserve"> REF _Ref39165089 \r \h </w:instrText>
        </w:r>
      </w:ins>
      <w:r>
        <w:fldChar w:fldCharType="separate"/>
      </w:r>
      <w:ins w:id="465" w:author="Mike Beckerle" w:date="2020-04-30T18:51:00Z">
        <w:r>
          <w:t>19</w:t>
        </w:r>
        <w:r>
          <w:fldChar w:fldCharType="end"/>
        </w:r>
        <w:r>
          <w:t xml:space="preserve">, </w:t>
        </w:r>
        <w:r>
          <w:fldChar w:fldCharType="begin"/>
        </w:r>
        <w:r>
          <w:instrText xml:space="preserve"> REF _Ref39165100 \h </w:instrText>
        </w:r>
      </w:ins>
      <w:r>
        <w:fldChar w:fldCharType="separate"/>
      </w:r>
      <w:ins w:id="466" w:author="Mike Beckerle" w:date="2020-04-30T18:51:00Z">
        <w:r>
          <w:t>DFDL Regular Expressions</w:t>
        </w:r>
        <w:r>
          <w:fldChar w:fldCharType="end"/>
        </w:r>
        <w:r>
          <w:t xml:space="preserve">, covers the regular expression language used </w:t>
        </w:r>
      </w:ins>
      <w:ins w:id="467" w:author="Mike Beckerle" w:date="2020-04-30T18:54:00Z">
        <w:r>
          <w:t xml:space="preserve">when parsing to isolate elements within the data stream, as well as to check assertions. </w:t>
        </w:r>
      </w:ins>
    </w:p>
    <w:p w14:paraId="09098557" w14:textId="5B7F67F8" w:rsidR="00E751FE" w:rsidRPr="00D71BE8" w:rsidRDefault="00E751FE" w:rsidP="00E751FE">
      <w:ins w:id="468" w:author="Mike Beckerle" w:date="2020-04-30T18:56:00Z">
        <w:r>
          <w:t>The remaining sections and appendicies supply additional details</w:t>
        </w:r>
      </w:ins>
      <w:ins w:id="469" w:author="Mike Beckerle" w:date="2020-04-30T18:58:00Z">
        <w:r w:rsidR="00B55249">
          <w:t xml:space="preserve"> of particular importance to </w:t>
        </w:r>
      </w:ins>
      <w:ins w:id="470" w:author="Mike Beckerle" w:date="2020-04-30T18:59:00Z">
        <w:r w:rsidR="00B55249">
          <w:t>implementors of DFDL, or they provide detail and reference material</w:t>
        </w:r>
      </w:ins>
      <w:ins w:id="471" w:author="Mike Beckerle" w:date="2020-04-30T18:56:00Z">
        <w:r>
          <w:t xml:space="preserve"> and are referenced from other parts of the specification. </w:t>
        </w:r>
      </w:ins>
    </w:p>
    <w:p w14:paraId="598D2A51" w14:textId="3FCDA8A2" w:rsidR="000E1214" w:rsidRDefault="00A87198" w:rsidP="00A64D65">
      <w:pPr>
        <w:pStyle w:val="Heading1"/>
      </w:pPr>
      <w:bookmarkStart w:id="472" w:name="_Ref39162589"/>
      <w:bookmarkStart w:id="473" w:name="_Toc39166737"/>
      <w:r>
        <w:t>Notational and Definitional Conventions</w:t>
      </w:r>
      <w:bookmarkEnd w:id="40"/>
      <w:bookmarkEnd w:id="366"/>
      <w:bookmarkEnd w:id="367"/>
      <w:bookmarkEnd w:id="368"/>
      <w:bookmarkEnd w:id="369"/>
      <w:bookmarkEnd w:id="370"/>
      <w:bookmarkEnd w:id="371"/>
      <w:bookmarkEnd w:id="472"/>
      <w:bookmarkEnd w:id="473"/>
    </w:p>
    <w:p w14:paraId="179D5BBE" w14:textId="1FE3CCA3" w:rsidR="000E1214" w:rsidRDefault="00A87198">
      <w:commentRangeStart w:id="474"/>
      <w:r>
        <w:t xml:space="preserve">The key words </w:t>
      </w:r>
      <w:r>
        <w:rPr>
          <w:rStyle w:val="Emphasis"/>
        </w:rPr>
        <w:t>must</w:t>
      </w:r>
      <w:r>
        <w:t xml:space="preserve">, </w:t>
      </w:r>
      <w:r>
        <w:rPr>
          <w:rStyle w:val="Emphasis"/>
        </w:rPr>
        <w:t>must not</w:t>
      </w:r>
      <w:r>
        <w:t xml:space="preserve">, </w:t>
      </w:r>
      <w:r>
        <w:rPr>
          <w:rStyle w:val="Emphasis"/>
        </w:rPr>
        <w:t>required</w:t>
      </w:r>
      <w:r>
        <w:t xml:space="preserve">, </w:t>
      </w:r>
      <w:r>
        <w:rPr>
          <w:rStyle w:val="Emphasis"/>
        </w:rPr>
        <w:t>shall</w:t>
      </w:r>
      <w:r>
        <w:t xml:space="preserve">, </w:t>
      </w:r>
      <w:r>
        <w:rPr>
          <w:rStyle w:val="Emphasis"/>
        </w:rPr>
        <w:t>shall not</w:t>
      </w:r>
      <w:r>
        <w:t xml:space="preserve">, </w:t>
      </w:r>
      <w:r>
        <w:rPr>
          <w:rStyle w:val="Emphasis"/>
        </w:rPr>
        <w:t>should</w:t>
      </w:r>
      <w:r>
        <w:t xml:space="preserve">, </w:t>
      </w:r>
      <w:r>
        <w:rPr>
          <w:rStyle w:val="Emphasis"/>
        </w:rPr>
        <w:t>should not</w:t>
      </w:r>
      <w:r>
        <w:t xml:space="preserve">, </w:t>
      </w:r>
      <w:r>
        <w:rPr>
          <w:rStyle w:val="Emphasis"/>
        </w:rPr>
        <w:t>recommended</w:t>
      </w:r>
      <w:r>
        <w:t xml:space="preserve">, </w:t>
      </w:r>
      <w:r>
        <w:rPr>
          <w:rStyle w:val="Emphasis"/>
        </w:rPr>
        <w:t>may</w:t>
      </w:r>
      <w:r>
        <w:t xml:space="preserve">, and </w:t>
      </w:r>
      <w:r>
        <w:rPr>
          <w:rStyle w:val="Emphasis"/>
        </w:rPr>
        <w:t xml:space="preserve">may not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w:t>
      </w:r>
      <w:commentRangeEnd w:id="474"/>
      <w:r>
        <w:rPr>
          <w:rStyle w:val="CommentReference"/>
        </w:rPr>
        <w:commentReference w:id="474"/>
      </w:r>
      <w:r>
        <w:rPr>
          <w:rFonts w:cs="Arial"/>
        </w:rPr>
        <w:t xml:space="preserve">The terms </w:t>
      </w:r>
      <w:r>
        <w:rPr>
          <w:rFonts w:cs="Arial"/>
          <w:i/>
          <w:iCs/>
        </w:rPr>
        <w:t>required</w:t>
      </w:r>
      <w:r>
        <w:rPr>
          <w:rFonts w:cs="Arial"/>
        </w:rPr>
        <w:t xml:space="preserve"> and </w:t>
      </w:r>
      <w:r>
        <w:rPr>
          <w:rFonts w:cs="Arial"/>
          <w:i/>
          <w:iCs/>
        </w:rPr>
        <w:t>optional</w:t>
      </w:r>
      <w:r>
        <w:rPr>
          <w:rFonts w:cs="Arial"/>
        </w:rPr>
        <w:t xml:space="preserve"> in this document are used as described in Section 3 (Glossary).</w:t>
      </w:r>
      <w:r>
        <w:t xml:space="preserve"> Note that for reasons of clarity these words are not always capitalized in this document.</w:t>
      </w:r>
    </w:p>
    <w:p w14:paraId="0AD5343C" w14:textId="77777777" w:rsidR="000E1214" w:rsidRDefault="00A87198">
      <w:r>
        <w:t>Examples are for illustration purposes only and for clarity they will often not include all the necessary DFDL properties</w:t>
      </w:r>
      <w:ins w:id="475" w:author="Mike Beckerle" w:date="2020-04-09T13:13:00Z">
        <w:r>
          <w:t xml:space="preserve"> that would be required for a complete functional DFDL schema</w:t>
        </w:r>
      </w:ins>
      <w:r>
        <w:t>.</w:t>
      </w:r>
    </w:p>
    <w:p w14:paraId="3B578BF3" w14:textId="77777777" w:rsidR="00EC6E09" w:rsidRDefault="00EC6E09" w:rsidP="00A64D65">
      <w:pPr>
        <w:pStyle w:val="Heading2"/>
        <w:rPr>
          <w:ins w:id="476" w:author="Mike Beckerle" w:date="2020-04-27T19:15:00Z"/>
        </w:rPr>
      </w:pPr>
      <w:bookmarkStart w:id="477" w:name="_Toc177399022"/>
      <w:bookmarkStart w:id="478" w:name="_Toc175057308"/>
      <w:bookmarkStart w:id="479" w:name="_Toc199516215"/>
      <w:bookmarkStart w:id="480" w:name="_Toc194983896"/>
      <w:bookmarkStart w:id="481" w:name="_Toc243112734"/>
      <w:bookmarkStart w:id="482" w:name="_Toc349042607"/>
      <w:bookmarkStart w:id="483" w:name="_Toc39166738"/>
      <w:ins w:id="484" w:author="Mike Beckerle" w:date="2020-04-27T19:15:00Z">
        <w:r>
          <w:t>Glossary and Terminology</w:t>
        </w:r>
        <w:bookmarkEnd w:id="483"/>
      </w:ins>
    </w:p>
    <w:p w14:paraId="28A0C522" w14:textId="6799077A" w:rsidR="00EC6E09" w:rsidRDefault="00EC6E09" w:rsidP="00EC6E09">
      <w:pPr>
        <w:pStyle w:val="nobreak"/>
        <w:rPr>
          <w:ins w:id="485" w:author="Mike Beckerle" w:date="2020-04-27T19:15:00Z"/>
        </w:rPr>
      </w:pPr>
      <w:ins w:id="486" w:author="Mike Beckerle" w:date="2020-04-27T19:15:00Z">
        <w:r>
          <w:t xml:space="preserve">This specification provides definitions of the terms it uses at the point of first use. However, as this specification will not generally be read linearly, but out of order, a complete glossary is provided in </w:t>
        </w:r>
        <w:r>
          <w:fldChar w:fldCharType="begin"/>
        </w:r>
        <w:r>
          <w:instrText xml:space="preserve"> REF _Ref38905284 \h </w:instrText>
        </w:r>
      </w:ins>
      <w:ins w:id="487" w:author="Mike Beckerle" w:date="2020-04-27T19:15:00Z">
        <w:r>
          <w:fldChar w:fldCharType="separate"/>
        </w:r>
      </w:ins>
      <w:r w:rsidR="00852536">
        <w:t>Appendix E: Glossary of Terms</w:t>
      </w:r>
      <w:ins w:id="488" w:author="Mike Beckerle" w:date="2020-04-27T19:15:00Z">
        <w:r>
          <w:fldChar w:fldCharType="end"/>
        </w:r>
        <w:r>
          <w:t>.</w:t>
        </w:r>
      </w:ins>
    </w:p>
    <w:p w14:paraId="30419BB8" w14:textId="2A7246F1" w:rsidR="000E1214" w:rsidRDefault="00A87198" w:rsidP="00A64D65">
      <w:pPr>
        <w:pStyle w:val="Heading2"/>
      </w:pPr>
      <w:bookmarkStart w:id="489" w:name="_Toc39166739"/>
      <w:r>
        <w:t>Failure Types</w:t>
      </w:r>
      <w:bookmarkEnd w:id="477"/>
      <w:bookmarkEnd w:id="478"/>
      <w:bookmarkEnd w:id="479"/>
      <w:bookmarkEnd w:id="480"/>
      <w:bookmarkEnd w:id="481"/>
      <w:bookmarkEnd w:id="482"/>
      <w:bookmarkEnd w:id="489"/>
    </w:p>
    <w:p w14:paraId="5FFFA4FA" w14:textId="77777777" w:rsidR="000E1214" w:rsidRDefault="00A87198">
      <w:r>
        <w:t>Where the phrase "</w:t>
      </w:r>
      <w:del w:id="490" w:author="Mike Beckerle" w:date="2020-04-09T13:11:00Z">
        <w:r>
          <w:delText xml:space="preserve">must </w:delText>
        </w:r>
      </w:del>
      <w:ins w:id="491" w:author="Mike Beckerle" w:date="2020-04-09T13:11:00Z">
        <w:r>
          <w:t xml:space="preserve">MUST </w:t>
        </w:r>
      </w:ins>
      <w:r>
        <w:t xml:space="preserve">be consistent with" is used, it is assumed that a conforming DFDL implementation </w:t>
      </w:r>
      <w:del w:id="492" w:author="Mike Beckerle" w:date="2020-04-09T13:11:00Z">
        <w:r>
          <w:delText xml:space="preserve">must </w:delText>
        </w:r>
      </w:del>
      <w:ins w:id="493" w:author="Mike Beckerle" w:date="2020-04-09T13:11:00Z">
        <w:r>
          <w:t xml:space="preserve">MUST </w:t>
        </w:r>
      </w:ins>
      <w:r>
        <w:t xml:space="preserve">check for the consistency and issue appropriate diagnostic messages when an inconsistency is found.  </w:t>
      </w:r>
    </w:p>
    <w:p w14:paraId="5D8E3555" w14:textId="77777777" w:rsidR="00415598" w:rsidRDefault="00415598" w:rsidP="00415598">
      <w:pPr>
        <w:rPr>
          <w:ins w:id="494" w:author="Mike Beckerle" w:date="2020-04-27T15:38:00Z"/>
        </w:rPr>
      </w:pPr>
      <w:bookmarkStart w:id="495" w:name="_Ref140935774"/>
      <w:bookmarkStart w:id="496" w:name="_Toc177399023"/>
      <w:bookmarkStart w:id="497" w:name="_Toc175057309"/>
      <w:bookmarkStart w:id="498" w:name="_Toc199516216"/>
      <w:bookmarkStart w:id="499" w:name="_Toc194983897"/>
      <w:bookmarkStart w:id="500" w:name="_Toc243112735"/>
      <w:bookmarkStart w:id="501" w:name="_Toc349042608"/>
      <w:ins w:id="502" w:author="Mike Beckerle" w:date="2020-04-27T15:38:00Z">
        <w:r>
          <w:t>There are several kinds of failures that can occur when a DFDL processor is handling data and/or a DFDL schema. These are:</w:t>
        </w:r>
      </w:ins>
    </w:p>
    <w:p w14:paraId="33A0EB33" w14:textId="184BB6EB" w:rsidR="00415598" w:rsidRDefault="00415598" w:rsidP="00415598">
      <w:pPr>
        <w:pStyle w:val="ListParagraph"/>
        <w:numPr>
          <w:ilvl w:val="0"/>
          <w:numId w:val="18"/>
        </w:numPr>
        <w:rPr>
          <w:ins w:id="503" w:author="Mike Beckerle" w:date="2020-04-27T15:38:00Z"/>
        </w:rPr>
      </w:pPr>
      <w:ins w:id="504" w:author="Mike Beckerle" w:date="2020-04-27T15:38:00Z">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ins>
      <w:ins w:id="505" w:author="Mike Beckerle" w:date="2020-04-27T15:40:00Z">
        <w:r>
          <w:t>.</w:t>
        </w:r>
      </w:ins>
    </w:p>
    <w:p w14:paraId="3F6BDDE4" w14:textId="77777777" w:rsidR="00415598" w:rsidRDefault="00415598" w:rsidP="00415598">
      <w:pPr>
        <w:pStyle w:val="ListParagraph"/>
        <w:numPr>
          <w:ilvl w:val="0"/>
          <w:numId w:val="18"/>
        </w:numPr>
        <w:rPr>
          <w:ins w:id="506" w:author="Mike Beckerle" w:date="2020-04-27T15:38:00Z"/>
        </w:rPr>
      </w:pPr>
      <w:ins w:id="507" w:author="Mike Beckerle" w:date="2020-04-27T15:38:00Z">
        <w:r w:rsidRPr="002439DA">
          <w:rPr>
            <w:b/>
            <w:bCs/>
            <w:i/>
            <w:iCs/>
          </w:rPr>
          <w:t>Processing Error</w:t>
        </w:r>
        <w:r>
          <w:t xml:space="preserve"> - These are errors that occur when parsing, in which case they are called Parse Errors,  or when unparsing in which case they are called Unparse Errors.</w:t>
        </w:r>
      </w:ins>
    </w:p>
    <w:p w14:paraId="282C4FEB" w14:textId="0064E19C" w:rsidR="00415598" w:rsidRDefault="00415598" w:rsidP="00415598">
      <w:pPr>
        <w:pStyle w:val="ListParagraph"/>
        <w:numPr>
          <w:ilvl w:val="1"/>
          <w:numId w:val="18"/>
        </w:numPr>
        <w:rPr>
          <w:ins w:id="508" w:author="Mike Beckerle" w:date="2020-04-27T15:39:00Z"/>
        </w:rPr>
      </w:pPr>
      <w:ins w:id="509" w:author="Mike Beckerle" w:date="2020-04-27T15:38:00Z">
        <w:r w:rsidRPr="002439DA">
          <w:rPr>
            <w:b/>
            <w:bCs/>
            <w:i/>
            <w:iCs/>
          </w:rPr>
          <w:t>Parse Error</w:t>
        </w:r>
        <w:r>
          <w:t xml:space="preserve"> - these errors can cause the parser to search (such as via backtracking) for alternative ways to parse the data</w:t>
        </w:r>
      </w:ins>
      <w:ins w:id="510" w:author="Mike Beckerle" w:date="2020-04-27T15:39:00Z">
        <w:r>
          <w:t xml:space="preserve"> </w:t>
        </w:r>
      </w:ins>
      <w:ins w:id="511" w:author="Mike Beckerle" w:date="2020-04-27T15:38:00Z">
        <w:r>
          <w:t xml:space="preserve">as </w:t>
        </w:r>
      </w:ins>
      <w:ins w:id="512" w:author="Mike Beckerle" w:date="2020-04-27T15:39:00Z">
        <w:r>
          <w:t xml:space="preserve">are </w:t>
        </w:r>
      </w:ins>
      <w:ins w:id="513" w:author="Mike Beckerle" w:date="2020-04-27T15:38:00Z">
        <w:r>
          <w:t xml:space="preserve">allowed by the DFDL schema. In that sense parse-time processing errors guide the parsing, and when the parser finds an alternative way to parse the data, a prior parse error is said to have been suppressed. </w:t>
        </w:r>
      </w:ins>
      <w:ins w:id="514" w:author="Mike Beckerle" w:date="2020-04-27T15:39:00Z">
        <w:r>
          <w:t>A parse error that is not suppressed terminates parsing with a diagnostic message.</w:t>
        </w:r>
      </w:ins>
    </w:p>
    <w:p w14:paraId="64B3E277" w14:textId="392FC5E9" w:rsidR="00415598" w:rsidRDefault="00415598" w:rsidP="00415598">
      <w:pPr>
        <w:pStyle w:val="ListParagraph"/>
        <w:numPr>
          <w:ilvl w:val="1"/>
          <w:numId w:val="18"/>
        </w:numPr>
        <w:rPr>
          <w:ins w:id="515" w:author="Mike Beckerle" w:date="2020-04-27T15:38:00Z"/>
        </w:rPr>
      </w:pPr>
      <w:ins w:id="516" w:author="Mike Beckerle" w:date="2020-04-27T15:40:00Z">
        <w:r w:rsidRPr="002439DA">
          <w:rPr>
            <w:b/>
            <w:bCs/>
            <w:i/>
            <w:iCs/>
          </w:rPr>
          <w:t>Unparse Error</w:t>
        </w:r>
        <w:r>
          <w:t xml:space="preserve"> - these errors are generally fatal. They cause unparsing to stop with a diagnostic message.</w:t>
        </w:r>
      </w:ins>
    </w:p>
    <w:p w14:paraId="4702A6EA" w14:textId="40955183" w:rsidR="00415598" w:rsidRDefault="00415598" w:rsidP="00415598">
      <w:pPr>
        <w:pStyle w:val="ListParagraph"/>
        <w:numPr>
          <w:ilvl w:val="0"/>
          <w:numId w:val="18"/>
        </w:numPr>
        <w:rPr>
          <w:ins w:id="517" w:author="Mike Beckerle" w:date="2020-04-27T15:38:00Z"/>
        </w:rPr>
      </w:pPr>
      <w:ins w:id="518" w:author="Mike Beckerle" w:date="2020-04-27T15:38:00Z">
        <w:r w:rsidRPr="002439DA">
          <w:rPr>
            <w:b/>
            <w:bCs/>
            <w:i/>
            <w:iCs/>
          </w:rPr>
          <w:t>Validation Error</w:t>
        </w:r>
      </w:ins>
      <w:ins w:id="519" w:author="Mike Beckerle" w:date="2020-04-27T15:41:00Z">
        <w:r>
          <w:t xml:space="preserve"> - These are errors when optional validation checking is available and enabled. Validation errors do not stop, nor influence, parsing</w:t>
        </w:r>
      </w:ins>
      <w:ins w:id="520" w:author="Mike Beckerle" w:date="2020-04-27T15:44:00Z">
        <w:r w:rsidR="0081545C">
          <w:t xml:space="preserve"> or unparsing behavior. </w:t>
        </w:r>
      </w:ins>
      <w:ins w:id="521" w:author="Mike Beckerle" w:date="2020-04-27T15:41:00Z">
        <w:r>
          <w:t>Validation errors are effectively warnings ind</w:t>
        </w:r>
      </w:ins>
      <w:ins w:id="522" w:author="Mike Beckerle" w:date="2020-04-27T15:42:00Z">
        <w:r>
          <w:t xml:space="preserve">icating </w:t>
        </w:r>
        <w:r w:rsidR="0081545C">
          <w:t>lack</w:t>
        </w:r>
      </w:ins>
      <w:ins w:id="523" w:author="Mike Beckerle" w:date="2020-04-27T15:43:00Z">
        <w:r w:rsidR="0081545C">
          <w:t xml:space="preserve"> of conformance of the parser output, or the unparser input, with</w:t>
        </w:r>
      </w:ins>
      <w:ins w:id="524" w:author="Mike Beckerle" w:date="2020-04-27T15:42:00Z">
        <w:r>
          <w:t xml:space="preserve"> the XML Schema facet constraints, </w:t>
        </w:r>
      </w:ins>
      <w:ins w:id="525" w:author="Mike Beckerle" w:date="2020-04-27T15:43:00Z">
        <w:r w:rsidR="0081545C">
          <w:t xml:space="preserve">or </w:t>
        </w:r>
      </w:ins>
      <w:ins w:id="526" w:author="Mike Beckerle" w:date="2020-04-27T15:42:00Z">
        <w:r>
          <w:t xml:space="preserve"> the XSD maxOccurs and XSD minOccurs values,</w:t>
        </w:r>
      </w:ins>
    </w:p>
    <w:p w14:paraId="4BCA2FDB" w14:textId="27D87240" w:rsidR="00415598" w:rsidRDefault="00415598" w:rsidP="00415598">
      <w:pPr>
        <w:pStyle w:val="ListParagraph"/>
        <w:numPr>
          <w:ilvl w:val="0"/>
          <w:numId w:val="18"/>
        </w:numPr>
        <w:rPr>
          <w:ins w:id="527" w:author="Mike Beckerle" w:date="2020-04-27T15:38:00Z"/>
        </w:rPr>
      </w:pPr>
      <w:ins w:id="528" w:author="Mike Beckerle" w:date="2020-04-27T15:38:00Z">
        <w:r w:rsidRPr="002439DA">
          <w:rPr>
            <w:b/>
            <w:bCs/>
            <w:i/>
            <w:iCs/>
          </w:rPr>
          <w:t>Recoverable Error</w:t>
        </w:r>
      </w:ins>
      <w:ins w:id="529" w:author="Mike Beckerle" w:date="2020-04-27T15:44:00Z">
        <w:r w:rsidR="0081545C">
          <w:t xml:space="preserve"> - In addition to using XML </w:t>
        </w:r>
      </w:ins>
      <w:ins w:id="530" w:author="Mike Beckerle" w:date="2020-04-27T15:45:00Z">
        <w:r w:rsidR="0081545C">
          <w:t>S</w:t>
        </w:r>
      </w:ins>
      <w:ins w:id="531" w:author="Mike Beckerle" w:date="2020-04-27T15:44:00Z">
        <w:r w:rsidR="0081545C">
          <w:t>chema validation, DFDL also provides the ability to add recoverable</w:t>
        </w:r>
      </w:ins>
      <w:ins w:id="532" w:author="Mike Beckerle" w:date="2020-04-27T15:45:00Z">
        <w:r w:rsidR="0081545C">
          <w:t xml:space="preserve"> error assertions to a DF</w:t>
        </w:r>
      </w:ins>
      <w:ins w:id="533" w:author="Mike Beckerle" w:date="2020-04-27T18:39:00Z">
        <w:r w:rsidR="002439DA">
          <w:t>DL</w:t>
        </w:r>
      </w:ins>
      <w:ins w:id="534" w:author="Mike Beckerle" w:date="2020-04-27T15:45:00Z">
        <w:r w:rsidR="0081545C">
          <w:t xml:space="preserve"> schema. These cause diagnostic messages to be created, but do not influence parsing or unparsing. </w:t>
        </w:r>
      </w:ins>
    </w:p>
    <w:p w14:paraId="118807B4" w14:textId="55167F57" w:rsidR="000E1214" w:rsidDel="00B55249" w:rsidRDefault="00A87198" w:rsidP="00A64D65">
      <w:pPr>
        <w:pStyle w:val="Heading2"/>
        <w:rPr>
          <w:del w:id="535" w:author="Mike Beckerle" w:date="2020-04-30T19:00:00Z"/>
        </w:rPr>
      </w:pPr>
      <w:commentRangeStart w:id="536"/>
      <w:del w:id="537" w:author="Mike Beckerle" w:date="2020-04-27T18:52:00Z">
        <w:r w:rsidDel="008712C9">
          <w:delText>Schema</w:delText>
        </w:r>
      </w:del>
      <w:commentRangeEnd w:id="536"/>
      <w:del w:id="538" w:author="Mike Beckerle" w:date="2020-04-30T19:00:00Z">
        <w:r w:rsidR="00181613" w:rsidDel="00B55249">
          <w:rPr>
            <w:rStyle w:val="CommentReference"/>
            <w:rFonts w:cs="Times New Roman"/>
            <w:b w:val="0"/>
            <w:bCs w:val="0"/>
            <w:kern w:val="0"/>
          </w:rPr>
          <w:commentReference w:id="536"/>
        </w:r>
      </w:del>
      <w:del w:id="539" w:author="Mike Beckerle" w:date="2020-04-27T18:52:00Z">
        <w:r w:rsidDel="008712C9">
          <w:delText xml:space="preserve"> Definition Error</w:delText>
        </w:r>
        <w:bookmarkEnd w:id="495"/>
        <w:bookmarkEnd w:id="496"/>
        <w:bookmarkEnd w:id="497"/>
        <w:bookmarkEnd w:id="498"/>
        <w:bookmarkEnd w:id="499"/>
        <w:bookmarkEnd w:id="500"/>
        <w:bookmarkEnd w:id="501"/>
        <w:r w:rsidDel="008712C9">
          <w:delText xml:space="preserve"> (SDE)</w:delText>
        </w:r>
      </w:del>
      <w:bookmarkStart w:id="540" w:name="_Toc39166740"/>
      <w:bookmarkEnd w:id="540"/>
    </w:p>
    <w:p w14:paraId="2A9C50E5" w14:textId="3B4CD3F4" w:rsidR="000E1214" w:rsidDel="00DD761E" w:rsidRDefault="00A87198">
      <w:pPr>
        <w:pStyle w:val="nobreak"/>
        <w:rPr>
          <w:del w:id="541" w:author="Mike Beckerle" w:date="2020-04-27T18:50:00Z"/>
        </w:rPr>
      </w:pPr>
      <w:del w:id="542" w:author="Mike Beckerle" w:date="2020-04-27T18:50:00Z">
        <w:r w:rsidDel="00DD761E">
          <w:delText xml:space="preserve">When the DFDL schema itself contains an error, it implies that the DFDL processor cannot process data because the DFDL schema is not meaningful. All conforming DFDL processors </w:delText>
        </w:r>
      </w:del>
      <w:del w:id="543" w:author="Mike Beckerle" w:date="2020-04-09T13:11:00Z">
        <w:r>
          <w:delText xml:space="preserve">must </w:delText>
        </w:r>
      </w:del>
      <w:del w:id="544" w:author="Mike Beckerle" w:date="2020-04-27T18:50:00Z">
        <w:r w:rsidDel="00DD761E">
          <w:delText xml:space="preserve">detect all Schema Definition Errors and </w:delText>
        </w:r>
      </w:del>
      <w:del w:id="545" w:author="Mike Beckerle" w:date="2020-04-09T13:12:00Z">
        <w:r>
          <w:delText xml:space="preserve">must </w:delText>
        </w:r>
      </w:del>
      <w:del w:id="546" w:author="Mike Beckerle" w:date="2020-04-27T18:50:00Z">
        <w:r w:rsidDel="00DD761E">
          <w:delText xml:space="preserve">issue </w:delText>
        </w:r>
        <w:r w:rsidR="0081545C" w:rsidDel="00DD761E">
          <w:delText>an</w:delText>
        </w:r>
        <w:r w:rsidDel="00DD761E">
          <w:delText xml:space="preserve"> appropriate diagnostic message. The behavior of a DFDL processor after a Schema Definition Error is detected is out of scope for this specification. </w:delText>
        </w:r>
        <w:bookmarkStart w:id="547" w:name="_Toc38908491"/>
        <w:bookmarkStart w:id="548" w:name="_Toc39166741"/>
        <w:bookmarkEnd w:id="547"/>
        <w:bookmarkEnd w:id="548"/>
      </w:del>
    </w:p>
    <w:p w14:paraId="49D82620" w14:textId="7627E173" w:rsidR="000E1214" w:rsidDel="00DD761E" w:rsidRDefault="00A87198">
      <w:pPr>
        <w:rPr>
          <w:del w:id="549" w:author="Mike Beckerle" w:date="2020-04-27T18:50:00Z"/>
        </w:rPr>
      </w:pPr>
      <w:del w:id="550" w:author="Mike Beckerle" w:date="2020-04-27T18:50:00Z">
        <w:r w:rsidDel="00DD761E">
          <w:delText xml:space="preserve">When a Schema definition error can be detected </w:delText>
        </w:r>
        <w:r w:rsidDel="00DD761E">
          <w:rPr>
            <w:i/>
            <w:iCs/>
          </w:rPr>
          <w:delText>statically</w:delText>
        </w:r>
        <w:r w:rsidDel="00DD761E">
          <w:delText xml:space="preserve">, that is given only the schema, it is desirable, though not required by the DFDL standard, that </w:delText>
        </w:r>
      </w:del>
      <w:del w:id="551" w:author="Mike Beckerle" w:date="2020-04-16T13:49:00Z">
        <w:r>
          <w:delText xml:space="preserve">such errors be detected, and </w:delText>
        </w:r>
      </w:del>
      <w:del w:id="552" w:author="Mike Beckerle" w:date="2020-04-27T18:50:00Z">
        <w:r w:rsidDel="00DD761E">
          <w:delText>diagnostic messages issued before any data are processed.</w:delText>
        </w:r>
      </w:del>
      <w:del w:id="553" w:author="Mike Beckerle" w:date="2020-04-09T13:16:00Z">
        <w:r>
          <w:delText xml:space="preserve"> Of course </w:delText>
        </w:r>
      </w:del>
      <w:del w:id="554" w:author="Mike Beckerle" w:date="2020-04-27T18:50:00Z">
        <w:r w:rsidDel="00DD761E">
          <w:delText xml:space="preserve">not all Schema Definition Errors can be detected without reference to data </w:delText>
        </w:r>
      </w:del>
      <w:del w:id="555" w:author="Mike Beckerle" w:date="2020-04-09T13:16:00Z">
        <w:r>
          <w:delText xml:space="preserve">as </w:delText>
        </w:r>
      </w:del>
      <w:del w:id="556" w:author="Mike Beckerle" w:date="2020-04-09T13:15:00Z">
        <w:r>
          <w:delText xml:space="preserve">some representation properties may obtain their values from the data (see also section </w:delText>
        </w:r>
        <w:r>
          <w:fldChar w:fldCharType="begin"/>
        </w:r>
        <w:r>
          <w:delInstrText xml:space="preserve"> REF _Ref249772718 \r \h </w:delInstrText>
        </w:r>
        <w:r>
          <w:fldChar w:fldCharType="separate"/>
        </w:r>
        <w:r>
          <w:delText>2.3.1</w:delText>
        </w:r>
        <w:r>
          <w:fldChar w:fldCharType="end"/>
        </w:r>
        <w:r>
          <w:delText xml:space="preserve"> </w:delText>
        </w:r>
        <w:r>
          <w:fldChar w:fldCharType="begin"/>
        </w:r>
        <w:r>
          <w:delInstrText xml:space="preserve"> REF _Ref254707057 \h </w:delInstrText>
        </w:r>
        <w:r>
          <w:fldChar w:fldCharType="separate"/>
        </w:r>
        <w:r>
          <w:delText>Ambiguity of Data Formats</w:delText>
        </w:r>
        <w:r>
          <w:fldChar w:fldCharType="end"/>
        </w:r>
        <w:r>
          <w:delText xml:space="preserve">). </w:delText>
        </w:r>
      </w:del>
      <w:bookmarkStart w:id="557" w:name="_Toc38908492"/>
      <w:bookmarkStart w:id="558" w:name="_Toc39166742"/>
      <w:bookmarkEnd w:id="557"/>
      <w:bookmarkEnd w:id="558"/>
    </w:p>
    <w:p w14:paraId="043B77AA" w14:textId="4962B347" w:rsidR="000E1214" w:rsidDel="00DD761E" w:rsidRDefault="00A87198">
      <w:pPr>
        <w:rPr>
          <w:del w:id="559" w:author="Mike Beckerle" w:date="2020-04-27T18:50:00Z"/>
        </w:rPr>
      </w:pPr>
      <w:del w:id="560" w:author="Mike Beckerle" w:date="2020-04-27T18:50:00Z">
        <w:r w:rsidDel="00DD761E">
          <w:delText xml:space="preserve">The expression language included within DFDL is strongly, statically type checkable. This means that type checking of expressions </w:delText>
        </w:r>
      </w:del>
      <w:del w:id="561" w:author="Mike Beckerle" w:date="2020-04-09T14:51:00Z">
        <w:r>
          <w:delText xml:space="preserve">can </w:delText>
        </w:r>
      </w:del>
      <w:del w:id="562" w:author="Mike Beckerle" w:date="2020-04-27T18:50:00Z">
        <w:r w:rsidDel="00DD761E">
          <w:delText>be performed without processing data, and implementations are encouraged to perform this checking statically so that Schema Definition Errors having to do with type inconsistencies can be detected before processing data.</w:delText>
        </w:r>
        <w:bookmarkStart w:id="563" w:name="_Toc38908493"/>
        <w:bookmarkStart w:id="564" w:name="_Toc39166743"/>
        <w:bookmarkEnd w:id="563"/>
        <w:bookmarkEnd w:id="564"/>
      </w:del>
    </w:p>
    <w:p w14:paraId="5552005A" w14:textId="5CD1465F" w:rsidR="000E1214" w:rsidDel="00DD761E" w:rsidRDefault="00A87198">
      <w:pPr>
        <w:rPr>
          <w:del w:id="565" w:author="Mike Beckerle" w:date="2020-04-27T18:50:00Z"/>
        </w:rPr>
      </w:pPr>
      <w:bookmarkStart w:id="566" w:name="_Toc38880376"/>
      <w:bookmarkStart w:id="567" w:name="_Toc38881915"/>
      <w:bookmarkEnd w:id="566"/>
      <w:bookmarkEnd w:id="567"/>
      <w:commentRangeStart w:id="568"/>
      <w:del w:id="569" w:author="Mike Beckerle" w:date="2020-04-27T18:50:00Z">
        <w:r w:rsidDel="00DD761E">
          <w:delText xml:space="preserve">Schema Component Constraint: Unique Particle AttributionA DFDL processor MUST implement the Schema Component Constraint: Unique Particle Attribution defined in </w:delText>
        </w:r>
        <w:r w:rsidDel="00DD761E">
          <w:rPr>
            <w:rStyle w:val="Emphasis"/>
          </w:rPr>
          <w:delText xml:space="preserve">XML Schema Part 1: Structures </w:delText>
        </w:r>
        <w:r w:rsidDel="00DD761E">
          <w:rPr>
            <w:noProof/>
          </w:rPr>
          <w:delText>[</w:delText>
        </w:r>
        <w:r w:rsidR="00B57015" w:rsidDel="00DD761E">
          <w:fldChar w:fldCharType="begin"/>
        </w:r>
        <w:r w:rsidR="00B57015" w:rsidDel="00DD761E">
          <w:delInstrText xml:space="preserve"> HYPERLINK \l "a_XSDL_Part1" </w:delInstrText>
        </w:r>
        <w:r w:rsidR="00B57015" w:rsidDel="00DD761E">
          <w:fldChar w:fldCharType="separate"/>
        </w:r>
        <w:r w:rsidDel="00DD761E">
          <w:rPr>
            <w:rStyle w:val="Hyperlink"/>
            <w:noProof/>
          </w:rPr>
          <w:delText>XSDLV1</w:delText>
        </w:r>
        <w:r w:rsidR="00B57015" w:rsidDel="00DD761E">
          <w:rPr>
            <w:rStyle w:val="Hyperlink"/>
            <w:noProof/>
          </w:rPr>
          <w:fldChar w:fldCharType="end"/>
        </w:r>
        <w:r w:rsidDel="00DD761E">
          <w:rPr>
            <w:noProof/>
          </w:rPr>
          <w:delText>]</w:delText>
        </w:r>
        <w:r w:rsidDel="00DD761E">
          <w:rPr>
            <w:rStyle w:val="Emphasis"/>
          </w:rPr>
          <w:delText xml:space="preserve"> </w:delText>
        </w:r>
        <w:r w:rsidDel="00DD761E">
          <w:delText>that applies to the DFDL schema subset.</w:delText>
        </w:r>
        <w:bookmarkStart w:id="570" w:name="_Toc38908494"/>
        <w:bookmarkStart w:id="571" w:name="_Toc39166744"/>
        <w:bookmarkEnd w:id="570"/>
        <w:bookmarkEnd w:id="571"/>
      </w:del>
    </w:p>
    <w:p w14:paraId="45E47062" w14:textId="0BBAA1DF" w:rsidR="000E1214" w:rsidDel="00DD761E" w:rsidRDefault="00A87198">
      <w:pPr>
        <w:rPr>
          <w:del w:id="572" w:author="Mike Beckerle" w:date="2020-04-27T18:50:00Z"/>
        </w:rPr>
      </w:pPr>
      <w:del w:id="573" w:author="Mike Beckerle" w:date="2020-04-27T18:50:00Z">
        <w:r w:rsidDel="00DD761E">
          <w:delText xml:space="preserve">Two elements </w:delText>
        </w:r>
        <w:r w:rsidDel="00DD761E">
          <w:rPr>
            <w:b/>
            <w:bCs/>
          </w:rPr>
          <w:delText>overlap</w:delText>
        </w:r>
        <w:r w:rsidDel="00DD761E">
          <w:delText xml:space="preserve"> if </w:delText>
        </w:r>
        <w:bookmarkStart w:id="574" w:name="_Toc38908495"/>
        <w:bookmarkStart w:id="575" w:name="_Toc39166745"/>
        <w:bookmarkEnd w:id="574"/>
        <w:bookmarkEnd w:id="575"/>
      </w:del>
    </w:p>
    <w:p w14:paraId="67B84AD2" w14:textId="6EF0D0A4" w:rsidR="000E1214" w:rsidDel="00DD761E" w:rsidRDefault="00A87198">
      <w:pPr>
        <w:numPr>
          <w:ilvl w:val="0"/>
          <w:numId w:val="19"/>
        </w:numPr>
        <w:rPr>
          <w:del w:id="576" w:author="Mike Beckerle" w:date="2020-04-27T18:50:00Z"/>
        </w:rPr>
      </w:pPr>
      <w:del w:id="577" w:author="Mike Beckerle" w:date="2020-04-27T18:50:00Z">
        <w:r w:rsidDel="00DD761E">
          <w:delText>They are both element declaration particles whose declarations have the same name and target namespace.</w:delText>
        </w:r>
        <w:bookmarkStart w:id="578" w:name="_Toc38908496"/>
        <w:bookmarkStart w:id="579" w:name="_Toc39166746"/>
        <w:bookmarkEnd w:id="578"/>
        <w:bookmarkEnd w:id="579"/>
      </w:del>
    </w:p>
    <w:p w14:paraId="241B57B9" w14:textId="5F8286D1" w:rsidR="000E1214" w:rsidDel="00DD761E" w:rsidRDefault="00A87198">
      <w:pPr>
        <w:rPr>
          <w:del w:id="580" w:author="Mike Beckerle" w:date="2020-04-27T18:50:00Z"/>
        </w:rPr>
      </w:pPr>
      <w:del w:id="581" w:author="Mike Beckerle" w:date="2020-04-27T18:50:00Z">
        <w:r w:rsidDel="00DD761E">
          <w:delText xml:space="preserve">A schema will violate the unique attribution constraint if it contains two particles which overlap and which either </w:delText>
        </w:r>
        <w:bookmarkStart w:id="582" w:name="_Toc38908497"/>
        <w:bookmarkStart w:id="583" w:name="_Toc39166747"/>
        <w:bookmarkEnd w:id="582"/>
        <w:bookmarkEnd w:id="583"/>
      </w:del>
    </w:p>
    <w:p w14:paraId="48010A3B" w14:textId="16E0F96F" w:rsidR="000E1214" w:rsidDel="00DD761E" w:rsidRDefault="00A87198">
      <w:pPr>
        <w:numPr>
          <w:ilvl w:val="0"/>
          <w:numId w:val="20"/>
        </w:numPr>
        <w:rPr>
          <w:del w:id="584" w:author="Mike Beckerle" w:date="2020-04-27T18:50:00Z"/>
        </w:rPr>
      </w:pPr>
      <w:del w:id="585" w:author="Mike Beckerle" w:date="2020-04-27T18:50:00Z">
        <w:r w:rsidDel="00DD761E">
          <w:delText xml:space="preserve">Are both in the particles of a </w:delText>
        </w:r>
        <w:r w:rsidDel="00DD761E">
          <w:rPr>
            <w:rStyle w:val="Emphasis"/>
          </w:rPr>
          <w:delText>choice</w:delText>
        </w:r>
        <w:r w:rsidDel="00DD761E">
          <w:delText xml:space="preserve"> group</w:delText>
        </w:r>
        <w:bookmarkStart w:id="586" w:name="_Toc38908498"/>
        <w:bookmarkStart w:id="587" w:name="_Toc39166748"/>
        <w:bookmarkEnd w:id="586"/>
        <w:bookmarkEnd w:id="587"/>
      </w:del>
    </w:p>
    <w:p w14:paraId="6AF251D9" w14:textId="24CA4D92" w:rsidR="000E1214" w:rsidDel="00DD761E" w:rsidRDefault="00A87198">
      <w:pPr>
        <w:rPr>
          <w:del w:id="588" w:author="Mike Beckerle" w:date="2020-04-27T18:50:00Z"/>
        </w:rPr>
      </w:pPr>
      <w:del w:id="589" w:author="Mike Beckerle" w:date="2020-04-27T18:50:00Z">
        <w:r w:rsidDel="00DD761E">
          <w:delText xml:space="preserve">Or </w:delText>
        </w:r>
        <w:bookmarkStart w:id="590" w:name="_Toc38908499"/>
        <w:bookmarkStart w:id="591" w:name="_Toc39166749"/>
        <w:bookmarkEnd w:id="590"/>
        <w:bookmarkEnd w:id="591"/>
      </w:del>
    </w:p>
    <w:p w14:paraId="6D3AD88E" w14:textId="621C6C7A" w:rsidR="000E1214" w:rsidDel="00DD761E" w:rsidRDefault="00A87198">
      <w:pPr>
        <w:numPr>
          <w:ilvl w:val="0"/>
          <w:numId w:val="21"/>
        </w:numPr>
        <w:rPr>
          <w:del w:id="592" w:author="Mike Beckerle" w:date="2020-04-27T18:50:00Z"/>
        </w:rPr>
      </w:pPr>
      <w:del w:id="593" w:author="Mike Beckerle" w:date="2020-04-27T18:50:00Z">
        <w:r w:rsidDel="00DD761E">
          <w:delText xml:space="preserve">Either </w:delText>
        </w:r>
      </w:del>
      <w:del w:id="594" w:author="Mike Beckerle" w:date="2020-04-09T14:04:00Z">
        <w:r>
          <w:delText>may validate</w:delText>
        </w:r>
      </w:del>
      <w:del w:id="595" w:author="Mike Beckerle" w:date="2020-04-27T18:50:00Z">
        <w:r w:rsidDel="00DD761E">
          <w:delText xml:space="preserve"> adjacent information items and the first has XSD minOccurs less than XSD maxOccurs.</w:delText>
        </w:r>
        <w:commentRangeEnd w:id="568"/>
        <w:r w:rsidDel="00DD761E">
          <w:rPr>
            <w:rStyle w:val="CommentReference"/>
          </w:rPr>
          <w:commentReference w:id="568"/>
        </w:r>
        <w:bookmarkStart w:id="596" w:name="_Toc38908500"/>
        <w:bookmarkStart w:id="597" w:name="_Toc39166750"/>
        <w:bookmarkEnd w:id="596"/>
        <w:bookmarkEnd w:id="597"/>
      </w:del>
    </w:p>
    <w:p w14:paraId="0592C0FE" w14:textId="21E78500" w:rsidR="000E1214" w:rsidDel="008712C9" w:rsidRDefault="00A87198" w:rsidP="00A64D65">
      <w:pPr>
        <w:pStyle w:val="Heading2"/>
        <w:rPr>
          <w:del w:id="598" w:author="Mike Beckerle" w:date="2020-04-27T19:01:00Z"/>
        </w:rPr>
      </w:pPr>
      <w:bookmarkStart w:id="599" w:name="_Toc322911484"/>
      <w:bookmarkStart w:id="600" w:name="_Toc322912023"/>
      <w:bookmarkStart w:id="601" w:name="_Toc199515590"/>
      <w:bookmarkStart w:id="602" w:name="_Toc199515778"/>
      <w:bookmarkStart w:id="603" w:name="_Toc199516217"/>
      <w:bookmarkStart w:id="604" w:name="_Toc349042609"/>
      <w:bookmarkStart w:id="605" w:name="_Toc177399024"/>
      <w:bookmarkStart w:id="606" w:name="_Toc175057310"/>
      <w:bookmarkStart w:id="607" w:name="_Toc199516218"/>
      <w:bookmarkStart w:id="608" w:name="_Toc194983898"/>
      <w:bookmarkStart w:id="609" w:name="_Toc243112736"/>
      <w:bookmarkStart w:id="610" w:name="_Ref393993607"/>
      <w:bookmarkStart w:id="611" w:name="_Ref393993618"/>
      <w:bookmarkStart w:id="612" w:name="_Toc39078976"/>
      <w:bookmarkStart w:id="613" w:name="_Toc39080526"/>
      <w:bookmarkStart w:id="614" w:name="_Toc39081752"/>
      <w:bookmarkStart w:id="615" w:name="_Toc39082419"/>
      <w:bookmarkEnd w:id="599"/>
      <w:bookmarkEnd w:id="600"/>
      <w:bookmarkEnd w:id="601"/>
      <w:bookmarkEnd w:id="602"/>
      <w:bookmarkEnd w:id="603"/>
      <w:del w:id="616" w:author="Mike Beckerle" w:date="2020-04-27T19:01:00Z">
        <w:r w:rsidDel="008712C9">
          <w:delText>Processing Errors</w:delText>
        </w:r>
        <w:bookmarkStart w:id="617" w:name="_Toc38908501"/>
        <w:bookmarkStart w:id="618" w:name="_Toc39166751"/>
        <w:bookmarkEnd w:id="604"/>
        <w:bookmarkEnd w:id="605"/>
        <w:bookmarkEnd w:id="606"/>
        <w:bookmarkEnd w:id="607"/>
        <w:bookmarkEnd w:id="608"/>
        <w:bookmarkEnd w:id="609"/>
        <w:bookmarkEnd w:id="610"/>
        <w:bookmarkEnd w:id="611"/>
        <w:bookmarkEnd w:id="612"/>
        <w:bookmarkEnd w:id="617"/>
        <w:bookmarkEnd w:id="613"/>
        <w:bookmarkEnd w:id="614"/>
        <w:bookmarkEnd w:id="615"/>
        <w:bookmarkEnd w:id="618"/>
      </w:del>
    </w:p>
    <w:p w14:paraId="466A37AE" w14:textId="76FA82EC" w:rsidR="000E1214" w:rsidDel="008712C9" w:rsidRDefault="00A87198">
      <w:pPr>
        <w:rPr>
          <w:del w:id="619" w:author="Mike Beckerle" w:date="2020-04-27T19:01:00Z"/>
        </w:rPr>
      </w:pPr>
      <w:del w:id="620" w:author="Mike Beckerle" w:date="2020-04-27T19:01:00Z">
        <w:r w:rsidDel="008712C9">
          <w:delText xml:space="preserve">If a DFDL schema contains no Schema Definition Errors, then there is the additional possibility of a </w:delText>
        </w:r>
        <w:r w:rsidDel="008712C9">
          <w:rPr>
            <w:i/>
          </w:rPr>
          <w:delText>processing error</w:delText>
        </w:r>
        <w:r w:rsidDel="008712C9">
          <w:delText xml:space="preserve"> when processing data using a DFDL schema. A processing error occurs if the data does not conform to the format described by the schema, that is to say, the data is not well-formed relative to the schema. </w:delText>
        </w:r>
        <w:bookmarkStart w:id="621" w:name="_Toc38908502"/>
        <w:bookmarkStart w:id="622" w:name="_Toc39166752"/>
        <w:bookmarkEnd w:id="621"/>
        <w:bookmarkEnd w:id="622"/>
      </w:del>
    </w:p>
    <w:p w14:paraId="7D63C0C0" w14:textId="754FB0DA" w:rsidR="000E1214" w:rsidDel="008712C9" w:rsidRDefault="00A87198">
      <w:pPr>
        <w:rPr>
          <w:del w:id="623" w:author="Mike Beckerle" w:date="2020-04-27T19:01:00Z"/>
        </w:rPr>
      </w:pPr>
      <w:del w:id="624" w:author="Mike Beckerle" w:date="2020-04-27T19:01:00Z">
        <w:r w:rsidDel="008712C9">
          <w:delText xml:space="preserve">Processing errors </w:delText>
        </w:r>
      </w:del>
      <w:del w:id="625" w:author="Mike Beckerle" w:date="2020-04-09T14:07:00Z">
        <w:r>
          <w:delText xml:space="preserve">can </w:delText>
        </w:r>
      </w:del>
      <w:del w:id="626" w:author="Mike Beckerle" w:date="2020-04-27T19:01:00Z">
        <w:r w:rsidDel="008712C9">
          <w:delText xml:space="preserve">be suppressed by a </w:delText>
        </w:r>
        <w:r w:rsidDel="008712C9">
          <w:rPr>
            <w:i/>
            <w:iCs/>
          </w:rPr>
          <w:delText>point of uncertainty</w:delText>
        </w:r>
        <w:r w:rsidDel="008712C9">
          <w:delText xml:space="preserve">. See section </w:delText>
        </w:r>
        <w:r w:rsidDel="008712C9">
          <w:fldChar w:fldCharType="begin"/>
        </w:r>
        <w:r w:rsidDel="008712C9">
          <w:delInstrText xml:space="preserve"> REF _Ref362445434 \r \h </w:delInstrText>
        </w:r>
        <w:r w:rsidDel="008712C9">
          <w:fldChar w:fldCharType="separate"/>
        </w:r>
        <w:r w:rsidDel="008712C9">
          <w:delText>9.3.3</w:delText>
        </w:r>
        <w:r w:rsidDel="008712C9">
          <w:fldChar w:fldCharType="end"/>
        </w:r>
        <w:r w:rsidDel="008712C9">
          <w:delText>.</w:delText>
        </w:r>
        <w:bookmarkStart w:id="627" w:name="_Toc38908503"/>
        <w:bookmarkStart w:id="628" w:name="_Toc39166753"/>
        <w:bookmarkEnd w:id="627"/>
        <w:bookmarkEnd w:id="628"/>
      </w:del>
    </w:p>
    <w:p w14:paraId="76E6923D" w14:textId="0D408FB6" w:rsidR="000E1214" w:rsidRDefault="00A87198">
      <w:pPr>
        <w:rPr>
          <w:del w:id="629" w:author="Mike Beckerle" w:date="2020-04-27T13:41:00Z"/>
        </w:rPr>
      </w:pPr>
      <w:commentRangeStart w:id="630"/>
      <w:del w:id="631" w:author="Mike Beckerle" w:date="2020-04-27T13:41:00Z">
        <w:r>
          <w:delText>It</w:delText>
        </w:r>
      </w:del>
      <w:commentRangeEnd w:id="630"/>
      <w:del w:id="632" w:author="Mike Beckerle" w:date="2020-04-27T19:01:00Z">
        <w:r w:rsidDel="008712C9">
          <w:rPr>
            <w:rStyle w:val="CommentReference"/>
          </w:rPr>
          <w:commentReference w:id="630"/>
        </w:r>
      </w:del>
      <w:del w:id="633" w:author="Mike Beckerle" w:date="2020-04-27T13:41:00Z">
        <w:r>
          <w:delText xml:space="preserve"> is expected that DFDL implementations </w:delText>
        </w:r>
      </w:del>
      <w:del w:id="634" w:author="Mike Beckerle" w:date="2020-04-09T14:07:00Z">
        <w:r>
          <w:delText xml:space="preserve">will </w:delText>
        </w:r>
      </w:del>
      <w:del w:id="635" w:author="Mike Beckerle" w:date="2020-04-27T13:41:00Z">
        <w:r>
          <w:delText xml:space="preserve">provide additional implementation-defined mechanisms for dealing with </w:delText>
        </w:r>
      </w:del>
      <w:del w:id="636" w:author="Mike Beckerle" w:date="2020-04-09T14:07:00Z">
        <w:r>
          <w:delText xml:space="preserve">effective </w:delText>
        </w:r>
      </w:del>
      <w:del w:id="637" w:author="Mike Beckerle" w:date="2020-04-27T13:41:00Z">
        <w:r>
          <w:delText>processing errors, such as the means of specifying retry points or the means of skipping some data to recover from the error in some way.</w:delText>
        </w:r>
        <w:bookmarkStart w:id="638" w:name="_Toc38908504"/>
        <w:bookmarkStart w:id="639" w:name="_Toc39166754"/>
        <w:bookmarkEnd w:id="638"/>
        <w:bookmarkEnd w:id="639"/>
      </w:del>
    </w:p>
    <w:p w14:paraId="06851E2F" w14:textId="5AAF7EDA" w:rsidR="000E1214" w:rsidRPr="0081545C" w:rsidDel="008712C9" w:rsidRDefault="00A87198">
      <w:pPr>
        <w:rPr>
          <w:del w:id="640" w:author="Mike Beckerle" w:date="2020-04-27T19:01:00Z"/>
        </w:rPr>
      </w:pPr>
      <w:del w:id="641" w:author="Mike Beckerle" w:date="2020-04-27T19:01:00Z">
        <w:r w:rsidRPr="0081545C" w:rsidDel="008712C9">
          <w:delText>Exceptions that occur in the evaluation of the DFDL expression language are processing errors.</w:delText>
        </w:r>
        <w:bookmarkStart w:id="642" w:name="_Toc38908505"/>
        <w:bookmarkStart w:id="643" w:name="_Toc39166755"/>
        <w:bookmarkEnd w:id="642"/>
        <w:bookmarkEnd w:id="643"/>
      </w:del>
    </w:p>
    <w:p w14:paraId="3BE39378" w14:textId="4CC06ABE" w:rsidR="000E1214" w:rsidDel="008712C9" w:rsidRDefault="00A87198">
      <w:pPr>
        <w:rPr>
          <w:del w:id="644" w:author="Mike Beckerle" w:date="2020-04-27T19:01:00Z"/>
        </w:rPr>
      </w:pPr>
      <w:del w:id="645" w:author="Mike Beckerle" w:date="2020-04-27T19:01:00Z">
        <w:r w:rsidDel="008712C9">
          <w:delText xml:space="preserve">Non-conformance with the XSD </w:delText>
        </w:r>
        <w:r w:rsidDel="008712C9">
          <w:rPr>
            <w:i/>
            <w:iCs/>
          </w:rPr>
          <w:delText>minOccurs</w:delText>
        </w:r>
        <w:r w:rsidDel="008712C9">
          <w:delText xml:space="preserve"> or </w:delText>
        </w:r>
        <w:r w:rsidDel="008712C9">
          <w:rPr>
            <w:i/>
          </w:rPr>
          <w:delText>maxOccurs</w:delText>
        </w:r>
        <w:r w:rsidDel="008712C9">
          <w:delText xml:space="preserve"> constraints is either a processing error or only a validation error depending on the settings of certain DFDL properties (see section </w:delText>
        </w:r>
        <w:r w:rsidDel="008712C9">
          <w:fldChar w:fldCharType="begin"/>
        </w:r>
        <w:r w:rsidDel="008712C9">
          <w:delInstrText xml:space="preserve"> REF _Ref351913722 \r \p \h </w:delInstrText>
        </w:r>
        <w:r w:rsidDel="008712C9">
          <w:fldChar w:fldCharType="separate"/>
        </w:r>
        <w:r w:rsidDel="008712C9">
          <w:delText>16</w:delText>
        </w:r>
      </w:del>
      <w:del w:id="646" w:author="Mike Beckerle" w:date="2020-04-27T15:49:00Z">
        <w:r w:rsidDel="0081545C">
          <w:delText xml:space="preserve"> </w:delText>
        </w:r>
      </w:del>
      <w:del w:id="647" w:author="Mike Beckerle" w:date="2020-04-27T19:01:00Z">
        <w:r w:rsidDel="008712C9">
          <w:fldChar w:fldCharType="end"/>
        </w:r>
        <w:r w:rsidDel="008712C9">
          <w:delText>)</w:delText>
        </w:r>
      </w:del>
      <w:del w:id="648" w:author="Mike Beckerle" w:date="2020-04-27T15:49:00Z">
        <w:r w:rsidDel="0081545C">
          <w:delText>.</w:delText>
        </w:r>
      </w:del>
      <w:bookmarkStart w:id="649" w:name="_Toc38908506"/>
      <w:bookmarkStart w:id="650" w:name="_Toc39166756"/>
      <w:bookmarkEnd w:id="649"/>
      <w:bookmarkEnd w:id="650"/>
    </w:p>
    <w:p w14:paraId="249D2462" w14:textId="77777777" w:rsidR="000E1214" w:rsidRDefault="00A87198" w:rsidP="00DD761E">
      <w:pPr>
        <w:rPr>
          <w:del w:id="651" w:author="Mike Beckerle" w:date="2020-04-27T13:33:00Z"/>
        </w:rPr>
      </w:pPr>
      <w:bookmarkStart w:id="652" w:name="_Toc361231093"/>
      <w:bookmarkStart w:id="653" w:name="_Toc361231619"/>
      <w:bookmarkStart w:id="654" w:name="_Toc362444899"/>
      <w:bookmarkStart w:id="655" w:name="_Toc363908821"/>
      <w:bookmarkStart w:id="656" w:name="_Toc364463243"/>
      <w:bookmarkStart w:id="657" w:name="_Toc366077834"/>
      <w:bookmarkStart w:id="658" w:name="_Toc366078453"/>
      <w:bookmarkStart w:id="659" w:name="_Toc366079439"/>
      <w:bookmarkStart w:id="660" w:name="_Toc366080051"/>
      <w:bookmarkStart w:id="661" w:name="_Toc366080663"/>
      <w:bookmarkStart w:id="662" w:name="_Toc366505003"/>
      <w:bookmarkStart w:id="663" w:name="_Toc366508372"/>
      <w:bookmarkStart w:id="664" w:name="_Toc366512873"/>
      <w:bookmarkStart w:id="665" w:name="_Toc366574064"/>
      <w:bookmarkStart w:id="666" w:name="_Toc366577857"/>
      <w:bookmarkStart w:id="667" w:name="_Toc366578465"/>
      <w:bookmarkStart w:id="668" w:name="_Toc366579059"/>
      <w:bookmarkStart w:id="669" w:name="_Toc366579650"/>
      <w:bookmarkStart w:id="670" w:name="_Toc366580242"/>
      <w:bookmarkStart w:id="671" w:name="_Toc366580833"/>
      <w:bookmarkStart w:id="672" w:name="_Toc366581425"/>
      <w:bookmarkStart w:id="673" w:name="_Toc322911486"/>
      <w:bookmarkStart w:id="674" w:name="_Toc322912025"/>
      <w:bookmarkStart w:id="675" w:name="_Ref254707057"/>
      <w:bookmarkStart w:id="676" w:name="_Toc349042610"/>
      <w:bookmarkStart w:id="677" w:name="_Toc199516219"/>
      <w:bookmarkStart w:id="678" w:name="_Toc243112737"/>
      <w:bookmarkStart w:id="679" w:name="_Ref249772673"/>
      <w:bookmarkStart w:id="680" w:name="_Ref249772718"/>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del w:id="681" w:author="Mike Beckerle" w:date="2020-04-27T13:33:00Z">
        <w:r>
          <w:delText>Ambiguity of Data Formats</w:delText>
        </w:r>
        <w:bookmarkStart w:id="682" w:name="_Toc38908507"/>
        <w:bookmarkStart w:id="683" w:name="_Toc39166757"/>
        <w:bookmarkEnd w:id="675"/>
        <w:bookmarkEnd w:id="676"/>
        <w:bookmarkEnd w:id="682"/>
        <w:bookmarkEnd w:id="683"/>
      </w:del>
    </w:p>
    <w:p w14:paraId="3B898983" w14:textId="77777777" w:rsidR="000E1214" w:rsidRDefault="00A87198" w:rsidP="00DD761E">
      <w:pPr>
        <w:rPr>
          <w:del w:id="684" w:author="Mike Beckerle" w:date="2020-04-27T13:33:00Z"/>
        </w:rPr>
      </w:pPr>
      <w:del w:id="685" w:author="Mike Beckerle" w:date="2020-04-27T13:33:00Z">
        <w:r>
          <w:delText>A data format using delimiters may be ambiguous if the delimiters are not distinct, and a data format description which has fixed data requirements (that is, where some elements have fixed values) may be ambiguous even with fixed-length elements.</w:delText>
        </w:r>
        <w:r>
          <w:rPr>
            <w:rStyle w:val="FootnoteReference"/>
            <w:szCs w:val="26"/>
          </w:rPr>
          <w:footnoteReference w:id="5"/>
        </w:r>
        <w:bookmarkStart w:id="687" w:name="_Toc38908508"/>
        <w:bookmarkStart w:id="688" w:name="_Toc39166758"/>
        <w:bookmarkEnd w:id="687"/>
        <w:bookmarkEnd w:id="688"/>
      </w:del>
    </w:p>
    <w:p w14:paraId="266D2C20" w14:textId="77777777" w:rsidR="000E1214" w:rsidRDefault="00A87198" w:rsidP="00DD761E">
      <w:pPr>
        <w:rPr>
          <w:del w:id="689" w:author="Mike Beckerle" w:date="2020-04-27T13:33:00Z"/>
        </w:rPr>
      </w:pPr>
      <w:del w:id="690" w:author="Mike Beckerle" w:date="2020-04-27T13:33:00Z">
        <w:r>
          <w:delText>If the delimiter string values are stored within the data, perhaps as elements of a header part of the data, then this ambiguity certainly cannot be examined until the data is available.</w:delText>
        </w:r>
        <w:bookmarkStart w:id="691" w:name="_Toc38908509"/>
        <w:bookmarkStart w:id="692" w:name="_Toc39166759"/>
        <w:bookmarkEnd w:id="691"/>
        <w:bookmarkEnd w:id="692"/>
      </w:del>
    </w:p>
    <w:p w14:paraId="454290AE" w14:textId="77777777" w:rsidR="000E1214" w:rsidRDefault="00A87198" w:rsidP="00DD761E">
      <w:pPr>
        <w:rPr>
          <w:del w:id="693" w:author="Mike Beckerle" w:date="2020-04-27T13:33:00Z"/>
        </w:rPr>
      </w:pPr>
      <w:del w:id="694" w:author="Mike Beckerle" w:date="2020-04-27T13:33:00Z">
        <w:r>
          <w:delText>Given an ambiguous grammar, a DFDL implementation may successfully parse a particular input data stream. That is, the part of the schema with the ambiguity may not be exercised by a particular data stream, or the data may parse successfully anyway because the ambiguity may not cause any kind of failure or processing error.</w:delText>
        </w:r>
        <w:bookmarkStart w:id="695" w:name="_Toc38908510"/>
        <w:bookmarkStart w:id="696" w:name="_Toc39166760"/>
        <w:bookmarkEnd w:id="695"/>
        <w:bookmarkEnd w:id="696"/>
      </w:del>
    </w:p>
    <w:p w14:paraId="25B540E0" w14:textId="03B3A05D" w:rsidR="000E1214" w:rsidRDefault="00A87198" w:rsidP="00DD761E">
      <w:pPr>
        <w:rPr>
          <w:del w:id="697" w:author="Mike Beckerle" w:date="2020-04-27T13:33:00Z"/>
        </w:rPr>
      </w:pPr>
      <w:del w:id="698" w:author="Mike Beckerle" w:date="2020-04-27T13:33:00Z">
        <w:r>
          <w:delText xml:space="preserve">Hence, to ensure </w:delText>
        </w:r>
        <w:commentRangeStart w:id="699"/>
        <w:r>
          <w:delText xml:space="preserve">compatible behavior, </w:delText>
        </w:r>
        <w:commentRangeEnd w:id="699"/>
        <w:r>
          <w:rPr>
            <w:rStyle w:val="CommentReference"/>
          </w:rPr>
          <w:commentReference w:id="699"/>
        </w:r>
        <w:r>
          <w:delText xml:space="preserve">DFDL v1.0 implementations MUST NOT detect grammar ambiguities as errors. Implementations are of course free to issue warnings to help users identify these situations, but ambiguity is neither a Schema Definition Error nor a Processing Error. </w:delText>
        </w:r>
        <w:bookmarkStart w:id="700" w:name="_Toc38908511"/>
        <w:bookmarkStart w:id="701" w:name="_Toc39166761"/>
        <w:bookmarkEnd w:id="677"/>
        <w:bookmarkEnd w:id="678"/>
        <w:bookmarkEnd w:id="679"/>
        <w:bookmarkEnd w:id="680"/>
        <w:bookmarkEnd w:id="700"/>
        <w:bookmarkEnd w:id="701"/>
      </w:del>
    </w:p>
    <w:p w14:paraId="358686CD" w14:textId="77777777" w:rsidR="000E1214" w:rsidRDefault="00A87198" w:rsidP="00DD761E">
      <w:pPr>
        <w:rPr>
          <w:del w:id="702" w:author="Mike Beckerle" w:date="2020-04-27T13:33:00Z"/>
        </w:rPr>
      </w:pPr>
      <w:del w:id="703" w:author="Mike Beckerle" w:date="2020-04-27T13:33:00Z">
        <w:r>
          <w:delText>Unparsing Must be Unambiguous</w:delText>
        </w:r>
        <w:bookmarkStart w:id="704" w:name="_Toc38908512"/>
        <w:bookmarkStart w:id="705" w:name="_Toc39166762"/>
        <w:bookmarkEnd w:id="704"/>
        <w:bookmarkEnd w:id="705"/>
      </w:del>
    </w:p>
    <w:p w14:paraId="04EE2D82" w14:textId="77777777" w:rsidR="000E1214" w:rsidRDefault="00A87198" w:rsidP="00DD761E">
      <w:pPr>
        <w:rPr>
          <w:del w:id="706" w:author="Mike Beckerle" w:date="2020-04-27T13:33:00Z"/>
        </w:rPr>
      </w:pPr>
      <w:del w:id="707" w:author="Mike Beckerle" w:date="2020-04-27T13:33:00Z">
        <w:r>
          <w:delText xml:space="preserve">Usually, the behavior of the unparser is symmetric to the behavior of the parser; however, there are cases where the DFDL schema will accept several equivalent representations for the same logical data. In this case it would be ambiguous which of these equivalent representations should be produced by the unparser. The DFDL standard contains representation properties which are used to eliminate this ambiguity. It is a Schema Definition Error if a DFDL schema is being used to unparse data and there is any ambiguity about the representation. </w:delText>
        </w:r>
        <w:bookmarkStart w:id="708" w:name="_Toc38908513"/>
        <w:bookmarkStart w:id="709" w:name="_Toc39166763"/>
        <w:bookmarkEnd w:id="708"/>
        <w:bookmarkEnd w:id="709"/>
      </w:del>
    </w:p>
    <w:p w14:paraId="40548F32" w14:textId="0E93E2E3" w:rsidR="000E1214" w:rsidDel="008712C9" w:rsidRDefault="00A87198" w:rsidP="00A64D65">
      <w:pPr>
        <w:pStyle w:val="Heading2"/>
        <w:rPr>
          <w:del w:id="710" w:author="Mike Beckerle" w:date="2020-04-27T18:54:00Z"/>
        </w:rPr>
      </w:pPr>
      <w:bookmarkStart w:id="711" w:name="_Toc322911488"/>
      <w:bookmarkStart w:id="712" w:name="_Toc322912027"/>
      <w:bookmarkStart w:id="713" w:name="_Toc322911489"/>
      <w:bookmarkStart w:id="714" w:name="_Toc322912028"/>
      <w:bookmarkStart w:id="715" w:name="_Toc322911490"/>
      <w:bookmarkStart w:id="716" w:name="_Toc322912029"/>
      <w:bookmarkStart w:id="717" w:name="_Toc322911491"/>
      <w:bookmarkStart w:id="718" w:name="_Toc322912030"/>
      <w:bookmarkStart w:id="719" w:name="_Toc322911492"/>
      <w:bookmarkStart w:id="720" w:name="_Toc322912031"/>
      <w:bookmarkStart w:id="721" w:name="_Toc322911493"/>
      <w:bookmarkStart w:id="722" w:name="_Toc322912032"/>
      <w:bookmarkStart w:id="723" w:name="_Toc322911494"/>
      <w:bookmarkStart w:id="724" w:name="_Toc322912033"/>
      <w:bookmarkStart w:id="725" w:name="_Toc322911495"/>
      <w:bookmarkStart w:id="726" w:name="_Toc322912034"/>
      <w:bookmarkStart w:id="727" w:name="_Toc322911496"/>
      <w:bookmarkStart w:id="728" w:name="_Toc322912035"/>
      <w:bookmarkStart w:id="729" w:name="_Toc322911497"/>
      <w:bookmarkStart w:id="730" w:name="_Toc322912036"/>
      <w:bookmarkStart w:id="731" w:name="_Toc322911498"/>
      <w:bookmarkStart w:id="732" w:name="_Toc322912037"/>
      <w:bookmarkStart w:id="733" w:name="_Toc322911499"/>
      <w:bookmarkStart w:id="734" w:name="_Toc322912038"/>
      <w:bookmarkStart w:id="735" w:name="_Toc322911500"/>
      <w:bookmarkStart w:id="736" w:name="_Toc322912039"/>
      <w:bookmarkStart w:id="737" w:name="_Toc184191909"/>
      <w:bookmarkStart w:id="738" w:name="_Toc184210449"/>
      <w:bookmarkStart w:id="739" w:name="_Toc177399025"/>
      <w:bookmarkStart w:id="740" w:name="_Toc175057311"/>
      <w:bookmarkStart w:id="741" w:name="_Toc199516220"/>
      <w:bookmarkStart w:id="742" w:name="_Toc194983899"/>
      <w:bookmarkStart w:id="743" w:name="_Toc243112738"/>
      <w:bookmarkStart w:id="744" w:name="_Toc349042611"/>
      <w:bookmarkStart w:id="745" w:name="_Ref384901666"/>
      <w:bookmarkStart w:id="746" w:name="_Ref384901671"/>
      <w:bookmarkStart w:id="747" w:name="_Toc39078977"/>
      <w:bookmarkStart w:id="748" w:name="_Toc39080527"/>
      <w:bookmarkStart w:id="749" w:name="_Toc39081753"/>
      <w:bookmarkStart w:id="750" w:name="_Toc39082420"/>
      <w:bookmarkStart w:id="751" w:name="OLE_LINK3"/>
      <w:bookmarkStart w:id="752" w:name="OLE_LINK4"/>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commentRangeStart w:id="753"/>
      <w:del w:id="754" w:author="Mike Beckerle" w:date="2020-04-27T18:54:00Z">
        <w:r w:rsidDel="008712C9">
          <w:delText>Validation</w:delText>
        </w:r>
      </w:del>
      <w:commentRangeEnd w:id="753"/>
      <w:del w:id="755" w:author="Mike Beckerle" w:date="2020-04-27T19:01:00Z">
        <w:r w:rsidR="008712C9" w:rsidDel="008712C9">
          <w:rPr>
            <w:rStyle w:val="CommentReference"/>
            <w:rFonts w:cs="Times New Roman"/>
            <w:b w:val="0"/>
            <w:bCs w:val="0"/>
            <w:kern w:val="0"/>
          </w:rPr>
          <w:commentReference w:id="753"/>
        </w:r>
      </w:del>
      <w:del w:id="756" w:author="Mike Beckerle" w:date="2020-04-27T18:54:00Z">
        <w:r w:rsidDel="008712C9">
          <w:delText xml:space="preserve"> Errors</w:delText>
        </w:r>
        <w:bookmarkStart w:id="757" w:name="_Toc38908514"/>
        <w:bookmarkStart w:id="758" w:name="_Toc39166764"/>
        <w:bookmarkEnd w:id="739"/>
        <w:bookmarkEnd w:id="740"/>
        <w:bookmarkEnd w:id="741"/>
        <w:bookmarkEnd w:id="742"/>
        <w:bookmarkEnd w:id="743"/>
        <w:bookmarkEnd w:id="744"/>
        <w:bookmarkEnd w:id="745"/>
        <w:bookmarkEnd w:id="746"/>
        <w:bookmarkEnd w:id="747"/>
        <w:bookmarkEnd w:id="748"/>
        <w:bookmarkEnd w:id="757"/>
        <w:bookmarkEnd w:id="749"/>
        <w:bookmarkEnd w:id="750"/>
        <w:bookmarkEnd w:id="758"/>
      </w:del>
    </w:p>
    <w:p w14:paraId="6F44A58C" w14:textId="347739F5" w:rsidR="000E1214" w:rsidDel="008712C9" w:rsidRDefault="00A87198">
      <w:pPr>
        <w:rPr>
          <w:del w:id="759" w:author="Mike Beckerle" w:date="2020-04-27T18:54:00Z"/>
        </w:rPr>
      </w:pPr>
      <w:bookmarkStart w:id="760" w:name="_Toc38908515"/>
      <w:bookmarkStart w:id="761" w:name="_Toc38908516"/>
      <w:bookmarkStart w:id="762" w:name="_Toc38908517"/>
      <w:bookmarkStart w:id="763" w:name="_Toc38908518"/>
      <w:bookmarkStart w:id="764" w:name="_Toc38908519"/>
      <w:bookmarkStart w:id="765" w:name="_Toc38908520"/>
      <w:bookmarkStart w:id="766" w:name="_Toc38908521"/>
      <w:bookmarkStart w:id="767" w:name="_Toc38908522"/>
      <w:bookmarkStart w:id="768" w:name="_Toc38908523"/>
      <w:bookmarkStart w:id="769" w:name="_Toc38908524"/>
      <w:bookmarkStart w:id="770" w:name="_Toc38908525"/>
      <w:bookmarkEnd w:id="760"/>
      <w:bookmarkEnd w:id="761"/>
      <w:bookmarkEnd w:id="762"/>
      <w:bookmarkEnd w:id="763"/>
      <w:bookmarkEnd w:id="764"/>
      <w:bookmarkEnd w:id="765"/>
      <w:bookmarkEnd w:id="766"/>
      <w:bookmarkEnd w:id="767"/>
      <w:bookmarkEnd w:id="768"/>
      <w:bookmarkEnd w:id="769"/>
      <w:bookmarkEnd w:id="770"/>
      <w:del w:id="771" w:author="Mike Beckerle" w:date="2020-04-27T18:54:00Z">
        <w:r w:rsidDel="008712C9">
          <w:delText xml:space="preserve">When resolving points of uncertainty (during parsing), validation errors are ignored. </w:delText>
        </w:r>
        <w:bookmarkStart w:id="772" w:name="_Toc39166765"/>
        <w:bookmarkEnd w:id="772"/>
      </w:del>
    </w:p>
    <w:p w14:paraId="378FE94A" w14:textId="2F0C251D" w:rsidR="000E1214" w:rsidDel="008712C9" w:rsidRDefault="00A87198">
      <w:pPr>
        <w:rPr>
          <w:del w:id="773" w:author="Mike Beckerle" w:date="2020-04-27T18:54:00Z"/>
        </w:rPr>
      </w:pPr>
      <w:del w:id="774" w:author="Mike Beckerle" w:date="2020-04-27T18:54:00Z">
        <w:r w:rsidDel="008712C9">
          <w:delText xml:space="preserve">The way a validation error is presented to the execution context of a DFDL processor is not specified by the DFDL language. The validity of an element is recorded in the DFDL Infoset, see Section </w:delText>
        </w:r>
        <w:r w:rsidDel="008712C9">
          <w:fldChar w:fldCharType="begin"/>
        </w:r>
        <w:r w:rsidDel="008712C9">
          <w:delInstrText xml:space="preserve"> REF _Ref366577019 \r \h </w:delInstrText>
        </w:r>
        <w:r w:rsidDel="008712C9">
          <w:fldChar w:fldCharType="separate"/>
        </w:r>
        <w:r w:rsidDel="008712C9">
          <w:delText>4</w:delText>
        </w:r>
        <w:r w:rsidDel="008712C9">
          <w:fldChar w:fldCharType="end"/>
        </w:r>
        <w:r w:rsidDel="008712C9">
          <w:delText xml:space="preserve"> </w:delText>
        </w:r>
        <w:r w:rsidDel="008712C9">
          <w:fldChar w:fldCharType="begin"/>
        </w:r>
        <w:r w:rsidDel="008712C9">
          <w:delInstrText xml:space="preserve"> REF _Ref366577050 \h </w:delInstrText>
        </w:r>
        <w:r w:rsidDel="008712C9">
          <w:fldChar w:fldCharType="separate"/>
        </w:r>
        <w:r w:rsidDel="008712C9">
          <w:delText>The DFDL Information Set (Infoset)</w:delText>
        </w:r>
        <w:r w:rsidDel="008712C9">
          <w:fldChar w:fldCharType="end"/>
        </w:r>
        <w:r w:rsidDel="008712C9">
          <w:delText>.</w:delText>
        </w:r>
        <w:bookmarkStart w:id="775" w:name="_Toc39166766"/>
        <w:bookmarkEnd w:id="775"/>
      </w:del>
    </w:p>
    <w:p w14:paraId="26F5986C" w14:textId="29B40CFD" w:rsidR="000E1214" w:rsidDel="008712C9" w:rsidRDefault="00A87198">
      <w:pPr>
        <w:rPr>
          <w:del w:id="776" w:author="Mike Beckerle" w:date="2020-04-27T18:54:00Z"/>
        </w:rPr>
      </w:pPr>
      <w:del w:id="777" w:author="Mike Beckerle" w:date="2020-04-27T18:54:00Z">
        <w:r w:rsidDel="008712C9">
          <w:delText>The following DFDL schema constructs are allowed in DFDL and are checked when validating:</w:delText>
        </w:r>
        <w:bookmarkStart w:id="778" w:name="_Toc39166767"/>
        <w:bookmarkEnd w:id="778"/>
      </w:del>
    </w:p>
    <w:p w14:paraId="36E52739" w14:textId="2161C17B" w:rsidR="000E1214" w:rsidDel="008712C9" w:rsidRDefault="00A87198">
      <w:pPr>
        <w:numPr>
          <w:ilvl w:val="0"/>
          <w:numId w:val="22"/>
        </w:numPr>
        <w:rPr>
          <w:del w:id="779" w:author="Mike Beckerle" w:date="2020-04-27T18:54:00Z"/>
        </w:rPr>
      </w:pPr>
      <w:del w:id="780" w:author="Mike Beckerle" w:date="2020-04-27T18:54:00Z">
        <w:r w:rsidDel="008712C9">
          <w:delText>XSD pattern facet - (for xs:string type elements only)</w:delText>
        </w:r>
        <w:bookmarkStart w:id="781" w:name="_Toc39166768"/>
        <w:bookmarkEnd w:id="781"/>
      </w:del>
    </w:p>
    <w:p w14:paraId="101E9432" w14:textId="77243D1D" w:rsidR="000E1214" w:rsidDel="008712C9" w:rsidRDefault="00A87198">
      <w:pPr>
        <w:numPr>
          <w:ilvl w:val="0"/>
          <w:numId w:val="22"/>
        </w:numPr>
        <w:rPr>
          <w:del w:id="782" w:author="Mike Beckerle" w:date="2020-04-27T18:54:00Z"/>
        </w:rPr>
      </w:pPr>
      <w:del w:id="783" w:author="Mike Beckerle" w:date="2020-04-27T18:54:00Z">
        <w:r w:rsidDel="008712C9">
          <w:delText xml:space="preserve">XSD minLength, maxLength </w:delText>
        </w:r>
        <w:bookmarkStart w:id="784" w:name="_Toc39166769"/>
        <w:bookmarkEnd w:id="784"/>
      </w:del>
    </w:p>
    <w:p w14:paraId="0027F784" w14:textId="4F4E6C15" w:rsidR="000E1214" w:rsidDel="008712C9" w:rsidRDefault="00A87198">
      <w:pPr>
        <w:numPr>
          <w:ilvl w:val="0"/>
          <w:numId w:val="22"/>
        </w:numPr>
        <w:rPr>
          <w:del w:id="785" w:author="Mike Beckerle" w:date="2020-04-27T18:54:00Z"/>
        </w:rPr>
      </w:pPr>
      <w:del w:id="786" w:author="Mike Beckerle" w:date="2020-04-27T18:54:00Z">
        <w:r w:rsidDel="008712C9">
          <w:delText>XSD minInclusive, minExclusive, maxInclusive, maxExclusive</w:delText>
        </w:r>
        <w:bookmarkStart w:id="787" w:name="_Toc39166770"/>
        <w:bookmarkEnd w:id="787"/>
      </w:del>
    </w:p>
    <w:p w14:paraId="184F4305" w14:textId="11A67346" w:rsidR="000E1214" w:rsidDel="008712C9" w:rsidRDefault="00A87198">
      <w:pPr>
        <w:numPr>
          <w:ilvl w:val="0"/>
          <w:numId w:val="22"/>
        </w:numPr>
        <w:rPr>
          <w:del w:id="788" w:author="Mike Beckerle" w:date="2020-04-27T18:54:00Z"/>
        </w:rPr>
      </w:pPr>
      <w:del w:id="789" w:author="Mike Beckerle" w:date="2020-04-27T18:54:00Z">
        <w:r w:rsidDel="008712C9">
          <w:delText>XSD enumeration</w:delText>
        </w:r>
        <w:bookmarkStart w:id="790" w:name="_Toc39166771"/>
        <w:bookmarkEnd w:id="790"/>
      </w:del>
    </w:p>
    <w:p w14:paraId="33CAD5E9" w14:textId="4415088F" w:rsidR="000E1214" w:rsidDel="008712C9" w:rsidRDefault="00A87198">
      <w:pPr>
        <w:numPr>
          <w:ilvl w:val="0"/>
          <w:numId w:val="22"/>
        </w:numPr>
        <w:rPr>
          <w:del w:id="791" w:author="Mike Beckerle" w:date="2020-04-27T18:54:00Z"/>
        </w:rPr>
      </w:pPr>
      <w:del w:id="792" w:author="Mike Beckerle" w:date="2020-04-27T18:54:00Z">
        <w:r w:rsidDel="008712C9">
          <w:delText>XSD maxOccurs</w:delText>
        </w:r>
        <w:bookmarkStart w:id="793" w:name="_Toc39166772"/>
        <w:bookmarkEnd w:id="793"/>
      </w:del>
    </w:p>
    <w:bookmarkEnd w:id="751"/>
    <w:bookmarkEnd w:id="752"/>
    <w:p w14:paraId="077D0B3E" w14:textId="29075517" w:rsidR="000E1214" w:rsidDel="008712C9" w:rsidRDefault="00A87198">
      <w:pPr>
        <w:rPr>
          <w:del w:id="794" w:author="Mike Beckerle" w:date="2020-04-27T18:54:00Z"/>
        </w:rPr>
      </w:pPr>
      <w:commentRangeStart w:id="795"/>
      <w:del w:id="796" w:author="Mike Beckerle" w:date="2020-04-27T18:54:00Z">
        <w:r w:rsidDel="008712C9">
          <w:delText xml:space="preserve">Note that validation is distinct from the checking of DFDL assert or discriminator predicates. When a DFDL discriminator or assert is used to discriminate a choice or other point of uncertainty when parsing, then that assert or discriminator is essential to parsing and it is evaluated irrespective of whether validation is enabled or disabled. </w:delText>
        </w:r>
        <w:bookmarkStart w:id="797" w:name="_Toc38908526"/>
        <w:bookmarkStart w:id="798" w:name="_Toc39166773"/>
        <w:bookmarkEnd w:id="797"/>
        <w:bookmarkEnd w:id="798"/>
      </w:del>
    </w:p>
    <w:p w14:paraId="63250D08" w14:textId="03855080" w:rsidR="000E1214" w:rsidDel="008712C9" w:rsidRDefault="00A87198">
      <w:pPr>
        <w:rPr>
          <w:del w:id="799" w:author="Mike Beckerle" w:date="2020-04-27T18:54:00Z"/>
        </w:rPr>
      </w:pPr>
      <w:del w:id="800" w:author="Mike Beckerle" w:date="2020-04-27T18:54:00Z">
        <w:r w:rsidDel="008712C9">
          <w:delText xml:space="preserve">There is also a function dfdl:checkConstraints available in the DFDL Expression language. This can be used to explicitly include checking of the XSD facet constraints as part of parsing a specific element. Such checking is part of parsing, and does not create validation errors. See Section </w:delText>
        </w:r>
        <w:r w:rsidDel="008712C9">
          <w:fldChar w:fldCharType="begin"/>
        </w:r>
        <w:r w:rsidDel="008712C9">
          <w:delInstrText xml:space="preserve"> REF _Ref365110948 \r \h </w:delInstrText>
        </w:r>
        <w:r w:rsidDel="008712C9">
          <w:fldChar w:fldCharType="separate"/>
        </w:r>
        <w:r w:rsidDel="008712C9">
          <w:delText>23.5.3</w:delText>
        </w:r>
        <w:r w:rsidDel="008712C9">
          <w:fldChar w:fldCharType="end"/>
        </w:r>
        <w:r w:rsidDel="008712C9">
          <w:delText xml:space="preserve"> </w:delText>
        </w:r>
        <w:r w:rsidDel="008712C9">
          <w:fldChar w:fldCharType="begin"/>
        </w:r>
        <w:r w:rsidDel="008712C9">
          <w:delInstrText xml:space="preserve"> REF _Ref365110951 \h </w:delInstrText>
        </w:r>
        <w:r w:rsidDel="008712C9">
          <w:fldChar w:fldCharType="separate"/>
        </w:r>
        <w:r w:rsidDel="008712C9">
          <w:delText>DFDL Functions</w:delText>
        </w:r>
        <w:r w:rsidDel="008712C9">
          <w:fldChar w:fldCharType="end"/>
        </w:r>
        <w:r w:rsidDel="008712C9">
          <w:delText xml:space="preserve"> for details.</w:delText>
        </w:r>
        <w:commentRangeEnd w:id="795"/>
        <w:r w:rsidDel="008712C9">
          <w:rPr>
            <w:rStyle w:val="CommentReference"/>
          </w:rPr>
          <w:commentReference w:id="795"/>
        </w:r>
        <w:bookmarkStart w:id="801" w:name="_Toc38908527"/>
        <w:bookmarkStart w:id="802" w:name="_Toc39166774"/>
        <w:bookmarkEnd w:id="801"/>
        <w:bookmarkEnd w:id="802"/>
      </w:del>
    </w:p>
    <w:p w14:paraId="1F71DF00" w14:textId="7A5DC087" w:rsidR="000E1214" w:rsidDel="00181613" w:rsidRDefault="00A87198" w:rsidP="00181613">
      <w:pPr>
        <w:pStyle w:val="Heading3"/>
        <w:rPr>
          <w:moveFrom w:id="803" w:author="Mike Beckerle" w:date="2020-04-27T19:02:00Z"/>
        </w:rPr>
      </w:pPr>
      <w:bookmarkStart w:id="804" w:name="_Toc366077837"/>
      <w:bookmarkStart w:id="805" w:name="_Toc366078456"/>
      <w:bookmarkStart w:id="806" w:name="_Toc366079442"/>
      <w:bookmarkStart w:id="807" w:name="_Toc366080054"/>
      <w:bookmarkStart w:id="808" w:name="_Toc366080666"/>
      <w:bookmarkStart w:id="809" w:name="_Toc366505006"/>
      <w:bookmarkStart w:id="810" w:name="_Toc366508375"/>
      <w:bookmarkStart w:id="811" w:name="_Toc366512876"/>
      <w:bookmarkStart w:id="812" w:name="_Toc366574067"/>
      <w:bookmarkStart w:id="813" w:name="_Toc366577860"/>
      <w:bookmarkStart w:id="814" w:name="_Toc366578468"/>
      <w:bookmarkStart w:id="815" w:name="_Toc366579062"/>
      <w:bookmarkStart w:id="816" w:name="_Toc366579653"/>
      <w:bookmarkStart w:id="817" w:name="_Toc366580245"/>
      <w:bookmarkStart w:id="818" w:name="_Toc366580836"/>
      <w:bookmarkStart w:id="819" w:name="_Toc366581428"/>
      <w:bookmarkStart w:id="820" w:name="_Toc322911502"/>
      <w:bookmarkStart w:id="821" w:name="_Toc322912041"/>
      <w:bookmarkStart w:id="822" w:name="_Toc349042612"/>
      <w:bookmarkStart w:id="823" w:name="_Toc39078978"/>
      <w:bookmarkStart w:id="824" w:name="_Toc39080528"/>
      <w:bookmarkStart w:id="825" w:name="_Toc39081754"/>
      <w:bookmarkStart w:id="826" w:name="_Toc39082421"/>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moveFromRangeStart w:id="827" w:author="Mike Beckerle" w:date="2020-04-27T19:02:00Z" w:name="move38906583"/>
      <w:moveFrom w:id="828" w:author="Mike Beckerle" w:date="2020-04-27T19:02:00Z">
        <w:r w:rsidDel="00181613">
          <w:t>Recoverable Error</w:t>
        </w:r>
        <w:bookmarkStart w:id="829" w:name="_Toc38908528"/>
        <w:bookmarkStart w:id="830" w:name="_Toc39166775"/>
        <w:bookmarkEnd w:id="822"/>
        <w:bookmarkEnd w:id="823"/>
        <w:bookmarkEnd w:id="824"/>
        <w:bookmarkEnd w:id="829"/>
        <w:bookmarkEnd w:id="825"/>
        <w:bookmarkEnd w:id="826"/>
        <w:bookmarkEnd w:id="830"/>
      </w:moveFrom>
    </w:p>
    <w:p w14:paraId="6E84B679" w14:textId="5BDFF7E8" w:rsidR="000E1214" w:rsidDel="00181613" w:rsidRDefault="00A87198">
      <w:pPr>
        <w:rPr>
          <w:moveFrom w:id="831" w:author="Mike Beckerle" w:date="2020-04-27T19:02:00Z"/>
        </w:rPr>
      </w:pPr>
      <w:moveFrom w:id="832" w:author="Mike Beckerle" w:date="2020-04-27T19:02:00Z">
        <w:r w:rsidDel="00181613">
          <w:t>This error type is used with the dfdl:assert annotation when parsing to permit the checking of physical format constraints without terminating a parse. For</w:t>
        </w:r>
        <w:r w:rsidDel="00181613">
          <w:rPr>
            <w:rFonts w:eastAsia="Helv"/>
          </w:rPr>
          <w:t xml:space="preserve"> </w:t>
        </w:r>
        <w:r w:rsidDel="00181613">
          <w:t>example, some formats will have redundancy by having known lengths, as well as delimiters. A recoverable error can be issued,</w:t>
        </w:r>
        <w:r w:rsidDel="00181613">
          <w:rPr>
            <w:rFonts w:eastAsia="Helv"/>
          </w:rPr>
          <w:t xml:space="preserve"> </w:t>
        </w:r>
        <w:r w:rsidDel="00181613">
          <w:t>using</w:t>
        </w:r>
        <w:r w:rsidDel="00181613">
          <w:rPr>
            <w:rFonts w:eastAsia="Helv"/>
          </w:rPr>
          <w:t xml:space="preserve"> </w:t>
        </w:r>
        <w:r w:rsidDel="00181613">
          <w:t>an</w:t>
        </w:r>
        <w:r w:rsidDel="00181613">
          <w:rPr>
            <w:rFonts w:eastAsia="Helv"/>
          </w:rPr>
          <w:t xml:space="preserve"> </w:t>
        </w:r>
        <w:r w:rsidDel="00181613">
          <w:t>assert</w:t>
        </w:r>
        <w:r w:rsidDel="00181613">
          <w:rPr>
            <w:rFonts w:eastAsia="Helv"/>
          </w:rPr>
          <w:t xml:space="preserve"> </w:t>
        </w:r>
        <w:r w:rsidDel="00181613">
          <w:t>to</w:t>
        </w:r>
        <w:r w:rsidDel="00181613">
          <w:rPr>
            <w:rFonts w:eastAsia="Helv"/>
          </w:rPr>
          <w:t xml:space="preserve"> </w:t>
        </w:r>
        <w:r w:rsidDel="00181613">
          <w:t>check</w:t>
        </w:r>
        <w:r w:rsidDel="00181613">
          <w:rPr>
            <w:rFonts w:eastAsia="Helv"/>
          </w:rPr>
          <w:t xml:space="preserve"> </w:t>
        </w:r>
        <w:r w:rsidDel="00181613">
          <w:t>a</w:t>
        </w:r>
        <w:r w:rsidDel="00181613">
          <w:rPr>
            <w:rFonts w:eastAsia="Helv"/>
          </w:rPr>
          <w:t xml:space="preserve"> </w:t>
        </w:r>
        <w:r w:rsidDel="00181613">
          <w:t>physical</w:t>
        </w:r>
        <w:r w:rsidDel="00181613">
          <w:rPr>
            <w:rFonts w:eastAsia="Helv"/>
          </w:rPr>
          <w:t xml:space="preserve"> </w:t>
        </w:r>
        <w:r w:rsidDel="00181613">
          <w:t>length</w:t>
        </w:r>
        <w:r w:rsidDel="00181613">
          <w:rPr>
            <w:rFonts w:eastAsia="Helv"/>
          </w:rPr>
          <w:t xml:space="preserve"> </w:t>
        </w:r>
        <w:r w:rsidDel="00181613">
          <w:t>constraint</w:t>
        </w:r>
        <w:r w:rsidDel="00181613">
          <w:rPr>
            <w:rFonts w:eastAsia="Helv"/>
          </w:rPr>
          <w:t xml:space="preserve"> </w:t>
        </w:r>
        <w:r w:rsidDel="00181613">
          <w:t>when</w:t>
        </w:r>
        <w:r w:rsidDel="00181613">
          <w:rPr>
            <w:rFonts w:eastAsia="Helv"/>
          </w:rPr>
          <w:t xml:space="preserve"> </w:t>
        </w:r>
        <w:r w:rsidDel="00181613">
          <w:t>property</w:t>
        </w:r>
        <w:r w:rsidDel="00181613">
          <w:rPr>
            <w:rFonts w:eastAsia="Helv"/>
          </w:rPr>
          <w:t xml:space="preserve"> </w:t>
        </w:r>
        <w:r w:rsidDel="00181613">
          <w:t>lengthKind</w:t>
        </w:r>
        <w:r w:rsidDel="00181613">
          <w:rPr>
            <w:rFonts w:eastAsia="Helv"/>
          </w:rPr>
          <w:t xml:space="preserve"> </w:t>
        </w:r>
        <w:r w:rsidDel="00181613">
          <w:t>is</w:t>
        </w:r>
        <w:r w:rsidDel="00181613">
          <w:rPr>
            <w:rFonts w:eastAsia="Helv"/>
          </w:rPr>
          <w:t xml:space="preserve"> </w:t>
        </w:r>
        <w:r w:rsidDel="00181613">
          <w:t xml:space="preserve">'delimited'. </w:t>
        </w:r>
        <w:bookmarkStart w:id="833" w:name="_Toc38908529"/>
        <w:bookmarkStart w:id="834" w:name="_Toc39166776"/>
        <w:bookmarkEnd w:id="833"/>
        <w:bookmarkEnd w:id="834"/>
      </w:moveFrom>
    </w:p>
    <w:p w14:paraId="745937FD" w14:textId="787B0E6F" w:rsidR="000E1214" w:rsidDel="00181613" w:rsidRDefault="00A87198">
      <w:pPr>
        <w:rPr>
          <w:moveFrom w:id="835" w:author="Mike Beckerle" w:date="2020-04-27T19:02:00Z"/>
        </w:rPr>
      </w:pPr>
      <w:moveFrom w:id="836" w:author="Mike Beckerle" w:date="2020-04-27T19:02:00Z">
        <w:r w:rsidDel="00181613">
          <w:t>Recoverable errors are independent of validation, and when resolving points of uncertainty, recoverable errors are ignored.</w:t>
        </w:r>
        <w:bookmarkStart w:id="837" w:name="_Toc38908530"/>
        <w:bookmarkStart w:id="838" w:name="_Toc39166777"/>
        <w:bookmarkEnd w:id="837"/>
        <w:bookmarkEnd w:id="838"/>
      </w:moveFrom>
    </w:p>
    <w:p w14:paraId="1DC5E4D1" w14:textId="0E42A7BF" w:rsidR="000E1214" w:rsidDel="00181613" w:rsidRDefault="00A87198" w:rsidP="00A64D65">
      <w:pPr>
        <w:pStyle w:val="Heading2"/>
        <w:rPr>
          <w:del w:id="839" w:author="Mike Beckerle" w:date="2020-04-27T19:07:00Z"/>
        </w:rPr>
      </w:pPr>
      <w:bookmarkStart w:id="840" w:name="_Toc38908531"/>
      <w:bookmarkStart w:id="841" w:name="_Toc38908532"/>
      <w:bookmarkStart w:id="842" w:name="_Toc38908533"/>
      <w:bookmarkStart w:id="843" w:name="_Toc38908534"/>
      <w:bookmarkStart w:id="844" w:name="_Toc38908535"/>
      <w:bookmarkStart w:id="845" w:name="_Toc38908536"/>
      <w:bookmarkStart w:id="846" w:name="_Toc38908537"/>
      <w:bookmarkStart w:id="847" w:name="_Toc38908538"/>
      <w:bookmarkStart w:id="848" w:name="_Toc38908539"/>
      <w:bookmarkStart w:id="849" w:name="_Toc38908540"/>
      <w:bookmarkStart w:id="850" w:name="_Toc38908541"/>
      <w:bookmarkStart w:id="851" w:name="_Toc38908542"/>
      <w:bookmarkStart w:id="852" w:name="_Toc38908543"/>
      <w:bookmarkStart w:id="853" w:name="_Toc38908544"/>
      <w:bookmarkStart w:id="854" w:name="_Toc38908545"/>
      <w:bookmarkStart w:id="855" w:name="_Toc38908546"/>
      <w:bookmarkStart w:id="856" w:name="_Toc38908547"/>
      <w:bookmarkStart w:id="857" w:name="_Toc38908548"/>
      <w:bookmarkStart w:id="858" w:name="_Toc38908549"/>
      <w:bookmarkStart w:id="859" w:name="_Toc38908550"/>
      <w:bookmarkStart w:id="860" w:name="_Toc38908551"/>
      <w:bookmarkStart w:id="861" w:name="_Toc38908552"/>
      <w:bookmarkStart w:id="862" w:name="_Toc38908553"/>
      <w:bookmarkStart w:id="863" w:name="_Toc38908554"/>
      <w:bookmarkStart w:id="864" w:name="_Toc38908555"/>
      <w:bookmarkStart w:id="865" w:name="_Toc38908556"/>
      <w:bookmarkStart w:id="866" w:name="_Toc38908557"/>
      <w:bookmarkStart w:id="867" w:name="_Toc38908558"/>
      <w:bookmarkStart w:id="868" w:name="_Toc38908559"/>
      <w:bookmarkStart w:id="869" w:name="_Toc38908560"/>
      <w:bookmarkStart w:id="870" w:name="_Toc38908561"/>
      <w:bookmarkStart w:id="871" w:name="_Toc38908562"/>
      <w:bookmarkStart w:id="872" w:name="_Toc38908563"/>
      <w:bookmarkStart w:id="873" w:name="_Toc38908564"/>
      <w:bookmarkStart w:id="874" w:name="_Toc38908565"/>
      <w:bookmarkStart w:id="875" w:name="_Toc38908566"/>
      <w:bookmarkStart w:id="876" w:name="_Toc38908567"/>
      <w:bookmarkStart w:id="877" w:name="_Toc38908568"/>
      <w:bookmarkStart w:id="878" w:name="_Toc38908569"/>
      <w:bookmarkStart w:id="879" w:name="_Toc38908570"/>
      <w:bookmarkStart w:id="880" w:name="_Toc38908571"/>
      <w:bookmarkStart w:id="881" w:name="_Toc38908572"/>
      <w:bookmarkStart w:id="882" w:name="_Toc38908573"/>
      <w:bookmarkStart w:id="883" w:name="_Toc38908574"/>
      <w:bookmarkStart w:id="884" w:name="_Toc38908575"/>
      <w:bookmarkStart w:id="885" w:name="_Toc38908576"/>
      <w:bookmarkStart w:id="886" w:name="_Toc38908577"/>
      <w:bookmarkStart w:id="887" w:name="_Toc38908578"/>
      <w:bookmarkStart w:id="888" w:name="_Toc38908579"/>
      <w:bookmarkStart w:id="889" w:name="_Toc38908580"/>
      <w:bookmarkStart w:id="890" w:name="_Toc38908581"/>
      <w:bookmarkStart w:id="891" w:name="_Toc38908582"/>
      <w:bookmarkStart w:id="892" w:name="_Toc38908583"/>
      <w:bookmarkStart w:id="893" w:name="_Toc38908584"/>
      <w:bookmarkStart w:id="894" w:name="_Toc38908585"/>
      <w:bookmarkStart w:id="895" w:name="_Toc38908586"/>
      <w:bookmarkStart w:id="896" w:name="_Toc38908587"/>
      <w:bookmarkStart w:id="897" w:name="_Toc38908588"/>
      <w:bookmarkStart w:id="898" w:name="_Toc38908589"/>
      <w:bookmarkStart w:id="899" w:name="_Toc38908590"/>
      <w:bookmarkStart w:id="900" w:name="_Toc38908591"/>
      <w:bookmarkStart w:id="901" w:name="_Toc38908592"/>
      <w:bookmarkStart w:id="902" w:name="_Toc38908593"/>
      <w:bookmarkStart w:id="903" w:name="_Toc38908594"/>
      <w:bookmarkStart w:id="904" w:name="_Toc38908595"/>
      <w:bookmarkStart w:id="905" w:name="_Toc38908596"/>
      <w:bookmarkStart w:id="906" w:name="_Toc38908597"/>
      <w:bookmarkStart w:id="907" w:name="_Toc38908598"/>
      <w:bookmarkStart w:id="908" w:name="_Toc38908599"/>
      <w:bookmarkStart w:id="909" w:name="_Toc38908600"/>
      <w:bookmarkStart w:id="910" w:name="_Toc38908601"/>
      <w:bookmarkStart w:id="911" w:name="_Toc38908602"/>
      <w:bookmarkStart w:id="912" w:name="_Toc38908603"/>
      <w:bookmarkStart w:id="913" w:name="_Toc38908604"/>
      <w:bookmarkStart w:id="914" w:name="_Toc38908605"/>
      <w:bookmarkStart w:id="915" w:name="_Toc38908606"/>
      <w:bookmarkStart w:id="916" w:name="_Toc38908607"/>
      <w:bookmarkStart w:id="917" w:name="_Toc38908608"/>
      <w:bookmarkStart w:id="918" w:name="_Toc38908609"/>
      <w:bookmarkStart w:id="919" w:name="_Toc38908610"/>
      <w:bookmarkStart w:id="920" w:name="_Toc38908611"/>
      <w:bookmarkStart w:id="921" w:name="_Toc38908612"/>
      <w:bookmarkStart w:id="922" w:name="_Toc38908613"/>
      <w:bookmarkStart w:id="923" w:name="_Toc38908614"/>
      <w:bookmarkStart w:id="924" w:name="_Toc38908615"/>
      <w:bookmarkStart w:id="925" w:name="_Toc38908616"/>
      <w:bookmarkStart w:id="926" w:name="_Toc38908617"/>
      <w:bookmarkStart w:id="927" w:name="_Toc38908618"/>
      <w:bookmarkStart w:id="928" w:name="_Toc39081755"/>
      <w:bookmarkStart w:id="929" w:name="_Toc39082422"/>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moveFromRangeEnd w:id="827"/>
      <w:commentRangeStart w:id="930"/>
      <w:del w:id="931" w:author="Mike Beckerle" w:date="2020-04-27T19:07:00Z">
        <w:r w:rsidDel="00181613">
          <w:delText>Specific Errors Classified</w:delText>
        </w:r>
        <w:bookmarkStart w:id="932" w:name="_Ref393996024"/>
        <w:bookmarkStart w:id="933" w:name="_Ref393996035"/>
        <w:bookmarkStart w:id="934" w:name="_Toc39078979"/>
        <w:bookmarkStart w:id="935" w:name="_Toc39080529"/>
        <w:commentRangeEnd w:id="930"/>
        <w:r w:rsidDel="00181613">
          <w:rPr>
            <w:rStyle w:val="CommentReference"/>
          </w:rPr>
          <w:commentReference w:id="930"/>
        </w:r>
        <w:bookmarkStart w:id="936" w:name="_Toc39166778"/>
        <w:bookmarkEnd w:id="932"/>
        <w:bookmarkEnd w:id="933"/>
        <w:bookmarkEnd w:id="934"/>
        <w:bookmarkEnd w:id="935"/>
        <w:bookmarkEnd w:id="928"/>
        <w:bookmarkEnd w:id="929"/>
        <w:bookmarkEnd w:id="936"/>
      </w:del>
    </w:p>
    <w:p w14:paraId="291230EC" w14:textId="602C8FFA" w:rsidR="000E1214" w:rsidDel="00181613" w:rsidRDefault="00A87198" w:rsidP="00181613">
      <w:pPr>
        <w:pStyle w:val="Heading3"/>
        <w:rPr>
          <w:del w:id="937" w:author="Mike Beckerle" w:date="2020-04-27T19:05:00Z"/>
        </w:rPr>
      </w:pPr>
      <w:bookmarkStart w:id="938" w:name="_Toc39078980"/>
      <w:bookmarkStart w:id="939" w:name="_Toc39080530"/>
      <w:bookmarkStart w:id="940" w:name="_Toc39081756"/>
      <w:bookmarkStart w:id="941" w:name="_Toc39082423"/>
      <w:del w:id="942" w:author="Mike Beckerle" w:date="2020-04-27T19:05:00Z">
        <w:r w:rsidDel="00181613">
          <w:delText xml:space="preserve">Optional Checks </w:delText>
        </w:r>
        <w:commentRangeStart w:id="943"/>
        <w:r w:rsidDel="00181613">
          <w:delText>and</w:delText>
        </w:r>
      </w:del>
      <w:bookmarkStart w:id="944" w:name="_Toc39166779"/>
      <w:commentRangeEnd w:id="943"/>
      <w:r w:rsidR="0028357A">
        <w:rPr>
          <w:rStyle w:val="CommentReference"/>
          <w:rFonts w:eastAsia="Times New Roman" w:cs="Times New Roman"/>
          <w:b w:val="0"/>
          <w:bCs w:val="0"/>
        </w:rPr>
        <w:commentReference w:id="943"/>
      </w:r>
      <w:bookmarkEnd w:id="944"/>
      <w:del w:id="945" w:author="Mike Beckerle" w:date="2020-04-27T19:05:00Z">
        <w:r w:rsidDel="00181613">
          <w:delText xml:space="preserve"> Warnings</w:delText>
        </w:r>
        <w:bookmarkEnd w:id="938"/>
        <w:bookmarkEnd w:id="939"/>
        <w:bookmarkEnd w:id="940"/>
        <w:bookmarkEnd w:id="941"/>
      </w:del>
    </w:p>
    <w:p w14:paraId="1B08988B" w14:textId="56DCF252" w:rsidR="000E1214" w:rsidDel="00181613" w:rsidRDefault="00A87198">
      <w:pPr>
        <w:numPr>
          <w:ilvl w:val="1"/>
          <w:numId w:val="27"/>
        </w:numPr>
        <w:rPr>
          <w:del w:id="946" w:author="Mike Beckerle" w:date="2020-04-27T19:05:00Z"/>
        </w:rPr>
      </w:pPr>
      <w:del w:id="947" w:author="Mike Beckerle" w:date="2020-04-27T19:05:00Z">
        <w:r w:rsidDel="00181613">
          <w:delText>h</w:delText>
        </w:r>
        <w:bookmarkStart w:id="948" w:name="_Toc38908619"/>
        <w:bookmarkStart w:id="949" w:name="_Toc38908620"/>
        <w:bookmarkStart w:id="950" w:name="_Toc38908621"/>
        <w:bookmarkStart w:id="951" w:name="_Toc38908622"/>
        <w:bookmarkStart w:id="952" w:name="_Toc38908623"/>
        <w:bookmarkStart w:id="953" w:name="_Toc38908624"/>
        <w:bookmarkStart w:id="954" w:name="_Toc38908625"/>
        <w:bookmarkStart w:id="955" w:name="_Toc38908626"/>
        <w:bookmarkStart w:id="956" w:name="_Toc38908627"/>
        <w:bookmarkStart w:id="957" w:name="_Toc38908628"/>
        <w:bookmarkStart w:id="958" w:name="_Toc38908629"/>
        <w:bookmarkStart w:id="959" w:name="_Toc38908630"/>
        <w:bookmarkStart w:id="960" w:name="_Toc38908631"/>
        <w:bookmarkStart w:id="961" w:name="_Toc38908632"/>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r w:rsidDel="00181613">
          <w:rPr>
            <w:rFonts w:cs="Arial"/>
            <w:lang w:eastAsia="en-GB"/>
          </w:rPr>
          <w:delText>x.</w:delText>
        </w:r>
        <w:bookmarkStart w:id="962" w:name="_Toc38908633"/>
        <w:bookmarkStart w:id="963" w:name="_Toc39166780"/>
        <w:bookmarkEnd w:id="962"/>
        <w:bookmarkEnd w:id="963"/>
      </w:del>
    </w:p>
    <w:p w14:paraId="2BD4D9F8" w14:textId="77777777" w:rsidR="000E1214" w:rsidRDefault="00A87198" w:rsidP="00A64D65">
      <w:pPr>
        <w:pStyle w:val="Heading1"/>
      </w:pPr>
      <w:bookmarkStart w:id="964" w:name="_Toc322911505"/>
      <w:bookmarkStart w:id="965" w:name="_Toc322912044"/>
      <w:bookmarkStart w:id="966" w:name="_Toc347241377"/>
      <w:bookmarkStart w:id="967" w:name="_Toc347744570"/>
      <w:bookmarkStart w:id="968" w:name="_Toc348984353"/>
      <w:bookmarkStart w:id="969" w:name="_Toc348984658"/>
      <w:bookmarkStart w:id="970" w:name="_Toc349037821"/>
      <w:bookmarkStart w:id="971" w:name="_Toc349038126"/>
      <w:bookmarkStart w:id="972" w:name="_Toc349042614"/>
      <w:bookmarkStart w:id="973" w:name="_Toc351912605"/>
      <w:bookmarkStart w:id="974" w:name="_Toc351914626"/>
      <w:bookmarkStart w:id="975" w:name="_Toc351915060"/>
      <w:bookmarkStart w:id="976" w:name="_Toc361231098"/>
      <w:bookmarkStart w:id="977" w:name="_Toc361231624"/>
      <w:bookmarkStart w:id="978" w:name="_Toc362444906"/>
      <w:bookmarkStart w:id="979" w:name="_Toc363908828"/>
      <w:bookmarkStart w:id="980" w:name="_Toc364463250"/>
      <w:bookmarkStart w:id="981" w:name="_Toc366077842"/>
      <w:bookmarkStart w:id="982" w:name="_Toc366078461"/>
      <w:bookmarkStart w:id="983" w:name="_Toc366079447"/>
      <w:bookmarkStart w:id="984" w:name="_Toc366080059"/>
      <w:bookmarkStart w:id="985" w:name="_Toc366080671"/>
      <w:bookmarkStart w:id="986" w:name="_Toc366505011"/>
      <w:bookmarkStart w:id="987" w:name="_Toc366508380"/>
      <w:bookmarkStart w:id="988" w:name="_Toc366512881"/>
      <w:bookmarkStart w:id="989" w:name="_Toc366574072"/>
      <w:bookmarkStart w:id="990" w:name="_Toc366577865"/>
      <w:bookmarkStart w:id="991" w:name="_Toc366578473"/>
      <w:bookmarkStart w:id="992" w:name="_Toc366579067"/>
      <w:bookmarkStart w:id="993" w:name="_Toc366579658"/>
      <w:bookmarkStart w:id="994" w:name="_Toc366580250"/>
      <w:bookmarkStart w:id="995" w:name="_Toc366580841"/>
      <w:bookmarkStart w:id="996" w:name="_Toc366581433"/>
      <w:bookmarkStart w:id="997" w:name="_Toc322911507"/>
      <w:bookmarkStart w:id="998" w:name="_Toc322912046"/>
      <w:bookmarkStart w:id="999" w:name="_Toc322911508"/>
      <w:bookmarkStart w:id="1000" w:name="_Toc322912047"/>
      <w:bookmarkStart w:id="1001" w:name="_Toc322911509"/>
      <w:bookmarkStart w:id="1002" w:name="_Toc322912048"/>
      <w:bookmarkStart w:id="1003" w:name="_Toc184191912"/>
      <w:bookmarkStart w:id="1004" w:name="_Toc184210452"/>
      <w:bookmarkStart w:id="1005" w:name="_Toc184191913"/>
      <w:bookmarkStart w:id="1006" w:name="_Toc184210453"/>
      <w:bookmarkStart w:id="1007" w:name="_Toc184191914"/>
      <w:bookmarkStart w:id="1008" w:name="_Toc184210454"/>
      <w:bookmarkStart w:id="1009" w:name="_Toc165626325"/>
      <w:bookmarkStart w:id="1010" w:name="_Toc165626326"/>
      <w:bookmarkStart w:id="1011" w:name="_Toc165626329"/>
      <w:bookmarkStart w:id="1012" w:name="_Toc165626330"/>
      <w:bookmarkStart w:id="1013" w:name="_Toc165626331"/>
      <w:bookmarkStart w:id="1014" w:name="_Toc165626332"/>
      <w:bookmarkStart w:id="1015" w:name="_Toc165626334"/>
      <w:bookmarkStart w:id="1016" w:name="_Toc165626335"/>
      <w:bookmarkStart w:id="1017" w:name="_Toc165626336"/>
      <w:bookmarkStart w:id="1018" w:name="_Toc165626337"/>
      <w:bookmarkStart w:id="1019" w:name="_Toc165626349"/>
      <w:bookmarkStart w:id="1020" w:name="_Toc165626360"/>
      <w:bookmarkStart w:id="1021" w:name="_Toc199516222"/>
      <w:bookmarkStart w:id="1022" w:name="_Toc194983901"/>
      <w:bookmarkStart w:id="1023" w:name="_Toc243112740"/>
      <w:bookmarkStart w:id="1024" w:name="_Toc349042615"/>
      <w:bookmarkStart w:id="1025" w:name="_Ref366577019"/>
      <w:bookmarkStart w:id="1026" w:name="_Ref366577050"/>
      <w:bookmarkStart w:id="1027" w:name="_Ref37325229"/>
      <w:bookmarkStart w:id="1028" w:name="_Ref37327950"/>
      <w:bookmarkStart w:id="1029" w:name="_Toc177399027"/>
      <w:bookmarkStart w:id="1030" w:name="_Toc175057314"/>
      <w:bookmarkStart w:id="1031" w:name="_Toc20156277"/>
      <w:bookmarkStart w:id="1032" w:name="_Ref39162759"/>
      <w:bookmarkStart w:id="1033" w:name="_Ref39162779"/>
      <w:bookmarkStart w:id="1034" w:name="_Toc39166781"/>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r>
        <w:t>The DFDL Information Set (Infoset)</w:t>
      </w:r>
      <w:bookmarkEnd w:id="1021"/>
      <w:bookmarkEnd w:id="1022"/>
      <w:bookmarkEnd w:id="1023"/>
      <w:bookmarkEnd w:id="1024"/>
      <w:bookmarkEnd w:id="1025"/>
      <w:bookmarkEnd w:id="1026"/>
      <w:bookmarkEnd w:id="1027"/>
      <w:bookmarkEnd w:id="1028"/>
      <w:bookmarkEnd w:id="1032"/>
      <w:bookmarkEnd w:id="1033"/>
      <w:bookmarkEnd w:id="1034"/>
    </w:p>
    <w:p w14:paraId="1FBAD723" w14:textId="77777777" w:rsidR="000E1214" w:rsidRDefault="00A87198">
      <w:r>
        <w:t xml:space="preserve">This section defines an abstract data set called the </w:t>
      </w:r>
      <w:r>
        <w:rPr>
          <w:rStyle w:val="Strong"/>
          <w:i/>
          <w:iCs/>
        </w:rPr>
        <w:t>DFDL Information Set</w:t>
      </w:r>
      <w:r>
        <w:t xml:space="preserve"> (</w:t>
      </w:r>
      <w:r>
        <w:rPr>
          <w:rStyle w:val="Strong"/>
          <w:i/>
          <w:iCs/>
        </w:rPr>
        <w:t>Infoset</w:t>
      </w:r>
      <w:r>
        <w:t>). Its purpose is to define the abstract data structure that must be provided:</w:t>
      </w:r>
    </w:p>
    <w:p w14:paraId="5DDC1D99" w14:textId="77777777" w:rsidR="000E1214" w:rsidRDefault="00A87198">
      <w:pPr>
        <w:pStyle w:val="ListParagraph"/>
        <w:numPr>
          <w:ilvl w:val="0"/>
          <w:numId w:val="28"/>
        </w:numPr>
      </w:pPr>
      <w:del w:id="1035" w:author="Mike Beckerle" w:date="2020-04-09T16:31:00Z">
        <w:r>
          <w:delText xml:space="preserve">To </w:delText>
        </w:r>
      </w:del>
      <w:ins w:id="1036" w:author="Mike Beckerle" w:date="2020-04-09T16:31:00Z">
        <w:r>
          <w:t xml:space="preserve">to </w:t>
        </w:r>
      </w:ins>
      <w:r>
        <w:t>an invoking application by a DFDL parser when parsing DFDL-described data using a DFDL Schema;</w:t>
      </w:r>
    </w:p>
    <w:p w14:paraId="60686626" w14:textId="77777777" w:rsidR="000E1214" w:rsidRDefault="00A87198">
      <w:pPr>
        <w:pStyle w:val="ListParagraph"/>
        <w:numPr>
          <w:ilvl w:val="0"/>
          <w:numId w:val="28"/>
        </w:numPr>
      </w:pPr>
      <w:del w:id="1037" w:author="Mike Beckerle" w:date="2020-04-09T16:31:00Z">
        <w:r>
          <w:delText xml:space="preserve">To </w:delText>
        </w:r>
      </w:del>
      <w:ins w:id="1038" w:author="Mike Beckerle" w:date="2020-04-09T16:31:00Z">
        <w:r>
          <w:t xml:space="preserve">to </w:t>
        </w:r>
      </w:ins>
      <w:r>
        <w:t>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w:t>
      </w:r>
      <w:ins w:id="1039" w:author="Mike Beckerle" w:date="2020-04-09T16:33:00Z">
        <w:r>
          <w:t xml:space="preserve"> </w:t>
        </w:r>
      </w:ins>
      <w:r>
        <w:t xml:space="preserve">stream to produce the same </w:t>
      </w:r>
      <w:r w:rsidR="00933F0E">
        <w:t>Infoset</w:t>
      </w:r>
      <w:r>
        <w:t xml:space="preserve">. </w:t>
      </w:r>
    </w:p>
    <w:p w14:paraId="137361F7" w14:textId="77777777" w:rsidR="000E1214" w:rsidRDefault="00A87198">
      <w:pPr>
        <w:rPr>
          <w:ins w:id="1040" w:author="Mike Beckerle" w:date="2020-04-09T17:45:00Z"/>
        </w:rPr>
      </w:pPr>
      <w:r>
        <w:t xml:space="preserve">There is no requirement for DFDL-described data to be valid in order to have a DFDL information set. </w:t>
      </w:r>
    </w:p>
    <w:p w14:paraId="4C820883" w14:textId="77777777" w:rsidR="000E1214" w:rsidRDefault="00A87198">
      <w:pPr>
        <w:keepNext/>
        <w:jc w:val="center"/>
      </w:pPr>
      <w:ins w:id="1041"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1977D0B9" w:rsidR="000E1214" w:rsidRDefault="00A87198">
      <w:pPr>
        <w:pStyle w:val="Caption"/>
        <w:rPr>
          <w:ins w:id="1042" w:author="Mike Beckerle" w:date="2020-04-09T17:45:00Z"/>
        </w:rPr>
      </w:pPr>
      <w:bookmarkStart w:id="1043" w:name="_Ref37860160"/>
      <w:r>
        <w:t xml:space="preserve">Figure </w:t>
      </w:r>
      <w:ins w:id="1044" w:author="Mike Beckerle" w:date="2020-04-09T17:45:00Z">
        <w:r>
          <w:fldChar w:fldCharType="begin"/>
        </w:r>
      </w:ins>
      <w:r>
        <w:instrText xml:space="preserve"> SEQ Figure \* ARABIC </w:instrText>
      </w:r>
      <w:ins w:id="1045" w:author="Mike Beckerle" w:date="2020-04-09T17:45:00Z">
        <w:r>
          <w:fldChar w:fldCharType="separate"/>
        </w:r>
      </w:ins>
      <w:r w:rsidR="00852536">
        <w:rPr>
          <w:noProof/>
        </w:rPr>
        <w:t>1</w:t>
      </w:r>
      <w:ins w:id="1046" w:author="Mike Beckerle" w:date="2020-04-09T17:45:00Z">
        <w:r>
          <w:fldChar w:fldCharType="end"/>
        </w:r>
      </w:ins>
      <w:r>
        <w:t xml:space="preserve"> DFDL Infoset Object Model</w:t>
      </w:r>
      <w:bookmarkEnd w:id="1043"/>
    </w:p>
    <w:p w14:paraId="004185E5" w14:textId="6A07CDAC" w:rsidR="00D71BE8" w:rsidRDefault="00D71BE8" w:rsidP="00D71BE8">
      <w:pPr>
        <w:rPr>
          <w:ins w:id="1047" w:author="Mike Beckerle" w:date="2020-04-30T18:16:00Z"/>
        </w:rPr>
      </w:pPr>
      <w:ins w:id="1048" w:author="Mike Beckerle" w:date="2020-04-30T18:16:00Z">
        <w:r>
          <w:t xml:space="preserve">The DFDL information set is presented above in </w:t>
        </w:r>
        <w:r>
          <w:fldChar w:fldCharType="begin"/>
        </w:r>
        <w:r>
          <w:instrText xml:space="preserve"> REF _Ref37860160 \h </w:instrText>
        </w:r>
        <w:r>
          <w:fldChar w:fldCharType="separate"/>
        </w:r>
        <w:r>
          <w:t xml:space="preserve">Figure </w:t>
        </w:r>
        <w:r>
          <w:rPr>
            <w:noProof/>
          </w:rPr>
          <w:t>1</w:t>
        </w:r>
        <w:r>
          <w:t xml:space="preserve"> DFDL Infoset Object Model</w:t>
        </w:r>
        <w:r>
          <w:fldChar w:fldCharType="end"/>
        </w:r>
        <w:r>
          <w:t xml:space="preserve"> as an object model using a Unified Modeling Language (UML) class diagram, augmented using the Object Constraint Language (OCL) </w:t>
        </w:r>
        <w:r>
          <w:rPr>
            <w:noProof/>
          </w:rPr>
          <w:t>[</w:t>
        </w:r>
        <w:r>
          <w:fldChar w:fldCharType="begin"/>
        </w:r>
        <w:r>
          <w:instrText xml:space="preserve"> HYPERLINK \l "a_UML" </w:instrText>
        </w:r>
        <w:r>
          <w:fldChar w:fldCharType="separate"/>
        </w:r>
        <w:r>
          <w:rPr>
            <w:rStyle w:val="Hyperlink"/>
            <w:noProof/>
          </w:rPr>
          <w:t>UML</w:t>
        </w:r>
        <w:r>
          <w:rPr>
            <w:rStyle w:val="Hyperlink"/>
            <w:noProof/>
          </w:rPr>
          <w:fldChar w:fldCharType="end"/>
        </w:r>
        <w:r>
          <w:rPr>
            <w:noProof/>
          </w:rPr>
          <w:t>]</w:t>
        </w:r>
        <w:r>
          <w:t>.</w:t>
        </w:r>
      </w:ins>
    </w:p>
    <w:p w14:paraId="6CBA6301" w14:textId="087F6868" w:rsidR="00D71BE8" w:rsidRDefault="00D71BE8" w:rsidP="00D71BE8">
      <w:pPr>
        <w:rPr>
          <w:ins w:id="1049" w:author="Mike Beckerle" w:date="2020-04-30T18:16:00Z"/>
        </w:rPr>
      </w:pPr>
      <w:ins w:id="1050" w:author="Mike Beckerle" w:date="2020-04-30T18:16:00Z">
        <w:r>
          <w:t>The structure of the information set follows the Composite design pattern. In case of inconsistency or ambiguity, the following discussion takes precedence.</w:t>
        </w:r>
      </w:ins>
    </w:p>
    <w:p w14:paraId="5288E4F5" w14:textId="1AD524E4" w:rsidR="00D71BE8" w:rsidRDefault="00D71BE8">
      <w:pPr>
        <w:rPr>
          <w:ins w:id="1051" w:author="Mike Beckerle" w:date="2020-04-30T18:15:00Z"/>
        </w:rPr>
      </w:pPr>
      <w:ins w:id="1052" w:author="Mike Beckerle" w:date="2020-04-30T18:16:00Z">
        <w:r>
          <w:t>DFDL can describe the format of the physical representation for data whose structure conforms to this model. Note that this model allows hierarchically nested data but does not allow representation of arbitrary connected graphs of data objects.</w:t>
        </w:r>
      </w:ins>
    </w:p>
    <w:p w14:paraId="523D83DB" w14:textId="66CFF222" w:rsidR="000E1214" w:rsidRDefault="00A87198">
      <w:r>
        <w:t xml:space="preserve">DFDL information sets may be created by methods (not described in this specification) other than parsing DFDL-described data. </w:t>
      </w:r>
    </w:p>
    <w:p w14:paraId="1CF84F96" w14:textId="1DD19E48"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fldChar w:fldCharType="begin"/>
      </w:r>
      <w:r>
        <w:instrText xml:space="preserve"> REF infoitem \r \h </w:instrText>
      </w:r>
      <w:r>
        <w:fldChar w:fldCharType="separate"/>
      </w:r>
      <w:r w:rsidR="00852536">
        <w:t>4.2</w:t>
      </w:r>
      <w:r>
        <w:fldChar w:fldCharType="end"/>
      </w:r>
      <w:r>
        <w:t xml:space="preserve"> </w:t>
      </w:r>
      <w:hyperlink w:anchor="_Information_Items" w:history="1">
        <w:r>
          <w:rPr>
            <w:rStyle w:val="Hyperlink"/>
          </w:rPr>
          <w:t>Information Items</w:t>
        </w:r>
      </w:hyperlink>
      <w:r>
        <w:t xml:space="preserve">. </w:t>
      </w:r>
    </w:p>
    <w:p w14:paraId="7D11FDF6" w14:textId="77777777" w:rsidR="000E1214" w:rsidRDefault="00A87198">
      <w:r>
        <w:t xml:space="preserve">The DFDL Information Set does not require or favor a specific </w:t>
      </w:r>
      <w:ins w:id="1053" w:author="Mike Beckerle" w:date="2020-04-09T16:34:00Z">
        <w:r>
          <w:t xml:space="preserve">implementation </w:t>
        </w:r>
      </w:ins>
      <w:r>
        <w:t xml:space="preserve">interface </w:t>
      </w:r>
      <w:ins w:id="1054" w:author="Mike Beckerle" w:date="2020-04-09T16:34:00Z">
        <w:r>
          <w:t>paradigm</w:t>
        </w:r>
      </w:ins>
      <w:del w:id="1055" w:author="Mike Beckerle" w:date="2020-04-09T16:34:00Z">
        <w:r>
          <w:delText xml:space="preserve">or class of interfaces. </w:delText>
        </w:r>
      </w:del>
      <w:ins w:id="1056"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30BDC0F9" w:rsidR="000E1214" w:rsidRDefault="00A87198">
      <w:pPr>
        <w:rPr>
          <w:ins w:id="1057" w:author="Mike Beckerle" w:date="2020-04-09T17:38:00Z"/>
        </w:rPr>
      </w:pPr>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w:t>
      </w:r>
      <w:ins w:id="1058" w:author="Mike Beckerle" w:date="2020-04-15T16:06:00Z">
        <w:r>
          <w:t xml:space="preserve"> such as</w:t>
        </w:r>
      </w:ins>
      <w:ins w:id="1059" w:author="Mike Beckerle" w:date="2020-04-15T16:04:00Z">
        <w:r>
          <w:t xml:space="preserve"> that the DFDL </w:t>
        </w:r>
      </w:ins>
      <w:r w:rsidR="00933F0E">
        <w:t>Infoset</w:t>
      </w:r>
      <w:ins w:id="1060" w:author="Mike Beckerle" w:date="2020-04-15T16:04:00Z">
        <w:r>
          <w:t xml:space="preserve"> does not have ‘text’ nodes that are a primary feature of the XML </w:t>
        </w:r>
      </w:ins>
      <w:r w:rsidR="00933F0E">
        <w:t>Infoset</w:t>
      </w:r>
      <w:ins w:id="1061" w:author="Mike Beckerle" w:date="2020-04-15T16:04:00Z">
        <w:r>
          <w:t xml:space="preserve"> and the contents of st</w:t>
        </w:r>
      </w:ins>
      <w:ins w:id="1062" w:author="Mike Beckerle" w:date="2020-04-15T16:05:00Z">
        <w:r>
          <w:t>rings is much less restrict</w:t>
        </w:r>
      </w:ins>
      <w:ins w:id="1063" w:author="Mike Beckerle" w:date="2020-04-15T16:06:00Z">
        <w:r>
          <w:t xml:space="preserve">ed in the DFDL </w:t>
        </w:r>
      </w:ins>
      <w:r w:rsidR="00933F0E">
        <w:t>Infoset</w:t>
      </w:r>
      <w:ins w:id="1064" w:author="Mike Beckerle" w:date="2020-04-15T16:06:00Z">
        <w:r>
          <w:t>.</w:t>
        </w:r>
      </w:ins>
      <w:del w:id="1065" w:author="Mike Beckerle" w:date="2020-04-15T16:04:00Z">
        <w:r>
          <w:delText>.</w:delText>
        </w:r>
      </w:del>
      <w:del w:id="1066" w:author="Mike Beckerle" w:date="2020-04-15T16:05:00Z">
        <w:r>
          <w:delText xml:space="preserve"> </w:delText>
        </w:r>
      </w:del>
    </w:p>
    <w:p w14:paraId="48107EC9" w14:textId="77777777" w:rsidR="000E1214" w:rsidRDefault="00A87198" w:rsidP="00A64D65">
      <w:pPr>
        <w:pStyle w:val="Heading2"/>
        <w:rPr>
          <w:moveTo w:id="1067" w:author="Mike Beckerle" w:date="2020-04-09T17:38:00Z"/>
        </w:rPr>
      </w:pPr>
      <w:bookmarkStart w:id="1068" w:name="_Toc39166782"/>
      <w:moveToRangeStart w:id="1069" w:author="Mike Beckerle" w:date="2020-04-09T17:38:00Z" w:name="move37346328"/>
      <w:moveTo w:id="1070" w:author="Mike Beckerle" w:date="2020-04-09T17:38:00Z">
        <w:r>
          <w:t>"No Value''</w:t>
        </w:r>
        <w:bookmarkEnd w:id="1068"/>
      </w:moveTo>
    </w:p>
    <w:p w14:paraId="3BDCBEDC" w14:textId="058C2DDC" w:rsidR="000E1214" w:rsidRDefault="00A87198">
      <w:pPr>
        <w:pStyle w:val="nobreak"/>
        <w:rPr>
          <w:del w:id="1071" w:author="Mike Beckerle" w:date="2020-04-09T17:38:00Z"/>
          <w:moveTo w:id="1072" w:author="Mike Beckerle" w:date="2020-04-09T17:38:00Z"/>
        </w:rPr>
      </w:pPr>
      <w:ins w:id="1073" w:author="Mike Beckerle" w:date="2020-04-09T17:38:00Z">
        <w:r>
          <w:t>In the discussion of Information Items and their members below, s</w:t>
        </w:r>
      </w:ins>
      <w:moveTo w:id="1074" w:author="Mike Beckerle" w:date="2020-04-09T17:38:00Z">
        <w:del w:id="1075" w:author="Mike Beckerle" w:date="2020-04-09T17:38:00Z">
          <w:r>
            <w:delText>S</w:delText>
          </w:r>
        </w:del>
        <w:r>
          <w:t xml:space="preserve">ome members may sometimes have the value </w:t>
        </w:r>
        <w:r>
          <w:rPr>
            <w:b/>
            <w:i/>
          </w:rPr>
          <w:t>no value</w:t>
        </w:r>
        <w:r>
          <w:t>, and it is said that such a member has no value. This value is distinct from all other values. In particular it is distinct from the empty string, the empty set, and the empty list, each of which simply has no members.</w:t>
        </w:r>
      </w:moveTo>
      <w:ins w:id="1076" w:author="Mike Beckerle" w:date="2020-04-09T17:39:00Z">
        <w:r>
          <w:t xml:space="preserve"> The concept of no-value is also orthogonal to how nillable elements are represented in the </w:t>
        </w:r>
      </w:ins>
      <w:r w:rsidR="00933F0E">
        <w:t>Infoset</w:t>
      </w:r>
      <w:ins w:id="1077" w:author="Mike Beckerle" w:date="2020-04-09T17:40:00Z">
        <w:r>
          <w:t xml:space="preserve">, which uses a separate </w:t>
        </w:r>
        <w:r>
          <w:rPr>
            <w:b/>
            <w:bCs/>
          </w:rPr>
          <w:t>[nilled]</w:t>
        </w:r>
        <w:r>
          <w:t xml:space="preserve"> boolean flag, not a distinguished value.</w:t>
        </w:r>
      </w:ins>
    </w:p>
    <w:moveToRangeEnd w:id="1069"/>
    <w:p w14:paraId="1E92CF99" w14:textId="77777777" w:rsidR="000E1214" w:rsidRDefault="000E1214">
      <w:pPr>
        <w:pStyle w:val="nobreak"/>
        <w:rPr>
          <w:ins w:id="1078" w:author="Mike Beckerle" w:date="2020-04-09T17:38:00Z"/>
        </w:rPr>
      </w:pPr>
    </w:p>
    <w:p w14:paraId="0132D39D" w14:textId="77777777" w:rsidR="000E1214" w:rsidRDefault="00A87198" w:rsidP="00A64D65">
      <w:pPr>
        <w:pStyle w:val="Heading2"/>
      </w:pPr>
      <w:bookmarkStart w:id="1079" w:name="_Information_Items"/>
      <w:bookmarkStart w:id="1080" w:name="infoitem"/>
      <w:bookmarkStart w:id="1081" w:name="_Toc199516224"/>
      <w:bookmarkStart w:id="1082" w:name="_Toc194983903"/>
      <w:bookmarkStart w:id="1083" w:name="_Toc243112741"/>
      <w:bookmarkStart w:id="1084" w:name="_Toc349042616"/>
      <w:bookmarkStart w:id="1085" w:name="_Toc39166783"/>
      <w:bookmarkEnd w:id="1079"/>
      <w:r>
        <w:t>Information Items</w:t>
      </w:r>
      <w:bookmarkEnd w:id="1080"/>
      <w:bookmarkEnd w:id="1081"/>
      <w:bookmarkEnd w:id="1082"/>
      <w:bookmarkEnd w:id="1083"/>
      <w:bookmarkEnd w:id="1084"/>
      <w:bookmarkEnd w:id="1085"/>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1086" w:name="_Toc322911512"/>
      <w:bookmarkStart w:id="1087" w:name="_Toc322912051"/>
      <w:bookmarkStart w:id="1088" w:name="_Toc322911513"/>
      <w:bookmarkStart w:id="1089" w:name="_Toc322912052"/>
      <w:bookmarkStart w:id="1090" w:name="_2.1._Document_Information"/>
      <w:bookmarkStart w:id="1091" w:name="infoitem.document"/>
      <w:bookmarkStart w:id="1092" w:name="_Toc199516225"/>
      <w:bookmarkStart w:id="1093" w:name="_Toc194983904"/>
      <w:bookmarkStart w:id="1094" w:name="_Toc243112742"/>
      <w:bookmarkStart w:id="1095" w:name="_Toc349042617"/>
      <w:bookmarkStart w:id="1096" w:name="_Toc39166784"/>
      <w:bookmarkEnd w:id="1086"/>
      <w:bookmarkEnd w:id="1087"/>
      <w:bookmarkEnd w:id="1088"/>
      <w:bookmarkEnd w:id="1089"/>
      <w:bookmarkEnd w:id="1090"/>
      <w:r>
        <w:rPr>
          <w:rFonts w:eastAsia="Times New Roman"/>
        </w:rPr>
        <w:t>Document Information Item</w:t>
      </w:r>
      <w:bookmarkEnd w:id="1091"/>
      <w:bookmarkEnd w:id="1092"/>
      <w:bookmarkEnd w:id="1093"/>
      <w:bookmarkEnd w:id="1094"/>
      <w:bookmarkEnd w:id="1095"/>
      <w:bookmarkEnd w:id="1096"/>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7E50DA2E" w:rsidR="000E1214" w:rsidRDefault="00A87198">
      <w:r>
        <w:rPr>
          <w:rStyle w:val="Strong"/>
        </w:rPr>
        <w:t>[dfdlVersion]</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1097" w:name="_Toc25589700"/>
      <w:bookmarkStart w:id="1098" w:name="_Toc27060967"/>
      <w:bookmarkStart w:id="1099" w:name="_Toc349042618"/>
      <w:bookmarkStart w:id="1100" w:name="_Toc243112743"/>
      <w:bookmarkStart w:id="1101" w:name="_Toc194983905"/>
      <w:bookmarkStart w:id="1102" w:name="_Toc199516226"/>
      <w:bookmarkStart w:id="1103" w:name="infoitem.element"/>
      <w:bookmarkStart w:id="1104" w:name="_Toc39166785"/>
      <w:bookmarkEnd w:id="1097"/>
      <w:bookmarkEnd w:id="1098"/>
      <w:r>
        <w:rPr>
          <w:rFonts w:eastAsia="Times New Roman"/>
        </w:rPr>
        <w:t>Element Information Items</w:t>
      </w:r>
      <w:bookmarkEnd w:id="1099"/>
      <w:bookmarkEnd w:id="1100"/>
      <w:bookmarkEnd w:id="1101"/>
      <w:bookmarkEnd w:id="1102"/>
      <w:bookmarkEnd w:id="1103"/>
      <w:bookmarkEnd w:id="1104"/>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77777777" w:rsidR="000E1214" w:rsidRDefault="00A87198">
      <w:r>
        <w:t>In this information set, as in an XML document, an array is just a set of adjacent elements with the same name and namespace.</w:t>
      </w:r>
      <w:del w:id="1105" w:author="Mike Beckerle" w:date="2020-04-09T16:35:00Z">
        <w:r>
          <w:delText xml:space="preserve"> (To represent the array explicitly, introduce a new complex type element to contain the array elements only.) </w:delText>
        </w:r>
      </w:del>
    </w:p>
    <w:p w14:paraId="27C55BB6" w14:textId="77777777" w:rsidR="000E1214" w:rsidRDefault="00A87198">
      <w:del w:id="1106" w:author="Mike Beckerle" w:date="2020-04-09T16:36:00Z">
        <w:r>
          <w:delText>One of the element information items is</w:delText>
        </w:r>
      </w:del>
      <w:ins w:id="1107" w:author="Mike Beckerle" w:date="2020-04-09T16:36:00Z">
        <w:r>
          <w:t>The</w:t>
        </w:r>
      </w:ins>
      <w:del w:id="1108" w:author="Mike Beckerle" w:date="2020-04-09T16:36:00Z">
        <w:r>
          <w:delText xml:space="preserve"> the</w:delText>
        </w:r>
      </w:del>
      <w:r>
        <w:t xml:space="preserve"> [root] member of the document information item</w:t>
      </w:r>
      <w:del w:id="1109" w:author="Mike Beckerle" w:date="2020-04-09T16:36:00Z">
        <w:r>
          <w:delText>,</w:delText>
        </w:r>
      </w:del>
      <w:r>
        <w:t xml:space="preserve"> </w:t>
      </w:r>
      <w:del w:id="1110" w:author="Mike Beckerle" w:date="2020-04-09T16:36:00Z">
        <w:r>
          <w:delText xml:space="preserve">corresponding </w:delText>
        </w:r>
      </w:del>
      <w:ins w:id="1111" w:author="Mike Beckerle" w:date="2020-04-09T16:36:00Z">
        <w:r>
          <w:t xml:space="preserve">corresponds </w:t>
        </w:r>
      </w:ins>
      <w:r>
        <w:t>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t>[document]</w:t>
      </w:r>
      <w:r>
        <w:t xml:space="preserve"> The document information item representing the DFDL information set that contains this element. This element is empty except in the root element of an information set.</w:t>
      </w:r>
    </w:p>
    <w:p w14:paraId="3D913F34" w14:textId="01B5B4D8" w:rsidR="000E1214" w:rsidRDefault="00A87198">
      <w:r>
        <w:rPr>
          <w:rStyle w:val="Strong"/>
        </w:rPr>
        <w:t>[dataType]</w:t>
      </w:r>
      <w:r>
        <w:t xml:space="preserve"> String. The name of the XML Schema 1.0 built-in simple type to which the value corresponds. DFDL supports a subset of these types listed in section </w:t>
      </w:r>
      <w:r>
        <w:fldChar w:fldCharType="begin"/>
      </w:r>
      <w:r>
        <w:instrText xml:space="preserve"> REF _Ref274647262 \r \h </w:instrText>
      </w:r>
      <w:r>
        <w:fldChar w:fldCharType="separate"/>
      </w:r>
      <w:r w:rsidR="00852536">
        <w:t>5.1</w:t>
      </w:r>
      <w:r>
        <w:fldChar w:fldCharType="end"/>
      </w:r>
      <w:r>
        <w:t xml:space="preserve"> </w:t>
      </w:r>
      <w:r>
        <w:fldChar w:fldCharType="begin"/>
      </w:r>
      <w:r>
        <w:instrText xml:space="preserve"> REF _Ref274647268 \h </w:instrText>
      </w:r>
      <w:r>
        <w:fldChar w:fldCharType="separate"/>
      </w:r>
      <w:r w:rsidR="00852536">
        <w:t>DFDL Subset of XML Schema</w:t>
      </w:r>
      <w:r>
        <w:fldChar w:fldCharType="end"/>
      </w:r>
      <w:r>
        <w:t>. In a complex element information item this member has no value.</w:t>
      </w:r>
    </w:p>
    <w:p w14:paraId="08327D2B" w14:textId="72740FCE" w:rsidR="000E1214" w:rsidRDefault="00A87198">
      <w:r>
        <w:rPr>
          <w:rStyle w:val="Strong"/>
        </w:rPr>
        <w:t>[dataValue]</w:t>
      </w:r>
      <w:r>
        <w:t xml:space="preserve"> The value in the value space (as defined by </w:t>
      </w:r>
      <w:hyperlink r:id="rId20" w:history="1">
        <w:r>
          <w:rPr>
            <w:rStyle w:val="Hyperlink"/>
            <w:color w:val="auto"/>
            <w:u w:val="none"/>
          </w:rPr>
          <w:t>XML Schema Part 2: Datatypes</w:t>
        </w:r>
      </w:hyperlink>
      <w:r>
        <w:t xml:space="preserve"> </w:t>
      </w:r>
      <w:r>
        <w:rPr>
          <w:noProof/>
        </w:rPr>
        <w:t>[</w:t>
      </w:r>
      <w:hyperlink w:anchor="a_XSDL_Part1" w:history="1">
        <w:r>
          <w:rPr>
            <w:rStyle w:val="Hyperlink"/>
            <w:noProof/>
          </w:rPr>
          <w:t>XSDLV1</w:t>
        </w:r>
      </w:hyperlink>
      <w:r>
        <w:rPr>
          <w:noProof/>
        </w:rPr>
        <w:t>]</w:t>
      </w:r>
      <w:r>
        <w:t>) of the [datatype] member</w:t>
      </w:r>
      <w:r>
        <w:rPr>
          <w:rStyle w:val="Strong"/>
        </w:rPr>
        <w:t xml:space="preserve">. </w:t>
      </w:r>
      <w:r>
        <w:t xml:space="preserve">In a complex element information item this member has no value. If the </w:t>
      </w:r>
      <w:r>
        <w:rPr>
          <w:b/>
        </w:rPr>
        <w:t xml:space="preserve">[nilled] </w:t>
      </w:r>
      <w:r>
        <w:t>member is true, then this member has no value.</w:t>
      </w:r>
      <w:ins w:id="1112" w:author="Mike Beckerle" w:date="2020-04-15T16:11:00Z">
        <w:r>
          <w:t xml:space="preserve"> </w:t>
        </w:r>
      </w:ins>
    </w:p>
    <w:p w14:paraId="13F894D8" w14:textId="77777777" w:rsidR="000E1214" w:rsidRDefault="00A87198">
      <w:pPr>
        <w:pStyle w:val="ListParagraph"/>
        <w:numPr>
          <w:ilvl w:val="0"/>
          <w:numId w:val="29"/>
        </w:numPr>
        <w:rPr>
          <w:ins w:id="1113" w:author="Mike Beckerle" w:date="2020-04-15T16:15:00Z"/>
          <w:rFonts w:eastAsia="Arial"/>
        </w:rPr>
      </w:pPr>
      <w:ins w:id="1114" w:author="Mike Beckerle" w:date="2020-04-15T16:10:00Z">
        <w:r>
          <w:rPr>
            <w:b/>
            <w:bCs/>
            <w:i/>
            <w:iCs/>
          </w:rPr>
          <w:t>Strings:</w:t>
        </w:r>
        <w:r>
          <w:t xml:space="preserve"> </w:t>
        </w:r>
      </w:ins>
      <w:r>
        <w:t>For</w:t>
      </w:r>
      <w:r>
        <w:rPr>
          <w:rFonts w:eastAsia="Arial"/>
        </w:rPr>
        <w:t xml:space="preserve"> </w:t>
      </w:r>
      <w:r>
        <w:t>information</w:t>
      </w:r>
      <w:r>
        <w:rPr>
          <w:rFonts w:eastAsia="Arial"/>
        </w:rPr>
        <w:t xml:space="preserve"> </w:t>
      </w:r>
      <w:r>
        <w:t>items</w:t>
      </w:r>
      <w:r>
        <w:rPr>
          <w:rFonts w:eastAsia="Arial"/>
        </w:rPr>
        <w:t xml:space="preserve"> </w:t>
      </w:r>
      <w:r>
        <w:t>of</w:t>
      </w:r>
      <w:r>
        <w:rPr>
          <w:rFonts w:eastAsia="Arial"/>
        </w:rPr>
        <w:t xml:space="preserve"> </w:t>
      </w:r>
      <w:r>
        <w:t>datatype</w:t>
      </w:r>
      <w:r>
        <w:rPr>
          <w:rFonts w:eastAsia="Arial"/>
        </w:rPr>
        <w:t xml:space="preserve"> </w:t>
      </w:r>
      <w:r>
        <w:t>xs:string,</w:t>
      </w:r>
      <w:r>
        <w:rPr>
          <w:rFonts w:eastAsia="Arial"/>
        </w:rPr>
        <w:t xml:space="preserve"> </w:t>
      </w:r>
      <w:r>
        <w:t>the</w:t>
      </w:r>
      <w:r>
        <w:rPr>
          <w:rFonts w:eastAsia="Arial"/>
        </w:rPr>
        <w:t xml:space="preserve"> </w:t>
      </w:r>
      <w:r>
        <w:t>value</w:t>
      </w:r>
      <w:r>
        <w:rPr>
          <w:rFonts w:eastAsia="Arial"/>
        </w:rPr>
        <w:t xml:space="preserve"> </w:t>
      </w:r>
      <w:r>
        <w:t>is</w:t>
      </w:r>
      <w:r>
        <w:rPr>
          <w:rFonts w:eastAsia="Arial"/>
        </w:rPr>
        <w:t xml:space="preserve"> </w:t>
      </w:r>
      <w:r>
        <w:t>an</w:t>
      </w:r>
      <w:r>
        <w:rPr>
          <w:rFonts w:eastAsia="Arial"/>
        </w:rPr>
        <w:t xml:space="preserve"> </w:t>
      </w:r>
      <w:r>
        <w:t>ordered</w:t>
      </w:r>
      <w:r>
        <w:rPr>
          <w:rFonts w:eastAsia="Arial"/>
        </w:rPr>
        <w:t xml:space="preserve"> </w:t>
      </w:r>
      <w:r>
        <w:t>collection</w:t>
      </w:r>
      <w:r>
        <w:rPr>
          <w:rFonts w:eastAsia="Arial"/>
        </w:rPr>
        <w:t xml:space="preserve"> </w:t>
      </w:r>
      <w:r>
        <w:t>of</w:t>
      </w:r>
      <w:r>
        <w:rPr>
          <w:rFonts w:eastAsia="Arial"/>
        </w:rPr>
        <w:t xml:space="preserve"> </w:t>
      </w:r>
      <w:r>
        <w:t>unsigned</w:t>
      </w:r>
      <w:r>
        <w:rPr>
          <w:rFonts w:eastAsia="Arial"/>
        </w:rPr>
        <w:t xml:space="preserve"> </w:t>
      </w:r>
      <w:r>
        <w:t>16-bit</w:t>
      </w:r>
      <w:r>
        <w:rPr>
          <w:rFonts w:eastAsia="Arial"/>
        </w:rPr>
        <w:t xml:space="preserve"> </w:t>
      </w:r>
      <w:r>
        <w:t>integer</w:t>
      </w:r>
      <w:r>
        <w:rPr>
          <w:rFonts w:eastAsia="Arial"/>
        </w:rPr>
        <w:t xml:space="preserve"> </w:t>
      </w:r>
      <w:r>
        <w:t>codepoints</w:t>
      </w:r>
      <w:r>
        <w:rPr>
          <w:rFonts w:eastAsia="Arial"/>
        </w:rPr>
        <w:t xml:space="preserve"> </w:t>
      </w:r>
      <w:r>
        <w:t>each</w:t>
      </w:r>
      <w:r>
        <w:rPr>
          <w:rFonts w:eastAsia="Arial"/>
        </w:rPr>
        <w:t xml:space="preserve"> </w:t>
      </w:r>
      <w:r>
        <w:t>having</w:t>
      </w:r>
      <w:r>
        <w:rPr>
          <w:rFonts w:eastAsia="Arial"/>
        </w:rPr>
        <w:t xml:space="preserve"> </w:t>
      </w:r>
      <w:r>
        <w:t>any</w:t>
      </w:r>
      <w:r>
        <w:rPr>
          <w:rFonts w:eastAsia="Arial"/>
        </w:rPr>
        <w:t xml:space="preserve"> </w:t>
      </w:r>
      <w:r>
        <w:t>value</w:t>
      </w:r>
      <w:r>
        <w:rPr>
          <w:rFonts w:eastAsia="Arial"/>
        </w:rPr>
        <w:t xml:space="preserve"> </w:t>
      </w:r>
      <w:r>
        <w:t>from</w:t>
      </w:r>
      <w:r>
        <w:rPr>
          <w:rFonts w:eastAsia="Arial"/>
        </w:rPr>
        <w:t xml:space="preserve"> </w:t>
      </w:r>
      <w:r>
        <w:t>0x0000</w:t>
      </w:r>
      <w:r>
        <w:rPr>
          <w:rFonts w:eastAsia="Arial"/>
        </w:rPr>
        <w:t xml:space="preserve"> </w:t>
      </w:r>
      <w:r>
        <w:t>to</w:t>
      </w:r>
      <w:r>
        <w:rPr>
          <w:rFonts w:eastAsia="Arial"/>
        </w:rPr>
        <w:t xml:space="preserve"> </w:t>
      </w:r>
      <w:r>
        <w:t>0xFFFF.</w:t>
      </w:r>
      <w:ins w:id="1115" w:author="Mike Beckerle" w:date="2020-04-15T16:14:00Z">
        <w:r>
          <w:rPr>
            <w:rFonts w:eastAsia="Arial"/>
          </w:rPr>
          <w:t xml:space="preserve"> </w:t>
        </w:r>
      </w:ins>
    </w:p>
    <w:p w14:paraId="4272DB1D" w14:textId="43802296" w:rsidR="000E1214" w:rsidRDefault="00A87198">
      <w:pPr>
        <w:ind w:left="720"/>
        <w:rPr>
          <w:rFonts w:eastAsia="Arial"/>
        </w:rPr>
      </w:pPr>
      <w:r>
        <w:t>Where</w:t>
      </w:r>
      <w:r>
        <w:rPr>
          <w:rFonts w:eastAsia="Arial"/>
        </w:rPr>
        <w:t xml:space="preserve"> </w:t>
      </w:r>
      <w:r>
        <w:t>defined,</w:t>
      </w:r>
      <w:r>
        <w:rPr>
          <w:rFonts w:eastAsia="Arial"/>
        </w:rPr>
        <w:t xml:space="preserve"> </w:t>
      </w:r>
      <w:r>
        <w:t>these</w:t>
      </w:r>
      <w:r>
        <w:rPr>
          <w:rFonts w:eastAsia="Arial"/>
        </w:rPr>
        <w:t xml:space="preserve"> </w:t>
      </w:r>
      <w:r>
        <w:t>are</w:t>
      </w:r>
      <w:r>
        <w:rPr>
          <w:rFonts w:eastAsia="Arial"/>
        </w:rPr>
        <w:t xml:space="preserve"> </w:t>
      </w:r>
      <w:r>
        <w:t>interpreted</w:t>
      </w:r>
      <w:r>
        <w:rPr>
          <w:rFonts w:eastAsia="Arial"/>
        </w:rPr>
        <w:t xml:space="preserve"> </w:t>
      </w:r>
      <w:r>
        <w:t>as</w:t>
      </w:r>
      <w:r>
        <w:rPr>
          <w:rFonts w:eastAsia="Arial"/>
        </w:rPr>
        <w:t xml:space="preserve"> </w:t>
      </w:r>
      <w:r>
        <w:t>the</w:t>
      </w:r>
      <w:r>
        <w:rPr>
          <w:rFonts w:eastAsia="Arial"/>
        </w:rPr>
        <w:t xml:space="preserve"> </w:t>
      </w:r>
      <w:r>
        <w:t>ISO646</w:t>
      </w:r>
      <w:r>
        <w:rPr>
          <w:rFonts w:eastAsia="Arial"/>
        </w:rPr>
        <w:t xml:space="preserve"> </w:t>
      </w:r>
      <w:r>
        <w:t>character</w:t>
      </w:r>
      <w:r>
        <w:rPr>
          <w:rFonts w:eastAsia="Arial"/>
        </w:rPr>
        <w:t xml:space="preserve"> </w:t>
      </w:r>
      <w:r>
        <w:t>codes.</w:t>
      </w:r>
      <w:r>
        <w:rPr>
          <w:rFonts w:eastAsia="Arial"/>
        </w:rPr>
        <w:t xml:space="preserve"> </w:t>
      </w:r>
      <w:r>
        <w:t>Codepoints</w:t>
      </w:r>
      <w:r>
        <w:rPr>
          <w:rFonts w:eastAsia="Arial"/>
        </w:rPr>
        <w:t xml:space="preserve"> </w:t>
      </w:r>
      <w:r>
        <w:t>disallowed</w:t>
      </w:r>
      <w:r>
        <w:rPr>
          <w:rFonts w:eastAsia="Arial"/>
        </w:rPr>
        <w:t xml:space="preserve"> </w:t>
      </w:r>
      <w:r>
        <w:t>by</w:t>
      </w:r>
      <w:r>
        <w:rPr>
          <w:rFonts w:eastAsia="Arial"/>
        </w:rPr>
        <w:t xml:space="preserve"> </w:t>
      </w:r>
      <w:r>
        <w:t>ISO</w:t>
      </w:r>
      <w:r>
        <w:rPr>
          <w:rFonts w:eastAsia="Arial"/>
        </w:rPr>
        <w:t xml:space="preserve"> </w:t>
      </w:r>
      <w:r>
        <w:t>10646,</w:t>
      </w:r>
      <w:r>
        <w:rPr>
          <w:rFonts w:eastAsia="Arial"/>
        </w:rPr>
        <w:t xml:space="preserve"> </w:t>
      </w:r>
      <w:r>
        <w:t>such</w:t>
      </w:r>
      <w:r>
        <w:rPr>
          <w:rFonts w:eastAsia="Arial"/>
        </w:rPr>
        <w:t xml:space="preserve"> </w:t>
      </w:r>
      <w:r>
        <w:t>as</w:t>
      </w:r>
      <w:r>
        <w:rPr>
          <w:rFonts w:eastAsia="Arial"/>
        </w:rPr>
        <w:t xml:space="preserve"> </w:t>
      </w:r>
      <w:r>
        <w:t>0xD800</w:t>
      </w:r>
      <w:r>
        <w:rPr>
          <w:rFonts w:eastAsia="Arial"/>
        </w:rPr>
        <w:t xml:space="preserve"> </w:t>
      </w:r>
      <w:r>
        <w:t>to</w:t>
      </w:r>
      <w:r>
        <w:rPr>
          <w:rFonts w:eastAsia="Arial"/>
        </w:rPr>
        <w:t xml:space="preserve"> </w:t>
      </w:r>
      <w:r>
        <w:t>0xDFFF</w:t>
      </w:r>
      <w:r>
        <w:rPr>
          <w:rFonts w:eastAsia="Arial"/>
        </w:rPr>
        <w:t xml:space="preserve"> </w:t>
      </w:r>
      <w:r>
        <w:t>are</w:t>
      </w:r>
      <w:r>
        <w:rPr>
          <w:rFonts w:eastAsia="Arial"/>
        </w:rPr>
        <w:t xml:space="preserve"> </w:t>
      </w:r>
      <w:r>
        <w:t>explicitly</w:t>
      </w:r>
      <w:r>
        <w:rPr>
          <w:rFonts w:eastAsia="Arial"/>
        </w:rPr>
        <w:t xml:space="preserve"> </w:t>
      </w:r>
      <w:r>
        <w:t>allowed</w:t>
      </w:r>
      <w:r>
        <w:rPr>
          <w:rFonts w:eastAsia="Arial"/>
        </w:rPr>
        <w:t xml:space="preserve"> </w:t>
      </w:r>
      <w:r>
        <w:t>by</w:t>
      </w:r>
      <w:r>
        <w:rPr>
          <w:rFonts w:eastAsia="Arial"/>
        </w:rPr>
        <w:t xml:space="preserve"> </w:t>
      </w:r>
      <w:r>
        <w:t>the</w:t>
      </w:r>
      <w:r>
        <w:rPr>
          <w:rFonts w:eastAsia="Arial"/>
        </w:rPr>
        <w:t xml:space="preserve"> </w:t>
      </w:r>
      <w:r>
        <w:t>DFDL</w:t>
      </w:r>
      <w:r>
        <w:rPr>
          <w:rFonts w:eastAsia="Arial"/>
        </w:rPr>
        <w:t xml:space="preserve"> </w:t>
      </w:r>
      <w:r w:rsidR="00933F0E">
        <w:t>Infoset</w:t>
      </w:r>
      <w:r>
        <w:t>.</w:t>
      </w:r>
      <w:r>
        <w:rPr>
          <w:rFonts w:eastAsia="Arial"/>
        </w:rPr>
        <w:t xml:space="preserve"> </w:t>
      </w:r>
      <w:ins w:id="1116" w:author="Mike Beckerle" w:date="2020-04-09T16:57:00Z">
        <w:r>
          <w:rPr>
            <w:rFonts w:eastAsia="Arial"/>
          </w:rPr>
          <w:t xml:space="preserve">Similarly, codepoints disallowed by XML 1.0 or XML </w:t>
        </w:r>
      </w:ins>
      <w:ins w:id="1117" w:author="Mike Beckerle" w:date="2020-04-09T16:58:00Z">
        <w:r>
          <w:rPr>
            <w:rFonts w:eastAsia="Arial"/>
          </w:rPr>
          <w:t>1.1</w:t>
        </w:r>
      </w:ins>
      <w:ins w:id="1118" w:author="Mike Beckerle" w:date="2020-04-15T16:17:00Z">
        <w:r>
          <w:rPr>
            <w:rFonts w:eastAsia="Arial"/>
          </w:rPr>
          <w:t xml:space="preserve"> such as codepoint 0 (zero aka ASCII NUL)</w:t>
        </w:r>
      </w:ins>
      <w:ins w:id="1119" w:author="Mike Beckerle" w:date="2020-04-09T16:58:00Z">
        <w:r>
          <w:rPr>
            <w:rFonts w:eastAsia="Arial"/>
          </w:rPr>
          <w:t xml:space="preserve"> are explicitly </w:t>
        </w:r>
        <w:r>
          <w:rPr>
            <w:rFonts w:eastAsia="Arial"/>
            <w:i/>
            <w:iCs/>
          </w:rPr>
          <w:t>allowed</w:t>
        </w:r>
        <w:r>
          <w:rPr>
            <w:rFonts w:eastAsia="Arial"/>
          </w:rPr>
          <w:t xml:space="preserve"> by the DFDL </w:t>
        </w:r>
      </w:ins>
      <w:r w:rsidR="00933F0E">
        <w:rPr>
          <w:rFonts w:eastAsia="Arial"/>
        </w:rPr>
        <w:t>Infoset</w:t>
      </w:r>
      <w:ins w:id="1120" w:author="Mike Beckerle" w:date="2020-04-09T16:58:00Z">
        <w:r>
          <w:rPr>
            <w:rFonts w:eastAsia="Arial"/>
          </w:rPr>
          <w:t xml:space="preserve">. </w:t>
        </w:r>
      </w:ins>
    </w:p>
    <w:p w14:paraId="4B4CCDA9" w14:textId="2E326C7F" w:rsidR="000E1214" w:rsidRDefault="00A87198">
      <w:pPr>
        <w:ind w:left="720"/>
      </w:pPr>
      <w:r>
        <w:t>DFDL's</w:t>
      </w:r>
      <w:r>
        <w:rPr>
          <w:rFonts w:eastAsia="Arial"/>
        </w:rPr>
        <w:t xml:space="preserve"> </w:t>
      </w:r>
      <w:r w:rsidR="00933F0E">
        <w:t>Infoset</w:t>
      </w:r>
      <w:r>
        <w:rPr>
          <w:rFonts w:eastAsia="Arial"/>
        </w:rPr>
        <w:t xml:space="preserve"> </w:t>
      </w:r>
      <w:r>
        <w:t>represents</w:t>
      </w:r>
      <w:r>
        <w:rPr>
          <w:rFonts w:eastAsia="Arial"/>
        </w:rPr>
        <w:t xml:space="preserve"> </w:t>
      </w:r>
      <w:r>
        <w:t>Unicode</w:t>
      </w:r>
      <w:r>
        <w:rPr>
          <w:rFonts w:eastAsia="Arial"/>
        </w:rPr>
        <w:t xml:space="preserve"> </w:t>
      </w:r>
      <w:r>
        <w:t>characters</w:t>
      </w:r>
      <w:r>
        <w:rPr>
          <w:rFonts w:eastAsia="Arial"/>
        </w:rPr>
        <w:t xml:space="preserve"> </w:t>
      </w:r>
      <w:r>
        <w:t>with</w:t>
      </w:r>
      <w:r>
        <w:rPr>
          <w:rFonts w:eastAsia="Arial"/>
        </w:rPr>
        <w:t xml:space="preserve"> </w:t>
      </w:r>
      <w:r>
        <w:t>character</w:t>
      </w:r>
      <w:r>
        <w:rPr>
          <w:rFonts w:eastAsia="Arial"/>
        </w:rPr>
        <w:t xml:space="preserve"> </w:t>
      </w:r>
      <w:r>
        <w:t>codes</w:t>
      </w:r>
      <w:r>
        <w:rPr>
          <w:rFonts w:eastAsia="Arial"/>
        </w:rPr>
        <w:t xml:space="preserve"> </w:t>
      </w:r>
      <w:r>
        <w:t>beyond</w:t>
      </w:r>
      <w:r>
        <w:rPr>
          <w:rFonts w:eastAsia="Arial"/>
        </w:rPr>
        <w:t xml:space="preserve"> </w:t>
      </w:r>
      <w:r>
        <w:t>0xFFFF</w:t>
      </w:r>
      <w:r>
        <w:rPr>
          <w:rFonts w:eastAsia="Arial"/>
        </w:rPr>
        <w:t xml:space="preserve"> </w:t>
      </w:r>
      <w:r>
        <w:t>by</w:t>
      </w:r>
      <w:r>
        <w:rPr>
          <w:rFonts w:eastAsia="Arial"/>
        </w:rPr>
        <w:t xml:space="preserve"> </w:t>
      </w:r>
      <w:r>
        <w:t>way</w:t>
      </w:r>
      <w:r>
        <w:rPr>
          <w:rFonts w:eastAsia="Arial"/>
        </w:rPr>
        <w:t xml:space="preserve"> </w:t>
      </w:r>
      <w:r>
        <w:t>of</w:t>
      </w:r>
      <w:r>
        <w:rPr>
          <w:rFonts w:eastAsia="Arial"/>
        </w:rPr>
        <w:t xml:space="preserve"> </w:t>
      </w:r>
      <w:r>
        <w:t>surrogate</w:t>
      </w:r>
      <w:r>
        <w:rPr>
          <w:rFonts w:eastAsia="Arial"/>
        </w:rPr>
        <w:t xml:space="preserve"> </w:t>
      </w:r>
      <w:r>
        <w:t>pairs</w:t>
      </w:r>
      <w:r>
        <w:rPr>
          <w:rFonts w:eastAsia="Arial"/>
        </w:rPr>
        <w:t xml:space="preserve"> </w:t>
      </w:r>
      <w:r>
        <w:t>(2</w:t>
      </w:r>
      <w:r>
        <w:rPr>
          <w:rFonts w:eastAsia="Arial"/>
        </w:rPr>
        <w:t xml:space="preserve"> </w:t>
      </w:r>
      <w:r>
        <w:t>adjacent</w:t>
      </w:r>
      <w:r>
        <w:rPr>
          <w:rFonts w:eastAsia="Arial"/>
        </w:rPr>
        <w:t xml:space="preserve"> </w:t>
      </w:r>
      <w:r>
        <w:t>codepoints)</w:t>
      </w:r>
      <w:r>
        <w:rPr>
          <w:rFonts w:eastAsia="Arial"/>
        </w:rPr>
        <w:t xml:space="preserve"> </w:t>
      </w:r>
      <w:r>
        <w:t>in</w:t>
      </w:r>
      <w:r>
        <w:rPr>
          <w:rFonts w:eastAsia="Arial"/>
        </w:rPr>
        <w:t xml:space="preserve"> </w:t>
      </w:r>
      <w:r>
        <w:t>a</w:t>
      </w:r>
      <w:r>
        <w:rPr>
          <w:rFonts w:eastAsia="Arial"/>
        </w:rPr>
        <w:t xml:space="preserve"> </w:t>
      </w:r>
      <w:r>
        <w:t>manner</w:t>
      </w:r>
      <w:r>
        <w:rPr>
          <w:rFonts w:eastAsia="Arial"/>
        </w:rPr>
        <w:t xml:space="preserve"> </w:t>
      </w:r>
      <w:r>
        <w:t>consistent</w:t>
      </w:r>
      <w:r>
        <w:rPr>
          <w:rFonts w:eastAsia="Arial"/>
        </w:rPr>
        <w:t xml:space="preserve"> </w:t>
      </w:r>
      <w:r>
        <w:t>with</w:t>
      </w:r>
      <w:r>
        <w:rPr>
          <w:rFonts w:eastAsia="Arial"/>
        </w:rPr>
        <w:t xml:space="preserve"> </w:t>
      </w:r>
      <w:r>
        <w:t>the</w:t>
      </w:r>
      <w:r>
        <w:rPr>
          <w:rFonts w:eastAsia="Arial"/>
        </w:rPr>
        <w:t xml:space="preserve"> </w:t>
      </w:r>
      <w:r>
        <w:t>UTF-16</w:t>
      </w:r>
      <w:r>
        <w:rPr>
          <w:rFonts w:eastAsia="Arial"/>
        </w:rPr>
        <w:t xml:space="preserve"> </w:t>
      </w:r>
      <w:r>
        <w:t>encoding</w:t>
      </w:r>
      <w:r>
        <w:rPr>
          <w:rFonts w:eastAsia="Arial"/>
        </w:rPr>
        <w:t xml:space="preserve"> </w:t>
      </w:r>
      <w:r>
        <w:t>of</w:t>
      </w:r>
      <w:r>
        <w:rPr>
          <w:rFonts w:eastAsia="Arial"/>
        </w:rPr>
        <w:t xml:space="preserve"> </w:t>
      </w:r>
      <w:r>
        <w:t>ISO</w:t>
      </w:r>
      <w:r>
        <w:rPr>
          <w:rFonts w:eastAsia="Arial"/>
        </w:rPr>
        <w:t xml:space="preserve"> </w:t>
      </w:r>
      <w:r>
        <w:t>10646.</w:t>
      </w:r>
      <w:r>
        <w:rPr>
          <w:rStyle w:val="FootnoteReference"/>
        </w:rPr>
        <w:footnoteReference w:id="6"/>
      </w:r>
      <w:r>
        <w:t xml:space="preserve"> </w:t>
      </w:r>
    </w:p>
    <w:p w14:paraId="5C7ABC56" w14:textId="77777777" w:rsidR="000E1214" w:rsidRDefault="00A87198">
      <w:pPr>
        <w:ind w:left="720"/>
      </w:pPr>
      <w:r>
        <w:t xml:space="preserve">The </w:t>
      </w:r>
      <w:ins w:id="1151" w:author="Mike Beckerle" w:date="2020-04-09T16:58:00Z">
        <w:r>
          <w:t xml:space="preserve">string </w:t>
        </w:r>
      </w:ins>
      <w:r>
        <w:t>value can have length 0, in which case the value may be referred to as an 'empty string'.</w:t>
      </w:r>
    </w:p>
    <w:p w14:paraId="6B981751" w14:textId="77777777" w:rsidR="000E1214" w:rsidRDefault="00A87198">
      <w:pPr>
        <w:pStyle w:val="ListParagraph"/>
        <w:numPr>
          <w:ilvl w:val="0"/>
          <w:numId w:val="29"/>
        </w:numPr>
      </w:pPr>
      <w:ins w:id="1152" w:author="Mike Beckerle" w:date="2020-04-15T16:10:00Z">
        <w:r>
          <w:rPr>
            <w:b/>
            <w:bCs/>
            <w:i/>
            <w:iCs/>
          </w:rPr>
          <w:t>HexBinary:</w:t>
        </w:r>
        <w:r>
          <w:t xml:space="preserve"> </w:t>
        </w:r>
      </w:ins>
      <w:r>
        <w:t xml:space="preserve">For information items of datatype xs:hexBinary, the value is an ordered collection of unsigned 8-bit bytes each having value from 0 to 255. The length of this collection can be 0 in which case the value may be referred to as an 'empty hexBinary'. </w:t>
      </w:r>
    </w:p>
    <w:p w14:paraId="44C363BB" w14:textId="2FAE4FBA" w:rsidR="000E1214" w:rsidRDefault="00A87198">
      <w:r>
        <w:rPr>
          <w:rStyle w:val="Strong"/>
        </w:rPr>
        <w:t xml:space="preserve">[nilled] </w:t>
      </w:r>
      <w:r>
        <w:rPr>
          <w:rStyle w:val="Strong"/>
          <w:b w:val="0"/>
        </w:rPr>
        <w:t xml:space="preserve">Boolean. True if the nillable item is nil. False if the nillable item is not nil. If the element is not nillable this member has no value. If this member is true then for a simple element the </w:t>
      </w:r>
      <w:r>
        <w:rPr>
          <w:rStyle w:val="Strong"/>
        </w:rPr>
        <w:t>[dataValue]</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nilled.</w:t>
      </w:r>
    </w:p>
    <w:p w14:paraId="16D5C697" w14:textId="77777777" w:rsidR="000E1214" w:rsidRDefault="00A87198">
      <w:r>
        <w:rPr>
          <w:b/>
        </w:rPr>
        <w:t>[array]</w:t>
      </w:r>
      <w:r>
        <w:t xml:space="preserve"> Boolean. True if the item is an array, meaning that it corresponds to an element having maxOccurs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[nilled]</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698F4034" w:rsidR="000E1214" w:rsidRDefault="00A87198">
      <w:r>
        <w:rPr>
          <w:rStyle w:val="Strong"/>
        </w:rPr>
        <w:t>[schema]</w:t>
      </w:r>
      <w:r>
        <w:t xml:space="preserve"> String. A reference to a schema component associated with this information item, if any. If not empty, the value must 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7"/>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[unionMemberSchema]</w:t>
      </w:r>
      <w:r>
        <w:rPr>
          <w:rStyle w:val="FootnoteReference"/>
        </w:rPr>
        <w:footnoteReference w:id="8"/>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7A881542" w14:textId="77777777" w:rsidR="000E1214" w:rsidRDefault="00A87198" w:rsidP="00A64D65">
      <w:pPr>
        <w:pStyle w:val="Heading2"/>
        <w:rPr>
          <w:moveFrom w:id="1153" w:author="Mike Beckerle" w:date="2020-04-09T17:38:00Z"/>
        </w:rPr>
      </w:pPr>
      <w:bookmarkStart w:id="1154" w:name="_Toc234993862"/>
      <w:bookmarkStart w:id="1155" w:name="_Toc234993865"/>
      <w:bookmarkStart w:id="1156" w:name="_Toc234993866"/>
      <w:bookmarkStart w:id="1157" w:name="_Toc234993868"/>
      <w:bookmarkStart w:id="1158" w:name="_Toc349042619"/>
      <w:bookmarkStart w:id="1159" w:name="_Toc243112744"/>
      <w:bookmarkStart w:id="1160" w:name="_Toc39078988"/>
      <w:bookmarkStart w:id="1161" w:name="_Toc39080538"/>
      <w:bookmarkStart w:id="1162" w:name="_Toc39081763"/>
      <w:bookmarkStart w:id="1163" w:name="_Toc39082430"/>
      <w:bookmarkStart w:id="1164" w:name="_Toc199516227"/>
      <w:bookmarkStart w:id="1165" w:name="_Toc194983906"/>
      <w:bookmarkEnd w:id="1154"/>
      <w:bookmarkEnd w:id="1155"/>
      <w:bookmarkEnd w:id="1156"/>
      <w:bookmarkEnd w:id="1157"/>
      <w:moveFromRangeStart w:id="1166" w:author="Mike Beckerle" w:date="2020-04-09T17:38:00Z" w:name="move37346328"/>
      <w:moveFrom w:id="1167" w:author="Mike Beckerle" w:date="2020-04-09T17:38:00Z">
        <w:r>
          <w:t>"No Value''</w:t>
        </w:r>
        <w:bookmarkStart w:id="1168" w:name="_Toc38880392"/>
        <w:bookmarkStart w:id="1169" w:name="_Toc38881931"/>
        <w:bookmarkStart w:id="1170" w:name="_Toc38882209"/>
        <w:bookmarkStart w:id="1171" w:name="_Toc38882465"/>
        <w:bookmarkStart w:id="1172" w:name="_Toc38882720"/>
        <w:bookmarkStart w:id="1173" w:name="_Toc39166786"/>
        <w:bookmarkEnd w:id="1158"/>
        <w:bookmarkEnd w:id="1159"/>
        <w:bookmarkEnd w:id="1160"/>
        <w:bookmarkEnd w:id="1161"/>
        <w:bookmarkEnd w:id="1162"/>
        <w:bookmarkEnd w:id="1168"/>
        <w:bookmarkEnd w:id="1169"/>
        <w:bookmarkEnd w:id="1170"/>
        <w:bookmarkEnd w:id="1171"/>
        <w:bookmarkEnd w:id="1172"/>
        <w:bookmarkEnd w:id="1163"/>
        <w:bookmarkEnd w:id="1173"/>
      </w:moveFrom>
    </w:p>
    <w:p w14:paraId="51A47AEA" w14:textId="77777777" w:rsidR="000E1214" w:rsidRDefault="00A87198" w:rsidP="00A64D65">
      <w:pPr>
        <w:pStyle w:val="Heading2"/>
        <w:rPr>
          <w:moveFrom w:id="1174" w:author="Mike Beckerle" w:date="2020-04-09T17:38:00Z"/>
        </w:rPr>
      </w:pPr>
      <w:bookmarkStart w:id="1175" w:name="_Toc39078989"/>
      <w:bookmarkStart w:id="1176" w:name="_Toc39080539"/>
      <w:bookmarkStart w:id="1177" w:name="_Toc39081764"/>
      <w:bookmarkStart w:id="1178" w:name="_Toc39082431"/>
      <w:moveFrom w:id="1179" w:author="Mike Beckerle" w:date="2020-04-09T17:38:00Z">
        <w:r>
          <w:t xml:space="preserve">Some members may sometimes have the value </w:t>
        </w:r>
        <w:r>
          <w:rPr>
            <w:i/>
          </w:rPr>
          <w:t>no value</w:t>
        </w:r>
        <w:r>
          <w:t>, and it is said that such a member has no value. This value is distinct from all other values. In particular it is distinct from the empty string, the empty set, and the empty list, each of which simply has no members.</w:t>
        </w:r>
        <w:bookmarkStart w:id="1180" w:name="_Toc38880393"/>
        <w:bookmarkStart w:id="1181" w:name="_Toc38881932"/>
        <w:bookmarkStart w:id="1182" w:name="_Toc38882210"/>
        <w:bookmarkStart w:id="1183" w:name="_Toc38882466"/>
        <w:bookmarkStart w:id="1184" w:name="_Toc38882721"/>
        <w:bookmarkStart w:id="1185" w:name="_Toc39166787"/>
        <w:bookmarkEnd w:id="1175"/>
        <w:bookmarkEnd w:id="1176"/>
        <w:bookmarkEnd w:id="1177"/>
        <w:bookmarkEnd w:id="1180"/>
        <w:bookmarkEnd w:id="1181"/>
        <w:bookmarkEnd w:id="1182"/>
        <w:bookmarkEnd w:id="1183"/>
        <w:bookmarkEnd w:id="1184"/>
        <w:bookmarkEnd w:id="1178"/>
        <w:bookmarkEnd w:id="1185"/>
      </w:moveFrom>
    </w:p>
    <w:p w14:paraId="2E0C3940" w14:textId="7ED5ABF2" w:rsidR="000E1214" w:rsidDel="00D71BE8" w:rsidRDefault="00A87198" w:rsidP="00D71BE8">
      <w:pPr>
        <w:pStyle w:val="Heading2"/>
        <w:rPr>
          <w:del w:id="1186" w:author="Mike Beckerle" w:date="2020-04-09T17:38:00Z"/>
        </w:rPr>
      </w:pPr>
      <w:bookmarkStart w:id="1187" w:name="_Toc397515166"/>
      <w:bookmarkStart w:id="1188" w:name="_Toc396135499"/>
      <w:bookmarkStart w:id="1189" w:name="_Toc394584544"/>
      <w:bookmarkStart w:id="1190" w:name="_Toc393999753"/>
      <w:bookmarkStart w:id="1191" w:name="_Toc393999498"/>
      <w:bookmarkStart w:id="1192" w:name="_Toc393356929"/>
      <w:bookmarkStart w:id="1193" w:name="_Toc391466188"/>
      <w:bookmarkStart w:id="1194" w:name="_Toc385242782"/>
      <w:bookmarkStart w:id="1195" w:name="_Toc384987233"/>
      <w:bookmarkStart w:id="1196" w:name="_Toc384973669"/>
      <w:bookmarkStart w:id="1197" w:name="_Toc349042620"/>
      <w:bookmarkStart w:id="1198" w:name="_Toc243112745"/>
      <w:bookmarkStart w:id="1199" w:name="_Toc39166788"/>
      <w:bookmarkEnd w:id="1187"/>
      <w:bookmarkEnd w:id="1188"/>
      <w:bookmarkEnd w:id="1189"/>
      <w:bookmarkEnd w:id="1190"/>
      <w:bookmarkEnd w:id="1191"/>
      <w:bookmarkEnd w:id="1192"/>
      <w:bookmarkEnd w:id="1193"/>
      <w:bookmarkEnd w:id="1194"/>
      <w:bookmarkEnd w:id="1195"/>
      <w:bookmarkEnd w:id="1196"/>
      <w:moveFromRangeEnd w:id="1166"/>
      <w:r>
        <w:t>DFDL Information Item Order</w:t>
      </w:r>
      <w:bookmarkEnd w:id="1164"/>
      <w:bookmarkEnd w:id="1197"/>
      <w:bookmarkEnd w:id="1198"/>
      <w:bookmarkEnd w:id="1199"/>
    </w:p>
    <w:p w14:paraId="6632613E" w14:textId="77777777" w:rsidR="00D71BE8" w:rsidRPr="00D71BE8" w:rsidRDefault="00D71BE8" w:rsidP="00D71BE8">
      <w:pPr>
        <w:pStyle w:val="Heading2"/>
        <w:rPr>
          <w:ins w:id="1200" w:author="Mike Beckerle" w:date="2020-04-30T18:20:00Z"/>
        </w:rPr>
      </w:pPr>
      <w:bookmarkStart w:id="1201" w:name="_Toc39166789"/>
      <w:bookmarkEnd w:id="1201"/>
    </w:p>
    <w:p w14:paraId="25FD28B7" w14:textId="77777777" w:rsidR="000E1214" w:rsidRDefault="00A87198">
      <w:pPr>
        <w:pStyle w:val="nobreak"/>
      </w:pPr>
      <w:r>
        <w:t xml:space="preserve">On parsing and unparsing information items will be presented in the order they are defined in the DFDL Schema. </w:t>
      </w:r>
    </w:p>
    <w:p w14:paraId="7C2F53DF" w14:textId="35C96AF4" w:rsidR="000E1214" w:rsidDel="00D71BE8" w:rsidRDefault="00A87198">
      <w:pPr>
        <w:autoSpaceDE w:val="0"/>
        <w:autoSpaceDN w:val="0"/>
        <w:adjustRightInd w:val="0"/>
        <w:rPr>
          <w:del w:id="1202" w:author="Mike Beckerle" w:date="2020-04-09T17:45:00Z"/>
        </w:rPr>
      </w:pPr>
      <w:bookmarkStart w:id="1203" w:name="_Toc243112747"/>
      <w:bookmarkStart w:id="1204" w:name="_Toc349042622"/>
      <w:bookmarkStart w:id="1205" w:name="_Toc39166790"/>
      <w:bookmarkEnd w:id="1165"/>
      <w:r>
        <w:t>DFDL Augmented Infoset</w:t>
      </w:r>
      <w:bookmarkEnd w:id="1203"/>
      <w:bookmarkEnd w:id="1204"/>
      <w:bookmarkEnd w:id="1205"/>
      <w:r>
        <w:t xml:space="preserve"> </w:t>
      </w:r>
    </w:p>
    <w:p w14:paraId="0B18EDE8" w14:textId="77777777" w:rsidR="00D71BE8" w:rsidRDefault="00D71BE8" w:rsidP="00D71BE8">
      <w:pPr>
        <w:pStyle w:val="Heading2"/>
        <w:rPr>
          <w:ins w:id="1206" w:author="Mike Beckerle" w:date="2020-04-30T18:20:00Z"/>
        </w:rPr>
      </w:pPr>
      <w:bookmarkStart w:id="1207" w:name="_Toc39166791"/>
      <w:bookmarkEnd w:id="1207"/>
    </w:p>
    <w:p w14:paraId="3EB17AD6" w14:textId="66D0B540"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w:t>
      </w:r>
      <w:ins w:id="1208" w:author="Mike Beckerle" w:date="2020-04-15T16:30:00Z">
        <w:r>
          <w:rPr>
            <w:rFonts w:eastAsia="MS Mincho"/>
            <w:lang w:eastAsia="ja-JP" w:bidi="he-IL"/>
          </w:rPr>
          <w:t xml:space="preserve">This </w:t>
        </w:r>
      </w:ins>
      <w:r w:rsidR="00933F0E">
        <w:rPr>
          <w:rFonts w:eastAsia="MS Mincho"/>
          <w:lang w:eastAsia="ja-JP" w:bidi="he-IL"/>
        </w:rPr>
        <w:t>Infoset</w:t>
      </w:r>
      <w:ins w:id="1209" w:author="Mike Beckerle" w:date="2020-04-15T16:30:00Z">
        <w:r>
          <w:rPr>
            <w:rFonts w:eastAsia="MS Mincho"/>
            <w:lang w:eastAsia="ja-JP" w:bidi="he-IL"/>
          </w:rPr>
          <w:t xml:space="preserve"> can be sparsely populated because the DFDL Schema can describe default values </w:t>
        </w:r>
      </w:ins>
      <w:r>
        <w:rPr>
          <w:rFonts w:eastAsia="MS Mincho"/>
          <w:lang w:eastAsia="ja-JP" w:bidi="he-IL"/>
        </w:rPr>
        <w:t xml:space="preserve">and </w:t>
      </w:r>
      <w:ins w:id="1210" w:author="Mike Beckerle" w:date="2020-04-15T16:31:00Z">
        <w:r>
          <w:rPr>
            <w:rFonts w:eastAsia="MS Mincho"/>
            <w:lang w:eastAsia="ja-JP" w:bidi="he-IL"/>
          </w:rPr>
          <w:t>computations to be done to obtain the values of some elements</w:t>
        </w:r>
      </w:ins>
      <w:ins w:id="1211" w:author="Mike Beckerle" w:date="2020-04-15T16:32:00Z">
        <w:r>
          <w:rPr>
            <w:rFonts w:eastAsia="MS Mincho"/>
            <w:lang w:eastAsia="ja-JP" w:bidi="he-IL"/>
          </w:rPr>
          <w:t xml:space="preserve">. Unparsing </w:t>
        </w:r>
      </w:ins>
      <w:ins w:id="1212" w:author="Mike Beckerle" w:date="2020-04-15T16:37:00Z">
        <w:r>
          <w:rPr>
            <w:rFonts w:eastAsia="MS Mincho"/>
            <w:lang w:eastAsia="ja-JP" w:bidi="he-IL"/>
          </w:rPr>
          <w:t>starts by filling</w:t>
        </w:r>
      </w:ins>
      <w:ins w:id="1213" w:author="Mike Beckerle" w:date="2020-04-15T16:32:00Z">
        <w:r>
          <w:rPr>
            <w:rFonts w:eastAsia="MS Mincho"/>
            <w:lang w:eastAsia="ja-JP" w:bidi="he-IL"/>
          </w:rPr>
          <w:t xml:space="preserve"> in these defaultable and computable element</w:t>
        </w:r>
      </w:ins>
      <w:ins w:id="1214" w:author="Mike Beckerle" w:date="2020-04-15T16:37:00Z">
        <w:r>
          <w:rPr>
            <w:rFonts w:eastAsia="MS Mincho"/>
            <w:lang w:eastAsia="ja-JP" w:bidi="he-IL"/>
          </w:rPr>
          <w:t>s</w:t>
        </w:r>
      </w:ins>
      <w:ins w:id="1215" w:author="Mike Beckerle" w:date="2020-04-15T16:38:00Z">
        <w:r>
          <w:rPr>
            <w:rFonts w:eastAsia="MS Mincho"/>
            <w:lang w:eastAsia="ja-JP" w:bidi="he-IL"/>
          </w:rPr>
          <w:t>, and</w:t>
        </w:r>
      </w:ins>
      <w:ins w:id="1216" w:author="Mike Beckerle" w:date="2020-04-15T16:33:00Z">
        <w:r>
          <w:rPr>
            <w:rFonts w:eastAsia="MS Mincho"/>
            <w:lang w:eastAsia="ja-JP" w:bidi="he-IL"/>
          </w:rPr>
          <w:t xml:space="preserve"> </w:t>
        </w:r>
      </w:ins>
      <w:del w:id="1217" w:author="Mike Beckerle" w:date="2020-04-15T16:37:00Z">
        <w:r>
          <w:rPr>
            <w:rFonts w:eastAsia="MS Mincho"/>
            <w:lang w:eastAsia="ja-JP" w:bidi="he-IL"/>
          </w:rPr>
          <w:delText xml:space="preserve">As the values of items are filled in by defaulting, and by use of the dfdl:outputValueCalc property  (including on hidden items) (see section </w:delText>
        </w:r>
        <w:r>
          <w:fldChar w:fldCharType="begin"/>
        </w:r>
        <w:r>
          <w:rPr>
            <w:rFonts w:eastAsia="MS Mincho"/>
            <w:lang w:eastAsia="ja-JP" w:bidi="he-IL"/>
          </w:rPr>
          <w:delInstrText xml:space="preserve"> REF _Ref255463851 \r \h </w:delInstrText>
        </w:r>
        <w:r>
          <w:fldChar w:fldCharType="separate"/>
        </w:r>
        <w:r>
          <w:rPr>
            <w:rFonts w:eastAsia="MS Mincho"/>
            <w:lang w:eastAsia="ja-JP" w:bidi="he-IL"/>
          </w:rPr>
          <w:delText>17</w:delText>
        </w:r>
        <w:r>
          <w:fldChar w:fldCharType="end"/>
        </w:r>
        <w:r>
          <w:rPr>
            <w:rFonts w:eastAsia="MS Mincho"/>
            <w:lang w:eastAsia="ja-JP" w:bidi="he-IL"/>
          </w:rPr>
          <w:delText xml:space="preserve"> </w:delText>
        </w:r>
        <w:r>
          <w:fldChar w:fldCharType="begin"/>
        </w:r>
        <w:r>
          <w:rPr>
            <w:rFonts w:eastAsia="MS Mincho"/>
            <w:lang w:eastAsia="ja-JP" w:bidi="he-IL"/>
          </w:rPr>
          <w:delInstrText xml:space="preserve"> REF _Ref255463857 \h </w:delInstrText>
        </w:r>
        <w:r>
          <w:fldChar w:fldCharType="separate"/>
        </w:r>
        <w:r>
          <w:delText>Calculated Value Properties</w:delText>
        </w:r>
        <w:r>
          <w:fldChar w:fldCharType="end"/>
        </w:r>
        <w:r>
          <w:rPr>
            <w:rFonts w:eastAsia="MS Mincho"/>
            <w:lang w:eastAsia="ja-JP" w:bidi="he-IL"/>
          </w:rPr>
          <w:delText xml:space="preserve">), </w:delText>
        </w:r>
      </w:del>
      <w:r>
        <w:rPr>
          <w:rFonts w:eastAsia="MS Mincho"/>
          <w:lang w:eastAsia="ja-JP" w:bidi="he-IL"/>
        </w:rPr>
        <w:t xml:space="preserve">these new item values augment the </w:t>
      </w:r>
      <w:r w:rsidR="00933F0E">
        <w:rPr>
          <w:rFonts w:eastAsia="MS Mincho"/>
          <w:lang w:eastAsia="ja-JP" w:bidi="he-IL"/>
        </w:rPr>
        <w:t>Infoset</w:t>
      </w:r>
      <w:ins w:id="1218" w:author="Mike Beckerle" w:date="2020-04-15T16:25:00Z">
        <w:r>
          <w:rPr>
            <w:rFonts w:eastAsia="MS Mincho"/>
            <w:lang w:eastAsia="ja-JP" w:bidi="he-IL"/>
          </w:rPr>
          <w:t>, that is, make it bigger</w:t>
        </w:r>
      </w:ins>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w:t>
      </w:r>
      <w:ins w:id="1219" w:author="Mike Beckerle" w:date="2020-04-15T16:34:00Z">
        <w:r>
          <w:rPr>
            <w:rFonts w:eastAsia="MS Mincho"/>
          </w:rPr>
          <w:t xml:space="preserve">The details of this augmentation process are described in Section </w:t>
        </w:r>
      </w:ins>
      <w:ins w:id="1220" w:author="Mike Beckerle" w:date="2020-04-15T16:35:00Z">
        <w:r>
          <w:fldChar w:fldCharType="begin"/>
        </w:r>
        <w:r>
          <w:rPr>
            <w:rFonts w:eastAsia="MS Mincho"/>
          </w:rPr>
          <w:instrText xml:space="preserve"> REF _Ref37860950 \w \h </w:instrText>
        </w:r>
      </w:ins>
      <w:ins w:id="1221" w:author="Mike Beckerle" w:date="2020-04-15T16:35:00Z">
        <w:r>
          <w:fldChar w:fldCharType="separate"/>
        </w:r>
      </w:ins>
      <w:r w:rsidR="00852536">
        <w:rPr>
          <w:rFonts w:eastAsia="MS Mincho"/>
        </w:rPr>
        <w:t>4.4</w:t>
      </w:r>
      <w:ins w:id="1222" w:author="Mike Beckerle" w:date="2020-04-15T16:35:00Z">
        <w:r>
          <w:fldChar w:fldCharType="end"/>
        </w:r>
        <w:r>
          <w:rPr>
            <w:rFonts w:eastAsia="MS Mincho"/>
          </w:rPr>
          <w:t xml:space="preserve"> </w:t>
        </w:r>
        <w:r>
          <w:fldChar w:fldCharType="begin"/>
        </w:r>
        <w:r>
          <w:rPr>
            <w:rFonts w:eastAsia="MS Mincho"/>
          </w:rPr>
          <w:instrText xml:space="preserve"> REF _Ref37860950 \h </w:instrText>
        </w:r>
      </w:ins>
      <w:ins w:id="1223" w:author="Mike Beckerle" w:date="2020-04-15T16:35:00Z">
        <w:r>
          <w:fldChar w:fldCharType="separate"/>
        </w:r>
      </w:ins>
      <w:ins w:id="1224" w:author="Mike Beckerle" w:date="2020-04-15T16:34:00Z">
        <w:r w:rsidR="00852536">
          <w:rPr>
            <w:rFonts w:eastAsia="MS Mincho"/>
            <w:lang w:eastAsia="ja-JP" w:bidi="he-IL"/>
          </w:rPr>
          <w:t>Infoset Augmentation Algorithm</w:t>
        </w:r>
      </w:ins>
      <w:ins w:id="1225" w:author="Mike Beckerle" w:date="2020-04-15T16:35:00Z">
        <w:r>
          <w:fldChar w:fldCharType="end"/>
        </w:r>
        <w:r>
          <w:rPr>
            <w:rFonts w:eastAsia="MS Mincho"/>
          </w:rPr>
          <w:t>.</w:t>
        </w:r>
      </w:ins>
    </w:p>
    <w:p w14:paraId="7391B0A0" w14:textId="46B1C91A" w:rsidR="000E1214" w:rsidRDefault="00A87198" w:rsidP="00A64D65">
      <w:pPr>
        <w:pStyle w:val="Heading1"/>
      </w:pPr>
      <w:bookmarkStart w:id="1226" w:name="_Toc322911520"/>
      <w:bookmarkStart w:id="1227" w:name="_Toc322912059"/>
      <w:bookmarkStart w:id="1228" w:name="_Toc322911521"/>
      <w:bookmarkStart w:id="1229" w:name="_Toc322912060"/>
      <w:bookmarkStart w:id="1230" w:name="_Toc199516229"/>
      <w:bookmarkStart w:id="1231" w:name="_Toc194983907"/>
      <w:bookmarkStart w:id="1232" w:name="_Toc243112748"/>
      <w:bookmarkStart w:id="1233" w:name="_Toc349042623"/>
      <w:bookmarkStart w:id="1234" w:name="_Ref39163521"/>
      <w:bookmarkStart w:id="1235" w:name="_Ref39163534"/>
      <w:bookmarkStart w:id="1236" w:name="_Toc39166792"/>
      <w:bookmarkEnd w:id="1226"/>
      <w:bookmarkEnd w:id="1227"/>
      <w:bookmarkEnd w:id="1228"/>
      <w:bookmarkEnd w:id="1229"/>
      <w:r>
        <w:t>DFDL Schema Component Model</w:t>
      </w:r>
      <w:bookmarkEnd w:id="1029"/>
      <w:bookmarkEnd w:id="1030"/>
      <w:bookmarkEnd w:id="1230"/>
      <w:bookmarkEnd w:id="1231"/>
      <w:bookmarkEnd w:id="1232"/>
      <w:bookmarkEnd w:id="1233"/>
      <w:bookmarkEnd w:id="1234"/>
      <w:bookmarkEnd w:id="1235"/>
      <w:bookmarkEnd w:id="1236"/>
    </w:p>
    <w:p w14:paraId="3731CFCE" w14:textId="77777777" w:rsidR="000E1214" w:rsidRDefault="00A87198">
      <w:r>
        <w:t xml:space="preserve">When using DFDL, the format of data is described by means of a </w:t>
      </w:r>
      <w:r>
        <w:rPr>
          <w:i/>
          <w:iCs/>
        </w:rPr>
        <w:t>DFDL Schema</w:t>
      </w:r>
      <w:r>
        <w:t>.</w:t>
      </w:r>
    </w:p>
    <w:p w14:paraId="0CFDEEFA" w14:textId="24F396BA" w:rsidR="000E1214" w:rsidRDefault="00A87198">
      <w:r>
        <w:t xml:space="preserve">The DFDL Schema Component Model is shown in conceptual UML in Figure 2. </w:t>
      </w:r>
      <w:del w:id="1237" w:author="Mike Beckerle" w:date="2020-04-27T15:59:00Z">
        <w:r w:rsidDel="00CE4EED">
          <w:delText>First, we show the model for elements, groups and the top of the type hierarchy.</w:delText>
        </w:r>
      </w:del>
    </w:p>
    <w:p w14:paraId="04C597D5" w14:textId="77777777" w:rsidR="000E1214" w:rsidRDefault="00A87198">
      <w:r>
        <w:t xml:space="preserve">The shaded boxes have direct corresponding element syntax and therefore appear in DFDL schema. </w:t>
      </w:r>
      <w:ins w:id="1238" w:author="Mike Beckerle" w:date="2020-04-15T16:46:00Z">
        <w:r>
          <w:t xml:space="preserve">The unshaded boxes are conceptual classes </w:t>
        </w:r>
      </w:ins>
      <w:ins w:id="1239" w:author="Mike Beckerle" w:date="2020-04-15T16:48:00Z">
        <w:r>
          <w:t xml:space="preserve">often </w:t>
        </w:r>
      </w:ins>
      <w:ins w:id="1240" w:author="Mike Beckerle" w:date="2020-04-15T16:46:00Z">
        <w:r>
          <w:t>used in discussion of DFDL schemas.</w:t>
        </w:r>
      </w:ins>
      <w:ins w:id="1241" w:author="Mike Beckerle" w:date="2020-04-15T16:47:00Z">
        <w:r>
          <w:t xml:space="preserve"> For example, the ModelGroup class is a generalization of Sequence and Choice class</w:t>
        </w:r>
      </w:ins>
      <w:ins w:id="1242" w:author="Mike Beckerle" w:date="2020-04-15T16:48:00Z">
        <w:r>
          <w:t xml:space="preserve">es which are the concrete classes corresponding to xs:sequence and xs:choice constructs of the schema. </w:t>
        </w:r>
      </w:ins>
      <w:ins w:id="1243" w:author="Mike Beckerle" w:date="2020-04-15T16:49:00Z">
        <w:r>
          <w:t xml:space="preserve">The class Term is a further generalization encompassing not only ModelGroup, </w:t>
        </w:r>
      </w:ins>
      <w:ins w:id="1244" w:author="Mike Beckerle" w:date="2020-04-15T16:50:00Z">
        <w:r>
          <w:t xml:space="preserve">but GroupReference, ElementReference, and ElementDeclaration. </w:t>
        </w:r>
      </w:ins>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pt;height:396pt" o:ole="">
            <v:imagedata r:id="rId21" o:title=""/>
          </v:shape>
          <o:OLEObject Type="Embed" ProgID="MSPhotoEd.3" ShapeID="_x0000_i1025" DrawAspect="Content" ObjectID="_1649779533" r:id="rId22"/>
        </w:object>
      </w:r>
    </w:p>
    <w:p w14:paraId="63F6C6E6" w14:textId="73A20FEA" w:rsidR="000E1214" w:rsidRDefault="00A87198">
      <w:pPr>
        <w:pStyle w:val="Caption"/>
      </w:pPr>
      <w:r>
        <w:t xml:space="preserve">Figure </w:t>
      </w:r>
      <w:fldSimple w:instr=" SEQ Figure \* ARABIC ">
        <w:r w:rsidR="00852536">
          <w:rPr>
            <w:noProof/>
          </w:rPr>
          <w:t>2</w:t>
        </w:r>
      </w:fldSimple>
      <w:r>
        <w:t xml:space="preserve"> DFDL Schema UML diagram</w:t>
      </w:r>
    </w:p>
    <w:p w14:paraId="0D39562D" w14:textId="77777777" w:rsidR="000E1214" w:rsidRDefault="00A87198">
      <w:r>
        <w:t>The simple types are shown in Figure 3. The graph shows all the types defined by XML Schema version 1.0, and the subset of these types supported by DFDL are shown as shaded.</w:t>
      </w:r>
    </w:p>
    <w:p w14:paraId="6BABB00C" w14:textId="77777777" w:rsidR="000E1214" w:rsidRDefault="00A87198">
      <w:pPr>
        <w:jc w:val="center"/>
      </w:pPr>
      <w:r>
        <w:rPr>
          <w:noProof/>
        </w:rPr>
        <w:drawing>
          <wp:inline distT="0" distB="0" distL="0" distR="0" wp14:anchorId="786B4360" wp14:editId="4604AD31">
            <wp:extent cx="550545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p>
    <w:p w14:paraId="348DA2F0" w14:textId="5D175F3A" w:rsidR="000E1214" w:rsidRDefault="00A87198">
      <w:pPr>
        <w:pStyle w:val="Caption"/>
      </w:pPr>
      <w:bookmarkStart w:id="1245" w:name="_Ref346445186"/>
      <w:bookmarkStart w:id="1246" w:name="_Ref361227201"/>
      <w:r>
        <w:t xml:space="preserve">Figure </w:t>
      </w:r>
      <w:fldSimple w:instr=" SEQ Figure \* ARABIC ">
        <w:r w:rsidR="00852536">
          <w:rPr>
            <w:noProof/>
          </w:rPr>
          <w:t>3</w:t>
        </w:r>
      </w:fldSimple>
      <w:bookmarkEnd w:id="1245"/>
      <w:r>
        <w:t xml:space="preserve"> DFDL simple types</w:t>
      </w:r>
      <w:bookmarkEnd w:id="1246"/>
      <w:ins w:id="1247" w:author="Mike Beckerle" w:date="2020-04-15T16:52:00Z">
        <w:r>
          <w:t xml:space="preserve"> as a subset of XML Schema types</w:t>
        </w:r>
      </w:ins>
    </w:p>
    <w:p w14:paraId="38B09E4A" w14:textId="77777777" w:rsidR="000E1214" w:rsidRDefault="00A87198">
      <w:r>
        <w:t>These types are defined as they are in XML Schema, with exceptions for:</w:t>
      </w:r>
    </w:p>
    <w:p w14:paraId="6AB55333" w14:textId="77777777" w:rsidR="000E1214" w:rsidRDefault="00A87198">
      <w:pPr>
        <w:pStyle w:val="ListParagraph"/>
        <w:numPr>
          <w:ilvl w:val="0"/>
          <w:numId w:val="31"/>
        </w:numPr>
      </w:pPr>
      <w:r>
        <w:t>String – In DFDL a string can contain any character codes. None are reserved. (Including the character with character code U+0000, which is not permitted in XML documents.)</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w:t>
      </w:r>
      <w:ins w:id="1248" w:author="Mike Beckerle" w:date="2020-04-15T16:53:00Z">
        <w:r>
          <w:t xml:space="preserve"> in general</w:t>
        </w:r>
      </w:ins>
      <w:r>
        <w:t xml:space="preserve"> since the DFDL Schema Model does not include many concepts that appear in XML schema.</w:t>
      </w:r>
    </w:p>
    <w:p w14:paraId="72E4D1AB" w14:textId="77777777" w:rsidR="000E1214" w:rsidRDefault="00A87198" w:rsidP="00A64D65">
      <w:pPr>
        <w:pStyle w:val="Heading2"/>
      </w:pPr>
      <w:bookmarkStart w:id="1249" w:name="_Toc99787969"/>
      <w:bookmarkStart w:id="1250" w:name="_Toc99956882"/>
      <w:bookmarkStart w:id="1251" w:name="_Toc177399028"/>
      <w:bookmarkStart w:id="1252" w:name="_Toc175057315"/>
      <w:bookmarkStart w:id="1253" w:name="_Toc199516230"/>
      <w:bookmarkStart w:id="1254" w:name="_Toc194983908"/>
      <w:bookmarkStart w:id="1255" w:name="_Toc243112749"/>
      <w:bookmarkStart w:id="1256" w:name="_Ref273529945"/>
      <w:bookmarkStart w:id="1257" w:name="_Ref273529953"/>
      <w:bookmarkStart w:id="1258" w:name="_Ref274647262"/>
      <w:bookmarkStart w:id="1259" w:name="_Ref274647268"/>
      <w:bookmarkStart w:id="1260" w:name="_Ref346445132"/>
      <w:bookmarkStart w:id="1261" w:name="_Toc349042624"/>
      <w:bookmarkStart w:id="1262" w:name="_Toc39166793"/>
      <w:r>
        <w:t>DFDL Subset of XML Schema</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14:paraId="4F4C890D" w14:textId="77777777" w:rsidR="000E1214" w:rsidRDefault="00A87198">
      <w:pPr>
        <w:pStyle w:val="nobreak"/>
      </w:pPr>
      <w:r>
        <w:t>The DFDL subset of XSD is a general model for hierarchically nested data. It avoids the XSD features used to describe the peculiarities of XML as a syntactic textual representation of data, and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Local element declarations with dimensionality via XSD maxOccurs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DFDL appinfo annotations describing the data format</w:t>
      </w:r>
    </w:p>
    <w:p w14:paraId="1B02E2B4" w14:textId="77777777" w:rsidR="000E1214" w:rsidRDefault="00A87198">
      <w:pPr>
        <w:pStyle w:val="ListParagraph"/>
        <w:numPr>
          <w:ilvl w:val="0"/>
          <w:numId w:val="32"/>
        </w:numPr>
      </w:pPr>
      <w:r>
        <w:t>These simple types: string, float, double, decimal, integer, long, int, short, byte, nonNegativeInteger, unsignedLong, unsignedInt, unsignedShort, unsignedByte, boolean, date, time, dateTime,  hexBinary</w:t>
      </w:r>
    </w:p>
    <w:p w14:paraId="58BFD27B" w14:textId="77777777" w:rsidR="000E1214" w:rsidRDefault="00A87198">
      <w:pPr>
        <w:pStyle w:val="ListParagraph"/>
        <w:numPr>
          <w:ilvl w:val="0"/>
          <w:numId w:val="32"/>
        </w:numPr>
      </w:pPr>
      <w:r>
        <w:t>These facets: minLength, maxLength, minInclusive, maxInclusive, minExclusive, maxExclusive, totalDigits, fractionDigits, enumeration, pattern (for xs:string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'sequence' model groups (without XSD minOccurs and XSD maxOccurs or with both XSD minOccurs="1" and XSD maxOccurs="1")</w:t>
      </w:r>
    </w:p>
    <w:p w14:paraId="5C0B6222" w14:textId="77777777" w:rsidR="000E1214" w:rsidRDefault="00A87198">
      <w:pPr>
        <w:pStyle w:val="ListParagraph"/>
        <w:numPr>
          <w:ilvl w:val="0"/>
          <w:numId w:val="32"/>
        </w:numPr>
      </w:pPr>
      <w:r>
        <w:t>'choice' model groups (without XSD minOccurs and XSD maxOccurs or with both XSD minOccurs="1" and XSD maxOccurs="1")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Element references with dimensionality via XSD maxOccurs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r>
        <w:t xml:space="preserve">Nillable attribute is "true" (that is, nillable="true" in the element declaration.) </w:t>
      </w:r>
    </w:p>
    <w:p w14:paraId="4EF779D8" w14:textId="77777777" w:rsidR="000E1214" w:rsidRDefault="00A87198">
      <w:pPr>
        <w:pStyle w:val="ListParagraph"/>
        <w:numPr>
          <w:ilvl w:val="0"/>
          <w:numId w:val="32"/>
        </w:numPr>
      </w:pPr>
      <w:r>
        <w:t>Appinfo annotations for sources other than DFDL are permitted and ignored</w:t>
      </w:r>
    </w:p>
    <w:p w14:paraId="070A279E" w14:textId="77777777" w:rsidR="000E1214" w:rsidRDefault="00A87198">
      <w:pPr>
        <w:pStyle w:val="ListParagraph"/>
        <w:numPr>
          <w:ilvl w:val="0"/>
          <w:numId w:val="32"/>
        </w:numPr>
      </w:pPr>
      <w:r>
        <w:t>Unions; the memberTypes must be derived from the same simple type. DFDL annotations are not permitted on union members.</w:t>
      </w:r>
      <w:r>
        <w:rPr>
          <w:rStyle w:val="FootnoteReference"/>
        </w:rPr>
        <w:footnoteReference w:id="9"/>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The xs:schema “elementFormDefault” attribute</w:t>
      </w:r>
    </w:p>
    <w:p w14:paraId="7E3B06BB" w14:textId="77777777" w:rsidR="000E1214" w:rsidRDefault="00A87198">
      <w:pPr>
        <w:pStyle w:val="ListParagraph"/>
        <w:numPr>
          <w:ilvl w:val="0"/>
          <w:numId w:val="32"/>
        </w:numPr>
      </w:pPr>
      <w:r>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10"/>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Complex type derivations where the base type is not xs:anyType.</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t>List simple types</w:t>
      </w:r>
    </w:p>
    <w:p w14:paraId="320E3BDF" w14:textId="77777777" w:rsidR="000E1214" w:rsidRDefault="00A87198">
      <w:pPr>
        <w:pStyle w:val="ListParagraph"/>
        <w:numPr>
          <w:ilvl w:val="0"/>
          <w:numId w:val="33"/>
        </w:numPr>
      </w:pPr>
      <w:r>
        <w:t>Union simple types where the member types are not derived from the same simple type.</w:t>
      </w:r>
    </w:p>
    <w:p w14:paraId="671B985A" w14:textId="77777777" w:rsidR="000E1214" w:rsidRDefault="00A87198">
      <w:pPr>
        <w:pStyle w:val="ListParagraph"/>
        <w:numPr>
          <w:ilvl w:val="0"/>
          <w:numId w:val="33"/>
        </w:numPr>
      </w:pPr>
      <w:r>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Default="00A87198">
      <w:pPr>
        <w:pStyle w:val="ListParagraph"/>
        <w:numPr>
          <w:ilvl w:val="0"/>
          <w:numId w:val="33"/>
        </w:numPr>
      </w:pPr>
      <w:r>
        <w:t>XSD maxOccurs and XSD minOccurs on model groups (except if both are '1')</w:t>
      </w:r>
    </w:p>
    <w:p w14:paraId="1910E72B" w14:textId="77777777" w:rsidR="000E1214" w:rsidRDefault="00A87198">
      <w:pPr>
        <w:pStyle w:val="ListParagraph"/>
        <w:numPr>
          <w:ilvl w:val="0"/>
          <w:numId w:val="33"/>
        </w:numPr>
      </w:pPr>
      <w:r>
        <w:rPr>
          <w:rFonts w:eastAsia="MS Mincho"/>
        </w:rPr>
        <w:t>XSD minOccurs = ‘0’ on branches of xs:choice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r>
        <w:t>xs:all groups</w:t>
      </w:r>
    </w:p>
    <w:p w14:paraId="752B3FD9" w14:textId="77777777" w:rsidR="000E1214" w:rsidRDefault="00A87198">
      <w:pPr>
        <w:pStyle w:val="ListParagraph"/>
        <w:numPr>
          <w:ilvl w:val="0"/>
          <w:numId w:val="33"/>
        </w:numPr>
      </w:pPr>
      <w:r>
        <w:t xml:space="preserve">xs:any element wildcards  </w:t>
      </w:r>
    </w:p>
    <w:p w14:paraId="173D4DAA" w14:textId="77777777" w:rsidR="000E1214" w:rsidRDefault="00A87198">
      <w:pPr>
        <w:pStyle w:val="ListParagraph"/>
        <w:numPr>
          <w:ilvl w:val="0"/>
          <w:numId w:val="33"/>
        </w:numPr>
      </w:pPr>
      <w:r>
        <w:t>Redefine - This version of DFDL does not support xs:redefine. DFDL schemas must not contain xs:redefine directly or indirectly in schemas they import or include.</w:t>
      </w:r>
    </w:p>
    <w:p w14:paraId="25D9208A" w14:textId="77777777" w:rsidR="000E1214" w:rsidRDefault="00A87198">
      <w:pPr>
        <w:pStyle w:val="ListParagraph"/>
        <w:numPr>
          <w:ilvl w:val="0"/>
          <w:numId w:val="33"/>
        </w:numPr>
      </w:pPr>
      <w:r>
        <w:t>whitespace facet</w:t>
      </w:r>
    </w:p>
    <w:p w14:paraId="15C2274D" w14:textId="588C81EF" w:rsidR="000E1214" w:rsidRDefault="00933F0E">
      <w:pPr>
        <w:pStyle w:val="ListParagraph"/>
        <w:numPr>
          <w:ilvl w:val="0"/>
          <w:numId w:val="33"/>
        </w:numPr>
      </w:pPr>
      <w:r>
        <w:t>Recursively defined</w:t>
      </w:r>
      <w:r w:rsidR="00A87198">
        <w:t xml:space="preserve"> types and elements (defined by way of type, group, or element references)</w:t>
      </w:r>
    </w:p>
    <w:p w14:paraId="546A6E4B" w14:textId="77777777" w:rsidR="000E1214" w:rsidRDefault="00A87198" w:rsidP="00A64D65">
      <w:pPr>
        <w:pStyle w:val="Heading2"/>
      </w:pPr>
      <w:bookmarkStart w:id="1263" w:name="_Toc199516231"/>
      <w:bookmarkStart w:id="1264" w:name="_Toc194983909"/>
      <w:bookmarkStart w:id="1265" w:name="_Toc243112750"/>
      <w:bookmarkStart w:id="1266" w:name="_Ref346447428"/>
      <w:bookmarkStart w:id="1267" w:name="_Toc349042625"/>
      <w:bookmarkStart w:id="1268" w:name="_Ref161828896"/>
      <w:bookmarkStart w:id="1269" w:name="_Toc177399029"/>
      <w:bookmarkStart w:id="1270" w:name="_Toc175057316"/>
      <w:bookmarkStart w:id="1271" w:name="_Toc39166794"/>
      <w:r>
        <w:t>XSD Facets, min/maxOccurs, default, and fixed</w:t>
      </w:r>
      <w:bookmarkEnd w:id="1263"/>
      <w:bookmarkEnd w:id="1264"/>
      <w:bookmarkEnd w:id="1265"/>
      <w:bookmarkEnd w:id="1266"/>
      <w:bookmarkEnd w:id="1267"/>
      <w:bookmarkEnd w:id="1271"/>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minOccurs, maxOccurs</w:t>
      </w:r>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r>
        <w:t>minLength maxLength (for types xs:string, and xs:hexBinary)</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enumeration (all types except xs:boolean)</w:t>
      </w:r>
    </w:p>
    <w:p w14:paraId="2BC59888" w14:textId="36465155" w:rsidR="000E1214" w:rsidRDefault="00A87198">
      <w:pPr>
        <w:pStyle w:val="ListParagraph"/>
        <w:numPr>
          <w:ilvl w:val="0"/>
          <w:numId w:val="35"/>
        </w:numPr>
      </w:pPr>
      <w:r>
        <w:t xml:space="preserve">maxInclusive, maxExclusive, minExclusive, minInclusive (for types xs:float, xs:double, xs:date, xs:time, xs:dateTime, xs:decimal and all integer types descending from xs:decimal in </w:t>
      </w:r>
      <w:r>
        <w:fldChar w:fldCharType="begin"/>
      </w:r>
      <w:r>
        <w:instrText xml:space="preserve"> REF _Ref346445186 \h  \* MERGEFORMAT </w:instrText>
      </w:r>
      <w:r>
        <w:fldChar w:fldCharType="separate"/>
      </w:r>
      <w:r w:rsidR="00852536">
        <w:t xml:space="preserve">Figure </w:t>
      </w:r>
      <w:r w:rsidR="00852536">
        <w:rPr>
          <w:noProof/>
        </w:rPr>
        <w:t>3</w:t>
      </w:r>
      <w:r>
        <w:fldChar w:fldCharType="end"/>
      </w:r>
      <w:r>
        <w:t>)</w:t>
      </w:r>
    </w:p>
    <w:p w14:paraId="56796B60" w14:textId="75709D43" w:rsidR="000E1214" w:rsidRDefault="00A87198">
      <w:pPr>
        <w:pStyle w:val="ListParagraph"/>
        <w:numPr>
          <w:ilvl w:val="0"/>
          <w:numId w:val="35"/>
        </w:numPr>
      </w:pPr>
      <w:r>
        <w:t xml:space="preserve">totalDigits (for type xs:decimal and all integer types descending from xs:decimal in </w:t>
      </w:r>
      <w:r>
        <w:fldChar w:fldCharType="begin"/>
      </w:r>
      <w:r>
        <w:instrText xml:space="preserve"> REF _Ref346445186 \h  \* MERGEFORMAT </w:instrText>
      </w:r>
      <w:r>
        <w:fldChar w:fldCharType="separate"/>
      </w:r>
      <w:r w:rsidR="00852536">
        <w:t xml:space="preserve">Figure </w:t>
      </w:r>
      <w:r w:rsidR="00852536">
        <w:rPr>
          <w:noProof/>
        </w:rPr>
        <w:t>3</w:t>
      </w:r>
      <w:r>
        <w:fldChar w:fldCharType="end"/>
      </w:r>
      <w:r>
        <w:t xml:space="preserve"> )</w:t>
      </w:r>
    </w:p>
    <w:p w14:paraId="0B193724" w14:textId="77777777" w:rsidR="000E1214" w:rsidRDefault="00A87198">
      <w:pPr>
        <w:pStyle w:val="ListParagraph"/>
        <w:numPr>
          <w:ilvl w:val="0"/>
          <w:numId w:val="35"/>
        </w:numPr>
      </w:pPr>
      <w:r>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77777777" w:rsidR="000E1214" w:rsidRDefault="00A87198" w:rsidP="002439DA">
      <w:pPr>
        <w:pStyle w:val="Heading3"/>
        <w:rPr>
          <w:rFonts w:eastAsia="Times New Roman"/>
        </w:rPr>
      </w:pPr>
      <w:bookmarkStart w:id="1272" w:name="_Toc322911525"/>
      <w:bookmarkStart w:id="1273" w:name="_Toc322912064"/>
      <w:bookmarkStart w:id="1274" w:name="_Toc199516232"/>
      <w:bookmarkStart w:id="1275" w:name="_Toc194983910"/>
      <w:bookmarkStart w:id="1276" w:name="_Toc243112751"/>
      <w:bookmarkStart w:id="1277" w:name="_Toc349042626"/>
      <w:bookmarkStart w:id="1278" w:name="_Ref365392729"/>
      <w:bookmarkStart w:id="1279" w:name="_Ref365392751"/>
      <w:bookmarkStart w:id="1280" w:name="_Toc39166795"/>
      <w:bookmarkEnd w:id="1272"/>
      <w:bookmarkEnd w:id="1273"/>
      <w:r>
        <w:rPr>
          <w:rFonts w:eastAsia="Times New Roman"/>
        </w:rPr>
        <w:t xml:space="preserve">MinOccurs, </w:t>
      </w:r>
      <w:bookmarkEnd w:id="1274"/>
      <w:bookmarkEnd w:id="1275"/>
      <w:bookmarkEnd w:id="1276"/>
      <w:r>
        <w:rPr>
          <w:rFonts w:eastAsia="Times New Roman"/>
        </w:rPr>
        <w:t>MaxOccurs</w:t>
      </w:r>
      <w:bookmarkEnd w:id="1277"/>
      <w:bookmarkEnd w:id="1278"/>
      <w:bookmarkEnd w:id="1279"/>
      <w:bookmarkEnd w:id="1280"/>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3615F96E" w14:textId="77777777" w:rsidR="000E1214" w:rsidRDefault="00A87198">
      <w:pPr>
        <w:numPr>
          <w:ilvl w:val="0"/>
          <w:numId w:val="36"/>
        </w:numPr>
        <w:rPr>
          <w:del w:id="1281" w:author="Mike Beckerle" w:date="2020-04-15T17:06:00Z"/>
        </w:rPr>
      </w:pPr>
      <w:commentRangeStart w:id="1282"/>
      <w:del w:id="1283" w:author="Mike Beckerle" w:date="2020-04-15T17:06:00Z">
        <w:r>
          <w:delText>For some values of the property dfdl:occursCountKind, to determine the required minimum number of occurrences of an array both when parsing and unparsing.</w:delText>
        </w:r>
      </w:del>
    </w:p>
    <w:p w14:paraId="040EC6AF" w14:textId="77777777" w:rsidR="000E1214" w:rsidRPr="00030976" w:rsidRDefault="00A87198">
      <w:pPr>
        <w:numPr>
          <w:ilvl w:val="0"/>
          <w:numId w:val="36"/>
        </w:numPr>
      </w:pPr>
      <w:r w:rsidRPr="00030976">
        <w:t>If</w:t>
      </w:r>
      <w:commentRangeEnd w:id="1282"/>
      <w:r w:rsidRPr="00030976">
        <w:rPr>
          <w:rStyle w:val="CommentReference"/>
        </w:rPr>
        <w:commentReference w:id="1282"/>
      </w:r>
      <w:r w:rsidRPr="00030976">
        <w:t xml:space="preserve"> validating, to determine the minimum valid number of occurrences of an array both when parsing and unparsing.</w:t>
      </w:r>
    </w:p>
    <w:p w14:paraId="45E8D342" w14:textId="77777777" w:rsidR="000E1214" w:rsidRDefault="00A87198">
      <w:r>
        <w:t>The XSD maxOccurs property is used:</w:t>
      </w:r>
    </w:p>
    <w:p w14:paraId="0FFD60D9" w14:textId="77777777" w:rsidR="000E1214" w:rsidRDefault="00A87198">
      <w:pPr>
        <w:numPr>
          <w:ilvl w:val="0"/>
          <w:numId w:val="36"/>
        </w:numPr>
      </w:pPr>
      <w:r>
        <w:t>To determine if an element declaration or reference is an array, an optional element, or neither.</w:t>
      </w:r>
    </w:p>
    <w:p w14:paraId="06791E75" w14:textId="77777777" w:rsidR="000E1214" w:rsidRDefault="00A87198">
      <w:pPr>
        <w:numPr>
          <w:ilvl w:val="0"/>
          <w:numId w:val="36"/>
        </w:numPr>
        <w:rPr>
          <w:del w:id="1284" w:author="Mike Beckerle" w:date="2020-04-15T17:06:00Z"/>
        </w:rPr>
      </w:pPr>
      <w:del w:id="1285" w:author="Mike Beckerle" w:date="2020-04-15T17:06:00Z">
        <w:r>
          <w:delText>When dfdl:occursCountKind is "fixed", then the XSD maxOccurs value is the fixed number of occurrences of the array element, which is then called a Fixed Array Element. It is a Schema Definition Error if XSD minOccurs is not equal to XSD maxOccurs.</w:delText>
        </w:r>
      </w:del>
    </w:p>
    <w:p w14:paraId="6F9215C4" w14:textId="77777777" w:rsidR="000E1214" w:rsidRDefault="00A87198">
      <w:pPr>
        <w:numPr>
          <w:ilvl w:val="0"/>
          <w:numId w:val="36"/>
        </w:numPr>
        <w:rPr>
          <w:del w:id="1286" w:author="Mike Beckerle" w:date="2020-04-15T17:06:00Z"/>
        </w:rPr>
      </w:pPr>
      <w:del w:id="1287" w:author="Mike Beckerle" w:date="2020-04-15T17:06:00Z">
        <w:r>
          <w:delText>When dfdl:occursCountKind is "implicit" then XSD maxOccurs value (if not unbounded) is used to determine the maximum number of element occurrences both when parsing or unparsing.</w:delText>
        </w:r>
      </w:del>
    </w:p>
    <w:p w14:paraId="5259E0EF" w14:textId="77777777" w:rsidR="000E1214" w:rsidRDefault="00A87198">
      <w:pPr>
        <w:numPr>
          <w:ilvl w:val="0"/>
          <w:numId w:val="36"/>
        </w:numPr>
      </w:pPr>
      <w:r>
        <w:t>If validating, to determine the maximum valid number of occurrences of an array both when parsing and unparsing.</w:t>
      </w:r>
    </w:p>
    <w:p w14:paraId="5D171DD8" w14:textId="33BB9968" w:rsidR="000E1214" w:rsidRDefault="00A87198">
      <w:ins w:id="1288" w:author="Mike Beckerle" w:date="2020-04-15T17:07:00Z">
        <w:r>
          <w:t>The XSD minOccurs and XSD maxOccurs values are interpreted in conj</w:t>
        </w:r>
      </w:ins>
      <w:ins w:id="1289" w:author="Mike Beckerle" w:date="2020-04-15T17:08:00Z">
        <w:r>
          <w:t>unction with the DFDL dfdl:occursCountKind property. For some values of dfdl:occursCountKind the XSD minOccurs and XSD maxOccurs are either ignored, enforced, or</w:t>
        </w:r>
      </w:ins>
      <w:ins w:id="1290" w:author="Mike Beckerle" w:date="2020-04-15T17:09:00Z">
        <w:r>
          <w:t xml:space="preserve"> used for validation checking only. </w:t>
        </w:r>
      </w:ins>
      <w:del w:id="1291" w:author="Mike Beckerle" w:date="2020-04-15T17:09:00Z">
        <w:r>
          <w:delText xml:space="preserve">For some values of dfdl:occursCountKind such as 'implicit', it is a processing error when an array is found to have a number of occurrences not conforming to XSD minOccurs in the absence of a default value specification. For other values of dfdl:occursCountKind such as 'parsed', it is only a validation error if an array is found to have fewer than XSD minOccurs occurrences. </w:delText>
        </w:r>
      </w:del>
      <w:r>
        <w:t xml:space="preserve">See Section </w:t>
      </w:r>
      <w:r>
        <w:fldChar w:fldCharType="begin"/>
      </w:r>
      <w:r>
        <w:instrText xml:space="preserve"> REF _Ref351913722 \r \h </w:instrText>
      </w:r>
      <w:r>
        <w:fldChar w:fldCharType="separate"/>
      </w:r>
      <w:r w:rsidR="00852536">
        <w:t>16</w:t>
      </w:r>
      <w:r>
        <w:fldChar w:fldCharType="end"/>
      </w:r>
      <w:r>
        <w:t xml:space="preserve">, </w:t>
      </w:r>
      <w:r>
        <w:fldChar w:fldCharType="begin"/>
      </w:r>
      <w:r>
        <w:instrText xml:space="preserve"> REF _Ref351913750 \h </w:instrText>
      </w:r>
      <w:r>
        <w:fldChar w:fldCharType="separate"/>
      </w:r>
      <w:r w:rsidR="00852536">
        <w:t>Properties for Array Elements and Optional Elements</w:t>
      </w:r>
      <w:r>
        <w:fldChar w:fldCharType="end"/>
      </w:r>
      <w:r>
        <w:t>, for more details.</w:t>
      </w:r>
    </w:p>
    <w:p w14:paraId="5AE0CC52" w14:textId="77777777" w:rsidR="000E1214" w:rsidRDefault="00A87198" w:rsidP="002439DA">
      <w:pPr>
        <w:pStyle w:val="Heading3"/>
        <w:rPr>
          <w:rFonts w:eastAsia="Times New Roman"/>
        </w:rPr>
      </w:pPr>
      <w:bookmarkStart w:id="1292" w:name="_Toc351914639"/>
      <w:bookmarkStart w:id="1293" w:name="_Toc351915073"/>
      <w:bookmarkStart w:id="1294" w:name="_Toc361231111"/>
      <w:bookmarkStart w:id="1295" w:name="_Toc361231637"/>
      <w:bookmarkStart w:id="1296" w:name="_Toc362444919"/>
      <w:bookmarkStart w:id="1297" w:name="_Toc363908841"/>
      <w:bookmarkStart w:id="1298" w:name="_Toc364463263"/>
      <w:bookmarkStart w:id="1299" w:name="_Toc366077855"/>
      <w:bookmarkStart w:id="1300" w:name="_Toc366078474"/>
      <w:bookmarkStart w:id="1301" w:name="_Toc366079460"/>
      <w:bookmarkStart w:id="1302" w:name="_Toc366080072"/>
      <w:bookmarkStart w:id="1303" w:name="_Toc366080684"/>
      <w:bookmarkStart w:id="1304" w:name="_Toc366505024"/>
      <w:bookmarkStart w:id="1305" w:name="_Toc366508393"/>
      <w:bookmarkStart w:id="1306" w:name="_Toc366512894"/>
      <w:bookmarkStart w:id="1307" w:name="_Toc366574085"/>
      <w:bookmarkStart w:id="1308" w:name="_Toc366577878"/>
      <w:bookmarkStart w:id="1309" w:name="_Toc366578486"/>
      <w:bookmarkStart w:id="1310" w:name="_Toc366579080"/>
      <w:bookmarkStart w:id="1311" w:name="_Toc366579671"/>
      <w:bookmarkStart w:id="1312" w:name="_Toc366580263"/>
      <w:bookmarkStart w:id="1313" w:name="_Toc366580854"/>
      <w:bookmarkStart w:id="1314" w:name="_Toc366581446"/>
      <w:bookmarkStart w:id="1315" w:name="_Toc322911527"/>
      <w:bookmarkStart w:id="1316" w:name="_Toc322912066"/>
      <w:bookmarkStart w:id="1317" w:name="_Toc199516233"/>
      <w:bookmarkStart w:id="1318" w:name="_Toc194983911"/>
      <w:bookmarkStart w:id="1319" w:name="_Toc243112752"/>
      <w:bookmarkStart w:id="1320" w:name="_Toc349042627"/>
      <w:bookmarkStart w:id="1321" w:name="_Toc39166796"/>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r>
        <w:rPr>
          <w:rFonts w:eastAsia="Times New Roman"/>
        </w:rPr>
        <w:t>MinLength, MaxLength</w:t>
      </w:r>
      <w:bookmarkEnd w:id="1317"/>
      <w:bookmarkEnd w:id="1318"/>
      <w:bookmarkEnd w:id="1319"/>
      <w:bookmarkEnd w:id="1320"/>
      <w:bookmarkEnd w:id="1321"/>
    </w:p>
    <w:p w14:paraId="7D0B525B" w14:textId="77777777" w:rsidR="000E1214" w:rsidRDefault="00A87198">
      <w:pPr>
        <w:pStyle w:val="nobreak"/>
      </w:pPr>
      <w:r>
        <w:t>These facets are used:</w:t>
      </w:r>
    </w:p>
    <w:p w14:paraId="366374D4" w14:textId="77777777" w:rsidR="000E1214" w:rsidRDefault="00A87198">
      <w:pPr>
        <w:numPr>
          <w:ilvl w:val="0"/>
          <w:numId w:val="37"/>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1322" w:name="_Toc322911529"/>
      <w:bookmarkStart w:id="1323" w:name="_Toc322912068"/>
      <w:bookmarkStart w:id="1324" w:name="_Toc329092923"/>
      <w:bookmarkStart w:id="1325" w:name="_Toc332701436"/>
      <w:bookmarkStart w:id="1326" w:name="_Toc332701743"/>
      <w:bookmarkStart w:id="1327" w:name="_Toc332711537"/>
      <w:bookmarkStart w:id="1328" w:name="_Toc332711845"/>
      <w:bookmarkStart w:id="1329" w:name="_Toc332712147"/>
      <w:bookmarkStart w:id="1330" w:name="_Toc332724063"/>
      <w:bookmarkStart w:id="1331" w:name="_Toc332724363"/>
      <w:bookmarkStart w:id="1332" w:name="_Toc341102659"/>
      <w:bookmarkStart w:id="1333" w:name="_Toc347241391"/>
      <w:bookmarkStart w:id="1334" w:name="_Toc347744584"/>
      <w:bookmarkStart w:id="1335" w:name="_Toc348984367"/>
      <w:bookmarkStart w:id="1336" w:name="_Toc348984672"/>
      <w:bookmarkStart w:id="1337" w:name="_Toc349037835"/>
      <w:bookmarkStart w:id="1338" w:name="_Toc349038140"/>
      <w:bookmarkStart w:id="1339" w:name="_Toc349042628"/>
      <w:bookmarkStart w:id="1340" w:name="_Toc351912619"/>
      <w:bookmarkStart w:id="1341" w:name="_Toc351914641"/>
      <w:bookmarkStart w:id="1342" w:name="_Toc351915075"/>
      <w:bookmarkStart w:id="1343" w:name="_Toc361231113"/>
      <w:bookmarkStart w:id="1344" w:name="_Toc361231639"/>
      <w:bookmarkStart w:id="1345" w:name="_Toc362444921"/>
      <w:bookmarkStart w:id="1346" w:name="_Toc363908843"/>
      <w:bookmarkStart w:id="1347" w:name="_Toc364463265"/>
      <w:bookmarkStart w:id="1348" w:name="_Toc366077857"/>
      <w:bookmarkStart w:id="1349" w:name="_Toc366078476"/>
      <w:bookmarkStart w:id="1350" w:name="_Toc366079462"/>
      <w:bookmarkStart w:id="1351" w:name="_Toc366080074"/>
      <w:bookmarkStart w:id="1352" w:name="_Toc366080686"/>
      <w:bookmarkStart w:id="1353" w:name="_Toc366505026"/>
      <w:bookmarkStart w:id="1354" w:name="_Toc366508395"/>
      <w:bookmarkStart w:id="1355" w:name="_Toc366512896"/>
      <w:bookmarkStart w:id="1356" w:name="_Toc366574087"/>
      <w:bookmarkStart w:id="1357" w:name="_Toc366577880"/>
      <w:bookmarkStart w:id="1358" w:name="_Toc366578488"/>
      <w:bookmarkStart w:id="1359" w:name="_Toc366579082"/>
      <w:bookmarkStart w:id="1360" w:name="_Toc366579673"/>
      <w:bookmarkStart w:id="1361" w:name="_Toc366580265"/>
      <w:bookmarkStart w:id="1362" w:name="_Toc366580856"/>
      <w:bookmarkStart w:id="1363" w:name="_Toc366581448"/>
      <w:bookmarkStart w:id="1364" w:name="_Toc322911530"/>
      <w:bookmarkStart w:id="1365" w:name="_Toc322912069"/>
      <w:bookmarkStart w:id="1366" w:name="_Toc329092924"/>
      <w:bookmarkStart w:id="1367" w:name="_Toc332701437"/>
      <w:bookmarkStart w:id="1368" w:name="_Toc332701744"/>
      <w:bookmarkStart w:id="1369" w:name="_Toc332711538"/>
      <w:bookmarkStart w:id="1370" w:name="_Toc332711846"/>
      <w:bookmarkStart w:id="1371" w:name="_Toc332712148"/>
      <w:bookmarkStart w:id="1372" w:name="_Toc332724064"/>
      <w:bookmarkStart w:id="1373" w:name="_Toc332724364"/>
      <w:bookmarkStart w:id="1374" w:name="_Toc341102660"/>
      <w:bookmarkStart w:id="1375" w:name="_Toc347241392"/>
      <w:bookmarkStart w:id="1376" w:name="_Toc347744585"/>
      <w:bookmarkStart w:id="1377" w:name="_Toc348984368"/>
      <w:bookmarkStart w:id="1378" w:name="_Toc348984673"/>
      <w:bookmarkStart w:id="1379" w:name="_Toc349037836"/>
      <w:bookmarkStart w:id="1380" w:name="_Toc349038141"/>
      <w:bookmarkStart w:id="1381" w:name="_Toc349042629"/>
      <w:bookmarkStart w:id="1382" w:name="_Toc351912620"/>
      <w:bookmarkStart w:id="1383" w:name="_Toc351914642"/>
      <w:bookmarkStart w:id="1384" w:name="_Toc351915076"/>
      <w:bookmarkStart w:id="1385" w:name="_Toc361231114"/>
      <w:bookmarkStart w:id="1386" w:name="_Toc361231640"/>
      <w:bookmarkStart w:id="1387" w:name="_Toc362444922"/>
      <w:bookmarkStart w:id="1388" w:name="_Toc363908844"/>
      <w:bookmarkStart w:id="1389" w:name="_Toc364463266"/>
      <w:bookmarkStart w:id="1390" w:name="_Toc366077858"/>
      <w:bookmarkStart w:id="1391" w:name="_Toc366078477"/>
      <w:bookmarkStart w:id="1392" w:name="_Toc366079463"/>
      <w:bookmarkStart w:id="1393" w:name="_Toc366080075"/>
      <w:bookmarkStart w:id="1394" w:name="_Toc366080687"/>
      <w:bookmarkStart w:id="1395" w:name="_Toc366505027"/>
      <w:bookmarkStart w:id="1396" w:name="_Toc366508396"/>
      <w:bookmarkStart w:id="1397" w:name="_Toc366512897"/>
      <w:bookmarkStart w:id="1398" w:name="_Toc366574088"/>
      <w:bookmarkStart w:id="1399" w:name="_Toc366577881"/>
      <w:bookmarkStart w:id="1400" w:name="_Toc366578489"/>
      <w:bookmarkStart w:id="1401" w:name="_Toc366579083"/>
      <w:bookmarkStart w:id="1402" w:name="_Toc366579674"/>
      <w:bookmarkStart w:id="1403" w:name="_Toc366580266"/>
      <w:bookmarkStart w:id="1404" w:name="_Toc366580857"/>
      <w:bookmarkStart w:id="1405" w:name="_Toc366581449"/>
      <w:bookmarkStart w:id="1406" w:name="_Toc349042630"/>
      <w:bookmarkStart w:id="1407" w:name="_Toc39166797"/>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r>
        <w:rPr>
          <w:rFonts w:eastAsia="Times New Roman"/>
        </w:rPr>
        <w:t>MaxInclusive, MaxExclusive, MinExclusive, MinInclusive, TotalDigits, FractionDigits</w:t>
      </w:r>
      <w:bookmarkEnd w:id="1406"/>
      <w:bookmarkEnd w:id="1407"/>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408" w:name="_Toc322911532"/>
      <w:bookmarkStart w:id="1409" w:name="_Toc322912071"/>
      <w:bookmarkStart w:id="1410" w:name="_Toc243112754"/>
      <w:bookmarkStart w:id="1411" w:name="_Toc349042631"/>
      <w:bookmarkStart w:id="1412" w:name="_Toc39166798"/>
      <w:bookmarkEnd w:id="1408"/>
      <w:bookmarkEnd w:id="1409"/>
      <w:r>
        <w:rPr>
          <w:rFonts w:eastAsia="Times New Roman"/>
        </w:rPr>
        <w:t>Pattern</w:t>
      </w:r>
      <w:bookmarkEnd w:id="1410"/>
      <w:bookmarkEnd w:id="1411"/>
      <w:bookmarkEnd w:id="1412"/>
    </w:p>
    <w:p w14:paraId="7B4DF363" w14:textId="27628F7D" w:rsidR="000E1214" w:rsidRDefault="00A87198">
      <w:pPr>
        <w:pStyle w:val="nobreak"/>
        <w:numPr>
          <w:ilvl w:val="0"/>
          <w:numId w:val="39"/>
        </w:numPr>
      </w:pPr>
      <w:r>
        <w:t xml:space="preserve">Allowed only on elements of type xs:string or types derived from it in </w:t>
      </w:r>
      <w:r>
        <w:fldChar w:fldCharType="begin"/>
      </w:r>
      <w:r>
        <w:instrText xml:space="preserve"> REF _Ref361227201 \h  \* MERGEFORMAT </w:instrText>
      </w:r>
      <w:r>
        <w:fldChar w:fldCharType="separate"/>
      </w:r>
      <w:r w:rsidR="00852536">
        <w:t xml:space="preserve">Figure </w:t>
      </w:r>
      <w:r w:rsidR="00852536">
        <w:rPr>
          <w:noProof/>
        </w:rPr>
        <w:t>3</w:t>
      </w:r>
      <w:r w:rsidR="00852536">
        <w:t xml:space="preserve"> DFDL simple types</w:t>
      </w:r>
      <w: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413" w:name="_Toc243112755"/>
      <w:bookmarkStart w:id="1414" w:name="_Toc349042632"/>
      <w:bookmarkStart w:id="1415" w:name="_Toc39166799"/>
      <w:r>
        <w:rPr>
          <w:rFonts w:eastAsia="Times New Roman"/>
        </w:rPr>
        <w:t>Enumeration</w:t>
      </w:r>
      <w:bookmarkEnd w:id="1413"/>
      <w:bookmarkEnd w:id="1414"/>
      <w:bookmarkEnd w:id="1415"/>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Note: in DFDL we do not use XSD enumeration as a means to define symbolic constants. These are captured using dfdl:defineVariable constructs so they can be referenced from expressions.</w:t>
      </w:r>
    </w:p>
    <w:p w14:paraId="38CB4787" w14:textId="77777777" w:rsidR="000E1214" w:rsidRDefault="00A87198" w:rsidP="002439DA">
      <w:pPr>
        <w:pStyle w:val="Heading3"/>
        <w:rPr>
          <w:rFonts w:eastAsia="Times New Roman"/>
        </w:rPr>
      </w:pPr>
      <w:bookmarkStart w:id="1416" w:name="_Toc243112757"/>
      <w:bookmarkStart w:id="1417" w:name="_Toc349042633"/>
      <w:bookmarkStart w:id="1418" w:name="_Toc39166800"/>
      <w:r>
        <w:rPr>
          <w:rFonts w:eastAsia="Times New Roman"/>
        </w:rPr>
        <w:t>Default</w:t>
      </w:r>
      <w:bookmarkEnd w:id="1416"/>
      <w:bookmarkEnd w:id="1417"/>
      <w:bookmarkEnd w:id="1418"/>
    </w:p>
    <w:p w14:paraId="6983D0E5" w14:textId="77777777" w:rsidR="000E1214" w:rsidRDefault="00A87198">
      <w:r>
        <w:t xml:space="preserve">The </w:t>
      </w:r>
      <w:ins w:id="1419" w:author="Mike Beckerle" w:date="2020-04-27T12:43:00Z">
        <w:r>
          <w:t xml:space="preserve">XSD </w:t>
        </w:r>
      </w:ins>
      <w:r>
        <w:t>default property is used:</w:t>
      </w:r>
    </w:p>
    <w:p w14:paraId="00F1CCA5" w14:textId="19708197" w:rsidR="000E1214" w:rsidRDefault="00A87198">
      <w:pPr>
        <w:numPr>
          <w:ilvl w:val="0"/>
          <w:numId w:val="39"/>
        </w:numPr>
      </w:pPr>
      <w:r>
        <w:t xml:space="preserve">To provide the logical value of a required element while parsing when the element is missing. See </w:t>
      </w:r>
      <w:r>
        <w:fldChar w:fldCharType="begin"/>
      </w:r>
      <w:r>
        <w:instrText xml:space="preserve"> REF _Ref362445437 \r \h </w:instrText>
      </w:r>
      <w:r>
        <w:fldChar w:fldCharType="separate"/>
      </w:r>
      <w:r w:rsidR="00852536">
        <w:t>9.4</w:t>
      </w:r>
      <w:r>
        <w:fldChar w:fldCharType="end"/>
      </w:r>
      <w:r>
        <w:t xml:space="preserve"> </w:t>
      </w:r>
      <w:r>
        <w:fldChar w:fldCharType="begin"/>
      </w:r>
      <w:r>
        <w:instrText xml:space="preserve"> REF _Ref362445437 \h </w:instrText>
      </w:r>
      <w:r>
        <w:fldChar w:fldCharType="separate"/>
      </w:r>
      <w:r w:rsidR="00852536">
        <w:t>Element Defaults</w:t>
      </w:r>
      <w:r>
        <w:fldChar w:fldCharType="end"/>
      </w:r>
      <w:r>
        <w:t>.</w:t>
      </w:r>
    </w:p>
    <w:p w14:paraId="5744752F" w14:textId="083B424F" w:rsidR="000E1214" w:rsidRDefault="00A87198">
      <w:pPr>
        <w:numPr>
          <w:ilvl w:val="0"/>
          <w:numId w:val="39"/>
        </w:numPr>
      </w:pPr>
      <w:r>
        <w:t xml:space="preserve">To provide the logical value of a required element when unparsing when element is missing. See </w:t>
      </w:r>
      <w:r>
        <w:fldChar w:fldCharType="begin"/>
      </w:r>
      <w:r>
        <w:instrText xml:space="preserve"> REF _Ref362445437 \r \h </w:instrText>
      </w:r>
      <w:r>
        <w:fldChar w:fldCharType="separate"/>
      </w:r>
      <w:r w:rsidR="00852536">
        <w:t>9.4</w:t>
      </w:r>
      <w:r>
        <w:fldChar w:fldCharType="end"/>
      </w:r>
      <w:r>
        <w:t xml:space="preserve"> </w:t>
      </w:r>
      <w:r>
        <w:fldChar w:fldCharType="begin"/>
      </w:r>
      <w:r>
        <w:instrText xml:space="preserve"> REF _Ref362445437 \h </w:instrText>
      </w:r>
      <w:r>
        <w:fldChar w:fldCharType="separate"/>
      </w:r>
      <w:r w:rsidR="00852536">
        <w:t>Element Defaults</w:t>
      </w:r>
      <w:r>
        <w:fldChar w:fldCharType="end"/>
      </w:r>
      <w:r>
        <w:t>.</w:t>
      </w:r>
    </w:p>
    <w:p w14:paraId="78508275" w14:textId="77777777" w:rsidR="000E1214" w:rsidRDefault="00A87198">
      <w:r>
        <w:t xml:space="preserve">Note that the </w:t>
      </w:r>
      <w:ins w:id="1420" w:author="Mike Beckerle" w:date="2020-04-27T12:44:00Z">
        <w:r>
          <w:t xml:space="preserve">XSD </w:t>
        </w:r>
      </w:ins>
      <w:r>
        <w:t xml:space="preserve">fixed and </w:t>
      </w:r>
      <w:ins w:id="1421" w:author="Mike Beckerle" w:date="2020-04-27T12:44:00Z">
        <w:r>
          <w:t xml:space="preserve">XSD </w:t>
        </w:r>
      </w:ins>
      <w:r>
        <w:t xml:space="preserve">default properties are mutually exclusive on an element declaration. </w:t>
      </w:r>
    </w:p>
    <w:p w14:paraId="43A9CDDF" w14:textId="77777777" w:rsidR="000E1214" w:rsidRDefault="00A87198" w:rsidP="002439DA">
      <w:pPr>
        <w:pStyle w:val="Heading3"/>
        <w:rPr>
          <w:rFonts w:eastAsia="Times New Roman"/>
        </w:rPr>
      </w:pPr>
      <w:bookmarkStart w:id="1422" w:name="_Toc384987246"/>
      <w:bookmarkStart w:id="1423" w:name="_Toc322911536"/>
      <w:bookmarkStart w:id="1424" w:name="_Toc322912075"/>
      <w:bookmarkStart w:id="1425" w:name="_Toc243112758"/>
      <w:bookmarkStart w:id="1426" w:name="_Toc349042634"/>
      <w:bookmarkStart w:id="1427" w:name="_Toc39166801"/>
      <w:bookmarkEnd w:id="1422"/>
      <w:bookmarkEnd w:id="1423"/>
      <w:bookmarkEnd w:id="1424"/>
      <w:r>
        <w:rPr>
          <w:rFonts w:eastAsia="Times New Roman"/>
        </w:rPr>
        <w:t>Fixed</w:t>
      </w:r>
      <w:bookmarkEnd w:id="1425"/>
      <w:bookmarkEnd w:id="1426"/>
      <w:bookmarkEnd w:id="1427"/>
    </w:p>
    <w:p w14:paraId="644BB828" w14:textId="77777777" w:rsidR="000E1214" w:rsidRDefault="00A87198">
      <w:r>
        <w:t xml:space="preserve">The </w:t>
      </w:r>
      <w:ins w:id="1428" w:author="Mike Beckerle" w:date="2020-04-27T12:44:00Z">
        <w:r>
          <w:t xml:space="preserve">XSD </w:t>
        </w:r>
      </w:ins>
      <w:r>
        <w:t xml:space="preserve">fixed property is used in the same ways as the </w:t>
      </w:r>
      <w:ins w:id="1429" w:author="Mike Beckerle" w:date="2020-04-27T12:44:00Z">
        <w:r>
          <w:t xml:space="preserve">XSD </w:t>
        </w:r>
      </w:ins>
      <w:r>
        <w:t>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 xml:space="preserve">Note that the </w:t>
      </w:r>
      <w:ins w:id="1430" w:author="Mike Beckerle" w:date="2020-04-27T12:44:00Z">
        <w:r>
          <w:t xml:space="preserve">XSD </w:t>
        </w:r>
      </w:ins>
      <w:r>
        <w:t xml:space="preserve">fixed and </w:t>
      </w:r>
      <w:ins w:id="1431" w:author="Mike Beckerle" w:date="2020-04-27T12:44:00Z">
        <w:r>
          <w:t xml:space="preserve">XSD </w:t>
        </w:r>
      </w:ins>
      <w:r>
        <w:t>default properties are mutually exclusive on an element declaration.</w:t>
      </w:r>
    </w:p>
    <w:p w14:paraId="30007173" w14:textId="77777777" w:rsidR="000E1214" w:rsidRDefault="00A87198" w:rsidP="00A64D65">
      <w:pPr>
        <w:pStyle w:val="Heading2"/>
      </w:pPr>
      <w:bookmarkStart w:id="1432" w:name="_Toc39166802"/>
      <w:r>
        <w:t>Compatibility with Other Annotation Language Schemas</w:t>
      </w:r>
      <w:bookmarkEnd w:id="1432"/>
    </w:p>
    <w:p w14:paraId="1C0D13A2" w14:textId="77777777" w:rsidR="000E1214" w:rsidRDefault="00A87198">
      <w:pPr>
        <w:rPr>
          <w:ins w:id="1433" w:author="Mike Beckerle" w:date="2020-04-15T17:20:00Z"/>
        </w:rPr>
      </w:pPr>
      <w:r>
        <w:t>A DFDL Schema only applies</w:t>
      </w:r>
      <w:ins w:id="1434" w:author="Mike Beckerle" w:date="2020-04-15T17:12:00Z">
        <w:r>
          <w:t xml:space="preserve"> DFDL</w:t>
        </w:r>
      </w:ins>
      <w:r>
        <w:t xml:space="preserve"> annotations on a subset of the XML Schema constructs. </w:t>
      </w:r>
      <w:ins w:id="1435" w:author="Mike Beckerle" w:date="2020-04-15T17:17:00Z">
        <w:r>
          <w:t>He</w:t>
        </w:r>
      </w:ins>
      <w:ins w:id="1436" w:author="Mike Beckerle" w:date="2020-04-15T17:12:00Z">
        <w:r>
          <w:t>nce, we normally think that a DFDL schema cannot contain any of the constructs outside of the DFDL subset.</w:t>
        </w:r>
      </w:ins>
      <w:ins w:id="1437" w:author="Mike Beckerle" w:date="2020-04-15T17:17:00Z">
        <w:r>
          <w:t xml:space="preserve"> For example, the DFDL subset of XML Schema does not use attributes, hence, a DFDL schema normally would not contain attribute declarations.</w:t>
        </w:r>
      </w:ins>
    </w:p>
    <w:p w14:paraId="3CB6F2F0" w14:textId="77777777" w:rsidR="000E1214" w:rsidRDefault="00A87198">
      <w:pPr>
        <w:rPr>
          <w:ins w:id="1438" w:author="Mike Beckerle" w:date="2020-04-15T17:22:00Z"/>
        </w:rPr>
      </w:pPr>
      <w:ins w:id="1439" w:author="Mike Beckerle" w:date="2020-04-15T17:20:00Z">
        <w:r>
          <w:t xml:space="preserve">There is an exception to </w:t>
        </w:r>
      </w:ins>
      <w:ins w:id="1440" w:author="Mike Beckerle" w:date="2020-04-15T17:21:00Z">
        <w:r>
          <w:t>this,</w:t>
        </w:r>
      </w:ins>
      <w:ins w:id="1441" w:author="Mike Beckerle" w:date="2020-04-15T17:20:00Z">
        <w:r>
          <w:t xml:space="preserve"> however. One reason to xs:includ</w:t>
        </w:r>
      </w:ins>
      <w:ins w:id="1442" w:author="Unknown">
        <w:r>
          <w:t>e</w:t>
        </w:r>
      </w:ins>
      <w:ins w:id="1443" w:author="Mike Beckerle" w:date="2020-04-15T17:21:00Z">
        <w:r>
          <w:t>/xs:import another XML schema file is purely for its use in validating annotations within the schema itself. Such an XML schema is descri</w:t>
        </w:r>
      </w:ins>
      <w:ins w:id="1444" w:author="Mike Beckerle" w:date="2020-04-15T17:22:00Z">
        <w:r>
          <w:t xml:space="preserve">bing not data, but </w:t>
        </w:r>
      </w:ins>
      <w:ins w:id="1445" w:author="Mike Beckerle" w:date="2020-04-15T17:24:00Z">
        <w:r>
          <w:t xml:space="preserve">a schema language extension - </w:t>
        </w:r>
      </w:ins>
      <w:ins w:id="1446" w:author="Mike Beckerle" w:date="2020-04-15T17:22:00Z">
        <w:r>
          <w:t xml:space="preserve">annotations to be used in the rest of the schema. </w:t>
        </w:r>
      </w:ins>
    </w:p>
    <w:p w14:paraId="5192A6CC" w14:textId="77777777" w:rsidR="000E1214" w:rsidRDefault="00A87198">
      <w:pPr>
        <w:rPr>
          <w:ins w:id="1447" w:author="Mike Beckerle" w:date="2020-04-15T17:25:00Z"/>
        </w:rPr>
      </w:pPr>
      <w:ins w:id="1448" w:author="Mike Beckerle" w:date="2020-04-15T17:22:00Z">
        <w:r>
          <w:t xml:space="preserve">Hence, the complete set of files making up a schema by way of xs:include/xs:import may include a mixture of DFDL schemas that </w:t>
        </w:r>
      </w:ins>
      <w:ins w:id="1449" w:author="Mike Beckerle" w:date="2020-04-15T17:23:00Z">
        <w:r>
          <w:t>use only the DFDL subset of XSD, as well as other XML Schemas that describe annotations. These annotation schemas are unrestricted by the DFDL subset</w:t>
        </w:r>
      </w:ins>
      <w:ins w:id="1450" w:author="Mike Beckerle" w:date="2020-04-15T17:27:00Z">
        <w:r>
          <w:t xml:space="preserve"> of XML Schema. For example, they are very likely to describe elements containing</w:t>
        </w:r>
      </w:ins>
      <w:ins w:id="1451" w:author="Mike Beckerle" w:date="2020-04-15T17:28:00Z">
        <w:r>
          <w:t xml:space="preserve"> xs:attribute declarations.</w:t>
        </w:r>
      </w:ins>
    </w:p>
    <w:p w14:paraId="0215B023" w14:textId="77777777" w:rsidR="000E1214" w:rsidRDefault="00A87198">
      <w:pPr>
        <w:rPr>
          <w:ins w:id="1452" w:author="Mike Beckerle" w:date="2020-04-15T17:13:00Z"/>
        </w:rPr>
      </w:pPr>
      <w:ins w:id="1453" w:author="Mike Beckerle" w:date="2020-04-15T17:25:00Z">
        <w:r>
          <w:t xml:space="preserve">A DFDL processor needs a way to tell these schema files apart so that it can </w:t>
        </w:r>
      </w:ins>
      <w:ins w:id="1454" w:author="Mike Beckerle" w:date="2020-04-15T17:26:00Z">
        <w:r>
          <w:t xml:space="preserve">enforce the DFDL subset </w:t>
        </w:r>
      </w:ins>
      <w:ins w:id="1455" w:author="Mike Beckerle" w:date="2020-04-15T17:28:00Z">
        <w:r>
          <w:t xml:space="preserve">in schema files that are describing data </w:t>
        </w:r>
      </w:ins>
      <w:ins w:id="1456" w:author="Mike Beckerle" w:date="2020-04-27T14:02:00Z">
        <w:r>
          <w:t>formats and</w:t>
        </w:r>
      </w:ins>
      <w:ins w:id="1457" w:author="Mike Beckerle" w:date="2020-04-15T17:28:00Z">
        <w:r>
          <w:t xml:space="preserve"> </w:t>
        </w:r>
      </w:ins>
      <w:ins w:id="1458" w:author="Mike Beckerle" w:date="2020-04-15T17:26:00Z">
        <w:r>
          <w:t>ignore the XML schema files that are for unknown annotation</w:t>
        </w:r>
      </w:ins>
      <w:ins w:id="1459" w:author="Mike Beckerle" w:date="2020-04-15T17:28:00Z">
        <w:r>
          <w:t xml:space="preserve"> languages</w:t>
        </w:r>
      </w:ins>
      <w:ins w:id="1460" w:author="Mike Beckerle" w:date="2020-04-15T17:26:00Z">
        <w:r>
          <w:t xml:space="preserve"> that are to be ignored</w:t>
        </w:r>
      </w:ins>
      <w:ins w:id="1461" w:author="Mike Beckerle" w:date="2020-04-15T17:29:00Z">
        <w:r>
          <w:t xml:space="preserve"> by the DFDL processor.</w:t>
        </w:r>
      </w:ins>
    </w:p>
    <w:p w14:paraId="1512E1E5" w14:textId="77777777" w:rsidR="000E1214" w:rsidRDefault="00A87198">
      <w:pPr>
        <w:rPr>
          <w:del w:id="1462" w:author="Mike Beckerle" w:date="2020-04-15T17:11:00Z"/>
        </w:rPr>
      </w:pPr>
      <w:ins w:id="1463" w:author="Mike Beckerle" w:date="2020-04-15T17:29:00Z">
        <w:r>
          <w:t>Hence, this rule: a</w:t>
        </w:r>
      </w:ins>
      <w:del w:id="1464" w:author="Mike Beckerle" w:date="2020-04-15T17:24:00Z">
        <w:r>
          <w:delText>However, a DFDL schema may be annotated not only by DFDL annotations, but by other XML annotation languages</w:delText>
        </w:r>
      </w:del>
      <w:del w:id="1465" w:author="Mike Beckerle" w:date="2020-04-15T17:11:00Z">
        <w:r>
          <w:delText>.</w:delText>
        </w:r>
      </w:del>
    </w:p>
    <w:p w14:paraId="1070C3FF" w14:textId="77777777" w:rsidR="000E1214" w:rsidRDefault="00A87198">
      <w:pPr>
        <w:rPr>
          <w:del w:id="1466" w:author="Mike Beckerle" w:date="2020-04-15T17:24:00Z"/>
        </w:rPr>
      </w:pPr>
      <w:del w:id="1467" w:author="Mike Beckerle" w:date="2020-04-15T17:11:00Z">
        <w:r>
          <w:delText>The</w:delText>
        </w:r>
      </w:del>
      <w:del w:id="1468" w:author="Mike Beckerle" w:date="2020-04-15T17:24:00Z">
        <w:r>
          <w:delText xml:space="preserve"> XML schemas of those other annotation languages MAY use any constructs of XML Schema, including those prohibited by DFDL (such as attribute declarations.)</w:delText>
        </w:r>
      </w:del>
    </w:p>
    <w:p w14:paraId="511BC1C9" w14:textId="77777777" w:rsidR="000E1214" w:rsidRDefault="00A87198">
      <w:del w:id="1469" w:author="Mike Beckerle" w:date="2020-04-15T17:29:00Z">
        <w:r>
          <w:delText>A</w:delText>
        </w:r>
      </w:del>
      <w:r>
        <w:t xml:space="preserve"> DFDL implementation MUST ignore any schema file included or imported by a DFDL schema if the top level xs:schema element of that</w:t>
      </w:r>
      <w:ins w:id="1470" w:author="Mike Beckerle" w:date="2020-04-15T17:25:00Z">
        <w:r>
          <w:t xml:space="preserve"> included/imported</w:t>
        </w:r>
      </w:ins>
      <w:r>
        <w:t xml:space="preserve"> schema does not have an XML namespace binding for the DFDL namespace. </w:t>
      </w:r>
    </w:p>
    <w:p w14:paraId="30E6260B" w14:textId="77777777" w:rsidR="000E1214" w:rsidRDefault="00A87198" w:rsidP="00A64D65">
      <w:pPr>
        <w:pStyle w:val="Heading1"/>
      </w:pPr>
      <w:bookmarkStart w:id="1471" w:name="_Toc199516240"/>
      <w:bookmarkStart w:id="1472" w:name="_Toc194983918"/>
      <w:bookmarkStart w:id="1473" w:name="_Toc243112759"/>
      <w:bookmarkStart w:id="1474" w:name="_Toc349042635"/>
      <w:bookmarkStart w:id="1475" w:name="_Ref39163631"/>
      <w:bookmarkStart w:id="1476" w:name="_Ref39163649"/>
      <w:bookmarkStart w:id="1477" w:name="_Toc39166803"/>
      <w:r>
        <w:t>DFDL Syntax Basics</w:t>
      </w:r>
      <w:bookmarkEnd w:id="1268"/>
      <w:bookmarkEnd w:id="1269"/>
      <w:bookmarkEnd w:id="1270"/>
      <w:bookmarkEnd w:id="1471"/>
      <w:bookmarkEnd w:id="1472"/>
      <w:bookmarkEnd w:id="1473"/>
      <w:bookmarkEnd w:id="1474"/>
      <w:bookmarkEnd w:id="1475"/>
      <w:bookmarkEnd w:id="1476"/>
      <w:bookmarkEnd w:id="1477"/>
    </w:p>
    <w:p w14:paraId="084E4EAA" w14:textId="77777777" w:rsidR="000E1214" w:rsidRDefault="00A87198">
      <w:r>
        <w:t xml:space="preserve">Using DFDL, a data format is described by placing special annotations at various positions within an XML schema. </w:t>
      </w:r>
      <w:del w:id="1478" w:author="Mike Beckerle" w:date="2020-04-15T17:30:00Z">
        <w:r>
          <w:delText xml:space="preserve">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w:delText>
        </w:r>
      </w:del>
      <w:r>
        <w:t>A DFDL processor requires these annotations, along with the structural information of the enclosing XML schema, to make sense of the physical data model.</w:t>
      </w:r>
    </w:p>
    <w:p w14:paraId="3F2C7AFE" w14:textId="77777777" w:rsidR="000E1214" w:rsidRDefault="00A87198" w:rsidP="00A64D65">
      <w:pPr>
        <w:pStyle w:val="Heading2"/>
      </w:pPr>
      <w:bookmarkStart w:id="1479" w:name="_Toc177399030"/>
      <w:bookmarkStart w:id="1480" w:name="_Toc175057317"/>
      <w:bookmarkStart w:id="1481" w:name="_Toc199516241"/>
      <w:bookmarkStart w:id="1482" w:name="_Toc194983919"/>
      <w:bookmarkStart w:id="1483" w:name="_Toc243112760"/>
      <w:bookmarkStart w:id="1484" w:name="_Toc349042636"/>
      <w:bookmarkStart w:id="1485" w:name="_Toc39166804"/>
      <w:r>
        <w:t>Namespaces</w:t>
      </w:r>
      <w:bookmarkEnd w:id="1479"/>
      <w:bookmarkEnd w:id="1480"/>
      <w:bookmarkEnd w:id="1481"/>
      <w:bookmarkEnd w:id="1482"/>
      <w:bookmarkEnd w:id="1483"/>
      <w:bookmarkEnd w:id="1484"/>
      <w:bookmarkEnd w:id="1485"/>
    </w:p>
    <w:p w14:paraId="287734B2" w14:textId="77777777" w:rsidR="000E1214" w:rsidRDefault="00A87198">
      <w:pPr>
        <w:pStyle w:val="nobreak"/>
      </w:pPr>
      <w:r>
        <w:t>The xs:appinfo source URI http://www.ogf.org/dfdl/ is used to distinguish DFDL annotations from other annotations.</w:t>
      </w:r>
    </w:p>
    <w:p w14:paraId="002D6304" w14:textId="77777777" w:rsidR="000E1214" w:rsidRDefault="00A87198">
      <w:pPr>
        <w:pStyle w:val="nobreak"/>
      </w:pPr>
      <w:r>
        <w:t>The element and attribute names in the DFDL syntax are in a namespace defined by the URI http://www.ogf.org/dfdl/dfdl-1.0/. All symbols in this namespace are reserved. DFDL implementations may not provide extensions to the DFDL standard using names in this namespace. Within this specification, the namespace prefix for DFDL is "dfdl" referring to the namespace http://www.ogf.org/dfdl/dfdl-1.0/.</w:t>
      </w:r>
    </w:p>
    <w:p w14:paraId="683C3577" w14:textId="3CCEB8AF" w:rsidR="000E1214" w:rsidRDefault="00A87198">
      <w:r>
        <w:t>Attributes on DFDL annotations that are not in the DFDL namespace or in no namespace are ignored.</w:t>
      </w:r>
    </w:p>
    <w:p w14:paraId="68DC0C18" w14:textId="687AFC5C"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w:t>
      </w:r>
      <w:ins w:id="1486" w:author="Mike Beckerle" w:date="2020-04-15T17:31:00Z">
        <w:r>
          <w:t xml:space="preserve">as a whole </w:t>
        </w:r>
      </w:ins>
      <w:del w:id="1487" w:author="Mike Beckerle" w:date="2020-04-15T17:31:00Z">
        <w:r>
          <w:delText>is the schema including</w:delText>
        </w:r>
      </w:del>
      <w:ins w:id="1488" w:author="Mike Beckerle" w:date="2020-04-15T17:31:00Z">
        <w:r>
          <w:t>includes</w:t>
        </w:r>
      </w:ins>
      <w:r>
        <w:t xml:space="preserve"> all additional schema</w:t>
      </w:r>
      <w:ins w:id="1489" w:author="Mike Beckerle" w:date="2020-04-15T17:31:00Z">
        <w:r>
          <w:t xml:space="preserve"> files</w:t>
        </w:r>
      </w:ins>
      <w:del w:id="1490" w:author="Mike Beckerle" w:date="2020-04-15T17:31:00Z">
        <w:r>
          <w:delText>s</w:delText>
        </w:r>
      </w:del>
      <w:r>
        <w:t xml:space="preserve"> referenced through import and include. Generally, in this specification, when we refer to the DFDL Schema we mean the schema</w:t>
      </w:r>
      <w:ins w:id="1491" w:author="Mike Beckerle" w:date="2020-04-15T17:32:00Z">
        <w:r>
          <w:t xml:space="preserve"> as a whole</w:t>
        </w:r>
      </w:ins>
      <w:r>
        <w:t xml:space="preserve">. When we refer to a specific document, we will use the term DFDL Schema document. </w:t>
      </w:r>
    </w:p>
    <w:p w14:paraId="5CC8D23A" w14:textId="77777777" w:rsidR="000E1214" w:rsidRDefault="00A87198" w:rsidP="00A64D65">
      <w:pPr>
        <w:pStyle w:val="Heading2"/>
      </w:pPr>
      <w:bookmarkStart w:id="1492" w:name="_Toc322911540"/>
      <w:bookmarkStart w:id="1493" w:name="_Toc322912079"/>
      <w:bookmarkStart w:id="1494" w:name="_Toc157593753"/>
      <w:bookmarkStart w:id="1495" w:name="_Toc177399031"/>
      <w:bookmarkStart w:id="1496" w:name="_Toc175057318"/>
      <w:bookmarkStart w:id="1497" w:name="_Toc199516242"/>
      <w:bookmarkStart w:id="1498" w:name="_Toc194983920"/>
      <w:bookmarkStart w:id="1499" w:name="_Ref234817946"/>
      <w:bookmarkStart w:id="1500" w:name="_Ref234817971"/>
      <w:bookmarkStart w:id="1501" w:name="_Toc243112761"/>
      <w:bookmarkStart w:id="1502" w:name="_Toc349042637"/>
      <w:bookmarkStart w:id="1503" w:name="_Toc39166805"/>
      <w:bookmarkEnd w:id="1492"/>
      <w:bookmarkEnd w:id="1493"/>
      <w:r>
        <w:t>The DFDL Annotation Elements</w:t>
      </w:r>
      <w:bookmarkEnd w:id="1494"/>
      <w:bookmarkEnd w:id="1495"/>
      <w:bookmarkEnd w:id="1496"/>
      <w:bookmarkEnd w:id="1497"/>
      <w:bookmarkEnd w:id="1498"/>
      <w:bookmarkEnd w:id="1499"/>
      <w:bookmarkEnd w:id="1500"/>
      <w:bookmarkEnd w:id="1501"/>
      <w:bookmarkEnd w:id="1502"/>
      <w:bookmarkEnd w:id="1503"/>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77777777" w:rsidR="000E1214" w:rsidRDefault="00A87198">
      <w:r>
        <w:t>At any single annotation point of the schema there can be only one format annotation, but there can be several statement annotations</w:t>
      </w:r>
      <w:ins w:id="1504" w:author="Mike Beckerle" w:date="2020-04-15T17:35:00Z">
        <w:r>
          <w:t>. T</w:t>
        </w:r>
      </w:ins>
      <w:del w:id="1505" w:author="Mike Beckerle" w:date="2020-04-15T17:35:00Z">
        <w:r>
          <w:delText xml:space="preserve"> although t</w:delText>
        </w:r>
      </w:del>
      <w:r>
        <w:t xml:space="preserve">here are rules about which of </w:t>
      </w:r>
      <w:del w:id="1506" w:author="Mike Beckerle" w:date="2020-04-15T17:35:00Z">
        <w:r>
          <w:delText xml:space="preserve">those </w:delText>
        </w:r>
      </w:del>
      <w:ins w:id="1507" w:author="Mike Beckerle" w:date="2020-04-15T17:35:00Z">
        <w:r>
          <w:t xml:space="preserve">these </w:t>
        </w:r>
      </w:ins>
      <w:r>
        <w:t xml:space="preserve">are allowed to co-exist </w:t>
      </w:r>
      <w:del w:id="1508" w:author="Mike Beckerle" w:date="2020-04-15T17:36:00Z">
        <w:r>
          <w:delText xml:space="preserve">as well </w:delText>
        </w:r>
      </w:del>
      <w:r>
        <w:t xml:space="preserve">which will be described in sections about those specific annotation types. </w:t>
      </w:r>
    </w:p>
    <w:tbl>
      <w:tblPr>
        <w:tblStyle w:val="Table"/>
        <w:tblW w:w="5000" w:type="pct"/>
        <w:tblInd w:w="0" w:type="dxa"/>
        <w:tblLook w:val="0620" w:firstRow="1" w:lastRow="0" w:firstColumn="0" w:lastColumn="0" w:noHBand="1" w:noVBand="1"/>
      </w:tblPr>
      <w:tblGrid>
        <w:gridCol w:w="1398"/>
        <w:gridCol w:w="2540"/>
        <w:gridCol w:w="469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ins w:id="1509" w:author="Mike Beckerle" w:date="2020-04-15T17:33:00Z">
              <w:r>
                <w:t>dfdl:</w:t>
              </w:r>
            </w:ins>
            <w:r>
              <w:t>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0ABAAF88" w:rsidR="000E1214" w:rsidRDefault="00A87198">
            <w:pPr>
              <w:keepNext/>
              <w:rPr>
                <w:rStyle w:val="TableFont"/>
                <w:rFonts w:cs="Times New Roman"/>
              </w:rPr>
            </w:pPr>
            <w:r>
              <w:t xml:space="preserve">Defines the physical data format properties of an xs:choice group. See section </w:t>
            </w:r>
            <w:r>
              <w:fldChar w:fldCharType="begin"/>
            </w:r>
            <w:r>
              <w:rPr>
                <w:rStyle w:val="TableFont"/>
                <w:rFonts w:cs="Times New Roman"/>
              </w:rPr>
              <w:instrText xml:space="preserve"> REF _Ref366097672 \r \h  \* MERGEFORMAT </w:instrText>
            </w:r>
            <w:r>
              <w:fldChar w:fldCharType="separate"/>
            </w:r>
            <w:r w:rsidR="00852536">
              <w:rPr>
                <w:rStyle w:val="TableFont"/>
                <w:rFonts w:cs="Times New Roman"/>
              </w:rPr>
              <w:t>7.1</w:t>
            </w:r>
            <w: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ins w:id="1510" w:author="Mike Beckerle" w:date="2020-04-15T17:33:00Z">
              <w:r>
                <w:t>dfdl:</w:t>
              </w:r>
            </w:ins>
            <w:r>
              <w:t>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3319166F" w:rsidR="000E1214" w:rsidRDefault="00A87198">
            <w:pPr>
              <w:keepNext/>
              <w:rPr>
                <w:rStyle w:val="TableFont"/>
                <w:rFonts w:cs="Times New Roman"/>
              </w:rPr>
            </w:pPr>
            <w:r>
              <w:t xml:space="preserve">Defines the physical data format properties of an xs:element and xs:element reference. See section </w:t>
            </w:r>
            <w:r>
              <w:fldChar w:fldCharType="begin"/>
            </w:r>
            <w:r>
              <w:rPr>
                <w:rStyle w:val="TableFont"/>
                <w:rFonts w:cs="Times New Roman"/>
              </w:rPr>
              <w:instrText xml:space="preserve"> REF _Ref366097687 \r \h  \* MERGEFORMAT </w:instrText>
            </w:r>
            <w:r>
              <w:fldChar w:fldCharType="separate"/>
            </w:r>
            <w:r w:rsidR="00852536">
              <w:rPr>
                <w:rStyle w:val="TableFont"/>
                <w:rFonts w:cs="Times New Roman"/>
              </w:rPr>
              <w:t>7.1</w:t>
            </w:r>
            <w: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ins w:id="1511" w:author="Mike Beckerle" w:date="2020-04-15T17:34:00Z">
              <w:r>
                <w:t>dfdl:</w:t>
              </w:r>
            </w:ins>
            <w:r>
              <w:t>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61FF1BFD"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section </w:t>
            </w:r>
            <w:r>
              <w:fldChar w:fldCharType="begin"/>
            </w:r>
            <w:r>
              <w:rPr>
                <w:rStyle w:val="TableFont"/>
                <w:rFonts w:cs="Times New Roman"/>
              </w:rPr>
              <w:instrText xml:space="preserve"> REF _Ref251074571 \r \h  \* MERGEFORMAT </w:instrText>
            </w:r>
            <w:r>
              <w:fldChar w:fldCharType="separate"/>
            </w:r>
            <w:r w:rsidR="00852536">
              <w:rPr>
                <w:rStyle w:val="TableFont"/>
                <w:rFonts w:cs="Times New Roman"/>
              </w:rPr>
              <w:t>7.1</w:t>
            </w:r>
            <w: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ins w:id="1512" w:author="Mike Beckerle" w:date="2020-04-15T17:34:00Z">
              <w:r>
                <w:t>dfdl:</w:t>
              </w:r>
            </w:ins>
            <w:r>
              <w:t>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7798C9F0" w:rsidR="000E1214" w:rsidRDefault="00A87198">
            <w:pPr>
              <w:keepNext/>
              <w:rPr>
                <w:rStyle w:val="TableFont"/>
                <w:rFonts w:cs="Times New Roman"/>
              </w:rPr>
            </w:pPr>
            <w:r>
              <w:t xml:space="preserve">Defines the physical data format properties of an xs:group reference. See section </w:t>
            </w:r>
            <w:r>
              <w:fldChar w:fldCharType="begin"/>
            </w:r>
            <w:r>
              <w:rPr>
                <w:rStyle w:val="TableFont"/>
                <w:rFonts w:cs="Times New Roman"/>
              </w:rPr>
              <w:instrText xml:space="preserve"> REF _Ref366097731 \r \h  \* MERGEFORMAT </w:instrText>
            </w:r>
            <w:r>
              <w:fldChar w:fldCharType="separate"/>
            </w:r>
            <w:r w:rsidR="00852536">
              <w:rPr>
                <w:rStyle w:val="TableFont"/>
                <w:rFonts w:cs="Times New Roman"/>
              </w:rPr>
              <w:t>7.1</w:t>
            </w:r>
            <w: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ins w:id="1513" w:author="Mike Beckerle" w:date="2020-04-15T17:34:00Z">
              <w:r>
                <w:t>dfdl:</w:t>
              </w:r>
            </w:ins>
            <w:r>
              <w:t>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6A5D807C" w:rsidR="000E1214" w:rsidRDefault="00A87198">
            <w:pPr>
              <w:keepNext/>
              <w:rPr>
                <w:rStyle w:val="TableFont"/>
                <w:rFonts w:cs="Times New Roman"/>
              </w:rPr>
            </w:pPr>
            <w:r>
              <w:t xml:space="preserve">Used in the syntax of format annotations. See section </w:t>
            </w:r>
            <w:r>
              <w:fldChar w:fldCharType="begin"/>
            </w:r>
            <w:r>
              <w:rPr>
                <w:rStyle w:val="TableFont"/>
                <w:rFonts w:cs="Times New Roman"/>
              </w:rPr>
              <w:instrText xml:space="preserve"> REF _Ref161823626 \r \h  \* MERGEFORMAT </w:instrText>
            </w:r>
            <w:r>
              <w:fldChar w:fldCharType="separate"/>
            </w:r>
            <w:r w:rsidR="00852536">
              <w:rPr>
                <w:rStyle w:val="TableFont"/>
                <w:rFonts w:cs="Times New Roman"/>
              </w:rPr>
              <w:t>7.1.2.2</w:t>
            </w:r>
            <w: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ins w:id="1514" w:author="Mike Beckerle" w:date="2020-04-15T17:34:00Z">
              <w:r>
                <w:t>dfdl:</w:t>
              </w:r>
            </w:ins>
            <w:r>
              <w:t>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2E60C367" w:rsidR="000E1214" w:rsidRDefault="00A87198">
            <w:pPr>
              <w:keepNext/>
              <w:rPr>
                <w:rStyle w:val="TableFont"/>
                <w:rFonts w:cs="Times New Roman"/>
              </w:rPr>
            </w:pPr>
            <w:r>
              <w:t xml:space="preserve">Defines the physical data format properties of an xs:sequence group. See section </w:t>
            </w:r>
            <w:r>
              <w:fldChar w:fldCharType="begin"/>
            </w:r>
            <w:r>
              <w:rPr>
                <w:rStyle w:val="TableFont"/>
                <w:rFonts w:cs="Times New Roman"/>
              </w:rPr>
              <w:instrText xml:space="preserve"> REF _Ref366097780 \r \h  \* MERGEFORMAT </w:instrText>
            </w:r>
            <w:r>
              <w:fldChar w:fldCharType="separate"/>
            </w:r>
            <w:r w:rsidR="00852536">
              <w:rPr>
                <w:rStyle w:val="TableFont"/>
                <w:rFonts w:cs="Times New Roman"/>
              </w:rPr>
              <w:t>7.1</w:t>
            </w:r>
            <w: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ins w:id="1515" w:author="Mike Beckerle" w:date="2020-04-15T17:34:00Z">
              <w:r>
                <w:t>dfdl:</w:t>
              </w:r>
            </w:ins>
            <w:r>
              <w:t>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7940EDE7" w:rsidR="000E1214" w:rsidRDefault="00A87198">
            <w:pPr>
              <w:keepNext/>
              <w:rPr>
                <w:rStyle w:val="TableFont"/>
                <w:rFonts w:cs="Times New Roman"/>
              </w:rPr>
            </w:pPr>
            <w:r>
              <w:t xml:space="preserve">Defines the physical data format properties of an xs:simpleType. See section </w:t>
            </w:r>
            <w:r>
              <w:fldChar w:fldCharType="begin"/>
            </w:r>
            <w:r>
              <w:rPr>
                <w:rStyle w:val="TableFont"/>
                <w:rFonts w:cs="Times New Roman"/>
              </w:rPr>
              <w:instrText xml:space="preserve"> REF _Ref366097797 \r \h  \* MERGEFORMAT </w:instrText>
            </w:r>
            <w:r>
              <w:fldChar w:fldCharType="separate"/>
            </w:r>
            <w:r w:rsidR="00852536">
              <w:rPr>
                <w:rStyle w:val="TableFont"/>
                <w:rFonts w:cs="Times New Roman"/>
              </w:rPr>
              <w:t>7.1</w:t>
            </w:r>
            <w: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ins w:id="1516" w:author="Mike Beckerle" w:date="2020-04-15T17:34:00Z">
              <w:r>
                <w:t>dfdl:</w:t>
              </w:r>
            </w:ins>
            <w:r>
              <w:t>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012424D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fldChar w:fldCharType="begin"/>
            </w:r>
            <w:r>
              <w:rPr>
                <w:rStyle w:val="TableFont"/>
                <w:rFonts w:cs="Times New Roman"/>
              </w:rPr>
              <w:instrText xml:space="preserve"> REF _Ref220489733 \r \h  \* MERGEFORMAT </w:instrText>
            </w:r>
            <w:r>
              <w:fldChar w:fldCharType="separate"/>
            </w:r>
            <w:r w:rsidR="00852536">
              <w:rPr>
                <w:rStyle w:val="TableFont"/>
                <w:rFonts w:cs="Times New Roman"/>
              </w:rPr>
              <w:t>7.6</w:t>
            </w:r>
            <w: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ins w:id="1517" w:author="Mike Beckerle" w:date="2020-04-15T17:34:00Z">
              <w:r>
                <w:t>dfdl:</w:t>
              </w:r>
            </w:ins>
            <w:r>
              <w:t>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14E06D97" w:rsidR="000E1214" w:rsidRDefault="00A87198">
            <w:pPr>
              <w:keepNext/>
              <w:rPr>
                <w:rStyle w:val="TableFont"/>
                <w:rFonts w:cs="Times New Roman"/>
              </w:rPr>
            </w:pPr>
            <w:r>
              <w:t xml:space="preserve">Defines a test to be used to ensure the data are well formed. Assert is used only when parsing data. See section </w:t>
            </w:r>
            <w:r>
              <w:fldChar w:fldCharType="begin"/>
            </w:r>
            <w:r>
              <w:rPr>
                <w:rStyle w:val="TableFont"/>
                <w:rFonts w:cs="Times New Roman"/>
              </w:rPr>
              <w:instrText xml:space="preserve"> REF _Ref251072473 \r \h  \* MERGEFORMAT </w:instrText>
            </w:r>
            <w:r>
              <w:fldChar w:fldCharType="separate"/>
            </w:r>
            <w:r w:rsidR="00852536">
              <w:rPr>
                <w:rStyle w:val="TableFont"/>
                <w:rFonts w:cs="Times New Roman"/>
              </w:rPr>
              <w:t>7.2.1</w:t>
            </w:r>
            <w: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ins w:id="1518" w:author="Mike Beckerle" w:date="2020-04-15T17:34:00Z">
              <w:r>
                <w:t>dfdl:</w:t>
              </w:r>
            </w:ins>
            <w:r>
              <w:t>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1E96D639" w:rsidR="000E1214" w:rsidRDefault="00A87198">
            <w:pPr>
              <w:keepNext/>
              <w:rPr>
                <w:rStyle w:val="TableFont"/>
                <w:rFonts w:cs="Times New Roman"/>
              </w:rPr>
            </w:pPr>
            <w:r>
              <w:t xml:space="preserve">Defines a test to be used when resolving a point of uncertainty such as choice branches or optional elements. A dfdl:discriminator is used only when parsing data to resolve the point of uncertainty to one of the alternatives. See section </w:t>
            </w:r>
            <w:r>
              <w:fldChar w:fldCharType="begin"/>
            </w:r>
            <w:r>
              <w:rPr>
                <w:rStyle w:val="TableFont"/>
                <w:rFonts w:cs="Times New Roman"/>
              </w:rPr>
              <w:instrText xml:space="preserve"> REF _Ref251074211 \r \h  \* MERGEFORMAT </w:instrText>
            </w:r>
            <w:r>
              <w:fldChar w:fldCharType="separate"/>
            </w:r>
            <w:r w:rsidR="00852536">
              <w:rPr>
                <w:rStyle w:val="TableFont"/>
                <w:rFonts w:cs="Times New Roman"/>
              </w:rPr>
              <w:t>7.4</w:t>
            </w:r>
            <w: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ins w:id="1519" w:author="Mike Beckerle" w:date="2020-04-15T17:34:00Z">
              <w:r>
                <w:t>dfdl:</w:t>
              </w:r>
            </w:ins>
            <w:r>
              <w:t>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26D54CEF" w:rsidR="000E1214" w:rsidRDefault="00A87198">
            <w:pPr>
              <w:keepNext/>
              <w:rPr>
                <w:rStyle w:val="TableFont"/>
                <w:rFonts w:cs="Times New Roman"/>
              </w:rPr>
            </w:pPr>
            <w:r>
              <w:t xml:space="preserve">Creates a new instance of a variable. See section </w:t>
            </w:r>
            <w:r>
              <w:fldChar w:fldCharType="begin"/>
            </w:r>
            <w:r>
              <w:rPr>
                <w:rStyle w:val="TableFont"/>
                <w:rFonts w:cs="Times New Roman"/>
              </w:rPr>
              <w:instrText xml:space="preserve"> REF _Ref255466447 \r \h  \* MERGEFORMAT </w:instrText>
            </w:r>
            <w:r>
              <w:fldChar w:fldCharType="separate"/>
            </w:r>
            <w:r w:rsidR="00852536">
              <w:rPr>
                <w:rStyle w:val="TableFont"/>
                <w:rFonts w:cs="Times New Roman"/>
              </w:rPr>
              <w:t>7.7.2</w:t>
            </w:r>
            <w: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ins w:id="1520" w:author="Mike Beckerle" w:date="2020-04-15T17:34:00Z">
              <w:r>
                <w:t>dfdl:</w:t>
              </w:r>
            </w:ins>
            <w:r>
              <w:t>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5DFF9C60" w:rsidR="000E1214" w:rsidRDefault="00A87198">
            <w:pPr>
              <w:keepNext/>
              <w:rPr>
                <w:rStyle w:val="TableFont"/>
                <w:rFonts w:cs="Times New Roman"/>
              </w:rPr>
            </w:pPr>
            <w:r>
              <w:t xml:space="preserve">Sets the value of a variable whose declaration is in scope See section </w:t>
            </w:r>
            <w:r>
              <w:fldChar w:fldCharType="begin"/>
            </w:r>
            <w:r>
              <w:rPr>
                <w:rStyle w:val="TableFont"/>
                <w:rFonts w:cs="Times New Roman"/>
              </w:rPr>
              <w:instrText xml:space="preserve"> REF _Ref251074807 \r \h  \* MERGEFORMAT </w:instrText>
            </w:r>
            <w:r>
              <w:fldChar w:fldCharType="separate"/>
            </w:r>
            <w:r w:rsidR="00852536">
              <w:rPr>
                <w:rStyle w:val="TableFont"/>
                <w:rFonts w:cs="Times New Roman"/>
              </w:rPr>
              <w:t>7.7.3</w:t>
            </w:r>
            <w: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ins w:id="1521" w:author="Mike Beckerle" w:date="2020-04-15T17:34:00Z">
              <w:r>
                <w:t>dfdl:</w:t>
              </w:r>
            </w:ins>
            <w:r>
              <w:t>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681D1747" w:rsidR="000E1214" w:rsidRDefault="00A87198">
            <w:pPr>
              <w:keepNext/>
              <w:rPr>
                <w:rStyle w:val="TableFont"/>
                <w:rFonts w:cs="Times New Roman"/>
              </w:rPr>
            </w:pPr>
            <w:r>
              <w:t xml:space="preserve">Defines a named, reusable escapeScheme See section </w:t>
            </w:r>
            <w:r>
              <w:fldChar w:fldCharType="begin"/>
            </w:r>
            <w:r>
              <w:rPr>
                <w:rStyle w:val="TableFont"/>
                <w:rFonts w:cs="Times New Roman"/>
              </w:rPr>
              <w:instrText xml:space="preserve"> REF _Ref251074286 \r \h  \* MERGEFORMAT </w:instrText>
            </w:r>
            <w:r>
              <w:fldChar w:fldCharType="separate"/>
            </w:r>
            <w:r w:rsidR="00852536">
              <w:rPr>
                <w:rStyle w:val="TableFont"/>
                <w:rFonts w:cs="Times New Roman"/>
              </w:rPr>
              <w:t>7.5</w:t>
            </w:r>
            <w: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ins w:id="1522" w:author="Mike Beckerle" w:date="2020-04-15T17:34:00Z">
              <w:r>
                <w:t>dfdl:</w:t>
              </w:r>
            </w:ins>
            <w:r>
              <w:t>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54B3C67E"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fldChar w:fldCharType="begin"/>
            </w:r>
            <w:r>
              <w:rPr>
                <w:rStyle w:val="TableFont"/>
                <w:rFonts w:cs="Times New Roman"/>
              </w:rPr>
              <w:instrText xml:space="preserve"> REF _Ref251074304 \r \h  \* MERGEFORMAT </w:instrText>
            </w:r>
            <w:r>
              <w:fldChar w:fldCharType="separate"/>
            </w:r>
            <w:r w:rsidR="00852536">
              <w:rPr>
                <w:rStyle w:val="TableFont"/>
                <w:rFonts w:cs="Times New Roman"/>
              </w:rPr>
              <w:t>7.2</w:t>
            </w:r>
            <w: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ins w:id="1523" w:author="Mike Beckerle" w:date="2020-04-15T17:34:00Z">
              <w:r>
                <w:t>dfdl:</w:t>
              </w:r>
            </w:ins>
            <w:r>
              <w:t>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0B72E24A"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fldChar w:fldCharType="begin"/>
            </w:r>
            <w:r>
              <w:rPr>
                <w:rStyle w:val="TableFont"/>
                <w:rFonts w:cs="Times New Roman"/>
              </w:rPr>
              <w:instrText xml:space="preserve"> REF _Ref222567026 \r \h  \* MERGEFORMAT </w:instrText>
            </w:r>
            <w:r>
              <w:fldChar w:fldCharType="separate"/>
            </w:r>
            <w:r w:rsidR="00852536">
              <w:rPr>
                <w:rStyle w:val="TableFont"/>
                <w:rFonts w:cs="Times New Roman"/>
              </w:rPr>
              <w:t>7.7</w:t>
            </w:r>
            <w:r>
              <w:fldChar w:fldCharType="end"/>
            </w:r>
            <w:r>
              <w:t xml:space="preserve"> </w:t>
            </w:r>
          </w:p>
        </w:tc>
      </w:tr>
    </w:tbl>
    <w:p w14:paraId="413131D3" w14:textId="63D5516A" w:rsidR="000E1214" w:rsidRDefault="00A87198">
      <w:pPr>
        <w:rPr>
          <w:b/>
        </w:rPr>
      </w:pPr>
      <w:bookmarkStart w:id="1524" w:name="_Ref274653575"/>
      <w:r>
        <w:rPr>
          <w:b/>
        </w:rPr>
        <w:t xml:space="preserve">Table </w:t>
      </w:r>
      <w:r>
        <w:fldChar w:fldCharType="begin"/>
      </w:r>
      <w:r>
        <w:rPr>
          <w:b/>
        </w:rPr>
        <w:instrText xml:space="preserve"> SEQ Table \* ARABIC </w:instrText>
      </w:r>
      <w:r>
        <w:fldChar w:fldCharType="separate"/>
      </w:r>
      <w:r w:rsidR="00852536">
        <w:rPr>
          <w:b/>
          <w:noProof/>
        </w:rPr>
        <w:t>1</w:t>
      </w:r>
      <w:r>
        <w:fldChar w:fldCharType="end"/>
      </w:r>
      <w:r>
        <w:rPr>
          <w:b/>
        </w:rPr>
        <w:t xml:space="preserve"> - DFDL Annotation Elements</w:t>
      </w:r>
      <w:bookmarkEnd w:id="1524"/>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A64D65">
      <w:pPr>
        <w:pStyle w:val="Heading2"/>
        <w:rPr>
          <w:ins w:id="1525" w:author="Mike Beckerle" w:date="2020-04-15T19:11:00Z"/>
        </w:rPr>
      </w:pPr>
      <w:bookmarkStart w:id="1526" w:name="_Toc322911542"/>
      <w:bookmarkStart w:id="1527" w:name="_Toc322912081"/>
      <w:bookmarkStart w:id="1528" w:name="_Toc349042638"/>
      <w:bookmarkStart w:id="1529" w:name="_Toc177399033"/>
      <w:bookmarkStart w:id="1530" w:name="_Toc175057320"/>
      <w:bookmarkStart w:id="1531" w:name="_Toc199516244"/>
      <w:bookmarkStart w:id="1532" w:name="_Toc194983922"/>
      <w:bookmarkStart w:id="1533" w:name="_Toc243112762"/>
      <w:bookmarkStart w:id="1534" w:name="_Toc138694334"/>
      <w:bookmarkStart w:id="1535" w:name="_Toc138694360"/>
      <w:bookmarkStart w:id="1536" w:name="_Ref135731088"/>
      <w:bookmarkStart w:id="1537" w:name="_Toc138694356"/>
      <w:bookmarkStart w:id="1538" w:name="_Toc52008003"/>
      <w:bookmarkStart w:id="1539" w:name="_Toc73354123"/>
      <w:bookmarkStart w:id="1540" w:name="_Toc86658204"/>
      <w:bookmarkStart w:id="1541" w:name="_Toc99787971"/>
      <w:bookmarkStart w:id="1542" w:name="_Toc39166806"/>
      <w:bookmarkEnd w:id="1526"/>
      <w:bookmarkEnd w:id="1527"/>
      <w:r>
        <w:t>DFDL Properties</w:t>
      </w:r>
      <w:bookmarkEnd w:id="1528"/>
      <w:bookmarkEnd w:id="1542"/>
    </w:p>
    <w:p w14:paraId="63E3368B" w14:textId="77777777" w:rsidR="000E1214" w:rsidRDefault="00A87198">
      <w:pPr>
        <w:pStyle w:val="nobreak"/>
      </w:pPr>
      <w:ins w:id="1543" w:author="Mike Beckerle" w:date="2020-04-15T19:11:00Z">
        <w:r>
          <w:t xml:space="preserve">A DFDL </w:t>
        </w:r>
      </w:ins>
      <w:ins w:id="1544" w:author="Mike Beckerle" w:date="2020-04-15T19:12:00Z">
        <w:r>
          <w:rPr>
            <w:i/>
            <w:iCs/>
          </w:rPr>
          <w:t>p</w:t>
        </w:r>
      </w:ins>
      <w:ins w:id="1545" w:author="Mike Beckerle" w:date="2020-04-15T19:11:00Z">
        <w:r>
          <w:rPr>
            <w:i/>
            <w:iCs/>
          </w:rPr>
          <w:t>roperty</w:t>
        </w:r>
        <w:r>
          <w:t xml:space="preserve"> is a specific DFDL at</w:t>
        </w:r>
      </w:ins>
      <w:ins w:id="1546" w:author="Mike Beckerle" w:date="2020-04-15T19:12:00Z">
        <w:r>
          <w:t xml:space="preserve">tribute that tells the DFDL processor something about the data format. </w:t>
        </w:r>
      </w:ins>
    </w:p>
    <w:p w14:paraId="1EB058ED" w14:textId="77777777" w:rsidR="000E1214" w:rsidRDefault="00A87198">
      <w:pPr>
        <w:pStyle w:val="nobreak"/>
      </w:pPr>
      <w:r>
        <w:t xml:space="preserve">Properties on DFDL annotations may </w:t>
      </w:r>
      <w:ins w:id="1547" w:author="Mike Beckerle" w:date="2020-04-15T19:14:00Z">
        <w:r>
          <w:t>have values of</w:t>
        </w:r>
      </w:ins>
      <w:del w:id="1548" w:author="Mike Beckerle" w:date="2020-04-15T19:14:00Z">
        <w:r>
          <w:delText>be</w:delText>
        </w:r>
      </w:del>
      <w:r>
        <w:t xml:space="preserve"> one or more of the following types</w:t>
      </w:r>
    </w:p>
    <w:p w14:paraId="6E503B2F" w14:textId="77777777" w:rsidR="000E1214" w:rsidRDefault="00A87198">
      <w:pPr>
        <w:numPr>
          <w:ilvl w:val="0"/>
          <w:numId w:val="41"/>
        </w:numPr>
        <w:rPr>
          <w:ins w:id="1549" w:author="Mike Beckerle" w:date="2020-04-15T17:44:00Z"/>
        </w:rPr>
      </w:pPr>
      <w:moveToRangeStart w:id="1550" w:author="Mike Beckerle" w:date="2020-04-15T17:44:00Z" w:name="move37865076"/>
      <w:moveTo w:id="1551"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To>
    </w:p>
    <w:p w14:paraId="16FB7808" w14:textId="77777777" w:rsidR="000E1214" w:rsidRDefault="00A87198">
      <w:pPr>
        <w:ind w:left="1080"/>
        <w:rPr>
          <w:ins w:id="1552" w:author="Mike Beckerle" w:date="2020-04-15T18:07:00Z"/>
          <w:rFonts w:eastAsia="MS Mincho"/>
        </w:rPr>
      </w:pPr>
      <w:ins w:id="1553" w:author="Mike Beckerle" w:date="2020-04-15T17:44:00Z">
        <w:r>
          <w:rPr>
            <w:rFonts w:eastAsia="MS Mincho"/>
          </w:rPr>
          <w:t xml:space="preserve">Example: the dfdl:lengthKind property, which has </w:t>
        </w:r>
      </w:ins>
      <w:ins w:id="1554" w:author="Mike Beckerle" w:date="2020-04-15T17:45:00Z">
        <w:r>
          <w:rPr>
            <w:rFonts w:eastAsia="MS Mincho"/>
          </w:rPr>
          <w:t>values taken fr</w:t>
        </w:r>
      </w:ins>
      <w:ins w:id="1555" w:author="Mike Beckerle" w:date="2020-04-15T17:46:00Z">
        <w:r>
          <w:rPr>
            <w:rFonts w:eastAsia="MS Mincho"/>
          </w:rPr>
          <w:t>o</w:t>
        </w:r>
      </w:ins>
      <w:ins w:id="1556" w:author="Mike Beckerle" w:date="2020-04-15T17:45:00Z">
        <w:r>
          <w:rPr>
            <w:rFonts w:eastAsia="MS Mincho"/>
          </w:rPr>
          <w:t xml:space="preserve">m “delimited”, </w:t>
        </w:r>
      </w:ins>
      <w:ins w:id="1557" w:author="Mike Beckerle" w:date="2020-04-15T17:46:00Z">
        <w:r>
          <w:rPr>
            <w:rFonts w:eastAsia="MS Mincho"/>
          </w:rPr>
          <w:t>“</w:t>
        </w:r>
      </w:ins>
      <w:ins w:id="1558" w:author="Mike Beckerle" w:date="2020-04-15T17:45:00Z">
        <w:r>
          <w:rPr>
            <w:rFonts w:eastAsia="MS Mincho"/>
          </w:rPr>
          <w:t xml:space="preserve">fixed”, “explicit”, “implicit”, “prefixed”, “pattern”, and “endOfParent”. </w:t>
        </w:r>
      </w:ins>
      <w:ins w:id="1559" w:author="Mike Beckerle" w:date="2020-04-15T18:07:00Z">
        <w:r>
          <w:rPr>
            <w:rFonts w:eastAsia="MS Mincho"/>
          </w:rPr>
          <w:t>For example:</w:t>
        </w:r>
      </w:ins>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moveTo w:id="1560" w:author="Mike Beckerle" w:date="2020-04-15T17:44:00Z"/>
        </w:rPr>
      </w:pPr>
      <w:ins w:id="1561" w:author="Mike Beckerle" w:date="2020-04-15T18:08:00Z">
        <w:r>
          <w:t>lengthKind='delimited'</w:t>
        </w:r>
      </w:ins>
    </w:p>
    <w:moveToRangeEnd w:id="1550"/>
    <w:p w14:paraId="3C4970C5" w14:textId="77777777" w:rsidR="000E1214" w:rsidRDefault="00A87198">
      <w:pPr>
        <w:numPr>
          <w:ilvl w:val="0"/>
          <w:numId w:val="41"/>
        </w:numPr>
        <w:suppressAutoHyphens/>
        <w:rPr>
          <w:ins w:id="1562" w:author="Mike Beckerle" w:date="2020-04-15T17:44:00Z"/>
        </w:rPr>
      </w:pPr>
      <w:r>
        <w:rPr>
          <w:rFonts w:eastAsia="MS Mincho" w:cs="Arial"/>
          <w:lang w:eastAsia="ja-JP"/>
        </w:rPr>
        <w:t xml:space="preserve">DFDL string literal: </w:t>
      </w:r>
      <w:r>
        <w:rPr>
          <w:rFonts w:eastAsia="MS Mincho" w:cs="Arial"/>
          <w:lang w:eastAsia="ja-JP"/>
        </w:rPr>
        <w:br/>
        <w:t xml:space="preserve">The property </w:t>
      </w:r>
      <w:ins w:id="1563" w:author="Mike Beckerle" w:date="2020-04-15T18:21:00Z">
        <w:r>
          <w:rPr>
            <w:rFonts w:eastAsia="MS Mincho" w:cs="Arial"/>
            <w:lang w:eastAsia="ja-JP"/>
          </w:rPr>
          <w:t xml:space="preserve">value </w:t>
        </w:r>
      </w:ins>
      <w:r>
        <w:rPr>
          <w:rFonts w:eastAsia="MS Mincho" w:cs="Arial"/>
          <w:lang w:eastAsia="ja-JP"/>
        </w:rPr>
        <w:t xml:space="preserve">represents a sequence of literal bytes or characters which </w:t>
      </w:r>
      <w:ins w:id="1564" w:author="Mike Beckerle" w:date="2020-04-15T18:23:00Z">
        <w:r>
          <w:rPr>
            <w:rFonts w:eastAsia="MS Mincho" w:cs="Arial"/>
            <w:lang w:eastAsia="ja-JP"/>
          </w:rPr>
          <w:t xml:space="preserve">represent </w:t>
        </w:r>
      </w:ins>
      <w:ins w:id="1565" w:author="Mike Beckerle" w:date="2020-04-15T17:46:00Z">
        <w:r>
          <w:rPr>
            <w:rFonts w:eastAsia="MS Mincho" w:cs="Arial"/>
            <w:lang w:eastAsia="ja-JP"/>
          </w:rPr>
          <w:t xml:space="preserve">data which </w:t>
        </w:r>
      </w:ins>
      <w:r>
        <w:rPr>
          <w:rFonts w:eastAsia="MS Mincho" w:cs="Arial"/>
          <w:lang w:eastAsia="ja-JP"/>
        </w:rPr>
        <w:t>appear</w:t>
      </w:r>
      <w:ins w:id="1566" w:author="Mike Beckerle" w:date="2020-04-15T17:46:00Z">
        <w:r>
          <w:rPr>
            <w:rFonts w:eastAsia="MS Mincho" w:cs="Arial"/>
            <w:lang w:eastAsia="ja-JP"/>
          </w:rPr>
          <w:t>s</w:t>
        </w:r>
      </w:ins>
      <w:r>
        <w:rPr>
          <w:rFonts w:eastAsia="MS Mincho" w:cs="Arial"/>
          <w:lang w:eastAsia="ja-JP"/>
        </w:rPr>
        <w:t xml:space="preserve"> in the data stream. The value type is a restriction of the XSD xs:token that further disallows the space character. </w:t>
      </w:r>
      <w:r>
        <w:rPr>
          <w:rFonts w:eastAsia="MS Mincho"/>
        </w:rPr>
        <w:t>DFDL entities must be used to express whitespace in a DFDL String Literal.</w:t>
      </w:r>
    </w:p>
    <w:p w14:paraId="68781ACB" w14:textId="77777777" w:rsidR="000E1214" w:rsidRDefault="00A87198">
      <w:pPr>
        <w:suppressAutoHyphens/>
        <w:ind w:left="1080"/>
        <w:rPr>
          <w:ins w:id="1567" w:author="Mike Beckerle" w:date="2020-04-15T18:02:00Z"/>
        </w:rPr>
      </w:pPr>
      <w:ins w:id="1568" w:author="Mike Beckerle" w:date="2020-04-15T17:46:00Z">
        <w:r>
          <w:rPr>
            <w:rFonts w:eastAsia="MS Mincho" w:cs="Arial"/>
            <w:lang w:eastAsia="ja-JP"/>
          </w:rPr>
          <w:t>Example:</w:t>
        </w:r>
        <w:r>
          <w:t xml:space="preserve"> the dfdl:terminator property</w:t>
        </w:r>
      </w:ins>
      <w:ins w:id="1569" w:author="Mike Beckerle" w:date="2020-04-15T17:47:00Z">
        <w:r>
          <w:t xml:space="preserve">, which expresses characters or bytes to be found in the data stream to mark the termination of an element or model group instance. </w:t>
        </w:r>
      </w:ins>
      <w:ins w:id="1570" w:author="Mike Beckerle" w:date="2020-04-15T17:48:00Z">
        <w:r>
          <w:t>An example terminator might be</w:t>
        </w:r>
      </w:ins>
      <w:ins w:id="1571" w:author="Mike Beckerle" w:date="2020-04-15T18:02:00Z">
        <w:r>
          <w:t>:</w:t>
        </w:r>
      </w:ins>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572" w:author="Mike Beckerle" w:date="2020-04-15T18:02:00Z"/>
        </w:rPr>
      </w:pPr>
      <w:ins w:id="1573" w:author="Mike Beckerle" w:date="2020-04-15T17:48:00Z">
        <w:r>
          <w:t>terminator=</w:t>
        </w:r>
      </w:ins>
      <w:ins w:id="1574" w:author="Mike Beckerle" w:date="2020-04-15T18:00:00Z">
        <w:r>
          <w:t>'</w:t>
        </w:r>
      </w:ins>
      <w:ins w:id="1575" w:author="Mike Beckerle" w:date="2020-04-15T17:48:00Z">
        <w:r>
          <w:t>%NL;</w:t>
        </w:r>
      </w:ins>
      <w:ins w:id="1576" w:author="Mike Beckerle" w:date="2020-04-15T18:00:00Z">
        <w:r>
          <w:t>'</w:t>
        </w:r>
      </w:ins>
    </w:p>
    <w:p w14:paraId="7FDF4CE8" w14:textId="08EC93CA" w:rsidR="000E1214" w:rsidRDefault="00A87198">
      <w:pPr>
        <w:suppressAutoHyphens/>
        <w:ind w:left="1080"/>
      </w:pPr>
      <w:ins w:id="1577" w:author="Mike Beckerle" w:date="2020-04-15T18:02:00Z">
        <w:r>
          <w:t>This</w:t>
        </w:r>
      </w:ins>
      <w:ins w:id="1578" w:author="Mike Beckerle" w:date="2020-04-15T17:48:00Z">
        <w:r>
          <w:t xml:space="preserve"> uses DFDL’s string</w:t>
        </w:r>
      </w:ins>
      <w:ins w:id="1579" w:author="Mike Beckerle" w:date="2020-04-15T18:24:00Z">
        <w:r>
          <w:t>-</w:t>
        </w:r>
      </w:ins>
      <w:ins w:id="1580" w:author="Mike Beckerle" w:date="2020-04-15T17:48:00Z">
        <w:r>
          <w:t>literal character class entity</w:t>
        </w:r>
      </w:ins>
      <w:ins w:id="1581" w:author="Mike Beckerle" w:date="2020-04-15T17:49:00Z">
        <w:r>
          <w:t xml:space="preserve"> syntax</w:t>
        </w:r>
      </w:ins>
      <w:ins w:id="1582" w:author="Mike Beckerle" w:date="2020-04-15T17:50:00Z">
        <w:r>
          <w:t xml:space="preserve"> (see Section </w:t>
        </w:r>
        <w:r>
          <w:fldChar w:fldCharType="begin"/>
        </w:r>
        <w:r>
          <w:instrText xml:space="preserve"> REF _Ref37865472 \r \h </w:instrText>
        </w:r>
      </w:ins>
      <w:ins w:id="1583" w:author="Mike Beckerle" w:date="2020-04-15T17:50:00Z">
        <w:r>
          <w:fldChar w:fldCharType="separate"/>
        </w:r>
      </w:ins>
      <w:r w:rsidR="00852536">
        <w:t>6.3.1.3</w:t>
      </w:r>
      <w:ins w:id="1584" w:author="Mike Beckerle" w:date="2020-04-15T17:50:00Z">
        <w:r>
          <w:fldChar w:fldCharType="end"/>
        </w:r>
      </w:ins>
      <w:ins w:id="1585" w:author="Mike Beckerle" w:date="2020-04-15T17:51:00Z">
        <w:r>
          <w:t>)</w:t>
        </w:r>
      </w:ins>
      <w:ins w:id="1586" w:author="Mike Beckerle" w:date="2020-04-15T17:49:00Z">
        <w:r>
          <w:t xml:space="preserve"> to express that the element or model gro</w:t>
        </w:r>
      </w:ins>
      <w:ins w:id="1587" w:author="Mike Beckerle" w:date="2020-04-15T18:24:00Z">
        <w:r>
          <w:t>up</w:t>
        </w:r>
      </w:ins>
      <w:ins w:id="1588" w:author="Mike Beckerle" w:date="2020-04-15T17:49:00Z">
        <w:r>
          <w:t xml:space="preserve"> is terminated by a </w:t>
        </w:r>
      </w:ins>
      <w:ins w:id="1589" w:author="Mike Beckerle" w:date="2020-04-15T17:48:00Z">
        <w:r>
          <w:t>line ending</w:t>
        </w:r>
      </w:ins>
      <w:ins w:id="1590" w:author="Mike Beckerle" w:date="2020-04-15T18:24:00Z">
        <w:r>
          <w:t xml:space="preserve"> in the data stream</w:t>
        </w:r>
      </w:ins>
      <w:ins w:id="1591" w:author="Mike Beckerle" w:date="2020-04-15T17:48:00Z">
        <w:r>
          <w:t xml:space="preserve">. </w:t>
        </w:r>
      </w:ins>
    </w:p>
    <w:p w14:paraId="34966774" w14:textId="4D45D652" w:rsidR="000E1214" w:rsidRDefault="00A87198">
      <w:pPr>
        <w:numPr>
          <w:ilvl w:val="0"/>
          <w:numId w:val="41"/>
        </w:numPr>
        <w:suppressAutoHyphens/>
        <w:rPr>
          <w:ins w:id="1592" w:author="Mike Beckerle" w:date="2020-04-15T17:51:00Z"/>
        </w:rPr>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xs:string the value of which is a DFDL subset XPath 2.0 expression that returns a value derived from other property values and/or from the DFDL </w:t>
      </w:r>
      <w:r w:rsidR="00933F0E">
        <w:rPr>
          <w:rFonts w:eastAsia="MS Mincho" w:cs="Arial"/>
          <w:lang w:eastAsia="ja-JP"/>
        </w:rPr>
        <w:t>Infoset</w:t>
      </w:r>
      <w:r>
        <w:rPr>
          <w:rFonts w:eastAsia="MS Mincho" w:cs="Arial"/>
          <w:lang w:eastAsia="ja-JP"/>
        </w:rPr>
        <w:t>. Leading and trailing whitespace is trimmed for DFDL expressions.</w:t>
      </w:r>
    </w:p>
    <w:p w14:paraId="090B9AB2" w14:textId="113DA6D4" w:rsidR="000E1214" w:rsidRDefault="00A87198">
      <w:pPr>
        <w:suppressAutoHyphens/>
        <w:ind w:left="1080"/>
        <w:rPr>
          <w:ins w:id="1593" w:author="Mike Beckerle" w:date="2020-04-15T17:53:00Z"/>
        </w:rPr>
      </w:pPr>
      <w:ins w:id="1594" w:author="Mike Beckerle" w:date="2020-04-15T17:51:00Z">
        <w:r>
          <w:t xml:space="preserve">Example: </w:t>
        </w:r>
      </w:ins>
      <w:ins w:id="1595" w:author="Mike Beckerle" w:date="2020-04-15T17:52:00Z">
        <w:r>
          <w:t xml:space="preserve">the dfdl:occursCount property takes an expression which will commonly look in the </w:t>
        </w:r>
      </w:ins>
      <w:r w:rsidR="00933F0E">
        <w:t>Infoset</w:t>
      </w:r>
      <w:ins w:id="1596" w:author="Mike Beckerle" w:date="2020-04-15T17:52:00Z">
        <w:r>
          <w:t xml:space="preserve"> via an expression, to obtain the count from another element. An example dfdl:occursCount property might be</w:t>
        </w:r>
      </w:ins>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597" w:author="Mike Beckerle" w:date="2020-04-15T17:53:00Z">
        <w:r>
          <w:t>occursCount=</w:t>
        </w:r>
      </w:ins>
      <w:ins w:id="1598" w:author="Mike Beckerle" w:date="2020-04-15T18:00:00Z">
        <w:r>
          <w:t>'</w:t>
        </w:r>
      </w:ins>
      <w:ins w:id="1599" w:author="Mike Beckerle" w:date="2020-04-15T17:53:00Z">
        <w:r>
          <w:t>{ ../</w:t>
        </w:r>
      </w:ins>
      <w:ins w:id="1600" w:author="Mike Beckerle" w:date="2020-04-15T18:01:00Z">
        <w:r>
          <w:t>hdr</w:t>
        </w:r>
      </w:ins>
      <w:ins w:id="1601" w:author="Mike Beckerle" w:date="2020-04-15T17:53:00Z">
        <w:r>
          <w:t>/count }</w:t>
        </w:r>
      </w:ins>
      <w:ins w:id="1602" w:author="Mike Beckerle" w:date="2020-04-15T18:00:00Z">
        <w:r>
          <w:t>'</w:t>
        </w:r>
      </w:ins>
    </w:p>
    <w:p w14:paraId="616B20E1" w14:textId="77777777" w:rsidR="000E1214" w:rsidRDefault="00A87198">
      <w:pPr>
        <w:numPr>
          <w:ilvl w:val="0"/>
          <w:numId w:val="42"/>
        </w:numPr>
        <w:rPr>
          <w:ins w:id="1603" w:author="Mike Beckerle" w:date="2020-04-15T18:04:00Z"/>
        </w:r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rPr>
          <w:ins w:id="1604" w:author="Mike Beckerle" w:date="2020-04-15T18:05:00Z"/>
        </w:rPr>
      </w:pPr>
      <w:ins w:id="1605" w:author="Mike Beckerle" w:date="2020-04-15T18:05:00Z">
        <w:r>
          <w:t>Example: the dfdl:lengthPattern property takes a regular expression which is used to scan the data stream for matching data. An example might be:</w:t>
        </w:r>
      </w:ins>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06" w:author="Mike Beckerle" w:date="2020-04-15T18:06:00Z"/>
        </w:rPr>
      </w:pPr>
      <w:ins w:id="1607" w:author="Mike Beckerle" w:date="2020-04-15T18:05:00Z">
        <w:r>
          <w:t>lengthPattern="</w:t>
        </w:r>
      </w:ins>
      <w:ins w:id="1608" w:author="Mike Beckerle" w:date="2020-04-15T18:06:00Z">
        <w:r>
          <w:t>\w{1,5};"</w:t>
        </w:r>
      </w:ins>
    </w:p>
    <w:p w14:paraId="23DD02B9" w14:textId="441B6646" w:rsidR="000E1214" w:rsidRDefault="00A87198">
      <w:pPr>
        <w:ind w:left="1080"/>
      </w:pPr>
      <w:ins w:id="1609" w:author="Mike Beckerle" w:date="2020-04-15T18:07:00Z">
        <w:r>
          <w:t>This scans the data stream for from 1 to 5 word</w:t>
        </w:r>
      </w:ins>
      <w:r w:rsidR="00933F0E">
        <w:t>-</w:t>
      </w:r>
      <w:ins w:id="1610" w:author="Mike Beckerle" w:date="2020-04-15T18:07:00Z">
        <w:r>
          <w:t>characters followed by a semi-colon character.</w:t>
        </w:r>
      </w:ins>
    </w:p>
    <w:p w14:paraId="70BE2D6C" w14:textId="77777777" w:rsidR="000E1214" w:rsidRDefault="00A87198">
      <w:pPr>
        <w:numPr>
          <w:ilvl w:val="0"/>
          <w:numId w:val="113"/>
        </w:numPr>
        <w:rPr>
          <w:moveFrom w:id="1611" w:author="Mike Beckerle" w:date="2020-04-15T17:44:00Z"/>
        </w:rPr>
      </w:pPr>
      <w:moveFromRangeStart w:id="1612" w:author="Mike Beckerle" w:date="2020-04-15T17:44:00Z" w:name="move37865076"/>
      <w:moveFrom w:id="1613"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From>
    </w:p>
    <w:moveFromRangeEnd w:id="1612"/>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521B2FF" w:rsidR="000E1214" w:rsidRDefault="00EA309B">
      <w:pPr>
        <w:ind w:left="1080"/>
        <w:rPr>
          <w:ins w:id="1614" w:author="Mike Beckerle" w:date="2020-04-15T18:09:00Z"/>
        </w:rPr>
      </w:pPr>
      <w:r>
        <w:t>Example</w:t>
      </w:r>
      <w:ins w:id="1615" w:author="Mike Beckerle" w:date="2020-04-15T18:08:00Z">
        <w:r w:rsidR="00A87198">
          <w:t xml:space="preserve">: the dfdl:nilValue property can be used to provide a logical value that </w:t>
        </w:r>
      </w:ins>
      <w:ins w:id="1616" w:author="Mike Beckerle" w:date="2020-04-15T18:09:00Z">
        <w:r w:rsidR="00A87198">
          <w:t>if it matches the element's logical value is used to indicate the data is nilled. For example:</w:t>
        </w:r>
      </w:ins>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17" w:author="Mike Beckerle" w:date="2020-04-15T18:09:00Z">
        <w:r>
          <w:t>nilValue='0'</w:t>
        </w:r>
      </w:ins>
    </w:p>
    <w:p w14:paraId="170E03C8" w14:textId="76EE616E" w:rsidR="000E1214" w:rsidRDefault="00A87198">
      <w:pPr>
        <w:numPr>
          <w:ilvl w:val="0"/>
          <w:numId w:val="42"/>
        </w:numPr>
        <w:rPr>
          <w:ins w:id="1618" w:author="Mike Beckerle" w:date="2020-04-15T18:10:00Z"/>
        </w:r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rPr>
          <w:ins w:id="1619" w:author="Mike Beckerle" w:date="2020-04-15T18:10:00Z"/>
        </w:rPr>
      </w:pPr>
      <w:ins w:id="1620" w:author="Mike Beckerle" w:date="2020-04-15T18:10:00Z">
        <w:r>
          <w:t>Example: The dfdl:escapeSchemeRef property refers to a named escape scheme definition via its qualified name. For example:</w:t>
        </w:r>
      </w:ins>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21" w:author="Mike Beckerle" w:date="2020-04-15T18:10:00Z">
        <w:r>
          <w:t>escapeSchemeR</w:t>
        </w:r>
      </w:ins>
      <w:ins w:id="1622" w:author="Mike Beckerle" w:date="2020-04-15T18:11:00Z">
        <w:r>
          <w:t>ef='ex:backslashScheme'</w:t>
        </w:r>
      </w:ins>
    </w:p>
    <w:p w14:paraId="097C25D8" w14:textId="77777777" w:rsidR="000E1214" w:rsidRDefault="00A87198">
      <w:r>
        <w:t>Some properties accept a list or union of types</w:t>
      </w:r>
    </w:p>
    <w:p w14:paraId="7AC48A49" w14:textId="77777777" w:rsidR="000E1214" w:rsidRDefault="00A87198">
      <w:pPr>
        <w:numPr>
          <w:ilvl w:val="0"/>
          <w:numId w:val="42"/>
        </w:numPr>
        <w:rPr>
          <w:ins w:id="1623" w:author="Mike Beckerle" w:date="2020-04-15T18:13:00Z"/>
        </w:r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rPr>
          <w:ins w:id="1624" w:author="Mike Beckerle" w:date="2020-04-15T18:14:00Z"/>
        </w:rPr>
      </w:pPr>
      <w:ins w:id="1625" w:author="Mike Beckerle" w:date="2020-04-15T18:13:00Z">
        <w:r>
          <w:t>Examp</w:t>
        </w:r>
      </w:ins>
      <w:ins w:id="1626" w:author="Mike Beckerle" w:date="2020-04-15T18:14:00Z">
        <w:r>
          <w:t xml:space="preserve">le: The dfdl:separator property below indicates that the items of a sequence are separated either by a comma or a </w:t>
        </w:r>
      </w:ins>
      <w:ins w:id="1627" w:author="Mike Beckerle" w:date="2020-04-15T18:15:00Z">
        <w:r>
          <w:t>tab character.</w:t>
        </w:r>
      </w:ins>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28" w:author="Mike Beckerle" w:date="2020-04-15T18:14:00Z">
        <w:r>
          <w:t>separator='</w:t>
        </w:r>
      </w:ins>
      <w:ins w:id="1629" w:author="Mike Beckerle" w:date="2020-04-15T18:15:00Z">
        <w:r>
          <w:t>, %HT;'</w:t>
        </w:r>
      </w:ins>
    </w:p>
    <w:p w14:paraId="4CA098AC" w14:textId="77777777" w:rsidR="000E1214" w:rsidRDefault="00A87198">
      <w:pPr>
        <w:numPr>
          <w:ilvl w:val="0"/>
          <w:numId w:val="42"/>
        </w:numPr>
        <w:rPr>
          <w:ins w:id="1630" w:author="Mike Beckerle" w:date="2020-04-15T18:16:00Z"/>
        </w:r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77777777" w:rsidR="000E1214" w:rsidRDefault="00A87198">
      <w:pPr>
        <w:ind w:left="1080"/>
        <w:rPr>
          <w:ins w:id="1631" w:author="Mike Beckerle" w:date="2020-04-15T18:17:00Z"/>
        </w:rPr>
      </w:pPr>
      <w:ins w:id="1632" w:author="Mike Beckerle" w:date="2020-04-15T18:16:00Z">
        <w:r>
          <w:t>Example: Below are two examples of the dfdl:length property. One uses an expression, the other a</w:t>
        </w:r>
      </w:ins>
      <w:ins w:id="1633" w:author="Mike Beckerle" w:date="2020-04-15T18:17:00Z">
        <w:r>
          <w:t>n unsigned integer.</w:t>
        </w:r>
      </w:ins>
    </w:p>
    <w:p w14:paraId="598F1306"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34" w:author="Mike Beckerle" w:date="2020-04-15T18:17:00Z"/>
        </w:rPr>
      </w:pPr>
      <w:ins w:id="1635" w:author="Mike Beckerle" w:date="2020-04-15T18:17:00Z">
        <w:r>
          <w:t>length='{ ../hdr/len }'</w:t>
        </w:r>
      </w:ins>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rPr>
          <w:ins w:id="1636" w:author="Mike Beckerle" w:date="2020-04-15T18:17:00Z"/>
        </w:rPr>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37" w:author="Mike Beckerle" w:date="2020-04-15T18:17:00Z">
        <w:r>
          <w:t>length='14'</w:t>
        </w:r>
      </w:ins>
    </w:p>
    <w:p w14:paraId="4607B228" w14:textId="77777777" w:rsidR="000E1214" w:rsidRDefault="00A87198">
      <w:pPr>
        <w:numPr>
          <w:ilvl w:val="0"/>
          <w:numId w:val="42"/>
        </w:numPr>
        <w:rPr>
          <w:ins w:id="1638" w:author="Mike Beckerle" w:date="2020-04-15T18:17:00Z"/>
        </w:rPr>
      </w:pPr>
      <w:r>
        <w:rPr>
          <w:rFonts w:eastAsia="MS Mincho" w:cs="Arial"/>
          <w:lang w:eastAsia="ja-JP"/>
        </w:rPr>
        <w:t>Union of types.</w:t>
      </w:r>
      <w:r>
        <w:rPr>
          <w:rFonts w:eastAsia="MS Mincho" w:cs="Arial"/>
          <w:lang w:eastAsia="ja-JP"/>
        </w:rPr>
        <w:br/>
        <w:t xml:space="preserve">The property value is a union of two or more types. The type is </w:t>
      </w:r>
      <w:ins w:id="1639" w:author="Mike Beckerle" w:date="2020-04-15T18:19:00Z">
        <w:r>
          <w:rPr>
            <w:rFonts w:eastAsia="MS Mincho" w:cs="Arial"/>
            <w:lang w:eastAsia="ja-JP"/>
          </w:rPr>
          <w:t xml:space="preserve">often </w:t>
        </w:r>
      </w:ins>
      <w:r>
        <w:rPr>
          <w:rFonts w:eastAsia="MS Mincho" w:cs="Arial"/>
          <w:lang w:eastAsia="ja-JP"/>
        </w:rPr>
        <w:t xml:space="preserve">dependent on the value of another property. </w:t>
      </w:r>
    </w:p>
    <w:p w14:paraId="304A95C7" w14:textId="77777777" w:rsidR="000E1214" w:rsidRDefault="00A87198">
      <w:pPr>
        <w:ind w:left="1080"/>
      </w:pPr>
      <w:r>
        <w:rPr>
          <w:rFonts w:eastAsia="MS Mincho" w:cs="Arial"/>
          <w:lang w:eastAsia="ja-JP"/>
        </w:rPr>
        <w:t>For example, dfdl:nilValue can be a List of DFDL String Literals or a List of Logical Values depending on dfdl:nilKind</w:t>
      </w:r>
      <w:ins w:id="1640" w:author="Mike Beckerle" w:date="2020-04-15T18:19:00Z">
        <w:r>
          <w:rPr>
            <w:rFonts w:eastAsia="MS Mincho" w:cs="Arial"/>
            <w:lang w:eastAsia="ja-JP"/>
          </w:rPr>
          <w:t xml:space="preserve">. </w:t>
        </w:r>
      </w:ins>
      <w:ins w:id="1641" w:author="Mike Beckerle" w:date="2020-04-15T18:20:00Z">
        <w:r>
          <w:rPr>
            <w:rFonts w:eastAsia="MS Mincho" w:cs="Arial"/>
            <w:lang w:eastAsia="ja-JP"/>
          </w:rPr>
          <w:t xml:space="preserve">Another example is the dfdl:alignment property which can have as its value an unsigned integer or the distinguished </w:t>
        </w:r>
      </w:ins>
      <w:ins w:id="1642" w:author="Mike Beckerle" w:date="2020-04-15T18:25:00Z">
        <w:r>
          <w:rPr>
            <w:rFonts w:eastAsia="MS Mincho" w:cs="Arial"/>
            <w:lang w:eastAsia="ja-JP"/>
          </w:rPr>
          <w:t xml:space="preserve">enum </w:t>
        </w:r>
      </w:ins>
      <w:ins w:id="1643" w:author="Mike Beckerle" w:date="2020-04-15T18:20:00Z">
        <w:r>
          <w:rPr>
            <w:rFonts w:eastAsia="MS Mincho" w:cs="Arial"/>
            <w:lang w:eastAsia="ja-JP"/>
          </w:rPr>
          <w:t xml:space="preserve">value 'implicit'. </w:t>
        </w:r>
      </w:ins>
    </w:p>
    <w:p w14:paraId="3860C6B0" w14:textId="77777777" w:rsidR="000E1214" w:rsidRDefault="00A87198" w:rsidP="002439DA">
      <w:pPr>
        <w:pStyle w:val="Heading3"/>
        <w:rPr>
          <w:rFonts w:eastAsia="Times New Roman"/>
        </w:rPr>
      </w:pPr>
      <w:bookmarkStart w:id="1644" w:name="_Toc322911544"/>
      <w:bookmarkStart w:id="1645" w:name="_Toc322912083"/>
      <w:bookmarkStart w:id="1646" w:name="_Toc349042639"/>
      <w:bookmarkStart w:id="1647" w:name="_Ref365969145"/>
      <w:bookmarkStart w:id="1648" w:name="_Ref365969149"/>
      <w:bookmarkStart w:id="1649" w:name="_Toc39166807"/>
      <w:bookmarkEnd w:id="1644"/>
      <w:bookmarkEnd w:id="1645"/>
      <w:r>
        <w:rPr>
          <w:rFonts w:eastAsia="Times New Roman"/>
        </w:rPr>
        <w:t>DFDL String Literals</w:t>
      </w:r>
      <w:bookmarkEnd w:id="1646"/>
      <w:bookmarkEnd w:id="1647"/>
      <w:bookmarkEnd w:id="1648"/>
      <w:bookmarkEnd w:id="1649"/>
      <w:r>
        <w:rPr>
          <w:rFonts w:eastAsia="Times New Roman"/>
        </w:rPr>
        <w:t xml:space="preserve"> </w:t>
      </w:r>
      <w:bookmarkEnd w:id="1529"/>
      <w:bookmarkEnd w:id="1530"/>
      <w:bookmarkEnd w:id="1531"/>
      <w:bookmarkEnd w:id="1532"/>
      <w:bookmarkEnd w:id="1533"/>
    </w:p>
    <w:p w14:paraId="73B32E25" w14:textId="77777777"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p>
    <w:p w14:paraId="3BFE23F9" w14:textId="77777777" w:rsidR="000E1214" w:rsidRDefault="00A87198">
      <w:pPr>
        <w:numPr>
          <w:ilvl w:val="0"/>
          <w:numId w:val="43"/>
        </w:numPr>
      </w:pPr>
      <w:r>
        <w:t>the literal characters in the data stream might not be in the same</w:t>
      </w:r>
      <w:ins w:id="1650" w:author="Mike Beckerle" w:date="2020-04-15T18:25:00Z">
        <w:r>
          <w:t xml:space="preserve"> character set</w:t>
        </w:r>
      </w:ins>
      <w:r>
        <w:t xml:space="preserve">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1803871A" w14:textId="77777777" w:rsidR="000E1214" w:rsidRDefault="00A87198">
      <w:pPr>
        <w:numPr>
          <w:ilvl w:val="0"/>
          <w:numId w:val="43"/>
        </w:numPr>
        <w:rPr>
          <w:del w:id="1651" w:author="Mike Beckerle" w:date="2020-04-15T18:26:00Z"/>
        </w:rPr>
      </w:pPr>
      <w:del w:id="1652" w:author="Mike Beckerle" w:date="2020-04-15T18:26:00Z">
        <w:r>
          <w:delText>a bi-directional character string</w:delText>
        </w:r>
      </w:del>
    </w:p>
    <w:p w14:paraId="5A62BD8C" w14:textId="77777777" w:rsidR="000E1214" w:rsidRDefault="00A87198">
      <w:pPr>
        <w:numPr>
          <w:ilvl w:val="0"/>
          <w:numId w:val="43"/>
        </w:numPr>
      </w:pPr>
      <w:r>
        <w:t>one or more characters from a set of related characters (</w:t>
      </w:r>
      <w:del w:id="1653" w:author="Mike Beckerle" w:date="2020-04-15T18:26:00Z">
        <w:r>
          <w:delText xml:space="preserve"> </w:delText>
        </w:r>
      </w:del>
      <w:r>
        <w:t>e.g. end-of-line characters)</w:t>
      </w:r>
    </w:p>
    <w:p w14:paraId="190E7A2E" w14:textId="77777777" w:rsidR="000E1214" w:rsidRDefault="00A87198">
      <w:pPr>
        <w:numPr>
          <w:ilvl w:val="0"/>
          <w:numId w:val="43"/>
        </w:numPr>
      </w:pPr>
      <w:r>
        <w:t xml:space="preserve">a literal byte value </w:t>
      </w:r>
    </w:p>
    <w:p w14:paraId="5B71F3C7" w14:textId="6DE32CE3" w:rsidR="000E1214" w:rsidRDefault="00A87198">
      <w:pPr>
        <w:rPr>
          <w:ins w:id="1654" w:author="Mike Beckerle" w:date="2020-04-29T15:43:00Z"/>
        </w:rPr>
      </w:pPr>
      <w:r>
        <w:t>A DFDL string literal is therefore able to describe any arbitrary sequence of bytes and characters.</w:t>
      </w:r>
    </w:p>
    <w:p w14:paraId="3F3DE7B7" w14:textId="247A29F3" w:rsidR="009C3D89" w:rsidRDefault="009C3D89">
      <w:ins w:id="1655" w:author="Mike Beckerle" w:date="2020-04-29T15:43:00Z">
        <w:r>
          <w:t xml:space="preserve">Details on how a string literal is matched against the data stream for </w:t>
        </w:r>
      </w:ins>
      <w:ins w:id="1656" w:author="Mike Beckerle" w:date="2020-04-29T15:44:00Z">
        <w:r>
          <w:t xml:space="preserve">parsing are given in </w:t>
        </w:r>
        <w:r>
          <w:fldChar w:fldCharType="begin"/>
        </w:r>
        <w:r>
          <w:instrText xml:space="preserve"> REF _Ref39067485 \h </w:instrText>
        </w:r>
      </w:ins>
      <w:r>
        <w:fldChar w:fldCharType="separate"/>
      </w:r>
      <w:r w:rsidR="00852536">
        <w:t>Appendix C: Processing of DFDL String literals</w:t>
      </w:r>
      <w:ins w:id="1657" w:author="Mike Beckerle" w:date="2020-04-29T15:44:00Z">
        <w:r>
          <w:fldChar w:fldCharType="end"/>
        </w:r>
        <w:r>
          <w:t>.</w:t>
        </w:r>
      </w:ins>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t xml:space="preserve">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7777777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del w:id="1658" w:author="Mike Beckerle" w:date="2020-04-15T18:29:00Z">
        <w:r>
          <w:delText xml:space="preserve">representation </w:delText>
        </w:r>
      </w:del>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659" w:name="_Toc177399034"/>
      <w:bookmarkStart w:id="1660" w:name="_Toc175057321"/>
      <w:bookmarkStart w:id="1661" w:name="_Toc199516245"/>
      <w:bookmarkStart w:id="1662" w:name="_Toc194983923"/>
      <w:bookmarkStart w:id="1663" w:name="_Toc243112763"/>
      <w:bookmarkStart w:id="1664" w:name="_Ref384972745"/>
      <w:bookmarkStart w:id="1665" w:name="_Ref384972753"/>
      <w:r>
        <w:rPr>
          <w:rFonts w:eastAsia="Times New Roman"/>
        </w:rPr>
        <w:t>DFDL Character Entities, Character Class Entities, and Byte Values in String Literals</w:t>
      </w:r>
      <w:bookmarkEnd w:id="1659"/>
      <w:bookmarkEnd w:id="1660"/>
      <w:bookmarkEnd w:id="1661"/>
      <w:bookmarkEnd w:id="1662"/>
      <w:bookmarkEnd w:id="1663"/>
      <w:bookmarkEnd w:id="1664"/>
      <w:bookmarkEnd w:id="1665"/>
    </w:p>
    <w:p w14:paraId="415210E8" w14:textId="77777777" w:rsidR="000E1214" w:rsidRDefault="00A87198">
      <w:pPr>
        <w:rPr>
          <w:ins w:id="1666" w:author="Mike Beckerle" w:date="2020-04-15T18:30:00Z"/>
        </w:rPr>
      </w:pPr>
      <w:r>
        <w:t>DFDL character entities specify a single Unicode character and provide a convenient way to specify code points that appear in the data stream but would be difficult to specify in XML strings. For example, common non-printable characters or code points, such as 0x00, that are not valid in XML documents. DFDL entities are based on XML entities, which can also be used in a DFDL schema.</w:t>
      </w:r>
      <w:ins w:id="1667" w:author="Mike Beckerle" w:date="2020-04-15T18:30:00Z">
        <w:r>
          <w:t xml:space="preserve"> Examples:</w:t>
        </w:r>
      </w:ins>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rPr>
          <w:ins w:id="1668" w:author="Mike Beckerle" w:date="2020-04-15T18:34:00Z"/>
        </w:rPr>
      </w:pPr>
      <w:ins w:id="1669" w:author="Mike Beckerle" w:date="2020-04-15T18:30:00Z">
        <w:r>
          <w:t>separator='%HT;'</w:t>
        </w:r>
      </w:ins>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rPr>
          <w:ins w:id="1670" w:author="Mike Beckerle" w:date="2020-04-15T18:30:00Z"/>
        </w:rPr>
      </w:pPr>
      <w:ins w:id="1671" w:author="Mike Beckerle" w:date="2020-04-15T18:34:00Z">
        <w:r>
          <w:t>terminator=</w:t>
        </w:r>
      </w:ins>
      <w:ins w:id="1672" w:author="Mike Beckerle" w:date="2020-04-15T18:35:00Z">
        <w:r>
          <w:t>'</w:t>
        </w:r>
      </w:ins>
      <w:ins w:id="1673" w:author="Mike Beckerle" w:date="2020-04-15T18:34:00Z">
        <w:r>
          <w:t>%WSP*;//'</w:t>
        </w:r>
      </w:ins>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rPr>
          <w:ins w:id="1674" w:author="Mike Beckerle" w:date="2020-04-15T18:32:00Z"/>
        </w:rPr>
      </w:pPr>
      <w:ins w:id="1675" w:author="Mike Beckerle" w:date="2020-04-15T18:30:00Z">
        <w:r>
          <w:t>fillByte='%#</w:t>
        </w:r>
      </w:ins>
      <w:ins w:id="1676" w:author="Mike Beckerle" w:date="2020-04-15T18:42:00Z">
        <w:r>
          <w:t>x</w:t>
        </w:r>
      </w:ins>
      <w:ins w:id="1677" w:author="Mike Beckerle" w:date="2020-04-15T18:30:00Z">
        <w:r>
          <w:t>00</w:t>
        </w:r>
      </w:ins>
      <w:ins w:id="1678" w:author="Mike Beckerle" w:date="2020-04-15T18:31:00Z">
        <w:r>
          <w:t>;'</w:t>
        </w:r>
      </w:ins>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ins w:id="1679" w:author="Mike Beckerle" w:date="2020-04-15T18:32:00Z">
        <w:r>
          <w:t>textStringPadCharacter='%#</w:t>
        </w:r>
      </w:ins>
      <w:ins w:id="1680" w:author="Mike Beckerle" w:date="2020-04-15T18:33:00Z">
        <w:r>
          <w:t>x7F;'</w:t>
        </w:r>
      </w:ins>
      <w:ins w:id="1681" w:author="Mike Beckerle" w:date="2020-04-15T18:34:00Z">
        <w:r>
          <w:t xml:space="preserve"> </w:t>
        </w:r>
      </w:ins>
    </w:p>
    <w:p w14:paraId="2E8908FD" w14:textId="2062C368" w:rsidR="000E1214" w:rsidRDefault="00A87198">
      <w:pPr>
        <w:rPr>
          <w:ins w:id="1682" w:author="Mike Beckerle" w:date="2020-04-15T18:37:00Z"/>
        </w:rPr>
      </w:pPr>
      <w:ins w:id="1683" w:author="Mike Beckerle" w:date="2020-04-15T18:37:00Z">
        <w:r>
          <w:t xml:space="preserve">In </w:t>
        </w:r>
      </w:ins>
      <w:ins w:id="1684" w:author="Mike Beckerle" w:date="2020-04-15T18:43:00Z">
        <w:r>
          <w:t>some</w:t>
        </w:r>
      </w:ins>
      <w:ins w:id="1685" w:author="Mike Beckerle" w:date="2020-04-15T18:37:00Z">
        <w:r>
          <w:t xml:space="preserve"> </w:t>
        </w:r>
      </w:ins>
      <w:r w:rsidR="00EA309B">
        <w:t>cases,</w:t>
      </w:r>
      <w:ins w:id="1686" w:author="Mike Beckerle" w:date="2020-04-15T18:37:00Z">
        <w:r>
          <w:t xml:space="preserve"> regular X</w:t>
        </w:r>
      </w:ins>
      <w:ins w:id="1687" w:author="Mike Beckerle" w:date="2020-04-15T18:41:00Z">
        <w:r>
          <w:t>ML character</w:t>
        </w:r>
      </w:ins>
      <w:ins w:id="1688" w:author="Mike Beckerle" w:date="2020-04-15T18:37:00Z">
        <w:r>
          <w:t xml:space="preserve"> </w:t>
        </w:r>
      </w:ins>
      <w:r w:rsidR="00EA309B">
        <w:t>entities</w:t>
      </w:r>
      <w:ins w:id="1689" w:author="Mike Beckerle" w:date="2020-04-15T18:37:00Z">
        <w:r>
          <w:t xml:space="preserve"> may be used instead. For example, </w:t>
        </w:r>
      </w:ins>
      <w:ins w:id="1690" w:author="Mike Beckerle" w:date="2020-04-15T18:38:00Z">
        <w:r>
          <w:t>the above '%#x7F;' could be expressed as '&amp;#x7F;' but this is not alw</w:t>
        </w:r>
      </w:ins>
      <w:ins w:id="1691" w:author="Mike Beckerle" w:date="2020-04-15T18:39:00Z">
        <w:r>
          <w:t xml:space="preserve">ays the case. There is no way in XSD to express the character code 0 (i.e., the ASCII NUL code point), even as an XML character entity; hence, one must often use </w:t>
        </w:r>
      </w:ins>
      <w:ins w:id="1692" w:author="Mike Beckerle" w:date="2020-04-15T18:40:00Z">
        <w:r>
          <w:t>DFDL</w:t>
        </w:r>
      </w:ins>
      <w:ins w:id="1693" w:author="Mike Beckerle" w:date="2020-04-15T18:41:00Z">
        <w:r>
          <w:t xml:space="preserve"> ch</w:t>
        </w:r>
      </w:ins>
      <w:ins w:id="1694" w:author="Mike Beckerle" w:date="2020-04-15T18:42:00Z">
        <w:r>
          <w:t>aracter</w:t>
        </w:r>
      </w:ins>
      <w:ins w:id="1695" w:author="Mike Beckerle" w:date="2020-04-15T18:40:00Z">
        <w:r>
          <w:t xml:space="preserve"> entities </w:t>
        </w:r>
      </w:ins>
      <w:ins w:id="1696" w:author="Mike Beckerle" w:date="2020-04-15T18:43:00Z">
        <w:r>
          <w:t>like '%#x00;'</w:t>
        </w:r>
      </w:ins>
      <w:ins w:id="1697" w:author="Mike Beckerle" w:date="2020-04-15T18:44:00Z">
        <w:r>
          <w:t xml:space="preserve"> above, or their named equivalents. The</w:t>
        </w:r>
      </w:ins>
      <w:ins w:id="1698" w:author="Mike Beckerle" w:date="2020-04-15T18:40:00Z">
        <w:r>
          <w:t xml:space="preserve"> DFDL string literal syntax allows one to always use DFDL character entity syntax instead of jumping back and forth b</w:t>
        </w:r>
      </w:ins>
      <w:ins w:id="1699" w:author="Mike Beckerle" w:date="2020-04-15T18:41:00Z">
        <w:r>
          <w:t xml:space="preserve">etween XSD character entities and DFDL character entities. </w:t>
        </w:r>
      </w:ins>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505297E5" w:rsidR="000E1214" w:rsidRDefault="00A87198">
      <w:pPr>
        <w:pStyle w:val="Caption"/>
        <w:rPr>
          <w:rFonts w:cs="Arial"/>
        </w:rPr>
      </w:pPr>
      <w:bookmarkStart w:id="1700" w:name="_Ref18842880"/>
      <w:r>
        <w:rPr>
          <w:rFonts w:cs="Arial"/>
        </w:rPr>
        <w:t xml:space="preserve">Table </w:t>
      </w:r>
      <w:r>
        <w:fldChar w:fldCharType="begin"/>
      </w:r>
      <w:r>
        <w:rPr>
          <w:rFonts w:cs="Arial"/>
        </w:rPr>
        <w:instrText xml:space="preserve"> SEQ Table \* ARABIC </w:instrText>
      </w:r>
      <w:r>
        <w:fldChar w:fldCharType="separate"/>
      </w:r>
      <w:r w:rsidR="00852536">
        <w:rPr>
          <w:rFonts w:cs="Arial"/>
          <w:noProof/>
        </w:rPr>
        <w:t>2</w:t>
      </w:r>
      <w:r>
        <w:fldChar w:fldCharType="end"/>
      </w:r>
      <w:r>
        <w:rPr>
          <w:rFonts w:cs="Arial"/>
          <w:noProof/>
        </w:rPr>
        <w:t xml:space="preserve"> DFDL Character Entity, Character Class Entity, and Byte Value Entity Syntax</w:t>
      </w:r>
      <w:bookmarkEnd w:id="1700"/>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0B44DA2" w:rsidR="000E1214" w:rsidRDefault="00A87198">
      <w:pPr>
        <w:pStyle w:val="Caption"/>
      </w:pPr>
      <w:bookmarkStart w:id="1701" w:name="_Ref384972713"/>
      <w:r>
        <w:t xml:space="preserve">Table </w:t>
      </w:r>
      <w:fldSimple w:instr=" SEQ Table \* ARABIC ">
        <w:r w:rsidR="00852536">
          <w:rPr>
            <w:noProof/>
          </w:rPr>
          <w:t>3</w:t>
        </w:r>
      </w:fldSimple>
      <w:r>
        <w:rPr>
          <w:noProof/>
        </w:rPr>
        <w:t xml:space="preserve"> DFDL Entities</w:t>
      </w:r>
      <w:bookmarkEnd w:id="1701"/>
    </w:p>
    <w:p w14:paraId="06E5DDF6" w14:textId="77777777" w:rsidR="000E1214" w:rsidRDefault="00A87198">
      <w:pPr>
        <w:pStyle w:val="Heading4"/>
        <w:rPr>
          <w:rFonts w:eastAsia="Times New Roman"/>
        </w:rPr>
      </w:pPr>
      <w:bookmarkStart w:id="1702" w:name="_Ref37865472"/>
      <w:bookmarkStart w:id="1703" w:name="_Toc199516246"/>
      <w:bookmarkStart w:id="1704" w:name="_Toc194983924"/>
      <w:bookmarkStart w:id="1705" w:name="_Toc243112764"/>
      <w:r>
        <w:rPr>
          <w:rFonts w:eastAsia="Times New Roman"/>
        </w:rPr>
        <w:t>DFDL Character Class Entities in DFDL String Literals</w:t>
      </w:r>
      <w:bookmarkEnd w:id="1702"/>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5F2892AC" w:rsidR="000E1214" w:rsidRDefault="00A87198">
      <w:pPr>
        <w:pStyle w:val="Caption"/>
      </w:pPr>
      <w:bookmarkStart w:id="1706" w:name="_Ref384972887"/>
      <w:r>
        <w:t xml:space="preserve">Table </w:t>
      </w:r>
      <w:r>
        <w:fldChar w:fldCharType="begin"/>
      </w:r>
      <w:r>
        <w:rPr>
          <w:b w:val="0"/>
        </w:rPr>
        <w:instrText xml:space="preserve"> SEQ Table \* ARABIC </w:instrText>
      </w:r>
      <w:r>
        <w:fldChar w:fldCharType="separate"/>
      </w:r>
      <w:r w:rsidR="00852536">
        <w:rPr>
          <w:b w:val="0"/>
          <w:noProof/>
        </w:rPr>
        <w:t>4</w:t>
      </w:r>
      <w:r>
        <w:fldChar w:fldCharType="end"/>
      </w:r>
      <w:r>
        <w:t xml:space="preserve"> DFDL Character Class Entities</w:t>
      </w:r>
      <w:bookmarkEnd w:id="1706"/>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6F90FA5"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fldChar w:fldCharType="begin"/>
      </w:r>
      <w:r>
        <w:instrText xml:space="preserve"> REF _Ref18842880 \h </w:instrText>
      </w:r>
      <w:r>
        <w:fldChar w:fldCharType="separate"/>
      </w:r>
      <w:r w:rsidR="00852536">
        <w:rPr>
          <w:rFonts w:cs="Arial"/>
        </w:rPr>
        <w:t xml:space="preserve">Table </w:t>
      </w:r>
      <w:r w:rsidR="00852536">
        <w:rPr>
          <w:rFonts w:cs="Arial"/>
          <w:noProof/>
        </w:rPr>
        <w:t>2 DFDL Character Entity, Character Class Entity, and Byte Value Entity Syntax</w:t>
      </w:r>
      <w:r>
        <w:fldChar w:fldCharType="end"/>
      </w:r>
      <w:r>
        <w:t xml:space="preserve"> above. Example:</w:t>
      </w:r>
    </w:p>
    <w:p w14:paraId="528A6979" w14:textId="77777777" w:rsidR="000E1214" w:rsidRDefault="00A87198">
      <w:pPr>
        <w:pStyle w:val="Codeblock0"/>
        <w:pBdr>
          <w:top w:val="single" w:sz="4" w:space="1" w:color="auto"/>
          <w:left w:val="single" w:sz="4" w:space="4" w:color="auto"/>
          <w:bottom w:val="single" w:sz="4" w:space="1" w:color="auto"/>
          <w:right w:val="single" w:sz="4" w:space="4" w:color="auto"/>
        </w:pBdr>
      </w:pPr>
      <w:r>
        <w:t>%#rFF;</w:t>
      </w:r>
    </w:p>
    <w:p w14:paraId="22FD181B" w14:textId="77777777" w:rsidR="000E1214" w:rsidRDefault="00A87198" w:rsidP="002439DA">
      <w:pPr>
        <w:pStyle w:val="Heading3"/>
        <w:rPr>
          <w:rFonts w:eastAsia="Times New Roman"/>
        </w:rPr>
      </w:pPr>
      <w:bookmarkStart w:id="1707" w:name="_Toc366077869"/>
      <w:bookmarkStart w:id="1708" w:name="_Toc366078488"/>
      <w:bookmarkStart w:id="1709" w:name="_Toc366079474"/>
      <w:bookmarkStart w:id="1710" w:name="_Toc366080086"/>
      <w:bookmarkStart w:id="1711" w:name="_Toc366080698"/>
      <w:bookmarkStart w:id="1712" w:name="_Toc366505038"/>
      <w:bookmarkStart w:id="1713" w:name="_Toc366508407"/>
      <w:bookmarkStart w:id="1714" w:name="_Toc366512908"/>
      <w:bookmarkStart w:id="1715" w:name="_Toc366574099"/>
      <w:bookmarkStart w:id="1716" w:name="_Toc366577892"/>
      <w:bookmarkStart w:id="1717" w:name="_Toc366578500"/>
      <w:bookmarkStart w:id="1718" w:name="_Toc366579094"/>
      <w:bookmarkStart w:id="1719" w:name="_Toc366579685"/>
      <w:bookmarkStart w:id="1720" w:name="_Toc366580277"/>
      <w:bookmarkStart w:id="1721" w:name="_Toc366580868"/>
      <w:bookmarkStart w:id="1722" w:name="_Toc366581460"/>
      <w:bookmarkStart w:id="1723" w:name="_Toc366077874"/>
      <w:bookmarkStart w:id="1724" w:name="_Toc366078493"/>
      <w:bookmarkStart w:id="1725" w:name="_Toc366079479"/>
      <w:bookmarkStart w:id="1726" w:name="_Toc366080091"/>
      <w:bookmarkStart w:id="1727" w:name="_Toc366080703"/>
      <w:bookmarkStart w:id="1728" w:name="_Toc366505043"/>
      <w:bookmarkStart w:id="1729" w:name="_Toc366508412"/>
      <w:bookmarkStart w:id="1730" w:name="_Toc366512913"/>
      <w:bookmarkStart w:id="1731" w:name="_Toc366574104"/>
      <w:bookmarkStart w:id="1732" w:name="_Toc366577897"/>
      <w:bookmarkStart w:id="1733" w:name="_Toc366578505"/>
      <w:bookmarkStart w:id="1734" w:name="_Toc366579099"/>
      <w:bookmarkStart w:id="1735" w:name="_Toc366579690"/>
      <w:bookmarkStart w:id="1736" w:name="_Toc366580282"/>
      <w:bookmarkStart w:id="1737" w:name="_Toc366580873"/>
      <w:bookmarkStart w:id="1738" w:name="_Toc366581465"/>
      <w:bookmarkStart w:id="1739" w:name="_Toc322911546"/>
      <w:bookmarkStart w:id="1740" w:name="_Toc322912085"/>
      <w:bookmarkStart w:id="1741" w:name="_Toc329092935"/>
      <w:bookmarkStart w:id="1742" w:name="_Toc332701448"/>
      <w:bookmarkStart w:id="1743" w:name="_Toc332701755"/>
      <w:bookmarkStart w:id="1744" w:name="_Toc332711549"/>
      <w:bookmarkStart w:id="1745" w:name="_Toc332711857"/>
      <w:bookmarkStart w:id="1746" w:name="_Toc332712159"/>
      <w:bookmarkStart w:id="1747" w:name="_Toc332724075"/>
      <w:bookmarkStart w:id="1748" w:name="_Toc332724375"/>
      <w:bookmarkStart w:id="1749" w:name="_Toc341102671"/>
      <w:bookmarkStart w:id="1750" w:name="_Toc347241403"/>
      <w:bookmarkStart w:id="1751" w:name="_Toc347744596"/>
      <w:bookmarkStart w:id="1752" w:name="_Toc348984379"/>
      <w:bookmarkStart w:id="1753" w:name="_Toc348984684"/>
      <w:bookmarkStart w:id="1754" w:name="_Toc349037847"/>
      <w:bookmarkStart w:id="1755" w:name="_Toc349038152"/>
      <w:bookmarkStart w:id="1756" w:name="_Toc349042640"/>
      <w:bookmarkStart w:id="1757" w:name="_Toc351912631"/>
      <w:bookmarkStart w:id="1758" w:name="_Toc351914653"/>
      <w:bookmarkStart w:id="1759" w:name="_Toc351915087"/>
      <w:bookmarkStart w:id="1760" w:name="_Toc361231125"/>
      <w:bookmarkStart w:id="1761" w:name="_Toc361231651"/>
      <w:bookmarkStart w:id="1762" w:name="_Toc362444933"/>
      <w:bookmarkStart w:id="1763" w:name="_Toc363908855"/>
      <w:bookmarkStart w:id="1764" w:name="_Toc364463277"/>
      <w:bookmarkStart w:id="1765" w:name="_Toc366077875"/>
      <w:bookmarkStart w:id="1766" w:name="_Toc366078494"/>
      <w:bookmarkStart w:id="1767" w:name="_Toc366079480"/>
      <w:bookmarkStart w:id="1768" w:name="_Toc366080092"/>
      <w:bookmarkStart w:id="1769" w:name="_Toc366080704"/>
      <w:bookmarkStart w:id="1770" w:name="_Toc366505044"/>
      <w:bookmarkStart w:id="1771" w:name="_Toc366508413"/>
      <w:bookmarkStart w:id="1772" w:name="_Toc366512914"/>
      <w:bookmarkStart w:id="1773" w:name="_Toc366574105"/>
      <w:bookmarkStart w:id="1774" w:name="_Toc366577898"/>
      <w:bookmarkStart w:id="1775" w:name="_Toc366578506"/>
      <w:bookmarkStart w:id="1776" w:name="_Toc366579100"/>
      <w:bookmarkStart w:id="1777" w:name="_Toc366579691"/>
      <w:bookmarkStart w:id="1778" w:name="_Toc366580283"/>
      <w:bookmarkStart w:id="1779" w:name="_Toc366580874"/>
      <w:bookmarkStart w:id="1780" w:name="_Toc366581466"/>
      <w:bookmarkStart w:id="1781" w:name="_Toc322911547"/>
      <w:bookmarkStart w:id="1782" w:name="_Toc322912086"/>
      <w:bookmarkStart w:id="1783" w:name="_Toc329092936"/>
      <w:bookmarkStart w:id="1784" w:name="_Toc332701449"/>
      <w:bookmarkStart w:id="1785" w:name="_Toc332701756"/>
      <w:bookmarkStart w:id="1786" w:name="_Toc332711550"/>
      <w:bookmarkStart w:id="1787" w:name="_Toc332711858"/>
      <w:bookmarkStart w:id="1788" w:name="_Toc332712160"/>
      <w:bookmarkStart w:id="1789" w:name="_Toc332724076"/>
      <w:bookmarkStart w:id="1790" w:name="_Toc332724376"/>
      <w:bookmarkStart w:id="1791" w:name="_Toc341102672"/>
      <w:bookmarkStart w:id="1792" w:name="_Toc347241404"/>
      <w:bookmarkStart w:id="1793" w:name="_Toc347744597"/>
      <w:bookmarkStart w:id="1794" w:name="_Toc348984380"/>
      <w:bookmarkStart w:id="1795" w:name="_Toc348984685"/>
      <w:bookmarkStart w:id="1796" w:name="_Toc349037848"/>
      <w:bookmarkStart w:id="1797" w:name="_Toc349038153"/>
      <w:bookmarkStart w:id="1798" w:name="_Toc349042641"/>
      <w:bookmarkStart w:id="1799" w:name="_Toc351912632"/>
      <w:bookmarkStart w:id="1800" w:name="_Toc351914654"/>
      <w:bookmarkStart w:id="1801" w:name="_Toc351915088"/>
      <w:bookmarkStart w:id="1802" w:name="_Toc361231126"/>
      <w:bookmarkStart w:id="1803" w:name="_Toc361231652"/>
      <w:bookmarkStart w:id="1804" w:name="_Toc362444934"/>
      <w:bookmarkStart w:id="1805" w:name="_Toc363908856"/>
      <w:bookmarkStart w:id="1806" w:name="_Toc364463278"/>
      <w:bookmarkStart w:id="1807" w:name="_Toc366077876"/>
      <w:bookmarkStart w:id="1808" w:name="_Toc366078495"/>
      <w:bookmarkStart w:id="1809" w:name="_Toc366079481"/>
      <w:bookmarkStart w:id="1810" w:name="_Toc366080093"/>
      <w:bookmarkStart w:id="1811" w:name="_Toc366080705"/>
      <w:bookmarkStart w:id="1812" w:name="_Toc366505045"/>
      <w:bookmarkStart w:id="1813" w:name="_Toc366508414"/>
      <w:bookmarkStart w:id="1814" w:name="_Toc366512915"/>
      <w:bookmarkStart w:id="1815" w:name="_Toc366574106"/>
      <w:bookmarkStart w:id="1816" w:name="_Toc366577899"/>
      <w:bookmarkStart w:id="1817" w:name="_Toc366578507"/>
      <w:bookmarkStart w:id="1818" w:name="_Toc366579101"/>
      <w:bookmarkStart w:id="1819" w:name="_Toc366579692"/>
      <w:bookmarkStart w:id="1820" w:name="_Toc366580284"/>
      <w:bookmarkStart w:id="1821" w:name="_Toc366580875"/>
      <w:bookmarkStart w:id="1822" w:name="_Toc366581467"/>
      <w:bookmarkStart w:id="1823" w:name="_Toc349042642"/>
      <w:bookmarkStart w:id="1824" w:name="_Toc39166808"/>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r>
        <w:rPr>
          <w:rFonts w:eastAsia="Times New Roman"/>
        </w:rPr>
        <w:t>DFDL Expressions</w:t>
      </w:r>
      <w:bookmarkEnd w:id="1823"/>
      <w:bookmarkEnd w:id="1824"/>
      <w:r>
        <w:rPr>
          <w:rFonts w:eastAsia="Times New Roman"/>
        </w:rPr>
        <w:t xml:space="preserve"> </w:t>
      </w:r>
      <w:bookmarkEnd w:id="1703"/>
      <w:bookmarkEnd w:id="1704"/>
      <w:bookmarkEnd w:id="1705"/>
    </w:p>
    <w:p w14:paraId="629292C8" w14:textId="35437DD2" w:rsidR="000E1214" w:rsidRDefault="00A87198">
      <w:r>
        <w:t xml:space="preserve">Some DFDL properties allow DFDL expressions (see Section </w:t>
      </w:r>
      <w:r>
        <w:fldChar w:fldCharType="begin"/>
      </w:r>
      <w:r>
        <w:instrText xml:space="preserve"> REF _Ref112768033 \w \h </w:instrText>
      </w:r>
      <w:r>
        <w:fldChar w:fldCharType="separate"/>
      </w:r>
      <w:r w:rsidR="00852536">
        <w:rPr>
          <w:b/>
          <w:bCs/>
        </w:rPr>
        <w:t>Error! Reference source not found.</w:t>
      </w:r>
      <w:r>
        <w:fldChar w:fldCharType="end"/>
      </w:r>
      <w:r>
        <w:t xml:space="preserve"> </w:t>
      </w:r>
      <w:r>
        <w:fldChar w:fldCharType="begin"/>
      </w:r>
      <w:r>
        <w:instrText xml:space="preserve"> REF _Ref198637642 \h </w:instrText>
      </w:r>
      <w:r>
        <w:fldChar w:fldCharType="separate"/>
      </w:r>
      <w:r w:rsidR="00852536">
        <w:rPr>
          <w:b/>
          <w:bCs/>
        </w:rPr>
        <w:t>Error! Reference source not found.</w:t>
      </w:r>
      <w:r>
        <w:fldChar w:fldCharType="end"/>
      </w:r>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38D23F2D" w:rsidR="000E1214" w:rsidRDefault="00A87198">
      <w:r>
        <w:t xml:space="preserve">DFDL expressions reference other items in the </w:t>
      </w:r>
      <w:r w:rsidR="00933F0E">
        <w:t>Infoset</w:t>
      </w:r>
      <w:r>
        <w:t xml:space="preserve"> or augmented </w:t>
      </w:r>
      <w:r w:rsidR="00933F0E">
        <w:t>Infoset</w:t>
      </w:r>
      <w:r>
        <w:t xml:space="preserve"> using absolute or relative paths. Relative paths are evaluated when the component containing the expression is referenced not when it is declared. For example, a global element may have a DFDL property which is an expression that contains a relative path to another element. The relative path is evaluated when the global element is referenced from an element reference.</w:t>
      </w:r>
    </w:p>
    <w:p w14:paraId="09BF5E01" w14:textId="77777777" w:rsidR="000E1214" w:rsidRDefault="00A87198">
      <w:r>
        <w:t>DFDL expressions that are used to provide the value of DFDL properties in the dfdl:format annotation on the top level xs:schema declaration MAY NOT contain relative paths.</w:t>
      </w:r>
    </w:p>
    <w:p w14:paraId="0D85F368" w14:textId="77777777" w:rsidR="000E1214" w:rsidRDefault="00A87198" w:rsidP="002439DA">
      <w:pPr>
        <w:pStyle w:val="Heading3"/>
        <w:rPr>
          <w:rFonts w:eastAsia="Times New Roman"/>
        </w:rPr>
      </w:pPr>
      <w:bookmarkStart w:id="1825" w:name="_Toc349042643"/>
      <w:bookmarkStart w:id="1826" w:name="_Toc199516247"/>
      <w:bookmarkStart w:id="1827" w:name="_Toc243112765"/>
      <w:bookmarkStart w:id="1828" w:name="_Toc177399035"/>
      <w:bookmarkStart w:id="1829" w:name="_Toc175057322"/>
      <w:bookmarkStart w:id="1830" w:name="_Toc194983925"/>
      <w:bookmarkStart w:id="1831" w:name="_Toc39166809"/>
      <w:r>
        <w:rPr>
          <w:rFonts w:eastAsia="Times New Roman"/>
        </w:rPr>
        <w:t>DFDL Regular Expressions</w:t>
      </w:r>
      <w:bookmarkEnd w:id="1825"/>
      <w:bookmarkEnd w:id="1831"/>
      <w:r>
        <w:rPr>
          <w:rFonts w:eastAsia="Times New Roman"/>
        </w:rPr>
        <w:t xml:space="preserve"> </w:t>
      </w:r>
      <w:bookmarkEnd w:id="1826"/>
      <w:bookmarkEnd w:id="1827"/>
    </w:p>
    <w:p w14:paraId="66D7823E" w14:textId="1243AEBB" w:rsidR="000E1214" w:rsidRDefault="00A87198">
      <w:pPr>
        <w:pStyle w:val="nobreak"/>
      </w:pPr>
      <w:r>
        <w:t xml:space="preserve">The </w:t>
      </w:r>
      <w:r w:rsidR="00EA309B">
        <w:t>dfdl:</w:t>
      </w:r>
      <w:r>
        <w:t xml:space="preserve">lengthPattern property expects a regular expression to be specified. The DFDL Regular Expression language is defined in </w:t>
      </w:r>
      <w:r w:rsidR="00EA309B">
        <w:t>S</w:t>
      </w:r>
      <w:r>
        <w:t>ection</w:t>
      </w:r>
      <w:r w:rsidR="00EA309B">
        <w:t xml:space="preserve"> </w:t>
      </w:r>
      <w:r w:rsidR="00EA309B">
        <w:fldChar w:fldCharType="begin"/>
      </w:r>
      <w:r w:rsidR="00EA309B">
        <w:instrText xml:space="preserve"> REF _Ref39157975 \r \h </w:instrText>
      </w:r>
      <w:r w:rsidR="00EA309B">
        <w:fldChar w:fldCharType="separate"/>
      </w:r>
      <w:r w:rsidR="00EA309B">
        <w:t>19</w:t>
      </w:r>
      <w:r w:rsidR="00EA309B">
        <w:fldChar w:fldCharType="end"/>
      </w:r>
      <w:r w:rsidR="00EA309B">
        <w:t xml:space="preserve">, </w:t>
      </w:r>
      <w:r w:rsidR="00EA309B">
        <w:fldChar w:fldCharType="begin"/>
      </w:r>
      <w:r w:rsidR="00EA309B">
        <w:instrText xml:space="preserve"> REF _Ref39157995 \h </w:instrText>
      </w:r>
      <w:r w:rsidR="00EA309B">
        <w:fldChar w:fldCharType="separate"/>
      </w:r>
      <w:r w:rsidR="00EA309B">
        <w:t>DFDL Regular Expressions</w:t>
      </w:r>
      <w:r w:rsidR="00EA309B">
        <w:fldChar w:fldCharType="end"/>
      </w:r>
      <w:r>
        <w:t>.</w:t>
      </w:r>
    </w:p>
    <w:p w14:paraId="74AC7DD4" w14:textId="77777777" w:rsidR="000E1214" w:rsidRDefault="00A87198" w:rsidP="002439DA">
      <w:pPr>
        <w:pStyle w:val="Heading3"/>
        <w:rPr>
          <w:rFonts w:eastAsia="Times New Roman"/>
        </w:rPr>
      </w:pPr>
      <w:bookmarkStart w:id="1832" w:name="_Toc322911550"/>
      <w:bookmarkStart w:id="1833" w:name="_Toc322912089"/>
      <w:bookmarkStart w:id="1834" w:name="_Toc329092939"/>
      <w:bookmarkStart w:id="1835" w:name="_Toc332701452"/>
      <w:bookmarkStart w:id="1836" w:name="_Toc332701759"/>
      <w:bookmarkStart w:id="1837" w:name="_Toc332711553"/>
      <w:bookmarkStart w:id="1838" w:name="_Toc332711861"/>
      <w:bookmarkStart w:id="1839" w:name="_Toc332712163"/>
      <w:bookmarkStart w:id="1840" w:name="_Toc332724079"/>
      <w:bookmarkStart w:id="1841" w:name="_Toc332724379"/>
      <w:bookmarkStart w:id="1842" w:name="_Toc341102675"/>
      <w:bookmarkStart w:id="1843" w:name="_Toc347241407"/>
      <w:bookmarkStart w:id="1844" w:name="_Toc347744600"/>
      <w:bookmarkStart w:id="1845" w:name="_Toc348984383"/>
      <w:bookmarkStart w:id="1846" w:name="_Toc348984688"/>
      <w:bookmarkStart w:id="1847" w:name="_Toc349037851"/>
      <w:bookmarkStart w:id="1848" w:name="_Toc349038156"/>
      <w:bookmarkStart w:id="1849" w:name="_Toc349042644"/>
      <w:bookmarkStart w:id="1850" w:name="_Toc351912635"/>
      <w:bookmarkStart w:id="1851" w:name="_Toc351914657"/>
      <w:bookmarkStart w:id="1852" w:name="_Toc351915091"/>
      <w:bookmarkStart w:id="1853" w:name="_Toc361231129"/>
      <w:bookmarkStart w:id="1854" w:name="_Toc361231655"/>
      <w:bookmarkStart w:id="1855" w:name="_Toc362444937"/>
      <w:bookmarkStart w:id="1856" w:name="_Toc363908859"/>
      <w:bookmarkStart w:id="1857" w:name="_Toc364463281"/>
      <w:bookmarkStart w:id="1858" w:name="_Toc366077879"/>
      <w:bookmarkStart w:id="1859" w:name="_Toc366078498"/>
      <w:bookmarkStart w:id="1860" w:name="_Toc366079484"/>
      <w:bookmarkStart w:id="1861" w:name="_Toc366080096"/>
      <w:bookmarkStart w:id="1862" w:name="_Toc366080708"/>
      <w:bookmarkStart w:id="1863" w:name="_Toc366505048"/>
      <w:bookmarkStart w:id="1864" w:name="_Toc366508417"/>
      <w:bookmarkStart w:id="1865" w:name="_Toc366512918"/>
      <w:bookmarkStart w:id="1866" w:name="_Toc366574109"/>
      <w:bookmarkStart w:id="1867" w:name="_Toc366577902"/>
      <w:bookmarkStart w:id="1868" w:name="_Toc366578510"/>
      <w:bookmarkStart w:id="1869" w:name="_Toc366579104"/>
      <w:bookmarkStart w:id="1870" w:name="_Toc366579695"/>
      <w:bookmarkStart w:id="1871" w:name="_Toc366580287"/>
      <w:bookmarkStart w:id="1872" w:name="_Toc366580878"/>
      <w:bookmarkStart w:id="1873" w:name="_Toc366581470"/>
      <w:bookmarkStart w:id="1874" w:name="_Toc349042645"/>
      <w:bookmarkStart w:id="1875" w:name="_Toc199516248"/>
      <w:bookmarkStart w:id="1876" w:name="_Toc243112766"/>
      <w:bookmarkStart w:id="1877" w:name="_Toc39166810"/>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r>
        <w:rPr>
          <w:rFonts w:eastAsia="Times New Roman"/>
        </w:rPr>
        <w:t>Enumerations in DFDL</w:t>
      </w:r>
      <w:bookmarkEnd w:id="1874"/>
      <w:bookmarkEnd w:id="1877"/>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1878" w:name="_Toc349042646"/>
      <w:bookmarkStart w:id="1879" w:name="_Ref39163686"/>
      <w:bookmarkStart w:id="1880" w:name="_Ref39163697"/>
      <w:bookmarkStart w:id="1881" w:name="_Toc39166811"/>
      <w:r>
        <w:t>Syntax of DFDL Annotation Elements</w:t>
      </w:r>
      <w:bookmarkEnd w:id="1828"/>
      <w:bookmarkEnd w:id="1829"/>
      <w:bookmarkEnd w:id="1830"/>
      <w:bookmarkEnd w:id="1875"/>
      <w:bookmarkEnd w:id="1876"/>
      <w:bookmarkEnd w:id="1878"/>
      <w:bookmarkEnd w:id="1879"/>
      <w:bookmarkEnd w:id="1880"/>
      <w:bookmarkEnd w:id="1881"/>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2ABBA184" w:rsidR="000E1214" w:rsidRDefault="00A87198">
      <w:r>
        <w:t xml:space="preserve">The DFDL annotation elements are listed in </w:t>
      </w:r>
      <w:r>
        <w:fldChar w:fldCharType="begin"/>
      </w:r>
      <w:r>
        <w:instrText xml:space="preserve"> REF _Ref274653575 \h </w:instrText>
      </w:r>
      <w:r>
        <w:fldChar w:fldCharType="separate"/>
      </w:r>
      <w:r w:rsidR="00852536">
        <w:rPr>
          <w:b/>
        </w:rPr>
        <w:t xml:space="preserve">Table </w:t>
      </w:r>
      <w:r w:rsidR="00852536">
        <w:rPr>
          <w:b/>
          <w:noProof/>
        </w:rPr>
        <w:t>1</w:t>
      </w:r>
      <w:r w:rsidR="00852536">
        <w:rPr>
          <w:b/>
        </w:rPr>
        <w:t xml:space="preserve"> - DFDL Annotation Elements</w:t>
      </w:r>
      <w:r>
        <w:fldChar w:fldCharType="end"/>
      </w:r>
    </w:p>
    <w:p w14:paraId="04D00238" w14:textId="77777777" w:rsidR="000E1214" w:rsidRDefault="00A87198" w:rsidP="00A64D65">
      <w:pPr>
        <w:pStyle w:val="Heading2"/>
      </w:pPr>
      <w:bookmarkStart w:id="1882" w:name="_Toc177399036"/>
      <w:bookmarkStart w:id="1883" w:name="_Toc175057323"/>
      <w:bookmarkStart w:id="1884" w:name="_Toc199516249"/>
      <w:bookmarkStart w:id="1885" w:name="_Toc194983926"/>
      <w:bookmarkStart w:id="1886" w:name="_Toc243112767"/>
      <w:bookmarkStart w:id="1887" w:name="_Ref251074571"/>
      <w:bookmarkStart w:id="1888" w:name="_Ref251074576"/>
      <w:bookmarkStart w:id="1889" w:name="_Toc349042647"/>
      <w:bookmarkStart w:id="1890" w:name="_Ref366097672"/>
      <w:bookmarkStart w:id="1891" w:name="_Ref366097687"/>
      <w:bookmarkStart w:id="1892" w:name="_Ref366097731"/>
      <w:bookmarkStart w:id="1893" w:name="_Ref366097780"/>
      <w:bookmarkStart w:id="1894" w:name="_Ref366097797"/>
      <w:bookmarkStart w:id="1895" w:name="_Toc39166812"/>
      <w:r>
        <w:t>Component Format Annotations</w:t>
      </w:r>
      <w:bookmarkEnd w:id="1534"/>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3ECC9DA4" w:rsidR="000E1214" w:rsidRDefault="00A87198">
      <w:pPr>
        <w:pStyle w:val="Caption"/>
      </w:pPr>
      <w:r>
        <w:t xml:space="preserve">Table </w:t>
      </w:r>
      <w:fldSimple w:instr=" SEQ Table \* ARABIC ">
        <w:r w:rsidR="00852536">
          <w:rPr>
            <w:noProof/>
          </w:rPr>
          <w:t>5</w:t>
        </w:r>
      </w:fldSimple>
      <w:r>
        <w:t xml:space="preserve"> DFDL Component Format Annotations</w:t>
      </w:r>
    </w:p>
    <w:p w14:paraId="02031E64" w14:textId="77777777" w:rsidR="000E1214" w:rsidRDefault="00A87198">
      <w:pPr>
        <w:rPr>
          <w:ins w:id="1896" w:author="Mike Beckerle" w:date="2020-04-16T09:49:00Z"/>
        </w:rPr>
      </w:pPr>
      <w:ins w:id="1897" w:author="Mike Beckerle" w:date="2020-04-16T09:50:00Z">
        <w:r>
          <w:t>Now</w:t>
        </w:r>
      </w:ins>
      <w:ins w:id="1898" w:author="Mike Beckerle" w:date="2020-04-16T09:49:00Z">
        <w:r>
          <w:t xml:space="preserve"> we examine a few examples, and then </w:t>
        </w:r>
      </w:ins>
      <w:ins w:id="1899" w:author="Mike Beckerle" w:date="2020-04-16T09:50:00Z">
        <w:r>
          <w:t>there are sections which describe each kind of annotation object in detail.</w:t>
        </w:r>
      </w:ins>
    </w:p>
    <w:p w14:paraId="4CB194FB" w14:textId="77777777" w:rsidR="000E1214" w:rsidRDefault="00A87198">
      <w:pPr>
        <w:rPr>
          <w:moveFrom w:id="1900" w:author="Mike Beckerle" w:date="2020-04-15T18:51:00Z"/>
        </w:rPr>
      </w:pPr>
      <w:ins w:id="1901" w:author="Mike Beckerle" w:date="2020-04-15T18:53:00Z">
        <w:r>
          <w:t>Here is an e</w:t>
        </w:r>
      </w:ins>
      <w:moveFromRangeStart w:id="1902" w:author="Mike Beckerle" w:date="2020-04-15T18:51:00Z" w:name="move37869112"/>
      <w:moveFrom w:id="1903" w:author="Mike Beckerle" w:date="2020-04-15T18:51:00Z">
        <w:r>
          <w:t>In addition, the dfdl:format annotation is used inside a dfdl:defineFormat annotation to define a named reusable set of representation properties that can be referenced from any component specific format annotation or from other named format definitions.</w:t>
        </w:r>
      </w:moveFrom>
    </w:p>
    <w:p w14:paraId="53AD32EF" w14:textId="77777777" w:rsidR="000E1214" w:rsidRDefault="00A87198">
      <w:pPr>
        <w:rPr>
          <w:moveFrom w:id="1904" w:author="Mike Beckerle" w:date="2020-04-15T18:51:00Z"/>
        </w:rPr>
      </w:pPr>
      <w:moveFrom w:id="1905" w:author="Mike Beckerle" w:date="2020-04-15T18:51:00Z">
        <w:r>
          <w:t xml:space="preserve">A dfdl:format annotation at the top level of a schema, that is as an annotation child element on the xs:schema, provides a set of default properties for the lexically enclosed schema document. See </w:t>
        </w:r>
      </w:moveFrom>
      <w:del w:id="1906" w:author="Mike Beckerle" w:date="2020-04-15T18:51:00Z">
        <w:r>
          <w:fldChar w:fldCharType="begin"/>
        </w:r>
      </w:del>
      <w:moveFrom w:id="1907" w:author="Mike Beckerle" w:date="2020-04-15T18:51:00Z">
        <w:r>
          <w:instrText xml:space="preserve"> REF _Ref247448493 \r \h </w:instrText>
        </w:r>
      </w:moveFrom>
      <w:del w:id="1908" w:author="Mike Beckerle" w:date="2020-04-15T18:51:00Z">
        <w:r>
          <w:fldChar w:fldCharType="separate"/>
        </w:r>
      </w:del>
      <w:moveFrom w:id="1909" w:author="Mike Beckerle" w:date="2020-04-15T18:51:00Z">
        <w:r>
          <w:t>8.1</w:t>
        </w:r>
      </w:moveFrom>
      <w:del w:id="1910" w:author="Mike Beckerle" w:date="2020-04-15T18:51:00Z">
        <w:r>
          <w:fldChar w:fldCharType="end"/>
        </w:r>
      </w:del>
      <w:moveFrom w:id="1911" w:author="Mike Beckerle" w:date="2020-04-15T18:51:00Z">
        <w:r>
          <w:t xml:space="preserve"> </w:t>
        </w:r>
      </w:moveFrom>
      <w:del w:id="1912" w:author="Mike Beckerle" w:date="2020-04-15T18:51:00Z">
        <w:r>
          <w:fldChar w:fldCharType="begin"/>
        </w:r>
      </w:del>
      <w:moveFrom w:id="1913" w:author="Mike Beckerle" w:date="2020-04-15T18:51:00Z">
        <w:r>
          <w:instrText xml:space="preserve"> REF _Ref247448493 \h </w:instrText>
        </w:r>
      </w:moveFrom>
      <w:del w:id="1914" w:author="Mike Beckerle" w:date="2020-04-15T18:51:00Z">
        <w:r>
          <w:fldChar w:fldCharType="separate"/>
        </w:r>
      </w:del>
      <w:moveFrom w:id="1915" w:author="Mike Beckerle" w:date="2020-04-15T18:51:00Z">
        <w:r>
          <w:t>Providing Defaults for DFDL properties</w:t>
        </w:r>
      </w:moveFrom>
      <w:del w:id="1916" w:author="Mike Beckerle" w:date="2020-04-15T18:51:00Z">
        <w:r>
          <w:fldChar w:fldCharType="end"/>
        </w:r>
      </w:del>
      <w:moveFrom w:id="1917" w:author="Mike Beckerle" w:date="2020-04-15T18:51:00Z">
        <w:r>
          <w:t xml:space="preserve">. </w:t>
        </w:r>
      </w:moveFrom>
    </w:p>
    <w:moveFromRangeEnd w:id="1902"/>
    <w:p w14:paraId="3687CBD3" w14:textId="77777777" w:rsidR="000E1214" w:rsidRDefault="00A87198">
      <w:pPr>
        <w:rPr>
          <w:del w:id="1918" w:author="Mike Beckerle" w:date="2020-04-15T18:51:00Z"/>
        </w:rPr>
      </w:pPr>
      <w:del w:id="1919" w:author="Mike Beckerle" w:date="2020-04-15T18:53:00Z">
        <w:r>
          <w:delText>E</w:delText>
        </w:r>
      </w:del>
      <w:r>
        <w:t>xample of DFDL component format annotation</w:t>
      </w:r>
      <w:ins w:id="1920" w:author="Mike Beckerle" w:date="2020-04-15T18:54:00Z">
        <w:r>
          <w:t>, specifically use of dfdl:element on an xs:element declaration</w:t>
        </w:r>
      </w:ins>
      <w:r>
        <w:t>:</w:t>
      </w:r>
    </w:p>
    <w:p w14:paraId="12A31EB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ins w:id="1921" w:author="Mike Beckerle" w:date="2020-04-15T18:54:00Z"/>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ins w:id="1922" w:author="Mike Beckerle" w:date="2020-04-15T18:54:00Z"/>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pPr>
        <w:rPr>
          <w:ins w:id="1923" w:author="Mike Beckerle" w:date="2020-04-15T18:51:00Z"/>
        </w:rPr>
      </w:pPr>
      <w:ins w:id="1924" w:author="Mike Beckerle" w:date="2020-04-15T18:49:00Z">
        <w:r>
          <w:t>Note that in the above, the DFDL annotation lives inside this surround</w:t>
        </w:r>
      </w:ins>
      <w:ins w:id="1925" w:author="Mike Beckerle" w:date="2020-04-15T18:50:00Z">
        <w:r>
          <w:t>ing context</w:t>
        </w:r>
      </w:ins>
      <w:ins w:id="1926" w:author="Mike Beckerle" w:date="2020-04-15T18:49:00Z">
        <w:r>
          <w:t xml:space="preserve"> of xs:annotation and xs:appinfo elements. This is just the standard XSD way of doing annotations. </w:t>
        </w:r>
      </w:ins>
      <w:ins w:id="1927" w:author="Mike Beckerle" w:date="2020-04-16T09:48:00Z">
        <w:r>
          <w:t>The source attribute is an ident</w:t>
        </w:r>
      </w:ins>
      <w:ins w:id="1928" w:author="Mike Beckerle" w:date="2020-04-16T09:49:00Z">
        <w:r>
          <w:t xml:space="preserve">ifier that separates different families of appinfo annotations. </w:t>
        </w:r>
      </w:ins>
      <w:ins w:id="1929" w:author="Mike Beckerle" w:date="2020-04-15T18:49:00Z">
        <w:r>
          <w:t xml:space="preserve"> </w:t>
        </w:r>
      </w:ins>
    </w:p>
    <w:p w14:paraId="45D4DB39" w14:textId="77777777" w:rsidR="000E1214" w:rsidRDefault="00A87198">
      <w:pPr>
        <w:rPr>
          <w:ins w:id="1930" w:author="Mike Beckerle" w:date="2020-04-15T18:51:00Z"/>
        </w:rPr>
      </w:pPr>
      <w:moveToRangeStart w:id="1931" w:author="Mike Beckerle" w:date="2020-04-15T18:51:00Z" w:name="move37869112"/>
      <w:moveTo w:id="1932" w:author="Mike Beckerle" w:date="2020-04-15T18:51:00Z">
        <w:del w:id="1933" w:author="Mike Beckerle" w:date="2020-04-15T18:54:00Z">
          <w:r>
            <w:delText>In addition</w:delText>
          </w:r>
        </w:del>
      </w:moveTo>
      <w:ins w:id="1934" w:author="Mike Beckerle" w:date="2020-04-15T18:54:00Z">
        <w:r>
          <w:t>Below we see a</w:t>
        </w:r>
      </w:ins>
      <w:moveTo w:id="1935" w:author="Mike Beckerle" w:date="2020-04-15T18:51:00Z">
        <w:del w:id="1936" w:author="Mike Beckerle" w:date="2020-04-15T18:54:00Z">
          <w:r>
            <w:delText>, the</w:delText>
          </w:r>
        </w:del>
        <w:r>
          <w:t xml:space="preserve"> dfdl:format annotation is used inside a dfdl:defineFormat annotation to define a named reusable set of representation properties that can be referenced from </w:t>
        </w:r>
        <w:del w:id="1937" w:author="Mike Beckerle" w:date="2020-04-16T09:51:00Z">
          <w:r>
            <w:delText>any component specific</w:delText>
          </w:r>
        </w:del>
      </w:moveTo>
      <w:ins w:id="1938" w:author="Mike Beckerle" w:date="2020-04-16T09:51:00Z">
        <w:r>
          <w:t>another</w:t>
        </w:r>
      </w:ins>
      <w:moveTo w:id="1939" w:author="Mike Beckerle" w:date="2020-04-15T18:51:00Z">
        <w:r>
          <w:t xml:space="preserve"> format annotation</w:t>
        </w:r>
        <w:del w:id="1940" w:author="Mike Beckerle" w:date="2020-04-16T09:51:00Z">
          <w:r>
            <w:delText xml:space="preserve"> or from other named format definitions</w:delText>
          </w:r>
        </w:del>
        <w:r>
          <w:t>.</w:t>
        </w:r>
      </w:moveTo>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ins w:id="1941" w:author="Mike Beckerle" w:date="2020-04-15T18:51:00Z"/>
          <w:rStyle w:val="CodeCharacter"/>
          <w:szCs w:val="20"/>
        </w:rPr>
      </w:pPr>
      <w:ins w:id="1942" w:author="Mike Beckerle" w:date="2020-04-15T18:51:00Z">
        <w:r>
          <w:rPr>
            <w:rStyle w:val="CodeCharacter"/>
            <w:szCs w:val="20"/>
          </w:rPr>
          <w:t>&lt;xs:schema ...&gt;</w:t>
        </w:r>
      </w:ins>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ins w:id="1943" w:author="Mike Beckerle" w:date="2020-04-15T18:51:00Z"/>
          <w:rStyle w:val="CodeCharacter"/>
          <w:szCs w:val="20"/>
        </w:rPr>
      </w:pPr>
      <w:ins w:id="1944" w:author="Mike Beckerle" w:date="2020-04-15T18:51:00Z">
        <w:r>
          <w:rPr>
            <w:rStyle w:val="CodeCharacter"/>
            <w:szCs w:val="20"/>
          </w:rPr>
          <w:t xml:space="preserve">  ...</w:t>
        </w:r>
      </w:ins>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ins w:id="1945" w:author="Mike Beckerle" w:date="2020-04-15T18:51:00Z"/>
          <w:rStyle w:val="CodeCharacter"/>
          <w:szCs w:val="20"/>
        </w:rPr>
      </w:pPr>
      <w:ins w:id="1946" w:author="Mike Beckerle" w:date="2020-04-15T18:51:00Z">
        <w:r>
          <w:rPr>
            <w:rStyle w:val="CodeCharacter"/>
            <w:szCs w:val="20"/>
          </w:rPr>
          <w:t xml:space="preserve">  &lt;xs:annotation&gt;</w:t>
        </w:r>
      </w:ins>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ins w:id="1947" w:author="Mike Beckerle" w:date="2020-04-15T18:54:00Z"/>
          <w:rStyle w:val="CodeCharacter"/>
          <w:szCs w:val="20"/>
        </w:rPr>
      </w:pPr>
      <w:ins w:id="1948" w:author="Mike Beckerle" w:date="2020-04-15T18:51:00Z">
        <w:r>
          <w:rPr>
            <w:rStyle w:val="CodeCharacter"/>
            <w:szCs w:val="20"/>
          </w:rPr>
          <w:t xml:space="preserve">    &lt;xs:appinfo source="http://www.ogf.org/dfdl/"&gt;</w:t>
        </w:r>
      </w:ins>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ins w:id="1949" w:author="Mike Beckerle" w:date="2020-04-15T18:51:00Z"/>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ins w:id="1950" w:author="Mike Beckerle" w:date="2020-04-15T18:52:00Z"/>
          <w:rStyle w:val="CodeCharacter"/>
          <w:szCs w:val="20"/>
        </w:rPr>
      </w:pPr>
      <w:ins w:id="1951" w:author="Mike Beckerle" w:date="2020-04-15T18:51:00Z">
        <w:r>
          <w:rPr>
            <w:rStyle w:val="CodeCharacter"/>
            <w:szCs w:val="20"/>
          </w:rPr>
          <w:t xml:space="preserve">      &lt;dfdl:</w:t>
        </w:r>
      </w:ins>
      <w:ins w:id="1952" w:author="Mike Beckerle" w:date="2020-04-15T18:52:00Z">
        <w:r>
          <w:rPr>
            <w:rStyle w:val="CodeCharacter"/>
            <w:szCs w:val="20"/>
          </w:rPr>
          <w:t>defineFormat name="baseFormat"&gt;</w:t>
        </w:r>
      </w:ins>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ins w:id="1953" w:author="Mike Beckerle" w:date="2020-04-15T18:53:00Z"/>
          <w:rStyle w:val="CodeCharacter"/>
          <w:szCs w:val="20"/>
        </w:rPr>
      </w:pPr>
      <w:ins w:id="1954" w:author="Mike Beckerle" w:date="2020-04-15T18:52:00Z">
        <w:r>
          <w:rPr>
            <w:rStyle w:val="CodeCharacter"/>
            <w:szCs w:val="20"/>
          </w:rPr>
          <w:t xml:space="preserve">        &lt;dfdl:format byteOrder="bigEndian" encoding="ascii"/&gt;</w:t>
        </w:r>
      </w:ins>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ins w:id="1955" w:author="Mike Beckerle" w:date="2020-04-15T18:55:00Z"/>
          <w:rStyle w:val="CodeCharacter"/>
          <w:szCs w:val="20"/>
        </w:rPr>
      </w:pPr>
      <w:ins w:id="1956" w:author="Mike Beckerle" w:date="2020-04-15T18:53:00Z">
        <w:r>
          <w:rPr>
            <w:rStyle w:val="CodeCharacter"/>
            <w:szCs w:val="20"/>
          </w:rPr>
          <w:t xml:space="preserve">      &lt;/dfdl:defineFormat&gt;</w:t>
        </w:r>
      </w:ins>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ins w:id="1957" w:author="Mike Beckerle" w:date="2020-04-15T18:52:00Z"/>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ins w:id="1958" w:author="Mike Beckerle" w:date="2020-04-15T18:51:00Z"/>
          <w:rStyle w:val="CodeCharacter"/>
          <w:szCs w:val="20"/>
        </w:rPr>
      </w:pPr>
      <w:ins w:id="1959" w:author="Mike Beckerle" w:date="2020-04-15T18:51:00Z">
        <w:r>
          <w:rPr>
            <w:rStyle w:val="CodeCharacter"/>
            <w:szCs w:val="20"/>
          </w:rPr>
          <w:t xml:space="preserve">    &lt;/xs:appinfo&gt;</w:t>
        </w:r>
      </w:ins>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ins w:id="1960" w:author="Mike Beckerle" w:date="2020-04-15T18:51:00Z"/>
          <w:rStyle w:val="CodeCharacter"/>
          <w:szCs w:val="20"/>
        </w:rPr>
      </w:pPr>
      <w:ins w:id="1961" w:author="Mike Beckerle" w:date="2020-04-15T18:51:00Z">
        <w:r>
          <w:rPr>
            <w:rStyle w:val="CodeCharacter"/>
            <w:szCs w:val="20"/>
          </w:rPr>
          <w:t xml:space="preserve">  &lt;/xs:annotation&gt;</w:t>
        </w:r>
      </w:ins>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ins w:id="1962" w:author="Mike Beckerle" w:date="2020-04-15T18:51:00Z"/>
          <w:rStyle w:val="CodeCharacter"/>
          <w:szCs w:val="20"/>
        </w:rPr>
      </w:pPr>
      <w:ins w:id="1963" w:author="Mike Beckerle" w:date="2020-04-15T18:51:00Z">
        <w:r>
          <w:rPr>
            <w:rStyle w:val="CodeCharacter"/>
            <w:szCs w:val="20"/>
          </w:rPr>
          <w:t xml:space="preserve">  ...</w:t>
        </w:r>
      </w:ins>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rPr>
          <w:moveTo w:id="1964" w:author="Mike Beckerle" w:date="2020-04-15T18:51:00Z"/>
        </w:rPr>
      </w:pPr>
      <w:ins w:id="1965" w:author="Mike Beckerle" w:date="2020-04-15T18:51:00Z">
        <w:r>
          <w:rPr>
            <w:rStyle w:val="CodeCharacter"/>
            <w:szCs w:val="20"/>
          </w:rPr>
          <w:t>&lt;/xs:schema&gt;</w:t>
        </w:r>
      </w:ins>
    </w:p>
    <w:p w14:paraId="3DF77D67" w14:textId="407C8D3B" w:rsidR="000E1214" w:rsidRDefault="00A87198">
      <w:pPr>
        <w:rPr>
          <w:ins w:id="1966" w:author="Mike Beckerle" w:date="2020-04-15T18:55:00Z"/>
          <w:moveTo w:id="1967" w:author="Mike Beckerle" w:date="2020-04-15T18:51:00Z"/>
        </w:rPr>
      </w:pPr>
      <w:moveTo w:id="1968" w:author="Mike Beckerle" w:date="2020-04-15T18:51:00Z">
        <w:r>
          <w:t xml:space="preserve">A dfdl:format annotation at the top level of a schema, that is as an annotation child element on the xs:schema, provides a set of default properties for the lexically enclosed schema document. </w:t>
        </w:r>
      </w:moveTo>
      <w:ins w:id="1969" w:author="Mike Beckerle" w:date="2020-04-16T09:52:00Z">
        <w:r>
          <w:t>(</w:t>
        </w:r>
      </w:ins>
      <w:moveTo w:id="1970" w:author="Mike Beckerle" w:date="2020-04-15T18:51:00Z">
        <w:r>
          <w:t xml:space="preserve">See </w:t>
        </w:r>
        <w:r>
          <w:fldChar w:fldCharType="begin"/>
        </w:r>
        <w:r>
          <w:instrText xml:space="preserve"> REF _Ref247448493 \r \h </w:instrText>
        </w:r>
      </w:moveTo>
      <w:moveTo w:id="1971" w:author="Mike Beckerle" w:date="2020-04-15T18:51:00Z">
        <w:r>
          <w:fldChar w:fldCharType="separate"/>
        </w:r>
      </w:moveTo>
      <w:r w:rsidR="00852536">
        <w:t>8.1.2</w:t>
      </w:r>
      <w:moveTo w:id="1972" w:author="Mike Beckerle" w:date="2020-04-15T18:51:00Z">
        <w:r>
          <w:fldChar w:fldCharType="end"/>
        </w:r>
        <w:r>
          <w:t xml:space="preserve"> </w:t>
        </w:r>
        <w:r>
          <w:fldChar w:fldCharType="begin"/>
        </w:r>
        <w:r>
          <w:instrText xml:space="preserve"> REF _Ref247448493 \h </w:instrText>
        </w:r>
      </w:moveTo>
      <w:moveTo w:id="1973" w:author="Mike Beckerle" w:date="2020-04-15T18:51:00Z">
        <w:r>
          <w:fldChar w:fldCharType="separate"/>
        </w:r>
      </w:moveTo>
      <w:r w:rsidR="00852536">
        <w:t>Providing Defaults for DFDL properties</w:t>
      </w:r>
      <w:moveTo w:id="1974" w:author="Mike Beckerle" w:date="2020-04-15T18:51:00Z">
        <w:r>
          <w:fldChar w:fldCharType="end"/>
        </w:r>
        <w:r>
          <w:t>.</w:t>
        </w:r>
      </w:moveTo>
      <w:ins w:id="1975" w:author="Mike Beckerle" w:date="2020-04-16T09:52:00Z">
        <w:r>
          <w:t>)</w:t>
        </w:r>
      </w:ins>
      <w:moveTo w:id="1976" w:author="Mike Beckerle" w:date="2020-04-15T18:51:00Z">
        <w:r>
          <w:t xml:space="preserve"> </w:t>
        </w:r>
      </w:moveTo>
    </w:p>
    <w:p w14:paraId="5A929B8D" w14:textId="77777777" w:rsidR="000E1214" w:rsidRDefault="00A87198">
      <w:pPr>
        <w:pStyle w:val="Codeblock0"/>
        <w:pBdr>
          <w:top w:val="single" w:sz="4" w:space="1" w:color="auto"/>
          <w:left w:val="single" w:sz="4" w:space="4" w:color="auto"/>
          <w:bottom w:val="single" w:sz="4" w:space="1" w:color="auto"/>
          <w:right w:val="single" w:sz="4" w:space="4" w:color="auto"/>
        </w:pBdr>
        <w:rPr>
          <w:ins w:id="1977" w:author="Mike Beckerle" w:date="2020-04-15T18:55:00Z"/>
          <w:rStyle w:val="CodeCharacter"/>
          <w:szCs w:val="20"/>
        </w:rPr>
      </w:pPr>
      <w:ins w:id="1978" w:author="Mike Beckerle" w:date="2020-04-15T18:55:00Z">
        <w:r>
          <w:rPr>
            <w:rStyle w:val="CodeCharacter"/>
            <w:szCs w:val="20"/>
          </w:rPr>
          <w:t>&lt;xs:schema ...&gt;</w:t>
        </w:r>
      </w:ins>
    </w:p>
    <w:p w14:paraId="456666D6" w14:textId="77777777" w:rsidR="000E1214" w:rsidRDefault="00A87198">
      <w:pPr>
        <w:pStyle w:val="Codeblock0"/>
        <w:pBdr>
          <w:top w:val="single" w:sz="4" w:space="1" w:color="auto"/>
          <w:left w:val="single" w:sz="4" w:space="4" w:color="auto"/>
          <w:bottom w:val="single" w:sz="4" w:space="1" w:color="auto"/>
          <w:right w:val="single" w:sz="4" w:space="4" w:color="auto"/>
        </w:pBdr>
        <w:rPr>
          <w:ins w:id="1979" w:author="Mike Beckerle" w:date="2020-04-15T18:55:00Z"/>
          <w:rStyle w:val="CodeCharacter"/>
          <w:szCs w:val="20"/>
        </w:rPr>
      </w:pPr>
      <w:ins w:id="1980" w:author="Mike Beckerle" w:date="2020-04-15T18:55:00Z">
        <w:r>
          <w:rPr>
            <w:rStyle w:val="CodeCharacter"/>
            <w:szCs w:val="20"/>
          </w:rPr>
          <w:t xml:space="preserve">  ...</w:t>
        </w:r>
      </w:ins>
    </w:p>
    <w:p w14:paraId="0483E7D4" w14:textId="77777777" w:rsidR="000E1214" w:rsidRDefault="00A87198">
      <w:pPr>
        <w:pStyle w:val="Codeblock0"/>
        <w:pBdr>
          <w:top w:val="single" w:sz="4" w:space="1" w:color="auto"/>
          <w:left w:val="single" w:sz="4" w:space="4" w:color="auto"/>
          <w:bottom w:val="single" w:sz="4" w:space="1" w:color="auto"/>
          <w:right w:val="single" w:sz="4" w:space="4" w:color="auto"/>
        </w:pBdr>
        <w:rPr>
          <w:ins w:id="1981" w:author="Mike Beckerle" w:date="2020-04-15T18:55:00Z"/>
          <w:rStyle w:val="CodeCharacter"/>
          <w:szCs w:val="20"/>
        </w:rPr>
      </w:pPr>
      <w:ins w:id="1982" w:author="Mike Beckerle" w:date="2020-04-15T18:55:00Z">
        <w:r>
          <w:rPr>
            <w:rStyle w:val="CodeCharacter"/>
            <w:szCs w:val="20"/>
          </w:rPr>
          <w:t xml:space="preserve">  &lt;xs:annotation&gt;</w:t>
        </w:r>
      </w:ins>
    </w:p>
    <w:p w14:paraId="53615973" w14:textId="77777777" w:rsidR="000E1214" w:rsidRDefault="00A87198">
      <w:pPr>
        <w:pStyle w:val="Codeblock0"/>
        <w:pBdr>
          <w:top w:val="single" w:sz="4" w:space="1" w:color="auto"/>
          <w:left w:val="single" w:sz="4" w:space="4" w:color="auto"/>
          <w:bottom w:val="single" w:sz="4" w:space="1" w:color="auto"/>
          <w:right w:val="single" w:sz="4" w:space="4" w:color="auto"/>
        </w:pBdr>
        <w:rPr>
          <w:ins w:id="1983" w:author="Mike Beckerle" w:date="2020-04-15T18:55:00Z"/>
          <w:rStyle w:val="CodeCharacter"/>
          <w:szCs w:val="20"/>
        </w:rPr>
      </w:pPr>
      <w:ins w:id="1984" w:author="Mike Beckerle" w:date="2020-04-15T18:55:00Z">
        <w:r>
          <w:rPr>
            <w:rStyle w:val="CodeCharacter"/>
            <w:szCs w:val="20"/>
          </w:rPr>
          <w:t xml:space="preserve">    &lt;xs:appinfo source="http://www.ogf.org/dfdl/"&gt;</w:t>
        </w:r>
      </w:ins>
    </w:p>
    <w:p w14:paraId="58B17BC6" w14:textId="77777777" w:rsidR="000E1214" w:rsidRDefault="000E1214">
      <w:pPr>
        <w:pStyle w:val="Codeblock0"/>
        <w:pBdr>
          <w:top w:val="single" w:sz="4" w:space="1" w:color="auto"/>
          <w:left w:val="single" w:sz="4" w:space="4" w:color="auto"/>
          <w:bottom w:val="single" w:sz="4" w:space="1" w:color="auto"/>
          <w:right w:val="single" w:sz="4" w:space="4" w:color="auto"/>
        </w:pBdr>
        <w:rPr>
          <w:ins w:id="1985" w:author="Mike Beckerle" w:date="2020-04-15T18:55:00Z"/>
          <w:rStyle w:val="CodeCharacter"/>
          <w:szCs w:val="20"/>
        </w:rPr>
      </w:pPr>
    </w:p>
    <w:p w14:paraId="2BE64375" w14:textId="77777777" w:rsidR="000E1214" w:rsidRDefault="00A87198">
      <w:pPr>
        <w:pStyle w:val="Codeblock0"/>
        <w:pBdr>
          <w:top w:val="single" w:sz="4" w:space="1" w:color="auto"/>
          <w:left w:val="single" w:sz="4" w:space="4" w:color="auto"/>
          <w:bottom w:val="single" w:sz="4" w:space="1" w:color="auto"/>
          <w:right w:val="single" w:sz="4" w:space="4" w:color="auto"/>
        </w:pBdr>
        <w:rPr>
          <w:ins w:id="1986" w:author="Mike Beckerle" w:date="2020-04-15T18:56:00Z"/>
          <w:rStyle w:val="CodeCharacter"/>
          <w:szCs w:val="20"/>
        </w:rPr>
      </w:pPr>
      <w:ins w:id="1987" w:author="Mike Beckerle" w:date="2020-04-15T18:55:00Z">
        <w:r>
          <w:rPr>
            <w:rStyle w:val="CodeCharacter"/>
            <w:szCs w:val="20"/>
          </w:rPr>
          <w:t xml:space="preserve">        &lt;dfdl:format </w:t>
        </w:r>
      </w:ins>
    </w:p>
    <w:p w14:paraId="3BB6A1E4" w14:textId="77777777" w:rsidR="000E1214" w:rsidRDefault="00A87198">
      <w:pPr>
        <w:pStyle w:val="Codeblock0"/>
        <w:pBdr>
          <w:top w:val="single" w:sz="4" w:space="1" w:color="auto"/>
          <w:left w:val="single" w:sz="4" w:space="4" w:color="auto"/>
          <w:bottom w:val="single" w:sz="4" w:space="1" w:color="auto"/>
          <w:right w:val="single" w:sz="4" w:space="4" w:color="auto"/>
        </w:pBdr>
        <w:rPr>
          <w:ins w:id="1988" w:author="Mike Beckerle" w:date="2020-04-15T18:55:00Z"/>
          <w:rStyle w:val="CodeCharacter"/>
          <w:szCs w:val="20"/>
        </w:rPr>
      </w:pPr>
      <w:ins w:id="1989" w:author="Mike Beckerle" w:date="2020-04-15T18:56:00Z">
        <w:r>
          <w:rPr>
            <w:rStyle w:val="CodeCharacter"/>
            <w:szCs w:val="20"/>
          </w:rPr>
          <w:t xml:space="preserve">           representation="binary"</w:t>
        </w:r>
      </w:ins>
    </w:p>
    <w:p w14:paraId="686D7F1E" w14:textId="77777777" w:rsidR="000E1214" w:rsidRDefault="00A87198">
      <w:pPr>
        <w:pStyle w:val="Codeblock0"/>
        <w:pBdr>
          <w:top w:val="single" w:sz="4" w:space="1" w:color="auto"/>
          <w:left w:val="single" w:sz="4" w:space="4" w:color="auto"/>
          <w:bottom w:val="single" w:sz="4" w:space="1" w:color="auto"/>
          <w:right w:val="single" w:sz="4" w:space="4" w:color="auto"/>
        </w:pBdr>
        <w:rPr>
          <w:ins w:id="1990" w:author="Mike Beckerle" w:date="2020-04-15T18:56:00Z"/>
          <w:rStyle w:val="CodeCharacter"/>
          <w:szCs w:val="20"/>
        </w:rPr>
      </w:pPr>
      <w:ins w:id="1991" w:author="Mike Beckerle" w:date="2020-04-15T18:55:00Z">
        <w:r>
          <w:rPr>
            <w:rStyle w:val="CodeCharacter"/>
            <w:szCs w:val="20"/>
          </w:rPr>
          <w:t xml:space="preserve">           byteOrder="bigEndian" </w:t>
        </w:r>
      </w:ins>
    </w:p>
    <w:p w14:paraId="4BB29331" w14:textId="77777777" w:rsidR="000E1214" w:rsidRDefault="00A87198">
      <w:pPr>
        <w:pStyle w:val="Codeblock0"/>
        <w:pBdr>
          <w:top w:val="single" w:sz="4" w:space="1" w:color="auto"/>
          <w:left w:val="single" w:sz="4" w:space="4" w:color="auto"/>
          <w:bottom w:val="single" w:sz="4" w:space="1" w:color="auto"/>
          <w:right w:val="single" w:sz="4" w:space="4" w:color="auto"/>
        </w:pBdr>
        <w:rPr>
          <w:ins w:id="1992" w:author="Mike Beckerle" w:date="2020-04-15T18:55:00Z"/>
          <w:rStyle w:val="CodeCharacter"/>
          <w:szCs w:val="20"/>
        </w:rPr>
      </w:pPr>
      <w:ins w:id="1993" w:author="Mike Beckerle" w:date="2020-04-15T18:56:00Z">
        <w:r>
          <w:rPr>
            <w:rStyle w:val="CodeCharacter"/>
            <w:szCs w:val="20"/>
          </w:rPr>
          <w:t xml:space="preserve">           </w:t>
        </w:r>
      </w:ins>
      <w:ins w:id="1994" w:author="Mike Beckerle" w:date="2020-04-15T18:55:00Z">
        <w:r>
          <w:rPr>
            <w:rStyle w:val="CodeCharacter"/>
            <w:szCs w:val="20"/>
          </w:rPr>
          <w:t>encoding="ascii"/&gt;</w:t>
        </w:r>
      </w:ins>
    </w:p>
    <w:p w14:paraId="1CC58ADB" w14:textId="77777777" w:rsidR="000E1214" w:rsidRDefault="000E1214">
      <w:pPr>
        <w:pStyle w:val="Codeblock0"/>
        <w:pBdr>
          <w:top w:val="single" w:sz="4" w:space="1" w:color="auto"/>
          <w:left w:val="single" w:sz="4" w:space="4" w:color="auto"/>
          <w:bottom w:val="single" w:sz="4" w:space="1" w:color="auto"/>
          <w:right w:val="single" w:sz="4" w:space="4" w:color="auto"/>
        </w:pBdr>
        <w:rPr>
          <w:ins w:id="1995" w:author="Mike Beckerle" w:date="2020-04-15T18:55:00Z"/>
          <w:rStyle w:val="CodeCharacter"/>
          <w:szCs w:val="20"/>
        </w:rPr>
      </w:pPr>
    </w:p>
    <w:p w14:paraId="616CB50B" w14:textId="77777777" w:rsidR="000E1214" w:rsidRDefault="00A87198">
      <w:pPr>
        <w:pStyle w:val="Codeblock0"/>
        <w:pBdr>
          <w:top w:val="single" w:sz="4" w:space="1" w:color="auto"/>
          <w:left w:val="single" w:sz="4" w:space="4" w:color="auto"/>
          <w:bottom w:val="single" w:sz="4" w:space="1" w:color="auto"/>
          <w:right w:val="single" w:sz="4" w:space="4" w:color="auto"/>
        </w:pBdr>
        <w:rPr>
          <w:ins w:id="1996" w:author="Mike Beckerle" w:date="2020-04-15T18:55:00Z"/>
          <w:rStyle w:val="CodeCharacter"/>
          <w:szCs w:val="20"/>
        </w:rPr>
      </w:pPr>
      <w:ins w:id="1997" w:author="Mike Beckerle" w:date="2020-04-15T18:55:00Z">
        <w:r>
          <w:rPr>
            <w:rStyle w:val="CodeCharacter"/>
            <w:szCs w:val="20"/>
          </w:rPr>
          <w:t xml:space="preserve">    &lt;/xs:appinfo&gt;</w:t>
        </w:r>
      </w:ins>
    </w:p>
    <w:p w14:paraId="226A5DC2" w14:textId="77777777" w:rsidR="000E1214" w:rsidRDefault="00A87198">
      <w:pPr>
        <w:pStyle w:val="Codeblock0"/>
        <w:pBdr>
          <w:top w:val="single" w:sz="4" w:space="1" w:color="auto"/>
          <w:left w:val="single" w:sz="4" w:space="4" w:color="auto"/>
          <w:bottom w:val="single" w:sz="4" w:space="1" w:color="auto"/>
          <w:right w:val="single" w:sz="4" w:space="4" w:color="auto"/>
        </w:pBdr>
        <w:rPr>
          <w:ins w:id="1998" w:author="Mike Beckerle" w:date="2020-04-15T18:55:00Z"/>
          <w:rStyle w:val="CodeCharacter"/>
          <w:szCs w:val="20"/>
        </w:rPr>
      </w:pPr>
      <w:ins w:id="1999" w:author="Mike Beckerle" w:date="2020-04-15T18:55:00Z">
        <w:r>
          <w:rPr>
            <w:rStyle w:val="CodeCharacter"/>
            <w:szCs w:val="20"/>
          </w:rPr>
          <w:t xml:space="preserve">  &lt;/xs:annotation&gt;</w:t>
        </w:r>
      </w:ins>
    </w:p>
    <w:p w14:paraId="659BB17E" w14:textId="77777777" w:rsidR="000E1214" w:rsidRDefault="00A87198">
      <w:pPr>
        <w:pStyle w:val="Codeblock0"/>
        <w:pBdr>
          <w:top w:val="single" w:sz="4" w:space="1" w:color="auto"/>
          <w:left w:val="single" w:sz="4" w:space="4" w:color="auto"/>
          <w:bottom w:val="single" w:sz="4" w:space="1" w:color="auto"/>
          <w:right w:val="single" w:sz="4" w:space="4" w:color="auto"/>
        </w:pBdr>
        <w:rPr>
          <w:ins w:id="2000" w:author="Mike Beckerle" w:date="2020-04-15T18:55:00Z"/>
          <w:rStyle w:val="CodeCharacter"/>
          <w:szCs w:val="20"/>
        </w:rPr>
      </w:pPr>
      <w:ins w:id="2001" w:author="Mike Beckerle" w:date="2020-04-15T18:55:00Z">
        <w:r>
          <w:rPr>
            <w:rStyle w:val="CodeCharacter"/>
            <w:szCs w:val="20"/>
          </w:rPr>
          <w:t xml:space="preserve">  ...</w:t>
        </w:r>
      </w:ins>
    </w:p>
    <w:p w14:paraId="20F51CB2" w14:textId="77777777" w:rsidR="000E1214" w:rsidRDefault="00A87198">
      <w:ins w:id="2002" w:author="Mike Beckerle" w:date="2020-04-15T18:55:00Z">
        <w:r>
          <w:rPr>
            <w:rStyle w:val="CodeCharacter"/>
            <w:szCs w:val="20"/>
          </w:rPr>
          <w:t>&lt;/xs:schema&gt;</w:t>
        </w:r>
      </w:ins>
      <w:moveToRangeEnd w:id="1931"/>
    </w:p>
    <w:p w14:paraId="765A9E0B" w14:textId="77777777" w:rsidR="000E1214" w:rsidRDefault="00A87198" w:rsidP="002439DA">
      <w:pPr>
        <w:pStyle w:val="Heading3"/>
        <w:rPr>
          <w:rFonts w:eastAsia="Times New Roman"/>
        </w:rPr>
      </w:pPr>
      <w:bookmarkStart w:id="2003" w:name="_Toc322911557"/>
      <w:bookmarkStart w:id="2004" w:name="_Toc322912096"/>
      <w:bookmarkStart w:id="2005" w:name="_Toc329092946"/>
      <w:bookmarkStart w:id="2006" w:name="_Toc332701459"/>
      <w:bookmarkStart w:id="2007" w:name="_Toc332701766"/>
      <w:bookmarkStart w:id="2008" w:name="_Toc332711560"/>
      <w:bookmarkStart w:id="2009" w:name="_Toc332711868"/>
      <w:bookmarkStart w:id="2010" w:name="_Toc332712170"/>
      <w:bookmarkStart w:id="2011" w:name="_Toc332724086"/>
      <w:bookmarkStart w:id="2012" w:name="_Toc332724386"/>
      <w:bookmarkStart w:id="2013" w:name="_Toc341102682"/>
      <w:bookmarkStart w:id="2014" w:name="_Toc347241414"/>
      <w:bookmarkStart w:id="2015" w:name="_Toc347744607"/>
      <w:bookmarkStart w:id="2016" w:name="_Toc348984390"/>
      <w:bookmarkStart w:id="2017" w:name="_Toc348984695"/>
      <w:bookmarkStart w:id="2018" w:name="_Toc349037858"/>
      <w:bookmarkStart w:id="2019" w:name="_Toc349038163"/>
      <w:bookmarkStart w:id="2020" w:name="_Toc349042651"/>
      <w:bookmarkStart w:id="2021" w:name="_Toc351912642"/>
      <w:bookmarkStart w:id="2022" w:name="_Toc351914664"/>
      <w:bookmarkStart w:id="2023" w:name="_Toc351915098"/>
      <w:bookmarkStart w:id="2024" w:name="_Toc361231136"/>
      <w:bookmarkStart w:id="2025" w:name="_Toc361231662"/>
      <w:bookmarkStart w:id="2026" w:name="_Toc362444960"/>
      <w:bookmarkStart w:id="2027" w:name="_Toc363908882"/>
      <w:bookmarkStart w:id="2028" w:name="_Toc364463305"/>
      <w:bookmarkStart w:id="2029" w:name="_Toc366077903"/>
      <w:bookmarkStart w:id="2030" w:name="_Toc366078522"/>
      <w:bookmarkStart w:id="2031" w:name="_Toc366079508"/>
      <w:bookmarkStart w:id="2032" w:name="_Toc366080120"/>
      <w:bookmarkStart w:id="2033" w:name="_Toc366080729"/>
      <w:bookmarkStart w:id="2034" w:name="_Toc366505069"/>
      <w:bookmarkStart w:id="2035" w:name="_Toc366508438"/>
      <w:bookmarkStart w:id="2036" w:name="_Toc366512939"/>
      <w:bookmarkStart w:id="2037" w:name="_Toc366574130"/>
      <w:bookmarkStart w:id="2038" w:name="_Toc366577923"/>
      <w:bookmarkStart w:id="2039" w:name="_Toc366578517"/>
      <w:bookmarkStart w:id="2040" w:name="_Toc366579109"/>
      <w:bookmarkStart w:id="2041" w:name="_Toc366579700"/>
      <w:bookmarkStart w:id="2042" w:name="_Toc366580292"/>
      <w:bookmarkStart w:id="2043" w:name="_Toc366580883"/>
      <w:bookmarkStart w:id="2044" w:name="_Toc366581475"/>
      <w:bookmarkStart w:id="2045" w:name="_Toc243112771"/>
      <w:bookmarkStart w:id="2046" w:name="_Toc349042652"/>
      <w:bookmarkStart w:id="2047" w:name="_Toc113075256"/>
      <w:bookmarkStart w:id="2048" w:name="_Toc112826278"/>
      <w:bookmarkStart w:id="2049" w:name="_Toc112836556"/>
      <w:bookmarkStart w:id="2050" w:name="_Toc194983928"/>
      <w:bookmarkStart w:id="2051" w:name="_Toc199516251"/>
      <w:bookmarkStart w:id="2052" w:name="_Toc175057325"/>
      <w:bookmarkStart w:id="2053" w:name="_Toc177399038"/>
      <w:bookmarkStart w:id="2054" w:name="_Toc39166813"/>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r>
        <w:rPr>
          <w:rFonts w:eastAsia="Times New Roman"/>
        </w:rPr>
        <w:t>[</w:t>
      </w:r>
      <w:commentRangeStart w:id="2055"/>
      <w:r>
        <w:rPr>
          <w:rFonts w:eastAsia="Times New Roman"/>
        </w:rPr>
        <w:t>[Removed Section]]</w:t>
      </w:r>
      <w:commentRangeEnd w:id="2055"/>
      <w:r>
        <w:rPr>
          <w:rStyle w:val="CommentReference"/>
        </w:rPr>
        <w:commentReference w:id="2055"/>
      </w:r>
      <w:bookmarkEnd w:id="2054"/>
    </w:p>
    <w:p w14:paraId="0D6E13D8" w14:textId="77777777" w:rsidR="000E1214" w:rsidRDefault="00A87198" w:rsidP="002439DA">
      <w:pPr>
        <w:pStyle w:val="Heading3"/>
        <w:rPr>
          <w:ins w:id="2056" w:author="Mike Beckerle" w:date="2020-04-15T19:15:00Z"/>
          <w:rFonts w:eastAsia="Times New Roman"/>
        </w:rPr>
      </w:pPr>
      <w:bookmarkStart w:id="2057" w:name="_Toc39166814"/>
      <w:commentRangeStart w:id="2058"/>
      <w:r>
        <w:rPr>
          <w:rFonts w:eastAsia="Times New Roman"/>
        </w:rPr>
        <w:t>Property Binding Syntax</w:t>
      </w:r>
      <w:commentRangeEnd w:id="2058"/>
      <w:r>
        <w:rPr>
          <w:rStyle w:val="CommentReference"/>
        </w:rPr>
        <w:commentReference w:id="2058"/>
      </w:r>
      <w:bookmarkEnd w:id="2045"/>
      <w:bookmarkEnd w:id="2046"/>
      <w:bookmarkEnd w:id="2057"/>
    </w:p>
    <w:p w14:paraId="52FC0515" w14:textId="77777777" w:rsidR="000E1214" w:rsidRDefault="00A87198">
      <w:pPr>
        <w:pStyle w:val="nobreak"/>
      </w:pPr>
      <w:ins w:id="2059" w:author="Mike Beckerle" w:date="2020-04-15T19:15:00Z">
        <w:r>
          <w:t xml:space="preserve">A </w:t>
        </w:r>
        <w:r>
          <w:rPr>
            <w:i/>
            <w:iCs/>
          </w:rPr>
          <w:t>property binding</w:t>
        </w:r>
        <w:r>
          <w:t xml:space="preserve"> is the syntax in a DFDL schema that gives a value to a property.</w:t>
        </w:r>
      </w:ins>
      <w:ins w:id="2060" w:author="Mike Beckerle" w:date="2020-04-15T19:16:00Z">
        <w:r>
          <w:t xml:space="preserve"> Up to this point, the examples in this document have all used a specific syntax for property bindings called </w:t>
        </w:r>
        <w:r>
          <w:rPr>
            <w:i/>
            <w:iCs/>
          </w:rPr>
          <w:t>attribute form</w:t>
        </w:r>
        <w:r>
          <w:t>. However, t</w:t>
        </w:r>
      </w:ins>
      <w:r>
        <w:t xml:space="preserve">he format properties may be specified in </w:t>
      </w:r>
      <w:ins w:id="2061" w:author="Mike Beckerle" w:date="2020-04-15T19:17:00Z">
        <w:r>
          <w:t xml:space="preserve">any </w:t>
        </w:r>
      </w:ins>
      <w:r>
        <w:t>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w:t>
      </w:r>
      <w:ins w:id="2062" w:author="Mike Beckerle" w:date="2020-04-15T19:04:00Z">
        <w:r>
          <w:t xml:space="preserve"> of the </w:t>
        </w:r>
      </w:ins>
      <w:r>
        <w:t>form</w:t>
      </w:r>
      <w:ins w:id="2063" w:author="Mike Beckerle" w:date="2020-04-15T19:04:00Z">
        <w:r>
          <w:t>s</w:t>
        </w:r>
      </w:ins>
      <w:r>
        <w:t xml:space="preserve"> with the following exceptions:</w:t>
      </w:r>
    </w:p>
    <w:p w14:paraId="32A57BF7" w14:textId="77777777" w:rsidR="000E1214" w:rsidRDefault="00A87198">
      <w:pPr>
        <w:numPr>
          <w:ilvl w:val="0"/>
          <w:numId w:val="46"/>
        </w:numPr>
      </w:pPr>
      <w:r>
        <w:t>The dfdl:ref property may be specified in attribute or short form</w:t>
      </w:r>
    </w:p>
    <w:p w14:paraId="119170C6" w14:textId="77777777" w:rsidR="000E1214" w:rsidRDefault="00A87198">
      <w:pPr>
        <w:numPr>
          <w:ilvl w:val="0"/>
          <w:numId w:val="46"/>
        </w:numPr>
      </w:pPr>
      <w:r>
        <w:t>The dfdl:escapeSchemeRef property may be specified in attribute or short form</w:t>
      </w:r>
    </w:p>
    <w:p w14:paraId="13A01EB2" w14:textId="77777777" w:rsidR="000E1214" w:rsidRDefault="00A87198">
      <w:pPr>
        <w:numPr>
          <w:ilvl w:val="0"/>
          <w:numId w:val="46"/>
        </w:numPr>
      </w:pPr>
      <w:r>
        <w:t>The dfdl:</w:t>
      </w:r>
      <w:r>
        <w:rPr>
          <w:rFonts w:eastAsia="MS Mincho"/>
        </w:rPr>
        <w:t xml:space="preserve">hiddenGroupRef  </w:t>
      </w:r>
      <w:r>
        <w:t>property may be specified in attribute or short form</w:t>
      </w:r>
    </w:p>
    <w:p w14:paraId="00C64013" w14:textId="77777777" w:rsidR="000E1214" w:rsidRDefault="00A87198">
      <w:pPr>
        <w:numPr>
          <w:ilvl w:val="0"/>
          <w:numId w:val="46"/>
        </w:numPr>
      </w:pPr>
      <w:r>
        <w:t>The dfdl:</w:t>
      </w:r>
      <w:r>
        <w:rPr>
          <w:rFonts w:eastAsia="MS Mincho"/>
        </w:rPr>
        <w:t>prefixLengthType</w:t>
      </w:r>
      <w:r>
        <w:t xml:space="preserve"> property may be specified in attribute or short form</w:t>
      </w:r>
    </w:p>
    <w:p w14:paraId="5094CF3A" w14:textId="77777777" w:rsidR="000E1214" w:rsidRDefault="00A87198">
      <w:pPr>
        <w:numPr>
          <w:ilvl w:val="0"/>
          <w:numId w:val="46"/>
        </w:numPr>
        <w:rPr>
          <w:ins w:id="2064" w:author="Mike Beckerle" w:date="2020-04-16T09:34:00Z"/>
        </w:rPr>
      </w:pPr>
      <w:r>
        <w:t xml:space="preserve">Short form </w:t>
      </w:r>
      <w:del w:id="2065" w:author="Mike Beckerle" w:date="2020-04-16T11:02:00Z">
        <w:r>
          <w:delText>is not allowed</w:delText>
        </w:r>
      </w:del>
      <w:ins w:id="2066" w:author="Mike Beckerle" w:date="2020-04-16T11:02:00Z">
        <w:r>
          <w:t>MUST NOT be used</w:t>
        </w:r>
      </w:ins>
      <w:r>
        <w:t xml:space="preserve"> on the xs:schema element. </w:t>
      </w:r>
    </w:p>
    <w:p w14:paraId="77DEB1FE" w14:textId="77777777" w:rsidR="000E1214" w:rsidRDefault="00A87198">
      <w:r>
        <w:t>It is a Schema Definition Error if the same property is specified in more than one form</w:t>
      </w:r>
      <w:ins w:id="2067" w:author="Mike Beckerle" w:date="2020-04-23T15:04:00Z">
        <w:r>
          <w:t xml:space="preserve">. That is, there is no priority ordering where one </w:t>
        </w:r>
      </w:ins>
      <w:ins w:id="2068" w:author="Mike Beckerle" w:date="2020-04-23T15:05:00Z">
        <w:r>
          <w:t>form takes precedent over another.</w:t>
        </w:r>
      </w:ins>
      <w:del w:id="2069" w:author="Mike Beckerle" w:date="2020-04-23T15:05:00Z">
        <w:r>
          <w:delText xml:space="preserve"> in the resolved set of annotations for an annotation point.</w:delText>
        </w:r>
      </w:del>
    </w:p>
    <w:p w14:paraId="355F6558" w14:textId="77777777" w:rsidR="000E1214" w:rsidRDefault="00A87198">
      <w:pPr>
        <w:pStyle w:val="Heading4"/>
        <w:rPr>
          <w:rFonts w:eastAsia="Times New Roman"/>
        </w:rPr>
      </w:pPr>
      <w:r>
        <w:rPr>
          <w:rFonts w:eastAsia="Times New Roman"/>
        </w:rPr>
        <w:t xml:space="preserve">Property </w:t>
      </w:r>
      <w:bookmarkEnd w:id="2047"/>
      <w:bookmarkEnd w:id="2048"/>
      <w:bookmarkEnd w:id="2049"/>
      <w:r>
        <w:rPr>
          <w:rFonts w:eastAsia="Times New Roman"/>
        </w:rPr>
        <w:t>Binding Syntax: Attribute Form</w:t>
      </w:r>
      <w:bookmarkEnd w:id="2050"/>
      <w:bookmarkEnd w:id="2051"/>
      <w:bookmarkEnd w:id="2052"/>
      <w:bookmarkEnd w:id="2053"/>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w:t>
      </w:r>
      <w:ins w:id="2070" w:author="Mike Beckerle" w:date="2020-04-16T14:32:00Z">
        <w:r>
          <w:t>Name</w:t>
        </w:r>
      </w:ins>
      <w:r>
        <w:t xml:space="preserv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7777777" w:rsidR="000E1214" w:rsidRDefault="00A87198">
      <w:del w:id="2071" w:author="Mike Beckerle" w:date="2020-04-16T14:33:00Z">
        <w:r>
          <w:delText xml:space="preserve">The </w:delText>
        </w:r>
      </w:del>
      <w:del w:id="2072" w:author="Mike Beckerle" w:date="2020-04-16T14:31:00Z">
        <w:r>
          <w:rPr>
            <w:rStyle w:val="Emphasis"/>
          </w:rPr>
          <w:delText>Property</w:delText>
        </w:r>
        <w:r>
          <w:delText xml:space="preserve"> </w:delText>
        </w:r>
      </w:del>
      <w:del w:id="2073" w:author="Mike Beckerle" w:date="2020-04-16T14:33:00Z">
        <w:r>
          <w:delText xml:space="preserve">is the name of the property. The </w:delText>
        </w:r>
        <w:r>
          <w:rPr>
            <w:rStyle w:val="Emphasis"/>
          </w:rPr>
          <w:delText>Value</w:delText>
        </w:r>
        <w:r>
          <w:delText xml:space="preserve"> is an XML string literal corresponding to a value of the appropriate type.</w:delText>
        </w:r>
      </w:del>
      <w:ins w:id="2074" w:author="Mike Beckerle" w:date="2020-04-16T14:33:00Z">
        <w:r>
          <w:t>This is the attribute form of property binding.</w:t>
        </w:r>
      </w:ins>
    </w:p>
    <w:p w14:paraId="1E7F311D" w14:textId="77777777" w:rsidR="000E1214" w:rsidRDefault="00A87198">
      <w:pPr>
        <w:pStyle w:val="Heading4"/>
        <w:rPr>
          <w:rFonts w:eastAsia="Times New Roman"/>
        </w:rPr>
      </w:pPr>
      <w:bookmarkStart w:id="2075" w:name="_Ref161823626"/>
      <w:bookmarkStart w:id="2076" w:name="_Toc177399039"/>
      <w:bookmarkStart w:id="2077" w:name="_Toc175057326"/>
      <w:bookmarkStart w:id="2078" w:name="_Toc199516252"/>
      <w:bookmarkStart w:id="2079" w:name="_Toc194983929"/>
      <w:r>
        <w:rPr>
          <w:rFonts w:eastAsia="Times New Roman"/>
        </w:rPr>
        <w:t>Property Binding Syntax: Element Form</w:t>
      </w:r>
      <w:bookmarkEnd w:id="2075"/>
      <w:bookmarkEnd w:id="2076"/>
      <w:bookmarkEnd w:id="2077"/>
      <w:bookmarkEnd w:id="2078"/>
      <w:bookmarkEnd w:id="2079"/>
    </w:p>
    <w:p w14:paraId="108BF616" w14:textId="25815A9C" w:rsidR="000E1214" w:rsidRDefault="00A87198">
      <w:pPr>
        <w:pStyle w:val="nobreak"/>
      </w:pPr>
      <w:r>
        <w:t xml:space="preserve">The representation properties can sometimes have complex syntax, so an element form for </w:t>
      </w:r>
      <w:del w:id="2080" w:author="Mike Beckerle" w:date="2020-04-16T14:34:00Z">
        <w:r>
          <w:delText xml:space="preserve">representation </w:delText>
        </w:r>
      </w:del>
      <w:ins w:id="2081" w:author="Mike Beckerle" w:date="2020-04-16T14:34:00Z">
        <w:r>
          <w:t xml:space="preserve">individual </w:t>
        </w:r>
      </w:ins>
      <w:r>
        <w:t>property bindings is provided</w:t>
      </w:r>
      <w:del w:id="2082" w:author="Mike Beckerle" w:date="2020-04-16T14:34:00Z">
        <w:r>
          <w:delText xml:space="preserve"> as element content within the format element content model. This is provided</w:delText>
        </w:r>
      </w:del>
      <w:r>
        <w:t xml:space="preserve"> to ease syntactic expression difficulties. The </w:t>
      </w:r>
      <w:r w:rsidR="00EA309B">
        <w:t>annotation</w:t>
      </w:r>
      <w:ins w:id="2083" w:author="Mike Beckerle" w:date="2020-04-16T14:35:00Z">
        <w:r>
          <w:t xml:space="preserve"> </w:t>
        </w:r>
      </w:ins>
      <w:r>
        <w:t xml:space="preserve">element is </w:t>
      </w:r>
      <w:del w:id="2084" w:author="Mike Beckerle" w:date="2020-04-16T14:35:00Z">
        <w:r>
          <w:delText xml:space="preserve">called </w:delText>
        </w:r>
      </w:del>
      <w:r>
        <w:t xml:space="preserve">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77777777" w:rsidR="000E1214" w:rsidRDefault="00A87198">
      <w:pPr>
        <w:rPr>
          <w:ins w:id="2085" w:author="Mike Beckerle" w:date="2020-04-16T14:36:00Z"/>
        </w:rPr>
      </w:pPr>
      <w:r>
        <w:t xml:space="preserve">Element form is mostly used for properties that themselves contain the quotation mark characters and escape characters so that </w:t>
      </w:r>
      <w:del w:id="2086" w:author="Mike Beckerle" w:date="2020-04-16T14:35:00Z">
        <w:r>
          <w:delText xml:space="preserve">they </w:delText>
        </w:r>
      </w:del>
      <w:ins w:id="2087" w:author="Mike Beckerle" w:date="2020-04-16T14:35:00Z">
        <w:r>
          <w:t xml:space="preserve">the property value </w:t>
        </w:r>
      </w:ins>
      <w:r>
        <w:t xml:space="preserve">can be expressed without concerns about confusion with the XSD syntax use of these same characters. </w:t>
      </w:r>
      <w:ins w:id="2088" w:author="Mike Beckerle" w:date="2020-04-16T14:35:00Z">
        <w:r>
          <w:t xml:space="preserve">XML's </w:t>
        </w:r>
      </w:ins>
      <w:r>
        <w:t>CDATA encapsulation can be used to allow malformed XML and mismatched quotes to be easily used as representation property values</w:t>
      </w:r>
      <w:ins w:id="2089" w:author="Mike Beckerle" w:date="2020-04-15T19:06:00Z">
        <w:r>
          <w:t>.</w:t>
        </w:r>
      </w:ins>
    </w:p>
    <w:p w14:paraId="58373930" w14:textId="77777777" w:rsidR="000E1214" w:rsidRDefault="00A87198">
      <w:ins w:id="2090" w:author="Mike Beckerle" w:date="2020-04-15T19:06:00Z">
        <w:r>
          <w:t xml:space="preserve">Here is an example where a delimiter has </w:t>
        </w:r>
      </w:ins>
      <w:ins w:id="2091" w:author="Mike Beckerle" w:date="2020-04-15T19:07:00Z">
        <w:r>
          <w:t>a syntax that overlaps with what XML comments look like. Use o</w:t>
        </w:r>
      </w:ins>
      <w:ins w:id="2092" w:author="Mike Beckerle" w:date="2020-04-15T19:08:00Z">
        <w:r>
          <w:t>f XML's CDATA bracketing makes this less clumsy to express than using XML escape characters</w:t>
        </w:r>
      </w:ins>
      <w:r>
        <w:t>:</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2093" w:name="_Toc138694349"/>
      <w:bookmarkStart w:id="2094" w:name="_Toc177399040"/>
      <w:bookmarkStart w:id="2095" w:name="_Toc175057327"/>
      <w:bookmarkStart w:id="2096" w:name="_Toc199516253"/>
      <w:bookmarkStart w:id="2097"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2093"/>
      <w:bookmarkEnd w:id="2094"/>
      <w:bookmarkEnd w:id="2095"/>
      <w:bookmarkEnd w:id="2096"/>
      <w:bookmarkEnd w:id="2097"/>
    </w:p>
    <w:p w14:paraId="0835B43D" w14:textId="0542F990"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 Attributes which are in the namespace '</w:t>
      </w:r>
      <w:hyperlink r:id="rId24"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57BF40CB" w:rsidR="000E1214" w:rsidRDefault="00A87198">
      <w:ins w:id="2098" w:author="Mike Beckerle" w:date="2020-04-16T14:44:00Z">
        <w:r>
          <w:t xml:space="preserve">The above show use of short-form property binding syntax for annotating elements and sequences. </w:t>
        </w:r>
      </w:ins>
      <w:ins w:id="2099" w:author="Mike Beckerle" w:date="2020-04-16T14:45:00Z">
        <w:r>
          <w:t>Short-form is applicable also to xs:choice</w:t>
        </w:r>
      </w:ins>
      <w:ins w:id="2100" w:author="Mike Beckerle" w:date="2020-04-16T14:46:00Z">
        <w:r>
          <w:t>, xs:group,</w:t>
        </w:r>
      </w:ins>
      <w:ins w:id="2101" w:author="Mike Beckerle" w:date="2020-04-16T14:45:00Z">
        <w:r>
          <w:t xml:space="preserve"> and xs:simpleType</w:t>
        </w:r>
      </w:ins>
      <w:ins w:id="2102" w:author="Mike Beckerle" w:date="2020-04-16T14:46:00Z">
        <w:r>
          <w:t xml:space="preserve"> schema components</w:t>
        </w:r>
      </w:ins>
      <w:ins w:id="2103" w:author="Mike Beckerle" w:date="2020-04-16T14:45:00Z">
        <w:r>
          <w:t xml:space="preserve">. </w:t>
        </w:r>
      </w:ins>
      <w:r w:rsidR="00EA309B">
        <w:t>However,</w:t>
      </w:r>
      <w:del w:id="2104" w:author="Mike Beckerle" w:date="2020-04-16T14:42:00Z">
        <w:r>
          <w:delText xml:space="preserve">Because </w:delText>
        </w:r>
      </w:del>
      <w:ins w:id="2105" w:author="Mike Beckerle" w:date="2020-04-16T14:45:00Z">
        <w:r>
          <w:t>, note</w:t>
        </w:r>
      </w:ins>
      <w:ins w:id="2106" w:author="Mike Beckerle" w:date="2020-04-16T14:42:00Z">
        <w:r>
          <w:t xml:space="preserve"> that </w:t>
        </w:r>
      </w:ins>
      <w:r>
        <w:t xml:space="preserve">short form </w:t>
      </w:r>
      <w:del w:id="2107" w:author="Mike Beckerle" w:date="2020-04-16T14:47:00Z">
        <w:r>
          <w:delText xml:space="preserve">syntax </w:delText>
        </w:r>
      </w:del>
      <w:ins w:id="2108" w:author="Mike Beckerle" w:date="2020-04-16T14:47:00Z">
        <w:r>
          <w:t>property bindings are</w:t>
        </w:r>
      </w:ins>
      <w:del w:id="2109" w:author="Mike Beckerle" w:date="2020-04-16T14:47:00Z">
        <w:r>
          <w:delText>is</w:delText>
        </w:r>
      </w:del>
      <w:r>
        <w:t xml:space="preserve"> not allowed on the xs:schema element, an attribute form dfdl:format annotation must be used instead.</w:t>
      </w:r>
    </w:p>
    <w:p w14:paraId="3B58DA7F" w14:textId="77777777" w:rsidR="000E1214" w:rsidRDefault="00A87198" w:rsidP="002439DA">
      <w:pPr>
        <w:pStyle w:val="Heading3"/>
        <w:rPr>
          <w:rFonts w:eastAsia="Times New Roman"/>
        </w:rPr>
      </w:pPr>
      <w:bookmarkStart w:id="2110" w:name="_Toc322911559"/>
      <w:bookmarkStart w:id="2111" w:name="_Toc322912098"/>
      <w:bookmarkStart w:id="2112" w:name="_Toc329092948"/>
      <w:bookmarkStart w:id="2113" w:name="_Toc332701461"/>
      <w:bookmarkStart w:id="2114" w:name="_Toc332701768"/>
      <w:bookmarkStart w:id="2115" w:name="_Toc332711562"/>
      <w:bookmarkStart w:id="2116" w:name="_Toc332711870"/>
      <w:bookmarkStart w:id="2117" w:name="_Toc332712172"/>
      <w:bookmarkStart w:id="2118" w:name="_Toc332724088"/>
      <w:bookmarkStart w:id="2119" w:name="_Toc332724388"/>
      <w:bookmarkStart w:id="2120" w:name="_Toc341102684"/>
      <w:bookmarkStart w:id="2121" w:name="_Toc347241416"/>
      <w:bookmarkStart w:id="2122" w:name="_Toc347744609"/>
      <w:bookmarkStart w:id="2123" w:name="_Toc348984392"/>
      <w:bookmarkStart w:id="2124" w:name="_Toc348984697"/>
      <w:bookmarkStart w:id="2125" w:name="_Toc349037860"/>
      <w:bookmarkStart w:id="2126" w:name="_Toc349038165"/>
      <w:bookmarkStart w:id="2127" w:name="_Toc349042653"/>
      <w:bookmarkStart w:id="2128" w:name="_Toc351912644"/>
      <w:bookmarkStart w:id="2129" w:name="_Toc351914666"/>
      <w:bookmarkStart w:id="2130" w:name="_Toc351915100"/>
      <w:bookmarkStart w:id="2131" w:name="_Toc361231138"/>
      <w:bookmarkStart w:id="2132" w:name="_Toc361231664"/>
      <w:bookmarkStart w:id="2133" w:name="_Toc362444962"/>
      <w:bookmarkStart w:id="2134" w:name="_Toc363908884"/>
      <w:bookmarkStart w:id="2135" w:name="_Toc364463307"/>
      <w:bookmarkStart w:id="2136" w:name="_Toc366077905"/>
      <w:bookmarkStart w:id="2137" w:name="_Toc366078524"/>
      <w:bookmarkStart w:id="2138" w:name="_Toc366079510"/>
      <w:bookmarkStart w:id="2139" w:name="_Toc366080122"/>
      <w:bookmarkStart w:id="2140" w:name="_Toc366080731"/>
      <w:bookmarkStart w:id="2141" w:name="_Toc366505071"/>
      <w:bookmarkStart w:id="2142" w:name="_Toc366508440"/>
      <w:bookmarkStart w:id="2143" w:name="_Toc366512941"/>
      <w:bookmarkStart w:id="2144" w:name="_Toc366574132"/>
      <w:bookmarkStart w:id="2145" w:name="_Toc366577925"/>
      <w:bookmarkStart w:id="2146" w:name="_Toc366578519"/>
      <w:bookmarkStart w:id="2147" w:name="_Toc366579111"/>
      <w:bookmarkStart w:id="2148" w:name="_Toc366579702"/>
      <w:bookmarkStart w:id="2149" w:name="_Toc366580294"/>
      <w:bookmarkStart w:id="2150" w:name="_Toc366580885"/>
      <w:bookmarkStart w:id="2151" w:name="_Toc366581477"/>
      <w:bookmarkStart w:id="2152" w:name="_Toc138694341"/>
      <w:bookmarkStart w:id="2153" w:name="_Toc177399041"/>
      <w:bookmarkStart w:id="2154" w:name="_Toc175057328"/>
      <w:bookmarkStart w:id="2155" w:name="_Toc199516254"/>
      <w:bookmarkStart w:id="2156" w:name="_Toc194983931"/>
      <w:bookmarkStart w:id="2157" w:name="_Toc243112772"/>
      <w:bookmarkStart w:id="2158" w:name="_Toc349042654"/>
      <w:bookmarkStart w:id="2159" w:name="_Toc39166815"/>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r>
        <w:rPr>
          <w:rFonts w:eastAsia="Times New Roman"/>
        </w:rPr>
        <w:t xml:space="preserve">Empty </w:t>
      </w:r>
      <w:bookmarkEnd w:id="2152"/>
      <w:bookmarkEnd w:id="2153"/>
      <w:bookmarkEnd w:id="2154"/>
      <w:r>
        <w:rPr>
          <w:rFonts w:eastAsia="Times New Roman"/>
        </w:rPr>
        <w:t>String as a Representation Property Value</w:t>
      </w:r>
      <w:bookmarkEnd w:id="2155"/>
      <w:bookmarkEnd w:id="2156"/>
      <w:bookmarkEnd w:id="2157"/>
      <w:bookmarkEnd w:id="2158"/>
      <w:bookmarkEnd w:id="2159"/>
    </w:p>
    <w:p w14:paraId="5AC31B2B" w14:textId="77777777"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w:t>
      </w:r>
      <w:del w:id="2160" w:author="Mike Beckerle" w:date="2020-04-16T14:40:00Z">
        <w:r>
          <w:delText xml:space="preserve">appropriate </w:delText>
        </w:r>
      </w:del>
      <w:ins w:id="2161" w:author="Mike Beckerle" w:date="2020-04-16T14:40:00Z">
        <w:r>
          <w:t>a valid</w:t>
        </w:r>
      </w:ins>
      <w:del w:id="2162" w:author="Mike Beckerle" w:date="2020-04-16T14:40:00Z">
        <w:r>
          <w:delText>as a</w:delText>
        </w:r>
      </w:del>
      <w:r>
        <w:t xml:space="preserve"> value for certain properties. </w:t>
      </w:r>
    </w:p>
    <w:p w14:paraId="09F62315" w14:textId="77777777" w:rsidR="000E1214" w:rsidRDefault="00A87198">
      <w:r>
        <w:rPr>
          <w:rFonts w:eastAsia="MS Mincho"/>
          <w:lang w:eastAsia="ja-JP"/>
        </w:rPr>
        <w:t xml:space="preserve">For example, in 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A64D65">
      <w:pPr>
        <w:pStyle w:val="Heading2"/>
        <w:rPr>
          <w:ins w:id="2163" w:author="Mike Beckerle" w:date="2020-04-16T14:48:00Z"/>
        </w:rPr>
      </w:pPr>
      <w:bookmarkStart w:id="2164" w:name="_Toc137360897"/>
      <w:bookmarkStart w:id="2165" w:name="_Toc137360898"/>
      <w:bookmarkStart w:id="2166" w:name="_Toc137029569"/>
      <w:bookmarkStart w:id="2167" w:name="_Toc137029570"/>
      <w:bookmarkStart w:id="2168" w:name="_Toc137029571"/>
      <w:bookmarkStart w:id="2169" w:name="_Toc137029574"/>
      <w:bookmarkStart w:id="2170" w:name="_Toc137029576"/>
      <w:bookmarkStart w:id="2171" w:name="_Toc138694338"/>
      <w:bookmarkStart w:id="2172" w:name="_Ref140934911"/>
      <w:bookmarkStart w:id="2173" w:name="_Ref140934918"/>
      <w:bookmarkStart w:id="2174" w:name="_Toc177399042"/>
      <w:bookmarkStart w:id="2175" w:name="_Toc175057329"/>
      <w:bookmarkStart w:id="2176" w:name="_Toc199516255"/>
      <w:bookmarkStart w:id="2177" w:name="_Toc194983932"/>
      <w:bookmarkStart w:id="2178" w:name="_Ref215568985"/>
      <w:bookmarkStart w:id="2179" w:name="_Ref215568992"/>
      <w:bookmarkStart w:id="2180" w:name="_Toc243112773"/>
      <w:bookmarkStart w:id="2181" w:name="_Ref251074304"/>
      <w:bookmarkStart w:id="2182" w:name="_Ref251074309"/>
      <w:bookmarkStart w:id="2183" w:name="_Toc349042655"/>
      <w:bookmarkStart w:id="2184" w:name="_Toc39166816"/>
      <w:bookmarkEnd w:id="2164"/>
      <w:bookmarkEnd w:id="2165"/>
      <w:bookmarkEnd w:id="2166"/>
      <w:bookmarkEnd w:id="2167"/>
      <w:bookmarkEnd w:id="2168"/>
      <w:bookmarkEnd w:id="2169"/>
      <w:bookmarkEnd w:id="2170"/>
      <w:r>
        <w:t>dfdl:defineFormat - Reusable Data Format Definitions</w:t>
      </w:r>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p>
    <w:p w14:paraId="6F4402F2" w14:textId="77777777" w:rsidR="000E1214" w:rsidRDefault="00A87198">
      <w:pPr>
        <w:pStyle w:val="nobreak"/>
      </w:pPr>
      <w:ins w:id="2185" w:author="Mike Beckerle" w:date="2020-04-16T14:50:00Z">
        <w:r>
          <w:t>To avoid error-prone redundant expression of properties in DFDL schemas, a</w:t>
        </w:r>
      </w:ins>
      <w:ins w:id="2186" w:author="Mike Beckerle" w:date="2020-04-16T14:48:00Z">
        <w:r>
          <w:t xml:space="preserve"> </w:t>
        </w:r>
      </w:ins>
      <w:ins w:id="2187" w:author="Mike Beckerle" w:date="2020-04-16T14:49:00Z">
        <w:r>
          <w:t xml:space="preserve">collection of DFDL properties can be given a name so that they are reusable </w:t>
        </w:r>
      </w:ins>
      <w:ins w:id="2188" w:author="Mike Beckerle" w:date="2020-04-16T14:50:00Z">
        <w:r>
          <w:t>by</w:t>
        </w:r>
      </w:ins>
      <w:ins w:id="2189" w:author="Mike Beckerle" w:date="2020-04-16T14:51:00Z">
        <w:r>
          <w:t xml:space="preserve"> way of a</w:t>
        </w:r>
        <w:r>
          <w:rPr>
            <w:i/>
            <w:iCs/>
          </w:rPr>
          <w:t xml:space="preserve"> format reference</w:t>
        </w:r>
        <w:r>
          <w:t>.</w:t>
        </w:r>
      </w:ins>
      <w:ins w:id="2190" w:author="Mike Beckerle" w:date="2020-04-16T14:50:00Z">
        <w:r>
          <w:t xml:space="preserve"> </w:t>
        </w:r>
      </w:ins>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77777777" w:rsidR="000E1214" w:rsidRDefault="00A87198">
      <w:r>
        <w:t xml:space="preserve">The construct creates a named data format definition. The value of the name attribute is of XML type NCName.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2191" w:name="_Toc322911562"/>
      <w:bookmarkStart w:id="2192" w:name="_Toc322912101"/>
      <w:bookmarkStart w:id="2193" w:name="_Toc329092951"/>
      <w:bookmarkStart w:id="2194" w:name="_Toc332701464"/>
      <w:bookmarkStart w:id="2195" w:name="_Toc332701771"/>
      <w:bookmarkStart w:id="2196" w:name="_Toc332711565"/>
      <w:bookmarkStart w:id="2197" w:name="_Toc332711873"/>
      <w:bookmarkStart w:id="2198" w:name="_Toc332712175"/>
      <w:bookmarkStart w:id="2199" w:name="_Toc332724091"/>
      <w:bookmarkStart w:id="2200" w:name="_Toc332724391"/>
      <w:bookmarkStart w:id="2201" w:name="_Toc341102687"/>
      <w:bookmarkStart w:id="2202" w:name="_Toc347241419"/>
      <w:bookmarkStart w:id="2203" w:name="_Toc347744612"/>
      <w:bookmarkStart w:id="2204" w:name="_Toc348984395"/>
      <w:bookmarkStart w:id="2205" w:name="_Toc348984700"/>
      <w:bookmarkStart w:id="2206" w:name="_Toc349037863"/>
      <w:bookmarkStart w:id="2207" w:name="_Toc349038168"/>
      <w:bookmarkStart w:id="2208" w:name="_Toc349042656"/>
      <w:bookmarkStart w:id="2209" w:name="_Toc351912647"/>
      <w:bookmarkStart w:id="2210" w:name="_Toc351914669"/>
      <w:bookmarkStart w:id="2211" w:name="_Toc351915103"/>
      <w:bookmarkStart w:id="2212" w:name="_Toc361231141"/>
      <w:bookmarkStart w:id="2213" w:name="_Toc361231667"/>
      <w:bookmarkStart w:id="2214" w:name="_Toc362444965"/>
      <w:bookmarkStart w:id="2215" w:name="_Toc363908887"/>
      <w:bookmarkStart w:id="2216" w:name="_Toc364463310"/>
      <w:bookmarkStart w:id="2217" w:name="_Toc366077908"/>
      <w:bookmarkStart w:id="2218" w:name="_Toc366078527"/>
      <w:bookmarkStart w:id="2219" w:name="_Toc366079513"/>
      <w:bookmarkStart w:id="2220" w:name="_Toc366080125"/>
      <w:bookmarkStart w:id="2221" w:name="_Toc366080734"/>
      <w:bookmarkStart w:id="2222" w:name="_Toc366505074"/>
      <w:bookmarkStart w:id="2223" w:name="_Toc366508443"/>
      <w:bookmarkStart w:id="2224" w:name="_Toc366512944"/>
      <w:bookmarkStart w:id="2225" w:name="_Toc366574135"/>
      <w:bookmarkStart w:id="2226" w:name="_Toc366577928"/>
      <w:bookmarkStart w:id="2227" w:name="_Toc366578522"/>
      <w:bookmarkStart w:id="2228" w:name="_Toc366579114"/>
      <w:bookmarkStart w:id="2229" w:name="_Toc366579705"/>
      <w:bookmarkStart w:id="2230" w:name="_Toc366580297"/>
      <w:bookmarkStart w:id="2231" w:name="_Toc366580888"/>
      <w:bookmarkStart w:id="2232" w:name="_Toc366581480"/>
      <w:bookmarkStart w:id="2233" w:name="_Toc199515629"/>
      <w:bookmarkStart w:id="2234" w:name="_Toc199515817"/>
      <w:bookmarkStart w:id="2235" w:name="_Toc199516256"/>
      <w:bookmarkStart w:id="2236" w:name="_Toc322911564"/>
      <w:bookmarkStart w:id="2237" w:name="_Toc322912103"/>
      <w:bookmarkStart w:id="2238" w:name="_Toc329092953"/>
      <w:bookmarkStart w:id="2239" w:name="_Toc332701466"/>
      <w:bookmarkStart w:id="2240" w:name="_Toc332701773"/>
      <w:bookmarkStart w:id="2241" w:name="_Toc332711567"/>
      <w:bookmarkStart w:id="2242" w:name="_Toc332711875"/>
      <w:bookmarkStart w:id="2243" w:name="_Toc332712177"/>
      <w:bookmarkStart w:id="2244" w:name="_Toc332724093"/>
      <w:bookmarkStart w:id="2245" w:name="_Toc332724393"/>
      <w:bookmarkStart w:id="2246" w:name="_Toc341102689"/>
      <w:bookmarkStart w:id="2247" w:name="_Toc347241421"/>
      <w:bookmarkStart w:id="2248" w:name="_Toc347744614"/>
      <w:bookmarkStart w:id="2249" w:name="_Toc348984397"/>
      <w:bookmarkStart w:id="2250" w:name="_Toc348984702"/>
      <w:bookmarkStart w:id="2251" w:name="_Toc349037865"/>
      <w:bookmarkStart w:id="2252" w:name="_Toc349038170"/>
      <w:bookmarkStart w:id="2253" w:name="_Toc349042658"/>
      <w:bookmarkStart w:id="2254" w:name="_Toc351912649"/>
      <w:bookmarkStart w:id="2255" w:name="_Toc351914671"/>
      <w:bookmarkStart w:id="2256" w:name="_Toc351915105"/>
      <w:bookmarkStart w:id="2257" w:name="_Toc361231143"/>
      <w:bookmarkStart w:id="2258" w:name="_Toc361231669"/>
      <w:bookmarkStart w:id="2259" w:name="_Toc362444967"/>
      <w:bookmarkStart w:id="2260" w:name="_Toc363908889"/>
      <w:bookmarkStart w:id="2261" w:name="_Toc364463312"/>
      <w:bookmarkStart w:id="2262" w:name="_Toc366077910"/>
      <w:bookmarkStart w:id="2263" w:name="_Toc366078529"/>
      <w:bookmarkStart w:id="2264" w:name="_Toc366079515"/>
      <w:bookmarkStart w:id="2265" w:name="_Toc366080127"/>
      <w:bookmarkStart w:id="2266" w:name="_Toc366080736"/>
      <w:bookmarkStart w:id="2267" w:name="_Toc366505076"/>
      <w:bookmarkStart w:id="2268" w:name="_Toc366508445"/>
      <w:bookmarkStart w:id="2269" w:name="_Toc366512946"/>
      <w:bookmarkStart w:id="2270" w:name="_Toc366574137"/>
      <w:bookmarkStart w:id="2271" w:name="_Toc366577930"/>
      <w:bookmarkStart w:id="2272" w:name="_Toc366578524"/>
      <w:bookmarkStart w:id="2273" w:name="_Toc366579116"/>
      <w:bookmarkStart w:id="2274" w:name="_Toc366579707"/>
      <w:bookmarkStart w:id="2275" w:name="_Toc366580299"/>
      <w:bookmarkStart w:id="2276" w:name="_Toc366580890"/>
      <w:bookmarkStart w:id="2277" w:name="_Toc366581482"/>
      <w:bookmarkStart w:id="2278" w:name="_Toc138694340"/>
      <w:bookmarkStart w:id="2279" w:name="_Toc177399044"/>
      <w:bookmarkStart w:id="2280" w:name="_Toc175057331"/>
      <w:bookmarkStart w:id="2281" w:name="_Toc199516258"/>
      <w:bookmarkStart w:id="2282" w:name="_Toc194983934"/>
      <w:bookmarkStart w:id="2283" w:name="_Toc243112775"/>
      <w:bookmarkStart w:id="2284" w:name="_Toc349042659"/>
      <w:bookmarkStart w:id="2285" w:name="_Toc39166817"/>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r>
        <w:rPr>
          <w:rFonts w:eastAsia="Times New Roman"/>
        </w:rPr>
        <w:t>Using/Referencing a Named Format Definition</w:t>
      </w:r>
      <w:bookmarkStart w:id="2286" w:name="_Toc322911566"/>
      <w:bookmarkStart w:id="2287" w:name="_Toc322912105"/>
      <w:bookmarkStart w:id="2288" w:name="_Toc329092955"/>
      <w:bookmarkStart w:id="2289" w:name="_Toc332701468"/>
      <w:bookmarkStart w:id="2290" w:name="_Toc332701775"/>
      <w:bookmarkStart w:id="2291" w:name="_Toc332711569"/>
      <w:bookmarkStart w:id="2292" w:name="_Toc332711877"/>
      <w:bookmarkStart w:id="2293" w:name="_Toc332712179"/>
      <w:bookmarkStart w:id="2294" w:name="_Toc332724095"/>
      <w:bookmarkStart w:id="2295" w:name="_Toc332724395"/>
      <w:bookmarkStart w:id="2296" w:name="_Toc341102691"/>
      <w:bookmarkStart w:id="2297" w:name="_Toc347241423"/>
      <w:bookmarkStart w:id="2298" w:name="_Toc347744616"/>
      <w:bookmarkStart w:id="2299" w:name="_Toc348984399"/>
      <w:bookmarkStart w:id="2300" w:name="_Toc348984704"/>
      <w:bookmarkStart w:id="2301" w:name="_Toc349037867"/>
      <w:bookmarkStart w:id="2302" w:name="_Toc349038172"/>
      <w:bookmarkStart w:id="2303" w:name="_Toc349042660"/>
      <w:bookmarkStart w:id="2304" w:name="_Toc349642090"/>
      <w:bookmarkStart w:id="2305" w:name="_Toc351912651"/>
      <w:bookmarkStart w:id="2306" w:name="_Toc351914673"/>
      <w:bookmarkStart w:id="2307" w:name="_Toc351915107"/>
      <w:bookmarkStart w:id="2308" w:name="_Toc361231145"/>
      <w:bookmarkStart w:id="2309" w:name="_Toc361231671"/>
      <w:bookmarkStart w:id="2310" w:name="_Toc362444969"/>
      <w:bookmarkStart w:id="2311" w:name="_Toc363908891"/>
      <w:bookmarkStart w:id="2312" w:name="_Toc364463314"/>
      <w:bookmarkStart w:id="2313" w:name="_Toc366077912"/>
      <w:bookmarkStart w:id="2314" w:name="_Toc366078531"/>
      <w:bookmarkStart w:id="2315" w:name="_Toc366079517"/>
      <w:bookmarkStart w:id="2316" w:name="_Toc366080129"/>
      <w:bookmarkStart w:id="2317" w:name="_Toc366080738"/>
      <w:bookmarkStart w:id="2318" w:name="_Toc366505078"/>
      <w:bookmarkStart w:id="2319" w:name="_Toc366508447"/>
      <w:bookmarkStart w:id="2320" w:name="_Toc366512948"/>
      <w:bookmarkStart w:id="2321" w:name="_Toc366574139"/>
      <w:bookmarkStart w:id="2322" w:name="_Toc366577932"/>
      <w:bookmarkStart w:id="2323" w:name="_Toc366578526"/>
      <w:bookmarkStart w:id="2324" w:name="_Toc366579118"/>
      <w:bookmarkStart w:id="2325" w:name="_Toc366579709"/>
      <w:bookmarkStart w:id="2326" w:name="_Toc366580301"/>
      <w:bookmarkStart w:id="2327" w:name="_Toc366580892"/>
      <w:bookmarkStart w:id="2328" w:name="_Toc366581484"/>
      <w:bookmarkStart w:id="2329" w:name="_The_dfdl:assert_Annotation"/>
      <w:bookmarkStart w:id="2330" w:name="_Ref384983179"/>
      <w:bookmarkStart w:id="2331" w:name="_Ref384983169"/>
      <w:bookmarkStart w:id="2332" w:name="_Toc177399045"/>
      <w:bookmarkStart w:id="2333" w:name="_Toc175057332"/>
      <w:bookmarkStart w:id="2334" w:name="_Toc199516259"/>
      <w:bookmarkStart w:id="2335" w:name="_Toc194983935"/>
      <w:bookmarkStart w:id="2336" w:name="_Toc243112776"/>
      <w:bookmarkStart w:id="2337" w:name="_Ref251072473"/>
      <w:bookmarkStart w:id="2338" w:name="_Ref251072479"/>
      <w:bookmarkStart w:id="2339" w:name="_Toc349042661"/>
      <w:bookmarkEnd w:id="2278"/>
      <w:bookmarkEnd w:id="2279"/>
      <w:bookmarkEnd w:id="2280"/>
      <w:bookmarkEnd w:id="2281"/>
      <w:bookmarkEnd w:id="2282"/>
      <w:bookmarkEnd w:id="2283"/>
      <w:bookmarkEnd w:id="2284"/>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r>
        <w:rPr>
          <w:rFonts w:eastAsia="Times New Roman"/>
        </w:rPr>
        <w:t>: The dfdl:ref Property</w:t>
      </w:r>
      <w:bookmarkEnd w:id="2330"/>
      <w:bookmarkEnd w:id="2331"/>
      <w:bookmarkEnd w:id="2285"/>
    </w:p>
    <w:p w14:paraId="4AB0E7B8" w14:textId="34AC53F6" w:rsidR="000E1214" w:rsidRDefault="00A87198">
      <w:pPr>
        <w:pStyle w:val="nobreak"/>
      </w:pPr>
      <w:r>
        <w:t xml:space="preserve">A named, reusable, dfdl:defineFormat definition is used by referring to its name from a format annotation using the </w:t>
      </w:r>
      <w:ins w:id="2340" w:author="Mike Beckerle" w:date="2020-04-15T18:58:00Z">
        <w:r>
          <w:t>dfdl:</w:t>
        </w:r>
      </w:ins>
      <w:r>
        <w:t xml:space="preserve">ref property. For </w:t>
      </w:r>
      <w:r w:rsidR="00EA309B">
        <w:t>example,</w:t>
      </w:r>
      <w:ins w:id="2341" w:author="Mike Beckerle" w:date="2020-04-15T18:58:00Z">
        <w:r>
          <w:t xml:space="preserve"> here this annotation reuses the format named 'baseFormat'</w:t>
        </w:r>
      </w:ins>
      <w:r>
        <w:t>:</w:t>
      </w:r>
    </w:p>
    <w:p w14:paraId="7FB64C3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w:t>
      </w:r>
      <w:del w:id="2342" w:author="Mike Beckerle" w:date="2020-04-15T18:57:00Z">
        <w:r>
          <w:rPr>
            <w:rStyle w:val="CodeCharacter"/>
            <w:szCs w:val="20"/>
          </w:rPr>
          <w:delText>reusableDef</w:delText>
        </w:r>
      </w:del>
      <w:ins w:id="2343" w:author="Mike Beckerle" w:date="2020-04-15T18:57:00Z">
        <w:r>
          <w:rPr>
            <w:rStyle w:val="CodeCharacter"/>
            <w:szCs w:val="20"/>
          </w:rPr>
          <w:t>baseFormat</w:t>
        </w:r>
      </w:ins>
      <w:r>
        <w:rPr>
          <w:rStyle w:val="CodeCharacter"/>
          <w:szCs w:val="20"/>
        </w:rPr>
        <w:t>" encoding="ebcdic-cp-us" /&gt;</w:t>
      </w:r>
    </w:p>
    <w:p w14:paraId="0F96DA09" w14:textId="77777777" w:rsidR="000E1214" w:rsidRDefault="00A87198">
      <w:r>
        <w:t>The behavior of this dfdl:</w:t>
      </w:r>
      <w:del w:id="2344" w:author="Mike Beckerle" w:date="2020-04-15T18:59:00Z">
        <w:r>
          <w:delText xml:space="preserve">defineFormat </w:delText>
        </w:r>
      </w:del>
      <w:ins w:id="2345" w:author="Mike Beckerle" w:date="2020-04-15T18:59:00Z">
        <w:r>
          <w:t xml:space="preserve">element </w:t>
        </w:r>
      </w:ins>
      <w:r>
        <w:t>definition is as if all representation properties defined by the named dfdl:defineFormat definition</w:t>
      </w:r>
      <w:ins w:id="2346" w:author="Mike Beckerle" w:date="2020-04-15T18:59:00Z">
        <w:r>
          <w:t xml:space="preserve"> for 'baseFormat'</w:t>
        </w:r>
      </w:ins>
      <w:r>
        <w:t xml:space="preserve"> were instead written directly on this </w:t>
      </w:r>
      <w:del w:id="2347" w:author="Mike Beckerle" w:date="2020-04-15T18:59:00Z">
        <w:r>
          <w:delText xml:space="preserve">format </w:delText>
        </w:r>
      </w:del>
      <w:ins w:id="2348" w:author="Mike Beckerle" w:date="2020-04-15T18:59:00Z">
        <w:r>
          <w:t xml:space="preserve">dfdl:element </w:t>
        </w:r>
      </w:ins>
      <w:r>
        <w:t xml:space="preserve">annotation; however, these are superseded by any representation properties that are defined here such as the </w:t>
      </w:r>
      <w:ins w:id="2349" w:author="Mike Beckerle" w:date="2020-04-15T18:59:00Z">
        <w:r>
          <w:t>dfdl:</w:t>
        </w:r>
      </w:ins>
      <w:r>
        <w:t>encoding property in the example above.</w:t>
      </w:r>
    </w:p>
    <w:p w14:paraId="29374F15" w14:textId="77777777" w:rsidR="000E1214" w:rsidRDefault="00A87198" w:rsidP="002439DA">
      <w:pPr>
        <w:pStyle w:val="Heading3"/>
        <w:rPr>
          <w:rFonts w:eastAsia="Times New Roman"/>
        </w:rPr>
      </w:pPr>
      <w:bookmarkStart w:id="2350" w:name="_Toc349042657"/>
      <w:bookmarkStart w:id="2351" w:name="_Toc243112774"/>
      <w:bookmarkStart w:id="2352" w:name="_Toc194983933"/>
      <w:bookmarkStart w:id="2353" w:name="_Toc199516257"/>
      <w:bookmarkStart w:id="2354" w:name="_Toc175057330"/>
      <w:bookmarkStart w:id="2355" w:name="_Toc177399043"/>
      <w:bookmarkStart w:id="2356" w:name="_Ref161824338"/>
      <w:bookmarkStart w:id="2357" w:name="_Toc138694339"/>
      <w:bookmarkStart w:id="2358" w:name="_Toc39166818"/>
      <w:r>
        <w:rPr>
          <w:rFonts w:eastAsia="Times New Roman"/>
        </w:rPr>
        <w:t>Inheritance for dfdl:defineFormat</w:t>
      </w:r>
      <w:bookmarkEnd w:id="2350"/>
      <w:bookmarkEnd w:id="2351"/>
      <w:bookmarkEnd w:id="2352"/>
      <w:bookmarkEnd w:id="2353"/>
      <w:bookmarkEnd w:id="2354"/>
      <w:bookmarkEnd w:id="2355"/>
      <w:bookmarkEnd w:id="2356"/>
      <w:bookmarkEnd w:id="2357"/>
      <w:bookmarkEnd w:id="2358"/>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w:t>
      </w:r>
      <w:del w:id="2359" w:author="Mike Beckerle" w:date="2020-04-16T15:06:00Z">
        <w:r>
          <w:rPr>
            <w:rStyle w:val="CodeCharacter"/>
            <w:szCs w:val="20"/>
          </w:rPr>
          <w:delText>text</w:delText>
        </w:r>
      </w:del>
      <w:ins w:id="2360" w:author="Mike Beckerle" w:date="2020-04-16T15:06:00Z">
        <w:r>
          <w:rPr>
            <w:rStyle w:val="CodeCharacter"/>
            <w:szCs w:val="20"/>
          </w:rPr>
          <w:t>binary</w:t>
        </w:r>
      </w:ins>
      <w:r>
        <w:rPr>
          <w:rStyle w:val="CodeCharacter"/>
          <w:szCs w:val="20"/>
        </w:rPr>
        <w:t xml:space="preserve">" </w:t>
      </w:r>
    </w:p>
    <w:p w14:paraId="347EC13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w:t>
      </w:r>
      <w:del w:id="2361" w:author="Mike Beckerle" w:date="2020-04-16T15:06:00Z">
        <w:r>
          <w:rPr>
            <w:rStyle w:val="CodeCharacter"/>
            <w:szCs w:val="20"/>
          </w:rPr>
          <w:delText>textSpecialFormat1</w:delText>
        </w:r>
      </w:del>
      <w:ins w:id="2362" w:author="Mike Beckerle" w:date="2020-04-16T15:06:00Z">
        <w:r>
          <w:rPr>
            <w:rStyle w:val="CodeCharacter"/>
            <w:szCs w:val="20"/>
          </w:rPr>
          <w:t>baseFormat</w:t>
        </w:r>
      </w:ins>
      <w:r>
        <w:rPr>
          <w:rStyle w:val="CodeCharacter"/>
          <w:szCs w:val="20"/>
        </w:rPr>
        <w: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dfdl:ref inheritance is first removed by flattening before any other examination of properties occurs.</w:t>
      </w:r>
    </w:p>
    <w:p w14:paraId="5E37FF37" w14:textId="55B1767D" w:rsidR="000E1214" w:rsidRDefault="00A87198">
      <w:r>
        <w:t>It is a Schema Definition Error if use of the dfdl:ref property results in a circular path.</w:t>
      </w:r>
    </w:p>
    <w:p w14:paraId="2546B6A0" w14:textId="77777777" w:rsidR="000E1214" w:rsidRDefault="00A87198" w:rsidP="00A64D65">
      <w:pPr>
        <w:pStyle w:val="Heading2"/>
      </w:pPr>
      <w:bookmarkStart w:id="2363" w:name="_Ref38541924"/>
      <w:bookmarkStart w:id="2364" w:name="_Toc39166819"/>
      <w:r>
        <w:t>The dfdl:assert Statement Annotation Element</w:t>
      </w:r>
      <w:bookmarkEnd w:id="2332"/>
      <w:bookmarkEnd w:id="2333"/>
      <w:bookmarkEnd w:id="2334"/>
      <w:bookmarkEnd w:id="2335"/>
      <w:bookmarkEnd w:id="2336"/>
      <w:bookmarkEnd w:id="2337"/>
      <w:bookmarkEnd w:id="2338"/>
      <w:bookmarkEnd w:id="2339"/>
      <w:bookmarkEnd w:id="2363"/>
      <w:bookmarkEnd w:id="2364"/>
    </w:p>
    <w:p w14:paraId="24D8E335" w14:textId="77777777" w:rsidR="000E1214" w:rsidRDefault="00A87198">
      <w:pPr>
        <w:rPr>
          <w:ins w:id="2365" w:author="Mike Beckerle" w:date="2020-04-16T15:08:00Z"/>
        </w:rPr>
      </w:pPr>
      <w:r>
        <w:t>The dfdl:assert statement annotation element is used to assert truths about a DFDL model that are used when parsing to ensure that the data are well-formed. They are not used when unparsing.</w:t>
      </w:r>
    </w:p>
    <w:p w14:paraId="2F911BE1" w14:textId="77777777" w:rsidR="000E1214" w:rsidRDefault="00A87198">
      <w:pPr>
        <w:rPr>
          <w:ins w:id="2366" w:author="Mike Beckerle" w:date="2020-04-16T15:12:00Z"/>
        </w:rPr>
      </w:pPr>
      <w:del w:id="2367" w:author="Mike Beckerle" w:date="2020-04-16T15:16:00Z">
        <w:r>
          <w:delText>These checks</w:delText>
        </w:r>
      </w:del>
      <w:del w:id="2368" w:author="Mike Beckerle" w:date="2020-04-16T15:08:00Z">
        <w:r>
          <w:delText xml:space="preserve"> are separate from validation che</w:delText>
        </w:r>
      </w:del>
      <w:del w:id="2369" w:author="Mike Beckerle" w:date="2020-04-16T15:09:00Z">
        <w:r>
          <w:delText>cking</w:delText>
        </w:r>
      </w:del>
      <w:del w:id="2370" w:author="Mike Beckerle" w:date="2020-04-16T15:16:00Z">
        <w:r>
          <w:delText xml:space="preserve"> and are performed even when validation is off. </w:delText>
        </w:r>
      </w:del>
      <w:r>
        <w:t>Th</w:t>
      </w:r>
      <w:ins w:id="2371" w:author="Mike Beckerle" w:date="2020-04-16T15:11:00Z">
        <w:r>
          <w:t>e</w:t>
        </w:r>
      </w:ins>
      <w:ins w:id="2372" w:author="Mike Beckerle" w:date="2020-04-16T15:12:00Z">
        <w:r>
          <w:t>re is a critical</w:t>
        </w:r>
      </w:ins>
      <w:del w:id="2373" w:author="Mike Beckerle" w:date="2020-04-16T15:11:00Z">
        <w:r>
          <w:delText>is</w:delText>
        </w:r>
      </w:del>
      <w:r>
        <w:t xml:space="preserve"> distinction</w:t>
      </w:r>
      <w:ins w:id="2374" w:author="Mike Beckerle" w:date="2020-04-16T15:11:00Z">
        <w:r>
          <w:t xml:space="preserve"> between dfdl:assert checks</w:t>
        </w:r>
      </w:ins>
      <w:ins w:id="2375" w:author="Mike Beckerle" w:date="2020-04-16T15:12:00Z">
        <w:r>
          <w:t xml:space="preserve"> and XSD validation checks. </w:t>
        </w:r>
      </w:ins>
    </w:p>
    <w:p w14:paraId="6CE76658" w14:textId="7BA2C1C2" w:rsidR="000E1214" w:rsidRDefault="00A87198">
      <w:pPr>
        <w:rPr>
          <w:ins w:id="2376" w:author="Mike Beckerle" w:date="2020-04-16T15:16:00Z"/>
        </w:rPr>
      </w:pPr>
      <w:ins w:id="2377" w:author="Mike Beckerle" w:date="2020-04-16T15:12:00Z">
        <w:r>
          <w:t xml:space="preserve">The dfdl:assert checks </w:t>
        </w:r>
      </w:ins>
      <w:ins w:id="2378" w:author="Mike Beckerle" w:date="2020-04-16T15:11:00Z">
        <w:r>
          <w:t xml:space="preserve">guide parsing and the creation of the DFDL </w:t>
        </w:r>
      </w:ins>
      <w:r w:rsidR="00933F0E">
        <w:t>Infoset</w:t>
      </w:r>
      <w:ins w:id="2379" w:author="Mike Beckerle" w:date="2020-04-16T15:13:00Z">
        <w:r>
          <w:t xml:space="preserve"> by causing processing errors on </w:t>
        </w:r>
      </w:ins>
      <w:ins w:id="2380" w:author="Mike Beckerle" w:date="2020-04-16T15:14:00Z">
        <w:r>
          <w:t>failure</w:t>
        </w:r>
      </w:ins>
      <w:ins w:id="2381" w:author="Mike Beckerle" w:date="2020-04-16T15:13:00Z">
        <w:r>
          <w:t>.</w:t>
        </w:r>
      </w:ins>
      <w:ins w:id="2382" w:author="Mike Beckerle" w:date="2020-04-16T15:14:00Z">
        <w:r>
          <w:t xml:space="preserve"> Conversely</w:t>
        </w:r>
      </w:ins>
      <w:ins w:id="2383" w:author="Mike Beckerle" w:date="2020-04-16T15:13:00Z">
        <w:r>
          <w:t xml:space="preserve"> XSD validation inspects the </w:t>
        </w:r>
      </w:ins>
      <w:ins w:id="2384" w:author="Mike Beckerle" w:date="2020-04-16T15:14:00Z">
        <w:r>
          <w:t xml:space="preserve">values within the </w:t>
        </w:r>
      </w:ins>
      <w:r w:rsidR="00933F0E">
        <w:t>Infoset</w:t>
      </w:r>
      <w:ins w:id="2385" w:author="Mike Beckerle" w:date="2020-04-16T15:14:00Z">
        <w:r>
          <w:t xml:space="preserve">. Validation failures never affect whether the parser is able to produce a DFDL </w:t>
        </w:r>
      </w:ins>
      <w:r w:rsidR="00933F0E">
        <w:t>Infoset</w:t>
      </w:r>
      <w:ins w:id="2386" w:author="Mike Beckerle" w:date="2020-04-16T15:15:00Z">
        <w:r>
          <w:t xml:space="preserve">. </w:t>
        </w:r>
      </w:ins>
    </w:p>
    <w:p w14:paraId="044E357C" w14:textId="77777777" w:rsidR="000E1214" w:rsidRDefault="00A87198">
      <w:pPr>
        <w:rPr>
          <w:ins w:id="2387" w:author="Mike Beckerle" w:date="2020-04-16T15:15:00Z"/>
        </w:rPr>
      </w:pPr>
      <w:ins w:id="2388" w:author="Mike Beckerle" w:date="2020-04-16T15:16:00Z">
        <w:r>
          <w:t>The dfdl:assert checks are performed even when validation is off.</w:t>
        </w:r>
      </w:ins>
    </w:p>
    <w:p w14:paraId="47667EBC" w14:textId="77777777" w:rsidR="000E1214" w:rsidRDefault="00A87198">
      <w:pPr>
        <w:rPr>
          <w:del w:id="2389" w:author="Mike Beckerle" w:date="2020-04-16T15:15:00Z"/>
        </w:rPr>
      </w:pPr>
      <w:del w:id="2390" w:author="Mike Beckerle" w:date="2020-04-16T15:13:00Z">
        <w:r>
          <w:delText xml:space="preserve"> is ne</w:delText>
        </w:r>
      </w:del>
      <w:del w:id="2391" w:author="Mike Beckerle" w:date="2020-04-16T15:15:00Z">
        <w:r>
          <w:delText>eded to ensure that switching validation off does not affect parsing.</w:delText>
        </w:r>
      </w:del>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2392" w:name="_Toc322911568"/>
      <w:bookmarkStart w:id="2393" w:name="_Toc322912107"/>
      <w:bookmarkStart w:id="2394" w:name="_Toc329092957"/>
      <w:bookmarkStart w:id="2395" w:name="_Toc332701470"/>
      <w:bookmarkStart w:id="2396" w:name="_Toc332701777"/>
      <w:bookmarkStart w:id="2397" w:name="_Toc332711571"/>
      <w:bookmarkStart w:id="2398" w:name="_Toc332711879"/>
      <w:bookmarkStart w:id="2399" w:name="_Toc332712181"/>
      <w:bookmarkStart w:id="2400" w:name="_Toc332724097"/>
      <w:bookmarkStart w:id="2401" w:name="_Toc332724397"/>
      <w:bookmarkStart w:id="2402" w:name="_Toc341102693"/>
      <w:bookmarkStart w:id="2403" w:name="_Toc347241425"/>
      <w:bookmarkStart w:id="2404" w:name="_Toc347744618"/>
      <w:bookmarkStart w:id="2405" w:name="_Toc348984401"/>
      <w:bookmarkStart w:id="2406" w:name="_Toc348984706"/>
      <w:bookmarkStart w:id="2407" w:name="_Toc349037869"/>
      <w:bookmarkStart w:id="2408" w:name="_Toc349038174"/>
      <w:bookmarkStart w:id="2409" w:name="_Toc349042662"/>
      <w:bookmarkStart w:id="2410" w:name="_Toc351912653"/>
      <w:bookmarkStart w:id="2411" w:name="_Toc351914675"/>
      <w:bookmarkStart w:id="2412" w:name="_Toc351915109"/>
      <w:bookmarkStart w:id="2413" w:name="_Toc361231147"/>
      <w:bookmarkStart w:id="2414" w:name="_Toc361231673"/>
      <w:bookmarkStart w:id="2415" w:name="_Toc362444971"/>
      <w:bookmarkStart w:id="2416" w:name="_Toc363908893"/>
      <w:bookmarkStart w:id="2417" w:name="_Toc364463316"/>
      <w:bookmarkStart w:id="2418" w:name="_Toc366077914"/>
      <w:bookmarkStart w:id="2419" w:name="_Toc366078533"/>
      <w:bookmarkStart w:id="2420" w:name="_Toc366079519"/>
      <w:bookmarkStart w:id="2421" w:name="_Toc366080131"/>
      <w:bookmarkStart w:id="2422" w:name="_Toc366080740"/>
      <w:bookmarkStart w:id="2423" w:name="_Toc366505080"/>
      <w:bookmarkStart w:id="2424" w:name="_Toc366508449"/>
      <w:bookmarkStart w:id="2425" w:name="_Toc366512950"/>
      <w:bookmarkStart w:id="2426" w:name="_Toc366574141"/>
      <w:bookmarkStart w:id="2427" w:name="_Toc366577934"/>
      <w:bookmarkStart w:id="2428" w:name="_Toc366578528"/>
      <w:bookmarkStart w:id="2429" w:name="_Toc366579120"/>
      <w:bookmarkStart w:id="2430" w:name="_Toc366579711"/>
      <w:bookmarkStart w:id="2431" w:name="_Toc366580303"/>
      <w:bookmarkStart w:id="2432" w:name="_Toc366580894"/>
      <w:bookmarkStart w:id="2433" w:name="_Toc366581486"/>
      <w:bookmarkStart w:id="2434" w:name="_Toc322911569"/>
      <w:bookmarkStart w:id="2435" w:name="_Toc322912108"/>
      <w:bookmarkStart w:id="2436" w:name="_Toc329092958"/>
      <w:bookmarkStart w:id="2437" w:name="_Toc332701471"/>
      <w:bookmarkStart w:id="2438" w:name="_Toc332701778"/>
      <w:bookmarkStart w:id="2439" w:name="_Toc332711572"/>
      <w:bookmarkStart w:id="2440" w:name="_Toc332711880"/>
      <w:bookmarkStart w:id="2441" w:name="_Toc332712182"/>
      <w:bookmarkStart w:id="2442" w:name="_Toc332724098"/>
      <w:bookmarkStart w:id="2443" w:name="_Toc332724398"/>
      <w:bookmarkStart w:id="2444" w:name="_Toc341102694"/>
      <w:bookmarkStart w:id="2445" w:name="_Toc347241426"/>
      <w:bookmarkStart w:id="2446" w:name="_Toc347744619"/>
      <w:bookmarkStart w:id="2447" w:name="_Toc348984402"/>
      <w:bookmarkStart w:id="2448" w:name="_Toc348984707"/>
      <w:bookmarkStart w:id="2449" w:name="_Toc349037870"/>
      <w:bookmarkStart w:id="2450" w:name="_Toc349038175"/>
      <w:bookmarkStart w:id="2451" w:name="_Toc349042663"/>
      <w:bookmarkStart w:id="2452" w:name="_Toc351912654"/>
      <w:bookmarkStart w:id="2453" w:name="_Toc351914676"/>
      <w:bookmarkStart w:id="2454" w:name="_Toc351915110"/>
      <w:bookmarkStart w:id="2455" w:name="_Toc361231148"/>
      <w:bookmarkStart w:id="2456" w:name="_Toc361231674"/>
      <w:bookmarkStart w:id="2457" w:name="_Toc362444972"/>
      <w:bookmarkStart w:id="2458" w:name="_Toc363908894"/>
      <w:bookmarkStart w:id="2459" w:name="_Toc364463317"/>
      <w:bookmarkStart w:id="2460" w:name="_Toc366077915"/>
      <w:bookmarkStart w:id="2461" w:name="_Toc366078534"/>
      <w:bookmarkStart w:id="2462" w:name="_Toc366079520"/>
      <w:bookmarkStart w:id="2463" w:name="_Toc366080132"/>
      <w:bookmarkStart w:id="2464" w:name="_Toc366080741"/>
      <w:bookmarkStart w:id="2465" w:name="_Toc366505081"/>
      <w:bookmarkStart w:id="2466" w:name="_Toc366508450"/>
      <w:bookmarkStart w:id="2467" w:name="_Toc366512951"/>
      <w:bookmarkStart w:id="2468" w:name="_Toc366574142"/>
      <w:bookmarkStart w:id="2469" w:name="_Toc366577935"/>
      <w:bookmarkStart w:id="2470" w:name="_Toc366578529"/>
      <w:bookmarkStart w:id="2471" w:name="_Toc366579121"/>
      <w:bookmarkStart w:id="2472" w:name="_Toc366579712"/>
      <w:bookmarkStart w:id="2473" w:name="_Toc366580304"/>
      <w:bookmarkStart w:id="2474" w:name="_Toc366580895"/>
      <w:bookmarkStart w:id="2475" w:name="_Toc366581487"/>
      <w:bookmarkStart w:id="2476" w:name="_Toc172733014"/>
      <w:bookmarkStart w:id="2477" w:name="_Toc243112777"/>
      <w:bookmarkStart w:id="2478" w:name="_Toc349042664"/>
      <w:bookmarkStart w:id="2479" w:name="_Ref363904061"/>
      <w:bookmarkStart w:id="2480" w:name="_Ref363904067"/>
      <w:bookmarkStart w:id="2481" w:name="_Toc177399046"/>
      <w:bookmarkStart w:id="2482" w:name="_Toc39166820"/>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r>
        <w:rPr>
          <w:rFonts w:eastAsia="Times New Roman"/>
        </w:rPr>
        <w:t>Properties for dfdl:assert</w:t>
      </w:r>
      <w:bookmarkEnd w:id="2477"/>
      <w:bookmarkEnd w:id="2478"/>
      <w:bookmarkEnd w:id="2479"/>
      <w:bookmarkEnd w:id="2480"/>
      <w:bookmarkEnd w:id="2482"/>
    </w:p>
    <w:p w14:paraId="2D09F53D" w14:textId="77777777"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processing error or a recoverable error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0C27A7EA" w:rsidR="000E1214" w:rsidRDefault="00A87198">
      <w:r>
        <w:t xml:space="preserve">It is a Schema Definition Error if a </w:t>
      </w:r>
      <w:ins w:id="2483" w:author="Mike Beckerle" w:date="2020-04-16T15:26:00Z">
        <w:r>
          <w:t xml:space="preserve">test </w:t>
        </w:r>
      </w:ins>
      <w:r w:rsidR="00EA309B">
        <w:t>expression</w:t>
      </w:r>
      <w:ins w:id="2484" w:author="Mike Beckerle" w:date="2020-04-16T15:26:00Z">
        <w:r>
          <w:t xml:space="preserve"> or test pattern</w:t>
        </w:r>
      </w:ins>
      <w:del w:id="2485" w:author="Mike Beckerle" w:date="2020-04-16T15:26:00Z">
        <w:r>
          <w:delText>property</w:delText>
        </w:r>
      </w:del>
      <w:r>
        <w:t xml:space="preserve">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A dfdl:assert can appear as an annotation on</w:t>
      </w:r>
      <w:ins w:id="2486" w:author="Mike Beckerle" w:date="2020-04-16T15:42:00Z">
        <w:r>
          <w:t xml:space="preserve"> these schema components</w:t>
        </w:r>
      </w:ins>
      <w:r>
        <w:t xml:space="preserve">: </w:t>
      </w:r>
    </w:p>
    <w:p w14:paraId="6B3FFF72" w14:textId="77777777" w:rsidR="000E1214" w:rsidRDefault="00A87198">
      <w:pPr>
        <w:numPr>
          <w:ilvl w:val="0"/>
          <w:numId w:val="47"/>
        </w:numPr>
      </w:pPr>
      <w:r>
        <w:t xml:space="preserve">an xs:element declaration (local or global) </w:t>
      </w:r>
    </w:p>
    <w:p w14:paraId="11379926" w14:textId="77777777" w:rsidR="000E1214" w:rsidRDefault="00A87198">
      <w:pPr>
        <w:numPr>
          <w:ilvl w:val="0"/>
          <w:numId w:val="47"/>
        </w:numPr>
      </w:pPr>
      <w:r>
        <w:t xml:space="preserve">an xs:element reference </w:t>
      </w:r>
    </w:p>
    <w:p w14:paraId="1CFB0D77" w14:textId="77777777" w:rsidR="000E1214" w:rsidRDefault="00A87198">
      <w:pPr>
        <w:numPr>
          <w:ilvl w:val="0"/>
          <w:numId w:val="47"/>
        </w:numPr>
      </w:pPr>
      <w:r>
        <w:t xml:space="preserve">an xs:group reference </w:t>
      </w:r>
    </w:p>
    <w:p w14:paraId="66404CB8" w14:textId="77777777" w:rsidR="000E1214" w:rsidRDefault="00A87198">
      <w:pPr>
        <w:numPr>
          <w:ilvl w:val="0"/>
          <w:numId w:val="47"/>
        </w:numPr>
      </w:pPr>
      <w:r>
        <w:t>an xs:sequence</w:t>
      </w:r>
    </w:p>
    <w:p w14:paraId="4BCC1B6A" w14:textId="77777777" w:rsidR="000E1214" w:rsidRDefault="00A87198">
      <w:pPr>
        <w:numPr>
          <w:ilvl w:val="0"/>
          <w:numId w:val="47"/>
        </w:numPr>
      </w:pPr>
      <w:r>
        <w:t>an xs:choice</w:t>
      </w:r>
    </w:p>
    <w:p w14:paraId="704492E9" w14:textId="77777777" w:rsidR="000E1214" w:rsidRDefault="00A87198">
      <w:pPr>
        <w:numPr>
          <w:ilvl w:val="0"/>
          <w:numId w:val="47"/>
        </w:numPr>
      </w:pPr>
      <w:r>
        <w:t>an xs:simpleType definition (local or global)</w:t>
      </w:r>
    </w:p>
    <w:p w14:paraId="33047E12" w14:textId="33EC9862" w:rsidR="00030976" w:rsidRDefault="00030976" w:rsidP="00030976">
      <w:pPr>
        <w:rPr>
          <w:ins w:id="2487" w:author="Mike Beckerle" w:date="2020-04-23T15:07:00Z"/>
          <w:iCs/>
        </w:rPr>
      </w:pPr>
      <w:ins w:id="2488" w:author="Mike Beckerle" w:date="2020-04-23T15:07:00Z">
        <w:r>
          <w:rPr>
            <w:bCs/>
          </w:rPr>
          <w:t>The</w:t>
        </w:r>
        <w:r>
          <w:rPr>
            <w:b/>
            <w:i/>
            <w:iCs/>
          </w:rPr>
          <w:t xml:space="preserve"> </w:t>
        </w:r>
        <w:r>
          <w:rPr>
            <w:bCs/>
            <w:i/>
            <w:iCs/>
          </w:rPr>
          <w:t>resolved set of annotation</w:t>
        </w:r>
      </w:ins>
      <w:r>
        <w:rPr>
          <w:bCs/>
          <w:i/>
          <w:iCs/>
        </w:rPr>
        <w:t>s</w:t>
      </w:r>
      <w:ins w:id="2489" w:author="Mike Beckerle" w:date="2020-04-23T15:07:00Z">
        <w:r>
          <w:rPr>
            <w:iCs/>
          </w:rPr>
          <w:t xml:space="preserve"> for an annotation point is a combined set of annotations taken from:</w:t>
        </w:r>
      </w:ins>
    </w:p>
    <w:p w14:paraId="4E653F7F" w14:textId="77777777" w:rsidR="00030976" w:rsidRDefault="00030976" w:rsidP="00030976">
      <w:pPr>
        <w:pStyle w:val="ListParagraph"/>
        <w:numPr>
          <w:ilvl w:val="0"/>
          <w:numId w:val="50"/>
        </w:numPr>
        <w:rPr>
          <w:ins w:id="2490" w:author="Mike Beckerle" w:date="2020-04-23T15:07:00Z"/>
        </w:rPr>
      </w:pPr>
      <w:ins w:id="2491" w:author="Mike Beckerle" w:date="2020-04-23T15:07:00Z">
        <w:r>
          <w:rPr>
            <w:iCs/>
          </w:rPr>
          <w:t>a group reference and the global group definition it references</w:t>
        </w:r>
      </w:ins>
    </w:p>
    <w:p w14:paraId="1D41C581" w14:textId="77777777" w:rsidR="00030976" w:rsidRDefault="00030976" w:rsidP="00030976">
      <w:pPr>
        <w:pStyle w:val="ListParagraph"/>
        <w:numPr>
          <w:ilvl w:val="0"/>
          <w:numId w:val="50"/>
        </w:numPr>
        <w:rPr>
          <w:ins w:id="2492" w:author="Mike Beckerle" w:date="2020-04-23T15:07:00Z"/>
        </w:rPr>
      </w:pPr>
      <w:ins w:id="2493" w:author="Mike Beckerle" w:date="2020-04-23T15:07:00Z">
        <w:r>
          <w:rPr>
            <w:iCs/>
          </w:rPr>
          <w:t>an element reference and the global element declaration it references, and any type definition it references.</w:t>
        </w:r>
      </w:ins>
    </w:p>
    <w:p w14:paraId="7F429B95" w14:textId="77777777" w:rsidR="00030976" w:rsidRDefault="00030976" w:rsidP="00030976">
      <w:pPr>
        <w:pStyle w:val="ListParagraph"/>
        <w:numPr>
          <w:ilvl w:val="0"/>
          <w:numId w:val="50"/>
        </w:numPr>
        <w:rPr>
          <w:ins w:id="2494" w:author="Mike Beckerle" w:date="2020-04-23T15:07:00Z"/>
        </w:rPr>
      </w:pPr>
      <w:ins w:id="2495" w:author="Mike Beckerle" w:date="2020-04-23T15:07:00Z">
        <w:r>
          <w:rPr>
            <w:iCs/>
          </w:rPr>
          <w:t>an element declaration and the type definition it references.</w:t>
        </w:r>
      </w:ins>
    </w:p>
    <w:p w14:paraId="3957AC66" w14:textId="77777777" w:rsidR="00030976" w:rsidRDefault="00030976" w:rsidP="00030976">
      <w:pPr>
        <w:pStyle w:val="ListParagraph"/>
        <w:numPr>
          <w:ilvl w:val="0"/>
          <w:numId w:val="50"/>
        </w:numPr>
        <w:rPr>
          <w:ins w:id="2496" w:author="Mike Beckerle" w:date="2020-04-23T15:07:00Z"/>
        </w:rPr>
      </w:pPr>
      <w:ins w:id="2497" w:author="Mike Beckerle" w:date="2020-04-23T15:07:00Z">
        <w:r>
          <w:rPr>
            <w:iCs/>
          </w:rPr>
          <w:t>a simple type definition and the base simple type it references.</w:t>
        </w:r>
      </w:ins>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w:t>
            </w:r>
            <w:ins w:id="2498" w:author="Mike Beckerle" w:date="2020-04-16T15:17:00Z">
              <w:r>
                <w:rPr>
                  <w:rFonts w:eastAsia="MS Mincho"/>
                </w:rPr>
                <w:t xml:space="preserve"> pattern</w:t>
              </w:r>
            </w:ins>
            <w:r>
              <w:rPr>
                <w:rFonts w:eastAsia="MS Mincho"/>
              </w:rPr>
              <w:t xml:space="preserve">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If a processing error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7777777" w:rsidR="000E1214" w:rsidRDefault="00A87198">
            <w:pPr>
              <w:rPr>
                <w:rFonts w:eastAsia="MS Mincho"/>
              </w:rPr>
            </w:pPr>
            <w:r>
              <w:rPr>
                <w:rFonts w:eastAsia="MS Mincho"/>
              </w:rPr>
              <w:t>If the length of the match is zero then the dfdl:assert evaluates to false and a processing error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77777777" w:rsidR="000E1214" w:rsidRDefault="00A87198">
            <w:r>
              <w:t>If a processing error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'recoverableError',</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r>
              <w:t>dfdl:assert</w:t>
            </w:r>
          </w:p>
        </w:tc>
      </w:tr>
    </w:tbl>
    <w:p w14:paraId="1D8E3435" w14:textId="1C263AFF" w:rsidR="000E1214" w:rsidRDefault="00A87198">
      <w:pPr>
        <w:pStyle w:val="Caption"/>
      </w:pPr>
      <w:r>
        <w:t xml:space="preserve">Table </w:t>
      </w:r>
      <w:fldSimple w:instr=" SEQ Table \* ARABIC ">
        <w:r w:rsidR="00852536">
          <w:rPr>
            <w:noProof/>
          </w:rPr>
          <w:t>6</w:t>
        </w:r>
      </w:fldSimple>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7A29F010" w14:textId="77777777" w:rsidR="000E1214" w:rsidRDefault="00A87198">
      <w:pPr>
        <w:autoSpaceDE w:val="0"/>
        <w:autoSpaceDN w:val="0"/>
        <w:adjustRightInd w:val="0"/>
        <w:rPr>
          <w:del w:id="2499" w:author="Mike Beckerle" w:date="2020-04-16T15:23:00Z"/>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failureType property, but using an implementation-dependent substitute message. </w:t>
      </w:r>
    </w:p>
    <w:p w14:paraId="35EB9378" w14:textId="77777777" w:rsidR="000E1214" w:rsidRDefault="000E1214">
      <w:pPr>
        <w:autoSpaceDE w:val="0"/>
        <w:autoSpaceDN w:val="0"/>
        <w:adjustRightInd w:val="0"/>
      </w:pPr>
    </w:p>
    <w:p w14:paraId="29852D99" w14:textId="77777777" w:rsidR="000E1214" w:rsidRDefault="00A87198" w:rsidP="002439DA">
      <w:pPr>
        <w:pStyle w:val="Heading3"/>
        <w:rPr>
          <w:rFonts w:eastAsia="Times New Roman"/>
          <w:lang w:eastAsia="en-GB"/>
        </w:rPr>
      </w:pPr>
      <w:bookmarkStart w:id="2500" w:name="_Toc39166821"/>
      <w:commentRangeStart w:id="2501"/>
      <w:r>
        <w:rPr>
          <w:rFonts w:eastAsia="Times New Roman"/>
          <w:lang w:eastAsia="en-GB"/>
        </w:rPr>
        <w:t>Controlling the Timing of Statement Evaluation</w:t>
      </w:r>
      <w:bookmarkEnd w:id="2500"/>
    </w:p>
    <w:p w14:paraId="7533199A" w14:textId="143A3060" w:rsidR="000E1214" w:rsidRDefault="00A87198">
      <w:pPr>
        <w:rPr>
          <w:color w:val="000000"/>
        </w:rPr>
      </w:pPr>
      <w:r>
        <w:rPr>
          <w:color w:val="000000"/>
        </w:rPr>
        <w:t xml:space="preserve">Schema authors can insert xs:sequence constructs to control the timing of evaluation of statements more </w:t>
      </w:r>
      <w:r w:rsidR="00EA309B">
        <w:rPr>
          <w:color w:val="000000"/>
        </w:rPr>
        <w:t>precisely. For</w:t>
      </w:r>
      <w:r>
        <w:rPr>
          <w:color w:val="000000"/>
        </w:rPr>
        <w:t xml:space="preserve"> example:</w:t>
      </w:r>
    </w:p>
    <w:p w14:paraId="446A0CAD"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w:t>
      </w:r>
    </w:p>
    <w:p w14:paraId="337519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2E679B2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ref="a" .../&gt;</w:t>
      </w:r>
    </w:p>
    <w:p w14:paraId="57B716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5DAD0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6857C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59F6F52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722858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10E747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139E5D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ref="b" .../&gt;</w:t>
      </w:r>
    </w:p>
    <w:p w14:paraId="3D70EB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3009DC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554C8B8"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0A4F969" w14:textId="21B96C55" w:rsidR="000E1214" w:rsidRDefault="00A87198">
      <w:r>
        <w:t xml:space="preserve">In the above, the assert test expression is evaluated after parsing element 'a', and before parsing element "b". The use of two nested interior sequences surrounding element 'b' in this manner </w:t>
      </w:r>
      <w:r w:rsidR="00EA309B">
        <w:t>ensures</w:t>
      </w:r>
      <w:r>
        <w:t xml:space="preserve"> that the outermost sequence's separator usage is not disrupted. </w:t>
      </w:r>
      <w:commentRangeEnd w:id="2501"/>
      <w:r>
        <w:rPr>
          <w:rStyle w:val="CommentReference"/>
        </w:rPr>
        <w:commentReference w:id="2501"/>
      </w:r>
    </w:p>
    <w:p w14:paraId="7400FE51" w14:textId="77777777" w:rsidR="000E1214" w:rsidRDefault="00A87198" w:rsidP="00A64D65">
      <w:pPr>
        <w:pStyle w:val="Heading2"/>
      </w:pPr>
      <w:bookmarkStart w:id="2502" w:name="_Toc175057333"/>
      <w:bookmarkStart w:id="2503" w:name="_Toc199516260"/>
      <w:bookmarkStart w:id="2504" w:name="_Toc194983936"/>
      <w:bookmarkStart w:id="2505" w:name="_Toc243112778"/>
      <w:bookmarkStart w:id="2506" w:name="_Ref251074181"/>
      <w:bookmarkStart w:id="2507" w:name="_Ref251074211"/>
      <w:bookmarkStart w:id="2508" w:name="_Ref254711418"/>
      <w:bookmarkStart w:id="2509" w:name="_Ref254711423"/>
      <w:bookmarkStart w:id="2510" w:name="_Toc349042665"/>
      <w:bookmarkStart w:id="2511" w:name="_Toc39166822"/>
      <w:r>
        <w:t>The dfdl:discriminator Statement Annotation Element</w:t>
      </w:r>
      <w:bookmarkEnd w:id="2481"/>
      <w:bookmarkEnd w:id="2502"/>
      <w:bookmarkEnd w:id="2503"/>
      <w:bookmarkEnd w:id="2504"/>
      <w:bookmarkEnd w:id="2505"/>
      <w:bookmarkEnd w:id="2506"/>
      <w:bookmarkEnd w:id="2507"/>
      <w:bookmarkEnd w:id="2508"/>
      <w:bookmarkEnd w:id="2509"/>
      <w:bookmarkEnd w:id="2510"/>
      <w:bookmarkEnd w:id="2511"/>
    </w:p>
    <w:p w14:paraId="65296D13" w14:textId="77777777" w:rsidR="000E1214" w:rsidRDefault="00A87198">
      <w:pPr>
        <w:rPr>
          <w:ins w:id="2512" w:author="Mike Beckerle" w:date="2020-04-16T15:35:00Z"/>
          <w:rFonts w:cs="Arial"/>
        </w:rPr>
      </w:pPr>
      <w:r>
        <w:rPr>
          <w:rFonts w:cs="Arial"/>
        </w:rPr>
        <w:t>DFDL discriminator</w:t>
      </w:r>
      <w:ins w:id="2513" w:author="Mike Beckerle" w:date="2020-04-16T15:20:00Z">
        <w:r>
          <w:rPr>
            <w:rFonts w:cs="Arial"/>
          </w:rPr>
          <w:t xml:space="preserve"> statement</w:t>
        </w:r>
      </w:ins>
      <w:r>
        <w:rPr>
          <w:rFonts w:cs="Arial"/>
        </w:rPr>
        <w:t xml:space="preserve">s are used during parsing to resolve points of uncertainty </w:t>
      </w:r>
      <w:ins w:id="2514" w:author="Mike Beckerle" w:date="2020-04-16T15:39:00Z">
        <w:r>
          <w:rPr>
            <w:rFonts w:cs="Arial"/>
          </w:rPr>
          <w:t xml:space="preserve">(choices, optional elements, array repetition) </w:t>
        </w:r>
      </w:ins>
      <w:r>
        <w:rPr>
          <w:rFonts w:cs="Arial"/>
        </w:rPr>
        <w:t xml:space="preserve">that cannot be resolved by speculative parsing. Discriminators are not used during unparsing. </w:t>
      </w:r>
    </w:p>
    <w:p w14:paraId="014A514A" w14:textId="5AB685EE" w:rsidR="000E1214" w:rsidRDefault="00A87198">
      <w:pPr>
        <w:keepNext/>
        <w:rPr>
          <w:moveTo w:id="2515" w:author="Mike Beckerle" w:date="2020-04-16T15:35:00Z"/>
        </w:rPr>
      </w:pPr>
      <w:moveToRangeStart w:id="2516" w:author="Mike Beckerle" w:date="2020-04-16T15:35:00Z" w:name="move37943731"/>
      <w:moveTo w:id="2517" w:author="Mike Beckerle" w:date="2020-04-16T15:35:00Z">
        <w:r>
          <w:t xml:space="preserve">A DFDL discriminator </w:t>
        </w:r>
      </w:moveTo>
      <w:ins w:id="2518" w:author="Mike Beckerle" w:date="2020-04-16T15:35:00Z">
        <w:r>
          <w:t xml:space="preserve">may </w:t>
        </w:r>
      </w:ins>
      <w:moveTo w:id="2519" w:author="Mike Beckerle" w:date="2020-04-16T15:35:00Z">
        <w:r>
          <w:t>contain</w:t>
        </w:r>
        <w:del w:id="2520" w:author="Mike Beckerle" w:date="2020-04-16T15:35:00Z">
          <w:r>
            <w:delText>s</w:delText>
          </w:r>
        </w:del>
        <w:r>
          <w:t xml:space="preserve"> a test expression that </w:t>
        </w:r>
        <w:del w:id="2521" w:author="Mike Beckerle" w:date="2020-04-16T15:35:00Z">
          <w:r>
            <w:delText xml:space="preserve">is an expression that </w:delText>
          </w:r>
        </w:del>
        <w:r>
          <w:t>evaluates to true or false. The discriminator is said to be successful if the test evaluates to true and unsuccessful (or fails) if the test evaluates to false.</w:t>
        </w:r>
      </w:moveTo>
      <w:ins w:id="2522" w:author="Mike Beckerle" w:date="2020-04-16T15:35:00Z">
        <w:r>
          <w:t xml:space="preserve"> A </w:t>
        </w:r>
      </w:ins>
      <w:r w:rsidR="00EA309B">
        <w:t>discriminator</w:t>
      </w:r>
      <w:ins w:id="2523" w:author="Mike Beckerle" w:date="2020-04-16T15:35:00Z">
        <w:r>
          <w:t xml:space="preserve"> may a</w:t>
        </w:r>
      </w:ins>
      <w:ins w:id="2524" w:author="Mike Beckerle" w:date="2020-04-16T15:36:00Z">
        <w:r>
          <w:t>lternatively contain a test regular expression pattern and</w:t>
        </w:r>
      </w:ins>
      <w:ins w:id="2525" w:author="Mike Beckerle" w:date="2020-04-16T15:39:00Z">
        <w:r>
          <w:t xml:space="preserve"> the discriminator</w:t>
        </w:r>
      </w:ins>
      <w:ins w:id="2526" w:author="Mike Beckerle" w:date="2020-04-16T15:36:00Z">
        <w:r>
          <w:t xml:space="preserve"> is successful if the test pattern matches with non-zero length and is unsuccessful (or fails) if there is no match or a zero-length match</w:t>
        </w:r>
      </w:ins>
      <w:ins w:id="2527" w:author="Mike Beckerle" w:date="2020-04-16T15:37:00Z">
        <w:r>
          <w:t>.</w:t>
        </w:r>
      </w:ins>
    </w:p>
    <w:moveToRangeEnd w:id="2516"/>
    <w:p w14:paraId="1B1D4021" w14:textId="77777777" w:rsidR="000E1214" w:rsidRDefault="00A87198">
      <w:pPr>
        <w:rPr>
          <w:ins w:id="2528" w:author="Mike Beckerle" w:date="2020-04-16T15:35:00Z"/>
          <w:rFonts w:cs="Arial"/>
        </w:rPr>
      </w:pPr>
      <w:del w:id="2529" w:author="Mike Beckerle" w:date="2020-04-16T15:37:00Z">
        <w:r>
          <w:rPr>
            <w:rFonts w:cs="Arial"/>
          </w:rPr>
          <w:delText xml:space="preserve">They </w:delText>
        </w:r>
      </w:del>
      <w:ins w:id="2530" w:author="Mike Beckerle" w:date="2020-04-16T15:37:00Z">
        <w:r>
          <w:rPr>
            <w:rFonts w:cs="Arial"/>
          </w:rPr>
          <w:t xml:space="preserve">Discriminators </w:t>
        </w:r>
      </w:ins>
      <w:r>
        <w:rPr>
          <w:rFonts w:cs="Arial"/>
        </w:rPr>
        <w:t xml:space="preserve">can also be used to force a resolution earlier during the parsing of a </w:t>
      </w:r>
      <w:ins w:id="2531" w:author="Mike Beckerle" w:date="2020-04-16T15:20:00Z">
        <w:r>
          <w:rPr>
            <w:rFonts w:cs="Arial"/>
          </w:rPr>
          <w:t xml:space="preserve">model </w:t>
        </w:r>
      </w:ins>
      <w:r>
        <w:rPr>
          <w:rFonts w:cs="Arial"/>
        </w:rPr>
        <w:t xml:space="preserve">group so that subsequent parsing errors are treated as processing errors of a known </w:t>
      </w:r>
      <w:ins w:id="2532" w:author="Mike Beckerle" w:date="2020-04-16T15:32:00Z">
        <w:r>
          <w:rPr>
            <w:rFonts w:cs="Arial"/>
          </w:rPr>
          <w:t xml:space="preserve">schema </w:t>
        </w:r>
      </w:ins>
      <w:r>
        <w:rPr>
          <w:rFonts w:cs="Arial"/>
        </w:rPr>
        <w:t xml:space="preserve">component rather than a failure to find a </w:t>
      </w:r>
      <w:ins w:id="2533" w:author="Mike Beckerle" w:date="2020-04-16T15:32:00Z">
        <w:r>
          <w:rPr>
            <w:rFonts w:cs="Arial"/>
          </w:rPr>
          <w:t xml:space="preserve">schema </w:t>
        </w:r>
      </w:ins>
      <w:r>
        <w:rPr>
          <w:rFonts w:cs="Arial"/>
        </w:rPr>
        <w:t xml:space="preserve">component. </w:t>
      </w:r>
    </w:p>
    <w:p w14:paraId="4C31E6F7" w14:textId="443EF083" w:rsidR="000E1214" w:rsidRDefault="00A87198">
      <w:commentRangeStart w:id="2534"/>
      <w:r>
        <w:t xml:space="preserve">A discriminator determines the existence or non-existence of a </w:t>
      </w:r>
      <w:ins w:id="2535" w:author="Mike Beckerle" w:date="2020-04-16T15:29:00Z">
        <w:r>
          <w:t xml:space="preserve">schema </w:t>
        </w:r>
      </w:ins>
      <w:r>
        <w:t xml:space="preserve">component. If the discriminator is successful, then the component is known to </w:t>
      </w:r>
      <w:r w:rsidR="00EA309B">
        <w:t>exist,</w:t>
      </w:r>
      <w:r>
        <w:t xml:space="preserve"> and any subsequent errors will not cause backtracking at </w:t>
      </w:r>
      <w:ins w:id="2536" w:author="Mike Beckerle" w:date="2020-04-16T15:22:00Z">
        <w:r>
          <w:t xml:space="preserve">the nearest </w:t>
        </w:r>
      </w:ins>
      <w:r>
        <w:t xml:space="preserve">point of uncertainty. If a discriminator is unsuccessful then the component is known not to </w:t>
      </w:r>
      <w:r w:rsidR="00EA309B">
        <w:t>exist,</w:t>
      </w:r>
      <w:r>
        <w:t xml:space="preserve"> and backtracking occurs immediately.</w:t>
      </w:r>
    </w:p>
    <w:p w14:paraId="317660D2" w14:textId="77777777" w:rsidR="000E1214" w:rsidRDefault="00A87198">
      <w:pPr>
        <w:rPr>
          <w:rFonts w:cs="Arial"/>
        </w:rPr>
      </w:pPr>
      <w:r>
        <w:rPr>
          <w:rFonts w:cs="Arial"/>
        </w:rPr>
        <w:t>If the complex type of an element contains a sequence group as its content model then if the sequence group is known not to exist, then the element is known not to exist.</w:t>
      </w:r>
      <w:commentRangeEnd w:id="2534"/>
      <w:r>
        <w:rPr>
          <w:rStyle w:val="CommentReference"/>
        </w:rPr>
        <w:commentReference w:id="2534"/>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2537" w:name="_Ref253479457"/>
      <w:bookmarkStart w:id="2538" w:name="_Ref253479465"/>
      <w:bookmarkStart w:id="2539" w:name="_Toc349042666"/>
      <w:bookmarkStart w:id="2540" w:name="_Toc39166823"/>
      <w:r>
        <w:rPr>
          <w:rFonts w:eastAsia="Times New Roman"/>
        </w:rPr>
        <w:t>Properties for dfdl:discriminator</w:t>
      </w:r>
      <w:bookmarkEnd w:id="2537"/>
      <w:bookmarkEnd w:id="2538"/>
      <w:bookmarkEnd w:id="2539"/>
      <w:bookmarkEnd w:id="2540"/>
    </w:p>
    <w:p w14:paraId="02362819" w14:textId="77777777" w:rsidR="000E1214" w:rsidRDefault="00A87198">
      <w:pPr>
        <w:keepNext/>
        <w:rPr>
          <w:moveFrom w:id="2541" w:author="Mike Beckerle" w:date="2020-04-16T15:35:00Z"/>
        </w:rPr>
      </w:pPr>
      <w:ins w:id="2542" w:author="Mike Beckerle" w:date="2020-04-16T15:34:00Z">
        <w:r>
          <w:t>Within a dfdl:discriminator, t</w:t>
        </w:r>
      </w:ins>
      <w:moveFromRangeStart w:id="2543" w:author="Mike Beckerle" w:date="2020-04-16T15:35:00Z" w:name="move37943731"/>
      <w:moveFrom w:id="2544" w:author="Mike Beckerle" w:date="2020-04-16T15:35:00Z">
        <w:r>
          <w:t>A DFDL discriminator contains a test expression that is an expression that evaluates to true or false. The discriminator is said to be successful if the test evaluates to true and unsuccessful (or fails) if the test evaluates to false.</w:t>
        </w:r>
      </w:moveFrom>
    </w:p>
    <w:moveFromRangeEnd w:id="2543"/>
    <w:p w14:paraId="72ACFB61" w14:textId="77777777" w:rsidR="000E1214" w:rsidRDefault="00A87198">
      <w:pPr>
        <w:rPr>
          <w:del w:id="2545" w:author="Mike Beckerle" w:date="2020-04-16T15:35:00Z"/>
        </w:rPr>
      </w:pPr>
      <w:del w:id="2546" w:author="Mike Beckerle" w:date="2020-04-16T15:34:00Z">
        <w:r>
          <w:delText>T</w:delText>
        </w:r>
      </w:del>
      <w:r>
        <w:t xml:space="preserve">he testKind property specifies whether an expression or pattern is used by the dfdl:discriminator. The expression or pattern can be expressed as an attribute or as a value. </w:t>
      </w:r>
    </w:p>
    <w:p w14:paraId="7134B03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77777777" w:rsidR="000E1214" w:rsidRDefault="00A87198">
      <w:r>
        <w:t xml:space="preserve">It is a Schema Definition Error if a </w:t>
      </w:r>
      <w:del w:id="2547" w:author="Mike Beckerle" w:date="2020-04-16T15:41:00Z">
        <w:r>
          <w:delText xml:space="preserve">property </w:delText>
        </w:r>
      </w:del>
      <w:ins w:id="2548" w:author="Mike Beckerle" w:date="2020-04-16T15:41:00Z">
        <w:r>
          <w:t xml:space="preserve">the test expression or test pattern </w:t>
        </w:r>
      </w:ins>
      <w:r>
        <w:t>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dfdl:discriminator can be an annotation on </w:t>
      </w:r>
      <w:ins w:id="2549" w:author="Mike Beckerle" w:date="2020-04-16T15:42:00Z">
        <w:r>
          <w:t>these schema components:</w:t>
        </w:r>
      </w:ins>
    </w:p>
    <w:p w14:paraId="71117D46" w14:textId="77777777" w:rsidR="000E1214" w:rsidRDefault="00A87198">
      <w:pPr>
        <w:numPr>
          <w:ilvl w:val="0"/>
          <w:numId w:val="48"/>
        </w:numPr>
      </w:pPr>
      <w:r>
        <w:t>an xs:element declaration (local or global)</w:t>
      </w:r>
    </w:p>
    <w:p w14:paraId="46FFE06A" w14:textId="77777777" w:rsidR="000E1214" w:rsidRDefault="00A87198">
      <w:pPr>
        <w:numPr>
          <w:ilvl w:val="0"/>
          <w:numId w:val="48"/>
        </w:numPr>
      </w:pPr>
      <w:r>
        <w:t xml:space="preserve">an xs:element reference </w:t>
      </w:r>
    </w:p>
    <w:p w14:paraId="61511141" w14:textId="77777777" w:rsidR="000E1214" w:rsidRDefault="00A87198">
      <w:pPr>
        <w:numPr>
          <w:ilvl w:val="0"/>
          <w:numId w:val="48"/>
        </w:numPr>
      </w:pPr>
      <w:r>
        <w:t xml:space="preserve">an xs:group reference </w:t>
      </w:r>
    </w:p>
    <w:p w14:paraId="7E0FE724" w14:textId="77777777" w:rsidR="000E1214" w:rsidRDefault="00A87198">
      <w:pPr>
        <w:numPr>
          <w:ilvl w:val="0"/>
          <w:numId w:val="48"/>
        </w:numPr>
      </w:pPr>
      <w:r>
        <w:t xml:space="preserve">an xs:sequence </w:t>
      </w:r>
    </w:p>
    <w:p w14:paraId="43234BEF" w14:textId="77777777" w:rsidR="000E1214" w:rsidRDefault="00A87198">
      <w:pPr>
        <w:numPr>
          <w:ilvl w:val="0"/>
          <w:numId w:val="48"/>
        </w:numPr>
      </w:pPr>
      <w:r>
        <w:t xml:space="preserve">an xs:choice </w:t>
      </w:r>
    </w:p>
    <w:p w14:paraId="3C24F368" w14:textId="77777777" w:rsidR="000E1214" w:rsidRDefault="00A87198">
      <w:pPr>
        <w:numPr>
          <w:ilvl w:val="0"/>
          <w:numId w:val="48"/>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77777777" w:rsidR="000E1214" w:rsidRDefault="00A87198">
            <w:pPr>
              <w:rPr>
                <w:rFonts w:eastAsia="MS Mincho"/>
              </w:rPr>
            </w:pPr>
            <w:r>
              <w:rPr>
                <w:rFonts w:eastAsia="MS Mincho"/>
              </w:rPr>
              <w:t>If the length of the match is zero then the dfdl:discriminator evaluates to false and a processing error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518EA31D" w:rsidR="000E1214" w:rsidRDefault="00A87198">
      <w:pPr>
        <w:pStyle w:val="Caption"/>
      </w:pPr>
      <w:r>
        <w:t xml:space="preserve">Table </w:t>
      </w:r>
      <w:fldSimple w:instr=" SEQ Table \* ARABIC ">
        <w:r w:rsidR="00852536">
          <w:rPr>
            <w:noProof/>
          </w:rPr>
          <w:t>7</w:t>
        </w:r>
      </w:fldSimple>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84CBB7D" w14:textId="77777777" w:rsidR="000E1214" w:rsidRDefault="00A87198" w:rsidP="00A64D65">
      <w:pPr>
        <w:pStyle w:val="Heading2"/>
      </w:pPr>
      <w:bookmarkStart w:id="2550" w:name="_Toc226450743"/>
      <w:bookmarkStart w:id="2551" w:name="_Ref228949039"/>
      <w:bookmarkStart w:id="2552" w:name="_Toc243112780"/>
      <w:bookmarkStart w:id="2553" w:name="_Ref251074274"/>
      <w:bookmarkStart w:id="2554" w:name="_Ref251074286"/>
      <w:bookmarkStart w:id="2555" w:name="_Toc349042667"/>
      <w:bookmarkStart w:id="2556" w:name="_Ref362443507"/>
      <w:bookmarkStart w:id="2557" w:name="_Ref362443517"/>
      <w:bookmarkStart w:id="2558" w:name="_Toc177399047"/>
      <w:bookmarkStart w:id="2559" w:name="_Toc175057334"/>
      <w:bookmarkStart w:id="2560" w:name="_Toc199516261"/>
      <w:bookmarkStart w:id="2561" w:name="_Toc194983937"/>
      <w:bookmarkStart w:id="2562" w:name="_Toc39166824"/>
      <w:r>
        <w:t>The dfdl:defineEscapeScheme Defining Annotation Element</w:t>
      </w:r>
      <w:bookmarkEnd w:id="2550"/>
      <w:bookmarkEnd w:id="2551"/>
      <w:bookmarkEnd w:id="2552"/>
      <w:bookmarkEnd w:id="2553"/>
      <w:bookmarkEnd w:id="2554"/>
      <w:bookmarkEnd w:id="2555"/>
      <w:bookmarkEnd w:id="2556"/>
      <w:bookmarkEnd w:id="2557"/>
      <w:bookmarkEnd w:id="2562"/>
    </w:p>
    <w:p w14:paraId="22C16E99" w14:textId="77777777" w:rsidR="000E1214" w:rsidRDefault="00A87198">
      <w:r>
        <w:t>One or more dfdl:defineEscapeScheme annotation elements can appear within the annotation children of the xs:schema. The dfdl:defineEscapeScheme elements may only appear as annotation children of the xs:schema.</w:t>
      </w:r>
    </w:p>
    <w:p w14:paraId="71BCA24B" w14:textId="77777777" w:rsidR="000E1214" w:rsidRDefault="00A87198">
      <w:r>
        <w:t xml:space="preserve">The order of their appearance does not matter, nor does their position relative to other annotation or non-annotation children of the xs:schema. </w:t>
      </w:r>
    </w:p>
    <w:p w14:paraId="6CAB18B8" w14:textId="77777777" w:rsidR="000E1214" w:rsidRDefault="00A87198">
      <w:r>
        <w:t xml:space="preserve">Each dfdl:defineEscapeScheme has a required name attribute and a required dfdl:escapeScheme child element. </w:t>
      </w:r>
    </w:p>
    <w:p w14:paraId="7AE0463F" w14:textId="77777777" w:rsidR="000E1214" w:rsidRDefault="00A87198">
      <w:r>
        <w:t xml:space="preserve">The construct creates a named escape scheme definition. The value of the name attribute is of XML type NCName. The name will become a member of the schema's target namespace. These names must be unique within the namespace among escape schemes. </w:t>
      </w:r>
    </w:p>
    <w:p w14:paraId="08F3E563" w14:textId="77777777" w:rsidR="000E1214" w:rsidRDefault="00A87198">
      <w:r>
        <w:t>If multiple dfdl:defineEscapeScheme definitions have the same 'name' attribute, in the same namespace, then it is a Schema Definition Error.</w:t>
      </w:r>
    </w:p>
    <w:p w14:paraId="0FB3BC3E" w14:textId="77777777" w:rsidR="000E1214" w:rsidRDefault="00A87198">
      <w:r>
        <w:t>Each dfdl:defineEscapeScheme annotation element contains a dfdl:escapeScheme annotation element as detailed below.</w:t>
      </w:r>
    </w:p>
    <w:p w14:paraId="7D494F9E" w14:textId="77777777" w:rsidR="000E1214" w:rsidRDefault="00A87198">
      <w:r>
        <w:t>Here is an example of an escapeScheme definition:</w:t>
      </w:r>
    </w:p>
    <w:p w14:paraId="008049F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4A2ACB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FCA0CA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55546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33872D6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3E5AE7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7D631A9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5DFF18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1E6A07F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64BF75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0143DD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95D9D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6D3F54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75D0FA" w14:textId="77777777" w:rsidR="000E1214" w:rsidRDefault="00A87198">
      <w:r>
        <w:t xml:space="preserve">A dfdl:defineEscapeScheme serves only to supply a named definition for a dfdl:escapeScheme for reuse from other places. It does not cause any use of the representation properties it contains to describe any actual data. </w:t>
      </w:r>
    </w:p>
    <w:p w14:paraId="7EDEF064" w14:textId="77777777" w:rsidR="000E1214" w:rsidRDefault="00A87198" w:rsidP="002439DA">
      <w:pPr>
        <w:pStyle w:val="Heading3"/>
        <w:rPr>
          <w:rFonts w:eastAsia="Times New Roman"/>
        </w:rPr>
      </w:pPr>
      <w:bookmarkStart w:id="2563" w:name="_Toc322911574"/>
      <w:bookmarkStart w:id="2564" w:name="_Toc322912113"/>
      <w:bookmarkStart w:id="2565" w:name="_Toc329092963"/>
      <w:bookmarkStart w:id="2566" w:name="_Toc332701476"/>
      <w:bookmarkStart w:id="2567" w:name="_Toc332701783"/>
      <w:bookmarkStart w:id="2568" w:name="_Toc332711577"/>
      <w:bookmarkStart w:id="2569" w:name="_Toc332711885"/>
      <w:bookmarkStart w:id="2570" w:name="_Toc332712187"/>
      <w:bookmarkStart w:id="2571" w:name="_Toc332724103"/>
      <w:bookmarkStart w:id="2572" w:name="_Toc332724403"/>
      <w:bookmarkStart w:id="2573" w:name="_Toc341102699"/>
      <w:bookmarkStart w:id="2574" w:name="_Toc347241431"/>
      <w:bookmarkStart w:id="2575" w:name="_Toc347744624"/>
      <w:bookmarkStart w:id="2576" w:name="_Toc348984407"/>
      <w:bookmarkStart w:id="2577" w:name="_Toc348984712"/>
      <w:bookmarkStart w:id="2578" w:name="_Toc349037875"/>
      <w:bookmarkStart w:id="2579" w:name="_Toc349038180"/>
      <w:bookmarkStart w:id="2580" w:name="_Toc349042668"/>
      <w:bookmarkStart w:id="2581" w:name="_Toc351912659"/>
      <w:bookmarkStart w:id="2582" w:name="_Toc351914681"/>
      <w:bookmarkStart w:id="2583" w:name="_Toc351915115"/>
      <w:bookmarkStart w:id="2584" w:name="_Toc361231154"/>
      <w:bookmarkStart w:id="2585" w:name="_Toc361231680"/>
      <w:bookmarkStart w:id="2586" w:name="_Toc362444978"/>
      <w:bookmarkStart w:id="2587" w:name="_Toc363908900"/>
      <w:bookmarkStart w:id="2588" w:name="_Toc364463323"/>
      <w:bookmarkStart w:id="2589" w:name="_Toc366077921"/>
      <w:bookmarkStart w:id="2590" w:name="_Toc366078540"/>
      <w:bookmarkStart w:id="2591" w:name="_Toc366079526"/>
      <w:bookmarkStart w:id="2592" w:name="_Toc366080138"/>
      <w:bookmarkStart w:id="2593" w:name="_Toc366080747"/>
      <w:bookmarkStart w:id="2594" w:name="_Toc366505087"/>
      <w:bookmarkStart w:id="2595" w:name="_Toc366508456"/>
      <w:bookmarkStart w:id="2596" w:name="_Toc366512957"/>
      <w:bookmarkStart w:id="2597" w:name="_Toc366574148"/>
      <w:bookmarkStart w:id="2598" w:name="_Toc366577941"/>
      <w:bookmarkStart w:id="2599" w:name="_Toc366578535"/>
      <w:bookmarkStart w:id="2600" w:name="_Toc366579127"/>
      <w:bookmarkStart w:id="2601" w:name="_Toc366579718"/>
      <w:bookmarkStart w:id="2602" w:name="_Toc366580310"/>
      <w:bookmarkStart w:id="2603" w:name="_Toc366580901"/>
      <w:bookmarkStart w:id="2604" w:name="_Toc366581493"/>
      <w:bookmarkStart w:id="2605" w:name="_Toc243112781"/>
      <w:bookmarkStart w:id="2606" w:name="_Toc349042669"/>
      <w:bookmarkStart w:id="2607" w:name="_Toc39166825"/>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r>
        <w:rPr>
          <w:rFonts w:eastAsia="Times New Roman"/>
        </w:rPr>
        <w:t>Using/Referencing a Named escapeScheme Definition</w:t>
      </w:r>
      <w:bookmarkEnd w:id="2605"/>
      <w:bookmarkEnd w:id="2606"/>
      <w:bookmarkEnd w:id="2607"/>
    </w:p>
    <w:p w14:paraId="49B929FC" w14:textId="77777777" w:rsidR="000E1214" w:rsidRDefault="00A87198">
      <w:r>
        <w:t>A named, reusable, escape scheme is used by referring to its name from a dfdl:escapeSchemeRef property on an element. For example:</w:t>
      </w:r>
    </w:p>
    <w:p w14:paraId="5F8C738C" w14:textId="6814724A"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5" w:history="1">
        <w:r>
          <w:rPr>
            <w:rStyle w:val="CodeCharacter"/>
            <w:szCs w:val="20"/>
          </w:rPr>
          <w:t>http://www.ogf.org/dfdl/"</w:t>
        </w:r>
      </w:hyperlink>
      <w:r>
        <w:rPr>
          <w:rStyle w:val="CodeCharacter"/>
          <w:szCs w:val="20"/>
        </w:rPr>
        <w:t>&gt;</w:t>
      </w:r>
    </w:p>
    <w:p w14:paraId="2A39BB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03D11D42"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2558"/>
      <w:bookmarkEnd w:id="2559"/>
      <w:bookmarkEnd w:id="2560"/>
      <w:bookmarkEnd w:id="2561"/>
      <w:r>
        <w:t xml:space="preserve"> </w:t>
      </w:r>
    </w:p>
    <w:p w14:paraId="085C1764" w14:textId="77777777" w:rsidR="000E1214" w:rsidRDefault="00A87198" w:rsidP="00A64D65">
      <w:pPr>
        <w:pStyle w:val="Heading2"/>
      </w:pPr>
      <w:bookmarkStart w:id="2608" w:name="_Ref220489733"/>
      <w:bookmarkStart w:id="2609" w:name="_Toc226450744"/>
      <w:bookmarkStart w:id="2610" w:name="_Toc243112782"/>
      <w:bookmarkStart w:id="2611" w:name="_Toc349042670"/>
      <w:bookmarkStart w:id="2612" w:name="_Toc177399048"/>
      <w:bookmarkStart w:id="2613" w:name="_Toc175057335"/>
      <w:bookmarkStart w:id="2614" w:name="_Toc199516262"/>
      <w:bookmarkStart w:id="2615" w:name="_Toc194983938"/>
      <w:bookmarkStart w:id="2616" w:name="_Toc39166826"/>
      <w:r>
        <w:t>The dfdl:escapeScheme Annotation Element</w:t>
      </w:r>
      <w:bookmarkEnd w:id="2608"/>
      <w:bookmarkEnd w:id="2609"/>
      <w:bookmarkEnd w:id="2610"/>
      <w:bookmarkEnd w:id="2611"/>
      <w:bookmarkEnd w:id="2616"/>
    </w:p>
    <w:p w14:paraId="4FFA0376"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45639F2F" w14:textId="77777777" w:rsidR="000E1214" w:rsidRDefault="00A87198">
      <w:r>
        <w:t xml:space="preserve">An escape scheme defines the properties that describe the text escaping rules in force when data such as text delimiters are present in the data. There are two variants on such schemes, </w:t>
      </w:r>
    </w:p>
    <w:p w14:paraId="19DE9555" w14:textId="64F431B4" w:rsidR="000E1214" w:rsidRDefault="00A87198">
      <w:pPr>
        <w:pStyle w:val="ListParagraph"/>
        <w:numPr>
          <w:ilvl w:val="0"/>
          <w:numId w:val="49"/>
        </w:numPr>
      </w:pPr>
      <w:r>
        <w:t>The use of a single escape character to cause the next character to be interpreted literally. The escape character itself is escaped by the escape</w:t>
      </w:r>
      <w:r w:rsidR="00EA309B">
        <w:t>-</w:t>
      </w:r>
      <w:r>
        <w:t>escape character.</w:t>
      </w:r>
    </w:p>
    <w:p w14:paraId="0B13ADC2" w14:textId="77777777" w:rsidR="000E1214" w:rsidRDefault="00A87198">
      <w:pPr>
        <w:pStyle w:val="ListParagraph"/>
        <w:numPr>
          <w:ilvl w:val="0"/>
          <w:numId w:val="49"/>
        </w:numPr>
      </w:pPr>
      <w:r>
        <w:t>The use of a pair of escape strings to cause the enclosed group of characters to be interpreted literally. The ending escape string is escaped by the escape escape character.</w:t>
      </w:r>
    </w:p>
    <w:p w14:paraId="0CFD90B8" w14:textId="77777777" w:rsidR="000E1214" w:rsidRDefault="00A87198">
      <w:r>
        <w:t>On parsing, the escape scheme is applied after pad characters are trimmed and on unparsing before pad characters are added.</w:t>
      </w:r>
    </w:p>
    <w:p w14:paraId="76A5A0E2" w14:textId="77777777" w:rsidR="000E1214" w:rsidRDefault="00A87198">
      <w:r>
        <w:t xml:space="preserve">DFDL does not perform any substitutions for ampersand notations like &amp;lt;. </w:t>
      </w:r>
    </w:p>
    <w:p w14:paraId="07DA0A73" w14:textId="77777777" w:rsidR="00852536" w:rsidRDefault="00A87198">
      <w:pPr>
        <w:pStyle w:val="Caption"/>
      </w:pPr>
      <w:r>
        <w:rPr>
          <w:b w:val="0"/>
          <w:bCs/>
        </w:rPr>
        <w:t xml:space="preserve">The syntax of dfdl:escapeScheme is defined in Section </w:t>
      </w:r>
      <w:r>
        <w:fldChar w:fldCharType="begin"/>
      </w:r>
      <w:r>
        <w:rPr>
          <w:b w:val="0"/>
          <w:bCs/>
        </w:rPr>
        <w:instrText xml:space="preserve"> REF _Ref250479270 \r \h  \* MERGEFORMAT </w:instrText>
      </w:r>
      <w:r>
        <w:fldChar w:fldCharType="separate"/>
      </w:r>
      <w:r w:rsidR="00852536">
        <w:rPr>
          <w:b w:val="0"/>
          <w:bCs/>
        </w:rPr>
        <w:t>13.2.1</w:t>
      </w:r>
      <w:r>
        <w:fldChar w:fldCharType="end"/>
      </w:r>
      <w:r>
        <w:rPr>
          <w:b w:val="0"/>
          <w:bCs/>
        </w:rPr>
        <w:t>.</w:t>
      </w:r>
      <w:r>
        <w:fldChar w:fldCharType="begin"/>
      </w:r>
      <w:r>
        <w:rPr>
          <w:b w:val="0"/>
          <w:bCs/>
        </w:rPr>
        <w:instrText xml:space="preserve"> REF _Ref228950351 \h  \* MERGEFORMAT </w:instrText>
      </w:r>
      <w:r>
        <w:fldChar w:fldCharType="separate"/>
      </w:r>
      <w:r w:rsidR="00852536" w:rsidRPr="00852536">
        <w:rPr>
          <w:b w:val="0"/>
          <w:bCs/>
        </w:rPr>
        <w:t xml:space="preserve">Table </w:t>
      </w:r>
      <w:r w:rsidR="00852536" w:rsidRPr="00852536">
        <w:rPr>
          <w:b w:val="0"/>
          <w:bCs/>
          <w:noProof/>
        </w:rPr>
        <w:t>26</w:t>
      </w:r>
      <w:r w:rsidR="00852536" w:rsidRPr="00852536">
        <w:rPr>
          <w:b w:val="0"/>
          <w:bCs/>
        </w:rPr>
        <w:t xml:space="preserve"> Properties Common to All Simple Types with Text Representation</w:t>
      </w:r>
    </w:p>
    <w:p w14:paraId="3BC86FEA" w14:textId="0168AC41" w:rsidR="000E1214" w:rsidRDefault="00852536">
      <w:pPr>
        <w:pStyle w:val="Caption"/>
      </w:pPr>
      <w:r>
        <w:t>The dfdl:escapeScheme Properties</w:t>
      </w:r>
      <w:r w:rsidR="00A87198">
        <w:fldChar w:fldCharType="end"/>
      </w:r>
      <w:bookmarkStart w:id="2617" w:name="_Toc243112783"/>
      <w:bookmarkStart w:id="2618" w:name="_Ref251074718"/>
      <w:bookmarkStart w:id="2619" w:name="_Ref251074722"/>
      <w:r w:rsidR="00A87198">
        <w:rPr>
          <w:b w:val="0"/>
          <w:bCs/>
        </w:rPr>
        <w:t>.</w:t>
      </w:r>
    </w:p>
    <w:p w14:paraId="137A47AA" w14:textId="77777777" w:rsidR="000E1214" w:rsidRDefault="00A87198" w:rsidP="00A64D65">
      <w:pPr>
        <w:pStyle w:val="Heading2"/>
        <w:rPr>
          <w:ins w:id="2620" w:author="Mike Beckerle" w:date="2020-04-21T15:06:00Z"/>
        </w:rPr>
      </w:pPr>
      <w:bookmarkStart w:id="2621" w:name="_Toc322911577"/>
      <w:bookmarkStart w:id="2622" w:name="_Toc322912116"/>
      <w:bookmarkStart w:id="2623" w:name="_Toc329092966"/>
      <w:bookmarkStart w:id="2624" w:name="_Toc332701479"/>
      <w:bookmarkStart w:id="2625" w:name="_Toc332701786"/>
      <w:bookmarkStart w:id="2626" w:name="_Toc332711580"/>
      <w:bookmarkStart w:id="2627" w:name="_Toc332711888"/>
      <w:bookmarkStart w:id="2628" w:name="_Toc332712190"/>
      <w:bookmarkStart w:id="2629" w:name="_Toc332724106"/>
      <w:bookmarkStart w:id="2630" w:name="_Toc332724406"/>
      <w:bookmarkStart w:id="2631" w:name="_Toc341102702"/>
      <w:bookmarkStart w:id="2632" w:name="_Toc347241434"/>
      <w:bookmarkStart w:id="2633" w:name="_Toc347744627"/>
      <w:bookmarkStart w:id="2634" w:name="_Toc348984410"/>
      <w:bookmarkStart w:id="2635" w:name="_Toc348984715"/>
      <w:bookmarkStart w:id="2636" w:name="_Toc349037878"/>
      <w:bookmarkStart w:id="2637" w:name="_Toc349038183"/>
      <w:bookmarkStart w:id="2638" w:name="_Toc349042671"/>
      <w:bookmarkStart w:id="2639" w:name="_Toc349642098"/>
      <w:bookmarkStart w:id="2640" w:name="_Toc351912662"/>
      <w:bookmarkStart w:id="2641" w:name="_Toc351914684"/>
      <w:bookmarkStart w:id="2642" w:name="_Toc351915118"/>
      <w:bookmarkStart w:id="2643" w:name="_Toc361231157"/>
      <w:bookmarkStart w:id="2644" w:name="_Toc361231683"/>
      <w:bookmarkStart w:id="2645" w:name="_Toc362444981"/>
      <w:bookmarkStart w:id="2646" w:name="_Toc363908903"/>
      <w:bookmarkStart w:id="2647" w:name="_Toc364463326"/>
      <w:bookmarkStart w:id="2648" w:name="_Toc366077924"/>
      <w:bookmarkStart w:id="2649" w:name="_Toc366078543"/>
      <w:bookmarkStart w:id="2650" w:name="_Toc366079529"/>
      <w:bookmarkStart w:id="2651" w:name="_Toc366080141"/>
      <w:bookmarkStart w:id="2652" w:name="_Toc366080750"/>
      <w:bookmarkStart w:id="2653" w:name="_Toc366505090"/>
      <w:bookmarkStart w:id="2654" w:name="_Toc366508459"/>
      <w:bookmarkStart w:id="2655" w:name="_Toc366512960"/>
      <w:bookmarkStart w:id="2656" w:name="_Toc366574151"/>
      <w:bookmarkStart w:id="2657" w:name="_Toc366577944"/>
      <w:bookmarkStart w:id="2658" w:name="_Toc366578538"/>
      <w:bookmarkStart w:id="2659" w:name="_Toc366579130"/>
      <w:bookmarkStart w:id="2660" w:name="_Toc366579721"/>
      <w:bookmarkStart w:id="2661" w:name="_Toc366580313"/>
      <w:bookmarkStart w:id="2662" w:name="_Toc366580904"/>
      <w:bookmarkStart w:id="2663" w:name="_Toc366581496"/>
      <w:bookmarkStart w:id="2664" w:name="_Toc177399050"/>
      <w:bookmarkStart w:id="2665" w:name="_Toc175057337"/>
      <w:bookmarkStart w:id="2666" w:name="_Toc199516264"/>
      <w:bookmarkStart w:id="2667" w:name="_Toc194983940"/>
      <w:bookmarkStart w:id="2668" w:name="_Ref222567026"/>
      <w:bookmarkStart w:id="2669" w:name="_Toc243112791"/>
      <w:bookmarkStart w:id="2670" w:name="_Toc349042672"/>
      <w:bookmarkStart w:id="2671" w:name="_Toc39166827"/>
      <w:bookmarkEnd w:id="2612"/>
      <w:bookmarkEnd w:id="2613"/>
      <w:bookmarkEnd w:id="2614"/>
      <w:bookmarkEnd w:id="2615"/>
      <w:bookmarkEnd w:id="2617"/>
      <w:bookmarkEnd w:id="2618"/>
      <w:bookmarkEnd w:id="2619"/>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ins w:id="2672" w:author="Mike Beckerle" w:date="2020-04-21T15:05:00Z">
        <w:r>
          <w:t>DFDL Variable Annota</w:t>
        </w:r>
      </w:ins>
      <w:ins w:id="2673" w:author="Mike Beckerle" w:date="2020-04-21T15:06:00Z">
        <w:r>
          <w:t>tions</w:t>
        </w:r>
        <w:bookmarkEnd w:id="2671"/>
      </w:ins>
    </w:p>
    <w:p w14:paraId="551C0E90" w14:textId="77777777" w:rsidR="000E1214" w:rsidRDefault="00A87198">
      <w:pPr>
        <w:rPr>
          <w:ins w:id="2674" w:author="Mike Beckerle" w:date="2020-04-21T15:32:00Z"/>
        </w:rPr>
      </w:pPr>
      <w:ins w:id="2675" w:author="Mike Beckerle" w:date="2020-04-21T15:12:00Z">
        <w:r>
          <w:rPr>
            <w:i/>
            <w:iCs/>
          </w:rPr>
          <w:t xml:space="preserve">DFDL </w:t>
        </w:r>
      </w:ins>
      <w:ins w:id="2676" w:author="Mike Beckerle" w:date="2020-04-21T15:06:00Z">
        <w:r>
          <w:rPr>
            <w:i/>
            <w:iCs/>
          </w:rPr>
          <w:t>Variables</w:t>
        </w:r>
        <w:r>
          <w:t xml:space="preserve"> provide a means for communication and parameterization within a DFDL schema. </w:t>
        </w:r>
      </w:ins>
      <w:ins w:id="2677" w:author="Mike Beckerle" w:date="2020-04-21T15:39:00Z">
        <w:r>
          <w:t>Use of variables increases the modularity of a schema by enabling some parts of a schema to be parameterized so that they are reusable.</w:t>
        </w:r>
      </w:ins>
    </w:p>
    <w:p w14:paraId="306780EE" w14:textId="77777777" w:rsidR="000E1214" w:rsidRDefault="00A87198">
      <w:pPr>
        <w:rPr>
          <w:ins w:id="2678" w:author="Mike Beckerle" w:date="2020-04-21T15:32:00Z"/>
        </w:rPr>
      </w:pPr>
      <w:ins w:id="2679" w:author="Mike Beckerle" w:date="2020-04-21T15:32:00Z">
        <w:r>
          <w:t>There are 3 DFDL annotation elements associated with DFDL variables:</w:t>
        </w:r>
      </w:ins>
    </w:p>
    <w:p w14:paraId="0DCA0367" w14:textId="77777777" w:rsidR="000E1214" w:rsidRDefault="00A87198">
      <w:pPr>
        <w:pStyle w:val="ListParagraph"/>
        <w:numPr>
          <w:ilvl w:val="0"/>
          <w:numId w:val="49"/>
        </w:numPr>
        <w:rPr>
          <w:ins w:id="2680" w:author="Mike Beckerle" w:date="2020-04-21T15:33:00Z"/>
        </w:rPr>
      </w:pPr>
      <w:ins w:id="2681" w:author="Mike Beckerle" w:date="2020-04-21T15:32:00Z">
        <w:r>
          <w:t>dfdl:defineVari</w:t>
        </w:r>
      </w:ins>
      <w:ins w:id="2682" w:author="Mike Beckerle" w:date="2020-04-21T15:33:00Z">
        <w:r>
          <w:t>able - defines a variable's name, type, default value.</w:t>
        </w:r>
      </w:ins>
    </w:p>
    <w:p w14:paraId="19F15133" w14:textId="77777777" w:rsidR="000E1214" w:rsidRDefault="00A87198">
      <w:pPr>
        <w:pStyle w:val="ListParagraph"/>
        <w:numPr>
          <w:ilvl w:val="0"/>
          <w:numId w:val="49"/>
        </w:numPr>
        <w:rPr>
          <w:ins w:id="2683" w:author="Mike Beckerle" w:date="2020-04-21T15:33:00Z"/>
        </w:rPr>
      </w:pPr>
      <w:ins w:id="2684" w:author="Mike Beckerle" w:date="2020-04-21T15:33:00Z">
        <w:r>
          <w:t xml:space="preserve">dfdl:newVariableInstance - introduces a temporary new instance of the variable for the duration of processing of </w:t>
        </w:r>
      </w:ins>
      <w:ins w:id="2685" w:author="Mike Beckerle" w:date="2020-04-21T15:55:00Z">
        <w:r>
          <w:t>a</w:t>
        </w:r>
      </w:ins>
      <w:ins w:id="2686" w:author="Mike Beckerle" w:date="2020-04-21T15:33:00Z">
        <w:r>
          <w:t xml:space="preserve"> model-group</w:t>
        </w:r>
      </w:ins>
    </w:p>
    <w:p w14:paraId="59C4CFA4" w14:textId="77777777" w:rsidR="000E1214" w:rsidRDefault="00A87198">
      <w:pPr>
        <w:pStyle w:val="ListParagraph"/>
        <w:numPr>
          <w:ilvl w:val="0"/>
          <w:numId w:val="49"/>
        </w:numPr>
        <w:rPr>
          <w:ins w:id="2687" w:author="Mike Beckerle" w:date="2020-04-21T15:32:00Z"/>
        </w:rPr>
      </w:pPr>
      <w:ins w:id="2688" w:author="Mike Beckerle" w:date="2020-04-21T15:33:00Z">
        <w:r>
          <w:t>dfdl:setVaria</w:t>
        </w:r>
      </w:ins>
      <w:ins w:id="2689" w:author="Mike Beckerle" w:date="2020-04-21T15:34:00Z">
        <w:r>
          <w:t>bl</w:t>
        </w:r>
      </w:ins>
      <w:ins w:id="2690" w:author="Mike Beckerle" w:date="2020-04-21T15:33:00Z">
        <w:r>
          <w:t>e - assigns the value of a variable</w:t>
        </w:r>
      </w:ins>
      <w:ins w:id="2691" w:author="Mike Beckerle" w:date="2020-04-21T15:35:00Z">
        <w:r>
          <w:t xml:space="preserve"> instance, which can be a global instance, or </w:t>
        </w:r>
      </w:ins>
      <w:ins w:id="2692" w:author="Mike Beckerle" w:date="2020-04-21T15:36:00Z">
        <w:r>
          <w:t>one created via dfdl:newVariableInstance.</w:t>
        </w:r>
      </w:ins>
    </w:p>
    <w:p w14:paraId="6E5EB6AB" w14:textId="77777777" w:rsidR="000E1214" w:rsidRDefault="00A87198">
      <w:pPr>
        <w:rPr>
          <w:ins w:id="2693" w:author="Mike Beckerle" w:date="2020-04-21T15:41:00Z"/>
        </w:rPr>
      </w:pPr>
      <w:ins w:id="2694" w:author="Mike Beckerle" w:date="2020-04-21T15:34:00Z">
        <w:r>
          <w:t>Variables are</w:t>
        </w:r>
      </w:ins>
      <w:ins w:id="2695" w:author="Mike Beckerle" w:date="2020-04-21T15:06:00Z">
        <w:r>
          <w:t xml:space="preserve"> defined at the top-level of a schema and </w:t>
        </w:r>
      </w:ins>
      <w:ins w:id="2696" w:author="Mike Beckerle" w:date="2020-04-21T15:47:00Z">
        <w:r>
          <w:t>have</w:t>
        </w:r>
      </w:ins>
      <w:ins w:id="2697" w:author="Mike Beckerle" w:date="2020-04-21T15:08:00Z">
        <w:r>
          <w:t xml:space="preserve"> </w:t>
        </w:r>
      </w:ins>
      <w:ins w:id="2698" w:author="Mike Beckerle" w:date="2020-04-21T15:06:00Z">
        <w:r>
          <w:t xml:space="preserve">a specific simple type. </w:t>
        </w:r>
      </w:ins>
    </w:p>
    <w:p w14:paraId="4292B422" w14:textId="77777777" w:rsidR="000E1214" w:rsidRDefault="00A87198">
      <w:pPr>
        <w:rPr>
          <w:ins w:id="2699" w:author="Mike Beckerle" w:date="2020-04-21T15:41:00Z"/>
        </w:rPr>
      </w:pPr>
      <w:ins w:id="2700" w:author="Mike Beckerle" w:date="2020-04-21T15:41:00Z">
        <w:r>
          <w:t xml:space="preserve">A distinction is made between the variable as defined (name, type, default value), and an </w:t>
        </w:r>
        <w:r>
          <w:rPr>
            <w:i/>
            <w:iCs/>
          </w:rPr>
          <w:t>instance</w:t>
        </w:r>
        <w:r>
          <w:t xml:space="preserve"> of the variable where a value can be stored. </w:t>
        </w:r>
      </w:ins>
    </w:p>
    <w:p w14:paraId="1115597E" w14:textId="77777777" w:rsidR="000E1214" w:rsidRDefault="00A87198">
      <w:pPr>
        <w:rPr>
          <w:ins w:id="2701" w:author="Mike Beckerle" w:date="2020-04-21T15:44:00Z"/>
        </w:rPr>
      </w:pPr>
      <w:ins w:id="2702" w:author="Mike Beckerle" w:date="2020-04-21T15:06:00Z">
        <w:r>
          <w:t xml:space="preserve">The dfdl:defineVariable annotation </w:t>
        </w:r>
      </w:ins>
      <w:ins w:id="2703" w:author="Mike Beckerle" w:date="2020-04-21T17:52:00Z">
        <w:r>
          <w:t xml:space="preserve">defines the name, type, and optionally default value for the variable. It is like defining a </w:t>
        </w:r>
      </w:ins>
      <w:ins w:id="2704" w:author="Mike Beckerle" w:date="2020-04-21T17:53:00Z">
        <w:r>
          <w:t xml:space="preserve">class of variables, instances of which will actually store values. The dfdl:defineVariable also </w:t>
        </w:r>
      </w:ins>
      <w:ins w:id="2705" w:author="Mike Beckerle" w:date="2020-04-21T15:06:00Z">
        <w:r>
          <w:t>introduces a</w:t>
        </w:r>
      </w:ins>
      <w:ins w:id="2706" w:author="Mike Beckerle" w:date="2020-04-21T15:42:00Z">
        <w:r>
          <w:t xml:space="preserve"> single unique</w:t>
        </w:r>
      </w:ins>
      <w:ins w:id="2707" w:author="Mike Beckerle" w:date="2020-04-21T15:06:00Z">
        <w:r>
          <w:t xml:space="preserve"> global instance of the variable. Additional instances are </w:t>
        </w:r>
      </w:ins>
      <w:ins w:id="2708" w:author="Mike Beckerle" w:date="2020-04-21T15:43:00Z">
        <w:r>
          <w:t>allocated</w:t>
        </w:r>
      </w:ins>
      <w:ins w:id="2709" w:author="Mike Beckerle" w:date="2020-04-21T15:06:00Z">
        <w:r>
          <w:t xml:space="preserve"> </w:t>
        </w:r>
      </w:ins>
      <w:ins w:id="2710" w:author="Mike Beckerle" w:date="2020-04-21T15:38:00Z">
        <w:r>
          <w:t xml:space="preserve">in a stack-like fashion </w:t>
        </w:r>
      </w:ins>
      <w:ins w:id="2711" w:author="Mike Beckerle" w:date="2020-04-21T15:06:00Z">
        <w:r>
          <w:t>using dfdl:newVariableInstance which causes new instances to come into existence upon entry to an element or model group, and these instances go away on exit from</w:t>
        </w:r>
      </w:ins>
      <w:ins w:id="2712" w:author="Mike Beckerle" w:date="2020-04-21T15:14:00Z">
        <w:r>
          <w:t xml:space="preserve"> the same.</w:t>
        </w:r>
      </w:ins>
      <w:ins w:id="2713" w:author="Mike Beckerle" w:date="2020-04-21T15:06:00Z">
        <w:r>
          <w:t xml:space="preserve"> </w:t>
        </w:r>
      </w:ins>
    </w:p>
    <w:p w14:paraId="7B16E1C7" w14:textId="77777777" w:rsidR="000E1214" w:rsidRDefault="00A87198">
      <w:pPr>
        <w:rPr>
          <w:ins w:id="2714" w:author="Mike Beckerle" w:date="2020-04-21T15:06:00Z"/>
        </w:rPr>
      </w:pPr>
      <w:ins w:id="2715" w:author="Mike Beckerle" w:date="2020-04-21T15:44:00Z">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w:t>
        </w:r>
      </w:ins>
      <w:ins w:id="2716" w:author="Mike Beckerle" w:date="2020-04-21T15:45:00Z">
        <w:r>
          <w:t>a</w:t>
        </w:r>
      </w:ins>
      <w:ins w:id="2717" w:author="Mike Beckerle" w:date="2020-04-21T15:09:00Z">
        <w:r>
          <w:t xml:space="preserve"> single-assignment location for </w:t>
        </w:r>
      </w:ins>
      <w:ins w:id="2718" w:author="Mike Beckerle" w:date="2020-04-21T15:45:00Z">
        <w:r>
          <w:t xml:space="preserve">a </w:t>
        </w:r>
      </w:ins>
      <w:ins w:id="2719" w:author="Mike Beckerle" w:date="2020-04-21T15:09:00Z">
        <w:r>
          <w:t>v</w:t>
        </w:r>
      </w:ins>
      <w:ins w:id="2720" w:author="Mike Beckerle" w:date="2020-04-21T15:45:00Z">
        <w:r>
          <w:t>a</w:t>
        </w:r>
      </w:ins>
      <w:ins w:id="2721" w:author="Mike Beckerle" w:date="2020-04-21T15:09:00Z">
        <w:r>
          <w:t>lue</w:t>
        </w:r>
      </w:ins>
      <w:ins w:id="2722" w:author="Mike Beckerle" w:date="2020-04-21T15:10:00Z">
        <w:r>
          <w:t xml:space="preserve">. Once </w:t>
        </w:r>
      </w:ins>
      <w:ins w:id="2723" w:author="Mike Beckerle" w:date="2020-04-21T15:45:00Z">
        <w:r>
          <w:t>a variable instance's</w:t>
        </w:r>
      </w:ins>
      <w:ins w:id="2724" w:author="Mike Beckerle" w:date="2020-04-21T15:10:00Z">
        <w:r>
          <w:t xml:space="preserve"> value</w:t>
        </w:r>
      </w:ins>
      <w:ins w:id="2725" w:author="Mike Beckerle" w:date="2020-04-21T15:45:00Z">
        <w:r>
          <w:t xml:space="preserve"> has been r</w:t>
        </w:r>
      </w:ins>
      <w:ins w:id="2726" w:author="Mike Beckerle" w:date="2020-04-21T15:10:00Z">
        <w:r>
          <w:t>ead</w:t>
        </w:r>
      </w:ins>
      <w:ins w:id="2727" w:author="Mike Beckerle" w:date="2020-04-21T15:36:00Z">
        <w:r>
          <w:t>,</w:t>
        </w:r>
      </w:ins>
      <w:ins w:id="2728" w:author="Mike Beckerle" w:date="2020-04-21T15:10:00Z">
        <w:r>
          <w:t xml:space="preserve"> </w:t>
        </w:r>
      </w:ins>
      <w:ins w:id="2729" w:author="Mike Beckerle" w:date="2020-04-21T15:45:00Z">
        <w:r>
          <w:t>it</w:t>
        </w:r>
      </w:ins>
      <w:ins w:id="2730" w:author="Mike Beckerle" w:date="2020-04-21T15:10:00Z">
        <w:r>
          <w:t xml:space="preserve"> can never be assigned again. </w:t>
        </w:r>
      </w:ins>
      <w:ins w:id="2731" w:author="Mike Beckerle" w:date="2020-04-21T15:45:00Z">
        <w:r>
          <w:t>If</w:t>
        </w:r>
      </w:ins>
      <w:ins w:id="2732" w:author="Mike Beckerle" w:date="2020-04-21T15:46:00Z">
        <w:r>
          <w:t xml:space="preserve"> it has not yet been assigned, and its default value has not been read, then a variable instance  c</w:t>
        </w:r>
      </w:ins>
      <w:ins w:id="2733" w:author="Mike Beckerle" w:date="2020-04-21T15:10:00Z">
        <w:r>
          <w:t>an be assigned once using dfdl:setVariable</w:t>
        </w:r>
      </w:ins>
      <w:ins w:id="2734" w:author="Mike Beckerle" w:date="2020-04-21T15:46:00Z">
        <w:r>
          <w:t>.</w:t>
        </w:r>
      </w:ins>
    </w:p>
    <w:p w14:paraId="37E09989" w14:textId="653C78B4" w:rsidR="000E1214" w:rsidRDefault="00A87198">
      <w:pPr>
        <w:rPr>
          <w:ins w:id="2735" w:author="Mike Beckerle" w:date="2020-04-21T15:05:00Z"/>
        </w:rPr>
      </w:pPr>
      <w:ins w:id="2736" w:author="Mike Beckerle" w:date="2020-04-21T15:06:00Z">
        <w:r>
          <w:t xml:space="preserve">More information about variables and how they work operationally is in Section </w:t>
        </w:r>
        <w:r>
          <w:fldChar w:fldCharType="begin"/>
        </w:r>
        <w:r>
          <w:instrText xml:space="preserve"> REF _Ref38373752 \w \h </w:instrText>
        </w:r>
      </w:ins>
      <w:ins w:id="2737" w:author="Mike Beckerle" w:date="2020-04-21T15:06:00Z">
        <w:r>
          <w:fldChar w:fldCharType="separate"/>
        </w:r>
      </w:ins>
      <w:r w:rsidR="00852536">
        <w:t>18.2</w:t>
      </w:r>
      <w:ins w:id="2738" w:author="Mike Beckerle" w:date="2020-04-21T15:06:00Z">
        <w:r>
          <w:fldChar w:fldCharType="end"/>
        </w:r>
        <w:r>
          <w:t xml:space="preserve"> </w:t>
        </w:r>
        <w:r>
          <w:fldChar w:fldCharType="begin"/>
        </w:r>
        <w:r>
          <w:instrText xml:space="preserve"> REF _Ref38373757 \h </w:instrText>
        </w:r>
      </w:ins>
      <w:ins w:id="2739" w:author="Mike Beckerle" w:date="2020-04-21T15:06:00Z">
        <w:r>
          <w:fldChar w:fldCharType="separate"/>
        </w:r>
      </w:ins>
      <w:r w:rsidR="00852536">
        <w:t>Variables</w:t>
      </w:r>
      <w:ins w:id="2740" w:author="Mike Beckerle" w:date="2020-04-21T15:06:00Z">
        <w:r>
          <w:fldChar w:fldCharType="end"/>
        </w:r>
        <w:r>
          <w:t>. Th</w:t>
        </w:r>
      </w:ins>
      <w:ins w:id="2741" w:author="Mike Beckerle" w:date="2020-04-21T15:11:00Z">
        <w:r>
          <w:t>e remaining sub-sections of this</w:t>
        </w:r>
      </w:ins>
      <w:ins w:id="2742" w:author="Mike Beckerle" w:date="2020-04-21T15:06:00Z">
        <w:r>
          <w:t xml:space="preserve"> section focus only on the </w:t>
        </w:r>
      </w:ins>
      <w:ins w:id="2743" w:author="Mike Beckerle" w:date="2020-04-21T15:12:00Z">
        <w:r>
          <w:t>variable-related DFDL annotations and their syntax.</w:t>
        </w:r>
      </w:ins>
      <w:ins w:id="2744" w:author="Mike Beckerle" w:date="2020-04-21T15:06:00Z">
        <w:r>
          <w:t xml:space="preserve"> </w:t>
        </w:r>
      </w:ins>
    </w:p>
    <w:p w14:paraId="3E6EFB8E" w14:textId="77777777" w:rsidR="000E1214" w:rsidRDefault="00A87198" w:rsidP="002439DA">
      <w:pPr>
        <w:pStyle w:val="Heading3"/>
        <w:rPr>
          <w:rFonts w:eastAsia="Times New Roman"/>
        </w:rPr>
      </w:pPr>
      <w:bookmarkStart w:id="2745" w:name="_Toc39166828"/>
      <w:r>
        <w:rPr>
          <w:rFonts w:eastAsia="Times New Roman"/>
        </w:rPr>
        <w:t>dfdl:defineVariable Annotation Element</w:t>
      </w:r>
      <w:bookmarkEnd w:id="2664"/>
      <w:bookmarkEnd w:id="2665"/>
      <w:bookmarkEnd w:id="2666"/>
      <w:bookmarkEnd w:id="2667"/>
      <w:bookmarkEnd w:id="2668"/>
      <w:bookmarkEnd w:id="2669"/>
      <w:bookmarkEnd w:id="2670"/>
      <w:bookmarkEnd w:id="2745"/>
    </w:p>
    <w:p w14:paraId="42B547CF" w14:textId="77777777" w:rsidR="000E1214" w:rsidRDefault="00A87198">
      <w:pPr>
        <w:rPr>
          <w:del w:id="2746" w:author="Mike Beckerle" w:date="2020-04-21T15:06:00Z"/>
        </w:rPr>
      </w:pPr>
      <w:del w:id="2747" w:author="Mike Beckerle" w:date="2020-04-21T15:06:00Z">
        <w:r>
          <w:delText xml:space="preserve">Variables provide a means for communication within a </w:delText>
        </w:r>
      </w:del>
      <w:del w:id="2748" w:author="Mike Beckerle" w:date="2020-04-16T15:47:00Z">
        <w:r>
          <w:delText xml:space="preserve">set of </w:delText>
        </w:r>
      </w:del>
      <w:del w:id="2749" w:author="Mike Beckerle" w:date="2020-04-21T15:06:00Z">
        <w:r>
          <w:delText xml:space="preserve">DFDL schema. They are defined </w:delText>
        </w:r>
      </w:del>
      <w:del w:id="2750" w:author="Mike Beckerle" w:date="2020-04-16T15:47:00Z">
        <w:r>
          <w:delText xml:space="preserve">as </w:delText>
        </w:r>
      </w:del>
      <w:del w:id="2751" w:author="Mike Beckerle" w:date="2020-04-21T15:06:00Z">
        <w:r>
          <w:delText xml:space="preserve">top-level </w:delText>
        </w:r>
      </w:del>
      <w:del w:id="2752" w:author="Mike Beckerle" w:date="2020-04-16T15:47:00Z">
        <w:r>
          <w:delText>elements in</w:delText>
        </w:r>
      </w:del>
      <w:del w:id="2753" w:author="Mike Beckerle" w:date="2020-04-21T15:06:00Z">
        <w:r>
          <w:delText xml:space="preserve"> a schema and </w:delText>
        </w:r>
      </w:del>
      <w:del w:id="2754" w:author="Mike Beckerle" w:date="2020-04-21T14:51:00Z">
        <w:r>
          <w:delText>therefore have global scope</w:delText>
        </w:r>
      </w:del>
      <w:del w:id="2755" w:author="Mike Beckerle" w:date="2020-04-21T14:54:00Z">
        <w:r>
          <w:delText>.</w:delText>
        </w:r>
      </w:del>
      <w:del w:id="2756" w:author="Mike Beckerle" w:date="2020-04-16T15:49:00Z">
        <w:r>
          <w:delText xml:space="preserve">  .</w:delText>
        </w:r>
      </w:del>
    </w:p>
    <w:p w14:paraId="3F90A624" w14:textId="77777777" w:rsidR="000E1214" w:rsidRDefault="00A87198">
      <w:r>
        <w:t xml:space="preserve">A </w:t>
      </w:r>
      <w:del w:id="2757" w:author="Mike Beckerle" w:date="2020-04-16T15:55:00Z">
        <w:r>
          <w:delText xml:space="preserve">new </w:delText>
        </w:r>
      </w:del>
      <w:r>
        <w:t>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77777777"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77777777"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77777777" w:rsidR="000E1214" w:rsidRDefault="00A87198">
      <w:pPr>
        <w:rPr>
          <w:rFonts w:cs="Arial"/>
        </w:rPr>
      </w:pPr>
      <w:r>
        <w:rPr>
          <w:rFonts w:cs="Arial"/>
        </w:rPr>
        <w:t xml:space="preserve">Note </w:t>
      </w:r>
      <w:ins w:id="2758" w:author="Mike Beckerle" w:date="2020-04-21T15:18:00Z">
        <w:r>
          <w:rPr>
            <w:rFonts w:cs="Arial"/>
          </w:rPr>
          <w:t xml:space="preserve">also that </w:t>
        </w:r>
      </w:ins>
      <w:r>
        <w:rPr>
          <w:rFonts w:cs="Arial"/>
        </w:rPr>
        <w:t>the value of the name attribute is an NCName. The name of a variable is defined in the target namespace of the schema containing the definition. If multiple dfdl:defineVariable definitions have the same 'name' attribute in the same namespace then it is a Schema Definition Error.</w:t>
      </w:r>
    </w:p>
    <w:p w14:paraId="209C48D7" w14:textId="7B3FB303" w:rsidR="000E1214" w:rsidRDefault="00A87198">
      <w:pPr>
        <w:rPr>
          <w:ins w:id="2759" w:author="Mike Beckerle" w:date="2020-04-21T15:57:00Z"/>
          <w:rFonts w:cs="Arial"/>
        </w:rPr>
      </w:pPr>
      <w:commentRangeStart w:id="2760"/>
      <w:r>
        <w:rPr>
          <w:rFonts w:cs="Arial"/>
        </w:rPr>
        <w:t xml:space="preserve">A default </w:t>
      </w:r>
      <w:r>
        <w:rPr>
          <w:rStyle w:val="Emphasis"/>
        </w:rPr>
        <w:t>instance</w:t>
      </w:r>
      <w:r>
        <w:rPr>
          <w:rFonts w:cs="Arial"/>
        </w:rPr>
        <w:t xml:space="preserve"> of the variable is </w:t>
      </w:r>
      <w:ins w:id="2761" w:author="Mike Beckerle" w:date="2020-04-16T15:56:00Z">
        <w:r>
          <w:rPr>
            <w:rFonts w:cs="Arial"/>
          </w:rPr>
          <w:t xml:space="preserve">automatically </w:t>
        </w:r>
      </w:ins>
      <w:r>
        <w:rPr>
          <w:rFonts w:cs="Arial"/>
        </w:rPr>
        <w:t>created (with global scope)</w:t>
      </w:r>
      <w:ins w:id="2762" w:author="Mike Beckerle" w:date="2020-04-16T15:56:00Z">
        <w:r>
          <w:rPr>
            <w:rFonts w:cs="Arial"/>
          </w:rPr>
          <w:t xml:space="preserve"> at the start of processing</w:t>
        </w:r>
      </w:ins>
      <w:r>
        <w:rPr>
          <w:rFonts w:cs="Arial"/>
        </w:rPr>
        <w:t xml:space="preserve">. </w:t>
      </w:r>
      <w:ins w:id="2763" w:author="Mike Beckerle" w:date="2020-04-21T15:23:00Z">
        <w:r>
          <w:rPr>
            <w:rFonts w:cs="Arial"/>
          </w:rPr>
          <w:t>Additional instances of a variable</w:t>
        </w:r>
      </w:ins>
      <w:ins w:id="2764" w:author="Mike Beckerle" w:date="2020-04-21T15:56:00Z">
        <w:r>
          <w:rPr>
            <w:rFonts w:cs="Arial"/>
          </w:rPr>
          <w:t xml:space="preserve"> can be created. See Section </w:t>
        </w:r>
        <w:r>
          <w:fldChar w:fldCharType="begin"/>
        </w:r>
        <w:r>
          <w:rPr>
            <w:rFonts w:cs="Arial"/>
          </w:rPr>
          <w:instrText xml:space="preserve"> REF _Ref37945094 \r \h </w:instrText>
        </w:r>
      </w:ins>
      <w:ins w:id="2765" w:author="Mike Beckerle" w:date="2020-04-21T15:56:00Z">
        <w:r>
          <w:fldChar w:fldCharType="separate"/>
        </w:r>
      </w:ins>
      <w:r w:rsidR="00852536">
        <w:rPr>
          <w:rFonts w:cs="Arial"/>
        </w:rPr>
        <w:t>7.7.2</w:t>
      </w:r>
      <w:ins w:id="2766" w:author="Mike Beckerle" w:date="2020-04-21T15:56:00Z">
        <w:r>
          <w:fldChar w:fldCharType="end"/>
        </w:r>
        <w:r>
          <w:rPr>
            <w:rFonts w:cs="Arial"/>
          </w:rPr>
          <w:t xml:space="preserve"> below.</w:t>
        </w:r>
      </w:ins>
    </w:p>
    <w:p w14:paraId="26A322CB" w14:textId="77777777" w:rsidR="000E1214" w:rsidRDefault="00A87198">
      <w:pPr>
        <w:rPr>
          <w:del w:id="2767" w:author="Mike Beckerle" w:date="2020-04-21T15:57:00Z"/>
          <w:rFonts w:cs="Arial"/>
        </w:rPr>
      </w:pPr>
      <w:del w:id="2768" w:author="Mike Beckerle" w:date="2020-04-21T15:25:00Z">
        <w:r>
          <w:rPr>
            <w:rFonts w:cs="Arial"/>
          </w:rPr>
          <w:delText xml:space="preserve">Further instances of the variable may subsequently be created on </w:delText>
        </w:r>
      </w:del>
      <w:del w:id="2769" w:author="Mike Beckerle" w:date="2020-04-21T15:57:00Z">
        <w:r>
          <w:rPr>
            <w:rFonts w:cs="Arial"/>
          </w:rPr>
          <w:delText xml:space="preserve">schema </w:delText>
        </w:r>
      </w:del>
      <w:del w:id="2770" w:author="Mike Beckerle" w:date="2020-04-16T15:57:00Z">
        <w:r>
          <w:rPr>
            <w:rFonts w:cs="Arial"/>
          </w:rPr>
          <w:delText>elements</w:delText>
        </w:r>
      </w:del>
      <w:del w:id="2771" w:author="Mike Beckerle" w:date="2020-04-21T15:57:00Z">
        <w:r>
          <w:rPr>
            <w:rFonts w:cs="Arial"/>
          </w:rPr>
          <w:delText xml:space="preserve">. If the variable has a default value, this will used as the default value for any </w:delText>
        </w:r>
        <w:r>
          <w:rPr>
            <w:rStyle w:val="Emphasis"/>
            <w:i w:val="0"/>
            <w:iCs w:val="0"/>
          </w:rPr>
          <w:delText>instances</w:delText>
        </w:r>
        <w:r>
          <w:rPr>
            <w:rFonts w:cs="Arial"/>
          </w:rPr>
          <w:delText xml:space="preserve"> of the variable </w:delText>
        </w:r>
      </w:del>
      <w:del w:id="2772" w:author="Mike Beckerle" w:date="2020-04-21T15:28:00Z">
        <w:r>
          <w:rPr>
            <w:rFonts w:cs="Arial"/>
          </w:rPr>
          <w:delText>(</w:delText>
        </w:r>
      </w:del>
      <w:del w:id="2773" w:author="Mike Beckerle" w:date="2020-04-21T15:57:00Z">
        <w:r>
          <w:rPr>
            <w:rFonts w:cs="Arial"/>
          </w:rPr>
          <w:delText>unless overridden when the instance is created</w:delText>
        </w:r>
      </w:del>
      <w:del w:id="2774" w:author="Mike Beckerle" w:date="2020-04-21T15:28:00Z">
        <w:r>
          <w:rPr>
            <w:rFonts w:cs="Arial"/>
          </w:rPr>
          <w:delText>)</w:delText>
        </w:r>
      </w:del>
      <w:del w:id="2775" w:author="Mike Beckerle" w:date="2020-04-21T15:57:00Z">
        <w:r>
          <w:rPr>
            <w:rFonts w:cs="Arial"/>
          </w:rPr>
          <w:delText>.</w:delText>
        </w:r>
        <w:commentRangeEnd w:id="2760"/>
        <w:r>
          <w:rPr>
            <w:rStyle w:val="CommentReference"/>
          </w:rPr>
          <w:commentReference w:id="2760"/>
        </w:r>
      </w:del>
    </w:p>
    <w:p w14:paraId="5B7A928C" w14:textId="77777777"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defaultValue specified on the dfdl:defineVariable</w:t>
      </w:r>
      <w:ins w:id="2776" w:author="Mike Beckerle" w:date="2020-04-21T15:20:00Z">
        <w:r>
          <w:rPr>
            <w:rFonts w:cs="Arial"/>
          </w:rPr>
          <w:t xml:space="preserve"> a</w:t>
        </w:r>
      </w:ins>
      <w:ins w:id="2777" w:author="Mike Beckerle" w:date="2020-04-21T15:21:00Z">
        <w:r>
          <w:rPr>
            <w:rFonts w:cs="Arial"/>
          </w:rPr>
          <w:t>nnotation</w:t>
        </w:r>
      </w:ins>
      <w:r>
        <w:rPr>
          <w:rFonts w:cs="Arial"/>
        </w:rPr>
        <w:t>. The mechanism by which the processor provides this value is implementation-defined.</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77777777" w:rsidR="000E1214" w:rsidRDefault="00A87198">
      <w:pPr>
        <w:rPr>
          <w:rFonts w:cs="Arial"/>
          <w:lang w:eastAsia="en-GB"/>
        </w:rPr>
      </w:pPr>
      <w:r>
        <w:rPr>
          <w:rFonts w:cs="Arial"/>
          <w:lang w:eastAsia="en-GB"/>
        </w:rPr>
        <w:t xml:space="preserve">A defaultValue expression is evaluated before processing </w:t>
      </w:r>
      <w:ins w:id="2778" w:author="Mike Beckerle" w:date="2020-04-21T15:21:00Z">
        <w:r>
          <w:rPr>
            <w:rFonts w:cs="Arial"/>
            <w:lang w:eastAsia="en-GB"/>
          </w:rPr>
          <w:t xml:space="preserve">of </w:t>
        </w:r>
      </w:ins>
      <w:r>
        <w:rPr>
          <w:rFonts w:cs="Arial"/>
          <w:lang w:eastAsia="en-GB"/>
        </w:rPr>
        <w:t xml:space="preserve">the data stream begins. </w:t>
      </w:r>
    </w:p>
    <w:p w14:paraId="3F030640" w14:textId="7411248E"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t>
      </w:r>
      <w:del w:id="2779" w:author="Mike Beckerle" w:date="2020-04-21T15:29:00Z">
        <w:r>
          <w:rPr>
            <w:rFonts w:cs="Arial"/>
            <w:lang w:eastAsia="en-GB"/>
          </w:rPr>
          <w:delText xml:space="preserve">The </w:delText>
        </w:r>
      </w:del>
      <w:ins w:id="2780" w:author="Mike Beckerle" w:date="2020-04-21T15:29:00Z">
        <w:r>
          <w:rPr>
            <w:rFonts w:cs="Arial"/>
            <w:lang w:eastAsia="en-GB"/>
          </w:rPr>
          <w:t xml:space="preserve">When a defaultValue expression references other variables, the </w:t>
        </w:r>
      </w:ins>
      <w:r>
        <w:rPr>
          <w:rFonts w:cs="Arial"/>
          <w:lang w:eastAsia="en-GB"/>
        </w:rPr>
        <w:t>referenced variable</w:t>
      </w:r>
      <w:ins w:id="2781" w:author="Mike Beckerle" w:date="2020-04-21T15:29:00Z">
        <w:r>
          <w:rPr>
            <w:rFonts w:cs="Arial"/>
            <w:lang w:eastAsia="en-GB"/>
          </w:rPr>
          <w:t>s each</w:t>
        </w:r>
      </w:ins>
      <w:r>
        <w:rPr>
          <w:rFonts w:cs="Arial"/>
          <w:lang w:eastAsia="en-GB"/>
        </w:rPr>
        <w:t xml:space="preserve"> must either have a defaultValue or be external. It is a Schema Definition Error otherwise.</w:t>
      </w:r>
    </w:p>
    <w:p w14:paraId="72138FF3" w14:textId="77777777" w:rsidR="000E1214" w:rsidRDefault="00A87198">
      <w:pPr>
        <w:rPr>
          <w:rFonts w:cs="Arial"/>
          <w:lang w:eastAsia="en-GB"/>
        </w:rPr>
      </w:pPr>
      <w:commentRangeStart w:id="2782"/>
      <w:r>
        <w:rPr>
          <w:rFonts w:cs="Arial"/>
          <w:lang w:eastAsia="en-GB"/>
        </w:rPr>
        <w:t>If a defaultValue expression references another variable then that prevents the referenced variable's value from ever changing, that is, it is considered to be a read of the variable's value.</w:t>
      </w:r>
      <w:commentRangeEnd w:id="2782"/>
      <w:r>
        <w:rPr>
          <w:rStyle w:val="CommentReference"/>
        </w:rPr>
        <w:commentReference w:id="2782"/>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commentRangeStart w:id="2783"/>
      <w:r>
        <w:rPr>
          <w:rFonts w:cs="Arial"/>
          <w:lang w:eastAsia="en-GB"/>
        </w:rPr>
        <w:t>It is a Schema Definition Error if the type of the variable is a user-defined simple type restriction.</w:t>
      </w:r>
      <w:commentRangeEnd w:id="2783"/>
      <w:r>
        <w:rPr>
          <w:rStyle w:val="CommentReference"/>
        </w:rPr>
        <w:commentReference w:id="2783"/>
      </w:r>
    </w:p>
    <w:p w14:paraId="7E970629" w14:textId="77777777" w:rsidR="000E1214" w:rsidRDefault="00A87198">
      <w:pPr>
        <w:pStyle w:val="Heading4"/>
      </w:pPr>
      <w:bookmarkStart w:id="2784" w:name="_Toc322911579"/>
      <w:bookmarkStart w:id="2785" w:name="_Toc322912118"/>
      <w:bookmarkStart w:id="2786" w:name="_Toc329092968"/>
      <w:bookmarkStart w:id="2787" w:name="_Toc332701481"/>
      <w:bookmarkStart w:id="2788" w:name="_Toc332701788"/>
      <w:bookmarkStart w:id="2789" w:name="_Toc332711582"/>
      <w:bookmarkStart w:id="2790" w:name="_Toc332711890"/>
      <w:bookmarkStart w:id="2791" w:name="_Toc332712192"/>
      <w:bookmarkStart w:id="2792" w:name="_Toc332724108"/>
      <w:bookmarkStart w:id="2793" w:name="_Toc332724408"/>
      <w:bookmarkStart w:id="2794" w:name="_Toc341102704"/>
      <w:bookmarkStart w:id="2795" w:name="_Toc347241436"/>
      <w:bookmarkStart w:id="2796" w:name="_Toc347744629"/>
      <w:bookmarkStart w:id="2797" w:name="_Toc348984412"/>
      <w:bookmarkStart w:id="2798" w:name="_Toc348984717"/>
      <w:bookmarkStart w:id="2799" w:name="_Toc349037880"/>
      <w:bookmarkStart w:id="2800" w:name="_Toc349038185"/>
      <w:bookmarkStart w:id="2801" w:name="_Toc349042673"/>
      <w:bookmarkStart w:id="2802" w:name="_Toc351912664"/>
      <w:bookmarkStart w:id="2803" w:name="_Toc351914686"/>
      <w:bookmarkStart w:id="2804" w:name="_Toc351915120"/>
      <w:bookmarkStart w:id="2805" w:name="_Toc361231159"/>
      <w:bookmarkStart w:id="2806" w:name="_Toc361231685"/>
      <w:bookmarkStart w:id="2807" w:name="_Toc362444983"/>
      <w:bookmarkStart w:id="2808" w:name="_Toc363908905"/>
      <w:bookmarkStart w:id="2809" w:name="_Toc364463328"/>
      <w:bookmarkStart w:id="2810" w:name="_Toc366077926"/>
      <w:bookmarkStart w:id="2811" w:name="_Toc366078545"/>
      <w:bookmarkStart w:id="2812" w:name="_Toc366079531"/>
      <w:bookmarkStart w:id="2813" w:name="_Toc366080143"/>
      <w:bookmarkStart w:id="2814" w:name="_Toc366080752"/>
      <w:bookmarkStart w:id="2815" w:name="_Toc366505092"/>
      <w:bookmarkStart w:id="2816" w:name="_Toc366508461"/>
      <w:bookmarkStart w:id="2817" w:name="_Toc366512962"/>
      <w:bookmarkStart w:id="2818" w:name="_Toc366574153"/>
      <w:bookmarkStart w:id="2819" w:name="_Toc366577946"/>
      <w:bookmarkStart w:id="2820" w:name="_Toc366578540"/>
      <w:bookmarkStart w:id="2821" w:name="_Toc366579132"/>
      <w:bookmarkStart w:id="2822" w:name="_Toc366579723"/>
      <w:bookmarkStart w:id="2823" w:name="_Toc366580315"/>
      <w:bookmarkStart w:id="2824" w:name="_Toc366580906"/>
      <w:bookmarkStart w:id="2825" w:name="_Toc366581498"/>
      <w:bookmarkStart w:id="2826" w:name="_Toc349042674"/>
      <w:bookmarkStart w:id="2827" w:name="_Toc243112792"/>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r>
        <w:t>Examples</w:t>
      </w:r>
      <w:bookmarkEnd w:id="2826"/>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2827"/>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2828" w:name="_Toc322911581"/>
      <w:bookmarkStart w:id="2829" w:name="_Toc322912120"/>
      <w:bookmarkStart w:id="2830" w:name="_Toc329092970"/>
      <w:bookmarkStart w:id="2831" w:name="_Toc332701483"/>
      <w:bookmarkStart w:id="2832" w:name="_Toc332701790"/>
      <w:bookmarkStart w:id="2833" w:name="_Toc332711584"/>
      <w:bookmarkStart w:id="2834" w:name="_Toc332711892"/>
      <w:bookmarkStart w:id="2835" w:name="_Toc332712194"/>
      <w:bookmarkStart w:id="2836" w:name="_Toc332724110"/>
      <w:bookmarkStart w:id="2837" w:name="_Toc332724410"/>
      <w:bookmarkStart w:id="2838" w:name="_Toc341102706"/>
      <w:bookmarkStart w:id="2839" w:name="_Toc347241438"/>
      <w:bookmarkStart w:id="2840" w:name="_Toc347744631"/>
      <w:bookmarkStart w:id="2841" w:name="_Toc348984414"/>
      <w:bookmarkStart w:id="2842" w:name="_Toc348984719"/>
      <w:bookmarkStart w:id="2843" w:name="_Toc349037882"/>
      <w:bookmarkStart w:id="2844" w:name="_Toc349038187"/>
      <w:bookmarkStart w:id="2845" w:name="_Toc349042675"/>
      <w:bookmarkStart w:id="2846" w:name="_Toc351912666"/>
      <w:bookmarkStart w:id="2847" w:name="_Toc351914688"/>
      <w:bookmarkStart w:id="2848" w:name="_Toc351915122"/>
      <w:bookmarkStart w:id="2849" w:name="_Toc361231161"/>
      <w:bookmarkStart w:id="2850" w:name="_Toc361231687"/>
      <w:bookmarkStart w:id="2851" w:name="_Toc362444985"/>
      <w:bookmarkStart w:id="2852" w:name="_Toc363908907"/>
      <w:bookmarkStart w:id="2853" w:name="_Toc364463330"/>
      <w:bookmarkStart w:id="2854" w:name="_Toc366077928"/>
      <w:bookmarkStart w:id="2855" w:name="_Toc366078547"/>
      <w:bookmarkStart w:id="2856" w:name="_Toc366079533"/>
      <w:bookmarkStart w:id="2857" w:name="_Toc366080145"/>
      <w:bookmarkStart w:id="2858" w:name="_Toc366080754"/>
      <w:bookmarkStart w:id="2859" w:name="_Toc366505094"/>
      <w:bookmarkStart w:id="2860" w:name="_Toc366508463"/>
      <w:bookmarkStart w:id="2861" w:name="_Toc366512964"/>
      <w:bookmarkStart w:id="2862" w:name="_Toc366574155"/>
      <w:bookmarkStart w:id="2863" w:name="_Toc366577948"/>
      <w:bookmarkStart w:id="2864" w:name="_Toc366578542"/>
      <w:bookmarkStart w:id="2865" w:name="_Toc366579134"/>
      <w:bookmarkStart w:id="2866" w:name="_Toc366579725"/>
      <w:bookmarkStart w:id="2867" w:name="_Toc366580317"/>
      <w:bookmarkStart w:id="2868" w:name="_Toc366580908"/>
      <w:bookmarkStart w:id="2869" w:name="_Toc366581500"/>
      <w:bookmarkStart w:id="2870" w:name="_Toc349042676"/>
      <w:bookmarkStart w:id="2871" w:name="_Ref393373377"/>
      <w:bookmarkStart w:id="2872" w:name="_Ref393373408"/>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r>
        <w:t>Predefined Variables</w:t>
      </w:r>
      <w:bookmarkEnd w:id="2870"/>
      <w:bookmarkEnd w:id="2871"/>
      <w:bookmarkEnd w:id="2872"/>
    </w:p>
    <w:p w14:paraId="0F36862B" w14:textId="77777777" w:rsidR="000E1214" w:rsidRDefault="00A87198">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E1214" w14:paraId="2A7A592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0E1214" w:rsidRDefault="00A87198">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17CE0D" w14:textId="77777777" w:rsidR="000E1214" w:rsidRDefault="00A87198">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0E1214" w:rsidRDefault="00A87198">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0E1214" w:rsidRDefault="00A87198">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0E1214" w:rsidRDefault="00A87198">
            <w:pPr>
              <w:rPr>
                <w:b/>
                <w:iCs/>
              </w:rPr>
            </w:pPr>
            <w:r>
              <w:rPr>
                <w:b/>
                <w:iCs/>
              </w:rPr>
              <w:t>External</w:t>
            </w:r>
          </w:p>
        </w:tc>
      </w:tr>
      <w:tr w:rsidR="000E1214" w14:paraId="1CD733C3" w14:textId="77777777">
        <w:tc>
          <w:tcPr>
            <w:tcW w:w="0" w:type="auto"/>
            <w:tcBorders>
              <w:top w:val="single" w:sz="4" w:space="0" w:color="auto"/>
              <w:left w:val="single" w:sz="4" w:space="0" w:color="auto"/>
              <w:bottom w:val="single" w:sz="4" w:space="0" w:color="auto"/>
              <w:right w:val="single" w:sz="4" w:space="0" w:color="auto"/>
            </w:tcBorders>
            <w:hideMark/>
          </w:tcPr>
          <w:p w14:paraId="32BA4146" w14:textId="77777777" w:rsidR="000E1214" w:rsidRDefault="00A87198">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2E66DEB1"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0E1214" w:rsidRDefault="00A87198">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0E1214" w:rsidRDefault="00A87198">
            <w:r>
              <w:t>true</w:t>
            </w:r>
          </w:p>
        </w:tc>
      </w:tr>
      <w:tr w:rsidR="000E1214" w14:paraId="60EED85E" w14:textId="77777777">
        <w:tc>
          <w:tcPr>
            <w:tcW w:w="0" w:type="auto"/>
            <w:tcBorders>
              <w:top w:val="single" w:sz="4" w:space="0" w:color="auto"/>
              <w:left w:val="single" w:sz="4" w:space="0" w:color="auto"/>
              <w:bottom w:val="single" w:sz="4" w:space="0" w:color="auto"/>
              <w:right w:val="single" w:sz="4" w:space="0" w:color="auto"/>
            </w:tcBorders>
            <w:hideMark/>
          </w:tcPr>
          <w:p w14:paraId="06E97FD5" w14:textId="77777777" w:rsidR="000E1214" w:rsidRDefault="00A87198">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46D9C680"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0E1214" w:rsidRDefault="00A87198">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0E1214" w:rsidRDefault="00A87198">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0E1214" w:rsidRDefault="00A87198">
            <w:r>
              <w:t>true</w:t>
            </w:r>
          </w:p>
        </w:tc>
      </w:tr>
      <w:tr w:rsidR="000E1214" w14:paraId="446E3D0B" w14:textId="77777777">
        <w:tc>
          <w:tcPr>
            <w:tcW w:w="0" w:type="auto"/>
            <w:tcBorders>
              <w:top w:val="single" w:sz="4" w:space="0" w:color="auto"/>
              <w:left w:val="single" w:sz="4" w:space="0" w:color="auto"/>
              <w:bottom w:val="single" w:sz="4" w:space="0" w:color="auto"/>
              <w:right w:val="single" w:sz="4" w:space="0" w:color="auto"/>
            </w:tcBorders>
            <w:hideMark/>
          </w:tcPr>
          <w:p w14:paraId="45EF74F3" w14:textId="77777777" w:rsidR="000E1214" w:rsidRDefault="00A87198">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E667036"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0E1214" w:rsidRDefault="00A87198">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0E1214" w:rsidRDefault="00A87198">
            <w:r>
              <w:t>true</w:t>
            </w:r>
          </w:p>
        </w:tc>
      </w:tr>
      <w:tr w:rsidR="000E1214" w14:paraId="46F205F4" w14:textId="77777777">
        <w:tc>
          <w:tcPr>
            <w:tcW w:w="0" w:type="auto"/>
            <w:tcBorders>
              <w:top w:val="single" w:sz="4" w:space="0" w:color="auto"/>
              <w:left w:val="single" w:sz="4" w:space="0" w:color="auto"/>
              <w:bottom w:val="single" w:sz="4" w:space="0" w:color="auto"/>
              <w:right w:val="single" w:sz="4" w:space="0" w:color="auto"/>
            </w:tcBorders>
            <w:hideMark/>
          </w:tcPr>
          <w:p w14:paraId="54289AAC" w14:textId="77777777" w:rsidR="000E1214" w:rsidRDefault="00A87198">
            <w:pPr>
              <w:rPr>
                <w:rFonts w:eastAsia="MS Mincho"/>
              </w:rPr>
            </w:pPr>
            <w:r>
              <w:rPr>
                <w:rFonts w:eastAsia="MS Mincho"/>
              </w:rPr>
              <w:t>outputNewLine</w:t>
            </w:r>
          </w:p>
        </w:tc>
        <w:tc>
          <w:tcPr>
            <w:tcW w:w="0" w:type="auto"/>
            <w:tcBorders>
              <w:top w:val="single" w:sz="4" w:space="0" w:color="auto"/>
              <w:left w:val="single" w:sz="4" w:space="0" w:color="auto"/>
              <w:bottom w:val="single" w:sz="4" w:space="0" w:color="auto"/>
              <w:right w:val="single" w:sz="4" w:space="0" w:color="auto"/>
            </w:tcBorders>
            <w:hideMark/>
          </w:tcPr>
          <w:p w14:paraId="34C2A3DC"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0E1214" w:rsidRDefault="00A87198">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0E1214" w:rsidRDefault="00A87198">
            <w:r>
              <w:t>true</w:t>
            </w:r>
          </w:p>
        </w:tc>
      </w:tr>
    </w:tbl>
    <w:p w14:paraId="4DDB47B1" w14:textId="778D9F29" w:rsidR="000E1214" w:rsidRDefault="00A87198">
      <w:pPr>
        <w:pStyle w:val="Caption"/>
      </w:pPr>
      <w:r>
        <w:t xml:space="preserve">Table </w:t>
      </w:r>
      <w:fldSimple w:instr=" SEQ Table \* ARABIC ">
        <w:r w:rsidR="00852536">
          <w:rPr>
            <w:noProof/>
          </w:rPr>
          <w:t>8</w:t>
        </w:r>
      </w:fldSimple>
      <w:r>
        <w:t xml:space="preserve"> Pre-defined variables</w:t>
      </w:r>
    </w:p>
    <w:p w14:paraId="705A3A46" w14:textId="77777777" w:rsidR="000E1214" w:rsidRDefault="00A87198">
      <w:r>
        <w:t>These variables are expected to be commonly set externally so are predefined for convenience.</w:t>
      </w:r>
      <w:ins w:id="2873" w:author="Mike Beckerle" w:date="2020-04-21T15:53:00Z">
        <w:r>
          <w:t xml:space="preserve"> Below we see the </w:t>
        </w:r>
      </w:ins>
      <w:ins w:id="2874" w:author="Mike Beckerle" w:date="2020-04-21T15:54:00Z">
        <w:r>
          <w:t xml:space="preserve">DFDL </w:t>
        </w:r>
      </w:ins>
      <w:ins w:id="2875" w:author="Mike Beckerle" w:date="2020-04-21T15:53:00Z">
        <w:r>
          <w:t>encoding property being set to the value of an expression</w:t>
        </w:r>
      </w:ins>
      <w:ins w:id="2876" w:author="Mike Beckerle" w:date="2020-04-21T17:49:00Z">
        <w:r>
          <w:t xml:space="preserve"> (between "{" and "}</w:t>
        </w:r>
      </w:ins>
      <w:ins w:id="2877" w:author="Mike Beckerle" w:date="2020-04-21T17:50:00Z">
        <w:r>
          <w:t>")</w:t>
        </w:r>
      </w:ins>
      <w:ins w:id="2878" w:author="Mike Beckerle" w:date="2020-04-21T15:53:00Z">
        <w:r>
          <w:t>, and that expression just returns the va</w:t>
        </w:r>
      </w:ins>
      <w:ins w:id="2879" w:author="Mike Beckerle" w:date="2020-04-21T15:54:00Z">
        <w:r>
          <w:t>lue of the dfdl:encoding variable</w:t>
        </w:r>
      </w:ins>
      <w:ins w:id="2880" w:author="Mike Beckerle" w:date="2020-04-21T17:49:00Z">
        <w:r>
          <w:t xml:space="preserve"> which we see being referenced as $dfdl:encoding below.</w:t>
        </w:r>
      </w:ins>
      <w:ins w:id="2881" w:author="Mike Beckerle" w:date="2020-04-21T15:54:00Z">
        <w:r>
          <w:t xml:space="preserve"> </w:t>
        </w:r>
      </w:ins>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2882" w:name="_Ref37945094"/>
      <w:bookmarkStart w:id="2883" w:name="_Toc243112793"/>
      <w:bookmarkStart w:id="2884" w:name="_Ref255466447"/>
      <w:bookmarkStart w:id="2885" w:name="_Toc349042677"/>
      <w:bookmarkStart w:id="2886" w:name="_Toc177399051"/>
      <w:bookmarkStart w:id="2887" w:name="_Toc175057338"/>
      <w:bookmarkStart w:id="2888" w:name="_Toc199516265"/>
      <w:bookmarkStart w:id="2889" w:name="_Toc194983941"/>
      <w:bookmarkStart w:id="2890" w:name="_Toc39166829"/>
      <w:r>
        <w:rPr>
          <w:rFonts w:eastAsia="Times New Roman"/>
        </w:rPr>
        <w:t>The dfdl:newVariableInstance Statement Annotation Element</w:t>
      </w:r>
      <w:bookmarkEnd w:id="2882"/>
      <w:bookmarkEnd w:id="2883"/>
      <w:bookmarkEnd w:id="2884"/>
      <w:bookmarkEnd w:id="2885"/>
      <w:bookmarkEnd w:id="2890"/>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3EB5998E" w:rsidR="000E1214" w:rsidRDefault="00A87198">
      <w:pPr>
        <w:rPr>
          <w:ins w:id="2891" w:author="Mike Beckerle" w:date="2020-04-21T15:57:00Z"/>
          <w:rFonts w:cs="Arial"/>
        </w:rPr>
      </w:pPr>
      <w:ins w:id="2892" w:author="Mike Beckerle" w:date="2020-04-21T15:57:00Z">
        <w:r>
          <w:rPr>
            <w:rFonts w:cs="Arial"/>
          </w:rPr>
          <w:t xml:space="preserve">All instances share the same name, type, and default value, but they have distinct storage for separate values using a stack-like mechanism where a new instance is introduced for an element or model-group. These new instances are associated with a schema </w:t>
        </w:r>
      </w:ins>
      <w:r w:rsidR="00405572">
        <w:rPr>
          <w:rFonts w:cs="Arial"/>
        </w:rPr>
        <w:t>component</w:t>
      </w:r>
      <w:ins w:id="2893" w:author="Mike Beckerle" w:date="2020-04-21T15:57:00Z">
        <w:r>
          <w:rPr>
            <w:rFonts w:cs="Arial"/>
          </w:rPr>
          <w:t xml:space="preserve"> using dfdl:newVariableInstanc</w:t>
        </w:r>
      </w:ins>
      <w:ins w:id="2894" w:author="Unknown">
        <w:r>
          <w:rPr>
            <w:rFonts w:cs="Arial"/>
          </w:rPr>
          <w:t>e</w:t>
        </w:r>
      </w:ins>
      <w:ins w:id="2895" w:author="Mike Beckerle" w:date="2020-04-21T15:57:00Z">
        <w:r>
          <w:rPr>
            <w:rFonts w:cs="Arial"/>
          </w:rPr>
          <w:t xml:space="preserve">. These instances have the lifetime of the schema component. While that schema component is being parsed/unparsed, the new variable instance is used and other variable instances for the same variable are not available. </w:t>
        </w:r>
      </w:ins>
    </w:p>
    <w:p w14:paraId="507943B6" w14:textId="77777777" w:rsidR="000E1214" w:rsidRDefault="00A87198">
      <w:pPr>
        <w:rPr>
          <w:ins w:id="2896" w:author="Mike Beckerle" w:date="2020-04-21T15:57:00Z"/>
          <w:rFonts w:cs="Arial"/>
        </w:rPr>
      </w:pPr>
      <w:ins w:id="2897" w:author="Mike Beckerle" w:date="2020-04-21T15:57:00Z">
        <w:r>
          <w:rPr>
            <w:rFonts w:cs="Arial"/>
          </w:rPr>
          <w:t xml:space="preserve">If the variable has a default value from its dfdl:defineVariable, this will used as the default value for any </w:t>
        </w:r>
        <w:r>
          <w:rPr>
            <w:rStyle w:val="Emphasis"/>
            <w:i w:val="0"/>
            <w:iCs w:val="0"/>
          </w:rPr>
          <w:t>instances</w:t>
        </w:r>
        <w:r>
          <w:rPr>
            <w:rFonts w:cs="Arial"/>
          </w:rPr>
          <w:t xml:space="preserve"> of the variable unless overridden when the instance is created using dfdl:newVariableInstance.</w:t>
        </w:r>
        <w:commentRangeStart w:id="2898"/>
        <w:commentRangeEnd w:id="2898"/>
        <w:r>
          <w:rPr>
            <w:rStyle w:val="CommentReference"/>
          </w:rPr>
          <w:commentReference w:id="2898"/>
        </w:r>
      </w:ins>
    </w:p>
    <w:p w14:paraId="57278F88" w14:textId="77777777" w:rsidR="000E1214" w:rsidRDefault="00A87198">
      <w:r>
        <w:t>Since an initial instance is created when the variable is defined, the use of dfdl:newVariableInstance is optional.</w:t>
      </w:r>
      <w:del w:id="2899" w:author="Mike Beckerle" w:date="2020-04-21T15:59:00Z">
        <w:r>
          <w:delText xml:space="preserve"> It would be used if an instance with restricted scope is needed.</w:delText>
        </w:r>
      </w:del>
    </w:p>
    <w:p w14:paraId="23BA3C42" w14:textId="77777777" w:rsidR="000E1214" w:rsidRDefault="00A87198">
      <w:r>
        <w:t>The dfdl:newVariableInstance annotation can be used on a group reference, sequence or choice only. It is a Schema Definition Error otherwise.</w:t>
      </w:r>
    </w:p>
    <w:p w14:paraId="3AA68060" w14:textId="77777777" w:rsidR="000E1214" w:rsidRDefault="00A87198">
      <w:r>
        <w:t xml:space="preserve">The </w:t>
      </w:r>
      <w:del w:id="2900" w:author="Mike Beckerle" w:date="2020-04-21T15:59:00Z">
        <w:r>
          <w:delText xml:space="preserve">scope </w:delText>
        </w:r>
      </w:del>
      <w:ins w:id="2901" w:author="Mike Beckerle" w:date="2020-04-21T15:59:00Z">
        <w:r>
          <w:t xml:space="preserve">lifetime </w:t>
        </w:r>
      </w:ins>
      <w:r>
        <w:t xml:space="preserve">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77777777"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will inherit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77777777" w:rsidR="000E1214" w:rsidRDefault="00A87198">
      <w:r>
        <w:t xml:space="preserve">If a default value is specified this initial value of the instance will be set when the instance is created. The value will override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defaultValue attribute and the default value being specified by the </w:t>
      </w:r>
      <w:ins w:id="2902" w:author="Mike Beckerle" w:date="2020-04-27T12:47:00Z">
        <w:r>
          <w:t xml:space="preserve">annotation </w:t>
        </w:r>
      </w:ins>
      <w:r>
        <w:t>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66CA5069"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sidR="00852536">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_Ref384899121 \h </w:instrText>
      </w:r>
      <w:r>
        <w:fldChar w:fldCharType="separate"/>
      </w:r>
      <w:r w:rsidR="00852536">
        <w:t>Evaluation Order for Statement Annotations</w:t>
      </w:r>
      <w: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2903" w:name="_Toc322911584"/>
      <w:bookmarkStart w:id="2904" w:name="_Toc322912123"/>
      <w:bookmarkStart w:id="2905" w:name="_Toc329092973"/>
      <w:bookmarkStart w:id="2906" w:name="_Toc332701486"/>
      <w:bookmarkStart w:id="2907" w:name="_Toc332701793"/>
      <w:bookmarkStart w:id="2908" w:name="_Toc332711587"/>
      <w:bookmarkStart w:id="2909" w:name="_Toc332711895"/>
      <w:bookmarkStart w:id="2910" w:name="_Toc332712197"/>
      <w:bookmarkStart w:id="2911" w:name="_Toc332724113"/>
      <w:bookmarkStart w:id="2912" w:name="_Toc332724413"/>
      <w:bookmarkStart w:id="2913" w:name="_Toc341102709"/>
      <w:bookmarkStart w:id="2914" w:name="_Toc347241441"/>
      <w:bookmarkStart w:id="2915" w:name="_Toc347744634"/>
      <w:bookmarkStart w:id="2916" w:name="_Toc348984417"/>
      <w:bookmarkStart w:id="2917" w:name="_Toc348984722"/>
      <w:bookmarkStart w:id="2918" w:name="_Toc349037885"/>
      <w:bookmarkStart w:id="2919" w:name="_Toc349038190"/>
      <w:bookmarkStart w:id="2920" w:name="_Toc349042678"/>
      <w:bookmarkStart w:id="2921" w:name="_Toc351912669"/>
      <w:bookmarkStart w:id="2922" w:name="_Toc351914691"/>
      <w:bookmarkStart w:id="2923" w:name="_Toc351915125"/>
      <w:bookmarkStart w:id="2924" w:name="_Toc361231164"/>
      <w:bookmarkStart w:id="2925" w:name="_Toc361231690"/>
      <w:bookmarkStart w:id="2926" w:name="_Toc362444988"/>
      <w:bookmarkStart w:id="2927" w:name="_Toc363908910"/>
      <w:bookmarkStart w:id="2928" w:name="_Toc364463333"/>
      <w:bookmarkStart w:id="2929" w:name="_Toc366077931"/>
      <w:bookmarkStart w:id="2930" w:name="_Toc366078550"/>
      <w:bookmarkStart w:id="2931" w:name="_Toc366079536"/>
      <w:bookmarkStart w:id="2932" w:name="_Toc366080148"/>
      <w:bookmarkStart w:id="2933" w:name="_Toc366080757"/>
      <w:bookmarkStart w:id="2934" w:name="_Toc366505097"/>
      <w:bookmarkStart w:id="2935" w:name="_Toc366508466"/>
      <w:bookmarkStart w:id="2936" w:name="_Toc366512967"/>
      <w:bookmarkStart w:id="2937" w:name="_Toc366574158"/>
      <w:bookmarkStart w:id="2938" w:name="_Toc366577951"/>
      <w:bookmarkStart w:id="2939" w:name="_Toc366578545"/>
      <w:bookmarkStart w:id="2940" w:name="_Toc366579137"/>
      <w:bookmarkStart w:id="2941" w:name="_Toc366579728"/>
      <w:bookmarkStart w:id="2942" w:name="_Toc366580320"/>
      <w:bookmarkStart w:id="2943" w:name="_Toc366580911"/>
      <w:bookmarkStart w:id="2944" w:name="_Toc366581503"/>
      <w:bookmarkStart w:id="2945" w:name="_Toc349042679"/>
      <w:bookmarkStart w:id="2946" w:name="_Toc243112794"/>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r>
        <w:t>Examples</w:t>
      </w:r>
      <w:bookmarkEnd w:id="2945"/>
      <w:r>
        <w:t xml:space="preserve"> </w:t>
      </w:r>
      <w:bookmarkEnd w:id="2946"/>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2947" w:name="_Toc322911586"/>
      <w:bookmarkStart w:id="2948" w:name="_Toc322912125"/>
      <w:bookmarkStart w:id="2949" w:name="_Toc329092975"/>
      <w:bookmarkStart w:id="2950" w:name="_Toc332701488"/>
      <w:bookmarkStart w:id="2951" w:name="_Toc332701795"/>
      <w:bookmarkStart w:id="2952" w:name="_Toc332711589"/>
      <w:bookmarkStart w:id="2953" w:name="_Toc332711897"/>
      <w:bookmarkStart w:id="2954" w:name="_Toc332712199"/>
      <w:bookmarkStart w:id="2955" w:name="_Toc332724115"/>
      <w:bookmarkStart w:id="2956" w:name="_Toc332724415"/>
      <w:bookmarkStart w:id="2957" w:name="_Toc341102711"/>
      <w:bookmarkStart w:id="2958" w:name="_Toc347241443"/>
      <w:bookmarkStart w:id="2959" w:name="_Toc347744636"/>
      <w:bookmarkStart w:id="2960" w:name="_Toc348984419"/>
      <w:bookmarkStart w:id="2961" w:name="_Toc348984724"/>
      <w:bookmarkStart w:id="2962" w:name="_Toc349037887"/>
      <w:bookmarkStart w:id="2963" w:name="_Toc349038192"/>
      <w:bookmarkStart w:id="2964" w:name="_Toc349042680"/>
      <w:bookmarkStart w:id="2965" w:name="_Toc349642104"/>
      <w:bookmarkStart w:id="2966" w:name="_Toc351912671"/>
      <w:bookmarkStart w:id="2967" w:name="_Toc351914693"/>
      <w:bookmarkStart w:id="2968" w:name="_Toc351915127"/>
      <w:bookmarkStart w:id="2969" w:name="_Toc361231166"/>
      <w:bookmarkStart w:id="2970" w:name="_Toc361231692"/>
      <w:bookmarkStart w:id="2971" w:name="_Toc362444990"/>
      <w:bookmarkStart w:id="2972" w:name="_Toc363908912"/>
      <w:bookmarkStart w:id="2973" w:name="_Toc364463335"/>
      <w:bookmarkStart w:id="2974" w:name="_Toc366077933"/>
      <w:bookmarkStart w:id="2975" w:name="_Toc366078552"/>
      <w:bookmarkStart w:id="2976" w:name="_Toc366079538"/>
      <w:bookmarkStart w:id="2977" w:name="_Toc366080150"/>
      <w:bookmarkStart w:id="2978" w:name="_Toc366080759"/>
      <w:bookmarkStart w:id="2979" w:name="_Toc366505099"/>
      <w:bookmarkStart w:id="2980" w:name="_Toc366508468"/>
      <w:bookmarkStart w:id="2981" w:name="_Toc366512969"/>
      <w:bookmarkStart w:id="2982" w:name="_Toc366574160"/>
      <w:bookmarkStart w:id="2983" w:name="_Toc366577953"/>
      <w:bookmarkStart w:id="2984" w:name="_Toc366578547"/>
      <w:bookmarkStart w:id="2985" w:name="_Toc366579139"/>
      <w:bookmarkStart w:id="2986" w:name="_Toc366579730"/>
      <w:bookmarkStart w:id="2987" w:name="_Toc366580322"/>
      <w:bookmarkStart w:id="2988" w:name="_Toc366580913"/>
      <w:bookmarkStart w:id="2989" w:name="_Toc366581505"/>
      <w:bookmarkStart w:id="2990" w:name="_Toc243112795"/>
      <w:bookmarkStart w:id="2991" w:name="_Ref251074807"/>
      <w:bookmarkStart w:id="2992" w:name="_Toc349042681"/>
      <w:bookmarkStart w:id="2993" w:name="_Toc39166830"/>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r>
        <w:rPr>
          <w:rFonts w:eastAsia="Times New Roman"/>
        </w:rPr>
        <w:t>The dfdl:setVariable Statement Annotation Element</w:t>
      </w:r>
      <w:bookmarkEnd w:id="2886"/>
      <w:bookmarkEnd w:id="2887"/>
      <w:bookmarkEnd w:id="2888"/>
      <w:bookmarkEnd w:id="2889"/>
      <w:bookmarkEnd w:id="2990"/>
      <w:bookmarkEnd w:id="2991"/>
      <w:bookmarkEnd w:id="2992"/>
      <w:bookmarkEnd w:id="2993"/>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77777777" w:rsidR="000E1214" w:rsidRDefault="00A87198">
      <w:r>
        <w:t xml:space="preserve">The dfdl:setVariable annotation can be used on a simpleType, group reference, sequence or choice. It may be used on an element or element reference only if the element is of simple type. It is a </w:t>
      </w:r>
      <w:commentRangeStart w:id="2994"/>
      <w:r>
        <w:t>Schema Definition Error if dfdl:setVariable appears on an element of complex type, or an element reference to an element of complex type.</w:t>
      </w:r>
      <w:commentRangeEnd w:id="2994"/>
      <w:r>
        <w:rPr>
          <w:rStyle w:val="CommentReference"/>
        </w:rPr>
        <w:commentReference w:id="2994"/>
      </w:r>
      <w:r>
        <w:t xml:space="preserve"> </w:t>
      </w:r>
      <w:ins w:id="2995" w:author="Mike Beckerle" w:date="2020-04-21T18:02:00Z">
        <w:r>
          <w:t xml:space="preserve">This restriction is because the </w:t>
        </w:r>
      </w:ins>
      <w:ins w:id="2996" w:author="Mike Beckerle" w:date="2020-04-21T18:03:00Z">
        <w:r>
          <w:t>dfdl:</w:t>
        </w:r>
      </w:ins>
      <w:ins w:id="2997" w:author="Mike Beckerle" w:date="2020-04-21T18:02:00Z">
        <w:r>
          <w:t>setVariable expression cannot look forward/downward into the children of the complex type, as that would be a forward reference to data that has not been parsed. Simple type</w:t>
        </w:r>
      </w:ins>
      <w:ins w:id="2998" w:author="Mike Beckerle" w:date="2020-04-21T18:03:00Z">
        <w:r>
          <w:t xml:space="preserve"> elements are allowed so that the expression "." (self value) can be used to obtain the value of the current simple element and assign it to a variable instance. </w:t>
        </w:r>
      </w:ins>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77777777" w:rsidR="000E1214" w:rsidRDefault="00A87198">
      <w:r>
        <w:t xml:space="preserve">A dfdl:setVariable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77777777" w:rsidR="000E1214" w:rsidRDefault="00A87198">
      <w:r>
        <w:t>The expression</w:t>
      </w:r>
      <w:ins w:id="2999" w:author="Mike Beckerle" w:date="2020-04-21T17:54:00Z">
        <w:r>
          <w:t xml:space="preserve"> MAY NOT</w:t>
        </w:r>
      </w:ins>
      <w:del w:id="3000" w:author="Mike Beckerle" w:date="2020-04-21T17:54:00Z">
        <w:r>
          <w:delText xml:space="preserve"> must </w:delText>
        </w:r>
      </w:del>
      <w:del w:id="3001" w:author="Mike Beckerle" w:date="2020-04-21T17:55:00Z">
        <w:r>
          <w:delText>not</w:delText>
        </w:r>
      </w:del>
      <w:r>
        <w:t xml:space="preserve"> contain forward references to elements which have not yet been processed.</w:t>
      </w:r>
    </w:p>
    <w:p w14:paraId="1662BF6A" w14:textId="77777777" w:rsidR="000E1214" w:rsidRDefault="00A87198">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6556118F" w14:textId="77777777" w:rsidR="000E1214" w:rsidRDefault="00A87198">
      <w:r>
        <w:t>A dfdl:setVariable will override any default value specified on either dfdl:defineVariable or dfdl:newVariableInstance, or externally.</w:t>
      </w:r>
    </w:p>
    <w:p w14:paraId="31EC82CD" w14:textId="6E1531A5" w:rsidR="000E1214" w:rsidRDefault="00A87198">
      <w:pPr>
        <w:autoSpaceDE w:val="0"/>
        <w:autoSpaceDN w:val="0"/>
        <w:adjustRightInd w:val="0"/>
        <w:rPr>
          <w:rFonts w:cs="Arial"/>
        </w:rPr>
      </w:pPr>
      <w:r>
        <w:t>The resolved set of annotations for an annotation point may contain multiple dfdl:setVariable statements. They must all be for unique variables</w:t>
      </w:r>
      <w:ins w:id="3002" w:author="Mike Beckerle" w:date="2020-04-21T17:48:00Z">
        <w:r>
          <w:t xml:space="preserve"> (different name and/or namespace)</w:t>
        </w:r>
      </w:ins>
      <w:r>
        <w:t xml:space="preserve"> and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sidR="00852536">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_Ref384899121 \h </w:instrText>
      </w:r>
      <w:r>
        <w:fldChar w:fldCharType="separate"/>
      </w:r>
      <w:r w:rsidR="00852536">
        <w:t>Evaluation Order for Statement Annotations</w:t>
      </w:r>
      <w: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3003" w:name="_Toc322911588"/>
      <w:bookmarkStart w:id="3004" w:name="_Toc322912127"/>
      <w:bookmarkStart w:id="3005" w:name="_Toc329092977"/>
      <w:bookmarkStart w:id="3006" w:name="_Toc332701490"/>
      <w:bookmarkStart w:id="3007" w:name="_Toc332701797"/>
      <w:bookmarkStart w:id="3008" w:name="_Toc332711591"/>
      <w:bookmarkStart w:id="3009" w:name="_Toc332711899"/>
      <w:bookmarkStart w:id="3010" w:name="_Toc332712201"/>
      <w:bookmarkStart w:id="3011" w:name="_Toc332724117"/>
      <w:bookmarkStart w:id="3012" w:name="_Toc332724417"/>
      <w:bookmarkStart w:id="3013" w:name="_Toc341102713"/>
      <w:bookmarkStart w:id="3014" w:name="_Toc347241445"/>
      <w:bookmarkStart w:id="3015" w:name="_Toc347744638"/>
      <w:bookmarkStart w:id="3016" w:name="_Toc348984421"/>
      <w:bookmarkStart w:id="3017" w:name="_Toc348984726"/>
      <w:bookmarkStart w:id="3018" w:name="_Toc349037889"/>
      <w:bookmarkStart w:id="3019" w:name="_Toc349038194"/>
      <w:bookmarkStart w:id="3020" w:name="_Toc349042682"/>
      <w:bookmarkStart w:id="3021" w:name="_Toc351912673"/>
      <w:bookmarkStart w:id="3022" w:name="_Toc351914695"/>
      <w:bookmarkStart w:id="3023" w:name="_Toc351915129"/>
      <w:bookmarkStart w:id="3024" w:name="_Toc361231168"/>
      <w:bookmarkStart w:id="3025" w:name="_Toc361231694"/>
      <w:bookmarkStart w:id="3026" w:name="_Toc362444992"/>
      <w:bookmarkStart w:id="3027" w:name="_Toc363908914"/>
      <w:bookmarkStart w:id="3028" w:name="_Toc364463337"/>
      <w:bookmarkStart w:id="3029" w:name="_Toc366077935"/>
      <w:bookmarkStart w:id="3030" w:name="_Toc366078554"/>
      <w:bookmarkStart w:id="3031" w:name="_Toc366079540"/>
      <w:bookmarkStart w:id="3032" w:name="_Toc366080152"/>
      <w:bookmarkStart w:id="3033" w:name="_Toc366080761"/>
      <w:bookmarkStart w:id="3034" w:name="_Toc366505101"/>
      <w:bookmarkStart w:id="3035" w:name="_Toc366508470"/>
      <w:bookmarkStart w:id="3036" w:name="_Toc366512971"/>
      <w:bookmarkStart w:id="3037" w:name="_Toc366574162"/>
      <w:bookmarkStart w:id="3038" w:name="_Toc366577955"/>
      <w:bookmarkStart w:id="3039" w:name="_Toc366578549"/>
      <w:bookmarkStart w:id="3040" w:name="_Toc366579141"/>
      <w:bookmarkStart w:id="3041" w:name="_Toc366579732"/>
      <w:bookmarkStart w:id="3042" w:name="_Toc366580324"/>
      <w:bookmarkStart w:id="3043" w:name="_Toc366580915"/>
      <w:bookmarkStart w:id="3044" w:name="_Toc366581507"/>
      <w:bookmarkStart w:id="3045" w:name="_Toc349042683"/>
      <w:bookmarkStart w:id="3046" w:name="_Toc243112796"/>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r>
        <w:t>Examples</w:t>
      </w:r>
      <w:bookmarkEnd w:id="3045"/>
      <w:r>
        <w:t xml:space="preserve"> </w:t>
      </w:r>
      <w:bookmarkEnd w:id="3046"/>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77777777"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w:t>
      </w:r>
      <w:ins w:id="3047" w:author="Mike Beckerle" w:date="2020-04-21T18:04:00Z">
        <w:r>
          <w:t>The variable delta is also being assigned</w:t>
        </w:r>
      </w:ins>
      <w:ins w:id="3048" w:author="Mike Beckerle" w:date="2020-04-21T18:05:00Z">
        <w:r>
          <w:t xml:space="preserve"> the same value. </w:t>
        </w:r>
      </w:ins>
    </w:p>
    <w:p w14:paraId="4503C1F9" w14:textId="132F44B0" w:rsidR="00B0355A" w:rsidRDefault="00B0355A" w:rsidP="00A64D65">
      <w:pPr>
        <w:pStyle w:val="Heading1"/>
      </w:pPr>
      <w:bookmarkStart w:id="3049" w:name="_Toc137029593"/>
      <w:bookmarkStart w:id="3050" w:name="_Toc137029594"/>
      <w:bookmarkStart w:id="3051" w:name="_Toc137029598"/>
      <w:bookmarkStart w:id="3052" w:name="_Toc229802957"/>
      <w:bookmarkStart w:id="3053" w:name="_Toc229804926"/>
      <w:bookmarkStart w:id="3054" w:name="_Toc229813755"/>
      <w:bookmarkStart w:id="3055" w:name="_Toc229813949"/>
      <w:bookmarkStart w:id="3056" w:name="_Toc229802960"/>
      <w:bookmarkStart w:id="3057" w:name="_Toc229804929"/>
      <w:bookmarkStart w:id="3058" w:name="_Toc229813758"/>
      <w:bookmarkStart w:id="3059" w:name="_Toc229813952"/>
      <w:bookmarkStart w:id="3060" w:name="_Toc229802961"/>
      <w:bookmarkStart w:id="3061" w:name="_Toc229804930"/>
      <w:bookmarkStart w:id="3062" w:name="_Toc229813759"/>
      <w:bookmarkStart w:id="3063" w:name="_Toc229813953"/>
      <w:bookmarkStart w:id="3064" w:name="_Toc229802962"/>
      <w:bookmarkStart w:id="3065" w:name="_Toc229804931"/>
      <w:bookmarkStart w:id="3066" w:name="_Toc229813760"/>
      <w:bookmarkStart w:id="3067" w:name="_Toc229813954"/>
      <w:bookmarkStart w:id="3068" w:name="_Toc229802963"/>
      <w:bookmarkStart w:id="3069" w:name="_Toc229804932"/>
      <w:bookmarkStart w:id="3070" w:name="_Toc229813761"/>
      <w:bookmarkStart w:id="3071" w:name="_Toc229813955"/>
      <w:bookmarkStart w:id="3072" w:name="_Toc322911590"/>
      <w:bookmarkStart w:id="3073" w:name="_Toc322912129"/>
      <w:bookmarkStart w:id="3074" w:name="_Toc329092979"/>
      <w:bookmarkStart w:id="3075" w:name="_Toc332701492"/>
      <w:bookmarkStart w:id="3076" w:name="_Toc332701799"/>
      <w:bookmarkStart w:id="3077" w:name="_Toc332711593"/>
      <w:bookmarkStart w:id="3078" w:name="_Toc332711901"/>
      <w:bookmarkStart w:id="3079" w:name="_Toc332712203"/>
      <w:bookmarkStart w:id="3080" w:name="_Toc332724119"/>
      <w:bookmarkStart w:id="3081" w:name="_Toc332724419"/>
      <w:bookmarkStart w:id="3082" w:name="_Toc341102715"/>
      <w:bookmarkStart w:id="3083" w:name="_Toc347241447"/>
      <w:bookmarkStart w:id="3084" w:name="_Toc347744640"/>
      <w:bookmarkStart w:id="3085" w:name="_Toc348984423"/>
      <w:bookmarkStart w:id="3086" w:name="_Toc348984728"/>
      <w:bookmarkStart w:id="3087" w:name="_Toc349037891"/>
      <w:bookmarkStart w:id="3088" w:name="_Toc349038196"/>
      <w:bookmarkStart w:id="3089" w:name="_Toc349042684"/>
      <w:bookmarkStart w:id="3090" w:name="_Toc349642107"/>
      <w:bookmarkStart w:id="3091" w:name="_Toc351912675"/>
      <w:bookmarkStart w:id="3092" w:name="_Toc351914697"/>
      <w:bookmarkStart w:id="3093" w:name="_Toc351915131"/>
      <w:bookmarkStart w:id="3094" w:name="_Toc361231170"/>
      <w:bookmarkStart w:id="3095" w:name="_Toc361231696"/>
      <w:bookmarkStart w:id="3096" w:name="_Toc362444994"/>
      <w:bookmarkStart w:id="3097" w:name="_Toc363908916"/>
      <w:bookmarkStart w:id="3098" w:name="_Toc364463339"/>
      <w:bookmarkStart w:id="3099" w:name="_Toc366077937"/>
      <w:bookmarkStart w:id="3100" w:name="_Toc366078556"/>
      <w:bookmarkStart w:id="3101" w:name="_Toc366079542"/>
      <w:bookmarkStart w:id="3102" w:name="_Toc366080154"/>
      <w:bookmarkStart w:id="3103" w:name="_Toc366080763"/>
      <w:bookmarkStart w:id="3104" w:name="_Toc366505103"/>
      <w:bookmarkStart w:id="3105" w:name="_Toc366508472"/>
      <w:bookmarkStart w:id="3106" w:name="_Toc366512973"/>
      <w:bookmarkStart w:id="3107" w:name="_Toc366574164"/>
      <w:bookmarkStart w:id="3108" w:name="_Toc366577957"/>
      <w:bookmarkStart w:id="3109" w:name="_Toc366578551"/>
      <w:bookmarkStart w:id="3110" w:name="_Toc366579143"/>
      <w:bookmarkStart w:id="3111" w:name="_Toc366579734"/>
      <w:bookmarkStart w:id="3112" w:name="_Toc366580326"/>
      <w:bookmarkStart w:id="3113" w:name="_Toc366580917"/>
      <w:bookmarkStart w:id="3114" w:name="_Toc366581509"/>
      <w:bookmarkStart w:id="3115" w:name="_Toc322911591"/>
      <w:bookmarkStart w:id="3116" w:name="_Toc322912130"/>
      <w:bookmarkStart w:id="3117" w:name="_Toc329092980"/>
      <w:bookmarkStart w:id="3118" w:name="_Toc332701493"/>
      <w:bookmarkStart w:id="3119" w:name="_Toc332701800"/>
      <w:bookmarkStart w:id="3120" w:name="_Toc332711594"/>
      <w:bookmarkStart w:id="3121" w:name="_Toc332711902"/>
      <w:bookmarkStart w:id="3122" w:name="_Toc332712204"/>
      <w:bookmarkStart w:id="3123" w:name="_Toc332724120"/>
      <w:bookmarkStart w:id="3124" w:name="_Toc332724420"/>
      <w:bookmarkStart w:id="3125" w:name="_Toc341102716"/>
      <w:bookmarkStart w:id="3126" w:name="_Toc347241448"/>
      <w:bookmarkStart w:id="3127" w:name="_Toc347744641"/>
      <w:bookmarkStart w:id="3128" w:name="_Toc348984424"/>
      <w:bookmarkStart w:id="3129" w:name="_Toc348984729"/>
      <w:bookmarkStart w:id="3130" w:name="_Toc349037892"/>
      <w:bookmarkStart w:id="3131" w:name="_Toc349038197"/>
      <w:bookmarkStart w:id="3132" w:name="_Toc349042685"/>
      <w:bookmarkStart w:id="3133" w:name="_Toc349642108"/>
      <w:bookmarkStart w:id="3134" w:name="_Toc351912676"/>
      <w:bookmarkStart w:id="3135" w:name="_Toc351914698"/>
      <w:bookmarkStart w:id="3136" w:name="_Toc351915132"/>
      <w:bookmarkStart w:id="3137" w:name="_Toc361231171"/>
      <w:bookmarkStart w:id="3138" w:name="_Toc361231697"/>
      <w:bookmarkStart w:id="3139" w:name="_Toc362444995"/>
      <w:bookmarkStart w:id="3140" w:name="_Toc363908917"/>
      <w:bookmarkStart w:id="3141" w:name="_Toc364463340"/>
      <w:bookmarkStart w:id="3142" w:name="_Toc366077938"/>
      <w:bookmarkStart w:id="3143" w:name="_Toc366078557"/>
      <w:bookmarkStart w:id="3144" w:name="_Toc366079543"/>
      <w:bookmarkStart w:id="3145" w:name="_Toc366080155"/>
      <w:bookmarkStart w:id="3146" w:name="_Toc366080764"/>
      <w:bookmarkStart w:id="3147" w:name="_Toc366505104"/>
      <w:bookmarkStart w:id="3148" w:name="_Toc366508473"/>
      <w:bookmarkStart w:id="3149" w:name="_Toc366512974"/>
      <w:bookmarkStart w:id="3150" w:name="_Toc366574165"/>
      <w:bookmarkStart w:id="3151" w:name="_Toc366577958"/>
      <w:bookmarkStart w:id="3152" w:name="_Toc366578552"/>
      <w:bookmarkStart w:id="3153" w:name="_Toc366579144"/>
      <w:bookmarkStart w:id="3154" w:name="_Toc366579735"/>
      <w:bookmarkStart w:id="3155" w:name="_Toc366580327"/>
      <w:bookmarkStart w:id="3156" w:name="_Toc366580918"/>
      <w:bookmarkStart w:id="3157" w:name="_Toc366581510"/>
      <w:bookmarkStart w:id="3158" w:name="_Toc177399064"/>
      <w:bookmarkStart w:id="3159" w:name="_Toc175057351"/>
      <w:bookmarkStart w:id="3160" w:name="_Toc194983954"/>
      <w:bookmarkStart w:id="3161" w:name="_Toc199516289"/>
      <w:bookmarkStart w:id="3162" w:name="_Toc243112809"/>
      <w:bookmarkStart w:id="3163" w:name="_Ref251144384"/>
      <w:bookmarkStart w:id="3164" w:name="_Ref251144393"/>
      <w:bookmarkStart w:id="3165" w:name="_Toc124764818"/>
      <w:bookmarkStart w:id="3166" w:name="_Toc138694342"/>
      <w:bookmarkStart w:id="3167" w:name="_Ref114888535"/>
      <w:bookmarkStart w:id="3168" w:name="_Toc138694358"/>
      <w:bookmarkStart w:id="3169" w:name="_Ref39163832"/>
      <w:bookmarkStart w:id="3170" w:name="_Ref39163838"/>
      <w:bookmarkStart w:id="3171" w:name="_Toc39166831"/>
      <w:bookmarkEnd w:id="1535"/>
      <w:bookmarkEnd w:id="1536"/>
      <w:bookmarkEnd w:id="1537"/>
      <w:bookmarkEnd w:id="1538"/>
      <w:bookmarkEnd w:id="1539"/>
      <w:bookmarkEnd w:id="1540"/>
      <w:bookmarkEnd w:id="1541"/>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commentRangeStart w:id="3172"/>
      <w:r>
        <w:t>Property</w:t>
      </w:r>
      <w:commentRangeEnd w:id="3172"/>
      <w:r w:rsidR="002439DA">
        <w:rPr>
          <w:rStyle w:val="CommentReference"/>
          <w:rFonts w:cs="Times New Roman"/>
          <w:b w:val="0"/>
          <w:bCs w:val="0"/>
          <w:kern w:val="0"/>
        </w:rPr>
        <w:commentReference w:id="3172"/>
      </w:r>
      <w:r>
        <w:t xml:space="preserve"> Scoping</w:t>
      </w:r>
      <w:bookmarkStart w:id="3173" w:name="_Toc349042686"/>
      <w:ins w:id="3174" w:author="Mike Beckerle" w:date="2020-04-27T18:37:00Z">
        <w:r w:rsidR="002439DA">
          <w:t xml:space="preserve"> and DFDL Schema Checking</w:t>
        </w:r>
      </w:ins>
      <w:bookmarkEnd w:id="3169"/>
      <w:bookmarkEnd w:id="3170"/>
      <w:bookmarkEnd w:id="3171"/>
    </w:p>
    <w:p w14:paraId="568BA607" w14:textId="176ABDE6" w:rsidR="002439DA" w:rsidRPr="002439DA" w:rsidRDefault="002439DA" w:rsidP="00A64D65">
      <w:pPr>
        <w:pStyle w:val="Heading2"/>
      </w:pPr>
      <w:bookmarkStart w:id="3175" w:name="_Toc39166832"/>
      <w:r>
        <w:t>Property Scoping</w:t>
      </w:r>
      <w:bookmarkEnd w:id="3175"/>
    </w:p>
    <w:p w14:paraId="29F2B394" w14:textId="0897DCF1" w:rsidR="000E1214" w:rsidRDefault="00A87198" w:rsidP="002439DA">
      <w:pPr>
        <w:pStyle w:val="Heading3"/>
      </w:pPr>
      <w:bookmarkStart w:id="3176" w:name="_Toc39166833"/>
      <w:r>
        <w:t>Property Scoping Rules</w:t>
      </w:r>
      <w:bookmarkEnd w:id="3158"/>
      <w:bookmarkEnd w:id="3159"/>
      <w:bookmarkEnd w:id="3160"/>
      <w:bookmarkEnd w:id="3161"/>
      <w:bookmarkEnd w:id="3162"/>
      <w:bookmarkEnd w:id="3163"/>
      <w:bookmarkEnd w:id="3164"/>
      <w:bookmarkEnd w:id="3173"/>
      <w:bookmarkEnd w:id="3176"/>
    </w:p>
    <w:p w14:paraId="5EE00CA8" w14:textId="77777777" w:rsidR="000E1214" w:rsidRDefault="00A87198">
      <w:r>
        <w:t>This section describes the rules that govern the scope over which DFDL representation properties apply</w:t>
      </w:r>
    </w:p>
    <w:p w14:paraId="54526558" w14:textId="6615B308" w:rsidR="000E1214" w:rsidRDefault="00A87198">
      <w:r>
        <w:t xml:space="preserve">The scope of the representational properties on each of the component format annotations is given in </w:t>
      </w:r>
      <w:r>
        <w:fldChar w:fldCharType="begin"/>
      </w:r>
      <w:r>
        <w:instrText xml:space="preserve"> REF _Ref243814390 \h </w:instrText>
      </w:r>
      <w:r>
        <w:fldChar w:fldCharType="separate"/>
      </w:r>
      <w:r w:rsidR="00852536">
        <w:rPr>
          <w:b/>
          <w:bCs/>
        </w:rPr>
        <w:t xml:space="preserve">Table </w:t>
      </w:r>
      <w:r w:rsidR="00852536">
        <w:rPr>
          <w:b/>
          <w:bCs/>
          <w:noProof/>
        </w:rPr>
        <w:t>9</w:t>
      </w:r>
      <w:r w:rsidR="00852536">
        <w:rPr>
          <w:b/>
          <w:bCs/>
        </w:rPr>
        <w:t xml:space="preserve"> DFDL annotation scoping</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57413AAE" w:rsidR="000E1214" w:rsidRDefault="00A87198">
      <w:pPr>
        <w:rPr>
          <w:b/>
          <w:bCs/>
        </w:rPr>
      </w:pPr>
      <w:bookmarkStart w:id="3177" w:name="_Ref243814390"/>
      <w:r>
        <w:rPr>
          <w:b/>
          <w:bCs/>
        </w:rPr>
        <w:t xml:space="preserve">Table </w:t>
      </w:r>
      <w:r>
        <w:fldChar w:fldCharType="begin"/>
      </w:r>
      <w:r>
        <w:rPr>
          <w:b/>
          <w:bCs/>
        </w:rPr>
        <w:instrText xml:space="preserve"> SEQ Table \* ARABIC </w:instrText>
      </w:r>
      <w:r>
        <w:fldChar w:fldCharType="separate"/>
      </w:r>
      <w:r w:rsidR="00852536">
        <w:rPr>
          <w:b/>
          <w:bCs/>
          <w:noProof/>
        </w:rPr>
        <w:t>9</w:t>
      </w:r>
      <w:r>
        <w:fldChar w:fldCharType="end"/>
      </w:r>
      <w:r>
        <w:rPr>
          <w:b/>
          <w:bCs/>
        </w:rPr>
        <w:t xml:space="preserve"> DFDL annotation scoping</w:t>
      </w:r>
      <w:bookmarkEnd w:id="3177"/>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3178" w:name="_Toc322911593"/>
      <w:bookmarkStart w:id="3179" w:name="_Toc322912132"/>
      <w:bookmarkStart w:id="3180" w:name="_Toc329092982"/>
      <w:bookmarkStart w:id="3181" w:name="_Toc332701495"/>
      <w:bookmarkStart w:id="3182" w:name="_Toc332701802"/>
      <w:bookmarkStart w:id="3183" w:name="_Toc332711596"/>
      <w:bookmarkStart w:id="3184" w:name="_Toc332711904"/>
      <w:bookmarkStart w:id="3185" w:name="_Toc332712206"/>
      <w:bookmarkStart w:id="3186" w:name="_Toc332724122"/>
      <w:bookmarkStart w:id="3187" w:name="_Toc332724422"/>
      <w:bookmarkStart w:id="3188" w:name="_Toc341102718"/>
      <w:bookmarkStart w:id="3189" w:name="_Toc347241450"/>
      <w:bookmarkStart w:id="3190" w:name="_Toc347744643"/>
      <w:bookmarkStart w:id="3191" w:name="_Toc348984426"/>
      <w:bookmarkStart w:id="3192" w:name="_Toc348984731"/>
      <w:bookmarkStart w:id="3193" w:name="_Toc349037894"/>
      <w:bookmarkStart w:id="3194" w:name="_Toc349038199"/>
      <w:bookmarkStart w:id="3195" w:name="_Toc349042687"/>
      <w:bookmarkStart w:id="3196" w:name="_Toc349642110"/>
      <w:bookmarkStart w:id="3197" w:name="_Toc351912678"/>
      <w:bookmarkStart w:id="3198" w:name="_Toc351914700"/>
      <w:bookmarkStart w:id="3199" w:name="_Toc351915134"/>
      <w:bookmarkStart w:id="3200" w:name="_Toc361231173"/>
      <w:bookmarkStart w:id="3201" w:name="_Toc361231699"/>
      <w:bookmarkStart w:id="3202" w:name="_Toc362444997"/>
      <w:bookmarkStart w:id="3203" w:name="_Toc363908919"/>
      <w:bookmarkStart w:id="3204" w:name="_Toc364463342"/>
      <w:bookmarkStart w:id="3205" w:name="_Toc366077940"/>
      <w:bookmarkStart w:id="3206" w:name="_Toc366078559"/>
      <w:bookmarkStart w:id="3207" w:name="_Toc366079545"/>
      <w:bookmarkStart w:id="3208" w:name="_Toc366080157"/>
      <w:bookmarkStart w:id="3209" w:name="_Toc366080766"/>
      <w:bookmarkStart w:id="3210" w:name="_Toc366505106"/>
      <w:bookmarkStart w:id="3211" w:name="_Toc366508475"/>
      <w:bookmarkStart w:id="3212" w:name="_Toc366512976"/>
      <w:bookmarkStart w:id="3213" w:name="_Toc366574167"/>
      <w:bookmarkStart w:id="3214" w:name="_Toc366577960"/>
      <w:bookmarkStart w:id="3215" w:name="_Toc366578554"/>
      <w:bookmarkStart w:id="3216" w:name="_Toc366579146"/>
      <w:bookmarkStart w:id="3217" w:name="_Toc366579737"/>
      <w:bookmarkStart w:id="3218" w:name="_Toc366580329"/>
      <w:bookmarkStart w:id="3219" w:name="_Toc366580920"/>
      <w:bookmarkStart w:id="3220" w:name="_Toc366581512"/>
      <w:bookmarkStart w:id="3221" w:name="_Ref247448493"/>
      <w:bookmarkStart w:id="3222" w:name="_Toc349042688"/>
      <w:bookmarkStart w:id="3223" w:name="_Toc124764819"/>
      <w:bookmarkStart w:id="3224" w:name="_Toc177399072"/>
      <w:bookmarkStart w:id="3225" w:name="_Toc175057359"/>
      <w:bookmarkStart w:id="3226" w:name="_Toc199516298"/>
      <w:bookmarkStart w:id="3227" w:name="_Toc194983962"/>
      <w:bookmarkStart w:id="3228" w:name="_Ref215569784"/>
      <w:bookmarkStart w:id="3229" w:name="_Ref215569794"/>
      <w:bookmarkStart w:id="3230" w:name="_Ref215569885"/>
      <w:bookmarkStart w:id="3231" w:name="_Toc39166834"/>
      <w:bookmarkEnd w:id="3165"/>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r>
        <w:t>Providing Defaults for DFDL properties</w:t>
      </w:r>
      <w:bookmarkEnd w:id="3221"/>
      <w:bookmarkEnd w:id="3222"/>
      <w:bookmarkEnd w:id="3231"/>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3232" w:name="_Toc322911595"/>
      <w:bookmarkStart w:id="3233" w:name="_Toc322912134"/>
      <w:bookmarkStart w:id="3234" w:name="_Toc329092984"/>
      <w:bookmarkStart w:id="3235" w:name="_Toc332701497"/>
      <w:bookmarkStart w:id="3236" w:name="_Toc332701804"/>
      <w:bookmarkStart w:id="3237" w:name="_Toc332711598"/>
      <w:bookmarkStart w:id="3238" w:name="_Toc332711906"/>
      <w:bookmarkStart w:id="3239" w:name="_Toc332712208"/>
      <w:bookmarkStart w:id="3240" w:name="_Toc332724124"/>
      <w:bookmarkStart w:id="3241" w:name="_Toc332724424"/>
      <w:bookmarkStart w:id="3242" w:name="_Toc341102720"/>
      <w:bookmarkStart w:id="3243" w:name="_Toc347241452"/>
      <w:bookmarkStart w:id="3244" w:name="_Toc347744645"/>
      <w:bookmarkStart w:id="3245" w:name="_Toc348984428"/>
      <w:bookmarkStart w:id="3246" w:name="_Toc348984733"/>
      <w:bookmarkStart w:id="3247" w:name="_Toc349037896"/>
      <w:bookmarkStart w:id="3248" w:name="_Toc349038201"/>
      <w:bookmarkStart w:id="3249" w:name="_Toc349042689"/>
      <w:bookmarkStart w:id="3250" w:name="_Toc349642112"/>
      <w:bookmarkStart w:id="3251" w:name="_Toc351912680"/>
      <w:bookmarkStart w:id="3252" w:name="_Toc351914702"/>
      <w:bookmarkStart w:id="3253" w:name="_Toc351915136"/>
      <w:bookmarkStart w:id="3254" w:name="_Toc361231175"/>
      <w:bookmarkStart w:id="3255" w:name="_Toc361231701"/>
      <w:bookmarkStart w:id="3256" w:name="_Toc362444999"/>
      <w:bookmarkStart w:id="3257" w:name="_Toc363908921"/>
      <w:bookmarkStart w:id="3258" w:name="_Toc364463344"/>
      <w:bookmarkStart w:id="3259" w:name="_Toc366077942"/>
      <w:bookmarkStart w:id="3260" w:name="_Toc366078561"/>
      <w:bookmarkStart w:id="3261" w:name="_Toc366079547"/>
      <w:bookmarkStart w:id="3262" w:name="_Toc366080159"/>
      <w:bookmarkStart w:id="3263" w:name="_Toc366080768"/>
      <w:bookmarkStart w:id="3264" w:name="_Toc366505108"/>
      <w:bookmarkStart w:id="3265" w:name="_Toc366508477"/>
      <w:bookmarkStart w:id="3266" w:name="_Toc366512978"/>
      <w:bookmarkStart w:id="3267" w:name="_Toc366574169"/>
      <w:bookmarkStart w:id="3268" w:name="_Toc366577962"/>
      <w:bookmarkStart w:id="3269" w:name="_Toc366578556"/>
      <w:bookmarkStart w:id="3270" w:name="_Toc366579148"/>
      <w:bookmarkStart w:id="3271" w:name="_Toc366579739"/>
      <w:bookmarkStart w:id="3272" w:name="_Toc366580331"/>
      <w:bookmarkStart w:id="3273" w:name="_Toc366580922"/>
      <w:bookmarkStart w:id="3274" w:name="_Toc366581514"/>
      <w:bookmarkStart w:id="3275" w:name="_Toc349042690"/>
      <w:bookmarkStart w:id="3276" w:name="_Toc39166835"/>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r>
        <w:t>Combining DFDL Representation Properties from a dfdl:defineFormat</w:t>
      </w:r>
      <w:bookmarkEnd w:id="3275"/>
      <w:bookmarkEnd w:id="3276"/>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2439DA">
      <w:pPr>
        <w:pStyle w:val="Heading3"/>
      </w:pPr>
      <w:bookmarkStart w:id="3277" w:name="_Toc349042691"/>
      <w:bookmarkStart w:id="3278" w:name="_Toc39166836"/>
      <w:r>
        <w:t>Combining DFDL Properties from References</w:t>
      </w:r>
      <w:bookmarkEnd w:id="3277"/>
      <w:bookmarkEnd w:id="3278"/>
    </w:p>
    <w:p w14:paraId="4B2EC35C" w14:textId="77777777" w:rsidR="000E1214" w:rsidRDefault="00A87198">
      <w:bookmarkStart w:id="3279" w:name="_Toc151286659"/>
      <w:r>
        <w:t>The DFDL properties from the following types of reference are combined using the rules below:</w:t>
      </w:r>
    </w:p>
    <w:p w14:paraId="5C0977C9" w14:textId="77777777" w:rsidR="000E1214" w:rsidRDefault="00A87198">
      <w:pPr>
        <w:numPr>
          <w:ilvl w:val="0"/>
          <w:numId w:val="51"/>
        </w:numPr>
      </w:pPr>
      <w:r>
        <w:t xml:space="preserve">An xs:element and its referenced xs:simpleType restriction, </w:t>
      </w:r>
    </w:p>
    <w:p w14:paraId="72455247" w14:textId="77777777" w:rsidR="000E1214" w:rsidRDefault="00A87198">
      <w:pPr>
        <w:numPr>
          <w:ilvl w:val="0"/>
          <w:numId w:val="51"/>
        </w:numPr>
      </w:pPr>
      <w:r>
        <w:t>An xs:element reference and its referenced global xs:element</w:t>
      </w:r>
    </w:p>
    <w:p w14:paraId="68725C16" w14:textId="77777777" w:rsidR="000E1214" w:rsidRDefault="00A87198">
      <w:pPr>
        <w:numPr>
          <w:ilvl w:val="0"/>
          <w:numId w:val="51"/>
        </w:numPr>
      </w:pPr>
      <w:r>
        <w:t>An xs:group reference and an xs:sequence or xs:choice in its referenced global xs:group</w:t>
      </w:r>
    </w:p>
    <w:p w14:paraId="0643A039" w14:textId="77777777" w:rsidR="000E1214" w:rsidRDefault="00A87198">
      <w:pPr>
        <w:numPr>
          <w:ilvl w:val="0"/>
          <w:numId w:val="51"/>
        </w:numPr>
      </w:pPr>
      <w:r>
        <w:t xml:space="preserve">An xs:simpleType restriction and its base xs:simpleType restriction  </w:t>
      </w:r>
    </w:p>
    <w:p w14:paraId="6B665138" w14:textId="77777777" w:rsidR="000E1214" w:rsidRDefault="00A87198">
      <w:r>
        <w:t>Rules</w:t>
      </w:r>
    </w:p>
    <w:p w14:paraId="4F46B91E" w14:textId="77777777" w:rsidR="000E1214" w:rsidRDefault="00A87198">
      <w:pPr>
        <w:numPr>
          <w:ilvl w:val="0"/>
          <w:numId w:val="52"/>
        </w:numPr>
      </w:pPr>
      <w:r>
        <w:t xml:space="preserve">Create </w:t>
      </w:r>
      <w:ins w:id="3280" w:author="Mike Beckerle" w:date="2020-04-23T11:18:00Z">
        <w:r>
          <w:t xml:space="preserve">(1) </w:t>
        </w:r>
      </w:ins>
      <w:r>
        <w:t>an empty working set of "explicit" properties</w:t>
      </w:r>
      <w:ins w:id="3281" w:author="Mike Beckerle" w:date="2020-04-23T11:19:00Z">
        <w:r>
          <w:t>, and (2) c</w:t>
        </w:r>
      </w:ins>
      <w:r>
        <w:t xml:space="preserve">reate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w:t>
      </w:r>
      <w:ins w:id="3282" w:author="Mike Beckerle" w:date="2020-04-23T11:20:00Z">
        <w:r>
          <w:t xml:space="preserve"> property</w:t>
        </w:r>
      </w:ins>
      <w:r>
        <w:t xml:space="preserve"> is present. It is a Schema Definition Error if a required property is in neither the "explicit" nor the "default" working sets.</w:t>
      </w:r>
    </w:p>
    <w:p w14:paraId="0AF9250D" w14:textId="77777777" w:rsidR="000E1214" w:rsidRDefault="00A87198">
      <w:r>
        <w:t>The "Applicable" properties are all the DFDL properties that apply to that schema component. For example, all the DFDL properties that apply to a particular xs:simpleType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3279"/>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69821ED5"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6"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w:t>
      </w:r>
      <w:commentRangeStart w:id="3283"/>
      <w:r>
        <w:rPr>
          <w:b/>
          <w:bCs/>
          <w:lang w:val="en-US"/>
        </w:rPr>
        <w:t>explicit</w:t>
      </w:r>
      <w:commentRangeEnd w:id="3283"/>
      <w:r>
        <w:rPr>
          <w:rStyle w:val="CommentReference"/>
          <w:rFonts w:ascii="Arial" w:hAnsi="Arial"/>
        </w:rPr>
        <w:commentReference w:id="3283"/>
      </w:r>
      <w:r>
        <w:rPr>
          <w:b/>
          <w:bCs/>
          <w:lang w:val="en-US"/>
        </w:rPr>
        <w: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pPr>
        <w:numPr>
          <w:ilvl w:val="0"/>
          <w:numId w:val="53"/>
        </w:numPr>
      </w:pPr>
      <w:r>
        <w:t>dfdl:separator "," from the group reference in SCHEMA1</w:t>
      </w:r>
    </w:p>
    <w:p w14:paraId="1F1277BB" w14:textId="77777777" w:rsidR="000E1214" w:rsidRDefault="00A87198">
      <w:pPr>
        <w:numPr>
          <w:ilvl w:val="0"/>
          <w:numId w:val="53"/>
        </w:numPr>
      </w:pPr>
      <w:r>
        <w:t>dfdl:separatorPosition "infix" from the group declaration in SCHEMA2</w:t>
      </w:r>
    </w:p>
    <w:p w14:paraId="2288093E" w14:textId="77777777" w:rsidR="000E1214" w:rsidRDefault="00A87198">
      <w:pPr>
        <w:numPr>
          <w:ilvl w:val="0"/>
          <w:numId w:val="53"/>
        </w:numPr>
      </w:pPr>
      <w:r>
        <w:t>dfdl:encoding "UTF-8", dfdl:initiator ''"  from the default dfdl:format annotation in SCHEMA2</w:t>
      </w:r>
    </w:p>
    <w:p w14:paraId="57D74DDD" w14:textId="5220F785" w:rsidR="000E1214" w:rsidRDefault="00A87198">
      <w:pPr>
        <w:numPr>
          <w:ilvl w:val="0"/>
          <w:numId w:val="53"/>
        </w:numPr>
      </w:pPr>
      <w:r>
        <w:t>dfdl:terminator ""   from the default dfdl:format annotation in SCHEMA1</w:t>
      </w:r>
      <w:bookmarkStart w:id="3284" w:name="_Toc322911598"/>
      <w:bookmarkStart w:id="3285" w:name="_Toc322912137"/>
      <w:bookmarkStart w:id="3286" w:name="_Toc329092987"/>
      <w:bookmarkStart w:id="3287" w:name="_Toc332701500"/>
      <w:bookmarkStart w:id="3288" w:name="_Toc332701807"/>
      <w:bookmarkStart w:id="3289" w:name="_Toc332711601"/>
      <w:bookmarkStart w:id="3290" w:name="_Toc332711909"/>
      <w:bookmarkStart w:id="3291" w:name="_Toc332712211"/>
      <w:bookmarkStart w:id="3292" w:name="_Toc332724127"/>
      <w:bookmarkStart w:id="3293" w:name="_Toc332724427"/>
      <w:bookmarkStart w:id="3294" w:name="_Toc341102723"/>
      <w:bookmarkStart w:id="3295" w:name="_Toc347241455"/>
      <w:bookmarkStart w:id="3296" w:name="_Toc347744648"/>
      <w:bookmarkStart w:id="3297" w:name="_Toc348984431"/>
      <w:bookmarkStart w:id="3298" w:name="_Toc348984736"/>
      <w:bookmarkStart w:id="3299" w:name="_Toc349037899"/>
      <w:bookmarkStart w:id="3300" w:name="_Toc349038204"/>
      <w:bookmarkStart w:id="3301" w:name="_Toc349042692"/>
      <w:bookmarkStart w:id="3302" w:name="_Toc349642115"/>
      <w:bookmarkStart w:id="3303" w:name="_Toc351912683"/>
      <w:bookmarkStart w:id="3304" w:name="_Toc351914705"/>
      <w:bookmarkStart w:id="3305" w:name="_Toc351915139"/>
      <w:bookmarkStart w:id="3306" w:name="_Toc361231178"/>
      <w:bookmarkStart w:id="3307" w:name="_Toc361231704"/>
      <w:bookmarkStart w:id="3308" w:name="_Toc362445002"/>
      <w:bookmarkStart w:id="3309" w:name="_Toc363908924"/>
      <w:bookmarkStart w:id="3310" w:name="_Toc364463347"/>
      <w:bookmarkStart w:id="3311" w:name="_Toc366077945"/>
      <w:bookmarkStart w:id="3312" w:name="_Toc366078564"/>
      <w:bookmarkStart w:id="3313" w:name="_Toc366079550"/>
      <w:bookmarkStart w:id="3314" w:name="_Toc366080162"/>
      <w:bookmarkStart w:id="3315" w:name="_Toc366080771"/>
      <w:bookmarkStart w:id="3316" w:name="_Toc366505111"/>
      <w:bookmarkStart w:id="3317" w:name="_Toc366508480"/>
      <w:bookmarkStart w:id="3318" w:name="_Toc366512981"/>
      <w:bookmarkStart w:id="3319" w:name="_Toc322911599"/>
      <w:bookmarkStart w:id="3320" w:name="_Toc322912138"/>
      <w:bookmarkStart w:id="3321" w:name="_Toc329092988"/>
      <w:bookmarkStart w:id="3322" w:name="_Toc332701501"/>
      <w:bookmarkStart w:id="3323" w:name="_Toc332701808"/>
      <w:bookmarkStart w:id="3324" w:name="_Toc332711602"/>
      <w:bookmarkStart w:id="3325" w:name="_Toc332711910"/>
      <w:bookmarkStart w:id="3326" w:name="_Toc332712212"/>
      <w:bookmarkStart w:id="3327" w:name="_Toc332724128"/>
      <w:bookmarkStart w:id="3328" w:name="_Toc332724428"/>
      <w:bookmarkStart w:id="3329" w:name="_Toc341102724"/>
      <w:bookmarkStart w:id="3330" w:name="_Toc347241456"/>
      <w:bookmarkStart w:id="3331" w:name="_Toc347744649"/>
      <w:bookmarkStart w:id="3332" w:name="_Toc348984432"/>
      <w:bookmarkStart w:id="3333" w:name="_Toc348984737"/>
      <w:bookmarkStart w:id="3334" w:name="_Toc349037900"/>
      <w:bookmarkStart w:id="3335" w:name="_Toc349038205"/>
      <w:bookmarkStart w:id="3336" w:name="_Toc349042693"/>
      <w:bookmarkStart w:id="3337" w:name="_Toc349642116"/>
      <w:bookmarkStart w:id="3338" w:name="_Toc351912684"/>
      <w:bookmarkStart w:id="3339" w:name="_Toc351914706"/>
      <w:bookmarkStart w:id="3340" w:name="_Toc351915140"/>
      <w:bookmarkStart w:id="3341" w:name="_Toc361231179"/>
      <w:bookmarkStart w:id="3342" w:name="_Toc361231705"/>
      <w:bookmarkStart w:id="3343" w:name="_Toc362445003"/>
      <w:bookmarkStart w:id="3344" w:name="_Toc363908925"/>
      <w:bookmarkStart w:id="3345" w:name="_Toc364463348"/>
      <w:bookmarkStart w:id="3346" w:name="_Toc366077946"/>
      <w:bookmarkStart w:id="3347" w:name="_Toc366078565"/>
      <w:bookmarkStart w:id="3348" w:name="_Toc366079551"/>
      <w:bookmarkStart w:id="3349" w:name="_Toc366080163"/>
      <w:bookmarkStart w:id="3350" w:name="_Toc366080772"/>
      <w:bookmarkStart w:id="3351" w:name="_Toc366505112"/>
      <w:bookmarkStart w:id="3352" w:name="_Toc366508481"/>
      <w:bookmarkStart w:id="3353" w:name="_Toc366512982"/>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p>
    <w:p w14:paraId="6746ADDB" w14:textId="5CF6CF62" w:rsidR="002439DA" w:rsidRDefault="002439DA" w:rsidP="00A64D65">
      <w:pPr>
        <w:pStyle w:val="Heading2"/>
        <w:rPr>
          <w:ins w:id="3354" w:author="Mike Beckerle" w:date="2020-04-27T18:36:00Z"/>
        </w:rPr>
      </w:pPr>
      <w:bookmarkStart w:id="3355" w:name="_Toc39166837"/>
      <w:ins w:id="3356" w:author="Mike Beckerle" w:date="2020-04-27T18:36:00Z">
        <w:r>
          <w:t>DFDL Schema Checking</w:t>
        </w:r>
        <w:bookmarkEnd w:id="3355"/>
      </w:ins>
    </w:p>
    <w:p w14:paraId="777A66B3" w14:textId="77777777" w:rsidR="00DD761E" w:rsidRDefault="00DD761E" w:rsidP="00DD761E">
      <w:pPr>
        <w:pStyle w:val="nobreak"/>
        <w:rPr>
          <w:ins w:id="3357" w:author="Mike Beckerle" w:date="2020-04-27T18:50:00Z"/>
        </w:rPr>
      </w:pPr>
      <w:commentRangeStart w:id="3358"/>
      <w:ins w:id="3359" w:author="Mike Beckerle" w:date="2020-04-27T18:50:00Z">
        <w:r>
          <w:t>When</w:t>
        </w:r>
      </w:ins>
      <w:commentRangeEnd w:id="3358"/>
      <w:ins w:id="3360" w:author="Mike Beckerle" w:date="2020-04-27T18:51:00Z">
        <w:r w:rsidR="008712C9">
          <w:rPr>
            <w:rStyle w:val="CommentReference"/>
          </w:rPr>
          <w:commentReference w:id="3358"/>
        </w:r>
      </w:ins>
      <w:ins w:id="3361" w:author="Mike Beckerle" w:date="2020-04-27T18:50:00Z">
        <w:r>
          <w:t xml:space="preserve"> the DFDL schema itself contains an error, it implies that the DFDL processor cannot process data because the DFDL schema is not meaningful. All conforming DFDL processors MUST detect all Schema Definition Errors and MUST issue an appropriate diagnostic message. The behavior of a DFDL processor after a Schema Definition Error is detected is out of scope for this specification. </w:t>
        </w:r>
      </w:ins>
    </w:p>
    <w:p w14:paraId="2DC2CDD3" w14:textId="77777777" w:rsidR="00DD761E" w:rsidRDefault="00DD761E" w:rsidP="00DD761E">
      <w:pPr>
        <w:rPr>
          <w:ins w:id="3362" w:author="Mike Beckerle" w:date="2020-04-27T18:50:00Z"/>
        </w:rPr>
      </w:pPr>
      <w:ins w:id="3363" w:author="Mike Beckerle" w:date="2020-04-27T18:50:00Z">
        <w:r>
          <w:t xml:space="preserve">When a Schema definition error can be detected </w:t>
        </w:r>
        <w:r>
          <w:rPr>
            <w:i/>
            <w:iCs/>
          </w:rPr>
          <w:t>statically</w:t>
        </w:r>
        <w:r>
          <w:t xml:space="preserve">, that is given only the schema, it is desirable, though not required by the DFDL standard,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be issued once data is being processed. </w:t>
        </w:r>
      </w:ins>
    </w:p>
    <w:p w14:paraId="255EE79A" w14:textId="77777777" w:rsidR="00DD761E" w:rsidRDefault="00DD761E" w:rsidP="00DD761E">
      <w:pPr>
        <w:rPr>
          <w:ins w:id="3364" w:author="Mike Beckerle" w:date="2020-04-27T18:50:00Z"/>
        </w:rPr>
      </w:pPr>
      <w:ins w:id="3365" w:author="Mike Beckerle" w:date="2020-04-27T18:50:00Z">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ins>
    </w:p>
    <w:p w14:paraId="44E7D184" w14:textId="77777777" w:rsidR="00DD761E" w:rsidRDefault="00DD761E" w:rsidP="00DD761E">
      <w:pPr>
        <w:pStyle w:val="Heading3"/>
        <w:rPr>
          <w:ins w:id="3366" w:author="Mike Beckerle" w:date="2020-04-27T18:50:00Z"/>
          <w:rFonts w:eastAsia="Times New Roman"/>
        </w:rPr>
      </w:pPr>
      <w:bookmarkStart w:id="3367" w:name="_Toc39166838"/>
      <w:commentRangeStart w:id="3368"/>
      <w:ins w:id="3369" w:author="Mike Beckerle" w:date="2020-04-27T18:50:00Z">
        <w:r>
          <w:rPr>
            <w:rFonts w:eastAsia="Times New Roman"/>
          </w:rPr>
          <w:t>Schema Component Constraint: Unique Particle Attribution</w:t>
        </w:r>
        <w:bookmarkEnd w:id="3367"/>
      </w:ins>
    </w:p>
    <w:p w14:paraId="0C5D953D" w14:textId="77777777" w:rsidR="00DD761E" w:rsidRDefault="00DD761E" w:rsidP="00DD761E">
      <w:pPr>
        <w:rPr>
          <w:ins w:id="3370" w:author="Mike Beckerle" w:date="2020-04-27T18:50:00Z"/>
        </w:rPr>
      </w:pPr>
      <w:ins w:id="3371" w:author="Mike Beckerle" w:date="2020-04-27T18:50:00Z">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ins>
    </w:p>
    <w:p w14:paraId="7D33084B" w14:textId="3FE5C4EB" w:rsidR="00DD761E" w:rsidRDefault="00DD761E" w:rsidP="00DD761E">
      <w:pPr>
        <w:rPr>
          <w:ins w:id="3372" w:author="Mike Beckerle" w:date="2020-04-27T18:50:00Z"/>
        </w:rPr>
      </w:pPr>
      <w:ins w:id="3373" w:author="Mike Beckerle" w:date="2020-04-27T18:50:00Z">
        <w:r>
          <w:t xml:space="preserve">A DFDL processor MUST implement the Schema Component Constraint: Unique Particle Attribution defined in </w:t>
        </w:r>
        <w:r>
          <w:rPr>
            <w:rStyle w:val="Emphasis"/>
          </w:rPr>
          <w:t xml:space="preserve">XML Schema Part 1: Structures </w:t>
        </w:r>
        <w:r>
          <w:rPr>
            <w:noProof/>
          </w:rPr>
          <w:t>[</w:t>
        </w:r>
        <w:r>
          <w:fldChar w:fldCharType="begin"/>
        </w:r>
        <w:r>
          <w:instrText xml:space="preserve"> HYPERLINK \l "a_XSDL_Part1" </w:instrText>
        </w:r>
        <w:r>
          <w:fldChar w:fldCharType="separate"/>
        </w:r>
        <w:r>
          <w:rPr>
            <w:rStyle w:val="Hyperlink"/>
            <w:noProof/>
          </w:rPr>
          <w:t>XSDLV1</w:t>
        </w:r>
        <w:r>
          <w:rPr>
            <w:rStyle w:val="Hyperlink"/>
            <w:noProof/>
          </w:rPr>
          <w:fldChar w:fldCharType="end"/>
        </w:r>
        <w:r>
          <w:rPr>
            <w:noProof/>
          </w:rPr>
          <w:t>]</w:t>
        </w:r>
        <w:r>
          <w:rPr>
            <w:rStyle w:val="Emphasis"/>
          </w:rPr>
          <w:t xml:space="preserve"> </w:t>
        </w:r>
        <w:r>
          <w:t>that applies to the DFDL schema subset.</w:t>
        </w:r>
      </w:ins>
    </w:p>
    <w:p w14:paraId="29D21BDC" w14:textId="77777777" w:rsidR="00DD761E" w:rsidRDefault="00DD761E" w:rsidP="00DD761E">
      <w:pPr>
        <w:rPr>
          <w:ins w:id="3374" w:author="Mike Beckerle" w:date="2020-04-27T18:50:00Z"/>
        </w:rPr>
      </w:pPr>
      <w:ins w:id="3375" w:author="Mike Beckerle" w:date="2020-04-27T18:50:00Z">
        <w:r>
          <w:t xml:space="preserve">Two elements </w:t>
        </w:r>
        <w:r>
          <w:rPr>
            <w:b/>
            <w:bCs/>
          </w:rPr>
          <w:t>overlap</w:t>
        </w:r>
        <w:r>
          <w:t xml:space="preserve"> if </w:t>
        </w:r>
      </w:ins>
    </w:p>
    <w:p w14:paraId="7C838F13" w14:textId="77777777" w:rsidR="00DD761E" w:rsidRDefault="00DD761E" w:rsidP="00DD761E">
      <w:pPr>
        <w:numPr>
          <w:ilvl w:val="0"/>
          <w:numId w:val="19"/>
        </w:numPr>
        <w:rPr>
          <w:ins w:id="3376" w:author="Mike Beckerle" w:date="2020-04-27T18:50:00Z"/>
        </w:rPr>
      </w:pPr>
      <w:ins w:id="3377" w:author="Mike Beckerle" w:date="2020-04-27T18:50:00Z">
        <w:r>
          <w:t>They are both element declaration particles whose declarations have the same name and target namespace.</w:t>
        </w:r>
      </w:ins>
    </w:p>
    <w:p w14:paraId="5E14C908" w14:textId="77777777" w:rsidR="00DD761E" w:rsidRDefault="00DD761E" w:rsidP="00DD761E">
      <w:pPr>
        <w:rPr>
          <w:ins w:id="3378" w:author="Mike Beckerle" w:date="2020-04-27T18:50:00Z"/>
        </w:rPr>
      </w:pPr>
      <w:ins w:id="3379" w:author="Mike Beckerle" w:date="2020-04-27T18:50:00Z">
        <w:r>
          <w:t xml:space="preserve">A schema will violate the unique attribution constraint if it contains two particles which overlap and which either </w:t>
        </w:r>
      </w:ins>
    </w:p>
    <w:p w14:paraId="5E711EEE" w14:textId="0A5CA9CD" w:rsidR="00DD761E" w:rsidRDefault="00405572" w:rsidP="00DD761E">
      <w:pPr>
        <w:numPr>
          <w:ilvl w:val="0"/>
          <w:numId w:val="20"/>
        </w:numPr>
        <w:rPr>
          <w:ins w:id="3380" w:author="Mike Beckerle" w:date="2020-04-27T18:50:00Z"/>
        </w:rPr>
      </w:pPr>
      <w:r>
        <w:t>a</w:t>
      </w:r>
      <w:ins w:id="3381" w:author="Mike Beckerle" w:date="2020-04-27T18:50:00Z">
        <w:r w:rsidR="00DD761E">
          <w:t xml:space="preserve">re both in the particles of a </w:t>
        </w:r>
        <w:r w:rsidR="00DD761E">
          <w:rPr>
            <w:rStyle w:val="Emphasis"/>
          </w:rPr>
          <w:t>choice</w:t>
        </w:r>
        <w:r w:rsidR="00DD761E">
          <w:t xml:space="preserve"> group</w:t>
        </w:r>
      </w:ins>
      <w:r>
        <w:t>.</w:t>
      </w:r>
    </w:p>
    <w:p w14:paraId="34BC874C" w14:textId="0D252E25" w:rsidR="00DD761E" w:rsidRDefault="00405572" w:rsidP="00DD761E">
      <w:pPr>
        <w:rPr>
          <w:ins w:id="3382" w:author="Mike Beckerle" w:date="2020-04-27T18:50:00Z"/>
        </w:rPr>
      </w:pPr>
      <w:r>
        <w:t>o</w:t>
      </w:r>
      <w:ins w:id="3383" w:author="Mike Beckerle" w:date="2020-04-27T18:50:00Z">
        <w:r w:rsidR="00DD761E">
          <w:t xml:space="preserve">r </w:t>
        </w:r>
      </w:ins>
    </w:p>
    <w:p w14:paraId="037ECAC2" w14:textId="3F14570F" w:rsidR="002439DA" w:rsidRPr="002439DA" w:rsidRDefault="00405572" w:rsidP="002439DA">
      <w:pPr>
        <w:numPr>
          <w:ilvl w:val="0"/>
          <w:numId w:val="21"/>
        </w:numPr>
      </w:pPr>
      <w:r>
        <w:t>e</w:t>
      </w:r>
      <w:ins w:id="3384" w:author="Mike Beckerle" w:date="2020-04-27T18:50:00Z">
        <w:r w:rsidR="00DD761E">
          <w:t>ither describes adjacent information items in an xs:sequence and the first has XSD minOccurs less than XSD maxOccurs.</w:t>
        </w:r>
        <w:commentRangeEnd w:id="3368"/>
        <w:r w:rsidR="00DD761E">
          <w:rPr>
            <w:rStyle w:val="CommentReference"/>
          </w:rPr>
          <w:commentReference w:id="3368"/>
        </w:r>
      </w:ins>
    </w:p>
    <w:p w14:paraId="4841A2B6" w14:textId="77777777" w:rsidR="00181613" w:rsidRDefault="00181613" w:rsidP="00181613">
      <w:pPr>
        <w:pStyle w:val="Heading3"/>
        <w:rPr>
          <w:ins w:id="3385" w:author="Mike Beckerle" w:date="2020-04-27T19:05:00Z"/>
        </w:rPr>
      </w:pPr>
      <w:bookmarkStart w:id="3386" w:name="_Toc243112810"/>
      <w:bookmarkStart w:id="3387" w:name="_Ref247453451"/>
      <w:bookmarkStart w:id="3388" w:name="_Ref247453463"/>
      <w:bookmarkStart w:id="3389" w:name="_Toc349042694"/>
      <w:bookmarkStart w:id="3390" w:name="_Toc39166839"/>
      <w:ins w:id="3391" w:author="Mike Beckerle" w:date="2020-04-27T19:05:00Z">
        <w:r>
          <w:t>Optional Checks and Warnings</w:t>
        </w:r>
        <w:bookmarkEnd w:id="3390"/>
      </w:ins>
    </w:p>
    <w:p w14:paraId="190C08F2" w14:textId="77777777" w:rsidR="00181613" w:rsidRDefault="00181613" w:rsidP="00181613">
      <w:pPr>
        <w:pStyle w:val="ListParagraph"/>
        <w:numPr>
          <w:ilvl w:val="0"/>
          <w:numId w:val="25"/>
        </w:numPr>
        <w:rPr>
          <w:ins w:id="3392" w:author="Mike Beckerle" w:date="2020-04-27T19:05:00Z"/>
        </w:rPr>
      </w:pPr>
      <w:ins w:id="3393"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ins>
    </w:p>
    <w:p w14:paraId="7DBFE3CF" w14:textId="77777777" w:rsidR="00181613" w:rsidRDefault="00181613" w:rsidP="00181613">
      <w:pPr>
        <w:pStyle w:val="ListParagraph"/>
        <w:numPr>
          <w:ilvl w:val="0"/>
          <w:numId w:val="25"/>
        </w:numPr>
        <w:rPr>
          <w:ins w:id="3394" w:author="Mike Beckerle" w:date="2020-04-27T19:05:00Z"/>
        </w:rPr>
      </w:pPr>
      <w:ins w:id="3395"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t>required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t>features but</w:t>
        </w:r>
        <w:r>
          <w:rPr>
            <w:rFonts w:eastAsia="Helv"/>
          </w:rPr>
          <w:t xml:space="preserve"> MUST issue a warning that an unrecognized property or annotation has been encountered.</w:t>
        </w:r>
      </w:ins>
    </w:p>
    <w:p w14:paraId="4593695F" w14:textId="77777777" w:rsidR="00181613" w:rsidRDefault="00181613" w:rsidP="00181613">
      <w:pPr>
        <w:pStyle w:val="ListParagraph"/>
        <w:numPr>
          <w:ilvl w:val="0"/>
          <w:numId w:val="25"/>
        </w:numPr>
        <w:rPr>
          <w:ins w:id="3396" w:author="Mike Beckerle" w:date="2020-04-27T19:05:00Z"/>
        </w:rPr>
      </w:pPr>
      <w:ins w:id="3397" w:author="Mike Beckerle" w:date="2020-04-27T19:05:00Z">
        <w:r>
          <w:t>A</w:t>
        </w:r>
        <w:r>
          <w:rPr>
            <w:rFonts w:eastAsia="Helv"/>
          </w:rPr>
          <w:t xml:space="preserve"> </w:t>
        </w:r>
        <w:r>
          <w:t>DFDL</w:t>
        </w:r>
        <w:r>
          <w:rPr>
            <w:rFonts w:eastAsia="Helv"/>
          </w:rPr>
          <w:t xml:space="preserve"> </w:t>
        </w:r>
        <w:r>
          <w:t>processor need</w:t>
        </w:r>
        <w:r>
          <w:rPr>
            <w:rFonts w:eastAsia="Helv"/>
          </w:rPr>
          <w:t xml:space="preserve"> </w:t>
        </w:r>
        <w:r>
          <w:t>not</w:t>
        </w:r>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r>
          <w:t>must</w:t>
        </w:r>
        <w:r>
          <w:rPr>
            <w:rFonts w:eastAsia="Helv"/>
          </w:rPr>
          <w:t xml:space="preserve"> </w:t>
        </w:r>
        <w:r>
          <w:t>be</w:t>
        </w:r>
        <w:r>
          <w:rPr>
            <w:rFonts w:eastAsia="Helv"/>
          </w:rPr>
          <w:t xml:space="preserve"> </w:t>
        </w:r>
        <w:r>
          <w:t>checked:</w:t>
        </w:r>
      </w:ins>
    </w:p>
    <w:p w14:paraId="433E2E03" w14:textId="77777777" w:rsidR="00181613" w:rsidRDefault="00181613" w:rsidP="00181613">
      <w:pPr>
        <w:pStyle w:val="ListParagraph"/>
        <w:numPr>
          <w:ilvl w:val="1"/>
          <w:numId w:val="26"/>
        </w:numPr>
        <w:rPr>
          <w:ins w:id="3398" w:author="Mike Beckerle" w:date="2020-04-27T19:05:00Z"/>
        </w:rPr>
      </w:pPr>
      <w:ins w:id="3399" w:author="Mike Beckerle" w:date="2020-04-27T19:05:00Z">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ins>
    </w:p>
    <w:p w14:paraId="43781463" w14:textId="77777777" w:rsidR="00181613" w:rsidRDefault="00181613" w:rsidP="00181613">
      <w:pPr>
        <w:pStyle w:val="ListParagraph"/>
        <w:numPr>
          <w:ilvl w:val="1"/>
          <w:numId w:val="26"/>
        </w:numPr>
        <w:rPr>
          <w:ins w:id="3400" w:author="Mike Beckerle" w:date="2020-04-27T19:05:00Z"/>
        </w:rPr>
      </w:pPr>
      <w:ins w:id="3401" w:author="Mike Beckerle" w:date="2020-04-27T19:05:00Z">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ins>
    </w:p>
    <w:p w14:paraId="70B2F7FF" w14:textId="77777777" w:rsidR="00181613" w:rsidRDefault="00181613" w:rsidP="00181613">
      <w:pPr>
        <w:rPr>
          <w:ins w:id="3402" w:author="Mike Beckerle" w:date="2020-04-27T19:05:00Z"/>
        </w:rPr>
      </w:pPr>
      <w:ins w:id="3403" w:author="Mike Beckerle" w:date="2020-04-27T19:05:00Z">
        <w:r>
          <w:t>Some situations suggest likely errors, but a DFDL processor cannot be certain. In these situations, a DFDL processor may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defined. Depending on the specifics of the component and property the DFDL processor can or must take certain actions. If the:</w:t>
        </w:r>
      </w:ins>
    </w:p>
    <w:p w14:paraId="1CE0F045" w14:textId="77777777" w:rsidR="00181613" w:rsidRDefault="00181613" w:rsidP="00181613">
      <w:pPr>
        <w:numPr>
          <w:ilvl w:val="0"/>
          <w:numId w:val="27"/>
        </w:numPr>
        <w:rPr>
          <w:ins w:id="3404" w:author="Mike Beckerle" w:date="2020-04-27T19:05:00Z"/>
        </w:rPr>
      </w:pPr>
      <w:ins w:id="3405"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ins>
    </w:p>
    <w:p w14:paraId="7C6E39A4" w14:textId="77777777" w:rsidR="00181613" w:rsidRDefault="00181613" w:rsidP="00181613">
      <w:pPr>
        <w:numPr>
          <w:ilvl w:val="1"/>
          <w:numId w:val="27"/>
        </w:numPr>
        <w:rPr>
          <w:ins w:id="3406" w:author="Mike Beckerle" w:date="2020-04-27T19:05:00Z"/>
        </w:rPr>
      </w:pPr>
      <w:ins w:id="3407" w:author="Mike Beckerle" w:date="2020-04-27T19:05:00Z">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r>
          <w:t>xs:sequence.</w:t>
        </w:r>
      </w:ins>
    </w:p>
    <w:p w14:paraId="2BA639B9" w14:textId="77777777" w:rsidR="00181613" w:rsidRDefault="00181613" w:rsidP="00181613">
      <w:pPr>
        <w:numPr>
          <w:ilvl w:val="0"/>
          <w:numId w:val="27"/>
        </w:numPr>
        <w:rPr>
          <w:ins w:id="3408" w:author="Mike Beckerle" w:date="2020-04-27T19:05:00Z"/>
          <w:rFonts w:eastAsia="Helv"/>
        </w:rPr>
      </w:pPr>
      <w:ins w:id="3409"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ins>
    </w:p>
    <w:p w14:paraId="23012C79" w14:textId="77777777" w:rsidR="00181613" w:rsidRDefault="00181613" w:rsidP="00181613">
      <w:pPr>
        <w:numPr>
          <w:ilvl w:val="1"/>
          <w:numId w:val="27"/>
        </w:numPr>
        <w:rPr>
          <w:ins w:id="3410" w:author="Mike Beckerle" w:date="2020-04-27T19:05:00Z"/>
        </w:rPr>
      </w:pPr>
      <w:ins w:id="3411"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r>
          <w:t>xs:string.</w:t>
        </w:r>
      </w:ins>
    </w:p>
    <w:p w14:paraId="7F13F59F" w14:textId="77777777" w:rsidR="00181613" w:rsidRDefault="00181613" w:rsidP="00181613">
      <w:pPr>
        <w:numPr>
          <w:ilvl w:val="0"/>
          <w:numId w:val="27"/>
        </w:numPr>
        <w:rPr>
          <w:ins w:id="3412" w:author="Mike Beckerle" w:date="2020-04-27T19:05:00Z"/>
          <w:rFonts w:eastAsia="Helv"/>
        </w:rPr>
      </w:pPr>
      <w:ins w:id="3413"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ins>
    </w:p>
    <w:p w14:paraId="3BC2C288" w14:textId="77777777" w:rsidR="00181613" w:rsidRDefault="00181613" w:rsidP="00181613">
      <w:pPr>
        <w:numPr>
          <w:ilvl w:val="1"/>
          <w:numId w:val="27"/>
        </w:numPr>
        <w:rPr>
          <w:ins w:id="3414" w:author="Mike Beckerle" w:date="2020-04-27T19:05:00Z"/>
        </w:rPr>
      </w:pPr>
      <w:ins w:id="3415"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ins>
    </w:p>
    <w:p w14:paraId="39ADB94B" w14:textId="77777777" w:rsidR="00181613" w:rsidRDefault="00181613" w:rsidP="00181613">
      <w:pPr>
        <w:numPr>
          <w:ilvl w:val="0"/>
          <w:numId w:val="27"/>
        </w:numPr>
        <w:rPr>
          <w:ins w:id="3416" w:author="Mike Beckerle" w:date="2020-04-27T19:05:00Z"/>
        </w:rPr>
      </w:pPr>
      <w:ins w:id="3417" w:author="Mike Beckerle" w:date="2020-04-27T19:05:00Z">
        <w:r>
          <w:t>Invalid value for a property that is unused or ignored.</w:t>
        </w:r>
      </w:ins>
    </w:p>
    <w:p w14:paraId="58AA3C93" w14:textId="77777777" w:rsidR="00181613" w:rsidRDefault="00181613" w:rsidP="00181613">
      <w:pPr>
        <w:numPr>
          <w:ilvl w:val="1"/>
          <w:numId w:val="27"/>
        </w:numPr>
        <w:rPr>
          <w:ins w:id="3418" w:author="Mike Beckerle" w:date="2020-04-27T19:05:00Z"/>
        </w:rPr>
      </w:pPr>
      <w:ins w:id="3419" w:author="Mike Beckerle" w:date="2020-04-27T19:05:00Z">
        <w:r>
          <w:t xml:space="preserve">Warning (optional). Example is </w:t>
        </w:r>
        <w:r>
          <w:rPr>
            <w:rFonts w:cs="Arial"/>
            <w:lang w:eastAsia="en-GB"/>
          </w:rPr>
          <w:t>dfdl:lengthKind is not ‘explicit’ but dfdl:length is an expression and that expression contains invalid syntax.</w:t>
        </w:r>
      </w:ins>
    </w:p>
    <w:p w14:paraId="79D2F5EB" w14:textId="77777777" w:rsidR="000E1214" w:rsidRDefault="00A87198" w:rsidP="00A64D65">
      <w:pPr>
        <w:pStyle w:val="Heading1"/>
      </w:pPr>
      <w:bookmarkStart w:id="3420" w:name="_Ref39164053"/>
      <w:bookmarkStart w:id="3421" w:name="_Ref39164057"/>
      <w:bookmarkStart w:id="3422" w:name="_Toc39166840"/>
      <w:r>
        <w:t>DFDL Processing Introduction</w:t>
      </w:r>
      <w:bookmarkEnd w:id="3223"/>
      <w:bookmarkEnd w:id="3224"/>
      <w:bookmarkEnd w:id="3225"/>
      <w:bookmarkEnd w:id="3226"/>
      <w:bookmarkEnd w:id="3227"/>
      <w:bookmarkEnd w:id="3228"/>
      <w:bookmarkEnd w:id="3229"/>
      <w:bookmarkEnd w:id="3230"/>
      <w:bookmarkEnd w:id="3386"/>
      <w:bookmarkEnd w:id="3387"/>
      <w:bookmarkEnd w:id="3388"/>
      <w:bookmarkEnd w:id="3389"/>
      <w:bookmarkEnd w:id="3420"/>
      <w:bookmarkEnd w:id="3421"/>
      <w:bookmarkEnd w:id="3422"/>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ins w:id="3423" w:author="Mike Beckerle" w:date="2020-04-27T18:56:00Z">
        <w:r w:rsidR="008712C9">
          <w:t xml:space="preserve">XML </w:t>
        </w:r>
      </w:ins>
      <w:r>
        <w:t xml:space="preserve">schema </w:t>
      </w:r>
    </w:p>
    <w:p w14:paraId="1426BDF2" w14:textId="09F8F420" w:rsidR="000E1214" w:rsidRDefault="00A87198">
      <w:pPr>
        <w:numPr>
          <w:ilvl w:val="0"/>
          <w:numId w:val="54"/>
        </w:numPr>
      </w:pPr>
      <w:r>
        <w:t>A data stream</w:t>
      </w:r>
    </w:p>
    <w:p w14:paraId="2D51B539" w14:textId="52144920" w:rsidR="000E1214" w:rsidRDefault="00A87198">
      <w:r>
        <w:t>It</w:t>
      </w:r>
      <w:del w:id="3424" w:author="Mike Beckerle" w:date="2020-04-27T15:51:00Z">
        <w:r w:rsidDel="0081545C">
          <w:delText xml:space="preserve"> is able to use</w:delText>
        </w:r>
      </w:del>
      <w:ins w:id="3425" w:author="Mike Beckerle" w:date="2020-04-27T15:51:00Z">
        <w:r w:rsidR="0081545C">
          <w:t xml:space="preserve"> uses</w:t>
        </w:r>
      </w:ins>
      <w:r>
        <w:t xml:space="preserve"> the DFDL schema description to interpret the data stream and realize the DFDL Information </w:t>
      </w:r>
      <w:del w:id="3426" w:author="Mike Beckerle" w:date="2020-04-27T16:00:00Z">
        <w:r w:rsidDel="00CE4EED">
          <w:delText>Model</w:delText>
        </w:r>
      </w:del>
      <w:ins w:id="3427" w:author="Mike Beckerle" w:date="2020-04-27T16:00:00Z">
        <w:r w:rsidR="00CE4EED">
          <w:t>Set</w:t>
        </w:r>
      </w:ins>
      <w:r>
        <w:t xml:space="preserve">. </w:t>
      </w:r>
      <w:ins w:id="3428" w:author="Mike Beckerle" w:date="2020-04-27T18:56:00Z">
        <w:r w:rsidR="008712C9">
          <w:t xml:space="preserve">If successful the data stream is said to be </w:t>
        </w:r>
        <w:r w:rsidR="008712C9" w:rsidRPr="008712C9">
          <w:rPr>
            <w:i/>
            <w:iCs/>
          </w:rPr>
          <w:t>well-formed</w:t>
        </w:r>
      </w:ins>
      <w:ins w:id="3429" w:author="Mike Beckerle" w:date="2020-04-27T18:57:00Z">
        <w:r w:rsidR="008712C9">
          <w:t xml:space="preserve"> for the data format described by the DFDL Schema. The </w:t>
        </w:r>
      </w:ins>
      <w:r>
        <w:t>information set could then be written out (for example it could be realized as an XML</w:t>
      </w:r>
      <w:ins w:id="3430" w:author="Mike Beckerle" w:date="2020-04-27T18:57:00Z">
        <w:r w:rsidR="008712C9">
          <w:t xml:space="preserve"> or JSON</w:t>
        </w:r>
      </w:ins>
      <w:r>
        <w:t xml:space="preserve"> text string) or it could be accessed by an application through an API (for example, a DOM-like tree could be created in memory for access by applications). </w:t>
      </w:r>
    </w:p>
    <w:p w14:paraId="32A20A0C" w14:textId="38CFE75D" w:rsidR="000E1214" w:rsidRDefault="00A87198">
      <w:r>
        <w:t xml:space="preserve">Symmetrically, there is a notion of a </w:t>
      </w:r>
      <w:r>
        <w:rPr>
          <w:rStyle w:val="Emphasis"/>
        </w:rPr>
        <w:t>DFDL Unparser.</w:t>
      </w:r>
      <w:r>
        <w:t xml:space="preserve"> The unparser works from an instance of the DFDL Information </w:t>
      </w:r>
      <w:del w:id="3431" w:author="Mike Beckerle" w:date="2020-04-27T16:00:00Z">
        <w:r w:rsidDel="00CE4EED">
          <w:delText>Model</w:delText>
        </w:r>
      </w:del>
      <w:ins w:id="3432" w:author="Mike Beckerle" w:date="2020-04-27T16:00:00Z">
        <w:r w:rsidR="00CE4EED">
          <w:t>Set</w:t>
        </w:r>
      </w:ins>
      <w:r>
        <w:t xml:space="preserve">, a DFDL annotated schema and writes out to a target data stream in the appropriate representation formats. </w:t>
      </w:r>
    </w:p>
    <w:p w14:paraId="0D684CFF" w14:textId="77777777"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The parser and unparser may, of course, be different bodies of software. Conforming DFDL processors may implement only a parser, because the unparser is an optional feature of DFDL.</w:t>
      </w:r>
    </w:p>
    <w:p w14:paraId="755E95EB" w14:textId="77777777" w:rsidR="000E1214" w:rsidRDefault="00A87198" w:rsidP="00A64D65">
      <w:pPr>
        <w:pStyle w:val="Heading2"/>
      </w:pPr>
      <w:bookmarkStart w:id="3433" w:name="_Toc322911601"/>
      <w:bookmarkStart w:id="3434" w:name="_Toc322912140"/>
      <w:bookmarkStart w:id="3435" w:name="_Toc329092990"/>
      <w:bookmarkStart w:id="3436" w:name="_Toc332701503"/>
      <w:bookmarkStart w:id="3437" w:name="_Toc332701810"/>
      <w:bookmarkStart w:id="3438" w:name="_Toc332711604"/>
      <w:bookmarkStart w:id="3439" w:name="_Toc332711912"/>
      <w:bookmarkStart w:id="3440" w:name="_Toc332712214"/>
      <w:bookmarkStart w:id="3441" w:name="_Toc332724130"/>
      <w:bookmarkStart w:id="3442" w:name="_Toc332724430"/>
      <w:bookmarkStart w:id="3443" w:name="_Toc341102726"/>
      <w:bookmarkStart w:id="3444" w:name="_Toc347241458"/>
      <w:bookmarkStart w:id="3445" w:name="_Toc347744651"/>
      <w:bookmarkStart w:id="3446" w:name="_Toc348984434"/>
      <w:bookmarkStart w:id="3447" w:name="_Toc348984739"/>
      <w:bookmarkStart w:id="3448" w:name="_Toc349037902"/>
      <w:bookmarkStart w:id="3449" w:name="_Toc349038207"/>
      <w:bookmarkStart w:id="3450" w:name="_Toc349042695"/>
      <w:bookmarkStart w:id="3451" w:name="_Toc349642118"/>
      <w:bookmarkStart w:id="3452" w:name="_Toc351912686"/>
      <w:bookmarkStart w:id="3453" w:name="_Toc351914708"/>
      <w:bookmarkStart w:id="3454" w:name="_Toc351915142"/>
      <w:bookmarkStart w:id="3455" w:name="_Toc361231181"/>
      <w:bookmarkStart w:id="3456" w:name="_Toc361231707"/>
      <w:bookmarkStart w:id="3457" w:name="_Toc362445005"/>
      <w:bookmarkStart w:id="3458" w:name="_Toc363908927"/>
      <w:bookmarkStart w:id="3459" w:name="_Toc364463350"/>
      <w:bookmarkStart w:id="3460" w:name="_Toc366077948"/>
      <w:bookmarkStart w:id="3461" w:name="_Toc366078567"/>
      <w:bookmarkStart w:id="3462" w:name="_Toc366079553"/>
      <w:bookmarkStart w:id="3463" w:name="_Toc366080165"/>
      <w:bookmarkStart w:id="3464" w:name="_Toc366080774"/>
      <w:bookmarkStart w:id="3465" w:name="_Toc366505114"/>
      <w:bookmarkStart w:id="3466" w:name="_Toc366508483"/>
      <w:bookmarkStart w:id="3467" w:name="_Toc366512984"/>
      <w:bookmarkStart w:id="3468" w:name="_Toc366574173"/>
      <w:bookmarkStart w:id="3469" w:name="_Toc366577966"/>
      <w:bookmarkStart w:id="3470" w:name="_Toc366578560"/>
      <w:bookmarkStart w:id="3471" w:name="_Toc366579152"/>
      <w:bookmarkStart w:id="3472" w:name="_Toc366579743"/>
      <w:bookmarkStart w:id="3473" w:name="_Toc366580335"/>
      <w:bookmarkStart w:id="3474" w:name="_Toc366580926"/>
      <w:bookmarkStart w:id="3475" w:name="_Toc366581518"/>
      <w:bookmarkStart w:id="3476" w:name="_Toc177399074"/>
      <w:bookmarkStart w:id="3477" w:name="_Toc175057361"/>
      <w:bookmarkStart w:id="3478" w:name="_Toc199516300"/>
      <w:bookmarkStart w:id="3479" w:name="_Toc194983964"/>
      <w:bookmarkStart w:id="3480" w:name="_Toc243112812"/>
      <w:bookmarkStart w:id="3481" w:name="_Toc349042696"/>
      <w:bookmarkStart w:id="3482" w:name="_Toc39166841"/>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r>
        <w:t>Parser Overview</w:t>
      </w:r>
      <w:bookmarkEnd w:id="3476"/>
      <w:bookmarkEnd w:id="3477"/>
      <w:bookmarkEnd w:id="3478"/>
      <w:bookmarkEnd w:id="3479"/>
      <w:bookmarkEnd w:id="3480"/>
      <w:bookmarkEnd w:id="3481"/>
      <w:bookmarkEnd w:id="3482"/>
    </w:p>
    <w:p w14:paraId="48AA5CEB" w14:textId="7195D6E2" w:rsidR="000E1214" w:rsidRDefault="00A87198">
      <w:r>
        <w:t>The DFDL logical parser is a recursive-descent parser</w:t>
      </w:r>
      <w:r>
        <w:rPr>
          <w:rStyle w:val="FootnoteReference"/>
        </w:rPr>
        <w:footnoteReference w:id="11"/>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fldChar w:fldCharType="begin"/>
      </w:r>
      <w:r>
        <w:instrText xml:space="preserve"> REF _Ref251144393 \r \h  \* MERGEFORMAT </w:instrText>
      </w:r>
      <w:r>
        <w:fldChar w:fldCharType="separate"/>
      </w:r>
      <w:r w:rsidR="00852536">
        <w:t>8</w:t>
      </w:r>
      <w:r>
        <w:fldChar w:fldCharType="end"/>
      </w:r>
      <w:r>
        <w:t xml:space="preserve"> </w:t>
      </w:r>
      <w:r>
        <w:fldChar w:fldCharType="begin"/>
      </w:r>
      <w:r>
        <w:instrText xml:space="preserve"> REF _Ref251144384 \h  \* MERGEFORMAT </w:instrText>
      </w:r>
      <w:r>
        <w:fldChar w:fldCharType="separate"/>
      </w:r>
      <w:r w:rsidR="00852536">
        <w:t>Property Scoping</w:t>
      </w:r>
      <w:ins w:id="3483" w:author="Mike Beckerle" w:date="2020-04-27T18:37:00Z">
        <w:r w:rsidR="00852536">
          <w:t xml:space="preserve"> and DFDL Schema Checking</w:t>
        </w:r>
      </w:ins>
      <w:r>
        <w:fldChar w:fldCharType="end"/>
      </w:r>
      <w:r>
        <w:t>.</w:t>
      </w:r>
    </w:p>
    <w:p w14:paraId="4ABB89A6" w14:textId="77777777" w:rsidR="000E1214" w:rsidRDefault="00A87198">
      <w:r>
        <w:t xml:space="preserve">The unbounded look ahead means that there are situations where the parser must speculatively attempt to parse data where the occurrence of a processing error causes the parser to suppress the error, back out and make another attempt. </w:t>
      </w:r>
    </w:p>
    <w:p w14:paraId="179C7CD3" w14:textId="77777777" w:rsidR="000E1214" w:rsidRDefault="00A87198">
      <w:r>
        <w:t xml:space="preserve">Implementations of DFDL may provide control mechanisms for limiting the speculative search behavior of DFDL parsers. The nature of these mechanisms is beyond the scope of the DFDL specification which defines the behavior of conforming parsers only on </w:t>
      </w:r>
      <w:del w:id="3484" w:author="Mike Beckerle" w:date="2020-04-23T11:31:00Z">
        <w:r>
          <w:delText>correct data</w:delText>
        </w:r>
      </w:del>
      <w:ins w:id="3485" w:author="Mike Beckerle" w:date="2020-04-23T11:31:00Z">
        <w:r>
          <w:t>data that does not cause an implementation to reach such a control</w:t>
        </w:r>
      </w:ins>
      <w:ins w:id="3486" w:author="Mike Beckerle" w:date="2020-04-23T11:32:00Z">
        <w:r>
          <w:t>-mechanism</w:t>
        </w:r>
      </w:ins>
      <w:ins w:id="3487" w:author="Mike Beckerle" w:date="2020-04-23T11:31:00Z">
        <w:r>
          <w:t xml:space="preserve"> limit.</w:t>
        </w:r>
      </w:ins>
      <w:r>
        <w:t xml:space="preserve"> </w:t>
      </w:r>
      <w:del w:id="3488" w:author="Mike Beckerle" w:date="2020-04-23T11:31:00Z">
        <w:r>
          <w:delText xml:space="preserve">That is, data that can be parsed without any effective processing errors. </w:delText>
        </w:r>
      </w:del>
      <w:r>
        <w:t>Any such control mechanisms must be documented by the implementation and are thus implementation-defined.</w:t>
      </w:r>
    </w:p>
    <w:p w14:paraId="696D641F" w14:textId="26991DF6" w:rsidR="000E1214" w:rsidRDefault="00A87198">
      <w:r>
        <w:t xml:space="preserve">The logical parser recursively descends the DFDL schema beginning with the </w:t>
      </w:r>
      <w:r>
        <w:rPr>
          <w:i/>
          <w:iCs/>
        </w:rPr>
        <w:t>distinguished global element declaration</w:t>
      </w:r>
      <w:r>
        <w:t xml:space="preserve"> </w:t>
      </w:r>
      <w:ins w:id="3489" w:author="Mike Beckerle" w:date="2020-04-23T11:34:00Z">
        <w:r>
          <w:t xml:space="preserve">or </w:t>
        </w:r>
        <w:r>
          <w:rPr>
            <w:i/>
            <w:iCs/>
          </w:rPr>
          <w:t>root</w:t>
        </w:r>
        <w:r>
          <w:t xml:space="preserve"> element, </w:t>
        </w:r>
      </w:ins>
      <w:ins w:id="3490" w:author="Mike Beckerle" w:date="2020-04-23T11:33:00Z">
        <w:r>
          <w:t xml:space="preserve">which is, among the global element declarations in the DFDL schema, is the one distinguished as being the one that </w:t>
        </w:r>
      </w:ins>
      <w:ins w:id="3491" w:author="Mike Beckerle" w:date="2020-04-23T11:34:00Z">
        <w:r>
          <w:t xml:space="preserve">defines the overall data format being parsed. The distinguished global element or root, is </w:t>
        </w:r>
      </w:ins>
      <w:r>
        <w:t xml:space="preserve">specified for the processor in an implementation-defined manner, see Section </w:t>
      </w:r>
      <w:r>
        <w:fldChar w:fldCharType="begin"/>
      </w:r>
      <w:r>
        <w:instrText xml:space="preserve"> REF _Ref250486450 \r \h </w:instrText>
      </w:r>
      <w:r>
        <w:fldChar w:fldCharType="separate"/>
      </w:r>
      <w:r w:rsidR="00852536">
        <w:t>18</w:t>
      </w:r>
      <w: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3285824E" w:rsidR="000E1214" w:rsidRDefault="00A87198">
      <w:pPr>
        <w:rPr>
          <w:ins w:id="3492" w:author="Mike Beckerle" w:date="2020-04-27T19:01:00Z"/>
        </w:rPr>
      </w:pPr>
      <w:r>
        <w:t xml:space="preserve">DFDL Implementations are free to use whatever techniques for parsing they wish so long as the semantics are equivalent to that of the speculative recursive-descent logical parser described in this specification. It is required that implementations distinguish the various kinds of errors (Schema Definition Error, processing error, etc.) no matter what time they are detected. Some implementations may not detect certain Schema Definition Errors until data are being parsed; however, they must still distinguish Schema Definition Errors (which indicate that the schema itself is not meaningful), from parsing errors (which indicate that the input data doesn't satisfy the requirements of the schema), or unparsing errors (which indicate that the </w:t>
      </w:r>
      <w:r w:rsidR="00933F0E">
        <w:t>Infoset</w:t>
      </w:r>
      <w:r>
        <w:t xml:space="preserve"> does not satisfy the requirements of the schema). </w:t>
      </w:r>
    </w:p>
    <w:p w14:paraId="1D0DA150" w14:textId="3932DAAF" w:rsidR="008712C9" w:rsidRDefault="008712C9" w:rsidP="008712C9">
      <w:pPr>
        <w:pStyle w:val="Heading3"/>
        <w:rPr>
          <w:ins w:id="3493" w:author="Mike Beckerle" w:date="2020-04-27T19:01:00Z"/>
        </w:rPr>
      </w:pPr>
      <w:bookmarkStart w:id="3494" w:name="_Toc39166842"/>
      <w:ins w:id="3495" w:author="Mike Beckerle" w:date="2020-04-27T19:01:00Z">
        <w:r>
          <w:t>Processing Error</w:t>
        </w:r>
        <w:bookmarkEnd w:id="3494"/>
      </w:ins>
    </w:p>
    <w:p w14:paraId="2EF24A03" w14:textId="508BEC6D" w:rsidR="008712C9" w:rsidRDefault="008712C9" w:rsidP="008712C9">
      <w:pPr>
        <w:pStyle w:val="nobreak"/>
        <w:rPr>
          <w:ins w:id="3496" w:author="Mike Beckerle" w:date="2020-04-27T19:01:00Z"/>
          <w:i/>
          <w:iCs/>
        </w:rPr>
      </w:pPr>
      <w:ins w:id="3497" w:author="Mike Beckerle" w:date="2020-04-27T19:01:00Z">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Pr>
            <w:i/>
            <w:iCs/>
          </w:rPr>
          <w:t xml:space="preserve">unparsing </w:t>
        </w:r>
        <w:r>
          <w:t xml:space="preserve">when the incoming </w:t>
        </w:r>
      </w:ins>
      <w:r w:rsidR="00933F0E">
        <w:t>Infoset</w:t>
      </w:r>
      <w:ins w:id="3498" w:author="Mike Beckerle" w:date="2020-04-27T19:01:00Z">
        <w:r>
          <w:t xml:space="preserve"> does not conform to the logical structure described by the schema.</w:t>
        </w:r>
      </w:ins>
    </w:p>
    <w:p w14:paraId="200E27AA" w14:textId="77777777" w:rsidR="008712C9" w:rsidRDefault="008712C9" w:rsidP="008712C9">
      <w:pPr>
        <w:rPr>
          <w:ins w:id="3499" w:author="Mike Beckerle" w:date="2020-04-27T19:01:00Z"/>
        </w:rPr>
      </w:pPr>
      <w:ins w:id="3500" w:author="Mike Beckerle" w:date="2020-04-27T19:01:00Z">
        <w:r>
          <w:t xml:space="preserve">Processing errors interact with the schema’s </w:t>
        </w:r>
        <w:r>
          <w:rPr>
            <w:i/>
            <w:iCs/>
          </w:rPr>
          <w:t>points of uncertainty</w:t>
        </w:r>
        <w:r>
          <w:t xml:space="preserve">. A point of uncertainty occurs in the data stream when there is more than one schema component that can describe the data format at that point. Points of uncertainty arise from the schema’s use of xs:choice model groups, optional and array elements with varying numbers of occurrences, unordered sequences, and sequences with floating elements. </w:t>
        </w:r>
      </w:ins>
    </w:p>
    <w:p w14:paraId="5A145EAD" w14:textId="58D24438" w:rsidR="008712C9" w:rsidRDefault="008712C9" w:rsidP="008712C9">
      <w:pPr>
        <w:rPr>
          <w:ins w:id="3501" w:author="Mike Beckerle" w:date="2020-04-27T19:01:00Z"/>
        </w:rPr>
      </w:pPr>
      <w:ins w:id="3502" w:author="Mike Beckerle" w:date="2020-04-27T19:01:00Z">
        <w:r>
          <w:t xml:space="preserve">When a DFDL parser encounters a processing error, then that error is said to be </w:t>
        </w:r>
        <w:r>
          <w:rPr>
            <w:i/>
            <w:iCs/>
          </w:rPr>
          <w:t>suppressed</w:t>
        </w:r>
        <w:r>
          <w:t xml:space="preserve"> by a point of uncertainty if there is another schema component that can be selected by the parsing algorithm which subsequently parses successfully. The details of the DFDL parsing algorithm are described in Section </w:t>
        </w:r>
        <w:r>
          <w:fldChar w:fldCharType="begin"/>
        </w:r>
        <w:r>
          <w:instrText xml:space="preserve"> REF _Ref37335786 \w \h </w:instrText>
        </w:r>
      </w:ins>
      <w:ins w:id="3503" w:author="Mike Beckerle" w:date="2020-04-27T19:01:00Z">
        <w:r>
          <w:fldChar w:fldCharType="separate"/>
        </w:r>
      </w:ins>
      <w:r w:rsidR="00852536">
        <w:t>9.4</w:t>
      </w:r>
      <w:ins w:id="3504" w:author="Mike Beckerle" w:date="2020-04-27T19:01:00Z">
        <w:r>
          <w:fldChar w:fldCharType="end"/>
        </w:r>
        <w:r>
          <w:t xml:space="preserve">. </w:t>
        </w:r>
      </w:ins>
    </w:p>
    <w:p w14:paraId="5A80FC58" w14:textId="4EA6C29B" w:rsidR="008712C9" w:rsidRDefault="008712C9" w:rsidP="008712C9">
      <w:pPr>
        <w:rPr>
          <w:ins w:id="3505" w:author="Mike Beckerle" w:date="2020-04-27T19:01:00Z"/>
        </w:rPr>
      </w:pPr>
      <w:ins w:id="3506" w:author="Mike Beckerle" w:date="2020-04-27T19:01:00Z">
        <w:r>
          <w:t xml:space="preserve">Processing errors MUST be able to be suppressed by a </w:t>
        </w:r>
        <w:r>
          <w:rPr>
            <w:i/>
            <w:iCs/>
          </w:rPr>
          <w:t>point of uncertainty</w:t>
        </w:r>
        <w:r>
          <w:t xml:space="preserve">. See section </w:t>
        </w:r>
        <w:r>
          <w:fldChar w:fldCharType="begin"/>
        </w:r>
        <w:r>
          <w:instrText xml:space="preserve"> REF _Ref362445434 \r \h </w:instrText>
        </w:r>
      </w:ins>
      <w:ins w:id="3507" w:author="Mike Beckerle" w:date="2020-04-27T19:01:00Z">
        <w:r>
          <w:fldChar w:fldCharType="separate"/>
        </w:r>
      </w:ins>
      <w:r w:rsidR="00852536">
        <w:t>9.4.3</w:t>
      </w:r>
      <w:ins w:id="3508" w:author="Mike Beckerle" w:date="2020-04-27T19:01:00Z">
        <w:r>
          <w:fldChar w:fldCharType="end"/>
        </w:r>
        <w:r>
          <w:t>.</w:t>
        </w:r>
      </w:ins>
    </w:p>
    <w:p w14:paraId="215DB295" w14:textId="77777777" w:rsidR="008712C9" w:rsidRDefault="008712C9" w:rsidP="008712C9">
      <w:pPr>
        <w:rPr>
          <w:ins w:id="3509" w:author="Mike Beckerle" w:date="2020-04-27T19:01:00Z"/>
        </w:rPr>
      </w:pPr>
      <w:commentRangeStart w:id="3510"/>
      <w:ins w:id="3511" w:author="Mike Beckerle" w:date="2020-04-27T19:01:00Z">
        <w:r>
          <w:t xml:space="preserve">Note that unlike processing errors, Schema Definition Errors cannot be suppressed by </w:t>
        </w:r>
        <w:r>
          <w:rPr>
            <w:i/>
            <w:iCs/>
          </w:rPr>
          <w:t>points of uncertainty</w:t>
        </w:r>
        <w:r>
          <w:t xml:space="preserve"> when parsing data. That is, a Schema Definition Error is fatal. It does not trigger search or backtracking to find alternative ways to parse the data. </w:t>
        </w:r>
        <w:commentRangeEnd w:id="3510"/>
        <w:r>
          <w:rPr>
            <w:rStyle w:val="CommentReference"/>
          </w:rPr>
          <w:commentReference w:id="3510"/>
        </w:r>
      </w:ins>
    </w:p>
    <w:p w14:paraId="2298C636" w14:textId="77777777" w:rsidR="008712C9" w:rsidRPr="0081545C" w:rsidRDefault="008712C9" w:rsidP="008712C9">
      <w:pPr>
        <w:rPr>
          <w:ins w:id="3512" w:author="Mike Beckerle" w:date="2020-04-27T19:01:00Z"/>
        </w:rPr>
      </w:pPr>
      <w:commentRangeStart w:id="3513"/>
      <w:commentRangeEnd w:id="3513"/>
      <w:ins w:id="3514" w:author="Mike Beckerle" w:date="2020-04-27T19:01:00Z">
        <w:r>
          <w:rPr>
            <w:rStyle w:val="CommentReference"/>
          </w:rPr>
          <w:commentReference w:id="3513"/>
        </w:r>
        <w:r w:rsidRPr="0081545C">
          <w:t>Exceptions that occur in the evaluation of the DFDL expression language are processing errors.</w:t>
        </w:r>
      </w:ins>
    </w:p>
    <w:p w14:paraId="57E029C9" w14:textId="7178B501" w:rsidR="008712C9" w:rsidRDefault="008712C9" w:rsidP="008712C9">
      <w:ins w:id="3515" w:author="Mike Beckerle" w:date="2020-04-27T19:01:00Z">
        <w:r>
          <w:t xml:space="preserve">Non-conformance with the XSD </w:t>
        </w:r>
        <w:r>
          <w:rPr>
            <w:i/>
            <w:iCs/>
          </w:rPr>
          <w:t>minOccurs</w:t>
        </w:r>
        <w:r>
          <w:t xml:space="preserve"> or XSD </w:t>
        </w:r>
        <w:r>
          <w:rPr>
            <w:i/>
          </w:rPr>
          <w:t>maxOccurs</w:t>
        </w:r>
        <w:r>
          <w:t xml:space="preserve"> constraints is either a processing error or only a validation error depending on the settings of certain DFDL properties (see section </w:t>
        </w:r>
        <w:r>
          <w:fldChar w:fldCharType="begin"/>
        </w:r>
        <w:r>
          <w:instrText xml:space="preserve"> REF _Ref351913722 \r \p \h </w:instrText>
        </w:r>
      </w:ins>
      <w:ins w:id="3516" w:author="Mike Beckerle" w:date="2020-04-27T19:01:00Z">
        <w:r>
          <w:fldChar w:fldCharType="separate"/>
        </w:r>
      </w:ins>
      <w:r w:rsidR="00852536">
        <w:t>16 below</w:t>
      </w:r>
      <w:ins w:id="3517" w:author="Mike Beckerle" w:date="2020-04-27T19:01:00Z">
        <w:r>
          <w:fldChar w:fldCharType="end"/>
        </w:r>
        <w:r>
          <w:t>)</w:t>
        </w:r>
      </w:ins>
    </w:p>
    <w:p w14:paraId="269BAB70" w14:textId="77777777" w:rsidR="00181613" w:rsidRDefault="00181613" w:rsidP="00181613">
      <w:pPr>
        <w:pStyle w:val="Heading3"/>
        <w:rPr>
          <w:moveTo w:id="3518" w:author="Mike Beckerle" w:date="2020-04-27T19:02:00Z"/>
        </w:rPr>
      </w:pPr>
      <w:bookmarkStart w:id="3519" w:name="_Toc322911603"/>
      <w:bookmarkStart w:id="3520" w:name="_Toc322912142"/>
      <w:bookmarkStart w:id="3521" w:name="_Toc329092992"/>
      <w:bookmarkStart w:id="3522" w:name="_Toc332701505"/>
      <w:bookmarkStart w:id="3523" w:name="_Toc332701812"/>
      <w:bookmarkStart w:id="3524" w:name="_Toc332711606"/>
      <w:bookmarkStart w:id="3525" w:name="_Toc332711914"/>
      <w:bookmarkStart w:id="3526" w:name="_Toc332712216"/>
      <w:bookmarkStart w:id="3527" w:name="_Toc332724132"/>
      <w:bookmarkStart w:id="3528" w:name="_Toc332724432"/>
      <w:bookmarkStart w:id="3529" w:name="_Toc341102728"/>
      <w:bookmarkStart w:id="3530" w:name="_Toc347241460"/>
      <w:bookmarkStart w:id="3531" w:name="_Toc347744653"/>
      <w:bookmarkStart w:id="3532" w:name="_Toc348984436"/>
      <w:bookmarkStart w:id="3533" w:name="_Toc348984741"/>
      <w:bookmarkStart w:id="3534" w:name="_Toc349037904"/>
      <w:bookmarkStart w:id="3535" w:name="_Toc349038209"/>
      <w:bookmarkStart w:id="3536" w:name="_Toc349042697"/>
      <w:bookmarkStart w:id="3537" w:name="_Toc351914710"/>
      <w:bookmarkStart w:id="3538" w:name="_Toc351915144"/>
      <w:bookmarkStart w:id="3539" w:name="_Toc361231183"/>
      <w:bookmarkStart w:id="3540" w:name="_Toc361231709"/>
      <w:bookmarkStart w:id="3541" w:name="_Toc362445007"/>
      <w:bookmarkStart w:id="3542" w:name="_Toc363908929"/>
      <w:bookmarkStart w:id="3543" w:name="_Toc364463352"/>
      <w:bookmarkStart w:id="3544" w:name="_Toc366077950"/>
      <w:bookmarkStart w:id="3545" w:name="_Toc366078569"/>
      <w:bookmarkStart w:id="3546" w:name="_Toc366079555"/>
      <w:bookmarkStart w:id="3547" w:name="_Toc366080167"/>
      <w:bookmarkStart w:id="3548" w:name="_Toc366080776"/>
      <w:bookmarkStart w:id="3549" w:name="_Toc366505116"/>
      <w:bookmarkStart w:id="3550" w:name="_Toc366508485"/>
      <w:bookmarkStart w:id="3551" w:name="_Toc366512986"/>
      <w:bookmarkStart w:id="3552" w:name="_Toc366574175"/>
      <w:bookmarkStart w:id="3553" w:name="_Toc366577968"/>
      <w:bookmarkStart w:id="3554" w:name="_Toc366578562"/>
      <w:bookmarkStart w:id="3555" w:name="_Toc366579154"/>
      <w:bookmarkStart w:id="3556" w:name="_Toc366579745"/>
      <w:bookmarkStart w:id="3557" w:name="_Toc366580337"/>
      <w:bookmarkStart w:id="3558" w:name="_Toc366580928"/>
      <w:bookmarkStart w:id="3559" w:name="_Toc366581520"/>
      <w:bookmarkStart w:id="3560" w:name="_Toc351914711"/>
      <w:bookmarkStart w:id="3561" w:name="_Toc351915145"/>
      <w:bookmarkStart w:id="3562" w:name="_Toc361231184"/>
      <w:bookmarkStart w:id="3563" w:name="_Toc361231710"/>
      <w:bookmarkStart w:id="3564" w:name="_Toc362445008"/>
      <w:bookmarkStart w:id="3565" w:name="_Toc363908930"/>
      <w:bookmarkStart w:id="3566" w:name="_Toc364463353"/>
      <w:bookmarkStart w:id="3567" w:name="_Toc366077951"/>
      <w:bookmarkStart w:id="3568" w:name="_Toc366078570"/>
      <w:bookmarkStart w:id="3569" w:name="_Toc366079556"/>
      <w:bookmarkStart w:id="3570" w:name="_Toc366080168"/>
      <w:bookmarkStart w:id="3571" w:name="_Toc366080777"/>
      <w:bookmarkStart w:id="3572" w:name="_Toc366505117"/>
      <w:bookmarkStart w:id="3573" w:name="_Toc366508486"/>
      <w:bookmarkStart w:id="3574" w:name="_Toc366512987"/>
      <w:bookmarkStart w:id="3575" w:name="_Toc366574176"/>
      <w:bookmarkStart w:id="3576" w:name="_Toc366577969"/>
      <w:bookmarkStart w:id="3577" w:name="_Toc366578563"/>
      <w:bookmarkStart w:id="3578" w:name="_Toc366579155"/>
      <w:bookmarkStart w:id="3579" w:name="_Toc366579746"/>
      <w:bookmarkStart w:id="3580" w:name="_Toc366580338"/>
      <w:bookmarkStart w:id="3581" w:name="_Toc366580929"/>
      <w:bookmarkStart w:id="3582" w:name="_Toc366581521"/>
      <w:bookmarkStart w:id="3583" w:name="_Toc351915146"/>
      <w:bookmarkStart w:id="3584" w:name="_Toc361231185"/>
      <w:bookmarkStart w:id="3585" w:name="_Toc361231711"/>
      <w:bookmarkStart w:id="3586" w:name="_Toc362445009"/>
      <w:bookmarkStart w:id="3587" w:name="_Toc363908931"/>
      <w:bookmarkStart w:id="3588" w:name="_Toc364463354"/>
      <w:bookmarkStart w:id="3589" w:name="_Toc366077952"/>
      <w:bookmarkStart w:id="3590" w:name="_Toc366078571"/>
      <w:bookmarkStart w:id="3591" w:name="_Toc366079557"/>
      <w:bookmarkStart w:id="3592" w:name="_Toc366080169"/>
      <w:bookmarkStart w:id="3593" w:name="_Toc366080778"/>
      <w:bookmarkStart w:id="3594" w:name="_Toc366505118"/>
      <w:bookmarkStart w:id="3595" w:name="_Toc366508487"/>
      <w:bookmarkStart w:id="3596" w:name="_Toc366512988"/>
      <w:bookmarkStart w:id="3597" w:name="_Toc366574177"/>
      <w:bookmarkStart w:id="3598" w:name="_Toc366577970"/>
      <w:bookmarkStart w:id="3599" w:name="_Toc366578564"/>
      <w:bookmarkStart w:id="3600" w:name="_Toc366579156"/>
      <w:bookmarkStart w:id="3601" w:name="_Toc366579747"/>
      <w:bookmarkStart w:id="3602" w:name="_Toc366580339"/>
      <w:bookmarkStart w:id="3603" w:name="_Toc366580930"/>
      <w:bookmarkStart w:id="3604" w:name="_Toc366581522"/>
      <w:bookmarkStart w:id="3605" w:name="_Toc351915147"/>
      <w:bookmarkStart w:id="3606" w:name="_Toc361231186"/>
      <w:bookmarkStart w:id="3607" w:name="_Toc361231712"/>
      <w:bookmarkStart w:id="3608" w:name="_Toc362445010"/>
      <w:bookmarkStart w:id="3609" w:name="_Toc363908932"/>
      <w:bookmarkStart w:id="3610" w:name="_Toc364463355"/>
      <w:bookmarkStart w:id="3611" w:name="_Toc366077953"/>
      <w:bookmarkStart w:id="3612" w:name="_Toc366078572"/>
      <w:bookmarkStart w:id="3613" w:name="_Toc366079558"/>
      <w:bookmarkStart w:id="3614" w:name="_Toc366080170"/>
      <w:bookmarkStart w:id="3615" w:name="_Toc366080779"/>
      <w:bookmarkStart w:id="3616" w:name="_Toc366505119"/>
      <w:bookmarkStart w:id="3617" w:name="_Toc366508488"/>
      <w:bookmarkStart w:id="3618" w:name="_Toc366512989"/>
      <w:bookmarkStart w:id="3619" w:name="_Toc366574178"/>
      <w:bookmarkStart w:id="3620" w:name="_Toc366577971"/>
      <w:bookmarkStart w:id="3621" w:name="_Toc366578565"/>
      <w:bookmarkStart w:id="3622" w:name="_Toc366579157"/>
      <w:bookmarkStart w:id="3623" w:name="_Toc366579748"/>
      <w:bookmarkStart w:id="3624" w:name="_Toc366580340"/>
      <w:bookmarkStart w:id="3625" w:name="_Toc366580931"/>
      <w:bookmarkStart w:id="3626" w:name="_Toc366581523"/>
      <w:bookmarkStart w:id="3627" w:name="_Toc351915148"/>
      <w:bookmarkStart w:id="3628" w:name="_Toc361231187"/>
      <w:bookmarkStart w:id="3629" w:name="_Toc361231713"/>
      <w:bookmarkStart w:id="3630" w:name="_Toc362445011"/>
      <w:bookmarkStart w:id="3631" w:name="_Toc363908933"/>
      <w:bookmarkStart w:id="3632" w:name="_Toc364463356"/>
      <w:bookmarkStart w:id="3633" w:name="_Toc366077954"/>
      <w:bookmarkStart w:id="3634" w:name="_Toc366078573"/>
      <w:bookmarkStart w:id="3635" w:name="_Toc366079559"/>
      <w:bookmarkStart w:id="3636" w:name="_Toc366080171"/>
      <w:bookmarkStart w:id="3637" w:name="_Toc366080780"/>
      <w:bookmarkStart w:id="3638" w:name="_Toc366505120"/>
      <w:bookmarkStart w:id="3639" w:name="_Toc366508489"/>
      <w:bookmarkStart w:id="3640" w:name="_Toc366512990"/>
      <w:bookmarkStart w:id="3641" w:name="_Toc366574179"/>
      <w:bookmarkStart w:id="3642" w:name="_Toc366577972"/>
      <w:bookmarkStart w:id="3643" w:name="_Toc366578566"/>
      <w:bookmarkStart w:id="3644" w:name="_Toc366579158"/>
      <w:bookmarkStart w:id="3645" w:name="_Toc366579749"/>
      <w:bookmarkStart w:id="3646" w:name="_Toc366580341"/>
      <w:bookmarkStart w:id="3647" w:name="_Toc366580932"/>
      <w:bookmarkStart w:id="3648" w:name="_Toc366581524"/>
      <w:bookmarkStart w:id="3649" w:name="_Toc351915149"/>
      <w:bookmarkStart w:id="3650" w:name="_Toc361231188"/>
      <w:bookmarkStart w:id="3651" w:name="_Toc361231714"/>
      <w:bookmarkStart w:id="3652" w:name="_Toc362445012"/>
      <w:bookmarkStart w:id="3653" w:name="_Toc363908934"/>
      <w:bookmarkStart w:id="3654" w:name="_Toc364463357"/>
      <w:bookmarkStart w:id="3655" w:name="_Toc366077955"/>
      <w:bookmarkStart w:id="3656" w:name="_Toc366078574"/>
      <w:bookmarkStart w:id="3657" w:name="_Toc366079560"/>
      <w:bookmarkStart w:id="3658" w:name="_Toc366080172"/>
      <w:bookmarkStart w:id="3659" w:name="_Toc366080781"/>
      <w:bookmarkStart w:id="3660" w:name="_Toc366505121"/>
      <w:bookmarkStart w:id="3661" w:name="_Toc366508490"/>
      <w:bookmarkStart w:id="3662" w:name="_Toc366512991"/>
      <w:bookmarkStart w:id="3663" w:name="_Toc366574180"/>
      <w:bookmarkStart w:id="3664" w:name="_Toc366577973"/>
      <w:bookmarkStart w:id="3665" w:name="_Toc366578567"/>
      <w:bookmarkStart w:id="3666" w:name="_Toc366579159"/>
      <w:bookmarkStart w:id="3667" w:name="_Toc366579750"/>
      <w:bookmarkStart w:id="3668" w:name="_Toc366580342"/>
      <w:bookmarkStart w:id="3669" w:name="_Toc366580933"/>
      <w:bookmarkStart w:id="3670" w:name="_Toc366581525"/>
      <w:bookmarkStart w:id="3671" w:name="_Toc351915150"/>
      <w:bookmarkStart w:id="3672" w:name="_Toc361231189"/>
      <w:bookmarkStart w:id="3673" w:name="_Toc361231715"/>
      <w:bookmarkStart w:id="3674" w:name="_Toc362445013"/>
      <w:bookmarkStart w:id="3675" w:name="_Toc363908935"/>
      <w:bookmarkStart w:id="3676" w:name="_Toc364463358"/>
      <w:bookmarkStart w:id="3677" w:name="_Toc366077956"/>
      <w:bookmarkStart w:id="3678" w:name="_Toc366078575"/>
      <w:bookmarkStart w:id="3679" w:name="_Toc366079561"/>
      <w:bookmarkStart w:id="3680" w:name="_Toc366080173"/>
      <w:bookmarkStart w:id="3681" w:name="_Toc366080782"/>
      <w:bookmarkStart w:id="3682" w:name="_Toc366505122"/>
      <w:bookmarkStart w:id="3683" w:name="_Toc366508491"/>
      <w:bookmarkStart w:id="3684" w:name="_Toc366512992"/>
      <w:bookmarkStart w:id="3685" w:name="_Toc366574181"/>
      <w:bookmarkStart w:id="3686" w:name="_Toc366577974"/>
      <w:bookmarkStart w:id="3687" w:name="_Toc366578568"/>
      <w:bookmarkStart w:id="3688" w:name="_Toc366579160"/>
      <w:bookmarkStart w:id="3689" w:name="_Toc366579751"/>
      <w:bookmarkStart w:id="3690" w:name="_Toc366580343"/>
      <w:bookmarkStart w:id="3691" w:name="_Toc366580934"/>
      <w:bookmarkStart w:id="3692" w:name="_Toc366581526"/>
      <w:bookmarkStart w:id="3693" w:name="_Toc351915151"/>
      <w:bookmarkStart w:id="3694" w:name="_Toc361231190"/>
      <w:bookmarkStart w:id="3695" w:name="_Toc361231716"/>
      <w:bookmarkStart w:id="3696" w:name="_Toc362445014"/>
      <w:bookmarkStart w:id="3697" w:name="_Toc363908936"/>
      <w:bookmarkStart w:id="3698" w:name="_Toc364463359"/>
      <w:bookmarkStart w:id="3699" w:name="_Toc366077957"/>
      <w:bookmarkStart w:id="3700" w:name="_Toc366078576"/>
      <w:bookmarkStart w:id="3701" w:name="_Toc366079562"/>
      <w:bookmarkStart w:id="3702" w:name="_Toc366080174"/>
      <w:bookmarkStart w:id="3703" w:name="_Toc366080783"/>
      <w:bookmarkStart w:id="3704" w:name="_Toc366505123"/>
      <w:bookmarkStart w:id="3705" w:name="_Toc366508492"/>
      <w:bookmarkStart w:id="3706" w:name="_Toc366512993"/>
      <w:bookmarkStart w:id="3707" w:name="_Toc366574182"/>
      <w:bookmarkStart w:id="3708" w:name="_Toc366577975"/>
      <w:bookmarkStart w:id="3709" w:name="_Toc366578569"/>
      <w:bookmarkStart w:id="3710" w:name="_Toc366579161"/>
      <w:bookmarkStart w:id="3711" w:name="_Toc366579752"/>
      <w:bookmarkStart w:id="3712" w:name="_Toc366580344"/>
      <w:bookmarkStart w:id="3713" w:name="_Toc366580935"/>
      <w:bookmarkStart w:id="3714" w:name="_Toc366581527"/>
      <w:bookmarkStart w:id="3715" w:name="_Toc351915152"/>
      <w:bookmarkStart w:id="3716" w:name="_Toc361231191"/>
      <w:bookmarkStart w:id="3717" w:name="_Toc361231717"/>
      <w:bookmarkStart w:id="3718" w:name="_Toc362445015"/>
      <w:bookmarkStart w:id="3719" w:name="_Toc363908937"/>
      <w:bookmarkStart w:id="3720" w:name="_Toc364463360"/>
      <w:bookmarkStart w:id="3721" w:name="_Toc366077958"/>
      <w:bookmarkStart w:id="3722" w:name="_Toc366078577"/>
      <w:bookmarkStart w:id="3723" w:name="_Toc366079563"/>
      <w:bookmarkStart w:id="3724" w:name="_Toc366080175"/>
      <w:bookmarkStart w:id="3725" w:name="_Toc366080784"/>
      <w:bookmarkStart w:id="3726" w:name="_Toc366505124"/>
      <w:bookmarkStart w:id="3727" w:name="_Toc366508493"/>
      <w:bookmarkStart w:id="3728" w:name="_Toc366512994"/>
      <w:bookmarkStart w:id="3729" w:name="_Toc366574183"/>
      <w:bookmarkStart w:id="3730" w:name="_Toc366577976"/>
      <w:bookmarkStart w:id="3731" w:name="_Toc366578570"/>
      <w:bookmarkStart w:id="3732" w:name="_Toc366579162"/>
      <w:bookmarkStart w:id="3733" w:name="_Toc366579753"/>
      <w:bookmarkStart w:id="3734" w:name="_Toc366580345"/>
      <w:bookmarkStart w:id="3735" w:name="_Toc366580936"/>
      <w:bookmarkStart w:id="3736" w:name="_Toc366581528"/>
      <w:bookmarkStart w:id="3737" w:name="_Toc351915153"/>
      <w:bookmarkStart w:id="3738" w:name="_Toc361231192"/>
      <w:bookmarkStart w:id="3739" w:name="_Toc361231718"/>
      <w:bookmarkStart w:id="3740" w:name="_Toc362445016"/>
      <w:bookmarkStart w:id="3741" w:name="_Toc363908938"/>
      <w:bookmarkStart w:id="3742" w:name="_Toc364463361"/>
      <w:bookmarkStart w:id="3743" w:name="_Toc366077959"/>
      <w:bookmarkStart w:id="3744" w:name="_Toc366078578"/>
      <w:bookmarkStart w:id="3745" w:name="_Toc366079564"/>
      <w:bookmarkStart w:id="3746" w:name="_Toc366080176"/>
      <w:bookmarkStart w:id="3747" w:name="_Toc366080785"/>
      <w:bookmarkStart w:id="3748" w:name="_Toc366505125"/>
      <w:bookmarkStart w:id="3749" w:name="_Toc366508494"/>
      <w:bookmarkStart w:id="3750" w:name="_Toc366512995"/>
      <w:bookmarkStart w:id="3751" w:name="_Toc366574184"/>
      <w:bookmarkStart w:id="3752" w:name="_Toc366577977"/>
      <w:bookmarkStart w:id="3753" w:name="_Toc366578571"/>
      <w:bookmarkStart w:id="3754" w:name="_Toc366579163"/>
      <w:bookmarkStart w:id="3755" w:name="_Toc366579754"/>
      <w:bookmarkStart w:id="3756" w:name="_Toc366580346"/>
      <w:bookmarkStart w:id="3757" w:name="_Toc366580937"/>
      <w:bookmarkStart w:id="3758" w:name="_Toc366581529"/>
      <w:bookmarkStart w:id="3759" w:name="_Toc351915154"/>
      <w:bookmarkStart w:id="3760" w:name="_Toc361231193"/>
      <w:bookmarkStart w:id="3761" w:name="_Toc361231719"/>
      <w:bookmarkStart w:id="3762" w:name="_Toc362445017"/>
      <w:bookmarkStart w:id="3763" w:name="_Toc363908939"/>
      <w:bookmarkStart w:id="3764" w:name="_Toc364463362"/>
      <w:bookmarkStart w:id="3765" w:name="_Toc366077960"/>
      <w:bookmarkStart w:id="3766" w:name="_Toc366078579"/>
      <w:bookmarkStart w:id="3767" w:name="_Toc366079565"/>
      <w:bookmarkStart w:id="3768" w:name="_Toc366080177"/>
      <w:bookmarkStart w:id="3769" w:name="_Toc366080786"/>
      <w:bookmarkStart w:id="3770" w:name="_Toc366505126"/>
      <w:bookmarkStart w:id="3771" w:name="_Toc366508495"/>
      <w:bookmarkStart w:id="3772" w:name="_Toc366512996"/>
      <w:bookmarkStart w:id="3773" w:name="_Toc366574185"/>
      <w:bookmarkStart w:id="3774" w:name="_Toc366577978"/>
      <w:bookmarkStart w:id="3775" w:name="_Toc366578572"/>
      <w:bookmarkStart w:id="3776" w:name="_Toc366579164"/>
      <w:bookmarkStart w:id="3777" w:name="_Toc366579755"/>
      <w:bookmarkStart w:id="3778" w:name="_Toc366580347"/>
      <w:bookmarkStart w:id="3779" w:name="_Toc366580938"/>
      <w:bookmarkStart w:id="3780" w:name="_Toc366581530"/>
      <w:bookmarkStart w:id="3781" w:name="_Toc351915155"/>
      <w:bookmarkStart w:id="3782" w:name="_Toc361231194"/>
      <w:bookmarkStart w:id="3783" w:name="_Toc361231720"/>
      <w:bookmarkStart w:id="3784" w:name="_Toc362445018"/>
      <w:bookmarkStart w:id="3785" w:name="_Toc363908940"/>
      <w:bookmarkStart w:id="3786" w:name="_Toc364463363"/>
      <w:bookmarkStart w:id="3787" w:name="_Toc366077961"/>
      <w:bookmarkStart w:id="3788" w:name="_Toc366078580"/>
      <w:bookmarkStart w:id="3789" w:name="_Toc366079566"/>
      <w:bookmarkStart w:id="3790" w:name="_Toc366080178"/>
      <w:bookmarkStart w:id="3791" w:name="_Toc366080787"/>
      <w:bookmarkStart w:id="3792" w:name="_Toc366505127"/>
      <w:bookmarkStart w:id="3793" w:name="_Toc366508496"/>
      <w:bookmarkStart w:id="3794" w:name="_Toc366512997"/>
      <w:bookmarkStart w:id="3795" w:name="_Toc366574186"/>
      <w:bookmarkStart w:id="3796" w:name="_Toc366577979"/>
      <w:bookmarkStart w:id="3797" w:name="_Toc366578573"/>
      <w:bookmarkStart w:id="3798" w:name="_Toc366579165"/>
      <w:bookmarkStart w:id="3799" w:name="_Toc366579756"/>
      <w:bookmarkStart w:id="3800" w:name="_Toc366580348"/>
      <w:bookmarkStart w:id="3801" w:name="_Toc366580939"/>
      <w:bookmarkStart w:id="3802" w:name="_Toc366581531"/>
      <w:bookmarkStart w:id="3803" w:name="_Toc351915156"/>
      <w:bookmarkStart w:id="3804" w:name="_Toc361231195"/>
      <w:bookmarkStart w:id="3805" w:name="_Toc361231721"/>
      <w:bookmarkStart w:id="3806" w:name="_Toc362445019"/>
      <w:bookmarkStart w:id="3807" w:name="_Toc363908941"/>
      <w:bookmarkStart w:id="3808" w:name="_Toc364463364"/>
      <w:bookmarkStart w:id="3809" w:name="_Toc366077962"/>
      <w:bookmarkStart w:id="3810" w:name="_Toc366078581"/>
      <w:bookmarkStart w:id="3811" w:name="_Toc366079567"/>
      <w:bookmarkStart w:id="3812" w:name="_Toc366080179"/>
      <w:bookmarkStart w:id="3813" w:name="_Toc366080788"/>
      <w:bookmarkStart w:id="3814" w:name="_Toc366505128"/>
      <w:bookmarkStart w:id="3815" w:name="_Toc366508497"/>
      <w:bookmarkStart w:id="3816" w:name="_Toc366512998"/>
      <w:bookmarkStart w:id="3817" w:name="_Toc366574187"/>
      <w:bookmarkStart w:id="3818" w:name="_Toc366577980"/>
      <w:bookmarkStart w:id="3819" w:name="_Toc366578574"/>
      <w:bookmarkStart w:id="3820" w:name="_Toc366579166"/>
      <w:bookmarkStart w:id="3821" w:name="_Toc366579757"/>
      <w:bookmarkStart w:id="3822" w:name="_Toc366580349"/>
      <w:bookmarkStart w:id="3823" w:name="_Toc366580940"/>
      <w:bookmarkStart w:id="3824" w:name="_Toc366581532"/>
      <w:bookmarkStart w:id="3825" w:name="_Toc351915157"/>
      <w:bookmarkStart w:id="3826" w:name="_Toc361231196"/>
      <w:bookmarkStart w:id="3827" w:name="_Toc361231722"/>
      <w:bookmarkStart w:id="3828" w:name="_Toc362445020"/>
      <w:bookmarkStart w:id="3829" w:name="_Toc363908942"/>
      <w:bookmarkStart w:id="3830" w:name="_Toc364463365"/>
      <w:bookmarkStart w:id="3831" w:name="_Toc366077963"/>
      <w:bookmarkStart w:id="3832" w:name="_Toc366078582"/>
      <w:bookmarkStart w:id="3833" w:name="_Toc366079568"/>
      <w:bookmarkStart w:id="3834" w:name="_Toc366080180"/>
      <w:bookmarkStart w:id="3835" w:name="_Toc366080789"/>
      <w:bookmarkStart w:id="3836" w:name="_Toc366505129"/>
      <w:bookmarkStart w:id="3837" w:name="_Toc366508498"/>
      <w:bookmarkStart w:id="3838" w:name="_Toc366512999"/>
      <w:bookmarkStart w:id="3839" w:name="_Toc366574188"/>
      <w:bookmarkStart w:id="3840" w:name="_Toc366577981"/>
      <w:bookmarkStart w:id="3841" w:name="_Toc366578575"/>
      <w:bookmarkStart w:id="3842" w:name="_Toc366579167"/>
      <w:bookmarkStart w:id="3843" w:name="_Toc366579758"/>
      <w:bookmarkStart w:id="3844" w:name="_Toc366580350"/>
      <w:bookmarkStart w:id="3845" w:name="_Toc366580941"/>
      <w:bookmarkStart w:id="3846" w:name="_Toc366581533"/>
      <w:bookmarkStart w:id="3847" w:name="_Toc351915158"/>
      <w:bookmarkStart w:id="3848" w:name="_Toc361231197"/>
      <w:bookmarkStart w:id="3849" w:name="_Toc361231723"/>
      <w:bookmarkStart w:id="3850" w:name="_Toc362445021"/>
      <w:bookmarkStart w:id="3851" w:name="_Toc363908943"/>
      <w:bookmarkStart w:id="3852" w:name="_Toc364463366"/>
      <w:bookmarkStart w:id="3853" w:name="_Toc366077964"/>
      <w:bookmarkStart w:id="3854" w:name="_Toc366078583"/>
      <w:bookmarkStart w:id="3855" w:name="_Toc366079569"/>
      <w:bookmarkStart w:id="3856" w:name="_Toc366080181"/>
      <w:bookmarkStart w:id="3857" w:name="_Toc366080790"/>
      <w:bookmarkStart w:id="3858" w:name="_Toc366505130"/>
      <w:bookmarkStart w:id="3859" w:name="_Toc366508499"/>
      <w:bookmarkStart w:id="3860" w:name="_Toc366513000"/>
      <w:bookmarkStart w:id="3861" w:name="_Toc366574189"/>
      <w:bookmarkStart w:id="3862" w:name="_Toc366577982"/>
      <w:bookmarkStart w:id="3863" w:name="_Toc366578576"/>
      <w:bookmarkStart w:id="3864" w:name="_Toc366579168"/>
      <w:bookmarkStart w:id="3865" w:name="_Toc366579759"/>
      <w:bookmarkStart w:id="3866" w:name="_Toc366580351"/>
      <w:bookmarkStart w:id="3867" w:name="_Toc366580942"/>
      <w:bookmarkStart w:id="3868" w:name="_Toc366581534"/>
      <w:bookmarkStart w:id="3869" w:name="_Toc351915159"/>
      <w:bookmarkStart w:id="3870" w:name="_Toc361231198"/>
      <w:bookmarkStart w:id="3871" w:name="_Toc361231724"/>
      <w:bookmarkStart w:id="3872" w:name="_Toc362445022"/>
      <w:bookmarkStart w:id="3873" w:name="_Toc363908944"/>
      <w:bookmarkStart w:id="3874" w:name="_Toc364463367"/>
      <w:bookmarkStart w:id="3875" w:name="_Toc366077965"/>
      <w:bookmarkStart w:id="3876" w:name="_Toc366078584"/>
      <w:bookmarkStart w:id="3877" w:name="_Toc366079570"/>
      <w:bookmarkStart w:id="3878" w:name="_Toc366080182"/>
      <w:bookmarkStart w:id="3879" w:name="_Toc366080791"/>
      <w:bookmarkStart w:id="3880" w:name="_Toc366505131"/>
      <w:bookmarkStart w:id="3881" w:name="_Toc366508500"/>
      <w:bookmarkStart w:id="3882" w:name="_Toc366513001"/>
      <w:bookmarkStart w:id="3883" w:name="_Toc366574190"/>
      <w:bookmarkStart w:id="3884" w:name="_Toc366577983"/>
      <w:bookmarkStart w:id="3885" w:name="_Toc366578577"/>
      <w:bookmarkStart w:id="3886" w:name="_Toc366579169"/>
      <w:bookmarkStart w:id="3887" w:name="_Toc366579760"/>
      <w:bookmarkStart w:id="3888" w:name="_Toc366580352"/>
      <w:bookmarkStart w:id="3889" w:name="_Toc366580943"/>
      <w:bookmarkStart w:id="3890" w:name="_Toc366581535"/>
      <w:bookmarkStart w:id="3891" w:name="_Toc351915160"/>
      <w:bookmarkStart w:id="3892" w:name="_Toc361231199"/>
      <w:bookmarkStart w:id="3893" w:name="_Toc361231725"/>
      <w:bookmarkStart w:id="3894" w:name="_Toc362445023"/>
      <w:bookmarkStart w:id="3895" w:name="_Toc363908945"/>
      <w:bookmarkStart w:id="3896" w:name="_Toc364463368"/>
      <w:bookmarkStart w:id="3897" w:name="_Toc366077966"/>
      <w:bookmarkStart w:id="3898" w:name="_Toc366078585"/>
      <w:bookmarkStart w:id="3899" w:name="_Toc366079571"/>
      <w:bookmarkStart w:id="3900" w:name="_Toc366080183"/>
      <w:bookmarkStart w:id="3901" w:name="_Toc366080792"/>
      <w:bookmarkStart w:id="3902" w:name="_Toc366505132"/>
      <w:bookmarkStart w:id="3903" w:name="_Toc366508501"/>
      <w:bookmarkStart w:id="3904" w:name="_Toc366513002"/>
      <w:bookmarkStart w:id="3905" w:name="_Toc366574191"/>
      <w:bookmarkStart w:id="3906" w:name="_Toc366577984"/>
      <w:bookmarkStart w:id="3907" w:name="_Toc366578578"/>
      <w:bookmarkStart w:id="3908" w:name="_Toc366579170"/>
      <w:bookmarkStart w:id="3909" w:name="_Toc366579761"/>
      <w:bookmarkStart w:id="3910" w:name="_Toc366580353"/>
      <w:bookmarkStart w:id="3911" w:name="_Toc366580944"/>
      <w:bookmarkStart w:id="3912" w:name="_Toc366581536"/>
      <w:bookmarkStart w:id="3913" w:name="_Toc351915161"/>
      <w:bookmarkStart w:id="3914" w:name="_Toc361231200"/>
      <w:bookmarkStart w:id="3915" w:name="_Toc361231726"/>
      <w:bookmarkStart w:id="3916" w:name="_Toc362445024"/>
      <w:bookmarkStart w:id="3917" w:name="_Toc363908946"/>
      <w:bookmarkStart w:id="3918" w:name="_Toc364463369"/>
      <w:bookmarkStart w:id="3919" w:name="_Toc366077967"/>
      <w:bookmarkStart w:id="3920" w:name="_Toc366078586"/>
      <w:bookmarkStart w:id="3921" w:name="_Toc366079572"/>
      <w:bookmarkStart w:id="3922" w:name="_Toc366080184"/>
      <w:bookmarkStart w:id="3923" w:name="_Toc366080793"/>
      <w:bookmarkStart w:id="3924" w:name="_Toc366505133"/>
      <w:bookmarkStart w:id="3925" w:name="_Toc366508502"/>
      <w:bookmarkStart w:id="3926" w:name="_Toc366513003"/>
      <w:bookmarkStart w:id="3927" w:name="_Toc366574192"/>
      <w:bookmarkStart w:id="3928" w:name="_Toc366577985"/>
      <w:bookmarkStart w:id="3929" w:name="_Toc366578579"/>
      <w:bookmarkStart w:id="3930" w:name="_Toc366579171"/>
      <w:bookmarkStart w:id="3931" w:name="_Toc366579762"/>
      <w:bookmarkStart w:id="3932" w:name="_Toc366580354"/>
      <w:bookmarkStart w:id="3933" w:name="_Toc366580945"/>
      <w:bookmarkStart w:id="3934" w:name="_Toc366581537"/>
      <w:bookmarkStart w:id="3935" w:name="_Toc351915162"/>
      <w:bookmarkStart w:id="3936" w:name="_Toc361231201"/>
      <w:bookmarkStart w:id="3937" w:name="_Toc361231727"/>
      <w:bookmarkStart w:id="3938" w:name="_Toc362445025"/>
      <w:bookmarkStart w:id="3939" w:name="_Toc363908947"/>
      <w:bookmarkStart w:id="3940" w:name="_Toc364463370"/>
      <w:bookmarkStart w:id="3941" w:name="_Toc366077968"/>
      <w:bookmarkStart w:id="3942" w:name="_Toc366078587"/>
      <w:bookmarkStart w:id="3943" w:name="_Toc366079573"/>
      <w:bookmarkStart w:id="3944" w:name="_Toc366080185"/>
      <w:bookmarkStart w:id="3945" w:name="_Toc366080794"/>
      <w:bookmarkStart w:id="3946" w:name="_Toc366505134"/>
      <w:bookmarkStart w:id="3947" w:name="_Toc366508503"/>
      <w:bookmarkStart w:id="3948" w:name="_Toc366513004"/>
      <w:bookmarkStart w:id="3949" w:name="_Toc366574193"/>
      <w:bookmarkStart w:id="3950" w:name="_Toc366577986"/>
      <w:bookmarkStart w:id="3951" w:name="_Toc366578580"/>
      <w:bookmarkStart w:id="3952" w:name="_Toc366579172"/>
      <w:bookmarkStart w:id="3953" w:name="_Toc366579763"/>
      <w:bookmarkStart w:id="3954" w:name="_Toc366580355"/>
      <w:bookmarkStart w:id="3955" w:name="_Toc366580946"/>
      <w:bookmarkStart w:id="3956" w:name="_Toc366581538"/>
      <w:bookmarkStart w:id="3957" w:name="_Toc351915163"/>
      <w:bookmarkStart w:id="3958" w:name="_Toc361231202"/>
      <w:bookmarkStart w:id="3959" w:name="_Toc361231728"/>
      <w:bookmarkStart w:id="3960" w:name="_Toc362445026"/>
      <w:bookmarkStart w:id="3961" w:name="_Toc363908948"/>
      <w:bookmarkStart w:id="3962" w:name="_Toc364463371"/>
      <w:bookmarkStart w:id="3963" w:name="_Toc366077969"/>
      <w:bookmarkStart w:id="3964" w:name="_Toc366078588"/>
      <w:bookmarkStart w:id="3965" w:name="_Toc366079574"/>
      <w:bookmarkStart w:id="3966" w:name="_Toc366080186"/>
      <w:bookmarkStart w:id="3967" w:name="_Toc366080795"/>
      <w:bookmarkStart w:id="3968" w:name="_Toc366505135"/>
      <w:bookmarkStart w:id="3969" w:name="_Toc366508504"/>
      <w:bookmarkStart w:id="3970" w:name="_Toc366513005"/>
      <w:bookmarkStart w:id="3971" w:name="_Toc366574194"/>
      <w:bookmarkStart w:id="3972" w:name="_Toc366577987"/>
      <w:bookmarkStart w:id="3973" w:name="_Toc366578581"/>
      <w:bookmarkStart w:id="3974" w:name="_Toc366579173"/>
      <w:bookmarkStart w:id="3975" w:name="_Toc366579764"/>
      <w:bookmarkStart w:id="3976" w:name="_Toc366580356"/>
      <w:bookmarkStart w:id="3977" w:name="_Toc366580947"/>
      <w:bookmarkStart w:id="3978" w:name="_Toc366581539"/>
      <w:bookmarkStart w:id="3979" w:name="_Toc351915164"/>
      <w:bookmarkStart w:id="3980" w:name="_Toc361231203"/>
      <w:bookmarkStart w:id="3981" w:name="_Toc361231729"/>
      <w:bookmarkStart w:id="3982" w:name="_Toc362445027"/>
      <w:bookmarkStart w:id="3983" w:name="_Toc363908949"/>
      <w:bookmarkStart w:id="3984" w:name="_Toc364463372"/>
      <w:bookmarkStart w:id="3985" w:name="_Toc366077970"/>
      <w:bookmarkStart w:id="3986" w:name="_Toc366078589"/>
      <w:bookmarkStart w:id="3987" w:name="_Toc366079575"/>
      <w:bookmarkStart w:id="3988" w:name="_Toc366080187"/>
      <w:bookmarkStart w:id="3989" w:name="_Toc366080796"/>
      <w:bookmarkStart w:id="3990" w:name="_Toc366505136"/>
      <w:bookmarkStart w:id="3991" w:name="_Toc366508505"/>
      <w:bookmarkStart w:id="3992" w:name="_Toc366513006"/>
      <w:bookmarkStart w:id="3993" w:name="_Toc366574195"/>
      <w:bookmarkStart w:id="3994" w:name="_Toc366577988"/>
      <w:bookmarkStart w:id="3995" w:name="_Toc366578582"/>
      <w:bookmarkStart w:id="3996" w:name="_Toc366579174"/>
      <w:bookmarkStart w:id="3997" w:name="_Toc366579765"/>
      <w:bookmarkStart w:id="3998" w:name="_Toc366580357"/>
      <w:bookmarkStart w:id="3999" w:name="_Toc366580948"/>
      <w:bookmarkStart w:id="4000" w:name="_Toc366581540"/>
      <w:bookmarkStart w:id="4001" w:name="_Toc351915165"/>
      <w:bookmarkStart w:id="4002" w:name="_Toc361231204"/>
      <w:bookmarkStart w:id="4003" w:name="_Toc361231730"/>
      <w:bookmarkStart w:id="4004" w:name="_Toc362445028"/>
      <w:bookmarkStart w:id="4005" w:name="_Toc363908950"/>
      <w:bookmarkStart w:id="4006" w:name="_Toc364463373"/>
      <w:bookmarkStart w:id="4007" w:name="_Toc366077971"/>
      <w:bookmarkStart w:id="4008" w:name="_Toc366078590"/>
      <w:bookmarkStart w:id="4009" w:name="_Toc366079576"/>
      <w:bookmarkStart w:id="4010" w:name="_Toc366080188"/>
      <w:bookmarkStart w:id="4011" w:name="_Toc366080797"/>
      <w:bookmarkStart w:id="4012" w:name="_Toc366505137"/>
      <w:bookmarkStart w:id="4013" w:name="_Toc366508506"/>
      <w:bookmarkStart w:id="4014" w:name="_Toc366513007"/>
      <w:bookmarkStart w:id="4015" w:name="_Toc366574196"/>
      <w:bookmarkStart w:id="4016" w:name="_Toc366577989"/>
      <w:bookmarkStart w:id="4017" w:name="_Toc366578583"/>
      <w:bookmarkStart w:id="4018" w:name="_Toc366579175"/>
      <w:bookmarkStart w:id="4019" w:name="_Toc366579766"/>
      <w:bookmarkStart w:id="4020" w:name="_Toc366580358"/>
      <w:bookmarkStart w:id="4021" w:name="_Toc366580949"/>
      <w:bookmarkStart w:id="4022" w:name="_Toc366581541"/>
      <w:bookmarkStart w:id="4023" w:name="_Toc351915166"/>
      <w:bookmarkStart w:id="4024" w:name="_Toc361231205"/>
      <w:bookmarkStart w:id="4025" w:name="_Toc361231731"/>
      <w:bookmarkStart w:id="4026" w:name="_Toc362445029"/>
      <w:bookmarkStart w:id="4027" w:name="_Toc363908951"/>
      <w:bookmarkStart w:id="4028" w:name="_Toc364463374"/>
      <w:bookmarkStart w:id="4029" w:name="_Toc366077972"/>
      <w:bookmarkStart w:id="4030" w:name="_Toc366078591"/>
      <w:bookmarkStart w:id="4031" w:name="_Toc366079577"/>
      <w:bookmarkStart w:id="4032" w:name="_Toc366080189"/>
      <w:bookmarkStart w:id="4033" w:name="_Toc366080798"/>
      <w:bookmarkStart w:id="4034" w:name="_Toc366505138"/>
      <w:bookmarkStart w:id="4035" w:name="_Toc366508507"/>
      <w:bookmarkStart w:id="4036" w:name="_Toc366513008"/>
      <w:bookmarkStart w:id="4037" w:name="_Toc366574197"/>
      <w:bookmarkStart w:id="4038" w:name="_Toc366577990"/>
      <w:bookmarkStart w:id="4039" w:name="_Toc366578584"/>
      <w:bookmarkStart w:id="4040" w:name="_Toc366579176"/>
      <w:bookmarkStart w:id="4041" w:name="_Toc366579767"/>
      <w:bookmarkStart w:id="4042" w:name="_Toc366580359"/>
      <w:bookmarkStart w:id="4043" w:name="_Toc366580950"/>
      <w:bookmarkStart w:id="4044" w:name="_Toc366581542"/>
      <w:bookmarkStart w:id="4045" w:name="_Toc351915167"/>
      <w:bookmarkStart w:id="4046" w:name="_Toc361231206"/>
      <w:bookmarkStart w:id="4047" w:name="_Toc361231732"/>
      <w:bookmarkStart w:id="4048" w:name="_Toc362445030"/>
      <w:bookmarkStart w:id="4049" w:name="_Toc363908952"/>
      <w:bookmarkStart w:id="4050" w:name="_Toc364463375"/>
      <w:bookmarkStart w:id="4051" w:name="_Toc366077973"/>
      <w:bookmarkStart w:id="4052" w:name="_Toc366078592"/>
      <w:bookmarkStart w:id="4053" w:name="_Toc366079578"/>
      <w:bookmarkStart w:id="4054" w:name="_Toc366080190"/>
      <w:bookmarkStart w:id="4055" w:name="_Toc366080799"/>
      <w:bookmarkStart w:id="4056" w:name="_Toc366505139"/>
      <w:bookmarkStart w:id="4057" w:name="_Toc366508508"/>
      <w:bookmarkStart w:id="4058" w:name="_Toc366513009"/>
      <w:bookmarkStart w:id="4059" w:name="_Toc366574198"/>
      <w:bookmarkStart w:id="4060" w:name="_Toc366577991"/>
      <w:bookmarkStart w:id="4061" w:name="_Toc366578585"/>
      <w:bookmarkStart w:id="4062" w:name="_Toc366579177"/>
      <w:bookmarkStart w:id="4063" w:name="_Toc366579768"/>
      <w:bookmarkStart w:id="4064" w:name="_Toc366580360"/>
      <w:bookmarkStart w:id="4065" w:name="_Toc366580951"/>
      <w:bookmarkStart w:id="4066" w:name="_Toc366581543"/>
      <w:bookmarkStart w:id="4067" w:name="_Toc351915168"/>
      <w:bookmarkStart w:id="4068" w:name="_Toc361231207"/>
      <w:bookmarkStart w:id="4069" w:name="_Toc361231733"/>
      <w:bookmarkStart w:id="4070" w:name="_Toc362445031"/>
      <w:bookmarkStart w:id="4071" w:name="_Toc363908953"/>
      <w:bookmarkStart w:id="4072" w:name="_Toc364463376"/>
      <w:bookmarkStart w:id="4073" w:name="_Toc366077974"/>
      <w:bookmarkStart w:id="4074" w:name="_Toc366078593"/>
      <w:bookmarkStart w:id="4075" w:name="_Toc366079579"/>
      <w:bookmarkStart w:id="4076" w:name="_Toc366080191"/>
      <w:bookmarkStart w:id="4077" w:name="_Toc366080800"/>
      <w:bookmarkStart w:id="4078" w:name="_Toc366505140"/>
      <w:bookmarkStart w:id="4079" w:name="_Toc366508509"/>
      <w:bookmarkStart w:id="4080" w:name="_Toc366513010"/>
      <w:bookmarkStart w:id="4081" w:name="_Toc366574199"/>
      <w:bookmarkStart w:id="4082" w:name="_Toc366577992"/>
      <w:bookmarkStart w:id="4083" w:name="_Toc366578586"/>
      <w:bookmarkStart w:id="4084" w:name="_Toc366579178"/>
      <w:bookmarkStart w:id="4085" w:name="_Toc366579769"/>
      <w:bookmarkStart w:id="4086" w:name="_Toc366580361"/>
      <w:bookmarkStart w:id="4087" w:name="_Toc366580952"/>
      <w:bookmarkStart w:id="4088" w:name="_Toc366581544"/>
      <w:bookmarkStart w:id="4089" w:name="_Toc351915169"/>
      <w:bookmarkStart w:id="4090" w:name="_Toc361231208"/>
      <w:bookmarkStart w:id="4091" w:name="_Toc361231734"/>
      <w:bookmarkStart w:id="4092" w:name="_Toc362445032"/>
      <w:bookmarkStart w:id="4093" w:name="_Toc363908954"/>
      <w:bookmarkStart w:id="4094" w:name="_Toc364463377"/>
      <w:bookmarkStart w:id="4095" w:name="_Toc366077975"/>
      <w:bookmarkStart w:id="4096" w:name="_Toc366078594"/>
      <w:bookmarkStart w:id="4097" w:name="_Toc366079580"/>
      <w:bookmarkStart w:id="4098" w:name="_Toc366080192"/>
      <w:bookmarkStart w:id="4099" w:name="_Toc366080801"/>
      <w:bookmarkStart w:id="4100" w:name="_Toc366505141"/>
      <w:bookmarkStart w:id="4101" w:name="_Toc366508510"/>
      <w:bookmarkStart w:id="4102" w:name="_Toc366513011"/>
      <w:bookmarkStart w:id="4103" w:name="_Toc366574200"/>
      <w:bookmarkStart w:id="4104" w:name="_Toc366577993"/>
      <w:bookmarkStart w:id="4105" w:name="_Toc366578587"/>
      <w:bookmarkStart w:id="4106" w:name="_Toc366579179"/>
      <w:bookmarkStart w:id="4107" w:name="_Toc366579770"/>
      <w:bookmarkStart w:id="4108" w:name="_Toc366580362"/>
      <w:bookmarkStart w:id="4109" w:name="_Toc366580953"/>
      <w:bookmarkStart w:id="4110" w:name="_Toc366581545"/>
      <w:bookmarkStart w:id="4111" w:name="_Toc351915170"/>
      <w:bookmarkStart w:id="4112" w:name="_Toc361231209"/>
      <w:bookmarkStart w:id="4113" w:name="_Toc361231735"/>
      <w:bookmarkStart w:id="4114" w:name="_Toc362445033"/>
      <w:bookmarkStart w:id="4115" w:name="_Toc363908955"/>
      <w:bookmarkStart w:id="4116" w:name="_Toc364463378"/>
      <w:bookmarkStart w:id="4117" w:name="_Toc366077976"/>
      <w:bookmarkStart w:id="4118" w:name="_Toc366078595"/>
      <w:bookmarkStart w:id="4119" w:name="_Toc366079581"/>
      <w:bookmarkStart w:id="4120" w:name="_Toc366080193"/>
      <w:bookmarkStart w:id="4121" w:name="_Toc366080802"/>
      <w:bookmarkStart w:id="4122" w:name="_Toc366505142"/>
      <w:bookmarkStart w:id="4123" w:name="_Toc366508511"/>
      <w:bookmarkStart w:id="4124" w:name="_Toc366513012"/>
      <w:bookmarkStart w:id="4125" w:name="_Toc366574201"/>
      <w:bookmarkStart w:id="4126" w:name="_Toc366577994"/>
      <w:bookmarkStart w:id="4127" w:name="_Toc366578588"/>
      <w:bookmarkStart w:id="4128" w:name="_Toc366579180"/>
      <w:bookmarkStart w:id="4129" w:name="_Toc366579771"/>
      <w:bookmarkStart w:id="4130" w:name="_Toc366580363"/>
      <w:bookmarkStart w:id="4131" w:name="_Toc366580954"/>
      <w:bookmarkStart w:id="4132" w:name="_Toc366581546"/>
      <w:bookmarkStart w:id="4133" w:name="_Toc351915171"/>
      <w:bookmarkStart w:id="4134" w:name="_Toc361231210"/>
      <w:bookmarkStart w:id="4135" w:name="_Toc361231736"/>
      <w:bookmarkStart w:id="4136" w:name="_Toc362445034"/>
      <w:bookmarkStart w:id="4137" w:name="_Toc363908956"/>
      <w:bookmarkStart w:id="4138" w:name="_Toc364463379"/>
      <w:bookmarkStart w:id="4139" w:name="_Toc366077977"/>
      <w:bookmarkStart w:id="4140" w:name="_Toc366078596"/>
      <w:bookmarkStart w:id="4141" w:name="_Toc366079582"/>
      <w:bookmarkStart w:id="4142" w:name="_Toc366080194"/>
      <w:bookmarkStart w:id="4143" w:name="_Toc366080803"/>
      <w:bookmarkStart w:id="4144" w:name="_Toc366505143"/>
      <w:bookmarkStart w:id="4145" w:name="_Toc366508512"/>
      <w:bookmarkStart w:id="4146" w:name="_Toc366513013"/>
      <w:bookmarkStart w:id="4147" w:name="_Toc366574202"/>
      <w:bookmarkStart w:id="4148" w:name="_Toc366577995"/>
      <w:bookmarkStart w:id="4149" w:name="_Toc366578589"/>
      <w:bookmarkStart w:id="4150" w:name="_Toc366579181"/>
      <w:bookmarkStart w:id="4151" w:name="_Toc366579772"/>
      <w:bookmarkStart w:id="4152" w:name="_Toc366580364"/>
      <w:bookmarkStart w:id="4153" w:name="_Toc366580955"/>
      <w:bookmarkStart w:id="4154" w:name="_Toc366581547"/>
      <w:bookmarkStart w:id="4155" w:name="_Toc351915172"/>
      <w:bookmarkStart w:id="4156" w:name="_Toc361231211"/>
      <w:bookmarkStart w:id="4157" w:name="_Toc361231737"/>
      <w:bookmarkStart w:id="4158" w:name="_Toc362445035"/>
      <w:bookmarkStart w:id="4159" w:name="_Toc363908957"/>
      <w:bookmarkStart w:id="4160" w:name="_Toc364463380"/>
      <w:bookmarkStart w:id="4161" w:name="_Toc366077978"/>
      <w:bookmarkStart w:id="4162" w:name="_Toc366078597"/>
      <w:bookmarkStart w:id="4163" w:name="_Toc366079583"/>
      <w:bookmarkStart w:id="4164" w:name="_Toc366080195"/>
      <w:bookmarkStart w:id="4165" w:name="_Toc366080804"/>
      <w:bookmarkStart w:id="4166" w:name="_Toc366505144"/>
      <w:bookmarkStart w:id="4167" w:name="_Toc366508513"/>
      <w:bookmarkStart w:id="4168" w:name="_Toc366513014"/>
      <w:bookmarkStart w:id="4169" w:name="_Toc366574203"/>
      <w:bookmarkStart w:id="4170" w:name="_Toc366577996"/>
      <w:bookmarkStart w:id="4171" w:name="_Toc366578590"/>
      <w:bookmarkStart w:id="4172" w:name="_Toc366579182"/>
      <w:bookmarkStart w:id="4173" w:name="_Toc366579773"/>
      <w:bookmarkStart w:id="4174" w:name="_Toc366580365"/>
      <w:bookmarkStart w:id="4175" w:name="_Toc366580956"/>
      <w:bookmarkStart w:id="4176" w:name="_Toc366581548"/>
      <w:bookmarkStart w:id="4177" w:name="_Toc351915173"/>
      <w:bookmarkStart w:id="4178" w:name="_Toc361231212"/>
      <w:bookmarkStart w:id="4179" w:name="_Toc361231738"/>
      <w:bookmarkStart w:id="4180" w:name="_Toc362445036"/>
      <w:bookmarkStart w:id="4181" w:name="_Toc363908958"/>
      <w:bookmarkStart w:id="4182" w:name="_Toc364463381"/>
      <w:bookmarkStart w:id="4183" w:name="_Toc366077979"/>
      <w:bookmarkStart w:id="4184" w:name="_Toc366078598"/>
      <w:bookmarkStart w:id="4185" w:name="_Toc366079584"/>
      <w:bookmarkStart w:id="4186" w:name="_Toc366080196"/>
      <w:bookmarkStart w:id="4187" w:name="_Toc366080805"/>
      <w:bookmarkStart w:id="4188" w:name="_Toc366505145"/>
      <w:bookmarkStart w:id="4189" w:name="_Toc366508514"/>
      <w:bookmarkStart w:id="4190" w:name="_Toc366513015"/>
      <w:bookmarkStart w:id="4191" w:name="_Toc366574204"/>
      <w:bookmarkStart w:id="4192" w:name="_Toc366577997"/>
      <w:bookmarkStart w:id="4193" w:name="_Toc366578591"/>
      <w:bookmarkStart w:id="4194" w:name="_Toc366579183"/>
      <w:bookmarkStart w:id="4195" w:name="_Toc366579774"/>
      <w:bookmarkStart w:id="4196" w:name="_Toc366580366"/>
      <w:bookmarkStart w:id="4197" w:name="_Toc366580957"/>
      <w:bookmarkStart w:id="4198" w:name="_Toc366581549"/>
      <w:bookmarkStart w:id="4199" w:name="_Toc351915174"/>
      <w:bookmarkStart w:id="4200" w:name="_Toc361231213"/>
      <w:bookmarkStart w:id="4201" w:name="_Toc361231739"/>
      <w:bookmarkStart w:id="4202" w:name="_Toc362445037"/>
      <w:bookmarkStart w:id="4203" w:name="_Toc363908959"/>
      <w:bookmarkStart w:id="4204" w:name="_Toc364463382"/>
      <w:bookmarkStart w:id="4205" w:name="_Toc366077980"/>
      <w:bookmarkStart w:id="4206" w:name="_Toc366078599"/>
      <w:bookmarkStart w:id="4207" w:name="_Toc366079585"/>
      <w:bookmarkStart w:id="4208" w:name="_Toc366080197"/>
      <w:bookmarkStart w:id="4209" w:name="_Toc366080806"/>
      <w:bookmarkStart w:id="4210" w:name="_Toc366505146"/>
      <w:bookmarkStart w:id="4211" w:name="_Toc366508515"/>
      <w:bookmarkStart w:id="4212" w:name="_Toc366513016"/>
      <w:bookmarkStart w:id="4213" w:name="_Toc366574205"/>
      <w:bookmarkStart w:id="4214" w:name="_Toc366577998"/>
      <w:bookmarkStart w:id="4215" w:name="_Toc366578592"/>
      <w:bookmarkStart w:id="4216" w:name="_Toc366579184"/>
      <w:bookmarkStart w:id="4217" w:name="_Toc366579775"/>
      <w:bookmarkStart w:id="4218" w:name="_Toc366580367"/>
      <w:bookmarkStart w:id="4219" w:name="_Toc366580958"/>
      <w:bookmarkStart w:id="4220" w:name="_Toc366581550"/>
      <w:bookmarkStart w:id="4221" w:name="_Toc351915175"/>
      <w:bookmarkStart w:id="4222" w:name="_Toc361231214"/>
      <w:bookmarkStart w:id="4223" w:name="_Toc361231740"/>
      <w:bookmarkStart w:id="4224" w:name="_Toc362445038"/>
      <w:bookmarkStart w:id="4225" w:name="_Toc363908960"/>
      <w:bookmarkStart w:id="4226" w:name="_Toc364463383"/>
      <w:bookmarkStart w:id="4227" w:name="_Toc366077981"/>
      <w:bookmarkStart w:id="4228" w:name="_Toc366078600"/>
      <w:bookmarkStart w:id="4229" w:name="_Toc366079586"/>
      <w:bookmarkStart w:id="4230" w:name="_Toc366080198"/>
      <w:bookmarkStart w:id="4231" w:name="_Toc366080807"/>
      <w:bookmarkStart w:id="4232" w:name="_Toc366505147"/>
      <w:bookmarkStart w:id="4233" w:name="_Toc366508516"/>
      <w:bookmarkStart w:id="4234" w:name="_Toc366513017"/>
      <w:bookmarkStart w:id="4235" w:name="_Toc366574206"/>
      <w:bookmarkStart w:id="4236" w:name="_Toc366577999"/>
      <w:bookmarkStart w:id="4237" w:name="_Toc366578593"/>
      <w:bookmarkStart w:id="4238" w:name="_Toc366579185"/>
      <w:bookmarkStart w:id="4239" w:name="_Toc366579776"/>
      <w:bookmarkStart w:id="4240" w:name="_Toc366580368"/>
      <w:bookmarkStart w:id="4241" w:name="_Toc366580959"/>
      <w:bookmarkStart w:id="4242" w:name="_Toc366581551"/>
      <w:bookmarkStart w:id="4243" w:name="_Toc351915176"/>
      <w:bookmarkStart w:id="4244" w:name="_Toc361231215"/>
      <w:bookmarkStart w:id="4245" w:name="_Toc361231741"/>
      <w:bookmarkStart w:id="4246" w:name="_Toc362445039"/>
      <w:bookmarkStart w:id="4247" w:name="_Toc363908961"/>
      <w:bookmarkStart w:id="4248" w:name="_Toc364463384"/>
      <w:bookmarkStart w:id="4249" w:name="_Toc366077982"/>
      <w:bookmarkStart w:id="4250" w:name="_Toc366078601"/>
      <w:bookmarkStart w:id="4251" w:name="_Toc366079587"/>
      <w:bookmarkStart w:id="4252" w:name="_Toc366080199"/>
      <w:bookmarkStart w:id="4253" w:name="_Toc366080808"/>
      <w:bookmarkStart w:id="4254" w:name="_Toc366505148"/>
      <w:bookmarkStart w:id="4255" w:name="_Toc366508517"/>
      <w:bookmarkStart w:id="4256" w:name="_Toc366513018"/>
      <w:bookmarkStart w:id="4257" w:name="_Toc366574207"/>
      <w:bookmarkStart w:id="4258" w:name="_Toc366578000"/>
      <w:bookmarkStart w:id="4259" w:name="_Toc366578594"/>
      <w:bookmarkStart w:id="4260" w:name="_Toc366579186"/>
      <w:bookmarkStart w:id="4261" w:name="_Toc366579777"/>
      <w:bookmarkStart w:id="4262" w:name="_Toc366580369"/>
      <w:bookmarkStart w:id="4263" w:name="_Toc366580960"/>
      <w:bookmarkStart w:id="4264" w:name="_Toc366581552"/>
      <w:bookmarkStart w:id="4265" w:name="_Toc351915177"/>
      <w:bookmarkStart w:id="4266" w:name="_Toc361231216"/>
      <w:bookmarkStart w:id="4267" w:name="_Toc361231742"/>
      <w:bookmarkStart w:id="4268" w:name="_Toc362445040"/>
      <w:bookmarkStart w:id="4269" w:name="_Toc363908962"/>
      <w:bookmarkStart w:id="4270" w:name="_Toc364463385"/>
      <w:bookmarkStart w:id="4271" w:name="_Toc366077983"/>
      <w:bookmarkStart w:id="4272" w:name="_Toc366078602"/>
      <w:bookmarkStart w:id="4273" w:name="_Toc366079588"/>
      <w:bookmarkStart w:id="4274" w:name="_Toc366080200"/>
      <w:bookmarkStart w:id="4275" w:name="_Toc366080809"/>
      <w:bookmarkStart w:id="4276" w:name="_Toc366505149"/>
      <w:bookmarkStart w:id="4277" w:name="_Toc366508518"/>
      <w:bookmarkStart w:id="4278" w:name="_Toc366513019"/>
      <w:bookmarkStart w:id="4279" w:name="_Toc366574208"/>
      <w:bookmarkStart w:id="4280" w:name="_Toc366578001"/>
      <w:bookmarkStart w:id="4281" w:name="_Toc366578595"/>
      <w:bookmarkStart w:id="4282" w:name="_Toc366579187"/>
      <w:bookmarkStart w:id="4283" w:name="_Toc366579778"/>
      <w:bookmarkStart w:id="4284" w:name="_Toc366580370"/>
      <w:bookmarkStart w:id="4285" w:name="_Toc366580961"/>
      <w:bookmarkStart w:id="4286" w:name="_Toc366581553"/>
      <w:bookmarkStart w:id="4287" w:name="_Toc351912691"/>
      <w:bookmarkStart w:id="4288" w:name="_Toc351914712"/>
      <w:bookmarkStart w:id="4289" w:name="_Toc351915178"/>
      <w:bookmarkStart w:id="4290" w:name="_Toc361231217"/>
      <w:bookmarkStart w:id="4291" w:name="_Toc361231743"/>
      <w:bookmarkStart w:id="4292" w:name="_Toc362445041"/>
      <w:bookmarkStart w:id="4293" w:name="_Toc363908963"/>
      <w:bookmarkStart w:id="4294" w:name="_Toc364463386"/>
      <w:bookmarkStart w:id="4295" w:name="_Toc366077984"/>
      <w:bookmarkStart w:id="4296" w:name="_Toc366078603"/>
      <w:bookmarkStart w:id="4297" w:name="_Toc366079589"/>
      <w:bookmarkStart w:id="4298" w:name="_Toc366080201"/>
      <w:bookmarkStart w:id="4299" w:name="_Toc366080810"/>
      <w:bookmarkStart w:id="4300" w:name="_Toc366505150"/>
      <w:bookmarkStart w:id="4301" w:name="_Toc366508519"/>
      <w:bookmarkStart w:id="4302" w:name="_Toc366513020"/>
      <w:bookmarkStart w:id="4303" w:name="_Toc366574209"/>
      <w:bookmarkStart w:id="4304" w:name="_Toc366578002"/>
      <w:bookmarkStart w:id="4305" w:name="_Toc366578596"/>
      <w:bookmarkStart w:id="4306" w:name="_Toc366579188"/>
      <w:bookmarkStart w:id="4307" w:name="_Toc366579779"/>
      <w:bookmarkStart w:id="4308" w:name="_Toc366580371"/>
      <w:bookmarkStart w:id="4309" w:name="_Toc366580962"/>
      <w:bookmarkStart w:id="4310" w:name="_Toc366581554"/>
      <w:bookmarkStart w:id="4311" w:name="_Toc351912692"/>
      <w:bookmarkStart w:id="4312" w:name="_Toc351914713"/>
      <w:bookmarkStart w:id="4313" w:name="_Toc351915179"/>
      <w:bookmarkStart w:id="4314" w:name="_Toc361231218"/>
      <w:bookmarkStart w:id="4315" w:name="_Toc361231744"/>
      <w:bookmarkStart w:id="4316" w:name="_Toc362445042"/>
      <w:bookmarkStart w:id="4317" w:name="_Toc363908964"/>
      <w:bookmarkStart w:id="4318" w:name="_Toc364463387"/>
      <w:bookmarkStart w:id="4319" w:name="_Toc366077985"/>
      <w:bookmarkStart w:id="4320" w:name="_Toc366078604"/>
      <w:bookmarkStart w:id="4321" w:name="_Toc366079590"/>
      <w:bookmarkStart w:id="4322" w:name="_Toc366080202"/>
      <w:bookmarkStart w:id="4323" w:name="_Toc366080811"/>
      <w:bookmarkStart w:id="4324" w:name="_Toc366505151"/>
      <w:bookmarkStart w:id="4325" w:name="_Toc366508520"/>
      <w:bookmarkStart w:id="4326" w:name="_Toc366513021"/>
      <w:bookmarkStart w:id="4327" w:name="_Toc366574210"/>
      <w:bookmarkStart w:id="4328" w:name="_Toc366578003"/>
      <w:bookmarkStart w:id="4329" w:name="_Toc366578597"/>
      <w:bookmarkStart w:id="4330" w:name="_Toc366579189"/>
      <w:bookmarkStart w:id="4331" w:name="_Toc366579780"/>
      <w:bookmarkStart w:id="4332" w:name="_Toc366580372"/>
      <w:bookmarkStart w:id="4333" w:name="_Toc366580963"/>
      <w:bookmarkStart w:id="4334" w:name="_Toc366581555"/>
      <w:bookmarkStart w:id="4335" w:name="_Toc322911605"/>
      <w:bookmarkStart w:id="4336" w:name="_Toc322912144"/>
      <w:bookmarkStart w:id="4337" w:name="_Toc329092994"/>
      <w:bookmarkStart w:id="4338" w:name="_Toc332701507"/>
      <w:bookmarkStart w:id="4339" w:name="_Toc332701814"/>
      <w:bookmarkStart w:id="4340" w:name="_Toc332711608"/>
      <w:bookmarkStart w:id="4341" w:name="_Toc332711916"/>
      <w:bookmarkStart w:id="4342" w:name="_Toc332712218"/>
      <w:bookmarkStart w:id="4343" w:name="_Toc332724134"/>
      <w:bookmarkStart w:id="4344" w:name="_Toc332724434"/>
      <w:bookmarkStart w:id="4345" w:name="_Toc341102730"/>
      <w:bookmarkStart w:id="4346" w:name="_Toc347241463"/>
      <w:bookmarkStart w:id="4347" w:name="_Toc347744656"/>
      <w:bookmarkStart w:id="4348" w:name="_Toc348984439"/>
      <w:bookmarkStart w:id="4349" w:name="_Toc348984744"/>
      <w:bookmarkStart w:id="4350" w:name="_Toc349037907"/>
      <w:bookmarkStart w:id="4351" w:name="_Toc349038212"/>
      <w:bookmarkStart w:id="4352" w:name="_Toc349042700"/>
      <w:bookmarkStart w:id="4353" w:name="_Toc349642122"/>
      <w:bookmarkStart w:id="4354" w:name="_Toc351912693"/>
      <w:bookmarkStart w:id="4355" w:name="_Toc351914714"/>
      <w:bookmarkStart w:id="4356" w:name="_Toc351915180"/>
      <w:bookmarkStart w:id="4357" w:name="_Toc361231219"/>
      <w:bookmarkStart w:id="4358" w:name="_Toc361231745"/>
      <w:bookmarkStart w:id="4359" w:name="_Toc362445043"/>
      <w:bookmarkStart w:id="4360" w:name="_Toc363908965"/>
      <w:bookmarkStart w:id="4361" w:name="_Toc364463388"/>
      <w:bookmarkStart w:id="4362" w:name="_Toc366077986"/>
      <w:bookmarkStart w:id="4363" w:name="_Toc366078605"/>
      <w:bookmarkStart w:id="4364" w:name="_Toc366079591"/>
      <w:bookmarkStart w:id="4365" w:name="_Toc366080203"/>
      <w:bookmarkStart w:id="4366" w:name="_Toc366080812"/>
      <w:bookmarkStart w:id="4367" w:name="_Toc366505152"/>
      <w:bookmarkStart w:id="4368" w:name="_Toc366508521"/>
      <w:bookmarkStart w:id="4369" w:name="_Toc366513022"/>
      <w:bookmarkStart w:id="4370" w:name="_Toc366574211"/>
      <w:bookmarkStart w:id="4371" w:name="_Toc366578004"/>
      <w:bookmarkStart w:id="4372" w:name="_Toc366578598"/>
      <w:bookmarkStart w:id="4373" w:name="_Toc366579190"/>
      <w:bookmarkStart w:id="4374" w:name="_Toc366579781"/>
      <w:bookmarkStart w:id="4375" w:name="_Toc366580373"/>
      <w:bookmarkStart w:id="4376" w:name="_Toc366580964"/>
      <w:bookmarkStart w:id="4377" w:name="_Toc366581556"/>
      <w:bookmarkStart w:id="4378" w:name="_Toc254776199"/>
      <w:bookmarkStart w:id="4379" w:name="_Toc254776225"/>
      <w:bookmarkStart w:id="4380" w:name="_Toc179788280"/>
      <w:bookmarkStart w:id="4381" w:name="_Toc199516301"/>
      <w:bookmarkStart w:id="4382" w:name="_Toc194983965"/>
      <w:bookmarkStart w:id="4383" w:name="_Toc243112813"/>
      <w:bookmarkStart w:id="4384" w:name="_Ref348976487"/>
      <w:bookmarkStart w:id="4385" w:name="_Ref348976498"/>
      <w:bookmarkStart w:id="4386" w:name="_Toc349042701"/>
      <w:bookmarkStart w:id="4387" w:name="_Ref38549907"/>
      <w:bookmarkStart w:id="4388" w:name="_Ref38560357"/>
      <w:bookmarkStart w:id="4389" w:name="_Toc39166843"/>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moveToRangeStart w:id="4390" w:author="Mike Beckerle" w:date="2020-04-27T19:02:00Z" w:name="move38906583"/>
      <w:moveTo w:id="4391" w:author="Mike Beckerle" w:date="2020-04-27T19:02:00Z">
        <w:r>
          <w:t>Recoverable Error</w:t>
        </w:r>
        <w:bookmarkEnd w:id="4389"/>
      </w:moveTo>
    </w:p>
    <w:p w14:paraId="3D0CA222" w14:textId="77777777" w:rsidR="00181613" w:rsidRDefault="00181613" w:rsidP="00181613">
      <w:pPr>
        <w:rPr>
          <w:moveTo w:id="4392" w:author="Mike Beckerle" w:date="2020-04-27T19:02:00Z"/>
        </w:rPr>
      </w:pPr>
      <w:moveTo w:id="4393" w:author="Mike Beckerle" w:date="2020-04-27T19:02:00Z">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moveTo>
    </w:p>
    <w:p w14:paraId="28B4BFE7" w14:textId="77777777" w:rsidR="00181613" w:rsidRDefault="00181613" w:rsidP="00181613">
      <w:pPr>
        <w:rPr>
          <w:moveTo w:id="4394" w:author="Mike Beckerle" w:date="2020-04-27T19:02:00Z"/>
        </w:rPr>
      </w:pPr>
      <w:moveTo w:id="4395" w:author="Mike Beckerle" w:date="2020-04-27T19:02:00Z">
        <w:r>
          <w:t>Recoverable errors are independent of validation, and when resolving points of uncertainty, recoverable errors are ignored.</w:t>
        </w:r>
      </w:moveTo>
    </w:p>
    <w:p w14:paraId="30D1E90A" w14:textId="77777777" w:rsidR="000E1214" w:rsidRDefault="00A87198" w:rsidP="00A64D65">
      <w:pPr>
        <w:pStyle w:val="Heading2"/>
      </w:pPr>
      <w:bookmarkStart w:id="4396" w:name="_Ref39164191"/>
      <w:bookmarkStart w:id="4397" w:name="_Toc39166844"/>
      <w:moveToRangeEnd w:id="4390"/>
      <w:r>
        <w:t>DFDL Data Syntax Grammar</w:t>
      </w:r>
      <w:bookmarkEnd w:id="4380"/>
      <w:bookmarkEnd w:id="4381"/>
      <w:bookmarkEnd w:id="4382"/>
      <w:bookmarkEnd w:id="4383"/>
      <w:bookmarkEnd w:id="4384"/>
      <w:bookmarkEnd w:id="4385"/>
      <w:bookmarkEnd w:id="4386"/>
      <w:bookmarkEnd w:id="4387"/>
      <w:bookmarkEnd w:id="4388"/>
      <w:bookmarkEnd w:id="4396"/>
      <w:bookmarkEnd w:id="4397"/>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4398" w:name="_Toc322911607"/>
      <w:bookmarkStart w:id="4399" w:name="_Toc322912146"/>
      <w:bookmarkStart w:id="4400" w:name="_Toc329092996"/>
      <w:bookmarkStart w:id="4401" w:name="_Toc332701509"/>
      <w:bookmarkStart w:id="4402" w:name="_Toc332701816"/>
      <w:bookmarkStart w:id="4403" w:name="_Toc332711610"/>
      <w:bookmarkStart w:id="4404" w:name="_Toc332711918"/>
      <w:bookmarkStart w:id="4405" w:name="_Toc332712220"/>
      <w:bookmarkStart w:id="4406" w:name="_Toc332724136"/>
      <w:bookmarkStart w:id="4407" w:name="_Toc332724436"/>
      <w:bookmarkStart w:id="4408" w:name="_Toc341102732"/>
      <w:bookmarkStart w:id="4409" w:name="_Toc347241465"/>
      <w:bookmarkStart w:id="4410" w:name="_Toc347744658"/>
      <w:bookmarkStart w:id="4411" w:name="_Toc348984441"/>
      <w:bookmarkStart w:id="4412" w:name="_Toc348984746"/>
      <w:bookmarkStart w:id="4413" w:name="_Toc349037909"/>
      <w:bookmarkStart w:id="4414" w:name="_Toc349038214"/>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793793B0" w:rsidR="000E1214" w:rsidRDefault="00A87198">
      <w:pPr>
        <w:pStyle w:val="Caption"/>
        <w:rPr>
          <w:rFonts w:eastAsia="MS Mincho"/>
        </w:rPr>
      </w:pPr>
      <w:r>
        <w:t xml:space="preserve">Table </w:t>
      </w:r>
      <w:fldSimple w:instr=" SEQ Table \* ARABIC ">
        <w:r w:rsidR="00852536">
          <w:rPr>
            <w:noProof/>
          </w:rPr>
          <w:t>10</w:t>
        </w:r>
      </w:fldSimple>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7777777" w:rsidR="000E1214" w:rsidRDefault="00A87198">
      <w:pPr>
        <w:rPr>
          <w:ins w:id="4415" w:author="Mike Beckerle" w:date="2020-04-23T13:10:00Z"/>
        </w:rPr>
      </w:pPr>
      <w:r>
        <w:t xml:space="preserve">Some definitions are needed to cover the range of representations that are possible in the data stream for an element. </w:t>
      </w:r>
      <w:ins w:id="4416" w:author="Mike Beckerle" w:date="2020-04-23T13:10:00Z">
        <w:r>
          <w:t>The representations are:</w:t>
        </w:r>
      </w:ins>
    </w:p>
    <w:p w14:paraId="36DA211E" w14:textId="77777777" w:rsidR="000E1214" w:rsidRDefault="00A87198">
      <w:pPr>
        <w:pStyle w:val="ListParagraph"/>
        <w:numPr>
          <w:ilvl w:val="0"/>
          <w:numId w:val="54"/>
        </w:numPr>
        <w:rPr>
          <w:ins w:id="4417" w:author="Mike Beckerle" w:date="2020-04-23T13:10:00Z"/>
        </w:rPr>
      </w:pPr>
      <w:ins w:id="4418" w:author="Mike Beckerle" w:date="2020-04-23T13:10:00Z">
        <w:r>
          <w:t>Nil Representation</w:t>
        </w:r>
      </w:ins>
    </w:p>
    <w:p w14:paraId="69355CDB" w14:textId="77777777" w:rsidR="000E1214" w:rsidRDefault="00A87198">
      <w:pPr>
        <w:pStyle w:val="ListParagraph"/>
        <w:numPr>
          <w:ilvl w:val="0"/>
          <w:numId w:val="54"/>
        </w:numPr>
        <w:rPr>
          <w:ins w:id="4419" w:author="Mike Beckerle" w:date="2020-04-23T13:10:00Z"/>
        </w:rPr>
      </w:pPr>
      <w:ins w:id="4420" w:author="Mike Beckerle" w:date="2020-04-23T13:10:00Z">
        <w:r>
          <w:t>Empty Representation</w:t>
        </w:r>
      </w:ins>
    </w:p>
    <w:p w14:paraId="3F38300D" w14:textId="77777777" w:rsidR="000E1214" w:rsidRDefault="00A87198">
      <w:pPr>
        <w:pStyle w:val="ListParagraph"/>
        <w:numPr>
          <w:ilvl w:val="0"/>
          <w:numId w:val="54"/>
        </w:numPr>
        <w:rPr>
          <w:ins w:id="4421" w:author="Mike Beckerle" w:date="2020-04-23T13:10:00Z"/>
        </w:rPr>
      </w:pPr>
      <w:ins w:id="4422" w:author="Mike Beckerle" w:date="2020-04-23T13:10:00Z">
        <w:r>
          <w:t>Normal Representation</w:t>
        </w:r>
      </w:ins>
    </w:p>
    <w:p w14:paraId="69982B2D" w14:textId="77777777" w:rsidR="000E1214" w:rsidRDefault="00A87198">
      <w:pPr>
        <w:pStyle w:val="ListParagraph"/>
        <w:numPr>
          <w:ilvl w:val="0"/>
          <w:numId w:val="54"/>
        </w:numPr>
        <w:rPr>
          <w:ins w:id="4423" w:author="Mike Beckerle" w:date="2020-04-23T13:10:00Z"/>
        </w:rPr>
      </w:pPr>
      <w:ins w:id="4424" w:author="Mike Beckerle" w:date="2020-04-23T13:10:00Z">
        <w:r>
          <w:t>Absent Representation</w:t>
        </w:r>
      </w:ins>
    </w:p>
    <w:p w14:paraId="0DBD4FFE" w14:textId="77777777" w:rsidR="000E1214" w:rsidRDefault="00A87198">
      <w:pPr>
        <w:rPr>
          <w:ins w:id="4425" w:author="Mike Beckerle" w:date="2020-04-23T13:10:00Z"/>
        </w:rPr>
      </w:pPr>
      <w:ins w:id="4426" w:author="Mike Beckerle" w:date="2020-04-23T13:10:00Z">
        <w:r>
          <w:t>We also define</w:t>
        </w:r>
      </w:ins>
      <w:ins w:id="4427" w:author="Mike Beckerle" w:date="2020-04-23T13:11:00Z">
        <w:r>
          <w:t xml:space="preserve"> below the concepts</w:t>
        </w:r>
      </w:ins>
      <w:ins w:id="4428" w:author="Mike Beckerle" w:date="2020-04-23T13:10:00Z">
        <w:r>
          <w:t>:</w:t>
        </w:r>
      </w:ins>
    </w:p>
    <w:p w14:paraId="32B2734E" w14:textId="77777777" w:rsidR="000E1214" w:rsidRDefault="00A87198">
      <w:pPr>
        <w:pStyle w:val="ListParagraph"/>
        <w:numPr>
          <w:ilvl w:val="0"/>
          <w:numId w:val="54"/>
        </w:numPr>
        <w:rPr>
          <w:ins w:id="4429" w:author="Mike Beckerle" w:date="2020-04-23T13:11:00Z"/>
        </w:rPr>
      </w:pPr>
      <w:ins w:id="4430" w:author="Mike Beckerle" w:date="2020-04-23T13:11:00Z">
        <w:r>
          <w:t>Zero-Length Representation</w:t>
        </w:r>
      </w:ins>
    </w:p>
    <w:p w14:paraId="02FE3B60" w14:textId="77777777" w:rsidR="000E1214" w:rsidRDefault="00A87198">
      <w:pPr>
        <w:pStyle w:val="ListParagraph"/>
        <w:numPr>
          <w:ilvl w:val="0"/>
          <w:numId w:val="54"/>
        </w:numPr>
        <w:rPr>
          <w:ins w:id="4431" w:author="Mike Beckerle" w:date="2020-04-23T13:10:00Z"/>
        </w:rPr>
      </w:pPr>
      <w:ins w:id="4432" w:author="Mike Beckerle" w:date="2020-04-23T13:11:00Z">
        <w:r>
          <w:t>Missing</w:t>
        </w:r>
      </w:ins>
    </w:p>
    <w:p w14:paraId="6E3882A7" w14:textId="3192E435" w:rsidR="000E1214" w:rsidRDefault="00A87198">
      <w:pPr>
        <w:rPr>
          <w:ins w:id="4433" w:author="Mike Beckerle" w:date="2020-04-23T13:09:00Z"/>
        </w:rPr>
      </w:pPr>
      <w:r>
        <w:t>These definitions are with respect to the grammar above</w:t>
      </w:r>
      <w:ins w:id="4434" w:author="Mike Beckerle" w:date="2020-04-23T13:08:00Z">
        <w:r>
          <w:t xml:space="preserve">, and they do reference some DFDL properties </w:t>
        </w:r>
      </w:ins>
      <w:ins w:id="4435" w:author="Mike Beckerle" w:date="2020-04-23T13:09:00Z">
        <w:r>
          <w:t xml:space="preserve">necessary for their definitions. These properties are </w:t>
        </w:r>
      </w:ins>
      <w:ins w:id="4436" w:author="Mike Beckerle" w:date="2020-04-23T13:08:00Z">
        <w:r>
          <w:t xml:space="preserve">defined in sections </w:t>
        </w:r>
      </w:ins>
      <w:ins w:id="4437" w:author="Mike Beckerle" w:date="2020-04-23T13:09:00Z">
        <w:r>
          <w:fldChar w:fldCharType="begin"/>
        </w:r>
        <w:r>
          <w:instrText xml:space="preserve"> REF _Ref38539757 \r \h </w:instrText>
        </w:r>
      </w:ins>
      <w:ins w:id="4438" w:author="Mike Beckerle" w:date="2020-04-23T13:09:00Z">
        <w:r>
          <w:fldChar w:fldCharType="separate"/>
        </w:r>
      </w:ins>
      <w:r w:rsidR="00852536">
        <w:t>10</w:t>
      </w:r>
      <w:ins w:id="4439" w:author="Mike Beckerle" w:date="2020-04-23T13:09:00Z">
        <w:r>
          <w:fldChar w:fldCharType="end"/>
        </w:r>
        <w:r>
          <w:t xml:space="preserve"> and beyond.</w:t>
        </w:r>
      </w:ins>
      <w:ins w:id="4440" w:author="Mike Beckerle" w:date="2020-04-23T12:47:00Z">
        <w:r>
          <w:t xml:space="preserve"> </w:t>
        </w:r>
      </w:ins>
    </w:p>
    <w:p w14:paraId="08F92407" w14:textId="77777777" w:rsidR="000E1214" w:rsidRDefault="00A87198">
      <w:ins w:id="4441" w:author="Mike Beckerle" w:date="2020-04-23T12:46:00Z">
        <w:r>
          <w:t>Some examples follow the definitions.</w:t>
        </w:r>
      </w:ins>
    </w:p>
    <w:p w14:paraId="58E7E58D" w14:textId="77777777" w:rsidR="000E1214" w:rsidRDefault="00A87198" w:rsidP="002439DA">
      <w:pPr>
        <w:pStyle w:val="Heading3"/>
        <w:rPr>
          <w:rFonts w:eastAsia="Times New Roman"/>
        </w:rPr>
      </w:pPr>
      <w:bookmarkStart w:id="4442" w:name="_Toc39166845"/>
      <w:r>
        <w:rPr>
          <w:rFonts w:eastAsia="Times New Roman"/>
        </w:rPr>
        <w:t>Nil Representation</w:t>
      </w:r>
      <w:bookmarkEnd w:id="4442"/>
    </w:p>
    <w:p w14:paraId="535E373A" w14:textId="77777777" w:rsidR="000E1214" w:rsidRDefault="00A87198">
      <w:r>
        <w:t xml:space="preserve">An element occurrence has a </w:t>
      </w:r>
      <w:r>
        <w:rPr>
          <w:rStyle w:val="Emphasis"/>
        </w:rPr>
        <w:t>nil representation</w:t>
      </w:r>
      <w:r>
        <w:t xml:space="preserve"> if the element</w:t>
      </w:r>
      <w:ins w:id="4443" w:author="Mike Beckerle" w:date="2020-04-23T12:47:00Z">
        <w:r>
          <w:t xml:space="preserve"> declaration</w:t>
        </w:r>
      </w:ins>
      <w:r>
        <w:t xml:space="preserve"> has XSD nillable property 'true' and the occurrence either:</w:t>
      </w:r>
    </w:p>
    <w:p w14:paraId="60798037" w14:textId="77777777" w:rsidR="000E1214" w:rsidRDefault="00A87198">
      <w:pPr>
        <w:numPr>
          <w:ilvl w:val="0"/>
          <w:numId w:val="56"/>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w:t>
      </w:r>
      <w:ins w:id="4444" w:author="Mike Beckerle" w:date="2020-04-23T12:47:00Z">
        <w:r>
          <w:t xml:space="preserve">property </w:t>
        </w:r>
      </w:ins>
      <w:r>
        <w:t>dfdl:nilValueDelimiterPolicy</w:t>
      </w:r>
      <w:ins w:id="4445" w:author="Mike Beckerle" w:date="2020-04-23T14:23:00Z">
        <w:r>
          <w:rPr>
            <w:rStyle w:val="FootnoteReference"/>
          </w:rPr>
          <w:footnoteReference w:id="12"/>
        </w:r>
      </w:ins>
      <w:r>
        <w:t>. (If non-conformant it is not a processing error and the representation is not nil).</w:t>
      </w:r>
    </w:p>
    <w:p w14:paraId="30389725" w14:textId="77777777" w:rsidR="000E1214" w:rsidRDefault="00A87198">
      <w:pPr>
        <w:numPr>
          <w:ilvl w:val="0"/>
          <w:numId w:val="56"/>
        </w:numPr>
      </w:pPr>
      <w:r>
        <w:t xml:space="preserve">conforms to the grammar for SimpleNormalRep and its value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2439DA">
      <w:pPr>
        <w:pStyle w:val="Heading3"/>
        <w:rPr>
          <w:rFonts w:eastAsia="Times New Roman"/>
        </w:rPr>
      </w:pPr>
      <w:bookmarkStart w:id="4450" w:name="_Ref357760880"/>
      <w:bookmarkStart w:id="4451" w:name="_Toc39166846"/>
      <w:r>
        <w:rPr>
          <w:rFonts w:eastAsia="Times New Roman"/>
        </w:rPr>
        <w:t>Empty Representation</w:t>
      </w:r>
      <w:bookmarkEnd w:id="4450"/>
      <w:bookmarkEnd w:id="4451"/>
    </w:p>
    <w:p w14:paraId="5A4B70E0" w14:textId="77777777" w:rsidR="000E1214" w:rsidRDefault="00A87198">
      <w:pPr>
        <w:rPr>
          <w:ins w:id="4452" w:author="Mike Beckerle" w:date="2020-04-23T12:50:00Z"/>
        </w:rPr>
      </w:pPr>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ins w:id="4453" w:author="Mike Beckerle" w:date="2020-04-23T14:21:00Z">
        <w:r>
          <w:rPr>
            <w:rStyle w:val="FootnoteReference"/>
          </w:rPr>
          <w:footnoteReference w:id="13"/>
        </w:r>
      </w:ins>
      <w:r>
        <w:t xml:space="preserve"> and the occurrence's SimpleContent or ComplexContent region in the data </w:t>
      </w:r>
      <w:ins w:id="4458" w:author="Mike Beckerle" w:date="2020-04-23T12:48:00Z">
        <w:r>
          <w:t xml:space="preserve">must be </w:t>
        </w:r>
      </w:ins>
      <w:r>
        <w:t>of length zero. (If non-conformant it is not a processing error and the representation is not empty).</w:t>
      </w:r>
    </w:p>
    <w:p w14:paraId="1B362CE6" w14:textId="77777777" w:rsidR="000E1214" w:rsidRDefault="00A87198">
      <w:r>
        <w:t xml:space="preserve">LeadingAlignment, TrailingAlignment, PrefixLength regions may be present. </w:t>
      </w:r>
    </w:p>
    <w:p w14:paraId="08654023" w14:textId="40669252"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w:t>
      </w:r>
      <w:ins w:id="4459" w:author="Mike Beckerle" w:date="2020-04-23T12:50:00Z">
        <w:r>
          <w:t>to</w:t>
        </w:r>
      </w:ins>
      <w:r>
        <w:t xml:space="preserve"> enable data formats which explicitly distinguish occurrences with empty string/hexBinary values from occurrences that are </w:t>
      </w:r>
      <w:del w:id="4460" w:author="Mike Beckerle" w:date="2020-04-23T11:39:00Z">
        <w:r>
          <w:rPr>
            <w:i/>
            <w:iCs/>
          </w:rPr>
          <w:delText xml:space="preserve">missing or are </w:delText>
        </w:r>
      </w:del>
      <w:r>
        <w:rPr>
          <w:i/>
          <w:iCs/>
        </w:rPr>
        <w:t>absent</w:t>
      </w:r>
      <w:r>
        <w:t xml:space="preserve">. See Section </w:t>
      </w:r>
      <w:r>
        <w:fldChar w:fldCharType="begin"/>
      </w:r>
      <w:r>
        <w:instrText xml:space="preserve"> REF _Ref362445437 \r \h </w:instrText>
      </w:r>
      <w:r>
        <w:fldChar w:fldCharType="separate"/>
      </w:r>
      <w:r w:rsidR="00852536">
        <w:t>9.5</w:t>
      </w:r>
      <w:r>
        <w:fldChar w:fldCharType="end"/>
      </w:r>
      <w:r>
        <w:t xml:space="preserve"> </w:t>
      </w:r>
      <w:r>
        <w:fldChar w:fldCharType="begin"/>
      </w:r>
      <w:r>
        <w:instrText xml:space="preserve"> REF _Ref362445438 \h </w:instrText>
      </w:r>
      <w:r>
        <w:fldChar w:fldCharType="separate"/>
      </w:r>
      <w:r w:rsidR="00852536">
        <w:t>Element Defaults</w:t>
      </w:r>
      <w:r>
        <w:fldChar w:fldCharType="end"/>
      </w:r>
      <w:r>
        <w:t xml:space="preserve"> below about default values.</w:t>
      </w:r>
      <w:ins w:id="4461" w:author="Mike Beckerle" w:date="2020-04-23T11:42:00Z">
        <w:r>
          <w:t xml:space="preserve"> Hence, the empty representation may not be zero-length. it may require specific non-z</w:t>
        </w:r>
      </w:ins>
      <w:ins w:id="4462" w:author="Mike Beckerle" w:date="2020-04-23T11:43:00Z">
        <w:r>
          <w:t xml:space="preserve">ero-length syntax in the data stream. </w:t>
        </w:r>
      </w:ins>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4463" w:name="_Toc39166847"/>
      <w:r>
        <w:rPr>
          <w:rFonts w:eastAsia="Times New Roman"/>
        </w:rPr>
        <w:t>Normal Representation</w:t>
      </w:r>
      <w:bookmarkEnd w:id="4463"/>
    </w:p>
    <w:p w14:paraId="631A32AE" w14:textId="77777777" w:rsidR="000E1214" w:rsidRDefault="00A87198">
      <w:pPr>
        <w:rPr>
          <w:ins w:id="4464" w:author="Mike Beckerle" w:date="2020-04-23T13:51:00Z"/>
        </w:rPr>
      </w:pPr>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ins w:id="4465" w:author="Mike Beckerle" w:date="2020-04-23T13:51:00Z">
        <w:r>
          <w:t xml:space="preserve">Note that it is possible for the </w:t>
        </w:r>
      </w:ins>
      <w:ins w:id="4466" w:author="Mike Beckerle" w:date="2020-04-23T13:52:00Z">
        <w:r>
          <w:t xml:space="preserve">normal representation to be of zero length, but this can only happen when </w:t>
        </w:r>
      </w:ins>
      <w:ins w:id="4467" w:author="Mike Beckerle" w:date="2020-04-23T13:53:00Z">
        <w:r>
          <w:t xml:space="preserve">zero-length is not the nil nor empty representation, and </w:t>
        </w:r>
      </w:ins>
      <w:ins w:id="4468" w:author="Mike Beckerle" w:date="2020-04-23T13:52:00Z">
        <w:r>
          <w:t xml:space="preserve">the simple type is xs:string or xs:hexBinary. For all other simple types, the normal representation cannot be zero length. </w:t>
        </w:r>
      </w:ins>
    </w:p>
    <w:p w14:paraId="38EC8512" w14:textId="77777777" w:rsidR="000E1214" w:rsidRDefault="00A87198" w:rsidP="002439DA">
      <w:pPr>
        <w:pStyle w:val="Heading3"/>
        <w:rPr>
          <w:rFonts w:eastAsia="Times New Roman"/>
        </w:rPr>
      </w:pPr>
      <w:bookmarkStart w:id="4469" w:name="_Toc39166848"/>
      <w:r>
        <w:rPr>
          <w:rFonts w:eastAsia="Times New Roman"/>
        </w:rPr>
        <w:t>Absent Representation</w:t>
      </w:r>
      <w:bookmarkEnd w:id="4469"/>
    </w:p>
    <w:p w14:paraId="64B9CBD8" w14:textId="77777777" w:rsidR="000E1214" w:rsidRDefault="00A87198">
      <w:pPr>
        <w:rPr>
          <w:ins w:id="4470" w:author="Mike Beckerle" w:date="2020-04-23T11:40:00Z"/>
        </w:rPr>
      </w:pPr>
      <w:ins w:id="4471" w:author="Mike Beckerle" w:date="2020-04-23T11:38:00Z">
        <w:r>
          <w:t>Often</w:t>
        </w:r>
      </w:ins>
      <w:ins w:id="4472" w:author="Mike Beckerle" w:date="2020-04-23T13:04:00Z">
        <w:r>
          <w:t>,</w:t>
        </w:r>
      </w:ins>
      <w:ins w:id="4473" w:author="Mike Beckerle" w:date="2020-04-23T11:38:00Z">
        <w:r>
          <w:t xml:space="preserve">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ins>
    </w:p>
    <w:p w14:paraId="46CE022C" w14:textId="77777777" w:rsidR="000E1214" w:rsidRDefault="00A87198">
      <w:pPr>
        <w:rPr>
          <w:ins w:id="4474" w:author="Mike Beckerle" w:date="2020-04-23T11:38:00Z"/>
        </w:rPr>
      </w:pPr>
      <w:ins w:id="4475" w:author="Mike Beckerle" w:date="2020-04-23T11:40:00Z">
        <w:r>
          <w:t xml:space="preserve">Absent representation differs from empty </w:t>
        </w:r>
      </w:ins>
      <w:ins w:id="4476" w:author="Mike Beckerle" w:date="2020-04-23T11:41:00Z">
        <w:r>
          <w:t xml:space="preserve">representation because absent representation is always zero length, whereas the empty representation may be specifically </w:t>
        </w:r>
      </w:ins>
      <w:ins w:id="4477" w:author="Mike Beckerle" w:date="2020-04-23T11:42:00Z">
        <w:r>
          <w:t xml:space="preserve">intended </w:t>
        </w:r>
      </w:ins>
      <w:ins w:id="4478" w:author="Mike Beckerle" w:date="2020-04-23T11:41:00Z">
        <w:r>
          <w:t>to require a non-zero-length representation.</w:t>
        </w:r>
      </w:ins>
      <w:ins w:id="4479" w:author="Mike Beckerle" w:date="2020-04-23T11:44:00Z">
        <w:r>
          <w:t xml:space="preserve"> However, when the empty representation is zero-length, then the absent representation </w:t>
        </w:r>
      </w:ins>
      <w:ins w:id="4480" w:author="Mike Beckerle" w:date="2020-04-23T13:04:00Z">
        <w:r>
          <w:t>is not applicable</w:t>
        </w:r>
      </w:ins>
      <w:ins w:id="4481" w:author="Mike Beckerle" w:date="2020-04-23T11:45:00Z">
        <w:r>
          <w:t xml:space="preserve">. </w:t>
        </w:r>
      </w:ins>
    </w:p>
    <w:p w14:paraId="6836309E" w14:textId="77777777" w:rsidR="000E1214" w:rsidRDefault="00A87198">
      <w:ins w:id="4482" w:author="Mike Beckerle" w:date="2020-04-23T11:38:00Z">
        <w:r>
          <w:t>More formally, a</w:t>
        </w:r>
      </w:ins>
      <w:r>
        <w:t xml:space="preserve">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is of length zero. Consequently, the Initiator, Terminator, LeadingAlignment, TrailingAlignment, PrefixLength regions must not be present. </w:t>
      </w:r>
    </w:p>
    <w:p w14:paraId="01F4070D" w14:textId="689EDB4C" w:rsidR="000E1214" w:rsidRDefault="00A87198">
      <w:ins w:id="4483" w:author="Mike Beckerle" w:date="2020-04-23T11:46:00Z">
        <w:r>
          <w:t>As an e</w:t>
        </w:r>
      </w:ins>
      <w:r>
        <w:t xml:space="preserve">xample of an absent representation: </w:t>
      </w:r>
      <w:ins w:id="4484" w:author="Mike Beckerle" w:date="2020-04-23T11:46:00Z">
        <w:r>
          <w:t>d</w:t>
        </w:r>
      </w:ins>
      <w:r>
        <w:t xml:space="preserve">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4485" w:name="_Ref365390854"/>
      <w:bookmarkStart w:id="4486" w:name="_Ref365390858"/>
      <w:bookmarkStart w:id="4487" w:name="_Toc39166849"/>
      <w:r>
        <w:rPr>
          <w:rFonts w:eastAsia="Times New Roman"/>
        </w:rPr>
        <w:t>Zero-length Representation</w:t>
      </w:r>
      <w:bookmarkEnd w:id="4485"/>
      <w:bookmarkEnd w:id="4486"/>
      <w:bookmarkEnd w:id="4487"/>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The nil representation can be a zero-length representation if dfdl:nilValue is ‘</w:t>
      </w:r>
      <w:r>
        <w:rPr>
          <w:rStyle w:val="InternetLink"/>
          <w:rFonts w:cs="Arial"/>
          <w:iCs/>
        </w:rPr>
        <w:t>%ES;’ or ‘%WSP*;’ appearing on its own as a literal nil value</w:t>
      </w:r>
      <w:r>
        <w:t xml:space="preserve"> and there is no framing or framing is suppressed by dfdl:nilValueDelimiterPolicy.</w:t>
      </w:r>
    </w:p>
    <w:p w14:paraId="191E51AC" w14:textId="77777777" w:rsidR="000E1214" w:rsidRDefault="00A87198">
      <w:pPr>
        <w:pStyle w:val="ListParagraph"/>
        <w:numPr>
          <w:ilvl w:val="0"/>
          <w:numId w:val="57"/>
        </w:numPr>
      </w:pPr>
      <w:r>
        <w:t>The empty representation can be a zero-length representation if there is no framing</w:t>
      </w:r>
      <w:ins w:id="4488" w:author="Mike Beckerle" w:date="2020-04-23T11:57:00Z">
        <w:r>
          <w:t xml:space="preserve"> </w:t>
        </w:r>
      </w:ins>
      <w:r>
        <w:t>or framing is suppressed by dfdl:emptyValueDelimiterPolicy.</w:t>
      </w:r>
    </w:p>
    <w:p w14:paraId="3B2FF8F2" w14:textId="77777777" w:rsidR="000E1214" w:rsidRDefault="00A87198">
      <w:pPr>
        <w:pStyle w:val="ListParagraph"/>
        <w:numPr>
          <w:ilvl w:val="0"/>
          <w:numId w:val="57"/>
        </w:numPr>
      </w:pPr>
      <w:r>
        <w:t xml:space="preserve">The normal representation can be a zero-length representation if the type is xs:string or xs:hexBinary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 xml:space="preserve">If the nil representation may not be zero-length, the empty representation </w:t>
      </w:r>
      <w:ins w:id="4489" w:author="Mike Beckerle" w:date="2020-04-23T11:59:00Z">
        <w:r>
          <w:t>may not be</w:t>
        </w:r>
      </w:ins>
      <w:r>
        <w:t xml:space="preserve"> zero-length, and the normal representation may not be zero-length, then a zero-length representation is the absent representation, or "is absent".</w:t>
      </w:r>
    </w:p>
    <w:p w14:paraId="486A9B57" w14:textId="77777777" w:rsidR="000E1214" w:rsidRDefault="00A87198" w:rsidP="002439DA">
      <w:pPr>
        <w:pStyle w:val="Heading3"/>
        <w:rPr>
          <w:rFonts w:eastAsia="Times New Roman"/>
        </w:rPr>
      </w:pPr>
      <w:bookmarkStart w:id="4490" w:name="_Toc39166850"/>
      <w:r>
        <w:rPr>
          <w:rFonts w:eastAsia="Times New Roman"/>
        </w:rPr>
        <w:t>Missing</w:t>
      </w:r>
      <w:bookmarkEnd w:id="4490"/>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w:t>
      </w:r>
      <w:ins w:id="4491" w:author="Mike Beckerle" w:date="2020-04-23T11:53:00Z">
        <w:r>
          <w:t>,</w:t>
        </w:r>
      </w:ins>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7FC34018" w:rsidR="000E1214" w:rsidRDefault="00A87198">
      <w:r>
        <w:t xml:space="preserve">When unparsing, an element occurrence is missing if there is no item in the </w:t>
      </w:r>
      <w:r w:rsidR="00933F0E">
        <w:t>Infoset</w:t>
      </w:r>
      <w:r>
        <w:t xml:space="preserve">. For a required element occurrence, it is this condition that can trigger the creation of a default value in the augmented </w:t>
      </w:r>
      <w:r w:rsidR="00933F0E">
        <w:t>Infoset</w:t>
      </w:r>
      <w:r>
        <w:t xml:space="preserve">. See Section </w:t>
      </w:r>
      <w:r>
        <w:fldChar w:fldCharType="begin"/>
      </w:r>
      <w:r>
        <w:instrText xml:space="preserve"> REF _Ref362445526 \r \h </w:instrText>
      </w:r>
      <w:r>
        <w:fldChar w:fldCharType="separate"/>
      </w:r>
      <w:r w:rsidR="00852536">
        <w:t>9.5</w:t>
      </w:r>
      <w:r>
        <w:fldChar w:fldCharType="end"/>
      </w:r>
      <w:r>
        <w:t xml:space="preserve"> </w:t>
      </w:r>
      <w:r>
        <w:fldChar w:fldCharType="begin"/>
      </w:r>
      <w:r>
        <w:instrText xml:space="preserve"> REF _Ref362445513 \h </w:instrText>
      </w:r>
      <w:r>
        <w:fldChar w:fldCharType="separate"/>
      </w:r>
      <w:r w:rsidR="00852536">
        <w:t>Element Defaults</w:t>
      </w:r>
      <w: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4492" w:name="_Toc39166851"/>
      <w:r>
        <w:rPr>
          <w:rFonts w:eastAsia="Times New Roman"/>
        </w:rPr>
        <w:t>Examples of Missing and Empty Representation</w:t>
      </w:r>
      <w:bookmarkEnd w:id="4492"/>
    </w:p>
    <w:p w14:paraId="47E612CA" w14:textId="77777777" w:rsidR="000E1214" w:rsidRDefault="00A87198">
      <w:r>
        <w:t>The following examples illustrate missing and empty representation.</w:t>
      </w:r>
    </w:p>
    <w:p w14:paraId="606BBD73" w14:textId="77777777" w:rsidR="000E1214" w:rsidRDefault="00A87198">
      <w:pPr>
        <w:pStyle w:val="Codeblock0"/>
        <w:pBdr>
          <w:top w:val="single" w:sz="4" w:space="1" w:color="auto"/>
          <w:left w:val="single" w:sz="4" w:space="4" w:color="auto"/>
          <w:bottom w:val="single" w:sz="4" w:space="1" w:color="auto"/>
          <w:right w:val="single" w:sz="4" w:space="4" w:color="auto"/>
        </w:pBdr>
        <w:rPr>
          <w:del w:id="4493" w:author="Mike Beckerle" w:date="2020-04-23T12:03:00Z"/>
        </w:rPr>
      </w:pPr>
      <w:r>
        <w:t>&lt;xs:sequence dfdl:separator="," dfdl:terminator="@"</w:t>
      </w:r>
      <w:ins w:id="4494" w:author="Mike Beckerle" w:date="2020-04-23T12:04:00Z">
        <w:r>
          <w:t xml:space="preserve"> ...</w:t>
        </w:r>
      </w:ins>
      <w:del w:id="4495" w:author="Mike Beckerle" w:date="2020-04-23T12:03:00Z">
        <w:r>
          <w:delText xml:space="preserve"> </w:delText>
        </w:r>
      </w:del>
    </w:p>
    <w:p w14:paraId="204FDE77" w14:textId="77777777" w:rsidR="000E1214" w:rsidRDefault="00A87198">
      <w:pPr>
        <w:pStyle w:val="Codeblock0"/>
        <w:pBdr>
          <w:top w:val="single" w:sz="4" w:space="1" w:color="auto"/>
          <w:left w:val="single" w:sz="4" w:space="4" w:color="auto"/>
          <w:bottom w:val="single" w:sz="4" w:space="1" w:color="auto"/>
          <w:right w:val="single" w:sz="4" w:space="4" w:color="auto"/>
        </w:pBdr>
      </w:pPr>
      <w:del w:id="4496" w:author="Mike Beckerle" w:date="2020-04-23T12:03:00Z">
        <w:r>
          <w:delText xml:space="preserve">             dfdl:separatorSuppressionPolicy="trailingEmpty"</w:delText>
        </w:r>
      </w:del>
      <w:r>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99FF6E3" w14:textId="77777777" w:rsidR="000E1214" w:rsidRDefault="00A87198">
      <w:pPr>
        <w:pStyle w:val="Codeblock0"/>
        <w:pBdr>
          <w:top w:val="single" w:sz="4" w:space="1" w:color="auto"/>
          <w:left w:val="single" w:sz="4" w:space="4" w:color="auto"/>
          <w:bottom w:val="single" w:sz="4" w:space="1" w:color="auto"/>
          <w:right w:val="single" w:sz="4" w:space="4" w:color="auto"/>
        </w:pBdr>
        <w:rPr>
          <w:del w:id="4497" w:author="Mike Beckerle" w:date="2020-04-23T12:02:00Z"/>
        </w:rPr>
      </w:pPr>
      <w:r>
        <w:t>&lt;/xs:sequence&gt;</w:t>
      </w:r>
    </w:p>
    <w:p w14:paraId="68CF4D3C"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p>
    <w:p w14:paraId="73D2F0C7" w14:textId="77777777" w:rsidR="000E1214" w:rsidRDefault="00A87198">
      <w:r>
        <w:t xml:space="preserve">In data stream </w:t>
      </w:r>
      <w:ins w:id="4498" w:author="Mike Beckerle" w:date="2020-04-23T12:02:00Z">
        <w:r>
          <w:t>'</w:t>
        </w:r>
      </w:ins>
      <w:r>
        <w:rPr>
          <w:rStyle w:val="CodeblockChar0"/>
        </w:rPr>
        <w:t>aaa,@</w:t>
      </w:r>
      <w:ins w:id="4499" w:author="Mike Beckerle" w:date="2020-04-23T12:02:00Z">
        <w:r>
          <w:t>'</w:t>
        </w:r>
      </w:ins>
      <w:r>
        <w:t xml:space="preserve"> element B has the empty representation, and element C does not have a representation so is missing.</w:t>
      </w:r>
    </w:p>
    <w:p w14:paraId="7E6BF767" w14:textId="77777777" w:rsidR="000E1214" w:rsidRDefault="00A87198">
      <w:pPr>
        <w:pStyle w:val="Codeblock0"/>
        <w:pBdr>
          <w:top w:val="single" w:sz="4" w:space="1" w:color="auto"/>
          <w:left w:val="single" w:sz="4" w:space="4" w:color="auto"/>
          <w:bottom w:val="single" w:sz="4" w:space="1" w:color="auto"/>
          <w:right w:val="single" w:sz="4" w:space="4" w:color="auto"/>
        </w:pBdr>
        <w:rPr>
          <w:del w:id="4500" w:author="Mike Beckerle" w:date="2020-04-23T12:04:00Z"/>
        </w:rPr>
      </w:pPr>
      <w:r>
        <w:t>&lt;xs:sequence dfdl:separator=","</w:t>
      </w:r>
    </w:p>
    <w:p w14:paraId="0EFF2707" w14:textId="77777777" w:rsidR="000E1214" w:rsidRDefault="00A87198">
      <w:pPr>
        <w:pStyle w:val="Codeblock0"/>
        <w:pBdr>
          <w:top w:val="single" w:sz="4" w:space="1" w:color="auto"/>
          <w:left w:val="single" w:sz="4" w:space="4" w:color="auto"/>
          <w:bottom w:val="single" w:sz="4" w:space="1" w:color="auto"/>
          <w:right w:val="single" w:sz="4" w:space="4" w:color="auto"/>
        </w:pBdr>
      </w:pPr>
      <w:del w:id="4501" w:author="Mike Beckerle" w:date="2020-04-23T12:04:00Z">
        <w:r>
          <w:delText xml:space="preserve">      </w:delText>
        </w:r>
      </w:del>
      <w:del w:id="4502" w:author="Mike Beckerle" w:date="2020-04-23T12:03:00Z">
        <w:r>
          <w:delText xml:space="preserve">       dfdl:separatorSuppressionPolicy="anyEmpty</w:delText>
        </w:r>
      </w:del>
      <w:del w:id="4503" w:author="Mike Beckerle" w:date="2020-04-23T12:04:00Z">
        <w:r>
          <w:delText>"</w:delText>
        </w:r>
      </w:del>
      <w:ins w:id="4504" w:author="Mike Beckerle" w:date="2020-04-23T12:04:00Z">
        <w:r>
          <w:t xml:space="preserve"> ...</w:t>
        </w:r>
      </w:ins>
      <w:r>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w:t>
      </w:r>
      <w:ins w:id="4505" w:author="Mike Beckerle" w:date="2020-04-23T12:05:00Z">
        <w:r>
          <w:t xml:space="preserve"> '</w:t>
        </w:r>
      </w:ins>
      <w:r>
        <w:rPr>
          <w:rStyle w:val="CodeCharacter"/>
          <w:rFonts w:cs="Times New Roman"/>
          <w:sz w:val="20"/>
        </w:rPr>
        <w:t>A:aaaa,C:cccc</w:t>
      </w:r>
      <w:r>
        <w:t xml:space="preserve">' element B does not have a representation </w:t>
      </w:r>
      <w:ins w:id="4506" w:author="Mike Beckerle" w:date="2020-04-23T12:11:00Z">
        <w:r>
          <w:t xml:space="preserve">at all, </w:t>
        </w:r>
      </w:ins>
      <w:r>
        <w:t>so is missing.</w:t>
      </w:r>
    </w:p>
    <w:p w14:paraId="2D5FE273" w14:textId="77777777" w:rsidR="000E1214" w:rsidRDefault="00A87198">
      <w:r>
        <w:t>In data stream '</w:t>
      </w:r>
      <w:r>
        <w:rPr>
          <w:rStyle w:val="CodeCharacter"/>
          <w:rFonts w:cs="Times New Roman"/>
          <w:sz w:val="20"/>
        </w:rPr>
        <w:t>A:aaaa,B:,C:cccc</w:t>
      </w:r>
      <w:r>
        <w:t>' element B has the empty representation</w:t>
      </w:r>
      <w:ins w:id="4507" w:author="Mike Beckerle" w:date="2020-04-23T12:10:00Z">
        <w:r>
          <w:t>. The format definition requires element B to have its initiator in order to indicate the empty representation</w:t>
        </w:r>
      </w:ins>
      <w:r>
        <w:t xml:space="preserve">. </w:t>
      </w:r>
    </w:p>
    <w:p w14:paraId="527F0E33" w14:textId="77777777" w:rsidR="000E1214" w:rsidRDefault="00A87198">
      <w:r>
        <w:t>In the data stream '</w:t>
      </w:r>
      <w:r>
        <w:rPr>
          <w:rStyle w:val="CodeCharacter"/>
          <w:rFonts w:cs="Times New Roman"/>
          <w:sz w:val="20"/>
        </w:rPr>
        <w:t>A:aaaa,,C:cccc</w:t>
      </w:r>
      <w:r>
        <w:t>' element B has the absent representation</w:t>
      </w:r>
      <w:ins w:id="4508" w:author="Mike Beckerle" w:date="2020-04-23T12:10:00Z">
        <w:r>
          <w:t>, because we are able to tell where element B would appear, but the syntax there does not contain the required initiator delimiter; hence, it does not satisfy any of nil, empty, or normal representation. Since we know its location, and the data stream there (between the two separators) is zero-length, it is the absent representation,</w:t>
        </w:r>
      </w:ins>
      <w:r>
        <w:t xml:space="preserve"> and so is </w:t>
      </w:r>
      <w:commentRangeStart w:id="4509"/>
      <w:commentRangeStart w:id="4510"/>
      <w:r>
        <w:t>missing</w:t>
      </w:r>
      <w:commentRangeEnd w:id="4509"/>
      <w:r>
        <w:rPr>
          <w:rStyle w:val="CommentReference"/>
        </w:rPr>
        <w:commentReference w:id="4509"/>
      </w:r>
      <w:commentRangeEnd w:id="4510"/>
      <w:r>
        <w:rPr>
          <w:rStyle w:val="CommentReference"/>
        </w:rPr>
        <w:commentReference w:id="4510"/>
      </w:r>
      <w:r>
        <w:t>.</w:t>
      </w:r>
    </w:p>
    <w:p w14:paraId="6F508BBF" w14:textId="77777777" w:rsidR="000E1214" w:rsidRDefault="00A87198" w:rsidP="002439DA">
      <w:pPr>
        <w:pStyle w:val="Heading3"/>
        <w:rPr>
          <w:rFonts w:eastAsia="Times New Roman"/>
        </w:rPr>
      </w:pPr>
      <w:bookmarkStart w:id="4511" w:name="_Toc39166852"/>
      <w:r>
        <w:rPr>
          <w:rFonts w:eastAsia="Times New Roman"/>
        </w:rPr>
        <w:t>Round Trip Ambiguities</w:t>
      </w:r>
      <w:bookmarkEnd w:id="4511"/>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77777777" w:rsidR="000E1214" w:rsidRDefault="00A87198">
      <w:r>
        <w:t xml:space="preserve">When unparsing, if a string Infoset item happens to contain a string that matches either one of the </w:t>
      </w:r>
      <w:ins w:id="4512" w:author="Mike Beckerle" w:date="2020-04-23T12:43:00Z">
        <w:r>
          <w:t xml:space="preserve">dfdl:nilValue list value </w:t>
        </w:r>
      </w:ins>
      <w:r>
        <w:t xml:space="preserve">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[nilled]</w:t>
      </w:r>
      <w:r>
        <w:t xml:space="preserve"> true, but when reparsed will produce an Infoset item which has member </w:t>
      </w:r>
      <w:r>
        <w:rPr>
          <w:b/>
        </w:rPr>
        <w:t>[nilled]</w:t>
      </w:r>
      <w:r>
        <w:t xml:space="preserve"> false. </w:t>
      </w:r>
    </w:p>
    <w:p w14:paraId="2CDE69FE" w14:textId="1A2FCBB2" w:rsidR="000E1214" w:rsidRDefault="00A87198">
      <w:pPr>
        <w:rPr>
          <w:rFonts w:cs="Arial"/>
        </w:rPr>
      </w:pPr>
      <w:r>
        <w:rPr>
          <w:rFonts w:cs="Arial"/>
        </w:rPr>
        <w:t xml:space="preserve">These ambiguities are natural and unavoidable. </w:t>
      </w:r>
      <w:ins w:id="4513" w:author="Mike Beckerle" w:date="2020-04-23T12:44:00Z">
        <w:r>
          <w:rPr>
            <w:rFonts w:cs="Arial"/>
          </w:rPr>
          <w:t>For example, i</w:t>
        </w:r>
      </w:ins>
      <w:r>
        <w:rPr>
          <w:rFonts w:cs="Arial"/>
        </w:rPr>
        <w:t xml:space="preserve">f the </w:t>
      </w:r>
      <w:ins w:id="4514" w:author="Mike Beckerle" w:date="2020-04-23T12:43:00Z">
        <w:r>
          <w:rPr>
            <w:rFonts w:cs="Arial"/>
          </w:rPr>
          <w:t>dfdl:</w:t>
        </w:r>
      </w:ins>
      <w:r>
        <w:rPr>
          <w:rFonts w:cs="Arial"/>
        </w:rPr>
        <w:t xml:space="preserve">nilValue is the 3-character string "nil", then encountering the characters "nil" in the data stream will parse to produce an Infoset item with </w:t>
      </w:r>
      <w:r>
        <w:rPr>
          <w:rFonts w:cs="Arial"/>
          <w:b/>
        </w:rPr>
        <w:t>[nilled]</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A64D65">
      <w:pPr>
        <w:pStyle w:val="Heading2"/>
      </w:pPr>
      <w:bookmarkStart w:id="4515" w:name="_Ref37335786"/>
      <w:bookmarkStart w:id="4516" w:name="_Ref37335737"/>
      <w:bookmarkStart w:id="4517" w:name="_Toc39166853"/>
      <w:r>
        <w:t>Parsing Algorithm</w:t>
      </w:r>
      <w:bookmarkEnd w:id="4515"/>
      <w:bookmarkEnd w:id="4516"/>
      <w:bookmarkEnd w:id="4517"/>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4518" w:author="Mike Beckerle" w:date="2020-04-23T13:29:00Z">
        <w:r>
          <w:t>to</w:t>
        </w:r>
      </w:ins>
      <w:r>
        <w:t>:</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pPr>
        <w:rPr>
          <w:ins w:id="4519" w:author="Mike Beckerle" w:date="2020-04-23T13:29:00Z"/>
        </w:rPr>
      </w:pPr>
      <w:r>
        <w:t xml:space="preserve">These two activities are defined below. They are mutually recursive in the expected way as a DFDL schema is a recursive nest of schema components. </w:t>
      </w:r>
    </w:p>
    <w:p w14:paraId="55A67447" w14:textId="1CE87A41" w:rsidR="000E1214" w:rsidRDefault="00A87198">
      <w:ins w:id="4520" w:author="Mike Beckerle" w:date="2020-04-23T13:29:00Z">
        <w:r>
          <w:t>The parsing algorithm</w:t>
        </w:r>
      </w:ins>
      <w:ins w:id="4521" w:author="Mike Beckerle" w:date="2020-04-23T13:30:00Z">
        <w:r>
          <w:t xml:space="preserve"> descr</w:t>
        </w:r>
      </w:ins>
      <w:ins w:id="4522" w:author="Mike Beckerle" w:date="2020-04-23T13:31:00Z">
        <w:r>
          <w:t>ibed here has many aspects which</w:t>
        </w:r>
      </w:ins>
      <w:ins w:id="4523" w:author="Mike Beckerle" w:date="2020-04-23T13:29:00Z">
        <w:r>
          <w:t xml:space="preserve"> </w:t>
        </w:r>
      </w:ins>
      <w:r w:rsidR="00405572">
        <w:t>depends on</w:t>
      </w:r>
      <w:ins w:id="4524" w:author="Mike Beckerle" w:date="2020-04-23T13:30:00Z">
        <w:r>
          <w:t xml:space="preserve"> the definitions of numerous DFDL properties</w:t>
        </w:r>
      </w:ins>
      <w:ins w:id="4525" w:author="Mike Beckerle" w:date="2020-04-23T13:31:00Z">
        <w:r>
          <w:t>. The properties</w:t>
        </w:r>
      </w:ins>
      <w:ins w:id="4526" w:author="Mike Beckerle" w:date="2020-04-23T13:30:00Z">
        <w:r>
          <w:t xml:space="preserve"> are defined in sections </w:t>
        </w:r>
        <w:r>
          <w:fldChar w:fldCharType="begin"/>
        </w:r>
        <w:r>
          <w:instrText xml:space="preserve"> REF _Ref38541050 \r \h </w:instrText>
        </w:r>
      </w:ins>
      <w:ins w:id="4527" w:author="Mike Beckerle" w:date="2020-04-23T13:30:00Z">
        <w:r>
          <w:fldChar w:fldCharType="separate"/>
        </w:r>
      </w:ins>
      <w:r w:rsidR="00852536">
        <w:t>10</w:t>
      </w:r>
      <w:ins w:id="4528" w:author="Mike Beckerle" w:date="2020-04-23T13:30:00Z">
        <w:r>
          <w:fldChar w:fldCharType="end"/>
        </w:r>
        <w:r>
          <w:t xml:space="preserve"> and </w:t>
        </w:r>
        <w:commentRangeStart w:id="4529"/>
        <w:r>
          <w:t>beyond</w:t>
        </w:r>
      </w:ins>
      <w:commentRangeEnd w:id="4529"/>
      <w:ins w:id="4530" w:author="Mike Beckerle" w:date="2020-04-23T13:31:00Z">
        <w:r>
          <w:rPr>
            <w:rStyle w:val="CommentReference"/>
          </w:rPr>
          <w:commentReference w:id="4529"/>
        </w:r>
      </w:ins>
      <w:ins w:id="4531" w:author="Mike Beckerle" w:date="2020-04-23T13:30:00Z">
        <w:r>
          <w:t xml:space="preserve">. </w:t>
        </w:r>
      </w:ins>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4532" w:name="_Toc39166854"/>
      <w:r>
        <w:rPr>
          <w:rFonts w:eastAsia="Times New Roman"/>
        </w:rPr>
        <w:t>Known-to-exist and Known-not-to-exist</w:t>
      </w:r>
      <w:bookmarkEnd w:id="4532"/>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4533" w:author="Mike Beckerle" w:date="2020-04-23T13:25:00Z">
        <w:r>
          <w:delText xml:space="preserve">discriminations </w:delText>
        </w:r>
      </w:del>
      <w:ins w:id="4534" w:author="Mike Beckerle" w:date="2020-04-23T13:25:00Z">
        <w:r>
          <w:t xml:space="preserve">determinations </w:t>
        </w:r>
      </w:ins>
      <w:r>
        <w:t>hold:</w:t>
      </w:r>
    </w:p>
    <w:p w14:paraId="5B92E438" w14:textId="77777777" w:rsidR="000E1214" w:rsidRDefault="00A87198">
      <w:pPr>
        <w:pStyle w:val="ListParagraph"/>
        <w:numPr>
          <w:ilvl w:val="0"/>
          <w:numId w:val="59"/>
        </w:numPr>
      </w:pPr>
      <w:r>
        <w:t>There is a dfdl:discriminator</w:t>
      </w:r>
      <w:r>
        <w:rPr>
          <w:rStyle w:val="FootnoteReference"/>
          <w:rFonts w:cs="Arial"/>
        </w:rPr>
        <w:footnoteReference w:id="14"/>
      </w:r>
      <w:r>
        <w:t xml:space="preserve"> applying to the component and its expression evaluates to true or regular expression pattern matches.</w:t>
      </w:r>
    </w:p>
    <w:p w14:paraId="2D4A2896" w14:textId="77777777" w:rsidR="000E1214" w:rsidRDefault="00A87198">
      <w:pPr>
        <w:numPr>
          <w:ilvl w:val="0"/>
          <w:numId w:val="60"/>
        </w:numPr>
        <w:autoSpaceDE w:val="0"/>
        <w:autoSpaceDN w:val="0"/>
        <w:adjustRightInd w:val="0"/>
        <w:rPr>
          <w:rFonts w:cs="Arial"/>
        </w:rPr>
      </w:pPr>
      <w:r>
        <w:rPr>
          <w:rFonts w:cs="Arial"/>
        </w:rPr>
        <w:t>The component is a direct child of an xs:sequence or xs:choice with dfdl:initiatedContent</w:t>
      </w:r>
      <w:ins w:id="4536" w:author="Mike Beckerle" w:date="2020-04-23T13:39:00Z">
        <w:r>
          <w:rPr>
            <w:rStyle w:val="FootnoteReference"/>
            <w:rFonts w:cs="Arial"/>
          </w:rPr>
          <w:footnoteReference w:id="15"/>
        </w:r>
      </w:ins>
      <w:r>
        <w:rPr>
          <w:rFonts w:cs="Arial"/>
        </w:rPr>
        <w:t xml:space="preserve"> 'yes' and a </w:t>
      </w:r>
      <w:ins w:id="4542" w:author="Mike Beckerle" w:date="2020-04-23T13:35:00Z">
        <w:r>
          <w:rPr>
            <w:rFonts w:cs="Arial"/>
          </w:rPr>
          <w:t>dfdl:</w:t>
        </w:r>
      </w:ins>
      <w:r>
        <w:rPr>
          <w:rFonts w:cs="Arial"/>
        </w:rPr>
        <w:t>initiator defined for the component is found.</w:t>
      </w:r>
    </w:p>
    <w:p w14:paraId="1103E015" w14:textId="77777777" w:rsidR="000E1214" w:rsidRDefault="00A87198">
      <w:pPr>
        <w:numPr>
          <w:ilvl w:val="0"/>
          <w:numId w:val="60"/>
        </w:numPr>
        <w:autoSpaceDE w:val="0"/>
        <w:autoSpaceDN w:val="0"/>
        <w:adjustRightInd w:val="0"/>
        <w:rPr>
          <w:rFonts w:cs="Arial"/>
        </w:rPr>
      </w:pPr>
      <w:r>
        <w:rPr>
          <w:rFonts w:cs="Arial"/>
        </w:rPr>
        <w:t>The component is a direct child of an xs:choice with dfdl:choiceDispatchKey</w:t>
      </w:r>
      <w:ins w:id="4543" w:author="Mike Beckerle" w:date="2020-04-23T13:41:00Z">
        <w:r>
          <w:rPr>
            <w:rStyle w:val="FootnoteReference"/>
            <w:rFonts w:cs="Arial"/>
          </w:rPr>
          <w:footnoteReference w:id="16"/>
        </w:r>
      </w:ins>
      <w:r>
        <w:rPr>
          <w:rFonts w:cs="Arial"/>
        </w:rPr>
        <w:t xml:space="preserve"> and the result of the dfdl:choiceDispatchKey expression matches one of the dfdl:choiceBranchKey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When there are dfdl:assert</w:t>
      </w:r>
      <w:ins w:id="4548" w:author="Mike Beckerle" w:date="2020-04-23T13:43:00Z">
        <w:r>
          <w:rPr>
            <w:rStyle w:val="FootnoteReference"/>
          </w:rPr>
          <w:footnoteReference w:id="17"/>
        </w:r>
        <w:r>
          <w:t xml:space="preserve"> statement</w:t>
        </w:r>
      </w:ins>
      <w:r>
        <w:t>s with failureType 'processingError'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Note that it is possible for an occurrence of a schema component to be known-to-exist due to a positive discrimination, but then subsequently a processing error occurs when evaluating a statement annotation such as a dfdl:assert or a dfdl:setVariable, or a processing error occurs when determining the representation, or in the case of normal representation and simpleType,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4554" w:author="Mike Beckerle" w:date="2020-04-23T13:26:00Z">
        <w:r>
          <w:rPr>
            <w:rStyle w:val="Emphasis"/>
          </w:rPr>
          <w:delText>discriminations</w:delText>
        </w:r>
        <w:r>
          <w:rPr>
            <w:rFonts w:cs="Arial"/>
          </w:rPr>
          <w:delText xml:space="preserve"> </w:delText>
        </w:r>
      </w:del>
      <w:ins w:id="4555"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pPr>
        <w:numPr>
          <w:ilvl w:val="0"/>
          <w:numId w:val="62"/>
        </w:numPr>
        <w:autoSpaceDE w:val="0"/>
        <w:autoSpaceDN w:val="0"/>
        <w:adjustRightInd w:val="0"/>
        <w:rPr>
          <w:rFonts w:cs="Arial"/>
        </w:rPr>
      </w:pPr>
      <w:r>
        <w:rPr>
          <w:rFonts w:cs="Arial"/>
        </w:rPr>
        <w:t>There is a dfdl:discriminator applying to the component and its expression evaluates to false or regular expression pattern fails to match, or a processing error occurs while processing the dfdl:discriminator.</w:t>
      </w:r>
    </w:p>
    <w:p w14:paraId="3B9FE3DE" w14:textId="77777777" w:rsidR="000E1214" w:rsidRDefault="00A87198">
      <w:pPr>
        <w:numPr>
          <w:ilvl w:val="0"/>
          <w:numId w:val="62"/>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77777777" w:rsidR="000E1214" w:rsidRDefault="00A87198">
      <w:pPr>
        <w:numPr>
          <w:ilvl w:val="0"/>
          <w:numId w:val="62"/>
        </w:numPr>
        <w:autoSpaceDE w:val="0"/>
        <w:autoSpaceDN w:val="0"/>
        <w:adjustRightInd w:val="0"/>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There is a dfdl:assert with failureType 'processingError' on the component and its expression evaluates to false or its regular expression pattern fails to match, or a processing error occurs while processing the dfdl:assert.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3D070218"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fldChar w:fldCharType="begin"/>
      </w:r>
      <w:r>
        <w:instrText xml:space="preserve"> REF _Ref362445886 \r \h  \* MERGEFORMAT </w:instrText>
      </w:r>
      <w:r>
        <w:fldChar w:fldCharType="separate"/>
      </w:r>
      <w:r w:rsidR="00852536">
        <w:t>14.2</w:t>
      </w:r>
      <w:r>
        <w:fldChar w:fldCharType="end"/>
      </w:r>
      <w:r>
        <w:t xml:space="preserve"> </w:t>
      </w:r>
      <w:r>
        <w:fldChar w:fldCharType="begin"/>
      </w:r>
      <w:r>
        <w:instrText xml:space="preserve"> REF _Ref362445872 \h  \* MERGEFORMAT </w:instrText>
      </w:r>
      <w:r>
        <w:fldChar w:fldCharType="separate"/>
      </w:r>
      <w:r w:rsidR="00852536">
        <w:t>Sequence Groups with Separators</w:t>
      </w:r>
      <w:r>
        <w:fldChar w:fldCharType="end"/>
      </w:r>
      <w:r>
        <w:t xml:space="preserve">  for details.</w:t>
      </w:r>
    </w:p>
    <w:p w14:paraId="6FA02AE0" w14:textId="77777777" w:rsidR="000E1214" w:rsidRDefault="00A87198" w:rsidP="002439DA">
      <w:pPr>
        <w:pStyle w:val="Heading3"/>
        <w:rPr>
          <w:rFonts w:eastAsia="Times New Roman"/>
          <w:lang w:eastAsia="en-GB"/>
        </w:rPr>
      </w:pPr>
      <w:bookmarkStart w:id="4556" w:name="_Ref37169058"/>
      <w:bookmarkStart w:id="4557" w:name="_Toc39166855"/>
      <w:r>
        <w:rPr>
          <w:rFonts w:eastAsia="Times New Roman"/>
          <w:lang w:eastAsia="en-GB"/>
        </w:rPr>
        <w:t>Establishing Representation</w:t>
      </w:r>
      <w:bookmarkEnd w:id="4556"/>
      <w:bookmarkEnd w:id="4557"/>
    </w:p>
    <w:p w14:paraId="6E99C616" w14:textId="77777777" w:rsidR="000E1214" w:rsidRDefault="00A87198">
      <w:r>
        <w:t>Unless an element occurrence is known-not-to-exist,</w:t>
      </w:r>
      <w:del w:id="4558" w:author="Mike Beckerle" w:date="2020-04-23T13:49:00Z">
        <w:r>
          <w:delText xml:space="preserve"> it must be</w:delText>
        </w:r>
      </w:del>
      <w:ins w:id="4559" w:author="Mike Beckerle" w:date="2020-04-23T13:49:00Z">
        <w:r>
          <w:t xml:space="preserve"> the parsing algorithm</w:t>
        </w:r>
      </w:ins>
      <w:r>
        <w:t xml:space="preserve"> establishe</w:t>
      </w:r>
      <w:ins w:id="4560" w:author="Mike Beckerle" w:date="2020-04-23T13:49:00Z">
        <w:r>
          <w:t>s</w:t>
        </w:r>
      </w:ins>
      <w:r>
        <w:t xml:space="preserve">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8"/>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(xs:string or xs:hexBinary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9"/>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t>Otherwise the element has normal representation.</w:t>
      </w:r>
    </w:p>
    <w:p w14:paraId="6E68F2B9" w14:textId="77777777" w:rsidR="000E1214" w:rsidRDefault="00A87198">
      <w:r>
        <w:t>Note: The DFDL parser shall not recursively parse the schema components inside a complex element when it has already established that the element occurrence is missing</w:t>
      </w:r>
      <w:r>
        <w:rPr>
          <w:rStyle w:val="FootnoteReference"/>
        </w:rPr>
        <w:footnoteReference w:id="20"/>
      </w:r>
      <w:r>
        <w:t xml:space="preserve">. </w:t>
      </w:r>
    </w:p>
    <w:p w14:paraId="4B349087" w14:textId="77777777" w:rsidR="000E1214" w:rsidRDefault="00A87198" w:rsidP="002439DA">
      <w:pPr>
        <w:pStyle w:val="Heading3"/>
        <w:rPr>
          <w:rFonts w:eastAsia="Times New Roman"/>
        </w:rPr>
      </w:pPr>
      <w:bookmarkStart w:id="4561" w:name="_Ref362445434"/>
      <w:bookmarkStart w:id="4562" w:name="_Ref362445435"/>
      <w:bookmarkStart w:id="4563" w:name="_Ref362445436"/>
      <w:bookmarkStart w:id="4564" w:name="_Ref362446233"/>
      <w:bookmarkStart w:id="4565" w:name="_Ref362446248"/>
      <w:bookmarkStart w:id="4566" w:name="_Ref362446661"/>
      <w:bookmarkStart w:id="4567" w:name="_Ref362446685"/>
      <w:bookmarkStart w:id="4568" w:name="_Ref362446808"/>
      <w:bookmarkStart w:id="4569" w:name="_Toc39166856"/>
      <w:r>
        <w:rPr>
          <w:rFonts w:eastAsia="Times New Roman"/>
        </w:rPr>
        <w:t>Points of Uncertainty</w:t>
      </w:r>
      <w:bookmarkEnd w:id="4561"/>
      <w:bookmarkEnd w:id="4562"/>
      <w:bookmarkEnd w:id="4563"/>
      <w:bookmarkEnd w:id="4564"/>
      <w:bookmarkEnd w:id="4565"/>
      <w:bookmarkEnd w:id="4566"/>
      <w:bookmarkEnd w:id="4567"/>
      <w:bookmarkEnd w:id="4568"/>
      <w:bookmarkEnd w:id="4569"/>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An xs:choice</w:t>
      </w:r>
    </w:p>
    <w:p w14:paraId="2AA545A3" w14:textId="77777777" w:rsidR="000E1214" w:rsidRDefault="00A87198">
      <w:pPr>
        <w:numPr>
          <w:ilvl w:val="0"/>
          <w:numId w:val="69"/>
        </w:numPr>
      </w:pPr>
      <w:r>
        <w:t>All xs:elements in an unordered xs:sequence (dfdl:sequenceKind</w:t>
      </w:r>
      <w:ins w:id="4570" w:author="Mike Beckerle" w:date="2020-04-23T13:55:00Z">
        <w:r>
          <w:rPr>
            <w:rStyle w:val="FootnoteReference"/>
          </w:rPr>
          <w:footnoteReference w:id="21"/>
        </w:r>
      </w:ins>
      <w:r>
        <w:t xml:space="preserve"> is 'unordered')</w:t>
      </w:r>
    </w:p>
    <w:p w14:paraId="216D5429" w14:textId="77777777" w:rsidR="000E1214" w:rsidRDefault="00A87198">
      <w:pPr>
        <w:numPr>
          <w:ilvl w:val="0"/>
          <w:numId w:val="69"/>
        </w:numPr>
      </w:pPr>
      <w:r>
        <w:t>An optional</w:t>
      </w:r>
      <w:ins w:id="4575" w:author="Mike Beckerle" w:date="2020-04-23T13:57:00Z">
        <w:r>
          <w:rPr>
            <w:rStyle w:val="FootnoteReference"/>
          </w:rPr>
          <w:footnoteReference w:id="22"/>
        </w:r>
      </w:ins>
      <w:r>
        <w:t xml:space="preserve"> xs:element </w:t>
      </w:r>
    </w:p>
    <w:p w14:paraId="7A42697B" w14:textId="77777777" w:rsidR="000E1214" w:rsidRDefault="00A87198">
      <w:pPr>
        <w:numPr>
          <w:ilvl w:val="0"/>
          <w:numId w:val="69"/>
        </w:numPr>
      </w:pPr>
      <w:r>
        <w:t xml:space="preserve">An array xs:element. </w:t>
      </w:r>
    </w:p>
    <w:p w14:paraId="60D5838D" w14:textId="77777777" w:rsidR="000E1214" w:rsidRDefault="00A87198">
      <w:pPr>
        <w:numPr>
          <w:ilvl w:val="0"/>
          <w:numId w:val="69"/>
        </w:numPr>
      </w:pPr>
      <w:r>
        <w:t xml:space="preserve">All xs:elements in an xs:sequence containing one or more </w:t>
      </w:r>
      <w:ins w:id="4580" w:author="Mike Beckerle" w:date="2020-04-23T13:58:00Z">
        <w:r>
          <w:t>dfdl:</w:t>
        </w:r>
      </w:ins>
      <w:r>
        <w:t>floating</w:t>
      </w:r>
      <w:ins w:id="4581" w:author="Mike Beckerle" w:date="2020-04-23T13:58:00Z">
        <w:r>
          <w:rPr>
            <w:rStyle w:val="FootnoteReference"/>
          </w:rPr>
          <w:footnoteReference w:id="23"/>
        </w:r>
      </w:ins>
      <w:r>
        <w:t xml:space="preserve"> xs:elements.</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An xs:choice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dfdl:choiceDispatchKey property to the value of one of the dfdl:choiceBranchKey property values of one of the choice branches. It is a processing error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t>When parsing an array, points of uncertainty only occur for certain values of dfdl:occursCountKind</w:t>
      </w:r>
      <w:ins w:id="4586" w:author="Mike Beckerle" w:date="2020-04-23T14:03:00Z">
        <w:r>
          <w:rPr>
            <w:rStyle w:val="FootnoteReference"/>
          </w:rPr>
          <w:footnoteReference w:id="24"/>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4590" w:author="Mike Beckerle" w:date="2020-04-23T14:04:00Z">
              <w:r>
                <w:t>The number of occurrences equal to the dfdl:occursCount</w:t>
              </w:r>
            </w:ins>
            <w:ins w:id="4591" w:author="Mike Beckerle" w:date="2020-04-23T14:05:00Z">
              <w:r>
                <w:rPr>
                  <w:rStyle w:val="FootnoteReference"/>
                </w:rPr>
                <w:footnoteReference w:id="25"/>
              </w:r>
            </w:ins>
            <w:ins w:id="4596"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72F9F06" w14:textId="77777777" w:rsidR="000E1214" w:rsidRDefault="00A87198">
            <w:pPr>
              <w:pStyle w:val="TableContents"/>
            </w:pPr>
            <w:r>
              <w:t>No point of uncertainty (</w:t>
            </w:r>
            <w:ins w:id="4597" w:author="Mike Beckerle" w:date="2020-04-23T14:07:00Z">
              <w:r>
                <w:t xml:space="preserve">The </w:t>
              </w:r>
            </w:ins>
            <w:r>
              <w:t>stop</w:t>
            </w:r>
            <w:ins w:id="4598" w:author="Mike Beckerle" w:date="2020-04-23T14:07:00Z">
              <w:r>
                <w:t xml:space="preserve"> v</w:t>
              </w:r>
            </w:ins>
            <w:r>
              <w:t xml:space="preserve">alue must always be present, even </w:t>
            </w:r>
          </w:p>
          <w:p w14:paraId="18F46799" w14:textId="77777777" w:rsidR="000E1214" w:rsidRDefault="00A87198">
            <w:pPr>
              <w:pStyle w:val="TableContents"/>
              <w:keepNext/>
            </w:pPr>
            <w:r>
              <w:t xml:space="preserve">when XSD minOccurs is 0). </w:t>
            </w:r>
          </w:p>
        </w:tc>
      </w:tr>
    </w:tbl>
    <w:p w14:paraId="2399B8D2" w14:textId="1FEB19B2" w:rsidR="000E1214" w:rsidRDefault="00A87198">
      <w:pPr>
        <w:pStyle w:val="Caption"/>
      </w:pPr>
      <w:r>
        <w:t xml:space="preserve">Table </w:t>
      </w:r>
      <w:fldSimple w:instr=" SEQ Table \* ARABIC ">
        <w:r w:rsidR="00852536">
          <w:rPr>
            <w:noProof/>
          </w:rPr>
          <w:t>11</w:t>
        </w:r>
      </w:fldSimple>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A64D65">
      <w:pPr>
        <w:pStyle w:val="Heading2"/>
      </w:pPr>
      <w:bookmarkStart w:id="4599" w:name="_Ref362445437"/>
      <w:bookmarkStart w:id="4600" w:name="_Ref362445438"/>
      <w:bookmarkStart w:id="4601" w:name="_Ref362445513"/>
      <w:bookmarkStart w:id="4602" w:name="_Ref362445526"/>
      <w:bookmarkStart w:id="4603" w:name="_Ref362447391"/>
      <w:bookmarkStart w:id="4604" w:name="_Ref351914183"/>
      <w:bookmarkStart w:id="4605" w:name="_Ref351914483"/>
      <w:bookmarkStart w:id="4606" w:name="_Toc39166857"/>
      <w:r>
        <w:t>Element Defaults</w:t>
      </w:r>
      <w:bookmarkEnd w:id="4599"/>
      <w:bookmarkEnd w:id="4600"/>
      <w:bookmarkEnd w:id="4601"/>
      <w:bookmarkEnd w:id="4602"/>
      <w:bookmarkEnd w:id="4603"/>
      <w:bookmarkEnd w:id="4604"/>
      <w:bookmarkEnd w:id="4605"/>
      <w:bookmarkEnd w:id="4606"/>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4607" w:name="_Toc39166858"/>
      <w:r>
        <w:rPr>
          <w:rFonts w:eastAsia="Times New Roman"/>
        </w:rPr>
        <w:t>Definition 'default value'</w:t>
      </w:r>
      <w:bookmarkEnd w:id="4607"/>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 xml:space="preserve">The XSD default property exists. The default value is the </w:t>
      </w:r>
      <w:ins w:id="4608" w:author="Mike Beckerle" w:date="2020-04-27T12:48:00Z">
        <w:r>
          <w:t xml:space="preserve">XSD </w:t>
        </w:r>
      </w:ins>
      <w:ins w:id="4609" w:author="Mike Beckerle" w:date="2020-04-27T12:23:00Z">
        <w:r>
          <w:t xml:space="preserve">default </w:t>
        </w:r>
      </w:ins>
      <w:r>
        <w:t>property's value.</w:t>
      </w:r>
    </w:p>
    <w:p w14:paraId="7B0AA55C" w14:textId="77777777" w:rsidR="000E1214" w:rsidRDefault="00A87198">
      <w:pPr>
        <w:numPr>
          <w:ilvl w:val="0"/>
          <w:numId w:val="70"/>
        </w:numPr>
      </w:pPr>
      <w:r>
        <w:t>The XSD fixed</w:t>
      </w:r>
      <w:ins w:id="4610" w:author="Mike Beckerle" w:date="2020-04-23T14:11:00Z">
        <w:r>
          <w:rPr>
            <w:rStyle w:val="FootnoteReference"/>
          </w:rPr>
          <w:footnoteReference w:id="26"/>
        </w:r>
      </w:ins>
      <w:r>
        <w:t xml:space="preserve"> property exists. The default value is the </w:t>
      </w:r>
      <w:ins w:id="4614" w:author="Mike Beckerle" w:date="2020-04-27T12:48:00Z">
        <w:r>
          <w:t xml:space="preserve">XSD </w:t>
        </w:r>
      </w:ins>
      <w:ins w:id="4615" w:author="Mike Beckerle" w:date="2020-04-27T12:23:00Z">
        <w:r>
          <w:t xml:space="preserve">fixed </w:t>
        </w:r>
      </w:ins>
      <w:r>
        <w:t>property's value.</w:t>
      </w:r>
    </w:p>
    <w:p w14:paraId="6276AA4A" w14:textId="77777777" w:rsidR="000E1214" w:rsidRDefault="00A87198">
      <w:pPr>
        <w:numPr>
          <w:ilvl w:val="0"/>
          <w:numId w:val="70"/>
        </w:numPr>
      </w:pPr>
      <w:r>
        <w:t>The element has XSD nillable is 'true' and dfdl:useNilForDefault</w:t>
      </w:r>
      <w:ins w:id="4616" w:author="Mike Beckerle" w:date="2020-04-23T14:17:00Z">
        <w:r>
          <w:rPr>
            <w:rStyle w:val="FootnoteReference"/>
          </w:rPr>
          <w:footnoteReference w:id="27"/>
        </w:r>
      </w:ins>
      <w:r>
        <w:t xml:space="preserve"> is 'yes'. </w:t>
      </w:r>
      <w:r>
        <w:rPr>
          <w:rFonts w:cs="Arial"/>
        </w:rPr>
        <w:t>The</w:t>
      </w:r>
      <w:r>
        <w:t xml:space="preserve"> corresponding Infoset item will have the </w:t>
      </w:r>
      <w:r>
        <w:rPr>
          <w:b/>
        </w:rPr>
        <w:t>[nilled]</w:t>
      </w:r>
      <w:r>
        <w:t xml:space="preserve"> member true, and the </w:t>
      </w:r>
      <w:r>
        <w:rPr>
          <w:b/>
        </w:rPr>
        <w:t>[dataValue]</w:t>
      </w:r>
      <w:r>
        <w:t xml:space="preserve"> member will have no value.</w:t>
      </w:r>
    </w:p>
    <w:p w14:paraId="7D6FBA10" w14:textId="77777777" w:rsidR="000E1214" w:rsidRDefault="00A87198" w:rsidP="002439DA">
      <w:pPr>
        <w:pStyle w:val="Heading3"/>
        <w:rPr>
          <w:rFonts w:eastAsia="Times New Roman"/>
        </w:rPr>
      </w:pPr>
      <w:bookmarkStart w:id="4622" w:name="_Ref366081769"/>
      <w:bookmarkStart w:id="4623" w:name="_Toc39166859"/>
      <w:r>
        <w:rPr>
          <w:rFonts w:eastAsia="Times New Roman"/>
        </w:rPr>
        <w:t xml:space="preserve">Element </w:t>
      </w:r>
      <w:bookmarkStart w:id="4624" w:name="_Ref351913987"/>
      <w:bookmarkStart w:id="4625" w:name="_Ref351914003"/>
      <w:bookmarkStart w:id="4626" w:name="_Ref362447158"/>
      <w:r>
        <w:rPr>
          <w:rFonts w:eastAsia="Times New Roman"/>
        </w:rPr>
        <w:t>Defaults When Parsing</w:t>
      </w:r>
      <w:bookmarkEnd w:id="4622"/>
      <w:bookmarkEnd w:id="4624"/>
      <w:bookmarkEnd w:id="4625"/>
      <w:bookmarkEnd w:id="4626"/>
      <w:bookmarkEnd w:id="4623"/>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processing error.</w:t>
      </w:r>
    </w:p>
    <w:p w14:paraId="7575FE69" w14:textId="79031989" w:rsidR="000E1214" w:rsidRDefault="00A87198">
      <w:r>
        <w:t xml:space="preserve">The rules for applying element defaults are not dependent on dfdl:occursCountKind. However, if a required occurrence does not produce an item in the Infoset after the rules have been applied, then whether it is a processing error or a validation error (if validation is enabled) </w:t>
      </w:r>
      <w:r>
        <w:rPr>
          <w:rStyle w:val="Emphasis"/>
        </w:rPr>
        <w:t>does</w:t>
      </w:r>
      <w:r>
        <w:t xml:space="preserve"> depend on dfdl:occursCountKind (see Section </w:t>
      </w:r>
      <w:r>
        <w:fldChar w:fldCharType="begin"/>
      </w:r>
      <w:r>
        <w:instrText xml:space="preserve"> REF _Ref351049926 \r \h </w:instrText>
      </w:r>
      <w:r>
        <w:fldChar w:fldCharType="separate"/>
      </w:r>
      <w:r w:rsidR="00852536">
        <w:t>16.1</w:t>
      </w:r>
      <w:r>
        <w:fldChar w:fldCharType="end"/>
      </w:r>
      <w:r>
        <w:t xml:space="preserve"> </w:t>
      </w:r>
      <w:r>
        <w:fldChar w:fldCharType="begin"/>
      </w:r>
      <w:r>
        <w:instrText xml:space="preserve"> REF _Ref351049926 \h </w:instrText>
      </w:r>
      <w:r>
        <w:fldChar w:fldCharType="separate"/>
      </w:r>
      <w:r w:rsidR="00852536">
        <w:t>dfdl:occursCountKind property</w:t>
      </w:r>
      <w: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dfdl:discriminator statements evaluating to true, or dfdl:setVariable statements, are retained.</w:t>
      </w:r>
    </w:p>
    <w:p w14:paraId="0EA0190C" w14:textId="77777777" w:rsidR="000E1214" w:rsidRDefault="00A87198">
      <w:pPr>
        <w:rPr>
          <w:ins w:id="4627" w:author="Mike Beckerle" w:date="2020-04-23T14:19:00Z"/>
        </w:rPr>
      </w:pPr>
      <w:ins w:id="4628" w:author="Mike Beckerle" w:date="2020-04-23T14:24:00Z">
        <w:r>
          <w:t>Assuming the empty repres</w:t>
        </w:r>
      </w:ins>
      <w:ins w:id="4629" w:author="Mike Beckerle" w:date="2020-04-23T14:25:00Z">
        <w:r>
          <w:t>entation has been established, t</w:t>
        </w:r>
      </w:ins>
      <w:r>
        <w:t xml:space="preserve">here are three main cases to consider: </w:t>
      </w:r>
    </w:p>
    <w:p w14:paraId="2EEDA2D9" w14:textId="77777777" w:rsidR="000E1214" w:rsidRDefault="00A87198">
      <w:pPr>
        <w:pStyle w:val="ListParagraph"/>
        <w:numPr>
          <w:ilvl w:val="0"/>
          <w:numId w:val="71"/>
        </w:numPr>
        <w:rPr>
          <w:ins w:id="4630" w:author="Mike Beckerle" w:date="2020-04-23T14:19:00Z"/>
        </w:rPr>
      </w:pPr>
      <w:ins w:id="4631" w:author="Mike Beckerle" w:date="2020-04-23T14:19:00Z">
        <w:r>
          <w:t>Simple element (not type xs:string or xs:hexBinary)</w:t>
        </w:r>
      </w:ins>
    </w:p>
    <w:p w14:paraId="6D8D2F3A" w14:textId="77777777" w:rsidR="000E1214" w:rsidRDefault="00A87198">
      <w:pPr>
        <w:pStyle w:val="ListParagraph"/>
        <w:numPr>
          <w:ilvl w:val="0"/>
          <w:numId w:val="71"/>
        </w:numPr>
        <w:rPr>
          <w:ins w:id="4632" w:author="Mike Beckerle" w:date="2020-04-23T14:20:00Z"/>
        </w:rPr>
      </w:pPr>
      <w:ins w:id="4633" w:author="Mike Beckerle" w:date="2020-04-23T14:19:00Z">
        <w:r>
          <w:t>Simple element</w:t>
        </w:r>
      </w:ins>
      <w:ins w:id="4634" w:author="Mike Beckerle" w:date="2020-04-23T14:20:00Z">
        <w:r>
          <w:t xml:space="preserve"> (</w:t>
        </w:r>
      </w:ins>
      <w:ins w:id="4635" w:author="Mike Beckerle" w:date="2020-04-23T14:19:00Z">
        <w:r>
          <w:t>type xs</w:t>
        </w:r>
      </w:ins>
      <w:ins w:id="4636" w:author="Unknown">
        <w:r>
          <w:t>:string</w:t>
        </w:r>
      </w:ins>
      <w:ins w:id="4637" w:author="Mike Beckerle" w:date="2020-04-23T14:20:00Z">
        <w:r>
          <w:t xml:space="preserve"> or xs:hexBinary)</w:t>
        </w:r>
      </w:ins>
    </w:p>
    <w:p w14:paraId="5C59C073" w14:textId="77777777" w:rsidR="000E1214" w:rsidRDefault="00A87198">
      <w:pPr>
        <w:pStyle w:val="ListParagraph"/>
        <w:numPr>
          <w:ilvl w:val="0"/>
          <w:numId w:val="71"/>
        </w:numPr>
        <w:rPr>
          <w:ins w:id="4638" w:author="Mike Beckerle" w:date="2020-04-23T14:20:00Z"/>
        </w:rPr>
      </w:pPr>
      <w:ins w:id="4639" w:author="Mike Beckerle" w:date="2020-04-23T14:20:00Z">
        <w:r>
          <w:t>Complex element</w:t>
        </w:r>
      </w:ins>
    </w:p>
    <w:p w14:paraId="7A38E9B2" w14:textId="77777777" w:rsidR="000E1214" w:rsidRDefault="00A87198">
      <w:ins w:id="4640"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8"/>
      </w:r>
      <w:r>
        <w:t xml:space="preserve">, then an item is added to the Infoset using empty string (type xs:string) or empty hexBinary (type xs:hexBinary) as the value, otherwise nothing is added to the Infoset. </w:t>
      </w:r>
    </w:p>
    <w:p w14:paraId="335BD9F1" w14:textId="77777777" w:rsidR="000E1214" w:rsidRDefault="00A87198">
      <w:r>
        <w:t>Note: To prevent unwanted empty strings or empty hexBinary values from being added to the Infoset, use XSD minLength &gt; '0' and a dfdl:assert that uses the dfdl:checkConstraints()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29"/>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xs:string), empty hexBinary (type xs:hexBinary),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pPr>
        <w:rPr>
          <w:ins w:id="4641" w:author="Mike Beckerle" w:date="2020-04-23T14:28:00Z"/>
        </w:rPr>
      </w:pPr>
      <w:r>
        <w:t xml:space="preserve">As an example, consider </w:t>
      </w:r>
      <w:ins w:id="4642"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4643" w:author="Mike Beckerle" w:date="2020-04-23T14:29:00Z"/>
        </w:rPr>
      </w:pPr>
      <w:ins w:id="4644" w:author="Mike Beckerle" w:date="2020-04-23T14:28:00Z">
        <w:r>
          <w:t>&lt;xs:sequence dfdl:separat</w:t>
        </w:r>
      </w:ins>
      <w:ins w:id="4645"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4646" w:author="Mike Beckerle" w:date="2020-04-23T14:29:00Z"/>
        </w:rPr>
      </w:pPr>
      <w:ins w:id="4647" w:author="Mike Beckerle" w:date="2020-04-23T14:29:00Z">
        <w:r>
          <w:t xml:space="preserve">  ...</w:t>
        </w:r>
      </w:ins>
      <w:ins w:id="4648"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4649" w:author="Mike Beckerle" w:date="2020-04-23T14:40:00Z"/>
        </w:rPr>
      </w:pPr>
      <w:ins w:id="4650" w:author="Mike Beckerle" w:date="2020-04-23T14:29:00Z">
        <w:r>
          <w:t xml:space="preserve">  &lt;xs:element name="E1"</w:t>
        </w:r>
      </w:ins>
      <w:ins w:id="4651" w:author="Mike Beckerle" w:date="2020-04-23T14:31:00Z">
        <w:r>
          <w:t xml:space="preserve"> </w:t>
        </w:r>
      </w:ins>
      <w:ins w:id="4652"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4653" w:author="Mike Beckerle" w:date="2020-04-23T14:40:00Z"/>
        </w:rPr>
      </w:pPr>
      <w:ins w:id="4654" w:author="Mike Beckerle" w:date="2020-04-23T14:40:00Z">
        <w:r>
          <w:t xml:space="preserve">    </w:t>
        </w:r>
      </w:ins>
      <w:ins w:id="4655"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4656" w:author="Mike Beckerle" w:date="2020-04-23T14:29:00Z"/>
        </w:rPr>
      </w:pPr>
      <w:ins w:id="4657" w:author="Mike Beckerle" w:date="2020-04-23T14:40:00Z">
        <w:r>
          <w:t xml:space="preserve">    dfdl:occursCountKind="implicit"</w:t>
        </w:r>
      </w:ins>
      <w:ins w:id="4658"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4659" w:author="Mike Beckerle" w:date="2020-04-23T14:29:00Z"/>
        </w:rPr>
      </w:pPr>
      <w:ins w:id="4660"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4661" w:author="Mike Beckerle" w:date="2020-04-23T14:30:00Z"/>
        </w:rPr>
      </w:pPr>
      <w:ins w:id="4662" w:author="Mike Beckerle" w:date="2020-04-23T14:29:00Z">
        <w:r>
          <w:t xml:space="preserve">      &lt;xs:sequence</w:t>
        </w:r>
      </w:ins>
      <w:ins w:id="4663"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4664" w:author="Mike Beckerle" w:date="2020-04-23T14:31:00Z"/>
        </w:rPr>
      </w:pPr>
      <w:ins w:id="4665" w:author="Mike Beckerle" w:date="2020-04-23T14:30:00Z">
        <w:r>
          <w:t xml:space="preserve">        &lt;xs:element name="E2" type="xs:string" dfdl:lengthKind="</w:t>
        </w:r>
      </w:ins>
      <w:ins w:id="4666"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4667" w:author="Mike Beckerle" w:date="2020-04-23T14:32:00Z"/>
        </w:rPr>
      </w:pPr>
      <w:ins w:id="4668" w:author="Mike Beckerle" w:date="2020-04-23T14:31:00Z">
        <w:r>
          <w:t xml:space="preserve">        </w:t>
        </w:r>
      </w:ins>
      <w:ins w:id="4669"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4670" w:author="Mike Beckerle" w:date="2020-04-23T14:32:00Z"/>
        </w:rPr>
      </w:pPr>
      <w:ins w:id="4671"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4672" w:author="Mike Beckerle" w:date="2020-04-23T14:32:00Z"/>
        </w:rPr>
      </w:pPr>
      <w:ins w:id="4673"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4674" w:author="Mike Beckerle" w:date="2020-04-23T14:32:00Z"/>
        </w:rPr>
      </w:pPr>
      <w:ins w:id="4675"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4676" w:author="Mike Beckerle" w:date="2020-04-23T14:32:00Z"/>
        </w:rPr>
      </w:pPr>
      <w:ins w:id="4677"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4678" w:author="Mike Beckerle" w:date="2020-04-23T14:28:00Z"/>
        </w:rPr>
      </w:pPr>
      <w:ins w:id="4679" w:author="Mike Beckerle" w:date="2020-04-23T14:32:00Z">
        <w:r>
          <w:t>&lt;/xs:sequence&gt;</w:t>
        </w:r>
      </w:ins>
    </w:p>
    <w:p w14:paraId="2D7EAE9A" w14:textId="77777777" w:rsidR="000E1214" w:rsidRDefault="00A87198">
      <w:pPr>
        <w:rPr>
          <w:ins w:id="4680" w:author="Mike Beckerle" w:date="2020-04-23T14:33:00Z"/>
        </w:rPr>
      </w:pPr>
      <w:ins w:id="4681" w:author="Mike Beckerle" w:date="2020-04-23T14:28:00Z">
        <w:r>
          <w:t xml:space="preserve">In the above we have </w:t>
        </w:r>
      </w:ins>
      <w:r>
        <w:t xml:space="preserve">a sequence S0 with a separator that contains among other content an optional non-nillable non-initiated element E1 of complex type. The content of the type is a sequence S1 with a different separator and the first child is a required non-initiated element E2 of type xs:string. The dfdl:lengthKind of both E1 and E2 is 'delimited'. </w:t>
      </w:r>
    </w:p>
    <w:p w14:paraId="6FFD18D8" w14:textId="081DA1E0" w:rsidR="000E1214" w:rsidRDefault="00A87198">
      <w:pPr>
        <w:rPr>
          <w:ins w:id="4682" w:author="Mike Beckerle" w:date="2020-04-23T14:33:00Z"/>
        </w:rPr>
      </w:pPr>
      <w:ins w:id="4683" w:author="Mike Beckerle" w:date="2020-04-23T14:33:00Z">
        <w:r>
          <w:t>Now consider a data stream '</w:t>
        </w:r>
        <w:r>
          <w:rPr>
            <w:rStyle w:val="CodeblockChar0"/>
          </w:rPr>
          <w:t>...||...</w:t>
        </w:r>
      </w:ins>
      <w:ins w:id="4684" w:author="Mike Beckerle" w:date="2020-04-23T14:34:00Z">
        <w:r>
          <w:t>' that is, where we have two adjacent S0 separators</w:t>
        </w:r>
      </w:ins>
      <w:ins w:id="4685" w:author="Mike Beckerle" w:date="2020-04-23T14:42:00Z">
        <w:r>
          <w:t xml:space="preserve">, and where we have </w:t>
        </w:r>
      </w:ins>
      <w:r w:rsidR="00405572">
        <w:t>successfully</w:t>
      </w:r>
      <w:ins w:id="4686" w:author="Mike Beckerle" w:date="2020-04-23T14:42:00Z">
        <w:r>
          <w:t xml:space="preserve"> parsed </w:t>
        </w:r>
      </w:ins>
      <w:ins w:id="4687" w:author="Mike Beckerle" w:date="2020-04-23T14:47:00Z">
        <w:r>
          <w:t>the schema components</w:t>
        </w:r>
      </w:ins>
      <w:ins w:id="4688" w:author="Mike Beckerle" w:date="2020-04-23T14:42:00Z">
        <w:r>
          <w:t xml:space="preserve"> prior to E1 within S0</w:t>
        </w:r>
      </w:ins>
      <w:ins w:id="4689" w:author="Mike Beckerle" w:date="2020-04-23T14:44:00Z">
        <w:r>
          <w:t xml:space="preserve">, which is what the "..." prior to the two separators represents. That prior </w:t>
        </w:r>
      </w:ins>
      <w:ins w:id="4690" w:author="Mike Beckerle" w:date="2020-04-23T14:45:00Z">
        <w:r>
          <w:t xml:space="preserve">parse is delimited by the first S0 "|" separator, and </w:t>
        </w:r>
      </w:ins>
      <w:ins w:id="4691" w:author="Mike Beckerle" w:date="2020-04-23T14:43:00Z">
        <w:r>
          <w:t xml:space="preserve">E1's representation begins </w:t>
        </w:r>
      </w:ins>
      <w:ins w:id="4692" w:author="Mike Beckerle" w:date="2020-04-23T14:45:00Z">
        <w:r>
          <w:t xml:space="preserve">immediately </w:t>
        </w:r>
      </w:ins>
      <w:ins w:id="4693" w:author="Mike Beckerle" w:date="2020-04-23T14:43:00Z">
        <w:r>
          <w:t>after th</w:t>
        </w:r>
      </w:ins>
      <w:ins w:id="4694" w:author="Mike Beckerle" w:date="2020-04-23T14:45:00Z">
        <w:r>
          <w:t>at</w:t>
        </w:r>
      </w:ins>
      <w:ins w:id="4695" w:author="Mike Beckerle" w:date="2020-04-23T14:43:00Z">
        <w:r>
          <w:t xml:space="preserve"> first S0 separator. </w:t>
        </w:r>
      </w:ins>
    </w:p>
    <w:p w14:paraId="5BAEFA92" w14:textId="355D2F14" w:rsidR="000E1214" w:rsidRDefault="00A87198">
      <w:pPr>
        <w:rPr>
          <w:ins w:id="4696" w:author="Mike Beckerle" w:date="2020-04-23T14:36:00Z"/>
        </w:rPr>
      </w:pPr>
      <w:r>
        <w:t>The representation of E1 has zero lengt</w:t>
      </w:r>
      <w:ins w:id="4697" w:author="Mike Beckerle" w:date="2020-04-23T14:34:00Z">
        <w:r>
          <w:t>h because of these</w:t>
        </w:r>
      </w:ins>
      <w:del w:id="4698" w:author="Mike Beckerle" w:date="2020-04-23T14:34:00Z">
        <w:r>
          <w:delText>h, that is, the data contains</w:delText>
        </w:r>
      </w:del>
      <w:r>
        <w:t xml:space="preserve"> </w:t>
      </w:r>
      <w:ins w:id="4699" w:author="Mike Beckerle" w:date="2020-04-23T14:45:00Z">
        <w:r>
          <w:t xml:space="preserve">two </w:t>
        </w:r>
      </w:ins>
      <w:r>
        <w:t xml:space="preserve">adjacent S0 separators. On processing E1, the parser will establish a point of uncertainty </w:t>
      </w:r>
      <w:ins w:id="4700" w:author="Mike Beckerle" w:date="2020-04-23T14:35:00Z">
        <w:r>
          <w:t>with the data stream positioned after the first S0 separator</w:t>
        </w:r>
      </w:ins>
      <w:ins w:id="4701" w:author="Mike Beckerle" w:date="2020-04-23T14:48:00Z">
        <w:r>
          <w:t xml:space="preserve">. The parser will then </w:t>
        </w:r>
      </w:ins>
      <w:del w:id="4702" w:author="Mike Beckerle" w:date="2020-04-23T14:48:00Z">
        <w:r>
          <w:delText xml:space="preserve">and </w:delText>
        </w:r>
      </w:del>
      <w:r>
        <w:t xml:space="preserve">descend into E1's complex type </w:t>
      </w:r>
      <w:ins w:id="4703" w:author="Mike Beckerle" w:date="2020-04-23T14:46:00Z">
        <w:r>
          <w:t xml:space="preserve">to </w:t>
        </w:r>
      </w:ins>
      <w:r>
        <w:t xml:space="preserve">process E2. It scans for in-scope delimiters and immediately encounters </w:t>
      </w:r>
      <w:ins w:id="4704"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4705" w:author="Mike Beckerle" w:date="2020-04-23T14:49:00Z">
        <w:r>
          <w:t xml:space="preserve"> into E1</w:t>
        </w:r>
      </w:ins>
      <w:ins w:id="4706" w:author="Mike Beckerle" w:date="2020-04-23T14:36:00Z">
        <w:r>
          <w:t xml:space="preserve"> with this </w:t>
        </w:r>
      </w:ins>
      <w:r w:rsidR="00405572">
        <w:t>temporary</w:t>
      </w:r>
      <w:ins w:id="4707" w:author="Mike Beckerle" w:date="2020-04-23T14:49:00Z">
        <w:r>
          <w:t xml:space="preserve"> </w:t>
        </w:r>
      </w:ins>
      <w:r w:rsidR="00933F0E">
        <w:t>Infoset</w:t>
      </w:r>
      <w:ins w:id="4708"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4709" w:author="Mike Beckerle" w:date="2020-04-23T14:37:00Z"/>
        </w:rPr>
      </w:pPr>
      <w:ins w:id="4710"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4711" w:author="Mike Beckerle" w:date="2020-04-23T14:37:00Z"/>
        </w:rPr>
      </w:pPr>
      <w:ins w:id="4712"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4713" w:author="Mike Beckerle" w:date="2020-04-23T14:37:00Z"/>
        </w:rPr>
      </w:pPr>
      <w:ins w:id="4714" w:author="Mike Beckerle" w:date="2020-04-23T14:37:00Z">
        <w:r>
          <w:t>&lt;/E1&gt;</w:t>
        </w:r>
      </w:ins>
    </w:p>
    <w:p w14:paraId="024989C0" w14:textId="77777777" w:rsidR="000E1214" w:rsidRDefault="00A87198">
      <w:ins w:id="4715" w:author="Mike Beckerle" w:date="2020-04-23T14:37:00Z">
        <w:r>
          <w:t>Upon this successful parse</w:t>
        </w:r>
      </w:ins>
      <w:ins w:id="4716" w:author="Mike Beckerle" w:date="2020-04-23T14:49:00Z">
        <w:r>
          <w:t xml:space="preserve"> of E1</w:t>
        </w:r>
      </w:ins>
      <w:ins w:id="4717" w:author="Mike Beckerle" w:date="2020-04-23T14:37:00Z">
        <w:r>
          <w:t xml:space="preserve">, </w:t>
        </w:r>
      </w:ins>
      <w:ins w:id="4718" w:author="Mike Beckerle" w:date="2020-04-23T14:49:00Z">
        <w:r>
          <w:t xml:space="preserve">it </w:t>
        </w:r>
      </w:ins>
      <w:r>
        <w:t xml:space="preserve">is therefore known-to-exist. </w:t>
      </w:r>
      <w:ins w:id="4719" w:author="Mike Beckerle" w:date="2020-04-23T14:38:00Z">
        <w:r>
          <w:t>However, b</w:t>
        </w:r>
      </w:ins>
      <w:r>
        <w:t xml:space="preserve">ecause the position in the data has not changed, E1 therefore has the empty representation. Because E1 is empty and optional </w:t>
      </w:r>
      <w:ins w:id="4720" w:author="Mike Beckerle" w:date="2020-04-23T14:50:00Z">
        <w:r>
          <w:t xml:space="preserve">(it has XSD minOccurs='0') </w:t>
        </w:r>
      </w:ins>
      <w:r>
        <w:t xml:space="preserve">it is not added to the Infoset, and the </w:t>
      </w:r>
      <w:ins w:id="4721" w:author="Mike Beckerle" w:date="2020-04-23T14:51:00Z">
        <w:r>
          <w:t xml:space="preserve">temporary </w:t>
        </w:r>
      </w:ins>
      <w:r>
        <w:t xml:space="preserve">Infoset item for E1 </w:t>
      </w:r>
      <w:ins w:id="4722" w:author="Mike Beckerle" w:date="2020-04-23T14:39:00Z">
        <w:r>
          <w:t xml:space="preserve">containing </w:t>
        </w:r>
      </w:ins>
      <w:r>
        <w:t xml:space="preserve">E2 </w:t>
      </w:r>
      <w:ins w:id="4723"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4724" w:name="_Toc349042703"/>
      <w:bookmarkStart w:id="4725" w:name="_Ref351914022"/>
      <w:bookmarkStart w:id="4726" w:name="_Ref351914031"/>
      <w:bookmarkStart w:id="4727" w:name="_Toc39166860"/>
      <w:r>
        <w:rPr>
          <w:rFonts w:eastAsia="Times New Roman"/>
        </w:rPr>
        <w:t>Element Defaults When Unparsing</w:t>
      </w:r>
      <w:bookmarkEnd w:id="4724"/>
      <w:bookmarkEnd w:id="4725"/>
      <w:bookmarkEnd w:id="4726"/>
      <w:bookmarkEnd w:id="4727"/>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089495E" w:rsidR="000E1214" w:rsidRDefault="00A87198">
      <w:r>
        <w:t xml:space="preserve">The rules for applying element defaults are not dependent on dfdl:occursCountKind. However if a required occurrence does not produce an item in the augmented Infoset after the rules have been applied then whether it is a processing error or a validation error (if enabled) </w:t>
      </w:r>
      <w:r>
        <w:rPr>
          <w:rStyle w:val="Emphasis"/>
        </w:rPr>
        <w:t>is</w:t>
      </w:r>
      <w:r>
        <w:t xml:space="preserve">  dependent on dfdl:occursCountKind (see Section </w:t>
      </w:r>
      <w:r>
        <w:fldChar w:fldCharType="begin"/>
      </w:r>
      <w:r>
        <w:instrText xml:space="preserve"> REF _Ref351049926 \r \h </w:instrText>
      </w:r>
      <w:r>
        <w:fldChar w:fldCharType="separate"/>
      </w:r>
      <w:r w:rsidR="00852536">
        <w:t>16.1</w:t>
      </w:r>
      <w:r>
        <w:fldChar w:fldCharType="end"/>
      </w:r>
      <w:r>
        <w:t xml:space="preserve"> </w:t>
      </w:r>
      <w:r>
        <w:fldChar w:fldCharType="begin"/>
      </w:r>
      <w:r>
        <w:instrText xml:space="preserve"> REF _Ref351049926 \h </w:instrText>
      </w:r>
      <w:r>
        <w:fldChar w:fldCharType="separate"/>
      </w:r>
      <w:r w:rsidR="00852536">
        <w:t>dfdl:occursCountKind property</w:t>
      </w:r>
      <w: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A64D65">
      <w:pPr>
        <w:pStyle w:val="Heading2"/>
      </w:pPr>
      <w:bookmarkStart w:id="4728" w:name="_Toc361231238"/>
      <w:bookmarkStart w:id="4729" w:name="_Toc361231764"/>
      <w:bookmarkStart w:id="4730" w:name="_Toc362445062"/>
      <w:bookmarkStart w:id="4731" w:name="_Toc363908984"/>
      <w:bookmarkStart w:id="4732" w:name="_Toc364463407"/>
      <w:bookmarkStart w:id="4733" w:name="_Toc366078005"/>
      <w:bookmarkStart w:id="4734" w:name="_Toc366078624"/>
      <w:bookmarkStart w:id="4735" w:name="_Toc366079609"/>
      <w:bookmarkStart w:id="4736" w:name="_Toc366080221"/>
      <w:bookmarkStart w:id="4737" w:name="_Toc366080830"/>
      <w:bookmarkStart w:id="4738" w:name="_Toc366505170"/>
      <w:bookmarkStart w:id="4739" w:name="_Toc366508539"/>
      <w:bookmarkStart w:id="4740" w:name="_Toc366513040"/>
      <w:bookmarkStart w:id="4741" w:name="_Toc366574229"/>
      <w:bookmarkStart w:id="4742" w:name="_Toc366578022"/>
      <w:bookmarkStart w:id="4743" w:name="_Toc366578616"/>
      <w:bookmarkStart w:id="4744" w:name="_Toc366579208"/>
      <w:bookmarkStart w:id="4745" w:name="_Toc366579799"/>
      <w:bookmarkStart w:id="4746" w:name="_Toc366580391"/>
      <w:bookmarkStart w:id="4747" w:name="_Toc366580982"/>
      <w:bookmarkStart w:id="4748" w:name="_Toc366581574"/>
      <w:bookmarkStart w:id="4749" w:name="_Toc361231239"/>
      <w:bookmarkStart w:id="4750" w:name="_Toc361231765"/>
      <w:bookmarkStart w:id="4751" w:name="_Toc362445063"/>
      <w:bookmarkStart w:id="4752" w:name="_Toc363908985"/>
      <w:bookmarkStart w:id="4753" w:name="_Toc364463408"/>
      <w:bookmarkStart w:id="4754" w:name="_Toc366078006"/>
      <w:bookmarkStart w:id="4755" w:name="_Toc366078625"/>
      <w:bookmarkStart w:id="4756" w:name="_Toc366079610"/>
      <w:bookmarkStart w:id="4757" w:name="_Toc366080222"/>
      <w:bookmarkStart w:id="4758" w:name="_Toc366080831"/>
      <w:bookmarkStart w:id="4759" w:name="_Toc366505171"/>
      <w:bookmarkStart w:id="4760" w:name="_Toc366508540"/>
      <w:bookmarkStart w:id="4761" w:name="_Toc366513041"/>
      <w:bookmarkStart w:id="4762" w:name="_Toc366574230"/>
      <w:bookmarkStart w:id="4763" w:name="_Toc366578023"/>
      <w:bookmarkStart w:id="4764" w:name="_Toc366578617"/>
      <w:bookmarkStart w:id="4765" w:name="_Toc366579209"/>
      <w:bookmarkStart w:id="4766" w:name="_Toc366579800"/>
      <w:bookmarkStart w:id="4767" w:name="_Toc366580392"/>
      <w:bookmarkStart w:id="4768" w:name="_Toc366580983"/>
      <w:bookmarkStart w:id="4769" w:name="_Toc366581575"/>
      <w:bookmarkStart w:id="4770" w:name="_Toc361231240"/>
      <w:bookmarkStart w:id="4771" w:name="_Toc361231766"/>
      <w:bookmarkStart w:id="4772" w:name="_Toc362445064"/>
      <w:bookmarkStart w:id="4773" w:name="_Toc363908986"/>
      <w:bookmarkStart w:id="4774" w:name="_Toc364463409"/>
      <w:bookmarkStart w:id="4775" w:name="_Toc366078007"/>
      <w:bookmarkStart w:id="4776" w:name="_Toc366078626"/>
      <w:bookmarkStart w:id="4777" w:name="_Toc366079611"/>
      <w:bookmarkStart w:id="4778" w:name="_Toc366080223"/>
      <w:bookmarkStart w:id="4779" w:name="_Toc366080832"/>
      <w:bookmarkStart w:id="4780" w:name="_Toc366505172"/>
      <w:bookmarkStart w:id="4781" w:name="_Toc366508541"/>
      <w:bookmarkStart w:id="4782" w:name="_Toc366513042"/>
      <w:bookmarkStart w:id="4783" w:name="_Toc366574231"/>
      <w:bookmarkStart w:id="4784" w:name="_Toc366578024"/>
      <w:bookmarkStart w:id="4785" w:name="_Toc366578618"/>
      <w:bookmarkStart w:id="4786" w:name="_Toc366579210"/>
      <w:bookmarkStart w:id="4787" w:name="_Toc366579801"/>
      <w:bookmarkStart w:id="4788" w:name="_Toc366580393"/>
      <w:bookmarkStart w:id="4789" w:name="_Toc366580984"/>
      <w:bookmarkStart w:id="4790" w:name="_Toc366581576"/>
      <w:bookmarkStart w:id="4791" w:name="_Toc361231241"/>
      <w:bookmarkStart w:id="4792" w:name="_Toc361231767"/>
      <w:bookmarkStart w:id="4793" w:name="_Toc362445065"/>
      <w:bookmarkStart w:id="4794" w:name="_Toc363908987"/>
      <w:bookmarkStart w:id="4795" w:name="_Toc364463410"/>
      <w:bookmarkStart w:id="4796" w:name="_Toc366078008"/>
      <w:bookmarkStart w:id="4797" w:name="_Toc366078627"/>
      <w:bookmarkStart w:id="4798" w:name="_Toc366079612"/>
      <w:bookmarkStart w:id="4799" w:name="_Toc366080224"/>
      <w:bookmarkStart w:id="4800" w:name="_Toc366080833"/>
      <w:bookmarkStart w:id="4801" w:name="_Toc366505173"/>
      <w:bookmarkStart w:id="4802" w:name="_Toc366508542"/>
      <w:bookmarkStart w:id="4803" w:name="_Toc366513043"/>
      <w:bookmarkStart w:id="4804" w:name="_Toc366574232"/>
      <w:bookmarkStart w:id="4805" w:name="_Toc366578025"/>
      <w:bookmarkStart w:id="4806" w:name="_Toc366578619"/>
      <w:bookmarkStart w:id="4807" w:name="_Toc366579211"/>
      <w:bookmarkStart w:id="4808" w:name="_Toc366579802"/>
      <w:bookmarkStart w:id="4809" w:name="_Toc366580394"/>
      <w:bookmarkStart w:id="4810" w:name="_Toc366580985"/>
      <w:bookmarkStart w:id="4811" w:name="_Toc366581577"/>
      <w:bookmarkStart w:id="4812" w:name="_Toc361231242"/>
      <w:bookmarkStart w:id="4813" w:name="_Toc361231768"/>
      <w:bookmarkStart w:id="4814" w:name="_Toc362445066"/>
      <w:bookmarkStart w:id="4815" w:name="_Toc363908988"/>
      <w:bookmarkStart w:id="4816" w:name="_Toc364463411"/>
      <w:bookmarkStart w:id="4817" w:name="_Toc366078009"/>
      <w:bookmarkStart w:id="4818" w:name="_Toc366078628"/>
      <w:bookmarkStart w:id="4819" w:name="_Toc366079613"/>
      <w:bookmarkStart w:id="4820" w:name="_Toc366080225"/>
      <w:bookmarkStart w:id="4821" w:name="_Toc366080834"/>
      <w:bookmarkStart w:id="4822" w:name="_Toc366505174"/>
      <w:bookmarkStart w:id="4823" w:name="_Toc366508543"/>
      <w:bookmarkStart w:id="4824" w:name="_Toc366513044"/>
      <w:bookmarkStart w:id="4825" w:name="_Toc366574233"/>
      <w:bookmarkStart w:id="4826" w:name="_Toc366578026"/>
      <w:bookmarkStart w:id="4827" w:name="_Toc366578620"/>
      <w:bookmarkStart w:id="4828" w:name="_Toc366579212"/>
      <w:bookmarkStart w:id="4829" w:name="_Toc366579803"/>
      <w:bookmarkStart w:id="4830" w:name="_Toc366580395"/>
      <w:bookmarkStart w:id="4831" w:name="_Toc366580986"/>
      <w:bookmarkStart w:id="4832" w:name="_Toc366581578"/>
      <w:bookmarkStart w:id="4833" w:name="_Toc361231243"/>
      <w:bookmarkStart w:id="4834" w:name="_Toc361231769"/>
      <w:bookmarkStart w:id="4835" w:name="_Toc362445067"/>
      <w:bookmarkStart w:id="4836" w:name="_Toc363908989"/>
      <w:bookmarkStart w:id="4837" w:name="_Toc364463412"/>
      <w:bookmarkStart w:id="4838" w:name="_Toc366078010"/>
      <w:bookmarkStart w:id="4839" w:name="_Toc366078629"/>
      <w:bookmarkStart w:id="4840" w:name="_Toc366079614"/>
      <w:bookmarkStart w:id="4841" w:name="_Toc366080226"/>
      <w:bookmarkStart w:id="4842" w:name="_Toc366080835"/>
      <w:bookmarkStart w:id="4843" w:name="_Toc366505175"/>
      <w:bookmarkStart w:id="4844" w:name="_Toc366508544"/>
      <w:bookmarkStart w:id="4845" w:name="_Toc366513045"/>
      <w:bookmarkStart w:id="4846" w:name="_Toc366574234"/>
      <w:bookmarkStart w:id="4847" w:name="_Toc366578027"/>
      <w:bookmarkStart w:id="4848" w:name="_Toc366578621"/>
      <w:bookmarkStart w:id="4849" w:name="_Toc366579213"/>
      <w:bookmarkStart w:id="4850" w:name="_Toc366579804"/>
      <w:bookmarkStart w:id="4851" w:name="_Toc366580396"/>
      <w:bookmarkStart w:id="4852" w:name="_Toc366580987"/>
      <w:bookmarkStart w:id="4853" w:name="_Toc366581579"/>
      <w:bookmarkStart w:id="4854" w:name="_Ref384899121"/>
      <w:bookmarkStart w:id="4855" w:name="_Ref384899136"/>
      <w:bookmarkStart w:id="4856" w:name="_Toc39166861"/>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r>
        <w:t>Evaluation Order for Statement Annotations</w:t>
      </w:r>
      <w:bookmarkEnd w:id="4854"/>
      <w:bookmarkEnd w:id="4855"/>
      <w:bookmarkEnd w:id="4856"/>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4857" w:author="Mike Beckerle" w:date="2020-04-23T14:52:00Z">
        <w:r>
          <w:delText xml:space="preserve">given </w:delText>
        </w:r>
      </w:del>
      <w:ins w:id="4858"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r>
        <w:t>dfdl:discriminator or dfdl:assert(s) with testKind 'pattern' (parsing only)</w:t>
      </w:r>
    </w:p>
    <w:p w14:paraId="54ABCE27" w14:textId="77777777" w:rsidR="000E1214" w:rsidRDefault="00A87198">
      <w:pPr>
        <w:pStyle w:val="ListParagraph"/>
        <w:numPr>
          <w:ilvl w:val="0"/>
          <w:numId w:val="7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r>
        <w:t xml:space="preserve">dfdl:setVariable(s) - in lexical order, innermost schema component first </w:t>
      </w:r>
    </w:p>
    <w:p w14:paraId="3C46FA80" w14:textId="77777777" w:rsidR="000E1214" w:rsidRDefault="00A87198">
      <w:pPr>
        <w:pStyle w:val="ListParagraph"/>
        <w:numPr>
          <w:ilvl w:val="0"/>
          <w:numId w:val="7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r>
        <w:t xml:space="preserve">dfdl:discriminator or dfdl:assert(s) with testKind 'pattern' (parsing only) </w:t>
      </w:r>
    </w:p>
    <w:p w14:paraId="25998C48" w14:textId="77777777" w:rsidR="000E1214" w:rsidRDefault="00A87198">
      <w:pPr>
        <w:numPr>
          <w:ilvl w:val="0"/>
          <w:numId w:val="74"/>
        </w:numPr>
      </w:pPr>
      <w:r>
        <w:t>dfdl:newVariableInstance(s) - in</w:t>
      </w:r>
      <w:r>
        <w:rPr>
          <w:rFonts w:cs="Arial"/>
        </w:rPr>
        <w:t xml:space="preserve"> lexical order, innermost schema component first</w:t>
      </w:r>
      <w:r>
        <w:t xml:space="preserve"> </w:t>
      </w:r>
    </w:p>
    <w:p w14:paraId="0EA76254" w14:textId="77777777" w:rsidR="000E1214" w:rsidRDefault="00A87198">
      <w:pPr>
        <w:numPr>
          <w:ilvl w:val="0"/>
          <w:numId w:val="74"/>
        </w:numPr>
      </w:pPr>
      <w:r>
        <w:t>dfdl:setVariable(s) - in</w:t>
      </w:r>
      <w:r>
        <w:rPr>
          <w:rFonts w:cs="Arial"/>
        </w:rPr>
        <w:t xml:space="preserve"> lexical order, innermost schema component first</w:t>
      </w:r>
    </w:p>
    <w:p w14:paraId="4673DE86" w14:textId="77777777" w:rsidR="000E1214" w:rsidRDefault="00A87198">
      <w:pPr>
        <w:numPr>
          <w:ilvl w:val="0"/>
          <w:numId w:val="74"/>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pPr>
        <w:numPr>
          <w:ilvl w:val="0"/>
          <w:numId w:val="74"/>
        </w:numPr>
      </w:pPr>
      <w:r>
        <w:t xml:space="preserve">dfdl:discriminator or dfdl:assert(s) with testKind 'expression' (parsing only) </w:t>
      </w:r>
    </w:p>
    <w:p w14:paraId="5492E349" w14:textId="77777777"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will execute before those on the element reference. Similarly</w:t>
      </w:r>
      <w:ins w:id="4859" w:author="Mike Beckerle" w:date="2020-04-23T15:11:00Z">
        <w:r>
          <w:rPr>
            <w:lang w:eastAsia="en-GB"/>
          </w:rPr>
          <w:t>,</w:t>
        </w:r>
      </w:ins>
      <w:r>
        <w:rPr>
          <w:lang w:eastAsia="en-GB"/>
        </w:rPr>
        <w:t xml:space="preserve"> dfdl:setVariable statements on a base simple type execute before those of a simple type derived from it. The dfdl:setVariable statements on a simple type execute before those on an element having that simple type (whether </w:t>
      </w:r>
      <w:ins w:id="4860" w:author="Mike Beckerle" w:date="2020-04-23T15:12:00Z">
        <w:r>
          <w:rPr>
            <w:lang w:eastAsia="en-GB"/>
          </w:rPr>
          <w:t xml:space="preserve">that type is </w:t>
        </w:r>
      </w:ins>
      <w:r>
        <w:rPr>
          <w:lang w:eastAsia="en-GB"/>
        </w:rPr>
        <w:t>by reference, or when the simple type is lexically nested within the element declaration). The dfdl:setVariable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4861" w:name="_Toc393356998"/>
      <w:bookmarkStart w:id="4862" w:name="_Toc39166862"/>
      <w:bookmarkEnd w:id="4861"/>
      <w:r>
        <w:rPr>
          <w:rFonts w:eastAsia="Times New Roman"/>
          <w:lang w:eastAsia="en-GB"/>
        </w:rPr>
        <w:t>Asserts and Discriminators with testKind 'expression'</w:t>
      </w:r>
      <w:bookmarkEnd w:id="4862"/>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4863" w:name="_Toc39166863"/>
      <w:r>
        <w:rPr>
          <w:rFonts w:eastAsia="Times New Roman"/>
          <w:lang w:eastAsia="en-GB"/>
        </w:rPr>
        <w:t>Discriminators with testKind 'expression'</w:t>
      </w:r>
      <w:bookmarkEnd w:id="4863"/>
    </w:p>
    <w:p w14:paraId="2A54F3DC" w14:textId="77777777" w:rsidR="000E1214" w:rsidRDefault="00A87198">
      <w:pPr>
        <w:rPr>
          <w:color w:val="000000"/>
        </w:rPr>
      </w:pPr>
      <w:r>
        <w:rPr>
          <w:color w:val="000000"/>
        </w:rPr>
        <w:t xml:space="preserve">When parsing, an attempt to evaluate a discriminator must 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4864" w:name="_Toc39166864"/>
      <w:r>
        <w:rPr>
          <w:rFonts w:eastAsia="Times New Roman"/>
          <w:lang w:eastAsia="en-GB"/>
        </w:rPr>
        <w:t>Elements and setVariable</w:t>
      </w:r>
      <w:bookmarkEnd w:id="4864"/>
    </w:p>
    <w:p w14:paraId="4888E054" w14:textId="77777777" w:rsidR="000E1214" w:rsidRDefault="00A87198">
      <w:pPr>
        <w:rPr>
          <w:color w:val="000000"/>
        </w:rPr>
      </w:pPr>
      <w:r>
        <w:t xml:space="preserve">The resolved set of dfdl:setVariable statements for an element are executed </w:t>
      </w:r>
      <w:r>
        <w:rPr>
          <w:b/>
          <w:bCs/>
        </w:rPr>
        <w:t>after</w:t>
      </w:r>
      <w:r>
        <w:t xml:space="preserve"> the parsing of the element. This </w:t>
      </w:r>
      <w:ins w:id="4865" w:author="Mike Beckerle" w:date="2020-04-23T15:13:00Z">
        <w:r>
          <w:t>contrasts with</w:t>
        </w:r>
      </w:ins>
      <w:r>
        <w:t xml:space="preserve"> the resolved set of dfdl:setVariable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7C21682" w:rsidR="000E1214" w:rsidRDefault="00A87198">
      <w:pPr>
        <w:rPr>
          <w:ins w:id="4866" w:author="Mike Beckerle" w:date="2020-04-27T18:47:00Z"/>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2C6E0263" w14:textId="3AD5B00B" w:rsidR="008712C9" w:rsidRDefault="008712C9" w:rsidP="00A64D65">
      <w:pPr>
        <w:pStyle w:val="Heading2"/>
        <w:rPr>
          <w:ins w:id="4867" w:author="Mike Beckerle" w:date="2020-04-27T18:54:00Z"/>
        </w:rPr>
      </w:pPr>
      <w:bookmarkStart w:id="4868" w:name="_Toc39166865"/>
      <w:ins w:id="4869" w:author="Mike Beckerle" w:date="2020-04-27T18:54:00Z">
        <w:r>
          <w:t>Validation</w:t>
        </w:r>
        <w:bookmarkEnd w:id="4868"/>
      </w:ins>
    </w:p>
    <w:p w14:paraId="135E592C" w14:textId="49BB52DB" w:rsidR="008712C9" w:rsidRDefault="008712C9" w:rsidP="008712C9">
      <w:pPr>
        <w:pStyle w:val="nobreak"/>
        <w:rPr>
          <w:ins w:id="4870" w:author="Mike Beckerle" w:date="2020-04-27T18:54:00Z"/>
        </w:rPr>
      </w:pPr>
      <w:ins w:id="4871" w:author="Mike Beckerle" w:date="2020-04-27T18:54:00Z">
        <w:r>
          <w:t xml:space="preserve">Logical validation checks are constraints expressed in XSD, and they apply to the logical values of the </w:t>
        </w:r>
      </w:ins>
      <w:r w:rsidR="00933F0E">
        <w:t>Infoset</w:t>
      </w:r>
      <w:ins w:id="4872" w:author="Mike Beckerle" w:date="2020-04-27T18:54:00Z">
        <w:r>
          <w:t xml:space="preserve">. Hence, parsing must successfully construct the </w:t>
        </w:r>
      </w:ins>
      <w:r w:rsidR="00933F0E">
        <w:t>Infoset</w:t>
      </w:r>
      <w:ins w:id="4873" w:author="Mike Beckerle" w:date="2020-04-27T18:54:00Z">
        <w:r>
          <w:t xml:space="preserve"> before validation checks can be performed. This implies that validation errors cannot affect  the parsing or unparsing of data.</w:t>
        </w:r>
      </w:ins>
    </w:p>
    <w:p w14:paraId="258FB238" w14:textId="77777777" w:rsidR="008712C9" w:rsidRDefault="008712C9" w:rsidP="008712C9">
      <w:pPr>
        <w:rPr>
          <w:ins w:id="4874" w:author="Mike Beckerle" w:date="2020-04-27T18:54:00Z"/>
        </w:rPr>
      </w:pPr>
      <w:ins w:id="4875"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4876" w:author="Mike Beckerle" w:date="2020-04-27T18:54:00Z"/>
        </w:rPr>
      </w:pPr>
      <w:ins w:id="4877" w:author="Mike Beckerle" w:date="2020-04-27T18:54:00Z">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4878"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4879" w:author="Mike Beckerle" w:date="2020-04-27T18:54:00Z"/>
        </w:rPr>
      </w:pPr>
      <w:ins w:id="4880" w:author="Mike Beckerle" w:date="2020-04-27T18:54:00Z">
        <w:r>
          <w:t xml:space="preserve">When resolving points of uncertainty (during parsing), validation errors are ignored. </w:t>
        </w:r>
      </w:ins>
    </w:p>
    <w:p w14:paraId="1E3FCDF6" w14:textId="796C9213" w:rsidR="008712C9" w:rsidRDefault="008712C9" w:rsidP="008712C9">
      <w:pPr>
        <w:rPr>
          <w:ins w:id="4881" w:author="Mike Beckerle" w:date="2020-04-27T18:54:00Z"/>
        </w:rPr>
      </w:pPr>
      <w:ins w:id="4882" w:author="Mike Beckerle" w:date="2020-04-27T18:54:00Z">
        <w:r>
          <w:t xml:space="preserve">The way a validation error is presented to the execution context of a DFDL processor is not specified by the DFDL language. The validity of an element is recorded in the DFDL Infoset, see Section </w:t>
        </w:r>
        <w:r>
          <w:fldChar w:fldCharType="begin"/>
        </w:r>
        <w:r>
          <w:instrText xml:space="preserve"> REF _Ref366577019 \r \h </w:instrText>
        </w:r>
      </w:ins>
      <w:ins w:id="4883" w:author="Mike Beckerle" w:date="2020-04-27T18:54:00Z">
        <w:r>
          <w:fldChar w:fldCharType="separate"/>
        </w:r>
      </w:ins>
      <w:r w:rsidR="00852536">
        <w:t>4</w:t>
      </w:r>
      <w:ins w:id="4884" w:author="Mike Beckerle" w:date="2020-04-27T18:54:00Z">
        <w:r>
          <w:fldChar w:fldCharType="end"/>
        </w:r>
        <w:r>
          <w:t xml:space="preserve"> </w:t>
        </w:r>
        <w:r>
          <w:fldChar w:fldCharType="begin"/>
        </w:r>
        <w:r>
          <w:instrText xml:space="preserve"> REF _Ref366577050 \h </w:instrText>
        </w:r>
      </w:ins>
      <w:ins w:id="4885" w:author="Mike Beckerle" w:date="2020-04-27T18:54:00Z">
        <w:r>
          <w:fldChar w:fldCharType="separate"/>
        </w:r>
      </w:ins>
      <w:r w:rsidR="00852536">
        <w:t>The DFDL Information Set (Infoset)</w:t>
      </w:r>
      <w:ins w:id="4886" w:author="Mike Beckerle" w:date="2020-04-27T18:54:00Z">
        <w:r>
          <w:fldChar w:fldCharType="end"/>
        </w:r>
        <w:r>
          <w:t>.</w:t>
        </w:r>
      </w:ins>
    </w:p>
    <w:p w14:paraId="10CD2B90" w14:textId="77777777" w:rsidR="008712C9" w:rsidRDefault="008712C9" w:rsidP="008712C9">
      <w:pPr>
        <w:rPr>
          <w:ins w:id="4887" w:author="Mike Beckerle" w:date="2020-04-27T18:54:00Z"/>
        </w:rPr>
      </w:pPr>
      <w:ins w:id="4888"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4889" w:author="Mike Beckerle" w:date="2020-04-27T18:54:00Z"/>
        </w:rPr>
      </w:pPr>
      <w:ins w:id="4890" w:author="Mike Beckerle" w:date="2020-04-27T18:54:00Z">
        <w:r>
          <w:t>XSD pattern facet - (for xs:string type elements only)</w:t>
        </w:r>
      </w:ins>
    </w:p>
    <w:p w14:paraId="4F03E244" w14:textId="77777777" w:rsidR="008712C9" w:rsidRDefault="008712C9" w:rsidP="008712C9">
      <w:pPr>
        <w:numPr>
          <w:ilvl w:val="0"/>
          <w:numId w:val="22"/>
        </w:numPr>
        <w:rPr>
          <w:ins w:id="4891" w:author="Mike Beckerle" w:date="2020-04-27T18:54:00Z"/>
        </w:rPr>
      </w:pPr>
      <w:ins w:id="4892" w:author="Mike Beckerle" w:date="2020-04-27T18:54:00Z">
        <w:r>
          <w:t xml:space="preserve">XSD minLength, maxLength </w:t>
        </w:r>
      </w:ins>
    </w:p>
    <w:p w14:paraId="630C2810" w14:textId="77777777" w:rsidR="008712C9" w:rsidRDefault="008712C9" w:rsidP="008712C9">
      <w:pPr>
        <w:numPr>
          <w:ilvl w:val="0"/>
          <w:numId w:val="22"/>
        </w:numPr>
        <w:rPr>
          <w:ins w:id="4893" w:author="Mike Beckerle" w:date="2020-04-27T18:54:00Z"/>
        </w:rPr>
      </w:pPr>
      <w:ins w:id="4894" w:author="Mike Beckerle" w:date="2020-04-27T18:54:00Z">
        <w:r>
          <w:t>XSD minInclusive, minExclusive, maxInclusive, maxExclusive</w:t>
        </w:r>
      </w:ins>
    </w:p>
    <w:p w14:paraId="6469D416" w14:textId="77777777" w:rsidR="008712C9" w:rsidRDefault="008712C9" w:rsidP="008712C9">
      <w:pPr>
        <w:numPr>
          <w:ilvl w:val="0"/>
          <w:numId w:val="22"/>
        </w:numPr>
        <w:rPr>
          <w:ins w:id="4895" w:author="Mike Beckerle" w:date="2020-04-27T18:54:00Z"/>
        </w:rPr>
      </w:pPr>
      <w:ins w:id="4896" w:author="Mike Beckerle" w:date="2020-04-27T18:54:00Z">
        <w:r>
          <w:t>XSD enumeration</w:t>
        </w:r>
      </w:ins>
    </w:p>
    <w:p w14:paraId="4AFA4DDF" w14:textId="77777777" w:rsidR="008712C9" w:rsidRDefault="008712C9" w:rsidP="008712C9">
      <w:pPr>
        <w:numPr>
          <w:ilvl w:val="0"/>
          <w:numId w:val="22"/>
        </w:numPr>
        <w:rPr>
          <w:ins w:id="4897" w:author="Mike Beckerle" w:date="2020-04-27T18:54:00Z"/>
        </w:rPr>
      </w:pPr>
      <w:ins w:id="4898" w:author="Mike Beckerle" w:date="2020-04-27T18:54:00Z">
        <w:r>
          <w:t>XSD maxOccurs</w:t>
        </w:r>
      </w:ins>
    </w:p>
    <w:p w14:paraId="7F8A43D7" w14:textId="38FE9B31" w:rsidR="008712C9" w:rsidRDefault="008712C9" w:rsidP="008712C9">
      <w:pPr>
        <w:rPr>
          <w:ins w:id="4899" w:author="Mike Beckerle" w:date="2020-04-27T18:54:00Z"/>
        </w:rPr>
      </w:pPr>
      <w:ins w:id="4900"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ins w:id="4901" w:author="Mike Beckerle" w:date="2020-04-27T18:58:00Z">
        <w:r>
          <w:t>dfdl:</w:t>
        </w:r>
      </w:ins>
      <w:ins w:id="4902" w:author="Mike Beckerle" w:date="2020-04-27T18:54:00Z">
        <w:r>
          <w:t xml:space="preserve">assert or </w:t>
        </w:r>
      </w:ins>
      <w:ins w:id="4903" w:author="Mike Beckerle" w:date="2020-04-27T18:59:00Z">
        <w:r>
          <w:t>dfdl:</w:t>
        </w:r>
      </w:ins>
      <w:ins w:id="4904" w:author="Mike Beckerle" w:date="2020-04-27T18:54:00Z">
        <w:r>
          <w:t xml:space="preserve">discriminator is essential to parsing and it is evaluated irrespective of whether validation is enabled or disabled. </w:t>
        </w:r>
      </w:ins>
    </w:p>
    <w:p w14:paraId="50C2FC60" w14:textId="0AA6B359" w:rsidR="00DD761E" w:rsidRPr="00DD761E" w:rsidRDefault="008712C9" w:rsidP="008712C9">
      <w:ins w:id="4905" w:author="Mike Beckerle" w:date="2020-04-27T18:54:00Z">
        <w:r>
          <w:t xml:space="preserve">There is also a function dfdl:checkConstraints available in the DFDL Expression language. This can be used to explicitly include checking of the XSD facet constraints as part of parsing a specific element. Such checking is part of </w:t>
        </w:r>
      </w:ins>
      <w:r w:rsidR="00405572">
        <w:t>parsing and</w:t>
      </w:r>
      <w:ins w:id="4906" w:author="Mike Beckerle" w:date="2020-04-27T18:54:00Z">
        <w:r>
          <w:t xml:space="preserve"> does not create validation errors. See Section </w:t>
        </w:r>
        <w:r>
          <w:fldChar w:fldCharType="begin"/>
        </w:r>
        <w:r>
          <w:instrText xml:space="preserve"> REF _Ref365110948 \r \h </w:instrText>
        </w:r>
      </w:ins>
      <w:ins w:id="4907" w:author="Mike Beckerle" w:date="2020-04-27T18:54:00Z">
        <w:r>
          <w:fldChar w:fldCharType="separate"/>
        </w:r>
      </w:ins>
      <w:r w:rsidR="00852536">
        <w:t>18.5.3</w:t>
      </w:r>
      <w:ins w:id="4908" w:author="Mike Beckerle" w:date="2020-04-27T18:54:00Z">
        <w:r>
          <w:fldChar w:fldCharType="end"/>
        </w:r>
        <w:r>
          <w:t xml:space="preserve"> </w:t>
        </w:r>
        <w:r>
          <w:fldChar w:fldCharType="begin"/>
        </w:r>
        <w:r>
          <w:instrText xml:space="preserve"> REF _Ref365110951 \h </w:instrText>
        </w:r>
      </w:ins>
      <w:ins w:id="4909" w:author="Mike Beckerle" w:date="2020-04-27T18:54:00Z">
        <w:r>
          <w:fldChar w:fldCharType="separate"/>
        </w:r>
      </w:ins>
      <w:r w:rsidR="00852536">
        <w:t>DFDL Functions</w:t>
      </w:r>
      <w:ins w:id="4910" w:author="Mike Beckerle" w:date="2020-04-27T18:54:00Z">
        <w:r>
          <w:fldChar w:fldCharType="end"/>
        </w:r>
        <w:r>
          <w:t xml:space="preserve"> for details.</w:t>
        </w:r>
      </w:ins>
    </w:p>
    <w:p w14:paraId="41131A49" w14:textId="77777777" w:rsidR="00717DB9" w:rsidRDefault="00717DB9" w:rsidP="00717DB9">
      <w:pPr>
        <w:pStyle w:val="Heading2"/>
        <w:rPr>
          <w:ins w:id="4911" w:author="Mike Beckerle" w:date="2020-04-29T19:49:00Z"/>
          <w:rFonts w:eastAsia="MS Mincho"/>
          <w:lang w:eastAsia="ja-JP" w:bidi="he-IL"/>
        </w:rPr>
      </w:pPr>
      <w:bookmarkStart w:id="4912" w:name="_Toc349042706"/>
      <w:bookmarkStart w:id="4913" w:name="_Toc351912704"/>
      <w:bookmarkStart w:id="4914" w:name="_Toc351914725"/>
      <w:bookmarkStart w:id="4915" w:name="_Toc351915191"/>
      <w:bookmarkStart w:id="4916" w:name="_Toc361231248"/>
      <w:bookmarkStart w:id="4917" w:name="_Toc361231774"/>
      <w:bookmarkStart w:id="4918" w:name="_Toc362445072"/>
      <w:bookmarkStart w:id="4919" w:name="_Toc363908994"/>
      <w:bookmarkStart w:id="4920" w:name="_Toc364463417"/>
      <w:bookmarkStart w:id="4921" w:name="_Toc366078015"/>
      <w:bookmarkStart w:id="4922" w:name="_Toc366078634"/>
      <w:bookmarkStart w:id="4923" w:name="_Toc366079619"/>
      <w:bookmarkStart w:id="4924" w:name="_Toc366080231"/>
      <w:bookmarkStart w:id="4925" w:name="_Toc366080840"/>
      <w:bookmarkStart w:id="4926" w:name="_Toc366505180"/>
      <w:bookmarkStart w:id="4927" w:name="_Toc366508549"/>
      <w:bookmarkStart w:id="4928" w:name="_Toc366513050"/>
      <w:bookmarkStart w:id="4929" w:name="_Toc366574239"/>
      <w:bookmarkStart w:id="4930" w:name="_Toc366578032"/>
      <w:bookmarkStart w:id="4931" w:name="_Toc366578626"/>
      <w:bookmarkStart w:id="4932" w:name="_Toc366579218"/>
      <w:bookmarkStart w:id="4933" w:name="_Toc366579809"/>
      <w:bookmarkStart w:id="4934" w:name="_Toc366580401"/>
      <w:bookmarkStart w:id="4935" w:name="_Toc366580992"/>
      <w:bookmarkStart w:id="4936" w:name="_Toc366581584"/>
      <w:bookmarkStart w:id="4937" w:name="_Toc349042707"/>
      <w:bookmarkStart w:id="4938" w:name="_Toc349642128"/>
      <w:bookmarkStart w:id="4939" w:name="_Toc351912705"/>
      <w:bookmarkStart w:id="4940" w:name="_Toc351914726"/>
      <w:bookmarkStart w:id="4941" w:name="_Toc351915192"/>
      <w:bookmarkStart w:id="4942" w:name="_Toc361231249"/>
      <w:bookmarkStart w:id="4943" w:name="_Toc361231775"/>
      <w:bookmarkStart w:id="4944" w:name="_Toc362445073"/>
      <w:bookmarkStart w:id="4945" w:name="_Toc363908995"/>
      <w:bookmarkStart w:id="4946" w:name="_Toc364463418"/>
      <w:bookmarkStart w:id="4947" w:name="_Toc366078016"/>
      <w:bookmarkStart w:id="4948" w:name="_Toc366078635"/>
      <w:bookmarkStart w:id="4949" w:name="_Toc366079620"/>
      <w:bookmarkStart w:id="4950" w:name="_Toc366080232"/>
      <w:bookmarkStart w:id="4951" w:name="_Toc366080841"/>
      <w:bookmarkStart w:id="4952" w:name="_Toc366505181"/>
      <w:bookmarkStart w:id="4953" w:name="_Toc366508550"/>
      <w:bookmarkStart w:id="4954" w:name="_Toc366513051"/>
      <w:bookmarkStart w:id="4955" w:name="_Toc366574240"/>
      <w:bookmarkStart w:id="4956" w:name="_Toc366578033"/>
      <w:bookmarkStart w:id="4957" w:name="_Toc366578627"/>
      <w:bookmarkStart w:id="4958" w:name="_Toc366579219"/>
      <w:bookmarkStart w:id="4959" w:name="_Toc366579810"/>
      <w:bookmarkStart w:id="4960" w:name="_Toc366580402"/>
      <w:bookmarkStart w:id="4961" w:name="_Toc366580993"/>
      <w:bookmarkStart w:id="4962" w:name="_Toc366581585"/>
      <w:bookmarkStart w:id="4963" w:name="_Toc322911608"/>
      <w:bookmarkStart w:id="4964" w:name="_Toc322912147"/>
      <w:bookmarkStart w:id="4965" w:name="_Toc329092997"/>
      <w:bookmarkStart w:id="4966" w:name="_Toc332701510"/>
      <w:bookmarkStart w:id="4967" w:name="_Toc332701817"/>
      <w:bookmarkStart w:id="4968" w:name="_Toc332711611"/>
      <w:bookmarkStart w:id="4969" w:name="_Toc332711919"/>
      <w:bookmarkStart w:id="4970" w:name="_Toc332712221"/>
      <w:bookmarkStart w:id="4971" w:name="_Toc332724137"/>
      <w:bookmarkStart w:id="4972" w:name="_Toc332724437"/>
      <w:bookmarkStart w:id="4973" w:name="_Toc341102733"/>
      <w:bookmarkStart w:id="4974" w:name="_Toc347241466"/>
      <w:bookmarkStart w:id="4975" w:name="_Toc347744659"/>
      <w:bookmarkStart w:id="4976" w:name="_Toc348984442"/>
      <w:bookmarkStart w:id="4977" w:name="_Toc348984747"/>
      <w:bookmarkStart w:id="4978" w:name="_Toc349037910"/>
      <w:bookmarkStart w:id="4979" w:name="_Toc349038215"/>
      <w:bookmarkStart w:id="4980" w:name="_Toc349042708"/>
      <w:bookmarkStart w:id="4981" w:name="_Toc349642129"/>
      <w:bookmarkStart w:id="4982" w:name="_Toc351912706"/>
      <w:bookmarkStart w:id="4983" w:name="_Toc351914727"/>
      <w:bookmarkStart w:id="4984" w:name="_Toc351915193"/>
      <w:bookmarkStart w:id="4985" w:name="_Toc361231250"/>
      <w:bookmarkStart w:id="4986" w:name="_Toc361231776"/>
      <w:bookmarkStart w:id="4987" w:name="_Toc362445074"/>
      <w:bookmarkStart w:id="4988" w:name="_Toc363908996"/>
      <w:bookmarkStart w:id="4989" w:name="_Toc364463419"/>
      <w:bookmarkStart w:id="4990" w:name="_Toc366078017"/>
      <w:bookmarkStart w:id="4991" w:name="_Toc366078636"/>
      <w:bookmarkStart w:id="4992" w:name="_Toc366079621"/>
      <w:bookmarkStart w:id="4993" w:name="_Toc366080233"/>
      <w:bookmarkStart w:id="4994" w:name="_Toc366080842"/>
      <w:bookmarkStart w:id="4995" w:name="_Toc366505182"/>
      <w:bookmarkStart w:id="4996" w:name="_Toc366508551"/>
      <w:bookmarkStart w:id="4997" w:name="_Toc366513052"/>
      <w:bookmarkStart w:id="4998" w:name="_Toc366574241"/>
      <w:bookmarkStart w:id="4999" w:name="_Toc366578034"/>
      <w:bookmarkStart w:id="5000" w:name="_Toc366578628"/>
      <w:bookmarkStart w:id="5001" w:name="_Toc366579220"/>
      <w:bookmarkStart w:id="5002" w:name="_Toc366579811"/>
      <w:bookmarkStart w:id="5003" w:name="_Toc366580403"/>
      <w:bookmarkStart w:id="5004" w:name="_Toc366580994"/>
      <w:bookmarkStart w:id="5005" w:name="_Toc366581586"/>
      <w:bookmarkStart w:id="5006" w:name="_Ref37860950"/>
      <w:bookmarkStart w:id="5007" w:name="_Toc179788283"/>
      <w:bookmarkStart w:id="5008" w:name="_Toc199516304"/>
      <w:bookmarkStart w:id="5009" w:name="_Toc194983968"/>
      <w:bookmarkStart w:id="5010" w:name="_Toc243112816"/>
      <w:bookmarkStart w:id="5011" w:name="_Toc349042709"/>
      <w:bookmarkStart w:id="5012" w:name="_Ref38539757"/>
      <w:bookmarkStart w:id="5013" w:name="_Ref38541050"/>
      <w:bookmarkStart w:id="5014" w:name="_Ref38541055"/>
      <w:bookmarkStart w:id="5015" w:name="_Toc39166866"/>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ins w:id="5016" w:author="Mike Beckerle" w:date="2020-04-29T19:49:00Z">
        <w:r>
          <w:rPr>
            <w:rFonts w:eastAsia="MS Mincho"/>
            <w:lang w:eastAsia="ja-JP" w:bidi="he-IL"/>
          </w:rPr>
          <w:t xml:space="preserve">Unparser </w:t>
        </w:r>
        <w:commentRangeStart w:id="5017"/>
        <w:r>
          <w:rPr>
            <w:rFonts w:eastAsia="MS Mincho"/>
            <w:lang w:eastAsia="ja-JP" w:bidi="he-IL"/>
          </w:rPr>
          <w:t>Infoset Augmentation Algorithm</w:t>
        </w:r>
        <w:commentRangeEnd w:id="5017"/>
        <w:r>
          <w:rPr>
            <w:rStyle w:val="CommentReference"/>
          </w:rPr>
          <w:commentReference w:id="5017"/>
        </w:r>
        <w:bookmarkEnd w:id="5006"/>
        <w:bookmarkEnd w:id="5015"/>
      </w:ins>
    </w:p>
    <w:p w14:paraId="463E446B" w14:textId="3BF3EF15" w:rsidR="007200D8" w:rsidDel="007200D8" w:rsidRDefault="007200D8" w:rsidP="007200D8">
      <w:pPr>
        <w:rPr>
          <w:del w:id="5018" w:author="Mike Beckerle" w:date="2020-04-30T19:13:00Z"/>
          <w:rFonts w:eastAsia="MS Mincho"/>
          <w:lang w:eastAsia="ja-JP" w:bidi="he-IL"/>
        </w:rPr>
      </w:pPr>
      <w:ins w:id="5019" w:author="Mike Beckerle" w:date="2020-04-30T19:11:00Z">
        <w:r>
          <w:rPr>
            <w:rFonts w:eastAsia="MS Mincho"/>
            <w:lang w:eastAsia="ja-JP" w:bidi="he-IL"/>
          </w:rPr>
          <w:t xml:space="preserve">The unparsing algorithhm starts from a DFDL Infoset, and it </w:t>
        </w:r>
      </w:ins>
      <w:ins w:id="5020" w:author="Mike Beckerle" w:date="2020-04-30T19:12:00Z">
        <w:r>
          <w:rPr>
            <w:rFonts w:eastAsia="MS Mincho"/>
            <w:lang w:eastAsia="ja-JP" w:bidi="he-IL"/>
          </w:rPr>
          <w:t>begins by augmenting the Infoset by filling in default values for reqired elements that are no</w:t>
        </w:r>
      </w:ins>
      <w:ins w:id="5021" w:author="Mike Beckerle" w:date="2020-04-30T19:13:00Z">
        <w:r>
          <w:rPr>
            <w:rFonts w:eastAsia="MS Mincho"/>
            <w:lang w:eastAsia="ja-JP" w:bidi="he-IL"/>
          </w:rPr>
          <w:t>t</w:t>
        </w:r>
      </w:ins>
      <w:ins w:id="5022" w:author="Mike Beckerle" w:date="2020-04-30T19:12:00Z">
        <w:r>
          <w:rPr>
            <w:rFonts w:eastAsia="MS Mincho"/>
            <w:lang w:eastAsia="ja-JP" w:bidi="he-IL"/>
          </w:rPr>
          <w:t xml:space="preserve"> present, and for calculated elements</w:t>
        </w:r>
      </w:ins>
    </w:p>
    <w:p w14:paraId="14E42B6D" w14:textId="25B271A5" w:rsidR="00717DB9" w:rsidRDefault="00933F0E" w:rsidP="007200D8">
      <w:pPr>
        <w:rPr>
          <w:ins w:id="5023" w:author="Mike Beckerle" w:date="2020-04-29T19:49:00Z"/>
          <w:rFonts w:eastAsia="MS Mincho"/>
          <w:lang w:eastAsia="ja-JP" w:bidi="he-IL"/>
        </w:rPr>
      </w:pPr>
      <w:del w:id="5024" w:author="Mike Beckerle" w:date="2020-04-30T19:13:00Z">
        <w:r w:rsidDel="007200D8">
          <w:rPr>
            <w:rFonts w:eastAsia="MS Mincho"/>
            <w:lang w:eastAsia="ja-JP" w:bidi="he-IL"/>
          </w:rPr>
          <w:delText>Infoset</w:delText>
        </w:r>
      </w:del>
      <w:ins w:id="5025" w:author="Mike Beckerle" w:date="2020-04-29T19:49:00Z">
        <w:r w:rsidR="00717DB9">
          <w:rPr>
            <w:rFonts w:eastAsia="MS Mincho"/>
            <w:lang w:eastAsia="ja-JP" w:bidi="he-IL"/>
          </w:rPr>
          <w:t xml:space="preserve"> by use of the dfdl:outputValueCalc property (see section </w:t>
        </w:r>
        <w:r w:rsidR="00717DB9">
          <w:fldChar w:fldCharType="begin"/>
        </w:r>
        <w:r w:rsidR="00717DB9">
          <w:rPr>
            <w:rFonts w:eastAsia="MS Mincho"/>
            <w:lang w:eastAsia="ja-JP" w:bidi="he-IL"/>
          </w:rPr>
          <w:instrText xml:space="preserve"> REF _Ref255463851 \r \h </w:instrText>
        </w:r>
      </w:ins>
      <w:ins w:id="5026" w:author="Mike Beckerle" w:date="2020-04-29T19:49:00Z">
        <w:r w:rsidR="00717DB9">
          <w:fldChar w:fldCharType="separate"/>
        </w:r>
        <w:r w:rsidR="00717DB9">
          <w:rPr>
            <w:rFonts w:eastAsia="MS Mincho"/>
            <w:lang w:eastAsia="ja-JP" w:bidi="he-IL"/>
          </w:rPr>
          <w:t>17</w:t>
        </w:r>
        <w:r w:rsidR="00717DB9">
          <w:fldChar w:fldCharType="end"/>
        </w:r>
        <w:r w:rsidR="00717DB9">
          <w:rPr>
            <w:rFonts w:eastAsia="MS Mincho"/>
            <w:lang w:eastAsia="ja-JP" w:bidi="he-IL"/>
          </w:rPr>
          <w:t xml:space="preserve"> </w:t>
        </w:r>
        <w:r w:rsidR="00717DB9">
          <w:fldChar w:fldCharType="begin"/>
        </w:r>
        <w:r w:rsidR="00717DB9">
          <w:rPr>
            <w:rFonts w:eastAsia="MS Mincho"/>
            <w:lang w:eastAsia="ja-JP" w:bidi="he-IL"/>
          </w:rPr>
          <w:instrText xml:space="preserve"> REF _Ref255463857 \h </w:instrText>
        </w:r>
      </w:ins>
      <w:ins w:id="5027" w:author="Mike Beckerle" w:date="2020-04-29T19:49:00Z">
        <w:r w:rsidR="00717DB9">
          <w:fldChar w:fldCharType="separate"/>
        </w:r>
        <w:r w:rsidR="00717DB9">
          <w:t>Calculated Value Properties</w:t>
        </w:r>
        <w:r w:rsidR="00717DB9">
          <w:fldChar w:fldCharType="end"/>
        </w:r>
        <w:r w:rsidR="00717DB9">
          <w:rPr>
            <w:rFonts w:eastAsia="MS Mincho"/>
            <w:lang w:eastAsia="ja-JP" w:bidi="he-IL"/>
          </w:rPr>
          <w:t>)</w:t>
        </w:r>
      </w:ins>
      <w:ins w:id="5028" w:author="Mike Beckerle" w:date="2020-04-30T19:14:00Z">
        <w:r w:rsidR="007200D8">
          <w:rPr>
            <w:rFonts w:eastAsia="MS Mincho"/>
            <w:lang w:eastAsia="ja-JP" w:bidi="he-IL"/>
          </w:rPr>
          <w:t>.</w:t>
        </w:r>
      </w:ins>
    </w:p>
    <w:p w14:paraId="1062C453" w14:textId="70D5231A" w:rsidR="00717DB9" w:rsidRDefault="00717DB9" w:rsidP="00717DB9">
      <w:pPr>
        <w:rPr>
          <w:ins w:id="5029" w:author="Mike Beckerle" w:date="2020-04-29T19:49:00Z"/>
          <w:rFonts w:eastAsia="MS Mincho"/>
        </w:rPr>
      </w:pPr>
      <w:ins w:id="5030"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(see section </w:t>
        </w:r>
        <w:r>
          <w:fldChar w:fldCharType="begin"/>
        </w:r>
        <w:r>
          <w:rPr>
            <w:rFonts w:eastAsia="MS Mincho"/>
            <w:lang w:eastAsia="ja-JP" w:bidi="he-IL"/>
          </w:rPr>
          <w:instrText xml:space="preserve"> REF _Ref255463851 \r \h </w:instrText>
        </w:r>
      </w:ins>
      <w:ins w:id="5031" w:author="Mike Beckerle" w:date="2020-04-29T19:49:00Z">
        <w:r>
          <w:fldChar w:fldCharType="separate"/>
        </w:r>
        <w:r>
          <w:rPr>
            <w:rFonts w:eastAsia="MS Mincho"/>
            <w:lang w:eastAsia="ja-JP" w:bidi="he-IL"/>
          </w:rPr>
          <w:t>17</w:t>
        </w:r>
        <w:r>
          <w:fldChar w:fldCharType="end"/>
        </w:r>
        <w:r>
          <w:rPr>
            <w:rFonts w:eastAsia="MS Mincho"/>
            <w:lang w:eastAsia="ja-JP" w:bidi="he-IL"/>
          </w:rPr>
          <w:t xml:space="preserve"> </w:t>
        </w:r>
        <w:r>
          <w:fldChar w:fldCharType="begin"/>
        </w:r>
        <w:r>
          <w:rPr>
            <w:rFonts w:eastAsia="MS Mincho"/>
            <w:lang w:eastAsia="ja-JP" w:bidi="he-IL"/>
          </w:rPr>
          <w:instrText xml:space="preserve"> REF _Ref255463857 \h </w:instrText>
        </w:r>
      </w:ins>
      <w:ins w:id="5032" w:author="Mike Beckerle" w:date="2020-04-29T19:49:00Z">
        <w:r>
          <w:fldChar w:fldCharType="separate"/>
        </w:r>
        <w:r>
          <w:t>Calculated Value Properties</w:t>
        </w:r>
        <w: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5033"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5034" w:author="Mike Beckerle" w:date="2020-04-29T19:49:00Z"/>
          <w:rFonts w:eastAsia="MS Mincho"/>
          <w:lang w:eastAsia="ja-JP" w:bidi="he-IL"/>
        </w:rPr>
      </w:pPr>
      <w:ins w:id="5035" w:author="Mike Beckerle" w:date="2020-04-29T19:49:00Z">
        <w:r>
          <w:rPr>
            <w:rFonts w:eastAsia="MS Mincho"/>
            <w:lang w:eastAsia="ja-JP" w:bidi="he-IL"/>
          </w:rPr>
          <w:t>In expressions, the function dfdl:contentLength() and dfdl:valueLength() can be called to determine the length of an item. If an element declaration is not potentially represented, then these functions are defined to return 0.</w:t>
        </w:r>
      </w:ins>
    </w:p>
    <w:p w14:paraId="343F7B93" w14:textId="7D884B50" w:rsidR="00717DB9" w:rsidRDefault="00717DB9" w:rsidP="00717DB9">
      <w:pPr>
        <w:rPr>
          <w:ins w:id="5036" w:author="Mike Beckerle" w:date="2020-04-29T19:49:00Z"/>
          <w:rFonts w:eastAsia="MS Mincho"/>
          <w:lang w:eastAsia="ja-JP" w:bidi="he-IL"/>
        </w:rPr>
      </w:pPr>
      <w:ins w:id="5037" w:author="Mike Beckerle" w:date="2020-04-29T19:49:00Z">
        <w:r>
          <w:rPr>
            <w:rFonts w:eastAsia="MS Mincho"/>
            <w:lang w:eastAsia="ja-JP" w:bidi="he-IL"/>
          </w:rPr>
          <w:t xml:space="preserve">When unparsing, an element declaration and the </w:t>
        </w:r>
      </w:ins>
      <w:r w:rsidR="00933F0E">
        <w:rPr>
          <w:rFonts w:eastAsia="MS Mincho"/>
          <w:lang w:eastAsia="ja-JP" w:bidi="he-IL"/>
        </w:rPr>
        <w:t>Infoset</w:t>
      </w:r>
      <w:ins w:id="5038" w:author="Mike Beckerle" w:date="2020-04-29T19:49:00Z">
        <w:r>
          <w:rPr>
            <w:rFonts w:eastAsia="MS Mincho"/>
            <w:lang w:eastAsia="ja-JP" w:bidi="he-IL"/>
          </w:rPr>
          <w:t xml:space="preserve"> are considered as follows. An implementation may use any technique consistent with this algorithm: </w:t>
        </w:r>
      </w:ins>
    </w:p>
    <w:p w14:paraId="0274786B" w14:textId="7C8F20AB" w:rsidR="00717DB9" w:rsidRDefault="00717DB9" w:rsidP="00717DB9">
      <w:pPr>
        <w:pStyle w:val="ListParagraph"/>
        <w:numPr>
          <w:ilvl w:val="0"/>
          <w:numId w:val="30"/>
        </w:numPr>
        <w:rPr>
          <w:ins w:id="5039" w:author="Mike Beckerle" w:date="2020-04-29T19:49:00Z"/>
          <w:rFonts w:eastAsia="MS Mincho"/>
          <w:lang w:eastAsia="ja-JP" w:bidi="he-IL"/>
        </w:rPr>
      </w:pPr>
      <w:ins w:id="5040" w:author="Mike Beckerle" w:date="2020-04-29T19:49:00Z">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 and the resulting value becomes the value of the element item in the augmented </w:t>
        </w:r>
      </w:ins>
      <w:r w:rsidR="00933F0E">
        <w:rPr>
          <w:rFonts w:eastAsia="MS Mincho"/>
          <w:lang w:eastAsia="ja-JP" w:bidi="he-IL"/>
        </w:rPr>
        <w:t>Infoset</w:t>
      </w:r>
      <w:ins w:id="5041"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5042"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268765EF" w:rsidR="00717DB9" w:rsidRDefault="00717DB9" w:rsidP="00717DB9">
      <w:pPr>
        <w:ind w:left="930"/>
        <w:rPr>
          <w:ins w:id="5043" w:author="Mike Beckerle" w:date="2020-04-29T19:49:00Z"/>
          <w:rFonts w:eastAsia="MS Mincho"/>
          <w:lang w:eastAsia="ja-JP" w:bidi="he-IL"/>
        </w:rPr>
      </w:pPr>
      <w:ins w:id="5044"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5045" w:author="Mike Beckerle" w:date="2020-04-29T19:49:00Z">
        <w:r>
          <w:rPr>
            <w:rFonts w:eastAsia="MS Mincho"/>
            <w:lang w:eastAsia="ja-JP" w:bidi="he-IL"/>
          </w:rPr>
          <w:t xml:space="preserve"> items from within the dfdl:outputValueCalc expression must obtain their values from the augmented </w:t>
        </w:r>
      </w:ins>
      <w:r w:rsidR="00933F0E">
        <w:rPr>
          <w:rFonts w:eastAsia="MS Mincho"/>
          <w:lang w:eastAsia="ja-JP" w:bidi="he-IL"/>
        </w:rPr>
        <w:t>Infoset</w:t>
      </w:r>
      <w:ins w:id="5046"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717DB9">
      <w:pPr>
        <w:pStyle w:val="ListParagraph"/>
        <w:numPr>
          <w:ilvl w:val="0"/>
          <w:numId w:val="30"/>
        </w:numPr>
        <w:rPr>
          <w:ins w:id="5047" w:author="Mike Beckerle" w:date="2020-04-29T19:49:00Z"/>
          <w:rFonts w:eastAsia="MS Mincho"/>
          <w:lang w:eastAsia="ja-JP" w:bidi="he-IL"/>
        </w:rPr>
      </w:pPr>
      <w:ins w:id="5048"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5049"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5050" w:author="Mike Beckerle" w:date="2020-04-29T19:49:00Z">
        <w:r>
          <w:rPr>
            <w:rFonts w:eastAsia="MS Mincho"/>
            <w:lang w:eastAsia="ja-JP" w:bidi="he-IL"/>
          </w:rPr>
          <w:t xml:space="preserve">. </w:t>
        </w:r>
      </w:ins>
    </w:p>
    <w:p w14:paraId="2572F356" w14:textId="77777777" w:rsidR="00717DB9" w:rsidRDefault="00717DB9" w:rsidP="00717DB9">
      <w:pPr>
        <w:pStyle w:val="ListParagraph"/>
        <w:numPr>
          <w:ilvl w:val="0"/>
          <w:numId w:val="30"/>
        </w:numPr>
        <w:rPr>
          <w:ins w:id="5051" w:author="Mike Beckerle" w:date="2020-04-29T19:49:00Z"/>
          <w:rFonts w:eastAsia="MS Mincho"/>
          <w:lang w:eastAsia="ja-JP" w:bidi="he-IL"/>
        </w:rPr>
      </w:pPr>
      <w:ins w:id="5052" w:author="Mike Beckerle" w:date="2020-04-29T19:49:00Z">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5053" w:author="Mike Beckerle" w:date="2020-04-29T19:49:00Z"/>
          <w:rFonts w:eastAsia="MS Mincho"/>
          <w:lang w:eastAsia="ja-JP" w:bidi="he-IL"/>
        </w:rPr>
      </w:pPr>
      <w:ins w:id="5054" w:author="Mike Beckerle" w:date="2020-04-29T19:49:00Z">
        <w:r>
          <w:rPr>
            <w:rFonts w:eastAsia="MS Mincho"/>
            <w:lang w:eastAsia="ja-JP" w:bidi="he-IL"/>
          </w:rPr>
          <w:t xml:space="preserve">Given this augmented </w:t>
        </w:r>
      </w:ins>
      <w:r w:rsidR="00933F0E">
        <w:rPr>
          <w:rFonts w:eastAsia="MS Mincho"/>
          <w:lang w:eastAsia="ja-JP" w:bidi="he-IL"/>
        </w:rPr>
        <w:t>Infoset</w:t>
      </w:r>
      <w:ins w:id="5055"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5056" w:author="Mike Beckerle" w:date="2020-04-29T19:49:00Z">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ins>
      <w:r w:rsidR="00933F0E">
        <w:rPr>
          <w:rFonts w:eastAsia="MS Mincho"/>
          <w:lang w:eastAsia="ja-JP" w:bidi="he-IL"/>
        </w:rPr>
        <w:t>Infoset</w:t>
      </w:r>
      <w:ins w:id="5057"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5058" w:author="Mike Beckerle" w:date="2020-04-29T19:49:00Z"/>
          <w:rFonts w:eastAsia="MS Mincho"/>
          <w:lang w:eastAsia="ja-JP" w:bidi="he-IL"/>
        </w:rPr>
      </w:pPr>
      <w:ins w:id="5059"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5060" w:author="Mike Beckerle" w:date="2020-04-29T19:49:00Z">
        <w:r>
          <w:rPr>
            <w:rFonts w:eastAsia="MS Mincho"/>
            <w:lang w:eastAsia="ja-JP" w:bidi="he-IL"/>
          </w:rPr>
          <w:t xml:space="preserve"> item already exists and has a value, it is possible for a dfdl:outputValueCalc expression to be evaluated multiple times. DFDL implementations are free to cache values and avoid this repeated evaluation for efficiency, as the semantics of DFDL require that the dfdl:outputValueCalc expression return the same value every time it is evaluated. </w:t>
        </w:r>
      </w:ins>
    </w:p>
    <w:p w14:paraId="1A62270E" w14:textId="30F1DD01" w:rsidR="000E1214" w:rsidRDefault="00E751FE" w:rsidP="00A64D65">
      <w:pPr>
        <w:pStyle w:val="Heading1"/>
      </w:pPr>
      <w:bookmarkStart w:id="5061" w:name="_Ref39164410"/>
      <w:bookmarkStart w:id="5062" w:name="_Toc39166867"/>
      <w:ins w:id="5063" w:author="Mike Beckerle" w:date="2020-04-30T18:38:00Z">
        <w:r>
          <w:t>Overview:</w:t>
        </w:r>
      </w:ins>
      <w:ins w:id="5064" w:author="Mike Beckerle" w:date="2020-04-30T18:39:00Z">
        <w:r>
          <w:t xml:space="preserve"> </w:t>
        </w:r>
      </w:ins>
      <w:r w:rsidR="00A87198">
        <w:t>Core Representation Properties and their Format Semantics</w:t>
      </w:r>
      <w:bookmarkEnd w:id="5007"/>
      <w:bookmarkEnd w:id="5008"/>
      <w:bookmarkEnd w:id="5009"/>
      <w:bookmarkEnd w:id="5010"/>
      <w:bookmarkEnd w:id="5011"/>
      <w:bookmarkEnd w:id="5012"/>
      <w:bookmarkEnd w:id="5013"/>
      <w:bookmarkEnd w:id="5014"/>
      <w:bookmarkEnd w:id="5061"/>
      <w:bookmarkEnd w:id="5062"/>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34778100" w:rsidR="000E1214" w:rsidRDefault="00A87198">
      <w:pPr>
        <w:numPr>
          <w:ilvl w:val="0"/>
          <w:numId w:val="75"/>
        </w:numPr>
      </w:pPr>
      <w:r>
        <w:t xml:space="preserve">Common to both Content and Framing (see </w:t>
      </w:r>
      <w:r>
        <w:fldChar w:fldCharType="begin"/>
      </w:r>
      <w:r>
        <w:instrText xml:space="preserve"> REF _Ref255476147 \r \h </w:instrText>
      </w:r>
      <w:r>
        <w:fldChar w:fldCharType="separate"/>
      </w:r>
      <w:r w:rsidR="00852536">
        <w:t>11</w:t>
      </w:r>
      <w:r>
        <w:fldChar w:fldCharType="end"/>
      </w:r>
      <w:r>
        <w:t>)</w:t>
      </w:r>
    </w:p>
    <w:p w14:paraId="74DEDCC5" w14:textId="00CEEDEA" w:rsidR="000E1214" w:rsidRDefault="00A87198">
      <w:pPr>
        <w:numPr>
          <w:ilvl w:val="0"/>
          <w:numId w:val="75"/>
        </w:numPr>
      </w:pPr>
      <w:r>
        <w:t xml:space="preserve">Common Framing, Position, and Length (see </w:t>
      </w:r>
      <w:r>
        <w:fldChar w:fldCharType="begin"/>
      </w:r>
      <w:r>
        <w:instrText xml:space="preserve"> REF _Ref255476176 \r \h </w:instrText>
      </w:r>
      <w:r>
        <w:fldChar w:fldCharType="separate"/>
      </w:r>
      <w:r w:rsidR="00852536">
        <w:t>12</w:t>
      </w:r>
      <w:r>
        <w:fldChar w:fldCharType="end"/>
      </w:r>
      <w:r>
        <w:t>)</w:t>
      </w:r>
    </w:p>
    <w:p w14:paraId="24C86AA7" w14:textId="4EDA1A83" w:rsidR="000E1214" w:rsidRDefault="00A87198">
      <w:pPr>
        <w:numPr>
          <w:ilvl w:val="0"/>
          <w:numId w:val="75"/>
        </w:numPr>
      </w:pPr>
      <w:r>
        <w:t xml:space="preserve">Simple Type Content (see </w:t>
      </w:r>
      <w:r>
        <w:fldChar w:fldCharType="begin"/>
      </w:r>
      <w:r>
        <w:instrText xml:space="preserve"> REF _Ref255476219 \r \h </w:instrText>
      </w:r>
      <w:r>
        <w:fldChar w:fldCharType="separate"/>
      </w:r>
      <w:r w:rsidR="00852536">
        <w:t>13</w:t>
      </w:r>
      <w:r>
        <w:fldChar w:fldCharType="end"/>
      </w:r>
      <w:r>
        <w:t xml:space="preserve"> )</w:t>
      </w:r>
    </w:p>
    <w:p w14:paraId="37B05086" w14:textId="1AB80C77" w:rsidR="000E1214" w:rsidRDefault="00A87198">
      <w:pPr>
        <w:numPr>
          <w:ilvl w:val="0"/>
          <w:numId w:val="75"/>
        </w:numPr>
      </w:pPr>
      <w:r>
        <w:t xml:space="preserve">Sequence Groups (see </w:t>
      </w:r>
      <w:r>
        <w:fldChar w:fldCharType="begin"/>
      </w:r>
      <w:r>
        <w:instrText xml:space="preserve"> REF _Ref255476240 \r \h </w:instrText>
      </w:r>
      <w:r>
        <w:fldChar w:fldCharType="separate"/>
      </w:r>
      <w:r w:rsidR="00852536">
        <w:t>14</w:t>
      </w:r>
      <w:r>
        <w:fldChar w:fldCharType="end"/>
      </w:r>
      <w:r>
        <w:t xml:space="preserve"> )</w:t>
      </w:r>
    </w:p>
    <w:p w14:paraId="020E05F1" w14:textId="4DD53987" w:rsidR="000E1214" w:rsidRDefault="00A87198">
      <w:pPr>
        <w:numPr>
          <w:ilvl w:val="0"/>
          <w:numId w:val="75"/>
        </w:numPr>
      </w:pPr>
      <w:r>
        <w:t xml:space="preserve">Choice Groups (see </w:t>
      </w:r>
      <w:r>
        <w:fldChar w:fldCharType="begin"/>
      </w:r>
      <w:r>
        <w:instrText xml:space="preserve"> REF _Ref255476271 \r \h </w:instrText>
      </w:r>
      <w:r>
        <w:fldChar w:fldCharType="separate"/>
      </w:r>
      <w:r w:rsidR="00852536">
        <w:t>15</w:t>
      </w:r>
      <w:r>
        <w:fldChar w:fldCharType="end"/>
      </w:r>
      <w:r>
        <w:t xml:space="preserve"> )</w:t>
      </w:r>
    </w:p>
    <w:p w14:paraId="6F06992F" w14:textId="6E44EDCA" w:rsidR="000E1214" w:rsidRDefault="00A87198">
      <w:pPr>
        <w:numPr>
          <w:ilvl w:val="0"/>
          <w:numId w:val="75"/>
        </w:numPr>
      </w:pPr>
      <w:r>
        <w:t xml:space="preserve">Array elements and optional elements (see </w:t>
      </w:r>
      <w:r>
        <w:fldChar w:fldCharType="begin"/>
      </w:r>
      <w:r>
        <w:instrText xml:space="preserve"> REF _Ref255476292 \r \h </w:instrText>
      </w:r>
      <w:r>
        <w:fldChar w:fldCharType="separate"/>
      </w:r>
      <w:r w:rsidR="00852536">
        <w:t>16</w:t>
      </w:r>
      <w:r>
        <w:fldChar w:fldCharType="end"/>
      </w:r>
      <w:r>
        <w:t xml:space="preserve"> )</w:t>
      </w:r>
    </w:p>
    <w:p w14:paraId="6B2F877A" w14:textId="2B84A80A" w:rsidR="000E1214" w:rsidRDefault="00A87198">
      <w:pPr>
        <w:numPr>
          <w:ilvl w:val="0"/>
          <w:numId w:val="75"/>
        </w:numPr>
      </w:pPr>
      <w:r>
        <w:t xml:space="preserve">Calculated Values (see </w:t>
      </w:r>
      <w:r>
        <w:fldChar w:fldCharType="begin"/>
      </w:r>
      <w:r>
        <w:instrText xml:space="preserve"> REF _Ref255476304 \r \h </w:instrText>
      </w:r>
      <w:r>
        <w:fldChar w:fldCharType="separate"/>
      </w:r>
      <w:r w:rsidR="00852536">
        <w:t>17</w:t>
      </w:r>
      <w: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A64D65">
      <w:pPr>
        <w:pStyle w:val="Heading1"/>
      </w:pPr>
      <w:bookmarkStart w:id="5065" w:name="_Toc322911610"/>
      <w:bookmarkStart w:id="5066" w:name="_Toc322912149"/>
      <w:bookmarkStart w:id="5067" w:name="_Toc329092999"/>
      <w:bookmarkStart w:id="5068" w:name="_Toc332701512"/>
      <w:bookmarkStart w:id="5069" w:name="_Toc332701819"/>
      <w:bookmarkStart w:id="5070" w:name="_Toc332711613"/>
      <w:bookmarkStart w:id="5071" w:name="_Toc332711921"/>
      <w:bookmarkStart w:id="5072" w:name="_Toc332712223"/>
      <w:bookmarkStart w:id="5073" w:name="_Toc332724139"/>
      <w:bookmarkStart w:id="5074" w:name="_Toc332724439"/>
      <w:bookmarkStart w:id="5075" w:name="_Toc341102735"/>
      <w:bookmarkStart w:id="5076" w:name="_Toc347241468"/>
      <w:bookmarkStart w:id="5077" w:name="_Toc347744661"/>
      <w:bookmarkStart w:id="5078" w:name="_Toc348984444"/>
      <w:bookmarkStart w:id="5079" w:name="_Toc348984749"/>
      <w:bookmarkStart w:id="5080" w:name="_Toc349037912"/>
      <w:bookmarkStart w:id="5081" w:name="_Toc349038217"/>
      <w:bookmarkStart w:id="5082" w:name="_Toc349042710"/>
      <w:bookmarkStart w:id="5083" w:name="_Toc349642131"/>
      <w:bookmarkStart w:id="5084" w:name="_Toc351912708"/>
      <w:bookmarkStart w:id="5085" w:name="_Toc351914729"/>
      <w:bookmarkStart w:id="5086" w:name="_Toc351915195"/>
      <w:bookmarkStart w:id="5087" w:name="_Toc361231252"/>
      <w:bookmarkStart w:id="5088" w:name="_Toc361231778"/>
      <w:bookmarkStart w:id="5089" w:name="_Toc362445076"/>
      <w:bookmarkStart w:id="5090" w:name="_Toc363908998"/>
      <w:bookmarkStart w:id="5091" w:name="_Toc364463421"/>
      <w:bookmarkStart w:id="5092" w:name="_Toc366078019"/>
      <w:bookmarkStart w:id="5093" w:name="_Toc366078638"/>
      <w:bookmarkStart w:id="5094" w:name="_Toc366079623"/>
      <w:bookmarkStart w:id="5095" w:name="_Toc366080235"/>
      <w:bookmarkStart w:id="5096" w:name="_Toc366080844"/>
      <w:bookmarkStart w:id="5097" w:name="_Toc366505184"/>
      <w:bookmarkStart w:id="5098" w:name="_Toc366508553"/>
      <w:bookmarkStart w:id="5099" w:name="_Toc366513054"/>
      <w:bookmarkStart w:id="5100" w:name="_Toc366574243"/>
      <w:bookmarkStart w:id="5101" w:name="_Toc366578036"/>
      <w:bookmarkStart w:id="5102" w:name="_Toc366578630"/>
      <w:bookmarkStart w:id="5103" w:name="_Toc366579222"/>
      <w:bookmarkStart w:id="5104" w:name="_Toc366579813"/>
      <w:bookmarkStart w:id="5105" w:name="_Toc366580405"/>
      <w:bookmarkStart w:id="5106" w:name="_Toc366580996"/>
      <w:bookmarkStart w:id="5107" w:name="_Toc366581588"/>
      <w:bookmarkStart w:id="5108" w:name="_Toc322911611"/>
      <w:bookmarkStart w:id="5109" w:name="_Toc322912150"/>
      <w:bookmarkStart w:id="5110" w:name="_Toc329093000"/>
      <w:bookmarkStart w:id="5111" w:name="_Toc332701513"/>
      <w:bookmarkStart w:id="5112" w:name="_Toc332701820"/>
      <w:bookmarkStart w:id="5113" w:name="_Toc332711614"/>
      <w:bookmarkStart w:id="5114" w:name="_Toc332711922"/>
      <w:bookmarkStart w:id="5115" w:name="_Toc332712224"/>
      <w:bookmarkStart w:id="5116" w:name="_Toc332724140"/>
      <w:bookmarkStart w:id="5117" w:name="_Toc332724440"/>
      <w:bookmarkStart w:id="5118" w:name="_Toc341102736"/>
      <w:bookmarkStart w:id="5119" w:name="_Toc347241469"/>
      <w:bookmarkStart w:id="5120" w:name="_Toc347744662"/>
      <w:bookmarkStart w:id="5121" w:name="_Toc348984445"/>
      <w:bookmarkStart w:id="5122" w:name="_Toc348984750"/>
      <w:bookmarkStart w:id="5123" w:name="_Toc349037913"/>
      <w:bookmarkStart w:id="5124" w:name="_Toc349038218"/>
      <w:bookmarkStart w:id="5125" w:name="_Toc349042711"/>
      <w:bookmarkStart w:id="5126" w:name="_Toc349642132"/>
      <w:bookmarkStart w:id="5127" w:name="_Toc351912709"/>
      <w:bookmarkStart w:id="5128" w:name="_Toc351914730"/>
      <w:bookmarkStart w:id="5129" w:name="_Toc351915196"/>
      <w:bookmarkStart w:id="5130" w:name="_Toc361231253"/>
      <w:bookmarkStart w:id="5131" w:name="_Toc361231779"/>
      <w:bookmarkStart w:id="5132" w:name="_Toc362445077"/>
      <w:bookmarkStart w:id="5133" w:name="_Toc363908999"/>
      <w:bookmarkStart w:id="5134" w:name="_Toc364463422"/>
      <w:bookmarkStart w:id="5135" w:name="_Toc366078020"/>
      <w:bookmarkStart w:id="5136" w:name="_Toc366078639"/>
      <w:bookmarkStart w:id="5137" w:name="_Toc366079624"/>
      <w:bookmarkStart w:id="5138" w:name="_Toc366080236"/>
      <w:bookmarkStart w:id="5139" w:name="_Toc366080845"/>
      <w:bookmarkStart w:id="5140" w:name="_Toc366505185"/>
      <w:bookmarkStart w:id="5141" w:name="_Toc366508554"/>
      <w:bookmarkStart w:id="5142" w:name="_Toc366513055"/>
      <w:bookmarkStart w:id="5143" w:name="_Toc366574244"/>
      <w:bookmarkStart w:id="5144" w:name="_Toc366578037"/>
      <w:bookmarkStart w:id="5145" w:name="_Toc366578631"/>
      <w:bookmarkStart w:id="5146" w:name="_Toc366579223"/>
      <w:bookmarkStart w:id="5147" w:name="_Toc366579814"/>
      <w:bookmarkStart w:id="5148" w:name="_Toc366580406"/>
      <w:bookmarkStart w:id="5149" w:name="_Toc366580997"/>
      <w:bookmarkStart w:id="5150" w:name="_Toc366581589"/>
      <w:bookmarkStart w:id="5151" w:name="_Toc130873625"/>
      <w:bookmarkStart w:id="5152" w:name="_Toc140549597"/>
      <w:bookmarkStart w:id="5153" w:name="_Toc177399079"/>
      <w:bookmarkStart w:id="5154" w:name="_Toc175057366"/>
      <w:bookmarkStart w:id="5155" w:name="_Toc199516305"/>
      <w:bookmarkStart w:id="5156" w:name="_Toc194983969"/>
      <w:bookmarkStart w:id="5157" w:name="_Toc243112817"/>
      <w:bookmarkStart w:id="5158" w:name="_Ref255476147"/>
      <w:bookmarkStart w:id="5159" w:name="_Ref322880110"/>
      <w:bookmarkStart w:id="5160" w:name="_Ref322880152"/>
      <w:bookmarkStart w:id="5161" w:name="_Toc349042712"/>
      <w:bookmarkStart w:id="5162" w:name="_Ref39164433"/>
      <w:bookmarkStart w:id="5163" w:name="_Toc39166868"/>
      <w:bookmarkEnd w:id="3166"/>
      <w:bookmarkEnd w:id="3167"/>
      <w:bookmarkEnd w:id="3168"/>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r>
        <w:t xml:space="preserve">Properties </w:t>
      </w:r>
      <w:bookmarkEnd w:id="5151"/>
      <w:bookmarkEnd w:id="5152"/>
      <w:r>
        <w:t>Common to both Content and Framing</w:t>
      </w:r>
      <w:bookmarkEnd w:id="5153"/>
      <w:bookmarkEnd w:id="5154"/>
      <w:bookmarkEnd w:id="5155"/>
      <w:bookmarkEnd w:id="5156"/>
      <w:bookmarkEnd w:id="5157"/>
      <w:bookmarkEnd w:id="5158"/>
      <w:bookmarkEnd w:id="5159"/>
      <w:bookmarkEnd w:id="5160"/>
      <w:bookmarkEnd w:id="5161"/>
      <w:bookmarkEnd w:id="5162"/>
      <w:bookmarkEnd w:id="5163"/>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30"/>
            </w:r>
            <w:r>
              <w:rPr>
                <w:rFonts w:cs="Arial"/>
              </w:rPr>
              <w:t>.</w:t>
            </w:r>
          </w:p>
          <w:p w14:paraId="1F3D9D47" w14:textId="6B9EABF0"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5164"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5165" w:author="Mike Beckerle" w:date="2020-04-29T15:18:00Z">
              <w:r w:rsidR="00CE5EE9">
                <w:rPr>
                  <w:rFonts w:eastAsia="Helv"/>
                </w:rPr>
                <w:t xml:space="preserve">, as each character </w:t>
              </w:r>
            </w:ins>
            <w:ins w:id="5166" w:author="Mike Beckerle" w:date="2020-04-29T15:20:00Z">
              <w:r w:rsidR="00CE5EE9">
                <w:rPr>
                  <w:rFonts w:eastAsia="Helv"/>
                </w:rPr>
                <w:t xml:space="preserve">set </w:t>
              </w:r>
            </w:ins>
            <w:ins w:id="5167" w:author="Mike Beckerle" w:date="2020-04-29T15:18:00Z">
              <w:r w:rsidR="00CE5EE9">
                <w:rPr>
                  <w:rFonts w:eastAsia="Helv"/>
                </w:rPr>
                <w:t xml:space="preserve">encoding involving multiple bytes of data </w:t>
              </w:r>
            </w:ins>
            <w:ins w:id="5168" w:author="Mike Beckerle" w:date="2020-04-29T15:20:00Z">
              <w:r w:rsidR="00CE5EE9">
                <w:rPr>
                  <w:rFonts w:eastAsia="Helv"/>
                </w:rPr>
                <w:t xml:space="preserve">per code unit </w:t>
              </w:r>
            </w:ins>
            <w:ins w:id="5169" w:author="Mike Beckerle" w:date="2020-04-29T15:18:00Z">
              <w:r w:rsidR="00CE5EE9">
                <w:rPr>
                  <w:rFonts w:eastAsia="Helv"/>
                </w:rPr>
                <w:t xml:space="preserve">specifies its </w:t>
              </w:r>
            </w:ins>
            <w:ins w:id="5170" w:author="Mike Beckerle" w:date="2020-04-29T15:20:00Z">
              <w:r w:rsidR="00CE5EE9">
                <w:rPr>
                  <w:rFonts w:eastAsia="Helv"/>
                </w:rPr>
                <w:t>byte order</w:t>
              </w:r>
            </w:ins>
            <w:ins w:id="5171" w:author="Mike Beckerle" w:date="2020-04-29T15:18:00Z">
              <w:r w:rsidR="00CE5EE9">
                <w:rPr>
                  <w:rFonts w:eastAsia="Helv"/>
                </w:rPr>
                <w:t>.</w:t>
              </w:r>
            </w:ins>
            <w:r>
              <w:rPr>
                <w:rFonts w:eastAsia="Helv"/>
              </w:rPr>
              <w:t xml:space="preserve"> </w:t>
            </w:r>
            <w:del w:id="5172"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5173" w:author="Mike Beckerle" w:date="2020-04-29T15:17:00Z">
              <w:r w:rsidDel="00CE5EE9">
                <w:delText>.</w:delText>
              </w:r>
            </w:del>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77777777"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9.2) when the region's starting bit position or ending bit position are not on a byte boundary.  </w:t>
            </w:r>
          </w:p>
          <w:p w14:paraId="10DAF1F3" w14:textId="77777777" w:rsidR="000E1214" w:rsidRDefault="00A87198">
            <w:r>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ins w:id="5174" w:author="Mike Beckerle" w:date="2020-04-23T15:33:00Z">
              <w:r>
                <w:rPr>
                  <w:rStyle w:val="FootnoteReference"/>
                </w:rPr>
                <w:footnoteReference w:id="31"/>
              </w:r>
            </w:ins>
          </w:p>
          <w:p w14:paraId="6964E9AF" w14:textId="77777777" w:rsidR="000E1214" w:rsidRDefault="00A87198">
            <w:pPr>
              <w:pStyle w:val="ListParagraph"/>
              <w:numPr>
                <w:ilvl w:val="0"/>
                <w:numId w:val="78"/>
              </w:numPr>
            </w:pPr>
            <w:r>
              <w:t>CCSID</w:t>
            </w:r>
            <w:r>
              <w:rPr>
                <w:rStyle w:val="FootnoteReference"/>
                <w:szCs w:val="18"/>
              </w:rPr>
              <w:footnoteReference w:id="32"/>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3"/>
            </w:r>
            <w:r>
              <w:t>.</w:t>
            </w:r>
          </w:p>
          <w:p w14:paraId="44EFA95E" w14:textId="77777777" w:rsidR="00CE5EE9" w:rsidRDefault="00A87198">
            <w:pPr>
              <w:rPr>
                <w:ins w:id="5180" w:author="Mike Beckerle" w:date="2020-04-29T15:13:00Z"/>
              </w:rPr>
            </w:pPr>
            <w:r>
              <w:t xml:space="preserve">Conforming DFDL v1.0 processors must accept at least 'UTF-8', 'UTF-16', 'UTF-16BE', 'UTF-16LE', 'ASCII', and 'ISO-8859-1' as encoding names. </w:t>
            </w:r>
          </w:p>
          <w:p w14:paraId="10E19813" w14:textId="6C74A54B" w:rsidR="000E1214" w:rsidRDefault="00CE5EE9">
            <w:ins w:id="5181" w:author="Mike Beckerle" w:date="2020-04-29T15:12:00Z">
              <w:r>
                <w:t>The encoding name "UTF-16" is equiv</w:t>
              </w:r>
            </w:ins>
            <w:ins w:id="5182" w:author="Mike Beckerle" w:date="2020-04-29T15:13:00Z">
              <w:r>
                <w:t xml:space="preserve">alent to "UTF-16BE" and </w:t>
              </w:r>
            </w:ins>
            <w:ins w:id="5183" w:author="Mike Beckerle" w:date="2020-04-29T15:14:00Z">
              <w:r>
                <w:t xml:space="preserve">for processors that implement UTF-32, </w:t>
              </w:r>
            </w:ins>
            <w:ins w:id="5184" w:author="Mike Beckerle" w:date="2020-04-29T15:13:00Z">
              <w:r>
                <w:t>the encoding name "UTF</w:t>
              </w:r>
            </w:ins>
            <w:ins w:id="5185" w:author="Mike Beckerle" w:date="2020-04-29T15:22:00Z">
              <w:r w:rsidR="00BF4499">
                <w:t>-</w:t>
              </w:r>
            </w:ins>
            <w:ins w:id="5186" w:author="Mike Beckerle" w:date="2020-04-29T15:13:00Z">
              <w:r>
                <w:t>32" is equivalent to "UTF</w:t>
              </w:r>
            </w:ins>
            <w:ins w:id="5187" w:author="Mike Beckerle" w:date="2020-04-29T15:22:00Z">
              <w:r w:rsidR="00BF4499">
                <w:t>-</w:t>
              </w:r>
            </w:ins>
            <w:ins w:id="5188" w:author="Mike Beckerle" w:date="2020-04-29T15:13:00Z">
              <w:r>
                <w:t>32BE".</w:t>
              </w:r>
            </w:ins>
          </w:p>
          <w:p w14:paraId="3993D816" w14:textId="77777777" w:rsidR="000E1214" w:rsidRDefault="00A87198">
            <w:ins w:id="5189" w:author="Mike Beckerle" w:date="2020-04-23T15:30:00Z">
              <w:r>
                <w:t>Unlike most other properties with Enum values, e</w:t>
              </w:r>
            </w:ins>
            <w:r>
              <w:t>ncoding names are case-insensitive, so</w:t>
            </w:r>
            <w:ins w:id="5190" w:author="Mike Beckerle" w:date="2020-04-23T15:31:00Z">
              <w:r>
                <w:t xml:space="preserve"> for example</w:t>
              </w:r>
            </w:ins>
            <w:r>
              <w:t xml:space="preserve"> 'utf-8'</w:t>
            </w:r>
            <w:ins w:id="5191" w:author="Mike Beckerle" w:date="2020-04-23T15:31:00Z">
              <w:r>
                <w:t>, 'Utf-8',</w:t>
              </w:r>
            </w:ins>
            <w:r>
              <w:t xml:space="preserve"> and 'UTF-8' are equivalent. </w:t>
            </w:r>
          </w:p>
          <w:p w14:paraId="77D58CE5" w14:textId="77777777" w:rsidR="000E1214" w:rsidRDefault="00A87198">
            <w:pPr>
              <w:rPr>
                <w:del w:id="5192" w:author="Mike Beckerle" w:date="2020-04-23T15:31:00Z"/>
              </w:rPr>
            </w:pPr>
            <w:del w:id="5193" w:author="Mike Beckerle" w:date="2020-04-23T15:31:00Z">
              <w:r>
                <w:delText xml:space="preserve">Unicode character set encodings that do not specify a byte order (such as UTF-16 or UTF-32) can have their byte-order controlled by a document-level byte-order-mark (BOM). See Section </w:delText>
              </w:r>
              <w:r>
                <w:fldChar w:fldCharType="begin"/>
              </w:r>
              <w:r>
                <w:delInstrText xml:space="preserve"> REF _Ref320436132 \r \h  \* MERGEFORMAT </w:delInstrText>
              </w:r>
              <w:r>
                <w:fldChar w:fldCharType="separate"/>
              </w:r>
              <w:r>
                <w:delText>11.1</w:delText>
              </w:r>
              <w:r>
                <w:fldChar w:fldCharType="end"/>
              </w:r>
              <w:r>
                <w:delText xml:space="preserve"> </w:delText>
              </w:r>
              <w:r>
                <w:fldChar w:fldCharType="begin"/>
              </w:r>
              <w:r>
                <w:delInstrText xml:space="preserve"> REF _Ref320436132 \h  \* MERGEFORMAT </w:delInstrText>
              </w:r>
              <w:r>
                <w:fldChar w:fldCharType="separate"/>
              </w:r>
              <w:r>
                <w:delText>Unicode Byte Order Mark (BOM)</w:delText>
              </w:r>
              <w: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2B55723A" w:rsidR="000E1214" w:rsidRDefault="00A87198">
            <w:r>
              <w:t xml:space="preserve">DFDL standard encoding names are defined in Section </w:t>
            </w:r>
            <w:r>
              <w:fldChar w:fldCharType="begin"/>
            </w:r>
            <w:r>
              <w:instrText xml:space="preserve"> REF _Ref393989958 \r \h </w:instrText>
            </w:r>
            <w:r>
              <w:fldChar w:fldCharType="separate"/>
            </w:r>
            <w:r w:rsidR="00852536">
              <w:t>33</w:t>
            </w:r>
            <w:r>
              <w:fldChar w:fldCharType="end"/>
            </w:r>
            <w:r>
              <w:t xml:space="preserve"> </w:t>
            </w:r>
            <w:r>
              <w:fldChar w:fldCharType="begin"/>
            </w:r>
            <w:r>
              <w:instrText xml:space="preserve"> REF _Ref393989958 \h </w:instrText>
            </w:r>
            <w:r>
              <w:fldChar w:fldCharType="separate"/>
            </w:r>
            <w:r w:rsidR="00852536">
              <w:t>Appendix D: DFDL Standard Encodings</w:t>
            </w:r>
            <w:r>
              <w:fldChar w:fldCharType="end"/>
            </w:r>
            <w:r>
              <w:t xml:space="preserve">. When supported, a conforming DFDL implementation must implement them in a uniform manner so that they are portable across all DFDL implementations that implement them. </w:t>
            </w:r>
          </w:p>
          <w:p w14:paraId="39D7EAF0" w14:textId="77777777" w:rsidR="000E1214" w:rsidRDefault="00A87198">
            <w:r>
              <w:t xml:space="preserve">Additional implementation-defined encoding names may be provided only for character set encodings for which there is no IANA name standard nor CCSID standard </w:t>
            </w:r>
            <w:r>
              <w:rPr>
                <w:bCs/>
              </w:rPr>
              <w:t>nor DFDL standard encoding</w:t>
            </w:r>
            <w:r>
              <w:t xml:space="preserve">. These implementation-defined encodings must 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t>Applies only when encoding is 'UTF-16', 'UTF-16BE', UTF16-LE' or their CCSID equivalents.</w:t>
            </w:r>
          </w:p>
          <w:p w14:paraId="29A81B1C" w14:textId="77777777" w:rsidR="000E1214" w:rsidRDefault="00A87198">
            <w:r>
              <w:t>Specifies whether the encoding 'UTF-16' should be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7B4D0439" w:rsidR="000E1214" w:rsidRDefault="00A87198">
            <w:pPr>
              <w:rPr>
                <w:lang w:eastAsia="en-GB"/>
              </w:rPr>
            </w:pPr>
            <w:r>
              <w:rPr>
                <w:lang w:eastAsia="en-GB"/>
              </w:rPr>
              <w:t xml:space="preserve">See Section </w:t>
            </w:r>
            <w:r>
              <w:fldChar w:fldCharType="begin"/>
            </w:r>
            <w:r>
              <w:rPr>
                <w:lang w:eastAsia="en-GB"/>
              </w:rPr>
              <w:instrText xml:space="preserve"> REF _Ref320443014 \w \h  \* MERGEFORMAT </w:instrText>
            </w:r>
            <w:r>
              <w:fldChar w:fldCharType="separate"/>
            </w:r>
            <w:r w:rsidR="00852536">
              <w:rPr>
                <w:lang w:eastAsia="en-GB"/>
              </w:rPr>
              <w:t>11.2</w:t>
            </w:r>
            <w:r>
              <w:fldChar w:fldCharType="end"/>
            </w:r>
            <w:r>
              <w:rPr>
                <w:lang w:eastAsia="en-GB"/>
              </w:rPr>
              <w:t xml:space="preserve"> </w:t>
            </w:r>
            <w:r>
              <w:fldChar w:fldCharType="begin"/>
            </w:r>
            <w:r>
              <w:rPr>
                <w:lang w:eastAsia="en-GB"/>
              </w:rPr>
              <w:instrText xml:space="preserve"> REF _Ref320443014 \h  \* MERGEFORMAT </w:instrText>
            </w:r>
            <w:r>
              <w:fldChar w:fldCharType="separate"/>
            </w:r>
            <w:r w:rsidR="00852536">
              <w:t>Character Encoding and Decoding Errors</w:t>
            </w:r>
            <w: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688D66F6" w:rsidR="000E1214" w:rsidRDefault="00A87198">
      <w:pPr>
        <w:pStyle w:val="Caption"/>
      </w:pPr>
      <w:r>
        <w:t xml:space="preserve">Table </w:t>
      </w:r>
      <w:fldSimple w:instr=" SEQ Table \* ARABIC ">
        <w:r w:rsidR="00852536">
          <w:rPr>
            <w:noProof/>
          </w:rPr>
          <w:t>12</w:t>
        </w:r>
      </w:fldSimple>
      <w:r>
        <w:t xml:space="preserve"> Properties Common to both Content and Framing</w:t>
      </w:r>
    </w:p>
    <w:p w14:paraId="5DFD8028" w14:textId="77777777" w:rsidR="000E1214" w:rsidRDefault="00A87198" w:rsidP="00A64D65">
      <w:pPr>
        <w:pStyle w:val="Heading2"/>
      </w:pPr>
      <w:bookmarkStart w:id="5194" w:name="_Ref320436132"/>
      <w:bookmarkStart w:id="5195" w:name="_Toc349042713"/>
      <w:bookmarkStart w:id="5196" w:name="_Toc39166869"/>
      <w:r>
        <w:t>Unicode Byte Order Mark (BOM)</w:t>
      </w:r>
      <w:bookmarkEnd w:id="5194"/>
      <w:bookmarkEnd w:id="5195"/>
      <w:bookmarkEnd w:id="5196"/>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A64D65">
      <w:pPr>
        <w:pStyle w:val="Heading2"/>
      </w:pPr>
      <w:bookmarkStart w:id="5197" w:name="_Toc25589778"/>
      <w:bookmarkStart w:id="5198" w:name="_Toc27061045"/>
      <w:bookmarkStart w:id="5199" w:name="_Toc25589779"/>
      <w:bookmarkStart w:id="5200" w:name="_Toc27061046"/>
      <w:bookmarkStart w:id="5201" w:name="_Toc25589780"/>
      <w:bookmarkStart w:id="5202" w:name="_Toc27061047"/>
      <w:bookmarkStart w:id="5203" w:name="_Toc25589781"/>
      <w:bookmarkStart w:id="5204" w:name="_Toc27061048"/>
      <w:bookmarkStart w:id="5205" w:name="_Toc25589782"/>
      <w:bookmarkStart w:id="5206" w:name="_Toc27061049"/>
      <w:bookmarkStart w:id="5207" w:name="_Toc25589783"/>
      <w:bookmarkStart w:id="5208" w:name="_Toc27061050"/>
      <w:bookmarkStart w:id="5209" w:name="_Toc25589784"/>
      <w:bookmarkStart w:id="5210" w:name="_Toc27061051"/>
      <w:bookmarkStart w:id="5211" w:name="_Toc25589785"/>
      <w:bookmarkStart w:id="5212" w:name="_Toc27061052"/>
      <w:bookmarkStart w:id="5213" w:name="_Toc25589786"/>
      <w:bookmarkStart w:id="5214" w:name="_Toc27061053"/>
      <w:bookmarkStart w:id="5215" w:name="_Toc25589787"/>
      <w:bookmarkStart w:id="5216" w:name="_Toc27061054"/>
      <w:bookmarkStart w:id="5217" w:name="_Toc25589788"/>
      <w:bookmarkStart w:id="5218" w:name="_Toc27061055"/>
      <w:bookmarkStart w:id="5219" w:name="_Toc25589789"/>
      <w:bookmarkStart w:id="5220" w:name="_Toc27061056"/>
      <w:bookmarkStart w:id="5221" w:name="_Toc25589790"/>
      <w:bookmarkStart w:id="5222" w:name="_Toc27061057"/>
      <w:bookmarkStart w:id="5223" w:name="_Toc25589791"/>
      <w:bookmarkStart w:id="5224" w:name="_Toc27061058"/>
      <w:bookmarkStart w:id="5225" w:name="__RefHeading__1130_1503507204"/>
      <w:bookmarkStart w:id="5226" w:name="_Toc25589792"/>
      <w:bookmarkStart w:id="5227" w:name="_Toc27061059"/>
      <w:bookmarkStart w:id="5228" w:name="_Toc349042714"/>
      <w:bookmarkStart w:id="5229" w:name="_Ref320443014"/>
      <w:bookmarkStart w:id="5230" w:name="_Toc39166870"/>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r>
        <w:t>Character Encoding and Decoding Errors</w:t>
      </w:r>
      <w:bookmarkEnd w:id="5228"/>
      <w:bookmarkEnd w:id="5229"/>
      <w:bookmarkEnd w:id="5230"/>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5231" w:name="_Toc349042715"/>
      <w:bookmarkStart w:id="5232" w:name="_Toc39166871"/>
      <w:r>
        <w:rPr>
          <w:rFonts w:eastAsia="Times New Roman"/>
        </w:rPr>
        <w:t>Property dfdl:encodingErrorPolicy</w:t>
      </w:r>
      <w:bookmarkEnd w:id="5231"/>
      <w:bookmarkEnd w:id="5232"/>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77777777" w:rsidR="000E1214" w:rsidRDefault="00A87198">
      <w:r>
        <w:t>In all other cases, character set decoding and encoding errors MAY NOT be detected.</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There is one exception. When dfdl:lengthUnits is 'bytes', the 'not enough data' decoding error is ignored, no replacement character is created. The data making up the fragment character is skipped over. (It will be filled with the dfdl:fillByte when unparsing.)</w:t>
      </w:r>
    </w:p>
    <w:p w14:paraId="2437D7C3" w14:textId="77777777" w:rsidR="000E1214" w:rsidRDefault="00A87198">
      <w:pPr>
        <w:rPr>
          <w:rFonts w:cs="Arial"/>
        </w:rPr>
      </w:pPr>
      <w:r>
        <w:rPr>
          <w:rFonts w:cs="Arial"/>
        </w:rPr>
        <w:t>Note that the "." wildcard in regular expressions will match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77777777" w:rsidR="000E1214" w:rsidRDefault="00A87198">
      <w:pPr>
        <w:rPr>
          <w:rFonts w:cs="Arial"/>
        </w:rPr>
      </w:pPr>
      <w:r>
        <w:rPr>
          <w:rFonts w:cs="Arial"/>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13B3E641" w:rsidR="000E1214" w:rsidRDefault="00A87198">
      <w:pPr>
        <w:rPr>
          <w:rFonts w:cs="Arial"/>
        </w:rPr>
      </w:pPr>
      <w:r>
        <w:rPr>
          <w:rFonts w:cs="Arial"/>
        </w:rPr>
        <w:t>The definitions of these substitution characters can be conveniently found for many encodings in the ICU Converter Explorer (</w:t>
      </w:r>
      <w:hyperlink r:id="rId27"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5233" w:name="_Toc349042716"/>
      <w:bookmarkStart w:id="5234" w:name="_Toc39166872"/>
      <w:r>
        <w:rPr>
          <w:rFonts w:eastAsia="Times New Roman"/>
        </w:rPr>
        <w:t>Unicode UTF-16 Decoding/Encoding Non-Errors</w:t>
      </w:r>
      <w:bookmarkEnd w:id="5233"/>
      <w:bookmarkEnd w:id="5234"/>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5235" w:name="_Toc349042717"/>
      <w:bookmarkStart w:id="5236" w:name="_Toc39166873"/>
      <w:r>
        <w:rPr>
          <w:rFonts w:eastAsia="Times New Roman"/>
        </w:rPr>
        <w:t>Preserving Data Containing Decoding Errors</w:t>
      </w:r>
      <w:bookmarkEnd w:id="5235"/>
      <w:bookmarkEnd w:id="5236"/>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A64D65">
      <w:pPr>
        <w:pStyle w:val="Heading2"/>
      </w:pPr>
      <w:bookmarkStart w:id="5237" w:name="_Toc391372302"/>
      <w:bookmarkStart w:id="5238" w:name="_Toc394673891"/>
      <w:bookmarkStart w:id="5239" w:name="_Toc396997414"/>
      <w:bookmarkStart w:id="5240" w:name="_Toc39166874"/>
      <w:r>
        <w:t>Byte Order and Bit Order</w:t>
      </w:r>
      <w:bookmarkEnd w:id="5237"/>
      <w:bookmarkEnd w:id="5238"/>
      <w:bookmarkEnd w:id="5239"/>
      <w:bookmarkEnd w:id="5240"/>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‘mostSignificantBitFirst’</w:t>
      </w:r>
    </w:p>
    <w:p w14:paraId="5F5DD834" w14:textId="77777777" w:rsidR="000E1214" w:rsidRDefault="00A87198">
      <w:pPr>
        <w:numPr>
          <w:ilvl w:val="0"/>
          <w:numId w:val="83"/>
        </w:numPr>
      </w:pPr>
      <w:r>
        <w:t>‘littleEndian’ with ‘mostSignificantBitFirst’</w:t>
      </w:r>
    </w:p>
    <w:p w14:paraId="2E3C26D9" w14:textId="77777777" w:rsidR="000E1214" w:rsidRDefault="00A87198">
      <w:pPr>
        <w:numPr>
          <w:ilvl w:val="0"/>
          <w:numId w:val="83"/>
        </w:numPr>
      </w:pPr>
      <w:r>
        <w:t xml:space="preserve">‘littleEndian’ with ‘leastSignificantBitFirst’ </w:t>
      </w:r>
      <w:r>
        <w:rPr>
          <w:vertAlign w:val="superscript"/>
        </w:rPr>
        <w:footnoteReference w:id="34"/>
      </w:r>
    </w:p>
    <w:p w14:paraId="54AB1225" w14:textId="77777777" w:rsidR="000E1214" w:rsidRDefault="00A87198">
      <w:r>
        <w:t xml:space="preserve">Other combinations must produce Schema Definition Errors. </w:t>
      </w:r>
    </w:p>
    <w:p w14:paraId="41E401F0" w14:textId="77777777" w:rsidR="000E1214" w:rsidRDefault="00A87198" w:rsidP="00A64D65">
      <w:pPr>
        <w:pStyle w:val="Heading2"/>
      </w:pPr>
      <w:bookmarkStart w:id="5241" w:name="_Toc394673892"/>
      <w:bookmarkStart w:id="5242" w:name="_Toc396997415"/>
      <w:bookmarkStart w:id="5243" w:name="_Toc39166875"/>
      <w:r>
        <w:t>dfdl:bitOrder Example</w:t>
      </w:r>
      <w:bookmarkEnd w:id="5241"/>
      <w:bookmarkEnd w:id="5242"/>
      <w:bookmarkEnd w:id="5243"/>
    </w:p>
    <w:p w14:paraId="632B2EA0" w14:textId="77777777" w:rsidR="000E1214" w:rsidRDefault="00A87198">
      <w:pPr>
        <w:rPr>
          <w:ins w:id="5244" w:author="Mike Beckerle" w:date="2020-04-23T15:45:00Z"/>
        </w:rPr>
      </w:pPr>
      <w:r>
        <w:t xml:space="preserve">Consider a structure of 4 logical elements. The total length is 16 bits. </w:t>
      </w:r>
    </w:p>
    <w:p w14:paraId="0AA8932F" w14:textId="77777777" w:rsidR="000E1214" w:rsidRDefault="00A87198">
      <w:r>
        <w:t xml:space="preserve">Assume </w:t>
      </w:r>
      <w:ins w:id="5245" w:author="Mike Beckerle" w:date="2020-04-23T15:44:00Z">
        <w:r>
          <w:t>the lengths here are measured in bits (</w:t>
        </w:r>
      </w:ins>
      <w:r>
        <w:t>dfdl:lengthUnits</w:t>
      </w:r>
      <w:ins w:id="5246" w:author="Mike Beckerle" w:date="2020-04-23T15:46:00Z">
        <w:r>
          <w:rPr>
            <w:rStyle w:val="FootnoteReference"/>
          </w:rPr>
          <w:footnoteReference w:id="35"/>
        </w:r>
      </w:ins>
      <w:r>
        <w:t xml:space="preserve"> is 'bits'</w:t>
      </w:r>
      <w:ins w:id="5251" w:author="Mike Beckerle" w:date="2020-04-23T15:44:00Z">
        <w:r>
          <w:t>), and that these are binary integers (</w:t>
        </w:r>
      </w:ins>
      <w:r>
        <w:t>dfdl:representation is 'binary', dfdl:binaryNumberRep</w:t>
      </w:r>
      <w:ins w:id="5252" w:author="Mike Beckerle" w:date="2020-04-23T15:47:00Z">
        <w:r>
          <w:rPr>
            <w:rStyle w:val="FootnoteReference"/>
          </w:rPr>
          <w:footnoteReference w:id="36"/>
        </w:r>
      </w:ins>
      <w:r>
        <w:t xml:space="preserve"> is 'binary'</w:t>
      </w:r>
      <w:ins w:id="5258"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5259" w:name="_Toc393282811"/>
      <w:bookmarkEnd w:id="5259"/>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5260" w:name="_Toc394673893"/>
      <w:bookmarkStart w:id="5261" w:name="_Toc396997416"/>
      <w:bookmarkStart w:id="5262" w:name="_Toc39166876"/>
      <w:r>
        <w:rPr>
          <w:rFonts w:eastAsia="Times New Roman"/>
        </w:rPr>
        <w:t>Example Using Right-to-Left Display for 'leastSignificantBitFirst'</w:t>
      </w:r>
      <w:bookmarkEnd w:id="5260"/>
      <w:bookmarkEnd w:id="5261"/>
      <w:bookmarkEnd w:id="5262"/>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5263"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5264" w:name="_Toc394673894"/>
      <w:bookmarkStart w:id="5265" w:name="_Toc396997417"/>
      <w:bookmarkStart w:id="5266" w:name="_Toc39166877"/>
      <w:bookmarkEnd w:id="5263"/>
      <w:r>
        <w:rPr>
          <w:rFonts w:eastAsia="Times New Roman"/>
        </w:rPr>
        <w:t>dfdl:bitOrder and Grammar Regions</w:t>
      </w:r>
      <w:bookmarkEnd w:id="5264"/>
      <w:bookmarkEnd w:id="5265"/>
      <w:bookmarkEnd w:id="5266"/>
    </w:p>
    <w:p w14:paraId="4095EB86" w14:textId="77777777" w:rsidR="000E1214" w:rsidRDefault="00A87198">
      <w:pPr>
        <w:keepNext/>
        <w:rPr>
          <w:szCs w:val="24"/>
        </w:rPr>
      </w:pPr>
      <w:r>
        <w:rPr>
          <w:szCs w:val="24"/>
        </w:rPr>
        <w:t xml:space="preserve">When any grammar region appears before (to the left of) or after (to the right of) another grammar region in the grammar rules of Section 9.2, and the boundary between the two falls within a byte rather than on a byte boundary, then the dfdl:bitOrder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will occupy more-significant bits, and when dfdl:bitOrder is 'leastSignificantBitFirst', grammar regions that are before will occupy less-significant bits.</w:t>
      </w:r>
    </w:p>
    <w:p w14:paraId="0F723D97" w14:textId="77777777" w:rsidR="000E1214" w:rsidRDefault="00A87198" w:rsidP="00A64D65">
      <w:pPr>
        <w:pStyle w:val="Heading1"/>
      </w:pPr>
      <w:bookmarkStart w:id="5267" w:name="_Toc322911618"/>
      <w:bookmarkStart w:id="5268" w:name="_Toc322912157"/>
      <w:bookmarkStart w:id="5269" w:name="_Toc329093007"/>
      <w:bookmarkStart w:id="5270" w:name="_Toc332701520"/>
      <w:bookmarkStart w:id="5271" w:name="_Toc332701827"/>
      <w:bookmarkStart w:id="5272" w:name="_Toc332711621"/>
      <w:bookmarkStart w:id="5273" w:name="_Toc332711929"/>
      <w:bookmarkStart w:id="5274" w:name="_Toc332712231"/>
      <w:bookmarkStart w:id="5275" w:name="_Toc332724147"/>
      <w:bookmarkStart w:id="5276" w:name="_Toc332724447"/>
      <w:bookmarkStart w:id="5277" w:name="_Toc341102743"/>
      <w:bookmarkStart w:id="5278" w:name="_Toc347241476"/>
      <w:bookmarkStart w:id="5279" w:name="_Toc347744669"/>
      <w:bookmarkStart w:id="5280" w:name="_Toc348984452"/>
      <w:bookmarkStart w:id="5281" w:name="_Toc348984757"/>
      <w:bookmarkStart w:id="5282" w:name="_Toc349037920"/>
      <w:bookmarkStart w:id="5283" w:name="_Toc349038225"/>
      <w:bookmarkStart w:id="5284" w:name="_Toc349042718"/>
      <w:bookmarkStart w:id="5285" w:name="_Toc349642139"/>
      <w:bookmarkStart w:id="5286" w:name="_Toc351912716"/>
      <w:bookmarkStart w:id="5287" w:name="_Toc351914737"/>
      <w:bookmarkStart w:id="5288" w:name="_Toc351915203"/>
      <w:bookmarkStart w:id="5289" w:name="_Toc361231260"/>
      <w:bookmarkStart w:id="5290" w:name="_Toc361231786"/>
      <w:bookmarkStart w:id="5291" w:name="_Toc362445084"/>
      <w:bookmarkStart w:id="5292" w:name="_Toc363909006"/>
      <w:bookmarkStart w:id="5293" w:name="_Toc364463429"/>
      <w:bookmarkStart w:id="5294" w:name="_Toc366078027"/>
      <w:bookmarkStart w:id="5295" w:name="_Toc366078646"/>
      <w:bookmarkStart w:id="5296" w:name="_Toc366079631"/>
      <w:bookmarkStart w:id="5297" w:name="_Toc366080243"/>
      <w:bookmarkStart w:id="5298" w:name="_Toc366080852"/>
      <w:bookmarkStart w:id="5299" w:name="_Toc366505192"/>
      <w:bookmarkStart w:id="5300" w:name="_Toc366508561"/>
      <w:bookmarkStart w:id="5301" w:name="_Toc366513062"/>
      <w:bookmarkStart w:id="5302" w:name="_Toc366574251"/>
      <w:bookmarkStart w:id="5303" w:name="_Toc366578044"/>
      <w:bookmarkStart w:id="5304" w:name="_Toc366578638"/>
      <w:bookmarkStart w:id="5305" w:name="_Toc366579230"/>
      <w:bookmarkStart w:id="5306" w:name="_Toc366579821"/>
      <w:bookmarkStart w:id="5307" w:name="_Toc366580413"/>
      <w:bookmarkStart w:id="5308" w:name="_Toc366581004"/>
      <w:bookmarkStart w:id="5309" w:name="_Toc366581596"/>
      <w:bookmarkStart w:id="5310" w:name="_Toc177399080"/>
      <w:bookmarkStart w:id="5311" w:name="_Toc175057367"/>
      <w:bookmarkStart w:id="5312" w:name="_Toc199516306"/>
      <w:bookmarkStart w:id="5313" w:name="_Toc194983970"/>
      <w:bookmarkStart w:id="5314" w:name="_Toc243112818"/>
      <w:bookmarkStart w:id="5315" w:name="_Ref255476176"/>
      <w:bookmarkStart w:id="5316" w:name="_Toc349042719"/>
      <w:bookmarkStart w:id="5317" w:name="_Toc39166878"/>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r>
        <w:t>Framing</w:t>
      </w:r>
      <w:bookmarkEnd w:id="5310"/>
      <w:bookmarkEnd w:id="5311"/>
      <w:bookmarkEnd w:id="5312"/>
      <w:bookmarkEnd w:id="5313"/>
      <w:bookmarkEnd w:id="5314"/>
      <w:bookmarkEnd w:id="5315"/>
      <w:bookmarkEnd w:id="5316"/>
      <w:bookmarkEnd w:id="5317"/>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A64D65">
      <w:pPr>
        <w:pStyle w:val="Heading2"/>
      </w:pPr>
      <w:bookmarkStart w:id="5318" w:name="_Toc130873645"/>
      <w:bookmarkStart w:id="5319" w:name="_Toc140549617"/>
      <w:bookmarkStart w:id="5320" w:name="_Toc177399081"/>
      <w:bookmarkStart w:id="5321" w:name="_Toc175057368"/>
      <w:bookmarkStart w:id="5322" w:name="_Toc199516307"/>
      <w:bookmarkStart w:id="5323" w:name="_Toc194983971"/>
      <w:bookmarkStart w:id="5324" w:name="_Toc243112819"/>
      <w:bookmarkStart w:id="5325" w:name="_Toc349042720"/>
      <w:bookmarkStart w:id="5326" w:name="_Toc39166879"/>
      <w:r>
        <w:t>Aligned Data</w:t>
      </w:r>
      <w:bookmarkEnd w:id="5318"/>
      <w:bookmarkEnd w:id="5319"/>
      <w:bookmarkEnd w:id="5320"/>
      <w:bookmarkEnd w:id="5321"/>
      <w:bookmarkEnd w:id="5322"/>
      <w:bookmarkEnd w:id="5323"/>
      <w:bookmarkEnd w:id="5324"/>
      <w:bookmarkEnd w:id="5325"/>
      <w:bookmarkEnd w:id="5326"/>
    </w:p>
    <w:p w14:paraId="5ADF05DA" w14:textId="2969EE45" w:rsidR="000E1214" w:rsidRDefault="00A87198">
      <w:r>
        <w:t>Alignment properties control the leading alignment and trailing alignment regions.</w:t>
      </w:r>
      <w:ins w:id="5327" w:author="Mike Beckerle" w:date="2020-04-23T15:53:00Z">
        <w:r>
          <w:t xml:space="preserve"> That is</w:t>
        </w:r>
      </w:ins>
      <w:ins w:id="5328" w:author="Mike Beckerle" w:date="2020-04-23T15:55:00Z">
        <w:r>
          <w:t xml:space="preserve">, the </w:t>
        </w:r>
      </w:ins>
      <w:ins w:id="5329" w:author="Mike Beckerle" w:date="2020-04-23T15:57:00Z">
        <w:r>
          <w:t>LeadingAlignment and TrailingAlignment regions of the data syntax grammar</w:t>
        </w:r>
      </w:ins>
      <w:ins w:id="5330" w:author="Mike Beckerle" w:date="2020-04-23T15:59:00Z">
        <w:r>
          <w:t xml:space="preserve"> (</w:t>
        </w:r>
      </w:ins>
      <w:ins w:id="5331" w:author="Mike Beckerle" w:date="2020-04-23T15:57:00Z">
        <w:r>
          <w:t xml:space="preserve">in Section </w:t>
        </w:r>
      </w:ins>
      <w:ins w:id="5332" w:author="Mike Beckerle" w:date="2020-04-23T15:58:00Z">
        <w:r>
          <w:fldChar w:fldCharType="begin"/>
        </w:r>
        <w:r>
          <w:instrText xml:space="preserve"> REF _Ref38549907 \r \h </w:instrText>
        </w:r>
      </w:ins>
      <w:ins w:id="5333" w:author="Mike Beckerle" w:date="2020-04-23T15:58:00Z">
        <w:r>
          <w:fldChar w:fldCharType="separate"/>
        </w:r>
      </w:ins>
      <w:r w:rsidR="00852536">
        <w:t>9.2.2</w:t>
      </w:r>
      <w:ins w:id="5334" w:author="Mike Beckerle" w:date="2020-04-23T15:58:00Z">
        <w:r>
          <w:fldChar w:fldCharType="end"/>
        </w:r>
      </w:ins>
      <w:ins w:id="5335" w:author="Mike Beckerle" w:date="2020-04-23T15:59:00Z">
        <w:r>
          <w:t>)</w:t>
        </w:r>
      </w:ins>
      <w:ins w:id="5336" w:author="Mike Beckerle" w:date="2020-04-23T15:58:00Z">
        <w:r>
          <w:t>. The LeadingAlignment consist</w:t>
        </w:r>
      </w:ins>
      <w:ins w:id="5337" w:author="Mike Beckerle" w:date="2020-04-23T15:59:00Z">
        <w:r>
          <w:t>s</w:t>
        </w:r>
      </w:ins>
      <w:ins w:id="5338" w:author="Mike Beckerle" w:date="2020-04-23T15:58:00Z">
        <w:r>
          <w:t xml:space="preserve"> of the </w:t>
        </w:r>
      </w:ins>
      <w:ins w:id="5339" w:author="Mike Beckerle" w:date="2020-04-23T15:55:00Z">
        <w:r>
          <w:rPr>
            <w:b/>
            <w:bCs/>
            <w:i/>
            <w:iCs/>
          </w:rPr>
          <w:t>LeadingSkip</w:t>
        </w:r>
      </w:ins>
      <w:ins w:id="5340" w:author="Mike Beckerle" w:date="2020-04-23T15:58:00Z">
        <w:r>
          <w:t xml:space="preserve"> and</w:t>
        </w:r>
      </w:ins>
      <w:ins w:id="5341" w:author="Mike Beckerle" w:date="2020-04-23T15:55:00Z">
        <w:r>
          <w:t xml:space="preserve"> </w:t>
        </w:r>
        <w:r>
          <w:rPr>
            <w:b/>
            <w:bCs/>
            <w:i/>
            <w:iCs/>
          </w:rPr>
          <w:t>AlignmentFill</w:t>
        </w:r>
        <w:r>
          <w:t xml:space="preserve"> </w:t>
        </w:r>
      </w:ins>
      <w:ins w:id="5342" w:author="Mike Beckerle" w:date="2020-04-23T15:58:00Z">
        <w:r>
          <w:t xml:space="preserve">regions. The TrailingAlignment contains only the </w:t>
        </w:r>
      </w:ins>
      <w:ins w:id="5343" w:author="Mike Beckerle" w:date="2020-04-23T15:55:00Z">
        <w:r>
          <w:rPr>
            <w:b/>
            <w:bCs/>
            <w:i/>
            <w:iCs/>
          </w:rPr>
          <w:t>TrailingSki</w:t>
        </w:r>
      </w:ins>
      <w:ins w:id="5344" w:author="Mike Beckerle" w:date="2020-04-23T15:59:00Z">
        <w:r>
          <w:rPr>
            <w:b/>
            <w:bCs/>
            <w:i/>
            <w:iCs/>
          </w:rPr>
          <w:t>p</w:t>
        </w:r>
        <w:r>
          <w:rPr>
            <w:i/>
            <w:iCs/>
          </w:rPr>
          <w:t xml:space="preserve"> </w:t>
        </w:r>
        <w:r>
          <w:t>region</w:t>
        </w:r>
      </w:ins>
      <w:ins w:id="5345"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r>
              <w:rPr>
                <w:b/>
                <w:i/>
              </w:rPr>
              <w:t>AlignmentFill</w:t>
            </w:r>
            <w:r>
              <w:t xml:space="preserve"> grammar region will be non-zero if the item must be aligned to a boundary.</w:t>
            </w:r>
          </w:p>
          <w:p w14:paraId="739C9291" w14:textId="063EC5DD" w:rsidR="000E1214" w:rsidRDefault="00A87198">
            <w:r>
              <w:t xml:space="preserve">'implicit' specifies that the natural alignment for the representation type is used. See the table of implicit alignments </w:t>
            </w:r>
            <w:r>
              <w:fldChar w:fldCharType="begin"/>
            </w:r>
            <w:r>
              <w:instrText xml:space="preserve"> REF _Ref251664433 \h </w:instrText>
            </w:r>
            <w:r>
              <w:fldChar w:fldCharType="separate"/>
            </w:r>
            <w:r w:rsidR="00852536">
              <w:t xml:space="preserve">Table </w:t>
            </w:r>
            <w:r w:rsidR="00852536">
              <w:rPr>
                <w:noProof/>
              </w:rPr>
              <w:t>14 Implicit Alignment in bits</w:t>
            </w:r>
            <w: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008BF028" w:rsidR="000E1214" w:rsidRDefault="00A87198">
            <w:r>
              <w:t xml:space="preserve">For textual data, minimum alignment is mandated by the character-set encoding, and this property must be 'implicit' or set to a multiple of the character-set's mandatory alignment. See Section </w:t>
            </w:r>
            <w:r>
              <w:fldChar w:fldCharType="begin"/>
            </w:r>
            <w:r>
              <w:instrText xml:space="preserve"> REF _Ref346455586 \r \h </w:instrText>
            </w:r>
            <w:r>
              <w:fldChar w:fldCharType="separate"/>
            </w:r>
            <w:r w:rsidR="00852536">
              <w:t>12.1.2</w:t>
            </w:r>
            <w: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45534E1A" w:rsidR="000E1214" w:rsidRDefault="00A87198">
      <w:pPr>
        <w:pStyle w:val="Caption"/>
      </w:pPr>
      <w:r>
        <w:t xml:space="preserve">Table </w:t>
      </w:r>
      <w:fldSimple w:instr=" SEQ Table \* ARABIC ">
        <w:r w:rsidR="00852536">
          <w:rPr>
            <w:noProof/>
          </w:rPr>
          <w:t>13</w:t>
        </w:r>
      </w:fldSimple>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r>
        <w:rPr>
          <w:b/>
          <w:bCs/>
          <w:iCs/>
        </w:rPr>
        <w:t>AlignmentFill</w:t>
      </w:r>
      <w:r>
        <w:rPr>
          <w:iCs/>
        </w:rPr>
        <w:t xml:space="preserve"> region is measured in bits. If alignmentUnits is 'bytes' then we multiply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2439DA">
      <w:pPr>
        <w:pStyle w:val="Heading3"/>
        <w:rPr>
          <w:rFonts w:eastAsia="Times New Roman"/>
        </w:rPr>
      </w:pPr>
      <w:bookmarkStart w:id="5346" w:name="_Toc349042721"/>
      <w:bookmarkStart w:id="5347" w:name="_Toc39166880"/>
      <w:r>
        <w:rPr>
          <w:rFonts w:eastAsia="Times New Roman"/>
        </w:rPr>
        <w:t>Implicit Alignment</w:t>
      </w:r>
      <w:bookmarkEnd w:id="5346"/>
      <w:bookmarkEnd w:id="5347"/>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0C5EC07D" w:rsidR="000E1214" w:rsidRDefault="00A87198">
            <w:pPr>
              <w:keepNext/>
            </w:pPr>
            <w:r>
              <w:t xml:space="preserve">Encoding Specific (usually 8 bits, with exceptions: See Section </w:t>
            </w:r>
            <w:r>
              <w:fldChar w:fldCharType="begin"/>
            </w:r>
            <w:r>
              <w:instrText xml:space="preserve"> REF _Ref346455586 \r \h  \* MERGEFORMAT </w:instrText>
            </w:r>
            <w:r>
              <w:fldChar w:fldCharType="separate"/>
            </w:r>
            <w:r w:rsidR="00852536">
              <w:t>12.1.2</w:t>
            </w:r>
            <w: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67CFEF1" w:rsidR="000E1214" w:rsidRDefault="00A87198">
      <w:pPr>
        <w:pStyle w:val="Caption"/>
        <w:keepNext/>
        <w:keepLines/>
        <w:rPr>
          <w:noProof/>
        </w:rPr>
      </w:pPr>
      <w:bookmarkStart w:id="5348" w:name="_Ref251664433"/>
      <w:r>
        <w:t xml:space="preserve">Table </w:t>
      </w:r>
      <w:fldSimple w:instr=" SEQ Table \* ARABIC ">
        <w:r w:rsidR="00852536">
          <w:rPr>
            <w:noProof/>
          </w:rPr>
          <w:t>14</w:t>
        </w:r>
      </w:fldSimple>
      <w:r>
        <w:rPr>
          <w:noProof/>
        </w:rPr>
        <w:t xml:space="preserve"> Implicit Alignment in bits</w:t>
      </w:r>
      <w:bookmarkEnd w:id="5348"/>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2439DA">
      <w:pPr>
        <w:pStyle w:val="Heading3"/>
        <w:rPr>
          <w:rFonts w:eastAsia="Times New Roman"/>
        </w:rPr>
      </w:pPr>
      <w:bookmarkStart w:id="5349" w:name="_Ref346455586"/>
      <w:bookmarkStart w:id="5350" w:name="_Toc349042722"/>
      <w:bookmarkStart w:id="5351" w:name="_Toc39166881"/>
      <w:r>
        <w:rPr>
          <w:rFonts w:eastAsia="Times New Roman"/>
        </w:rPr>
        <w:t>Mandatory Alignment for Textual Data</w:t>
      </w:r>
      <w:bookmarkEnd w:id="5349"/>
      <w:bookmarkEnd w:id="5350"/>
      <w:bookmarkEnd w:id="5351"/>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03CF16DB" w:rsidR="000E1214" w:rsidRDefault="00A87198">
      <w:r>
        <w:t xml:space="preserve">DFDL standard encodings specify their alignment. See Section </w:t>
      </w:r>
      <w:r>
        <w:fldChar w:fldCharType="begin"/>
      </w:r>
      <w:r>
        <w:instrText xml:space="preserve"> REF _Ref393989958 \r \h </w:instrText>
      </w:r>
      <w:r>
        <w:fldChar w:fldCharType="separate"/>
      </w:r>
      <w:r w:rsidR="00852536">
        <w:t>33</w:t>
      </w:r>
      <w:r>
        <w:fldChar w:fldCharType="end"/>
      </w:r>
      <w:r>
        <w:t xml:space="preserve"> </w:t>
      </w:r>
      <w:r>
        <w:fldChar w:fldCharType="begin"/>
      </w:r>
      <w:r>
        <w:instrText xml:space="preserve"> REF _Ref393989958 \h </w:instrText>
      </w:r>
      <w:r>
        <w:fldChar w:fldCharType="separate"/>
      </w:r>
      <w:r w:rsidR="00852536">
        <w:t>Appendix D: DFDL Standard Encodings</w:t>
      </w:r>
      <w:r>
        <w:fldChar w:fldCharType="end"/>
      </w:r>
      <w:r>
        <w:t>.</w:t>
      </w:r>
    </w:p>
    <w:p w14:paraId="531DCDFA" w14:textId="77777777" w:rsidR="000E1214" w:rsidRDefault="00A87198">
      <w:pPr>
        <w:rPr>
          <w:lang w:eastAsia="en-GB"/>
        </w:rPr>
      </w:pPr>
      <w:r>
        <w:t xml:space="preserve">Some implementations may 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5352" w:name="_Toc347241481"/>
      <w:bookmarkStart w:id="5353" w:name="_Toc347744674"/>
      <w:bookmarkStart w:id="5354" w:name="_Toc348984457"/>
      <w:bookmarkStart w:id="5355" w:name="_Toc348984762"/>
      <w:bookmarkStart w:id="5356" w:name="_Toc349037925"/>
      <w:bookmarkStart w:id="5357" w:name="_Toc349038230"/>
      <w:bookmarkStart w:id="5358" w:name="_Toc349042723"/>
      <w:bookmarkStart w:id="5359" w:name="_Toc349642144"/>
      <w:bookmarkStart w:id="5360" w:name="_Toc351912721"/>
      <w:bookmarkStart w:id="5361" w:name="_Toc351914742"/>
      <w:bookmarkStart w:id="5362" w:name="_Toc351915208"/>
      <w:bookmarkStart w:id="5363" w:name="_Toc361231265"/>
      <w:bookmarkStart w:id="5364" w:name="_Toc361231791"/>
      <w:bookmarkStart w:id="5365" w:name="_Toc362445089"/>
      <w:bookmarkStart w:id="5366" w:name="_Toc363909011"/>
      <w:bookmarkStart w:id="5367" w:name="_Toc364463434"/>
      <w:bookmarkStart w:id="5368" w:name="_Toc366078032"/>
      <w:bookmarkStart w:id="5369" w:name="_Toc366078651"/>
      <w:bookmarkStart w:id="5370" w:name="_Toc366079636"/>
      <w:bookmarkStart w:id="5371" w:name="_Toc366080248"/>
      <w:bookmarkStart w:id="5372" w:name="_Toc366080857"/>
      <w:bookmarkStart w:id="5373" w:name="_Toc366505197"/>
      <w:bookmarkStart w:id="5374" w:name="_Toc366508566"/>
      <w:bookmarkStart w:id="5375" w:name="_Toc366513067"/>
      <w:bookmarkStart w:id="5376" w:name="_Toc366574256"/>
      <w:bookmarkStart w:id="5377" w:name="_Toc366578049"/>
      <w:bookmarkStart w:id="5378" w:name="_Toc366578643"/>
      <w:bookmarkStart w:id="5379" w:name="_Toc366579235"/>
      <w:bookmarkStart w:id="5380" w:name="_Toc366579826"/>
      <w:bookmarkStart w:id="5381" w:name="_Toc366580418"/>
      <w:bookmarkStart w:id="5382" w:name="_Toc366581009"/>
      <w:bookmarkStart w:id="5383" w:name="_Toc366581601"/>
      <w:bookmarkStart w:id="5384" w:name="_Toc184191986"/>
      <w:bookmarkStart w:id="5385" w:name="_Toc184210526"/>
      <w:bookmarkStart w:id="5386" w:name="_Toc184191987"/>
      <w:bookmarkStart w:id="5387" w:name="_Toc184210527"/>
      <w:bookmarkStart w:id="5388" w:name="_Toc184191988"/>
      <w:bookmarkStart w:id="5389" w:name="_Toc184210528"/>
      <w:bookmarkStart w:id="5390" w:name="_Toc349042724"/>
      <w:bookmarkStart w:id="5391" w:name="_Ref362445719"/>
      <w:bookmarkStart w:id="5392" w:name="_Ref362445729"/>
      <w:bookmarkStart w:id="5393" w:name="_Toc177399083"/>
      <w:bookmarkStart w:id="5394" w:name="_Toc175057370"/>
      <w:bookmarkStart w:id="5395" w:name="_Toc199516308"/>
      <w:bookmarkStart w:id="5396" w:name="_Toc194983972"/>
      <w:bookmarkStart w:id="5397" w:name="_Toc243112820"/>
      <w:bookmarkStart w:id="5398" w:name="_Toc39166882"/>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r>
        <w:rPr>
          <w:rFonts w:eastAsia="Times New Roman"/>
        </w:rPr>
        <w:t>Mandatory Alignment for Packed Decimal Data</w:t>
      </w:r>
      <w:bookmarkEnd w:id="5398"/>
    </w:p>
    <w:p w14:paraId="5329D3C8" w14:textId="77777777" w:rsidR="000E1214" w:rsidRDefault="00A87198">
      <w:pPr>
        <w:pStyle w:val="nobreak"/>
      </w:pPr>
      <w:r>
        <w:t xml:space="preserve">Packed decimal data </w:t>
      </w:r>
      <w:ins w:id="5399" w:author="Mike Beckerle" w:date="2020-04-23T16:16:00Z">
        <w:r>
          <w:t>is data with dfdl:binaryNumberRep</w:t>
        </w:r>
      </w:ins>
      <w:ins w:id="5400" w:author="Mike Beckerle" w:date="2020-04-23T16:17:00Z">
        <w:r>
          <w:rPr>
            <w:rStyle w:val="FootnoteReference"/>
          </w:rPr>
          <w:footnoteReference w:id="37"/>
        </w:r>
      </w:ins>
      <w:ins w:id="5405" w:author="Mike Beckerle" w:date="2020-04-23T16:16:00Z">
        <w:r>
          <w:t xml:space="preserve"> values of 'packed', 'ibm4690Packed' or 'bcd'. This representation stores a decimal digit in a 4 bit nibble. These nib</w:t>
        </w:r>
      </w:ins>
      <w:ins w:id="5406"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5407" w:name="_Toc394673895"/>
      <w:bookmarkStart w:id="5408" w:name="_Toc396997418"/>
      <w:bookmarkStart w:id="5409" w:name="_Toc39166883"/>
      <w:r>
        <w:rPr>
          <w:rFonts w:eastAsia="Times New Roman"/>
        </w:rPr>
        <w:t>Example: AlignmentFill</w:t>
      </w:r>
      <w:bookmarkEnd w:id="5407"/>
      <w:bookmarkEnd w:id="5408"/>
      <w:bookmarkEnd w:id="5409"/>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w:t>
      </w:r>
      <w:ins w:id="5410" w:author="Mike Beckerle" w:date="2020-04-23T16:18:00Z">
        <w:r>
          <w:t xml:space="preserve">the length </w:t>
        </w:r>
      </w:ins>
      <w:ins w:id="5411" w:author="Mike Beckerle" w:date="2020-04-23T16:19:00Z">
        <w:r>
          <w:t xml:space="preserve">and alignment </w:t>
        </w:r>
      </w:ins>
      <w:ins w:id="5412" w:author="Mike Beckerle" w:date="2020-04-23T16:18:00Z">
        <w:r>
          <w:t>units are bits. (</w:t>
        </w:r>
      </w:ins>
      <w:r>
        <w:t>dfdl:lengthUnits='bits'</w:t>
      </w:r>
      <w:ins w:id="5413" w:author="Mike Beckerle" w:date="2020-04-23T16:20:00Z">
        <w:r>
          <w:t>, dfdl:alignmentUnits='bits'</w:t>
        </w:r>
      </w:ins>
      <w:ins w:id="5414" w:author="Mike Beckerle" w:date="2020-04-23T16:18:00Z">
        <w:r>
          <w:t>)</w:t>
        </w:r>
      </w:ins>
      <w:r>
        <w:t>,</w:t>
      </w:r>
      <w:ins w:id="5415" w:author="Mike Beckerle" w:date="2020-04-23T16:19:00Z">
        <w:r>
          <w:t xml:space="preserve"> and that the data is binary with twos-complement binary integers (</w:t>
        </w:r>
      </w:ins>
      <w:r>
        <w:t>dfdl:representation='binary', dfdl:binaryNumberRep='binary'</w:t>
      </w:r>
      <w:ins w:id="5416"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5417"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A64D65">
      <w:pPr>
        <w:pStyle w:val="Heading2"/>
      </w:pPr>
      <w:bookmarkStart w:id="5418" w:name="_Ref38544226"/>
      <w:bookmarkStart w:id="5419" w:name="_Ref38544219"/>
      <w:bookmarkStart w:id="5420" w:name="_Ref38541465"/>
      <w:bookmarkStart w:id="5421" w:name="_Ref38541453"/>
      <w:bookmarkStart w:id="5422" w:name="_Toc39166884"/>
      <w:r>
        <w:t>Properties for Specifying Delimiters</w:t>
      </w:r>
      <w:bookmarkEnd w:id="5390"/>
      <w:bookmarkEnd w:id="5391"/>
      <w:bookmarkEnd w:id="5392"/>
      <w:bookmarkEnd w:id="5418"/>
      <w:bookmarkEnd w:id="5419"/>
      <w:bookmarkEnd w:id="5420"/>
      <w:bookmarkEnd w:id="5421"/>
      <w:bookmarkEnd w:id="5422"/>
      <w:r>
        <w:t xml:space="preserve"> </w:t>
      </w:r>
      <w:bookmarkEnd w:id="5393"/>
      <w:bookmarkEnd w:id="5394"/>
      <w:bookmarkEnd w:id="5395"/>
      <w:bookmarkEnd w:id="5396"/>
      <w:bookmarkEnd w:id="5397"/>
    </w:p>
    <w:p w14:paraId="62AD20E0" w14:textId="77777777" w:rsidR="000E1214" w:rsidRDefault="00A87198">
      <w:pPr>
        <w:pStyle w:val="nobreak"/>
        <w:rPr>
          <w:ins w:id="5423"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453A5505" w:rsidR="000E1214" w:rsidRDefault="00A87198">
      <w:pPr>
        <w:keepNext/>
        <w:rPr>
          <w:rFonts w:eastAsia="Arial Unicode MS"/>
          <w:lang w:eastAsia="en-GB"/>
        </w:rPr>
      </w:pPr>
      <w:ins w:id="5424" w:author="Mike Beckerle" w:date="2020-04-23T16:41:00Z">
        <w:r>
          <w:rPr>
            <w:rFonts w:eastAsia="Arial Unicode MS"/>
            <w:lang w:eastAsia="en-GB"/>
          </w:rPr>
          <w:t>When parsing</w:t>
        </w:r>
      </w:ins>
      <w:ins w:id="5425" w:author="Mike Beckerle" w:date="2020-04-23T16:43:00Z">
        <w:r>
          <w:rPr>
            <w:rFonts w:eastAsia="Arial Unicode MS"/>
            <w:lang w:eastAsia="en-GB"/>
          </w:rPr>
          <w:t xml:space="preserve">, there can </w:t>
        </w:r>
      </w:ins>
      <w:ins w:id="5426" w:author="Mike Beckerle" w:date="2020-04-23T16:45:00Z">
        <w:r>
          <w:rPr>
            <w:rFonts w:eastAsia="Arial Unicode MS"/>
            <w:lang w:eastAsia="en-GB"/>
          </w:rPr>
          <w:t>multiple</w:t>
        </w:r>
      </w:ins>
      <w:ins w:id="5427" w:author="Mike Beckerle" w:date="2020-04-23T16:41:00Z">
        <w:r>
          <w:rPr>
            <w:rFonts w:eastAsia="Arial"/>
            <w:lang w:eastAsia="en-GB"/>
          </w:rPr>
          <w:t xml:space="preserve"> </w:t>
        </w:r>
      </w:ins>
      <w:ins w:id="5428" w:author="Mike Beckerle" w:date="2020-04-23T16:48:00Z">
        <w:r>
          <w:rPr>
            <w:rFonts w:eastAsia="Arial"/>
            <w:lang w:eastAsia="en-GB"/>
          </w:rPr>
          <w:t xml:space="preserve">delimiter </w:t>
        </w:r>
      </w:ins>
      <w:ins w:id="5429"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5430" w:author="Mike Beckerle" w:date="2020-04-23T16:41:00Z">
        <w:r>
          <w:rPr>
            <w:rFonts w:eastAsia="Arial"/>
            <w:lang w:eastAsia="en-GB"/>
          </w:rPr>
          <w:t xml:space="preserve">each of the </w:t>
        </w:r>
      </w:ins>
      <w:ins w:id="5431" w:author="Mike Beckerle" w:date="2020-04-23T16:45:00Z">
        <w:r>
          <w:rPr>
            <w:rFonts w:eastAsia="Arial Unicode MS"/>
            <w:lang w:eastAsia="en-GB"/>
          </w:rPr>
          <w:t>delimiter</w:t>
        </w:r>
      </w:ins>
      <w:ins w:id="5432" w:author="Mike Beckerle" w:date="2020-04-23T16:49:00Z">
        <w:r>
          <w:rPr>
            <w:rFonts w:eastAsia="Arial Unicode MS"/>
            <w:lang w:eastAsia="en-GB"/>
          </w:rPr>
          <w:t xml:space="preserve"> candidates</w:t>
        </w:r>
      </w:ins>
      <w:ins w:id="5433" w:author="Mike Beckerle" w:date="2020-04-23T16:45:00Z">
        <w:r>
          <w:rPr>
            <w:rFonts w:eastAsia="Arial Unicode MS"/>
            <w:lang w:eastAsia="en-GB"/>
          </w:rPr>
          <w:t xml:space="preserve"> is </w:t>
        </w:r>
      </w:ins>
      <w:ins w:id="5434" w:author="Mike Beckerle" w:date="2020-04-23T16:41:00Z">
        <w:r>
          <w:rPr>
            <w:rFonts w:eastAsia="Arial Unicode MS"/>
            <w:lang w:eastAsia="en-GB"/>
          </w:rPr>
          <w:t>matche</w:t>
        </w:r>
      </w:ins>
      <w:ins w:id="5435" w:author="Mike Beckerle" w:date="2020-04-23T16:46:00Z">
        <w:r>
          <w:rPr>
            <w:rFonts w:eastAsia="Arial Unicode MS"/>
            <w:lang w:eastAsia="en-GB"/>
          </w:rPr>
          <w:t xml:space="preserve">d </w:t>
        </w:r>
      </w:ins>
      <w:ins w:id="5436" w:author="Mike Beckerle" w:date="2020-04-23T16:41:00Z">
        <w:r>
          <w:rPr>
            <w:rFonts w:eastAsia="Arial Unicode MS"/>
            <w:lang w:eastAsia="en-GB"/>
          </w:rPr>
          <w:t>against the data</w:t>
        </w:r>
      </w:ins>
      <w:ins w:id="5437" w:author="Mike Beckerle" w:date="2020-04-23T16:49:00Z">
        <w:r>
          <w:rPr>
            <w:rFonts w:eastAsia="Arial Unicode MS"/>
            <w:lang w:eastAsia="en-GB"/>
          </w:rPr>
          <w:t>,</w:t>
        </w:r>
      </w:ins>
      <w:ins w:id="5438" w:author="Mike Beckerle" w:date="2020-04-23T16:46:00Z">
        <w:r>
          <w:rPr>
            <w:rFonts w:eastAsia="Arial Unicode MS"/>
            <w:lang w:eastAsia="en-GB"/>
          </w:rPr>
          <w:t xml:space="preserve"> taking the longest match possible for that </w:t>
        </w:r>
      </w:ins>
      <w:ins w:id="5439" w:author="Mike Beckerle" w:date="2020-04-23T16:50:00Z">
        <w:r>
          <w:rPr>
            <w:rFonts w:eastAsia="Arial Unicode MS"/>
            <w:lang w:eastAsia="en-GB"/>
          </w:rPr>
          <w:t>candidate</w:t>
        </w:r>
      </w:ins>
      <w:ins w:id="5440" w:author="Mike Beckerle" w:date="2020-04-23T16:46:00Z">
        <w:r>
          <w:rPr>
            <w:rFonts w:eastAsia="Arial Unicode MS"/>
            <w:lang w:eastAsia="en-GB"/>
          </w:rPr>
          <w:t>. Then a</w:t>
        </w:r>
      </w:ins>
      <w:ins w:id="5441" w:author="Mike Beckerle" w:date="2020-04-23T16:47:00Z">
        <w:r>
          <w:rPr>
            <w:rFonts w:eastAsia="Arial Unicode MS"/>
            <w:lang w:eastAsia="en-GB"/>
          </w:rPr>
          <w:t>cross all</w:t>
        </w:r>
      </w:ins>
      <w:ins w:id="5442" w:author="Mike Beckerle" w:date="2020-04-23T16:46:00Z">
        <w:r>
          <w:rPr>
            <w:rFonts w:eastAsia="Arial Unicode MS"/>
            <w:lang w:eastAsia="en-GB"/>
          </w:rPr>
          <w:t xml:space="preserve"> the delimiter</w:t>
        </w:r>
      </w:ins>
      <w:ins w:id="5443" w:author="Mike Beckerle" w:date="2020-04-23T16:50:00Z">
        <w:r>
          <w:rPr>
            <w:rFonts w:eastAsia="Arial Unicode MS"/>
            <w:lang w:eastAsia="en-GB"/>
          </w:rPr>
          <w:t xml:space="preserve"> candidates</w:t>
        </w:r>
      </w:ins>
      <w:ins w:id="5444" w:author="Mike Beckerle" w:date="2020-04-23T16:46:00Z">
        <w:r>
          <w:rPr>
            <w:rFonts w:eastAsia="Arial Unicode MS"/>
            <w:lang w:eastAsia="en-GB"/>
          </w:rPr>
          <w:t xml:space="preserve">, the one </w:t>
        </w:r>
      </w:ins>
      <w:ins w:id="5445"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5446" w:author="Mike Beckerle" w:date="2020-04-23T16:42:00Z">
        <w:r>
          <w:rPr>
            <w:rFonts w:eastAsia="Arial Unicode MS"/>
            <w:lang w:eastAsia="en-GB"/>
          </w:rPr>
          <w:t>delimiter</w:t>
        </w:r>
      </w:ins>
      <w:ins w:id="5447"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5448"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5449" w:author="Mike Beckerle" w:date="2020-04-23T16:42:00Z">
        <w:r>
          <w:rPr>
            <w:rFonts w:eastAsia="Arial Unicode MS"/>
            <w:lang w:eastAsia="en-GB"/>
          </w:rPr>
          <w:t xml:space="preserve"> to try shorter matches.)</w:t>
        </w:r>
      </w:ins>
      <w:ins w:id="5450" w:author="Mike Beckerle" w:date="2020-04-29T15:45:00Z">
        <w:r w:rsidR="009C3D89">
          <w:rPr>
            <w:rFonts w:eastAsia="Arial Unicode MS"/>
            <w:lang w:eastAsia="en-GB"/>
          </w:rPr>
          <w:t xml:space="preserve"> Additional details on the matching of DFDL String Literals are given in </w:t>
        </w:r>
      </w:ins>
      <w:ins w:id="5451" w:author="Mike Beckerle" w:date="2020-04-29T15:46:00Z">
        <w:r w:rsidR="009C3D89">
          <w:rPr>
            <w:rFonts w:eastAsia="Arial Unicode MS"/>
            <w:lang w:eastAsia="en-GB"/>
          </w:rPr>
          <w:fldChar w:fldCharType="begin"/>
        </w:r>
        <w:r w:rsidR="009C3D89">
          <w:rPr>
            <w:rFonts w:eastAsia="Arial Unicode MS"/>
            <w:lang w:eastAsia="en-GB"/>
          </w:rPr>
          <w:instrText xml:space="preserve"> REF _Ref39067581 \h </w:instrText>
        </w:r>
      </w:ins>
      <w:r w:rsidR="009C3D89">
        <w:rPr>
          <w:rFonts w:eastAsia="Arial Unicode MS"/>
          <w:lang w:eastAsia="en-GB"/>
        </w:rPr>
      </w:r>
      <w:r w:rsidR="009C3D89">
        <w:rPr>
          <w:rFonts w:eastAsia="Arial Unicode MS"/>
          <w:lang w:eastAsia="en-GB"/>
        </w:rPr>
        <w:fldChar w:fldCharType="separate"/>
      </w:r>
      <w:r w:rsidR="00852536">
        <w:t>Appendix C: Processing of DFDL String literals</w:t>
      </w:r>
      <w:ins w:id="5452" w:author="Mike Beckerle" w:date="2020-04-29T15:46:00Z">
        <w:r w:rsidR="009C3D89">
          <w:rPr>
            <w:rFonts w:eastAsia="Arial Unicode MS"/>
            <w:lang w:eastAsia="en-GB"/>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5453" w:author="Mike Beckerle" w:date="2020-04-23T16:58:00Z"/>
                <w:rFonts w:eastAsia="Arial Unicode MS"/>
              </w:rPr>
            </w:pPr>
            <w:r>
              <w:rPr>
                <w:rFonts w:eastAsia="Arial Unicode MS"/>
              </w:rPr>
              <w:t>Specifies a</w:t>
            </w:r>
            <w:ins w:id="5454"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5455"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5456" w:author="Mike Beckerle" w:date="2020-04-23T16:58:00Z">
              <w:r>
                <w:rPr>
                  <w:rFonts w:eastAsia="Arial Unicode MS"/>
                </w:rPr>
                <w:t xml:space="preserve"> </w:t>
              </w:r>
              <w:r>
                <w:t>It is not permitted for an expression to return an empty string</w:t>
              </w:r>
            </w:ins>
            <w:ins w:id="5457" w:author="Mike Beckerle" w:date="2020-04-23T16:59:00Z">
              <w:r>
                <w:t xml:space="preserve"> or a string containing only whitespace</w:t>
              </w:r>
            </w:ins>
            <w:ins w:id="5458" w:author="Mike Beckerle" w:date="2020-04-23T16:58:00Z">
              <w:r>
                <w:t>. That is a Schema Definition Error.</w:t>
              </w:r>
            </w:ins>
            <w:del w:id="5459"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%#rXX;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If the ES entity or the WSP* entity appear alone as one of the string literals in the list, then dfdl:initiatedContent must be "no"</w:t>
            </w:r>
            <w:ins w:id="5460" w:author="Mike Beckerle" w:date="2020-04-23T16:23:00Z">
              <w:r>
                <w:rPr>
                  <w:rFonts w:eastAsia="Arial Unicode MS"/>
                </w:rPr>
                <w:t xml:space="preserve">. This </w:t>
              </w:r>
            </w:ins>
            <w:ins w:id="5461" w:author="Mike Beckerle" w:date="2020-04-23T16:25:00Z">
              <w:r>
                <w:rPr>
                  <w:rFonts w:eastAsia="Arial Unicode MS"/>
                </w:rPr>
                <w:t xml:space="preserve">restriction </w:t>
              </w:r>
            </w:ins>
            <w:r w:rsidR="00405572">
              <w:rPr>
                <w:rFonts w:eastAsia="Arial Unicode MS"/>
              </w:rPr>
              <w:t>ensures</w:t>
            </w:r>
            <w:ins w:id="5462" w:author="Mike Beckerle" w:date="2020-04-23T16:25:00Z">
              <w:r>
                <w:rPr>
                  <w:rFonts w:eastAsia="Arial Unicode MS"/>
                </w:rPr>
                <w:t xml:space="preserve"> that when dfdl:initiatedContent is 'yes' that the </w:t>
              </w:r>
            </w:ins>
            <w:ins w:id="5463" w:author="Mike Beckerle" w:date="2020-04-23T16:24:00Z">
              <w:r>
                <w:rPr>
                  <w:rFonts w:eastAsia="Arial Unicode MS"/>
                </w:rPr>
                <w:t xml:space="preserve">initiator </w:t>
              </w:r>
            </w:ins>
            <w:ins w:id="5464" w:author="Mike Beckerle" w:date="2020-04-23T16:25:00Z">
              <w:r>
                <w:rPr>
                  <w:rFonts w:eastAsia="Arial Unicode MS"/>
                </w:rPr>
                <w:t>cannot match</w:t>
              </w:r>
            </w:ins>
            <w:ins w:id="5465"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5466"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del w:id="5467"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468" w:author="Mike Beckerle" w:date="2020-04-23T16:51:00Z">
              <w:r>
                <w:rPr>
                  <w:rFonts w:eastAsia="Arial Unicode MS"/>
                  <w:lang w:eastAsia="en-GB"/>
                </w:rPr>
                <w:t>with the longest match preferred. T</w:t>
              </w:r>
            </w:ins>
            <w:ins w:id="5469"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5470"/>
            <w:r>
              <w:rPr>
                <w:rFonts w:eastAsia="Arial Unicode MS"/>
                <w:lang w:eastAsia="en-GB"/>
              </w:rPr>
              <w:t>found</w:t>
            </w:r>
            <w:commentRangeEnd w:id="5470"/>
            <w:r>
              <w:rPr>
                <w:rStyle w:val="CommentReference"/>
              </w:rPr>
              <w:commentReference w:id="5470"/>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dfdl:initiator is "" (the empty string), </w:t>
            </w:r>
            <w:ins w:id="5471" w:author="Mike Beckerle" w:date="2020-04-23T16:33:00Z">
              <w:r>
                <w:t xml:space="preserve">that is the way a DFDL schema expresses </w:t>
              </w:r>
            </w:ins>
            <w:ins w:id="5472" w:author="Mike Beckerle" w:date="2020-04-23T16:34:00Z">
              <w:r>
                <w:t xml:space="preserve">a format which does not use initiators. Hence, </w:t>
              </w:r>
            </w:ins>
            <w:r>
              <w:t xml:space="preserve">the </w:t>
            </w:r>
            <w:r>
              <w:rPr>
                <w:b/>
                <w:bCs/>
                <w:i/>
                <w:iCs/>
              </w:rPr>
              <w:t>Initiator</w:t>
            </w:r>
            <w:r>
              <w:t xml:space="preserve"> region is of length zero</w:t>
            </w:r>
            <w:del w:id="5473" w:author="Mike Beckerle" w:date="2020-04-23T16:34:00Z">
              <w:r>
                <w:delText>, and no initiator is expected</w:delText>
              </w:r>
            </w:del>
            <w:r>
              <w:t xml:space="preserve">. </w:t>
            </w:r>
            <w:del w:id="5474" w:author="Mike Beckerle" w:date="2020-04-23T16:58:00Z">
              <w:r>
                <w:delText>It is not permitted for an expression to return an empty string. That is a Schema Definition Error.</w:delText>
              </w:r>
            </w:del>
          </w:p>
          <w:p w14:paraId="2E2AB11A" w14:textId="77777777" w:rsidR="000E1214" w:rsidRDefault="00A87198">
            <w:pPr>
              <w:keepNext/>
              <w:rPr>
                <w:del w:id="5475" w:author="Mike Beckerle" w:date="2020-04-23T16:58:00Z"/>
              </w:rPr>
            </w:pPr>
            <w:del w:id="5476" w:author="Mike Beckerle" w:date="2020-04-23T16:58:00Z">
              <w:r>
                <w:delText xml:space="preserve">On unparsing the first initiator in the list is automatically inserted into the </w:delText>
              </w:r>
              <w:r>
                <w:rPr>
                  <w:b/>
                  <w:bCs/>
                  <w:i/>
                  <w:iCs/>
                </w:rPr>
                <w:delText>Initiator</w:delText>
              </w:r>
              <w:r>
                <w:delText xml:space="preserve"> region.</w:delText>
              </w:r>
            </w:del>
          </w:p>
          <w:p w14:paraId="36D90D56" w14:textId="77777777"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5477"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77777777" w:rsidR="000E1214" w:rsidRDefault="00A87198">
            <w:pPr>
              <w:keepNext/>
              <w:rPr>
                <w:rFonts w:eastAsia="Arial Unicode MS"/>
              </w:rPr>
            </w:pPr>
            <w:r>
              <w:rPr>
                <w:rFonts w:eastAsia="Arial Unicode MS"/>
              </w:rPr>
              <w:t xml:space="preserve">This property can be computed by way of an expression which returns a string of whitespace separated list of values.  The expression </w:t>
            </w:r>
            <w:del w:id="5478" w:author="Mike Beckerle" w:date="2020-04-23T16:37:00Z">
              <w:r>
                <w:rPr>
                  <w:rFonts w:eastAsia="Arial Unicode MS"/>
                </w:rPr>
                <w:delText xml:space="preserve">must </w:delText>
              </w:r>
            </w:del>
            <w:ins w:id="5479" w:author="Mike Beckerle" w:date="2020-04-23T16:37:00Z">
              <w:r>
                <w:rPr>
                  <w:rFonts w:eastAsia="Arial Unicode MS"/>
                </w:rPr>
                <w:t xml:space="preserve">may </w:t>
              </w:r>
            </w:ins>
            <w:r>
              <w:rPr>
                <w:rFonts w:eastAsia="Arial Unicode MS"/>
              </w:rPr>
              <w:t>not contain forward references to elements which have not yet been processed.</w:t>
            </w:r>
          </w:p>
          <w:p w14:paraId="44E42B51" w14:textId="5FBCFD39"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%#rXX;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5480" w:author="Mike Beckerle" w:date="2020-04-23T16:53:00Z">
              <w:r>
                <w:rPr>
                  <w:rFonts w:eastAsia="Arial Unicode MS"/>
                </w:rPr>
                <w:t xml:space="preserve">grammar </w:t>
              </w:r>
            </w:ins>
            <w:r>
              <w:rPr>
                <w:rFonts w:eastAsia="Arial Unicode MS"/>
              </w:rPr>
              <w:t xml:space="preserve">region contains </w:t>
            </w:r>
            <w:ins w:id="5481" w:author="Mike Beckerle" w:date="2020-04-23T16:55:00Z">
              <w:r>
                <w:rPr>
                  <w:rFonts w:eastAsia="Arial Unicode MS"/>
                </w:rPr>
                <w:t>one of the terminator</w:t>
              </w:r>
              <w:r>
                <w:t xml:space="preserve"> strings defined by dfdl:terminator.</w:t>
              </w:r>
            </w:ins>
          </w:p>
          <w:p w14:paraId="2CF6C273" w14:textId="77777777" w:rsidR="000E1214" w:rsidRDefault="00A87198">
            <w:pPr>
              <w:keepNext/>
            </w:pPr>
            <w:r>
              <w:t xml:space="preserve">If dfdl:terminator is "" (the empty string), </w:t>
            </w:r>
            <w:ins w:id="5482" w:author="Mike Beckerle" w:date="2020-04-23T16:38:00Z">
              <w:r>
                <w:t xml:space="preserve">that is the way a DFDL schema expresses a format which does not use terminators. Hence, </w:t>
              </w:r>
            </w:ins>
            <w:r>
              <w:t xml:space="preserve">the </w:t>
            </w:r>
            <w:ins w:id="5483" w:author="Mike Beckerle" w:date="2020-04-23T16:38:00Z">
              <w:r>
                <w:rPr>
                  <w:b/>
                  <w:bCs/>
                  <w:i/>
                  <w:iCs/>
                </w:rPr>
                <w:t>Terminator</w:t>
              </w:r>
              <w:r>
                <w:t xml:space="preserve"> </w:t>
              </w:r>
            </w:ins>
            <w:r>
              <w:t>region is of length zero</w:t>
            </w:r>
            <w:del w:id="5484"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5485" w:author="Mike Beckerle" w:date="2020-04-23T16:52:00Z">
              <w:r>
                <w:rPr>
                  <w:rFonts w:eastAsia="Arial"/>
                  <w:lang w:eastAsia="en-GB"/>
                </w:rPr>
                <w:t xml:space="preserve">with the longest match preferred. </w:t>
              </w:r>
            </w:ins>
            <w:del w:id="5486"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487"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5488" w:author="Mike Beckerle" w:date="2020-04-23T18:15:00Z">
              <w:r>
                <w:rPr>
                  <w:rFonts w:eastAsia="Arial Unicode MS"/>
                </w:rPr>
                <w:delText>an initiator (if one is defined), a terminator (if one is defined), both an initiator and a terminator (if defined) or neither</w:delText>
              </w:r>
            </w:del>
            <w:ins w:id="5489"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77777777" w:rsidR="000E1214" w:rsidRDefault="00A87198">
            <w:pPr>
              <w:rPr>
                <w:rFonts w:eastAsia="Arial Unicode MS"/>
              </w:rPr>
            </w:pPr>
            <w:r>
              <w:rPr>
                <w:rFonts w:eastAsia="Arial Unicode MS"/>
              </w:rPr>
              <w:t>'initiator' indicates that, on parsing, if the content region (which can be either the SimpleContent region or the ComplexContent region defined in Section 9.2)  is empty then the dfdl:initiator must be present. It also indicates that on unparsing when the content region is empty that the dfdl:initiator will be output.</w:t>
            </w:r>
          </w:p>
          <w:p w14:paraId="4F82EBE4" w14:textId="77777777" w:rsidR="000E1214" w:rsidRDefault="00A87198">
            <w:pPr>
              <w:rPr>
                <w:rFonts w:eastAsia="Arial Unicode MS"/>
              </w:rPr>
            </w:pPr>
            <w:r>
              <w:rPr>
                <w:rFonts w:eastAsia="Arial Unicode MS"/>
              </w:rPr>
              <w:t>'terminator' indicates that, on parsing, if the content region is empty then the dfdl:terminator must be present. It also indicates that on unparsing when the content region is empty the dfdl:terminator will be output.</w:t>
            </w:r>
          </w:p>
          <w:p w14:paraId="6CA058BA" w14:textId="77777777" w:rsidR="000E1214" w:rsidRDefault="00A87198">
            <w:pPr>
              <w:rPr>
                <w:rFonts w:eastAsia="Arial Unicode MS"/>
              </w:rPr>
            </w:pPr>
            <w:r>
              <w:rPr>
                <w:rFonts w:eastAsia="Arial Unicode MS"/>
              </w:rPr>
              <w:t>'both' indicates  that, on parsing, if the content region is empty both the dfdl:initiator and dfdl:terminator must be present. On unparsing when the content region is empty the dfdl:initiator followed by the dfdl:terminator will be output.</w:t>
            </w:r>
          </w:p>
          <w:p w14:paraId="5E78BBAC" w14:textId="77777777" w:rsidR="000E1214" w:rsidRDefault="00A87198">
            <w:pPr>
              <w:rPr>
                <w:rFonts w:eastAsia="Arial Unicode MS"/>
              </w:rPr>
            </w:pPr>
            <w:r>
              <w:rPr>
                <w:rFonts w:eastAsia="Arial Unicode MS"/>
              </w:rPr>
              <w:t>'none' indicates that if the content region is empty neither the dfdl:initiator or dfdl:terminator must be present. On unparsing when the content region is empty nothing will be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1D8B6229" w:rsidR="000E1214" w:rsidRDefault="00A87198">
            <w:pPr>
              <w:rPr>
                <w:rFonts w:eastAsia="MS Mincho"/>
              </w:rPr>
            </w:pPr>
            <w:r>
              <w:rPr>
                <w:rFonts w:eastAsia="MS Mincho"/>
              </w:rPr>
              <w:t xml:space="preserve">This property plays an important role in establishing empty representation. See </w:t>
            </w:r>
            <w:r>
              <w:fldChar w:fldCharType="begin"/>
            </w:r>
            <w:r>
              <w:rPr>
                <w:rFonts w:eastAsia="MS Mincho"/>
              </w:rPr>
              <w:instrText xml:space="preserve"> REF _Ref357760880 \r \h  \* MERGEFORMAT </w:instrText>
            </w:r>
            <w:r>
              <w:fldChar w:fldCharType="separate"/>
            </w:r>
            <w:r w:rsidR="00852536">
              <w:rPr>
                <w:rFonts w:eastAsia="MS Mincho"/>
              </w:rPr>
              <w:t>9.3.2</w:t>
            </w:r>
            <w:r>
              <w:fldChar w:fldCharType="end"/>
            </w:r>
            <w:r>
              <w:rPr>
                <w:rFonts w:eastAsia="MS Mincho"/>
              </w:rPr>
              <w:t xml:space="preserve"> </w:t>
            </w:r>
            <w:r>
              <w:fldChar w:fldCharType="begin"/>
            </w:r>
            <w:r>
              <w:rPr>
                <w:rFonts w:eastAsia="MS Mincho"/>
              </w:rPr>
              <w:instrText xml:space="preserve"> REF _Ref357760880 \h  \* MERGEFORMAT </w:instrText>
            </w:r>
            <w:r>
              <w:fldChar w:fldCharType="separate"/>
            </w:r>
            <w:r w:rsidR="00852536">
              <w:t>Empty Representation</w:t>
            </w:r>
            <w: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77777777" w:rsidR="000E1214" w:rsidRDefault="00A87198">
            <w:pPr>
              <w:rPr>
                <w:ins w:id="5490" w:author="Mike Beckerle" w:date="2020-04-23T18:22:00Z"/>
              </w:rPr>
            </w:pPr>
            <w:r>
              <w:t>The value of dfdl:emptyValueDelimiterPolicy should only be checked if there is a dfdl:initiator or dfdl:terminator in scope. If so, and dfdl:emptyValueDelimiterPolicy is not set, it is a Schema Definition Error.</w:t>
            </w:r>
          </w:p>
          <w:p w14:paraId="72791D64" w14:textId="77777777" w:rsidR="000E1214" w:rsidRDefault="00A87198">
            <w:pPr>
              <w:rPr>
                <w:ins w:id="5491" w:author="Mike Beckerle" w:date="2020-04-23T18:22:00Z"/>
              </w:rPr>
            </w:pPr>
            <w:del w:id="5492" w:author="Mike Beckerle" w:date="2020-04-23T18:22:00Z">
              <w:r>
                <w:delText xml:space="preserve"> </w:delText>
              </w:r>
            </w:del>
            <w:r>
              <w:t>If dfdl:initiator is not "" and dfdl:terminator is "" and dfdl:emptyValueDelimiterPolicy is 'terminator' it is a Schema Definition Error.</w:t>
            </w:r>
          </w:p>
          <w:p w14:paraId="2B6980A9" w14:textId="77777777" w:rsidR="000E1214" w:rsidRDefault="00A87198">
            <w:pPr>
              <w:rPr>
                <w:ins w:id="5493" w:author="Mike Beckerle" w:date="2020-04-23T18:22:00Z"/>
              </w:rPr>
            </w:pPr>
            <w:del w:id="5494" w:author="Mike Beckerle" w:date="2020-04-23T18:22:00Z">
              <w:r>
                <w:delText xml:space="preserve"> </w:delText>
              </w:r>
            </w:del>
            <w:r>
              <w:t>If dfdl:terminator is not "" and dfdl:initiator is "” and dfdl:emptyValueDelimiterPolicy is 'initiator' it is a Schema Definition Error.</w:t>
            </w:r>
            <w:del w:id="5495" w:author="Mike Beckerle" w:date="2020-04-23T18:22:00Z">
              <w:r>
                <w:delText xml:space="preserve"> </w:delText>
              </w:r>
            </w:del>
          </w:p>
          <w:p w14:paraId="0979ACA3" w14:textId="64552469" w:rsidR="000E1214" w:rsidRDefault="00A87198">
            <w:pPr>
              <w:rPr>
                <w:rFonts w:eastAsia="Arial Unicode MS"/>
              </w:rPr>
            </w:pPr>
            <w:r>
              <w:t>It is not a</w:t>
            </w:r>
            <w:del w:id="5496" w:author="Mike Beckerle" w:date="2020-04-23T18:22:00Z">
              <w:r>
                <w:delText>n SDE</w:delText>
              </w:r>
            </w:del>
            <w:ins w:id="5497" w:author="Mike Beckerle" w:date="2020-04-23T18:22:00Z">
              <w:r>
                <w:t xml:space="preserve"> Schema </w:t>
              </w:r>
            </w:ins>
            <w:r w:rsidR="00405572">
              <w:t>Definition</w:t>
            </w:r>
            <w:ins w:id="5498" w:author="Mike Beckerle" w:date="2020-04-23T18:22:00Z">
              <w:r>
                <w:t xml:space="preserve"> Error</w:t>
              </w:r>
            </w:ins>
            <w:r>
              <w:t xml:space="preserve"> if dfdl:emptyValueDelimiterPolicy is 'both' and one or both of dfdl:initiator and dfdl:terminator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75998F00"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fldChar w:fldCharType="begin"/>
            </w:r>
            <w:r>
              <w:instrText xml:space="preserve"> REF _Ref37169058 \r \h </w:instrText>
            </w:r>
            <w:r>
              <w:fldChar w:fldCharType="separate"/>
            </w:r>
            <w:r w:rsidR="00852536">
              <w:t>9.4.2</w:t>
            </w:r>
            <w: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5499" w:author="Mike Beckerle" w:date="2020-04-23T18:28:00Z"/>
                <w:rFonts w:cs="Arial"/>
              </w:rPr>
            </w:pPr>
            <w:r>
              <w:rPr>
                <w:rFonts w:cs="Arial"/>
              </w:rPr>
              <w:t>Specifies the character or characters that will be used to replace the %NL; character class entity during unparse.</w:t>
            </w:r>
            <w:ins w:id="5500" w:author="Mike Beckerle" w:date="2020-04-23T18:28:00Z">
              <w:r>
                <w:rPr>
                  <w:rFonts w:cs="Arial"/>
                </w:rPr>
                <w:t xml:space="preserve"> </w:t>
              </w:r>
            </w:ins>
          </w:p>
          <w:p w14:paraId="2CC03CB5" w14:textId="5C72D5BD" w:rsidR="000E1214" w:rsidRDefault="00A87198">
            <w:pPr>
              <w:keepNext/>
              <w:rPr>
                <w:rFonts w:cs="Arial"/>
              </w:rPr>
            </w:pPr>
            <w:ins w:id="5501" w:author="Mike Beckerle" w:date="2020-04-23T18:29:00Z">
              <w:r>
                <w:rPr>
                  <w:rFonts w:cs="Arial"/>
                </w:rPr>
                <w:t>(</w:t>
              </w:r>
            </w:ins>
            <w:ins w:id="5502" w:author="Mike Beckerle" w:date="2020-04-23T18:28:00Z">
              <w:r>
                <w:rPr>
                  <w:rFonts w:cs="Arial"/>
                </w:rPr>
                <w:t xml:space="preserve">The %NL; entity is defined in Section </w:t>
              </w:r>
            </w:ins>
            <w:ins w:id="5503" w:author="Mike Beckerle" w:date="2020-04-23T18:29:00Z">
              <w:r>
                <w:fldChar w:fldCharType="begin"/>
              </w:r>
              <w:r>
                <w:rPr>
                  <w:rFonts w:cs="Arial"/>
                </w:rPr>
                <w:instrText xml:space="preserve"> REF _Ref37865472 \r \h </w:instrText>
              </w:r>
            </w:ins>
            <w:ins w:id="5504" w:author="Mike Beckerle" w:date="2020-04-23T18:29:00Z">
              <w:r>
                <w:fldChar w:fldCharType="separate"/>
              </w:r>
            </w:ins>
            <w:r w:rsidR="00852536">
              <w:rPr>
                <w:rFonts w:cs="Arial"/>
              </w:rPr>
              <w:t>6.3.1.3</w:t>
            </w:r>
            <w:ins w:id="5505" w:author="Mike Beckerle" w:date="2020-04-23T18:29:00Z">
              <w:r>
                <w:fldChar w:fldCharType="end"/>
              </w:r>
              <w:r>
                <w:rPr>
                  <w:rFonts w:cs="Arial"/>
                </w:rPr>
                <w:t xml:space="preserve"> </w:t>
              </w:r>
              <w:r>
                <w:fldChar w:fldCharType="begin"/>
              </w:r>
              <w:r>
                <w:rPr>
                  <w:rFonts w:cs="Arial"/>
                </w:rPr>
                <w:instrText xml:space="preserve"> REF _Ref37865472 \h </w:instrText>
              </w:r>
            </w:ins>
            <w:ins w:id="5506" w:author="Mike Beckerle" w:date="2020-04-23T18:29:00Z">
              <w:r>
                <w:fldChar w:fldCharType="separate"/>
              </w:r>
            </w:ins>
            <w:r w:rsidR="00852536">
              <w:t>DFDL Character Class Entities in DFDL String Literals</w:t>
            </w:r>
            <w:ins w:id="5507" w:author="Mike Beckerle" w:date="2020-04-23T18:29:00Z">
              <w: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 xml:space="preserve">When 'treatAsEmpty' </w:t>
            </w:r>
            <w:r>
              <w:rPr>
                <w:color w:val="000000"/>
              </w:rPr>
              <w:t xml:space="preserve">if an occurrence of an element has the empty representation when parsed, the behaviour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 xml:space="preserve">When 'treatAsAbsent' </w:t>
            </w:r>
            <w:r>
              <w:rPr>
                <w:color w:val="000000"/>
              </w:rPr>
              <w:t xml:space="preserve">if an occurrence of an element has the empty representation when parsed, the behaviour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71C8C59B" w:rsidR="000E1214" w:rsidRDefault="00A87198">
      <w:pPr>
        <w:pStyle w:val="Caption"/>
      </w:pPr>
      <w:bookmarkStart w:id="5508" w:name="_Toc190157561"/>
      <w:bookmarkEnd w:id="5508"/>
      <w:r>
        <w:t xml:space="preserve">Table </w:t>
      </w:r>
      <w:fldSimple w:instr=" SEQ Table \* ARABIC ">
        <w:r w:rsidR="00852536">
          <w:rPr>
            <w:noProof/>
          </w:rPr>
          <w:t>15</w:t>
        </w:r>
      </w:fldSimple>
      <w:r>
        <w:t xml:space="preserve"> Properties for Specifying Delimiters</w:t>
      </w:r>
    </w:p>
    <w:p w14:paraId="586A15EC" w14:textId="77777777" w:rsidR="000E1214" w:rsidRDefault="00A87198" w:rsidP="00A64D65">
      <w:pPr>
        <w:pStyle w:val="Heading2"/>
      </w:pPr>
      <w:bookmarkStart w:id="5509" w:name="_Toc184191992"/>
      <w:bookmarkStart w:id="5510" w:name="_Toc184210532"/>
      <w:bookmarkStart w:id="5511" w:name="_Toc184192009"/>
      <w:bookmarkStart w:id="5512" w:name="_Toc184210549"/>
      <w:bookmarkStart w:id="5513" w:name="_Toc184192011"/>
      <w:bookmarkStart w:id="5514" w:name="_Toc184210551"/>
      <w:bookmarkStart w:id="5515" w:name="_Toc184192014"/>
      <w:bookmarkStart w:id="5516" w:name="_Toc184210554"/>
      <w:bookmarkStart w:id="5517" w:name="_Toc199516310"/>
      <w:bookmarkStart w:id="5518" w:name="_Toc194983974"/>
      <w:bookmarkStart w:id="5519" w:name="_Toc243112821"/>
      <w:bookmarkStart w:id="5520" w:name="_Toc349042725"/>
      <w:bookmarkStart w:id="5521" w:name="_Ref38549263"/>
      <w:bookmarkStart w:id="5522" w:name="_Ref38549269"/>
      <w:bookmarkStart w:id="5523" w:name="_Toc177399087"/>
      <w:bookmarkStart w:id="5524" w:name="_Toc175057374"/>
      <w:bookmarkStart w:id="5525" w:name="_Toc39166885"/>
      <w:bookmarkEnd w:id="5509"/>
      <w:bookmarkEnd w:id="5510"/>
      <w:bookmarkEnd w:id="5511"/>
      <w:bookmarkEnd w:id="5512"/>
      <w:bookmarkEnd w:id="5513"/>
      <w:bookmarkEnd w:id="5514"/>
      <w:bookmarkEnd w:id="5515"/>
      <w:bookmarkEnd w:id="5516"/>
      <w:r>
        <w:t>Properties for Specifying Lengths</w:t>
      </w:r>
      <w:bookmarkEnd w:id="5517"/>
      <w:bookmarkEnd w:id="5518"/>
      <w:bookmarkEnd w:id="5519"/>
      <w:bookmarkEnd w:id="5520"/>
      <w:bookmarkEnd w:id="5521"/>
      <w:bookmarkEnd w:id="5522"/>
      <w:bookmarkEnd w:id="5525"/>
      <w:r>
        <w:t xml:space="preserve"> </w:t>
      </w:r>
      <w:bookmarkEnd w:id="5523"/>
      <w:bookmarkEnd w:id="5524"/>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15"/>
        <w:gridCol w:w="7315"/>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306BB73E" w:rsidR="000E1214" w:rsidRDefault="00A87198">
            <w:r>
              <w:t>A full description of each enumeration is given</w:t>
            </w:r>
            <w:ins w:id="5526" w:author="Mike Beckerle" w:date="2020-04-23T18:32:00Z">
              <w:r>
                <w:t xml:space="preserve"> in the subsections of this section </w:t>
              </w:r>
            </w:ins>
            <w:r w:rsidR="00405572">
              <w:t>beginning</w:t>
            </w:r>
            <w:ins w:id="5527" w:author="Mike Beckerle" w:date="2020-04-23T18:32:00Z">
              <w:r>
                <w:t xml:space="preserve"> with S</w:t>
              </w:r>
            </w:ins>
            <w:del w:id="5528" w:author="Mike Beckerle" w:date="2020-04-23T18:32:00Z">
              <w:r>
                <w:delText xml:space="preserve"> </w:delText>
              </w:r>
            </w:del>
            <w:del w:id="5529" w:author="Mike Beckerle" w:date="2020-04-23T18:31:00Z">
              <w:r>
                <w:delText>in the later sections</w:delText>
              </w:r>
            </w:del>
            <w:ins w:id="5530" w:author="Mike Beckerle" w:date="2020-04-23T18:31:00Z">
              <w:r>
                <w:t xml:space="preserve">ection </w:t>
              </w:r>
            </w:ins>
            <w:ins w:id="5531" w:author="Mike Beckerle" w:date="2020-04-23T18:32:00Z">
              <w:r>
                <w:fldChar w:fldCharType="begin"/>
              </w:r>
              <w:r>
                <w:instrText xml:space="preserve"> REF _Ref38559143 \r \h </w:instrText>
              </w:r>
            </w:ins>
            <w:ins w:id="5532" w:author="Mike Beckerle" w:date="2020-04-23T18:32:00Z">
              <w:r>
                <w:fldChar w:fldCharType="separate"/>
              </w:r>
            </w:ins>
            <w:r w:rsidR="00852536">
              <w:t>12.3.1</w:t>
            </w:r>
            <w:ins w:id="5533" w:author="Mike Beckerle" w:date="2020-04-23T18:32:00Z">
              <w:r>
                <w:fldChar w:fldCharType="end"/>
              </w:r>
            </w:ins>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77777777" w:rsidR="000E1214" w:rsidRDefault="00A87198">
            <w:r>
              <w:t>Valid values 'bytes', 'characters', 'bits'.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777777" w:rsidR="000E1214" w:rsidRDefault="00A87198">
            <w:pPr>
              <w:pStyle w:val="ListParagraph"/>
              <w:numPr>
                <w:ilvl w:val="0"/>
                <w:numId w:val="87"/>
              </w:numPr>
            </w:pPr>
            <w:r>
              <w:t>'bits' may only be used for xs:boolean, xs:byte, xs:short, xs:int, xs:long, xs:unsignedByte, xs:unsignedShort, xs:unsignedInt, and xs:unsignedLong simple types with binary representation</w:t>
            </w:r>
            <w:r>
              <w:rPr>
                <w:rFonts w:cs="Arial"/>
              </w:rPr>
              <w:t>, and for calendar simple types with binary packed representation.</w:t>
            </w:r>
          </w:p>
          <w:p w14:paraId="5520E537" w14:textId="3A2DDE37" w:rsidR="000E1214" w:rsidRDefault="00A87198">
            <w:pPr>
              <w:pStyle w:val="ListParagraph"/>
              <w:numPr>
                <w:ilvl w:val="0"/>
                <w:numId w:val="87"/>
              </w:numPr>
            </w:pPr>
            <w:r>
              <w:t>'bytes' must be used for type xs:</w:t>
            </w:r>
            <w:r w:rsidR="00E11D4A">
              <w:t>hexBinary and</w:t>
            </w:r>
            <w:ins w:id="5534" w:author="Mike Beckerle" w:date="2020-04-23T18:33:00Z">
              <w:r>
                <w:t xml:space="preserve"> may be used for any other type.</w:t>
              </w:r>
            </w:ins>
          </w:p>
          <w:p w14:paraId="6A0654F5" w14:textId="77777777" w:rsidR="000E1214" w:rsidRDefault="00A87198">
            <w:pPr>
              <w:pStyle w:val="ListParagraph"/>
              <w:numPr>
                <w:ilvl w:val="0"/>
                <w:numId w:val="87"/>
              </w:numPr>
            </w:pPr>
            <w:r>
              <w:t>'bytes' must be used for types xs:float and xs:double with binary representation.</w:t>
            </w:r>
          </w:p>
          <w:p w14:paraId="0FF61D03" w14:textId="77777777" w:rsidR="000E1214" w:rsidRDefault="00A87198">
            <w:pPr>
              <w:keepNext/>
            </w:pPr>
            <w:r>
              <w:t xml:space="preserve"> Annotation: dfdl:element, dfdl:simpleType</w:t>
            </w:r>
          </w:p>
        </w:tc>
      </w:tr>
    </w:tbl>
    <w:p w14:paraId="4491788D" w14:textId="29FCC3B0" w:rsidR="000E1214" w:rsidRDefault="00A87198">
      <w:pPr>
        <w:pStyle w:val="Caption"/>
      </w:pPr>
      <w:bookmarkStart w:id="5535" w:name="_Toc322911624"/>
      <w:bookmarkStart w:id="5536" w:name="_Toc322912163"/>
      <w:bookmarkStart w:id="5537" w:name="_Toc329093013"/>
      <w:bookmarkStart w:id="5538" w:name="_Toc332701526"/>
      <w:bookmarkStart w:id="5539" w:name="_Toc332701833"/>
      <w:bookmarkStart w:id="5540" w:name="_Toc332711627"/>
      <w:bookmarkStart w:id="5541" w:name="_Toc332711935"/>
      <w:bookmarkStart w:id="5542" w:name="_Toc332712237"/>
      <w:bookmarkStart w:id="5543" w:name="_Toc332724153"/>
      <w:bookmarkStart w:id="5544" w:name="_Toc332724453"/>
      <w:bookmarkStart w:id="5545" w:name="_Toc341102749"/>
      <w:bookmarkStart w:id="5546" w:name="_Toc347241484"/>
      <w:bookmarkStart w:id="5547" w:name="_Toc347744677"/>
      <w:bookmarkStart w:id="5548" w:name="_Toc348984460"/>
      <w:bookmarkStart w:id="5549" w:name="_Toc348984765"/>
      <w:bookmarkStart w:id="5550" w:name="_Toc349037928"/>
      <w:bookmarkStart w:id="5551" w:name="_Toc349038233"/>
      <w:bookmarkStart w:id="5552" w:name="_Toc349042726"/>
      <w:bookmarkStart w:id="5553" w:name="_Toc351912724"/>
      <w:bookmarkStart w:id="5554" w:name="_Toc351914745"/>
      <w:bookmarkStart w:id="5555" w:name="_Toc351915211"/>
      <w:bookmarkStart w:id="5556" w:name="_Toc361231268"/>
      <w:bookmarkStart w:id="5557" w:name="_Toc361231794"/>
      <w:bookmarkStart w:id="5558" w:name="_Toc362445092"/>
      <w:bookmarkStart w:id="5559" w:name="_Toc363909014"/>
      <w:bookmarkStart w:id="5560" w:name="_Toc364463438"/>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r>
        <w:t xml:space="preserve">Table </w:t>
      </w:r>
      <w:fldSimple w:instr=" SEQ Table \* ARABIC ">
        <w:r w:rsidR="00852536">
          <w:rPr>
            <w:noProof/>
          </w:rPr>
          <w:t>16</w:t>
        </w:r>
      </w:fldSimple>
      <w:r>
        <w:t xml:space="preserve"> Properties for Specifying Length</w:t>
      </w:r>
    </w:p>
    <w:p w14:paraId="1BCA8A13" w14:textId="77777777" w:rsidR="000E1214" w:rsidRDefault="00A87198" w:rsidP="002439DA">
      <w:pPr>
        <w:pStyle w:val="Heading3"/>
        <w:rPr>
          <w:rFonts w:eastAsia="Times New Roman"/>
        </w:rPr>
      </w:pPr>
      <w:bookmarkStart w:id="5561" w:name="_Toc322911625"/>
      <w:bookmarkStart w:id="5562" w:name="_Toc322912164"/>
      <w:bookmarkStart w:id="5563" w:name="_Toc329093014"/>
      <w:bookmarkStart w:id="5564" w:name="_Toc332701527"/>
      <w:bookmarkStart w:id="5565" w:name="_Toc332701834"/>
      <w:bookmarkStart w:id="5566" w:name="_Toc332711628"/>
      <w:bookmarkStart w:id="5567" w:name="_Toc332711936"/>
      <w:bookmarkStart w:id="5568" w:name="_Toc332712238"/>
      <w:bookmarkStart w:id="5569" w:name="_Toc332724154"/>
      <w:bookmarkStart w:id="5570" w:name="_Toc332724454"/>
      <w:bookmarkStart w:id="5571" w:name="_Toc341102750"/>
      <w:bookmarkStart w:id="5572" w:name="_Toc347241485"/>
      <w:bookmarkStart w:id="5573" w:name="_Toc347744678"/>
      <w:bookmarkStart w:id="5574" w:name="_Toc348984461"/>
      <w:bookmarkStart w:id="5575" w:name="_Toc348984766"/>
      <w:bookmarkStart w:id="5576" w:name="_Toc349037929"/>
      <w:bookmarkStart w:id="5577" w:name="_Toc349038234"/>
      <w:bookmarkStart w:id="5578" w:name="_Toc349042727"/>
      <w:bookmarkStart w:id="5579" w:name="_Toc351912725"/>
      <w:bookmarkStart w:id="5580" w:name="_Toc351914746"/>
      <w:bookmarkStart w:id="5581" w:name="_Toc351915212"/>
      <w:bookmarkStart w:id="5582" w:name="_Toc361231269"/>
      <w:bookmarkStart w:id="5583" w:name="_Toc361231795"/>
      <w:bookmarkStart w:id="5584" w:name="_Toc362445093"/>
      <w:bookmarkStart w:id="5585" w:name="_Toc363909015"/>
      <w:bookmarkStart w:id="5586" w:name="_Toc364463439"/>
      <w:bookmarkStart w:id="5587" w:name="_Toc366078036"/>
      <w:bookmarkStart w:id="5588" w:name="_Toc366078655"/>
      <w:bookmarkStart w:id="5589" w:name="_Toc366079640"/>
      <w:bookmarkStart w:id="5590" w:name="_Toc366080252"/>
      <w:bookmarkStart w:id="5591" w:name="_Toc366080861"/>
      <w:bookmarkStart w:id="5592" w:name="_Toc366505201"/>
      <w:bookmarkStart w:id="5593" w:name="_Toc366508570"/>
      <w:bookmarkStart w:id="5594" w:name="_Toc366513071"/>
      <w:bookmarkStart w:id="5595" w:name="_Toc366574260"/>
      <w:bookmarkStart w:id="5596" w:name="_Toc366578053"/>
      <w:bookmarkStart w:id="5597" w:name="_Toc366578647"/>
      <w:bookmarkStart w:id="5598" w:name="_Toc366579239"/>
      <w:bookmarkStart w:id="5599" w:name="_Toc366579830"/>
      <w:bookmarkStart w:id="5600" w:name="_Toc366580422"/>
      <w:bookmarkStart w:id="5601" w:name="_Toc366581013"/>
      <w:bookmarkStart w:id="5602" w:name="_Toc366581605"/>
      <w:bookmarkStart w:id="5603" w:name="_Toc349042728"/>
      <w:bookmarkStart w:id="5604" w:name="_Ref38559143"/>
      <w:bookmarkStart w:id="5605" w:name="_Toc243112822"/>
      <w:bookmarkStart w:id="5606" w:name="_Toc39166886"/>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r>
        <w:rPr>
          <w:rFonts w:eastAsia="Times New Roman"/>
        </w:rPr>
        <w:t>dfdl:lengthKind 'explicit'</w:t>
      </w:r>
      <w:bookmarkEnd w:id="5603"/>
      <w:bookmarkEnd w:id="5604"/>
      <w:bookmarkEnd w:id="5606"/>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7DCCA3BE" w:rsidR="000E1214" w:rsidRDefault="00A87198">
      <w:pPr>
        <w:pStyle w:val="Caption"/>
      </w:pPr>
      <w:r>
        <w:t xml:space="preserve">Table </w:t>
      </w:r>
      <w:fldSimple w:instr=" SEQ Table \* ARABIC ">
        <w:r w:rsidR="00852536">
          <w:rPr>
            <w:noProof/>
          </w:rPr>
          <w:t>17</w:t>
        </w:r>
      </w:fldSimple>
      <w:r>
        <w:t xml:space="preserve"> The dfdl:length Property</w:t>
      </w:r>
    </w:p>
    <w:p w14:paraId="2FFF5ADA" w14:textId="7BCE7C3C" w:rsidR="000E1214" w:rsidRDefault="00A87198">
      <w:r>
        <w:t xml:space="preserve">When dfdl:lengthKind 'explicit', the method of extracting data is described in section: </w:t>
      </w:r>
      <w:r>
        <w:fldChar w:fldCharType="begin"/>
      </w:r>
      <w:r>
        <w:instrText xml:space="preserve"> REF _Ref251932750 \r \h </w:instrText>
      </w:r>
      <w:r>
        <w:fldChar w:fldCharType="separate"/>
      </w:r>
      <w:r w:rsidR="00852536">
        <w:t>12.3.7</w:t>
      </w:r>
      <w:r>
        <w:fldChar w:fldCharType="end"/>
      </w:r>
      <w:r>
        <w:t xml:space="preserve"> </w:t>
      </w:r>
      <w:r>
        <w:fldChar w:fldCharType="begin"/>
      </w:r>
      <w:r>
        <w:instrText xml:space="preserve"> REF _Ref251932750 \h </w:instrText>
      </w:r>
      <w:r>
        <w:fldChar w:fldCharType="separate"/>
      </w:r>
      <w:r w:rsidR="00852536">
        <w:t>Elements of Specified Length</w:t>
      </w:r>
      <w:r>
        <w:fldChar w:fldCharType="end"/>
      </w:r>
    </w:p>
    <w:p w14:paraId="724D1730" w14:textId="77777777" w:rsidR="000E1214" w:rsidRDefault="00A87198" w:rsidP="002439DA">
      <w:pPr>
        <w:pStyle w:val="Heading3"/>
        <w:rPr>
          <w:rFonts w:eastAsia="Times New Roman"/>
        </w:rPr>
      </w:pPr>
      <w:bookmarkStart w:id="5607" w:name="_Toc322911627"/>
      <w:bookmarkStart w:id="5608" w:name="_Toc322912166"/>
      <w:bookmarkStart w:id="5609" w:name="_Toc329093016"/>
      <w:bookmarkStart w:id="5610" w:name="_Toc332701529"/>
      <w:bookmarkStart w:id="5611" w:name="_Toc332701836"/>
      <w:bookmarkStart w:id="5612" w:name="_Toc332711630"/>
      <w:bookmarkStart w:id="5613" w:name="_Toc332711938"/>
      <w:bookmarkStart w:id="5614" w:name="_Toc332712240"/>
      <w:bookmarkStart w:id="5615" w:name="_Toc332724156"/>
      <w:bookmarkStart w:id="5616" w:name="_Toc332724456"/>
      <w:bookmarkStart w:id="5617" w:name="_Toc341102752"/>
      <w:bookmarkStart w:id="5618" w:name="_Toc347241487"/>
      <w:bookmarkStart w:id="5619" w:name="_Toc347744680"/>
      <w:bookmarkStart w:id="5620" w:name="_Toc348984463"/>
      <w:bookmarkStart w:id="5621" w:name="_Toc348984768"/>
      <w:bookmarkStart w:id="5622" w:name="_Toc349037931"/>
      <w:bookmarkStart w:id="5623" w:name="_Toc349038236"/>
      <w:bookmarkStart w:id="5624" w:name="_Toc349042729"/>
      <w:bookmarkStart w:id="5625" w:name="_Toc351912727"/>
      <w:bookmarkStart w:id="5626" w:name="_Toc351914748"/>
      <w:bookmarkStart w:id="5627" w:name="_Toc351915214"/>
      <w:bookmarkStart w:id="5628" w:name="_Toc361231271"/>
      <w:bookmarkStart w:id="5629" w:name="_Toc361231797"/>
      <w:bookmarkStart w:id="5630" w:name="_Toc362445095"/>
      <w:bookmarkStart w:id="5631" w:name="_Toc363909017"/>
      <w:bookmarkStart w:id="5632" w:name="_Toc364463441"/>
      <w:bookmarkStart w:id="5633" w:name="_Toc366078038"/>
      <w:bookmarkStart w:id="5634" w:name="_Toc366078657"/>
      <w:bookmarkStart w:id="5635" w:name="_Toc366079642"/>
      <w:bookmarkStart w:id="5636" w:name="_Toc366080254"/>
      <w:bookmarkStart w:id="5637" w:name="_Toc366080863"/>
      <w:bookmarkStart w:id="5638" w:name="_Toc366505203"/>
      <w:bookmarkStart w:id="5639" w:name="_Toc366508572"/>
      <w:bookmarkStart w:id="5640" w:name="_Toc366513073"/>
      <w:bookmarkStart w:id="5641" w:name="_Toc366574262"/>
      <w:bookmarkStart w:id="5642" w:name="_Toc366578055"/>
      <w:bookmarkStart w:id="5643" w:name="_Toc366578649"/>
      <w:bookmarkStart w:id="5644" w:name="_Toc366579241"/>
      <w:bookmarkStart w:id="5645" w:name="_Toc366579832"/>
      <w:bookmarkStart w:id="5646" w:name="_Toc366580424"/>
      <w:bookmarkStart w:id="5647" w:name="_Toc366581015"/>
      <w:bookmarkStart w:id="5648" w:name="_Toc366581607"/>
      <w:bookmarkStart w:id="5649" w:name="_Toc322911628"/>
      <w:bookmarkStart w:id="5650" w:name="_Toc322912167"/>
      <w:bookmarkStart w:id="5651" w:name="_Toc329093017"/>
      <w:bookmarkStart w:id="5652" w:name="_Toc332701530"/>
      <w:bookmarkStart w:id="5653" w:name="_Toc332701837"/>
      <w:bookmarkStart w:id="5654" w:name="_Toc332711631"/>
      <w:bookmarkStart w:id="5655" w:name="_Toc332711939"/>
      <w:bookmarkStart w:id="5656" w:name="_Toc332712241"/>
      <w:bookmarkStart w:id="5657" w:name="_Toc332724157"/>
      <w:bookmarkStart w:id="5658" w:name="_Toc332724457"/>
      <w:bookmarkStart w:id="5659" w:name="_Toc341102753"/>
      <w:bookmarkStart w:id="5660" w:name="_Toc347241488"/>
      <w:bookmarkStart w:id="5661" w:name="_Toc347744681"/>
      <w:bookmarkStart w:id="5662" w:name="_Toc348984464"/>
      <w:bookmarkStart w:id="5663" w:name="_Toc348984769"/>
      <w:bookmarkStart w:id="5664" w:name="_Toc349037932"/>
      <w:bookmarkStart w:id="5665" w:name="_Toc349038237"/>
      <w:bookmarkStart w:id="5666" w:name="_Toc349042730"/>
      <w:bookmarkStart w:id="5667" w:name="_Toc351912728"/>
      <w:bookmarkStart w:id="5668" w:name="_Toc351914749"/>
      <w:bookmarkStart w:id="5669" w:name="_Toc351915215"/>
      <w:bookmarkStart w:id="5670" w:name="_Toc361231272"/>
      <w:bookmarkStart w:id="5671" w:name="_Toc361231798"/>
      <w:bookmarkStart w:id="5672" w:name="_Toc362445096"/>
      <w:bookmarkStart w:id="5673" w:name="_Toc363909018"/>
      <w:bookmarkStart w:id="5674" w:name="_Toc364463442"/>
      <w:bookmarkStart w:id="5675" w:name="_Toc366078039"/>
      <w:bookmarkStart w:id="5676" w:name="_Toc366078658"/>
      <w:bookmarkStart w:id="5677" w:name="_Toc366079643"/>
      <w:bookmarkStart w:id="5678" w:name="_Toc366080255"/>
      <w:bookmarkStart w:id="5679" w:name="_Toc366080864"/>
      <w:bookmarkStart w:id="5680" w:name="_Toc366505204"/>
      <w:bookmarkStart w:id="5681" w:name="_Toc366508573"/>
      <w:bookmarkStart w:id="5682" w:name="_Toc366513074"/>
      <w:bookmarkStart w:id="5683" w:name="_Toc366574263"/>
      <w:bookmarkStart w:id="5684" w:name="_Toc366578056"/>
      <w:bookmarkStart w:id="5685" w:name="_Toc366578650"/>
      <w:bookmarkStart w:id="5686" w:name="_Toc366579242"/>
      <w:bookmarkStart w:id="5687" w:name="_Toc366579833"/>
      <w:bookmarkStart w:id="5688" w:name="_Toc366580425"/>
      <w:bookmarkStart w:id="5689" w:name="_Toc366581016"/>
      <w:bookmarkStart w:id="5690" w:name="_Toc366581608"/>
      <w:bookmarkStart w:id="5691" w:name="_dfdl:lengthKind_'delimited'"/>
      <w:bookmarkStart w:id="5692" w:name="_Toc349042731"/>
      <w:bookmarkStart w:id="5693" w:name="_Toc39166887"/>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r>
        <w:rPr>
          <w:rFonts w:eastAsia="Times New Roman"/>
        </w:rPr>
        <w:t>dfdl:lengthKind 'delimited'</w:t>
      </w:r>
      <w:bookmarkEnd w:id="5692"/>
      <w:bookmarkEnd w:id="5693"/>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r>
        <w:t xml:space="preserve">dfdl:lengthKind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77777777" w:rsidR="000E1214" w:rsidRDefault="00A87198">
      <w:pPr>
        <w:pStyle w:val="ListParagraph"/>
        <w:numPr>
          <w:ilvl w:val="0"/>
          <w:numId w:val="89"/>
        </w:numPr>
      </w:pPr>
      <w:r>
        <w:t>elements of number or calendar simple type with dfdl:</w:t>
      </w:r>
      <w:r>
        <w:rPr>
          <w:szCs w:val="18"/>
        </w:rPr>
        <w:t>representation 'binary' that have a packed decimal representation</w:t>
      </w:r>
    </w:p>
    <w:p w14:paraId="2A028AB8" w14:textId="77777777" w:rsidR="000E1214" w:rsidRDefault="00A87198">
      <w:pPr>
        <w:pStyle w:val="ListParagraph"/>
        <w:numPr>
          <w:ilvl w:val="0"/>
          <w:numId w:val="89"/>
        </w:numPr>
      </w:pPr>
      <w:r>
        <w:t>elements of type xs:hexBinary</w:t>
      </w:r>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77777777" w:rsidR="000E1214" w:rsidRDefault="00A87198">
      <w:pPr>
        <w:numPr>
          <w:ilvl w:val="0"/>
          <w:numId w:val="90"/>
        </w:numPr>
      </w:pPr>
      <w:r>
        <w:t xml:space="preserve">If the length of the delimiters cannot be determined because character class entities </w:t>
      </w:r>
      <w:ins w:id="5694" w:author="Mike Beckerle" w:date="2020-04-23T18:35:00Z">
        <w:r>
          <w:t xml:space="preserve">of </w:t>
        </w:r>
      </w:ins>
      <w:r>
        <w:t>variable length are being used then the delimiters must 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pPr>
        <w:rPr>
          <w:ins w:id="5695" w:author="Mike Beckerle" w:date="2020-04-23T18:40:00Z"/>
        </w:rPr>
      </w:pPr>
      <w:r>
        <w:t xml:space="preserve">When unparsing a simple element with text representation, the length in the data stream is the length of the content region, </w:t>
      </w:r>
      <w:ins w:id="5696" w:author="Mike Beckerle" w:date="2020-04-23T18:38:00Z">
        <w:r>
          <w:t xml:space="preserve">but </w:t>
        </w:r>
      </w:ins>
      <w:r>
        <w:t xml:space="preserve">padded to </w:t>
      </w:r>
      <w:ins w:id="5697" w:author="Mike Beckerle" w:date="2020-04-23T18:38:00Z">
        <w:r>
          <w:t xml:space="preserve">a </w:t>
        </w:r>
      </w:ins>
      <w:ins w:id="5698" w:author="Mike Beckerle" w:date="2020-04-23T18:39:00Z">
        <w:r>
          <w:t xml:space="preserve">minimum length, if one is specified. </w:t>
        </w:r>
      </w:ins>
    </w:p>
    <w:p w14:paraId="2B230B32" w14:textId="77777777" w:rsidR="000E1214" w:rsidRDefault="00A87198">
      <w:pPr>
        <w:rPr>
          <w:ins w:id="5699" w:author="Mike Beckerle" w:date="2020-04-23T18:40:00Z"/>
        </w:rPr>
      </w:pPr>
      <w:ins w:id="5700" w:author="Mike Beckerle" w:date="2020-04-23T18:39:00Z">
        <w:r>
          <w:t xml:space="preserve">A minimum length </w:t>
        </w:r>
      </w:ins>
      <w:ins w:id="5701" w:author="Mike Beckerle" w:date="2020-04-23T18:40:00Z">
        <w:r>
          <w:t>is specified via the dfdl:textPadKind='padChar' property binding along with:</w:t>
        </w:r>
      </w:ins>
    </w:p>
    <w:p w14:paraId="7A713CED" w14:textId="77777777" w:rsidR="000E1214" w:rsidRDefault="00A87198">
      <w:pPr>
        <w:pStyle w:val="ListParagraph"/>
        <w:numPr>
          <w:ilvl w:val="0"/>
          <w:numId w:val="89"/>
        </w:numPr>
        <w:rPr>
          <w:ins w:id="5702" w:author="Mike Beckerle" w:date="2020-04-23T18:41:00Z"/>
        </w:rPr>
      </w:pPr>
      <w:ins w:id="5703" w:author="Mike Beckerle" w:date="2020-04-23T18:39:00Z">
        <w:r>
          <w:t>for xs:string elements</w:t>
        </w:r>
      </w:ins>
      <w:ins w:id="5704" w:author="Mike Beckerle" w:date="2020-04-23T18:41:00Z">
        <w:r>
          <w:t xml:space="preserve">: </w:t>
        </w:r>
      </w:ins>
      <w:ins w:id="5705" w:author="Mike Beckerle" w:date="2020-04-23T18:39:00Z">
        <w:r>
          <w:t>the XSD minLength facet.</w:t>
        </w:r>
      </w:ins>
    </w:p>
    <w:p w14:paraId="653B400A" w14:textId="77777777" w:rsidR="000E1214" w:rsidRDefault="00A87198">
      <w:pPr>
        <w:pStyle w:val="ListParagraph"/>
        <w:numPr>
          <w:ilvl w:val="0"/>
          <w:numId w:val="89"/>
        </w:numPr>
        <w:rPr>
          <w:ins w:id="5706" w:author="Mike Beckerle" w:date="2020-04-23T18:43:00Z"/>
        </w:rPr>
      </w:pPr>
      <w:ins w:id="5707" w:author="Mike Beckerle" w:date="2020-04-23T18:41:00Z">
        <w:r>
          <w:t xml:space="preserve">for other simple types </w:t>
        </w:r>
      </w:ins>
      <w:r>
        <w:t>dfdl:textOutputMinLength</w:t>
      </w:r>
      <w:del w:id="5708"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77777777" w:rsidR="000E1214" w:rsidRDefault="00A87198">
      <w:r>
        <w:t>General binary data can contain any bit pattern whatsoever, so delimiter scanning for numbers and calendars with dfdl:representation 'binary' are disallowed, with the specific exception of packed decimals. Delimiter scanning is also allowed for type xs:hexBinary.</w:t>
      </w:r>
    </w:p>
    <w:p w14:paraId="62CD74CC" w14:textId="77777777"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is not sufficient, as the delimiter may not be representable as characters. </w:t>
      </w:r>
    </w:p>
    <w:p w14:paraId="7F069F9B" w14:textId="77777777" w:rsidR="000E1214" w:rsidRDefault="00A87198" w:rsidP="002439DA">
      <w:pPr>
        <w:pStyle w:val="Heading3"/>
        <w:rPr>
          <w:rFonts w:eastAsia="Times New Roman"/>
        </w:rPr>
      </w:pPr>
      <w:bookmarkStart w:id="5709" w:name="_Toc366078041"/>
      <w:bookmarkStart w:id="5710" w:name="_Toc366078660"/>
      <w:bookmarkStart w:id="5711" w:name="_Toc366079645"/>
      <w:bookmarkStart w:id="5712" w:name="_Toc366080257"/>
      <w:bookmarkStart w:id="5713" w:name="_Toc366080866"/>
      <w:bookmarkStart w:id="5714" w:name="_Toc366505206"/>
      <w:bookmarkStart w:id="5715" w:name="_Toc366508575"/>
      <w:bookmarkStart w:id="5716" w:name="_Toc366513076"/>
      <w:bookmarkStart w:id="5717" w:name="_Toc366574265"/>
      <w:bookmarkStart w:id="5718" w:name="_Toc366578058"/>
      <w:bookmarkStart w:id="5719" w:name="_Toc366578652"/>
      <w:bookmarkStart w:id="5720" w:name="_Toc366579244"/>
      <w:bookmarkStart w:id="5721" w:name="_Toc366579835"/>
      <w:bookmarkStart w:id="5722" w:name="_Toc366580427"/>
      <w:bookmarkStart w:id="5723" w:name="_Toc366581018"/>
      <w:bookmarkStart w:id="5724" w:name="_Toc366581610"/>
      <w:bookmarkStart w:id="5725" w:name="_Toc322911630"/>
      <w:bookmarkStart w:id="5726" w:name="_Toc322912169"/>
      <w:bookmarkStart w:id="5727" w:name="_Toc332701532"/>
      <w:bookmarkStart w:id="5728" w:name="_Toc332701839"/>
      <w:bookmarkStart w:id="5729" w:name="_Toc332711633"/>
      <w:bookmarkStart w:id="5730" w:name="_Toc332711941"/>
      <w:bookmarkStart w:id="5731" w:name="_Toc332712243"/>
      <w:bookmarkStart w:id="5732" w:name="_Toc332724159"/>
      <w:bookmarkStart w:id="5733" w:name="_Toc332724459"/>
      <w:bookmarkStart w:id="5734" w:name="_Toc341102755"/>
      <w:bookmarkStart w:id="5735" w:name="_Toc347241490"/>
      <w:bookmarkStart w:id="5736" w:name="_Toc347744683"/>
      <w:bookmarkStart w:id="5737" w:name="_Toc348984466"/>
      <w:bookmarkStart w:id="5738" w:name="_Toc348984771"/>
      <w:bookmarkStart w:id="5739" w:name="_Toc349037934"/>
      <w:bookmarkStart w:id="5740" w:name="_Toc349038239"/>
      <w:bookmarkStart w:id="5741" w:name="_Toc349042732"/>
      <w:bookmarkStart w:id="5742" w:name="_Toc351912730"/>
      <w:bookmarkStart w:id="5743" w:name="_Toc351914751"/>
      <w:bookmarkStart w:id="5744" w:name="_Toc351915217"/>
      <w:bookmarkStart w:id="5745" w:name="_Toc361231274"/>
      <w:bookmarkStart w:id="5746" w:name="_Toc361231800"/>
      <w:bookmarkStart w:id="5747" w:name="_Toc362445098"/>
      <w:bookmarkStart w:id="5748" w:name="_Toc363909020"/>
      <w:bookmarkStart w:id="5749" w:name="_Toc364463444"/>
      <w:bookmarkStart w:id="5750" w:name="_Toc366078042"/>
      <w:bookmarkStart w:id="5751" w:name="_Toc366078661"/>
      <w:bookmarkStart w:id="5752" w:name="_Toc366079646"/>
      <w:bookmarkStart w:id="5753" w:name="_Toc366080258"/>
      <w:bookmarkStart w:id="5754" w:name="_Toc366080867"/>
      <w:bookmarkStart w:id="5755" w:name="_Toc366505207"/>
      <w:bookmarkStart w:id="5756" w:name="_Toc366508576"/>
      <w:bookmarkStart w:id="5757" w:name="_Toc366513077"/>
      <w:bookmarkStart w:id="5758" w:name="_Toc366574266"/>
      <w:bookmarkStart w:id="5759" w:name="_Toc366578059"/>
      <w:bookmarkStart w:id="5760" w:name="_Toc366578653"/>
      <w:bookmarkStart w:id="5761" w:name="_Toc366579245"/>
      <w:bookmarkStart w:id="5762" w:name="_Toc366579836"/>
      <w:bookmarkStart w:id="5763" w:name="_Toc366580428"/>
      <w:bookmarkStart w:id="5764" w:name="_Toc366581019"/>
      <w:bookmarkStart w:id="5765" w:name="_Toc366581611"/>
      <w:bookmarkStart w:id="5766" w:name="_Toc322911631"/>
      <w:bookmarkStart w:id="5767" w:name="_Toc322912170"/>
      <w:bookmarkStart w:id="5768" w:name="_Toc329093020"/>
      <w:bookmarkStart w:id="5769" w:name="_Toc332701533"/>
      <w:bookmarkStart w:id="5770" w:name="_Toc332701840"/>
      <w:bookmarkStart w:id="5771" w:name="_Toc332711634"/>
      <w:bookmarkStart w:id="5772" w:name="_Toc332711942"/>
      <w:bookmarkStart w:id="5773" w:name="_Toc332712244"/>
      <w:bookmarkStart w:id="5774" w:name="_Toc332724160"/>
      <w:bookmarkStart w:id="5775" w:name="_Toc332724460"/>
      <w:bookmarkStart w:id="5776" w:name="_Toc341102756"/>
      <w:bookmarkStart w:id="5777" w:name="_Toc347241491"/>
      <w:bookmarkStart w:id="5778" w:name="_Toc347744684"/>
      <w:bookmarkStart w:id="5779" w:name="_Toc348984467"/>
      <w:bookmarkStart w:id="5780" w:name="_Toc348984772"/>
      <w:bookmarkStart w:id="5781" w:name="_Toc349037935"/>
      <w:bookmarkStart w:id="5782" w:name="_Toc349038240"/>
      <w:bookmarkStart w:id="5783" w:name="_Toc349042733"/>
      <w:bookmarkStart w:id="5784" w:name="_Toc351912731"/>
      <w:bookmarkStart w:id="5785" w:name="_Toc351914752"/>
      <w:bookmarkStart w:id="5786" w:name="_Toc351915218"/>
      <w:bookmarkStart w:id="5787" w:name="_Toc361231275"/>
      <w:bookmarkStart w:id="5788" w:name="_Toc361231801"/>
      <w:bookmarkStart w:id="5789" w:name="_Toc362445099"/>
      <w:bookmarkStart w:id="5790" w:name="_Toc363909021"/>
      <w:bookmarkStart w:id="5791" w:name="_Toc364463445"/>
      <w:bookmarkStart w:id="5792" w:name="_Toc366078043"/>
      <w:bookmarkStart w:id="5793" w:name="_Toc366078662"/>
      <w:bookmarkStart w:id="5794" w:name="_Toc366079647"/>
      <w:bookmarkStart w:id="5795" w:name="_Toc366080259"/>
      <w:bookmarkStart w:id="5796" w:name="_Toc366080868"/>
      <w:bookmarkStart w:id="5797" w:name="_Toc366505208"/>
      <w:bookmarkStart w:id="5798" w:name="_Toc366508577"/>
      <w:bookmarkStart w:id="5799" w:name="_Toc366513078"/>
      <w:bookmarkStart w:id="5800" w:name="_Toc366574267"/>
      <w:bookmarkStart w:id="5801" w:name="_Toc366578060"/>
      <w:bookmarkStart w:id="5802" w:name="_Toc366578654"/>
      <w:bookmarkStart w:id="5803" w:name="_Toc366579246"/>
      <w:bookmarkStart w:id="5804" w:name="_Toc366579837"/>
      <w:bookmarkStart w:id="5805" w:name="_Toc366580429"/>
      <w:bookmarkStart w:id="5806" w:name="_Toc366581020"/>
      <w:bookmarkStart w:id="5807" w:name="_Toc366581612"/>
      <w:bookmarkStart w:id="5808" w:name="_Toc349042734"/>
      <w:bookmarkStart w:id="5809" w:name="_Ref364440413"/>
      <w:bookmarkStart w:id="5810" w:name="_Ref364440418"/>
      <w:bookmarkStart w:id="5811" w:name="_Ref364440440"/>
      <w:bookmarkStart w:id="5812" w:name="_Ref384893986"/>
      <w:bookmarkStart w:id="5813" w:name="_Toc3916688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r>
        <w:rPr>
          <w:rFonts w:eastAsia="Times New Roman"/>
        </w:rPr>
        <w:t>dfdl:lengthKind 'implicit'</w:t>
      </w:r>
      <w:bookmarkEnd w:id="5808"/>
      <w:bookmarkEnd w:id="5809"/>
      <w:bookmarkEnd w:id="5810"/>
      <w:bookmarkEnd w:id="5811"/>
      <w:bookmarkEnd w:id="5812"/>
      <w:bookmarkEnd w:id="5813"/>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5605"/>
    <w:p w14:paraId="2C5D3D99" w14:textId="48299524" w:rsidR="000E1214" w:rsidRDefault="00A87198">
      <w:r>
        <w:t xml:space="preserve">For simple elements the length is fixed and is given in </w:t>
      </w:r>
      <w:r>
        <w:fldChar w:fldCharType="begin"/>
      </w:r>
      <w:r>
        <w:instrText xml:space="preserve"> REF _Ref241577749 \h  \* MERGEFORMAT </w:instrText>
      </w:r>
      <w:r>
        <w:fldChar w:fldCharType="separate"/>
      </w:r>
      <w:r w:rsidR="00852536" w:rsidRPr="00852536">
        <w:t xml:space="preserve">Table </w:t>
      </w:r>
      <w:r w:rsidR="00852536" w:rsidRPr="00852536">
        <w:rPr>
          <w:noProof/>
        </w:rPr>
        <w:t>18</w:t>
      </w:r>
      <w:r w:rsidR="00852536" w:rsidRPr="00852536">
        <w:t xml:space="preserve"> Length in Bits for SimpleTypes when dfdl:lengthKind is 'implicit'</w:t>
      </w:r>
      <w:r w:rsidR="00852536">
        <w:rPr>
          <w:rFonts w:cs="Arial"/>
        </w:rPr>
        <w:t xml:space="preserve"> </w:t>
      </w:r>
      <w: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binarySeconds: 32 bits, 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2638559B" w:rsidR="000E1214" w:rsidRDefault="00A87198">
      <w:pPr>
        <w:pStyle w:val="Caption"/>
        <w:rPr>
          <w:rFonts w:cs="Arial"/>
        </w:rPr>
      </w:pPr>
      <w:bookmarkStart w:id="5814" w:name="_Ref241577749"/>
      <w:r>
        <w:rPr>
          <w:rFonts w:cs="Arial"/>
        </w:rPr>
        <w:t xml:space="preserve">Table </w:t>
      </w:r>
      <w:r>
        <w:fldChar w:fldCharType="begin"/>
      </w:r>
      <w:r>
        <w:rPr>
          <w:rFonts w:cs="Arial"/>
        </w:rPr>
        <w:instrText xml:space="preserve"> SEQ Table \* ARABIC </w:instrText>
      </w:r>
      <w:r>
        <w:fldChar w:fldCharType="separate"/>
      </w:r>
      <w:r w:rsidR="00852536">
        <w:rPr>
          <w:rFonts w:cs="Arial"/>
          <w:noProof/>
        </w:rPr>
        <w:t>18</w:t>
      </w:r>
      <w:r>
        <w:fldChar w:fldCharType="end"/>
      </w:r>
      <w:r>
        <w:rPr>
          <w:rFonts w:cs="Arial"/>
        </w:rPr>
        <w:t xml:space="preserve"> Length in Bits for SimpleTypes when dfdl:lengthKind is 'implicit' </w:t>
      </w:r>
      <w:bookmarkEnd w:id="5814"/>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dfdl:lengthKind  'implicit' is specified.</w:t>
      </w:r>
    </w:p>
    <w:p w14:paraId="170F510B" w14:textId="77777777" w:rsidR="000E1214" w:rsidRDefault="00A87198">
      <w:pPr>
        <w:pStyle w:val="ListParagraph"/>
        <w:numPr>
          <w:ilvl w:val="0"/>
          <w:numId w:val="91"/>
        </w:numPr>
      </w:pPr>
      <w:r>
        <w:t>packed decimal means dfdl:binaryNumberRep is 'packed', 'bcd', or 'ibm4690Packed'</w:t>
      </w:r>
    </w:p>
    <w:p w14:paraId="41A4BFF4" w14:textId="77777777" w:rsidR="000E1214" w:rsidRDefault="00A87198">
      <w:pPr>
        <w:pStyle w:val="ListParagraph"/>
        <w:numPr>
          <w:ilvl w:val="0"/>
          <w:numId w:val="91"/>
        </w:numPr>
      </w:pPr>
      <w:r>
        <w:t xml:space="preserve">binary means dfdl:binaryNumberRep is 'binary' </w:t>
      </w:r>
    </w:p>
    <w:p w14:paraId="6864CCE1" w14:textId="77777777" w:rsidR="000E1214" w:rsidRDefault="00A87198">
      <w:pPr>
        <w:pStyle w:val="ListParagraph"/>
        <w:numPr>
          <w:ilvl w:val="0"/>
          <w:numId w:val="91"/>
        </w:numPr>
      </w:pPr>
      <w:r>
        <w:t>binarySeconds means dfdl:binaryCalendarRep is 'binarySeconds'</w:t>
      </w:r>
    </w:p>
    <w:p w14:paraId="7E14BA63" w14:textId="77777777" w:rsidR="000E1214" w:rsidRDefault="00A87198">
      <w:pPr>
        <w:pStyle w:val="ListParagraph"/>
        <w:numPr>
          <w:ilvl w:val="0"/>
          <w:numId w:val="91"/>
        </w:numPr>
      </w:pPr>
      <w:r>
        <w:t>binaryMilliseconds means dfdl:binaryCalendarRep is 'binaryMilliseconds'.</w:t>
      </w:r>
    </w:p>
    <w:p w14:paraId="7C3F6252" w14:textId="066ECBBA" w:rsidR="000E1214" w:rsidRDefault="00A87198">
      <w:pPr>
        <w:rPr>
          <w:rFonts w:cs="Arial"/>
        </w:rPr>
      </w:pPr>
      <w:r>
        <w:rPr>
          <w:rFonts w:cs="Arial"/>
        </w:rPr>
        <w:t xml:space="preserve">When dfdl:lengthKind is 'implicit', the method of extracting data is described in section: </w:t>
      </w:r>
      <w:r>
        <w:fldChar w:fldCharType="begin"/>
      </w:r>
      <w:r>
        <w:rPr>
          <w:rFonts w:cs="Arial"/>
        </w:rPr>
        <w:instrText xml:space="preserve"> REF _Ref251932750 \r \h  \* MERGEFORMAT </w:instrText>
      </w:r>
      <w:r>
        <w:fldChar w:fldCharType="separate"/>
      </w:r>
      <w:r w:rsidR="00852536">
        <w:rPr>
          <w:rFonts w:cs="Arial"/>
        </w:rPr>
        <w:t>12.3.7</w:t>
      </w:r>
      <w:r>
        <w:fldChar w:fldCharType="end"/>
      </w:r>
      <w:r>
        <w:rPr>
          <w:rFonts w:cs="Arial"/>
        </w:rPr>
        <w:t xml:space="preserve"> </w:t>
      </w:r>
      <w:r>
        <w:fldChar w:fldCharType="begin"/>
      </w:r>
      <w:r>
        <w:rPr>
          <w:rFonts w:cs="Arial"/>
        </w:rPr>
        <w:instrText xml:space="preserve"> REF _Ref251932750 \h  \* MERGEFORMAT </w:instrText>
      </w:r>
      <w:r>
        <w:fldChar w:fldCharType="separate"/>
      </w:r>
      <w:r w:rsidR="00852536" w:rsidRPr="00852536">
        <w:rPr>
          <w:rFonts w:cs="Arial"/>
        </w:rPr>
        <w:t>Elements of Specified Length</w:t>
      </w:r>
      <w: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2439DA">
      <w:pPr>
        <w:pStyle w:val="Heading3"/>
        <w:rPr>
          <w:rFonts w:eastAsia="Times New Roman"/>
        </w:rPr>
      </w:pPr>
      <w:bookmarkStart w:id="5815" w:name="_Toc322911633"/>
      <w:bookmarkStart w:id="5816" w:name="_Toc322912172"/>
      <w:bookmarkStart w:id="5817" w:name="_Toc329093022"/>
      <w:bookmarkStart w:id="5818" w:name="_Toc332701535"/>
      <w:bookmarkStart w:id="5819" w:name="_Toc332701842"/>
      <w:bookmarkStart w:id="5820" w:name="_Toc332711636"/>
      <w:bookmarkStart w:id="5821" w:name="_Toc332711944"/>
      <w:bookmarkStart w:id="5822" w:name="_Toc332712246"/>
      <w:bookmarkStart w:id="5823" w:name="_Toc332724162"/>
      <w:bookmarkStart w:id="5824" w:name="_Toc332724462"/>
      <w:bookmarkStart w:id="5825" w:name="_Toc341102758"/>
      <w:bookmarkStart w:id="5826" w:name="_Toc347241493"/>
      <w:bookmarkStart w:id="5827" w:name="_Toc347744686"/>
      <w:bookmarkStart w:id="5828" w:name="_Toc348984469"/>
      <w:bookmarkStart w:id="5829" w:name="_Toc348984774"/>
      <w:bookmarkStart w:id="5830" w:name="_Toc349037937"/>
      <w:bookmarkStart w:id="5831" w:name="_Toc349038242"/>
      <w:bookmarkStart w:id="5832" w:name="_Toc349042735"/>
      <w:bookmarkStart w:id="5833" w:name="_Toc351912733"/>
      <w:bookmarkStart w:id="5834" w:name="_Toc351914754"/>
      <w:bookmarkStart w:id="5835" w:name="_Toc351915220"/>
      <w:bookmarkStart w:id="5836" w:name="_Toc361231277"/>
      <w:bookmarkStart w:id="5837" w:name="_Toc361231803"/>
      <w:bookmarkStart w:id="5838" w:name="_Toc362445101"/>
      <w:bookmarkStart w:id="5839" w:name="_Toc363909023"/>
      <w:bookmarkStart w:id="5840" w:name="_Toc364463447"/>
      <w:bookmarkStart w:id="5841" w:name="_Toc366078045"/>
      <w:bookmarkStart w:id="5842" w:name="_Toc366078664"/>
      <w:bookmarkStart w:id="5843" w:name="_Toc366079649"/>
      <w:bookmarkStart w:id="5844" w:name="_Toc366080261"/>
      <w:bookmarkStart w:id="5845" w:name="_Toc366080870"/>
      <w:bookmarkStart w:id="5846" w:name="_Toc366505210"/>
      <w:bookmarkStart w:id="5847" w:name="_Toc366508579"/>
      <w:bookmarkStart w:id="5848" w:name="_Toc366513080"/>
      <w:bookmarkStart w:id="5849" w:name="_Toc366574269"/>
      <w:bookmarkStart w:id="5850" w:name="_Toc366578062"/>
      <w:bookmarkStart w:id="5851" w:name="_Toc366578656"/>
      <w:bookmarkStart w:id="5852" w:name="_Toc366579248"/>
      <w:bookmarkStart w:id="5853" w:name="_Toc366579839"/>
      <w:bookmarkStart w:id="5854" w:name="_Toc366580431"/>
      <w:bookmarkStart w:id="5855" w:name="_Toc366581022"/>
      <w:bookmarkStart w:id="5856" w:name="_Toc366581614"/>
      <w:bookmarkStart w:id="5857" w:name="_Toc177399092"/>
      <w:bookmarkStart w:id="5858" w:name="_Toc175057379"/>
      <w:bookmarkStart w:id="5859" w:name="_Toc199516315"/>
      <w:bookmarkStart w:id="5860" w:name="_Toc194983979"/>
      <w:bookmarkStart w:id="5861" w:name="_Ref346456599"/>
      <w:bookmarkStart w:id="5862" w:name="_Toc349042736"/>
      <w:bookmarkStart w:id="5863" w:name="_Toc39166889"/>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r>
        <w:rPr>
          <w:rFonts w:eastAsia="Times New Roman"/>
        </w:rPr>
        <w:t>dfdl:lengthKind 'prefixed</w:t>
      </w:r>
      <w:bookmarkEnd w:id="5857"/>
      <w:bookmarkEnd w:id="5858"/>
      <w:bookmarkEnd w:id="5859"/>
      <w:bookmarkEnd w:id="5860"/>
      <w:r>
        <w:rPr>
          <w:rFonts w:eastAsia="Times New Roman"/>
        </w:rPr>
        <w:t>'</w:t>
      </w:r>
      <w:bookmarkEnd w:id="5861"/>
      <w:bookmarkEnd w:id="5862"/>
      <w:bookmarkEnd w:id="5863"/>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5FE227F9" w:rsidR="000E1214" w:rsidRDefault="00A87198">
      <w:pPr>
        <w:rPr>
          <w:rFonts w:cs="Arial"/>
        </w:rPr>
      </w:pPr>
      <w:r>
        <w:rPr>
          <w:rFonts w:cs="Arial"/>
        </w:rPr>
        <w:t xml:space="preserve">When dfdl:lengthKind is 'prefixed' the method of extracting data is described in section: </w:t>
      </w:r>
      <w:r>
        <w:fldChar w:fldCharType="begin"/>
      </w:r>
      <w:r>
        <w:rPr>
          <w:rFonts w:cs="Arial"/>
        </w:rPr>
        <w:instrText xml:space="preserve"> REF _Ref251932750 \r \h  \* MERGEFORMAT </w:instrText>
      </w:r>
      <w:r>
        <w:fldChar w:fldCharType="separate"/>
      </w:r>
      <w:r w:rsidR="00852536">
        <w:rPr>
          <w:rFonts w:cs="Arial"/>
        </w:rPr>
        <w:t>12.3.7</w:t>
      </w:r>
      <w:r>
        <w:fldChar w:fldCharType="end"/>
      </w:r>
      <w:r>
        <w:rPr>
          <w:rFonts w:cs="Arial"/>
        </w:rPr>
        <w:t xml:space="preserve"> </w:t>
      </w:r>
      <w:r>
        <w:fldChar w:fldCharType="begin"/>
      </w:r>
      <w:r>
        <w:rPr>
          <w:rFonts w:cs="Arial"/>
        </w:rPr>
        <w:instrText xml:space="preserve"> REF _Ref251932750 \h  \* MERGEFORMAT </w:instrText>
      </w:r>
      <w:r>
        <w:fldChar w:fldCharType="separate"/>
      </w:r>
      <w:r w:rsidR="00852536" w:rsidRPr="00852536">
        <w:rPr>
          <w:rFonts w:cs="Arial"/>
        </w:rPr>
        <w:t>Elements of Specified Length</w:t>
      </w:r>
      <w: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4A9E182A" w14:textId="77777777" w:rsidR="00852536" w:rsidRPr="00852536" w:rsidRDefault="00A87198" w:rsidP="00852536">
            <w:pPr>
              <w:rPr>
                <w:ins w:id="5864" w:author="Mike Beckerle" w:date="2020-04-27T19:02:00Z"/>
                <w:rFonts w:cs="Arial"/>
              </w:rPr>
            </w:pPr>
            <w:r>
              <w:rPr>
                <w:rFonts w:cs="Arial"/>
              </w:rPr>
              <w:t xml:space="preserve">Whether the length given by a prefix includes the length of the prefix as well as the length of the content region (which can be either the SimpleContent region or the ComplexContent region defined in Section </w:t>
            </w:r>
            <w:r>
              <w:fldChar w:fldCharType="begin"/>
            </w:r>
            <w:r>
              <w:rPr>
                <w:rFonts w:cs="Arial"/>
              </w:rPr>
              <w:instrText xml:space="preserve"> REF _Ref348976487 \r \h  \* MERGEFORMAT </w:instrText>
            </w:r>
            <w:r>
              <w:fldChar w:fldCharType="separate"/>
            </w:r>
            <w:r w:rsidR="00852536">
              <w:rPr>
                <w:rFonts w:cs="Arial"/>
              </w:rPr>
              <w:t>9.2.2</w:t>
            </w:r>
            <w:r>
              <w:fldChar w:fldCharType="end"/>
            </w:r>
            <w:r>
              <w:rPr>
                <w:rFonts w:cs="Arial"/>
              </w:rPr>
              <w:t xml:space="preserve"> </w:t>
            </w:r>
            <w:r>
              <w:fldChar w:fldCharType="begin"/>
            </w:r>
            <w:r>
              <w:rPr>
                <w:rFonts w:cs="Arial"/>
              </w:rPr>
              <w:instrText xml:space="preserve"> REF _Ref348976487 \h  \* MERGEFORMAT </w:instrText>
            </w:r>
            <w:r>
              <w:fldChar w:fldCharType="separate"/>
            </w:r>
            <w:ins w:id="5865" w:author="Mike Beckerle" w:date="2020-04-27T19:02:00Z">
              <w:r w:rsidR="00852536" w:rsidRPr="00852536">
                <w:rPr>
                  <w:rFonts w:cs="Arial"/>
                </w:rPr>
                <w:t>Recoverable Error</w:t>
              </w:r>
            </w:ins>
          </w:p>
          <w:p w14:paraId="2E11D4A2" w14:textId="77777777" w:rsidR="00852536" w:rsidRDefault="00852536" w:rsidP="00852536">
            <w:pPr>
              <w:keepNext/>
              <w:rPr>
                <w:ins w:id="5866" w:author="Mike Beckerle" w:date="2020-04-27T19:02:00Z"/>
              </w:rPr>
            </w:pPr>
            <w:ins w:id="5867" w:author="Mike Beckerle" w:date="2020-04-27T19:02:00Z">
              <w:r w:rsidRPr="00852536">
                <w:rPr>
                  <w:rFonts w:cs="Arial"/>
                </w:rPr>
                <w:t>This error</w:t>
              </w:r>
              <w:r>
                <w:t xml:space="preserve">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ins>
          </w:p>
          <w:p w14:paraId="7D17085D" w14:textId="77777777" w:rsidR="00852536" w:rsidRDefault="00852536" w:rsidP="00181613">
            <w:pPr>
              <w:rPr>
                <w:ins w:id="5868" w:author="Mike Beckerle" w:date="2020-04-27T19:02:00Z"/>
              </w:rPr>
            </w:pPr>
            <w:ins w:id="5869" w:author="Mike Beckerle" w:date="2020-04-27T19:02:00Z">
              <w:r>
                <w:t>Recoverable errors are independent of validation, and when resolving points of uncertainty, recoverable errors are ignored.</w:t>
              </w:r>
            </w:ins>
          </w:p>
          <w:p w14:paraId="1F324AB9" w14:textId="242DAE2E" w:rsidR="000E1214" w:rsidRDefault="00852536">
            <w:pPr>
              <w:keepNext/>
              <w:rPr>
                <w:rFonts w:cs="Arial"/>
              </w:rPr>
            </w:pPr>
            <w:r>
              <w:t>DFDL Data Syntax Grammar</w:t>
            </w:r>
            <w:r w:rsidR="00A87198">
              <w:fldChar w:fldCharType="end"/>
            </w:r>
            <w:r w:rsidR="00A87198">
              <w:rPr>
                <w:rFonts w:cs="Arial"/>
              </w:rPr>
              <w:t xml:space="preserve">).) </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77777777" w:rsidR="000E1214" w:rsidRDefault="00A87198">
            <w:r>
              <w:t xml:space="preserve">It is a Schema Definition Error if the xs:simpleType specifies any of: </w:t>
            </w:r>
          </w:p>
          <w:p w14:paraId="2EC8FB33" w14:textId="77777777" w:rsidR="000E1214" w:rsidRDefault="00A87198">
            <w:pPr>
              <w:numPr>
                <w:ilvl w:val="0"/>
                <w:numId w:val="92"/>
              </w:numPr>
            </w:pPr>
            <w:r>
              <w:t xml:space="preserve">dfdl:lengthKind 'delimited', 'endOfParent', or </w:t>
            </w:r>
            <w:r>
              <w:rPr>
                <w:rFonts w:eastAsia="Helv"/>
              </w:rPr>
              <w:t xml:space="preserve">'pattern' </w:t>
            </w:r>
          </w:p>
          <w:p w14:paraId="6F59929D" w14:textId="77777777" w:rsidR="000E1214" w:rsidRDefault="00A87198">
            <w:pPr>
              <w:numPr>
                <w:ilvl w:val="0"/>
                <w:numId w:val="92"/>
              </w:numPr>
            </w:pPr>
            <w:r>
              <w:rPr>
                <w:rFonts w:eastAsia="Helv"/>
              </w:rPr>
              <w:t>dfdl:lengthKind 'explicit' where length is an expression</w:t>
            </w:r>
          </w:p>
          <w:p w14:paraId="5A5A8EFD" w14:textId="77777777" w:rsidR="000E1214" w:rsidRDefault="00A87198">
            <w:pPr>
              <w:numPr>
                <w:ilvl w:val="0"/>
                <w:numId w:val="92"/>
              </w:numPr>
            </w:pPr>
            <w:r>
              <w:t>dfdl:outputValueCalc</w:t>
            </w:r>
          </w:p>
          <w:p w14:paraId="5F2C66C9" w14:textId="77777777" w:rsidR="000E1214" w:rsidRDefault="00A87198">
            <w:pPr>
              <w:numPr>
                <w:ilvl w:val="0"/>
                <w:numId w:val="92"/>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Annotation: dfdl:element, dfdl:simpleType</w:t>
            </w:r>
          </w:p>
        </w:tc>
      </w:tr>
    </w:tbl>
    <w:p w14:paraId="015B4539" w14:textId="1383035A" w:rsidR="000E1214" w:rsidRDefault="00A87198">
      <w:pPr>
        <w:pStyle w:val="Caption"/>
      </w:pPr>
      <w:r>
        <w:t xml:space="preserve">Table </w:t>
      </w:r>
      <w:fldSimple w:instr=" SEQ Table \* ARABIC ">
        <w:r w:rsidR="00852536">
          <w:rPr>
            <w:noProof/>
          </w:rPr>
          <w:t>19</w:t>
        </w:r>
      </w:fldSimple>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77777777" w:rsidR="000E1214" w:rsidRDefault="00A87198">
      <w:r>
        <w:t xml:space="preserve">When unparsing, the length of the element's content region </w:t>
      </w:r>
      <w:del w:id="5870" w:author="Mike Beckerle" w:date="2020-04-23T18:47:00Z">
        <w:r>
          <w:delText xml:space="preserve">must </w:delText>
        </w:r>
      </w:del>
      <w:ins w:id="5871" w:author="Mike Beckerle" w:date="2020-04-23T18:47:00Z">
        <w:r>
          <w:t xml:space="preserve">can </w:t>
        </w:r>
      </w:ins>
      <w:r>
        <w:t xml:space="preserve">be determined first as described below. Then the value of the prefix length must be adjusted </w:t>
      </w:r>
      <w:del w:id="5872" w:author="Mike Beckerle" w:date="2020-04-23T18:48:00Z">
        <w:r>
          <w:delText xml:space="preserve">using </w:delText>
        </w:r>
      </w:del>
      <w:ins w:id="5873" w:author="Mike Beckerle" w:date="2020-04-23T18:48:00Z">
        <w:r>
          <w:t xml:space="preserve">based on the value of the </w:t>
        </w:r>
      </w:ins>
      <w:r>
        <w:t>dfdl:prefixIncludesPrefixLength</w:t>
      </w:r>
      <w:ins w:id="5874" w:author="Mike Beckerle" w:date="2020-04-23T18:48:00Z">
        <w:r>
          <w:t xml:space="preserve"> property</w:t>
        </w:r>
      </w:ins>
      <w:r>
        <w:t>.</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0FE78F45"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minLength facet (which gives minimum length in bytes) using dfdl:fillByte if necessary. This gives the unparse length in bytes. Multiply by 8 for the number of bits.</w:t>
            </w:r>
          </w:p>
        </w:tc>
      </w:tr>
    </w:tbl>
    <w:p w14:paraId="7818BC4A" w14:textId="5C4B9B09" w:rsidR="000E1214" w:rsidRDefault="00A87198">
      <w:pPr>
        <w:pStyle w:val="Caption"/>
      </w:pPr>
      <w:r>
        <w:t xml:space="preserve">Table </w:t>
      </w:r>
      <w:fldSimple w:instr=" SEQ Table \* ARABIC ">
        <w:r w:rsidR="00852536">
          <w:rPr>
            <w:noProof/>
          </w:rPr>
          <w:t>20</w:t>
        </w:r>
      </w:fldSimple>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8"/>
      </w:r>
    </w:p>
    <w:p w14:paraId="59358BF2" w14:textId="77777777" w:rsidR="000E1214" w:rsidRDefault="00A87198">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067CAB3B" w14:textId="77777777" w:rsidR="00852536" w:rsidRPr="00852536" w:rsidRDefault="00A87198" w:rsidP="00852536">
      <w:pPr>
        <w:rPr>
          <w:ins w:id="5875" w:author="Mike Beckerle" w:date="2020-04-27T19:02:00Z"/>
          <w:rFonts w:cs="Arial"/>
        </w:rPr>
      </w:pPr>
      <w:r>
        <w:rPr>
          <w:rFonts w:eastAsia="Arial" w:cs="Arial"/>
        </w:rPr>
        <w:t xml:space="preserve">It is a Schema Definition Error if this nesting exceeds 1 deep. That is, an element can have a prefix length, which defines a PrefixLength region (see Section </w:t>
      </w:r>
      <w:r>
        <w:fldChar w:fldCharType="begin"/>
      </w:r>
      <w:r>
        <w:rPr>
          <w:rFonts w:eastAsia="Arial" w:cs="Arial"/>
        </w:rPr>
        <w:instrText xml:space="preserve"> REF _Ref348976487 \r \h  \* MERGEFORMAT </w:instrText>
      </w:r>
      <w:r>
        <w:fldChar w:fldCharType="separate"/>
      </w:r>
      <w:r w:rsidR="00852536">
        <w:rPr>
          <w:rFonts w:eastAsia="Arial" w:cs="Arial"/>
        </w:rPr>
        <w:t>9.2.2</w:t>
      </w:r>
      <w:r>
        <w:fldChar w:fldCharType="end"/>
      </w:r>
      <w:r>
        <w:rPr>
          <w:rFonts w:eastAsia="Arial" w:cs="Arial"/>
        </w:rPr>
        <w:t xml:space="preserve"> </w:t>
      </w:r>
      <w:r>
        <w:fldChar w:fldCharType="begin"/>
      </w:r>
      <w:r>
        <w:rPr>
          <w:rFonts w:eastAsia="Arial" w:cs="Arial"/>
        </w:rPr>
        <w:instrText xml:space="preserve"> REF _Ref348976487 \h  \* MERGEFORMAT </w:instrText>
      </w:r>
      <w:r>
        <w:fldChar w:fldCharType="separate"/>
      </w:r>
      <w:ins w:id="5876" w:author="Mike Beckerle" w:date="2020-04-27T19:02:00Z">
        <w:r w:rsidR="00852536" w:rsidRPr="00852536">
          <w:rPr>
            <w:rFonts w:cs="Arial"/>
          </w:rPr>
          <w:t>Recoverable Error</w:t>
        </w:r>
      </w:ins>
    </w:p>
    <w:p w14:paraId="77C1B392" w14:textId="77777777" w:rsidR="00852536" w:rsidRDefault="00852536" w:rsidP="00181613">
      <w:pPr>
        <w:rPr>
          <w:ins w:id="5877" w:author="Mike Beckerle" w:date="2020-04-27T19:02:00Z"/>
        </w:rPr>
      </w:pPr>
      <w:ins w:id="5878" w:author="Mike Beckerle" w:date="2020-04-27T19:02:00Z">
        <w:r w:rsidRPr="00852536">
          <w:rPr>
            <w:rFonts w:cs="Arial"/>
          </w:rPr>
          <w:t>This error</w:t>
        </w:r>
        <w:r>
          <w:t xml:space="preserve">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ins>
    </w:p>
    <w:p w14:paraId="5D12F0A2" w14:textId="77777777" w:rsidR="00852536" w:rsidRDefault="00852536" w:rsidP="00181613">
      <w:pPr>
        <w:rPr>
          <w:ins w:id="5879" w:author="Mike Beckerle" w:date="2020-04-27T19:02:00Z"/>
        </w:rPr>
      </w:pPr>
      <w:ins w:id="5880" w:author="Mike Beckerle" w:date="2020-04-27T19:02:00Z">
        <w:r>
          <w:t>Recoverable errors are independent of validation, and when resolving points of uncertainty, recoverable errors are ignored.</w:t>
        </w:r>
      </w:ins>
    </w:p>
    <w:p w14:paraId="76469794" w14:textId="1A35DF2E" w:rsidR="000E1214" w:rsidRDefault="00852536">
      <w:pPr>
        <w:rPr>
          <w:rFonts w:cs="Arial"/>
        </w:rPr>
      </w:pPr>
      <w:r>
        <w:t>DFDL Data Syntax Grammar</w:t>
      </w:r>
      <w:r w:rsidR="00A87198">
        <w:fldChar w:fldCharType="end"/>
      </w:r>
      <w:r w:rsidR="00A87198">
        <w:rPr>
          <w:rFonts w:eastAsia="Arial" w:cs="Arial"/>
        </w:rPr>
        <w:t>). The PrefixLength region can itself have a type which also specifies a prefix length, thereby defining a PrefixPrefixLength region. It is a Schema Definition Error unless the type associated with the PrefixPrefixLength is different from the type associated with the PrefixLength.</w:t>
      </w:r>
    </w:p>
    <w:p w14:paraId="0D3212B6" w14:textId="77777777" w:rsidR="000E1214" w:rsidRDefault="00A87198" w:rsidP="002439DA">
      <w:pPr>
        <w:pStyle w:val="Heading3"/>
        <w:rPr>
          <w:rFonts w:eastAsia="Times New Roman"/>
        </w:rPr>
      </w:pPr>
      <w:bookmarkStart w:id="5881" w:name="_Toc322911635"/>
      <w:bookmarkStart w:id="5882" w:name="_Toc322912174"/>
      <w:bookmarkStart w:id="5883" w:name="_Toc329093024"/>
      <w:bookmarkStart w:id="5884" w:name="_Toc332701537"/>
      <w:bookmarkStart w:id="5885" w:name="_Toc332701844"/>
      <w:bookmarkStart w:id="5886" w:name="_Toc332711638"/>
      <w:bookmarkStart w:id="5887" w:name="_Toc332711946"/>
      <w:bookmarkStart w:id="5888" w:name="_Toc332712248"/>
      <w:bookmarkStart w:id="5889" w:name="_Toc332724164"/>
      <w:bookmarkStart w:id="5890" w:name="_Toc332724464"/>
      <w:bookmarkStart w:id="5891" w:name="_Toc341102760"/>
      <w:bookmarkStart w:id="5892" w:name="_Toc347241495"/>
      <w:bookmarkStart w:id="5893" w:name="_Toc347744688"/>
      <w:bookmarkStart w:id="5894" w:name="_Toc348984471"/>
      <w:bookmarkStart w:id="5895" w:name="_Toc348984776"/>
      <w:bookmarkStart w:id="5896" w:name="_Toc349037939"/>
      <w:bookmarkStart w:id="5897" w:name="_Toc349038244"/>
      <w:bookmarkStart w:id="5898" w:name="_Toc349042737"/>
      <w:bookmarkStart w:id="5899" w:name="_Toc351912735"/>
      <w:bookmarkStart w:id="5900" w:name="_Toc351914756"/>
      <w:bookmarkStart w:id="5901" w:name="_Toc351915222"/>
      <w:bookmarkStart w:id="5902" w:name="_Toc361231279"/>
      <w:bookmarkStart w:id="5903" w:name="_Toc361231805"/>
      <w:bookmarkStart w:id="5904" w:name="_Toc362445103"/>
      <w:bookmarkStart w:id="5905" w:name="_Toc363909025"/>
      <w:bookmarkStart w:id="5906" w:name="_Toc364463449"/>
      <w:bookmarkStart w:id="5907" w:name="_Toc366078047"/>
      <w:bookmarkStart w:id="5908" w:name="_Toc366078666"/>
      <w:bookmarkStart w:id="5909" w:name="_Toc366079651"/>
      <w:bookmarkStart w:id="5910" w:name="_Toc366080263"/>
      <w:bookmarkStart w:id="5911" w:name="_Toc366080872"/>
      <w:bookmarkStart w:id="5912" w:name="_Toc366505212"/>
      <w:bookmarkStart w:id="5913" w:name="_Toc366508581"/>
      <w:bookmarkStart w:id="5914" w:name="_Toc366513082"/>
      <w:bookmarkStart w:id="5915" w:name="_Toc366574271"/>
      <w:bookmarkStart w:id="5916" w:name="_Toc366578064"/>
      <w:bookmarkStart w:id="5917" w:name="_Toc366578658"/>
      <w:bookmarkStart w:id="5918" w:name="_Toc366579250"/>
      <w:bookmarkStart w:id="5919" w:name="_Toc366579841"/>
      <w:bookmarkStart w:id="5920" w:name="_Toc366580433"/>
      <w:bookmarkStart w:id="5921" w:name="_Toc366581024"/>
      <w:bookmarkStart w:id="5922" w:name="_Toc366581616"/>
      <w:bookmarkStart w:id="5923" w:name="_Toc177399093"/>
      <w:bookmarkStart w:id="5924" w:name="_Toc175057380"/>
      <w:bookmarkStart w:id="5925" w:name="_Toc199516316"/>
      <w:bookmarkStart w:id="5926" w:name="_Toc194983980"/>
      <w:bookmarkStart w:id="5927" w:name="_Toc349042738"/>
      <w:bookmarkStart w:id="5928" w:name="_Toc3916689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r>
        <w:rPr>
          <w:rFonts w:eastAsia="Times New Roman"/>
        </w:rPr>
        <w:t>dfdl:lengthKind  'pattern</w:t>
      </w:r>
      <w:bookmarkEnd w:id="5923"/>
      <w:bookmarkEnd w:id="5924"/>
      <w:bookmarkEnd w:id="5925"/>
      <w:bookmarkEnd w:id="5926"/>
      <w:r>
        <w:rPr>
          <w:rFonts w:eastAsia="Times New Roman"/>
        </w:rPr>
        <w:t>'</w:t>
      </w:r>
      <w:bookmarkEnd w:id="5927"/>
      <w:bookmarkEnd w:id="5928"/>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7CFA236D" w14:textId="77777777" w:rsidR="00852536" w:rsidRDefault="00A87198" w:rsidP="00852536">
            <w:pPr>
              <w:rPr>
                <w:ins w:id="5929" w:author="Mike Beckerle" w:date="2020-04-27T19:02:00Z"/>
              </w:rPr>
            </w:pPr>
            <w:r>
              <w:rPr>
                <w:rFonts w:eastAsia="MS Mincho"/>
              </w:rPr>
              <w:t xml:space="preserve">The data stream beginning at the starting offset of the content region </w:t>
            </w:r>
            <w:r>
              <w:t xml:space="preserve">(which can be either the SimpleContent region or the ComplexContent region defined in Section </w:t>
            </w:r>
            <w:r>
              <w:fldChar w:fldCharType="begin"/>
            </w:r>
            <w:r>
              <w:instrText xml:space="preserve"> REF _Ref348976487 \r \h  \* MERGEFORMAT </w:instrText>
            </w:r>
            <w:r>
              <w:fldChar w:fldCharType="separate"/>
            </w:r>
            <w:r w:rsidR="00852536">
              <w:t>9.2.2</w:t>
            </w:r>
            <w:r>
              <w:fldChar w:fldCharType="end"/>
            </w:r>
            <w:r>
              <w:t xml:space="preserve"> </w:t>
            </w:r>
            <w:r>
              <w:fldChar w:fldCharType="begin"/>
            </w:r>
            <w:r>
              <w:instrText xml:space="preserve"> REF _Ref348976487 \h  \* MERGEFORMAT </w:instrText>
            </w:r>
            <w:r>
              <w:fldChar w:fldCharType="separate"/>
            </w:r>
            <w:ins w:id="5930" w:author="Mike Beckerle" w:date="2020-04-27T19:02:00Z">
              <w:r w:rsidR="00852536">
                <w:t>Recoverable Error</w:t>
              </w:r>
            </w:ins>
          </w:p>
          <w:p w14:paraId="232E0ADB" w14:textId="77777777" w:rsidR="00852536" w:rsidRDefault="00852536" w:rsidP="00181613">
            <w:pPr>
              <w:rPr>
                <w:ins w:id="5931" w:author="Mike Beckerle" w:date="2020-04-27T19:02:00Z"/>
              </w:rPr>
            </w:pPr>
            <w:ins w:id="5932" w:author="Mike Beckerle" w:date="2020-04-27T19:02:00Z">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ins>
          </w:p>
          <w:p w14:paraId="38632995" w14:textId="77777777" w:rsidR="00852536" w:rsidRDefault="00852536" w:rsidP="00181613">
            <w:pPr>
              <w:rPr>
                <w:ins w:id="5933" w:author="Mike Beckerle" w:date="2020-04-27T19:02:00Z"/>
              </w:rPr>
            </w:pPr>
            <w:ins w:id="5934" w:author="Mike Beckerle" w:date="2020-04-27T19:02:00Z">
              <w:r>
                <w:t>Recoverable errors are independent of validation, and when resolving points of uncertainty, recoverable errors are ignored.</w:t>
              </w:r>
            </w:ins>
          </w:p>
          <w:p w14:paraId="6BDB5FD4" w14:textId="4190E839" w:rsidR="000E1214" w:rsidRDefault="00852536">
            <w:r>
              <w:t>DFDL Data Syntax Grammar</w:t>
            </w:r>
            <w:r w:rsidR="00A87198">
              <w:fldChar w:fldCharType="end"/>
            </w:r>
            <w:r w:rsidR="00A87198">
              <w:t>)</w:t>
            </w:r>
            <w:r w:rsidR="00A87198">
              <w:rPr>
                <w:rFonts w:eastAsia="Arial"/>
              </w:rPr>
              <w:t xml:space="preserve"> </w:t>
            </w:r>
            <w:r w:rsidR="00A87198">
              <w:rPr>
                <w:rFonts w:eastAsia="MS Mincho"/>
              </w:rPr>
              <w:t>of the element is interpreted as a stream of characters in the encoding of the element, and the regular expression contained in the dfdl:lengthPattern property is executed against that stream of characters.</w:t>
            </w:r>
            <w:r w:rsidR="00A87198">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7619BE69"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fldChar w:fldCharType="begin"/>
            </w:r>
            <w:r>
              <w:instrText xml:space="preserve"> REF _Ref322880110 \r \h  \* MERGEFORMAT </w:instrText>
            </w:r>
            <w:r>
              <w:fldChar w:fldCharType="separate"/>
            </w:r>
            <w:r w:rsidR="00852536">
              <w:t>11</w:t>
            </w:r>
            <w:r>
              <w:fldChar w:fldCharType="end"/>
            </w:r>
            <w:r>
              <w:t xml:space="preserve"> </w:t>
            </w:r>
            <w:r>
              <w:fldChar w:fldCharType="begin"/>
            </w:r>
            <w:r>
              <w:instrText xml:space="preserve"> REF _Ref322880152 \h  \* MERGEFORMAT </w:instrText>
            </w:r>
            <w:r>
              <w:fldChar w:fldCharType="separate"/>
            </w:r>
            <w:r w:rsidR="00852536">
              <w:t>Properties Common to both Content and Framing</w:t>
            </w:r>
            <w:r>
              <w:fldChar w:fldCharType="end"/>
            </w:r>
            <w:r>
              <w:t>.</w:t>
            </w:r>
          </w:p>
          <w:p w14:paraId="326880B9" w14:textId="77777777" w:rsidR="000E1214" w:rsidRDefault="00A87198">
            <w:pPr>
              <w:keepNext/>
            </w:pPr>
            <w:r>
              <w:t xml:space="preserve">Annotation: dfdl:element, dfdl:simpleType </w:t>
            </w:r>
          </w:p>
        </w:tc>
      </w:tr>
    </w:tbl>
    <w:p w14:paraId="388C6C25" w14:textId="0CBE6764" w:rsidR="000E1214" w:rsidRDefault="00A87198">
      <w:pPr>
        <w:pStyle w:val="Caption"/>
      </w:pPr>
      <w:r>
        <w:t xml:space="preserve">Table </w:t>
      </w:r>
      <w:fldSimple w:instr=" SEQ Table \* ARABIC ">
        <w:r w:rsidR="00852536">
          <w:rPr>
            <w:noProof/>
          </w:rPr>
          <w:t>21</w:t>
        </w:r>
      </w:fldSimple>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t>The data is considered to be text in the character set encoding specified by the dfdl:encoding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5935" w:name="_Toc322911637"/>
      <w:bookmarkStart w:id="5936" w:name="_Toc322912176"/>
      <w:bookmarkStart w:id="5937" w:name="_Toc329093026"/>
      <w:bookmarkStart w:id="5938" w:name="_Toc332701539"/>
      <w:bookmarkStart w:id="5939" w:name="_Toc332701846"/>
      <w:bookmarkStart w:id="5940" w:name="_Toc332711640"/>
      <w:bookmarkStart w:id="5941" w:name="_Toc332711948"/>
      <w:bookmarkStart w:id="5942" w:name="_Toc332712250"/>
      <w:bookmarkStart w:id="5943" w:name="_Toc332724166"/>
      <w:bookmarkStart w:id="5944" w:name="_Toc332724466"/>
      <w:bookmarkStart w:id="5945" w:name="_Toc341102762"/>
      <w:bookmarkStart w:id="5946" w:name="_Toc347241497"/>
      <w:bookmarkStart w:id="5947" w:name="_Toc347744690"/>
      <w:bookmarkStart w:id="5948" w:name="_Toc348984473"/>
      <w:bookmarkStart w:id="5949" w:name="_Toc348984778"/>
      <w:bookmarkStart w:id="5950" w:name="_Toc349037941"/>
      <w:bookmarkStart w:id="5951" w:name="_Toc349038246"/>
      <w:bookmarkStart w:id="5952" w:name="_Toc349042739"/>
      <w:bookmarkStart w:id="5953" w:name="_Toc351912737"/>
      <w:bookmarkStart w:id="5954" w:name="_Toc351914758"/>
      <w:bookmarkStart w:id="5955" w:name="_Toc351915224"/>
      <w:bookmarkStart w:id="5956" w:name="_Toc361231281"/>
      <w:bookmarkStart w:id="5957" w:name="_Toc361231807"/>
      <w:bookmarkStart w:id="5958" w:name="_Toc362445105"/>
      <w:bookmarkStart w:id="5959" w:name="_Toc363909027"/>
      <w:bookmarkStart w:id="5960" w:name="_Toc364463451"/>
      <w:bookmarkStart w:id="5961" w:name="_Toc366078049"/>
      <w:bookmarkStart w:id="5962" w:name="_Toc366078668"/>
      <w:bookmarkStart w:id="5963" w:name="_Toc366079653"/>
      <w:bookmarkStart w:id="5964" w:name="_Toc366080265"/>
      <w:bookmarkStart w:id="5965" w:name="_Toc366080874"/>
      <w:bookmarkStart w:id="5966" w:name="_Toc366505214"/>
      <w:bookmarkStart w:id="5967" w:name="_Toc366508583"/>
      <w:bookmarkStart w:id="5968" w:name="_Toc366513084"/>
      <w:bookmarkStart w:id="5969" w:name="_Toc366574273"/>
      <w:bookmarkStart w:id="5970" w:name="_Toc366578066"/>
      <w:bookmarkStart w:id="5971" w:name="_Toc366578660"/>
      <w:bookmarkStart w:id="5972" w:name="_Toc366579252"/>
      <w:bookmarkStart w:id="5973" w:name="_Toc366579843"/>
      <w:bookmarkStart w:id="5974" w:name="_Toc366580435"/>
      <w:bookmarkStart w:id="5975" w:name="_Toc366581026"/>
      <w:bookmarkStart w:id="5976" w:name="_Toc366581618"/>
      <w:bookmarkStart w:id="5977" w:name="_Toc322911638"/>
      <w:bookmarkStart w:id="5978" w:name="_Toc322912177"/>
      <w:bookmarkStart w:id="5979" w:name="_Toc329093027"/>
      <w:bookmarkStart w:id="5980" w:name="_Toc332701540"/>
      <w:bookmarkStart w:id="5981" w:name="_Toc332701847"/>
      <w:bookmarkStart w:id="5982" w:name="_Toc332711641"/>
      <w:bookmarkStart w:id="5983" w:name="_Toc332711949"/>
      <w:bookmarkStart w:id="5984" w:name="_Toc332712251"/>
      <w:bookmarkStart w:id="5985" w:name="_Toc332724167"/>
      <w:bookmarkStart w:id="5986" w:name="_Toc332724467"/>
      <w:bookmarkStart w:id="5987" w:name="_Toc341102763"/>
      <w:bookmarkStart w:id="5988" w:name="_Toc347241498"/>
      <w:bookmarkStart w:id="5989" w:name="_Toc347744691"/>
      <w:bookmarkStart w:id="5990" w:name="_Toc348984474"/>
      <w:bookmarkStart w:id="5991" w:name="_Toc348984779"/>
      <w:bookmarkStart w:id="5992" w:name="_Toc349037942"/>
      <w:bookmarkStart w:id="5993" w:name="_Toc349038247"/>
      <w:bookmarkStart w:id="5994" w:name="_Toc349042740"/>
      <w:bookmarkStart w:id="5995" w:name="_Toc351912738"/>
      <w:bookmarkStart w:id="5996" w:name="_Toc351914759"/>
      <w:bookmarkStart w:id="5997" w:name="_Toc351915225"/>
      <w:bookmarkStart w:id="5998" w:name="_Toc361231282"/>
      <w:bookmarkStart w:id="5999" w:name="_Toc361231808"/>
      <w:bookmarkStart w:id="6000" w:name="_Toc362445106"/>
      <w:bookmarkStart w:id="6001" w:name="_Toc363909028"/>
      <w:bookmarkStart w:id="6002" w:name="_Toc364463452"/>
      <w:bookmarkStart w:id="6003" w:name="_Toc366078050"/>
      <w:bookmarkStart w:id="6004" w:name="_Toc366078669"/>
      <w:bookmarkStart w:id="6005" w:name="_Toc366079654"/>
      <w:bookmarkStart w:id="6006" w:name="_Toc366080266"/>
      <w:bookmarkStart w:id="6007" w:name="_Toc366080875"/>
      <w:bookmarkStart w:id="6008" w:name="_Toc366505215"/>
      <w:bookmarkStart w:id="6009" w:name="_Toc366508584"/>
      <w:bookmarkStart w:id="6010" w:name="_Toc366513085"/>
      <w:bookmarkStart w:id="6011" w:name="_Toc366574274"/>
      <w:bookmarkStart w:id="6012" w:name="_Toc366578067"/>
      <w:bookmarkStart w:id="6013" w:name="_Toc366578661"/>
      <w:bookmarkStart w:id="6014" w:name="_Toc366579253"/>
      <w:bookmarkStart w:id="6015" w:name="_Toc366579844"/>
      <w:bookmarkStart w:id="6016" w:name="_Toc366580436"/>
      <w:bookmarkStart w:id="6017" w:name="_Toc366581027"/>
      <w:bookmarkStart w:id="6018" w:name="_Toc366581619"/>
      <w:bookmarkStart w:id="6019" w:name="_Toc349042741"/>
      <w:bookmarkStart w:id="6020" w:name="_Toc177399088"/>
      <w:bookmarkStart w:id="6021" w:name="_Toc175057375"/>
      <w:bookmarkStart w:id="6022" w:name="_Toc199516311"/>
      <w:bookmarkStart w:id="6023" w:name="_Toc194983975"/>
      <w:bookmarkStart w:id="6024" w:name="_Toc243112823"/>
      <w:bookmarkStart w:id="6025" w:name="_Toc39166891"/>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r>
        <w:rPr>
          <w:rFonts w:eastAsia="Times New Roman"/>
        </w:rPr>
        <w:t>dfdl:lengthKind 'endOfParent'</w:t>
      </w:r>
      <w:bookmarkEnd w:id="6019"/>
      <w:bookmarkEnd w:id="6025"/>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dfdl:trailingSkip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maxOccurs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parent is an element with dfdl:lengthKind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r>
        <w:t>dfdl:lengthUnits if parent is an element with dfdl:lengthKind ‘explicit’ or ‘prefixed’;</w:t>
      </w:r>
    </w:p>
    <w:p w14:paraId="20C4FB90" w14:textId="77777777" w:rsidR="000E1214" w:rsidRDefault="00A87198">
      <w:pPr>
        <w:pStyle w:val="ListParagraph"/>
        <w:numPr>
          <w:ilvl w:val="1"/>
          <w:numId w:val="96"/>
        </w:numPr>
      </w:pPr>
      <w:r>
        <w:t>‘characters’ if parent is an element with dfdl:lengthKind ‘pattern’;</w:t>
      </w:r>
    </w:p>
    <w:p w14:paraId="3FF390CA" w14:textId="77777777" w:rsidR="000E1214" w:rsidRDefault="00A87198">
      <w:pPr>
        <w:pStyle w:val="ListParagraph"/>
        <w:numPr>
          <w:ilvl w:val="1"/>
          <w:numId w:val="96"/>
        </w:numPr>
      </w:pPr>
      <w:r>
        <w:t xml:space="preserve">‘bytes’ if parent is a choice with dfdl:choiceLengthKind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dfdl:separatorPosition of the sequence is 'postfix' </w:t>
      </w:r>
    </w:p>
    <w:p w14:paraId="06E5F68D" w14:textId="77777777" w:rsidR="000E1214" w:rsidRDefault="00A87198">
      <w:pPr>
        <w:pStyle w:val="ListParagraph"/>
        <w:numPr>
          <w:ilvl w:val="0"/>
          <w:numId w:val="97"/>
        </w:numPr>
      </w:pPr>
      <w:r>
        <w:t xml:space="preserve">the dfdl:sequenceKind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Default="00A87198">
      <w:pPr>
        <w:pStyle w:val="ListParagraph"/>
        <w:numPr>
          <w:ilvl w:val="0"/>
          <w:numId w:val="98"/>
        </w:numPr>
      </w:pPr>
      <w:r>
        <w:t>the choice has a terminator</w:t>
      </w:r>
    </w:p>
    <w:p w14:paraId="553D988B" w14:textId="77777777" w:rsidR="000E1214" w:rsidRDefault="00A87198">
      <w:pPr>
        <w:pStyle w:val="ListParagraph"/>
        <w:numPr>
          <w:ilvl w:val="0"/>
          <w:numId w:val="98"/>
        </w:numPr>
      </w:pPr>
      <w:r>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type xs:string</w:t>
      </w:r>
    </w:p>
    <w:p w14:paraId="6B4FEDA7" w14:textId="77777777" w:rsidR="000E1214" w:rsidRDefault="00A87198">
      <w:pPr>
        <w:pStyle w:val="ListParagraph"/>
        <w:numPr>
          <w:ilvl w:val="0"/>
          <w:numId w:val="99"/>
        </w:numPr>
      </w:pPr>
      <w:r>
        <w:t>dfdl:representation 'text'</w:t>
      </w:r>
    </w:p>
    <w:p w14:paraId="745D1574" w14:textId="77777777" w:rsidR="000E1214" w:rsidRDefault="00A87198">
      <w:pPr>
        <w:pStyle w:val="ListParagraph"/>
        <w:numPr>
          <w:ilvl w:val="0"/>
          <w:numId w:val="99"/>
        </w:numPr>
      </w:pPr>
      <w:r>
        <w:t>type xs:hexBinary</w:t>
      </w:r>
    </w:p>
    <w:p w14:paraId="320CF1A9" w14:textId="77777777" w:rsidR="000E1214" w:rsidRDefault="00A87198">
      <w:pPr>
        <w:pStyle w:val="ListParagraph"/>
        <w:numPr>
          <w:ilvl w:val="0"/>
          <w:numId w:val="99"/>
        </w:numPr>
      </w:pPr>
      <w:r>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7B231500"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ins w:id="6026" w:author="Mike Beckerle" w:date="2020-04-23T18:54:00Z">
        <w:r>
          <w:rPr>
            <w:color w:val="000000"/>
          </w:rPr>
          <w:t xml:space="preserve">, </w:t>
        </w:r>
        <w:r>
          <w:rPr>
            <w:b/>
            <w:bCs/>
            <w:i/>
            <w:iCs/>
            <w:color w:val="000000"/>
          </w:rPr>
          <w:t>RightFill</w:t>
        </w:r>
      </w:ins>
      <w:r>
        <w:t xml:space="preserve">, </w:t>
      </w:r>
      <w:r>
        <w:rPr>
          <w:b/>
          <w:i/>
          <w:color w:val="000000"/>
        </w:rPr>
        <w:t>ElementUnused</w:t>
      </w:r>
      <w:r>
        <w:t xml:space="preserve">, or </w:t>
      </w:r>
      <w:r>
        <w:rPr>
          <w:b/>
          <w:i/>
          <w:color w:val="000000"/>
        </w:rPr>
        <w:t>ChoiceUnused</w:t>
      </w:r>
      <w:r>
        <w:t xml:space="preserve"> </w:t>
      </w:r>
      <w:r>
        <w:rPr>
          <w:color w:val="000000"/>
        </w:rPr>
        <w:t>regions of the data</w:t>
      </w:r>
      <w:ins w:id="6027" w:author="Mike Beckerle" w:date="2020-04-23T18:51:00Z">
        <w:r>
          <w:rPr>
            <w:color w:val="000000"/>
          </w:rPr>
          <w:t xml:space="preserve"> syntax grammar (Section </w:t>
        </w:r>
      </w:ins>
      <w:ins w:id="6028" w:author="Mike Beckerle" w:date="2020-04-23T18:52:00Z">
        <w:r>
          <w:fldChar w:fldCharType="begin"/>
        </w:r>
        <w:r>
          <w:rPr>
            <w:color w:val="000000"/>
          </w:rPr>
          <w:instrText xml:space="preserve"> REF _Ref38560357 \r \h </w:instrText>
        </w:r>
      </w:ins>
      <w:ins w:id="6029" w:author="Mike Beckerle" w:date="2020-04-23T18:52:00Z">
        <w:r>
          <w:fldChar w:fldCharType="separate"/>
        </w:r>
      </w:ins>
      <w:r w:rsidR="00852536">
        <w:rPr>
          <w:color w:val="000000"/>
        </w:rPr>
        <w:t>9.2.2</w:t>
      </w:r>
      <w:ins w:id="6030" w:author="Mike Beckerle" w:date="2020-04-23T18:52:00Z">
        <w:r>
          <w:fldChar w:fldCharType="end"/>
        </w:r>
        <w:r>
          <w:rPr>
            <w:color w:val="000000"/>
          </w:rPr>
          <w:t>)</w:t>
        </w:r>
      </w:ins>
      <w:r>
        <w:rPr>
          <w:color w:val="000000"/>
        </w:rPr>
        <w:t xml:space="preserve"> as appropriate.</w:t>
      </w:r>
      <w:bookmarkStart w:id="6031" w:name="_Toc322911640"/>
      <w:bookmarkStart w:id="6032" w:name="_Toc322912179"/>
      <w:bookmarkEnd w:id="6031"/>
      <w:bookmarkEnd w:id="6032"/>
    </w:p>
    <w:p w14:paraId="4FCCFA5E" w14:textId="77777777" w:rsidR="000E1214" w:rsidRDefault="00A87198" w:rsidP="002439DA">
      <w:pPr>
        <w:pStyle w:val="Heading3"/>
        <w:rPr>
          <w:rFonts w:eastAsia="Times New Roman"/>
        </w:rPr>
      </w:pPr>
      <w:bookmarkStart w:id="6033" w:name="_Toc322911641"/>
      <w:bookmarkStart w:id="6034" w:name="_Toc322912180"/>
      <w:bookmarkStart w:id="6035" w:name="_Toc322911642"/>
      <w:bookmarkStart w:id="6036" w:name="_Toc322912181"/>
      <w:bookmarkStart w:id="6037" w:name="_Toc329093030"/>
      <w:bookmarkStart w:id="6038" w:name="_Toc332701543"/>
      <w:bookmarkStart w:id="6039" w:name="_Toc322911643"/>
      <w:bookmarkStart w:id="6040" w:name="_Toc322912182"/>
      <w:bookmarkStart w:id="6041" w:name="_Toc329093031"/>
      <w:bookmarkStart w:id="6042" w:name="_Toc332701544"/>
      <w:bookmarkStart w:id="6043" w:name="_Ref251932750"/>
      <w:bookmarkStart w:id="6044" w:name="_Toc349042742"/>
      <w:bookmarkStart w:id="6045" w:name="_Toc39166892"/>
      <w:bookmarkEnd w:id="6033"/>
      <w:bookmarkEnd w:id="6034"/>
      <w:bookmarkEnd w:id="6035"/>
      <w:bookmarkEnd w:id="6036"/>
      <w:bookmarkEnd w:id="6037"/>
      <w:bookmarkEnd w:id="6038"/>
      <w:bookmarkEnd w:id="6039"/>
      <w:bookmarkEnd w:id="6040"/>
      <w:bookmarkEnd w:id="6041"/>
      <w:bookmarkEnd w:id="6042"/>
      <w:r>
        <w:rPr>
          <w:rFonts w:eastAsia="Times New Roman"/>
        </w:rPr>
        <w:t>Elements of Specified Length</w:t>
      </w:r>
      <w:bookmarkEnd w:id="6043"/>
      <w:bookmarkEnd w:id="6044"/>
      <w:bookmarkEnd w:id="6045"/>
    </w:p>
    <w:p w14:paraId="05ADD1CD" w14:textId="191FC494"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fldChar w:fldCharType="begin"/>
      </w:r>
      <w:r>
        <w:instrText xml:space="preserve"> REF _Ref384893986 \r \h </w:instrText>
      </w:r>
      <w:r>
        <w:fldChar w:fldCharType="separate"/>
      </w:r>
      <w:r w:rsidR="00852536">
        <w:t>12.3.3</w:t>
      </w:r>
      <w: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4E8CC197"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commentRangeStart w:id="6046"/>
      <w:r>
        <w:t xml:space="preserve">, the processor automatically determines the value to store in the prefix, based on the length of the </w:t>
      </w:r>
      <w:r w:rsidR="00933F0E">
        <w:t>Infoset</w:t>
      </w:r>
      <w:r>
        <w:t xml:space="preserve"> element, and the properties which modify the interpretation of the prefix length value, such as dfdl:prefixIncludesPrefixLength. </w:t>
      </w:r>
      <w:commentRangeEnd w:id="6046"/>
      <w:r>
        <w:rPr>
          <w:rStyle w:val="CommentReference"/>
        </w:rPr>
        <w:commentReference w:id="6046"/>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77777777" w:rsidR="000E1214" w:rsidRDefault="00A87198">
      <w:r>
        <w:t>When parsing, if the data stream ends without enough data to parse an element, that is, N bits are needed based on the dfdl:length, but only M &lt; N bits are available, then it is a processing error. </w:t>
      </w:r>
    </w:p>
    <w:p w14:paraId="7EE0A5AC" w14:textId="77777777" w:rsidR="00852536" w:rsidRDefault="00A87198" w:rsidP="00181613">
      <w:pPr>
        <w:pStyle w:val="Heading3"/>
        <w:rPr>
          <w:ins w:id="6047" w:author="Mike Beckerle" w:date="2020-04-27T19:02:00Z"/>
        </w:rPr>
      </w:pPr>
      <w:bookmarkStart w:id="6048" w:name="_Toc39166893"/>
      <w:r>
        <w:t xml:space="preserve">If dfdl:lengthUnits is 'characters' then the length (in bits) of the content region  (i.e., SimpleContent or ComplexContent defined in Section </w:t>
      </w:r>
      <w:r>
        <w:fldChar w:fldCharType="begin"/>
      </w:r>
      <w:r>
        <w:instrText xml:space="preserve"> REF _Ref348976487 \r \h </w:instrText>
      </w:r>
      <w:r>
        <w:fldChar w:fldCharType="separate"/>
      </w:r>
      <w:r w:rsidR="00852536">
        <w:t>9.2.2</w:t>
      </w:r>
      <w:r>
        <w:fldChar w:fldCharType="end"/>
      </w:r>
      <w:r>
        <w:t xml:space="preserve"> </w:t>
      </w:r>
      <w:r>
        <w:fldChar w:fldCharType="begin"/>
      </w:r>
      <w:r>
        <w:instrText xml:space="preserve"> REF _Ref348976487 \h </w:instrText>
      </w:r>
      <w:r>
        <w:fldChar w:fldCharType="separate"/>
      </w:r>
      <w:ins w:id="6049" w:author="Mike Beckerle" w:date="2020-04-27T19:02:00Z">
        <w:r w:rsidR="00852536">
          <w:t>Recoverable Error</w:t>
        </w:r>
        <w:bookmarkEnd w:id="6048"/>
      </w:ins>
    </w:p>
    <w:p w14:paraId="0B40C30B" w14:textId="77777777" w:rsidR="00852536" w:rsidRDefault="00852536" w:rsidP="00181613">
      <w:pPr>
        <w:rPr>
          <w:ins w:id="6050" w:author="Mike Beckerle" w:date="2020-04-27T19:02:00Z"/>
        </w:rPr>
      </w:pPr>
      <w:ins w:id="6051" w:author="Mike Beckerle" w:date="2020-04-27T19:02:00Z">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ins>
    </w:p>
    <w:p w14:paraId="4E872921" w14:textId="77777777" w:rsidR="00852536" w:rsidRDefault="00852536" w:rsidP="00181613">
      <w:pPr>
        <w:rPr>
          <w:ins w:id="6052" w:author="Mike Beckerle" w:date="2020-04-27T19:02:00Z"/>
        </w:rPr>
      </w:pPr>
      <w:ins w:id="6053" w:author="Mike Beckerle" w:date="2020-04-27T19:02:00Z">
        <w:r>
          <w:t>Recoverable errors are independent of validation, and when resolving points of uncertainty, recoverable errors are ignored.</w:t>
        </w:r>
      </w:ins>
    </w:p>
    <w:p w14:paraId="5179B0EF" w14:textId="1D156798" w:rsidR="000E1214" w:rsidRDefault="00852536">
      <w:r>
        <w:t>DFDL Data Syntax Grammar</w:t>
      </w:r>
      <w:r w:rsidR="00A87198">
        <w:fldChar w:fldCharType="end"/>
      </w:r>
      <w:r w:rsidR="00A87198">
        <w:t>) will depend on the encoding of the characters.</w:t>
      </w:r>
    </w:p>
    <w:p w14:paraId="4485A3E1" w14:textId="77777777" w:rsidR="000E1214" w:rsidRDefault="00A87198">
      <w:pPr>
        <w:numPr>
          <w:ilvl w:val="0"/>
          <w:numId w:val="100"/>
        </w:numPr>
      </w:pPr>
      <w:r>
        <w:t xml:space="preserve">If the dfdl:encoding property specifies a fixed-width encoding then the content length is the character width (in bits) multiplied by the length. </w:t>
      </w:r>
    </w:p>
    <w:p w14:paraId="55ECCD86" w14:textId="5FE8DD46" w:rsidR="000E1214" w:rsidRDefault="00A87198">
      <w:pPr>
        <w:numPr>
          <w:ilvl w:val="0"/>
          <w:numId w:val="100"/>
        </w:numPr>
      </w:pPr>
      <w:r>
        <w:t xml:space="preserve">If the dfdl:encoding property specifies a variable-width encoding then the length will depend on the actual characters in the element's value. The characters must 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77777777" w:rsidR="000E1214" w:rsidRDefault="00A87198">
      <w:r>
        <w:t>Some DFDL implementations may 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6020"/>
      <w:bookmarkEnd w:id="6021"/>
      <w:bookmarkEnd w:id="6022"/>
      <w:bookmarkEnd w:id="6023"/>
      <w:bookmarkEnd w:id="6024"/>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6054" w:name="_Toc146530423"/>
      <w:bookmarkStart w:id="6055" w:name="_Toc177399091"/>
      <w:bookmarkStart w:id="6056" w:name="_Toc175057378"/>
      <w:bookmarkStart w:id="6057" w:name="_Toc199516314"/>
      <w:bookmarkStart w:id="6058" w:name="_Toc194983978"/>
      <w:r>
        <w:rPr>
          <w:rFonts w:eastAsia="Times New Roman"/>
        </w:rPr>
        <w:t>Text Length Specified in Bytes</w:t>
      </w:r>
      <w:bookmarkEnd w:id="6054"/>
      <w:bookmarkEnd w:id="6055"/>
      <w:bookmarkEnd w:id="6056"/>
      <w:bookmarkEnd w:id="6057"/>
      <w:bookmarkEnd w:id="6058"/>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6059" w:name="_Ref384984844"/>
      <w:bookmarkStart w:id="6060" w:name="_Toc177399095"/>
      <w:bookmarkStart w:id="6061" w:name="_Toc175057382"/>
      <w:bookmarkStart w:id="6062" w:name="_Toc199516318"/>
      <w:bookmarkStart w:id="6063" w:name="_Toc194983982"/>
      <w:bookmarkStart w:id="6064" w:name="_Toc243112825"/>
      <w:bookmarkStart w:id="6065" w:name="_Ref254775272"/>
      <w:bookmarkStart w:id="6066" w:name="_Ref254775279"/>
      <w:r>
        <w:rPr>
          <w:rFonts w:eastAsia="Times New Roman" w:cs="Arial"/>
        </w:rPr>
        <w:t>Length of Simple Elements with Binary Representation</w:t>
      </w:r>
      <w:bookmarkEnd w:id="6059"/>
    </w:p>
    <w:p w14:paraId="0D2E7D97" w14:textId="0F776057"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fldChar w:fldCharType="begin"/>
      </w:r>
      <w:r>
        <w:rPr>
          <w:rFonts w:cs="Arial"/>
        </w:rPr>
        <w:instrText xml:space="preserve"> REF _Ref364440440 \r \h  \* MERGEFORMAT </w:instrText>
      </w:r>
      <w:r>
        <w:fldChar w:fldCharType="separate"/>
      </w:r>
      <w:r w:rsidR="00852536">
        <w:rPr>
          <w:rFonts w:cs="Arial"/>
        </w:rPr>
        <w:t>12.3.3</w:t>
      </w:r>
      <w:r>
        <w:fldChar w:fldCharType="end"/>
      </w:r>
      <w:r>
        <w:rPr>
          <w:rFonts w:cs="Arial"/>
        </w:rPr>
        <w:t xml:space="preserve"> </w:t>
      </w:r>
      <w:r>
        <w:fldChar w:fldCharType="begin"/>
      </w:r>
      <w:r>
        <w:rPr>
          <w:rFonts w:cs="Arial"/>
        </w:rPr>
        <w:instrText xml:space="preserve"> REF _Ref364440413 \h  \* MERGEFORMAT </w:instrText>
      </w:r>
      <w:r>
        <w:fldChar w:fldCharType="separate"/>
      </w:r>
      <w:r w:rsidR="00852536" w:rsidRPr="00852536">
        <w:rPr>
          <w:rFonts w:cs="Arial"/>
        </w:rPr>
        <w:t>dfdl:lengthKind 'implicit'</w:t>
      </w:r>
      <w: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dfdl:lengthKInd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6067" w:name="_Length_of_Base-2"/>
      <w:bookmarkStart w:id="6068" w:name="_Ref365048738"/>
      <w:bookmarkEnd w:id="6067"/>
      <w:r>
        <w:rPr>
          <w:rFonts w:eastAsia="Times New Roman"/>
        </w:rPr>
        <w:t>Length of Base-2 Binary Number Elements</w:t>
      </w:r>
      <w:bookmarkEnd w:id="6068"/>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9"/>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6967C4A4" w:rsidR="000E1214" w:rsidRDefault="00A87198">
      <w:pPr>
        <w:pStyle w:val="Caption"/>
        <w:keepNext/>
        <w:rPr>
          <w:rFonts w:cs="Arial"/>
        </w:rPr>
      </w:pPr>
      <w:r>
        <w:rPr>
          <w:rFonts w:cs="Arial"/>
        </w:rPr>
        <w:t xml:space="preserve">Table </w:t>
      </w:r>
      <w:r>
        <w:fldChar w:fldCharType="begin"/>
      </w:r>
      <w:r>
        <w:rPr>
          <w:rFonts w:cs="Arial"/>
        </w:rPr>
        <w:instrText xml:space="preserve"> SEQ Table \* ARABIC </w:instrText>
      </w:r>
      <w:r>
        <w:fldChar w:fldCharType="separate"/>
      </w:r>
      <w:r w:rsidR="00852536">
        <w:rPr>
          <w:rFonts w:cs="Arial"/>
          <w:noProof/>
        </w:rPr>
        <w:t>22</w:t>
      </w:r>
      <w:r>
        <w:fldChar w:fldCharType="end"/>
      </w:r>
      <w:r>
        <w:rPr>
          <w:rFonts w:cs="Arial"/>
        </w:rPr>
        <w:t>: Allowable Specified Lengths in Bits for Base-2 Binary Number Elements</w:t>
      </w:r>
    </w:p>
    <w:p w14:paraId="28FA8081" w14:textId="7C3D2D42" w:rsidR="000E1214" w:rsidRDefault="00A87198">
      <w:pPr>
        <w:rPr>
          <w:rFonts w:cs="Arial"/>
        </w:rPr>
      </w:pPr>
      <w:r>
        <w:rPr>
          <w:rFonts w:cs="Arial"/>
        </w:rPr>
        <w:t xml:space="preserve">See Section </w:t>
      </w:r>
      <w:r>
        <w:fldChar w:fldCharType="begin"/>
      </w:r>
      <w:r>
        <w:rPr>
          <w:rFonts w:cs="Arial"/>
        </w:rPr>
        <w:instrText xml:space="preserve"> REF _Ref364448330 \r \h  \* MERGEFORMAT </w:instrText>
      </w:r>
      <w:r>
        <w:fldChar w:fldCharType="separate"/>
      </w:r>
      <w:r w:rsidR="00852536">
        <w:rPr>
          <w:rFonts w:cs="Arial"/>
        </w:rPr>
        <w:t>13.7.1.1</w:t>
      </w:r>
      <w:r>
        <w:fldChar w:fldCharType="end"/>
      </w:r>
      <w:r>
        <w:rPr>
          <w:rFonts w:cs="Arial"/>
        </w:rPr>
        <w:t xml:space="preserve"> </w:t>
      </w:r>
      <w:r>
        <w:fldChar w:fldCharType="begin"/>
      </w:r>
      <w:r>
        <w:rPr>
          <w:rFonts w:cs="Arial"/>
        </w:rPr>
        <w:instrText xml:space="preserve"> REF _Ref364448330 \h  \* MERGEFORMAT </w:instrText>
      </w:r>
      <w:r>
        <w:fldChar w:fldCharType="separate"/>
      </w:r>
      <w:r w:rsidR="00852536">
        <w:rPr>
          <w:rFonts w:cs="Arial"/>
        </w:rPr>
        <w:t>Converting Base-2 Binary Numbers</w:t>
      </w:r>
      <w: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4FB451CD" w:rsidR="000E1214" w:rsidRDefault="00A87198">
      <w:pPr>
        <w:rPr>
          <w:rFonts w:cs="Arial"/>
        </w:rPr>
      </w:pPr>
      <w:r>
        <w:rPr>
          <w:rFonts w:cs="Arial"/>
        </w:rPr>
        <w:t xml:space="preserve">See Section </w:t>
      </w:r>
      <w:r>
        <w:fldChar w:fldCharType="begin"/>
      </w:r>
      <w:r>
        <w:rPr>
          <w:rFonts w:cs="Arial"/>
        </w:rPr>
        <w:instrText xml:space="preserve"> REF _Ref365053464 \r \h </w:instrText>
      </w:r>
      <w:r>
        <w:rPr>
          <w:rStyle w:val="Hyperlink"/>
          <w:rFonts w:cs="Arial"/>
          <w:u w:val="none"/>
        </w:rPr>
        <w:instrText xml:space="preserve"> \* MERGEFORMAT </w:instrText>
      </w:r>
      <w:r>
        <w:fldChar w:fldCharType="separate"/>
      </w:r>
      <w:r w:rsidR="00852536">
        <w:rPr>
          <w:rFonts w:cs="Arial"/>
        </w:rPr>
        <w:t>13.8</w:t>
      </w:r>
      <w:r>
        <w:fldChar w:fldCharType="end"/>
      </w:r>
      <w:r>
        <w:t xml:space="preserve"> </w:t>
      </w:r>
      <w:r>
        <w:fldChar w:fldCharType="begin"/>
      </w:r>
      <w:r>
        <w:rPr>
          <w:rStyle w:val="Hyperlink"/>
          <w:rFonts w:cs="Arial"/>
          <w:u w:val="none"/>
        </w:rPr>
        <w:instrText xml:space="preserve"> REF _Ref365053468 \h  \* MERGEFORMAT </w:instrText>
      </w:r>
      <w:r>
        <w:fldChar w:fldCharType="separate"/>
      </w:r>
      <w:r w:rsidR="00852536" w:rsidRPr="00852536">
        <w:rPr>
          <w:rFonts w:cs="Arial"/>
        </w:rPr>
        <w:t>Properties Specific to Float/Double with Binary Representation</w:t>
      </w:r>
      <w: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4CC1294B" w:rsidR="000E1214" w:rsidRDefault="00A87198">
      <w:pPr>
        <w:rPr>
          <w:rFonts w:cs="Arial"/>
        </w:rPr>
      </w:pPr>
      <w:r>
        <w:rPr>
          <w:rFonts w:cs="Arial"/>
        </w:rPr>
        <w:t xml:space="preserve">See Section </w:t>
      </w:r>
      <w:r>
        <w:fldChar w:fldCharType="begin"/>
      </w:r>
      <w:r>
        <w:rPr>
          <w:rFonts w:cs="Arial"/>
        </w:rPr>
        <w:instrText xml:space="preserve"> REF _Ref364444196 \r \h  \* MERGEFORMAT </w:instrText>
      </w:r>
      <w:r>
        <w:fldChar w:fldCharType="separate"/>
      </w:r>
      <w:r w:rsidR="00852536">
        <w:rPr>
          <w:rFonts w:cs="Arial"/>
        </w:rPr>
        <w:t>13.7</w:t>
      </w:r>
      <w:r>
        <w:fldChar w:fldCharType="end"/>
      </w:r>
      <w:r>
        <w:rPr>
          <w:rFonts w:cs="Arial"/>
        </w:rPr>
        <w:t xml:space="preserve"> </w:t>
      </w:r>
      <w:r>
        <w:fldChar w:fldCharType="begin"/>
      </w:r>
      <w:r>
        <w:rPr>
          <w:rFonts w:cs="Arial"/>
        </w:rPr>
        <w:instrText xml:space="preserve"> REF _Ref364444201 \h  \* MERGEFORMAT </w:instrText>
      </w:r>
      <w:r>
        <w:fldChar w:fldCharType="separate"/>
      </w:r>
      <w:r w:rsidR="00852536" w:rsidRPr="00852536">
        <w:rPr>
          <w:rFonts w:cs="Arial"/>
        </w:rPr>
        <w:t>Properties Specific to Number with Binary Representation</w:t>
      </w:r>
      <w: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7D300FFC" w:rsidR="000E1214" w:rsidRDefault="00A87198">
      <w:pPr>
        <w:rPr>
          <w:rFonts w:cs="Arial"/>
        </w:rPr>
      </w:pPr>
      <w:r>
        <w:rPr>
          <w:rFonts w:cs="Arial"/>
        </w:rPr>
        <w:t xml:space="preserve">The specified length of a binary element of type xs:boolean is as for type xs:unsignedInt described in </w:t>
      </w:r>
      <w:commentRangeStart w:id="6069"/>
      <w:r>
        <w:fldChar w:fldCharType="begin"/>
      </w:r>
      <w:r>
        <w:rPr>
          <w:rFonts w:cs="Arial"/>
        </w:rPr>
        <w:instrText xml:space="preserve"> REF _Ref365048738 \r \h  \* MERGEFORMAT </w:instrText>
      </w:r>
      <w:r>
        <w:fldChar w:fldCharType="separate"/>
      </w:r>
      <w:r w:rsidR="00852536">
        <w:rPr>
          <w:rFonts w:cs="Arial"/>
        </w:rPr>
        <w:t>12.3.8.2.1</w:t>
      </w:r>
      <w:r>
        <w:fldChar w:fldCharType="end"/>
      </w:r>
      <w:r>
        <w:rPr>
          <w:rFonts w:cs="Arial"/>
        </w:rPr>
        <w:t xml:space="preserve"> </w:t>
      </w:r>
      <w:commentRangeEnd w:id="6069"/>
      <w:r>
        <w:rPr>
          <w:rStyle w:val="CommentReference"/>
        </w:rPr>
        <w:commentReference w:id="6069"/>
      </w:r>
      <w:r>
        <w:fldChar w:fldCharType="begin"/>
      </w:r>
      <w:r>
        <w:rPr>
          <w:rFonts w:cs="Arial"/>
        </w:rPr>
        <w:instrText xml:space="preserve"> REF _Ref365048738 \h  \* MERGEFORMAT </w:instrText>
      </w:r>
      <w:r>
        <w:fldChar w:fldCharType="separate"/>
      </w:r>
      <w:r w:rsidR="00852536" w:rsidRPr="00852536">
        <w:rPr>
          <w:rFonts w:cs="Arial"/>
        </w:rPr>
        <w:t>Length of Base-2 Binary</w:t>
      </w:r>
      <w:r w:rsidR="00852536">
        <w:t xml:space="preserve"> Number Elements</w:t>
      </w:r>
      <w:r>
        <w:fldChar w:fldCharType="end"/>
      </w:r>
      <w:r>
        <w:rPr>
          <w:rFonts w:cs="Arial"/>
        </w:rPr>
        <w:t xml:space="preserve">. </w:t>
      </w:r>
    </w:p>
    <w:p w14:paraId="77B70430" w14:textId="1547396E" w:rsidR="000E1214" w:rsidRDefault="00A87198">
      <w:pPr>
        <w:rPr>
          <w:rFonts w:cs="Arial"/>
        </w:rPr>
      </w:pPr>
      <w:r>
        <w:rPr>
          <w:rFonts w:cs="Arial"/>
        </w:rPr>
        <w:t xml:space="preserve">See also Section </w:t>
      </w:r>
      <w:r>
        <w:fldChar w:fldCharType="begin"/>
      </w:r>
      <w:r>
        <w:rPr>
          <w:rFonts w:cs="Arial"/>
        </w:rPr>
        <w:instrText xml:space="preserve"> REF _Ref364442803 \r \h  \* MERGEFORMAT </w:instrText>
      </w:r>
      <w:r>
        <w:fldChar w:fldCharType="separate"/>
      </w:r>
      <w:r w:rsidR="00852536">
        <w:rPr>
          <w:rFonts w:cs="Arial"/>
        </w:rPr>
        <w:t>13.10</w:t>
      </w:r>
      <w:r>
        <w:fldChar w:fldCharType="end"/>
      </w:r>
      <w:r>
        <w:rPr>
          <w:rFonts w:cs="Arial"/>
        </w:rPr>
        <w:t xml:space="preserve"> </w:t>
      </w:r>
      <w:r>
        <w:fldChar w:fldCharType="begin"/>
      </w:r>
      <w:r>
        <w:rPr>
          <w:rFonts w:cs="Arial"/>
        </w:rPr>
        <w:instrText xml:space="preserve"> REF _Ref364442791 \h  \* MERGEFORMAT </w:instrText>
      </w:r>
      <w:r>
        <w:fldChar w:fldCharType="separate"/>
      </w:r>
      <w:r w:rsidR="00852536" w:rsidRPr="00852536">
        <w:rPr>
          <w:rFonts w:cs="Arial"/>
        </w:rPr>
        <w:t>Properties Specific to Boolean with Binary Representation</w:t>
      </w:r>
      <w: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0CE31E8F" w:rsidR="000E1214" w:rsidRDefault="00A87198">
      <w:pPr>
        <w:rPr>
          <w:rFonts w:cs="Arial"/>
        </w:rPr>
      </w:pPr>
      <w:r>
        <w:rPr>
          <w:rFonts w:cs="Arial"/>
        </w:rPr>
        <w:t xml:space="preserve">Calendars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0A9A7B55" w:rsidR="000E1214" w:rsidRDefault="00A87198">
      <w:r>
        <w:t xml:space="preserve">See Section </w:t>
      </w:r>
      <w:r>
        <w:fldChar w:fldCharType="begin"/>
      </w:r>
      <w:r>
        <w:instrText xml:space="preserve"> REF _Ref364443310 \r \h  \* MERGEFORMAT </w:instrText>
      </w:r>
      <w:r>
        <w:fldChar w:fldCharType="separate"/>
      </w:r>
      <w:r w:rsidR="00852536">
        <w:t>13.13</w:t>
      </w:r>
      <w:r>
        <w:fldChar w:fldCharType="end"/>
      </w:r>
      <w:r>
        <w:t xml:space="preserve"> </w:t>
      </w:r>
      <w:r>
        <w:fldChar w:fldCharType="begin"/>
      </w:r>
      <w:r>
        <w:rPr>
          <w:rStyle w:val="Hyperlink"/>
        </w:rPr>
        <w:instrText xml:space="preserve"> REF _Ref364443313 \h  \* MERGEFORMAT </w:instrText>
      </w:r>
      <w:r>
        <w:fldChar w:fldCharType="separate"/>
      </w:r>
      <w:r w:rsidR="00852536" w:rsidRPr="00852536">
        <w:rPr>
          <w:rStyle w:val="Hyperlink"/>
        </w:rPr>
        <w:t>Properties Specific to Calendar with Binary Representation</w:t>
      </w:r>
      <w:r>
        <w:fldChar w:fldCharType="end"/>
      </w:r>
      <w:r>
        <w:t xml:space="preserve"> for details of how the data is converted to/from the calendar type.</w:t>
      </w:r>
    </w:p>
    <w:bookmarkEnd w:id="6060"/>
    <w:bookmarkEnd w:id="6061"/>
    <w:bookmarkEnd w:id="6062"/>
    <w:bookmarkEnd w:id="6063"/>
    <w:bookmarkEnd w:id="6064"/>
    <w:bookmarkEnd w:id="6065"/>
    <w:bookmarkEnd w:id="6066"/>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7777777" w:rsidR="000E1214" w:rsidRDefault="00A87198">
      <w:pPr>
        <w:rPr>
          <w:rFonts w:cs="Arial"/>
        </w:rPr>
      </w:pPr>
      <w:r>
        <w:rPr>
          <w:rFonts w:cs="Arial"/>
        </w:rPr>
        <w:t xml:space="preserve">Calendars 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40"/>
      </w:r>
      <w:r>
        <w:t>.</w:t>
      </w:r>
    </w:p>
    <w:p w14:paraId="1496AABD" w14:textId="05CBD079" w:rsidR="000E1214" w:rsidRDefault="00A87198">
      <w:pPr>
        <w:rPr>
          <w:rFonts w:cs="Arial"/>
        </w:rPr>
      </w:pPr>
      <w:r>
        <w:rPr>
          <w:rFonts w:cs="Arial"/>
        </w:rPr>
        <w:t xml:space="preserve">See </w:t>
      </w:r>
      <w:r>
        <w:t xml:space="preserve">Section </w:t>
      </w:r>
      <w:r>
        <w:fldChar w:fldCharType="begin"/>
      </w:r>
      <w:r>
        <w:instrText xml:space="preserve"> REF _Ref37180094 \r \h  \* MERGEFORMAT </w:instrText>
      </w:r>
      <w:r>
        <w:fldChar w:fldCharType="separate"/>
      </w:r>
      <w:r w:rsidR="00852536">
        <w:t>13.13</w:t>
      </w:r>
      <w:r>
        <w:fldChar w:fldCharType="end"/>
      </w:r>
      <w:r>
        <w:t xml:space="preserve"> </w:t>
      </w:r>
      <w:r>
        <w:fldChar w:fldCharType="begin"/>
      </w:r>
      <w:r>
        <w:instrText xml:space="preserve"> REF _Ref37180064 \h  \* MERGEFORMAT </w:instrText>
      </w:r>
      <w:r>
        <w:fldChar w:fldCharType="separate"/>
      </w:r>
      <w:r w:rsidR="00852536">
        <w:t>Properties Specific to Calendar with Binary Representation</w:t>
      </w:r>
      <w: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77777777"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section 9.2. In both examples, the unused area is skipped when parsing, and is filled with the dfdl:fillByte on unparsing.</w:t>
      </w:r>
      <w:r>
        <w:rPr>
          <w:rFonts w:cs="Arial"/>
        </w:rPr>
        <w:t xml:space="preserve">  </w:t>
      </w:r>
    </w:p>
    <w:p w14:paraId="1CCCCB24" w14:textId="3537EE64"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should 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6070" w:name="_Toc349037945"/>
      <w:bookmarkStart w:id="6071" w:name="_Toc366078053"/>
      <w:bookmarkStart w:id="6072" w:name="_Toc366078672"/>
      <w:bookmarkStart w:id="6073" w:name="_Toc366079657"/>
      <w:bookmarkStart w:id="6074" w:name="_Toc366080269"/>
      <w:bookmarkStart w:id="6075" w:name="_Toc366080878"/>
      <w:bookmarkStart w:id="6076" w:name="_Toc366505218"/>
      <w:bookmarkStart w:id="6077" w:name="_Toc366508587"/>
      <w:bookmarkStart w:id="6078" w:name="_Toc366513088"/>
      <w:bookmarkStart w:id="6079" w:name="_Toc366574277"/>
      <w:bookmarkStart w:id="6080" w:name="_Toc366578070"/>
      <w:bookmarkStart w:id="6081" w:name="_Toc366578664"/>
      <w:bookmarkStart w:id="6082" w:name="_Toc366579256"/>
      <w:bookmarkStart w:id="6083" w:name="_Toc366579847"/>
      <w:bookmarkStart w:id="6084" w:name="_Toc366580439"/>
      <w:bookmarkStart w:id="6085" w:name="_Toc366581030"/>
      <w:bookmarkStart w:id="6086" w:name="_Toc366581622"/>
      <w:bookmarkStart w:id="6087" w:name="_Toc322911645"/>
      <w:bookmarkStart w:id="6088" w:name="_Toc322912184"/>
      <w:bookmarkStart w:id="6089" w:name="_Toc329093033"/>
      <w:bookmarkStart w:id="6090" w:name="_Toc332701546"/>
      <w:bookmarkStart w:id="6091" w:name="_Toc332701850"/>
      <w:bookmarkStart w:id="6092" w:name="_Toc349642155"/>
      <w:bookmarkStart w:id="6093" w:name="_Toc366078054"/>
      <w:bookmarkStart w:id="6094" w:name="_Toc366078673"/>
      <w:bookmarkStart w:id="6095" w:name="_Toc366079658"/>
      <w:bookmarkStart w:id="6096" w:name="_Toc366080270"/>
      <w:bookmarkStart w:id="6097" w:name="_Toc366080879"/>
      <w:bookmarkStart w:id="6098" w:name="_Toc366505219"/>
      <w:bookmarkStart w:id="6099" w:name="_Toc366508588"/>
      <w:bookmarkStart w:id="6100" w:name="_Toc366513089"/>
      <w:bookmarkStart w:id="6101" w:name="_Toc366574278"/>
      <w:bookmarkStart w:id="6102" w:name="_Toc366578071"/>
      <w:bookmarkStart w:id="6103" w:name="_Toc366578665"/>
      <w:bookmarkStart w:id="6104" w:name="_Toc366579257"/>
      <w:bookmarkStart w:id="6105" w:name="_Toc366579848"/>
      <w:bookmarkStart w:id="6106" w:name="_Toc366580440"/>
      <w:bookmarkStart w:id="6107" w:name="_Toc366581031"/>
      <w:bookmarkStart w:id="6108" w:name="_Toc366581623"/>
      <w:bookmarkStart w:id="6109" w:name="_Toc322911646"/>
      <w:bookmarkStart w:id="6110" w:name="_Toc322912185"/>
      <w:bookmarkStart w:id="6111" w:name="_Toc329093034"/>
      <w:bookmarkStart w:id="6112" w:name="_Toc332701547"/>
      <w:bookmarkStart w:id="6113" w:name="_Toc332701851"/>
      <w:bookmarkStart w:id="6114" w:name="_Toc332711645"/>
      <w:bookmarkStart w:id="6115" w:name="_Toc332711953"/>
      <w:bookmarkStart w:id="6116" w:name="_Toc332712255"/>
      <w:bookmarkStart w:id="6117" w:name="_Toc332724171"/>
      <w:bookmarkStart w:id="6118" w:name="_Toc332724471"/>
      <w:bookmarkStart w:id="6119" w:name="_Toc341102767"/>
      <w:bookmarkStart w:id="6120" w:name="_Toc347241502"/>
      <w:bookmarkStart w:id="6121" w:name="_Toc347744695"/>
      <w:bookmarkStart w:id="6122" w:name="_Toc348984478"/>
      <w:bookmarkStart w:id="6123" w:name="_Toc348984783"/>
      <w:bookmarkStart w:id="6124" w:name="_Toc349037947"/>
      <w:bookmarkStart w:id="6125" w:name="_Toc349642156"/>
      <w:bookmarkStart w:id="6126" w:name="_Toc366078055"/>
      <w:bookmarkStart w:id="6127" w:name="_Toc366078674"/>
      <w:bookmarkStart w:id="6128" w:name="_Toc366079659"/>
      <w:bookmarkStart w:id="6129" w:name="_Toc366080271"/>
      <w:bookmarkStart w:id="6130" w:name="_Toc366080880"/>
      <w:bookmarkStart w:id="6131" w:name="_Toc366505220"/>
      <w:bookmarkStart w:id="6132" w:name="_Toc366508589"/>
      <w:bookmarkStart w:id="6133" w:name="_Toc366513090"/>
      <w:bookmarkStart w:id="6134" w:name="_Toc366574279"/>
      <w:bookmarkStart w:id="6135" w:name="_Toc366578072"/>
      <w:bookmarkStart w:id="6136" w:name="_Toc366578666"/>
      <w:bookmarkStart w:id="6137" w:name="_Toc366579258"/>
      <w:bookmarkStart w:id="6138" w:name="_Toc366579849"/>
      <w:bookmarkStart w:id="6139" w:name="_Toc366580441"/>
      <w:bookmarkStart w:id="6140" w:name="_Toc366581032"/>
      <w:bookmarkStart w:id="6141" w:name="_Toc366581624"/>
      <w:bookmarkStart w:id="6142" w:name="_Toc366078056"/>
      <w:bookmarkStart w:id="6143" w:name="_Toc366078675"/>
      <w:bookmarkStart w:id="6144" w:name="_Toc366079660"/>
      <w:bookmarkStart w:id="6145" w:name="_Toc366080272"/>
      <w:bookmarkStart w:id="6146" w:name="_Toc366080881"/>
      <w:bookmarkStart w:id="6147" w:name="_Toc366505221"/>
      <w:bookmarkStart w:id="6148" w:name="_Toc366508590"/>
      <w:bookmarkStart w:id="6149" w:name="_Toc366513091"/>
      <w:bookmarkStart w:id="6150" w:name="_Toc366574280"/>
      <w:bookmarkStart w:id="6151" w:name="_Toc366578073"/>
      <w:bookmarkStart w:id="6152" w:name="_Toc366578667"/>
      <w:bookmarkStart w:id="6153" w:name="_Toc366579259"/>
      <w:bookmarkStart w:id="6154" w:name="_Toc366579850"/>
      <w:bookmarkStart w:id="6155" w:name="_Toc366580442"/>
      <w:bookmarkStart w:id="6156" w:name="_Toc366581033"/>
      <w:bookmarkStart w:id="6157" w:name="_Toc366581625"/>
      <w:bookmarkStart w:id="6158" w:name="_Toc366078057"/>
      <w:bookmarkStart w:id="6159" w:name="_Toc366078676"/>
      <w:bookmarkStart w:id="6160" w:name="_Toc366079661"/>
      <w:bookmarkStart w:id="6161" w:name="_Toc366080273"/>
      <w:bookmarkStart w:id="6162" w:name="_Toc366080882"/>
      <w:bookmarkStart w:id="6163" w:name="_Toc366505222"/>
      <w:bookmarkStart w:id="6164" w:name="_Toc366508591"/>
      <w:bookmarkStart w:id="6165" w:name="_Toc366513092"/>
      <w:bookmarkStart w:id="6166" w:name="_Toc366574281"/>
      <w:bookmarkStart w:id="6167" w:name="_Toc366578074"/>
      <w:bookmarkStart w:id="6168" w:name="_Toc366578668"/>
      <w:bookmarkStart w:id="6169" w:name="_Toc366579260"/>
      <w:bookmarkStart w:id="6170" w:name="_Toc366579851"/>
      <w:bookmarkStart w:id="6171" w:name="_Toc366580443"/>
      <w:bookmarkStart w:id="6172" w:name="_Toc366581034"/>
      <w:bookmarkStart w:id="6173" w:name="_Toc366581626"/>
      <w:bookmarkStart w:id="6174" w:name="_Toc366078058"/>
      <w:bookmarkStart w:id="6175" w:name="_Toc366078677"/>
      <w:bookmarkStart w:id="6176" w:name="_Toc366079662"/>
      <w:bookmarkStart w:id="6177" w:name="_Toc366080274"/>
      <w:bookmarkStart w:id="6178" w:name="_Toc366080883"/>
      <w:bookmarkStart w:id="6179" w:name="_Toc366505223"/>
      <w:bookmarkStart w:id="6180" w:name="_Toc366508592"/>
      <w:bookmarkStart w:id="6181" w:name="_Toc366513093"/>
      <w:bookmarkStart w:id="6182" w:name="_Toc366574282"/>
      <w:bookmarkStart w:id="6183" w:name="_Toc366578075"/>
      <w:bookmarkStart w:id="6184" w:name="_Toc366578669"/>
      <w:bookmarkStart w:id="6185" w:name="_Toc366579261"/>
      <w:bookmarkStart w:id="6186" w:name="_Toc366579852"/>
      <w:bookmarkStart w:id="6187" w:name="_Toc366580444"/>
      <w:bookmarkStart w:id="6188" w:name="_Toc366581035"/>
      <w:bookmarkStart w:id="6189" w:name="_Toc366581627"/>
      <w:bookmarkStart w:id="6190" w:name="_Toc177399096"/>
      <w:bookmarkStart w:id="6191" w:name="_Toc175057383"/>
      <w:bookmarkStart w:id="6192" w:name="_Toc199516319"/>
      <w:bookmarkStart w:id="6193" w:name="_Toc194983983"/>
      <w:bookmarkStart w:id="6194" w:name="_Toc243112826"/>
      <w:bookmarkStart w:id="6195" w:name="_Ref255476219"/>
      <w:bookmarkStart w:id="6196" w:name="_Toc349042744"/>
      <w:bookmarkStart w:id="6197" w:name="_Toc130873628"/>
      <w:bookmarkStart w:id="6198" w:name="_Toc140549600"/>
      <w:bookmarkStart w:id="6199" w:name="_Toc39166894"/>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r>
        <w:t>Simple Types</w:t>
      </w:r>
      <w:bookmarkEnd w:id="6190"/>
      <w:bookmarkEnd w:id="6191"/>
      <w:bookmarkEnd w:id="6192"/>
      <w:bookmarkEnd w:id="6193"/>
      <w:bookmarkEnd w:id="6194"/>
      <w:bookmarkEnd w:id="6195"/>
      <w:bookmarkEnd w:id="6196"/>
      <w:bookmarkEnd w:id="6199"/>
    </w:p>
    <w:p w14:paraId="655C5AD6" w14:textId="77777777" w:rsidR="000E1214" w:rsidRDefault="00A87198">
      <w:pPr>
        <w:pStyle w:val="nobreak"/>
      </w:pPr>
      <w:commentRangeStart w:id="6200"/>
      <w:r>
        <w:t>The</w:t>
      </w:r>
      <w:commentRangeEnd w:id="6200"/>
      <w:r>
        <w:rPr>
          <w:rStyle w:val="CommentReference"/>
        </w:rPr>
        <w:commentReference w:id="6200"/>
      </w:r>
      <w:r>
        <w:t xml:space="preserve"> 'representation' property identifies the physical representation of the element. The DFDL logical types are grouped to illustrate which physical representations apply to each logical type. </w:t>
      </w:r>
    </w:p>
    <w:p w14:paraId="2315A1C7" w14:textId="77777777" w:rsidR="000E1214" w:rsidRDefault="00A87198">
      <w:r>
        <w:t>These properties provide the correct interpretation of the data found in the SimpleContent grammar region.</w:t>
      </w:r>
    </w:p>
    <w:p w14:paraId="0FEC2790" w14:textId="77777777" w:rsidR="000E1214" w:rsidRDefault="00A87198">
      <w:r>
        <w:t>The allowable physical representations for each logical type grouping are also shown, where the logical type groupings are defined 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0E1214" w14:paraId="5FB00501" w14:textId="77777777">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71B671BD" w14:textId="77777777" w:rsidR="000E1214" w:rsidRDefault="00A87198">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7F3642DD" w14:textId="77777777" w:rsidR="000E1214" w:rsidRDefault="00A87198">
            <w:pPr>
              <w:rPr>
                <w:b/>
              </w:rPr>
            </w:pPr>
            <w:r>
              <w:rPr>
                <w:b/>
              </w:rPr>
              <w:t>Types</w:t>
            </w:r>
          </w:p>
        </w:tc>
      </w:tr>
      <w:tr w:rsidR="000E1214" w14:paraId="678B535C" w14:textId="77777777">
        <w:tc>
          <w:tcPr>
            <w:tcW w:w="1331" w:type="pct"/>
            <w:tcBorders>
              <w:top w:val="single" w:sz="4" w:space="0" w:color="auto"/>
              <w:left w:val="single" w:sz="4" w:space="0" w:color="auto"/>
              <w:bottom w:val="single" w:sz="4" w:space="0" w:color="auto"/>
              <w:right w:val="single" w:sz="4" w:space="0" w:color="auto"/>
            </w:tcBorders>
            <w:hideMark/>
          </w:tcPr>
          <w:p w14:paraId="7EBCE6C7" w14:textId="77777777" w:rsidR="000E1214" w:rsidRDefault="00A87198">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2FEE6451" w14:textId="77777777" w:rsidR="000E1214" w:rsidRDefault="00A87198">
            <w:pPr>
              <w:rPr>
                <w:i/>
                <w:iCs/>
              </w:rPr>
            </w:pPr>
            <w:r>
              <w:t>xs:double, xs:float, xs:decimal, xs:integer and its restrictions (xs:int, xs:unsignedLong, etc.)</w:t>
            </w:r>
          </w:p>
        </w:tc>
      </w:tr>
      <w:tr w:rsidR="000E1214" w14:paraId="3AC7B79B" w14:textId="77777777">
        <w:tc>
          <w:tcPr>
            <w:tcW w:w="1331" w:type="pct"/>
            <w:tcBorders>
              <w:top w:val="single" w:sz="4" w:space="0" w:color="auto"/>
              <w:left w:val="single" w:sz="4" w:space="0" w:color="auto"/>
              <w:bottom w:val="single" w:sz="4" w:space="0" w:color="auto"/>
              <w:right w:val="single" w:sz="4" w:space="0" w:color="auto"/>
            </w:tcBorders>
            <w:hideMark/>
          </w:tcPr>
          <w:p w14:paraId="6709EBC0" w14:textId="77777777" w:rsidR="000E1214" w:rsidRDefault="00A87198">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02A62435" w14:textId="77777777" w:rsidR="000E1214" w:rsidRDefault="00A87198">
            <w:pPr>
              <w:rPr>
                <w:i/>
                <w:iCs/>
              </w:rPr>
            </w:pPr>
            <w:r>
              <w:t>xs:string</w:t>
            </w:r>
          </w:p>
        </w:tc>
      </w:tr>
      <w:tr w:rsidR="000E1214" w14:paraId="5C80B482" w14:textId="77777777">
        <w:tc>
          <w:tcPr>
            <w:tcW w:w="1331" w:type="pct"/>
            <w:tcBorders>
              <w:top w:val="single" w:sz="4" w:space="0" w:color="auto"/>
              <w:left w:val="single" w:sz="4" w:space="0" w:color="auto"/>
              <w:bottom w:val="single" w:sz="4" w:space="0" w:color="auto"/>
              <w:right w:val="single" w:sz="4" w:space="0" w:color="auto"/>
            </w:tcBorders>
            <w:hideMark/>
          </w:tcPr>
          <w:p w14:paraId="1ADB918D" w14:textId="77777777" w:rsidR="000E1214" w:rsidRDefault="00A87198">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746B8957" w14:textId="77777777" w:rsidR="000E1214" w:rsidRDefault="00A87198">
            <w:pPr>
              <w:rPr>
                <w:i/>
                <w:iCs/>
              </w:rPr>
            </w:pPr>
            <w:r>
              <w:t>xs:dateTime, xs:date, xs:time</w:t>
            </w:r>
          </w:p>
        </w:tc>
      </w:tr>
      <w:tr w:rsidR="000E1214" w14:paraId="693E0678" w14:textId="77777777">
        <w:tc>
          <w:tcPr>
            <w:tcW w:w="1331" w:type="pct"/>
            <w:tcBorders>
              <w:top w:val="single" w:sz="4" w:space="0" w:color="auto"/>
              <w:left w:val="single" w:sz="4" w:space="0" w:color="auto"/>
              <w:bottom w:val="single" w:sz="4" w:space="0" w:color="auto"/>
              <w:right w:val="single" w:sz="4" w:space="0" w:color="auto"/>
            </w:tcBorders>
            <w:hideMark/>
          </w:tcPr>
          <w:p w14:paraId="5099BA44" w14:textId="77777777" w:rsidR="000E1214" w:rsidRDefault="00A87198">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348B90C8" w14:textId="77777777" w:rsidR="000E1214" w:rsidRDefault="00A87198">
            <w:pPr>
              <w:rPr>
                <w:i/>
                <w:iCs/>
              </w:rPr>
            </w:pPr>
            <w:r>
              <w:t>xs:hexBinary</w:t>
            </w:r>
          </w:p>
        </w:tc>
      </w:tr>
      <w:tr w:rsidR="000E1214" w14:paraId="0086F440" w14:textId="77777777">
        <w:tc>
          <w:tcPr>
            <w:tcW w:w="1331" w:type="pct"/>
            <w:tcBorders>
              <w:top w:val="single" w:sz="4" w:space="0" w:color="auto"/>
              <w:left w:val="single" w:sz="4" w:space="0" w:color="auto"/>
              <w:bottom w:val="single" w:sz="4" w:space="0" w:color="auto"/>
              <w:right w:val="single" w:sz="4" w:space="0" w:color="auto"/>
            </w:tcBorders>
            <w:hideMark/>
          </w:tcPr>
          <w:p w14:paraId="0B8B242E" w14:textId="77777777" w:rsidR="000E1214" w:rsidRDefault="00A87198">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73F7B27A" w14:textId="77777777" w:rsidR="000E1214" w:rsidRDefault="00A87198">
            <w:pPr>
              <w:rPr>
                <w:i/>
                <w:iCs/>
              </w:rPr>
            </w:pPr>
            <w:r>
              <w:t>xs:boolean</w:t>
            </w:r>
          </w:p>
        </w:tc>
      </w:tr>
    </w:tbl>
    <w:p w14:paraId="5454ED87" w14:textId="1070DACA" w:rsidR="000E1214" w:rsidRDefault="00A87198">
      <w:pPr>
        <w:pStyle w:val="Caption"/>
      </w:pPr>
      <w:r>
        <w:t xml:space="preserve">Table </w:t>
      </w:r>
      <w:fldSimple w:instr=" SEQ Table \* ARABIC ">
        <w:r w:rsidR="00852536">
          <w:rPr>
            <w:noProof/>
          </w:rPr>
          <w:t>23</w:t>
        </w:r>
      </w:fldSimple>
      <w:r>
        <w:t xml:space="preserve"> Logical type groups</w:t>
      </w:r>
    </w:p>
    <w:p w14:paraId="59292950" w14:textId="77777777" w:rsidR="000E1214" w:rsidRDefault="00A87198" w:rsidP="00A64D65">
      <w:pPr>
        <w:pStyle w:val="Heading2"/>
      </w:pPr>
      <w:bookmarkStart w:id="6201" w:name="_Toc349042745"/>
      <w:bookmarkStart w:id="6202" w:name="_Toc39166895"/>
      <w:r>
        <w:t>Properties Common to All Simple Types</w:t>
      </w:r>
      <w:bookmarkEnd w:id="6201"/>
      <w:bookmarkEnd w:id="6202"/>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dfdl:representation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38BF2DE1" w:rsidR="000E1214" w:rsidRDefault="00A87198">
      <w:pPr>
        <w:pStyle w:val="Caption"/>
      </w:pPr>
      <w:r>
        <w:t xml:space="preserve">Table </w:t>
      </w:r>
      <w:fldSimple w:instr=" SEQ Table \* ARABIC ">
        <w:r w:rsidR="00852536">
          <w:rPr>
            <w:noProof/>
          </w:rPr>
          <w:t>24</w:t>
        </w:r>
      </w:fldSimple>
      <w:r>
        <w:t xml:space="preserve"> Properties Common to All Simple Types</w:t>
      </w:r>
    </w:p>
    <w:p w14:paraId="57753CBD" w14:textId="2551613A" w:rsidR="000E1214" w:rsidRDefault="00A87198">
      <w:r>
        <w:t xml:space="preserve">The permitted representation properties for each logical type are shown in </w:t>
      </w:r>
      <w:r>
        <w:fldChar w:fldCharType="begin"/>
      </w:r>
      <w:r>
        <w:instrText xml:space="preserve"> REF _Ref247948007 \h </w:instrText>
      </w:r>
      <w:r>
        <w:fldChar w:fldCharType="separate"/>
      </w:r>
      <w:r w:rsidR="00852536">
        <w:t xml:space="preserve">Table </w:t>
      </w:r>
      <w:r w:rsidR="00852536">
        <w:rPr>
          <w:noProof/>
        </w:rPr>
        <w:t>25: Logical Type to Representation properties</w:t>
      </w:r>
      <w: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77777777"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57376D3F" w:rsidR="000E1214" w:rsidRDefault="00A87198">
      <w:pPr>
        <w:pStyle w:val="Caption"/>
      </w:pPr>
      <w:bookmarkStart w:id="6203" w:name="_Ref247948007"/>
      <w:r>
        <w:t xml:space="preserve">Table </w:t>
      </w:r>
      <w:fldSimple w:instr=" SEQ Table \* ARABIC ">
        <w:r w:rsidR="00852536">
          <w:rPr>
            <w:noProof/>
          </w:rPr>
          <w:t>25</w:t>
        </w:r>
      </w:fldSimple>
      <w:r>
        <w:rPr>
          <w:noProof/>
        </w:rPr>
        <w:t>: Logical Type to Representation properties</w:t>
      </w:r>
      <w:bookmarkEnd w:id="6203"/>
    </w:p>
    <w:p w14:paraId="430A140E" w14:textId="77777777" w:rsidR="000E1214" w:rsidRDefault="00A87198" w:rsidP="00A64D65">
      <w:pPr>
        <w:pStyle w:val="Heading2"/>
      </w:pPr>
      <w:bookmarkStart w:id="6204" w:name="_Toc322911335"/>
      <w:bookmarkStart w:id="6205" w:name="_Toc322911650"/>
      <w:bookmarkStart w:id="6206" w:name="_Toc322911898"/>
      <w:bookmarkStart w:id="6207" w:name="_Toc322912189"/>
      <w:bookmarkStart w:id="6208" w:name="_Toc329093038"/>
      <w:bookmarkStart w:id="6209" w:name="_Toc332701551"/>
      <w:bookmarkStart w:id="6210" w:name="_Toc332701855"/>
      <w:bookmarkStart w:id="6211" w:name="_Toc332711649"/>
      <w:bookmarkStart w:id="6212" w:name="_Toc332711957"/>
      <w:bookmarkStart w:id="6213" w:name="_Toc332712259"/>
      <w:bookmarkStart w:id="6214" w:name="_Toc332724175"/>
      <w:bookmarkStart w:id="6215" w:name="_Toc332724475"/>
      <w:bookmarkStart w:id="6216" w:name="_Toc341102771"/>
      <w:bookmarkStart w:id="6217" w:name="_Toc347241506"/>
      <w:bookmarkStart w:id="6218" w:name="_Toc347744699"/>
      <w:bookmarkStart w:id="6219" w:name="_Toc348984482"/>
      <w:bookmarkStart w:id="6220" w:name="_Toc348984787"/>
      <w:bookmarkStart w:id="6221" w:name="_Toc349037951"/>
      <w:bookmarkStart w:id="6222" w:name="_Toc349038253"/>
      <w:bookmarkStart w:id="6223" w:name="_Toc349042746"/>
      <w:bookmarkStart w:id="6224" w:name="_Toc349642160"/>
      <w:bookmarkStart w:id="6225" w:name="_Toc351912744"/>
      <w:bookmarkStart w:id="6226" w:name="_Toc351914765"/>
      <w:bookmarkStart w:id="6227" w:name="_Toc351915231"/>
      <w:bookmarkStart w:id="6228" w:name="_Toc361231288"/>
      <w:bookmarkStart w:id="6229" w:name="_Toc361231814"/>
      <w:bookmarkStart w:id="6230" w:name="_Toc362445112"/>
      <w:bookmarkStart w:id="6231" w:name="_Toc363909034"/>
      <w:bookmarkStart w:id="6232" w:name="_Toc364463458"/>
      <w:bookmarkStart w:id="6233" w:name="_Toc366078061"/>
      <w:bookmarkStart w:id="6234" w:name="_Toc366078680"/>
      <w:bookmarkStart w:id="6235" w:name="_Toc366079665"/>
      <w:bookmarkStart w:id="6236" w:name="_Toc366080277"/>
      <w:bookmarkStart w:id="6237" w:name="_Toc366080886"/>
      <w:bookmarkStart w:id="6238" w:name="_Toc366505226"/>
      <w:bookmarkStart w:id="6239" w:name="_Toc366508595"/>
      <w:bookmarkStart w:id="6240" w:name="_Toc366513096"/>
      <w:bookmarkStart w:id="6241" w:name="_Toc366574285"/>
      <w:bookmarkStart w:id="6242" w:name="_Toc366578078"/>
      <w:bookmarkStart w:id="6243" w:name="_Toc366578672"/>
      <w:bookmarkStart w:id="6244" w:name="_Toc366579264"/>
      <w:bookmarkStart w:id="6245" w:name="_Toc366579855"/>
      <w:bookmarkStart w:id="6246" w:name="_Toc366580447"/>
      <w:bookmarkStart w:id="6247" w:name="_Toc366581038"/>
      <w:bookmarkStart w:id="6248" w:name="_Toc366581630"/>
      <w:bookmarkStart w:id="6249" w:name="_Toc243112827"/>
      <w:bookmarkStart w:id="6250" w:name="_Toc349042747"/>
      <w:bookmarkStart w:id="6251" w:name="_Toc130873627"/>
      <w:bookmarkStart w:id="6252" w:name="_Toc140549599"/>
      <w:bookmarkStart w:id="6253" w:name="_Toc177399097"/>
      <w:bookmarkStart w:id="6254" w:name="_Toc175057384"/>
      <w:bookmarkStart w:id="6255" w:name="_Toc199516320"/>
      <w:bookmarkStart w:id="6256" w:name="_Toc194983984"/>
      <w:bookmarkStart w:id="6257" w:name="_Toc39166896"/>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r>
        <w:t>Properties Common to All Simple Types with Text representation</w:t>
      </w:r>
      <w:bookmarkEnd w:id="6249"/>
      <w:bookmarkEnd w:id="6250"/>
      <w:bookmarkEnd w:id="6257"/>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6251"/>
          <w:bookmarkEnd w:id="6252"/>
          <w:bookmarkEnd w:id="6253"/>
          <w:bookmarkEnd w:id="6254"/>
          <w:bookmarkEnd w:id="6255"/>
          <w:bookmarkEnd w:id="6256"/>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63773908"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sidR="00852536">
              <w:rPr>
                <w:rFonts w:eastAsia="Arial Unicode MS"/>
              </w:rPr>
              <w:t>9.2.2</w:t>
            </w:r>
            <w:r>
              <w:fldChar w:fldCharType="end"/>
            </w:r>
            <w:r>
              <w:rPr>
                <w:rFonts w:eastAsia="Arial Unicode MS"/>
              </w:rPr>
              <w:t>.</w:t>
            </w:r>
          </w:p>
          <w:p w14:paraId="577C4A49" w14:textId="77777777"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processing error. </w:t>
            </w:r>
          </w:p>
          <w:p w14:paraId="563AB25A" w14:textId="771A1F38"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w:t>
            </w:r>
            <w:ins w:id="6258" w:author="Mike Beckerle" w:date="2020-04-23T19:02:00Z">
              <w:r>
                <w:rPr>
                  <w:rFonts w:eastAsia="Arial Unicode MS"/>
                </w:rPr>
                <w:t xml:space="preserve">(see Section </w:t>
              </w:r>
              <w:r>
                <w:fldChar w:fldCharType="begin"/>
              </w:r>
              <w:r>
                <w:rPr>
                  <w:rFonts w:eastAsia="Arial Unicode MS"/>
                </w:rPr>
                <w:instrText xml:space="preserve"> REF _Ref38560927 \r \h </w:instrText>
              </w:r>
            </w:ins>
            <w:ins w:id="6259" w:author="Mike Beckerle" w:date="2020-04-23T19:02:00Z">
              <w:r>
                <w:fldChar w:fldCharType="separate"/>
              </w:r>
            </w:ins>
            <w:r w:rsidR="00852536">
              <w:rPr>
                <w:rFonts w:eastAsia="Arial Unicode MS"/>
              </w:rPr>
              <w:t>13.4</w:t>
            </w:r>
            <w:ins w:id="6260" w:author="Mike Beckerle" w:date="2020-04-23T19:02:00Z">
              <w:r>
                <w:fldChar w:fldCharType="end"/>
              </w:r>
              <w:r>
                <w:rPr>
                  <w:rFonts w:eastAsia="Arial Unicode MS"/>
                </w:rPr>
                <w:t>)</w:t>
              </w:r>
            </w:ins>
            <w:r>
              <w:rPr>
                <w:rFonts w:eastAsia="Arial Unicode MS"/>
              </w:rPr>
              <w:t>, dfdl:textNumberJustification</w:t>
            </w:r>
            <w:ins w:id="6261" w:author="Mike Beckerle" w:date="2020-04-23T19:02:00Z">
              <w:r>
                <w:rPr>
                  <w:rFonts w:eastAsia="Arial Unicode MS"/>
                </w:rPr>
                <w:t xml:space="preserve"> (see Section </w:t>
              </w:r>
              <w:r>
                <w:fldChar w:fldCharType="begin"/>
              </w:r>
              <w:r>
                <w:rPr>
                  <w:rFonts w:eastAsia="Arial Unicode MS"/>
                </w:rPr>
                <w:instrText xml:space="preserve"> REF _Ref38560978 \r \h </w:instrText>
              </w:r>
            </w:ins>
            <w:ins w:id="6262" w:author="Mike Beckerle" w:date="2020-04-23T19:02:00Z">
              <w:r>
                <w:fldChar w:fldCharType="separate"/>
              </w:r>
            </w:ins>
            <w:r w:rsidR="00852536">
              <w:rPr>
                <w:rFonts w:eastAsia="Arial Unicode MS"/>
              </w:rPr>
              <w:t>13.6</w:t>
            </w:r>
            <w:ins w:id="6263" w:author="Mike Beckerle" w:date="2020-04-23T19:02:00Z">
              <w:r>
                <w:fldChar w:fldCharType="end"/>
              </w:r>
              <w:r>
                <w:rPr>
                  <w:rFonts w:eastAsia="Arial Unicode MS"/>
                </w:rPr>
                <w:t>)</w:t>
              </w:r>
            </w:ins>
            <w:r>
              <w:rPr>
                <w:rFonts w:eastAsia="Arial Unicode MS"/>
              </w:rPr>
              <w:t>,</w:t>
            </w:r>
            <w:r>
              <w:t xml:space="preserve"> dfdl:textBooleanJustification</w:t>
            </w:r>
            <w:ins w:id="6264" w:author="Mike Beckerle" w:date="2020-04-23T19:03:00Z">
              <w:r>
                <w:t xml:space="preserve"> (see Section </w:t>
              </w:r>
              <w:r>
                <w:fldChar w:fldCharType="begin"/>
              </w:r>
              <w:r>
                <w:instrText xml:space="preserve"> REF _Ref364442135 \r \h </w:instrText>
              </w:r>
            </w:ins>
            <w:ins w:id="6265" w:author="Mike Beckerle" w:date="2020-04-23T19:03:00Z">
              <w:r>
                <w:fldChar w:fldCharType="separate"/>
              </w:r>
            </w:ins>
            <w:r w:rsidR="00852536">
              <w:t>13.9</w:t>
            </w:r>
            <w:ins w:id="6266" w:author="Mike Beckerle" w:date="2020-04-23T19:03:00Z">
              <w:r>
                <w:fldChar w:fldCharType="end"/>
              </w:r>
              <w:r>
                <w:t>)</w:t>
              </w:r>
            </w:ins>
            <w:r>
              <w:t>,</w:t>
            </w:r>
            <w:r>
              <w:rPr>
                <w:rFonts w:eastAsia="Arial Unicode MS"/>
              </w:rPr>
              <w:t xml:space="preserve"> or dfdl:textCalendarJustification</w:t>
            </w:r>
            <w:ins w:id="6267" w:author="Mike Beckerle" w:date="2020-04-23T19:03:00Z">
              <w:r>
                <w:rPr>
                  <w:rFonts w:eastAsia="Arial Unicode MS"/>
                </w:rPr>
                <w:t xml:space="preserve"> (see Section </w:t>
              </w:r>
              <w:r>
                <w:fldChar w:fldCharType="begin"/>
              </w:r>
              <w:r>
                <w:rPr>
                  <w:rFonts w:eastAsia="Arial Unicode MS"/>
                </w:rPr>
                <w:instrText xml:space="preserve"> REF _Ref38561053 \r \h </w:instrText>
              </w:r>
            </w:ins>
            <w:ins w:id="6268" w:author="Mike Beckerle" w:date="2020-04-23T19:03:00Z">
              <w:r>
                <w:fldChar w:fldCharType="separate"/>
              </w:r>
            </w:ins>
            <w:r w:rsidR="00852536">
              <w:rPr>
                <w:rFonts w:eastAsia="Arial Unicode MS"/>
              </w:rPr>
              <w:t>13.12</w:t>
            </w:r>
            <w:ins w:id="6269" w:author="Mike Beckerle" w:date="2020-04-23T19:03:00Z">
              <w:r>
                <w:fldChar w:fldCharType="end"/>
              </w:r>
            </w:ins>
            <w:ins w:id="6270"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09055B90"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sidR="00852536">
              <w:rPr>
                <w:rFonts w:eastAsia="Arial Unicode MS"/>
              </w:rPr>
              <w:t>9.2.2</w:t>
            </w:r>
            <w:r>
              <w:fldChar w:fldCharType="end"/>
            </w:r>
            <w:r>
              <w:rPr>
                <w:rFonts w:eastAsia="Arial Unicode MS"/>
              </w:rPr>
              <w:t>.</w:t>
            </w:r>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582548CF" w:rsidR="000E1214" w:rsidRDefault="00A87198">
            <w:pPr>
              <w:rPr>
                <w:rFonts w:eastAsia="Arial Unicode MS"/>
                <w:szCs w:val="18"/>
              </w:rPr>
            </w:pPr>
            <w:r>
              <w:rPr>
                <w:rFonts w:eastAsia="Arial Unicode MS"/>
                <w:szCs w:val="18"/>
              </w:rPr>
              <w:t xml:space="preserve">See: Section </w:t>
            </w:r>
            <w:r>
              <w:fldChar w:fldCharType="begin"/>
            </w:r>
            <w:r>
              <w:rPr>
                <w:rFonts w:eastAsia="Arial Unicode MS"/>
                <w:szCs w:val="18"/>
              </w:rPr>
              <w:instrText xml:space="preserve"> REF _Ref220489733 \r \h  \* MERGEFORMAT </w:instrText>
            </w:r>
            <w:r>
              <w:fldChar w:fldCharType="separate"/>
            </w:r>
            <w:r w:rsidR="00852536">
              <w:rPr>
                <w:rFonts w:eastAsia="Arial Unicode MS"/>
                <w:szCs w:val="18"/>
              </w:rPr>
              <w:t>7.6</w:t>
            </w:r>
            <w:r>
              <w:fldChar w:fldCharType="end"/>
            </w:r>
            <w:r>
              <w:rPr>
                <w:rFonts w:eastAsia="Arial Unicode MS"/>
                <w:szCs w:val="18"/>
              </w:rPr>
              <w:t xml:space="preserve"> </w:t>
            </w:r>
            <w:r>
              <w:fldChar w:fldCharType="begin"/>
            </w:r>
            <w:r>
              <w:rPr>
                <w:rFonts w:eastAsia="Arial Unicode MS"/>
                <w:szCs w:val="18"/>
              </w:rPr>
              <w:instrText xml:space="preserve"> REF _Ref220489733 \h  \* MERGEFORMAT </w:instrText>
            </w:r>
            <w:r>
              <w:fldChar w:fldCharType="separate"/>
            </w:r>
            <w:r w:rsidR="00852536">
              <w:t>The dfdl:escapeScheme Annotation Element</w:t>
            </w:r>
            <w:r>
              <w:fldChar w:fldCharType="end"/>
            </w:r>
            <w:r>
              <w:rPr>
                <w:rFonts w:eastAsia="Arial Unicode MS"/>
                <w:szCs w:val="18"/>
              </w:rPr>
              <w:t xml:space="preserve">, and Section </w:t>
            </w:r>
            <w:r>
              <w:fldChar w:fldCharType="begin"/>
            </w:r>
            <w:r>
              <w:rPr>
                <w:rFonts w:eastAsia="Arial Unicode MS"/>
                <w:szCs w:val="18"/>
              </w:rPr>
              <w:instrText xml:space="preserve"> REF _Ref362443507 \r \h  \* MERGEFORMAT </w:instrText>
            </w:r>
            <w:r>
              <w:fldChar w:fldCharType="separate"/>
            </w:r>
            <w:r w:rsidR="00852536">
              <w:rPr>
                <w:rFonts w:eastAsia="Arial Unicode MS"/>
                <w:szCs w:val="18"/>
              </w:rPr>
              <w:t>7.5</w:t>
            </w:r>
            <w:r>
              <w:fldChar w:fldCharType="end"/>
            </w:r>
            <w:r>
              <w:rPr>
                <w:rFonts w:eastAsia="Arial Unicode MS"/>
                <w:szCs w:val="18"/>
              </w:rPr>
              <w:t xml:space="preserve"> </w:t>
            </w:r>
            <w:r>
              <w:fldChar w:fldCharType="begin"/>
            </w:r>
            <w:r>
              <w:rPr>
                <w:rFonts w:eastAsia="Arial Unicode MS"/>
                <w:szCs w:val="18"/>
              </w:rPr>
              <w:instrText xml:space="preserve"> REF _Ref362443517 \h </w:instrText>
            </w:r>
            <w:r>
              <w:fldChar w:fldCharType="separate"/>
            </w:r>
            <w:r w:rsidR="00852536">
              <w:t>The dfdl:defineEscapeScheme Defining Annotation Element</w:t>
            </w:r>
            <w: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60F4A500" w:rsidR="000E1214" w:rsidRDefault="00A87198">
      <w:pPr>
        <w:pStyle w:val="Caption"/>
      </w:pPr>
      <w:bookmarkStart w:id="6271" w:name="_Toc226450745"/>
      <w:bookmarkStart w:id="6272" w:name="_Ref228950351"/>
      <w:r>
        <w:t xml:space="preserve">Table </w:t>
      </w:r>
      <w:fldSimple w:instr=" SEQ Table \* ARABIC ">
        <w:r w:rsidR="00852536">
          <w:rPr>
            <w:noProof/>
          </w:rPr>
          <w:t>26</w:t>
        </w:r>
      </w:fldSimple>
      <w:r>
        <w:t xml:space="preserve"> Properties Common to All Simple Types with Text Representation</w:t>
      </w:r>
    </w:p>
    <w:p w14:paraId="549B6578" w14:textId="77777777" w:rsidR="000E1214" w:rsidRDefault="00A87198" w:rsidP="002439DA">
      <w:pPr>
        <w:pStyle w:val="Heading3"/>
        <w:rPr>
          <w:rFonts w:eastAsia="Times New Roman"/>
        </w:rPr>
      </w:pPr>
      <w:bookmarkStart w:id="6273" w:name="_Toc243112828"/>
      <w:bookmarkStart w:id="6274" w:name="_Ref250479270"/>
      <w:bookmarkStart w:id="6275" w:name="_Toc349042748"/>
      <w:bookmarkStart w:id="6276" w:name="_Toc39166897"/>
      <w:r>
        <w:rPr>
          <w:rFonts w:eastAsia="Times New Roman"/>
        </w:rPr>
        <w:t>The dfdl:escapeScheme Properties</w:t>
      </w:r>
      <w:bookmarkEnd w:id="6271"/>
      <w:bookmarkEnd w:id="6272"/>
      <w:bookmarkEnd w:id="6273"/>
      <w:bookmarkEnd w:id="6274"/>
      <w:bookmarkEnd w:id="6275"/>
      <w:bookmarkEnd w:id="6276"/>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The use of a pair of escape strings to cause the enclosed group of characters to be interpreted literally. The ending escape string is escaped by the escape 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77777777" w:rsidR="000E1214" w:rsidRDefault="00A87198">
            <w:pPr>
              <w:rPr>
                <w:rFonts w:eastAsia="MS Mincho"/>
              </w:rPr>
            </w:pPr>
            <w:r>
              <w:rPr>
                <w:rFonts w:cs="Arial"/>
              </w:rPr>
              <w:t xml:space="preserve">When parsing, it is a processing error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77777777" w:rsidR="000E1214" w:rsidRDefault="00A87198">
            <w:pPr>
              <w:rPr>
                <w:rFonts w:eastAsia="MS Mincho"/>
              </w:rPr>
            </w:pPr>
            <w:r>
              <w:rPr>
                <w:rFonts w:eastAsia="MS Mincho"/>
              </w:rPr>
              <w:t>A whitespace separated list of single characters that must be escaped in addition to the in-scope delimiters. If there are no extra characters to escape the property should 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r>
              <w:rPr>
                <w:rFonts w:cs="Arial"/>
              </w:rPr>
              <w:t>dfdl:escapeBlockStart at the start of the data</w:t>
            </w:r>
          </w:p>
          <w:p w14:paraId="0EC35389" w14:textId="77777777" w:rsidR="000E1214" w:rsidRDefault="00A87198">
            <w:pPr>
              <w:numPr>
                <w:ilvl w:val="0"/>
                <w:numId w:val="104"/>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r>
              <w:rPr>
                <w:lang w:eastAsia="en-GB"/>
              </w:rPr>
              <w:t>dfdl:escapeCharacter (escaped by dfdl:escapeEscapeCharacter)</w:t>
            </w:r>
          </w:p>
          <w:p w14:paraId="4E1BEBBE" w14:textId="77777777" w:rsidR="000E1214" w:rsidRDefault="00A87198">
            <w:pPr>
              <w:pStyle w:val="ListParagraph"/>
              <w:numPr>
                <w:ilvl w:val="0"/>
                <w:numId w:val="105"/>
              </w:numPr>
              <w:rPr>
                <w:lang w:eastAsia="en-GB"/>
              </w:rPr>
            </w:pPr>
            <w:r>
              <w:rPr>
                <w:lang w:eastAsia="en-GB"/>
              </w:rPr>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t xml:space="preserve">During unparsing the following are escaped as described in dfdl:escapeKind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r>
              <w:rPr>
                <w:lang w:eastAsia="en-GB"/>
              </w:rPr>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626AC59E" w:rsidR="000E1214" w:rsidRDefault="00A87198">
      <w:pPr>
        <w:pStyle w:val="Caption"/>
      </w:pPr>
      <w:r>
        <w:t xml:space="preserve">Table </w:t>
      </w:r>
      <w:fldSimple w:instr=" SEQ Table \* ARABIC ">
        <w:r w:rsidR="00852536">
          <w:rPr>
            <w:noProof/>
          </w:rPr>
          <w:t>27</w:t>
        </w:r>
      </w:fldSimple>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dfdl:escapeScheme annotation with the following </w:t>
      </w:r>
      <w:commentRangeStart w:id="6277"/>
      <w:r>
        <w:rPr>
          <w:lang w:eastAsia="en-GB"/>
        </w:rPr>
        <w:t>properties</w:t>
      </w:r>
      <w:commentRangeEnd w:id="6277"/>
      <w:r>
        <w:rPr>
          <w:rStyle w:val="CommentReference"/>
        </w:rPr>
        <w:commentReference w:id="6277"/>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r>
        <w:rPr>
          <w:lang w:eastAsia="en-GB"/>
        </w:rPr>
        <w:t>dfdl:escapeBlockStart="start"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r>
        <w:rPr>
          <w:lang w:eastAsia="en-GB"/>
        </w:rPr>
        <w:t>dfdl:escapeBlockEnd="end"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r>
        <w:rPr>
          <w:lang w:eastAsia="en-GB"/>
        </w:rPr>
        <w:t>dfdl:escapeEscapeCharacter="#"</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p>
    <w:p w14:paraId="3E2D086B" w14:textId="77777777" w:rsidR="000E1214" w:rsidRDefault="00A87198">
      <w:pPr>
        <w:rPr>
          <w:ins w:id="6278" w:author="Mike Beckerle" w:date="2020-04-23T19:07:00Z"/>
          <w:lang w:eastAsia="en-GB"/>
        </w:rPr>
      </w:pPr>
      <w:r>
        <w:rPr>
          <w:lang w:eastAsia="en-GB"/>
        </w:rPr>
        <w:t xml:space="preserve">In this scenario, the data is not compliant with the escape scheme, and the DFDL serializer must issue a processing error. </w:t>
      </w:r>
    </w:p>
    <w:p w14:paraId="60A8C610" w14:textId="5AB90FD5" w:rsidR="000E1214" w:rsidRDefault="00A87198">
      <w:pPr>
        <w:rPr>
          <w:lang w:eastAsia="en-GB"/>
        </w:rPr>
      </w:pPr>
      <w:ins w:id="6279" w:author="Mike Beckerle" w:date="2020-04-23T19:07:00Z">
        <w:r>
          <w:rPr>
            <w:lang w:eastAsia="en-GB"/>
          </w:rPr>
          <w:t xml:space="preserve">Additional examples are in </w:t>
        </w:r>
        <w:r>
          <w:fldChar w:fldCharType="begin"/>
        </w:r>
        <w:r>
          <w:rPr>
            <w:lang w:eastAsia="en-GB"/>
          </w:rPr>
          <w:instrText xml:space="preserve"> REF _Ref38561292 \h </w:instrText>
        </w:r>
      </w:ins>
      <w:ins w:id="6280" w:author="Mike Beckerle" w:date="2020-04-23T19:07:00Z">
        <w:r>
          <w:fldChar w:fldCharType="separate"/>
        </w:r>
      </w:ins>
      <w:r w:rsidR="00852536">
        <w:t>Appendix A: Escape Scheme Use Cases</w:t>
      </w:r>
      <w:ins w:id="6281" w:author="Mike Beckerle" w:date="2020-04-23T19:07:00Z">
        <w:r>
          <w:fldChar w:fldCharType="end"/>
        </w:r>
      </w:ins>
      <w:ins w:id="6282" w:author="Mike Beckerle" w:date="2020-04-23T19:08:00Z">
        <w:r>
          <w:rPr>
            <w:lang w:eastAsia="en-GB"/>
          </w:rPr>
          <w:t>.</w:t>
        </w:r>
      </w:ins>
    </w:p>
    <w:p w14:paraId="45C341CF" w14:textId="77777777" w:rsidR="000E1214" w:rsidRDefault="00A87198" w:rsidP="00A64D65">
      <w:pPr>
        <w:pStyle w:val="Heading2"/>
      </w:pPr>
      <w:r>
        <w:br w:type="page"/>
      </w:r>
      <w:bookmarkStart w:id="6283" w:name="_Toc322911338"/>
      <w:bookmarkStart w:id="6284" w:name="_Toc322911653"/>
      <w:bookmarkStart w:id="6285" w:name="_Toc322911901"/>
      <w:bookmarkStart w:id="6286" w:name="_Toc322912192"/>
      <w:bookmarkStart w:id="6287" w:name="_Toc329093041"/>
      <w:bookmarkStart w:id="6288" w:name="_Toc332701554"/>
      <w:bookmarkStart w:id="6289" w:name="_Toc332701858"/>
      <w:bookmarkStart w:id="6290" w:name="_Toc332711652"/>
      <w:bookmarkStart w:id="6291" w:name="_Toc332711960"/>
      <w:bookmarkStart w:id="6292" w:name="_Toc332712262"/>
      <w:bookmarkStart w:id="6293" w:name="_Toc332724178"/>
      <w:bookmarkStart w:id="6294" w:name="_Toc332724478"/>
      <w:bookmarkStart w:id="6295" w:name="_Toc341102774"/>
      <w:bookmarkStart w:id="6296" w:name="_Toc347241509"/>
      <w:bookmarkStart w:id="6297" w:name="_Toc347744702"/>
      <w:bookmarkStart w:id="6298" w:name="_Toc348984485"/>
      <w:bookmarkStart w:id="6299" w:name="_Toc348984790"/>
      <w:bookmarkStart w:id="6300" w:name="_Toc349037954"/>
      <w:bookmarkStart w:id="6301" w:name="_Toc349038256"/>
      <w:bookmarkStart w:id="6302" w:name="_Toc349042749"/>
      <w:bookmarkStart w:id="6303" w:name="_Toc349642163"/>
      <w:bookmarkStart w:id="6304" w:name="_Toc351912747"/>
      <w:bookmarkStart w:id="6305" w:name="_Toc351914768"/>
      <w:bookmarkStart w:id="6306" w:name="_Toc351915234"/>
      <w:bookmarkStart w:id="6307" w:name="_Toc361231291"/>
      <w:bookmarkStart w:id="6308" w:name="_Toc361231817"/>
      <w:bookmarkStart w:id="6309" w:name="_Toc362445115"/>
      <w:bookmarkStart w:id="6310" w:name="_Toc363909037"/>
      <w:bookmarkStart w:id="6311" w:name="_Toc364463461"/>
      <w:bookmarkStart w:id="6312" w:name="_Toc366078064"/>
      <w:bookmarkStart w:id="6313" w:name="_Toc366078683"/>
      <w:bookmarkStart w:id="6314" w:name="_Toc366079668"/>
      <w:bookmarkStart w:id="6315" w:name="_Toc366080280"/>
      <w:bookmarkStart w:id="6316" w:name="_Toc366080889"/>
      <w:bookmarkStart w:id="6317" w:name="_Toc366505229"/>
      <w:bookmarkStart w:id="6318" w:name="_Toc366508598"/>
      <w:bookmarkStart w:id="6319" w:name="_Toc366513099"/>
      <w:bookmarkStart w:id="6320" w:name="_Toc366574288"/>
      <w:bookmarkStart w:id="6321" w:name="_Toc366578081"/>
      <w:bookmarkStart w:id="6322" w:name="_Toc366578675"/>
      <w:bookmarkStart w:id="6323" w:name="_Toc366579267"/>
      <w:bookmarkStart w:id="6324" w:name="_Toc366579858"/>
      <w:bookmarkStart w:id="6325" w:name="_Toc366580450"/>
      <w:bookmarkStart w:id="6326" w:name="_Toc366581041"/>
      <w:bookmarkStart w:id="6327" w:name="_Toc366581633"/>
      <w:bookmarkStart w:id="6328" w:name="_Toc243112829"/>
      <w:bookmarkStart w:id="6329" w:name="_Toc349042750"/>
      <w:bookmarkStart w:id="6330" w:name="_Toc177399098"/>
      <w:bookmarkStart w:id="6331" w:name="_Toc175057385"/>
      <w:bookmarkStart w:id="6332" w:name="_Toc199516321"/>
      <w:bookmarkStart w:id="6333" w:name="_Toc194983985"/>
      <w:bookmarkStart w:id="6334" w:name="_Toc39166898"/>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r>
        <w:t>Properties for Bidirectional support for All Simple Types with Text representation</w:t>
      </w:r>
      <w:bookmarkEnd w:id="6328"/>
      <w:bookmarkEnd w:id="6329"/>
      <w:bookmarkEnd w:id="6334"/>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1B741F42" w:rsidR="000E1214" w:rsidRDefault="00A87198">
      <w:pPr>
        <w:pStyle w:val="Caption"/>
      </w:pPr>
      <w:r>
        <w:t xml:space="preserve">Table </w:t>
      </w:r>
      <w:fldSimple w:instr=" SEQ Table \* ARABIC ">
        <w:r w:rsidR="00852536">
          <w:rPr>
            <w:noProof/>
          </w:rPr>
          <w:t>28</w:t>
        </w:r>
      </w:fldSimple>
      <w:r>
        <w:t xml:space="preserve"> Properties for Bidirectional support for All Simple Types with Text representation</w:t>
      </w:r>
    </w:p>
    <w:p w14:paraId="79A24AA3" w14:textId="77777777" w:rsidR="000E1214" w:rsidRDefault="00A87198" w:rsidP="00A64D65">
      <w:pPr>
        <w:pStyle w:val="Heading2"/>
      </w:pPr>
      <w:bookmarkStart w:id="6335" w:name="_Ref38560927"/>
      <w:bookmarkStart w:id="6336" w:name="_Toc243112830"/>
      <w:bookmarkStart w:id="6337" w:name="_Toc349042751"/>
      <w:bookmarkStart w:id="6338" w:name="_Toc39166899"/>
      <w:r>
        <w:t xml:space="preserve">Properties Specific to </w:t>
      </w:r>
      <w:bookmarkEnd w:id="6197"/>
      <w:bookmarkEnd w:id="6198"/>
      <w:r>
        <w:t>String</w:t>
      </w:r>
      <w:bookmarkEnd w:id="6330"/>
      <w:bookmarkEnd w:id="6331"/>
      <w:bookmarkEnd w:id="6332"/>
      <w:bookmarkEnd w:id="6333"/>
      <w:bookmarkEnd w:id="6335"/>
      <w:bookmarkEnd w:id="6338"/>
      <w:r>
        <w:t xml:space="preserve"> </w:t>
      </w:r>
      <w:bookmarkEnd w:id="6336"/>
      <w:bookmarkEnd w:id="6337"/>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702D40DE" w14:textId="77777777" w:rsidR="000E1214" w:rsidRDefault="00A87198">
            <w:pPr>
              <w:rPr>
                <w:rFonts w:eastAsia="Arial Unicode MS"/>
              </w:rPr>
            </w:pPr>
            <w:r>
              <w:rPr>
                <w:rFonts w:eastAsia="Arial Unicode MS"/>
              </w:rPr>
              <w:t xml:space="preserve">The value that is used when padding or trimming string elements. </w:t>
            </w:r>
            <w:r>
              <w:rPr>
                <w:rFonts w:eastAsia="Arial Unicode MS"/>
              </w:rPr>
              <w:b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pPr>
              <w:numPr>
                <w:ilvl w:val="0"/>
                <w:numId w:val="108"/>
              </w:numPr>
              <w:rPr>
                <w:rFonts w:eastAsia="Arial Unicode MS"/>
              </w:rPr>
            </w:pPr>
            <w:r>
              <w:rPr>
                <w:rFonts w:eastAsia="Arial Unicode MS"/>
              </w:rPr>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%#rXX;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0419AA4D" w:rsidR="000E1214" w:rsidRDefault="00A87198">
            <w:pPr>
              <w:rPr>
                <w:ins w:id="6339" w:author="Mike Beckerle" w:date="2020-04-23T19:11:00Z"/>
                <w:rFonts w:cs="Arial"/>
              </w:rPr>
            </w:pPr>
            <w:r>
              <w:rPr>
                <w:rFonts w:cs="Arial"/>
              </w:rPr>
              <w:t xml:space="preserve">'yes' means if the logical type is xs:string and the value is longer than the specified length, the string is truncated to this length. (See section </w:t>
            </w:r>
            <w:r>
              <w:fldChar w:fldCharType="begin"/>
            </w:r>
            <w:r>
              <w:instrText xml:space="preserve"> REF _Ref251932750 \r \h </w:instrText>
            </w:r>
            <w:r>
              <w:rPr>
                <w:rFonts w:eastAsia="Arial Unicode MS"/>
              </w:rPr>
              <w:instrText xml:space="preserve"> \* MERGEFORMAT </w:instrText>
            </w:r>
            <w:r>
              <w:fldChar w:fldCharType="separate"/>
            </w:r>
            <w:r w:rsidR="00852536">
              <w:t>12.3.7</w:t>
            </w:r>
            <w:r>
              <w:fldChar w:fldCharType="end"/>
            </w:r>
            <w:r>
              <w:rPr>
                <w:rFonts w:cs="Arial"/>
              </w:rPr>
              <w:t xml:space="preserve"> </w:t>
            </w:r>
            <w:r>
              <w:fldChar w:fldCharType="begin"/>
            </w:r>
            <w:r>
              <w:instrText xml:space="preserve"> REF _Ref251932750 \h </w:instrText>
            </w:r>
            <w:r>
              <w:rPr>
                <w:rFonts w:eastAsia="Arial Unicode MS"/>
              </w:rPr>
              <w:instrText xml:space="preserve"> \* MERGEFORMAT </w:instrText>
            </w:r>
            <w:r>
              <w:fldChar w:fldCharType="separate"/>
            </w:r>
            <w:r w:rsidR="00852536" w:rsidRPr="00852536">
              <w:rPr>
                <w:rFonts w:eastAsia="Arial Unicode MS"/>
              </w:rPr>
              <w:t>Elements of Specified Length</w:t>
            </w:r>
            <w:r>
              <w:fldChar w:fldCharType="end"/>
            </w:r>
            <w:r>
              <w:t>.</w:t>
            </w:r>
            <w:r>
              <w:rPr>
                <w:rFonts w:cs="Arial"/>
              </w:rPr>
              <w:t>) No processing error is raised.</w:t>
            </w:r>
          </w:p>
          <w:p w14:paraId="464B11BE" w14:textId="7F46C860" w:rsidR="000E1214" w:rsidRDefault="00A87198">
            <w:pPr>
              <w:rPr>
                <w:rFonts w:cs="Arial"/>
              </w:rPr>
            </w:pPr>
            <w:ins w:id="6340" w:author="Mike Beckerle" w:date="2020-04-23T19:11:00Z">
              <w:r>
                <w:rPr>
                  <w:rFonts w:cs="Arial"/>
                </w:rPr>
                <w:t xml:space="preserve">This property is </w:t>
              </w:r>
            </w:ins>
            <w:ins w:id="6341" w:author="Mike Beckerle" w:date="2020-04-23T19:13:00Z">
              <w:r>
                <w:rPr>
                  <w:rFonts w:cs="Arial"/>
                </w:rPr>
                <w:t>needed</w:t>
              </w:r>
            </w:ins>
            <w:ins w:id="6342" w:author="Mike Beckerle" w:date="2020-04-23T19:11:00Z">
              <w:r>
                <w:rPr>
                  <w:rFonts w:cs="Arial"/>
                </w:rPr>
                <w:t xml:space="preserve"> when an </w:t>
              </w:r>
            </w:ins>
            <w:ins w:id="6343" w:author="Mike Beckerle" w:date="2020-04-23T19:14:00Z">
              <w:r>
                <w:rPr>
                  <w:rFonts w:cs="Arial"/>
                </w:rPr>
                <w:t xml:space="preserve">DFDK schema </w:t>
              </w:r>
            </w:ins>
            <w:ins w:id="6344" w:author="Mike Beckerle" w:date="2020-04-23T19:11:00Z">
              <w:r>
                <w:rPr>
                  <w:rFonts w:cs="Arial"/>
                </w:rPr>
                <w:t>has specified lengths (usually fixed length</w:t>
              </w:r>
            </w:ins>
            <w:ins w:id="6345" w:author="Mike Beckerle" w:date="2020-04-23T19:12:00Z">
              <w:r>
                <w:rPr>
                  <w:rFonts w:cs="Arial"/>
                </w:rPr>
                <w:t>s)</w:t>
              </w:r>
            </w:ins>
            <w:ins w:id="6346" w:author="Mike Beckerle" w:date="2020-04-23T19:13:00Z">
              <w:r>
                <w:rPr>
                  <w:rFonts w:cs="Arial"/>
                </w:rPr>
                <w:t xml:space="preserve"> for strings.</w:t>
              </w:r>
            </w:ins>
            <w:ins w:id="6347" w:author="Mike Beckerle" w:date="2020-04-23T19:14:00Z">
              <w:r>
                <w:rPr>
                  <w:rFonts w:cs="Arial"/>
                </w:rPr>
                <w:t xml:space="preserve"> The strings in an </w:t>
              </w:r>
            </w:ins>
            <w:r w:rsidR="00933F0E">
              <w:rPr>
                <w:rFonts w:cs="Arial"/>
              </w:rPr>
              <w:t>Infoset</w:t>
            </w:r>
            <w:ins w:id="6348" w:author="Mike Beckerle" w:date="2020-04-23T19:14:00Z">
              <w:r>
                <w:rPr>
                  <w:rFonts w:cs="Arial"/>
                </w:rPr>
                <w:t xml:space="preserve"> being unparsed do not necessarily fit within those fixed lengths. This property provides the means to express whether this is</w:t>
              </w:r>
            </w:ins>
            <w:ins w:id="6349" w:author="Mike Beckerle" w:date="2020-04-23T19:15:00Z">
              <w:r>
                <w:rPr>
                  <w:rFonts w:cs="Arial"/>
                </w:rPr>
                <w:t xml:space="preserve"> an error, or the strings can be truncated to fit.</w:t>
              </w:r>
            </w:ins>
            <w:ins w:id="6350"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However, if the value of the dfdl:textStringJustification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3322472C" w:rsidR="000E1214" w:rsidRDefault="00A87198">
      <w:pPr>
        <w:pStyle w:val="Caption"/>
      </w:pPr>
      <w:bookmarkStart w:id="6351" w:name="_Toc130873629"/>
      <w:bookmarkStart w:id="6352" w:name="_Toc140549601"/>
      <w:r>
        <w:t xml:space="preserve">Table </w:t>
      </w:r>
      <w:fldSimple w:instr=" SEQ Table \* ARABIC ">
        <w:r w:rsidR="00852536">
          <w:rPr>
            <w:noProof/>
          </w:rPr>
          <w:t>29</w:t>
        </w:r>
      </w:fldSimple>
      <w:r>
        <w:rPr>
          <w:noProof/>
        </w:rPr>
        <w:t xml:space="preserve"> </w:t>
      </w:r>
      <w:r>
        <w:t>Properties Specific to String</w:t>
      </w:r>
    </w:p>
    <w:p w14:paraId="5F9DDA7B" w14:textId="77777777" w:rsidR="000E1214" w:rsidRDefault="00A87198" w:rsidP="00A64D65">
      <w:pPr>
        <w:pStyle w:val="Heading2"/>
      </w:pPr>
      <w:bookmarkStart w:id="6353" w:name="_Toc229813808"/>
      <w:bookmarkStart w:id="6354" w:name="_Toc229814002"/>
      <w:bookmarkStart w:id="6355" w:name="_Toc349042752"/>
      <w:bookmarkStart w:id="6356" w:name="_Toc177399100"/>
      <w:bookmarkStart w:id="6357" w:name="_Toc175057387"/>
      <w:bookmarkStart w:id="6358" w:name="_Toc199516324"/>
      <w:bookmarkStart w:id="6359" w:name="_Toc194983987"/>
      <w:bookmarkStart w:id="6360" w:name="_Toc243112831"/>
      <w:bookmarkStart w:id="6361" w:name="_Ref251144933"/>
      <w:bookmarkStart w:id="6362" w:name="_Toc39166900"/>
      <w:bookmarkEnd w:id="6353"/>
      <w:bookmarkEnd w:id="6354"/>
      <w:r>
        <w:t>Properties Specific to Number with Text or Binary Representation</w:t>
      </w:r>
      <w:bookmarkEnd w:id="6355"/>
      <w:bookmarkEnd w:id="6362"/>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69C1C38F" w:rsidR="000E1214" w:rsidRDefault="00A87198">
            <w:pPr>
              <w:rPr>
                <w:rFonts w:eastAsia="Arial Unicode MS"/>
              </w:rPr>
            </w:pPr>
            <w:r>
              <w:rPr>
                <w:rFonts w:eastAsia="Arial Unicode MS"/>
              </w:rPr>
              <w:t xml:space="preserve">Indicates whether an xs:decimal element is signed. See </w:t>
            </w:r>
            <w:r>
              <w:fldChar w:fldCharType="begin"/>
            </w:r>
            <w:r>
              <w:rPr>
                <w:rFonts w:eastAsia="Arial Unicode MS"/>
              </w:rPr>
              <w:instrText xml:space="preserve"> REF _Ref263169391 \r \h  \* MERGEFORMAT </w:instrText>
            </w:r>
            <w:r>
              <w:fldChar w:fldCharType="separate"/>
            </w:r>
            <w:r w:rsidR="00852536">
              <w:rPr>
                <w:rFonts w:eastAsia="Arial Unicode MS"/>
              </w:rPr>
              <w:t>13.6.2</w:t>
            </w:r>
            <w:r>
              <w:fldChar w:fldCharType="end"/>
            </w:r>
            <w:r>
              <w:rPr>
                <w:rFonts w:eastAsia="Arial Unicode MS"/>
              </w:rPr>
              <w:t xml:space="preserve"> </w:t>
            </w:r>
            <w:r>
              <w:fldChar w:fldCharType="begin"/>
            </w:r>
            <w:r>
              <w:rPr>
                <w:rFonts w:eastAsia="Arial Unicode MS"/>
              </w:rPr>
              <w:instrText xml:space="preserve"> REF _Ref263169398 \h  \* MERGEFORMAT </w:instrText>
            </w:r>
            <w:r>
              <w:fldChar w:fldCharType="separate"/>
            </w:r>
            <w:r w:rsidR="00852536">
              <w:t>Converting logical numbers to/from text representation</w:t>
            </w:r>
            <w:r>
              <w:fldChar w:fldCharType="end"/>
            </w:r>
            <w:r>
              <w:rPr>
                <w:rFonts w:eastAsia="Arial Unicode MS"/>
              </w:rPr>
              <w:t xml:space="preserve"> and </w:t>
            </w:r>
            <w:r>
              <w:fldChar w:fldCharType="begin"/>
            </w:r>
            <w:r>
              <w:rPr>
                <w:rFonts w:eastAsia="Arial Unicode MS"/>
              </w:rPr>
              <w:instrText xml:space="preserve"> REF _Ref263169411 \r \h  \* MERGEFORMAT </w:instrText>
            </w:r>
            <w:r>
              <w:fldChar w:fldCharType="separate"/>
            </w:r>
            <w:r w:rsidR="00852536">
              <w:rPr>
                <w:rFonts w:eastAsia="Arial Unicode MS"/>
              </w:rPr>
              <w:t>13.7.1</w:t>
            </w:r>
            <w:r>
              <w:fldChar w:fldCharType="end"/>
            </w:r>
            <w:r>
              <w:rPr>
                <w:rFonts w:eastAsia="Arial Unicode MS"/>
              </w:rPr>
              <w:t xml:space="preserve"> </w:t>
            </w:r>
            <w:r>
              <w:fldChar w:fldCharType="begin"/>
            </w:r>
            <w:r>
              <w:rPr>
                <w:rFonts w:eastAsia="Arial Unicode MS"/>
              </w:rPr>
              <w:instrText xml:space="preserve"> REF _Ref263169417 \h  \* MERGEFORMAT </w:instrText>
            </w:r>
            <w:r>
              <w:fldChar w:fldCharType="separate"/>
            </w:r>
            <w:r w:rsidR="00852536">
              <w:t xml:space="preserve">Converting Logical Numbers to/from Binary </w:t>
            </w:r>
            <w: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603BE3F1" w:rsidR="000E1214" w:rsidRDefault="00A87198">
      <w:pPr>
        <w:pStyle w:val="Caption"/>
      </w:pPr>
      <w:r>
        <w:t xml:space="preserve">Table </w:t>
      </w:r>
      <w:fldSimple w:instr=" SEQ Table \* ARABIC ">
        <w:r w:rsidR="00852536">
          <w:rPr>
            <w:noProof/>
          </w:rPr>
          <w:t>30</w:t>
        </w:r>
      </w:fldSimple>
      <w:r>
        <w:t xml:space="preserve"> Properties Specific to Number with Text or Binary Representation</w:t>
      </w:r>
    </w:p>
    <w:p w14:paraId="32519AC3" w14:textId="77777777" w:rsidR="000E1214" w:rsidRDefault="00A87198" w:rsidP="00A64D65">
      <w:pPr>
        <w:pStyle w:val="Heading2"/>
      </w:pPr>
      <w:bookmarkStart w:id="6363" w:name="_Toc349042753"/>
      <w:bookmarkStart w:id="6364" w:name="_Ref38560978"/>
      <w:bookmarkStart w:id="6365" w:name="_Toc39166901"/>
      <w:r>
        <w:t xml:space="preserve">Properties Specific to </w:t>
      </w:r>
      <w:bookmarkEnd w:id="6351"/>
      <w:bookmarkEnd w:id="6352"/>
      <w:r>
        <w:t>Number</w:t>
      </w:r>
      <w:bookmarkEnd w:id="6356"/>
      <w:bookmarkEnd w:id="6357"/>
      <w:r>
        <w:t xml:space="preserve"> with Text </w:t>
      </w:r>
      <w:bookmarkEnd w:id="6358"/>
      <w:bookmarkEnd w:id="6359"/>
      <w:bookmarkEnd w:id="6360"/>
      <w:bookmarkEnd w:id="6361"/>
      <w:bookmarkEnd w:id="6363"/>
      <w:r>
        <w:t>Representation</w:t>
      </w:r>
      <w:bookmarkEnd w:id="6364"/>
      <w:bookmarkEnd w:id="6365"/>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2122FAF9" w14:textId="77777777" w:rsidR="000E1214" w:rsidRDefault="00A87198">
            <w:pPr>
              <w:rPr>
                <w:rFonts w:eastAsia="Arial Unicode MS" w:cs="Arial"/>
              </w:rPr>
            </w:pPr>
            <w:r>
              <w:rPr>
                <w:rFonts w:eastAsia="Arial Unicode MS" w:cs="Arial"/>
              </w:rPr>
              <w:t>'zoned' means represented as a zoned decimal in the character set encoding specified by the dfdl:encoding property. 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7777777" w:rsidR="000E1214" w:rsidRDefault="00A87198">
            <w:pPr>
              <w:rPr>
                <w:rFonts w:eastAsia="Arial Unicode MS"/>
              </w:rPr>
            </w:pPr>
            <w:r>
              <w:rPr>
                <w:rFonts w:cs="Arial"/>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397D5345" w:rsidR="000E1214" w:rsidRDefault="00A87198">
            <w:pPr>
              <w:rPr>
                <w:rFonts w:cs="Arial"/>
              </w:rPr>
            </w:pPr>
            <w:r>
              <w:rPr>
                <w:rFonts w:cs="Arial"/>
              </w:rPr>
              <w:t xml:space="preserve">The syntax of </w:t>
            </w:r>
            <w:r>
              <w:rPr>
                <w:rFonts w:eastAsia="Arial Unicode MS" w:cs="Arial"/>
              </w:rPr>
              <w:t>dfdl:</w:t>
            </w:r>
            <w:r>
              <w:rPr>
                <w:rFonts w:cs="Arial"/>
              </w:rPr>
              <w:t xml:space="preserve">textNumberPattern is described in section </w:t>
            </w:r>
            <w:r>
              <w:fldChar w:fldCharType="begin"/>
            </w:r>
            <w:r>
              <w:rPr>
                <w:rFonts w:cs="Arial"/>
              </w:rPr>
              <w:instrText xml:space="preserve"> REF _Ref254704660 \r \h  \* MERGEFORMAT </w:instrText>
            </w:r>
            <w:r>
              <w:fldChar w:fldCharType="separate"/>
            </w:r>
            <w:r w:rsidR="00852536">
              <w:rPr>
                <w:rFonts w:cs="Arial"/>
              </w:rPr>
              <w:t>13.6.1</w:t>
            </w:r>
            <w:r>
              <w:fldChar w:fldCharType="end"/>
            </w:r>
            <w:r>
              <w:rPr>
                <w:rFonts w:cs="Arial"/>
              </w:rPr>
              <w:t xml:space="preserve"> </w:t>
            </w:r>
            <w:r>
              <w:fldChar w:fldCharType="begin"/>
            </w:r>
            <w:r>
              <w:rPr>
                <w:rFonts w:cs="Arial"/>
              </w:rPr>
              <w:instrText xml:space="preserve"> REF _Ref254704660 \h  \* MERGEFORMAT </w:instrText>
            </w:r>
            <w:r>
              <w:fldChar w:fldCharType="separate"/>
            </w:r>
            <w:r w:rsidR="00852536" w:rsidRPr="00852536">
              <w:rPr>
                <w:rFonts w:eastAsia="Arial Unicode MS" w:cs="Arial"/>
              </w:rPr>
              <w:t>The dfdl:textNumberPattern Property</w:t>
            </w:r>
            <w: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77777777"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w:t>
            </w:r>
            <w:del w:id="6366" w:author="Mike Beckerle" w:date="2020-04-23T19:17:00Z">
              <w:r>
                <w:rPr>
                  <w:rFonts w:eastAsia="Arial Unicode MS" w:cs="Arial"/>
                </w:rPr>
                <w:delText>excess precision</w:delText>
              </w:r>
            </w:del>
            <w:ins w:id="6367"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ins w:id="6368" w:author="Mike Beckerle" w:date="2020-04-27T10:58:00Z"/>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ins w:id="6369" w:author="Mike Beckerle" w:date="2020-04-27T10:58:00Z"/>
                <w:rFonts w:eastAsia="Arial Unicode MS" w:cs="Arial"/>
              </w:rPr>
            </w:pPr>
            <w:ins w:id="6370" w:author="Mike Beckerle" w:date="2020-04-27T10:58:00Z">
              <w:r>
                <w:rPr>
                  <w:rFonts w:eastAsia="Arial Unicode MS" w:cs="Arial"/>
                </w:rPr>
                <w:t xml:space="preserve">The enum values have these </w:t>
              </w:r>
            </w:ins>
            <w:ins w:id="6371" w:author="Mike Beckerle" w:date="2020-04-27T11:03:00Z">
              <w:r>
                <w:rPr>
                  <w:rFonts w:eastAsia="Arial Unicode MS" w:cs="Arial"/>
                </w:rPr>
                <w:t>roun</w:t>
              </w:r>
            </w:ins>
            <w:ins w:id="6372" w:author="Mike Beckerle" w:date="2020-04-27T11:04:00Z">
              <w:r>
                <w:rPr>
                  <w:rFonts w:eastAsia="Arial Unicode MS" w:cs="Arial"/>
                </w:rPr>
                <w:t>ding directions</w:t>
              </w:r>
            </w:ins>
            <w:ins w:id="6373" w:author="Mike Beckerle" w:date="2020-04-27T10:58:00Z">
              <w:r>
                <w:rPr>
                  <w:rFonts w:eastAsia="Arial Unicode MS" w:cs="Arial"/>
                </w:rPr>
                <w:t>:</w:t>
              </w:r>
            </w:ins>
          </w:p>
          <w:p w14:paraId="366D0026" w14:textId="77777777" w:rsidR="000E1214" w:rsidRDefault="00A87198">
            <w:pPr>
              <w:pStyle w:val="ListParagraph"/>
              <w:numPr>
                <w:ilvl w:val="0"/>
                <w:numId w:val="110"/>
              </w:numPr>
              <w:rPr>
                <w:ins w:id="6374" w:author="Mike Beckerle" w:date="2020-04-27T11:04:00Z"/>
                <w:rFonts w:eastAsia="Arial Unicode MS" w:cs="Arial"/>
              </w:rPr>
            </w:pPr>
            <w:ins w:id="6375" w:author="Mike Beckerle" w:date="2020-04-27T10:58:00Z">
              <w:r>
                <w:rPr>
                  <w:rFonts w:eastAsia="Arial Unicode MS" w:cs="Arial"/>
                </w:rPr>
                <w:t xml:space="preserve">'roundCeiling' - </w:t>
              </w:r>
            </w:ins>
            <w:ins w:id="6376" w:author="Mike Beckerle" w:date="2020-04-27T11:04:00Z">
              <w:r>
                <w:rPr>
                  <w:rFonts w:eastAsia="Arial Unicode MS" w:cs="Arial"/>
                </w:rPr>
                <w:t>toward positive infinity.</w:t>
              </w:r>
            </w:ins>
          </w:p>
          <w:p w14:paraId="0EAB935D" w14:textId="77777777" w:rsidR="000E1214" w:rsidRDefault="00A87198">
            <w:pPr>
              <w:pStyle w:val="ListParagraph"/>
              <w:numPr>
                <w:ilvl w:val="0"/>
                <w:numId w:val="110"/>
              </w:numPr>
              <w:rPr>
                <w:ins w:id="6377" w:author="Mike Beckerle" w:date="2020-04-27T11:04:00Z"/>
                <w:rFonts w:eastAsia="Arial Unicode MS" w:cs="Arial"/>
              </w:rPr>
            </w:pPr>
            <w:ins w:id="6378" w:author="Mike Beckerle" w:date="2020-04-27T11:04:00Z">
              <w:r>
                <w:rPr>
                  <w:rFonts w:eastAsia="Arial Unicode MS" w:cs="Arial"/>
                </w:rPr>
                <w:t>'roundFloor' - toward negative infinity</w:t>
              </w:r>
            </w:ins>
          </w:p>
          <w:p w14:paraId="67411D4A" w14:textId="77777777" w:rsidR="000E1214" w:rsidRDefault="00A87198">
            <w:pPr>
              <w:pStyle w:val="ListParagraph"/>
              <w:numPr>
                <w:ilvl w:val="0"/>
                <w:numId w:val="110"/>
              </w:numPr>
              <w:rPr>
                <w:ins w:id="6379" w:author="Mike Beckerle" w:date="2020-04-27T11:05:00Z"/>
                <w:rFonts w:eastAsia="Arial Unicode MS" w:cs="Arial"/>
              </w:rPr>
            </w:pPr>
            <w:ins w:id="6380" w:author="Mike Beckerle" w:date="2020-04-27T11:04:00Z">
              <w:r>
                <w:rPr>
                  <w:rFonts w:eastAsia="Arial Unicode MS" w:cs="Arial"/>
                </w:rPr>
                <w:t>'round</w:t>
              </w:r>
            </w:ins>
            <w:ins w:id="6381" w:author="Unknown">
              <w:r>
                <w:rPr>
                  <w:rFonts w:eastAsia="Arial Unicode MS" w:cs="Arial"/>
                </w:rPr>
                <w:t>Down</w:t>
              </w:r>
            </w:ins>
            <w:ins w:id="6382" w:author="Mike Beckerle" w:date="2020-04-27T11:05:00Z">
              <w:r>
                <w:rPr>
                  <w:rFonts w:eastAsia="Arial Unicode MS" w:cs="Arial"/>
                </w:rPr>
                <w:t>' - toward zero</w:t>
              </w:r>
            </w:ins>
          </w:p>
          <w:p w14:paraId="480D9D2A" w14:textId="77777777" w:rsidR="000E1214" w:rsidRDefault="00A87198">
            <w:pPr>
              <w:pStyle w:val="ListParagraph"/>
              <w:numPr>
                <w:ilvl w:val="0"/>
                <w:numId w:val="110"/>
              </w:numPr>
              <w:rPr>
                <w:ins w:id="6383" w:author="Mike Beckerle" w:date="2020-04-27T11:06:00Z"/>
                <w:rFonts w:eastAsia="Arial Unicode MS" w:cs="Arial"/>
              </w:rPr>
            </w:pPr>
            <w:ins w:id="6384" w:author="Mike Beckerle" w:date="2020-04-27T11:05:00Z">
              <w:r>
                <w:rPr>
                  <w:rFonts w:eastAsia="Arial Unicode MS" w:cs="Arial"/>
                </w:rPr>
                <w:t xml:space="preserve">'roundUp' - </w:t>
              </w:r>
            </w:ins>
            <w:ins w:id="6385" w:author="Mike Beckerle" w:date="2020-04-27T11:06:00Z">
              <w:r>
                <w:rPr>
                  <w:rFonts w:eastAsia="Arial Unicode MS" w:cs="Arial"/>
                </w:rPr>
                <w:t>away from zero</w:t>
              </w:r>
            </w:ins>
          </w:p>
          <w:p w14:paraId="4D5322B5" w14:textId="77777777" w:rsidR="000E1214" w:rsidRDefault="00A87198">
            <w:pPr>
              <w:pStyle w:val="ListParagraph"/>
              <w:numPr>
                <w:ilvl w:val="0"/>
                <w:numId w:val="110"/>
              </w:numPr>
              <w:rPr>
                <w:ins w:id="6386" w:author="Mike Beckerle" w:date="2020-04-27T11:07:00Z"/>
                <w:rFonts w:eastAsia="Arial Unicode MS" w:cs="Arial"/>
              </w:rPr>
            </w:pPr>
            <w:ins w:id="6387" w:author="Mike Beckerle" w:date="2020-04-27T11:06:00Z">
              <w:r>
                <w:rPr>
                  <w:rFonts w:eastAsia="Arial Unicode MS" w:cs="Arial"/>
                </w:rPr>
                <w:t>'roundHalfEven' - toward nearest neighbor, except when both neighbors are equidistant</w:t>
              </w:r>
            </w:ins>
            <w:ins w:id="6388" w:author="Mike Beckerle" w:date="2020-04-27T11:07:00Z">
              <w:r>
                <w:rPr>
                  <w:rFonts w:eastAsia="Arial Unicode MS" w:cs="Arial"/>
                </w:rPr>
                <w:t xml:space="preserve">, in which case round towards the even neighbor. </w:t>
              </w:r>
            </w:ins>
          </w:p>
          <w:p w14:paraId="09675A6A" w14:textId="77777777" w:rsidR="000E1214" w:rsidRDefault="00A87198">
            <w:pPr>
              <w:pStyle w:val="ListParagraph"/>
              <w:numPr>
                <w:ilvl w:val="0"/>
                <w:numId w:val="110"/>
              </w:numPr>
              <w:rPr>
                <w:ins w:id="6389" w:author="Mike Beckerle" w:date="2020-04-27T11:08:00Z"/>
                <w:rFonts w:eastAsia="Arial Unicode MS" w:cs="Arial"/>
              </w:rPr>
            </w:pPr>
            <w:ins w:id="6390" w:author="Mike Beckerle" w:date="2020-04-27T11:07:00Z">
              <w:r>
                <w:rPr>
                  <w:rFonts w:eastAsia="Arial Unicode MS" w:cs="Arial"/>
                </w:rPr>
                <w:t xml:space="preserve">'roundHalfDown' - toward nearest neighbor, except when both neighbors are equidistant, </w:t>
              </w:r>
            </w:ins>
            <w:ins w:id="6391" w:author="Mike Beckerle" w:date="2020-04-27T11:08:00Z">
              <w:r>
                <w:rPr>
                  <w:rFonts w:eastAsia="Arial Unicode MS" w:cs="Arial"/>
                </w:rPr>
                <w:t>in which case round down.</w:t>
              </w:r>
            </w:ins>
          </w:p>
          <w:p w14:paraId="5D04541F" w14:textId="77777777" w:rsidR="000E1214" w:rsidRDefault="00A87198">
            <w:pPr>
              <w:pStyle w:val="ListParagraph"/>
              <w:numPr>
                <w:ilvl w:val="0"/>
                <w:numId w:val="110"/>
              </w:numPr>
              <w:rPr>
                <w:ins w:id="6392" w:author="Mike Beckerle" w:date="2020-04-27T11:09:00Z"/>
                <w:rFonts w:eastAsia="Arial Unicode MS" w:cs="Arial"/>
              </w:rPr>
            </w:pPr>
            <w:ins w:id="6393" w:author="Mike Beckerle" w:date="2020-04-27T11:08:00Z">
              <w:r>
                <w:rPr>
                  <w:rFonts w:eastAsia="Arial Unicode MS" w:cs="Arial"/>
                </w:rPr>
                <w:t>'roundHalfUp' - toward nearest neighbor, except when both neighbors are equidistant, in which case round up.</w:t>
              </w:r>
            </w:ins>
          </w:p>
          <w:p w14:paraId="0A1C0B46" w14:textId="77777777" w:rsidR="000E1214" w:rsidRDefault="00A87198">
            <w:pPr>
              <w:pStyle w:val="ListParagraph"/>
              <w:numPr>
                <w:ilvl w:val="0"/>
                <w:numId w:val="110"/>
              </w:numPr>
              <w:rPr>
                <w:rFonts w:eastAsia="Arial Unicode MS" w:cs="Arial"/>
              </w:rPr>
            </w:pPr>
            <w:ins w:id="6394" w:author="Mike Beckerle" w:date="2020-04-27T11:09:00Z">
              <w:r>
                <w:rPr>
                  <w:rFonts w:eastAsia="Arial Unicode MS" w:cs="Arial"/>
                </w:rPr>
                <w:t xml:space="preserve">'roundUnnecessary' - no rounding. If rounding is </w:t>
              </w:r>
            </w:ins>
            <w:ins w:id="6395" w:author="Mike Beckerle" w:date="2020-04-27T11:11:00Z">
              <w:r>
                <w:rPr>
                  <w:rFonts w:eastAsia="Arial Unicode MS" w:cs="Arial"/>
                </w:rPr>
                <w:t>necessary</w:t>
              </w:r>
            </w:ins>
            <w:ins w:id="6396"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Annotation: dfdl:element, dfdl:</w:t>
            </w:r>
            <w:commentRangeStart w:id="6397"/>
            <w:r>
              <w:rPr>
                <w:rFonts w:eastAsia="Arial Unicode MS" w:cs="Arial"/>
              </w:rPr>
              <w:t>simpleType</w:t>
            </w:r>
            <w:commentRangeEnd w:id="6397"/>
            <w:r>
              <w:rPr>
                <w:rStyle w:val="CommentReference"/>
              </w:rPr>
              <w:commentReference w:id="6397"/>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77777777" w:rsidR="000E1214" w:rsidRDefault="00A87198">
            <w:pPr>
              <w:rPr>
                <w:rFonts w:eastAsia="Arial Unicode MS" w:cs="Arial"/>
              </w:rPr>
            </w:pPr>
            <w:r>
              <w:rPr>
                <w:rFonts w:eastAsia="Arial Unicode MS" w:cs="Arial"/>
              </w:rPr>
              <w:t xml:space="preserve">Indicates how lenient to be when parsing against the pattern.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1C2D4E0F" w:rsidR="000E1214" w:rsidRDefault="00A87198">
            <w:pPr>
              <w:rPr>
                <w:rFonts w:eastAsia="Arial Unicode MS" w:cs="Arial"/>
              </w:rPr>
            </w:pPr>
            <w:r>
              <w:rPr>
                <w:rFonts w:eastAsia="Arial Unicode MS" w:cs="Arial"/>
              </w:rPr>
              <w:t xml:space="preserve">On unparsing the pattern is always followed and follow the rules in </w:t>
            </w:r>
            <w:r>
              <w:fldChar w:fldCharType="begin"/>
            </w:r>
            <w:r>
              <w:rPr>
                <w:rFonts w:eastAsia="Arial Unicode MS" w:cs="Arial"/>
              </w:rPr>
              <w:instrText xml:space="preserve"> REF _Ref263169391 \r \h  \* MERGEFORMAT </w:instrText>
            </w:r>
            <w:r>
              <w:fldChar w:fldCharType="separate"/>
            </w:r>
            <w:r w:rsidR="00852536">
              <w:rPr>
                <w:rFonts w:eastAsia="Arial Unicode MS" w:cs="Arial"/>
              </w:rPr>
              <w:t>13.6.2</w:t>
            </w:r>
            <w:r>
              <w:fldChar w:fldCharType="end"/>
            </w:r>
            <w:r>
              <w:rPr>
                <w:rFonts w:eastAsia="Arial Unicode MS" w:cs="Arial"/>
              </w:rPr>
              <w:t xml:space="preserve"> </w:t>
            </w:r>
            <w:r>
              <w:fldChar w:fldCharType="begin"/>
            </w:r>
            <w:r>
              <w:rPr>
                <w:rFonts w:eastAsia="Arial Unicode MS" w:cs="Arial"/>
              </w:rPr>
              <w:instrText xml:space="preserve"> REF _Ref263169391 \h  \* MERGEFORMAT </w:instrText>
            </w:r>
            <w:r>
              <w:fldChar w:fldCharType="separate"/>
            </w:r>
            <w:r w:rsidR="00852536" w:rsidRPr="00852536">
              <w:rPr>
                <w:rFonts w:eastAsia="Arial Unicode MS" w:cs="Arial"/>
              </w:rPr>
              <w:t>Converting logical numbers to/from text representation</w:t>
            </w:r>
            <w: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7D2C6C5C" w14:textId="2BE162CD" w:rsidR="000E1214" w:rsidRDefault="00A87198">
            <w:pPr>
              <w:rPr>
                <w:rFonts w:eastAsia="Arial Unicode MS" w:cs="Arial"/>
              </w:rPr>
            </w:pPr>
            <w:r>
              <w:rPr>
                <w:rFonts w:eastAsia="Arial Unicode MS" w:cs="Arial"/>
              </w:rPr>
              <w:t xml:space="preserve">Defines </w:t>
            </w:r>
            <w:r w:rsidR="00E11D4A">
              <w:rPr>
                <w:rFonts w:eastAsia="Arial Unicode MS" w:cs="Arial"/>
              </w:rPr>
              <w:t>a</w:t>
            </w:r>
            <w:r>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%#rXX;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447D066" w14:textId="77777777" w:rsidR="000E1214" w:rsidRDefault="00A87198">
            <w:pPr>
              <w:rPr>
                <w:rFonts w:eastAsia="Arial Unicode MS" w:cs="Arial"/>
              </w:rPr>
            </w:pPr>
            <w:r>
              <w:rPr>
                <w:rFonts w:eastAsia="Arial Unicode MS" w:cs="Arial"/>
              </w:rPr>
              <w:t xml:space="preserve">Defines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0089A2B6"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77777777" w:rsidR="000E1214" w:rsidRDefault="00A87198">
            <w:pPr>
              <w:rPr>
                <w:rFonts w:eastAsia="Arial Unicode MS" w:cs="Arial"/>
              </w:rPr>
            </w:pPr>
            <w:r>
              <w:rPr>
                <w:rFonts w:eastAsia="Arial Unicode MS" w:cs="Arial"/>
              </w:rPr>
              <w:t>This property can be computed by way of an expression which returns a DFDL String Literal character. The 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%#rXX;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77777777" w:rsidR="000E1214" w:rsidRDefault="00A87198">
            <w:pPr>
              <w:rPr>
                <w:rFonts w:cs="Arial"/>
              </w:rPr>
            </w:pPr>
            <w:r>
              <w:rPr>
                <w:rFonts w:eastAsia="Arial Unicode MS" w:cs="Arial"/>
                <w:lang w:val="en-GB"/>
              </w:rPr>
              <w:t>When base is not 10, xs:decimal, xs:float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77777777" w:rsidR="000E1214" w:rsidRDefault="00A87198">
            <w:r>
              <w:rPr>
                <w:iCs/>
              </w:rPr>
              <w:t xml:space="preserve">Specifies the code points that are used to overpunch the sign nibble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5CAEEAB3" w:rsidR="000E1214" w:rsidRDefault="00A87198">
            <w:r>
              <w:rPr>
                <w:iCs/>
              </w:rPr>
              <w:t xml:space="preserve">Which characters are used to represent 'overpunched' (included) positive and negative signs, varies by encoding, </w:t>
            </w:r>
            <w:r w:rsidR="00F1488C">
              <w:rPr>
                <w:iCs/>
              </w:rPr>
              <w:t>COBOL</w:t>
            </w:r>
            <w:r>
              <w:rPr>
                <w:iCs/>
              </w:rPr>
              <w:t xml:space="preserve"> compiler and system. The code points are fixed for EBCDIC systems but not for ASCII. </w:t>
            </w:r>
          </w:p>
          <w:p w14:paraId="0F8A89C6" w14:textId="77777777" w:rsidR="000E1214" w:rsidRDefault="00A87198">
            <w:r>
              <w:rPr>
                <w:iCs/>
              </w:rPr>
              <w: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t>
            </w:r>
            <w:r>
              <w:t xml:space="preserve"> </w:t>
            </w:r>
          </w:p>
          <w:p w14:paraId="50D43AF5" w14:textId="77777777" w:rsidR="000E1214" w:rsidRDefault="00A87198">
            <w:pPr>
              <w:pStyle w:val="ListParagraph"/>
              <w:numPr>
                <w:ilvl w:val="0"/>
                <w:numId w:val="113"/>
              </w:numPr>
            </w:pPr>
            <w:r>
              <w:rPr>
                <w:iCs/>
              </w:rPr>
              <w:t>asciiStandard: ASCII characters '0123456789' represent a positive sign and the corresponding digit. (Sign nibble for '+' is 0x3, which is the high nibble of these code points unmodified.) ASCII characters 'pqrstuvwxy' represent negative sign and digits 0 to 9. (Code points 0x70 to 0x79)</w:t>
            </w:r>
            <w:r>
              <w:t xml:space="preserve"> </w:t>
            </w:r>
          </w:p>
          <w:p w14:paraId="78E6B486" w14:textId="7AA02336" w:rsidR="000E1214" w:rsidRDefault="00A87198">
            <w:pPr>
              <w:pStyle w:val="ListParagraph"/>
              <w:numPr>
                <w:ilvl w:val="0"/>
                <w:numId w:val="114"/>
              </w:numPr>
            </w:pPr>
            <w:r>
              <w:rPr>
                <w:iCs/>
              </w:rPr>
              <w:t xml:space="preserve">asciiTranslatedEBCDIC: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7777777" w:rsidR="000E1214" w:rsidRDefault="00A87198">
            <w:pPr>
              <w:pStyle w:val="ListParagraph"/>
              <w:numPr>
                <w:ilvl w:val="0"/>
                <w:numId w:val="114"/>
              </w:numPr>
            </w:pPr>
            <w:r>
              <w:rPr>
                <w:iCs/>
              </w:rPr>
              <w:t>asciiCARealiaModified</w:t>
            </w:r>
            <w:r>
              <w:rPr>
                <w:rStyle w:val="FootnoteReference"/>
                <w:rFonts w:cs="Arial"/>
                <w:iCs/>
              </w:rPr>
              <w:footnoteReference w:id="41"/>
            </w:r>
            <w:r>
              <w:rPr>
                <w:iCs/>
              </w:rPr>
              <w:t>:  In this style, the ASCII characters '0123456789' represent positive sign and digits 0 to 9 as in standard.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6971C620" w:rsidR="000E1214" w:rsidRDefault="00A87198">
            <w:pPr>
              <w:pStyle w:val="ListParagraph"/>
              <w:numPr>
                <w:ilvl w:val="0"/>
                <w:numId w:val="114"/>
              </w:numPr>
              <w:rPr>
                <w:rFonts w:eastAsia="Arial Unicode MS"/>
              </w:rPr>
            </w:pPr>
            <w:r>
              <w:rPr>
                <w:iCs/>
              </w:rPr>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r w:rsidR="00F1488C">
              <w:rPr>
                <w:iCs/>
              </w:rPr>
              <w:t>modeler</w:t>
            </w:r>
            <w:r>
              <w:rPr>
                <w:iCs/>
              </w:rPr>
              <w:t xml:space="preserve"> must specify an encoding like ISO-8859-1 </w:t>
            </w:r>
            <w:r w:rsidR="00F1488C">
              <w:rPr>
                <w:iCs/>
              </w:rPr>
              <w:t>for</w:t>
            </w:r>
            <w:r>
              <w:rPr>
                <w:iCs/>
              </w:rPr>
              <w:t xml:space="preserve"> such zoned decimals to parse without an encoding error. (Note that neither ISO-8859-1 encoding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38C4954D" w:rsidR="000E1214" w:rsidRDefault="00A87198">
      <w:pPr>
        <w:pStyle w:val="Caption"/>
      </w:pPr>
      <w:bookmarkStart w:id="6398" w:name="_Toc130873640"/>
      <w:bookmarkStart w:id="6399" w:name="_Toc140549612"/>
      <w:bookmarkStart w:id="6400" w:name="_Ref140946684"/>
      <w:bookmarkStart w:id="6401" w:name="_Ref140946689"/>
      <w:bookmarkStart w:id="6402" w:name="_Toc177399101"/>
      <w:bookmarkStart w:id="6403" w:name="_Toc175057388"/>
      <w:bookmarkStart w:id="6404" w:name="_Toc199516325"/>
      <w:bookmarkStart w:id="6405" w:name="_Toc194983988"/>
      <w:bookmarkStart w:id="6406" w:name="_Ref215978163"/>
      <w:bookmarkStart w:id="6407" w:name="_Ref215978195"/>
      <w:bookmarkStart w:id="6408" w:name="_Toc243112832"/>
      <w:r>
        <w:t xml:space="preserve">Table </w:t>
      </w:r>
      <w:fldSimple w:instr=" SEQ Table \* ARABIC ">
        <w:r w:rsidR="00852536">
          <w:rPr>
            <w:noProof/>
          </w:rPr>
          <w:t>31</w:t>
        </w:r>
      </w:fldSimple>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385C20DE" w14:textId="77777777" w:rsidR="000E1214" w:rsidRDefault="00A87198">
      <w:pPr>
        <w:rPr>
          <w:rFonts w:cs="Arial"/>
        </w:rPr>
      </w:pPr>
      <w:r>
        <w:rPr>
          <w:rFonts w:cs="Arial"/>
          <w:lang w:eastAsia="en-GB"/>
        </w:rPr>
        <w:t>Implementation note: This rule is in the interests of clarity, and is an extra constraint compared to ICU.</w:t>
      </w:r>
    </w:p>
    <w:bookmarkEnd w:id="6398"/>
    <w:bookmarkEnd w:id="6399"/>
    <w:bookmarkEnd w:id="6400"/>
    <w:bookmarkEnd w:id="6401"/>
    <w:bookmarkEnd w:id="6402"/>
    <w:bookmarkEnd w:id="6403"/>
    <w:bookmarkEnd w:id="6404"/>
    <w:bookmarkEnd w:id="6405"/>
    <w:bookmarkEnd w:id="6406"/>
    <w:bookmarkEnd w:id="6407"/>
    <w:bookmarkEnd w:id="6408"/>
    <w:p w14:paraId="4165A6BC" w14:textId="77777777" w:rsidR="000E1214" w:rsidRDefault="000E1214">
      <w:pPr>
        <w:rPr>
          <w:rFonts w:cs="Arial"/>
        </w:rPr>
      </w:pPr>
    </w:p>
    <w:p w14:paraId="73BA5C13" w14:textId="77777777" w:rsidR="000E1214" w:rsidRDefault="00A87198" w:rsidP="002439DA">
      <w:pPr>
        <w:pStyle w:val="Heading3"/>
        <w:rPr>
          <w:rFonts w:eastAsia="Times New Roman"/>
        </w:rPr>
      </w:pPr>
      <w:bookmarkStart w:id="6409" w:name="_Toc254776341"/>
      <w:bookmarkStart w:id="6410" w:name="_Toc254776342"/>
      <w:bookmarkStart w:id="6411" w:name="_Toc254776343"/>
      <w:bookmarkStart w:id="6412" w:name="_Toc254776344"/>
      <w:bookmarkStart w:id="6413" w:name="_Ref254704660"/>
      <w:bookmarkStart w:id="6414" w:name="_Toc349042754"/>
      <w:bookmarkStart w:id="6415" w:name="_Toc39166902"/>
      <w:bookmarkEnd w:id="6409"/>
      <w:bookmarkEnd w:id="6410"/>
      <w:bookmarkEnd w:id="6411"/>
      <w:bookmarkEnd w:id="6412"/>
      <w:r>
        <w:rPr>
          <w:rFonts w:eastAsia="Times New Roman"/>
        </w:rPr>
        <w:t>The dfdl:textNumberPattern Property</w:t>
      </w:r>
      <w:bookmarkEnd w:id="6413"/>
      <w:bookmarkEnd w:id="6414"/>
      <w:bookmarkEnd w:id="6415"/>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68A0863C"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6416" w:name="_Ref275431294"/>
      <w:r>
        <w:rPr>
          <w:rFonts w:eastAsia="Times New Roman" w:cs="Arial"/>
        </w:rPr>
        <w:t>dfdl:textNumberPattern for dfdl:textNumberRep 'standard'</w:t>
      </w:r>
      <w:bookmarkEnd w:id="6416"/>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o''clock".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0C06886" w:rsidR="000E1214" w:rsidRDefault="00A87198">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sidR="00852536">
        <w:rPr>
          <w:rFonts w:cs="Arial"/>
          <w:noProof/>
        </w:rPr>
        <w:t>32</w:t>
      </w:r>
      <w: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1076A0CB"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8"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5D9ADB45" w:rsidR="000E1214" w:rsidRDefault="00A87198">
      <w:pPr>
        <w:pStyle w:val="Caption"/>
      </w:pPr>
      <w:r>
        <w:t xml:space="preserve">Table </w:t>
      </w:r>
      <w:fldSimple w:instr=" SEQ Table \* ARABIC ">
        <w:r w:rsidR="00852536">
          <w:rPr>
            <w:noProof/>
          </w:rPr>
          <w:t>33</w:t>
        </w:r>
      </w:fldSimple>
      <w:r>
        <w:t xml:space="preserve"> Examples of P Symbol in the dfdl:textNumberPattern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68B474B2" w:rsidR="000E1214" w:rsidRDefault="00A87198">
      <w:pPr>
        <w:pStyle w:val="Caption"/>
      </w:pPr>
      <w:r>
        <w:t xml:space="preserve"> Figure </w:t>
      </w:r>
      <w:fldSimple w:instr=" SEQ Figure \* ARABIC ">
        <w:r w:rsidR="00852536">
          <w:rPr>
            <w:noProof/>
          </w:rPr>
          <w:t>4</w:t>
        </w:r>
      </w:fldSimple>
      <w:r>
        <w:t xml:space="preserve"> dfdl:textNumberPattern BNF syntax</w:t>
      </w:r>
    </w:p>
    <w:p w14:paraId="2535F51B" w14:textId="77777777" w:rsidR="000E1214" w:rsidRDefault="00A87198">
      <w:pPr>
        <w:rPr>
          <w:rFonts w:cs="Arial"/>
        </w:rPr>
      </w:pPr>
      <w:r>
        <w:rPr>
          <w:rFonts w:cs="Arial"/>
        </w:rPr>
        <w:t>The first subpattern is for positive numbers. The second (optional) subpattern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
        <w:t>The grouping separator ',' can occur inside the integer region, between any two pattern characters of that region, as long as the number region is not followed by an exponent region.</w:t>
      </w:r>
    </w:p>
    <w:p w14:paraId="34DA8CED" w14:textId="77777777" w:rsidR="000E1214" w:rsidRDefault="00A87198">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
        <w:t xml:space="preserve">The pad specifier </w:t>
      </w:r>
      <w:r>
        <w:rPr>
          <w:rFonts w:eastAsia="MS Mincho"/>
        </w:rPr>
        <w:t>padSpec</w:t>
      </w:r>
      <w:r>
        <w:t xml:space="preserve"> may appear before the prefix, after the prefix, before the suffix, after the suffix, or not at all.</w:t>
      </w:r>
    </w:p>
    <w:p w14:paraId="76F778AF" w14:textId="77777777" w:rsidR="000E1214" w:rsidRDefault="00A87198">
      <w:r>
        <w:t xml:space="preserve">In place of '0', the digits '1' through '9' in the number or vpinteger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fraction sub-pattern above.</w:t>
      </w:r>
    </w:p>
    <w:p w14:paraId="6CFF6579" w14:textId="77777777" w:rsidR="000E1214" w:rsidRDefault="00A87198">
      <w:r>
        <w:t xml:space="preserve">The term </w:t>
      </w:r>
      <w:r>
        <w:rPr>
          <w:rStyle w:val="Emphasis"/>
        </w:rPr>
        <w:t>minimum fraction digits</w:t>
      </w:r>
      <w:r>
        <w:t xml:space="preserve"> is the total number of '0' characters (only) in the fraction sub-pattern above.</w:t>
      </w:r>
    </w:p>
    <w:p w14:paraId="1CE4B245" w14:textId="3EAE4401" w:rsidR="000E1214" w:rsidRDefault="00A87198">
      <w:r>
        <w:t xml:space="preserve">The term </w:t>
      </w:r>
      <w:r>
        <w:rPr>
          <w:rStyle w:val="Emphasis"/>
        </w:rPr>
        <w:t>maximum integer digits</w:t>
      </w:r>
      <w:r>
        <w:t xml:space="preserve"> is a limit that is implementation-</w:t>
      </w:r>
      <w:r w:rsidR="00F1488C">
        <w:t>dependent but</w:t>
      </w:r>
      <w:r>
        <w:t xml:space="preserve"> must be at least 20 (which is the number of digits in a base 10 unsigned long).</w:t>
      </w:r>
      <w:r>
        <w:rPr>
          <w:rStyle w:val="FootnoteReference"/>
          <w:rFonts w:cs="Arial"/>
        </w:rPr>
        <w:footnoteReference w:id="42"/>
      </w:r>
    </w:p>
    <w:p w14:paraId="0C97B658" w14:textId="77777777" w:rsidR="000E1214" w:rsidRDefault="00A87198">
      <w:r>
        <w:t xml:space="preserve">The term </w:t>
      </w:r>
      <w:r>
        <w:rPr>
          <w:rStyle w:val="Emphasis"/>
        </w:rPr>
        <w:t>minimum integer digits</w:t>
      </w:r>
      <w:r>
        <w:t xml:space="preserve"> is the total number of '0' characters (only) in the integer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4E69532F" w:rsidR="000E1214" w:rsidRDefault="00A87198">
      <w:r>
        <w:t xml:space="preserve">If the number of actual fraction digits exceeds the </w:t>
      </w:r>
      <w:r>
        <w:rPr>
          <w:rStyle w:val="Emphasis"/>
          <w:rFonts w:cs="Arial"/>
        </w:rPr>
        <w:t>maximum fraction digits</w:t>
      </w:r>
      <w:r>
        <w:t xml:space="preserve">, then half-even rounding it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3C5054A1"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w:t>
      </w:r>
      <w:r w:rsidR="00F1488C">
        <w:t>are</w:t>
      </w:r>
      <w:r>
        <w:t xml:space="preserve"> four or less. </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6417" w:name="sci"/>
      <w:bookmarkEnd w:id="6417"/>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77777777" w:rsidR="000E1214" w:rsidRDefault="00A87198">
      <w:r>
        <w:t xml:space="preserve">Exponential patterns may 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1CAADC8C" w:rsidR="000E1214" w:rsidRDefault="00A87198">
      <w:pPr>
        <w:pStyle w:val="Caption"/>
      </w:pPr>
      <w:r>
        <w:t xml:space="preserve">Table </w:t>
      </w:r>
      <w:fldSimple w:instr=" SEQ Table \* ARABIC ">
        <w:r w:rsidR="00852536">
          <w:rPr>
            <w:noProof/>
          </w:rPr>
          <w:t>34</w:t>
        </w:r>
      </w:fldSimple>
      <w:r>
        <w:t xml:space="preserve"> Significant Digits '@' Symbol in the dfdl:textNumberPattern Property</w:t>
      </w:r>
    </w:p>
    <w:p w14:paraId="647D5F94" w14:textId="77777777" w:rsidR="000E1214" w:rsidRDefault="00A87198">
      <w:pPr>
        <w:numPr>
          <w:ilvl w:val="0"/>
          <w:numId w:val="116"/>
        </w:numPr>
        <w:rPr>
          <w:rFonts w:cs="Arial"/>
        </w:rPr>
      </w:pPr>
      <w:r>
        <w:rPr>
          <w:rFonts w:cs="Arial"/>
        </w:rPr>
        <w:t xml:space="preserve">Significant digit counts may be expressed using patterns that specify a minimum and maximum number of significant digits. These are indicated by the </w:t>
      </w:r>
      <w:r>
        <w:rPr>
          <w:rFonts w:eastAsia="MS Mincho"/>
        </w:rPr>
        <w:t>'@'</w:t>
      </w:r>
      <w:r>
        <w:rPr>
          <w:rFonts w:cs="Arial"/>
        </w:rPr>
        <w:t xml:space="preserve"> and </w:t>
      </w:r>
      <w:r>
        <w:rPr>
          <w:rFonts w:eastAsia="MS Mincho"/>
        </w:rPr>
        <w:t>'#'</w:t>
      </w:r>
      <w:r>
        <w:rPr>
          <w:rFonts w:cs="Arial"/>
        </w:rPr>
        <w:t xml:space="preserve"> characters. The minimum number of significant digits is the number of </w:t>
      </w:r>
      <w:r>
        <w:rPr>
          <w:rFonts w:eastAsia="MS Mincho"/>
        </w:rPr>
        <w:t>'@'</w:t>
      </w:r>
      <w:r>
        <w:rPr>
          <w:rFonts w:cs="Arial"/>
        </w:rPr>
        <w:t xml:space="preserve"> characters. The maximum number of significant digits is the number of </w:t>
      </w:r>
      <w:r>
        <w:rPr>
          <w:rFonts w:eastAsia="MS Mincho"/>
        </w:rPr>
        <w:t>'@'</w:t>
      </w:r>
      <w:r>
        <w:rPr>
          <w:rFonts w:cs="Arial"/>
        </w:rPr>
        <w:t xml:space="preserve"> characters plus the number of </w:t>
      </w:r>
      <w:r>
        <w:rPr>
          <w:rFonts w:eastAsia="MS Mincho"/>
        </w:rPr>
        <w:t>'#'</w:t>
      </w:r>
      <w:r>
        <w:rPr>
          <w:rFonts w:cs="Arial"/>
        </w:rPr>
        <w:t xml:space="preserve"> characters following on the right. For example, the pattern </w:t>
      </w:r>
      <w:r>
        <w:rPr>
          <w:rFonts w:eastAsia="MS Mincho"/>
        </w:rPr>
        <w:t>"@@@"</w:t>
      </w:r>
      <w:r>
        <w:rPr>
          <w:rFonts w:cs="Arial"/>
        </w:rPr>
        <w:t xml:space="preserve"> indicates exactly 3 significant digits. The pattern </w:t>
      </w:r>
      <w:r>
        <w:rPr>
          <w:rFonts w:eastAsia="MS Mincho"/>
        </w:rPr>
        <w:t>"@##"</w:t>
      </w:r>
      <w:r>
        <w:rPr>
          <w:rFonts w:cs="Arial"/>
        </w:rP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rPr>
          <w:rFonts w:cs="Arial"/>
        </w:rPr>
        <w:t xml:space="preserve"> formats the number 0.1203 as </w:t>
      </w:r>
      <w:r>
        <w:rPr>
          <w:rFonts w:eastAsia="MS Mincho"/>
        </w:rPr>
        <w:t>"0.12"</w:t>
      </w:r>
      <w:r>
        <w:rPr>
          <w:rFonts w:cs="Arial"/>
        </w:rPr>
        <w:t>.</w:t>
      </w:r>
    </w:p>
    <w:p w14:paraId="38C896E5" w14:textId="77777777" w:rsidR="000E1214" w:rsidRDefault="00A87198">
      <w:pPr>
        <w:numPr>
          <w:ilvl w:val="0"/>
          <w:numId w:val="116"/>
        </w:numPr>
        <w:rPr>
          <w:rFonts w:cs="Arial"/>
        </w:rPr>
      </w:pPr>
      <w:r>
        <w:rPr>
          <w:rFonts w:cs="Arial"/>
        </w:rPr>
        <w:t xml:space="preserve">If a pattern uses significant digits, it may not contain a decimal separator, nor the </w:t>
      </w:r>
      <w:r>
        <w:rPr>
          <w:rFonts w:eastAsia="MS Mincho"/>
        </w:rPr>
        <w:t>'0'</w:t>
      </w:r>
      <w:r>
        <w:rPr>
          <w:rFonts w:cs="Arial"/>
        </w:rPr>
        <w:t xml:space="preserve"> pattern character. Patterns such as </w:t>
      </w:r>
      <w:r>
        <w:rPr>
          <w:rFonts w:eastAsia="MS Mincho"/>
        </w:rPr>
        <w:t>"@00"</w:t>
      </w:r>
      <w:r>
        <w:rPr>
          <w:rFonts w:cs="Arial"/>
        </w:rPr>
        <w:t xml:space="preserve"> or </w:t>
      </w:r>
      <w:r>
        <w:rPr>
          <w:rFonts w:eastAsia="MS Mincho"/>
        </w:rPr>
        <w:t>"@.###"</w:t>
      </w:r>
      <w:r>
        <w:rPr>
          <w:rFonts w:cs="Arial"/>
        </w:rPr>
        <w:t xml:space="preserve"> are disallowed.</w:t>
      </w:r>
    </w:p>
    <w:p w14:paraId="025198C6" w14:textId="1A0F9B9D" w:rsidR="000E1214" w:rsidRDefault="00A87198">
      <w:pPr>
        <w:numPr>
          <w:ilvl w:val="0"/>
          <w:numId w:val="116"/>
        </w:numPr>
        <w:rPr>
          <w:rFonts w:cs="Arial"/>
        </w:rPr>
      </w:pPr>
      <w:r>
        <w:rPr>
          <w:rFonts w:cs="Arial"/>
        </w:rPr>
        <w:t xml:space="preserve">Any number of </w:t>
      </w:r>
      <w:r>
        <w:rPr>
          <w:rFonts w:eastAsia="MS Mincho"/>
        </w:rPr>
        <w:t>'#'</w:t>
      </w:r>
      <w:r>
        <w:rPr>
          <w:rFonts w:cs="Arial"/>
        </w:rPr>
        <w:t xml:space="preserve"> characters may be prepended to the left of the leftmost </w:t>
      </w:r>
      <w:r>
        <w:rPr>
          <w:rFonts w:eastAsia="MS Mincho"/>
        </w:rPr>
        <w:t>'@'</w:t>
      </w:r>
      <w:r>
        <w:rPr>
          <w:rFonts w:cs="Arial"/>
        </w:rPr>
        <w:t xml:space="preserve"> character. These have no effect on the minimum and maximum significant digits </w:t>
      </w:r>
      <w:r w:rsidR="00F1488C">
        <w:rPr>
          <w:rFonts w:cs="Arial"/>
        </w:rPr>
        <w:t>counts but</w:t>
      </w:r>
      <w:r>
        <w:rPr>
          <w:rFonts w:cs="Arial"/>
        </w:rPr>
        <w:t xml:space="preserve"> may be used to position grouping separators. For example, </w:t>
      </w:r>
      <w:r>
        <w:rPr>
          <w:rFonts w:eastAsia="MS Mincho"/>
        </w:rPr>
        <w:t>"#,#@#"</w:t>
      </w:r>
      <w:r>
        <w:rPr>
          <w:rFonts w:cs="Arial"/>
        </w:rPr>
        <w:t xml:space="preserve"> indicates a minimum of one significant </w:t>
      </w:r>
      <w:r w:rsidR="00F1488C">
        <w:rPr>
          <w:rFonts w:cs="Arial"/>
        </w:rPr>
        <w:t>digit</w:t>
      </w:r>
      <w:r>
        <w:rPr>
          <w:rFonts w:cs="Arial"/>
        </w:rPr>
        <w:t>, a maximum of two significant digits, and a grouping size of three.</w:t>
      </w:r>
    </w:p>
    <w:p w14:paraId="0F5EA5A5" w14:textId="77777777" w:rsidR="000E1214" w:rsidRDefault="00A87198">
      <w:pPr>
        <w:numPr>
          <w:ilvl w:val="0"/>
          <w:numId w:val="116"/>
        </w:numPr>
        <w:rPr>
          <w:rFonts w:cs="Arial"/>
        </w:rPr>
      </w:pPr>
      <w:r>
        <w:rPr>
          <w:rFonts w:cs="Arial"/>
        </w:rPr>
        <w:t>The number of significant digits has no effect on parsing.</w:t>
      </w:r>
    </w:p>
    <w:p w14:paraId="3D0569E2" w14:textId="77777777" w:rsidR="000E1214" w:rsidRDefault="00A87198">
      <w:pPr>
        <w:numPr>
          <w:ilvl w:val="0"/>
          <w:numId w:val="116"/>
        </w:numPr>
        <w:rPr>
          <w:rFonts w:cs="Arial"/>
        </w:rPr>
      </w:pPr>
      <w:r>
        <w:rPr>
          <w:rFonts w:cs="Arial"/>
        </w:rPr>
        <w:t xml:space="preserve">Significant digits may be used together with exponential notation.  For example, the pattern </w:t>
      </w:r>
      <w:r>
        <w:rPr>
          <w:rFonts w:eastAsia="MS Mincho"/>
        </w:rPr>
        <w:t>"@@###E0"</w:t>
      </w:r>
      <w:r>
        <w:rPr>
          <w:rFonts w:cs="Arial"/>
        </w:rPr>
        <w:t xml:space="preserve"> is equivalent to </w:t>
      </w:r>
      <w:r>
        <w:rPr>
          <w:rFonts w:eastAsia="MS Mincho"/>
        </w:rPr>
        <w:t>"0.0###E0"</w:t>
      </w:r>
      <w:r>
        <w:rPr>
          <w:rFonts w:cs="Arial"/>
        </w:rPr>
        <w:t>.</w:t>
      </w:r>
    </w:p>
    <w:p w14:paraId="13BBE3C3" w14:textId="78223D6E" w:rsidR="000E1214" w:rsidRDefault="00A87198">
      <w:pPr>
        <w:numPr>
          <w:ilvl w:val="0"/>
          <w:numId w:val="116"/>
        </w:numPr>
        <w:rPr>
          <w:rFonts w:cs="Arial"/>
        </w:rPr>
      </w:pPr>
      <w:r>
        <w:rPr>
          <w:rFonts w:cs="Arial"/>
        </w:rPr>
        <w:t>The '@' pattern character can be used only in 'standard' textNumberRep (not 'zoned'</w:t>
      </w:r>
      <w:r w:rsidR="00F1488C">
        <w:rPr>
          <w:rFonts w:cs="Arial"/>
        </w:rPr>
        <w:t>) and</w:t>
      </w:r>
      <w:r>
        <w:rPr>
          <w:rFonts w:cs="Arial"/>
        </w:rP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2A9672A6" w:rsidR="000E1214" w:rsidRDefault="00A87198">
      <w:pPr>
        <w:rPr>
          <w:rFonts w:cs="Arial"/>
        </w:rPr>
      </w:pPr>
      <w:r>
        <w:rPr>
          <w:rFonts w:cs="Arial"/>
        </w:rPr>
        <w:t xml:space="preserve">When dfdl:textNumberRep is 'zoned' a subset of the number pattern language described in Section </w:t>
      </w:r>
      <w:r>
        <w:fldChar w:fldCharType="begin"/>
      </w:r>
      <w:r>
        <w:rPr>
          <w:rFonts w:cs="Arial"/>
        </w:rPr>
        <w:instrText xml:space="preserve"> REF _Ref275431294 \r \h  \* MERGEFORMAT </w:instrText>
      </w:r>
      <w:r>
        <w:fldChar w:fldCharType="separate"/>
      </w:r>
      <w:r w:rsidR="00852536">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r w:rsidR="00852536">
        <w:rPr>
          <w:rFonts w:cs="Arial"/>
        </w:rPr>
        <w:t>dfdl:textNumberPattern for dfdl:textNumberRep 'standard'</w:t>
      </w:r>
      <w: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77777777" w:rsidR="000E1214" w:rsidRDefault="00A87198">
      <w:pPr>
        <w:numPr>
          <w:ilvl w:val="0"/>
          <w:numId w:val="118"/>
        </w:numPr>
        <w:rPr>
          <w:rFonts w:eastAsia="MS Mincho"/>
        </w:rPr>
      </w:pPr>
      <w:r>
        <w:rPr>
          <w:rFonts w:eastAsia="MS Mincho" w:cs="Arial"/>
          <w:lang w:eastAsia="ja-JP"/>
        </w:rPr>
        <w:t>'+' MUST BE present at the beginning or end of the pattern to indicate whether the leading or trailing digit carries the overpunched sign, if the logical type is signed</w:t>
      </w:r>
      <w:r>
        <w:rPr>
          <w:rFonts w:eastAsia="MS Mincho"/>
        </w:rPr>
        <w:t xml:space="preserve"> </w:t>
      </w:r>
    </w:p>
    <w:p w14:paraId="37B8C673" w14:textId="77777777" w:rsidR="000E1214" w:rsidRDefault="00A87198">
      <w:pPr>
        <w:numPr>
          <w:ilvl w:val="0"/>
          <w:numId w:val="119"/>
        </w:numPr>
        <w:rPr>
          <w:rFonts w:eastAsia="MS Mincho" w:cs="Arial"/>
          <w:lang w:eastAsia="ja-JP"/>
        </w:rPr>
      </w:pPr>
      <w:r>
        <w:rPr>
          <w:rFonts w:eastAsia="MS Mincho" w:cs="Arial"/>
          <w:lang w:eastAsia="ja-JP"/>
        </w:rPr>
        <w:t xml:space="preserve"> '+' MAY BE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77777777" w:rsidR="000E1214" w:rsidRDefault="00A87198">
      <w:pPr>
        <w:numPr>
          <w:ilvl w:val="0"/>
          <w:numId w:val="119"/>
        </w:numPr>
        <w:rPr>
          <w:rFonts w:cs="Arial"/>
        </w:rPr>
      </w:pPr>
      <w:r>
        <w:rPr>
          <w:rFonts w:eastAsia="MS Mincho" w:cs="Arial"/>
          <w:lang w:eastAsia="ja-JP"/>
        </w:rPr>
        <w:t xml:space="preserve"> 'V' MAY BE used  to indicate the location of an implied decimal point </w:t>
      </w:r>
    </w:p>
    <w:p w14:paraId="4CD9BF74" w14:textId="77777777" w:rsidR="000E1214" w:rsidRDefault="00A87198">
      <w:pPr>
        <w:numPr>
          <w:ilvl w:val="0"/>
          <w:numId w:val="119"/>
        </w:numPr>
        <w:rPr>
          <w:rFonts w:cs="Arial"/>
        </w:rPr>
      </w:pPr>
      <w:r>
        <w:rPr>
          <w:rFonts w:eastAsia="MS Mincho" w:cs="Arial"/>
          <w:lang w:eastAsia="ja-JP"/>
        </w:rPr>
        <w:t>'P' MAY BE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399BCC64" w:rsidR="000E1214" w:rsidRDefault="00A87198">
      <w:pPr>
        <w:rPr>
          <w:rFonts w:cs="Arial"/>
        </w:rPr>
      </w:pPr>
      <w:r>
        <w:rPr>
          <w:rFonts w:cs="Arial"/>
        </w:rPr>
        <w:t xml:space="preserve">Rounding occurs as described under Rounding in </w:t>
      </w:r>
      <w:r>
        <w:fldChar w:fldCharType="begin"/>
      </w:r>
      <w:r>
        <w:rPr>
          <w:rFonts w:cs="Arial"/>
        </w:rPr>
        <w:instrText xml:space="preserve"> REF _Ref275431294 \r \h  \* MERGEFORMAT </w:instrText>
      </w:r>
      <w:r>
        <w:fldChar w:fldCharType="separate"/>
      </w:r>
      <w:r w:rsidR="00852536">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r w:rsidR="00852536">
        <w:rPr>
          <w:rFonts w:cs="Arial"/>
        </w:rPr>
        <w:t>dfdl:textNumberPattern for dfdl:textNumberRep 'standard'</w:t>
      </w:r>
      <w:r>
        <w:fldChar w:fldCharType="end"/>
      </w:r>
    </w:p>
    <w:p w14:paraId="4F91B437" w14:textId="77777777" w:rsidR="000E1214" w:rsidRDefault="00A87198" w:rsidP="002439DA">
      <w:pPr>
        <w:pStyle w:val="Heading3"/>
        <w:rPr>
          <w:rFonts w:eastAsia="Times New Roman"/>
        </w:rPr>
      </w:pPr>
      <w:bookmarkStart w:id="6418" w:name="_Ref263169391"/>
      <w:bookmarkStart w:id="6419" w:name="_Ref263169398"/>
      <w:bookmarkStart w:id="6420" w:name="_Toc349042755"/>
      <w:bookmarkStart w:id="6421" w:name="_Toc39166903"/>
      <w:r>
        <w:rPr>
          <w:rFonts w:eastAsia="Times New Roman"/>
        </w:rPr>
        <w:t>Converting logical numbers to/from text representation</w:t>
      </w:r>
      <w:bookmarkEnd w:id="6418"/>
      <w:bookmarkEnd w:id="6419"/>
      <w:bookmarkEnd w:id="6420"/>
      <w:bookmarkEnd w:id="6421"/>
    </w:p>
    <w:p w14:paraId="23BB9140" w14:textId="77777777" w:rsidR="000E1214" w:rsidRDefault="00A87198">
      <w:pPr>
        <w:pStyle w:val="ListParagraph"/>
        <w:numPr>
          <w:ilvl w:val="0"/>
          <w:numId w:val="120"/>
        </w:numPr>
      </w:pPr>
      <w:r>
        <w:t>Signed numbers with dfdl:textNumberRep 'standard' and dfdl:textStandardBase 10 are mapped using the dfdl:textNumberPattern.</w:t>
      </w:r>
    </w:p>
    <w:p w14:paraId="6DC013F9" w14:textId="77777777" w:rsidR="000E1214" w:rsidRDefault="00A87198">
      <w:pPr>
        <w:pStyle w:val="ListParagraph"/>
        <w:numPr>
          <w:ilvl w:val="0"/>
          <w:numId w:val="120"/>
        </w:numPr>
      </w:pPr>
      <w:r>
        <w:t>Signed numbers with dfdl:textNumberRep 'standard' and dfdl:textStandardBase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Unsigned numbers with dfdl:textNumberRep 'standard' and dfdl:textStandardBase 10  are mapped using the dfdl:textNumberPattern. On parsing it is a processing error if the data are negative.</w:t>
      </w:r>
    </w:p>
    <w:p w14:paraId="36295E9F" w14:textId="77777777" w:rsidR="000E1214" w:rsidRDefault="00A87198">
      <w:pPr>
        <w:pStyle w:val="ListParagraph"/>
        <w:numPr>
          <w:ilvl w:val="0"/>
          <w:numId w:val="120"/>
        </w:numPr>
      </w:pPr>
      <w:r>
        <w:t>Unsigned numbers with dfdl:textNumberRep 'standard' and dfdl:textStandardBase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Unsigned numbers with dfdl:textNumberRep 'zoned' are mapped using the dfdl:textNumberPattern to indicate the position of the sign and virtual decimal point. On parsing it is a processing error if the data are negative. On unparsing the data are not overpunched with a sign.</w:t>
      </w:r>
    </w:p>
    <w:p w14:paraId="1C982606" w14:textId="77777777" w:rsidR="000E1214" w:rsidRDefault="00A87198" w:rsidP="00A64D65">
      <w:pPr>
        <w:pStyle w:val="Heading2"/>
      </w:pPr>
      <w:r>
        <w:br w:type="page"/>
      </w:r>
      <w:bookmarkStart w:id="6422" w:name="_Toc322911345"/>
      <w:bookmarkStart w:id="6423" w:name="_Toc322911660"/>
      <w:bookmarkStart w:id="6424" w:name="_Toc322911908"/>
      <w:bookmarkStart w:id="6425" w:name="_Toc322912199"/>
      <w:bookmarkStart w:id="6426" w:name="_Toc329093048"/>
      <w:bookmarkStart w:id="6427" w:name="_Toc332701561"/>
      <w:bookmarkStart w:id="6428" w:name="_Toc332701865"/>
      <w:bookmarkStart w:id="6429" w:name="_Toc332711659"/>
      <w:bookmarkStart w:id="6430" w:name="_Toc332711967"/>
      <w:bookmarkStart w:id="6431" w:name="_Toc332712269"/>
      <w:bookmarkStart w:id="6432" w:name="_Toc332724185"/>
      <w:bookmarkStart w:id="6433" w:name="_Toc332724485"/>
      <w:bookmarkStart w:id="6434" w:name="_Toc341102781"/>
      <w:bookmarkStart w:id="6435" w:name="_Toc347241516"/>
      <w:bookmarkStart w:id="6436" w:name="_Toc347744709"/>
      <w:bookmarkStart w:id="6437" w:name="_Toc348984492"/>
      <w:bookmarkStart w:id="6438" w:name="_Toc348984797"/>
      <w:bookmarkStart w:id="6439" w:name="_Toc349037961"/>
      <w:bookmarkStart w:id="6440" w:name="_Toc349038263"/>
      <w:bookmarkStart w:id="6441" w:name="_Toc349042756"/>
      <w:bookmarkStart w:id="6442" w:name="_Toc349642170"/>
      <w:bookmarkStart w:id="6443" w:name="_Toc351912754"/>
      <w:bookmarkStart w:id="6444" w:name="_Toc351914775"/>
      <w:bookmarkStart w:id="6445" w:name="_Toc351915241"/>
      <w:bookmarkStart w:id="6446" w:name="_Toc361231298"/>
      <w:bookmarkStart w:id="6447" w:name="_Toc361231824"/>
      <w:bookmarkStart w:id="6448" w:name="_Toc362445122"/>
      <w:bookmarkStart w:id="6449" w:name="_Toc363909044"/>
      <w:bookmarkStart w:id="6450" w:name="_Toc364463468"/>
      <w:bookmarkStart w:id="6451" w:name="_Toc366078071"/>
      <w:bookmarkStart w:id="6452" w:name="_Toc366078690"/>
      <w:bookmarkStart w:id="6453" w:name="_Toc366079675"/>
      <w:bookmarkStart w:id="6454" w:name="_Toc366080287"/>
      <w:bookmarkStart w:id="6455" w:name="_Toc366080896"/>
      <w:bookmarkStart w:id="6456" w:name="_Toc366505236"/>
      <w:bookmarkStart w:id="6457" w:name="_Toc366508605"/>
      <w:bookmarkStart w:id="6458" w:name="_Toc366513106"/>
      <w:bookmarkStart w:id="6459" w:name="_Toc366574295"/>
      <w:bookmarkStart w:id="6460" w:name="_Toc366578088"/>
      <w:bookmarkStart w:id="6461" w:name="_Toc366578682"/>
      <w:bookmarkStart w:id="6462" w:name="_Toc366579274"/>
      <w:bookmarkStart w:id="6463" w:name="_Toc366579865"/>
      <w:bookmarkStart w:id="6464" w:name="_Toc366580457"/>
      <w:bookmarkStart w:id="6465" w:name="_Toc366581048"/>
      <w:bookmarkStart w:id="6466" w:name="_Toc366581640"/>
      <w:bookmarkStart w:id="6467" w:name="_Toc243112833"/>
      <w:bookmarkStart w:id="6468" w:name="_Ref251248830"/>
      <w:bookmarkStart w:id="6469" w:name="_Ref274819885"/>
      <w:bookmarkStart w:id="6470" w:name="_Toc349042757"/>
      <w:bookmarkStart w:id="6471" w:name="_Ref364444196"/>
      <w:bookmarkStart w:id="6472" w:name="_Ref364444201"/>
      <w:bookmarkStart w:id="6473" w:name="_Ref38549327"/>
      <w:bookmarkStart w:id="6474" w:name="_Ref38549335"/>
      <w:bookmarkStart w:id="6475" w:name="_Ref38551094"/>
      <w:bookmarkStart w:id="6476" w:name="_Ref38551103"/>
      <w:bookmarkStart w:id="6477" w:name="_Toc130873631"/>
      <w:bookmarkStart w:id="6478" w:name="_Toc140549603"/>
      <w:bookmarkStart w:id="6479" w:name="_Toc177399102"/>
      <w:bookmarkStart w:id="6480" w:name="_Toc175057389"/>
      <w:bookmarkStart w:id="6481" w:name="_Toc199516326"/>
      <w:bookmarkStart w:id="6482" w:name="_Toc194983989"/>
      <w:bookmarkStart w:id="6483" w:name="_Toc39166904"/>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r>
        <w:t>Properties Specific to Number with Binary Representation</w:t>
      </w:r>
      <w:bookmarkEnd w:id="6467"/>
      <w:bookmarkEnd w:id="6468"/>
      <w:bookmarkEnd w:id="6469"/>
      <w:bookmarkEnd w:id="6470"/>
      <w:bookmarkEnd w:id="6471"/>
      <w:bookmarkEnd w:id="6472"/>
      <w:bookmarkEnd w:id="6473"/>
      <w:bookmarkEnd w:id="6474"/>
      <w:bookmarkEnd w:id="6475"/>
      <w:bookmarkEnd w:id="6476"/>
      <w:bookmarkEnd w:id="6483"/>
    </w:p>
    <w:p w14:paraId="13F77B4A" w14:textId="549BB01A"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section </w:t>
      </w:r>
      <w:r>
        <w:fldChar w:fldCharType="begin"/>
      </w:r>
      <w:r>
        <w:rPr>
          <w:rFonts w:cs="Arial"/>
        </w:rPr>
        <w:instrText xml:space="preserve"> REF _Ref251331995 \r \h  \* MERGEFORMAT </w:instrText>
      </w:r>
      <w:r>
        <w:fldChar w:fldCharType="separate"/>
      </w:r>
      <w:r w:rsidR="00852536">
        <w:rPr>
          <w:rFonts w:cs="Arial"/>
        </w:rPr>
        <w:t>13.8</w:t>
      </w:r>
      <w: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'bcd</w:t>
            </w:r>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7FAA6CE9"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must be at least that of a xs:long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A negative number is indicated by digits with the most significant nibble being xD.</w:t>
            </w:r>
          </w:p>
          <w:p w14:paraId="631C642A" w14:textId="77777777" w:rsidR="000E1214" w:rsidRDefault="00A87198">
            <w:pPr>
              <w:numPr>
                <w:ilvl w:val="0"/>
                <w:numId w:val="123"/>
              </w:numPr>
            </w:pPr>
            <w:r>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Used when base simpleType is xs:decimal.</w:t>
            </w:r>
          </w:p>
          <w:p w14:paraId="12BDC12E" w14:textId="3C3DB4BF" w:rsidR="000E1214" w:rsidRDefault="00A87198">
            <w:pPr>
              <w:rPr>
                <w:rFonts w:cs="Arial"/>
              </w:rPr>
            </w:pPr>
            <w:r>
              <w:rPr>
                <w:rFonts w:cs="Arial"/>
              </w:rPr>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64B69AC6"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7A64DDB0" w:rsidR="000E1214" w:rsidRDefault="00A87198">
      <w:pPr>
        <w:pStyle w:val="Caption"/>
        <w:rPr>
          <w:rFonts w:cs="Arial"/>
        </w:rPr>
      </w:pPr>
      <w:r>
        <w:t xml:space="preserve">Table </w:t>
      </w:r>
      <w:fldSimple w:instr=" SEQ Table \* ARABIC ">
        <w:r w:rsidR="00852536">
          <w:rPr>
            <w:noProof/>
          </w:rPr>
          <w:t>35</w:t>
        </w:r>
      </w:fldSimple>
      <w:r>
        <w:t xml:space="preserve"> Properties Specific to Number with Binary Representation</w:t>
      </w:r>
    </w:p>
    <w:p w14:paraId="0590C445" w14:textId="77777777" w:rsidR="000E1214" w:rsidRDefault="00A87198" w:rsidP="002439DA">
      <w:pPr>
        <w:pStyle w:val="Heading3"/>
        <w:rPr>
          <w:rFonts w:eastAsia="Times New Roman"/>
        </w:rPr>
      </w:pPr>
      <w:bookmarkStart w:id="6484" w:name="_Ref263169411"/>
      <w:bookmarkStart w:id="6485" w:name="_Ref263169417"/>
      <w:bookmarkStart w:id="6486" w:name="_Ref365060856"/>
      <w:bookmarkStart w:id="6487" w:name="_Ref365060860"/>
      <w:bookmarkStart w:id="6488" w:name="_Toc349042758"/>
      <w:bookmarkStart w:id="6489" w:name="_Ref216517198"/>
      <w:bookmarkStart w:id="6490" w:name="_Toc243112834"/>
      <w:bookmarkStart w:id="6491" w:name="_Toc39166905"/>
      <w:r>
        <w:rPr>
          <w:rFonts w:eastAsia="Times New Roman"/>
        </w:rPr>
        <w:t xml:space="preserve">Converting Logical Numbers to/from Binary </w:t>
      </w:r>
      <w:bookmarkEnd w:id="6484"/>
      <w:bookmarkEnd w:id="6485"/>
      <w:r>
        <w:rPr>
          <w:rFonts w:eastAsia="Times New Roman"/>
        </w:rPr>
        <w:t>Representation</w:t>
      </w:r>
      <w:bookmarkEnd w:id="6486"/>
      <w:bookmarkEnd w:id="6487"/>
      <w:bookmarkEnd w:id="6491"/>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6492" w:name="_Ref364448330"/>
      <w:r>
        <w:rPr>
          <w:rFonts w:eastAsia="Times New Roman" w:cs="Arial"/>
        </w:rPr>
        <w:t>Converting Base-2 Binary Numbers</w:t>
      </w:r>
      <w:bookmarkEnd w:id="6492"/>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During unparsing, such unspecified bits are filled in using the value of the dfdl:fillByte property. Corresponding bits from the dfdl:fillByte value are used to fill in unspecified bits of the data stream. That is, if bit K (K will be 1 or greater, but less than or equal to 8) of a data stream byte is unspecified, its value will be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77777777" w:rsidR="000E1214" w:rsidRDefault="00A87198">
      <w:r>
        <w:t>Any time the length in bits is &lt; 8, then when set, the bit at position Z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6493" w:name="_Ref390341590"/>
      <w:r>
        <w:rPr>
          <w:rFonts w:eastAsia="Times New Roman"/>
        </w:rPr>
        <w:t>Bits within Bit Strings of Length &gt; 8</w:t>
      </w:r>
      <w:bookmarkEnd w:id="6493"/>
    </w:p>
    <w:p w14:paraId="55B0BB38" w14:textId="77777777" w:rsidR="000E1214" w:rsidRDefault="00A87198">
      <w:r>
        <w:t>Call M the length of the bit string element in bits. In general, when M &gt; 8 the contribution of a bit in position i to the numeric value of a bit string is given by a formula specific to the dfdl:byteOrder.</w:t>
      </w:r>
    </w:p>
    <w:p w14:paraId="780B3A5E" w14:textId="77777777" w:rsidR="000E1214" w:rsidRDefault="00A87198">
      <w:r>
        <w:t>For dfdl:byteOrder of 'bigEndian' the value of bit i is given by 2^(M - i).</w:t>
      </w:r>
    </w:p>
    <w:p w14:paraId="61CB1EFC" w14:textId="1FCA0E94"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may 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9171B45" w:rsidR="000E1214" w:rsidRDefault="00A87198">
      <w:pPr>
        <w:pStyle w:val="Caption"/>
      </w:pPr>
      <w:r>
        <w:t xml:space="preserve">Figure </w:t>
      </w:r>
      <w:fldSimple w:instr=" SEQ Figure \* ARABIC ">
        <w:r w:rsidR="00852536">
          <w:rPr>
            <w:noProof/>
          </w:rPr>
          <w:t>5</w:t>
        </w:r>
      </w:fldSimple>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7777777"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As a littleEndian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77777777" w:rsidR="000E1214" w:rsidRDefault="00A87198">
      <w:pPr>
        <w:pStyle w:val="Codeblock0"/>
        <w:pBdr>
          <w:top w:val="single" w:sz="4" w:space="1" w:color="auto"/>
          <w:left w:val="single" w:sz="4" w:space="4" w:color="auto"/>
          <w:bottom w:val="single" w:sz="4" w:space="1" w:color="auto"/>
          <w:right w:val="single" w:sz="4" w:space="4" w:color="auto"/>
        </w:pBdr>
      </w:pPr>
      <w:r>
        <w:t>        dfdl:byteOrder="littleEndian"</w:t>
      </w:r>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77777777"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77777777"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77777777" w:rsidR="000E1214" w:rsidRDefault="00A87198">
      <w:r>
        <w:t>The DFDL schema fragment above gives element 'x' the dfdl:byteOrder 'bigEndian' property. In this case the place value of each position is given by 2^(M – i)</w:t>
      </w:r>
    </w:p>
    <w:p w14:paraId="441F47A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4C2BF0F4" w:rsidR="000E1214" w:rsidRDefault="00A87198">
      <w:r>
        <w:t xml:space="preserve">For dfdl:byteOrder of 'littleEndian'. The place values of the individual bits are not as easily visualized. However there is still a basic formula (given in the pseudo code in </w:t>
      </w:r>
      <w:r>
        <w:fldChar w:fldCharType="begin"/>
      </w:r>
      <w:r>
        <w:instrText xml:space="preserve"> REF _Ref390341590 \r \h </w:instrText>
      </w:r>
      <w:r>
        <w:fldChar w:fldCharType="separate"/>
      </w:r>
      <w:r w:rsidR="00852536">
        <w:t>13.7.1.4</w:t>
      </w:r>
      <w:r>
        <w:fldChar w:fldCharType="end"/>
      </w:r>
      <w:r>
        <w:t xml:space="preserve"> </w:t>
      </w:r>
      <w:r>
        <w:fldChar w:fldCharType="begin"/>
      </w:r>
      <w:r>
        <w:instrText xml:space="preserve"> REF _Ref390341590 \h </w:instrText>
      </w:r>
      <w:r>
        <w:fldChar w:fldCharType="separate"/>
      </w:r>
      <w:r w:rsidR="00852536">
        <w:t>Bits within Bit Strings of Length &gt; 8</w:t>
      </w:r>
      <w: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170F4A75" w14:textId="77777777" w:rsidR="000E1214" w:rsidRDefault="00A87198">
      <w:r>
        <w:t>We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 those make up the least significant 5 bits of that byte, but that logical 5-bit value makes up the most-significant byte of the unsignedShort integer.</w:t>
      </w:r>
    </w:p>
    <w:p w14:paraId="40A8185C" w14:textId="77777777" w:rsidR="000E1214" w:rsidRDefault="00A87198">
      <w:pPr>
        <w:spacing w:before="240"/>
      </w:pPr>
      <w:r>
        <w:t>Now let us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6488"/>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77777777" w:rsidR="000E1214" w:rsidRDefault="00A87198">
      <w:r>
        <w:t>Signed numbers with dfdl:binaryNumberRep 'bcd' are always positive. On unparsing it is a processing error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77777777" w:rsidR="000E1214" w:rsidRDefault="00A87198">
      <w:r>
        <w:t>Unsigned numbers with dfdl:binaryNumberRep 'packed' are parsed if the nibble is positive or unsigned. It is a processing error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77777777" w:rsidR="000E1214" w:rsidRDefault="00A87198">
      <w:r>
        <w:t>Unsigned numbers with dfdl:binaryNumberRep 'ibm4690Packed' are parsed if there is no sign nibble of 0xD to identify a negative value. It is a processing error if the data is negative. On unparsing no sign nibble is written.</w:t>
      </w:r>
    </w:p>
    <w:p w14:paraId="66F38E78" w14:textId="77777777" w:rsidR="000E1214" w:rsidRDefault="00A87198" w:rsidP="00A64D65">
      <w:pPr>
        <w:pStyle w:val="Heading2"/>
      </w:pPr>
      <w:r>
        <w:br w:type="page"/>
      </w:r>
      <w:bookmarkStart w:id="6494" w:name="_Ref251331995"/>
      <w:bookmarkStart w:id="6495" w:name="_Ref251332000"/>
      <w:bookmarkStart w:id="6496" w:name="_Toc366078074"/>
      <w:bookmarkStart w:id="6497" w:name="_Toc366078693"/>
      <w:bookmarkStart w:id="6498" w:name="_Toc366079678"/>
      <w:bookmarkStart w:id="6499" w:name="_Toc366080290"/>
      <w:bookmarkStart w:id="6500" w:name="_Toc366080899"/>
      <w:bookmarkStart w:id="6501" w:name="_Toc366505239"/>
      <w:bookmarkStart w:id="6502" w:name="_Toc366508608"/>
      <w:bookmarkStart w:id="6503" w:name="_Toc366513109"/>
      <w:bookmarkStart w:id="6504" w:name="_Toc366574298"/>
      <w:bookmarkStart w:id="6505" w:name="_Toc366578091"/>
      <w:bookmarkStart w:id="6506" w:name="_Toc366578685"/>
      <w:bookmarkStart w:id="6507" w:name="_Toc366579277"/>
      <w:bookmarkStart w:id="6508" w:name="_Toc366579868"/>
      <w:bookmarkStart w:id="6509" w:name="_Toc366580460"/>
      <w:bookmarkStart w:id="6510" w:name="_Toc366581051"/>
      <w:bookmarkStart w:id="6511" w:name="_Toc366581643"/>
      <w:bookmarkStart w:id="6512" w:name="_Properties_Specific_to"/>
      <w:bookmarkStart w:id="6513" w:name="_Toc349042759"/>
      <w:bookmarkStart w:id="6514" w:name="_Ref365053464"/>
      <w:bookmarkStart w:id="6515" w:name="_Ref365053468"/>
      <w:bookmarkStart w:id="6516" w:name="_Toc39166906"/>
      <w:bookmarkEnd w:id="6489"/>
      <w:bookmarkEnd w:id="6490"/>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r>
        <w:t>Properties Specific to Float/Double with Binary Representation</w:t>
      </w:r>
      <w:bookmarkEnd w:id="6513"/>
      <w:bookmarkEnd w:id="6514"/>
      <w:bookmarkEnd w:id="6515"/>
      <w:bookmarkEnd w:id="6516"/>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3"/>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33E47D47" w:rsidR="000E1214" w:rsidRDefault="00A87198">
      <w:pPr>
        <w:pStyle w:val="Caption"/>
      </w:pPr>
      <w:r>
        <w:t xml:space="preserve">Table </w:t>
      </w:r>
      <w:fldSimple w:instr=" SEQ Table \* ARABIC ">
        <w:r w:rsidR="00852536">
          <w:rPr>
            <w:noProof/>
          </w:rPr>
          <w:t>36</w:t>
        </w:r>
      </w:fldSimple>
      <w:r>
        <w:t xml:space="preserve"> Properties Specific to Float/Double with Binary Representation</w:t>
      </w:r>
    </w:p>
    <w:p w14:paraId="2F711C32" w14:textId="77777777" w:rsidR="000E1214" w:rsidRDefault="00A87198" w:rsidP="00A64D65">
      <w:pPr>
        <w:pStyle w:val="Heading2"/>
      </w:pPr>
      <w:bookmarkStart w:id="6517" w:name="_Toc243112835"/>
      <w:bookmarkStart w:id="6518" w:name="_Toc349042760"/>
      <w:bookmarkStart w:id="6519" w:name="_Ref364442129"/>
      <w:bookmarkStart w:id="6520" w:name="_Ref364442135"/>
      <w:bookmarkStart w:id="6521" w:name="_Toc39166907"/>
      <w:r>
        <w:t xml:space="preserve">Properties Specific </w:t>
      </w:r>
      <w:bookmarkEnd w:id="6477"/>
      <w:bookmarkEnd w:id="6478"/>
      <w:r>
        <w:t>to Boolean</w:t>
      </w:r>
      <w:bookmarkEnd w:id="6479"/>
      <w:bookmarkEnd w:id="6480"/>
      <w:bookmarkEnd w:id="6481"/>
      <w:bookmarkEnd w:id="6482"/>
      <w:r>
        <w:t xml:space="preserve"> with Text Representation</w:t>
      </w:r>
      <w:bookmarkEnd w:id="6517"/>
      <w:bookmarkEnd w:id="6518"/>
      <w:bookmarkEnd w:id="6519"/>
      <w:bookmarkEnd w:id="6520"/>
      <w:bookmarkEnd w:id="65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%#rXX;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the dfdl:encoding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4F135E7F" w:rsidR="000E1214" w:rsidRDefault="00A87198">
      <w:pPr>
        <w:pStyle w:val="Caption"/>
      </w:pPr>
      <w:r>
        <w:t xml:space="preserve">Table </w:t>
      </w:r>
      <w:fldSimple w:instr=" SEQ Table \* ARABIC ">
        <w:r w:rsidR="00852536">
          <w:rPr>
            <w:noProof/>
          </w:rPr>
          <w:t>37</w:t>
        </w:r>
      </w:fldSimple>
      <w:r>
        <w:t xml:space="preserve"> Properties Specific to Boolean with Text Representation</w:t>
      </w:r>
    </w:p>
    <w:p w14:paraId="1DA9B225" w14:textId="77777777" w:rsidR="000E1214" w:rsidRDefault="00A87198" w:rsidP="00A64D65">
      <w:pPr>
        <w:pStyle w:val="Heading2"/>
      </w:pPr>
      <w:bookmarkStart w:id="6522" w:name="_Toc322911351"/>
      <w:bookmarkStart w:id="6523" w:name="_Toc322911913"/>
      <w:bookmarkStart w:id="6524" w:name="_Toc322912204"/>
      <w:bookmarkStart w:id="6525" w:name="_Toc329093053"/>
      <w:bookmarkStart w:id="6526" w:name="_Toc332701566"/>
      <w:bookmarkStart w:id="6527" w:name="_Toc332701870"/>
      <w:bookmarkStart w:id="6528" w:name="_Toc332711664"/>
      <w:bookmarkStart w:id="6529" w:name="_Toc332711972"/>
      <w:bookmarkStart w:id="6530" w:name="_Toc332712274"/>
      <w:bookmarkStart w:id="6531" w:name="_Toc332724190"/>
      <w:bookmarkStart w:id="6532" w:name="_Toc332724490"/>
      <w:bookmarkStart w:id="6533" w:name="_Toc341102786"/>
      <w:bookmarkStart w:id="6534" w:name="_Toc347241521"/>
      <w:bookmarkStart w:id="6535" w:name="_Toc347744714"/>
      <w:bookmarkStart w:id="6536" w:name="_Toc348984497"/>
      <w:bookmarkStart w:id="6537" w:name="_Toc348984802"/>
      <w:bookmarkStart w:id="6538" w:name="_Toc349037966"/>
      <w:bookmarkStart w:id="6539" w:name="_Toc349038268"/>
      <w:bookmarkStart w:id="6540" w:name="_Toc349042761"/>
      <w:bookmarkStart w:id="6541" w:name="_Toc349642175"/>
      <w:bookmarkStart w:id="6542" w:name="_Toc351912759"/>
      <w:bookmarkStart w:id="6543" w:name="_Toc351914780"/>
      <w:bookmarkStart w:id="6544" w:name="_Toc351915246"/>
      <w:bookmarkStart w:id="6545" w:name="_Toc361231303"/>
      <w:bookmarkStart w:id="6546" w:name="_Toc361231829"/>
      <w:bookmarkStart w:id="6547" w:name="_Toc362445127"/>
      <w:bookmarkStart w:id="6548" w:name="_Toc363909049"/>
      <w:bookmarkStart w:id="6549" w:name="_Toc364463473"/>
      <w:bookmarkStart w:id="6550" w:name="_Toc366078077"/>
      <w:bookmarkStart w:id="6551" w:name="_Toc366078696"/>
      <w:bookmarkStart w:id="6552" w:name="_Toc366079681"/>
      <w:bookmarkStart w:id="6553" w:name="_Toc366080293"/>
      <w:bookmarkStart w:id="6554" w:name="_Toc366080902"/>
      <w:bookmarkStart w:id="6555" w:name="_Toc366505242"/>
      <w:bookmarkStart w:id="6556" w:name="_Toc366508611"/>
      <w:bookmarkStart w:id="6557" w:name="_Toc366513112"/>
      <w:bookmarkStart w:id="6558" w:name="_Toc366574301"/>
      <w:bookmarkStart w:id="6559" w:name="_Toc366578094"/>
      <w:bookmarkStart w:id="6560" w:name="_Toc366578688"/>
      <w:bookmarkStart w:id="6561" w:name="_Toc366579280"/>
      <w:bookmarkStart w:id="6562" w:name="_Toc366579871"/>
      <w:bookmarkStart w:id="6563" w:name="_Toc366580463"/>
      <w:bookmarkStart w:id="6564" w:name="_Toc366581054"/>
      <w:bookmarkStart w:id="6565" w:name="_Toc366581646"/>
      <w:bookmarkStart w:id="6566" w:name="_Toc322912205"/>
      <w:bookmarkStart w:id="6567" w:name="_Toc329093054"/>
      <w:bookmarkStart w:id="6568" w:name="_Toc332701567"/>
      <w:bookmarkStart w:id="6569" w:name="_Toc332701871"/>
      <w:bookmarkStart w:id="6570" w:name="_Toc332711665"/>
      <w:bookmarkStart w:id="6571" w:name="_Toc332711973"/>
      <w:bookmarkStart w:id="6572" w:name="_Toc332712275"/>
      <w:bookmarkStart w:id="6573" w:name="_Toc332724191"/>
      <w:bookmarkStart w:id="6574" w:name="_Toc332724491"/>
      <w:bookmarkStart w:id="6575" w:name="_Toc341102787"/>
      <w:bookmarkStart w:id="6576" w:name="_Toc347241522"/>
      <w:bookmarkStart w:id="6577" w:name="_Toc347744715"/>
      <w:bookmarkStart w:id="6578" w:name="_Toc348984498"/>
      <w:bookmarkStart w:id="6579" w:name="_Toc348984803"/>
      <w:bookmarkStart w:id="6580" w:name="_Toc349037967"/>
      <w:bookmarkStart w:id="6581" w:name="_Toc349038269"/>
      <w:bookmarkStart w:id="6582" w:name="_Toc349042762"/>
      <w:bookmarkStart w:id="6583" w:name="_Toc351912760"/>
      <w:bookmarkStart w:id="6584" w:name="_Toc351914781"/>
      <w:bookmarkStart w:id="6585" w:name="_Toc351915247"/>
      <w:bookmarkStart w:id="6586" w:name="_Toc361231304"/>
      <w:bookmarkStart w:id="6587" w:name="_Toc361231830"/>
      <w:bookmarkStart w:id="6588" w:name="_Toc362445128"/>
      <w:bookmarkStart w:id="6589" w:name="_Toc363909050"/>
      <w:bookmarkStart w:id="6590" w:name="_Toc364463474"/>
      <w:bookmarkStart w:id="6591" w:name="_Toc366078078"/>
      <w:bookmarkStart w:id="6592" w:name="_Toc366078697"/>
      <w:bookmarkStart w:id="6593" w:name="_Toc366079682"/>
      <w:bookmarkStart w:id="6594" w:name="_Toc366080294"/>
      <w:bookmarkStart w:id="6595" w:name="_Toc366080903"/>
      <w:bookmarkStart w:id="6596" w:name="_Toc366505243"/>
      <w:bookmarkStart w:id="6597" w:name="_Toc366508612"/>
      <w:bookmarkStart w:id="6598" w:name="_Toc366513113"/>
      <w:bookmarkStart w:id="6599" w:name="_Toc366574302"/>
      <w:bookmarkStart w:id="6600" w:name="_Toc366578095"/>
      <w:bookmarkStart w:id="6601" w:name="_Toc366578689"/>
      <w:bookmarkStart w:id="6602" w:name="_Toc366579281"/>
      <w:bookmarkStart w:id="6603" w:name="_Toc366579872"/>
      <w:bookmarkStart w:id="6604" w:name="_Toc366580464"/>
      <w:bookmarkStart w:id="6605" w:name="_Toc366581055"/>
      <w:bookmarkStart w:id="6606" w:name="_Toc366581647"/>
      <w:bookmarkStart w:id="6607" w:name="_Toc349042763"/>
      <w:bookmarkStart w:id="6608" w:name="_Ref364442791"/>
      <w:bookmarkStart w:id="6609" w:name="_Ref364442803"/>
      <w:bookmarkStart w:id="6610" w:name="_Toc39166908"/>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r>
        <w:t>Properties Specific to Boolean with Binary Representation</w:t>
      </w:r>
      <w:bookmarkEnd w:id="6607"/>
      <w:bookmarkEnd w:id="6608"/>
      <w:bookmarkEnd w:id="6609"/>
      <w:bookmarkEnd w:id="6610"/>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5E9E9202" w:rsidR="000E1214" w:rsidRDefault="00A87198">
            <w:pPr>
              <w:rPr>
                <w:rFonts w:eastAsia="Arial Unicode MS"/>
              </w:rPr>
            </w:pPr>
            <w:r>
              <w:rPr>
                <w:rFonts w:eastAsia="Arial Unicode MS"/>
              </w:rPr>
              <w:t xml:space="preserve">This value, treated as a binary xs:unsignedInt (See Section </w:t>
            </w:r>
            <w:r>
              <w:fldChar w:fldCharType="begin"/>
            </w:r>
            <w:r>
              <w:rPr>
                <w:rFonts w:eastAsia="Arial Unicode MS"/>
              </w:rPr>
              <w:instrText xml:space="preserve"> REF _Ref365060856 \r \h  \* MERGEFORMAT </w:instrText>
            </w:r>
            <w:r>
              <w:fldChar w:fldCharType="separate"/>
            </w:r>
            <w:r w:rsidR="00852536">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rsidR="00852536">
              <w:t>Converting Logical Numbers to/from Binary Representation</w:t>
            </w:r>
            <w: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If this property value is the empty string, when parsing it means dfdl:binaryBooleanTrueRep is any value other than dfdl:binaryBooleanFalseRep; when unparsing, the one's complement of the dfdl:binaryBooleanFalseRep will be used.</w:t>
            </w:r>
          </w:p>
          <w:p w14:paraId="39D0929E" w14:textId="307B5273" w:rsidR="000E1214" w:rsidRDefault="00A87198">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sidR="00852536">
              <w:rPr>
                <w:rFonts w:cs="Arial"/>
              </w:rPr>
              <w:t>12.3.8.2</w:t>
            </w:r>
            <w: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12BC363" w:rsidR="000E1214" w:rsidRDefault="00A87198">
            <w:pPr>
              <w:rPr>
                <w:rFonts w:eastAsia="Arial Unicode MS"/>
              </w:rPr>
            </w:pPr>
            <w:r>
              <w:rPr>
                <w:rFonts w:eastAsia="Arial Unicode MS"/>
              </w:rPr>
              <w:t xml:space="preserve">This value, treated as a binary xs:unsignedInt (See Section </w:t>
            </w:r>
            <w:r>
              <w:fldChar w:fldCharType="begin"/>
            </w:r>
            <w:r>
              <w:rPr>
                <w:rFonts w:eastAsia="Arial Unicode MS"/>
              </w:rPr>
              <w:instrText xml:space="preserve"> REF _Ref365060856 \r \h  \* MERGEFORMAT </w:instrText>
            </w:r>
            <w:r>
              <w:fldChar w:fldCharType="separate"/>
            </w:r>
            <w:r w:rsidR="00852536">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rsidR="00852536">
              <w:t>Converting Logical Numbers to/from Binary Representation</w:t>
            </w:r>
            <w:r>
              <w:fldChar w:fldCharType="end"/>
            </w:r>
            <w:r>
              <w:rPr>
                <w:rFonts w:eastAsia="Arial Unicode MS"/>
              </w:rPr>
              <w:t xml:space="preserve"> ),  gives the representation to be used for 'false' </w:t>
            </w:r>
          </w:p>
          <w:p w14:paraId="19A9C2B0" w14:textId="64370B2A" w:rsidR="000E1214" w:rsidRDefault="00A87198">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sidR="00852536">
              <w:rPr>
                <w:rFonts w:cs="Arial"/>
              </w:rPr>
              <w:t>12.3.8.2</w:t>
            </w:r>
            <w: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685BC2DD" w:rsidR="000E1214" w:rsidRDefault="00A87198">
      <w:pPr>
        <w:pStyle w:val="Caption"/>
      </w:pPr>
      <w:bookmarkStart w:id="6611" w:name="_Toc130873634"/>
      <w:bookmarkStart w:id="6612" w:name="_Toc140549606"/>
      <w:bookmarkStart w:id="6613" w:name="_Toc177399105"/>
      <w:bookmarkStart w:id="6614" w:name="_Toc175057392"/>
      <w:bookmarkStart w:id="6615" w:name="_Toc199516329"/>
      <w:bookmarkStart w:id="6616" w:name="_Toc194983992"/>
      <w:r>
        <w:t xml:space="preserve">Table </w:t>
      </w:r>
      <w:fldSimple w:instr=" SEQ Table \* ARABIC ">
        <w:r w:rsidR="00852536">
          <w:rPr>
            <w:noProof/>
          </w:rPr>
          <w:t>38</w:t>
        </w:r>
      </w:fldSimple>
      <w:r>
        <w:t xml:space="preserve"> Properties Specific to Boolean with Binary Representation</w:t>
      </w:r>
    </w:p>
    <w:p w14:paraId="114CF0C7" w14:textId="77777777" w:rsidR="000E1214" w:rsidRDefault="00A87198" w:rsidP="00A64D65">
      <w:pPr>
        <w:pStyle w:val="Heading2"/>
      </w:pPr>
      <w:bookmarkStart w:id="6617" w:name="_Ref229814365"/>
      <w:bookmarkStart w:id="6618" w:name="_Ref229814405"/>
      <w:bookmarkStart w:id="6619" w:name="_Toc243112838"/>
      <w:bookmarkStart w:id="6620" w:name="_Toc349042764"/>
      <w:bookmarkStart w:id="6621" w:name="_Toc39166909"/>
      <w:r>
        <w:t>Properties specific to Calendar with Text or Binary Representatio</w:t>
      </w:r>
      <w:bookmarkEnd w:id="6617"/>
      <w:bookmarkEnd w:id="6618"/>
      <w:bookmarkEnd w:id="6619"/>
      <w:r>
        <w:t>n</w:t>
      </w:r>
      <w:bookmarkEnd w:id="6620"/>
      <w:bookmarkEnd w:id="6621"/>
    </w:p>
    <w:p w14:paraId="4FBDB607" w14:textId="77777777" w:rsidR="000E1214" w:rsidRDefault="00A87198">
      <w:pPr>
        <w:pStyle w:val="nobreak"/>
      </w:pPr>
      <w:r>
        <w:t>The properties describe how a calendar is to be interpreted including a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262C5F12" w:rsidR="000E1214" w:rsidRDefault="00A87198">
            <w:r>
              <w:t xml:space="preserve">See Section </w:t>
            </w:r>
            <w:r>
              <w:fldChar w:fldCharType="begin"/>
            </w:r>
            <w:r>
              <w:instrText xml:space="preserve"> REF _Ref364431481 \r \h </w:instrText>
            </w:r>
            <w:r>
              <w:fldChar w:fldCharType="separate"/>
            </w:r>
            <w:r w:rsidR="00852536">
              <w:t>13.11.2</w:t>
            </w:r>
            <w:r>
              <w:fldChar w:fldCharType="end"/>
            </w:r>
            <w:r>
              <w:t xml:space="preserve"> </w:t>
            </w:r>
            <w:r>
              <w:fldChar w:fldCharType="begin"/>
            </w:r>
            <w:r>
              <w:instrText xml:space="preserve"> REF _Ref364431481 \h </w:instrText>
            </w:r>
            <w:r>
              <w:fldChar w:fldCharType="separate"/>
            </w:r>
            <w:r w:rsidR="00852536">
              <w:rPr>
                <w:lang w:eastAsia="en-GB"/>
              </w:rPr>
              <w:t>The dfdl:calendarCheckPolicy Property</w:t>
            </w:r>
            <w: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779DF337" w14:textId="0B4B9893" w:rsidR="000E1214" w:rsidRDefault="00A87198">
            <w:r>
              <w:t>In addition, empty string can be specified to indicate "no time zone", or the IANA time zone format (also known as the Olson time zone format) may be used. (</w:t>
            </w:r>
            <w:r w:rsidR="00F1488C">
              <w:t>e.g.</w:t>
            </w:r>
            <w:r>
              <w:t xml:space="preserve">, America/New_York)) See </w:t>
            </w:r>
            <w:r>
              <w:rPr>
                <w:noProof/>
              </w:rPr>
              <w:t>[</w:t>
            </w:r>
            <w:hyperlink w:anchor="a_IANATimeZone" w:history="1">
              <w:r>
                <w:rPr>
                  <w:rStyle w:val="Hyperlink"/>
                  <w:noProof/>
                </w:rPr>
                <w:t>IANATimeZone</w:t>
              </w:r>
            </w:hyperlink>
            <w:r>
              <w:rPr>
                <w:noProof/>
              </w:rPr>
              <w:t>]</w:t>
            </w:r>
            <w:r>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5982F96B"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7777777" w:rsidR="000E1214" w:rsidRDefault="00A87198">
            <w:r>
              <w:t xml:space="preserve">The language that is used when the pattern produces a presentation in text. </w:t>
            </w:r>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77777777" w:rsidR="000E1214" w:rsidRDefault="00A87198">
            <w:pPr>
              <w:autoSpaceDE w:val="0"/>
              <w:autoSpaceDN w:val="0"/>
              <w:adjustRightInd w:val="0"/>
              <w:rPr>
                <w:rFonts w:cs="Arial"/>
              </w:rPr>
            </w:pPr>
            <w:r>
              <w:rPr>
                <w:rFonts w:cs="Arial"/>
              </w:rPr>
              <w:t xml:space="preserve">All DFDL Implementations must support dfdl:calendarLanguage value "en". </w:t>
            </w:r>
          </w:p>
          <w:p w14:paraId="53138218" w14:textId="4AB0E96F" w:rsidR="000E1214" w:rsidRDefault="00A87198">
            <w:pPr>
              <w:autoSpaceDE w:val="0"/>
              <w:autoSpaceDN w:val="0"/>
              <w:adjustRightInd w:val="0"/>
              <w:rPr>
                <w:rFonts w:cs="Arial"/>
              </w:rPr>
            </w:pPr>
            <w:r>
              <w:rPr>
                <w:rFonts w:cs="Arial"/>
              </w:rPr>
              <w:t xml:space="preserve">DFDL implementations may 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7C17B980" w:rsidR="000E1214" w:rsidRDefault="00A87198">
      <w:pPr>
        <w:pStyle w:val="Caption"/>
      </w:pPr>
      <w:bookmarkStart w:id="6622" w:name="_Toc142877208"/>
      <w:r>
        <w:t xml:space="preserve">Table </w:t>
      </w:r>
      <w:fldSimple w:instr=" SEQ Table \* ARABIC ">
        <w:r w:rsidR="00852536">
          <w:rPr>
            <w:noProof/>
          </w:rPr>
          <w:t>39</w:t>
        </w:r>
      </w:fldSimple>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6623" w:name="_Toc243112839"/>
      <w:bookmarkStart w:id="6624" w:name="_Toc349042765"/>
      <w:bookmarkStart w:id="6625" w:name="_Toc39166910"/>
      <w:r>
        <w:rPr>
          <w:rFonts w:eastAsia="Times New Roman"/>
        </w:rPr>
        <w:t>The dfdl:calendarPattern property</w:t>
      </w:r>
      <w:bookmarkEnd w:id="6623"/>
      <w:bookmarkEnd w:id="6624"/>
      <w:bookmarkEnd w:id="6625"/>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3574870E"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526DE13A" w:rsidR="000E1214" w:rsidRDefault="00A87198">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ook w:val="04A0" w:firstRow="1" w:lastRow="0" w:firstColumn="1" w:lastColumn="0" w:noHBand="0" w:noVBand="1"/>
      </w:tblPr>
      <w:tblGrid>
        <w:gridCol w:w="1021"/>
        <w:gridCol w:w="2561"/>
        <w:gridCol w:w="1616"/>
        <w:gridCol w:w="1040"/>
        <w:gridCol w:w="2392"/>
      </w:tblGrid>
      <w:tr w:rsidR="000E1214" w14:paraId="7144E92E" w14:textId="77777777" w:rsidTr="000E1214">
        <w:trPr>
          <w:cnfStyle w:val="100000000000" w:firstRow="1" w:lastRow="0" w:firstColumn="0" w:lastColumn="0" w:oddVBand="0" w:evenVBand="0" w:oddHBand="0" w:evenHBand="0" w:firstRowFirstColumn="0" w:firstRowLastColumn="0" w:lastRowFirstColumn="0" w:lastRowLastColumn="0"/>
        </w:trPr>
        <w:tc>
          <w:tcPr>
            <w:tcW w:w="1029" w:type="dxa"/>
            <w:noWrap/>
            <w:hideMark/>
          </w:tcPr>
          <w:p w14:paraId="1EEB69EF" w14:textId="77777777" w:rsidR="000E1214" w:rsidRDefault="00A87198">
            <w:r>
              <w:t>Symbol</w:t>
            </w:r>
          </w:p>
        </w:tc>
        <w:tc>
          <w:tcPr>
            <w:tcW w:w="2589" w:type="dxa"/>
            <w:noWrap/>
            <w:hideMark/>
          </w:tcPr>
          <w:p w14:paraId="484BA601" w14:textId="77777777" w:rsidR="000E1214" w:rsidRDefault="00A87198">
            <w:r>
              <w:t>Meaning</w:t>
            </w:r>
          </w:p>
        </w:tc>
        <w:tc>
          <w:tcPr>
            <w:tcW w:w="1633" w:type="dxa"/>
            <w:noWrap/>
            <w:hideMark/>
          </w:tcPr>
          <w:p w14:paraId="192C4656" w14:textId="77777777" w:rsidR="000E1214" w:rsidRDefault="00A87198">
            <w:r>
              <w:t>Presentation</w:t>
            </w:r>
          </w:p>
        </w:tc>
        <w:tc>
          <w:tcPr>
            <w:tcW w:w="3605" w:type="dxa"/>
            <w:gridSpan w:val="2"/>
            <w:hideMark/>
          </w:tcPr>
          <w:p w14:paraId="52932024" w14:textId="77777777" w:rsidR="000E1214" w:rsidRDefault="00A87198">
            <w:r>
              <w:t>Example</w:t>
            </w:r>
          </w:p>
        </w:tc>
      </w:tr>
      <w:tr w:rsidR="000E1214" w14:paraId="2CCAB9EE"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7BB27D52" w14:textId="77777777" w:rsidR="000E1214" w:rsidRDefault="00A87198">
            <w:pPr>
              <w:pStyle w:val="TableContents"/>
            </w:pPr>
            <w:r>
              <w:t xml:space="preserve">G        </w:t>
            </w:r>
          </w:p>
        </w:tc>
        <w:tc>
          <w:tcPr>
            <w:tcW w:w="2589" w:type="dxa"/>
            <w:tcBorders>
              <w:top w:val="single" w:sz="4" w:space="0" w:color="auto"/>
              <w:left w:val="single" w:sz="4" w:space="0" w:color="auto"/>
              <w:bottom w:val="single" w:sz="4" w:space="0" w:color="auto"/>
              <w:right w:val="single" w:sz="4" w:space="0" w:color="auto"/>
            </w:tcBorders>
            <w:noWrap/>
            <w:hideMark/>
          </w:tcPr>
          <w:p w14:paraId="097EBD7C" w14:textId="77777777" w:rsidR="000E1214" w:rsidRDefault="00A87198">
            <w:pPr>
              <w:pStyle w:val="TableContents"/>
            </w:pPr>
            <w:r>
              <w:t xml:space="preserve">era designator </w:t>
            </w:r>
          </w:p>
        </w:tc>
        <w:tc>
          <w:tcPr>
            <w:tcW w:w="1633" w:type="dxa"/>
            <w:tcBorders>
              <w:top w:val="single" w:sz="4" w:space="0" w:color="auto"/>
              <w:left w:val="single" w:sz="4" w:space="0" w:color="auto"/>
              <w:bottom w:val="single" w:sz="4" w:space="0" w:color="auto"/>
              <w:right w:val="single" w:sz="4" w:space="0" w:color="auto"/>
            </w:tcBorders>
            <w:noWrap/>
            <w:hideMark/>
          </w:tcPr>
          <w:p w14:paraId="5E37F9EA" w14:textId="77777777" w:rsidR="000E1214" w:rsidRDefault="00A87198">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247B64DE" w14:textId="77777777" w:rsidR="000E1214" w:rsidRDefault="00A87198">
            <w:pPr>
              <w:rPr>
                <w:rFonts w:eastAsia="MS Mincho"/>
                <w:lang w:eastAsia="ja-JP"/>
              </w:rPr>
            </w:pPr>
            <w:r>
              <w:rPr>
                <w:rFonts w:eastAsia="MS Mincho"/>
                <w:lang w:eastAsia="ja-JP"/>
              </w:rPr>
              <w:t>G</w:t>
            </w:r>
          </w:p>
        </w:tc>
        <w:tc>
          <w:tcPr>
            <w:tcW w:w="2418" w:type="dxa"/>
            <w:tcBorders>
              <w:top w:val="single" w:sz="4" w:space="0" w:color="auto"/>
              <w:left w:val="single" w:sz="4" w:space="0" w:color="auto"/>
              <w:bottom w:val="single" w:sz="4" w:space="0" w:color="auto"/>
              <w:right w:val="single" w:sz="4" w:space="0" w:color="auto"/>
            </w:tcBorders>
            <w:noWrap/>
            <w:hideMark/>
          </w:tcPr>
          <w:p w14:paraId="2CD970D7" w14:textId="77777777" w:rsidR="000E1214" w:rsidRDefault="00A87198">
            <w:pPr>
              <w:rPr>
                <w:rFonts w:eastAsia="MS Mincho"/>
                <w:lang w:eastAsia="ja-JP"/>
              </w:rPr>
            </w:pPr>
            <w:r>
              <w:rPr>
                <w:rFonts w:eastAsia="MS Mincho"/>
                <w:lang w:eastAsia="ja-JP"/>
              </w:rPr>
              <w:t>AD</w:t>
            </w:r>
          </w:p>
        </w:tc>
      </w:tr>
      <w:tr w:rsidR="000E1214" w14:paraId="50E6078B"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784BA06C" w14:textId="77777777" w:rsidR="000E1214" w:rsidRDefault="00A87198">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08563B96" w14:textId="77777777" w:rsidR="000E1214" w:rsidRDefault="00A87198">
            <w:pPr>
              <w:pStyle w:val="TableContents"/>
            </w:pPr>
            <w:r>
              <w:t xml:space="preserve">year </w:t>
            </w:r>
          </w:p>
        </w:tc>
        <w:tc>
          <w:tcPr>
            <w:tcW w:w="1633" w:type="dxa"/>
            <w:tcBorders>
              <w:top w:val="single" w:sz="4" w:space="0" w:color="auto"/>
              <w:left w:val="single" w:sz="4" w:space="0" w:color="auto"/>
              <w:bottom w:val="single" w:sz="4" w:space="0" w:color="auto"/>
              <w:right w:val="single" w:sz="4" w:space="0" w:color="auto"/>
            </w:tcBorders>
            <w:noWrap/>
            <w:hideMark/>
          </w:tcPr>
          <w:p w14:paraId="6F388FC7"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67F0BE86" w14:textId="77777777" w:rsidR="000E1214" w:rsidRDefault="00A87198">
            <w:pPr>
              <w:rPr>
                <w:rFonts w:eastAsia="MS Mincho"/>
                <w:lang w:eastAsia="ja-JP"/>
              </w:rPr>
            </w:pPr>
            <w:r>
              <w:rPr>
                <w:rFonts w:eastAsia="MS Mincho"/>
                <w:lang w:eastAsia="ja-JP"/>
              </w:rPr>
              <w:t>y, yyyy</w:t>
            </w:r>
          </w:p>
          <w:p w14:paraId="19CA16FD" w14:textId="77777777" w:rsidR="000E1214" w:rsidRDefault="00A87198">
            <w:pPr>
              <w:rPr>
                <w:rFonts w:eastAsia="MS Mincho"/>
                <w:lang w:eastAsia="ja-JP"/>
              </w:rPr>
            </w:pPr>
            <w:r>
              <w:rPr>
                <w:rFonts w:eastAsia="MS Mincho"/>
                <w:lang w:eastAsia="ja-JP"/>
              </w:rPr>
              <w:t>yy</w:t>
            </w:r>
          </w:p>
        </w:tc>
        <w:tc>
          <w:tcPr>
            <w:tcW w:w="2418" w:type="dxa"/>
            <w:tcBorders>
              <w:top w:val="single" w:sz="4" w:space="0" w:color="auto"/>
              <w:left w:val="single" w:sz="4" w:space="0" w:color="auto"/>
              <w:bottom w:val="single" w:sz="4" w:space="0" w:color="auto"/>
              <w:right w:val="single" w:sz="4" w:space="0" w:color="auto"/>
            </w:tcBorders>
            <w:noWrap/>
            <w:hideMark/>
          </w:tcPr>
          <w:p w14:paraId="78E0A87F" w14:textId="77777777" w:rsidR="000E1214" w:rsidRDefault="00A87198">
            <w:pPr>
              <w:rPr>
                <w:rFonts w:eastAsia="MS Mincho"/>
                <w:lang w:eastAsia="ja-JP"/>
              </w:rPr>
            </w:pPr>
            <w:r>
              <w:rPr>
                <w:rFonts w:eastAsia="MS Mincho"/>
                <w:lang w:eastAsia="ja-JP"/>
              </w:rPr>
              <w:t>1996</w:t>
            </w:r>
          </w:p>
          <w:p w14:paraId="5DAD0001" w14:textId="77777777" w:rsidR="000E1214" w:rsidRDefault="00A87198">
            <w:pPr>
              <w:rPr>
                <w:rFonts w:eastAsia="MS Mincho"/>
                <w:lang w:eastAsia="ja-JP"/>
              </w:rPr>
            </w:pPr>
            <w:r>
              <w:rPr>
                <w:rFonts w:eastAsia="MS Mincho"/>
                <w:lang w:eastAsia="ja-JP"/>
              </w:rPr>
              <w:t>96</w:t>
            </w:r>
          </w:p>
        </w:tc>
      </w:tr>
      <w:tr w:rsidR="000E1214" w14:paraId="1B6BBC55"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23BC4FE4" w14:textId="77777777" w:rsidR="000E1214" w:rsidRDefault="00A87198">
            <w:pPr>
              <w:pStyle w:val="TableContents"/>
            </w:pPr>
            <w:r>
              <w:t xml:space="preserve">u </w:t>
            </w:r>
          </w:p>
        </w:tc>
        <w:tc>
          <w:tcPr>
            <w:tcW w:w="2589" w:type="dxa"/>
            <w:tcBorders>
              <w:top w:val="single" w:sz="4" w:space="0" w:color="auto"/>
              <w:left w:val="single" w:sz="4" w:space="0" w:color="auto"/>
              <w:bottom w:val="single" w:sz="4" w:space="0" w:color="auto"/>
              <w:right w:val="single" w:sz="4" w:space="0" w:color="auto"/>
            </w:tcBorders>
            <w:noWrap/>
            <w:hideMark/>
          </w:tcPr>
          <w:p w14:paraId="0A51A2FE" w14:textId="77777777" w:rsidR="000E1214" w:rsidRDefault="00A87198">
            <w:pPr>
              <w:pStyle w:val="TableContents"/>
            </w:pPr>
            <w:r>
              <w:t>year (allows negative years)</w:t>
            </w:r>
          </w:p>
        </w:tc>
        <w:tc>
          <w:tcPr>
            <w:tcW w:w="1633" w:type="dxa"/>
            <w:tcBorders>
              <w:top w:val="single" w:sz="4" w:space="0" w:color="auto"/>
              <w:left w:val="single" w:sz="4" w:space="0" w:color="auto"/>
              <w:bottom w:val="single" w:sz="4" w:space="0" w:color="auto"/>
              <w:right w:val="single" w:sz="4" w:space="0" w:color="auto"/>
            </w:tcBorders>
            <w:noWrap/>
            <w:hideMark/>
          </w:tcPr>
          <w:p w14:paraId="78E6907C"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041D750" w14:textId="77777777" w:rsidR="000E1214" w:rsidRDefault="00A87198">
            <w:pPr>
              <w:rPr>
                <w:rFonts w:eastAsia="MS Mincho"/>
                <w:lang w:eastAsia="ja-JP"/>
              </w:rPr>
            </w:pPr>
            <w:r>
              <w:rPr>
                <w:rFonts w:eastAsia="MS Mincho"/>
                <w:lang w:eastAsia="ja-JP"/>
              </w:rPr>
              <w:t>u</w:t>
            </w:r>
          </w:p>
        </w:tc>
        <w:tc>
          <w:tcPr>
            <w:tcW w:w="2418" w:type="dxa"/>
            <w:tcBorders>
              <w:top w:val="single" w:sz="4" w:space="0" w:color="auto"/>
              <w:left w:val="single" w:sz="4" w:space="0" w:color="auto"/>
              <w:bottom w:val="single" w:sz="4" w:space="0" w:color="auto"/>
              <w:right w:val="single" w:sz="4" w:space="0" w:color="auto"/>
            </w:tcBorders>
            <w:noWrap/>
            <w:hideMark/>
          </w:tcPr>
          <w:p w14:paraId="38EDF20D" w14:textId="77777777" w:rsidR="000E1214" w:rsidRDefault="00A87198">
            <w:pPr>
              <w:rPr>
                <w:rFonts w:eastAsia="MS Mincho"/>
                <w:lang w:eastAsia="ja-JP"/>
              </w:rPr>
            </w:pPr>
            <w:r>
              <w:rPr>
                <w:rFonts w:eastAsia="MS Mincho"/>
                <w:lang w:eastAsia="ja-JP"/>
              </w:rPr>
              <w:t>1900, 0, -500</w:t>
            </w:r>
          </w:p>
        </w:tc>
      </w:tr>
      <w:tr w:rsidR="000E1214" w14:paraId="7BBAA846"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0F24DA08" w14:textId="77777777" w:rsidR="000E1214" w:rsidRDefault="00A87198">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13CD0D85" w14:textId="77777777" w:rsidR="000E1214" w:rsidRDefault="00A87198">
            <w:pPr>
              <w:pStyle w:val="TableContents"/>
            </w:pPr>
            <w:r>
              <w:t>year (of the week of year)</w:t>
            </w:r>
          </w:p>
        </w:tc>
        <w:tc>
          <w:tcPr>
            <w:tcW w:w="1633" w:type="dxa"/>
            <w:tcBorders>
              <w:top w:val="single" w:sz="4" w:space="0" w:color="auto"/>
              <w:left w:val="single" w:sz="4" w:space="0" w:color="auto"/>
              <w:bottom w:val="single" w:sz="4" w:space="0" w:color="auto"/>
              <w:right w:val="single" w:sz="4" w:space="0" w:color="auto"/>
            </w:tcBorders>
            <w:noWrap/>
            <w:hideMark/>
          </w:tcPr>
          <w:p w14:paraId="3C8C6C07"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721911AC" w14:textId="77777777" w:rsidR="000E1214" w:rsidRDefault="00A87198">
            <w:pPr>
              <w:rPr>
                <w:rFonts w:eastAsia="MS Mincho"/>
                <w:lang w:eastAsia="ja-JP"/>
              </w:rPr>
            </w:pPr>
            <w:r>
              <w:rPr>
                <w:rFonts w:eastAsia="MS Mincho"/>
                <w:lang w:eastAsia="ja-JP"/>
              </w:rPr>
              <w:t>Y</w:t>
            </w:r>
          </w:p>
        </w:tc>
        <w:tc>
          <w:tcPr>
            <w:tcW w:w="2418" w:type="dxa"/>
            <w:tcBorders>
              <w:top w:val="single" w:sz="4" w:space="0" w:color="auto"/>
              <w:left w:val="single" w:sz="4" w:space="0" w:color="auto"/>
              <w:bottom w:val="single" w:sz="4" w:space="0" w:color="auto"/>
              <w:right w:val="single" w:sz="4" w:space="0" w:color="auto"/>
            </w:tcBorders>
            <w:noWrap/>
            <w:hideMark/>
          </w:tcPr>
          <w:p w14:paraId="46C7D81D" w14:textId="77777777" w:rsidR="000E1214" w:rsidRDefault="00A87198">
            <w:pPr>
              <w:rPr>
                <w:rFonts w:eastAsia="MS Mincho"/>
                <w:lang w:eastAsia="ja-JP"/>
              </w:rPr>
            </w:pPr>
            <w:r>
              <w:rPr>
                <w:rFonts w:eastAsia="MS Mincho"/>
                <w:lang w:eastAsia="ja-JP"/>
              </w:rPr>
              <w:t>1997</w:t>
            </w:r>
          </w:p>
        </w:tc>
      </w:tr>
      <w:tr w:rsidR="000E1214" w14:paraId="70ABE262"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42D67A2B" w14:textId="77777777" w:rsidR="000E1214" w:rsidRDefault="00A87198">
            <w:pPr>
              <w:pStyle w:val="TableContents"/>
            </w:pPr>
            <w:r>
              <w:t xml:space="preserve">M        </w:t>
            </w:r>
          </w:p>
        </w:tc>
        <w:tc>
          <w:tcPr>
            <w:tcW w:w="2589" w:type="dxa"/>
            <w:tcBorders>
              <w:top w:val="single" w:sz="4" w:space="0" w:color="auto"/>
              <w:left w:val="single" w:sz="4" w:space="0" w:color="auto"/>
              <w:bottom w:val="single" w:sz="4" w:space="0" w:color="auto"/>
              <w:right w:val="single" w:sz="4" w:space="0" w:color="auto"/>
            </w:tcBorders>
            <w:noWrap/>
            <w:hideMark/>
          </w:tcPr>
          <w:p w14:paraId="39199D76" w14:textId="77777777" w:rsidR="000E1214" w:rsidRDefault="00A87198">
            <w:pPr>
              <w:pStyle w:val="TableContents"/>
            </w:pPr>
            <w:r>
              <w:t xml:space="preserve">month in year </w:t>
            </w:r>
          </w:p>
        </w:tc>
        <w:tc>
          <w:tcPr>
            <w:tcW w:w="1633" w:type="dxa"/>
            <w:tcBorders>
              <w:top w:val="single" w:sz="4" w:space="0" w:color="auto"/>
              <w:left w:val="single" w:sz="4" w:space="0" w:color="auto"/>
              <w:bottom w:val="single" w:sz="4" w:space="0" w:color="auto"/>
              <w:right w:val="single" w:sz="4" w:space="0" w:color="auto"/>
            </w:tcBorders>
            <w:noWrap/>
            <w:hideMark/>
          </w:tcPr>
          <w:p w14:paraId="26BA898A" w14:textId="77777777" w:rsidR="000E1214" w:rsidRDefault="00A87198">
            <w:pPr>
              <w:rPr>
                <w:rFonts w:eastAsia="MS Mincho"/>
                <w:lang w:eastAsia="ja-JP"/>
              </w:rPr>
            </w:pPr>
            <w:r>
              <w:rPr>
                <w:rFonts w:eastAsia="MS Mincho"/>
                <w:lang w:eastAsia="ja-JP"/>
              </w:rPr>
              <w:t xml:space="preserve">Text &amp; Number   </w:t>
            </w:r>
          </w:p>
        </w:tc>
        <w:tc>
          <w:tcPr>
            <w:tcW w:w="1187" w:type="dxa"/>
            <w:tcBorders>
              <w:top w:val="single" w:sz="4" w:space="0" w:color="auto"/>
              <w:left w:val="single" w:sz="4" w:space="0" w:color="auto"/>
              <w:bottom w:val="single" w:sz="4" w:space="0" w:color="auto"/>
              <w:right w:val="single" w:sz="4" w:space="0" w:color="auto"/>
            </w:tcBorders>
            <w:hideMark/>
          </w:tcPr>
          <w:p w14:paraId="5D3B4C85" w14:textId="77777777" w:rsidR="000E1214" w:rsidRDefault="00A87198">
            <w:pPr>
              <w:rPr>
                <w:rFonts w:eastAsia="MS Mincho"/>
                <w:lang w:eastAsia="ja-JP"/>
              </w:rPr>
            </w:pPr>
            <w:r>
              <w:rPr>
                <w:rFonts w:eastAsia="MS Mincho"/>
                <w:lang w:eastAsia="ja-JP"/>
              </w:rPr>
              <w:t>M, MM</w:t>
            </w:r>
          </w:p>
          <w:p w14:paraId="46F37EE8" w14:textId="77777777" w:rsidR="000E1214" w:rsidRDefault="00A87198">
            <w:pPr>
              <w:rPr>
                <w:rFonts w:eastAsia="MS Mincho"/>
                <w:lang w:eastAsia="ja-JP"/>
              </w:rPr>
            </w:pPr>
            <w:r>
              <w:rPr>
                <w:rFonts w:eastAsia="MS Mincho"/>
                <w:lang w:eastAsia="ja-JP"/>
              </w:rPr>
              <w:t>MMM</w:t>
            </w:r>
          </w:p>
          <w:p w14:paraId="0658560A" w14:textId="77777777" w:rsidR="000E1214" w:rsidRDefault="00A87198">
            <w:pPr>
              <w:rPr>
                <w:rFonts w:eastAsia="MS Mincho"/>
                <w:lang w:eastAsia="ja-JP"/>
              </w:rPr>
            </w:pPr>
            <w:r>
              <w:rPr>
                <w:rFonts w:eastAsia="MS Mincho"/>
                <w:lang w:eastAsia="ja-JP"/>
              </w:rPr>
              <w:t>MMMM</w:t>
            </w:r>
          </w:p>
          <w:p w14:paraId="05E96340" w14:textId="77777777" w:rsidR="000E1214" w:rsidRDefault="00A87198">
            <w:pPr>
              <w:rPr>
                <w:rFonts w:eastAsia="MS Mincho"/>
                <w:lang w:eastAsia="ja-JP"/>
              </w:rPr>
            </w:pPr>
            <w:r>
              <w:rPr>
                <w:rFonts w:eastAsia="MS Mincho"/>
                <w:lang w:eastAsia="ja-JP"/>
              </w:rPr>
              <w:t>MMMMM</w:t>
            </w:r>
          </w:p>
        </w:tc>
        <w:tc>
          <w:tcPr>
            <w:tcW w:w="2418" w:type="dxa"/>
            <w:tcBorders>
              <w:top w:val="single" w:sz="4" w:space="0" w:color="auto"/>
              <w:left w:val="single" w:sz="4" w:space="0" w:color="auto"/>
              <w:bottom w:val="single" w:sz="4" w:space="0" w:color="auto"/>
              <w:right w:val="single" w:sz="4" w:space="0" w:color="auto"/>
            </w:tcBorders>
            <w:noWrap/>
            <w:hideMark/>
          </w:tcPr>
          <w:p w14:paraId="659148C4" w14:textId="77777777" w:rsidR="000E1214" w:rsidRDefault="00A87198">
            <w:pPr>
              <w:rPr>
                <w:rFonts w:eastAsia="MS Mincho"/>
                <w:lang w:eastAsia="ja-JP"/>
              </w:rPr>
            </w:pPr>
            <w:r>
              <w:rPr>
                <w:rFonts w:eastAsia="MS Mincho"/>
                <w:lang w:eastAsia="ja-JP"/>
              </w:rPr>
              <w:t xml:space="preserve"> 09</w:t>
            </w:r>
          </w:p>
          <w:p w14:paraId="11A18217" w14:textId="77777777" w:rsidR="000E1214" w:rsidRDefault="00A87198">
            <w:pPr>
              <w:rPr>
                <w:rFonts w:eastAsia="MS Mincho"/>
                <w:lang w:eastAsia="ja-JP"/>
              </w:rPr>
            </w:pPr>
            <w:r>
              <w:rPr>
                <w:rFonts w:eastAsia="MS Mincho"/>
                <w:lang w:eastAsia="ja-JP"/>
              </w:rPr>
              <w:t>Sept</w:t>
            </w:r>
          </w:p>
          <w:p w14:paraId="7C085BA2" w14:textId="77777777" w:rsidR="000E1214" w:rsidRDefault="00A87198">
            <w:pPr>
              <w:rPr>
                <w:rFonts w:eastAsia="MS Mincho"/>
                <w:lang w:eastAsia="ja-JP"/>
              </w:rPr>
            </w:pPr>
            <w:r>
              <w:rPr>
                <w:rFonts w:eastAsia="MS Mincho"/>
                <w:lang w:eastAsia="ja-JP"/>
              </w:rPr>
              <w:t>September</w:t>
            </w:r>
          </w:p>
          <w:p w14:paraId="67B0474A" w14:textId="77777777" w:rsidR="000E1214" w:rsidRDefault="00A87198">
            <w:pPr>
              <w:rPr>
                <w:rFonts w:eastAsia="MS Mincho"/>
                <w:lang w:eastAsia="ja-JP"/>
              </w:rPr>
            </w:pPr>
            <w:r>
              <w:rPr>
                <w:rFonts w:eastAsia="MS Mincho"/>
                <w:lang w:eastAsia="ja-JP"/>
              </w:rPr>
              <w:t>S</w:t>
            </w:r>
          </w:p>
        </w:tc>
      </w:tr>
      <w:tr w:rsidR="000E1214" w14:paraId="6C299BC2"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0D18B726" w14:textId="77777777" w:rsidR="000E1214" w:rsidRDefault="00A87198">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0836F5DD" w14:textId="77777777" w:rsidR="000E1214" w:rsidRDefault="00A87198">
            <w:pPr>
              <w:pStyle w:val="TableContents"/>
            </w:pPr>
            <w:r>
              <w:t>day in month</w:t>
            </w:r>
          </w:p>
        </w:tc>
        <w:tc>
          <w:tcPr>
            <w:tcW w:w="1633" w:type="dxa"/>
            <w:tcBorders>
              <w:top w:val="single" w:sz="4" w:space="0" w:color="auto"/>
              <w:left w:val="single" w:sz="4" w:space="0" w:color="auto"/>
              <w:bottom w:val="single" w:sz="4" w:space="0" w:color="auto"/>
              <w:right w:val="single" w:sz="4" w:space="0" w:color="auto"/>
            </w:tcBorders>
            <w:noWrap/>
            <w:hideMark/>
          </w:tcPr>
          <w:p w14:paraId="3F82D695"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196EEDEB" w14:textId="77777777" w:rsidR="000E1214" w:rsidRDefault="00A87198">
            <w:pPr>
              <w:rPr>
                <w:rFonts w:eastAsia="MS Mincho"/>
                <w:lang w:eastAsia="ja-JP"/>
              </w:rPr>
            </w:pPr>
            <w:r>
              <w:rPr>
                <w:rFonts w:eastAsia="MS Mincho"/>
                <w:lang w:eastAsia="ja-JP"/>
              </w:rPr>
              <w:t>d</w:t>
            </w:r>
          </w:p>
          <w:p w14:paraId="4FAA1767" w14:textId="77777777" w:rsidR="000E1214" w:rsidRDefault="00A87198">
            <w:pPr>
              <w:rPr>
                <w:rFonts w:eastAsia="MS Mincho"/>
                <w:lang w:eastAsia="ja-JP"/>
              </w:rPr>
            </w:pPr>
            <w:r>
              <w:rPr>
                <w:rFonts w:eastAsia="MS Mincho"/>
                <w:lang w:eastAsia="ja-JP"/>
              </w:rPr>
              <w:t>dd</w:t>
            </w:r>
          </w:p>
        </w:tc>
        <w:tc>
          <w:tcPr>
            <w:tcW w:w="2418" w:type="dxa"/>
            <w:tcBorders>
              <w:top w:val="single" w:sz="4" w:space="0" w:color="auto"/>
              <w:left w:val="single" w:sz="4" w:space="0" w:color="auto"/>
              <w:bottom w:val="single" w:sz="4" w:space="0" w:color="auto"/>
              <w:right w:val="single" w:sz="4" w:space="0" w:color="auto"/>
            </w:tcBorders>
            <w:noWrap/>
            <w:hideMark/>
          </w:tcPr>
          <w:p w14:paraId="4B50ABC0" w14:textId="77777777" w:rsidR="000E1214" w:rsidRDefault="00A87198">
            <w:pPr>
              <w:rPr>
                <w:rFonts w:eastAsia="MS Mincho"/>
                <w:lang w:eastAsia="ja-JP"/>
              </w:rPr>
            </w:pPr>
            <w:r>
              <w:rPr>
                <w:rFonts w:eastAsia="MS Mincho"/>
                <w:lang w:eastAsia="ja-JP"/>
              </w:rPr>
              <w:t>2</w:t>
            </w:r>
          </w:p>
          <w:p w14:paraId="70D9BCB7" w14:textId="77777777" w:rsidR="000E1214" w:rsidRDefault="00A87198">
            <w:pPr>
              <w:rPr>
                <w:rFonts w:eastAsia="MS Mincho"/>
                <w:lang w:eastAsia="ja-JP"/>
              </w:rPr>
            </w:pPr>
            <w:r>
              <w:rPr>
                <w:rFonts w:eastAsia="MS Mincho"/>
                <w:lang w:eastAsia="ja-JP"/>
              </w:rPr>
              <w:t>02</w:t>
            </w:r>
          </w:p>
        </w:tc>
      </w:tr>
      <w:tr w:rsidR="000E1214" w14:paraId="1D78B8F9"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1349553E" w14:textId="77777777" w:rsidR="000E1214" w:rsidRDefault="00A87198">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7F57F76C" w14:textId="77777777" w:rsidR="000E1214" w:rsidRDefault="00A87198">
            <w:pPr>
              <w:pStyle w:val="TableContents"/>
            </w:pPr>
            <w:r>
              <w:t>hour in am/pm (1~12)</w:t>
            </w:r>
          </w:p>
        </w:tc>
        <w:tc>
          <w:tcPr>
            <w:tcW w:w="1633" w:type="dxa"/>
            <w:tcBorders>
              <w:top w:val="single" w:sz="4" w:space="0" w:color="auto"/>
              <w:left w:val="single" w:sz="4" w:space="0" w:color="auto"/>
              <w:bottom w:val="single" w:sz="4" w:space="0" w:color="auto"/>
              <w:right w:val="single" w:sz="4" w:space="0" w:color="auto"/>
            </w:tcBorders>
            <w:noWrap/>
            <w:hideMark/>
          </w:tcPr>
          <w:p w14:paraId="6CBBEA82"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0207C3C" w14:textId="77777777" w:rsidR="000E1214" w:rsidRDefault="00A87198">
            <w:pPr>
              <w:rPr>
                <w:rFonts w:eastAsia="MS Mincho"/>
                <w:lang w:eastAsia="ja-JP"/>
              </w:rPr>
            </w:pPr>
            <w:r>
              <w:rPr>
                <w:rFonts w:eastAsia="MS Mincho"/>
                <w:lang w:eastAsia="ja-JP"/>
              </w:rPr>
              <w:t>h</w:t>
            </w:r>
          </w:p>
          <w:p w14:paraId="794AB8C6" w14:textId="77777777" w:rsidR="000E1214" w:rsidRDefault="00A87198">
            <w:pPr>
              <w:rPr>
                <w:rFonts w:eastAsia="MS Mincho"/>
                <w:lang w:eastAsia="ja-JP"/>
              </w:rPr>
            </w:pPr>
            <w:r>
              <w:rPr>
                <w:rFonts w:eastAsia="MS Mincho"/>
                <w:lang w:eastAsia="ja-JP"/>
              </w:rPr>
              <w:t>hh</w:t>
            </w:r>
          </w:p>
        </w:tc>
        <w:tc>
          <w:tcPr>
            <w:tcW w:w="2418" w:type="dxa"/>
            <w:tcBorders>
              <w:top w:val="single" w:sz="4" w:space="0" w:color="auto"/>
              <w:left w:val="single" w:sz="4" w:space="0" w:color="auto"/>
              <w:bottom w:val="single" w:sz="4" w:space="0" w:color="auto"/>
              <w:right w:val="single" w:sz="4" w:space="0" w:color="auto"/>
            </w:tcBorders>
            <w:noWrap/>
            <w:hideMark/>
          </w:tcPr>
          <w:p w14:paraId="429F7FDD" w14:textId="77777777" w:rsidR="000E1214" w:rsidRDefault="00A87198">
            <w:pPr>
              <w:rPr>
                <w:rFonts w:eastAsia="MS Mincho"/>
                <w:lang w:eastAsia="ja-JP"/>
              </w:rPr>
            </w:pPr>
            <w:r>
              <w:rPr>
                <w:rFonts w:eastAsia="MS Mincho"/>
                <w:lang w:eastAsia="ja-JP"/>
              </w:rPr>
              <w:t>7</w:t>
            </w:r>
          </w:p>
          <w:p w14:paraId="7BF913C7" w14:textId="77777777" w:rsidR="000E1214" w:rsidRDefault="00A87198">
            <w:pPr>
              <w:rPr>
                <w:rFonts w:eastAsia="MS Mincho"/>
                <w:lang w:eastAsia="ja-JP"/>
              </w:rPr>
            </w:pPr>
            <w:r>
              <w:rPr>
                <w:rFonts w:eastAsia="MS Mincho"/>
                <w:lang w:eastAsia="ja-JP"/>
              </w:rPr>
              <w:t>07</w:t>
            </w:r>
          </w:p>
        </w:tc>
      </w:tr>
      <w:tr w:rsidR="000E1214" w14:paraId="7F4ADE2B"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3B5CEFB7" w14:textId="77777777" w:rsidR="000E1214" w:rsidRDefault="00A87198">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77650F5A" w14:textId="77777777" w:rsidR="000E1214" w:rsidRDefault="00A87198">
            <w:pPr>
              <w:pStyle w:val="TableContents"/>
            </w:pPr>
            <w:r>
              <w:t xml:space="preserve">hour in day (0~23) </w:t>
            </w:r>
          </w:p>
        </w:tc>
        <w:tc>
          <w:tcPr>
            <w:tcW w:w="1633" w:type="dxa"/>
            <w:tcBorders>
              <w:top w:val="single" w:sz="4" w:space="0" w:color="auto"/>
              <w:left w:val="single" w:sz="4" w:space="0" w:color="auto"/>
              <w:bottom w:val="single" w:sz="4" w:space="0" w:color="auto"/>
              <w:right w:val="single" w:sz="4" w:space="0" w:color="auto"/>
            </w:tcBorders>
            <w:noWrap/>
            <w:hideMark/>
          </w:tcPr>
          <w:p w14:paraId="7B0AE1A8"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6B7FF4DF" w14:textId="77777777" w:rsidR="000E1214" w:rsidRDefault="00A87198">
            <w:pPr>
              <w:rPr>
                <w:rFonts w:eastAsia="MS Mincho"/>
                <w:lang w:eastAsia="ja-JP"/>
              </w:rPr>
            </w:pPr>
            <w:r>
              <w:rPr>
                <w:rFonts w:eastAsia="MS Mincho"/>
                <w:lang w:eastAsia="ja-JP"/>
              </w:rPr>
              <w:t>H</w:t>
            </w:r>
          </w:p>
          <w:p w14:paraId="26E1FF2E" w14:textId="77777777" w:rsidR="000E1214" w:rsidRDefault="00A87198">
            <w:pPr>
              <w:rPr>
                <w:rFonts w:eastAsia="MS Mincho"/>
                <w:lang w:eastAsia="ja-JP"/>
              </w:rPr>
            </w:pPr>
            <w:r>
              <w:rPr>
                <w:rFonts w:eastAsia="MS Mincho"/>
                <w:lang w:eastAsia="ja-JP"/>
              </w:rPr>
              <w:t>HH</w:t>
            </w:r>
          </w:p>
        </w:tc>
        <w:tc>
          <w:tcPr>
            <w:tcW w:w="2418" w:type="dxa"/>
            <w:tcBorders>
              <w:top w:val="single" w:sz="4" w:space="0" w:color="auto"/>
              <w:left w:val="single" w:sz="4" w:space="0" w:color="auto"/>
              <w:bottom w:val="single" w:sz="4" w:space="0" w:color="auto"/>
              <w:right w:val="single" w:sz="4" w:space="0" w:color="auto"/>
            </w:tcBorders>
            <w:noWrap/>
            <w:hideMark/>
          </w:tcPr>
          <w:p w14:paraId="47075E67" w14:textId="77777777" w:rsidR="000E1214" w:rsidRDefault="00A87198">
            <w:pPr>
              <w:rPr>
                <w:rFonts w:eastAsia="MS Mincho"/>
                <w:lang w:eastAsia="ja-JP"/>
              </w:rPr>
            </w:pPr>
            <w:r>
              <w:rPr>
                <w:rFonts w:eastAsia="MS Mincho"/>
                <w:lang w:eastAsia="ja-JP"/>
              </w:rPr>
              <w:t>0</w:t>
            </w:r>
          </w:p>
          <w:p w14:paraId="00BD7555" w14:textId="77777777" w:rsidR="000E1214" w:rsidRDefault="00A87198">
            <w:pPr>
              <w:rPr>
                <w:rFonts w:eastAsia="MS Mincho"/>
                <w:lang w:eastAsia="ja-JP"/>
              </w:rPr>
            </w:pPr>
            <w:r>
              <w:rPr>
                <w:rFonts w:eastAsia="MS Mincho"/>
                <w:lang w:eastAsia="ja-JP"/>
              </w:rPr>
              <w:t>00</w:t>
            </w:r>
          </w:p>
        </w:tc>
      </w:tr>
      <w:tr w:rsidR="000E1214" w14:paraId="1B70651B"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763A22D6" w14:textId="77777777" w:rsidR="000E1214" w:rsidRDefault="00A87198">
            <w:pPr>
              <w:pStyle w:val="TableContents"/>
            </w:pPr>
            <w:r>
              <w:t xml:space="preserve">m        </w:t>
            </w:r>
          </w:p>
        </w:tc>
        <w:tc>
          <w:tcPr>
            <w:tcW w:w="2589" w:type="dxa"/>
            <w:tcBorders>
              <w:top w:val="single" w:sz="4" w:space="0" w:color="auto"/>
              <w:left w:val="single" w:sz="4" w:space="0" w:color="auto"/>
              <w:bottom w:val="single" w:sz="4" w:space="0" w:color="auto"/>
              <w:right w:val="single" w:sz="4" w:space="0" w:color="auto"/>
            </w:tcBorders>
            <w:noWrap/>
            <w:hideMark/>
          </w:tcPr>
          <w:p w14:paraId="2F5763DB" w14:textId="77777777" w:rsidR="000E1214" w:rsidRDefault="00A87198">
            <w:pPr>
              <w:pStyle w:val="TableContents"/>
            </w:pPr>
            <w:r>
              <w:t xml:space="preserve">minute in hour </w:t>
            </w:r>
          </w:p>
        </w:tc>
        <w:tc>
          <w:tcPr>
            <w:tcW w:w="1633" w:type="dxa"/>
            <w:tcBorders>
              <w:top w:val="single" w:sz="4" w:space="0" w:color="auto"/>
              <w:left w:val="single" w:sz="4" w:space="0" w:color="auto"/>
              <w:bottom w:val="single" w:sz="4" w:space="0" w:color="auto"/>
              <w:right w:val="single" w:sz="4" w:space="0" w:color="auto"/>
            </w:tcBorders>
            <w:noWrap/>
            <w:hideMark/>
          </w:tcPr>
          <w:p w14:paraId="469E82A1"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A062B8F" w14:textId="77777777" w:rsidR="000E1214" w:rsidRDefault="00A87198">
            <w:pPr>
              <w:rPr>
                <w:rFonts w:eastAsia="MS Mincho"/>
                <w:lang w:eastAsia="ja-JP"/>
              </w:rPr>
            </w:pPr>
            <w:r>
              <w:rPr>
                <w:rFonts w:eastAsia="MS Mincho"/>
                <w:lang w:eastAsia="ja-JP"/>
              </w:rPr>
              <w:t>m</w:t>
            </w:r>
          </w:p>
          <w:p w14:paraId="69C1FB51" w14:textId="77777777" w:rsidR="000E1214" w:rsidRDefault="00A87198">
            <w:pPr>
              <w:rPr>
                <w:rFonts w:eastAsia="MS Mincho"/>
                <w:lang w:eastAsia="ja-JP"/>
              </w:rPr>
            </w:pPr>
            <w:r>
              <w:rPr>
                <w:rFonts w:eastAsia="MS Mincho"/>
                <w:lang w:eastAsia="ja-JP"/>
              </w:rPr>
              <w:t>mm</w:t>
            </w:r>
          </w:p>
        </w:tc>
        <w:tc>
          <w:tcPr>
            <w:tcW w:w="2418" w:type="dxa"/>
            <w:tcBorders>
              <w:top w:val="single" w:sz="4" w:space="0" w:color="auto"/>
              <w:left w:val="single" w:sz="4" w:space="0" w:color="auto"/>
              <w:bottom w:val="single" w:sz="4" w:space="0" w:color="auto"/>
              <w:right w:val="single" w:sz="4" w:space="0" w:color="auto"/>
            </w:tcBorders>
            <w:noWrap/>
            <w:hideMark/>
          </w:tcPr>
          <w:p w14:paraId="51D3419E" w14:textId="77777777" w:rsidR="000E1214" w:rsidRDefault="00A87198">
            <w:pPr>
              <w:rPr>
                <w:rFonts w:eastAsia="MS Mincho"/>
                <w:lang w:eastAsia="ja-JP"/>
              </w:rPr>
            </w:pPr>
            <w:r>
              <w:rPr>
                <w:rFonts w:eastAsia="MS Mincho"/>
                <w:lang w:eastAsia="ja-JP"/>
              </w:rPr>
              <w:t>4</w:t>
            </w:r>
          </w:p>
          <w:p w14:paraId="30893985" w14:textId="77777777" w:rsidR="000E1214" w:rsidRDefault="00A87198">
            <w:pPr>
              <w:rPr>
                <w:rFonts w:eastAsia="MS Mincho"/>
                <w:lang w:eastAsia="ja-JP"/>
              </w:rPr>
            </w:pPr>
            <w:r>
              <w:rPr>
                <w:rFonts w:eastAsia="MS Mincho"/>
                <w:lang w:eastAsia="ja-JP"/>
              </w:rPr>
              <w:t>04</w:t>
            </w:r>
          </w:p>
        </w:tc>
      </w:tr>
      <w:tr w:rsidR="000E1214" w14:paraId="56157F5E"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41E382B8" w14:textId="77777777" w:rsidR="000E1214" w:rsidRDefault="00A87198">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501A9260" w14:textId="77777777" w:rsidR="000E1214" w:rsidRDefault="00A87198">
            <w:pPr>
              <w:pStyle w:val="TableContents"/>
            </w:pPr>
            <w:r>
              <w:t xml:space="preserve">second in minute </w:t>
            </w:r>
          </w:p>
        </w:tc>
        <w:tc>
          <w:tcPr>
            <w:tcW w:w="1633" w:type="dxa"/>
            <w:tcBorders>
              <w:top w:val="single" w:sz="4" w:space="0" w:color="auto"/>
              <w:left w:val="single" w:sz="4" w:space="0" w:color="auto"/>
              <w:bottom w:val="single" w:sz="4" w:space="0" w:color="auto"/>
              <w:right w:val="single" w:sz="4" w:space="0" w:color="auto"/>
            </w:tcBorders>
            <w:noWrap/>
            <w:hideMark/>
          </w:tcPr>
          <w:p w14:paraId="266E5C4C"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72D786E7" w14:textId="77777777" w:rsidR="000E1214" w:rsidRDefault="00A87198">
            <w:pPr>
              <w:rPr>
                <w:rFonts w:eastAsia="MS Mincho"/>
                <w:lang w:eastAsia="ja-JP"/>
              </w:rPr>
            </w:pPr>
            <w:r>
              <w:rPr>
                <w:rFonts w:eastAsia="MS Mincho"/>
                <w:lang w:eastAsia="ja-JP"/>
              </w:rPr>
              <w:t>s</w:t>
            </w:r>
          </w:p>
          <w:p w14:paraId="515F4E11" w14:textId="77777777" w:rsidR="000E1214" w:rsidRDefault="00A87198">
            <w:pPr>
              <w:rPr>
                <w:rFonts w:eastAsia="MS Mincho"/>
                <w:lang w:eastAsia="ja-JP"/>
              </w:rPr>
            </w:pPr>
            <w:r>
              <w:rPr>
                <w:rFonts w:eastAsia="MS Mincho"/>
                <w:lang w:eastAsia="ja-JP"/>
              </w:rPr>
              <w:t>ss</w:t>
            </w:r>
          </w:p>
        </w:tc>
        <w:tc>
          <w:tcPr>
            <w:tcW w:w="2418" w:type="dxa"/>
            <w:tcBorders>
              <w:top w:val="single" w:sz="4" w:space="0" w:color="auto"/>
              <w:left w:val="single" w:sz="4" w:space="0" w:color="auto"/>
              <w:bottom w:val="single" w:sz="4" w:space="0" w:color="auto"/>
              <w:right w:val="single" w:sz="4" w:space="0" w:color="auto"/>
            </w:tcBorders>
            <w:noWrap/>
            <w:hideMark/>
          </w:tcPr>
          <w:p w14:paraId="5042CFA5" w14:textId="77777777" w:rsidR="000E1214" w:rsidRDefault="00A87198">
            <w:pPr>
              <w:rPr>
                <w:rFonts w:eastAsia="MS Mincho"/>
                <w:lang w:eastAsia="ja-JP"/>
              </w:rPr>
            </w:pPr>
            <w:r>
              <w:rPr>
                <w:rFonts w:eastAsia="MS Mincho"/>
                <w:lang w:eastAsia="ja-JP"/>
              </w:rPr>
              <w:t>5</w:t>
            </w:r>
          </w:p>
          <w:p w14:paraId="2E24D53E" w14:textId="77777777" w:rsidR="000E1214" w:rsidRDefault="00A87198">
            <w:pPr>
              <w:rPr>
                <w:rFonts w:eastAsia="MS Mincho"/>
                <w:lang w:eastAsia="ja-JP"/>
              </w:rPr>
            </w:pPr>
            <w:r>
              <w:rPr>
                <w:rFonts w:eastAsia="MS Mincho"/>
                <w:lang w:eastAsia="ja-JP"/>
              </w:rPr>
              <w:t>05</w:t>
            </w:r>
          </w:p>
        </w:tc>
      </w:tr>
      <w:tr w:rsidR="000E1214" w14:paraId="74CD2E95"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11C41CCE" w14:textId="77777777" w:rsidR="000E1214" w:rsidRDefault="00A87198">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2B91D4A4" w14:textId="77777777" w:rsidR="000E1214" w:rsidRDefault="00A87198">
            <w:pPr>
              <w:pStyle w:val="TableContents"/>
            </w:pPr>
            <w:r>
              <w:t xml:space="preserve">fractional second </w:t>
            </w:r>
          </w:p>
        </w:tc>
        <w:tc>
          <w:tcPr>
            <w:tcW w:w="1633" w:type="dxa"/>
            <w:tcBorders>
              <w:top w:val="single" w:sz="4" w:space="0" w:color="auto"/>
              <w:left w:val="single" w:sz="4" w:space="0" w:color="auto"/>
              <w:bottom w:val="single" w:sz="4" w:space="0" w:color="auto"/>
              <w:right w:val="single" w:sz="4" w:space="0" w:color="auto"/>
            </w:tcBorders>
            <w:noWrap/>
            <w:hideMark/>
          </w:tcPr>
          <w:p w14:paraId="14976E33"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106B4D1B" w14:textId="77777777" w:rsidR="000E1214" w:rsidRDefault="00A87198">
            <w:pPr>
              <w:rPr>
                <w:rFonts w:eastAsia="MS Mincho"/>
                <w:lang w:eastAsia="ja-JP"/>
              </w:rPr>
            </w:pPr>
            <w:r>
              <w:rPr>
                <w:rFonts w:eastAsia="MS Mincho"/>
                <w:lang w:eastAsia="ja-JP"/>
              </w:rPr>
              <w:t>S</w:t>
            </w:r>
          </w:p>
          <w:p w14:paraId="7F79CF95" w14:textId="77777777" w:rsidR="000E1214" w:rsidRDefault="00A87198">
            <w:pPr>
              <w:rPr>
                <w:rFonts w:eastAsia="MS Mincho"/>
                <w:lang w:eastAsia="ja-JP"/>
              </w:rPr>
            </w:pPr>
            <w:r>
              <w:rPr>
                <w:rFonts w:eastAsia="MS Mincho"/>
                <w:lang w:eastAsia="ja-JP"/>
              </w:rPr>
              <w:t>SS</w:t>
            </w:r>
          </w:p>
          <w:p w14:paraId="7F1D91F8" w14:textId="77777777" w:rsidR="000E1214" w:rsidRDefault="00A87198">
            <w:pPr>
              <w:rPr>
                <w:rFonts w:eastAsia="MS Mincho"/>
                <w:lang w:eastAsia="ja-JP"/>
              </w:rPr>
            </w:pPr>
            <w:r>
              <w:rPr>
                <w:rFonts w:eastAsia="MS Mincho"/>
                <w:lang w:eastAsia="ja-JP"/>
              </w:rPr>
              <w:t>SSS</w:t>
            </w:r>
          </w:p>
        </w:tc>
        <w:tc>
          <w:tcPr>
            <w:tcW w:w="2418" w:type="dxa"/>
            <w:tcBorders>
              <w:top w:val="single" w:sz="4" w:space="0" w:color="auto"/>
              <w:left w:val="single" w:sz="4" w:space="0" w:color="auto"/>
              <w:bottom w:val="single" w:sz="4" w:space="0" w:color="auto"/>
              <w:right w:val="single" w:sz="4" w:space="0" w:color="auto"/>
            </w:tcBorders>
            <w:noWrap/>
            <w:hideMark/>
          </w:tcPr>
          <w:p w14:paraId="2C75C743" w14:textId="77777777" w:rsidR="000E1214" w:rsidRDefault="00A87198">
            <w:pPr>
              <w:rPr>
                <w:rFonts w:eastAsia="MS Mincho"/>
                <w:lang w:eastAsia="ja-JP"/>
              </w:rPr>
            </w:pPr>
            <w:r>
              <w:rPr>
                <w:rFonts w:eastAsia="MS Mincho"/>
                <w:lang w:eastAsia="ja-JP"/>
              </w:rPr>
              <w:t>2</w:t>
            </w:r>
          </w:p>
          <w:p w14:paraId="3D6A2C08" w14:textId="77777777" w:rsidR="000E1214" w:rsidRDefault="00A87198">
            <w:pPr>
              <w:rPr>
                <w:rFonts w:eastAsia="MS Mincho"/>
                <w:lang w:eastAsia="ja-JP"/>
              </w:rPr>
            </w:pPr>
            <w:r>
              <w:rPr>
                <w:rFonts w:eastAsia="MS Mincho"/>
                <w:lang w:eastAsia="ja-JP"/>
              </w:rPr>
              <w:t>23</w:t>
            </w:r>
          </w:p>
          <w:p w14:paraId="2D280ED1" w14:textId="77777777" w:rsidR="000E1214" w:rsidRDefault="00A87198">
            <w:pPr>
              <w:rPr>
                <w:rFonts w:eastAsia="MS Mincho"/>
                <w:lang w:eastAsia="ja-JP"/>
              </w:rPr>
            </w:pPr>
            <w:r>
              <w:rPr>
                <w:rFonts w:eastAsia="MS Mincho"/>
                <w:lang w:eastAsia="ja-JP"/>
              </w:rPr>
              <w:t>235</w:t>
            </w:r>
          </w:p>
        </w:tc>
      </w:tr>
      <w:tr w:rsidR="000E1214" w14:paraId="62B49E52"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7E80EEFB" w14:textId="77777777" w:rsidR="000E1214" w:rsidRDefault="00A87198">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335CFFE8" w14:textId="77777777" w:rsidR="000E1214" w:rsidRDefault="00A87198">
            <w:pPr>
              <w:pStyle w:val="TableContents"/>
            </w:pPr>
            <w:r>
              <w:t>day of week</w:t>
            </w:r>
          </w:p>
        </w:tc>
        <w:tc>
          <w:tcPr>
            <w:tcW w:w="1633" w:type="dxa"/>
            <w:tcBorders>
              <w:top w:val="single" w:sz="4" w:space="0" w:color="auto"/>
              <w:left w:val="single" w:sz="4" w:space="0" w:color="auto"/>
              <w:bottom w:val="single" w:sz="4" w:space="0" w:color="auto"/>
              <w:right w:val="single" w:sz="4" w:space="0" w:color="auto"/>
            </w:tcBorders>
            <w:noWrap/>
            <w:hideMark/>
          </w:tcPr>
          <w:p w14:paraId="11D23057" w14:textId="77777777" w:rsidR="000E1214" w:rsidRDefault="00A87198">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479530E7" w14:textId="77777777" w:rsidR="000E1214" w:rsidRDefault="00A87198">
            <w:pPr>
              <w:rPr>
                <w:rFonts w:eastAsia="MS Mincho"/>
                <w:lang w:val="de-DE" w:eastAsia="ja-JP"/>
              </w:rPr>
            </w:pPr>
            <w:r>
              <w:rPr>
                <w:rFonts w:eastAsia="MS Mincho"/>
                <w:lang w:val="de-DE" w:eastAsia="ja-JP"/>
              </w:rPr>
              <w:t>E, EE,EEE</w:t>
            </w:r>
          </w:p>
          <w:p w14:paraId="4181E9B5" w14:textId="77777777" w:rsidR="000E1214" w:rsidRDefault="00A87198">
            <w:pPr>
              <w:rPr>
                <w:rFonts w:eastAsia="MS Mincho"/>
                <w:lang w:val="de-DE" w:eastAsia="ja-JP"/>
              </w:rPr>
            </w:pPr>
            <w:r>
              <w:rPr>
                <w:rFonts w:eastAsia="MS Mincho"/>
                <w:lang w:val="de-DE" w:eastAsia="ja-JP"/>
              </w:rPr>
              <w:t>EEEE</w:t>
            </w:r>
          </w:p>
          <w:p w14:paraId="2FEF8BCA" w14:textId="77777777" w:rsidR="000E1214" w:rsidRDefault="00A87198">
            <w:pPr>
              <w:rPr>
                <w:rFonts w:eastAsia="MS Mincho"/>
                <w:lang w:val="de-DE" w:eastAsia="ja-JP"/>
              </w:rPr>
            </w:pPr>
            <w:r>
              <w:rPr>
                <w:rFonts w:eastAsia="MS Mincho"/>
                <w:lang w:val="de-DE" w:eastAsia="ja-JP"/>
              </w:rPr>
              <w:t>EEEEE</w:t>
            </w:r>
          </w:p>
          <w:p w14:paraId="13D27F5B" w14:textId="77777777" w:rsidR="000E1214" w:rsidRDefault="00A87198">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0D6C77AA" w14:textId="77777777" w:rsidR="000E1214" w:rsidRDefault="00A87198">
            <w:pPr>
              <w:rPr>
                <w:rFonts w:eastAsia="MS Mincho"/>
                <w:lang w:val="de-DE" w:eastAsia="ja-JP"/>
              </w:rPr>
            </w:pPr>
            <w:r>
              <w:rPr>
                <w:rFonts w:eastAsia="MS Mincho"/>
                <w:lang w:val="de-DE" w:eastAsia="ja-JP"/>
              </w:rPr>
              <w:t>Tues</w:t>
            </w:r>
          </w:p>
          <w:p w14:paraId="153771AD" w14:textId="77777777" w:rsidR="000E1214" w:rsidRDefault="00A87198">
            <w:pPr>
              <w:rPr>
                <w:rFonts w:eastAsia="MS Mincho"/>
                <w:lang w:eastAsia="ja-JP"/>
              </w:rPr>
            </w:pPr>
            <w:r>
              <w:rPr>
                <w:rFonts w:eastAsia="MS Mincho"/>
                <w:lang w:eastAsia="ja-JP"/>
              </w:rPr>
              <w:t>Tuesday</w:t>
            </w:r>
          </w:p>
          <w:p w14:paraId="0B10C72D" w14:textId="77777777" w:rsidR="000E1214" w:rsidRDefault="00A87198">
            <w:pPr>
              <w:rPr>
                <w:rFonts w:eastAsia="MS Mincho"/>
                <w:lang w:eastAsia="ja-JP"/>
              </w:rPr>
            </w:pPr>
            <w:r>
              <w:rPr>
                <w:rFonts w:eastAsia="MS Mincho"/>
                <w:lang w:eastAsia="ja-JP"/>
              </w:rPr>
              <w:t>T</w:t>
            </w:r>
          </w:p>
          <w:p w14:paraId="1DB5CE36" w14:textId="77777777" w:rsidR="000E1214" w:rsidRDefault="00A87198">
            <w:pPr>
              <w:rPr>
                <w:rFonts w:eastAsia="MS Mincho"/>
                <w:lang w:eastAsia="ja-JP"/>
              </w:rPr>
            </w:pPr>
            <w:r>
              <w:rPr>
                <w:rFonts w:eastAsia="MS Mincho"/>
                <w:lang w:eastAsia="ja-JP"/>
              </w:rPr>
              <w:t>Tu</w:t>
            </w:r>
          </w:p>
        </w:tc>
      </w:tr>
      <w:tr w:rsidR="000E1214" w14:paraId="178DEEF6"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462A8C2D" w14:textId="77777777" w:rsidR="000E1214" w:rsidRDefault="00A87198">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695072C3" w14:textId="77777777" w:rsidR="000E1214" w:rsidRDefault="00A87198">
            <w:pPr>
              <w:pStyle w:val="TableContents"/>
            </w:pPr>
            <w:r>
              <w:t xml:space="preserve">day of week (local) </w:t>
            </w:r>
          </w:p>
        </w:tc>
        <w:tc>
          <w:tcPr>
            <w:tcW w:w="1633" w:type="dxa"/>
            <w:tcBorders>
              <w:top w:val="single" w:sz="4" w:space="0" w:color="auto"/>
              <w:left w:val="single" w:sz="4" w:space="0" w:color="auto"/>
              <w:bottom w:val="single" w:sz="4" w:space="0" w:color="auto"/>
              <w:right w:val="single" w:sz="4" w:space="0" w:color="auto"/>
            </w:tcBorders>
            <w:noWrap/>
            <w:hideMark/>
          </w:tcPr>
          <w:p w14:paraId="4E4F8991" w14:textId="77777777" w:rsidR="000E1214" w:rsidRDefault="00A87198">
            <w:pPr>
              <w:rPr>
                <w:rFonts w:eastAsia="MS Mincho"/>
                <w:lang w:eastAsia="ja-JP"/>
              </w:rPr>
            </w:pPr>
            <w:r>
              <w:rPr>
                <w:rFonts w:eastAsia="MS Mincho"/>
                <w:lang w:eastAsia="ja-JP"/>
              </w:rPr>
              <w:t>Text &amp; Number</w:t>
            </w:r>
          </w:p>
        </w:tc>
        <w:tc>
          <w:tcPr>
            <w:tcW w:w="1187" w:type="dxa"/>
            <w:tcBorders>
              <w:top w:val="single" w:sz="4" w:space="0" w:color="auto"/>
              <w:left w:val="single" w:sz="4" w:space="0" w:color="auto"/>
              <w:bottom w:val="single" w:sz="4" w:space="0" w:color="auto"/>
              <w:right w:val="single" w:sz="4" w:space="0" w:color="auto"/>
            </w:tcBorders>
            <w:hideMark/>
          </w:tcPr>
          <w:p w14:paraId="5C5D5AA3" w14:textId="77777777" w:rsidR="000E1214" w:rsidRDefault="00A87198">
            <w:pPr>
              <w:rPr>
                <w:rFonts w:eastAsia="MS Mincho"/>
                <w:lang w:val="de-DE" w:eastAsia="ja-JP"/>
              </w:rPr>
            </w:pPr>
            <w:r>
              <w:rPr>
                <w:rFonts w:eastAsia="MS Mincho"/>
                <w:lang w:val="de-DE" w:eastAsia="ja-JP"/>
              </w:rPr>
              <w:t>e, ee</w:t>
            </w:r>
          </w:p>
          <w:p w14:paraId="046B0CB0" w14:textId="77777777" w:rsidR="000E1214" w:rsidRDefault="00A87198">
            <w:pPr>
              <w:rPr>
                <w:rFonts w:eastAsia="MS Mincho"/>
                <w:lang w:val="de-DE" w:eastAsia="ja-JP"/>
              </w:rPr>
            </w:pPr>
            <w:r>
              <w:rPr>
                <w:rFonts w:eastAsia="MS Mincho"/>
                <w:lang w:val="de-DE" w:eastAsia="ja-JP"/>
              </w:rPr>
              <w:t>eee</w:t>
            </w:r>
          </w:p>
          <w:p w14:paraId="19D27DE1" w14:textId="77777777" w:rsidR="000E1214" w:rsidRDefault="00A87198">
            <w:pPr>
              <w:rPr>
                <w:rFonts w:eastAsia="MS Mincho"/>
                <w:lang w:val="de-DE" w:eastAsia="ja-JP"/>
              </w:rPr>
            </w:pPr>
            <w:r>
              <w:rPr>
                <w:rFonts w:eastAsia="MS Mincho"/>
                <w:lang w:val="de-DE" w:eastAsia="ja-JP"/>
              </w:rPr>
              <w:t>eeee</w:t>
            </w:r>
          </w:p>
          <w:p w14:paraId="3B33CE38" w14:textId="77777777" w:rsidR="000E1214" w:rsidRDefault="00A87198">
            <w:pPr>
              <w:rPr>
                <w:rFonts w:eastAsia="MS Mincho"/>
                <w:lang w:val="de-DE" w:eastAsia="ja-JP"/>
              </w:rPr>
            </w:pPr>
            <w:r>
              <w:rPr>
                <w:rFonts w:eastAsia="MS Mincho"/>
                <w:lang w:val="de-DE" w:eastAsia="ja-JP"/>
              </w:rPr>
              <w:t>eeeee</w:t>
            </w:r>
          </w:p>
          <w:p w14:paraId="4D7B1DFF" w14:textId="77777777" w:rsidR="000E1214" w:rsidRDefault="00A87198">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073AAFCF" w14:textId="77777777" w:rsidR="000E1214" w:rsidRDefault="00A87198">
            <w:pPr>
              <w:rPr>
                <w:rFonts w:eastAsia="MS Mincho"/>
                <w:lang w:eastAsia="ja-JP"/>
              </w:rPr>
            </w:pPr>
            <w:r>
              <w:rPr>
                <w:rFonts w:eastAsia="MS Mincho"/>
                <w:lang w:eastAsia="ja-JP"/>
              </w:rPr>
              <w:t>2</w:t>
            </w:r>
          </w:p>
          <w:p w14:paraId="71774873" w14:textId="77777777" w:rsidR="000E1214" w:rsidRDefault="00A87198">
            <w:pPr>
              <w:rPr>
                <w:rFonts w:eastAsia="MS Mincho"/>
                <w:lang w:eastAsia="ja-JP"/>
              </w:rPr>
            </w:pPr>
            <w:r>
              <w:rPr>
                <w:rFonts w:eastAsia="MS Mincho"/>
                <w:lang w:eastAsia="ja-JP"/>
              </w:rPr>
              <w:t>Tues</w:t>
            </w:r>
          </w:p>
          <w:p w14:paraId="08236316" w14:textId="77777777" w:rsidR="000E1214" w:rsidRDefault="00A87198">
            <w:pPr>
              <w:rPr>
                <w:rFonts w:eastAsia="MS Mincho"/>
                <w:lang w:eastAsia="ja-JP"/>
              </w:rPr>
            </w:pPr>
            <w:r>
              <w:rPr>
                <w:rFonts w:eastAsia="MS Mincho"/>
                <w:lang w:eastAsia="ja-JP"/>
              </w:rPr>
              <w:t>Tuesday</w:t>
            </w:r>
          </w:p>
          <w:p w14:paraId="509CE77B" w14:textId="77777777" w:rsidR="000E1214" w:rsidRDefault="00A87198">
            <w:pPr>
              <w:rPr>
                <w:rFonts w:eastAsia="MS Mincho"/>
                <w:lang w:eastAsia="ja-JP"/>
              </w:rPr>
            </w:pPr>
            <w:r>
              <w:rPr>
                <w:rFonts w:eastAsia="MS Mincho"/>
                <w:lang w:eastAsia="ja-JP"/>
              </w:rPr>
              <w:t>T</w:t>
            </w:r>
          </w:p>
          <w:p w14:paraId="2E694522" w14:textId="77777777" w:rsidR="000E1214" w:rsidRDefault="00A87198">
            <w:pPr>
              <w:rPr>
                <w:rFonts w:eastAsia="MS Mincho"/>
                <w:lang w:eastAsia="ja-JP"/>
              </w:rPr>
            </w:pPr>
            <w:r>
              <w:rPr>
                <w:rFonts w:eastAsia="MS Mincho"/>
                <w:lang w:eastAsia="ja-JP"/>
              </w:rPr>
              <w:t>Tu</w:t>
            </w:r>
          </w:p>
        </w:tc>
      </w:tr>
      <w:tr w:rsidR="000E1214" w14:paraId="3FDB7E54"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3B152364" w14:textId="77777777" w:rsidR="000E1214" w:rsidRDefault="00A87198">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34FB8CDE" w14:textId="77777777" w:rsidR="000E1214" w:rsidRDefault="00A87198">
            <w:pPr>
              <w:pStyle w:val="TableContents"/>
            </w:pPr>
            <w:r>
              <w:t xml:space="preserve">day in year             </w:t>
            </w:r>
          </w:p>
        </w:tc>
        <w:tc>
          <w:tcPr>
            <w:tcW w:w="1633" w:type="dxa"/>
            <w:tcBorders>
              <w:top w:val="single" w:sz="4" w:space="0" w:color="auto"/>
              <w:left w:val="single" w:sz="4" w:space="0" w:color="auto"/>
              <w:bottom w:val="single" w:sz="4" w:space="0" w:color="auto"/>
              <w:right w:val="single" w:sz="4" w:space="0" w:color="auto"/>
            </w:tcBorders>
            <w:noWrap/>
            <w:hideMark/>
          </w:tcPr>
          <w:p w14:paraId="3157FCD0"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178A7B13" w14:textId="77777777" w:rsidR="000E1214" w:rsidRDefault="00A87198">
            <w:pPr>
              <w:rPr>
                <w:rFonts w:eastAsia="MS Mincho"/>
                <w:lang w:eastAsia="ja-JP"/>
              </w:rPr>
            </w:pPr>
            <w:r>
              <w:rPr>
                <w:rFonts w:eastAsia="MS Mincho"/>
                <w:lang w:eastAsia="ja-JP"/>
              </w:rPr>
              <w:t>D</w:t>
            </w:r>
          </w:p>
        </w:tc>
        <w:tc>
          <w:tcPr>
            <w:tcW w:w="2418" w:type="dxa"/>
            <w:tcBorders>
              <w:top w:val="single" w:sz="4" w:space="0" w:color="auto"/>
              <w:left w:val="single" w:sz="4" w:space="0" w:color="auto"/>
              <w:bottom w:val="single" w:sz="4" w:space="0" w:color="auto"/>
              <w:right w:val="single" w:sz="4" w:space="0" w:color="auto"/>
            </w:tcBorders>
            <w:noWrap/>
            <w:hideMark/>
          </w:tcPr>
          <w:p w14:paraId="36A054A1" w14:textId="77777777" w:rsidR="000E1214" w:rsidRDefault="00A87198">
            <w:pPr>
              <w:rPr>
                <w:rFonts w:eastAsia="MS Mincho"/>
                <w:lang w:eastAsia="ja-JP"/>
              </w:rPr>
            </w:pPr>
            <w:r>
              <w:rPr>
                <w:rFonts w:eastAsia="MS Mincho"/>
                <w:lang w:eastAsia="ja-JP"/>
              </w:rPr>
              <w:t>189</w:t>
            </w:r>
          </w:p>
        </w:tc>
      </w:tr>
      <w:tr w:rsidR="000E1214" w14:paraId="508A9E73"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628A2E30" w14:textId="77777777" w:rsidR="000E1214" w:rsidRDefault="00A87198">
            <w:pPr>
              <w:pStyle w:val="TableContents"/>
            </w:pPr>
            <w:r>
              <w:t xml:space="preserve">F        </w:t>
            </w:r>
          </w:p>
        </w:tc>
        <w:tc>
          <w:tcPr>
            <w:tcW w:w="2589" w:type="dxa"/>
            <w:tcBorders>
              <w:top w:val="single" w:sz="4" w:space="0" w:color="auto"/>
              <w:left w:val="single" w:sz="4" w:space="0" w:color="auto"/>
              <w:bottom w:val="single" w:sz="4" w:space="0" w:color="auto"/>
              <w:right w:val="single" w:sz="4" w:space="0" w:color="auto"/>
            </w:tcBorders>
            <w:noWrap/>
            <w:hideMark/>
          </w:tcPr>
          <w:p w14:paraId="6A1AC0D3" w14:textId="77777777" w:rsidR="000E1214" w:rsidRDefault="00A87198">
            <w:pPr>
              <w:pStyle w:val="TableContents"/>
            </w:pPr>
            <w:r>
              <w:t xml:space="preserve">day of 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1F64533E"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66DA3D46" w14:textId="77777777" w:rsidR="000E1214" w:rsidRDefault="00A87198">
            <w:pPr>
              <w:rPr>
                <w:rFonts w:eastAsia="MS Mincho"/>
                <w:lang w:eastAsia="ja-JP"/>
              </w:rPr>
            </w:pPr>
            <w:r>
              <w:rPr>
                <w:rFonts w:eastAsia="MS Mincho"/>
                <w:lang w:eastAsia="ja-JP"/>
              </w:rPr>
              <w:t>F</w:t>
            </w:r>
          </w:p>
        </w:tc>
        <w:tc>
          <w:tcPr>
            <w:tcW w:w="2418" w:type="dxa"/>
            <w:tcBorders>
              <w:top w:val="single" w:sz="4" w:space="0" w:color="auto"/>
              <w:left w:val="single" w:sz="4" w:space="0" w:color="auto"/>
              <w:bottom w:val="single" w:sz="4" w:space="0" w:color="auto"/>
              <w:right w:val="single" w:sz="4" w:space="0" w:color="auto"/>
            </w:tcBorders>
            <w:noWrap/>
            <w:hideMark/>
          </w:tcPr>
          <w:p w14:paraId="5D6D98C5" w14:textId="77777777" w:rsidR="000E1214" w:rsidRDefault="00A87198">
            <w:pPr>
              <w:rPr>
                <w:rFonts w:eastAsia="MS Mincho"/>
                <w:lang w:eastAsia="ja-JP"/>
              </w:rPr>
            </w:pPr>
            <w:r>
              <w:rPr>
                <w:rFonts w:eastAsia="MS Mincho"/>
                <w:lang w:eastAsia="ja-JP"/>
              </w:rPr>
              <w:t>2 (2nd Wed in July)</w:t>
            </w:r>
          </w:p>
        </w:tc>
      </w:tr>
      <w:tr w:rsidR="000E1214" w14:paraId="62533032"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70ED764B" w14:textId="77777777" w:rsidR="000E1214" w:rsidRDefault="00A87198">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60E01740" w14:textId="77777777" w:rsidR="000E1214" w:rsidRDefault="00A87198">
            <w:pPr>
              <w:pStyle w:val="TableContents"/>
            </w:pPr>
            <w:r>
              <w:t xml:space="preserve">week in year </w:t>
            </w:r>
          </w:p>
        </w:tc>
        <w:tc>
          <w:tcPr>
            <w:tcW w:w="1633" w:type="dxa"/>
            <w:tcBorders>
              <w:top w:val="single" w:sz="4" w:space="0" w:color="auto"/>
              <w:left w:val="single" w:sz="4" w:space="0" w:color="auto"/>
              <w:bottom w:val="single" w:sz="4" w:space="0" w:color="auto"/>
              <w:right w:val="single" w:sz="4" w:space="0" w:color="auto"/>
            </w:tcBorders>
            <w:noWrap/>
            <w:hideMark/>
          </w:tcPr>
          <w:p w14:paraId="0FE8E3C5"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7476B728" w14:textId="77777777" w:rsidR="000E1214" w:rsidRDefault="00A87198">
            <w:pPr>
              <w:rPr>
                <w:rFonts w:eastAsia="MS Mincho"/>
                <w:lang w:eastAsia="ja-JP"/>
              </w:rPr>
            </w:pPr>
            <w:r>
              <w:rPr>
                <w:rFonts w:eastAsia="MS Mincho"/>
                <w:lang w:eastAsia="ja-JP"/>
              </w:rPr>
              <w:t>w, ww</w:t>
            </w:r>
          </w:p>
        </w:tc>
        <w:tc>
          <w:tcPr>
            <w:tcW w:w="2418" w:type="dxa"/>
            <w:tcBorders>
              <w:top w:val="single" w:sz="4" w:space="0" w:color="auto"/>
              <w:left w:val="single" w:sz="4" w:space="0" w:color="auto"/>
              <w:bottom w:val="single" w:sz="4" w:space="0" w:color="auto"/>
              <w:right w:val="single" w:sz="4" w:space="0" w:color="auto"/>
            </w:tcBorders>
            <w:noWrap/>
            <w:hideMark/>
          </w:tcPr>
          <w:p w14:paraId="095D7B63" w14:textId="77777777" w:rsidR="000E1214" w:rsidRDefault="00A87198">
            <w:pPr>
              <w:rPr>
                <w:rFonts w:eastAsia="MS Mincho"/>
                <w:lang w:eastAsia="ja-JP"/>
              </w:rPr>
            </w:pPr>
            <w:r>
              <w:rPr>
                <w:rFonts w:eastAsia="MS Mincho"/>
                <w:lang w:eastAsia="ja-JP"/>
              </w:rPr>
              <w:t>27</w:t>
            </w:r>
          </w:p>
        </w:tc>
      </w:tr>
      <w:tr w:rsidR="000E1214" w14:paraId="5F99CA4A"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2C6CE6F3" w14:textId="77777777" w:rsidR="000E1214" w:rsidRDefault="00A87198">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68E4CA9F" w14:textId="77777777" w:rsidR="000E1214" w:rsidRDefault="00A87198">
            <w:pPr>
              <w:pStyle w:val="TableContents"/>
            </w:pPr>
            <w:r>
              <w:t xml:space="preserve">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2C3E2781"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677E4F5C" w14:textId="77777777" w:rsidR="000E1214" w:rsidRDefault="00A87198">
            <w:pPr>
              <w:rPr>
                <w:rFonts w:eastAsia="MS Mincho"/>
                <w:lang w:eastAsia="ja-JP"/>
              </w:rPr>
            </w:pPr>
            <w:r>
              <w:rPr>
                <w:rFonts w:eastAsia="MS Mincho"/>
                <w:lang w:eastAsia="ja-JP"/>
              </w:rPr>
              <w:t>W</w:t>
            </w:r>
          </w:p>
        </w:tc>
        <w:tc>
          <w:tcPr>
            <w:tcW w:w="2418" w:type="dxa"/>
            <w:tcBorders>
              <w:top w:val="single" w:sz="4" w:space="0" w:color="auto"/>
              <w:left w:val="single" w:sz="4" w:space="0" w:color="auto"/>
              <w:bottom w:val="single" w:sz="4" w:space="0" w:color="auto"/>
              <w:right w:val="single" w:sz="4" w:space="0" w:color="auto"/>
            </w:tcBorders>
            <w:noWrap/>
            <w:hideMark/>
          </w:tcPr>
          <w:p w14:paraId="73B771E8" w14:textId="77777777" w:rsidR="000E1214" w:rsidRDefault="00A87198">
            <w:pPr>
              <w:rPr>
                <w:rFonts w:eastAsia="MS Mincho"/>
                <w:lang w:eastAsia="ja-JP"/>
              </w:rPr>
            </w:pPr>
            <w:r>
              <w:rPr>
                <w:rFonts w:eastAsia="MS Mincho"/>
                <w:lang w:eastAsia="ja-JP"/>
              </w:rPr>
              <w:t>2</w:t>
            </w:r>
          </w:p>
        </w:tc>
      </w:tr>
      <w:tr w:rsidR="000E1214" w14:paraId="4217716F"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29F26036" w14:textId="77777777" w:rsidR="000E1214" w:rsidRDefault="00A87198">
            <w:pPr>
              <w:pStyle w:val="TableContents"/>
            </w:pPr>
            <w:r>
              <w:t xml:space="preserve">a        </w:t>
            </w:r>
          </w:p>
        </w:tc>
        <w:tc>
          <w:tcPr>
            <w:tcW w:w="2589" w:type="dxa"/>
            <w:tcBorders>
              <w:top w:val="single" w:sz="4" w:space="0" w:color="auto"/>
              <w:left w:val="single" w:sz="4" w:space="0" w:color="auto"/>
              <w:bottom w:val="single" w:sz="4" w:space="0" w:color="auto"/>
              <w:right w:val="single" w:sz="4" w:space="0" w:color="auto"/>
            </w:tcBorders>
            <w:noWrap/>
            <w:hideMark/>
          </w:tcPr>
          <w:p w14:paraId="5261BD99" w14:textId="77777777" w:rsidR="000E1214" w:rsidRDefault="00A87198">
            <w:pPr>
              <w:pStyle w:val="TableContents"/>
            </w:pPr>
            <w:r>
              <w:t xml:space="preserve">am/pm marker           </w:t>
            </w:r>
          </w:p>
        </w:tc>
        <w:tc>
          <w:tcPr>
            <w:tcW w:w="1633" w:type="dxa"/>
            <w:tcBorders>
              <w:top w:val="single" w:sz="4" w:space="0" w:color="auto"/>
              <w:left w:val="single" w:sz="4" w:space="0" w:color="auto"/>
              <w:bottom w:val="single" w:sz="4" w:space="0" w:color="auto"/>
              <w:right w:val="single" w:sz="4" w:space="0" w:color="auto"/>
            </w:tcBorders>
            <w:noWrap/>
            <w:hideMark/>
          </w:tcPr>
          <w:p w14:paraId="0AB38973" w14:textId="77777777" w:rsidR="000E1214" w:rsidRDefault="00A87198">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24ACC5B7" w14:textId="77777777" w:rsidR="000E1214" w:rsidRDefault="00A87198">
            <w:pPr>
              <w:rPr>
                <w:rFonts w:eastAsia="MS Mincho"/>
                <w:lang w:eastAsia="ja-JP"/>
              </w:rPr>
            </w:pPr>
            <w:r>
              <w:rPr>
                <w:rFonts w:eastAsia="MS Mincho"/>
                <w:lang w:eastAsia="ja-JP"/>
              </w:rPr>
              <w:t>A</w:t>
            </w:r>
          </w:p>
        </w:tc>
        <w:tc>
          <w:tcPr>
            <w:tcW w:w="2418" w:type="dxa"/>
            <w:tcBorders>
              <w:top w:val="single" w:sz="4" w:space="0" w:color="auto"/>
              <w:left w:val="single" w:sz="4" w:space="0" w:color="auto"/>
              <w:bottom w:val="single" w:sz="4" w:space="0" w:color="auto"/>
              <w:right w:val="single" w:sz="4" w:space="0" w:color="auto"/>
            </w:tcBorders>
            <w:noWrap/>
            <w:hideMark/>
          </w:tcPr>
          <w:p w14:paraId="1329B528" w14:textId="77777777" w:rsidR="000E1214" w:rsidRDefault="00A87198">
            <w:pPr>
              <w:rPr>
                <w:rFonts w:eastAsia="MS Mincho"/>
                <w:lang w:eastAsia="ja-JP"/>
              </w:rPr>
            </w:pPr>
            <w:r>
              <w:rPr>
                <w:rFonts w:eastAsia="MS Mincho"/>
                <w:lang w:eastAsia="ja-JP"/>
              </w:rPr>
              <w:t>pm</w:t>
            </w:r>
          </w:p>
        </w:tc>
      </w:tr>
      <w:tr w:rsidR="000E1214" w14:paraId="01E705EF"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1867881E" w14:textId="77777777" w:rsidR="000E1214" w:rsidRDefault="00A87198">
            <w:pPr>
              <w:pStyle w:val="TableContents"/>
            </w:pPr>
            <w:r>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56DDA3BD" w14:textId="77777777" w:rsidR="000E1214" w:rsidRDefault="00A87198">
            <w:pPr>
              <w:pStyle w:val="TableContents"/>
            </w:pPr>
            <w:r>
              <w:t xml:space="preserve">hour in day (0~24 )      </w:t>
            </w:r>
          </w:p>
        </w:tc>
        <w:tc>
          <w:tcPr>
            <w:tcW w:w="1633" w:type="dxa"/>
            <w:tcBorders>
              <w:top w:val="single" w:sz="4" w:space="0" w:color="auto"/>
              <w:left w:val="single" w:sz="4" w:space="0" w:color="auto"/>
              <w:bottom w:val="single" w:sz="4" w:space="0" w:color="auto"/>
              <w:right w:val="single" w:sz="4" w:space="0" w:color="auto"/>
            </w:tcBorders>
            <w:noWrap/>
            <w:hideMark/>
          </w:tcPr>
          <w:p w14:paraId="0FDF7662"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ACD5696" w14:textId="77777777" w:rsidR="000E1214" w:rsidRDefault="00A87198">
            <w:pPr>
              <w:rPr>
                <w:rFonts w:eastAsia="MS Mincho"/>
                <w:lang w:eastAsia="ja-JP"/>
              </w:rPr>
            </w:pPr>
            <w:r>
              <w:rPr>
                <w:rFonts w:eastAsia="MS Mincho"/>
                <w:lang w:eastAsia="ja-JP"/>
              </w:rPr>
              <w:t>k</w:t>
            </w:r>
          </w:p>
          <w:p w14:paraId="027F68D3" w14:textId="77777777" w:rsidR="000E1214" w:rsidRDefault="00A87198">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6CE52032" w14:textId="77777777" w:rsidR="000E1214" w:rsidRDefault="00A87198">
            <w:pPr>
              <w:rPr>
                <w:rFonts w:eastAsia="MS Mincho"/>
                <w:lang w:eastAsia="ja-JP"/>
              </w:rPr>
            </w:pPr>
            <w:r>
              <w:rPr>
                <w:rFonts w:eastAsia="MS Mincho"/>
                <w:lang w:eastAsia="ja-JP"/>
              </w:rPr>
              <w:t>2, 24</w:t>
            </w:r>
          </w:p>
          <w:p w14:paraId="2D110B30" w14:textId="77777777" w:rsidR="000E1214" w:rsidRDefault="00A87198">
            <w:pPr>
              <w:rPr>
                <w:rFonts w:eastAsia="MS Mincho"/>
                <w:lang w:eastAsia="ja-JP"/>
              </w:rPr>
            </w:pPr>
            <w:r>
              <w:rPr>
                <w:rFonts w:eastAsia="MS Mincho"/>
                <w:lang w:eastAsia="ja-JP"/>
              </w:rPr>
              <w:t>02, 24</w:t>
            </w:r>
          </w:p>
        </w:tc>
      </w:tr>
      <w:tr w:rsidR="000E1214" w14:paraId="143676BB"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16DB5EF8" w14:textId="77777777" w:rsidR="000E1214" w:rsidRDefault="00A87198">
            <w:pPr>
              <w:pStyle w:val="TableContents"/>
            </w:pPr>
            <w:r>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78D70BF6" w14:textId="77777777" w:rsidR="000E1214" w:rsidRDefault="00A87198">
            <w:pPr>
              <w:pStyle w:val="TableContents"/>
            </w:pPr>
            <w:r>
              <w:t xml:space="preserve">hour in am/pm (0~11)   </w:t>
            </w:r>
          </w:p>
        </w:tc>
        <w:tc>
          <w:tcPr>
            <w:tcW w:w="1633" w:type="dxa"/>
            <w:tcBorders>
              <w:top w:val="single" w:sz="4" w:space="0" w:color="auto"/>
              <w:left w:val="single" w:sz="4" w:space="0" w:color="auto"/>
              <w:bottom w:val="single" w:sz="4" w:space="0" w:color="auto"/>
              <w:right w:val="single" w:sz="4" w:space="0" w:color="auto"/>
            </w:tcBorders>
            <w:noWrap/>
            <w:hideMark/>
          </w:tcPr>
          <w:p w14:paraId="6CF2D23A" w14:textId="77777777" w:rsidR="000E1214" w:rsidRDefault="00A87198">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3A77F0A2" w14:textId="77777777" w:rsidR="000E1214" w:rsidRDefault="00A87198">
            <w:pPr>
              <w:rPr>
                <w:rFonts w:eastAsia="MS Mincho"/>
                <w:lang w:eastAsia="ja-JP"/>
              </w:rPr>
            </w:pPr>
            <w:r>
              <w:rPr>
                <w:rFonts w:eastAsia="MS Mincho"/>
                <w:lang w:eastAsia="ja-JP"/>
              </w:rPr>
              <w:t>K</w:t>
            </w:r>
          </w:p>
          <w:p w14:paraId="2657508B" w14:textId="77777777" w:rsidR="000E1214" w:rsidRDefault="00A87198">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7EB9A83A" w14:textId="77777777" w:rsidR="000E1214" w:rsidRDefault="00A87198">
            <w:pPr>
              <w:rPr>
                <w:rFonts w:eastAsia="MS Mincho"/>
                <w:lang w:eastAsia="ja-JP"/>
              </w:rPr>
            </w:pPr>
            <w:r>
              <w:rPr>
                <w:rFonts w:eastAsia="MS Mincho"/>
                <w:lang w:eastAsia="ja-JP"/>
              </w:rPr>
              <w:t>0</w:t>
            </w:r>
          </w:p>
          <w:p w14:paraId="3377C111" w14:textId="77777777" w:rsidR="000E1214" w:rsidRDefault="00A87198">
            <w:pPr>
              <w:rPr>
                <w:rFonts w:eastAsia="MS Mincho"/>
                <w:lang w:eastAsia="ja-JP"/>
              </w:rPr>
            </w:pPr>
            <w:r>
              <w:rPr>
                <w:rFonts w:eastAsia="MS Mincho"/>
                <w:lang w:eastAsia="ja-JP"/>
              </w:rPr>
              <w:t>00</w:t>
            </w:r>
          </w:p>
        </w:tc>
      </w:tr>
      <w:tr w:rsidR="000E1214" w14:paraId="0FBF5319"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08759757" w14:textId="77777777" w:rsidR="000E1214" w:rsidRDefault="00A87198">
            <w:pPr>
              <w:pStyle w:val="TableContents"/>
            </w:pPr>
            <w:r>
              <w:t>z</w:t>
            </w:r>
          </w:p>
        </w:tc>
        <w:tc>
          <w:tcPr>
            <w:tcW w:w="2589" w:type="dxa"/>
            <w:tcBorders>
              <w:top w:val="single" w:sz="4" w:space="0" w:color="auto"/>
              <w:left w:val="single" w:sz="4" w:space="0" w:color="auto"/>
              <w:bottom w:val="single" w:sz="4" w:space="0" w:color="auto"/>
              <w:right w:val="single" w:sz="4" w:space="0" w:color="auto"/>
            </w:tcBorders>
            <w:noWrap/>
            <w:hideMark/>
          </w:tcPr>
          <w:p w14:paraId="223B88F3" w14:textId="77777777" w:rsidR="000E1214" w:rsidRDefault="00A87198">
            <w:pPr>
              <w:pStyle w:val="TableContents"/>
            </w:pPr>
            <w:r>
              <w:t>time zone: specific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6101896C" w14:textId="77777777" w:rsidR="000E1214" w:rsidRDefault="00A87198">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1301E874" w14:textId="77777777" w:rsidR="000E1214" w:rsidRDefault="00A87198">
            <w:pPr>
              <w:rPr>
                <w:rFonts w:eastAsia="MS Mincho"/>
                <w:lang w:eastAsia="ja-JP"/>
              </w:rPr>
            </w:pPr>
            <w:r>
              <w:rPr>
                <w:rFonts w:eastAsia="MS Mincho"/>
                <w:lang w:eastAsia="ja-JP"/>
              </w:rPr>
              <w:t>z, zz, zzz</w:t>
            </w:r>
          </w:p>
          <w:p w14:paraId="4B3F530D" w14:textId="77777777" w:rsidR="000E1214" w:rsidRDefault="00A87198">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5761FA4E" w14:textId="77777777" w:rsidR="000E1214" w:rsidRDefault="00A87198">
            <w:pPr>
              <w:rPr>
                <w:rFonts w:eastAsia="MS Mincho"/>
                <w:lang w:eastAsia="ja-JP"/>
              </w:rPr>
            </w:pPr>
            <w:r>
              <w:rPr>
                <w:rFonts w:eastAsia="MS Mincho"/>
                <w:lang w:eastAsia="ja-JP"/>
              </w:rPr>
              <w:t>PDT</w:t>
            </w:r>
          </w:p>
          <w:p w14:paraId="64CC6158" w14:textId="77777777" w:rsidR="000E1214" w:rsidRDefault="00A87198">
            <w:pPr>
              <w:rPr>
                <w:rFonts w:eastAsia="MS Mincho"/>
                <w:lang w:eastAsia="ja-JP"/>
              </w:rPr>
            </w:pPr>
            <w:r>
              <w:rPr>
                <w:rFonts w:eastAsia="MS Mincho"/>
                <w:lang w:eastAsia="ja-JP"/>
              </w:rPr>
              <w:t>Pacific Daylight Time</w:t>
            </w:r>
          </w:p>
        </w:tc>
      </w:tr>
      <w:tr w:rsidR="000E1214" w14:paraId="14C9379C"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39E3AFAA" w14:textId="77777777" w:rsidR="000E1214" w:rsidRDefault="00A87198">
            <w:pPr>
              <w:pStyle w:val="TableContents"/>
            </w:pPr>
            <w:r>
              <w:t xml:space="preserve">Z </w:t>
            </w:r>
          </w:p>
        </w:tc>
        <w:tc>
          <w:tcPr>
            <w:tcW w:w="2589" w:type="dxa"/>
            <w:tcBorders>
              <w:top w:val="single" w:sz="4" w:space="0" w:color="auto"/>
              <w:left w:val="single" w:sz="4" w:space="0" w:color="auto"/>
              <w:bottom w:val="single" w:sz="4" w:space="0" w:color="auto"/>
              <w:right w:val="single" w:sz="4" w:space="0" w:color="auto"/>
            </w:tcBorders>
            <w:noWrap/>
            <w:hideMark/>
          </w:tcPr>
          <w:p w14:paraId="6ED6CE78" w14:textId="77777777" w:rsidR="000E1214" w:rsidRDefault="00A87198">
            <w:pPr>
              <w:pStyle w:val="TableContents"/>
            </w:pPr>
            <w:r>
              <w:t>time zone: ISO8601 basic format</w:t>
            </w:r>
          </w:p>
          <w:p w14:paraId="41BBB6E6" w14:textId="77777777" w:rsidR="000E1214" w:rsidRDefault="00A87198">
            <w:pPr>
              <w:pStyle w:val="TableContents"/>
            </w:pPr>
            <w:r>
              <w:t>time zone: long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59645F35" w14:textId="77777777" w:rsidR="000E1214" w:rsidRDefault="00A87198">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7AA5634B" w14:textId="77777777" w:rsidR="000E1214" w:rsidRDefault="00A87198">
            <w:pPr>
              <w:rPr>
                <w:rFonts w:eastAsia="MS Mincho"/>
                <w:lang w:eastAsia="ja-JP"/>
              </w:rPr>
            </w:pPr>
            <w:r>
              <w:rPr>
                <w:rFonts w:eastAsia="MS Mincho"/>
                <w:lang w:eastAsia="ja-JP"/>
              </w:rPr>
              <w:t>Z, ZZ, ZZZ</w:t>
            </w:r>
          </w:p>
          <w:p w14:paraId="35DF3BCB" w14:textId="77777777" w:rsidR="000E1214" w:rsidRDefault="00A87198">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5005A4D9" w14:textId="77777777" w:rsidR="000E1214" w:rsidRDefault="00A87198">
            <w:pPr>
              <w:rPr>
                <w:rFonts w:eastAsia="MS Mincho"/>
                <w:lang w:eastAsia="ja-JP"/>
              </w:rPr>
            </w:pPr>
            <w:r>
              <w:rPr>
                <w:rFonts w:eastAsia="MS Mincho"/>
                <w:lang w:eastAsia="ja-JP"/>
              </w:rPr>
              <w:t>-0800, +0000</w:t>
            </w:r>
          </w:p>
          <w:p w14:paraId="03920B54" w14:textId="77777777" w:rsidR="000E1214" w:rsidRDefault="00A87198">
            <w:pPr>
              <w:rPr>
                <w:rFonts w:eastAsia="MS Mincho"/>
                <w:lang w:eastAsia="ja-JP"/>
              </w:rPr>
            </w:pPr>
            <w:r>
              <w:rPr>
                <w:rFonts w:eastAsia="MS Mincho"/>
                <w:lang w:eastAsia="ja-JP"/>
              </w:rPr>
              <w:t>GMT-08:00, GMT+00:00</w:t>
            </w:r>
          </w:p>
        </w:tc>
      </w:tr>
      <w:tr w:rsidR="000E1214" w14:paraId="67C8335D"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066727F4" w14:textId="77777777" w:rsidR="000E1214" w:rsidRDefault="00A87198">
            <w:pPr>
              <w:pStyle w:val="TableContents"/>
            </w:pPr>
            <w:r>
              <w:t>O</w:t>
            </w:r>
          </w:p>
        </w:tc>
        <w:tc>
          <w:tcPr>
            <w:tcW w:w="2589" w:type="dxa"/>
            <w:tcBorders>
              <w:top w:val="single" w:sz="4" w:space="0" w:color="auto"/>
              <w:left w:val="single" w:sz="4" w:space="0" w:color="auto"/>
              <w:bottom w:val="single" w:sz="4" w:space="0" w:color="auto"/>
              <w:right w:val="single" w:sz="4" w:space="0" w:color="auto"/>
            </w:tcBorders>
            <w:noWrap/>
            <w:hideMark/>
          </w:tcPr>
          <w:p w14:paraId="3E746BAC" w14:textId="77777777" w:rsidR="000E1214" w:rsidRDefault="00A87198">
            <w:pPr>
              <w:pStyle w:val="TableContents"/>
            </w:pPr>
            <w:r>
              <w:t>time zone: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13536986" w14:textId="77777777" w:rsidR="000E1214" w:rsidRDefault="00A87198">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0203EA76" w14:textId="77777777" w:rsidR="000E1214" w:rsidRDefault="00A87198">
            <w:pPr>
              <w:rPr>
                <w:rFonts w:eastAsia="MS Mincho"/>
                <w:lang w:eastAsia="ja-JP"/>
              </w:rPr>
            </w:pPr>
            <w:r>
              <w:rPr>
                <w:rFonts w:eastAsia="MS Mincho"/>
                <w:lang w:eastAsia="ja-JP"/>
              </w:rPr>
              <w:t>O</w:t>
            </w:r>
          </w:p>
          <w:p w14:paraId="6B466DDB" w14:textId="77777777" w:rsidR="000E1214" w:rsidRDefault="00A87198">
            <w:pPr>
              <w:rPr>
                <w:rFonts w:eastAsia="MS Mincho"/>
                <w:lang w:eastAsia="ja-JP"/>
              </w:rPr>
            </w:pPr>
            <w:r>
              <w:rPr>
                <w:rFonts w:eastAsia="MS Mincho"/>
                <w:lang w:eastAsia="ja-JP"/>
              </w:rPr>
              <w:t>OOOO</w:t>
            </w:r>
          </w:p>
        </w:tc>
        <w:tc>
          <w:tcPr>
            <w:tcW w:w="2418" w:type="dxa"/>
            <w:tcBorders>
              <w:top w:val="single" w:sz="4" w:space="0" w:color="auto"/>
              <w:left w:val="single" w:sz="4" w:space="0" w:color="auto"/>
              <w:bottom w:val="single" w:sz="4" w:space="0" w:color="auto"/>
              <w:right w:val="single" w:sz="4" w:space="0" w:color="auto"/>
            </w:tcBorders>
            <w:noWrap/>
            <w:hideMark/>
          </w:tcPr>
          <w:p w14:paraId="07F16539" w14:textId="77777777" w:rsidR="000E1214" w:rsidRDefault="00A87198">
            <w:pPr>
              <w:rPr>
                <w:rFonts w:eastAsia="MS Mincho"/>
                <w:lang w:eastAsia="ja-JP"/>
              </w:rPr>
            </w:pPr>
            <w:r>
              <w:rPr>
                <w:rFonts w:eastAsia="MS Mincho"/>
                <w:lang w:eastAsia="ja-JP"/>
              </w:rPr>
              <w:t>GMT-8</w:t>
            </w:r>
          </w:p>
          <w:p w14:paraId="52C4ED15" w14:textId="77777777" w:rsidR="000E1214" w:rsidRDefault="00A87198">
            <w:pPr>
              <w:rPr>
                <w:rFonts w:eastAsia="MS Mincho"/>
                <w:lang w:eastAsia="ja-JP"/>
              </w:rPr>
            </w:pPr>
            <w:r>
              <w:rPr>
                <w:rFonts w:eastAsia="MS Mincho"/>
                <w:lang w:eastAsia="ja-JP"/>
              </w:rPr>
              <w:t>GMT-08:00</w:t>
            </w:r>
          </w:p>
        </w:tc>
      </w:tr>
      <w:tr w:rsidR="000E1214" w14:paraId="3B85A950"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066776D7" w14:textId="77777777" w:rsidR="000E1214" w:rsidRDefault="00A87198">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4A46D9D7" w14:textId="77777777" w:rsidR="000E1214" w:rsidRDefault="00A87198">
            <w:pPr>
              <w:pStyle w:val="TableContents"/>
            </w:pPr>
            <w:r>
              <w:t>time zone: generic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1B1FEEBD" w14:textId="77777777" w:rsidR="000E1214" w:rsidRDefault="00A87198">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33169623" w14:textId="77777777" w:rsidR="000E1214" w:rsidRDefault="00A87198">
            <w:pPr>
              <w:rPr>
                <w:rFonts w:eastAsia="MS Mincho"/>
                <w:lang w:eastAsia="ja-JP"/>
              </w:rPr>
            </w:pPr>
            <w:r>
              <w:rPr>
                <w:rFonts w:eastAsia="MS Mincho"/>
                <w:lang w:eastAsia="ja-JP"/>
              </w:rPr>
              <w:t>v</w:t>
            </w:r>
          </w:p>
          <w:p w14:paraId="048A8F84" w14:textId="77777777" w:rsidR="000E1214" w:rsidRDefault="00A87198">
            <w:pPr>
              <w:rPr>
                <w:rFonts w:eastAsia="MS Mincho"/>
                <w:lang w:eastAsia="ja-JP"/>
              </w:rPr>
            </w:pPr>
            <w:r>
              <w:rPr>
                <w:rFonts w:eastAsia="MS Mincho"/>
                <w:lang w:eastAsia="ja-JP"/>
              </w:rPr>
              <w:t>vvvv</w:t>
            </w:r>
          </w:p>
        </w:tc>
        <w:tc>
          <w:tcPr>
            <w:tcW w:w="2418" w:type="dxa"/>
            <w:tcBorders>
              <w:top w:val="single" w:sz="4" w:space="0" w:color="auto"/>
              <w:left w:val="single" w:sz="4" w:space="0" w:color="auto"/>
              <w:bottom w:val="single" w:sz="4" w:space="0" w:color="auto"/>
              <w:right w:val="single" w:sz="4" w:space="0" w:color="auto"/>
            </w:tcBorders>
            <w:noWrap/>
            <w:hideMark/>
          </w:tcPr>
          <w:p w14:paraId="52B0636A" w14:textId="77777777" w:rsidR="000E1214" w:rsidRDefault="00A87198">
            <w:pPr>
              <w:rPr>
                <w:rFonts w:eastAsia="MS Mincho"/>
                <w:lang w:eastAsia="ja-JP"/>
              </w:rPr>
            </w:pPr>
            <w:r>
              <w:rPr>
                <w:rFonts w:eastAsia="MS Mincho"/>
                <w:lang w:eastAsia="ja-JP"/>
              </w:rPr>
              <w:t>PT</w:t>
            </w:r>
          </w:p>
          <w:p w14:paraId="53E2B6A5" w14:textId="77777777" w:rsidR="000E1214" w:rsidRDefault="00A87198">
            <w:pPr>
              <w:rPr>
                <w:rFonts w:eastAsia="MS Mincho"/>
                <w:lang w:eastAsia="ja-JP"/>
              </w:rPr>
            </w:pPr>
            <w:r>
              <w:rPr>
                <w:rFonts w:eastAsia="MS Mincho"/>
                <w:lang w:eastAsia="ja-JP"/>
              </w:rPr>
              <w:t>Pacific Time</w:t>
            </w:r>
          </w:p>
        </w:tc>
      </w:tr>
      <w:tr w:rsidR="000E1214" w14:paraId="7A550504"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11BD45F2" w14:textId="77777777" w:rsidR="000E1214" w:rsidRDefault="00A87198">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25310D43" w14:textId="77777777" w:rsidR="000E1214" w:rsidRDefault="00A87198">
            <w:pPr>
              <w:pStyle w:val="TableContents"/>
            </w:pPr>
            <w:r>
              <w:t>time zone: short time zone ID</w:t>
            </w:r>
          </w:p>
          <w:p w14:paraId="65D68D98" w14:textId="77777777" w:rsidR="000E1214" w:rsidRDefault="00A87198">
            <w:pPr>
              <w:pStyle w:val="TableContents"/>
            </w:pPr>
            <w:r>
              <w:t>time zone: long time zone ID</w:t>
            </w:r>
          </w:p>
          <w:p w14:paraId="7302DA48" w14:textId="77777777" w:rsidR="000E1214" w:rsidRDefault="00A87198">
            <w:pPr>
              <w:pStyle w:val="TableContents"/>
            </w:pPr>
            <w:r>
              <w:t>time zone: exemplar city</w:t>
            </w:r>
          </w:p>
          <w:p w14:paraId="4F7CE2BC" w14:textId="77777777" w:rsidR="000E1214" w:rsidRDefault="00A87198">
            <w:pPr>
              <w:pStyle w:val="TableContents"/>
            </w:pPr>
            <w:r>
              <w:t xml:space="preserve">time zone: generic location. </w:t>
            </w:r>
          </w:p>
        </w:tc>
        <w:tc>
          <w:tcPr>
            <w:tcW w:w="1633" w:type="dxa"/>
            <w:tcBorders>
              <w:top w:val="single" w:sz="4" w:space="0" w:color="auto"/>
              <w:left w:val="single" w:sz="4" w:space="0" w:color="auto"/>
              <w:bottom w:val="single" w:sz="4" w:space="0" w:color="auto"/>
              <w:right w:val="single" w:sz="4" w:space="0" w:color="auto"/>
            </w:tcBorders>
            <w:noWrap/>
            <w:hideMark/>
          </w:tcPr>
          <w:p w14:paraId="05131367" w14:textId="77777777" w:rsidR="000E1214" w:rsidRDefault="00A87198">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7DC065F" w14:textId="77777777" w:rsidR="000E1214" w:rsidRDefault="00A87198">
            <w:pPr>
              <w:rPr>
                <w:rFonts w:eastAsia="MS Mincho"/>
                <w:lang w:eastAsia="ja-JP"/>
              </w:rPr>
            </w:pPr>
            <w:r>
              <w:rPr>
                <w:rFonts w:eastAsia="MS Mincho"/>
                <w:lang w:eastAsia="ja-JP"/>
              </w:rPr>
              <w:t>V</w:t>
            </w:r>
          </w:p>
          <w:p w14:paraId="5EED4DF1" w14:textId="77777777" w:rsidR="000E1214" w:rsidRDefault="00A87198">
            <w:pPr>
              <w:rPr>
                <w:rFonts w:eastAsia="MS Mincho"/>
                <w:lang w:eastAsia="ja-JP"/>
              </w:rPr>
            </w:pPr>
            <w:r>
              <w:rPr>
                <w:rFonts w:eastAsia="MS Mincho"/>
                <w:lang w:eastAsia="ja-JP"/>
              </w:rPr>
              <w:t>VV</w:t>
            </w:r>
          </w:p>
          <w:p w14:paraId="50D3F1D0" w14:textId="77777777" w:rsidR="000E1214" w:rsidRDefault="00A87198">
            <w:pPr>
              <w:rPr>
                <w:rFonts w:eastAsia="MS Mincho"/>
                <w:lang w:eastAsia="ja-JP"/>
              </w:rPr>
            </w:pPr>
            <w:r>
              <w:rPr>
                <w:rFonts w:eastAsia="MS Mincho"/>
                <w:lang w:eastAsia="ja-JP"/>
              </w:rPr>
              <w:t>VVV</w:t>
            </w:r>
          </w:p>
          <w:p w14:paraId="6DF09B8A" w14:textId="77777777" w:rsidR="000E1214" w:rsidRDefault="00A87198">
            <w:pPr>
              <w:rPr>
                <w:rFonts w:eastAsia="MS Mincho"/>
                <w:lang w:eastAsia="ja-JP"/>
              </w:rPr>
            </w:pPr>
            <w:r>
              <w:rPr>
                <w:rFonts w:eastAsia="MS Mincho"/>
                <w:lang w:eastAsia="ja-JP"/>
              </w:rPr>
              <w:t>VVVV</w:t>
            </w:r>
          </w:p>
        </w:tc>
        <w:tc>
          <w:tcPr>
            <w:tcW w:w="2418" w:type="dxa"/>
            <w:tcBorders>
              <w:top w:val="single" w:sz="4" w:space="0" w:color="auto"/>
              <w:left w:val="single" w:sz="4" w:space="0" w:color="auto"/>
              <w:bottom w:val="single" w:sz="4" w:space="0" w:color="auto"/>
              <w:right w:val="single" w:sz="4" w:space="0" w:color="auto"/>
            </w:tcBorders>
            <w:noWrap/>
            <w:hideMark/>
          </w:tcPr>
          <w:p w14:paraId="428BFB50" w14:textId="77777777" w:rsidR="000E1214" w:rsidRDefault="00A87198">
            <w:pPr>
              <w:rPr>
                <w:rFonts w:eastAsia="MS Mincho"/>
                <w:lang w:eastAsia="ja-JP"/>
              </w:rPr>
            </w:pPr>
            <w:r>
              <w:rPr>
                <w:rFonts w:eastAsia="MS Mincho"/>
                <w:lang w:eastAsia="ja-JP"/>
              </w:rPr>
              <w:t>uslax</w:t>
            </w:r>
          </w:p>
          <w:p w14:paraId="0F350169" w14:textId="77777777" w:rsidR="000E1214" w:rsidRDefault="00A87198">
            <w:pPr>
              <w:rPr>
                <w:rFonts w:eastAsia="MS Mincho"/>
                <w:lang w:eastAsia="ja-JP"/>
              </w:rPr>
            </w:pPr>
            <w:r>
              <w:rPr>
                <w:rFonts w:eastAsia="MS Mincho"/>
                <w:lang w:eastAsia="ja-JP"/>
              </w:rPr>
              <w:t>America/Los_Angeles</w:t>
            </w:r>
          </w:p>
          <w:p w14:paraId="7F83C859" w14:textId="77777777" w:rsidR="000E1214" w:rsidRDefault="00A87198">
            <w:pPr>
              <w:rPr>
                <w:rFonts w:eastAsia="MS Mincho"/>
                <w:lang w:eastAsia="ja-JP"/>
              </w:rPr>
            </w:pPr>
            <w:r>
              <w:rPr>
                <w:rFonts w:eastAsia="MS Mincho"/>
                <w:lang w:eastAsia="ja-JP"/>
              </w:rPr>
              <w:t>Los Angeles</w:t>
            </w:r>
          </w:p>
          <w:p w14:paraId="7DA9E8CD" w14:textId="77777777" w:rsidR="000E1214" w:rsidRDefault="00A87198">
            <w:pPr>
              <w:rPr>
                <w:rFonts w:eastAsia="MS Mincho"/>
                <w:lang w:eastAsia="ja-JP"/>
              </w:rPr>
            </w:pPr>
            <w:r>
              <w:rPr>
                <w:rFonts w:eastAsia="MS Mincho"/>
                <w:lang w:eastAsia="ja-JP"/>
              </w:rPr>
              <w:t>Los Angeles Time</w:t>
            </w:r>
          </w:p>
        </w:tc>
      </w:tr>
      <w:tr w:rsidR="000E1214" w14:paraId="3B59E1B3"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2AAE7718" w14:textId="77777777" w:rsidR="000E1214" w:rsidRDefault="00A87198">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021BAB50" w14:textId="77777777" w:rsidR="000E1214" w:rsidRDefault="00A87198">
            <w:pPr>
              <w:pStyle w:val="TableContents"/>
            </w:pPr>
            <w:r>
              <w:t xml:space="preserve">time zone: ISO8601 basic or extended format </w:t>
            </w:r>
          </w:p>
        </w:tc>
        <w:tc>
          <w:tcPr>
            <w:tcW w:w="1633" w:type="dxa"/>
            <w:tcBorders>
              <w:top w:val="single" w:sz="4" w:space="0" w:color="auto"/>
              <w:left w:val="single" w:sz="4" w:space="0" w:color="auto"/>
              <w:bottom w:val="single" w:sz="4" w:space="0" w:color="auto"/>
              <w:right w:val="single" w:sz="4" w:space="0" w:color="auto"/>
            </w:tcBorders>
            <w:noWrap/>
            <w:hideMark/>
          </w:tcPr>
          <w:p w14:paraId="7A87DC7F" w14:textId="77777777" w:rsidR="000E1214" w:rsidRDefault="00A87198">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922FC6F" w14:textId="77777777" w:rsidR="000E1214" w:rsidRDefault="00A87198">
            <w:pPr>
              <w:rPr>
                <w:rFonts w:eastAsia="MS Mincho"/>
                <w:lang w:eastAsia="ja-JP"/>
              </w:rPr>
            </w:pPr>
            <w:r>
              <w:rPr>
                <w:rFonts w:eastAsia="MS Mincho"/>
                <w:lang w:eastAsia="ja-JP"/>
              </w:rPr>
              <w:t>x</w:t>
            </w:r>
          </w:p>
          <w:p w14:paraId="5E3B0850" w14:textId="77777777" w:rsidR="000E1214" w:rsidRDefault="00A87198">
            <w:pPr>
              <w:rPr>
                <w:rFonts w:eastAsia="MS Mincho"/>
                <w:lang w:eastAsia="ja-JP"/>
              </w:rPr>
            </w:pPr>
            <w:r>
              <w:rPr>
                <w:rFonts w:eastAsia="MS Mincho"/>
                <w:lang w:eastAsia="ja-JP"/>
              </w:rPr>
              <w:t>xx</w:t>
            </w:r>
          </w:p>
          <w:p w14:paraId="19BAC4AC" w14:textId="77777777" w:rsidR="000E1214" w:rsidRDefault="00A87198">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2D17CBA2" w14:textId="77777777" w:rsidR="000E1214" w:rsidRDefault="00A87198">
            <w:r>
              <w:t>-08, +0530, +0000</w:t>
            </w:r>
          </w:p>
          <w:p w14:paraId="04EBD4D4" w14:textId="77777777" w:rsidR="000E1214" w:rsidRDefault="00A87198">
            <w:r>
              <w:t>-0800, +0000</w:t>
            </w:r>
          </w:p>
          <w:p w14:paraId="66508DB9" w14:textId="77777777" w:rsidR="000E1214" w:rsidRDefault="00A87198">
            <w:r>
              <w:t>-08:00, +00:00</w:t>
            </w:r>
          </w:p>
        </w:tc>
      </w:tr>
      <w:tr w:rsidR="000E1214" w14:paraId="072149F5"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023474A9" w14:textId="77777777" w:rsidR="000E1214" w:rsidRDefault="00A87198">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316C28B3" w14:textId="77777777" w:rsidR="000E1214" w:rsidRDefault="00A87198">
            <w:pPr>
              <w:pStyle w:val="TableContents"/>
            </w:pPr>
            <w:r>
              <w:t>Time Zone: ISO8601 basic or extended format .The UTC indicator "Z" is used when local time offset is 0.</w:t>
            </w:r>
          </w:p>
        </w:tc>
        <w:tc>
          <w:tcPr>
            <w:tcW w:w="1633" w:type="dxa"/>
            <w:tcBorders>
              <w:top w:val="single" w:sz="4" w:space="0" w:color="auto"/>
              <w:left w:val="single" w:sz="4" w:space="0" w:color="auto"/>
              <w:bottom w:val="single" w:sz="4" w:space="0" w:color="auto"/>
              <w:right w:val="single" w:sz="4" w:space="0" w:color="auto"/>
            </w:tcBorders>
            <w:noWrap/>
            <w:hideMark/>
          </w:tcPr>
          <w:p w14:paraId="1D622270" w14:textId="77777777" w:rsidR="000E1214" w:rsidRDefault="00A87198">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58CFF123" w14:textId="77777777" w:rsidR="000E1214" w:rsidRDefault="00A87198">
            <w:pPr>
              <w:rPr>
                <w:rFonts w:eastAsia="MS Mincho"/>
                <w:lang w:eastAsia="ja-JP"/>
              </w:rPr>
            </w:pPr>
            <w:r>
              <w:rPr>
                <w:rFonts w:eastAsia="MS Mincho"/>
                <w:lang w:eastAsia="ja-JP"/>
              </w:rPr>
              <w:t>X</w:t>
            </w:r>
          </w:p>
          <w:p w14:paraId="3C62AC5F" w14:textId="77777777" w:rsidR="000E1214" w:rsidRDefault="00A87198">
            <w:pPr>
              <w:rPr>
                <w:rFonts w:eastAsia="MS Mincho"/>
                <w:lang w:eastAsia="ja-JP"/>
              </w:rPr>
            </w:pPr>
            <w:r>
              <w:rPr>
                <w:rFonts w:eastAsia="MS Mincho"/>
                <w:lang w:eastAsia="ja-JP"/>
              </w:rPr>
              <w:t>XX</w:t>
            </w:r>
          </w:p>
          <w:p w14:paraId="307B9E7E" w14:textId="77777777" w:rsidR="000E1214" w:rsidRDefault="00A87198">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117C036B" w14:textId="77777777" w:rsidR="000E1214" w:rsidRDefault="00A87198">
            <w:r>
              <w:t>-08, +0530, Z</w:t>
            </w:r>
          </w:p>
          <w:p w14:paraId="5D9BE9D3" w14:textId="77777777" w:rsidR="000E1214" w:rsidRDefault="00A87198">
            <w:r>
              <w:t>-0800, Z</w:t>
            </w:r>
          </w:p>
          <w:p w14:paraId="41662835" w14:textId="77777777" w:rsidR="000E1214" w:rsidRDefault="00A87198">
            <w:pPr>
              <w:rPr>
                <w:rFonts w:eastAsia="MS Mincho"/>
                <w:lang w:eastAsia="ja-JP"/>
              </w:rPr>
            </w:pPr>
            <w:r>
              <w:t>-08:00, Z</w:t>
            </w:r>
          </w:p>
        </w:tc>
      </w:tr>
      <w:tr w:rsidR="000E1214" w14:paraId="71B8E686"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231EE12C" w14:textId="77777777" w:rsidR="000E1214" w:rsidRDefault="00A87198">
            <w:pPr>
              <w:rPr>
                <w:rFonts w:eastAsia="MS Mincho"/>
                <w:lang w:eastAsia="ja-JP"/>
              </w:rPr>
            </w:pPr>
            <w:r>
              <w:rPr>
                <w:rFonts w:eastAsia="MS Mincho"/>
                <w:lang w:eastAsia="ja-JP"/>
              </w:rPr>
              <w:t>I</w:t>
            </w:r>
          </w:p>
        </w:tc>
        <w:tc>
          <w:tcPr>
            <w:tcW w:w="2589" w:type="dxa"/>
            <w:tcBorders>
              <w:top w:val="single" w:sz="4" w:space="0" w:color="auto"/>
              <w:left w:val="single" w:sz="4" w:space="0" w:color="auto"/>
              <w:bottom w:val="single" w:sz="4" w:space="0" w:color="auto"/>
              <w:right w:val="single" w:sz="4" w:space="0" w:color="auto"/>
            </w:tcBorders>
            <w:noWrap/>
            <w:hideMark/>
          </w:tcPr>
          <w:p w14:paraId="72B10C0E" w14:textId="77777777" w:rsidR="000E1214" w:rsidRDefault="00A87198">
            <w:pPr>
              <w:pStyle w:val="TableContents"/>
            </w:pPr>
            <w:r>
              <w:t xml:space="preserve">ISO8601 date/time </w:t>
            </w:r>
          </w:p>
        </w:tc>
        <w:tc>
          <w:tcPr>
            <w:tcW w:w="1633" w:type="dxa"/>
            <w:tcBorders>
              <w:top w:val="single" w:sz="4" w:space="0" w:color="auto"/>
              <w:left w:val="single" w:sz="4" w:space="0" w:color="auto"/>
              <w:bottom w:val="single" w:sz="4" w:space="0" w:color="auto"/>
              <w:right w:val="single" w:sz="4" w:space="0" w:color="auto"/>
            </w:tcBorders>
            <w:noWrap/>
            <w:hideMark/>
          </w:tcPr>
          <w:p w14:paraId="0D286256" w14:textId="77777777" w:rsidR="000E1214" w:rsidRDefault="00A87198">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61512A6C" w14:textId="77777777" w:rsidR="000E1214" w:rsidRDefault="00A87198">
            <w:pPr>
              <w:rPr>
                <w:rFonts w:eastAsia="MS Mincho"/>
                <w:lang w:eastAsia="ja-JP"/>
              </w:rPr>
            </w:pPr>
            <w:r>
              <w:rPr>
                <w:rFonts w:eastAsia="MS Mincho"/>
                <w:lang w:eastAsia="ja-JP"/>
              </w:rPr>
              <w:t>I</w:t>
            </w:r>
          </w:p>
        </w:tc>
        <w:tc>
          <w:tcPr>
            <w:tcW w:w="2418" w:type="dxa"/>
            <w:tcBorders>
              <w:top w:val="single" w:sz="4" w:space="0" w:color="auto"/>
              <w:left w:val="single" w:sz="4" w:space="0" w:color="auto"/>
              <w:bottom w:val="single" w:sz="4" w:space="0" w:color="auto"/>
              <w:right w:val="single" w:sz="4" w:space="0" w:color="auto"/>
            </w:tcBorders>
            <w:noWrap/>
            <w:hideMark/>
          </w:tcPr>
          <w:p w14:paraId="01D55F62" w14:textId="77777777" w:rsidR="000E1214" w:rsidRDefault="00A87198">
            <w:pPr>
              <w:rPr>
                <w:rFonts w:eastAsia="MS Mincho"/>
                <w:lang w:eastAsia="ja-JP"/>
              </w:rPr>
            </w:pPr>
            <w:r>
              <w:rPr>
                <w:rFonts w:eastAsia="MS Mincho"/>
                <w:lang w:eastAsia="ja-JP"/>
              </w:rPr>
              <w:t>2006-10-07T12:06:56.568+01:00</w:t>
            </w:r>
          </w:p>
        </w:tc>
      </w:tr>
      <w:tr w:rsidR="000E1214" w14:paraId="56355EC6"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5D709E2A" w14:textId="77777777" w:rsidR="000E1214" w:rsidRDefault="00A87198">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44708900" w14:textId="77777777" w:rsidR="000E1214" w:rsidRDefault="00A87198">
            <w:pPr>
              <w:pStyle w:val="TableContents"/>
            </w:pPr>
            <w:r>
              <w:t xml:space="preserve">escape for text         </w:t>
            </w:r>
          </w:p>
        </w:tc>
        <w:tc>
          <w:tcPr>
            <w:tcW w:w="1633" w:type="dxa"/>
            <w:tcBorders>
              <w:top w:val="single" w:sz="4" w:space="0" w:color="auto"/>
              <w:left w:val="single" w:sz="4" w:space="0" w:color="auto"/>
              <w:bottom w:val="single" w:sz="4" w:space="0" w:color="auto"/>
              <w:right w:val="single" w:sz="4" w:space="0" w:color="auto"/>
            </w:tcBorders>
            <w:noWrap/>
            <w:hideMark/>
          </w:tcPr>
          <w:p w14:paraId="2C449360" w14:textId="77777777" w:rsidR="000E1214" w:rsidRDefault="00A87198">
            <w:pPr>
              <w:rPr>
                <w:rFonts w:eastAsia="MS Mincho"/>
                <w:lang w:eastAsia="ja-JP"/>
              </w:rPr>
            </w:pPr>
            <w:r>
              <w:rPr>
                <w:rFonts w:eastAsia="MS Mincho"/>
                <w:lang w:eastAsia="ja-JP"/>
              </w:rPr>
              <w:t xml:space="preserve">Delimiter     </w:t>
            </w:r>
          </w:p>
        </w:tc>
        <w:tc>
          <w:tcPr>
            <w:tcW w:w="1187" w:type="dxa"/>
            <w:tcBorders>
              <w:top w:val="single" w:sz="4" w:space="0" w:color="auto"/>
              <w:left w:val="single" w:sz="4" w:space="0" w:color="auto"/>
              <w:bottom w:val="single" w:sz="4" w:space="0" w:color="auto"/>
              <w:right w:val="single" w:sz="4" w:space="0" w:color="auto"/>
            </w:tcBorders>
            <w:hideMark/>
          </w:tcPr>
          <w:p w14:paraId="5DD6A390" w14:textId="77777777" w:rsidR="000E1214" w:rsidRDefault="00A87198">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0E4DB56A" w14:textId="77777777" w:rsidR="000E1214" w:rsidRDefault="00A87198">
            <w:pPr>
              <w:rPr>
                <w:rFonts w:eastAsia="MS Mincho"/>
                <w:lang w:eastAsia="ja-JP"/>
              </w:rPr>
            </w:pPr>
            <w:r>
              <w:rPr>
                <w:rFonts w:eastAsia="MS Mincho"/>
                <w:lang w:eastAsia="ja-JP"/>
              </w:rPr>
              <w:t>'Date='</w:t>
            </w:r>
          </w:p>
        </w:tc>
      </w:tr>
      <w:tr w:rsidR="000E1214" w14:paraId="6F0F56EA" w14:textId="77777777" w:rsidTr="000E1214">
        <w:tc>
          <w:tcPr>
            <w:tcW w:w="1029" w:type="dxa"/>
            <w:tcBorders>
              <w:top w:val="single" w:sz="4" w:space="0" w:color="auto"/>
              <w:left w:val="single" w:sz="4" w:space="0" w:color="auto"/>
              <w:bottom w:val="single" w:sz="4" w:space="0" w:color="auto"/>
              <w:right w:val="single" w:sz="4" w:space="0" w:color="auto"/>
            </w:tcBorders>
            <w:noWrap/>
            <w:hideMark/>
          </w:tcPr>
          <w:p w14:paraId="5881C5C5" w14:textId="77777777" w:rsidR="000E1214" w:rsidRDefault="00A87198">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058CE95E" w14:textId="77777777" w:rsidR="000E1214" w:rsidRDefault="00A87198">
            <w:pPr>
              <w:pStyle w:val="TableContents"/>
            </w:pPr>
            <w:r>
              <w:t xml:space="preserve">single quote            </w:t>
            </w:r>
          </w:p>
        </w:tc>
        <w:tc>
          <w:tcPr>
            <w:tcW w:w="1633" w:type="dxa"/>
            <w:tcBorders>
              <w:top w:val="single" w:sz="4" w:space="0" w:color="auto"/>
              <w:left w:val="single" w:sz="4" w:space="0" w:color="auto"/>
              <w:bottom w:val="single" w:sz="4" w:space="0" w:color="auto"/>
              <w:right w:val="single" w:sz="4" w:space="0" w:color="auto"/>
            </w:tcBorders>
            <w:noWrap/>
            <w:hideMark/>
          </w:tcPr>
          <w:p w14:paraId="09E1639D" w14:textId="77777777" w:rsidR="000E1214" w:rsidRDefault="00A87198">
            <w:pPr>
              <w:rPr>
                <w:rFonts w:eastAsia="MS Mincho"/>
                <w:lang w:eastAsia="ja-JP"/>
              </w:rPr>
            </w:pPr>
            <w:r>
              <w:rPr>
                <w:rFonts w:eastAsia="MS Mincho"/>
                <w:lang w:eastAsia="ja-JP"/>
              </w:rPr>
              <w:t xml:space="preserve">Literal          </w:t>
            </w:r>
          </w:p>
        </w:tc>
        <w:tc>
          <w:tcPr>
            <w:tcW w:w="1187" w:type="dxa"/>
            <w:tcBorders>
              <w:top w:val="single" w:sz="4" w:space="0" w:color="auto"/>
              <w:left w:val="single" w:sz="4" w:space="0" w:color="auto"/>
              <w:bottom w:val="single" w:sz="4" w:space="0" w:color="auto"/>
              <w:right w:val="single" w:sz="4" w:space="0" w:color="auto"/>
            </w:tcBorders>
            <w:hideMark/>
          </w:tcPr>
          <w:p w14:paraId="26B734CF" w14:textId="77777777" w:rsidR="000E1214" w:rsidRDefault="00A87198">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5D71BA92" w14:textId="77777777" w:rsidR="000E1214" w:rsidRDefault="00A87198">
            <w:pPr>
              <w:keepNext/>
              <w:rPr>
                <w:rFonts w:eastAsia="MS Mincho"/>
                <w:lang w:eastAsia="ja-JP"/>
              </w:rPr>
            </w:pPr>
            <w:r>
              <w:rPr>
                <w:rFonts w:eastAsia="MS Mincho"/>
                <w:lang w:eastAsia="ja-JP"/>
              </w:rPr>
              <w:t xml:space="preserve"> 'o''clock'</w:t>
            </w:r>
          </w:p>
        </w:tc>
      </w:tr>
    </w:tbl>
    <w:p w14:paraId="3A865415" w14:textId="2EC8C1DD" w:rsidR="000E1214" w:rsidRDefault="00A87198">
      <w:pPr>
        <w:pStyle w:val="Caption"/>
        <w:rPr>
          <w:rFonts w:eastAsia="MS Mincho" w:cs="Arial"/>
          <w:lang w:eastAsia="ja-JP"/>
        </w:rPr>
      </w:pPr>
      <w:r>
        <w:t xml:space="preserve">Table </w:t>
      </w:r>
      <w:fldSimple w:instr=" SEQ Table \* ARABIC ">
        <w:r w:rsidR="00852536">
          <w:rPr>
            <w:noProof/>
          </w:rPr>
          <w:t>40</w:t>
        </w:r>
      </w:fldSimple>
      <w:r>
        <w:t xml:space="preserve"> Symbols in the dfdl:calendarPattern Property</w:t>
      </w:r>
    </w:p>
    <w:p w14:paraId="4E5473E2" w14:textId="77777777" w:rsidR="000E1214" w:rsidRDefault="00A87198">
      <w:r>
        <w:t>The count of pattern letters determines the format as indicated in the table.</w:t>
      </w:r>
    </w:p>
    <w:p w14:paraId="18EE7F2B" w14:textId="66C1FC3F"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3DA52DB3" w:rsidR="000E1214" w:rsidRDefault="00A87198">
      <w:r>
        <w:t>The maximum number of "S" symbols that may appear in the pattern is implementation-</w:t>
      </w:r>
      <w:r w:rsidR="00F7778E">
        <w:t>defined but</w:t>
      </w:r>
      <w:r>
        <w:t xml:space="preserve"> must be at least three. The stored accuracy for fractional seconds is also implementation-</w:t>
      </w:r>
      <w:r w:rsidR="00F7778E">
        <w:t>defined but</w:t>
      </w:r>
      <w:r>
        <w:t xml:space="preserve">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It is a processing error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If dfdl:representation is text, any characters in the pattern that are not in the ranges of ['a'..'z']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45CCE10E"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9"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r>
        <w:t xml:space="preserve">xs:dateTime. When parsing, the data must match one of the granularities. When unparsing, the fullest granularity is used. </w:t>
      </w:r>
    </w:p>
    <w:p w14:paraId="1B49E0F2" w14:textId="77777777" w:rsidR="000E1214" w:rsidRDefault="00A87198">
      <w:pPr>
        <w:numPr>
          <w:ilvl w:val="0"/>
          <w:numId w:val="127"/>
        </w:numPr>
      </w:pPr>
      <w:r>
        <w:t xml:space="preserve">xs:date. When parsing, the data must match one of the date-only granularities. When unparsing, the fullest date-only granularity is used. </w:t>
      </w:r>
    </w:p>
    <w:p w14:paraId="7C475FEE" w14:textId="77777777" w:rsidR="000E1214" w:rsidRDefault="00A87198">
      <w:pPr>
        <w:numPr>
          <w:ilvl w:val="0"/>
          <w:numId w:val="127"/>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The omission of time zone from the input data when the type is xs:dateTime or xs:time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4"/>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D5E6F4D"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6626" w:name="_Ref364431481"/>
      <w:bookmarkStart w:id="6627" w:name="_Toc39166911"/>
      <w:r>
        <w:rPr>
          <w:rFonts w:eastAsia="Times New Roman"/>
          <w:lang w:eastAsia="en-GB"/>
        </w:rPr>
        <w:t>The dfdl:calendarCheckPolicy Property</w:t>
      </w:r>
      <w:bookmarkEnd w:id="6626"/>
      <w:bookmarkEnd w:id="6627"/>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behaviour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xml:space="preserve">, pattern "HHmmss" allows "123456" (12:34:56) and "23456" (2:34:56) but not "3456") </w:t>
      </w:r>
    </w:p>
    <w:p w14:paraId="0807FE32" w14:textId="77777777" w:rsidR="000E1214" w:rsidRDefault="00A87198">
      <w:pPr>
        <w:numPr>
          <w:ilvl w:val="0"/>
          <w:numId w:val="128"/>
        </w:numPr>
        <w:rPr>
          <w:lang w:eastAsia="en-GB"/>
        </w:rPr>
      </w:pPr>
      <w:r>
        <w:t xml:space="preserve">Additional lenient parsing behaviour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710DF718" w14:textId="77777777" w:rsidR="000E1214" w:rsidRDefault="00A87198">
      <w:pPr>
        <w:numPr>
          <w:ilvl w:val="1"/>
          <w:numId w:val="128"/>
        </w:numPr>
      </w:pPr>
      <w:r>
        <w:t>Partial matching on literal strings. E.g., data "20130621d" allowed for pattern "yyyyMMdd'date' "</w:t>
      </w:r>
    </w:p>
    <w:p w14:paraId="3FCD399F" w14:textId="77777777" w:rsidR="000E1214" w:rsidRDefault="000E1214"/>
    <w:p w14:paraId="3F2863CD" w14:textId="77777777" w:rsidR="000E1214" w:rsidRDefault="00A87198" w:rsidP="00A64D65">
      <w:pPr>
        <w:pStyle w:val="Heading2"/>
      </w:pPr>
      <w:bookmarkStart w:id="6628" w:name="_Toc322014184"/>
      <w:bookmarkStart w:id="6629" w:name="_Toc322014368"/>
      <w:bookmarkStart w:id="6630" w:name="_Toc322014551"/>
      <w:bookmarkStart w:id="6631" w:name="_Toc322014733"/>
      <w:bookmarkStart w:id="6632" w:name="_Toc332711670"/>
      <w:bookmarkStart w:id="6633" w:name="_Toc322014185"/>
      <w:bookmarkStart w:id="6634" w:name="_Toc322014369"/>
      <w:bookmarkStart w:id="6635" w:name="_Toc322014552"/>
      <w:bookmarkStart w:id="6636" w:name="_Toc322014734"/>
      <w:bookmarkStart w:id="6637" w:name="_Toc332711671"/>
      <w:bookmarkStart w:id="6638" w:name="_Toc322014188"/>
      <w:bookmarkStart w:id="6639" w:name="_Toc322014372"/>
      <w:bookmarkStart w:id="6640" w:name="_Toc322014555"/>
      <w:bookmarkStart w:id="6641" w:name="_Toc322014737"/>
      <w:bookmarkStart w:id="6642" w:name="_Toc322911361"/>
      <w:bookmarkStart w:id="6643" w:name="_Toc322911923"/>
      <w:bookmarkStart w:id="6644" w:name="_Toc332711674"/>
      <w:bookmarkStart w:id="6645" w:name="_Toc349042766"/>
      <w:bookmarkStart w:id="6646" w:name="_Toc243112837"/>
      <w:bookmarkStart w:id="6647" w:name="_Ref38561053"/>
      <w:bookmarkStart w:id="6648" w:name="_Toc39166912"/>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r>
        <w:t xml:space="preserve">Properties Specific to Calendar with Text </w:t>
      </w:r>
      <w:bookmarkEnd w:id="6645"/>
      <w:bookmarkEnd w:id="6646"/>
      <w:r>
        <w:t>Representation</w:t>
      </w:r>
      <w:bookmarkEnd w:id="6647"/>
      <w:bookmarkEnd w:id="6648"/>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40A7E517" w:rsidR="000E1214" w:rsidRDefault="00A87198">
      <w:pPr>
        <w:pStyle w:val="Caption"/>
      </w:pPr>
      <w:r>
        <w:t xml:space="preserve">Table </w:t>
      </w:r>
      <w:fldSimple w:instr=" SEQ Table \* ARABIC ">
        <w:r w:rsidR="00852536">
          <w:rPr>
            <w:noProof/>
          </w:rPr>
          <w:t>41</w:t>
        </w:r>
      </w:fldSimple>
      <w:r>
        <w:t xml:space="preserve"> Properties Specific to Calendar with Text Representation</w:t>
      </w:r>
    </w:p>
    <w:p w14:paraId="083C063B" w14:textId="77777777" w:rsidR="000E1214" w:rsidRDefault="00A87198" w:rsidP="00A64D65">
      <w:pPr>
        <w:pStyle w:val="Heading2"/>
      </w:pPr>
      <w:bookmarkStart w:id="6649" w:name="_Toc322912212"/>
      <w:bookmarkStart w:id="6650" w:name="_Toc329093061"/>
      <w:bookmarkStart w:id="6651" w:name="_Toc332701574"/>
      <w:bookmarkStart w:id="6652" w:name="_Toc332701878"/>
      <w:bookmarkStart w:id="6653" w:name="_Toc332711677"/>
      <w:bookmarkStart w:id="6654" w:name="_Toc332711979"/>
      <w:bookmarkStart w:id="6655" w:name="_Toc332712280"/>
      <w:bookmarkStart w:id="6656" w:name="_Toc332724196"/>
      <w:bookmarkStart w:id="6657" w:name="_Toc332724496"/>
      <w:bookmarkStart w:id="6658" w:name="_Toc341102792"/>
      <w:bookmarkStart w:id="6659" w:name="_Toc347241527"/>
      <w:bookmarkStart w:id="6660" w:name="_Toc347744720"/>
      <w:bookmarkStart w:id="6661" w:name="_Toc348984503"/>
      <w:bookmarkStart w:id="6662" w:name="_Toc348984808"/>
      <w:bookmarkStart w:id="6663" w:name="_Toc349037972"/>
      <w:bookmarkStart w:id="6664" w:name="_Toc349038274"/>
      <w:bookmarkStart w:id="6665" w:name="_Toc349042767"/>
      <w:bookmarkStart w:id="6666" w:name="_Toc351912765"/>
      <w:bookmarkStart w:id="6667" w:name="_Toc351914786"/>
      <w:bookmarkStart w:id="6668" w:name="_Toc351915252"/>
      <w:bookmarkStart w:id="6669" w:name="_Toc361231309"/>
      <w:bookmarkStart w:id="6670" w:name="_Toc361231835"/>
      <w:bookmarkStart w:id="6671" w:name="_Toc362445133"/>
      <w:bookmarkStart w:id="6672" w:name="_Toc363909055"/>
      <w:bookmarkStart w:id="6673" w:name="_Toc364463480"/>
      <w:bookmarkStart w:id="6674" w:name="_Toc366078084"/>
      <w:bookmarkStart w:id="6675" w:name="_Toc366078703"/>
      <w:bookmarkStart w:id="6676" w:name="_Toc366079688"/>
      <w:bookmarkStart w:id="6677" w:name="_Toc366080300"/>
      <w:bookmarkStart w:id="6678" w:name="_Toc366080909"/>
      <w:bookmarkStart w:id="6679" w:name="_Toc366505249"/>
      <w:bookmarkStart w:id="6680" w:name="_Toc366508618"/>
      <w:bookmarkStart w:id="6681" w:name="_Toc366513119"/>
      <w:bookmarkStart w:id="6682" w:name="_Toc366574308"/>
      <w:bookmarkStart w:id="6683" w:name="_Toc366578101"/>
      <w:bookmarkStart w:id="6684" w:name="_Toc366578695"/>
      <w:bookmarkStart w:id="6685" w:name="_Toc366579287"/>
      <w:bookmarkStart w:id="6686" w:name="_Toc366579878"/>
      <w:bookmarkStart w:id="6687" w:name="_Toc366580470"/>
      <w:bookmarkStart w:id="6688" w:name="_Toc366581061"/>
      <w:bookmarkStart w:id="6689" w:name="_Toc366581653"/>
      <w:bookmarkStart w:id="6690" w:name="_Toc349042768"/>
      <w:bookmarkStart w:id="6691" w:name="_Ref364443310"/>
      <w:bookmarkStart w:id="6692" w:name="_Ref364443313"/>
      <w:bookmarkStart w:id="6693" w:name="_Ref37179949"/>
      <w:bookmarkStart w:id="6694" w:name="_Ref37180064"/>
      <w:bookmarkStart w:id="6695" w:name="_Ref37180094"/>
      <w:bookmarkStart w:id="6696" w:name="_Toc39166913"/>
      <w:bookmarkEnd w:id="6622"/>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r>
        <w:t>Properties Specific to Calendar with Binary Representation</w:t>
      </w:r>
      <w:bookmarkEnd w:id="6690"/>
      <w:bookmarkEnd w:id="6691"/>
      <w:bookmarkEnd w:id="6692"/>
      <w:bookmarkEnd w:id="6693"/>
      <w:bookmarkEnd w:id="6694"/>
      <w:bookmarkEnd w:id="6695"/>
      <w:bookmarkEnd w:id="66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The digits are interpreted according to the dfdl:calendarPattern property. Property dfdl:binaryPackedSignCodes is applicable.</w:t>
            </w:r>
          </w:p>
          <w:p w14:paraId="4CD6BCAB" w14:textId="77777777" w:rsidR="000E1214" w:rsidRDefault="00A87198">
            <w:pPr>
              <w:pStyle w:val="ListParagraph"/>
              <w:numPr>
                <w:ilvl w:val="0"/>
                <w:numId w:val="130"/>
              </w:numPr>
            </w:pPr>
            <w:r>
              <w:rPr>
                <w:rFonts w:eastAsia="MS Mincho"/>
              </w:rPr>
              <w:t>'bcd</w:t>
            </w:r>
            <w:r>
              <w:t>' means represented as a binary coded decimal with two digits per byte.</w:t>
            </w:r>
            <w:r>
              <w:rPr>
                <w:rFonts w:cs="Arial"/>
                <w:lang w:eastAsia="en-GB"/>
              </w:rPr>
              <w:t xml:space="preserve"> The digits are interpreted according to the dfdl:calendarPattern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dfdl:binaryNumberRep. </w:t>
            </w:r>
            <w:r>
              <w:rPr>
                <w:rFonts w:cs="Arial"/>
                <w:lang w:eastAsia="en-GB"/>
              </w:rPr>
              <w:t>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4956F340" w:rsidR="000E1214" w:rsidRDefault="00A87198">
            <w:r>
              <w:t xml:space="preserve">See Section </w:t>
            </w:r>
            <w:r>
              <w:fldChar w:fldCharType="begin"/>
            </w:r>
            <w:r>
              <w:instrText xml:space="preserve"> REF _Ref251248830 \r \h  \* MERGEFORMAT </w:instrText>
            </w:r>
            <w:r>
              <w:fldChar w:fldCharType="separate"/>
            </w:r>
            <w:r w:rsidR="00852536">
              <w:t>13.7</w:t>
            </w:r>
            <w:r>
              <w:fldChar w:fldCharType="end"/>
            </w:r>
            <w:r>
              <w:t xml:space="preserve"> </w:t>
            </w:r>
            <w:r>
              <w:fldChar w:fldCharType="begin"/>
            </w:r>
            <w:r>
              <w:instrText xml:space="preserve"> REF _Ref274819885 \h  \* MERGEFORMAT </w:instrText>
            </w:r>
            <w:r>
              <w:fldChar w:fldCharType="separate"/>
            </w:r>
            <w:r w:rsidR="00852536">
              <w:t>Properties Specific to Number with Binary Representation</w:t>
            </w:r>
            <w: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'sS' appears in the pattern.</w:t>
            </w:r>
          </w:p>
          <w:p w14:paraId="2A8B4AD9" w14:textId="77777777" w:rsidR="000E1214" w:rsidRDefault="00A87198">
            <w:pPr>
              <w:pStyle w:val="ListParagraph"/>
              <w:numPr>
                <w:ilvl w:val="0"/>
                <w:numId w:val="131"/>
              </w:numPr>
            </w:pPr>
            <w:r>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t>'binaryMilliseconds'</w:t>
            </w:r>
            <w:r>
              <w:rPr>
                <w:rFonts w:eastAsia="MS Mincho"/>
              </w:rPr>
              <w:t xml:space="preserve"> </w:t>
            </w:r>
            <w:r>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3C15C0BB" w:rsidR="000E1214" w:rsidRDefault="00A87198">
      <w:pPr>
        <w:pStyle w:val="Caption"/>
      </w:pPr>
      <w:r>
        <w:t xml:space="preserve">Table </w:t>
      </w:r>
      <w:fldSimple w:instr=" SEQ Table \* ARABIC ">
        <w:r w:rsidR="00852536">
          <w:rPr>
            <w:noProof/>
          </w:rPr>
          <w:t>42</w:t>
        </w:r>
      </w:fldSimple>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r>
        <w:t xml:space="preserve">bcd: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A64D65">
      <w:pPr>
        <w:pStyle w:val="Heading2"/>
      </w:pPr>
      <w:bookmarkStart w:id="6697" w:name="_Toc243112841"/>
      <w:bookmarkStart w:id="6698" w:name="_Toc349042769"/>
      <w:bookmarkStart w:id="6699" w:name="_Toc39166914"/>
      <w:r>
        <w:t xml:space="preserve">Properties Specific to </w:t>
      </w:r>
      <w:bookmarkEnd w:id="6611"/>
      <w:bookmarkEnd w:id="6612"/>
      <w:bookmarkEnd w:id="6613"/>
      <w:bookmarkEnd w:id="6614"/>
      <w:r>
        <w:t>Opaque Types (xs:hexBinary)</w:t>
      </w:r>
      <w:bookmarkEnd w:id="6615"/>
      <w:bookmarkEnd w:id="6616"/>
      <w:bookmarkEnd w:id="6697"/>
      <w:bookmarkEnd w:id="6698"/>
      <w:bookmarkEnd w:id="6699"/>
    </w:p>
    <w:p w14:paraId="19CFC04A" w14:textId="77777777" w:rsidR="000E1214" w:rsidRDefault="00A87198">
      <w:r>
        <w:t>There are no properties specific to opaque types</w:t>
      </w:r>
    </w:p>
    <w:p w14:paraId="521095D2" w14:textId="77777777" w:rsidR="000E1214" w:rsidRDefault="00A87198" w:rsidP="00A64D65">
      <w:pPr>
        <w:pStyle w:val="Heading2"/>
      </w:pPr>
      <w:bookmarkStart w:id="6700" w:name="_Toc322911367"/>
      <w:bookmarkStart w:id="6701" w:name="_Toc322911676"/>
      <w:bookmarkStart w:id="6702" w:name="_Toc322911928"/>
      <w:bookmarkStart w:id="6703" w:name="_Toc322912215"/>
      <w:bookmarkStart w:id="6704" w:name="_Toc329093064"/>
      <w:bookmarkStart w:id="6705" w:name="_Toc332701577"/>
      <w:bookmarkStart w:id="6706" w:name="_Toc332701881"/>
      <w:bookmarkStart w:id="6707" w:name="_Toc332711680"/>
      <w:bookmarkStart w:id="6708" w:name="_Toc332711982"/>
      <w:bookmarkStart w:id="6709" w:name="_Toc332712283"/>
      <w:bookmarkStart w:id="6710" w:name="_Toc332724199"/>
      <w:bookmarkStart w:id="6711" w:name="_Toc332724499"/>
      <w:bookmarkStart w:id="6712" w:name="_Toc341102795"/>
      <w:bookmarkStart w:id="6713" w:name="_Toc347241530"/>
      <w:bookmarkStart w:id="6714" w:name="_Toc347744723"/>
      <w:bookmarkStart w:id="6715" w:name="_Toc348984506"/>
      <w:bookmarkStart w:id="6716" w:name="_Toc348984811"/>
      <w:bookmarkStart w:id="6717" w:name="_Toc349037975"/>
      <w:bookmarkStart w:id="6718" w:name="_Toc349038277"/>
      <w:bookmarkStart w:id="6719" w:name="_Toc349042770"/>
      <w:bookmarkStart w:id="6720" w:name="_Toc349642184"/>
      <w:bookmarkStart w:id="6721" w:name="_Toc351912768"/>
      <w:bookmarkStart w:id="6722" w:name="_Toc351914789"/>
      <w:bookmarkStart w:id="6723" w:name="_Toc351915255"/>
      <w:bookmarkStart w:id="6724" w:name="_Toc361231312"/>
      <w:bookmarkStart w:id="6725" w:name="_Toc361231838"/>
      <w:bookmarkStart w:id="6726" w:name="_Toc362445136"/>
      <w:bookmarkStart w:id="6727" w:name="_Toc363909058"/>
      <w:bookmarkStart w:id="6728" w:name="_Toc364463483"/>
      <w:bookmarkStart w:id="6729" w:name="_Toc366078087"/>
      <w:bookmarkStart w:id="6730" w:name="_Toc366078706"/>
      <w:bookmarkStart w:id="6731" w:name="_Toc366079691"/>
      <w:bookmarkStart w:id="6732" w:name="_Toc366080303"/>
      <w:bookmarkStart w:id="6733" w:name="_Toc366080912"/>
      <w:bookmarkStart w:id="6734" w:name="_Toc366505252"/>
      <w:bookmarkStart w:id="6735" w:name="_Toc366508621"/>
      <w:bookmarkStart w:id="6736" w:name="_Toc366513122"/>
      <w:bookmarkStart w:id="6737" w:name="_Toc366574311"/>
      <w:bookmarkStart w:id="6738" w:name="_Toc366578104"/>
      <w:bookmarkStart w:id="6739" w:name="_Toc366578698"/>
      <w:bookmarkStart w:id="6740" w:name="_Toc366579290"/>
      <w:bookmarkStart w:id="6741" w:name="_Toc366579881"/>
      <w:bookmarkStart w:id="6742" w:name="_Toc366580473"/>
      <w:bookmarkStart w:id="6743" w:name="_Toc366581064"/>
      <w:bookmarkStart w:id="6744" w:name="_Toc366581656"/>
      <w:bookmarkStart w:id="6745" w:name="_Toc322911368"/>
      <w:bookmarkStart w:id="6746" w:name="_Toc322911677"/>
      <w:bookmarkStart w:id="6747" w:name="_Toc322911929"/>
      <w:bookmarkStart w:id="6748" w:name="_Toc322912216"/>
      <w:bookmarkStart w:id="6749" w:name="_Toc329093065"/>
      <w:bookmarkStart w:id="6750" w:name="_Toc332701578"/>
      <w:bookmarkStart w:id="6751" w:name="_Toc332701882"/>
      <w:bookmarkStart w:id="6752" w:name="_Toc332711681"/>
      <w:bookmarkStart w:id="6753" w:name="_Toc332711983"/>
      <w:bookmarkStart w:id="6754" w:name="_Toc332712284"/>
      <w:bookmarkStart w:id="6755" w:name="_Toc332724200"/>
      <w:bookmarkStart w:id="6756" w:name="_Toc332724500"/>
      <w:bookmarkStart w:id="6757" w:name="_Toc341102796"/>
      <w:bookmarkStart w:id="6758" w:name="_Toc347241531"/>
      <w:bookmarkStart w:id="6759" w:name="_Toc347744724"/>
      <w:bookmarkStart w:id="6760" w:name="_Toc348984507"/>
      <w:bookmarkStart w:id="6761" w:name="_Toc348984812"/>
      <w:bookmarkStart w:id="6762" w:name="_Toc349037976"/>
      <w:bookmarkStart w:id="6763" w:name="_Toc349038278"/>
      <w:bookmarkStart w:id="6764" w:name="_Toc349042771"/>
      <w:bookmarkStart w:id="6765" w:name="_Toc349642185"/>
      <w:bookmarkStart w:id="6766" w:name="_Toc351912769"/>
      <w:bookmarkStart w:id="6767" w:name="_Toc351914790"/>
      <w:bookmarkStart w:id="6768" w:name="_Toc351915256"/>
      <w:bookmarkStart w:id="6769" w:name="_Toc361231313"/>
      <w:bookmarkStart w:id="6770" w:name="_Toc361231839"/>
      <w:bookmarkStart w:id="6771" w:name="_Toc362445137"/>
      <w:bookmarkStart w:id="6772" w:name="_Toc363909059"/>
      <w:bookmarkStart w:id="6773" w:name="_Toc364463484"/>
      <w:bookmarkStart w:id="6774" w:name="_Toc366078088"/>
      <w:bookmarkStart w:id="6775" w:name="_Toc366078707"/>
      <w:bookmarkStart w:id="6776" w:name="_Toc366079692"/>
      <w:bookmarkStart w:id="6777" w:name="_Toc366080304"/>
      <w:bookmarkStart w:id="6778" w:name="_Toc366080913"/>
      <w:bookmarkStart w:id="6779" w:name="_Toc366505253"/>
      <w:bookmarkStart w:id="6780" w:name="_Toc366508622"/>
      <w:bookmarkStart w:id="6781" w:name="_Toc366513123"/>
      <w:bookmarkStart w:id="6782" w:name="_Toc366574312"/>
      <w:bookmarkStart w:id="6783" w:name="_Toc366578105"/>
      <w:bookmarkStart w:id="6784" w:name="_Toc366578699"/>
      <w:bookmarkStart w:id="6785" w:name="_Toc366579291"/>
      <w:bookmarkStart w:id="6786" w:name="_Toc366579882"/>
      <w:bookmarkStart w:id="6787" w:name="_Toc366580474"/>
      <w:bookmarkStart w:id="6788" w:name="_Toc366581065"/>
      <w:bookmarkStart w:id="6789" w:name="_Toc366581657"/>
      <w:bookmarkStart w:id="6790" w:name="_Ref268264542"/>
      <w:bookmarkStart w:id="6791" w:name="_Toc349042772"/>
      <w:bookmarkStart w:id="6792" w:name="_Toc177399106"/>
      <w:bookmarkStart w:id="6793" w:name="_Toc175057393"/>
      <w:bookmarkStart w:id="6794" w:name="_Toc199516330"/>
      <w:bookmarkStart w:id="6795" w:name="_Toc194983993"/>
      <w:bookmarkStart w:id="6796" w:name="_Toc243112842"/>
      <w:bookmarkStart w:id="6797" w:name="_Toc39166915"/>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r>
        <w:t>Nil Value Processing</w:t>
      </w:r>
      <w:bookmarkEnd w:id="6790"/>
      <w:bookmarkEnd w:id="6791"/>
      <w:bookmarkEnd w:id="6797"/>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77777777" w:rsidR="000E1214" w:rsidRDefault="00A87198">
      <w:pPr>
        <w:pStyle w:val="nobreak"/>
      </w:pPr>
      <w:r>
        <w:t>On parsing, an element occurrence is nil if the element has XSD nillable 'true' and the data is a nil representation as defined in section 9.2.1.  Specifically:</w:t>
      </w:r>
    </w:p>
    <w:p w14:paraId="765C442F" w14:textId="77777777" w:rsidR="000E1214" w:rsidRDefault="00A87198">
      <w:pPr>
        <w:numPr>
          <w:ilvl w:val="0"/>
          <w:numId w:val="133"/>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pPr>
        <w:numPr>
          <w:ilvl w:val="0"/>
          <w:numId w:val="133"/>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pPr>
        <w:numPr>
          <w:ilvl w:val="0"/>
          <w:numId w:val="133"/>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pPr>
        <w:numPr>
          <w:ilvl w:val="0"/>
          <w:numId w:val="135"/>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pPr>
        <w:numPr>
          <w:ilvl w:val="0"/>
          <w:numId w:val="135"/>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pPr>
        <w:numPr>
          <w:ilvl w:val="0"/>
          <w:numId w:val="135"/>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A64D65">
      <w:pPr>
        <w:pStyle w:val="Heading2"/>
      </w:pPr>
      <w:bookmarkStart w:id="6798" w:name="_Toc25586310"/>
      <w:bookmarkStart w:id="6799" w:name="_Toc25586555"/>
      <w:bookmarkStart w:id="6800" w:name="_Toc25589838"/>
      <w:bookmarkStart w:id="6801" w:name="_Toc27061105"/>
      <w:bookmarkStart w:id="6802" w:name="_Toc322911679"/>
      <w:bookmarkStart w:id="6803" w:name="_Toc322912218"/>
      <w:bookmarkStart w:id="6804" w:name="_Toc329093067"/>
      <w:bookmarkStart w:id="6805" w:name="_Toc332701580"/>
      <w:bookmarkStart w:id="6806" w:name="_Toc332701884"/>
      <w:bookmarkStart w:id="6807" w:name="_Toc332711683"/>
      <w:bookmarkStart w:id="6808" w:name="_Toc332711985"/>
      <w:bookmarkStart w:id="6809" w:name="_Toc332712286"/>
      <w:bookmarkStart w:id="6810" w:name="_Toc332724202"/>
      <w:bookmarkStart w:id="6811" w:name="_Toc332724502"/>
      <w:bookmarkStart w:id="6812" w:name="_Toc341102798"/>
      <w:bookmarkStart w:id="6813" w:name="_Toc347241533"/>
      <w:bookmarkStart w:id="6814" w:name="_Toc347744726"/>
      <w:bookmarkStart w:id="6815" w:name="_Toc348984509"/>
      <w:bookmarkStart w:id="6816" w:name="_Toc348984814"/>
      <w:bookmarkStart w:id="6817" w:name="_Toc349037978"/>
      <w:bookmarkStart w:id="6818" w:name="_Toc349038280"/>
      <w:bookmarkStart w:id="6819" w:name="_Toc349042773"/>
      <w:bookmarkStart w:id="6820" w:name="_Toc351912771"/>
      <w:bookmarkStart w:id="6821" w:name="_Toc351914792"/>
      <w:bookmarkStart w:id="6822" w:name="_Toc351915258"/>
      <w:bookmarkStart w:id="6823" w:name="_Toc361231315"/>
      <w:bookmarkStart w:id="6824" w:name="_Toc361231841"/>
      <w:bookmarkStart w:id="6825" w:name="_Toc362445139"/>
      <w:bookmarkStart w:id="6826" w:name="_Toc363909061"/>
      <w:bookmarkStart w:id="6827" w:name="_Toc364463486"/>
      <w:bookmarkStart w:id="6828" w:name="_Toc366078090"/>
      <w:bookmarkStart w:id="6829" w:name="_Toc366078709"/>
      <w:bookmarkStart w:id="6830" w:name="_Toc366079694"/>
      <w:bookmarkStart w:id="6831" w:name="_Toc366080306"/>
      <w:bookmarkStart w:id="6832" w:name="_Toc366080915"/>
      <w:bookmarkStart w:id="6833" w:name="_Toc366505255"/>
      <w:bookmarkStart w:id="6834" w:name="_Toc366508624"/>
      <w:bookmarkStart w:id="6835" w:name="_Toc366513125"/>
      <w:bookmarkStart w:id="6836" w:name="_Toc366574314"/>
      <w:bookmarkStart w:id="6837" w:name="_Toc366578107"/>
      <w:bookmarkStart w:id="6838" w:name="_Toc366578701"/>
      <w:bookmarkStart w:id="6839" w:name="_Toc366579293"/>
      <w:bookmarkStart w:id="6840" w:name="_Toc366579884"/>
      <w:bookmarkStart w:id="6841" w:name="_Toc366580476"/>
      <w:bookmarkStart w:id="6842" w:name="_Toc366581067"/>
      <w:bookmarkStart w:id="6843" w:name="_Toc366581659"/>
      <w:bookmarkStart w:id="6844" w:name="_Toc351912772"/>
      <w:bookmarkStart w:id="6845" w:name="_Toc351914793"/>
      <w:bookmarkStart w:id="6846" w:name="_Toc351915259"/>
      <w:bookmarkStart w:id="6847" w:name="_Toc361231316"/>
      <w:bookmarkStart w:id="6848" w:name="_Toc361231842"/>
      <w:bookmarkStart w:id="6849" w:name="_Toc362445140"/>
      <w:bookmarkStart w:id="6850" w:name="_Toc363909062"/>
      <w:bookmarkStart w:id="6851" w:name="_Toc364463487"/>
      <w:bookmarkStart w:id="6852" w:name="_Toc366078091"/>
      <w:bookmarkStart w:id="6853" w:name="_Toc366078710"/>
      <w:bookmarkStart w:id="6854" w:name="_Toc366079695"/>
      <w:bookmarkStart w:id="6855" w:name="_Toc366080307"/>
      <w:bookmarkStart w:id="6856" w:name="_Toc366080916"/>
      <w:bookmarkStart w:id="6857" w:name="_Toc366505256"/>
      <w:bookmarkStart w:id="6858" w:name="_Toc366508625"/>
      <w:bookmarkStart w:id="6859" w:name="_Toc366513126"/>
      <w:bookmarkStart w:id="6860" w:name="_Toc366574315"/>
      <w:bookmarkStart w:id="6861" w:name="_Toc366578108"/>
      <w:bookmarkStart w:id="6862" w:name="_Toc366578702"/>
      <w:bookmarkStart w:id="6863" w:name="_Toc366579294"/>
      <w:bookmarkStart w:id="6864" w:name="_Toc366579885"/>
      <w:bookmarkStart w:id="6865" w:name="_Toc366580477"/>
      <w:bookmarkStart w:id="6866" w:name="_Toc366581068"/>
      <w:bookmarkStart w:id="6867" w:name="_Toc366581660"/>
      <w:bookmarkStart w:id="6868" w:name="_Toc351912773"/>
      <w:bookmarkStart w:id="6869" w:name="_Toc351914794"/>
      <w:bookmarkStart w:id="6870" w:name="_Toc351915260"/>
      <w:bookmarkStart w:id="6871" w:name="_Toc361231317"/>
      <w:bookmarkStart w:id="6872" w:name="_Toc361231843"/>
      <w:bookmarkStart w:id="6873" w:name="_Toc362445141"/>
      <w:bookmarkStart w:id="6874" w:name="_Toc363909063"/>
      <w:bookmarkStart w:id="6875" w:name="_Toc364463488"/>
      <w:bookmarkStart w:id="6876" w:name="_Toc366078092"/>
      <w:bookmarkStart w:id="6877" w:name="_Toc366078711"/>
      <w:bookmarkStart w:id="6878" w:name="_Toc366079696"/>
      <w:bookmarkStart w:id="6879" w:name="_Toc366080308"/>
      <w:bookmarkStart w:id="6880" w:name="_Toc366080917"/>
      <w:bookmarkStart w:id="6881" w:name="_Toc366505257"/>
      <w:bookmarkStart w:id="6882" w:name="_Toc366508626"/>
      <w:bookmarkStart w:id="6883" w:name="_Toc366513127"/>
      <w:bookmarkStart w:id="6884" w:name="_Toc366574316"/>
      <w:bookmarkStart w:id="6885" w:name="_Toc366578109"/>
      <w:bookmarkStart w:id="6886" w:name="_Toc366578703"/>
      <w:bookmarkStart w:id="6887" w:name="_Toc366579295"/>
      <w:bookmarkStart w:id="6888" w:name="_Toc366579886"/>
      <w:bookmarkStart w:id="6889" w:name="_Toc366580478"/>
      <w:bookmarkStart w:id="6890" w:name="_Toc366581069"/>
      <w:bookmarkStart w:id="6891" w:name="_Toc366581661"/>
      <w:bookmarkStart w:id="6892" w:name="_Toc351912774"/>
      <w:bookmarkStart w:id="6893" w:name="_Toc351914795"/>
      <w:bookmarkStart w:id="6894" w:name="_Toc351915261"/>
      <w:bookmarkStart w:id="6895" w:name="_Toc361231318"/>
      <w:bookmarkStart w:id="6896" w:name="_Toc361231844"/>
      <w:bookmarkStart w:id="6897" w:name="_Toc362445142"/>
      <w:bookmarkStart w:id="6898" w:name="_Toc363909064"/>
      <w:bookmarkStart w:id="6899" w:name="_Toc364463489"/>
      <w:bookmarkStart w:id="6900" w:name="_Toc366078093"/>
      <w:bookmarkStart w:id="6901" w:name="_Toc366078712"/>
      <w:bookmarkStart w:id="6902" w:name="_Toc366079697"/>
      <w:bookmarkStart w:id="6903" w:name="_Toc366080309"/>
      <w:bookmarkStart w:id="6904" w:name="_Toc366080918"/>
      <w:bookmarkStart w:id="6905" w:name="_Toc366505258"/>
      <w:bookmarkStart w:id="6906" w:name="_Toc366508627"/>
      <w:bookmarkStart w:id="6907" w:name="_Toc366513128"/>
      <w:bookmarkStart w:id="6908" w:name="_Toc366574317"/>
      <w:bookmarkStart w:id="6909" w:name="_Toc366578110"/>
      <w:bookmarkStart w:id="6910" w:name="_Toc366578704"/>
      <w:bookmarkStart w:id="6911" w:name="_Toc366579296"/>
      <w:bookmarkStart w:id="6912" w:name="_Toc366579887"/>
      <w:bookmarkStart w:id="6913" w:name="_Toc366580479"/>
      <w:bookmarkStart w:id="6914" w:name="_Toc366581070"/>
      <w:bookmarkStart w:id="6915" w:name="_Toc366581662"/>
      <w:bookmarkStart w:id="6916" w:name="_Toc351912775"/>
      <w:bookmarkStart w:id="6917" w:name="_Toc351914796"/>
      <w:bookmarkStart w:id="6918" w:name="_Toc351915262"/>
      <w:bookmarkStart w:id="6919" w:name="_Toc361231319"/>
      <w:bookmarkStart w:id="6920" w:name="_Toc361231845"/>
      <w:bookmarkStart w:id="6921" w:name="_Toc362445143"/>
      <w:bookmarkStart w:id="6922" w:name="_Toc363909065"/>
      <w:bookmarkStart w:id="6923" w:name="_Toc364463490"/>
      <w:bookmarkStart w:id="6924" w:name="_Toc366078094"/>
      <w:bookmarkStart w:id="6925" w:name="_Toc366078713"/>
      <w:bookmarkStart w:id="6926" w:name="_Toc366079698"/>
      <w:bookmarkStart w:id="6927" w:name="_Toc366080310"/>
      <w:bookmarkStart w:id="6928" w:name="_Toc366080919"/>
      <w:bookmarkStart w:id="6929" w:name="_Toc366505259"/>
      <w:bookmarkStart w:id="6930" w:name="_Toc366508628"/>
      <w:bookmarkStart w:id="6931" w:name="_Toc366513129"/>
      <w:bookmarkStart w:id="6932" w:name="_Toc366574318"/>
      <w:bookmarkStart w:id="6933" w:name="_Toc366578111"/>
      <w:bookmarkStart w:id="6934" w:name="_Toc366578705"/>
      <w:bookmarkStart w:id="6935" w:name="_Toc366579297"/>
      <w:bookmarkStart w:id="6936" w:name="_Toc366579888"/>
      <w:bookmarkStart w:id="6937" w:name="_Toc366580480"/>
      <w:bookmarkStart w:id="6938" w:name="_Toc366581071"/>
      <w:bookmarkStart w:id="6939" w:name="_Toc366581663"/>
      <w:bookmarkStart w:id="6940" w:name="_Toc351912776"/>
      <w:bookmarkStart w:id="6941" w:name="_Toc351914797"/>
      <w:bookmarkStart w:id="6942" w:name="_Toc351915263"/>
      <w:bookmarkStart w:id="6943" w:name="_Toc361231320"/>
      <w:bookmarkStart w:id="6944" w:name="_Toc361231846"/>
      <w:bookmarkStart w:id="6945" w:name="_Toc362445144"/>
      <w:bookmarkStart w:id="6946" w:name="_Toc363909066"/>
      <w:bookmarkStart w:id="6947" w:name="_Toc364463491"/>
      <w:bookmarkStart w:id="6948" w:name="_Toc366078095"/>
      <w:bookmarkStart w:id="6949" w:name="_Toc366078714"/>
      <w:bookmarkStart w:id="6950" w:name="_Toc366079699"/>
      <w:bookmarkStart w:id="6951" w:name="_Toc366080311"/>
      <w:bookmarkStart w:id="6952" w:name="_Toc366080920"/>
      <w:bookmarkStart w:id="6953" w:name="_Toc366505260"/>
      <w:bookmarkStart w:id="6954" w:name="_Toc366508629"/>
      <w:bookmarkStart w:id="6955" w:name="_Toc366513130"/>
      <w:bookmarkStart w:id="6956" w:name="_Toc366574319"/>
      <w:bookmarkStart w:id="6957" w:name="_Toc366578112"/>
      <w:bookmarkStart w:id="6958" w:name="_Toc366578706"/>
      <w:bookmarkStart w:id="6959" w:name="_Toc366579298"/>
      <w:bookmarkStart w:id="6960" w:name="_Toc366579889"/>
      <w:bookmarkStart w:id="6961" w:name="_Toc366580481"/>
      <w:bookmarkStart w:id="6962" w:name="_Toc366581072"/>
      <w:bookmarkStart w:id="6963" w:name="_Toc366581664"/>
      <w:bookmarkStart w:id="6964" w:name="_Toc351912777"/>
      <w:bookmarkStart w:id="6965" w:name="_Toc351914798"/>
      <w:bookmarkStart w:id="6966" w:name="_Toc351915264"/>
      <w:bookmarkStart w:id="6967" w:name="_Toc361231321"/>
      <w:bookmarkStart w:id="6968" w:name="_Toc361231847"/>
      <w:bookmarkStart w:id="6969" w:name="_Toc362445145"/>
      <w:bookmarkStart w:id="6970" w:name="_Toc363909067"/>
      <w:bookmarkStart w:id="6971" w:name="_Toc364463492"/>
      <w:bookmarkStart w:id="6972" w:name="_Toc366078096"/>
      <w:bookmarkStart w:id="6973" w:name="_Toc366078715"/>
      <w:bookmarkStart w:id="6974" w:name="_Toc366079700"/>
      <w:bookmarkStart w:id="6975" w:name="_Toc366080312"/>
      <w:bookmarkStart w:id="6976" w:name="_Toc366080921"/>
      <w:bookmarkStart w:id="6977" w:name="_Toc366505261"/>
      <w:bookmarkStart w:id="6978" w:name="_Toc366508630"/>
      <w:bookmarkStart w:id="6979" w:name="_Toc366513131"/>
      <w:bookmarkStart w:id="6980" w:name="_Toc366574320"/>
      <w:bookmarkStart w:id="6981" w:name="_Toc366578113"/>
      <w:bookmarkStart w:id="6982" w:name="_Toc366578707"/>
      <w:bookmarkStart w:id="6983" w:name="_Toc366579299"/>
      <w:bookmarkStart w:id="6984" w:name="_Toc366579890"/>
      <w:bookmarkStart w:id="6985" w:name="_Toc366580482"/>
      <w:bookmarkStart w:id="6986" w:name="_Toc366581073"/>
      <w:bookmarkStart w:id="6987" w:name="_Toc366581665"/>
      <w:bookmarkStart w:id="6988" w:name="_Toc351912778"/>
      <w:bookmarkStart w:id="6989" w:name="_Toc351914799"/>
      <w:bookmarkStart w:id="6990" w:name="_Toc351915265"/>
      <w:bookmarkStart w:id="6991" w:name="_Toc361231322"/>
      <w:bookmarkStart w:id="6992" w:name="_Toc361231848"/>
      <w:bookmarkStart w:id="6993" w:name="_Toc362445146"/>
      <w:bookmarkStart w:id="6994" w:name="_Toc363909068"/>
      <w:bookmarkStart w:id="6995" w:name="_Toc364463493"/>
      <w:bookmarkStart w:id="6996" w:name="_Toc366078097"/>
      <w:bookmarkStart w:id="6997" w:name="_Toc366078716"/>
      <w:bookmarkStart w:id="6998" w:name="_Toc366079701"/>
      <w:bookmarkStart w:id="6999" w:name="_Toc366080313"/>
      <w:bookmarkStart w:id="7000" w:name="_Toc366080922"/>
      <w:bookmarkStart w:id="7001" w:name="_Toc366505262"/>
      <w:bookmarkStart w:id="7002" w:name="_Toc366508631"/>
      <w:bookmarkStart w:id="7003" w:name="_Toc366513132"/>
      <w:bookmarkStart w:id="7004" w:name="_Toc366574321"/>
      <w:bookmarkStart w:id="7005" w:name="_Toc366578114"/>
      <w:bookmarkStart w:id="7006" w:name="_Toc366578708"/>
      <w:bookmarkStart w:id="7007" w:name="_Toc366579300"/>
      <w:bookmarkStart w:id="7008" w:name="_Toc366579891"/>
      <w:bookmarkStart w:id="7009" w:name="_Toc366580483"/>
      <w:bookmarkStart w:id="7010" w:name="_Toc366581074"/>
      <w:bookmarkStart w:id="7011" w:name="_Toc366581666"/>
      <w:bookmarkStart w:id="7012" w:name="_Toc351912779"/>
      <w:bookmarkStart w:id="7013" w:name="_Toc351914800"/>
      <w:bookmarkStart w:id="7014" w:name="_Toc351915266"/>
      <w:bookmarkStart w:id="7015" w:name="_Toc361231323"/>
      <w:bookmarkStart w:id="7016" w:name="_Toc361231849"/>
      <w:bookmarkStart w:id="7017" w:name="_Toc362445147"/>
      <w:bookmarkStart w:id="7018" w:name="_Toc363909069"/>
      <w:bookmarkStart w:id="7019" w:name="_Toc364463494"/>
      <w:bookmarkStart w:id="7020" w:name="_Toc366078098"/>
      <w:bookmarkStart w:id="7021" w:name="_Toc366078717"/>
      <w:bookmarkStart w:id="7022" w:name="_Toc366079702"/>
      <w:bookmarkStart w:id="7023" w:name="_Toc366080314"/>
      <w:bookmarkStart w:id="7024" w:name="_Toc366080923"/>
      <w:bookmarkStart w:id="7025" w:name="_Toc366505263"/>
      <w:bookmarkStart w:id="7026" w:name="_Toc366508632"/>
      <w:bookmarkStart w:id="7027" w:name="_Toc366513133"/>
      <w:bookmarkStart w:id="7028" w:name="_Toc366574322"/>
      <w:bookmarkStart w:id="7029" w:name="_Toc366578115"/>
      <w:bookmarkStart w:id="7030" w:name="_Toc366578709"/>
      <w:bookmarkStart w:id="7031" w:name="_Toc366579301"/>
      <w:bookmarkStart w:id="7032" w:name="_Toc366579892"/>
      <w:bookmarkStart w:id="7033" w:name="_Toc366580484"/>
      <w:bookmarkStart w:id="7034" w:name="_Toc366581075"/>
      <w:bookmarkStart w:id="7035" w:name="_Toc366581667"/>
      <w:bookmarkStart w:id="7036" w:name="_Toc351912780"/>
      <w:bookmarkStart w:id="7037" w:name="_Toc351914801"/>
      <w:bookmarkStart w:id="7038" w:name="_Toc351915267"/>
      <w:bookmarkStart w:id="7039" w:name="_Toc361231324"/>
      <w:bookmarkStart w:id="7040" w:name="_Toc361231850"/>
      <w:bookmarkStart w:id="7041" w:name="_Toc362445148"/>
      <w:bookmarkStart w:id="7042" w:name="_Toc363909070"/>
      <w:bookmarkStart w:id="7043" w:name="_Toc364463495"/>
      <w:bookmarkStart w:id="7044" w:name="_Toc366078099"/>
      <w:bookmarkStart w:id="7045" w:name="_Toc366078718"/>
      <w:bookmarkStart w:id="7046" w:name="_Toc366079703"/>
      <w:bookmarkStart w:id="7047" w:name="_Toc366080315"/>
      <w:bookmarkStart w:id="7048" w:name="_Toc366080924"/>
      <w:bookmarkStart w:id="7049" w:name="_Toc366505264"/>
      <w:bookmarkStart w:id="7050" w:name="_Toc366508633"/>
      <w:bookmarkStart w:id="7051" w:name="_Toc366513134"/>
      <w:bookmarkStart w:id="7052" w:name="_Toc366574323"/>
      <w:bookmarkStart w:id="7053" w:name="_Toc366578116"/>
      <w:bookmarkStart w:id="7054" w:name="_Toc366578710"/>
      <w:bookmarkStart w:id="7055" w:name="_Toc366579302"/>
      <w:bookmarkStart w:id="7056" w:name="_Toc366579893"/>
      <w:bookmarkStart w:id="7057" w:name="_Toc366580485"/>
      <w:bookmarkStart w:id="7058" w:name="_Toc366581076"/>
      <w:bookmarkStart w:id="7059" w:name="_Toc366581668"/>
      <w:bookmarkStart w:id="7060" w:name="_Toc351912781"/>
      <w:bookmarkStart w:id="7061" w:name="_Toc351914802"/>
      <w:bookmarkStart w:id="7062" w:name="_Toc351915268"/>
      <w:bookmarkStart w:id="7063" w:name="_Toc361231325"/>
      <w:bookmarkStart w:id="7064" w:name="_Toc361231851"/>
      <w:bookmarkStart w:id="7065" w:name="_Toc362445149"/>
      <w:bookmarkStart w:id="7066" w:name="_Toc363909071"/>
      <w:bookmarkStart w:id="7067" w:name="_Toc364463496"/>
      <w:bookmarkStart w:id="7068" w:name="_Toc366078100"/>
      <w:bookmarkStart w:id="7069" w:name="_Toc366078719"/>
      <w:bookmarkStart w:id="7070" w:name="_Toc366079704"/>
      <w:bookmarkStart w:id="7071" w:name="_Toc366080316"/>
      <w:bookmarkStart w:id="7072" w:name="_Toc366080925"/>
      <w:bookmarkStart w:id="7073" w:name="_Toc366505265"/>
      <w:bookmarkStart w:id="7074" w:name="_Toc366508634"/>
      <w:bookmarkStart w:id="7075" w:name="_Toc366513135"/>
      <w:bookmarkStart w:id="7076" w:name="_Toc366574324"/>
      <w:bookmarkStart w:id="7077" w:name="_Toc366578117"/>
      <w:bookmarkStart w:id="7078" w:name="_Toc366578711"/>
      <w:bookmarkStart w:id="7079" w:name="_Toc366579303"/>
      <w:bookmarkStart w:id="7080" w:name="_Toc366579894"/>
      <w:bookmarkStart w:id="7081" w:name="_Toc366580486"/>
      <w:bookmarkStart w:id="7082" w:name="_Toc366581077"/>
      <w:bookmarkStart w:id="7083" w:name="_Toc366581669"/>
      <w:bookmarkStart w:id="7084" w:name="_Toc351912782"/>
      <w:bookmarkStart w:id="7085" w:name="_Toc351914803"/>
      <w:bookmarkStart w:id="7086" w:name="_Toc351915269"/>
      <w:bookmarkStart w:id="7087" w:name="_Toc361231326"/>
      <w:bookmarkStart w:id="7088" w:name="_Toc361231852"/>
      <w:bookmarkStart w:id="7089" w:name="_Toc362445150"/>
      <w:bookmarkStart w:id="7090" w:name="_Toc363909072"/>
      <w:bookmarkStart w:id="7091" w:name="_Toc364463497"/>
      <w:bookmarkStart w:id="7092" w:name="_Toc366078101"/>
      <w:bookmarkStart w:id="7093" w:name="_Toc366078720"/>
      <w:bookmarkStart w:id="7094" w:name="_Toc366079705"/>
      <w:bookmarkStart w:id="7095" w:name="_Toc366080317"/>
      <w:bookmarkStart w:id="7096" w:name="_Toc366080926"/>
      <w:bookmarkStart w:id="7097" w:name="_Toc366505266"/>
      <w:bookmarkStart w:id="7098" w:name="_Toc366508635"/>
      <w:bookmarkStart w:id="7099" w:name="_Toc366513136"/>
      <w:bookmarkStart w:id="7100" w:name="_Toc366574325"/>
      <w:bookmarkStart w:id="7101" w:name="_Toc366578118"/>
      <w:bookmarkStart w:id="7102" w:name="_Toc366578712"/>
      <w:bookmarkStart w:id="7103" w:name="_Toc366579304"/>
      <w:bookmarkStart w:id="7104" w:name="_Toc366579895"/>
      <w:bookmarkStart w:id="7105" w:name="_Toc366580487"/>
      <w:bookmarkStart w:id="7106" w:name="_Toc366581078"/>
      <w:bookmarkStart w:id="7107" w:name="_Toc366581670"/>
      <w:bookmarkStart w:id="7108" w:name="_Toc351912783"/>
      <w:bookmarkStart w:id="7109" w:name="_Toc351914804"/>
      <w:bookmarkStart w:id="7110" w:name="_Toc351915270"/>
      <w:bookmarkStart w:id="7111" w:name="_Toc361231327"/>
      <w:bookmarkStart w:id="7112" w:name="_Toc361231853"/>
      <w:bookmarkStart w:id="7113" w:name="_Toc362445151"/>
      <w:bookmarkStart w:id="7114" w:name="_Toc363909073"/>
      <w:bookmarkStart w:id="7115" w:name="_Toc364463498"/>
      <w:bookmarkStart w:id="7116" w:name="_Toc366078102"/>
      <w:bookmarkStart w:id="7117" w:name="_Toc366078721"/>
      <w:bookmarkStart w:id="7118" w:name="_Toc366079706"/>
      <w:bookmarkStart w:id="7119" w:name="_Toc366080318"/>
      <w:bookmarkStart w:id="7120" w:name="_Toc366080927"/>
      <w:bookmarkStart w:id="7121" w:name="_Toc366505267"/>
      <w:bookmarkStart w:id="7122" w:name="_Toc366508636"/>
      <w:bookmarkStart w:id="7123" w:name="_Toc366513137"/>
      <w:bookmarkStart w:id="7124" w:name="_Toc366574326"/>
      <w:bookmarkStart w:id="7125" w:name="_Toc366578119"/>
      <w:bookmarkStart w:id="7126" w:name="_Toc366578713"/>
      <w:bookmarkStart w:id="7127" w:name="_Toc366579305"/>
      <w:bookmarkStart w:id="7128" w:name="_Toc366579896"/>
      <w:bookmarkStart w:id="7129" w:name="_Toc366580488"/>
      <w:bookmarkStart w:id="7130" w:name="_Toc366581079"/>
      <w:bookmarkStart w:id="7131" w:name="_Toc366581671"/>
      <w:bookmarkStart w:id="7132" w:name="_Toc351912784"/>
      <w:bookmarkStart w:id="7133" w:name="_Toc351914805"/>
      <w:bookmarkStart w:id="7134" w:name="_Toc351915271"/>
      <w:bookmarkStart w:id="7135" w:name="_Toc361231328"/>
      <w:bookmarkStart w:id="7136" w:name="_Toc361231854"/>
      <w:bookmarkStart w:id="7137" w:name="_Toc362445152"/>
      <w:bookmarkStart w:id="7138" w:name="_Toc363909074"/>
      <w:bookmarkStart w:id="7139" w:name="_Toc364463499"/>
      <w:bookmarkStart w:id="7140" w:name="_Toc366078103"/>
      <w:bookmarkStart w:id="7141" w:name="_Toc366078722"/>
      <w:bookmarkStart w:id="7142" w:name="_Toc366079707"/>
      <w:bookmarkStart w:id="7143" w:name="_Toc366080319"/>
      <w:bookmarkStart w:id="7144" w:name="_Toc366080928"/>
      <w:bookmarkStart w:id="7145" w:name="_Toc366505268"/>
      <w:bookmarkStart w:id="7146" w:name="_Toc366508637"/>
      <w:bookmarkStart w:id="7147" w:name="_Toc366513138"/>
      <w:bookmarkStart w:id="7148" w:name="_Toc366574327"/>
      <w:bookmarkStart w:id="7149" w:name="_Toc366578120"/>
      <w:bookmarkStart w:id="7150" w:name="_Toc366578714"/>
      <w:bookmarkStart w:id="7151" w:name="_Toc366579306"/>
      <w:bookmarkStart w:id="7152" w:name="_Toc366579897"/>
      <w:bookmarkStart w:id="7153" w:name="_Toc366580489"/>
      <w:bookmarkStart w:id="7154" w:name="_Toc366581080"/>
      <w:bookmarkStart w:id="7155" w:name="_Toc366581672"/>
      <w:bookmarkStart w:id="7156" w:name="_Toc351912785"/>
      <w:bookmarkStart w:id="7157" w:name="_Toc351914806"/>
      <w:bookmarkStart w:id="7158" w:name="_Toc351915272"/>
      <w:bookmarkStart w:id="7159" w:name="_Toc361231329"/>
      <w:bookmarkStart w:id="7160" w:name="_Toc361231855"/>
      <w:bookmarkStart w:id="7161" w:name="_Toc362445153"/>
      <w:bookmarkStart w:id="7162" w:name="_Toc363909075"/>
      <w:bookmarkStart w:id="7163" w:name="_Toc364463500"/>
      <w:bookmarkStart w:id="7164" w:name="_Toc366078104"/>
      <w:bookmarkStart w:id="7165" w:name="_Toc366078723"/>
      <w:bookmarkStart w:id="7166" w:name="_Toc366079708"/>
      <w:bookmarkStart w:id="7167" w:name="_Toc366080320"/>
      <w:bookmarkStart w:id="7168" w:name="_Toc366080929"/>
      <w:bookmarkStart w:id="7169" w:name="_Toc366505269"/>
      <w:bookmarkStart w:id="7170" w:name="_Toc366508638"/>
      <w:bookmarkStart w:id="7171" w:name="_Toc366513139"/>
      <w:bookmarkStart w:id="7172" w:name="_Toc366574328"/>
      <w:bookmarkStart w:id="7173" w:name="_Toc366578121"/>
      <w:bookmarkStart w:id="7174" w:name="_Toc366578715"/>
      <w:bookmarkStart w:id="7175" w:name="_Toc366579307"/>
      <w:bookmarkStart w:id="7176" w:name="_Toc366579898"/>
      <w:bookmarkStart w:id="7177" w:name="_Toc366580490"/>
      <w:bookmarkStart w:id="7178" w:name="_Toc366581081"/>
      <w:bookmarkStart w:id="7179" w:name="_Toc366581673"/>
      <w:bookmarkStart w:id="7180" w:name="_Toc351912786"/>
      <w:bookmarkStart w:id="7181" w:name="_Toc351914807"/>
      <w:bookmarkStart w:id="7182" w:name="_Toc351915273"/>
      <w:bookmarkStart w:id="7183" w:name="_Toc361231330"/>
      <w:bookmarkStart w:id="7184" w:name="_Toc361231856"/>
      <w:bookmarkStart w:id="7185" w:name="_Toc362445154"/>
      <w:bookmarkStart w:id="7186" w:name="_Toc363909076"/>
      <w:bookmarkStart w:id="7187" w:name="_Toc364463501"/>
      <w:bookmarkStart w:id="7188" w:name="_Toc366078105"/>
      <w:bookmarkStart w:id="7189" w:name="_Toc366078724"/>
      <w:bookmarkStart w:id="7190" w:name="_Toc366079709"/>
      <w:bookmarkStart w:id="7191" w:name="_Toc366080321"/>
      <w:bookmarkStart w:id="7192" w:name="_Toc366080930"/>
      <w:bookmarkStart w:id="7193" w:name="_Toc366505270"/>
      <w:bookmarkStart w:id="7194" w:name="_Toc366508639"/>
      <w:bookmarkStart w:id="7195" w:name="_Toc366513140"/>
      <w:bookmarkStart w:id="7196" w:name="_Toc366574329"/>
      <w:bookmarkStart w:id="7197" w:name="_Toc366578122"/>
      <w:bookmarkStart w:id="7198" w:name="_Toc366578716"/>
      <w:bookmarkStart w:id="7199" w:name="_Toc366579308"/>
      <w:bookmarkStart w:id="7200" w:name="_Toc366579899"/>
      <w:bookmarkStart w:id="7201" w:name="_Toc366580491"/>
      <w:bookmarkStart w:id="7202" w:name="_Toc366581082"/>
      <w:bookmarkStart w:id="7203" w:name="_Toc366581674"/>
      <w:bookmarkStart w:id="7204" w:name="_Toc351912787"/>
      <w:bookmarkStart w:id="7205" w:name="_Toc351914808"/>
      <w:bookmarkStart w:id="7206" w:name="_Toc351915274"/>
      <w:bookmarkStart w:id="7207" w:name="_Toc361231331"/>
      <w:bookmarkStart w:id="7208" w:name="_Toc361231857"/>
      <w:bookmarkStart w:id="7209" w:name="_Toc362445155"/>
      <w:bookmarkStart w:id="7210" w:name="_Toc363909077"/>
      <w:bookmarkStart w:id="7211" w:name="_Toc364463502"/>
      <w:bookmarkStart w:id="7212" w:name="_Toc366078106"/>
      <w:bookmarkStart w:id="7213" w:name="_Toc366078725"/>
      <w:bookmarkStart w:id="7214" w:name="_Toc366079710"/>
      <w:bookmarkStart w:id="7215" w:name="_Toc366080322"/>
      <w:bookmarkStart w:id="7216" w:name="_Toc366080931"/>
      <w:bookmarkStart w:id="7217" w:name="_Toc366505271"/>
      <w:bookmarkStart w:id="7218" w:name="_Toc366508640"/>
      <w:bookmarkStart w:id="7219" w:name="_Toc366513141"/>
      <w:bookmarkStart w:id="7220" w:name="_Toc366574330"/>
      <w:bookmarkStart w:id="7221" w:name="_Toc366578123"/>
      <w:bookmarkStart w:id="7222" w:name="_Toc366578717"/>
      <w:bookmarkStart w:id="7223" w:name="_Toc366579309"/>
      <w:bookmarkStart w:id="7224" w:name="_Toc366579900"/>
      <w:bookmarkStart w:id="7225" w:name="_Toc366580492"/>
      <w:bookmarkStart w:id="7226" w:name="_Toc366581083"/>
      <w:bookmarkStart w:id="7227" w:name="_Toc366581675"/>
      <w:bookmarkStart w:id="7228" w:name="_Toc351912788"/>
      <w:bookmarkStart w:id="7229" w:name="_Toc351914809"/>
      <w:bookmarkStart w:id="7230" w:name="_Toc351915275"/>
      <w:bookmarkStart w:id="7231" w:name="_Toc361231332"/>
      <w:bookmarkStart w:id="7232" w:name="_Toc361231858"/>
      <w:bookmarkStart w:id="7233" w:name="_Toc362445156"/>
      <w:bookmarkStart w:id="7234" w:name="_Toc363909078"/>
      <w:bookmarkStart w:id="7235" w:name="_Toc364463503"/>
      <w:bookmarkStart w:id="7236" w:name="_Toc366078107"/>
      <w:bookmarkStart w:id="7237" w:name="_Toc366078726"/>
      <w:bookmarkStart w:id="7238" w:name="_Toc366079711"/>
      <w:bookmarkStart w:id="7239" w:name="_Toc366080323"/>
      <w:bookmarkStart w:id="7240" w:name="_Toc366080932"/>
      <w:bookmarkStart w:id="7241" w:name="_Toc366505272"/>
      <w:bookmarkStart w:id="7242" w:name="_Toc366508641"/>
      <w:bookmarkStart w:id="7243" w:name="_Toc366513142"/>
      <w:bookmarkStart w:id="7244" w:name="_Toc366574331"/>
      <w:bookmarkStart w:id="7245" w:name="_Toc366578124"/>
      <w:bookmarkStart w:id="7246" w:name="_Toc366578718"/>
      <w:bookmarkStart w:id="7247" w:name="_Toc366579310"/>
      <w:bookmarkStart w:id="7248" w:name="_Toc366579901"/>
      <w:bookmarkStart w:id="7249" w:name="_Toc366580493"/>
      <w:bookmarkStart w:id="7250" w:name="_Toc366581084"/>
      <w:bookmarkStart w:id="7251" w:name="_Toc366581676"/>
      <w:bookmarkStart w:id="7252" w:name="_Toc351912789"/>
      <w:bookmarkStart w:id="7253" w:name="_Toc351914810"/>
      <w:bookmarkStart w:id="7254" w:name="_Toc351915276"/>
      <w:bookmarkStart w:id="7255" w:name="_Toc361231333"/>
      <w:bookmarkStart w:id="7256" w:name="_Toc361231859"/>
      <w:bookmarkStart w:id="7257" w:name="_Toc362445157"/>
      <w:bookmarkStart w:id="7258" w:name="_Toc363909079"/>
      <w:bookmarkStart w:id="7259" w:name="_Toc364463504"/>
      <w:bookmarkStart w:id="7260" w:name="_Toc366078108"/>
      <w:bookmarkStart w:id="7261" w:name="_Toc366078727"/>
      <w:bookmarkStart w:id="7262" w:name="_Toc366079712"/>
      <w:bookmarkStart w:id="7263" w:name="_Toc366080324"/>
      <w:bookmarkStart w:id="7264" w:name="_Toc366080933"/>
      <w:bookmarkStart w:id="7265" w:name="_Toc366505273"/>
      <w:bookmarkStart w:id="7266" w:name="_Toc366508642"/>
      <w:bookmarkStart w:id="7267" w:name="_Toc366513143"/>
      <w:bookmarkStart w:id="7268" w:name="_Toc366574332"/>
      <w:bookmarkStart w:id="7269" w:name="_Toc366578125"/>
      <w:bookmarkStart w:id="7270" w:name="_Toc366578719"/>
      <w:bookmarkStart w:id="7271" w:name="_Toc366579311"/>
      <w:bookmarkStart w:id="7272" w:name="_Toc366579902"/>
      <w:bookmarkStart w:id="7273" w:name="_Toc366580494"/>
      <w:bookmarkStart w:id="7274" w:name="_Toc366581085"/>
      <w:bookmarkStart w:id="7275" w:name="_Toc366581677"/>
      <w:bookmarkStart w:id="7276" w:name="_Toc351912790"/>
      <w:bookmarkStart w:id="7277" w:name="_Toc351914811"/>
      <w:bookmarkStart w:id="7278" w:name="_Toc351915277"/>
      <w:bookmarkStart w:id="7279" w:name="_Toc361231334"/>
      <w:bookmarkStart w:id="7280" w:name="_Toc361231860"/>
      <w:bookmarkStart w:id="7281" w:name="_Toc362445158"/>
      <w:bookmarkStart w:id="7282" w:name="_Toc363909080"/>
      <w:bookmarkStart w:id="7283" w:name="_Toc364463505"/>
      <w:bookmarkStart w:id="7284" w:name="_Toc366078109"/>
      <w:bookmarkStart w:id="7285" w:name="_Toc366078728"/>
      <w:bookmarkStart w:id="7286" w:name="_Toc366079713"/>
      <w:bookmarkStart w:id="7287" w:name="_Toc366080325"/>
      <w:bookmarkStart w:id="7288" w:name="_Toc366080934"/>
      <w:bookmarkStart w:id="7289" w:name="_Toc366505274"/>
      <w:bookmarkStart w:id="7290" w:name="_Toc366508643"/>
      <w:bookmarkStart w:id="7291" w:name="_Toc366513144"/>
      <w:bookmarkStart w:id="7292" w:name="_Toc366574333"/>
      <w:bookmarkStart w:id="7293" w:name="_Toc366578126"/>
      <w:bookmarkStart w:id="7294" w:name="_Toc366578720"/>
      <w:bookmarkStart w:id="7295" w:name="_Toc366579312"/>
      <w:bookmarkStart w:id="7296" w:name="_Toc366579903"/>
      <w:bookmarkStart w:id="7297" w:name="_Toc366580495"/>
      <w:bookmarkStart w:id="7298" w:name="_Toc366581086"/>
      <w:bookmarkStart w:id="7299" w:name="_Toc366581678"/>
      <w:bookmarkStart w:id="7300" w:name="_Toc351912791"/>
      <w:bookmarkStart w:id="7301" w:name="_Toc351914812"/>
      <w:bookmarkStart w:id="7302" w:name="_Toc351915278"/>
      <w:bookmarkStart w:id="7303" w:name="_Toc361231335"/>
      <w:bookmarkStart w:id="7304" w:name="_Toc361231861"/>
      <w:bookmarkStart w:id="7305" w:name="_Toc362445159"/>
      <w:bookmarkStart w:id="7306" w:name="_Toc363909081"/>
      <w:bookmarkStart w:id="7307" w:name="_Toc364463506"/>
      <w:bookmarkStart w:id="7308" w:name="_Toc366078110"/>
      <w:bookmarkStart w:id="7309" w:name="_Toc366078729"/>
      <w:bookmarkStart w:id="7310" w:name="_Toc366079714"/>
      <w:bookmarkStart w:id="7311" w:name="_Toc366080326"/>
      <w:bookmarkStart w:id="7312" w:name="_Toc366080935"/>
      <w:bookmarkStart w:id="7313" w:name="_Toc366505275"/>
      <w:bookmarkStart w:id="7314" w:name="_Toc366508644"/>
      <w:bookmarkStart w:id="7315" w:name="_Toc366513145"/>
      <w:bookmarkStart w:id="7316" w:name="_Toc366574334"/>
      <w:bookmarkStart w:id="7317" w:name="_Toc366578127"/>
      <w:bookmarkStart w:id="7318" w:name="_Toc366578721"/>
      <w:bookmarkStart w:id="7319" w:name="_Toc366579313"/>
      <w:bookmarkStart w:id="7320" w:name="_Toc366579904"/>
      <w:bookmarkStart w:id="7321" w:name="_Toc366580496"/>
      <w:bookmarkStart w:id="7322" w:name="_Toc366581087"/>
      <w:bookmarkStart w:id="7323" w:name="_Toc366581679"/>
      <w:bookmarkStart w:id="7324" w:name="_Toc351912792"/>
      <w:bookmarkStart w:id="7325" w:name="_Toc351914813"/>
      <w:bookmarkStart w:id="7326" w:name="_Toc351915279"/>
      <w:bookmarkStart w:id="7327" w:name="_Toc361231336"/>
      <w:bookmarkStart w:id="7328" w:name="_Toc361231862"/>
      <w:bookmarkStart w:id="7329" w:name="_Toc362445160"/>
      <w:bookmarkStart w:id="7330" w:name="_Toc363909082"/>
      <w:bookmarkStart w:id="7331" w:name="_Toc364463507"/>
      <w:bookmarkStart w:id="7332" w:name="_Toc366078111"/>
      <w:bookmarkStart w:id="7333" w:name="_Toc366078730"/>
      <w:bookmarkStart w:id="7334" w:name="_Toc366079715"/>
      <w:bookmarkStart w:id="7335" w:name="_Toc366080327"/>
      <w:bookmarkStart w:id="7336" w:name="_Toc366080936"/>
      <w:bookmarkStart w:id="7337" w:name="_Toc366505276"/>
      <w:bookmarkStart w:id="7338" w:name="_Toc366508645"/>
      <w:bookmarkStart w:id="7339" w:name="_Toc366513146"/>
      <w:bookmarkStart w:id="7340" w:name="_Toc366574335"/>
      <w:bookmarkStart w:id="7341" w:name="_Toc366578128"/>
      <w:bookmarkStart w:id="7342" w:name="_Toc366578722"/>
      <w:bookmarkStart w:id="7343" w:name="_Toc366579314"/>
      <w:bookmarkStart w:id="7344" w:name="_Toc366579905"/>
      <w:bookmarkStart w:id="7345" w:name="_Toc366580497"/>
      <w:bookmarkStart w:id="7346" w:name="_Toc366581088"/>
      <w:bookmarkStart w:id="7347" w:name="_Toc366581680"/>
      <w:bookmarkStart w:id="7348" w:name="_Toc351912793"/>
      <w:bookmarkStart w:id="7349" w:name="_Toc351914814"/>
      <w:bookmarkStart w:id="7350" w:name="_Toc351915280"/>
      <w:bookmarkStart w:id="7351" w:name="_Toc361231337"/>
      <w:bookmarkStart w:id="7352" w:name="_Toc361231863"/>
      <w:bookmarkStart w:id="7353" w:name="_Toc362445161"/>
      <w:bookmarkStart w:id="7354" w:name="_Toc363909083"/>
      <w:bookmarkStart w:id="7355" w:name="_Toc364463508"/>
      <w:bookmarkStart w:id="7356" w:name="_Toc366078112"/>
      <w:bookmarkStart w:id="7357" w:name="_Toc366078731"/>
      <w:bookmarkStart w:id="7358" w:name="_Toc366079716"/>
      <w:bookmarkStart w:id="7359" w:name="_Toc366080328"/>
      <w:bookmarkStart w:id="7360" w:name="_Toc366080937"/>
      <w:bookmarkStart w:id="7361" w:name="_Toc366505277"/>
      <w:bookmarkStart w:id="7362" w:name="_Toc366508646"/>
      <w:bookmarkStart w:id="7363" w:name="_Toc366513147"/>
      <w:bookmarkStart w:id="7364" w:name="_Toc366574336"/>
      <w:bookmarkStart w:id="7365" w:name="_Toc366578129"/>
      <w:bookmarkStart w:id="7366" w:name="_Toc366578723"/>
      <w:bookmarkStart w:id="7367" w:name="_Toc366579315"/>
      <w:bookmarkStart w:id="7368" w:name="_Toc366579906"/>
      <w:bookmarkStart w:id="7369" w:name="_Toc366580498"/>
      <w:bookmarkStart w:id="7370" w:name="_Toc366581089"/>
      <w:bookmarkStart w:id="7371" w:name="_Toc366581681"/>
      <w:bookmarkStart w:id="7372" w:name="_Toc351912794"/>
      <w:bookmarkStart w:id="7373" w:name="_Toc351914815"/>
      <w:bookmarkStart w:id="7374" w:name="_Toc351915281"/>
      <w:bookmarkStart w:id="7375" w:name="_Toc361231338"/>
      <w:bookmarkStart w:id="7376" w:name="_Toc361231864"/>
      <w:bookmarkStart w:id="7377" w:name="_Toc362445162"/>
      <w:bookmarkStart w:id="7378" w:name="_Toc363909084"/>
      <w:bookmarkStart w:id="7379" w:name="_Toc364463509"/>
      <w:bookmarkStart w:id="7380" w:name="_Toc366078113"/>
      <w:bookmarkStart w:id="7381" w:name="_Toc366078732"/>
      <w:bookmarkStart w:id="7382" w:name="_Toc366079717"/>
      <w:bookmarkStart w:id="7383" w:name="_Toc366080329"/>
      <w:bookmarkStart w:id="7384" w:name="_Toc366080938"/>
      <w:bookmarkStart w:id="7385" w:name="_Toc366505278"/>
      <w:bookmarkStart w:id="7386" w:name="_Toc366508647"/>
      <w:bookmarkStart w:id="7387" w:name="_Toc366513148"/>
      <w:bookmarkStart w:id="7388" w:name="_Toc366574337"/>
      <w:bookmarkStart w:id="7389" w:name="_Toc366578130"/>
      <w:bookmarkStart w:id="7390" w:name="_Toc366578724"/>
      <w:bookmarkStart w:id="7391" w:name="_Toc366579316"/>
      <w:bookmarkStart w:id="7392" w:name="_Toc366579907"/>
      <w:bookmarkStart w:id="7393" w:name="_Toc366580499"/>
      <w:bookmarkStart w:id="7394" w:name="_Toc366581090"/>
      <w:bookmarkStart w:id="7395" w:name="_Toc366581682"/>
      <w:bookmarkStart w:id="7396" w:name="_Toc351912795"/>
      <w:bookmarkStart w:id="7397" w:name="_Toc351914816"/>
      <w:bookmarkStart w:id="7398" w:name="_Toc351915282"/>
      <w:bookmarkStart w:id="7399" w:name="_Toc361231339"/>
      <w:bookmarkStart w:id="7400" w:name="_Toc361231865"/>
      <w:bookmarkStart w:id="7401" w:name="_Toc362445163"/>
      <w:bookmarkStart w:id="7402" w:name="_Toc363909085"/>
      <w:bookmarkStart w:id="7403" w:name="_Toc364463510"/>
      <w:bookmarkStart w:id="7404" w:name="_Toc366078114"/>
      <w:bookmarkStart w:id="7405" w:name="_Toc366078733"/>
      <w:bookmarkStart w:id="7406" w:name="_Toc366079718"/>
      <w:bookmarkStart w:id="7407" w:name="_Toc366080330"/>
      <w:bookmarkStart w:id="7408" w:name="_Toc366080939"/>
      <w:bookmarkStart w:id="7409" w:name="_Toc366505279"/>
      <w:bookmarkStart w:id="7410" w:name="_Toc366508648"/>
      <w:bookmarkStart w:id="7411" w:name="_Toc366513149"/>
      <w:bookmarkStart w:id="7412" w:name="_Toc366574338"/>
      <w:bookmarkStart w:id="7413" w:name="_Toc366578131"/>
      <w:bookmarkStart w:id="7414" w:name="_Toc366578725"/>
      <w:bookmarkStart w:id="7415" w:name="_Toc366579317"/>
      <w:bookmarkStart w:id="7416" w:name="_Toc366579908"/>
      <w:bookmarkStart w:id="7417" w:name="_Toc366580500"/>
      <w:bookmarkStart w:id="7418" w:name="_Toc366581091"/>
      <w:bookmarkStart w:id="7419" w:name="_Toc366581683"/>
      <w:bookmarkStart w:id="7420" w:name="_Toc351912796"/>
      <w:bookmarkStart w:id="7421" w:name="_Toc351914817"/>
      <w:bookmarkStart w:id="7422" w:name="_Toc351915283"/>
      <w:bookmarkStart w:id="7423" w:name="_Toc361231340"/>
      <w:bookmarkStart w:id="7424" w:name="_Toc361231866"/>
      <w:bookmarkStart w:id="7425" w:name="_Toc362445164"/>
      <w:bookmarkStart w:id="7426" w:name="_Toc363909086"/>
      <w:bookmarkStart w:id="7427" w:name="_Toc364463511"/>
      <w:bookmarkStart w:id="7428" w:name="_Toc366078115"/>
      <w:bookmarkStart w:id="7429" w:name="_Toc366078734"/>
      <w:bookmarkStart w:id="7430" w:name="_Toc366079719"/>
      <w:bookmarkStart w:id="7431" w:name="_Toc366080331"/>
      <w:bookmarkStart w:id="7432" w:name="_Toc366080940"/>
      <w:bookmarkStart w:id="7433" w:name="_Toc366505280"/>
      <w:bookmarkStart w:id="7434" w:name="_Toc366508649"/>
      <w:bookmarkStart w:id="7435" w:name="_Toc366513150"/>
      <w:bookmarkStart w:id="7436" w:name="_Toc366574339"/>
      <w:bookmarkStart w:id="7437" w:name="_Toc366578132"/>
      <w:bookmarkStart w:id="7438" w:name="_Toc366578726"/>
      <w:bookmarkStart w:id="7439" w:name="_Toc366579318"/>
      <w:bookmarkStart w:id="7440" w:name="_Toc366579909"/>
      <w:bookmarkStart w:id="7441" w:name="_Toc366580501"/>
      <w:bookmarkStart w:id="7442" w:name="_Toc366581092"/>
      <w:bookmarkStart w:id="7443" w:name="_Toc366581684"/>
      <w:bookmarkStart w:id="7444" w:name="_Toc351912797"/>
      <w:bookmarkStart w:id="7445" w:name="_Toc351914818"/>
      <w:bookmarkStart w:id="7446" w:name="_Toc351915284"/>
      <w:bookmarkStart w:id="7447" w:name="_Toc361231341"/>
      <w:bookmarkStart w:id="7448" w:name="_Toc361231867"/>
      <w:bookmarkStart w:id="7449" w:name="_Toc362445165"/>
      <w:bookmarkStart w:id="7450" w:name="_Toc363909087"/>
      <w:bookmarkStart w:id="7451" w:name="_Toc364463512"/>
      <w:bookmarkStart w:id="7452" w:name="_Toc366078116"/>
      <w:bookmarkStart w:id="7453" w:name="_Toc366078735"/>
      <w:bookmarkStart w:id="7454" w:name="_Toc366079720"/>
      <w:bookmarkStart w:id="7455" w:name="_Toc366080332"/>
      <w:bookmarkStart w:id="7456" w:name="_Toc366080941"/>
      <w:bookmarkStart w:id="7457" w:name="_Toc366505281"/>
      <w:bookmarkStart w:id="7458" w:name="_Toc366508650"/>
      <w:bookmarkStart w:id="7459" w:name="_Toc366513151"/>
      <w:bookmarkStart w:id="7460" w:name="_Toc366574340"/>
      <w:bookmarkStart w:id="7461" w:name="_Toc366578133"/>
      <w:bookmarkStart w:id="7462" w:name="_Toc366578727"/>
      <w:bookmarkStart w:id="7463" w:name="_Toc366579319"/>
      <w:bookmarkStart w:id="7464" w:name="_Toc366579910"/>
      <w:bookmarkStart w:id="7465" w:name="_Toc366580502"/>
      <w:bookmarkStart w:id="7466" w:name="_Toc366581093"/>
      <w:bookmarkStart w:id="7467" w:name="_Toc366581685"/>
      <w:bookmarkStart w:id="7468" w:name="_Toc351912798"/>
      <w:bookmarkStart w:id="7469" w:name="_Toc351914819"/>
      <w:bookmarkStart w:id="7470" w:name="_Toc351915285"/>
      <w:bookmarkStart w:id="7471" w:name="_Toc361231342"/>
      <w:bookmarkStart w:id="7472" w:name="_Toc361231868"/>
      <w:bookmarkStart w:id="7473" w:name="_Toc362445166"/>
      <w:bookmarkStart w:id="7474" w:name="_Toc363909088"/>
      <w:bookmarkStart w:id="7475" w:name="_Toc364463513"/>
      <w:bookmarkStart w:id="7476" w:name="_Toc366078117"/>
      <w:bookmarkStart w:id="7477" w:name="_Toc366078736"/>
      <w:bookmarkStart w:id="7478" w:name="_Toc366079721"/>
      <w:bookmarkStart w:id="7479" w:name="_Toc366080333"/>
      <w:bookmarkStart w:id="7480" w:name="_Toc366080942"/>
      <w:bookmarkStart w:id="7481" w:name="_Toc366505282"/>
      <w:bookmarkStart w:id="7482" w:name="_Toc366508651"/>
      <w:bookmarkStart w:id="7483" w:name="_Toc366513152"/>
      <w:bookmarkStart w:id="7484" w:name="_Toc366574341"/>
      <w:bookmarkStart w:id="7485" w:name="_Toc366578134"/>
      <w:bookmarkStart w:id="7486" w:name="_Toc366578728"/>
      <w:bookmarkStart w:id="7487" w:name="_Toc366579320"/>
      <w:bookmarkStart w:id="7488" w:name="_Toc366579911"/>
      <w:bookmarkStart w:id="7489" w:name="_Toc366580503"/>
      <w:bookmarkStart w:id="7490" w:name="_Toc366581094"/>
      <w:bookmarkStart w:id="7491" w:name="_Toc366581686"/>
      <w:bookmarkStart w:id="7492" w:name="_Toc351912799"/>
      <w:bookmarkStart w:id="7493" w:name="_Toc351914820"/>
      <w:bookmarkStart w:id="7494" w:name="_Toc351915286"/>
      <w:bookmarkStart w:id="7495" w:name="_Toc361231343"/>
      <w:bookmarkStart w:id="7496" w:name="_Toc361231869"/>
      <w:bookmarkStart w:id="7497" w:name="_Toc362445167"/>
      <w:bookmarkStart w:id="7498" w:name="_Toc363909089"/>
      <w:bookmarkStart w:id="7499" w:name="_Toc364463514"/>
      <w:bookmarkStart w:id="7500" w:name="_Toc366078118"/>
      <w:bookmarkStart w:id="7501" w:name="_Toc366078737"/>
      <w:bookmarkStart w:id="7502" w:name="_Toc366079722"/>
      <w:bookmarkStart w:id="7503" w:name="_Toc366080334"/>
      <w:bookmarkStart w:id="7504" w:name="_Toc366080943"/>
      <w:bookmarkStart w:id="7505" w:name="_Toc366505283"/>
      <w:bookmarkStart w:id="7506" w:name="_Toc366508652"/>
      <w:bookmarkStart w:id="7507" w:name="_Toc366513153"/>
      <w:bookmarkStart w:id="7508" w:name="_Toc366574342"/>
      <w:bookmarkStart w:id="7509" w:name="_Toc366578135"/>
      <w:bookmarkStart w:id="7510" w:name="_Toc366578729"/>
      <w:bookmarkStart w:id="7511" w:name="_Toc366579321"/>
      <w:bookmarkStart w:id="7512" w:name="_Toc366579912"/>
      <w:bookmarkStart w:id="7513" w:name="_Toc366580504"/>
      <w:bookmarkStart w:id="7514" w:name="_Toc366581095"/>
      <w:bookmarkStart w:id="7515" w:name="_Toc366581687"/>
      <w:bookmarkStart w:id="7516" w:name="_Toc351912800"/>
      <w:bookmarkStart w:id="7517" w:name="_Toc351914821"/>
      <w:bookmarkStart w:id="7518" w:name="_Toc351915287"/>
      <w:bookmarkStart w:id="7519" w:name="_Toc361231344"/>
      <w:bookmarkStart w:id="7520" w:name="_Toc361231870"/>
      <w:bookmarkStart w:id="7521" w:name="_Toc362445168"/>
      <w:bookmarkStart w:id="7522" w:name="_Toc363909090"/>
      <w:bookmarkStart w:id="7523" w:name="_Toc364463515"/>
      <w:bookmarkStart w:id="7524" w:name="_Toc366078119"/>
      <w:bookmarkStart w:id="7525" w:name="_Toc366078738"/>
      <w:bookmarkStart w:id="7526" w:name="_Toc366079723"/>
      <w:bookmarkStart w:id="7527" w:name="_Toc366080335"/>
      <w:bookmarkStart w:id="7528" w:name="_Toc366080944"/>
      <w:bookmarkStart w:id="7529" w:name="_Toc366505284"/>
      <w:bookmarkStart w:id="7530" w:name="_Toc366508653"/>
      <w:bookmarkStart w:id="7531" w:name="_Toc366513154"/>
      <w:bookmarkStart w:id="7532" w:name="_Toc366574343"/>
      <w:bookmarkStart w:id="7533" w:name="_Toc366578136"/>
      <w:bookmarkStart w:id="7534" w:name="_Toc366578730"/>
      <w:bookmarkStart w:id="7535" w:name="_Toc366579322"/>
      <w:bookmarkStart w:id="7536" w:name="_Toc366579913"/>
      <w:bookmarkStart w:id="7537" w:name="_Toc366580505"/>
      <w:bookmarkStart w:id="7538" w:name="_Toc366581096"/>
      <w:bookmarkStart w:id="7539" w:name="_Toc366581688"/>
      <w:bookmarkStart w:id="7540" w:name="_Toc351912801"/>
      <w:bookmarkStart w:id="7541" w:name="_Toc351914822"/>
      <w:bookmarkStart w:id="7542" w:name="_Toc351915288"/>
      <w:bookmarkStart w:id="7543" w:name="_Toc361231345"/>
      <w:bookmarkStart w:id="7544" w:name="_Toc361231871"/>
      <w:bookmarkStart w:id="7545" w:name="_Toc362445169"/>
      <w:bookmarkStart w:id="7546" w:name="_Toc363909091"/>
      <w:bookmarkStart w:id="7547" w:name="_Toc364463516"/>
      <w:bookmarkStart w:id="7548" w:name="_Toc366078120"/>
      <w:bookmarkStart w:id="7549" w:name="_Toc366078739"/>
      <w:bookmarkStart w:id="7550" w:name="_Toc366079724"/>
      <w:bookmarkStart w:id="7551" w:name="_Toc366080336"/>
      <w:bookmarkStart w:id="7552" w:name="_Toc366080945"/>
      <w:bookmarkStart w:id="7553" w:name="_Toc366505285"/>
      <w:bookmarkStart w:id="7554" w:name="_Toc366508654"/>
      <w:bookmarkStart w:id="7555" w:name="_Toc366513155"/>
      <w:bookmarkStart w:id="7556" w:name="_Toc366574344"/>
      <w:bookmarkStart w:id="7557" w:name="_Toc366578137"/>
      <w:bookmarkStart w:id="7558" w:name="_Toc366578731"/>
      <w:bookmarkStart w:id="7559" w:name="_Toc366579323"/>
      <w:bookmarkStart w:id="7560" w:name="_Toc366579914"/>
      <w:bookmarkStart w:id="7561" w:name="_Toc366580506"/>
      <w:bookmarkStart w:id="7562" w:name="_Toc366581097"/>
      <w:bookmarkStart w:id="7563" w:name="_Toc366581689"/>
      <w:bookmarkStart w:id="7564" w:name="_Toc351912802"/>
      <w:bookmarkStart w:id="7565" w:name="_Toc351914823"/>
      <w:bookmarkStart w:id="7566" w:name="_Toc351915289"/>
      <w:bookmarkStart w:id="7567" w:name="_Toc361231346"/>
      <w:bookmarkStart w:id="7568" w:name="_Toc361231872"/>
      <w:bookmarkStart w:id="7569" w:name="_Toc362445170"/>
      <w:bookmarkStart w:id="7570" w:name="_Toc363909092"/>
      <w:bookmarkStart w:id="7571" w:name="_Toc364463517"/>
      <w:bookmarkStart w:id="7572" w:name="_Toc366078121"/>
      <w:bookmarkStart w:id="7573" w:name="_Toc366078740"/>
      <w:bookmarkStart w:id="7574" w:name="_Toc366079725"/>
      <w:bookmarkStart w:id="7575" w:name="_Toc366080337"/>
      <w:bookmarkStart w:id="7576" w:name="_Toc366080946"/>
      <w:bookmarkStart w:id="7577" w:name="_Toc366505286"/>
      <w:bookmarkStart w:id="7578" w:name="_Toc366508655"/>
      <w:bookmarkStart w:id="7579" w:name="_Toc366513156"/>
      <w:bookmarkStart w:id="7580" w:name="_Toc366574345"/>
      <w:bookmarkStart w:id="7581" w:name="_Toc366578138"/>
      <w:bookmarkStart w:id="7582" w:name="_Toc366578732"/>
      <w:bookmarkStart w:id="7583" w:name="_Toc366579324"/>
      <w:bookmarkStart w:id="7584" w:name="_Toc366579915"/>
      <w:bookmarkStart w:id="7585" w:name="_Toc366580507"/>
      <w:bookmarkStart w:id="7586" w:name="_Toc366581098"/>
      <w:bookmarkStart w:id="7587" w:name="_Toc366581690"/>
      <w:bookmarkStart w:id="7588" w:name="_Toc351912803"/>
      <w:bookmarkStart w:id="7589" w:name="_Toc351914824"/>
      <w:bookmarkStart w:id="7590" w:name="_Toc351915290"/>
      <w:bookmarkStart w:id="7591" w:name="_Toc361231347"/>
      <w:bookmarkStart w:id="7592" w:name="_Toc361231873"/>
      <w:bookmarkStart w:id="7593" w:name="_Toc362445171"/>
      <w:bookmarkStart w:id="7594" w:name="_Toc363909093"/>
      <w:bookmarkStart w:id="7595" w:name="_Toc364463518"/>
      <w:bookmarkStart w:id="7596" w:name="_Toc366078122"/>
      <w:bookmarkStart w:id="7597" w:name="_Toc366078741"/>
      <w:bookmarkStart w:id="7598" w:name="_Toc366079726"/>
      <w:bookmarkStart w:id="7599" w:name="_Toc366080338"/>
      <w:bookmarkStart w:id="7600" w:name="_Toc366080947"/>
      <w:bookmarkStart w:id="7601" w:name="_Toc366505287"/>
      <w:bookmarkStart w:id="7602" w:name="_Toc366508656"/>
      <w:bookmarkStart w:id="7603" w:name="_Toc366513157"/>
      <w:bookmarkStart w:id="7604" w:name="_Toc366574346"/>
      <w:bookmarkStart w:id="7605" w:name="_Toc366578139"/>
      <w:bookmarkStart w:id="7606" w:name="_Toc366578733"/>
      <w:bookmarkStart w:id="7607" w:name="_Toc366579325"/>
      <w:bookmarkStart w:id="7608" w:name="_Toc366579916"/>
      <w:bookmarkStart w:id="7609" w:name="_Toc366580508"/>
      <w:bookmarkStart w:id="7610" w:name="_Toc366581099"/>
      <w:bookmarkStart w:id="7611" w:name="_Toc366581691"/>
      <w:bookmarkStart w:id="7612" w:name="_Toc351912804"/>
      <w:bookmarkStart w:id="7613" w:name="_Toc351914825"/>
      <w:bookmarkStart w:id="7614" w:name="_Toc351915291"/>
      <w:bookmarkStart w:id="7615" w:name="_Toc361231348"/>
      <w:bookmarkStart w:id="7616" w:name="_Toc361231874"/>
      <w:bookmarkStart w:id="7617" w:name="_Toc362445172"/>
      <w:bookmarkStart w:id="7618" w:name="_Toc363909094"/>
      <w:bookmarkStart w:id="7619" w:name="_Toc364463519"/>
      <w:bookmarkStart w:id="7620" w:name="_Toc366078123"/>
      <w:bookmarkStart w:id="7621" w:name="_Toc366078742"/>
      <w:bookmarkStart w:id="7622" w:name="_Toc366079727"/>
      <w:bookmarkStart w:id="7623" w:name="_Toc366080339"/>
      <w:bookmarkStart w:id="7624" w:name="_Toc366080948"/>
      <w:bookmarkStart w:id="7625" w:name="_Toc366505288"/>
      <w:bookmarkStart w:id="7626" w:name="_Toc366508657"/>
      <w:bookmarkStart w:id="7627" w:name="_Toc366513158"/>
      <w:bookmarkStart w:id="7628" w:name="_Toc366574347"/>
      <w:bookmarkStart w:id="7629" w:name="_Toc366578140"/>
      <w:bookmarkStart w:id="7630" w:name="_Toc366578734"/>
      <w:bookmarkStart w:id="7631" w:name="_Toc366579326"/>
      <w:bookmarkStart w:id="7632" w:name="_Toc366579917"/>
      <w:bookmarkStart w:id="7633" w:name="_Toc366580509"/>
      <w:bookmarkStart w:id="7634" w:name="_Toc366581100"/>
      <w:bookmarkStart w:id="7635" w:name="_Toc366581692"/>
      <w:bookmarkStart w:id="7636" w:name="_Toc351912805"/>
      <w:bookmarkStart w:id="7637" w:name="_Toc351914826"/>
      <w:bookmarkStart w:id="7638" w:name="_Toc351915292"/>
      <w:bookmarkStart w:id="7639" w:name="_Toc361231349"/>
      <w:bookmarkStart w:id="7640" w:name="_Toc361231875"/>
      <w:bookmarkStart w:id="7641" w:name="_Toc362445173"/>
      <w:bookmarkStart w:id="7642" w:name="_Toc363909095"/>
      <w:bookmarkStart w:id="7643" w:name="_Toc364463520"/>
      <w:bookmarkStart w:id="7644" w:name="_Toc366078124"/>
      <w:bookmarkStart w:id="7645" w:name="_Toc366078743"/>
      <w:bookmarkStart w:id="7646" w:name="_Toc366079728"/>
      <w:bookmarkStart w:id="7647" w:name="_Toc366080340"/>
      <w:bookmarkStart w:id="7648" w:name="_Toc366080949"/>
      <w:bookmarkStart w:id="7649" w:name="_Toc366505289"/>
      <w:bookmarkStart w:id="7650" w:name="_Toc366508658"/>
      <w:bookmarkStart w:id="7651" w:name="_Toc366513159"/>
      <w:bookmarkStart w:id="7652" w:name="_Toc366574348"/>
      <w:bookmarkStart w:id="7653" w:name="_Toc366578141"/>
      <w:bookmarkStart w:id="7654" w:name="_Toc366578735"/>
      <w:bookmarkStart w:id="7655" w:name="_Toc366579327"/>
      <w:bookmarkStart w:id="7656" w:name="_Toc366579918"/>
      <w:bookmarkStart w:id="7657" w:name="_Toc366580510"/>
      <w:bookmarkStart w:id="7658" w:name="_Toc366581101"/>
      <w:bookmarkStart w:id="7659" w:name="_Toc366581693"/>
      <w:bookmarkStart w:id="7660" w:name="_Toc351912806"/>
      <w:bookmarkStart w:id="7661" w:name="_Toc351914827"/>
      <w:bookmarkStart w:id="7662" w:name="_Toc351915293"/>
      <w:bookmarkStart w:id="7663" w:name="_Toc361231350"/>
      <w:bookmarkStart w:id="7664" w:name="_Toc361231876"/>
      <w:bookmarkStart w:id="7665" w:name="_Toc362445174"/>
      <w:bookmarkStart w:id="7666" w:name="_Toc363909096"/>
      <w:bookmarkStart w:id="7667" w:name="_Toc364463521"/>
      <w:bookmarkStart w:id="7668" w:name="_Toc366078125"/>
      <w:bookmarkStart w:id="7669" w:name="_Toc366078744"/>
      <w:bookmarkStart w:id="7670" w:name="_Toc366079729"/>
      <w:bookmarkStart w:id="7671" w:name="_Toc366080341"/>
      <w:bookmarkStart w:id="7672" w:name="_Toc366080950"/>
      <w:bookmarkStart w:id="7673" w:name="_Toc366505290"/>
      <w:bookmarkStart w:id="7674" w:name="_Toc366508659"/>
      <w:bookmarkStart w:id="7675" w:name="_Toc366513160"/>
      <w:bookmarkStart w:id="7676" w:name="_Toc366574349"/>
      <w:bookmarkStart w:id="7677" w:name="_Toc366578142"/>
      <w:bookmarkStart w:id="7678" w:name="_Toc366578736"/>
      <w:bookmarkStart w:id="7679" w:name="_Toc366579328"/>
      <w:bookmarkStart w:id="7680" w:name="_Toc366579919"/>
      <w:bookmarkStart w:id="7681" w:name="_Toc366580511"/>
      <w:bookmarkStart w:id="7682" w:name="_Toc366581102"/>
      <w:bookmarkStart w:id="7683" w:name="_Toc366581694"/>
      <w:bookmarkStart w:id="7684" w:name="_Toc351912807"/>
      <w:bookmarkStart w:id="7685" w:name="_Toc351914828"/>
      <w:bookmarkStart w:id="7686" w:name="_Toc351915294"/>
      <w:bookmarkStart w:id="7687" w:name="_Toc361231351"/>
      <w:bookmarkStart w:id="7688" w:name="_Toc361231877"/>
      <w:bookmarkStart w:id="7689" w:name="_Toc362445175"/>
      <w:bookmarkStart w:id="7690" w:name="_Toc363909097"/>
      <w:bookmarkStart w:id="7691" w:name="_Toc364463522"/>
      <w:bookmarkStart w:id="7692" w:name="_Toc366078126"/>
      <w:bookmarkStart w:id="7693" w:name="_Toc366078745"/>
      <w:bookmarkStart w:id="7694" w:name="_Toc366079730"/>
      <w:bookmarkStart w:id="7695" w:name="_Toc366080342"/>
      <w:bookmarkStart w:id="7696" w:name="_Toc366080951"/>
      <w:bookmarkStart w:id="7697" w:name="_Toc366505291"/>
      <w:bookmarkStart w:id="7698" w:name="_Toc366508660"/>
      <w:bookmarkStart w:id="7699" w:name="_Toc366513161"/>
      <w:bookmarkStart w:id="7700" w:name="_Toc366574350"/>
      <w:bookmarkStart w:id="7701" w:name="_Toc366578143"/>
      <w:bookmarkStart w:id="7702" w:name="_Toc366578737"/>
      <w:bookmarkStart w:id="7703" w:name="_Toc366579329"/>
      <w:bookmarkStart w:id="7704" w:name="_Toc366579920"/>
      <w:bookmarkStart w:id="7705" w:name="_Toc366580512"/>
      <w:bookmarkStart w:id="7706" w:name="_Toc366581103"/>
      <w:bookmarkStart w:id="7707" w:name="_Toc366581695"/>
      <w:bookmarkStart w:id="7708" w:name="_Toc322911681"/>
      <w:bookmarkStart w:id="7709" w:name="_Toc322912220"/>
      <w:bookmarkStart w:id="7710" w:name="_Toc329093069"/>
      <w:bookmarkStart w:id="7711" w:name="_Toc332701582"/>
      <w:bookmarkStart w:id="7712" w:name="_Toc332701886"/>
      <w:bookmarkStart w:id="7713" w:name="_Toc332711685"/>
      <w:bookmarkStart w:id="7714" w:name="_Toc332711987"/>
      <w:bookmarkStart w:id="7715" w:name="_Toc332712288"/>
      <w:bookmarkStart w:id="7716" w:name="_Toc332724204"/>
      <w:bookmarkStart w:id="7717" w:name="_Toc332724504"/>
      <w:bookmarkStart w:id="7718" w:name="_Toc341102800"/>
      <w:bookmarkStart w:id="7719" w:name="_Toc347241535"/>
      <w:bookmarkStart w:id="7720" w:name="_Toc347744728"/>
      <w:bookmarkStart w:id="7721" w:name="_Toc348984511"/>
      <w:bookmarkStart w:id="7722" w:name="_Toc348984816"/>
      <w:bookmarkStart w:id="7723" w:name="_Toc349037980"/>
      <w:bookmarkStart w:id="7724" w:name="_Toc349038282"/>
      <w:bookmarkStart w:id="7725" w:name="_Toc349042775"/>
      <w:bookmarkStart w:id="7726" w:name="_Toc351912808"/>
      <w:bookmarkStart w:id="7727" w:name="_Toc351914829"/>
      <w:bookmarkStart w:id="7728" w:name="_Toc351915295"/>
      <w:bookmarkStart w:id="7729" w:name="_Toc361231352"/>
      <w:bookmarkStart w:id="7730" w:name="_Toc361231878"/>
      <w:bookmarkStart w:id="7731" w:name="_Toc362445176"/>
      <w:bookmarkStart w:id="7732" w:name="_Toc363909098"/>
      <w:bookmarkStart w:id="7733" w:name="_Toc364463523"/>
      <w:bookmarkStart w:id="7734" w:name="_Toc366078127"/>
      <w:bookmarkStart w:id="7735" w:name="_Toc366078746"/>
      <w:bookmarkStart w:id="7736" w:name="_Toc366079731"/>
      <w:bookmarkStart w:id="7737" w:name="_Toc366080343"/>
      <w:bookmarkStart w:id="7738" w:name="_Toc366080952"/>
      <w:bookmarkStart w:id="7739" w:name="_Toc366505292"/>
      <w:bookmarkStart w:id="7740" w:name="_Toc366508661"/>
      <w:bookmarkStart w:id="7741" w:name="_Toc366513162"/>
      <w:bookmarkStart w:id="7742" w:name="_Toc366574351"/>
      <w:bookmarkStart w:id="7743" w:name="_Toc366578144"/>
      <w:bookmarkStart w:id="7744" w:name="_Toc366578738"/>
      <w:bookmarkStart w:id="7745" w:name="_Toc366579330"/>
      <w:bookmarkStart w:id="7746" w:name="_Toc366579921"/>
      <w:bookmarkStart w:id="7747" w:name="_Toc366580513"/>
      <w:bookmarkStart w:id="7748" w:name="_Toc366581104"/>
      <w:bookmarkStart w:id="7749" w:name="_Toc366581696"/>
      <w:bookmarkStart w:id="7750" w:name="_Toc351912809"/>
      <w:bookmarkStart w:id="7751" w:name="_Toc351914830"/>
      <w:bookmarkStart w:id="7752" w:name="_Toc351915296"/>
      <w:bookmarkStart w:id="7753" w:name="_Toc361231353"/>
      <w:bookmarkStart w:id="7754" w:name="_Toc361231879"/>
      <w:bookmarkStart w:id="7755" w:name="_Toc362445177"/>
      <w:bookmarkStart w:id="7756" w:name="_Toc363909099"/>
      <w:bookmarkStart w:id="7757" w:name="_Toc364463524"/>
      <w:bookmarkStart w:id="7758" w:name="_Toc366078128"/>
      <w:bookmarkStart w:id="7759" w:name="_Toc366078747"/>
      <w:bookmarkStart w:id="7760" w:name="_Toc366079732"/>
      <w:bookmarkStart w:id="7761" w:name="_Toc366080344"/>
      <w:bookmarkStart w:id="7762" w:name="_Toc366080953"/>
      <w:bookmarkStart w:id="7763" w:name="_Toc366505293"/>
      <w:bookmarkStart w:id="7764" w:name="_Toc366508662"/>
      <w:bookmarkStart w:id="7765" w:name="_Toc366513163"/>
      <w:bookmarkStart w:id="7766" w:name="_Toc366574352"/>
      <w:bookmarkStart w:id="7767" w:name="_Toc366578145"/>
      <w:bookmarkStart w:id="7768" w:name="_Toc366578739"/>
      <w:bookmarkStart w:id="7769" w:name="_Toc366579331"/>
      <w:bookmarkStart w:id="7770" w:name="_Toc366579922"/>
      <w:bookmarkStart w:id="7771" w:name="_Toc366580514"/>
      <w:bookmarkStart w:id="7772" w:name="_Toc366581105"/>
      <w:bookmarkStart w:id="7773" w:name="_Toc366581697"/>
      <w:bookmarkStart w:id="7774" w:name="_Toc351912810"/>
      <w:bookmarkStart w:id="7775" w:name="_Toc351914831"/>
      <w:bookmarkStart w:id="7776" w:name="_Toc351915297"/>
      <w:bookmarkStart w:id="7777" w:name="_Toc361231354"/>
      <w:bookmarkStart w:id="7778" w:name="_Toc361231880"/>
      <w:bookmarkStart w:id="7779" w:name="_Toc362445178"/>
      <w:bookmarkStart w:id="7780" w:name="_Toc363909100"/>
      <w:bookmarkStart w:id="7781" w:name="_Toc364463525"/>
      <w:bookmarkStart w:id="7782" w:name="_Toc366078129"/>
      <w:bookmarkStart w:id="7783" w:name="_Toc366078748"/>
      <w:bookmarkStart w:id="7784" w:name="_Toc366079733"/>
      <w:bookmarkStart w:id="7785" w:name="_Toc366080345"/>
      <w:bookmarkStart w:id="7786" w:name="_Toc366080954"/>
      <w:bookmarkStart w:id="7787" w:name="_Toc366505294"/>
      <w:bookmarkStart w:id="7788" w:name="_Toc366508663"/>
      <w:bookmarkStart w:id="7789" w:name="_Toc366513164"/>
      <w:bookmarkStart w:id="7790" w:name="_Toc366574353"/>
      <w:bookmarkStart w:id="7791" w:name="_Toc366578146"/>
      <w:bookmarkStart w:id="7792" w:name="_Toc366578740"/>
      <w:bookmarkStart w:id="7793" w:name="_Toc366579332"/>
      <w:bookmarkStart w:id="7794" w:name="_Toc366579923"/>
      <w:bookmarkStart w:id="7795" w:name="_Toc366580515"/>
      <w:bookmarkStart w:id="7796" w:name="_Toc366581106"/>
      <w:bookmarkStart w:id="7797" w:name="_Toc366581698"/>
      <w:bookmarkStart w:id="7798" w:name="_Toc351912811"/>
      <w:bookmarkStart w:id="7799" w:name="_Toc351914832"/>
      <w:bookmarkStart w:id="7800" w:name="_Toc351915298"/>
      <w:bookmarkStart w:id="7801" w:name="_Toc361231355"/>
      <w:bookmarkStart w:id="7802" w:name="_Toc361231881"/>
      <w:bookmarkStart w:id="7803" w:name="_Toc362445179"/>
      <w:bookmarkStart w:id="7804" w:name="_Toc363909101"/>
      <w:bookmarkStart w:id="7805" w:name="_Toc364463526"/>
      <w:bookmarkStart w:id="7806" w:name="_Toc366078130"/>
      <w:bookmarkStart w:id="7807" w:name="_Toc366078749"/>
      <w:bookmarkStart w:id="7808" w:name="_Toc366079734"/>
      <w:bookmarkStart w:id="7809" w:name="_Toc366080346"/>
      <w:bookmarkStart w:id="7810" w:name="_Toc366080955"/>
      <w:bookmarkStart w:id="7811" w:name="_Toc366505295"/>
      <w:bookmarkStart w:id="7812" w:name="_Toc366508664"/>
      <w:bookmarkStart w:id="7813" w:name="_Toc366513165"/>
      <w:bookmarkStart w:id="7814" w:name="_Toc366574354"/>
      <w:bookmarkStart w:id="7815" w:name="_Toc366578147"/>
      <w:bookmarkStart w:id="7816" w:name="_Toc366578741"/>
      <w:bookmarkStart w:id="7817" w:name="_Toc366579333"/>
      <w:bookmarkStart w:id="7818" w:name="_Toc366579924"/>
      <w:bookmarkStart w:id="7819" w:name="_Toc366580516"/>
      <w:bookmarkStart w:id="7820" w:name="_Toc366581107"/>
      <w:bookmarkStart w:id="7821" w:name="_Toc366581699"/>
      <w:bookmarkStart w:id="7822" w:name="_Toc351912812"/>
      <w:bookmarkStart w:id="7823" w:name="_Toc351914833"/>
      <w:bookmarkStart w:id="7824" w:name="_Toc351915299"/>
      <w:bookmarkStart w:id="7825" w:name="_Toc361231356"/>
      <w:bookmarkStart w:id="7826" w:name="_Toc361231882"/>
      <w:bookmarkStart w:id="7827" w:name="_Toc362445180"/>
      <w:bookmarkStart w:id="7828" w:name="_Toc363909102"/>
      <w:bookmarkStart w:id="7829" w:name="_Toc364463527"/>
      <w:bookmarkStart w:id="7830" w:name="_Toc366078131"/>
      <w:bookmarkStart w:id="7831" w:name="_Toc366078750"/>
      <w:bookmarkStart w:id="7832" w:name="_Toc366079735"/>
      <w:bookmarkStart w:id="7833" w:name="_Toc366080347"/>
      <w:bookmarkStart w:id="7834" w:name="_Toc366080956"/>
      <w:bookmarkStart w:id="7835" w:name="_Toc366505296"/>
      <w:bookmarkStart w:id="7836" w:name="_Toc366508665"/>
      <w:bookmarkStart w:id="7837" w:name="_Toc366513166"/>
      <w:bookmarkStart w:id="7838" w:name="_Toc366574355"/>
      <w:bookmarkStart w:id="7839" w:name="_Toc366578148"/>
      <w:bookmarkStart w:id="7840" w:name="_Toc366578742"/>
      <w:bookmarkStart w:id="7841" w:name="_Toc366579334"/>
      <w:bookmarkStart w:id="7842" w:name="_Toc366579925"/>
      <w:bookmarkStart w:id="7843" w:name="_Toc366580517"/>
      <w:bookmarkStart w:id="7844" w:name="_Toc366581108"/>
      <w:bookmarkStart w:id="7845" w:name="_Toc366581700"/>
      <w:bookmarkStart w:id="7846" w:name="_Toc351912813"/>
      <w:bookmarkStart w:id="7847" w:name="_Toc351914834"/>
      <w:bookmarkStart w:id="7848" w:name="_Toc351915300"/>
      <w:bookmarkStart w:id="7849" w:name="_Toc361231357"/>
      <w:bookmarkStart w:id="7850" w:name="_Toc361231883"/>
      <w:bookmarkStart w:id="7851" w:name="_Toc362445181"/>
      <w:bookmarkStart w:id="7852" w:name="_Toc363909103"/>
      <w:bookmarkStart w:id="7853" w:name="_Toc364463528"/>
      <w:bookmarkStart w:id="7854" w:name="_Toc366078132"/>
      <w:bookmarkStart w:id="7855" w:name="_Toc366078751"/>
      <w:bookmarkStart w:id="7856" w:name="_Toc366079736"/>
      <w:bookmarkStart w:id="7857" w:name="_Toc366080348"/>
      <w:bookmarkStart w:id="7858" w:name="_Toc366080957"/>
      <w:bookmarkStart w:id="7859" w:name="_Toc366505297"/>
      <w:bookmarkStart w:id="7860" w:name="_Toc366508666"/>
      <w:bookmarkStart w:id="7861" w:name="_Toc366513167"/>
      <w:bookmarkStart w:id="7862" w:name="_Toc366574356"/>
      <w:bookmarkStart w:id="7863" w:name="_Toc366578149"/>
      <w:bookmarkStart w:id="7864" w:name="_Toc366578743"/>
      <w:bookmarkStart w:id="7865" w:name="_Toc366579335"/>
      <w:bookmarkStart w:id="7866" w:name="_Toc366579926"/>
      <w:bookmarkStart w:id="7867" w:name="_Toc366580518"/>
      <w:bookmarkStart w:id="7868" w:name="_Toc366581109"/>
      <w:bookmarkStart w:id="7869" w:name="_Toc366581701"/>
      <w:bookmarkStart w:id="7870" w:name="_Toc351912814"/>
      <w:bookmarkStart w:id="7871" w:name="_Toc351914835"/>
      <w:bookmarkStart w:id="7872" w:name="_Toc351915301"/>
      <w:bookmarkStart w:id="7873" w:name="_Toc361231358"/>
      <w:bookmarkStart w:id="7874" w:name="_Toc361231884"/>
      <w:bookmarkStart w:id="7875" w:name="_Toc362445182"/>
      <w:bookmarkStart w:id="7876" w:name="_Toc363909104"/>
      <w:bookmarkStart w:id="7877" w:name="_Toc364463529"/>
      <w:bookmarkStart w:id="7878" w:name="_Toc366078133"/>
      <w:bookmarkStart w:id="7879" w:name="_Toc366078752"/>
      <w:bookmarkStart w:id="7880" w:name="_Toc366079737"/>
      <w:bookmarkStart w:id="7881" w:name="_Toc366080349"/>
      <w:bookmarkStart w:id="7882" w:name="_Toc366080958"/>
      <w:bookmarkStart w:id="7883" w:name="_Toc366505298"/>
      <w:bookmarkStart w:id="7884" w:name="_Toc366508667"/>
      <w:bookmarkStart w:id="7885" w:name="_Toc366513168"/>
      <w:bookmarkStart w:id="7886" w:name="_Toc366574357"/>
      <w:bookmarkStart w:id="7887" w:name="_Toc366578150"/>
      <w:bookmarkStart w:id="7888" w:name="_Toc366578744"/>
      <w:bookmarkStart w:id="7889" w:name="_Toc366579336"/>
      <w:bookmarkStart w:id="7890" w:name="_Toc366579927"/>
      <w:bookmarkStart w:id="7891" w:name="_Toc366580519"/>
      <w:bookmarkStart w:id="7892" w:name="_Toc366581110"/>
      <w:bookmarkStart w:id="7893" w:name="_Toc366581702"/>
      <w:bookmarkStart w:id="7894" w:name="_Toc351912815"/>
      <w:bookmarkStart w:id="7895" w:name="_Toc351914836"/>
      <w:bookmarkStart w:id="7896" w:name="_Toc351915302"/>
      <w:bookmarkStart w:id="7897" w:name="_Toc361231359"/>
      <w:bookmarkStart w:id="7898" w:name="_Toc361231885"/>
      <w:bookmarkStart w:id="7899" w:name="_Toc362445183"/>
      <w:bookmarkStart w:id="7900" w:name="_Toc363909105"/>
      <w:bookmarkStart w:id="7901" w:name="_Toc364463530"/>
      <w:bookmarkStart w:id="7902" w:name="_Toc366078134"/>
      <w:bookmarkStart w:id="7903" w:name="_Toc366078753"/>
      <w:bookmarkStart w:id="7904" w:name="_Toc366079738"/>
      <w:bookmarkStart w:id="7905" w:name="_Toc366080350"/>
      <w:bookmarkStart w:id="7906" w:name="_Toc366080959"/>
      <w:bookmarkStart w:id="7907" w:name="_Toc366505299"/>
      <w:bookmarkStart w:id="7908" w:name="_Toc366508668"/>
      <w:bookmarkStart w:id="7909" w:name="_Toc366513169"/>
      <w:bookmarkStart w:id="7910" w:name="_Toc366574358"/>
      <w:bookmarkStart w:id="7911" w:name="_Toc366578151"/>
      <w:bookmarkStart w:id="7912" w:name="_Toc366578745"/>
      <w:bookmarkStart w:id="7913" w:name="_Toc366579337"/>
      <w:bookmarkStart w:id="7914" w:name="_Toc366579928"/>
      <w:bookmarkStart w:id="7915" w:name="_Toc366580520"/>
      <w:bookmarkStart w:id="7916" w:name="_Toc366581111"/>
      <w:bookmarkStart w:id="7917" w:name="_Toc366581703"/>
      <w:bookmarkStart w:id="7918" w:name="_Toc351912816"/>
      <w:bookmarkStart w:id="7919" w:name="_Toc351914837"/>
      <w:bookmarkStart w:id="7920" w:name="_Toc351915303"/>
      <w:bookmarkStart w:id="7921" w:name="_Toc361231360"/>
      <w:bookmarkStart w:id="7922" w:name="_Toc361231886"/>
      <w:bookmarkStart w:id="7923" w:name="_Toc362445184"/>
      <w:bookmarkStart w:id="7924" w:name="_Toc363909106"/>
      <w:bookmarkStart w:id="7925" w:name="_Toc364463531"/>
      <w:bookmarkStart w:id="7926" w:name="_Toc366078135"/>
      <w:bookmarkStart w:id="7927" w:name="_Toc366078754"/>
      <w:bookmarkStart w:id="7928" w:name="_Toc366079739"/>
      <w:bookmarkStart w:id="7929" w:name="_Toc366080351"/>
      <w:bookmarkStart w:id="7930" w:name="_Toc366080960"/>
      <w:bookmarkStart w:id="7931" w:name="_Toc366505300"/>
      <w:bookmarkStart w:id="7932" w:name="_Toc366508669"/>
      <w:bookmarkStart w:id="7933" w:name="_Toc366513170"/>
      <w:bookmarkStart w:id="7934" w:name="_Toc366574359"/>
      <w:bookmarkStart w:id="7935" w:name="_Toc366578152"/>
      <w:bookmarkStart w:id="7936" w:name="_Toc366578746"/>
      <w:bookmarkStart w:id="7937" w:name="_Toc366579338"/>
      <w:bookmarkStart w:id="7938" w:name="_Toc366579929"/>
      <w:bookmarkStart w:id="7939" w:name="_Toc366580521"/>
      <w:bookmarkStart w:id="7940" w:name="_Toc366581112"/>
      <w:bookmarkStart w:id="7941" w:name="_Toc366581704"/>
      <w:bookmarkStart w:id="7942" w:name="_Toc351912817"/>
      <w:bookmarkStart w:id="7943" w:name="_Toc351914838"/>
      <w:bookmarkStart w:id="7944" w:name="_Toc351915304"/>
      <w:bookmarkStart w:id="7945" w:name="_Toc361231361"/>
      <w:bookmarkStart w:id="7946" w:name="_Toc361231887"/>
      <w:bookmarkStart w:id="7947" w:name="_Toc362445185"/>
      <w:bookmarkStart w:id="7948" w:name="_Toc363909107"/>
      <w:bookmarkStart w:id="7949" w:name="_Toc364463532"/>
      <w:bookmarkStart w:id="7950" w:name="_Toc366078136"/>
      <w:bookmarkStart w:id="7951" w:name="_Toc366078755"/>
      <w:bookmarkStart w:id="7952" w:name="_Toc366079740"/>
      <w:bookmarkStart w:id="7953" w:name="_Toc366080352"/>
      <w:bookmarkStart w:id="7954" w:name="_Toc366080961"/>
      <w:bookmarkStart w:id="7955" w:name="_Toc366505301"/>
      <w:bookmarkStart w:id="7956" w:name="_Toc366508670"/>
      <w:bookmarkStart w:id="7957" w:name="_Toc366513171"/>
      <w:bookmarkStart w:id="7958" w:name="_Toc366574360"/>
      <w:bookmarkStart w:id="7959" w:name="_Toc366578153"/>
      <w:bookmarkStart w:id="7960" w:name="_Toc366578747"/>
      <w:bookmarkStart w:id="7961" w:name="_Toc366579339"/>
      <w:bookmarkStart w:id="7962" w:name="_Toc366579930"/>
      <w:bookmarkStart w:id="7963" w:name="_Toc366580522"/>
      <w:bookmarkStart w:id="7964" w:name="_Toc366581113"/>
      <w:bookmarkStart w:id="7965" w:name="_Toc366581705"/>
      <w:bookmarkStart w:id="7966" w:name="_Toc351912818"/>
      <w:bookmarkStart w:id="7967" w:name="_Toc351914839"/>
      <w:bookmarkStart w:id="7968" w:name="_Toc351915305"/>
      <w:bookmarkStart w:id="7969" w:name="_Toc361231362"/>
      <w:bookmarkStart w:id="7970" w:name="_Toc361231888"/>
      <w:bookmarkStart w:id="7971" w:name="_Toc362445186"/>
      <w:bookmarkStart w:id="7972" w:name="_Toc363909108"/>
      <w:bookmarkStart w:id="7973" w:name="_Toc364463533"/>
      <w:bookmarkStart w:id="7974" w:name="_Toc366078137"/>
      <w:bookmarkStart w:id="7975" w:name="_Toc366078756"/>
      <w:bookmarkStart w:id="7976" w:name="_Toc366079741"/>
      <w:bookmarkStart w:id="7977" w:name="_Toc366080353"/>
      <w:bookmarkStart w:id="7978" w:name="_Toc366080962"/>
      <w:bookmarkStart w:id="7979" w:name="_Toc366505302"/>
      <w:bookmarkStart w:id="7980" w:name="_Toc366508671"/>
      <w:bookmarkStart w:id="7981" w:name="_Toc366513172"/>
      <w:bookmarkStart w:id="7982" w:name="_Toc366574361"/>
      <w:bookmarkStart w:id="7983" w:name="_Toc366578154"/>
      <w:bookmarkStart w:id="7984" w:name="_Toc366578748"/>
      <w:bookmarkStart w:id="7985" w:name="_Toc366579340"/>
      <w:bookmarkStart w:id="7986" w:name="_Toc366579931"/>
      <w:bookmarkStart w:id="7987" w:name="_Toc366580523"/>
      <w:bookmarkStart w:id="7988" w:name="_Toc366581114"/>
      <w:bookmarkStart w:id="7989" w:name="_Toc366581706"/>
      <w:bookmarkStart w:id="7990" w:name="_Toc351912819"/>
      <w:bookmarkStart w:id="7991" w:name="_Toc351914840"/>
      <w:bookmarkStart w:id="7992" w:name="_Toc351915306"/>
      <w:bookmarkStart w:id="7993" w:name="_Toc361231363"/>
      <w:bookmarkStart w:id="7994" w:name="_Toc361231889"/>
      <w:bookmarkStart w:id="7995" w:name="_Toc362445187"/>
      <w:bookmarkStart w:id="7996" w:name="_Toc363909109"/>
      <w:bookmarkStart w:id="7997" w:name="_Toc364463534"/>
      <w:bookmarkStart w:id="7998" w:name="_Toc366078138"/>
      <w:bookmarkStart w:id="7999" w:name="_Toc366078757"/>
      <w:bookmarkStart w:id="8000" w:name="_Toc366079742"/>
      <w:bookmarkStart w:id="8001" w:name="_Toc366080354"/>
      <w:bookmarkStart w:id="8002" w:name="_Toc366080963"/>
      <w:bookmarkStart w:id="8003" w:name="_Toc366505303"/>
      <w:bookmarkStart w:id="8004" w:name="_Toc366508672"/>
      <w:bookmarkStart w:id="8005" w:name="_Toc366513173"/>
      <w:bookmarkStart w:id="8006" w:name="_Toc366574362"/>
      <w:bookmarkStart w:id="8007" w:name="_Toc366578155"/>
      <w:bookmarkStart w:id="8008" w:name="_Toc366578749"/>
      <w:bookmarkStart w:id="8009" w:name="_Toc366579341"/>
      <w:bookmarkStart w:id="8010" w:name="_Toc366579932"/>
      <w:bookmarkStart w:id="8011" w:name="_Toc366580524"/>
      <w:bookmarkStart w:id="8012" w:name="_Toc366581115"/>
      <w:bookmarkStart w:id="8013" w:name="_Toc366581707"/>
      <w:bookmarkStart w:id="8014" w:name="_Toc351912820"/>
      <w:bookmarkStart w:id="8015" w:name="_Toc351914841"/>
      <w:bookmarkStart w:id="8016" w:name="_Toc351915307"/>
      <w:bookmarkStart w:id="8017" w:name="_Toc361231364"/>
      <w:bookmarkStart w:id="8018" w:name="_Toc361231890"/>
      <w:bookmarkStart w:id="8019" w:name="_Toc362445188"/>
      <w:bookmarkStart w:id="8020" w:name="_Toc363909110"/>
      <w:bookmarkStart w:id="8021" w:name="_Toc364463535"/>
      <w:bookmarkStart w:id="8022" w:name="_Toc366078139"/>
      <w:bookmarkStart w:id="8023" w:name="_Toc366078758"/>
      <w:bookmarkStart w:id="8024" w:name="_Toc366079743"/>
      <w:bookmarkStart w:id="8025" w:name="_Toc366080355"/>
      <w:bookmarkStart w:id="8026" w:name="_Toc366080964"/>
      <w:bookmarkStart w:id="8027" w:name="_Toc366505304"/>
      <w:bookmarkStart w:id="8028" w:name="_Toc366508673"/>
      <w:bookmarkStart w:id="8029" w:name="_Toc366513174"/>
      <w:bookmarkStart w:id="8030" w:name="_Toc366574363"/>
      <w:bookmarkStart w:id="8031" w:name="_Toc366578156"/>
      <w:bookmarkStart w:id="8032" w:name="_Toc366578750"/>
      <w:bookmarkStart w:id="8033" w:name="_Toc366579342"/>
      <w:bookmarkStart w:id="8034" w:name="_Toc366579933"/>
      <w:bookmarkStart w:id="8035" w:name="_Toc366580525"/>
      <w:bookmarkStart w:id="8036" w:name="_Toc366581116"/>
      <w:bookmarkStart w:id="8037" w:name="_Toc366581708"/>
      <w:bookmarkStart w:id="8038" w:name="_Toc351912821"/>
      <w:bookmarkStart w:id="8039" w:name="_Toc351914842"/>
      <w:bookmarkStart w:id="8040" w:name="_Toc351915308"/>
      <w:bookmarkStart w:id="8041" w:name="_Toc361231365"/>
      <w:bookmarkStart w:id="8042" w:name="_Toc361231891"/>
      <w:bookmarkStart w:id="8043" w:name="_Toc362445189"/>
      <w:bookmarkStart w:id="8044" w:name="_Toc363909111"/>
      <w:bookmarkStart w:id="8045" w:name="_Toc364463536"/>
      <w:bookmarkStart w:id="8046" w:name="_Toc366078140"/>
      <w:bookmarkStart w:id="8047" w:name="_Toc366078759"/>
      <w:bookmarkStart w:id="8048" w:name="_Toc366079744"/>
      <w:bookmarkStart w:id="8049" w:name="_Toc366080356"/>
      <w:bookmarkStart w:id="8050" w:name="_Toc366080965"/>
      <w:bookmarkStart w:id="8051" w:name="_Toc366505305"/>
      <w:bookmarkStart w:id="8052" w:name="_Toc366508674"/>
      <w:bookmarkStart w:id="8053" w:name="_Toc366513175"/>
      <w:bookmarkStart w:id="8054" w:name="_Toc366574364"/>
      <w:bookmarkStart w:id="8055" w:name="_Toc366578157"/>
      <w:bookmarkStart w:id="8056" w:name="_Toc366578751"/>
      <w:bookmarkStart w:id="8057" w:name="_Toc366579343"/>
      <w:bookmarkStart w:id="8058" w:name="_Toc366579934"/>
      <w:bookmarkStart w:id="8059" w:name="_Toc366580526"/>
      <w:bookmarkStart w:id="8060" w:name="_Toc366581117"/>
      <w:bookmarkStart w:id="8061" w:name="_Toc366581709"/>
      <w:bookmarkStart w:id="8062" w:name="_Toc351912822"/>
      <w:bookmarkStart w:id="8063" w:name="_Toc351914843"/>
      <w:bookmarkStart w:id="8064" w:name="_Toc351915309"/>
      <w:bookmarkStart w:id="8065" w:name="_Toc361231366"/>
      <w:bookmarkStart w:id="8066" w:name="_Toc361231892"/>
      <w:bookmarkStart w:id="8067" w:name="_Toc362445190"/>
      <w:bookmarkStart w:id="8068" w:name="_Toc363909112"/>
      <w:bookmarkStart w:id="8069" w:name="_Toc364463537"/>
      <w:bookmarkStart w:id="8070" w:name="_Toc366078141"/>
      <w:bookmarkStart w:id="8071" w:name="_Toc366078760"/>
      <w:bookmarkStart w:id="8072" w:name="_Toc366079745"/>
      <w:bookmarkStart w:id="8073" w:name="_Toc366080357"/>
      <w:bookmarkStart w:id="8074" w:name="_Toc366080966"/>
      <w:bookmarkStart w:id="8075" w:name="_Toc366505306"/>
      <w:bookmarkStart w:id="8076" w:name="_Toc366508675"/>
      <w:bookmarkStart w:id="8077" w:name="_Toc366513176"/>
      <w:bookmarkStart w:id="8078" w:name="_Toc366574365"/>
      <w:bookmarkStart w:id="8079" w:name="_Toc366578158"/>
      <w:bookmarkStart w:id="8080" w:name="_Toc366578752"/>
      <w:bookmarkStart w:id="8081" w:name="_Toc366579344"/>
      <w:bookmarkStart w:id="8082" w:name="_Toc366579935"/>
      <w:bookmarkStart w:id="8083" w:name="_Toc366580527"/>
      <w:bookmarkStart w:id="8084" w:name="_Toc366581118"/>
      <w:bookmarkStart w:id="8085" w:name="_Toc366581710"/>
      <w:bookmarkStart w:id="8086" w:name="_Toc351912823"/>
      <w:bookmarkStart w:id="8087" w:name="_Toc351914844"/>
      <w:bookmarkStart w:id="8088" w:name="_Toc351915310"/>
      <w:bookmarkStart w:id="8089" w:name="_Toc361231367"/>
      <w:bookmarkStart w:id="8090" w:name="_Toc361231893"/>
      <w:bookmarkStart w:id="8091" w:name="_Toc362445191"/>
      <w:bookmarkStart w:id="8092" w:name="_Toc363909113"/>
      <w:bookmarkStart w:id="8093" w:name="_Toc364463538"/>
      <w:bookmarkStart w:id="8094" w:name="_Toc366078142"/>
      <w:bookmarkStart w:id="8095" w:name="_Toc366078761"/>
      <w:bookmarkStart w:id="8096" w:name="_Toc366079746"/>
      <w:bookmarkStart w:id="8097" w:name="_Toc366080358"/>
      <w:bookmarkStart w:id="8098" w:name="_Toc366080967"/>
      <w:bookmarkStart w:id="8099" w:name="_Toc366505307"/>
      <w:bookmarkStart w:id="8100" w:name="_Toc366508676"/>
      <w:bookmarkStart w:id="8101" w:name="_Toc366513177"/>
      <w:bookmarkStart w:id="8102" w:name="_Toc366574366"/>
      <w:bookmarkStart w:id="8103" w:name="_Toc366578159"/>
      <w:bookmarkStart w:id="8104" w:name="_Toc366578753"/>
      <w:bookmarkStart w:id="8105" w:name="_Toc366579345"/>
      <w:bookmarkStart w:id="8106" w:name="_Toc366579936"/>
      <w:bookmarkStart w:id="8107" w:name="_Toc366580528"/>
      <w:bookmarkStart w:id="8108" w:name="_Toc366581119"/>
      <w:bookmarkStart w:id="8109" w:name="_Toc366581711"/>
      <w:bookmarkStart w:id="8110" w:name="_Toc351912824"/>
      <w:bookmarkStart w:id="8111" w:name="_Toc351914845"/>
      <w:bookmarkStart w:id="8112" w:name="_Toc351915311"/>
      <w:bookmarkStart w:id="8113" w:name="_Toc361231368"/>
      <w:bookmarkStart w:id="8114" w:name="_Toc361231894"/>
      <w:bookmarkStart w:id="8115" w:name="_Toc362445192"/>
      <w:bookmarkStart w:id="8116" w:name="_Toc363909114"/>
      <w:bookmarkStart w:id="8117" w:name="_Toc364463539"/>
      <w:bookmarkStart w:id="8118" w:name="_Toc366078143"/>
      <w:bookmarkStart w:id="8119" w:name="_Toc366078762"/>
      <w:bookmarkStart w:id="8120" w:name="_Toc366079747"/>
      <w:bookmarkStart w:id="8121" w:name="_Toc366080359"/>
      <w:bookmarkStart w:id="8122" w:name="_Toc366080968"/>
      <w:bookmarkStart w:id="8123" w:name="_Toc366505308"/>
      <w:bookmarkStart w:id="8124" w:name="_Toc366508677"/>
      <w:bookmarkStart w:id="8125" w:name="_Toc366513178"/>
      <w:bookmarkStart w:id="8126" w:name="_Toc366574367"/>
      <w:bookmarkStart w:id="8127" w:name="_Toc366578160"/>
      <w:bookmarkStart w:id="8128" w:name="_Toc366578754"/>
      <w:bookmarkStart w:id="8129" w:name="_Toc366579346"/>
      <w:bookmarkStart w:id="8130" w:name="_Toc366579937"/>
      <w:bookmarkStart w:id="8131" w:name="_Toc366580529"/>
      <w:bookmarkStart w:id="8132" w:name="_Toc366581120"/>
      <w:bookmarkStart w:id="8133" w:name="_Toc366581712"/>
      <w:bookmarkStart w:id="8134" w:name="_Toc351912825"/>
      <w:bookmarkStart w:id="8135" w:name="_Toc351914846"/>
      <w:bookmarkStart w:id="8136" w:name="_Toc351915312"/>
      <w:bookmarkStart w:id="8137" w:name="_Toc361231369"/>
      <w:bookmarkStart w:id="8138" w:name="_Toc361231895"/>
      <w:bookmarkStart w:id="8139" w:name="_Toc362445193"/>
      <w:bookmarkStart w:id="8140" w:name="_Toc363909115"/>
      <w:bookmarkStart w:id="8141" w:name="_Toc364463540"/>
      <w:bookmarkStart w:id="8142" w:name="_Toc366078144"/>
      <w:bookmarkStart w:id="8143" w:name="_Toc366078763"/>
      <w:bookmarkStart w:id="8144" w:name="_Toc366079748"/>
      <w:bookmarkStart w:id="8145" w:name="_Toc366080360"/>
      <w:bookmarkStart w:id="8146" w:name="_Toc366080969"/>
      <w:bookmarkStart w:id="8147" w:name="_Toc366505309"/>
      <w:bookmarkStart w:id="8148" w:name="_Toc366508678"/>
      <w:bookmarkStart w:id="8149" w:name="_Toc366513179"/>
      <w:bookmarkStart w:id="8150" w:name="_Toc366574368"/>
      <w:bookmarkStart w:id="8151" w:name="_Toc366578161"/>
      <w:bookmarkStart w:id="8152" w:name="_Toc366578755"/>
      <w:bookmarkStart w:id="8153" w:name="_Toc366579347"/>
      <w:bookmarkStart w:id="8154" w:name="_Toc366579938"/>
      <w:bookmarkStart w:id="8155" w:name="_Toc366580530"/>
      <w:bookmarkStart w:id="8156" w:name="_Toc366581121"/>
      <w:bookmarkStart w:id="8157" w:name="_Toc366581713"/>
      <w:bookmarkStart w:id="8158" w:name="_Toc351912826"/>
      <w:bookmarkStart w:id="8159" w:name="_Toc351914847"/>
      <w:bookmarkStart w:id="8160" w:name="_Toc351915313"/>
      <w:bookmarkStart w:id="8161" w:name="_Toc361231370"/>
      <w:bookmarkStart w:id="8162" w:name="_Toc361231896"/>
      <w:bookmarkStart w:id="8163" w:name="_Toc362445194"/>
      <w:bookmarkStart w:id="8164" w:name="_Toc363909116"/>
      <w:bookmarkStart w:id="8165" w:name="_Toc364463541"/>
      <w:bookmarkStart w:id="8166" w:name="_Toc366078145"/>
      <w:bookmarkStart w:id="8167" w:name="_Toc366078764"/>
      <w:bookmarkStart w:id="8168" w:name="_Toc366079749"/>
      <w:bookmarkStart w:id="8169" w:name="_Toc366080361"/>
      <w:bookmarkStart w:id="8170" w:name="_Toc366080970"/>
      <w:bookmarkStart w:id="8171" w:name="_Toc366505310"/>
      <w:bookmarkStart w:id="8172" w:name="_Toc366508679"/>
      <w:bookmarkStart w:id="8173" w:name="_Toc366513180"/>
      <w:bookmarkStart w:id="8174" w:name="_Toc366574369"/>
      <w:bookmarkStart w:id="8175" w:name="_Toc366578162"/>
      <w:bookmarkStart w:id="8176" w:name="_Toc366578756"/>
      <w:bookmarkStart w:id="8177" w:name="_Toc366579348"/>
      <w:bookmarkStart w:id="8178" w:name="_Toc366579939"/>
      <w:bookmarkStart w:id="8179" w:name="_Toc366580531"/>
      <w:bookmarkStart w:id="8180" w:name="_Toc366581122"/>
      <w:bookmarkStart w:id="8181" w:name="_Toc366581714"/>
      <w:bookmarkStart w:id="8182" w:name="_Toc351912827"/>
      <w:bookmarkStart w:id="8183" w:name="_Toc351914848"/>
      <w:bookmarkStart w:id="8184" w:name="_Toc351915314"/>
      <w:bookmarkStart w:id="8185" w:name="_Toc361231371"/>
      <w:bookmarkStart w:id="8186" w:name="_Toc361231897"/>
      <w:bookmarkStart w:id="8187" w:name="_Toc362445195"/>
      <w:bookmarkStart w:id="8188" w:name="_Toc363909117"/>
      <w:bookmarkStart w:id="8189" w:name="_Toc364463542"/>
      <w:bookmarkStart w:id="8190" w:name="_Toc366078146"/>
      <w:bookmarkStart w:id="8191" w:name="_Toc366078765"/>
      <w:bookmarkStart w:id="8192" w:name="_Toc366079750"/>
      <w:bookmarkStart w:id="8193" w:name="_Toc366080362"/>
      <w:bookmarkStart w:id="8194" w:name="_Toc366080971"/>
      <w:bookmarkStart w:id="8195" w:name="_Toc366505311"/>
      <w:bookmarkStart w:id="8196" w:name="_Toc366508680"/>
      <w:bookmarkStart w:id="8197" w:name="_Toc366513181"/>
      <w:bookmarkStart w:id="8198" w:name="_Toc366574370"/>
      <w:bookmarkStart w:id="8199" w:name="_Toc366578163"/>
      <w:bookmarkStart w:id="8200" w:name="_Toc366578757"/>
      <w:bookmarkStart w:id="8201" w:name="_Toc366579349"/>
      <w:bookmarkStart w:id="8202" w:name="_Toc366579940"/>
      <w:bookmarkStart w:id="8203" w:name="_Toc366580532"/>
      <w:bookmarkStart w:id="8204" w:name="_Toc366581123"/>
      <w:bookmarkStart w:id="8205" w:name="_Toc366581715"/>
      <w:bookmarkStart w:id="8206" w:name="_Toc351912828"/>
      <w:bookmarkStart w:id="8207" w:name="_Toc351914849"/>
      <w:bookmarkStart w:id="8208" w:name="_Toc351915315"/>
      <w:bookmarkStart w:id="8209" w:name="_Toc361231372"/>
      <w:bookmarkStart w:id="8210" w:name="_Toc361231898"/>
      <w:bookmarkStart w:id="8211" w:name="_Toc362445196"/>
      <w:bookmarkStart w:id="8212" w:name="_Toc363909118"/>
      <w:bookmarkStart w:id="8213" w:name="_Toc364463543"/>
      <w:bookmarkStart w:id="8214" w:name="_Toc366078147"/>
      <w:bookmarkStart w:id="8215" w:name="_Toc366078766"/>
      <w:bookmarkStart w:id="8216" w:name="_Toc366079751"/>
      <w:bookmarkStart w:id="8217" w:name="_Toc366080363"/>
      <w:bookmarkStart w:id="8218" w:name="_Toc366080972"/>
      <w:bookmarkStart w:id="8219" w:name="_Toc366505312"/>
      <w:bookmarkStart w:id="8220" w:name="_Toc366508681"/>
      <w:bookmarkStart w:id="8221" w:name="_Toc366513182"/>
      <w:bookmarkStart w:id="8222" w:name="_Toc366574371"/>
      <w:bookmarkStart w:id="8223" w:name="_Toc366578164"/>
      <w:bookmarkStart w:id="8224" w:name="_Toc366578758"/>
      <w:bookmarkStart w:id="8225" w:name="_Toc366579350"/>
      <w:bookmarkStart w:id="8226" w:name="_Toc366579941"/>
      <w:bookmarkStart w:id="8227" w:name="_Toc366580533"/>
      <w:bookmarkStart w:id="8228" w:name="_Toc366581124"/>
      <w:bookmarkStart w:id="8229" w:name="_Toc366581716"/>
      <w:bookmarkStart w:id="8230" w:name="_Toc351912829"/>
      <w:bookmarkStart w:id="8231" w:name="_Toc351914850"/>
      <w:bookmarkStart w:id="8232" w:name="_Toc351915316"/>
      <w:bookmarkStart w:id="8233" w:name="_Toc361231373"/>
      <w:bookmarkStart w:id="8234" w:name="_Toc361231899"/>
      <w:bookmarkStart w:id="8235" w:name="_Toc362445197"/>
      <w:bookmarkStart w:id="8236" w:name="_Toc363909119"/>
      <w:bookmarkStart w:id="8237" w:name="_Toc364463544"/>
      <w:bookmarkStart w:id="8238" w:name="_Toc366078148"/>
      <w:bookmarkStart w:id="8239" w:name="_Toc366078767"/>
      <w:bookmarkStart w:id="8240" w:name="_Toc366079752"/>
      <w:bookmarkStart w:id="8241" w:name="_Toc366080364"/>
      <w:bookmarkStart w:id="8242" w:name="_Toc366080973"/>
      <w:bookmarkStart w:id="8243" w:name="_Toc366505313"/>
      <w:bookmarkStart w:id="8244" w:name="_Toc366508682"/>
      <w:bookmarkStart w:id="8245" w:name="_Toc366513183"/>
      <w:bookmarkStart w:id="8246" w:name="_Toc366574372"/>
      <w:bookmarkStart w:id="8247" w:name="_Toc366578165"/>
      <w:bookmarkStart w:id="8248" w:name="_Toc366578759"/>
      <w:bookmarkStart w:id="8249" w:name="_Toc366579351"/>
      <w:bookmarkStart w:id="8250" w:name="_Toc366579942"/>
      <w:bookmarkStart w:id="8251" w:name="_Toc366580534"/>
      <w:bookmarkStart w:id="8252" w:name="_Toc366581125"/>
      <w:bookmarkStart w:id="8253" w:name="_Toc366581717"/>
      <w:bookmarkStart w:id="8254" w:name="_Toc351912830"/>
      <w:bookmarkStart w:id="8255" w:name="_Toc351914851"/>
      <w:bookmarkStart w:id="8256" w:name="_Toc351915317"/>
      <w:bookmarkStart w:id="8257" w:name="_Toc361231374"/>
      <w:bookmarkStart w:id="8258" w:name="_Toc361231900"/>
      <w:bookmarkStart w:id="8259" w:name="_Toc362445198"/>
      <w:bookmarkStart w:id="8260" w:name="_Toc363909120"/>
      <w:bookmarkStart w:id="8261" w:name="_Toc364463545"/>
      <w:bookmarkStart w:id="8262" w:name="_Toc366078149"/>
      <w:bookmarkStart w:id="8263" w:name="_Toc366078768"/>
      <w:bookmarkStart w:id="8264" w:name="_Toc366079753"/>
      <w:bookmarkStart w:id="8265" w:name="_Toc366080365"/>
      <w:bookmarkStart w:id="8266" w:name="_Toc366080974"/>
      <w:bookmarkStart w:id="8267" w:name="_Toc366505314"/>
      <w:bookmarkStart w:id="8268" w:name="_Toc366508683"/>
      <w:bookmarkStart w:id="8269" w:name="_Toc366513184"/>
      <w:bookmarkStart w:id="8270" w:name="_Toc366574373"/>
      <w:bookmarkStart w:id="8271" w:name="_Toc366578166"/>
      <w:bookmarkStart w:id="8272" w:name="_Toc366578760"/>
      <w:bookmarkStart w:id="8273" w:name="_Toc366579352"/>
      <w:bookmarkStart w:id="8274" w:name="_Toc366579943"/>
      <w:bookmarkStart w:id="8275" w:name="_Toc366580535"/>
      <w:bookmarkStart w:id="8276" w:name="_Toc366581126"/>
      <w:bookmarkStart w:id="8277" w:name="_Toc366581718"/>
      <w:bookmarkStart w:id="8278" w:name="_Toc351912831"/>
      <w:bookmarkStart w:id="8279" w:name="_Toc351914852"/>
      <w:bookmarkStart w:id="8280" w:name="_Toc351915318"/>
      <w:bookmarkStart w:id="8281" w:name="_Toc361231375"/>
      <w:bookmarkStart w:id="8282" w:name="_Toc361231901"/>
      <w:bookmarkStart w:id="8283" w:name="_Toc362445199"/>
      <w:bookmarkStart w:id="8284" w:name="_Toc363909121"/>
      <w:bookmarkStart w:id="8285" w:name="_Toc364463546"/>
      <w:bookmarkStart w:id="8286" w:name="_Toc366078150"/>
      <w:bookmarkStart w:id="8287" w:name="_Toc366078769"/>
      <w:bookmarkStart w:id="8288" w:name="_Toc366079754"/>
      <w:bookmarkStart w:id="8289" w:name="_Toc366080366"/>
      <w:bookmarkStart w:id="8290" w:name="_Toc366080975"/>
      <w:bookmarkStart w:id="8291" w:name="_Toc366505315"/>
      <w:bookmarkStart w:id="8292" w:name="_Toc366508684"/>
      <w:bookmarkStart w:id="8293" w:name="_Toc366513185"/>
      <w:bookmarkStart w:id="8294" w:name="_Toc366574374"/>
      <w:bookmarkStart w:id="8295" w:name="_Toc366578167"/>
      <w:bookmarkStart w:id="8296" w:name="_Toc366578761"/>
      <w:bookmarkStart w:id="8297" w:name="_Toc366579353"/>
      <w:bookmarkStart w:id="8298" w:name="_Toc366579944"/>
      <w:bookmarkStart w:id="8299" w:name="_Toc366580536"/>
      <w:bookmarkStart w:id="8300" w:name="_Toc366581127"/>
      <w:bookmarkStart w:id="8301" w:name="_Toc366581719"/>
      <w:bookmarkStart w:id="8302" w:name="_Toc351912832"/>
      <w:bookmarkStart w:id="8303" w:name="_Toc351914853"/>
      <w:bookmarkStart w:id="8304" w:name="_Toc351915319"/>
      <w:bookmarkStart w:id="8305" w:name="_Toc361231376"/>
      <w:bookmarkStart w:id="8306" w:name="_Toc361231902"/>
      <w:bookmarkStart w:id="8307" w:name="_Toc362445200"/>
      <w:bookmarkStart w:id="8308" w:name="_Toc363909122"/>
      <w:bookmarkStart w:id="8309" w:name="_Toc364463547"/>
      <w:bookmarkStart w:id="8310" w:name="_Toc366078151"/>
      <w:bookmarkStart w:id="8311" w:name="_Toc366078770"/>
      <w:bookmarkStart w:id="8312" w:name="_Toc366079755"/>
      <w:bookmarkStart w:id="8313" w:name="_Toc366080367"/>
      <w:bookmarkStart w:id="8314" w:name="_Toc366080976"/>
      <w:bookmarkStart w:id="8315" w:name="_Toc366505316"/>
      <w:bookmarkStart w:id="8316" w:name="_Toc366508685"/>
      <w:bookmarkStart w:id="8317" w:name="_Toc366513186"/>
      <w:bookmarkStart w:id="8318" w:name="_Toc366574375"/>
      <w:bookmarkStart w:id="8319" w:name="_Toc366578168"/>
      <w:bookmarkStart w:id="8320" w:name="_Toc366578762"/>
      <w:bookmarkStart w:id="8321" w:name="_Toc366579354"/>
      <w:bookmarkStart w:id="8322" w:name="_Toc366579945"/>
      <w:bookmarkStart w:id="8323" w:name="_Toc366580537"/>
      <w:bookmarkStart w:id="8324" w:name="_Toc366581128"/>
      <w:bookmarkStart w:id="8325" w:name="_Toc366581720"/>
      <w:bookmarkStart w:id="8326" w:name="_Toc351912833"/>
      <w:bookmarkStart w:id="8327" w:name="_Toc351914854"/>
      <w:bookmarkStart w:id="8328" w:name="_Toc351915320"/>
      <w:bookmarkStart w:id="8329" w:name="_Toc361231377"/>
      <w:bookmarkStart w:id="8330" w:name="_Toc361231903"/>
      <w:bookmarkStart w:id="8331" w:name="_Toc362445201"/>
      <w:bookmarkStart w:id="8332" w:name="_Toc363909123"/>
      <w:bookmarkStart w:id="8333" w:name="_Toc364463548"/>
      <w:bookmarkStart w:id="8334" w:name="_Toc366078152"/>
      <w:bookmarkStart w:id="8335" w:name="_Toc366078771"/>
      <w:bookmarkStart w:id="8336" w:name="_Toc366079756"/>
      <w:bookmarkStart w:id="8337" w:name="_Toc366080368"/>
      <w:bookmarkStart w:id="8338" w:name="_Toc366080977"/>
      <w:bookmarkStart w:id="8339" w:name="_Toc366505317"/>
      <w:bookmarkStart w:id="8340" w:name="_Toc366508686"/>
      <w:bookmarkStart w:id="8341" w:name="_Toc366513187"/>
      <w:bookmarkStart w:id="8342" w:name="_Toc366574376"/>
      <w:bookmarkStart w:id="8343" w:name="_Toc366578169"/>
      <w:bookmarkStart w:id="8344" w:name="_Toc366578763"/>
      <w:bookmarkStart w:id="8345" w:name="_Toc366579355"/>
      <w:bookmarkStart w:id="8346" w:name="_Toc366579946"/>
      <w:bookmarkStart w:id="8347" w:name="_Toc366580538"/>
      <w:bookmarkStart w:id="8348" w:name="_Toc366581129"/>
      <w:bookmarkStart w:id="8349" w:name="_Toc366581721"/>
      <w:bookmarkStart w:id="8350" w:name="_Toc351912834"/>
      <w:bookmarkStart w:id="8351" w:name="_Toc351914855"/>
      <w:bookmarkStart w:id="8352" w:name="_Toc351915321"/>
      <w:bookmarkStart w:id="8353" w:name="_Toc361231378"/>
      <w:bookmarkStart w:id="8354" w:name="_Toc361231904"/>
      <w:bookmarkStart w:id="8355" w:name="_Toc362445202"/>
      <w:bookmarkStart w:id="8356" w:name="_Toc363909124"/>
      <w:bookmarkStart w:id="8357" w:name="_Toc364463549"/>
      <w:bookmarkStart w:id="8358" w:name="_Toc366078153"/>
      <w:bookmarkStart w:id="8359" w:name="_Toc366078772"/>
      <w:bookmarkStart w:id="8360" w:name="_Toc366079757"/>
      <w:bookmarkStart w:id="8361" w:name="_Toc366080369"/>
      <w:bookmarkStart w:id="8362" w:name="_Toc366080978"/>
      <w:bookmarkStart w:id="8363" w:name="_Toc366505318"/>
      <w:bookmarkStart w:id="8364" w:name="_Toc366508687"/>
      <w:bookmarkStart w:id="8365" w:name="_Toc366513188"/>
      <w:bookmarkStart w:id="8366" w:name="_Toc366574377"/>
      <w:bookmarkStart w:id="8367" w:name="_Toc366578170"/>
      <w:bookmarkStart w:id="8368" w:name="_Toc366578764"/>
      <w:bookmarkStart w:id="8369" w:name="_Toc366579356"/>
      <w:bookmarkStart w:id="8370" w:name="_Toc366579947"/>
      <w:bookmarkStart w:id="8371" w:name="_Toc366580539"/>
      <w:bookmarkStart w:id="8372" w:name="_Toc366581130"/>
      <w:bookmarkStart w:id="8373" w:name="_Toc366581722"/>
      <w:bookmarkStart w:id="8374" w:name="_Toc351912835"/>
      <w:bookmarkStart w:id="8375" w:name="_Toc351914856"/>
      <w:bookmarkStart w:id="8376" w:name="_Toc351915322"/>
      <w:bookmarkStart w:id="8377" w:name="_Toc361231379"/>
      <w:bookmarkStart w:id="8378" w:name="_Toc361231905"/>
      <w:bookmarkStart w:id="8379" w:name="_Toc362445203"/>
      <w:bookmarkStart w:id="8380" w:name="_Toc363909125"/>
      <w:bookmarkStart w:id="8381" w:name="_Toc364463550"/>
      <w:bookmarkStart w:id="8382" w:name="_Toc366078154"/>
      <w:bookmarkStart w:id="8383" w:name="_Toc366078773"/>
      <w:bookmarkStart w:id="8384" w:name="_Toc366079758"/>
      <w:bookmarkStart w:id="8385" w:name="_Toc366080370"/>
      <w:bookmarkStart w:id="8386" w:name="_Toc366080979"/>
      <w:bookmarkStart w:id="8387" w:name="_Toc366505319"/>
      <w:bookmarkStart w:id="8388" w:name="_Toc366508688"/>
      <w:bookmarkStart w:id="8389" w:name="_Toc366513189"/>
      <w:bookmarkStart w:id="8390" w:name="_Toc366574378"/>
      <w:bookmarkStart w:id="8391" w:name="_Toc366578171"/>
      <w:bookmarkStart w:id="8392" w:name="_Toc366578765"/>
      <w:bookmarkStart w:id="8393" w:name="_Toc366579357"/>
      <w:bookmarkStart w:id="8394" w:name="_Toc366579948"/>
      <w:bookmarkStart w:id="8395" w:name="_Toc366580540"/>
      <w:bookmarkStart w:id="8396" w:name="_Toc366581131"/>
      <w:bookmarkStart w:id="8397" w:name="_Toc366581723"/>
      <w:bookmarkStart w:id="8398" w:name="_Toc351912836"/>
      <w:bookmarkStart w:id="8399" w:name="_Toc351914857"/>
      <w:bookmarkStart w:id="8400" w:name="_Toc351915323"/>
      <w:bookmarkStart w:id="8401" w:name="_Toc361231380"/>
      <w:bookmarkStart w:id="8402" w:name="_Toc361231906"/>
      <w:bookmarkStart w:id="8403" w:name="_Toc362445204"/>
      <w:bookmarkStart w:id="8404" w:name="_Toc363909126"/>
      <w:bookmarkStart w:id="8405" w:name="_Toc364463551"/>
      <w:bookmarkStart w:id="8406" w:name="_Toc366078155"/>
      <w:bookmarkStart w:id="8407" w:name="_Toc366078774"/>
      <w:bookmarkStart w:id="8408" w:name="_Toc366079759"/>
      <w:bookmarkStart w:id="8409" w:name="_Toc366080371"/>
      <w:bookmarkStart w:id="8410" w:name="_Toc366080980"/>
      <w:bookmarkStart w:id="8411" w:name="_Toc366505320"/>
      <w:bookmarkStart w:id="8412" w:name="_Toc366508689"/>
      <w:bookmarkStart w:id="8413" w:name="_Toc366513190"/>
      <w:bookmarkStart w:id="8414" w:name="_Toc366574379"/>
      <w:bookmarkStart w:id="8415" w:name="_Toc366578172"/>
      <w:bookmarkStart w:id="8416" w:name="_Toc366578766"/>
      <w:bookmarkStart w:id="8417" w:name="_Toc366579358"/>
      <w:bookmarkStart w:id="8418" w:name="_Toc366579949"/>
      <w:bookmarkStart w:id="8419" w:name="_Toc366580541"/>
      <w:bookmarkStart w:id="8420" w:name="_Toc366581132"/>
      <w:bookmarkStart w:id="8421" w:name="_Toc366581724"/>
      <w:bookmarkStart w:id="8422" w:name="_Toc351912837"/>
      <w:bookmarkStart w:id="8423" w:name="_Toc351914858"/>
      <w:bookmarkStart w:id="8424" w:name="_Toc351915324"/>
      <w:bookmarkStart w:id="8425" w:name="_Toc361231381"/>
      <w:bookmarkStart w:id="8426" w:name="_Toc361231907"/>
      <w:bookmarkStart w:id="8427" w:name="_Toc362445205"/>
      <w:bookmarkStart w:id="8428" w:name="_Toc363909127"/>
      <w:bookmarkStart w:id="8429" w:name="_Toc364463552"/>
      <w:bookmarkStart w:id="8430" w:name="_Toc366078156"/>
      <w:bookmarkStart w:id="8431" w:name="_Toc366078775"/>
      <w:bookmarkStart w:id="8432" w:name="_Toc366079760"/>
      <w:bookmarkStart w:id="8433" w:name="_Toc366080372"/>
      <w:bookmarkStart w:id="8434" w:name="_Toc366080981"/>
      <w:bookmarkStart w:id="8435" w:name="_Toc366505321"/>
      <w:bookmarkStart w:id="8436" w:name="_Toc366508690"/>
      <w:bookmarkStart w:id="8437" w:name="_Toc366513191"/>
      <w:bookmarkStart w:id="8438" w:name="_Toc366574380"/>
      <w:bookmarkStart w:id="8439" w:name="_Toc366578173"/>
      <w:bookmarkStart w:id="8440" w:name="_Toc366578767"/>
      <w:bookmarkStart w:id="8441" w:name="_Toc366579359"/>
      <w:bookmarkStart w:id="8442" w:name="_Toc366579950"/>
      <w:bookmarkStart w:id="8443" w:name="_Toc366580542"/>
      <w:bookmarkStart w:id="8444" w:name="_Toc366581133"/>
      <w:bookmarkStart w:id="8445" w:name="_Toc366581725"/>
      <w:bookmarkStart w:id="8446" w:name="_Toc351912838"/>
      <w:bookmarkStart w:id="8447" w:name="_Toc351914859"/>
      <w:bookmarkStart w:id="8448" w:name="_Toc351915325"/>
      <w:bookmarkStart w:id="8449" w:name="_Toc361231382"/>
      <w:bookmarkStart w:id="8450" w:name="_Toc361231908"/>
      <w:bookmarkStart w:id="8451" w:name="_Toc362445206"/>
      <w:bookmarkStart w:id="8452" w:name="_Toc363909128"/>
      <w:bookmarkStart w:id="8453" w:name="_Toc364463553"/>
      <w:bookmarkStart w:id="8454" w:name="_Toc366078157"/>
      <w:bookmarkStart w:id="8455" w:name="_Toc366078776"/>
      <w:bookmarkStart w:id="8456" w:name="_Toc366079761"/>
      <w:bookmarkStart w:id="8457" w:name="_Toc366080373"/>
      <w:bookmarkStart w:id="8458" w:name="_Toc366080982"/>
      <w:bookmarkStart w:id="8459" w:name="_Toc366505322"/>
      <w:bookmarkStart w:id="8460" w:name="_Toc366508691"/>
      <w:bookmarkStart w:id="8461" w:name="_Toc366513192"/>
      <w:bookmarkStart w:id="8462" w:name="_Toc366574381"/>
      <w:bookmarkStart w:id="8463" w:name="_Toc366578174"/>
      <w:bookmarkStart w:id="8464" w:name="_Toc366578768"/>
      <w:bookmarkStart w:id="8465" w:name="_Toc366579360"/>
      <w:bookmarkStart w:id="8466" w:name="_Toc366579951"/>
      <w:bookmarkStart w:id="8467" w:name="_Toc366580543"/>
      <w:bookmarkStart w:id="8468" w:name="_Toc366581134"/>
      <w:bookmarkStart w:id="8469" w:name="_Toc366581726"/>
      <w:bookmarkStart w:id="8470" w:name="_Toc351912839"/>
      <w:bookmarkStart w:id="8471" w:name="_Toc351914860"/>
      <w:bookmarkStart w:id="8472" w:name="_Toc351915326"/>
      <w:bookmarkStart w:id="8473" w:name="_Toc361231383"/>
      <w:bookmarkStart w:id="8474" w:name="_Toc361231909"/>
      <w:bookmarkStart w:id="8475" w:name="_Toc362445207"/>
      <w:bookmarkStart w:id="8476" w:name="_Toc363909129"/>
      <w:bookmarkStart w:id="8477" w:name="_Toc364463554"/>
      <w:bookmarkStart w:id="8478" w:name="_Toc366078158"/>
      <w:bookmarkStart w:id="8479" w:name="_Toc366078777"/>
      <w:bookmarkStart w:id="8480" w:name="_Toc366079762"/>
      <w:bookmarkStart w:id="8481" w:name="_Toc366080374"/>
      <w:bookmarkStart w:id="8482" w:name="_Toc366080983"/>
      <w:bookmarkStart w:id="8483" w:name="_Toc366505323"/>
      <w:bookmarkStart w:id="8484" w:name="_Toc366508692"/>
      <w:bookmarkStart w:id="8485" w:name="_Toc366513193"/>
      <w:bookmarkStart w:id="8486" w:name="_Toc366574382"/>
      <w:bookmarkStart w:id="8487" w:name="_Toc366578175"/>
      <w:bookmarkStart w:id="8488" w:name="_Toc366578769"/>
      <w:bookmarkStart w:id="8489" w:name="_Toc366579361"/>
      <w:bookmarkStart w:id="8490" w:name="_Toc366579952"/>
      <w:bookmarkStart w:id="8491" w:name="_Toc366580544"/>
      <w:bookmarkStart w:id="8492" w:name="_Toc366581135"/>
      <w:bookmarkStart w:id="8493" w:name="_Toc366581727"/>
      <w:bookmarkStart w:id="8494" w:name="_Toc351912840"/>
      <w:bookmarkStart w:id="8495" w:name="_Toc351914861"/>
      <w:bookmarkStart w:id="8496" w:name="_Toc351915327"/>
      <w:bookmarkStart w:id="8497" w:name="_Toc361231384"/>
      <w:bookmarkStart w:id="8498" w:name="_Toc361231910"/>
      <w:bookmarkStart w:id="8499" w:name="_Toc362445208"/>
      <w:bookmarkStart w:id="8500" w:name="_Toc363909130"/>
      <w:bookmarkStart w:id="8501" w:name="_Toc364463555"/>
      <w:bookmarkStart w:id="8502" w:name="_Toc366078159"/>
      <w:bookmarkStart w:id="8503" w:name="_Toc366078778"/>
      <w:bookmarkStart w:id="8504" w:name="_Toc366079763"/>
      <w:bookmarkStart w:id="8505" w:name="_Toc366080375"/>
      <w:bookmarkStart w:id="8506" w:name="_Toc366080984"/>
      <w:bookmarkStart w:id="8507" w:name="_Toc366505324"/>
      <w:bookmarkStart w:id="8508" w:name="_Toc366508693"/>
      <w:bookmarkStart w:id="8509" w:name="_Toc366513194"/>
      <w:bookmarkStart w:id="8510" w:name="_Toc366574383"/>
      <w:bookmarkStart w:id="8511" w:name="_Toc366578176"/>
      <w:bookmarkStart w:id="8512" w:name="_Toc366578770"/>
      <w:bookmarkStart w:id="8513" w:name="_Toc366579362"/>
      <w:bookmarkStart w:id="8514" w:name="_Toc366579953"/>
      <w:bookmarkStart w:id="8515" w:name="_Toc366580545"/>
      <w:bookmarkStart w:id="8516" w:name="_Toc366581136"/>
      <w:bookmarkStart w:id="8517" w:name="_Toc366581728"/>
      <w:bookmarkStart w:id="8518" w:name="_Toc351912841"/>
      <w:bookmarkStart w:id="8519" w:name="_Toc351914862"/>
      <w:bookmarkStart w:id="8520" w:name="_Toc351915328"/>
      <w:bookmarkStart w:id="8521" w:name="_Toc361231385"/>
      <w:bookmarkStart w:id="8522" w:name="_Toc361231911"/>
      <w:bookmarkStart w:id="8523" w:name="_Toc362445209"/>
      <w:bookmarkStart w:id="8524" w:name="_Toc363909131"/>
      <w:bookmarkStart w:id="8525" w:name="_Toc364463556"/>
      <w:bookmarkStart w:id="8526" w:name="_Toc366078160"/>
      <w:bookmarkStart w:id="8527" w:name="_Toc366078779"/>
      <w:bookmarkStart w:id="8528" w:name="_Toc366079764"/>
      <w:bookmarkStart w:id="8529" w:name="_Toc366080376"/>
      <w:bookmarkStart w:id="8530" w:name="_Toc366080985"/>
      <w:bookmarkStart w:id="8531" w:name="_Toc366505325"/>
      <w:bookmarkStart w:id="8532" w:name="_Toc366508694"/>
      <w:bookmarkStart w:id="8533" w:name="_Toc366513195"/>
      <w:bookmarkStart w:id="8534" w:name="_Toc366574384"/>
      <w:bookmarkStart w:id="8535" w:name="_Toc366578177"/>
      <w:bookmarkStart w:id="8536" w:name="_Toc366578771"/>
      <w:bookmarkStart w:id="8537" w:name="_Toc366579363"/>
      <w:bookmarkStart w:id="8538" w:name="_Toc366579954"/>
      <w:bookmarkStart w:id="8539" w:name="_Toc366580546"/>
      <w:bookmarkStart w:id="8540" w:name="_Toc366581137"/>
      <w:bookmarkStart w:id="8541" w:name="_Toc366581729"/>
      <w:bookmarkStart w:id="8542" w:name="_Toc351912842"/>
      <w:bookmarkStart w:id="8543" w:name="_Toc351914863"/>
      <w:bookmarkStart w:id="8544" w:name="_Toc351915329"/>
      <w:bookmarkStart w:id="8545" w:name="_Toc361231386"/>
      <w:bookmarkStart w:id="8546" w:name="_Toc361231912"/>
      <w:bookmarkStart w:id="8547" w:name="_Toc362445210"/>
      <w:bookmarkStart w:id="8548" w:name="_Toc363909132"/>
      <w:bookmarkStart w:id="8549" w:name="_Toc364463557"/>
      <w:bookmarkStart w:id="8550" w:name="_Toc366078161"/>
      <w:bookmarkStart w:id="8551" w:name="_Toc366078780"/>
      <w:bookmarkStart w:id="8552" w:name="_Toc366079765"/>
      <w:bookmarkStart w:id="8553" w:name="_Toc366080377"/>
      <w:bookmarkStart w:id="8554" w:name="_Toc366080986"/>
      <w:bookmarkStart w:id="8555" w:name="_Toc366505326"/>
      <w:bookmarkStart w:id="8556" w:name="_Toc366508695"/>
      <w:bookmarkStart w:id="8557" w:name="_Toc366513196"/>
      <w:bookmarkStart w:id="8558" w:name="_Toc366574385"/>
      <w:bookmarkStart w:id="8559" w:name="_Toc366578178"/>
      <w:bookmarkStart w:id="8560" w:name="_Toc366578772"/>
      <w:bookmarkStart w:id="8561" w:name="_Toc366579364"/>
      <w:bookmarkStart w:id="8562" w:name="_Toc366579955"/>
      <w:bookmarkStart w:id="8563" w:name="_Toc366580547"/>
      <w:bookmarkStart w:id="8564" w:name="_Toc366581138"/>
      <w:bookmarkStart w:id="8565" w:name="_Toc366581730"/>
      <w:bookmarkStart w:id="8566" w:name="_Toc351912843"/>
      <w:bookmarkStart w:id="8567" w:name="_Toc351914864"/>
      <w:bookmarkStart w:id="8568" w:name="_Toc351915330"/>
      <w:bookmarkStart w:id="8569" w:name="_Toc361231387"/>
      <w:bookmarkStart w:id="8570" w:name="_Toc361231913"/>
      <w:bookmarkStart w:id="8571" w:name="_Toc362445211"/>
      <w:bookmarkStart w:id="8572" w:name="_Toc363909133"/>
      <w:bookmarkStart w:id="8573" w:name="_Toc364463558"/>
      <w:bookmarkStart w:id="8574" w:name="_Toc366078162"/>
      <w:bookmarkStart w:id="8575" w:name="_Toc366078781"/>
      <w:bookmarkStart w:id="8576" w:name="_Toc366079766"/>
      <w:bookmarkStart w:id="8577" w:name="_Toc366080378"/>
      <w:bookmarkStart w:id="8578" w:name="_Toc366080987"/>
      <w:bookmarkStart w:id="8579" w:name="_Toc366505327"/>
      <w:bookmarkStart w:id="8580" w:name="_Toc366508696"/>
      <w:bookmarkStart w:id="8581" w:name="_Toc366513197"/>
      <w:bookmarkStart w:id="8582" w:name="_Toc366574386"/>
      <w:bookmarkStart w:id="8583" w:name="_Toc366578179"/>
      <w:bookmarkStart w:id="8584" w:name="_Toc366578773"/>
      <w:bookmarkStart w:id="8585" w:name="_Toc366579365"/>
      <w:bookmarkStart w:id="8586" w:name="_Toc366579956"/>
      <w:bookmarkStart w:id="8587" w:name="_Toc366580548"/>
      <w:bookmarkStart w:id="8588" w:name="_Toc366581139"/>
      <w:bookmarkStart w:id="8589" w:name="_Toc366581731"/>
      <w:bookmarkStart w:id="8590" w:name="_Toc351912844"/>
      <w:bookmarkStart w:id="8591" w:name="_Toc351914865"/>
      <w:bookmarkStart w:id="8592" w:name="_Toc351915331"/>
      <w:bookmarkStart w:id="8593" w:name="_Toc361231388"/>
      <w:bookmarkStart w:id="8594" w:name="_Toc361231914"/>
      <w:bookmarkStart w:id="8595" w:name="_Toc362445212"/>
      <w:bookmarkStart w:id="8596" w:name="_Toc363909134"/>
      <w:bookmarkStart w:id="8597" w:name="_Toc364463559"/>
      <w:bookmarkStart w:id="8598" w:name="_Toc366078163"/>
      <w:bookmarkStart w:id="8599" w:name="_Toc366078782"/>
      <w:bookmarkStart w:id="8600" w:name="_Toc366079767"/>
      <w:bookmarkStart w:id="8601" w:name="_Toc366080379"/>
      <w:bookmarkStart w:id="8602" w:name="_Toc366080988"/>
      <w:bookmarkStart w:id="8603" w:name="_Toc366505328"/>
      <w:bookmarkStart w:id="8604" w:name="_Toc366508697"/>
      <w:bookmarkStart w:id="8605" w:name="_Toc366513198"/>
      <w:bookmarkStart w:id="8606" w:name="_Toc366574387"/>
      <w:bookmarkStart w:id="8607" w:name="_Toc366578180"/>
      <w:bookmarkStart w:id="8608" w:name="_Toc366578774"/>
      <w:bookmarkStart w:id="8609" w:name="_Toc366579366"/>
      <w:bookmarkStart w:id="8610" w:name="_Toc366579957"/>
      <w:bookmarkStart w:id="8611" w:name="_Toc366580549"/>
      <w:bookmarkStart w:id="8612" w:name="_Toc366581140"/>
      <w:bookmarkStart w:id="8613" w:name="_Toc366581732"/>
      <w:bookmarkStart w:id="8614" w:name="_Toc351912845"/>
      <w:bookmarkStart w:id="8615" w:name="_Toc351914866"/>
      <w:bookmarkStart w:id="8616" w:name="_Toc351915332"/>
      <w:bookmarkStart w:id="8617" w:name="_Toc361231389"/>
      <w:bookmarkStart w:id="8618" w:name="_Toc361231915"/>
      <w:bookmarkStart w:id="8619" w:name="_Toc362445213"/>
      <w:bookmarkStart w:id="8620" w:name="_Toc363909135"/>
      <w:bookmarkStart w:id="8621" w:name="_Toc364463560"/>
      <w:bookmarkStart w:id="8622" w:name="_Toc366078164"/>
      <w:bookmarkStart w:id="8623" w:name="_Toc366078783"/>
      <w:bookmarkStart w:id="8624" w:name="_Toc366079768"/>
      <w:bookmarkStart w:id="8625" w:name="_Toc366080380"/>
      <w:bookmarkStart w:id="8626" w:name="_Toc366080989"/>
      <w:bookmarkStart w:id="8627" w:name="_Toc366505329"/>
      <w:bookmarkStart w:id="8628" w:name="_Toc366508698"/>
      <w:bookmarkStart w:id="8629" w:name="_Toc366513199"/>
      <w:bookmarkStart w:id="8630" w:name="_Toc366574388"/>
      <w:bookmarkStart w:id="8631" w:name="_Toc366578181"/>
      <w:bookmarkStart w:id="8632" w:name="_Toc366578775"/>
      <w:bookmarkStart w:id="8633" w:name="_Toc366579367"/>
      <w:bookmarkStart w:id="8634" w:name="_Toc366579958"/>
      <w:bookmarkStart w:id="8635" w:name="_Toc366580550"/>
      <w:bookmarkStart w:id="8636" w:name="_Toc366581141"/>
      <w:bookmarkStart w:id="8637" w:name="_Toc366581733"/>
      <w:bookmarkStart w:id="8638" w:name="_Toc351912846"/>
      <w:bookmarkStart w:id="8639" w:name="_Toc351914867"/>
      <w:bookmarkStart w:id="8640" w:name="_Toc351915333"/>
      <w:bookmarkStart w:id="8641" w:name="_Toc361231390"/>
      <w:bookmarkStart w:id="8642" w:name="_Toc361231916"/>
      <w:bookmarkStart w:id="8643" w:name="_Toc362445214"/>
      <w:bookmarkStart w:id="8644" w:name="_Toc363909136"/>
      <w:bookmarkStart w:id="8645" w:name="_Toc364463561"/>
      <w:bookmarkStart w:id="8646" w:name="_Toc366078165"/>
      <w:bookmarkStart w:id="8647" w:name="_Toc366078784"/>
      <w:bookmarkStart w:id="8648" w:name="_Toc366079769"/>
      <w:bookmarkStart w:id="8649" w:name="_Toc366080381"/>
      <w:bookmarkStart w:id="8650" w:name="_Toc366080990"/>
      <w:bookmarkStart w:id="8651" w:name="_Toc366505330"/>
      <w:bookmarkStart w:id="8652" w:name="_Toc366508699"/>
      <w:bookmarkStart w:id="8653" w:name="_Toc366513200"/>
      <w:bookmarkStart w:id="8654" w:name="_Toc366574389"/>
      <w:bookmarkStart w:id="8655" w:name="_Toc366578182"/>
      <w:bookmarkStart w:id="8656" w:name="_Toc366578776"/>
      <w:bookmarkStart w:id="8657" w:name="_Toc366579368"/>
      <w:bookmarkStart w:id="8658" w:name="_Toc366579959"/>
      <w:bookmarkStart w:id="8659" w:name="_Toc366580551"/>
      <w:bookmarkStart w:id="8660" w:name="_Toc366581142"/>
      <w:bookmarkStart w:id="8661" w:name="_Toc366581734"/>
      <w:bookmarkStart w:id="8662" w:name="_Toc351912847"/>
      <w:bookmarkStart w:id="8663" w:name="_Toc351914868"/>
      <w:bookmarkStart w:id="8664" w:name="_Toc351915334"/>
      <w:bookmarkStart w:id="8665" w:name="_Toc361231391"/>
      <w:bookmarkStart w:id="8666" w:name="_Toc361231917"/>
      <w:bookmarkStart w:id="8667" w:name="_Toc362445215"/>
      <w:bookmarkStart w:id="8668" w:name="_Toc363909137"/>
      <w:bookmarkStart w:id="8669" w:name="_Toc364463562"/>
      <w:bookmarkStart w:id="8670" w:name="_Toc366078166"/>
      <w:bookmarkStart w:id="8671" w:name="_Toc366078785"/>
      <w:bookmarkStart w:id="8672" w:name="_Toc366079770"/>
      <w:bookmarkStart w:id="8673" w:name="_Toc366080382"/>
      <w:bookmarkStart w:id="8674" w:name="_Toc366080991"/>
      <w:bookmarkStart w:id="8675" w:name="_Toc366505331"/>
      <w:bookmarkStart w:id="8676" w:name="_Toc366508700"/>
      <w:bookmarkStart w:id="8677" w:name="_Toc366513201"/>
      <w:bookmarkStart w:id="8678" w:name="_Toc366574390"/>
      <w:bookmarkStart w:id="8679" w:name="_Toc366578183"/>
      <w:bookmarkStart w:id="8680" w:name="_Toc366578777"/>
      <w:bookmarkStart w:id="8681" w:name="_Toc366579369"/>
      <w:bookmarkStart w:id="8682" w:name="_Toc366579960"/>
      <w:bookmarkStart w:id="8683" w:name="_Toc366580552"/>
      <w:bookmarkStart w:id="8684" w:name="_Toc366581143"/>
      <w:bookmarkStart w:id="8685" w:name="_Toc366581735"/>
      <w:bookmarkStart w:id="8686" w:name="_Toc322911372"/>
      <w:bookmarkStart w:id="8687" w:name="_Toc322911683"/>
      <w:bookmarkStart w:id="8688" w:name="_Toc322911933"/>
      <w:bookmarkStart w:id="8689" w:name="_Toc322912222"/>
      <w:bookmarkStart w:id="8690" w:name="_Toc329093071"/>
      <w:bookmarkStart w:id="8691" w:name="_Toc332701584"/>
      <w:bookmarkStart w:id="8692" w:name="_Toc332701888"/>
      <w:bookmarkStart w:id="8693" w:name="_Toc332711687"/>
      <w:bookmarkStart w:id="8694" w:name="_Toc332711989"/>
      <w:bookmarkStart w:id="8695" w:name="_Toc332712290"/>
      <w:bookmarkStart w:id="8696" w:name="_Toc332724206"/>
      <w:bookmarkStart w:id="8697" w:name="_Toc332724506"/>
      <w:bookmarkStart w:id="8698" w:name="_Toc341102802"/>
      <w:bookmarkStart w:id="8699" w:name="_Toc347241537"/>
      <w:bookmarkStart w:id="8700" w:name="_Toc347744730"/>
      <w:bookmarkStart w:id="8701" w:name="_Toc348984513"/>
      <w:bookmarkStart w:id="8702" w:name="_Toc348984818"/>
      <w:bookmarkStart w:id="8703" w:name="_Toc349037982"/>
      <w:bookmarkStart w:id="8704" w:name="_Toc349038284"/>
      <w:bookmarkStart w:id="8705" w:name="_Toc349042777"/>
      <w:bookmarkStart w:id="8706" w:name="_Toc349642189"/>
      <w:bookmarkStart w:id="8707" w:name="_Toc351912848"/>
      <w:bookmarkStart w:id="8708" w:name="_Toc351914869"/>
      <w:bookmarkStart w:id="8709" w:name="_Toc351915335"/>
      <w:bookmarkStart w:id="8710" w:name="_Toc361231392"/>
      <w:bookmarkStart w:id="8711" w:name="_Toc361231918"/>
      <w:bookmarkStart w:id="8712" w:name="_Toc362445216"/>
      <w:bookmarkStart w:id="8713" w:name="_Toc363909138"/>
      <w:bookmarkStart w:id="8714" w:name="_Toc364463563"/>
      <w:bookmarkStart w:id="8715" w:name="_Toc366078167"/>
      <w:bookmarkStart w:id="8716" w:name="_Toc366078786"/>
      <w:bookmarkStart w:id="8717" w:name="_Toc366079771"/>
      <w:bookmarkStart w:id="8718" w:name="_Toc366080383"/>
      <w:bookmarkStart w:id="8719" w:name="_Toc366080992"/>
      <w:bookmarkStart w:id="8720" w:name="_Toc366505332"/>
      <w:bookmarkStart w:id="8721" w:name="_Toc366508701"/>
      <w:bookmarkStart w:id="8722" w:name="_Toc366513202"/>
      <w:bookmarkStart w:id="8723" w:name="_Toc366574391"/>
      <w:bookmarkStart w:id="8724" w:name="_Toc366578184"/>
      <w:bookmarkStart w:id="8725" w:name="_Toc366578778"/>
      <w:bookmarkStart w:id="8726" w:name="_Toc366579370"/>
      <w:bookmarkStart w:id="8727" w:name="_Toc366579961"/>
      <w:bookmarkStart w:id="8728" w:name="_Toc366580553"/>
      <w:bookmarkStart w:id="8729" w:name="_Toc366581144"/>
      <w:bookmarkStart w:id="8730" w:name="_Toc366581736"/>
      <w:bookmarkStart w:id="8731" w:name="_Toc349042778"/>
      <w:bookmarkStart w:id="8732" w:name="_Ref38543945"/>
      <w:bookmarkStart w:id="8733" w:name="_Ref38543953"/>
      <w:bookmarkStart w:id="8734" w:name="_Toc39166916"/>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r>
        <w:t>Properties for Nillable Elements</w:t>
      </w:r>
      <w:bookmarkEnd w:id="6792"/>
      <w:bookmarkEnd w:id="6793"/>
      <w:bookmarkEnd w:id="6794"/>
      <w:bookmarkEnd w:id="6795"/>
      <w:bookmarkEnd w:id="6796"/>
      <w:bookmarkEnd w:id="8731"/>
      <w:bookmarkEnd w:id="8732"/>
      <w:bookmarkEnd w:id="8733"/>
      <w:bookmarkEnd w:id="8734"/>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0D0F2D01" w14:textId="77777777" w:rsidR="000E1214" w:rsidRDefault="00A87198">
            <w:pPr>
              <w:rPr>
                <w:rFonts w:cs="Arial"/>
              </w:rPr>
            </w:pPr>
            <w:r>
              <w:rPr>
                <w:rFonts w:cs="Arial"/>
              </w:rPr>
              <w:t>Indicates that when the value nil is represented, an initiator (if one is defined), a terminator (if one is defined), both an initiator and a terminator (if defined) or neither must be present.</w:t>
            </w:r>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'initiator' indicates that, on parsing, the dfdl:initiator followed by a dfdl:nilValue indicates that a nil representation is present. It also indicates that on unparsing when the logical value is nil that the dfdl:initiator will be output followed by the first dfdl:nilValue.</w:t>
            </w:r>
          </w:p>
          <w:p w14:paraId="47DE86E8" w14:textId="77777777" w:rsidR="000E1214" w:rsidRDefault="00A87198">
            <w:pPr>
              <w:rPr>
                <w:rFonts w:cs="Arial"/>
              </w:rPr>
            </w:pPr>
            <w:r>
              <w:rPr>
                <w:rFonts w:cs="Arial"/>
              </w:rPr>
              <w:t>'terminator' indicates that, on parsing, a dfdl:nilValue followed by the dfdl:terminator indicates that a nil representation is present. It also indicates that on unparsing when the logical value is nil the first dfdl:nilValue followed by the dfdl:terminator will be output.</w:t>
            </w:r>
          </w:p>
          <w:p w14:paraId="3EEA45C0" w14:textId="77777777" w:rsidR="000E1214" w:rsidRDefault="00A87198">
            <w:pPr>
              <w:rPr>
                <w:rFonts w:cs="Arial"/>
              </w:rPr>
            </w:pPr>
            <w:r>
              <w:rPr>
                <w:rFonts w:cs="Arial"/>
              </w:rPr>
              <w:t>'both' indicates  that, on parsing, both the dfdl:initiator and dfdl:terminator must be present with a dfdl:nilValue to indicate that a nil representation is present. On unparsing the dfdl:initiator followed by the first dfdl:nilValue, followed by the dfdl:terminator will be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77777777" w:rsidR="000E1214" w:rsidRDefault="00A87198">
            <w:pPr>
              <w:rPr>
                <w:rFonts w:cs="Arial"/>
              </w:rPr>
            </w:pPr>
            <w:r>
              <w:t>The value of dfdl:nilValueDelimiterPolicy should 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an SDE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1A234674" w:rsidR="000E1214" w:rsidRDefault="00A87198">
            <w:pPr>
              <w:rPr>
                <w:rFonts w:eastAsia="Arial Unicode MS" w:cs="Arial"/>
              </w:rPr>
            </w:pPr>
            <w:r>
              <w:rPr>
                <w:rFonts w:eastAsia="Arial Unicode MS" w:cs="Arial"/>
              </w:rPr>
              <w:t xml:space="preserve">Defaulting occurs as described in section 9.4 </w:t>
            </w:r>
            <w:r>
              <w:fldChar w:fldCharType="begin"/>
            </w:r>
            <w:r>
              <w:rPr>
                <w:rFonts w:eastAsia="Arial Unicode MS" w:cs="Arial"/>
              </w:rPr>
              <w:instrText xml:space="preserve"> REF _Ref362445437 \h  \* MERGEFORMAT </w:instrText>
            </w:r>
            <w:r>
              <w:fldChar w:fldCharType="separate"/>
            </w:r>
            <w:r w:rsidR="00852536">
              <w:t>Element Defaults</w:t>
            </w:r>
            <w: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24799A0A" w:rsidR="000E1214" w:rsidRDefault="00A87198">
      <w:pPr>
        <w:pStyle w:val="Caption"/>
      </w:pPr>
      <w:bookmarkStart w:id="8735" w:name="_Toc322911374"/>
      <w:bookmarkStart w:id="8736" w:name="_Toc322911685"/>
      <w:bookmarkStart w:id="8737" w:name="_Toc322911935"/>
      <w:bookmarkStart w:id="8738" w:name="_Toc322912224"/>
      <w:bookmarkStart w:id="8739" w:name="_Toc329093073"/>
      <w:bookmarkStart w:id="8740" w:name="_Toc332701586"/>
      <w:bookmarkStart w:id="8741" w:name="_Toc332701890"/>
      <w:bookmarkStart w:id="8742" w:name="_Toc332711689"/>
      <w:bookmarkStart w:id="8743" w:name="_Toc332711991"/>
      <w:bookmarkStart w:id="8744" w:name="_Toc332712292"/>
      <w:bookmarkStart w:id="8745" w:name="_Toc332724208"/>
      <w:bookmarkStart w:id="8746" w:name="_Toc332724508"/>
      <w:bookmarkStart w:id="8747" w:name="_Toc341102804"/>
      <w:bookmarkStart w:id="8748" w:name="_Toc347241539"/>
      <w:bookmarkStart w:id="8749" w:name="_Toc347744732"/>
      <w:bookmarkStart w:id="8750" w:name="_Toc348984515"/>
      <w:bookmarkStart w:id="8751" w:name="_Toc348984820"/>
      <w:bookmarkStart w:id="8752" w:name="_Toc349037984"/>
      <w:bookmarkStart w:id="8753" w:name="_Toc349038286"/>
      <w:bookmarkStart w:id="8754" w:name="_Toc349042779"/>
      <w:bookmarkStart w:id="8755" w:name="_Toc349642191"/>
      <w:bookmarkStart w:id="8756" w:name="_Toc351912850"/>
      <w:bookmarkStart w:id="8757" w:name="_Toc351914871"/>
      <w:bookmarkStart w:id="8758" w:name="_Toc351915337"/>
      <w:bookmarkStart w:id="8759" w:name="_Toc361231394"/>
      <w:bookmarkStart w:id="8760" w:name="_Toc361231920"/>
      <w:bookmarkStart w:id="8761" w:name="_Toc362445218"/>
      <w:bookmarkStart w:id="8762" w:name="_Toc363909140"/>
      <w:bookmarkStart w:id="8763" w:name="_Toc364463565"/>
      <w:bookmarkStart w:id="8764" w:name="_Toc366078169"/>
      <w:bookmarkStart w:id="8765" w:name="_Toc366078788"/>
      <w:bookmarkStart w:id="8766" w:name="_Toc366079773"/>
      <w:bookmarkStart w:id="8767" w:name="_Toc366080385"/>
      <w:bookmarkStart w:id="8768" w:name="_Toc366080994"/>
      <w:bookmarkStart w:id="8769" w:name="_Toc366505334"/>
      <w:bookmarkStart w:id="8770" w:name="_Toc366508703"/>
      <w:bookmarkStart w:id="8771" w:name="_Toc366513204"/>
      <w:bookmarkStart w:id="8772" w:name="_Toc366574393"/>
      <w:bookmarkStart w:id="8773" w:name="_Toc366578186"/>
      <w:bookmarkStart w:id="8774" w:name="_Toc366578780"/>
      <w:bookmarkStart w:id="8775" w:name="_Toc366579372"/>
      <w:bookmarkStart w:id="8776" w:name="_Toc366579963"/>
      <w:bookmarkStart w:id="8777" w:name="_Toc366580555"/>
      <w:bookmarkStart w:id="8778" w:name="_Toc366581146"/>
      <w:bookmarkStart w:id="8779" w:name="_Toc366581738"/>
      <w:bookmarkStart w:id="8780" w:name="_Toc322911375"/>
      <w:bookmarkStart w:id="8781" w:name="_Toc322911686"/>
      <w:bookmarkStart w:id="8782" w:name="_Toc322911936"/>
      <w:bookmarkStart w:id="8783" w:name="_Toc322912225"/>
      <w:bookmarkStart w:id="8784" w:name="_Toc329093074"/>
      <w:bookmarkStart w:id="8785" w:name="_Toc332701587"/>
      <w:bookmarkStart w:id="8786" w:name="_Toc332701891"/>
      <w:bookmarkStart w:id="8787" w:name="_Toc332711690"/>
      <w:bookmarkStart w:id="8788" w:name="_Toc332711992"/>
      <w:bookmarkStart w:id="8789" w:name="_Toc332712293"/>
      <w:bookmarkStart w:id="8790" w:name="_Toc332724209"/>
      <w:bookmarkStart w:id="8791" w:name="_Toc332724509"/>
      <w:bookmarkStart w:id="8792" w:name="_Toc341102805"/>
      <w:bookmarkStart w:id="8793" w:name="_Toc347241540"/>
      <w:bookmarkStart w:id="8794" w:name="_Toc347744733"/>
      <w:bookmarkStart w:id="8795" w:name="_Toc348984516"/>
      <w:bookmarkStart w:id="8796" w:name="_Toc348984821"/>
      <w:bookmarkStart w:id="8797" w:name="_Toc349037985"/>
      <w:bookmarkStart w:id="8798" w:name="_Toc349038287"/>
      <w:bookmarkStart w:id="8799" w:name="_Toc349042780"/>
      <w:bookmarkStart w:id="8800" w:name="_Toc349642192"/>
      <w:bookmarkStart w:id="8801" w:name="_Toc351912851"/>
      <w:bookmarkStart w:id="8802" w:name="_Toc351914872"/>
      <w:bookmarkStart w:id="8803" w:name="_Toc351915338"/>
      <w:bookmarkStart w:id="8804" w:name="_Toc361231395"/>
      <w:bookmarkStart w:id="8805" w:name="_Toc361231921"/>
      <w:bookmarkStart w:id="8806" w:name="_Toc362445219"/>
      <w:bookmarkStart w:id="8807" w:name="_Toc363909141"/>
      <w:bookmarkStart w:id="8808" w:name="_Toc364463566"/>
      <w:bookmarkStart w:id="8809" w:name="_Toc366078170"/>
      <w:bookmarkStart w:id="8810" w:name="_Toc366078789"/>
      <w:bookmarkStart w:id="8811" w:name="_Toc366079774"/>
      <w:bookmarkStart w:id="8812" w:name="_Toc366080386"/>
      <w:bookmarkStart w:id="8813" w:name="_Toc366080995"/>
      <w:bookmarkStart w:id="8814" w:name="_Toc366505335"/>
      <w:bookmarkStart w:id="8815" w:name="_Toc366508704"/>
      <w:bookmarkStart w:id="8816" w:name="_Toc366513205"/>
      <w:bookmarkStart w:id="8817" w:name="_Toc366574394"/>
      <w:bookmarkStart w:id="8818" w:name="_Toc366578187"/>
      <w:bookmarkStart w:id="8819" w:name="_Toc366578781"/>
      <w:bookmarkStart w:id="8820" w:name="_Toc366579373"/>
      <w:bookmarkStart w:id="8821" w:name="_Toc366579964"/>
      <w:bookmarkStart w:id="8822" w:name="_Toc366580556"/>
      <w:bookmarkStart w:id="8823" w:name="_Toc366581147"/>
      <w:bookmarkStart w:id="8824" w:name="_Toc366581739"/>
      <w:bookmarkStart w:id="8825" w:name="_Toc322911376"/>
      <w:bookmarkStart w:id="8826" w:name="_Toc322911687"/>
      <w:bookmarkStart w:id="8827" w:name="_Toc322911937"/>
      <w:bookmarkStart w:id="8828" w:name="_Toc322912226"/>
      <w:bookmarkStart w:id="8829" w:name="_Toc329093075"/>
      <w:bookmarkStart w:id="8830" w:name="_Toc332701588"/>
      <w:bookmarkStart w:id="8831" w:name="_Toc332701892"/>
      <w:bookmarkStart w:id="8832" w:name="_Toc332711691"/>
      <w:bookmarkStart w:id="8833" w:name="_Toc332711993"/>
      <w:bookmarkStart w:id="8834" w:name="_Toc332712294"/>
      <w:bookmarkStart w:id="8835" w:name="_Toc332724210"/>
      <w:bookmarkStart w:id="8836" w:name="_Toc332724510"/>
      <w:bookmarkStart w:id="8837" w:name="_Toc341102806"/>
      <w:bookmarkStart w:id="8838" w:name="_Toc347241541"/>
      <w:bookmarkStart w:id="8839" w:name="_Toc347744734"/>
      <w:bookmarkStart w:id="8840" w:name="_Toc348984517"/>
      <w:bookmarkStart w:id="8841" w:name="_Toc348984822"/>
      <w:bookmarkStart w:id="8842" w:name="_Toc349037986"/>
      <w:bookmarkStart w:id="8843" w:name="_Toc349038288"/>
      <w:bookmarkStart w:id="8844" w:name="_Toc349042781"/>
      <w:bookmarkStart w:id="8845" w:name="_Toc349642193"/>
      <w:bookmarkStart w:id="8846" w:name="_Toc351912852"/>
      <w:bookmarkStart w:id="8847" w:name="_Toc351914873"/>
      <w:bookmarkStart w:id="8848" w:name="_Toc351915339"/>
      <w:bookmarkStart w:id="8849" w:name="_Toc361231396"/>
      <w:bookmarkStart w:id="8850" w:name="_Toc361231922"/>
      <w:bookmarkStart w:id="8851" w:name="_Toc362445220"/>
      <w:bookmarkStart w:id="8852" w:name="_Toc363909142"/>
      <w:bookmarkStart w:id="8853" w:name="_Toc364463567"/>
      <w:bookmarkStart w:id="8854" w:name="_Toc366078171"/>
      <w:bookmarkStart w:id="8855" w:name="_Toc366078790"/>
      <w:bookmarkStart w:id="8856" w:name="_Toc366079775"/>
      <w:bookmarkStart w:id="8857" w:name="_Toc366080387"/>
      <w:bookmarkStart w:id="8858" w:name="_Toc366080996"/>
      <w:bookmarkStart w:id="8859" w:name="_Toc366505336"/>
      <w:bookmarkStart w:id="8860" w:name="_Toc366508705"/>
      <w:bookmarkStart w:id="8861" w:name="_Toc366513206"/>
      <w:bookmarkStart w:id="8862" w:name="_Toc366574395"/>
      <w:bookmarkStart w:id="8863" w:name="_Toc366578188"/>
      <w:bookmarkStart w:id="8864" w:name="_Toc366578782"/>
      <w:bookmarkStart w:id="8865" w:name="_Toc366579374"/>
      <w:bookmarkStart w:id="8866" w:name="_Toc366579965"/>
      <w:bookmarkStart w:id="8867" w:name="_Toc366580557"/>
      <w:bookmarkStart w:id="8868" w:name="_Toc366581148"/>
      <w:bookmarkStart w:id="8869" w:name="_Toc366581740"/>
      <w:bookmarkStart w:id="8870" w:name="_Toc199516331"/>
      <w:bookmarkStart w:id="8871" w:name="_Toc194983994"/>
      <w:bookmarkStart w:id="8872" w:name="_Toc243112843"/>
      <w:bookmarkStart w:id="8873" w:name="_Ref254775881"/>
      <w:bookmarkStart w:id="8874" w:name="_Toc349042782"/>
      <w:bookmarkStart w:id="8875" w:name="_Toc177399107"/>
      <w:bookmarkStart w:id="8876" w:name="_Toc17505739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r>
        <w:t xml:space="preserve">Table </w:t>
      </w:r>
      <w:fldSimple w:instr=" SEQ Table \* ARABIC ">
        <w:r w:rsidR="00852536">
          <w:rPr>
            <w:noProof/>
          </w:rPr>
          <w:t>43</w:t>
        </w:r>
      </w:fldSimple>
      <w:r>
        <w:t xml:space="preserve"> Properties for Nillable Elements</w:t>
      </w:r>
    </w:p>
    <w:bookmarkEnd w:id="8870"/>
    <w:bookmarkEnd w:id="8871"/>
    <w:bookmarkEnd w:id="8872"/>
    <w:bookmarkEnd w:id="8873"/>
    <w:bookmarkEnd w:id="8874"/>
    <w:p w14:paraId="1A185355" w14:textId="59640844" w:rsidR="000E1214" w:rsidRDefault="00A87198">
      <w:pPr>
        <w:pStyle w:val="nobreak"/>
      </w:pPr>
      <w:r>
        <w:t xml:space="preserve">The DFDL element defaults processing uses XSD default, XSD fixed or dfdl:useNilForDefault to provide a default value. See section </w:t>
      </w:r>
      <w:r>
        <w:fldChar w:fldCharType="begin"/>
      </w:r>
      <w:r>
        <w:instrText xml:space="preserve"> REF _Ref362445437 \r \h </w:instrText>
      </w:r>
      <w:r>
        <w:fldChar w:fldCharType="separate"/>
      </w:r>
      <w:r w:rsidR="00852536">
        <w:t>9.5</w:t>
      </w:r>
      <w:r>
        <w:fldChar w:fldCharType="end"/>
      </w:r>
      <w:r>
        <w:t xml:space="preserve"> </w:t>
      </w:r>
      <w:r>
        <w:fldChar w:fldCharType="begin"/>
      </w:r>
      <w:r>
        <w:instrText xml:space="preserve"> REF _Ref362445437 \h </w:instrText>
      </w:r>
      <w:r>
        <w:fldChar w:fldCharType="separate"/>
      </w:r>
      <w:r w:rsidR="00852536">
        <w:t>Element Defaults</w:t>
      </w:r>
      <w:r>
        <w:fldChar w:fldCharType="end"/>
      </w:r>
      <w:r>
        <w:t xml:space="preserve"> for a full description.</w:t>
      </w:r>
    </w:p>
    <w:p w14:paraId="3241A37F" w14:textId="77777777" w:rsidR="000E1214" w:rsidRDefault="00A87198" w:rsidP="00A64D65">
      <w:pPr>
        <w:pStyle w:val="Heading1"/>
      </w:pPr>
      <w:bookmarkStart w:id="8877" w:name="_Toc322911689"/>
      <w:bookmarkStart w:id="8878" w:name="_Toc322912228"/>
      <w:bookmarkStart w:id="8879" w:name="_Toc329093077"/>
      <w:bookmarkStart w:id="8880" w:name="_Toc332701590"/>
      <w:bookmarkStart w:id="8881" w:name="_Toc332701894"/>
      <w:bookmarkStart w:id="8882" w:name="_Toc332711693"/>
      <w:bookmarkStart w:id="8883" w:name="_Toc332711995"/>
      <w:bookmarkStart w:id="8884" w:name="_Toc332712296"/>
      <w:bookmarkStart w:id="8885" w:name="_Toc332724212"/>
      <w:bookmarkStart w:id="8886" w:name="_Toc332724512"/>
      <w:bookmarkStart w:id="8887" w:name="_Toc341102808"/>
      <w:bookmarkStart w:id="8888" w:name="_Toc347241543"/>
      <w:bookmarkStart w:id="8889" w:name="_Toc347744736"/>
      <w:bookmarkStart w:id="8890" w:name="_Toc348984519"/>
      <w:bookmarkStart w:id="8891" w:name="_Toc348984824"/>
      <w:bookmarkStart w:id="8892" w:name="_Toc349037988"/>
      <w:bookmarkStart w:id="8893" w:name="_Toc349038290"/>
      <w:bookmarkStart w:id="8894" w:name="_Toc349042783"/>
      <w:bookmarkStart w:id="8895" w:name="_Toc349642195"/>
      <w:bookmarkStart w:id="8896" w:name="_Toc351912854"/>
      <w:bookmarkStart w:id="8897" w:name="_Toc351914875"/>
      <w:bookmarkStart w:id="8898" w:name="_Toc351915341"/>
      <w:bookmarkStart w:id="8899" w:name="_Toc361231398"/>
      <w:bookmarkStart w:id="8900" w:name="_Toc361231924"/>
      <w:bookmarkStart w:id="8901" w:name="_Toc362445222"/>
      <w:bookmarkStart w:id="8902" w:name="_Toc363909144"/>
      <w:bookmarkStart w:id="8903" w:name="_Toc364463569"/>
      <w:bookmarkStart w:id="8904" w:name="_Toc366078173"/>
      <w:bookmarkStart w:id="8905" w:name="_Toc366078792"/>
      <w:bookmarkStart w:id="8906" w:name="_Toc366079777"/>
      <w:bookmarkStart w:id="8907" w:name="_Toc366080389"/>
      <w:bookmarkStart w:id="8908" w:name="_Toc366080998"/>
      <w:bookmarkStart w:id="8909" w:name="_Toc366505338"/>
      <w:bookmarkStart w:id="8910" w:name="_Toc366508707"/>
      <w:bookmarkStart w:id="8911" w:name="_Toc366513208"/>
      <w:bookmarkStart w:id="8912" w:name="_Toc366574397"/>
      <w:bookmarkStart w:id="8913" w:name="_Toc366578190"/>
      <w:bookmarkStart w:id="8914" w:name="_Toc366578784"/>
      <w:bookmarkStart w:id="8915" w:name="_Toc366579376"/>
      <w:bookmarkStart w:id="8916" w:name="_Toc366579967"/>
      <w:bookmarkStart w:id="8917" w:name="_Toc366580559"/>
      <w:bookmarkStart w:id="8918" w:name="_Toc366581150"/>
      <w:bookmarkStart w:id="8919" w:name="_Toc366581742"/>
      <w:bookmarkStart w:id="8920" w:name="_Toc199515707"/>
      <w:bookmarkStart w:id="8921" w:name="_Toc199515895"/>
      <w:bookmarkStart w:id="8922" w:name="_Toc199516334"/>
      <w:bookmarkStart w:id="8923" w:name="_Toc199841890"/>
      <w:bookmarkStart w:id="8924" w:name="_Toc199844456"/>
      <w:bookmarkStart w:id="8925" w:name="_Toc199515708"/>
      <w:bookmarkStart w:id="8926" w:name="_Toc199515896"/>
      <w:bookmarkStart w:id="8927" w:name="_Toc199516335"/>
      <w:bookmarkStart w:id="8928" w:name="_Toc199841891"/>
      <w:bookmarkStart w:id="8929" w:name="_Toc199844457"/>
      <w:bookmarkStart w:id="8930" w:name="_Toc199515709"/>
      <w:bookmarkStart w:id="8931" w:name="_Toc199515897"/>
      <w:bookmarkStart w:id="8932" w:name="_Toc199516336"/>
      <w:bookmarkStart w:id="8933" w:name="_Toc199841892"/>
      <w:bookmarkStart w:id="8934" w:name="_Toc199844458"/>
      <w:bookmarkStart w:id="8935" w:name="_Toc199515710"/>
      <w:bookmarkStart w:id="8936" w:name="_Toc199515898"/>
      <w:bookmarkStart w:id="8937" w:name="_Toc199516337"/>
      <w:bookmarkStart w:id="8938" w:name="_Toc199841893"/>
      <w:bookmarkStart w:id="8939" w:name="_Toc199844459"/>
      <w:bookmarkStart w:id="8940" w:name="_Toc199516339"/>
      <w:bookmarkStart w:id="8941" w:name="_Toc194983998"/>
      <w:bookmarkStart w:id="8942" w:name="_Toc243112845"/>
      <w:bookmarkStart w:id="8943" w:name="_Ref255476240"/>
      <w:bookmarkStart w:id="8944" w:name="_Toc349042784"/>
      <w:bookmarkStart w:id="8945" w:name="_Ref38542599"/>
      <w:bookmarkStart w:id="8946" w:name="_Ref38542608"/>
      <w:bookmarkStart w:id="8947" w:name="_Toc39166917"/>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r>
        <w:t>Sequence Groups</w:t>
      </w:r>
      <w:bookmarkEnd w:id="8875"/>
      <w:bookmarkEnd w:id="8876"/>
      <w:bookmarkEnd w:id="8940"/>
      <w:bookmarkEnd w:id="8941"/>
      <w:bookmarkEnd w:id="8942"/>
      <w:bookmarkEnd w:id="8943"/>
      <w:bookmarkEnd w:id="8944"/>
      <w:bookmarkEnd w:id="8945"/>
      <w:bookmarkEnd w:id="8946"/>
      <w:bookmarkEnd w:id="8947"/>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77777777" w:rsidR="000E1214" w:rsidRDefault="00A87198">
            <w:r>
              <w:t>When 'unordered', this property means that the items of the sequence will be encountered in any order. Repeating occurrences of the same element do not need to be contiguous. The children of an unordered sequence MUST 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5C08707F" w:rsidR="000E1214" w:rsidRDefault="00A87198">
      <w:pPr>
        <w:pStyle w:val="Caption"/>
      </w:pPr>
      <w:bookmarkStart w:id="8948" w:name="_Toc199516340"/>
      <w:bookmarkStart w:id="8949" w:name="_Toc194983999"/>
      <w:bookmarkStart w:id="8950" w:name="_Toc175057395"/>
      <w:r>
        <w:t xml:space="preserve">Table </w:t>
      </w:r>
      <w:fldSimple w:instr=" SEQ Table \* ARABIC ">
        <w:r w:rsidR="00852536">
          <w:rPr>
            <w:noProof/>
          </w:rPr>
          <w:t>44</w:t>
        </w:r>
      </w:fldSimple>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A64D65">
      <w:pPr>
        <w:pStyle w:val="Heading2"/>
      </w:pPr>
      <w:bookmarkStart w:id="8951" w:name="_Toc243112846"/>
      <w:bookmarkStart w:id="8952" w:name="_Toc349042785"/>
      <w:bookmarkStart w:id="8953" w:name="_Toc39166918"/>
      <w:r>
        <w:t>Empty Sequences</w:t>
      </w:r>
      <w:bookmarkEnd w:id="8948"/>
      <w:bookmarkEnd w:id="8949"/>
      <w:bookmarkEnd w:id="8951"/>
      <w:bookmarkEnd w:id="8952"/>
      <w:bookmarkEnd w:id="8953"/>
    </w:p>
    <w:p w14:paraId="748045E5" w14:textId="77777777"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processing error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77777777" w:rsidR="000E1214" w:rsidRDefault="00A87198">
      <w:pPr>
        <w:pStyle w:val="BodyText"/>
      </w:pPr>
      <w:r>
        <w:t>To XML Schema this is an empty sequence group; hence it is an SDE if this appears as the model group of a complex type. Otherwise this is not considered an empty sequence, but a group reference.</w:t>
      </w:r>
    </w:p>
    <w:p w14:paraId="14D4866E" w14:textId="77777777" w:rsidR="000E1214" w:rsidRDefault="00A87198" w:rsidP="00A64D65">
      <w:pPr>
        <w:pStyle w:val="Heading2"/>
      </w:pPr>
      <w:r>
        <w:br w:type="page"/>
      </w:r>
      <w:bookmarkStart w:id="8954" w:name="_Toc322911380"/>
      <w:bookmarkStart w:id="8955" w:name="_Toc322911692"/>
      <w:bookmarkStart w:id="8956" w:name="_Toc322911941"/>
      <w:bookmarkStart w:id="8957" w:name="_Toc322912231"/>
      <w:bookmarkStart w:id="8958" w:name="_Toc329093080"/>
      <w:bookmarkStart w:id="8959" w:name="_Toc332701593"/>
      <w:bookmarkStart w:id="8960" w:name="_Toc332701897"/>
      <w:bookmarkStart w:id="8961" w:name="_Toc332711696"/>
      <w:bookmarkStart w:id="8962" w:name="_Toc332711998"/>
      <w:bookmarkStart w:id="8963" w:name="_Toc332712299"/>
      <w:bookmarkStart w:id="8964" w:name="_Toc332724215"/>
      <w:bookmarkStart w:id="8965" w:name="_Toc332724515"/>
      <w:bookmarkStart w:id="8966" w:name="_Toc341102811"/>
      <w:bookmarkStart w:id="8967" w:name="_Toc347241546"/>
      <w:bookmarkStart w:id="8968" w:name="_Toc347744739"/>
      <w:bookmarkStart w:id="8969" w:name="_Toc348984522"/>
      <w:bookmarkStart w:id="8970" w:name="_Toc348984827"/>
      <w:bookmarkStart w:id="8971" w:name="_Toc349037991"/>
      <w:bookmarkStart w:id="8972" w:name="_Toc349038293"/>
      <w:bookmarkStart w:id="8973" w:name="_Toc349042786"/>
      <w:bookmarkStart w:id="8974" w:name="_Toc349642198"/>
      <w:bookmarkStart w:id="8975" w:name="_Toc351912857"/>
      <w:bookmarkStart w:id="8976" w:name="_Toc351914878"/>
      <w:bookmarkStart w:id="8977" w:name="_Toc351915344"/>
      <w:bookmarkStart w:id="8978" w:name="_Toc361231401"/>
      <w:bookmarkStart w:id="8979" w:name="_Toc361231927"/>
      <w:bookmarkStart w:id="8980" w:name="_Toc362445225"/>
      <w:bookmarkStart w:id="8981" w:name="_Toc363909147"/>
      <w:bookmarkStart w:id="8982" w:name="_Toc364463572"/>
      <w:bookmarkStart w:id="8983" w:name="_Toc366078176"/>
      <w:bookmarkStart w:id="8984" w:name="_Toc366078795"/>
      <w:bookmarkStart w:id="8985" w:name="_Toc366079780"/>
      <w:bookmarkStart w:id="8986" w:name="_Toc366080392"/>
      <w:bookmarkStart w:id="8987" w:name="_Toc366081001"/>
      <w:bookmarkStart w:id="8988" w:name="_Toc366505341"/>
      <w:bookmarkStart w:id="8989" w:name="_Toc366508710"/>
      <w:bookmarkStart w:id="8990" w:name="_Toc366513211"/>
      <w:bookmarkStart w:id="8991" w:name="_Toc366574400"/>
      <w:bookmarkStart w:id="8992" w:name="_Toc366578193"/>
      <w:bookmarkStart w:id="8993" w:name="_Toc366578787"/>
      <w:bookmarkStart w:id="8994" w:name="_Toc366579379"/>
      <w:bookmarkStart w:id="8995" w:name="_Toc366579970"/>
      <w:bookmarkStart w:id="8996" w:name="_Toc366580562"/>
      <w:bookmarkStart w:id="8997" w:name="_Toc366581153"/>
      <w:bookmarkStart w:id="8998" w:name="_Toc366581745"/>
      <w:bookmarkStart w:id="8999" w:name="_Ref255896230"/>
      <w:bookmarkStart w:id="9000" w:name="_Ref255896225"/>
      <w:bookmarkStart w:id="9001" w:name="_Ref255896215"/>
      <w:bookmarkStart w:id="9002" w:name="_Toc243112848"/>
      <w:bookmarkStart w:id="9003" w:name="_Toc194984001"/>
      <w:bookmarkStart w:id="9004" w:name="_Toc199516342"/>
      <w:bookmarkStart w:id="9005" w:name="_Toc177399108"/>
      <w:bookmarkStart w:id="9006" w:name="_Toc349042787"/>
      <w:bookmarkStart w:id="9007" w:name="_Ref362445886"/>
      <w:bookmarkStart w:id="9008" w:name="_Ref362445872"/>
      <w:bookmarkStart w:id="9009" w:name="_Toc39166919"/>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r>
        <w:t>Sequence Groups</w:t>
      </w:r>
      <w:bookmarkEnd w:id="8950"/>
      <w:r>
        <w:t xml:space="preserve"> with </w:t>
      </w:r>
      <w:bookmarkEnd w:id="8999"/>
      <w:bookmarkEnd w:id="9000"/>
      <w:bookmarkEnd w:id="9001"/>
      <w:bookmarkEnd w:id="9002"/>
      <w:bookmarkEnd w:id="9003"/>
      <w:bookmarkEnd w:id="9004"/>
      <w:bookmarkEnd w:id="9005"/>
      <w:bookmarkEnd w:id="9006"/>
      <w:r>
        <w:t>Separators</w:t>
      </w:r>
      <w:bookmarkEnd w:id="9007"/>
      <w:bookmarkEnd w:id="9008"/>
      <w:bookmarkEnd w:id="9009"/>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77777777" w:rsidR="000E1214" w:rsidRDefault="00A87198">
      <w:r>
        <w:t xml:space="preserve">These properties combine to define the syntax for a sequence group with dfdl:sequenceKind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4AD0AE00"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t>DFDL Byte Value entities ( %#rXX;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2C8BF75C" w:rsidR="000E1214" w:rsidRDefault="00A87198">
            <w:pPr>
              <w:rPr>
                <w:rFonts w:eastAsia="Arial Unicode MS" w:cs="Arial"/>
              </w:rPr>
            </w:pPr>
            <w:r>
              <w:rPr>
                <w:rFonts w:eastAsia="Arial Unicode MS" w:cs="Arial"/>
              </w:rPr>
              <w:t xml:space="preserve">See section </w:t>
            </w:r>
            <w:r>
              <w:fldChar w:fldCharType="begin"/>
            </w:r>
            <w:r>
              <w:rPr>
                <w:rFonts w:eastAsia="Arial Unicode MS" w:cs="Arial"/>
              </w:rPr>
              <w:instrText xml:space="preserve"> REF _Ref362373313 \r \h  \* MERGEFORMAT </w:instrText>
            </w:r>
            <w:r>
              <w:fldChar w:fldCharType="separate"/>
            </w:r>
            <w:r w:rsidR="00852536">
              <w:rPr>
                <w:rFonts w:eastAsia="Arial Unicode MS" w:cs="Arial"/>
              </w:rPr>
              <w:t>14.2.1</w:t>
            </w:r>
            <w:r>
              <w:fldChar w:fldCharType="end"/>
            </w:r>
            <w:r>
              <w:rPr>
                <w:rFonts w:eastAsia="Arial Unicode MS" w:cs="Arial"/>
              </w:rPr>
              <w:t xml:space="preserve"> </w:t>
            </w:r>
            <w:r>
              <w:fldChar w:fldCharType="begin"/>
            </w:r>
            <w:r>
              <w:rPr>
                <w:rFonts w:eastAsia="Arial Unicode MS" w:cs="Arial"/>
              </w:rPr>
              <w:instrText xml:space="preserve"> REF _Ref362373324 \h  \* MERGEFORMAT </w:instrText>
            </w:r>
            <w:r>
              <w:fldChar w:fldCharType="separate"/>
            </w:r>
            <w:r w:rsidR="00852536" w:rsidRPr="00852536">
              <w:rPr>
                <w:rFonts w:cs="Arial"/>
              </w:rPr>
              <w:t>Separators and Suppression</w:t>
            </w:r>
            <w: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319EAFB8" w:rsidR="000E1214" w:rsidRDefault="00A87198">
      <w:pPr>
        <w:pStyle w:val="Caption"/>
        <w:rPr>
          <w:rFonts w:cs="Arial"/>
        </w:rPr>
      </w:pPr>
      <w:bookmarkStart w:id="9010" w:name="_Toc322911382"/>
      <w:bookmarkStart w:id="9011" w:name="_Toc322911694"/>
      <w:bookmarkStart w:id="9012" w:name="_Toc322911943"/>
      <w:bookmarkStart w:id="9013" w:name="_Toc322912233"/>
      <w:bookmarkStart w:id="9014" w:name="_Toc329093090"/>
      <w:bookmarkStart w:id="9015" w:name="_Toc332701603"/>
      <w:bookmarkStart w:id="9016" w:name="_Toc332701907"/>
      <w:bookmarkStart w:id="9017" w:name="_Toc332711706"/>
      <w:bookmarkStart w:id="9018" w:name="_Toc332712008"/>
      <w:bookmarkStart w:id="9019" w:name="_Toc332712309"/>
      <w:bookmarkStart w:id="9020" w:name="_Toc332724225"/>
      <w:bookmarkStart w:id="9021" w:name="_Toc332724525"/>
      <w:bookmarkStart w:id="9022" w:name="_Toc341102821"/>
      <w:bookmarkStart w:id="9023" w:name="_Toc347241556"/>
      <w:bookmarkStart w:id="9024" w:name="_Toc347744749"/>
      <w:bookmarkStart w:id="9025" w:name="_Toc348984532"/>
      <w:bookmarkStart w:id="9026" w:name="_Toc348984837"/>
      <w:bookmarkStart w:id="9027" w:name="_Toc349038001"/>
      <w:bookmarkStart w:id="9028" w:name="_Toc349038303"/>
      <w:bookmarkStart w:id="9029" w:name="_Toc349642200"/>
      <w:bookmarkStart w:id="9030" w:name="_Toc177971278"/>
      <w:bookmarkStart w:id="9031" w:name="_Toc179335620"/>
      <w:bookmarkStart w:id="9032" w:name="_Toc179788314"/>
      <w:bookmarkStart w:id="9033" w:name="_Toc182890424"/>
      <w:bookmarkStart w:id="9034" w:name="_Toc182973759"/>
      <w:bookmarkStart w:id="9035" w:name="_Toc183429615"/>
      <w:bookmarkStart w:id="9036" w:name="_Toc322911383"/>
      <w:bookmarkStart w:id="9037" w:name="_Toc322911695"/>
      <w:bookmarkStart w:id="9038" w:name="_Toc322911944"/>
      <w:bookmarkStart w:id="9039" w:name="_Toc322912234"/>
      <w:bookmarkStart w:id="9040" w:name="_Toc329093091"/>
      <w:bookmarkStart w:id="9041" w:name="_Toc332701604"/>
      <w:bookmarkStart w:id="9042" w:name="_Toc332701908"/>
      <w:bookmarkStart w:id="9043" w:name="_Toc332711707"/>
      <w:bookmarkStart w:id="9044" w:name="_Toc332712009"/>
      <w:bookmarkStart w:id="9045" w:name="_Toc332712310"/>
      <w:bookmarkStart w:id="9046" w:name="_Toc332724226"/>
      <w:bookmarkStart w:id="9047" w:name="_Toc332724526"/>
      <w:bookmarkStart w:id="9048" w:name="_Toc341102822"/>
      <w:bookmarkStart w:id="9049" w:name="_Toc347241557"/>
      <w:bookmarkStart w:id="9050" w:name="_Toc347744750"/>
      <w:bookmarkStart w:id="9051" w:name="_Toc348984533"/>
      <w:bookmarkStart w:id="9052" w:name="_Toc348984838"/>
      <w:bookmarkStart w:id="9053" w:name="_Toc349038002"/>
      <w:bookmarkStart w:id="9054" w:name="_Toc349038304"/>
      <w:bookmarkStart w:id="9055" w:name="_Toc349642201"/>
      <w:bookmarkStart w:id="9056" w:name="_Ref274739893"/>
      <w:bookmarkStart w:id="9057" w:name="_Ref274739899"/>
      <w:bookmarkStart w:id="9058" w:name="_Toc177399109"/>
      <w:bookmarkStart w:id="9059" w:name="_Toc175057396"/>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r>
        <w:t xml:space="preserve">Table </w:t>
      </w:r>
      <w:fldSimple w:instr=" SEQ Table \* ARABIC ">
        <w:r w:rsidR="00852536">
          <w:rPr>
            <w:noProof/>
          </w:rPr>
          <w:t>45</w:t>
        </w:r>
      </w:fldSimple>
      <w:r>
        <w:t xml:space="preserve"> Properties for Sequence Groups with Separators</w:t>
      </w:r>
    </w:p>
    <w:p w14:paraId="593191CE" w14:textId="77777777" w:rsidR="000E1214" w:rsidRDefault="00A87198" w:rsidP="002439DA">
      <w:pPr>
        <w:pStyle w:val="Heading3"/>
        <w:rPr>
          <w:rFonts w:eastAsia="Times New Roman"/>
        </w:rPr>
      </w:pPr>
      <w:bookmarkStart w:id="9060" w:name="_Toc349042788"/>
      <w:bookmarkStart w:id="9061" w:name="_Ref362373313"/>
      <w:bookmarkStart w:id="9062" w:name="_Ref362373324"/>
      <w:bookmarkStart w:id="9063" w:name="_Toc39166920"/>
      <w:r>
        <w:rPr>
          <w:rFonts w:eastAsia="Times New Roman"/>
        </w:rPr>
        <w:t>Separators</w:t>
      </w:r>
      <w:bookmarkEnd w:id="9056"/>
      <w:bookmarkEnd w:id="9057"/>
      <w:bookmarkEnd w:id="9060"/>
      <w:r>
        <w:rPr>
          <w:rFonts w:eastAsia="Times New Roman"/>
        </w:rPr>
        <w:t xml:space="preserve"> and Suppression</w:t>
      </w:r>
      <w:bookmarkEnd w:id="9061"/>
      <w:bookmarkEnd w:id="9062"/>
      <w:bookmarkEnd w:id="9063"/>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7777777" w:rsidR="000E1214" w:rsidRDefault="00A87198">
            <w:pPr>
              <w:rPr>
                <w:rFonts w:cs="Arial"/>
              </w:rPr>
            </w:pPr>
            <w:r>
              <w:rPr>
                <w:rFonts w:cs="Arial"/>
              </w:rPr>
              <w:t xml:space="preserve">Positional sequence where all occurrences MUST 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77777777"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MUST 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77777777"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MAY 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77777777" w:rsidR="000E1214" w:rsidRDefault="00A87198">
            <w:pPr>
              <w:rPr>
                <w:rFonts w:cs="Arial"/>
              </w:rPr>
            </w:pPr>
            <w:r>
              <w:rPr>
                <w:rFonts w:cs="Arial"/>
              </w:rPr>
              <w:t>anyEmpty</w:t>
            </w:r>
          </w:p>
          <w:p w14:paraId="691C3500"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77777777" w:rsidR="000E1214" w:rsidRDefault="00A87198">
            <w:pPr>
              <w:rPr>
                <w:rFonts w:cs="Arial"/>
              </w:rPr>
            </w:pPr>
            <w:r>
              <w:rPr>
                <w:rFonts w:cs="Arial"/>
              </w:rPr>
              <w:t>Non-positional sequence where any occurrences that have zero length representation MAY be omitted from the data, along with their associated separator. It must be possible for speculative parsing to identify which elements are present.</w:t>
            </w:r>
          </w:p>
        </w:tc>
      </w:tr>
    </w:tbl>
    <w:p w14:paraId="01B7E13E" w14:textId="32B1057C" w:rsidR="000E1214" w:rsidRDefault="00A87198">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sidR="00852536">
        <w:rPr>
          <w:rFonts w:cs="Arial"/>
          <w:noProof/>
        </w:rPr>
        <w:t>46</w:t>
      </w:r>
      <w: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77777777" w:rsidR="000E1214" w:rsidRDefault="00A87198">
      <w:pPr>
        <w:rPr>
          <w:rFonts w:cs="Arial"/>
        </w:rPr>
      </w:pPr>
      <w:r>
        <w:rPr>
          <w:rFonts w:cs="Arial"/>
        </w:rPr>
        <w:t xml:space="preserve">In the sections that follow, it is important to remember that the dfdl:separatorSuppressionPolicy property is carried on the sequence, while the XSD minOccurs, XSD maxOccurs and dfdl:occursCountKind properties are is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9064" w:name="_Toc361231404"/>
      <w:bookmarkStart w:id="9065" w:name="_Toc361231930"/>
      <w:bookmarkStart w:id="9066" w:name="_Toc362445228"/>
      <w:bookmarkStart w:id="9067" w:name="_Toc363909150"/>
      <w:bookmarkStart w:id="9068" w:name="_Toc364463575"/>
      <w:bookmarkStart w:id="9069" w:name="_Toc366078179"/>
      <w:bookmarkStart w:id="9070" w:name="_Toc366078798"/>
      <w:bookmarkStart w:id="9071" w:name="_Toc366079783"/>
      <w:bookmarkStart w:id="9072" w:name="_Toc366080395"/>
      <w:bookmarkStart w:id="9073" w:name="_Toc366081004"/>
      <w:bookmarkStart w:id="9074" w:name="_Toc366505344"/>
      <w:bookmarkStart w:id="9075" w:name="_Toc366508713"/>
      <w:bookmarkStart w:id="9076" w:name="_Toc366513214"/>
      <w:bookmarkStart w:id="9077" w:name="_Toc366574403"/>
      <w:bookmarkStart w:id="9078" w:name="_Toc366578196"/>
      <w:bookmarkStart w:id="9079" w:name="_Toc366578790"/>
      <w:bookmarkStart w:id="9080" w:name="_Toc366579382"/>
      <w:bookmarkStart w:id="9081" w:name="_Toc366579973"/>
      <w:bookmarkStart w:id="9082" w:name="_Toc366580565"/>
      <w:bookmarkStart w:id="9083" w:name="_Toc366581156"/>
      <w:bookmarkStart w:id="9084" w:name="_Toc366581748"/>
      <w:bookmarkStart w:id="9085" w:name="_Toc349042789"/>
      <w:bookmarkStart w:id="9086" w:name="_Toc39166921"/>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r>
        <w:rPr>
          <w:rFonts w:eastAsia="Times New Roman"/>
        </w:rPr>
        <w:t>Parsing</w:t>
      </w:r>
      <w:bookmarkEnd w:id="9085"/>
      <w:r>
        <w:rPr>
          <w:rFonts w:eastAsia="Times New Roman"/>
        </w:rPr>
        <w:t xml:space="preserve"> Sequence Groups with Separators</w:t>
      </w:r>
      <w:bookmarkEnd w:id="9086"/>
    </w:p>
    <w:p w14:paraId="02DC7D3B" w14:textId="57934509" w:rsidR="000E1214" w:rsidRDefault="00A87198">
      <w:pPr>
        <w:rPr>
          <w:rFonts w:cs="Arial"/>
        </w:rPr>
      </w:pPr>
      <w:r>
        <w:t xml:space="preserve">Parsing child elements is described first. Parsing for child groups is described in Section </w:t>
      </w:r>
      <w:r>
        <w:fldChar w:fldCharType="begin"/>
      </w:r>
      <w:r>
        <w:instrText xml:space="preserve"> REF _Ref25588773 \r \h </w:instrText>
      </w:r>
      <w:r>
        <w:fldChar w:fldCharType="separate"/>
      </w:r>
      <w:r w:rsidR="00852536">
        <w:t>14.2.2.3</w:t>
      </w:r>
      <w: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875"/>
        <w:gridCol w:w="1417"/>
        <w:gridCol w:w="1417"/>
        <w:gridCol w:w="1123"/>
        <w:gridCol w:w="1123"/>
        <w:gridCol w:w="1123"/>
      </w:tblGrid>
      <w:tr w:rsidR="000E1214" w14:paraId="4AC12D03" w14:textId="77777777">
        <w:trPr>
          <w:cantSplit/>
          <w:jc w:val="center"/>
        </w:trPr>
        <w:tc>
          <w:tcPr>
            <w:tcW w:w="1144"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9087"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3856"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631"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225"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249"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38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12"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12"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47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77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77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1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trPr>
          <w:cantSplit/>
          <w:jc w:val="center"/>
        </w:trPr>
        <w:tc>
          <w:tcPr>
            <w:tcW w:w="1144"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249"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38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12"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12"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trPr>
          <w:cantSplit/>
          <w:jc w:val="center"/>
        </w:trPr>
        <w:tc>
          <w:tcPr>
            <w:tcW w:w="1144"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479"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770"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770"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12"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trPr>
          <w:cantSplit/>
          <w:jc w:val="center"/>
        </w:trPr>
        <w:tc>
          <w:tcPr>
            <w:tcW w:w="1144"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770" w:type="pct"/>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single" w:sz="4" w:space="0" w:color="auto"/>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trPr>
          <w:cantSplit/>
          <w:jc w:val="center"/>
        </w:trPr>
        <w:tc>
          <w:tcPr>
            <w:tcW w:w="1144"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479"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7DF71B" w14:textId="77777777" w:rsidR="000E1214" w:rsidRDefault="000E1214">
            <w:pPr>
              <w:spacing w:before="0" w:after="0"/>
              <w:rPr>
                <w:rFonts w:eastAsia="MS Mincho" w:cs="Arial"/>
                <w:sz w:val="16"/>
                <w:szCs w:val="16"/>
                <w:lang w:eastAsia="ja-JP"/>
              </w:rPr>
            </w:pPr>
          </w:p>
        </w:tc>
        <w:tc>
          <w:tcPr>
            <w:tcW w:w="612"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12"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12"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6BC7C2C3" w:rsidR="000E1214" w:rsidRDefault="00A87198">
      <w:pPr>
        <w:pStyle w:val="Caption"/>
      </w:pPr>
      <w:r>
        <w:t xml:space="preserve">Table </w:t>
      </w:r>
      <w:fldSimple w:instr=" SEQ Table \* ARABIC ">
        <w:r w:rsidR="00852536">
          <w:rPr>
            <w:noProof/>
          </w:rPr>
          <w:t>47</w:t>
        </w:r>
      </w:fldSimple>
      <w:r>
        <w:t xml:space="preserve"> Separator Suppression for dfdl:occursCountKind 'implicit' when Parsing</w:t>
      </w:r>
    </w:p>
    <w:p w14:paraId="4F5FEF0E" w14:textId="77777777" w:rsidR="000E1214" w:rsidRDefault="00A87198">
      <w:r>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9088" w:name="_Toc318471276"/>
      <w:bookmarkEnd w:id="9087"/>
      <w:r>
        <w:rPr>
          <w:b/>
          <w:i/>
        </w:rPr>
        <w:t>RepDef(min)</w:t>
      </w:r>
      <w:r>
        <w:t xml:space="preserve"> is short for "representation" and "defaultable". It means XSD minOccurs occurrences of nil, empty or normal representation</w:t>
      </w:r>
      <w:r>
        <w:rPr>
          <w:rStyle w:val="FootnoteReference"/>
        </w:rPr>
        <w:footnoteReference w:id="45"/>
      </w:r>
      <w:r>
        <w:t xml:space="preserve">. These are required </w:t>
      </w:r>
      <w:r w:rsidR="00F7778E">
        <w:t>occurrences,</w:t>
      </w:r>
      <w:r>
        <w:t xml:space="preserve"> so default rules apply for empty representations. XSD minOccurs may be 0, in which case there are no required occurrences.</w:t>
      </w:r>
      <w:bookmarkEnd w:id="9088"/>
    </w:p>
    <w:p w14:paraId="239BE27A" w14:textId="3F3BD8CC" w:rsidR="000E1214" w:rsidRDefault="00A87198">
      <w:bookmarkStart w:id="9089"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9089"/>
    </w:p>
    <w:p w14:paraId="2E4C198B" w14:textId="3CC575DB" w:rsidR="000E1214" w:rsidRDefault="00A87198">
      <w:bookmarkStart w:id="9090" w:name="_Toc318471278"/>
      <w:r>
        <w:rPr>
          <w:b/>
          <w:i/>
        </w:rPr>
        <w:t>RepNonZero(1)</w:t>
      </w:r>
      <w:r>
        <w:t xml:space="preserve"> means an occurrence of a nil, empty or normal representation where such a representation does not have zero-length</w:t>
      </w:r>
      <w:r>
        <w:rPr>
          <w:rStyle w:val="FootnoteReference"/>
        </w:rPr>
        <w:footnoteReference w:id="46"/>
      </w:r>
      <w:r>
        <w:t xml:space="preserve">. This is an optional </w:t>
      </w:r>
      <w:r w:rsidR="00F7778E">
        <w:t>occurrence,</w:t>
      </w:r>
      <w:r>
        <w:t xml:space="preserve"> so default rules do not apply.</w:t>
      </w:r>
      <w:bookmarkEnd w:id="9090"/>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In the matrix above we see that 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pPr>
        <w:numPr>
          <w:ilvl w:val="0"/>
          <w:numId w:val="143"/>
        </w:numPr>
      </w:pPr>
      <w:r>
        <w:t xml:space="preserve">If a sequence has dfdl:separatorSuppressionPolicy 'never'; </w:t>
      </w:r>
    </w:p>
    <w:p w14:paraId="5A6F042F" w14:textId="77777777" w:rsidR="000E1214" w:rsidRDefault="00A87198">
      <w:pPr>
        <w:numPr>
          <w:ilvl w:val="0"/>
          <w:numId w:val="143"/>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6C5EF25D" w:rsidR="000E1214" w:rsidRDefault="00A87198">
      <w:r>
        <w:t xml:space="preserve">Since XSD minOccurs='0', the first term, RepDef(min) vanishes. </w:t>
      </w:r>
      <w:r w:rsidR="00F7778E">
        <w:t>So,</w:t>
      </w:r>
      <w:r>
        <w:t xml:space="preserve"> we have left </w:t>
      </w:r>
    </w:p>
    <w:p w14:paraId="55E18BEE" w14:textId="77777777" w:rsidR="000E1214" w:rsidRDefault="00A87198">
      <w:pPr>
        <w:ind w:left="720"/>
        <w:rPr>
          <w:i/>
        </w:rPr>
      </w:pPr>
      <w:r>
        <w:rPr>
          <w:i/>
        </w:rPr>
        <w:t>Rep(M &lt; max - min) ~ RepNonZero(1)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causes a processing error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9091" w:name="_Ref25588773"/>
      <w:r>
        <w:rPr>
          <w:rFonts w:eastAsia="Times New Roman"/>
        </w:rPr>
        <w:t>Parsing Child Groups within Separated Sequences</w:t>
      </w:r>
      <w:bookmarkEnd w:id="9091"/>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77777777" w:rsidR="000E1214" w:rsidRDefault="00A87198">
      <w:pPr>
        <w:pStyle w:val="ListParagraph"/>
        <w:numPr>
          <w:ilvl w:val="0"/>
          <w:numId w:val="141"/>
        </w:numPr>
        <w:suppressAutoHyphens/>
        <w:overflowPunct w:val="0"/>
        <w:spacing w:before="0" w:after="0"/>
      </w:pPr>
      <w:r>
        <w:t>‘trailingEmpty’ – if the child group is potentially trailing, has zero-length and it is actually trailing, its separator MAY appear or not. Additional separators are not expected.</w:t>
      </w:r>
    </w:p>
    <w:p w14:paraId="5D5A85D9" w14:textId="77777777" w:rsidR="000E1214" w:rsidRDefault="00A87198">
      <w:pPr>
        <w:pStyle w:val="ListParagraph"/>
        <w:numPr>
          <w:ilvl w:val="0"/>
          <w:numId w:val="141"/>
        </w:numPr>
        <w:suppressAutoHyphens/>
        <w:overflowPunct w:val="0"/>
        <w:spacing w:before="0" w:after="0"/>
      </w:pPr>
      <w:r>
        <w:t xml:space="preserve">‘trailingEmptyStrict’ – if the child group is potentially trailing, has zero-length and it is actually trailing, its separator MAY NOT appear. </w:t>
      </w:r>
    </w:p>
    <w:p w14:paraId="74CDB151" w14:textId="77777777" w:rsidR="000E1214" w:rsidRDefault="00A87198">
      <w:pPr>
        <w:pStyle w:val="ListParagraph"/>
        <w:numPr>
          <w:ilvl w:val="0"/>
          <w:numId w:val="141"/>
        </w:numPr>
        <w:suppressAutoHyphens/>
        <w:overflowPunct w:val="0"/>
        <w:spacing w:before="0" w:after="0"/>
      </w:pPr>
      <w:r>
        <w:t>‘anyEmpty’ – if the child group has zero-length its separator MAY NOT appear.</w:t>
      </w:r>
    </w:p>
    <w:p w14:paraId="12186850" w14:textId="77777777" w:rsidR="000E1214" w:rsidRDefault="00A87198" w:rsidP="002439DA">
      <w:pPr>
        <w:pStyle w:val="Heading3"/>
        <w:rPr>
          <w:rFonts w:eastAsia="Times New Roman"/>
        </w:rPr>
      </w:pPr>
      <w:bookmarkStart w:id="9092" w:name="_Toc39166922"/>
      <w:r>
        <w:rPr>
          <w:rFonts w:eastAsia="Times New Roman"/>
        </w:rPr>
        <w:t>Unparsing Sequence Groups with Separators</w:t>
      </w:r>
      <w:bookmarkEnd w:id="9092"/>
    </w:p>
    <w:p w14:paraId="4D669084" w14:textId="15E0FF43" w:rsidR="000E1214" w:rsidRDefault="00A87198">
      <w:r>
        <w:t xml:space="preserve">Unparsing child elements is described first. Unparsing for child groups is described in Section </w:t>
      </w:r>
      <w:r>
        <w:fldChar w:fldCharType="begin"/>
      </w:r>
      <w:r>
        <w:instrText xml:space="preserve"> REF _Ref25588955 \r \h </w:instrText>
      </w:r>
      <w:r>
        <w:fldChar w:fldCharType="separate"/>
      </w:r>
      <w:r w:rsidR="00852536">
        <w:t>14.2.3.2</w:t>
      </w:r>
      <w:r>
        <w:fldChar w:fldCharType="end"/>
      </w:r>
      <w:r>
        <w:t>.</w:t>
      </w:r>
    </w:p>
    <w:p w14:paraId="72C2EE6B" w14:textId="77777777" w:rsidR="000E1214" w:rsidRDefault="00A87198">
      <w:r>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9093"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18FD75CE" w:rsidR="000E1214" w:rsidRDefault="00A87198">
      <w:pPr>
        <w:pStyle w:val="Caption"/>
      </w:pPr>
      <w:r>
        <w:t xml:space="preserve">Table </w:t>
      </w:r>
      <w:fldSimple w:instr=" SEQ Table \* ARABIC ">
        <w:r w:rsidR="00852536">
          <w:rPr>
            <w:noProof/>
          </w:rPr>
          <w:t>48</w:t>
        </w:r>
      </w:fldSimple>
      <w:r>
        <w:t xml:space="preserve"> Separator Suppressions for dfdl:occursCountKind 'implicit'</w:t>
      </w:r>
    </w:p>
    <w:p w14:paraId="311BFEBC" w14:textId="77777777" w:rsidR="000E1214" w:rsidRDefault="00A87198">
      <w:bookmarkStart w:id="9094" w:name="_Toc318471281"/>
      <w:bookmarkEnd w:id="9093"/>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9094"/>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57AEBA3C" w:rsidR="000E1214" w:rsidRDefault="00A87198">
      <w:r>
        <w:rPr>
          <w:b/>
          <w:bCs/>
          <w:i/>
          <w:iCs/>
        </w:rPr>
        <w:t>(suppressing trailing zero-length reps)</w:t>
      </w:r>
      <w:r>
        <w:t xml:space="preserve"> implies the unparser must 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9095" w:name="_Toc349042791"/>
      <w:bookmarkStart w:id="9096" w:name="_Toc324948128"/>
      <w:bookmarkStart w:id="9097" w:name="_Toc322911385"/>
      <w:bookmarkStart w:id="9098" w:name="_Toc322911946"/>
      <w:r>
        <w:rPr>
          <w:rFonts w:eastAsia="Times New Roman"/>
        </w:rPr>
        <w:t xml:space="preserve">Example Unparsing Scenarios </w:t>
      </w:r>
      <w:bookmarkEnd w:id="9095"/>
    </w:p>
    <w:bookmarkEnd w:id="9096"/>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7"/>
      </w:r>
      <w:r>
        <w:rPr>
          <w:rFonts w:cs="Arial"/>
        </w:rPr>
        <w:t>, 4, nil. We will unparse the five occurrences; however, the last value is nil, which has a representation of '%ES;' meaning empty-string, and dfdl:nilvalueDelimiterPolicy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[nilled]</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dfdl:nilValueDelimiterPolicy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will be recreated in the Infoset when parsing.</w:t>
      </w:r>
    </w:p>
    <w:p w14:paraId="7DCF1D89" w14:textId="77777777" w:rsidR="000E1214" w:rsidRDefault="00A87198">
      <w:pPr>
        <w:pStyle w:val="Heading4"/>
        <w:rPr>
          <w:rFonts w:eastAsia="Times New Roman"/>
        </w:rPr>
      </w:pPr>
      <w:bookmarkStart w:id="9099" w:name="_Ref25588955"/>
      <w:r>
        <w:rPr>
          <w:rFonts w:eastAsia="Times New Roman"/>
        </w:rPr>
        <w:t>Unparsing Child Groups within Separated Sequences</w:t>
      </w:r>
      <w:bookmarkEnd w:id="9099"/>
    </w:p>
    <w:p w14:paraId="0DAD0E34" w14:textId="77777777" w:rsidR="000E1214" w:rsidRDefault="00A87198">
      <w:bookmarkStart w:id="9100" w:name="_Toc21705940"/>
      <w:bookmarkEnd w:id="9100"/>
      <w:r>
        <w:t>When a child of a sequence is a group then a separator is output depending on dfdl:separatorSuppressionPolicy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‘trailingEmpty’ or ‘trailingEmptyStrict’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‘anyEmpty’ – if the child group has zero-length its separator is not output.</w:t>
      </w:r>
    </w:p>
    <w:p w14:paraId="716CD8CF" w14:textId="77777777" w:rsidR="000E1214" w:rsidRDefault="00A87198" w:rsidP="00A64D65">
      <w:pPr>
        <w:pStyle w:val="Heading2"/>
      </w:pPr>
      <w:bookmarkStart w:id="9101" w:name="_Toc322911697"/>
      <w:bookmarkStart w:id="9102" w:name="_Toc322912236"/>
      <w:bookmarkStart w:id="9103" w:name="_Toc329093093"/>
      <w:bookmarkStart w:id="9104" w:name="_Toc332701606"/>
      <w:bookmarkStart w:id="9105" w:name="_Toc332701910"/>
      <w:bookmarkStart w:id="9106" w:name="_Toc332711709"/>
      <w:bookmarkStart w:id="9107" w:name="_Toc332712011"/>
      <w:bookmarkStart w:id="9108" w:name="_Toc332712312"/>
      <w:bookmarkStart w:id="9109" w:name="_Toc332724228"/>
      <w:bookmarkStart w:id="9110" w:name="_Toc332724528"/>
      <w:bookmarkStart w:id="9111" w:name="_Toc341102824"/>
      <w:bookmarkStart w:id="9112" w:name="_Toc347241559"/>
      <w:bookmarkStart w:id="9113" w:name="_Toc347744752"/>
      <w:bookmarkStart w:id="9114" w:name="_Toc348984535"/>
      <w:bookmarkStart w:id="9115" w:name="_Toc348984840"/>
      <w:bookmarkStart w:id="9116" w:name="_Toc349038004"/>
      <w:bookmarkStart w:id="9117" w:name="_Toc349038306"/>
      <w:bookmarkStart w:id="9118" w:name="_Toc349042792"/>
      <w:bookmarkStart w:id="9119" w:name="_Toc351912863"/>
      <w:bookmarkStart w:id="9120" w:name="_Toc351914884"/>
      <w:bookmarkStart w:id="9121" w:name="_Toc351915350"/>
      <w:bookmarkStart w:id="9122" w:name="_Toc361231407"/>
      <w:bookmarkStart w:id="9123" w:name="_Toc361231933"/>
      <w:bookmarkStart w:id="9124" w:name="_Toc362445231"/>
      <w:bookmarkStart w:id="9125" w:name="_Toc363909153"/>
      <w:bookmarkStart w:id="9126" w:name="_Toc364463578"/>
      <w:bookmarkStart w:id="9127" w:name="_Toc366078182"/>
      <w:bookmarkStart w:id="9128" w:name="_Toc366078801"/>
      <w:bookmarkStart w:id="9129" w:name="_Toc366079786"/>
      <w:bookmarkStart w:id="9130" w:name="_Toc366080398"/>
      <w:bookmarkStart w:id="9131" w:name="_Toc366081007"/>
      <w:bookmarkStart w:id="9132" w:name="_Toc366505347"/>
      <w:bookmarkStart w:id="9133" w:name="_Toc366508716"/>
      <w:bookmarkStart w:id="9134" w:name="_Toc366513217"/>
      <w:bookmarkStart w:id="9135" w:name="_Toc366574406"/>
      <w:bookmarkStart w:id="9136" w:name="_Toc366578199"/>
      <w:bookmarkStart w:id="9137" w:name="_Toc366578793"/>
      <w:bookmarkStart w:id="9138" w:name="_Toc366579385"/>
      <w:bookmarkStart w:id="9139" w:name="_Toc366579976"/>
      <w:bookmarkStart w:id="9140" w:name="_Toc366580568"/>
      <w:bookmarkStart w:id="9141" w:name="_Toc366581159"/>
      <w:bookmarkStart w:id="9142" w:name="_Toc366581751"/>
      <w:bookmarkStart w:id="9143" w:name="_Toc322911386"/>
      <w:bookmarkStart w:id="9144" w:name="_Toc322911698"/>
      <w:bookmarkStart w:id="9145" w:name="_Toc322911947"/>
      <w:bookmarkStart w:id="9146" w:name="_Toc322912237"/>
      <w:bookmarkStart w:id="9147" w:name="_Toc329093094"/>
      <w:bookmarkStart w:id="9148" w:name="_Toc332701607"/>
      <w:bookmarkStart w:id="9149" w:name="_Toc332701911"/>
      <w:bookmarkStart w:id="9150" w:name="_Toc332711710"/>
      <w:bookmarkStart w:id="9151" w:name="_Toc332712012"/>
      <w:bookmarkStart w:id="9152" w:name="_Toc332712313"/>
      <w:bookmarkStart w:id="9153" w:name="_Toc332724229"/>
      <w:bookmarkStart w:id="9154" w:name="_Toc332724529"/>
      <w:bookmarkStart w:id="9155" w:name="_Toc341102825"/>
      <w:bookmarkStart w:id="9156" w:name="_Toc347241560"/>
      <w:bookmarkStart w:id="9157" w:name="_Toc347744753"/>
      <w:bookmarkStart w:id="9158" w:name="_Toc348984536"/>
      <w:bookmarkStart w:id="9159" w:name="_Toc348984841"/>
      <w:bookmarkStart w:id="9160" w:name="_Toc349038005"/>
      <w:bookmarkStart w:id="9161" w:name="_Toc349038307"/>
      <w:bookmarkStart w:id="9162" w:name="_Toc349042793"/>
      <w:bookmarkStart w:id="9163" w:name="_Toc349642207"/>
      <w:bookmarkStart w:id="9164" w:name="_Toc351912864"/>
      <w:bookmarkStart w:id="9165" w:name="_Toc351914885"/>
      <w:bookmarkStart w:id="9166" w:name="_Toc351915351"/>
      <w:bookmarkStart w:id="9167" w:name="_Toc361231408"/>
      <w:bookmarkStart w:id="9168" w:name="_Toc361231934"/>
      <w:bookmarkStart w:id="9169" w:name="_Toc362445232"/>
      <w:bookmarkStart w:id="9170" w:name="_Toc363909154"/>
      <w:bookmarkStart w:id="9171" w:name="_Toc364463579"/>
      <w:bookmarkStart w:id="9172" w:name="_Toc366078183"/>
      <w:bookmarkStart w:id="9173" w:name="_Toc366078802"/>
      <w:bookmarkStart w:id="9174" w:name="_Toc366079787"/>
      <w:bookmarkStart w:id="9175" w:name="_Toc366080399"/>
      <w:bookmarkStart w:id="9176" w:name="_Toc366081008"/>
      <w:bookmarkStart w:id="9177" w:name="_Toc366505348"/>
      <w:bookmarkStart w:id="9178" w:name="_Toc366508717"/>
      <w:bookmarkStart w:id="9179" w:name="_Toc366513218"/>
      <w:bookmarkStart w:id="9180" w:name="_Toc366574407"/>
      <w:bookmarkStart w:id="9181" w:name="_Toc366578200"/>
      <w:bookmarkStart w:id="9182" w:name="_Toc366578794"/>
      <w:bookmarkStart w:id="9183" w:name="_Toc366579386"/>
      <w:bookmarkStart w:id="9184" w:name="_Toc366579977"/>
      <w:bookmarkStart w:id="9185" w:name="_Toc366580569"/>
      <w:bookmarkStart w:id="9186" w:name="_Toc366581160"/>
      <w:bookmarkStart w:id="9187" w:name="_Toc366581752"/>
      <w:bookmarkStart w:id="9188" w:name="_Toc184192042"/>
      <w:bookmarkStart w:id="9189" w:name="_Toc184210586"/>
      <w:bookmarkStart w:id="9190" w:name="_Toc184192043"/>
      <w:bookmarkStart w:id="9191" w:name="_Toc184210587"/>
      <w:bookmarkStart w:id="9192" w:name="_Toc322911387"/>
      <w:bookmarkStart w:id="9193" w:name="_Toc322911699"/>
      <w:bookmarkStart w:id="9194" w:name="_Toc322911948"/>
      <w:bookmarkStart w:id="9195" w:name="_Toc322912238"/>
      <w:bookmarkStart w:id="9196" w:name="_Toc329093095"/>
      <w:bookmarkStart w:id="9197" w:name="_Toc332701608"/>
      <w:bookmarkStart w:id="9198" w:name="_Toc332701912"/>
      <w:bookmarkStart w:id="9199" w:name="_Toc332711711"/>
      <w:bookmarkStart w:id="9200" w:name="_Toc332712013"/>
      <w:bookmarkStart w:id="9201" w:name="_Toc332712314"/>
      <w:bookmarkStart w:id="9202" w:name="_Toc332724230"/>
      <w:bookmarkStart w:id="9203" w:name="_Toc332724530"/>
      <w:bookmarkStart w:id="9204" w:name="_Toc341102826"/>
      <w:bookmarkStart w:id="9205" w:name="_Toc347241561"/>
      <w:bookmarkStart w:id="9206" w:name="_Toc347744754"/>
      <w:bookmarkStart w:id="9207" w:name="_Toc348984537"/>
      <w:bookmarkStart w:id="9208" w:name="_Toc348984842"/>
      <w:bookmarkStart w:id="9209" w:name="_Toc349038006"/>
      <w:bookmarkStart w:id="9210" w:name="_Toc349038308"/>
      <w:bookmarkStart w:id="9211" w:name="_Toc349042794"/>
      <w:bookmarkStart w:id="9212" w:name="_Toc349642208"/>
      <w:bookmarkStart w:id="9213" w:name="_Toc351912865"/>
      <w:bookmarkStart w:id="9214" w:name="_Toc351914886"/>
      <w:bookmarkStart w:id="9215" w:name="_Toc351915352"/>
      <w:bookmarkStart w:id="9216" w:name="_Toc361231409"/>
      <w:bookmarkStart w:id="9217" w:name="_Toc361231935"/>
      <w:bookmarkStart w:id="9218" w:name="_Toc362445233"/>
      <w:bookmarkStart w:id="9219" w:name="_Toc363909155"/>
      <w:bookmarkStart w:id="9220" w:name="_Toc364463580"/>
      <w:bookmarkStart w:id="9221" w:name="_Toc366078184"/>
      <w:bookmarkStart w:id="9222" w:name="_Toc366078803"/>
      <w:bookmarkStart w:id="9223" w:name="_Toc366079788"/>
      <w:bookmarkStart w:id="9224" w:name="_Toc366080400"/>
      <w:bookmarkStart w:id="9225" w:name="_Toc366081009"/>
      <w:bookmarkStart w:id="9226" w:name="_Toc366505349"/>
      <w:bookmarkStart w:id="9227" w:name="_Toc366508718"/>
      <w:bookmarkStart w:id="9228" w:name="_Toc366513219"/>
      <w:bookmarkStart w:id="9229" w:name="_Toc366574408"/>
      <w:bookmarkStart w:id="9230" w:name="_Toc366578201"/>
      <w:bookmarkStart w:id="9231" w:name="_Toc366578795"/>
      <w:bookmarkStart w:id="9232" w:name="_Toc366579387"/>
      <w:bookmarkStart w:id="9233" w:name="_Toc366579978"/>
      <w:bookmarkStart w:id="9234" w:name="_Toc366580570"/>
      <w:bookmarkStart w:id="9235" w:name="_Toc366581161"/>
      <w:bookmarkStart w:id="9236" w:name="_Toc366581753"/>
      <w:bookmarkStart w:id="9237" w:name="_Toc177399115"/>
      <w:bookmarkStart w:id="9238" w:name="_Toc175057402"/>
      <w:bookmarkStart w:id="9239" w:name="_Toc199516347"/>
      <w:bookmarkStart w:id="9240" w:name="_Toc194984009"/>
      <w:bookmarkStart w:id="9241" w:name="_Toc243112853"/>
      <w:bookmarkStart w:id="9242" w:name="_Toc349042795"/>
      <w:bookmarkStart w:id="9243" w:name="_Toc39166923"/>
      <w:bookmarkEnd w:id="9058"/>
      <w:bookmarkEnd w:id="9059"/>
      <w:bookmarkEnd w:id="9097"/>
      <w:bookmarkEnd w:id="9098"/>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r>
        <w:t>Unordered Sequence Groups</w:t>
      </w:r>
      <w:bookmarkEnd w:id="9237"/>
      <w:bookmarkEnd w:id="9238"/>
      <w:bookmarkEnd w:id="9239"/>
      <w:bookmarkEnd w:id="9240"/>
      <w:bookmarkEnd w:id="9241"/>
      <w:bookmarkEnd w:id="9242"/>
      <w:bookmarkEnd w:id="9243"/>
    </w:p>
    <w:p w14:paraId="77C66A97" w14:textId="34B130D1"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must sort the members of an unordered 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9244" w:name="_Toc39166924"/>
      <w:r>
        <w:rPr>
          <w:rFonts w:eastAsia="Times New Roman"/>
        </w:rPr>
        <w:t>Restrictions for Unordered Sequences</w:t>
      </w:r>
      <w:bookmarkEnd w:id="9244"/>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9245" w:name="_Toc39166925"/>
      <w:r>
        <w:rPr>
          <w:rFonts w:eastAsia="Times New Roman"/>
        </w:rPr>
        <w:t>Parsing an Unordered Sequence</w:t>
      </w:r>
      <w:bookmarkEnd w:id="9245"/>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77777777" w:rsidR="000E1214" w:rsidRDefault="00A87198">
      <w:pPr>
        <w:pStyle w:val="nobreak"/>
      </w:pPr>
      <w:r>
        <w:t>An implementation may 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dfdl:sequenceKind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XSD maxOccurs="unbounded"</w:t>
      </w:r>
    </w:p>
    <w:p w14:paraId="2BD8CB80" w14:textId="77777777" w:rsidR="000E1214" w:rsidRDefault="00A87198">
      <w:pPr>
        <w:numPr>
          <w:ilvl w:val="1"/>
          <w:numId w:val="146"/>
        </w:numPr>
      </w:pPr>
      <w:r>
        <w:t>dfdl:lengthKind "implicit"</w:t>
      </w:r>
    </w:p>
    <w:p w14:paraId="3703C3BE" w14:textId="77777777" w:rsidR="000E1214" w:rsidRDefault="00A87198">
      <w:pPr>
        <w:numPr>
          <w:ilvl w:val="1"/>
          <w:numId w:val="146"/>
        </w:numPr>
      </w:pPr>
      <w:r>
        <w:t>dfd:occursCountKind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r>
        <w:t>dfdl:choiceLengthKind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maxOccurs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77777777" w:rsidR="000E1214" w:rsidRDefault="00A87198">
      <w:r>
        <w:t>These checks are the same as those performed for an ordered sequence group. However, in an unordered sequence the checking of XSD minOccurs and XSD maxOccurs must be performed after the entire group has been parsed.</w:t>
      </w:r>
    </w:p>
    <w:p w14:paraId="00FC70FF" w14:textId="77777777" w:rsidR="000E1214" w:rsidRDefault="00A87198" w:rsidP="002439DA">
      <w:pPr>
        <w:pStyle w:val="Heading3"/>
        <w:rPr>
          <w:rFonts w:eastAsia="Times New Roman"/>
        </w:rPr>
      </w:pPr>
      <w:bookmarkStart w:id="9246" w:name="_Toc39166926"/>
      <w:r>
        <w:rPr>
          <w:rFonts w:eastAsia="Times New Roman"/>
        </w:rPr>
        <w:t>Unparsing an Unordered Sequence</w:t>
      </w:r>
      <w:bookmarkEnd w:id="9246"/>
    </w:p>
    <w:p w14:paraId="6F87A13A" w14:textId="666EC8B2" w:rsidR="000E1214" w:rsidRDefault="00A87198">
      <w:pPr>
        <w:rPr>
          <w:rFonts w:cs="Arial"/>
        </w:rPr>
      </w:pPr>
      <w:r>
        <w:rPr>
          <w:rFonts w:cs="Arial"/>
        </w:rPr>
        <w:t xml:space="preserve">When unparsing, the behavior is exactly as if dfdl:sequenceKind is 'ordered'. The </w:t>
      </w:r>
      <w:r w:rsidR="00933F0E">
        <w:rPr>
          <w:rFonts w:cs="Arial"/>
        </w:rPr>
        <w:t>Infoset</w:t>
      </w:r>
      <w:r>
        <w:rPr>
          <w:rFonts w:cs="Arial"/>
        </w:rPr>
        <w:t xml:space="preserve"> must be presented to the unparser in schema declaration order, and the members of the unordered sequence group are output in schema declaration order. </w:t>
      </w:r>
    </w:p>
    <w:p w14:paraId="41412FEC" w14:textId="77777777" w:rsidR="000E1214" w:rsidRDefault="00A87198" w:rsidP="00A64D65">
      <w:pPr>
        <w:pStyle w:val="Heading2"/>
      </w:pPr>
      <w:bookmarkStart w:id="9247" w:name="_Toc363909160"/>
      <w:bookmarkStart w:id="9248" w:name="_Toc364463585"/>
      <w:bookmarkStart w:id="9249" w:name="_Toc366078189"/>
      <w:bookmarkStart w:id="9250" w:name="_Toc366078808"/>
      <w:bookmarkStart w:id="9251" w:name="_Toc366079793"/>
      <w:bookmarkStart w:id="9252" w:name="_Toc366080405"/>
      <w:bookmarkStart w:id="9253" w:name="_Toc366081014"/>
      <w:bookmarkStart w:id="9254" w:name="_Toc366505354"/>
      <w:bookmarkStart w:id="9255" w:name="_Toc366508723"/>
      <w:bookmarkStart w:id="9256" w:name="_Toc366513224"/>
      <w:bookmarkStart w:id="9257" w:name="_Toc366574413"/>
      <w:bookmarkStart w:id="9258" w:name="_Toc366578206"/>
      <w:bookmarkStart w:id="9259" w:name="_Toc366578800"/>
      <w:bookmarkStart w:id="9260" w:name="_Toc366579392"/>
      <w:bookmarkStart w:id="9261" w:name="_Toc366579983"/>
      <w:bookmarkStart w:id="9262" w:name="_Toc366580575"/>
      <w:bookmarkStart w:id="9263" w:name="_Toc366581166"/>
      <w:bookmarkStart w:id="9264" w:name="_Toc366581758"/>
      <w:bookmarkStart w:id="9265" w:name="_Toc363909161"/>
      <w:bookmarkStart w:id="9266" w:name="_Toc364463586"/>
      <w:bookmarkStart w:id="9267" w:name="_Toc366078190"/>
      <w:bookmarkStart w:id="9268" w:name="_Toc366078809"/>
      <w:bookmarkStart w:id="9269" w:name="_Toc366079794"/>
      <w:bookmarkStart w:id="9270" w:name="_Toc366080406"/>
      <w:bookmarkStart w:id="9271" w:name="_Toc366081015"/>
      <w:bookmarkStart w:id="9272" w:name="_Toc366505355"/>
      <w:bookmarkStart w:id="9273" w:name="_Toc366508724"/>
      <w:bookmarkStart w:id="9274" w:name="_Toc366513225"/>
      <w:bookmarkStart w:id="9275" w:name="_Toc366574414"/>
      <w:bookmarkStart w:id="9276" w:name="_Toc366578207"/>
      <w:bookmarkStart w:id="9277" w:name="_Toc366578801"/>
      <w:bookmarkStart w:id="9278" w:name="_Toc366579393"/>
      <w:bookmarkStart w:id="9279" w:name="_Toc366579984"/>
      <w:bookmarkStart w:id="9280" w:name="_Toc366580576"/>
      <w:bookmarkStart w:id="9281" w:name="_Toc366581167"/>
      <w:bookmarkStart w:id="9282" w:name="_Toc366581759"/>
      <w:bookmarkStart w:id="9283" w:name="_Toc363909162"/>
      <w:bookmarkStart w:id="9284" w:name="_Toc364463587"/>
      <w:bookmarkStart w:id="9285" w:name="_Toc366078191"/>
      <w:bookmarkStart w:id="9286" w:name="_Toc366078810"/>
      <w:bookmarkStart w:id="9287" w:name="_Toc366079795"/>
      <w:bookmarkStart w:id="9288" w:name="_Toc366080407"/>
      <w:bookmarkStart w:id="9289" w:name="_Toc366081016"/>
      <w:bookmarkStart w:id="9290" w:name="_Toc366505356"/>
      <w:bookmarkStart w:id="9291" w:name="_Toc366508725"/>
      <w:bookmarkStart w:id="9292" w:name="_Toc366513226"/>
      <w:bookmarkStart w:id="9293" w:name="_Toc366574415"/>
      <w:bookmarkStart w:id="9294" w:name="_Toc366578208"/>
      <w:bookmarkStart w:id="9295" w:name="_Toc366578802"/>
      <w:bookmarkStart w:id="9296" w:name="_Toc366579394"/>
      <w:bookmarkStart w:id="9297" w:name="_Toc366579985"/>
      <w:bookmarkStart w:id="9298" w:name="_Toc366580577"/>
      <w:bookmarkStart w:id="9299" w:name="_Toc366581168"/>
      <w:bookmarkStart w:id="9300" w:name="_Toc366581760"/>
      <w:bookmarkStart w:id="9301" w:name="_Toc363909163"/>
      <w:bookmarkStart w:id="9302" w:name="_Toc364463588"/>
      <w:bookmarkStart w:id="9303" w:name="_Toc366078192"/>
      <w:bookmarkStart w:id="9304" w:name="_Toc366078811"/>
      <w:bookmarkStart w:id="9305" w:name="_Toc366079796"/>
      <w:bookmarkStart w:id="9306" w:name="_Toc366080408"/>
      <w:bookmarkStart w:id="9307" w:name="_Toc366081017"/>
      <w:bookmarkStart w:id="9308" w:name="_Toc366505357"/>
      <w:bookmarkStart w:id="9309" w:name="_Toc366508726"/>
      <w:bookmarkStart w:id="9310" w:name="_Toc366513227"/>
      <w:bookmarkStart w:id="9311" w:name="_Toc366574416"/>
      <w:bookmarkStart w:id="9312" w:name="_Toc366578209"/>
      <w:bookmarkStart w:id="9313" w:name="_Toc366578803"/>
      <w:bookmarkStart w:id="9314" w:name="_Toc366579395"/>
      <w:bookmarkStart w:id="9315" w:name="_Toc366579986"/>
      <w:bookmarkStart w:id="9316" w:name="_Toc366580578"/>
      <w:bookmarkStart w:id="9317" w:name="_Toc366581169"/>
      <w:bookmarkStart w:id="9318" w:name="_Toc366581761"/>
      <w:bookmarkStart w:id="9319" w:name="_Toc363909164"/>
      <w:bookmarkStart w:id="9320" w:name="_Toc364463589"/>
      <w:bookmarkStart w:id="9321" w:name="_Toc366078193"/>
      <w:bookmarkStart w:id="9322" w:name="_Toc366078812"/>
      <w:bookmarkStart w:id="9323" w:name="_Toc366079797"/>
      <w:bookmarkStart w:id="9324" w:name="_Toc366080409"/>
      <w:bookmarkStart w:id="9325" w:name="_Toc366081018"/>
      <w:bookmarkStart w:id="9326" w:name="_Toc366505358"/>
      <w:bookmarkStart w:id="9327" w:name="_Toc366508727"/>
      <w:bookmarkStart w:id="9328" w:name="_Toc366513228"/>
      <w:bookmarkStart w:id="9329" w:name="_Toc366574417"/>
      <w:bookmarkStart w:id="9330" w:name="_Toc366578210"/>
      <w:bookmarkStart w:id="9331" w:name="_Toc366578804"/>
      <w:bookmarkStart w:id="9332" w:name="_Toc366579396"/>
      <w:bookmarkStart w:id="9333" w:name="_Toc366579987"/>
      <w:bookmarkStart w:id="9334" w:name="_Toc366580579"/>
      <w:bookmarkStart w:id="9335" w:name="_Toc366581170"/>
      <w:bookmarkStart w:id="9336" w:name="_Toc366581762"/>
      <w:bookmarkStart w:id="9337" w:name="_Toc363909165"/>
      <w:bookmarkStart w:id="9338" w:name="_Toc364463590"/>
      <w:bookmarkStart w:id="9339" w:name="_Toc366078194"/>
      <w:bookmarkStart w:id="9340" w:name="_Toc366078813"/>
      <w:bookmarkStart w:id="9341" w:name="_Toc366079798"/>
      <w:bookmarkStart w:id="9342" w:name="_Toc366080410"/>
      <w:bookmarkStart w:id="9343" w:name="_Toc366081019"/>
      <w:bookmarkStart w:id="9344" w:name="_Toc366505359"/>
      <w:bookmarkStart w:id="9345" w:name="_Toc366508728"/>
      <w:bookmarkStart w:id="9346" w:name="_Toc366513229"/>
      <w:bookmarkStart w:id="9347" w:name="_Toc366574418"/>
      <w:bookmarkStart w:id="9348" w:name="_Toc366578211"/>
      <w:bookmarkStart w:id="9349" w:name="_Toc366578805"/>
      <w:bookmarkStart w:id="9350" w:name="_Toc366579397"/>
      <w:bookmarkStart w:id="9351" w:name="_Toc366579988"/>
      <w:bookmarkStart w:id="9352" w:name="_Toc366580580"/>
      <w:bookmarkStart w:id="9353" w:name="_Toc366581171"/>
      <w:bookmarkStart w:id="9354" w:name="_Toc366581763"/>
      <w:bookmarkStart w:id="9355" w:name="_Toc363909166"/>
      <w:bookmarkStart w:id="9356" w:name="_Toc364463591"/>
      <w:bookmarkStart w:id="9357" w:name="_Toc366078195"/>
      <w:bookmarkStart w:id="9358" w:name="_Toc366078814"/>
      <w:bookmarkStart w:id="9359" w:name="_Toc366079799"/>
      <w:bookmarkStart w:id="9360" w:name="_Toc366080411"/>
      <w:bookmarkStart w:id="9361" w:name="_Toc366081020"/>
      <w:bookmarkStart w:id="9362" w:name="_Toc366505360"/>
      <w:bookmarkStart w:id="9363" w:name="_Toc366508729"/>
      <w:bookmarkStart w:id="9364" w:name="_Toc366513230"/>
      <w:bookmarkStart w:id="9365" w:name="_Toc366574419"/>
      <w:bookmarkStart w:id="9366" w:name="_Toc366578212"/>
      <w:bookmarkStart w:id="9367" w:name="_Toc366578806"/>
      <w:bookmarkStart w:id="9368" w:name="_Toc366579398"/>
      <w:bookmarkStart w:id="9369" w:name="_Toc366579989"/>
      <w:bookmarkStart w:id="9370" w:name="_Toc366580581"/>
      <w:bookmarkStart w:id="9371" w:name="_Toc366581172"/>
      <w:bookmarkStart w:id="9372" w:name="_Toc366581764"/>
      <w:bookmarkStart w:id="9373" w:name="_Toc363909167"/>
      <w:bookmarkStart w:id="9374" w:name="_Toc364463592"/>
      <w:bookmarkStart w:id="9375" w:name="_Toc366078196"/>
      <w:bookmarkStart w:id="9376" w:name="_Toc366078815"/>
      <w:bookmarkStart w:id="9377" w:name="_Toc366079800"/>
      <w:bookmarkStart w:id="9378" w:name="_Toc366080412"/>
      <w:bookmarkStart w:id="9379" w:name="_Toc366081021"/>
      <w:bookmarkStart w:id="9380" w:name="_Toc366505361"/>
      <w:bookmarkStart w:id="9381" w:name="_Toc366508730"/>
      <w:bookmarkStart w:id="9382" w:name="_Toc366513231"/>
      <w:bookmarkStart w:id="9383" w:name="_Toc366574420"/>
      <w:bookmarkStart w:id="9384" w:name="_Toc366578213"/>
      <w:bookmarkStart w:id="9385" w:name="_Toc366578807"/>
      <w:bookmarkStart w:id="9386" w:name="_Toc366579399"/>
      <w:bookmarkStart w:id="9387" w:name="_Toc366579990"/>
      <w:bookmarkStart w:id="9388" w:name="_Toc366580582"/>
      <w:bookmarkStart w:id="9389" w:name="_Toc366581173"/>
      <w:bookmarkStart w:id="9390" w:name="_Toc366581765"/>
      <w:bookmarkStart w:id="9391" w:name="_Toc363909168"/>
      <w:bookmarkStart w:id="9392" w:name="_Toc364463593"/>
      <w:bookmarkStart w:id="9393" w:name="_Toc366078197"/>
      <w:bookmarkStart w:id="9394" w:name="_Toc366078816"/>
      <w:bookmarkStart w:id="9395" w:name="_Toc366079801"/>
      <w:bookmarkStart w:id="9396" w:name="_Toc366080413"/>
      <w:bookmarkStart w:id="9397" w:name="_Toc366081022"/>
      <w:bookmarkStart w:id="9398" w:name="_Toc366505362"/>
      <w:bookmarkStart w:id="9399" w:name="_Toc366508731"/>
      <w:bookmarkStart w:id="9400" w:name="_Toc366513232"/>
      <w:bookmarkStart w:id="9401" w:name="_Toc366574421"/>
      <w:bookmarkStart w:id="9402" w:name="_Toc366578214"/>
      <w:bookmarkStart w:id="9403" w:name="_Toc366578808"/>
      <w:bookmarkStart w:id="9404" w:name="_Toc366579400"/>
      <w:bookmarkStart w:id="9405" w:name="_Toc366579991"/>
      <w:bookmarkStart w:id="9406" w:name="_Toc366580583"/>
      <w:bookmarkStart w:id="9407" w:name="_Toc366581174"/>
      <w:bookmarkStart w:id="9408" w:name="_Toc366581766"/>
      <w:bookmarkStart w:id="9409" w:name="_Toc363909169"/>
      <w:bookmarkStart w:id="9410" w:name="_Toc364463594"/>
      <w:bookmarkStart w:id="9411" w:name="_Toc366078198"/>
      <w:bookmarkStart w:id="9412" w:name="_Toc366078817"/>
      <w:bookmarkStart w:id="9413" w:name="_Toc366079802"/>
      <w:bookmarkStart w:id="9414" w:name="_Toc366080414"/>
      <w:bookmarkStart w:id="9415" w:name="_Toc366081023"/>
      <w:bookmarkStart w:id="9416" w:name="_Toc366505363"/>
      <w:bookmarkStart w:id="9417" w:name="_Toc366508732"/>
      <w:bookmarkStart w:id="9418" w:name="_Toc366513233"/>
      <w:bookmarkStart w:id="9419" w:name="_Toc366574422"/>
      <w:bookmarkStart w:id="9420" w:name="_Toc366578215"/>
      <w:bookmarkStart w:id="9421" w:name="_Toc366578809"/>
      <w:bookmarkStart w:id="9422" w:name="_Toc366579401"/>
      <w:bookmarkStart w:id="9423" w:name="_Toc366579992"/>
      <w:bookmarkStart w:id="9424" w:name="_Toc366580584"/>
      <w:bookmarkStart w:id="9425" w:name="_Toc366581175"/>
      <w:bookmarkStart w:id="9426" w:name="_Toc366581767"/>
      <w:bookmarkStart w:id="9427" w:name="_Toc363909170"/>
      <w:bookmarkStart w:id="9428" w:name="_Toc364463595"/>
      <w:bookmarkStart w:id="9429" w:name="_Toc366078199"/>
      <w:bookmarkStart w:id="9430" w:name="_Toc366078818"/>
      <w:bookmarkStart w:id="9431" w:name="_Toc366079803"/>
      <w:bookmarkStart w:id="9432" w:name="_Toc366080415"/>
      <w:bookmarkStart w:id="9433" w:name="_Toc366081024"/>
      <w:bookmarkStart w:id="9434" w:name="_Toc366505364"/>
      <w:bookmarkStart w:id="9435" w:name="_Toc366508733"/>
      <w:bookmarkStart w:id="9436" w:name="_Toc366513234"/>
      <w:bookmarkStart w:id="9437" w:name="_Toc366574423"/>
      <w:bookmarkStart w:id="9438" w:name="_Toc366578216"/>
      <w:bookmarkStart w:id="9439" w:name="_Toc366578810"/>
      <w:bookmarkStart w:id="9440" w:name="_Toc366579402"/>
      <w:bookmarkStart w:id="9441" w:name="_Toc366579993"/>
      <w:bookmarkStart w:id="9442" w:name="_Toc366580585"/>
      <w:bookmarkStart w:id="9443" w:name="_Toc366581176"/>
      <w:bookmarkStart w:id="9444" w:name="_Toc366581768"/>
      <w:bookmarkStart w:id="9445" w:name="_Toc363909171"/>
      <w:bookmarkStart w:id="9446" w:name="_Toc364463596"/>
      <w:bookmarkStart w:id="9447" w:name="_Toc366078200"/>
      <w:bookmarkStart w:id="9448" w:name="_Toc366078819"/>
      <w:bookmarkStart w:id="9449" w:name="_Toc366079804"/>
      <w:bookmarkStart w:id="9450" w:name="_Toc366080416"/>
      <w:bookmarkStart w:id="9451" w:name="_Toc366081025"/>
      <w:bookmarkStart w:id="9452" w:name="_Toc366505365"/>
      <w:bookmarkStart w:id="9453" w:name="_Toc366508734"/>
      <w:bookmarkStart w:id="9454" w:name="_Toc366513235"/>
      <w:bookmarkStart w:id="9455" w:name="_Toc366574424"/>
      <w:bookmarkStart w:id="9456" w:name="_Toc366578217"/>
      <w:bookmarkStart w:id="9457" w:name="_Toc366578811"/>
      <w:bookmarkStart w:id="9458" w:name="_Toc366579403"/>
      <w:bookmarkStart w:id="9459" w:name="_Toc366579994"/>
      <w:bookmarkStart w:id="9460" w:name="_Toc366580586"/>
      <w:bookmarkStart w:id="9461" w:name="_Toc366581177"/>
      <w:bookmarkStart w:id="9462" w:name="_Toc366581769"/>
      <w:bookmarkStart w:id="9463" w:name="_Toc363909172"/>
      <w:bookmarkStart w:id="9464" w:name="_Toc364463597"/>
      <w:bookmarkStart w:id="9465" w:name="_Toc366078201"/>
      <w:bookmarkStart w:id="9466" w:name="_Toc366078820"/>
      <w:bookmarkStart w:id="9467" w:name="_Toc366079805"/>
      <w:bookmarkStart w:id="9468" w:name="_Toc366080417"/>
      <w:bookmarkStart w:id="9469" w:name="_Toc366081026"/>
      <w:bookmarkStart w:id="9470" w:name="_Toc366505366"/>
      <w:bookmarkStart w:id="9471" w:name="_Toc366508735"/>
      <w:bookmarkStart w:id="9472" w:name="_Toc366513236"/>
      <w:bookmarkStart w:id="9473" w:name="_Toc366574425"/>
      <w:bookmarkStart w:id="9474" w:name="_Toc366578218"/>
      <w:bookmarkStart w:id="9475" w:name="_Toc366578812"/>
      <w:bookmarkStart w:id="9476" w:name="_Toc366579404"/>
      <w:bookmarkStart w:id="9477" w:name="_Toc366579995"/>
      <w:bookmarkStart w:id="9478" w:name="_Toc366580587"/>
      <w:bookmarkStart w:id="9479" w:name="_Toc366581178"/>
      <w:bookmarkStart w:id="9480" w:name="_Toc366581770"/>
      <w:bookmarkStart w:id="9481" w:name="_Toc363909173"/>
      <w:bookmarkStart w:id="9482" w:name="_Toc364463598"/>
      <w:bookmarkStart w:id="9483" w:name="_Toc366078202"/>
      <w:bookmarkStart w:id="9484" w:name="_Toc366078821"/>
      <w:bookmarkStart w:id="9485" w:name="_Toc366079806"/>
      <w:bookmarkStart w:id="9486" w:name="_Toc366080418"/>
      <w:bookmarkStart w:id="9487" w:name="_Toc366081027"/>
      <w:bookmarkStart w:id="9488" w:name="_Toc366505367"/>
      <w:bookmarkStart w:id="9489" w:name="_Toc366508736"/>
      <w:bookmarkStart w:id="9490" w:name="_Toc366513237"/>
      <w:bookmarkStart w:id="9491" w:name="_Toc366574426"/>
      <w:bookmarkStart w:id="9492" w:name="_Toc366578219"/>
      <w:bookmarkStart w:id="9493" w:name="_Toc366578813"/>
      <w:bookmarkStart w:id="9494" w:name="_Toc366579405"/>
      <w:bookmarkStart w:id="9495" w:name="_Toc366579996"/>
      <w:bookmarkStart w:id="9496" w:name="_Toc366580588"/>
      <w:bookmarkStart w:id="9497" w:name="_Toc366581179"/>
      <w:bookmarkStart w:id="9498" w:name="_Toc366581771"/>
      <w:bookmarkStart w:id="9499" w:name="_Toc363909174"/>
      <w:bookmarkStart w:id="9500" w:name="_Toc364463599"/>
      <w:bookmarkStart w:id="9501" w:name="_Toc366078203"/>
      <w:bookmarkStart w:id="9502" w:name="_Toc366078822"/>
      <w:bookmarkStart w:id="9503" w:name="_Toc366079807"/>
      <w:bookmarkStart w:id="9504" w:name="_Toc366080419"/>
      <w:bookmarkStart w:id="9505" w:name="_Toc366081028"/>
      <w:bookmarkStart w:id="9506" w:name="_Toc366505368"/>
      <w:bookmarkStart w:id="9507" w:name="_Toc366508737"/>
      <w:bookmarkStart w:id="9508" w:name="_Toc366513238"/>
      <w:bookmarkStart w:id="9509" w:name="_Toc366574427"/>
      <w:bookmarkStart w:id="9510" w:name="_Toc366578220"/>
      <w:bookmarkStart w:id="9511" w:name="_Toc366578814"/>
      <w:bookmarkStart w:id="9512" w:name="_Toc366579406"/>
      <w:bookmarkStart w:id="9513" w:name="_Toc366579997"/>
      <w:bookmarkStart w:id="9514" w:name="_Toc366580589"/>
      <w:bookmarkStart w:id="9515" w:name="_Toc366581180"/>
      <w:bookmarkStart w:id="9516" w:name="_Toc366581772"/>
      <w:bookmarkStart w:id="9517" w:name="_Toc363909175"/>
      <w:bookmarkStart w:id="9518" w:name="_Toc364463600"/>
      <w:bookmarkStart w:id="9519" w:name="_Toc366078204"/>
      <w:bookmarkStart w:id="9520" w:name="_Toc366078823"/>
      <w:bookmarkStart w:id="9521" w:name="_Toc366079808"/>
      <w:bookmarkStart w:id="9522" w:name="_Toc366080420"/>
      <w:bookmarkStart w:id="9523" w:name="_Toc366081029"/>
      <w:bookmarkStart w:id="9524" w:name="_Toc366505369"/>
      <w:bookmarkStart w:id="9525" w:name="_Toc366508738"/>
      <w:bookmarkStart w:id="9526" w:name="_Toc366513239"/>
      <w:bookmarkStart w:id="9527" w:name="_Toc366574428"/>
      <w:bookmarkStart w:id="9528" w:name="_Toc366578221"/>
      <w:bookmarkStart w:id="9529" w:name="_Toc366578815"/>
      <w:bookmarkStart w:id="9530" w:name="_Toc366579407"/>
      <w:bookmarkStart w:id="9531" w:name="_Toc366579998"/>
      <w:bookmarkStart w:id="9532" w:name="_Toc366580590"/>
      <w:bookmarkStart w:id="9533" w:name="_Toc366581181"/>
      <w:bookmarkStart w:id="9534" w:name="_Toc366581773"/>
      <w:bookmarkStart w:id="9535" w:name="_Toc363909176"/>
      <w:bookmarkStart w:id="9536" w:name="_Toc364463601"/>
      <w:bookmarkStart w:id="9537" w:name="_Toc366078205"/>
      <w:bookmarkStart w:id="9538" w:name="_Toc366078824"/>
      <w:bookmarkStart w:id="9539" w:name="_Toc366079809"/>
      <w:bookmarkStart w:id="9540" w:name="_Toc366080421"/>
      <w:bookmarkStart w:id="9541" w:name="_Toc366081030"/>
      <w:bookmarkStart w:id="9542" w:name="_Toc366505370"/>
      <w:bookmarkStart w:id="9543" w:name="_Toc366508739"/>
      <w:bookmarkStart w:id="9544" w:name="_Toc366513240"/>
      <w:bookmarkStart w:id="9545" w:name="_Toc366574429"/>
      <w:bookmarkStart w:id="9546" w:name="_Toc366578222"/>
      <w:bookmarkStart w:id="9547" w:name="_Toc366578816"/>
      <w:bookmarkStart w:id="9548" w:name="_Toc366579408"/>
      <w:bookmarkStart w:id="9549" w:name="_Toc366579999"/>
      <w:bookmarkStart w:id="9550" w:name="_Toc366580591"/>
      <w:bookmarkStart w:id="9551" w:name="_Toc366581182"/>
      <w:bookmarkStart w:id="9552" w:name="_Toc366581774"/>
      <w:bookmarkStart w:id="9553" w:name="_Toc363909177"/>
      <w:bookmarkStart w:id="9554" w:name="_Toc364463602"/>
      <w:bookmarkStart w:id="9555" w:name="_Toc366078206"/>
      <w:bookmarkStart w:id="9556" w:name="_Toc366078825"/>
      <w:bookmarkStart w:id="9557" w:name="_Toc366079810"/>
      <w:bookmarkStart w:id="9558" w:name="_Toc366080422"/>
      <w:bookmarkStart w:id="9559" w:name="_Toc366081031"/>
      <w:bookmarkStart w:id="9560" w:name="_Toc366505371"/>
      <w:bookmarkStart w:id="9561" w:name="_Toc366508740"/>
      <w:bookmarkStart w:id="9562" w:name="_Toc366513241"/>
      <w:bookmarkStart w:id="9563" w:name="_Toc366574430"/>
      <w:bookmarkStart w:id="9564" w:name="_Toc366578223"/>
      <w:bookmarkStart w:id="9565" w:name="_Toc366578817"/>
      <w:bookmarkStart w:id="9566" w:name="_Toc366579409"/>
      <w:bookmarkStart w:id="9567" w:name="_Toc366580000"/>
      <w:bookmarkStart w:id="9568" w:name="_Toc366580592"/>
      <w:bookmarkStart w:id="9569" w:name="_Toc366581183"/>
      <w:bookmarkStart w:id="9570" w:name="_Toc366581775"/>
      <w:bookmarkStart w:id="9571" w:name="_Toc363909178"/>
      <w:bookmarkStart w:id="9572" w:name="_Toc364463603"/>
      <w:bookmarkStart w:id="9573" w:name="_Toc366078207"/>
      <w:bookmarkStart w:id="9574" w:name="_Toc366078826"/>
      <w:bookmarkStart w:id="9575" w:name="_Toc366079811"/>
      <w:bookmarkStart w:id="9576" w:name="_Toc366080423"/>
      <w:bookmarkStart w:id="9577" w:name="_Toc366081032"/>
      <w:bookmarkStart w:id="9578" w:name="_Toc366505372"/>
      <w:bookmarkStart w:id="9579" w:name="_Toc366508741"/>
      <w:bookmarkStart w:id="9580" w:name="_Toc366513242"/>
      <w:bookmarkStart w:id="9581" w:name="_Toc366574431"/>
      <w:bookmarkStart w:id="9582" w:name="_Toc366578224"/>
      <w:bookmarkStart w:id="9583" w:name="_Toc366578818"/>
      <w:bookmarkStart w:id="9584" w:name="_Toc366579410"/>
      <w:bookmarkStart w:id="9585" w:name="_Toc366580001"/>
      <w:bookmarkStart w:id="9586" w:name="_Toc366580593"/>
      <w:bookmarkStart w:id="9587" w:name="_Toc366581184"/>
      <w:bookmarkStart w:id="9588" w:name="_Toc366581776"/>
      <w:bookmarkStart w:id="9589" w:name="_Toc363909179"/>
      <w:bookmarkStart w:id="9590" w:name="_Toc364463604"/>
      <w:bookmarkStart w:id="9591" w:name="_Toc366078208"/>
      <w:bookmarkStart w:id="9592" w:name="_Toc366078827"/>
      <w:bookmarkStart w:id="9593" w:name="_Toc366079812"/>
      <w:bookmarkStart w:id="9594" w:name="_Toc366080424"/>
      <w:bookmarkStart w:id="9595" w:name="_Toc366081033"/>
      <w:bookmarkStart w:id="9596" w:name="_Toc366505373"/>
      <w:bookmarkStart w:id="9597" w:name="_Toc366508742"/>
      <w:bookmarkStart w:id="9598" w:name="_Toc366513243"/>
      <w:bookmarkStart w:id="9599" w:name="_Toc366574432"/>
      <w:bookmarkStart w:id="9600" w:name="_Toc366578225"/>
      <w:bookmarkStart w:id="9601" w:name="_Toc366578819"/>
      <w:bookmarkStart w:id="9602" w:name="_Toc366579411"/>
      <w:bookmarkStart w:id="9603" w:name="_Toc366580002"/>
      <w:bookmarkStart w:id="9604" w:name="_Toc366580594"/>
      <w:bookmarkStart w:id="9605" w:name="_Toc366581185"/>
      <w:bookmarkStart w:id="9606" w:name="_Toc366581777"/>
      <w:bookmarkStart w:id="9607" w:name="_Toc363909180"/>
      <w:bookmarkStart w:id="9608" w:name="_Toc364463605"/>
      <w:bookmarkStart w:id="9609" w:name="_Toc366078209"/>
      <w:bookmarkStart w:id="9610" w:name="_Toc366078828"/>
      <w:bookmarkStart w:id="9611" w:name="_Toc366079813"/>
      <w:bookmarkStart w:id="9612" w:name="_Toc366080425"/>
      <w:bookmarkStart w:id="9613" w:name="_Toc366081034"/>
      <w:bookmarkStart w:id="9614" w:name="_Toc366505374"/>
      <w:bookmarkStart w:id="9615" w:name="_Toc366508743"/>
      <w:bookmarkStart w:id="9616" w:name="_Toc366513244"/>
      <w:bookmarkStart w:id="9617" w:name="_Toc366574433"/>
      <w:bookmarkStart w:id="9618" w:name="_Toc366578226"/>
      <w:bookmarkStart w:id="9619" w:name="_Toc366578820"/>
      <w:bookmarkStart w:id="9620" w:name="_Toc366579412"/>
      <w:bookmarkStart w:id="9621" w:name="_Toc366580003"/>
      <w:bookmarkStart w:id="9622" w:name="_Toc366580595"/>
      <w:bookmarkStart w:id="9623" w:name="_Toc366581186"/>
      <w:bookmarkStart w:id="9624" w:name="_Toc366581778"/>
      <w:bookmarkStart w:id="9625" w:name="_Toc363909181"/>
      <w:bookmarkStart w:id="9626" w:name="_Toc364463606"/>
      <w:bookmarkStart w:id="9627" w:name="_Toc366078210"/>
      <w:bookmarkStart w:id="9628" w:name="_Toc366078829"/>
      <w:bookmarkStart w:id="9629" w:name="_Toc366079814"/>
      <w:bookmarkStart w:id="9630" w:name="_Toc366080426"/>
      <w:bookmarkStart w:id="9631" w:name="_Toc366081035"/>
      <w:bookmarkStart w:id="9632" w:name="_Toc366505375"/>
      <w:bookmarkStart w:id="9633" w:name="_Toc366508744"/>
      <w:bookmarkStart w:id="9634" w:name="_Toc366513245"/>
      <w:bookmarkStart w:id="9635" w:name="_Toc366574434"/>
      <w:bookmarkStart w:id="9636" w:name="_Toc366578227"/>
      <w:bookmarkStart w:id="9637" w:name="_Toc366578821"/>
      <w:bookmarkStart w:id="9638" w:name="_Toc366579413"/>
      <w:bookmarkStart w:id="9639" w:name="_Toc366580004"/>
      <w:bookmarkStart w:id="9640" w:name="_Toc366580596"/>
      <w:bookmarkStart w:id="9641" w:name="_Toc366581187"/>
      <w:bookmarkStart w:id="9642" w:name="_Toc366581779"/>
      <w:bookmarkStart w:id="9643" w:name="_Toc363909182"/>
      <w:bookmarkStart w:id="9644" w:name="_Toc364463607"/>
      <w:bookmarkStart w:id="9645" w:name="_Toc366078211"/>
      <w:bookmarkStart w:id="9646" w:name="_Toc366078830"/>
      <w:bookmarkStart w:id="9647" w:name="_Toc366079815"/>
      <w:bookmarkStart w:id="9648" w:name="_Toc366080427"/>
      <w:bookmarkStart w:id="9649" w:name="_Toc366081036"/>
      <w:bookmarkStart w:id="9650" w:name="_Toc366505376"/>
      <w:bookmarkStart w:id="9651" w:name="_Toc366508745"/>
      <w:bookmarkStart w:id="9652" w:name="_Toc366513246"/>
      <w:bookmarkStart w:id="9653" w:name="_Toc366574435"/>
      <w:bookmarkStart w:id="9654" w:name="_Toc366578228"/>
      <w:bookmarkStart w:id="9655" w:name="_Toc366578822"/>
      <w:bookmarkStart w:id="9656" w:name="_Toc366579414"/>
      <w:bookmarkStart w:id="9657" w:name="_Toc366580005"/>
      <w:bookmarkStart w:id="9658" w:name="_Toc366580597"/>
      <w:bookmarkStart w:id="9659" w:name="_Toc366581188"/>
      <w:bookmarkStart w:id="9660" w:name="_Toc366581780"/>
      <w:bookmarkStart w:id="9661" w:name="_Toc363909183"/>
      <w:bookmarkStart w:id="9662" w:name="_Toc364463608"/>
      <w:bookmarkStart w:id="9663" w:name="_Toc366078212"/>
      <w:bookmarkStart w:id="9664" w:name="_Toc366078831"/>
      <w:bookmarkStart w:id="9665" w:name="_Toc366079816"/>
      <w:bookmarkStart w:id="9666" w:name="_Toc366080428"/>
      <w:bookmarkStart w:id="9667" w:name="_Toc366081037"/>
      <w:bookmarkStart w:id="9668" w:name="_Toc366505377"/>
      <w:bookmarkStart w:id="9669" w:name="_Toc366508746"/>
      <w:bookmarkStart w:id="9670" w:name="_Toc366513247"/>
      <w:bookmarkStart w:id="9671" w:name="_Toc366574436"/>
      <w:bookmarkStart w:id="9672" w:name="_Toc366578229"/>
      <w:bookmarkStart w:id="9673" w:name="_Toc366578823"/>
      <w:bookmarkStart w:id="9674" w:name="_Toc366579415"/>
      <w:bookmarkStart w:id="9675" w:name="_Toc366580006"/>
      <w:bookmarkStart w:id="9676" w:name="_Toc366580598"/>
      <w:bookmarkStart w:id="9677" w:name="_Toc366581189"/>
      <w:bookmarkStart w:id="9678" w:name="_Toc366581781"/>
      <w:bookmarkStart w:id="9679" w:name="_Toc363909184"/>
      <w:bookmarkStart w:id="9680" w:name="_Toc364463609"/>
      <w:bookmarkStart w:id="9681" w:name="_Toc366078213"/>
      <w:bookmarkStart w:id="9682" w:name="_Toc366078832"/>
      <w:bookmarkStart w:id="9683" w:name="_Toc366079817"/>
      <w:bookmarkStart w:id="9684" w:name="_Toc366080429"/>
      <w:bookmarkStart w:id="9685" w:name="_Toc366081038"/>
      <w:bookmarkStart w:id="9686" w:name="_Toc366505378"/>
      <w:bookmarkStart w:id="9687" w:name="_Toc366508747"/>
      <w:bookmarkStart w:id="9688" w:name="_Toc366513248"/>
      <w:bookmarkStart w:id="9689" w:name="_Toc366574437"/>
      <w:bookmarkStart w:id="9690" w:name="_Toc366578230"/>
      <w:bookmarkStart w:id="9691" w:name="_Toc366578824"/>
      <w:bookmarkStart w:id="9692" w:name="_Toc366579416"/>
      <w:bookmarkStart w:id="9693" w:name="_Toc366580007"/>
      <w:bookmarkStart w:id="9694" w:name="_Toc366580599"/>
      <w:bookmarkStart w:id="9695" w:name="_Toc366581190"/>
      <w:bookmarkStart w:id="9696" w:name="_Toc366581782"/>
      <w:bookmarkStart w:id="9697" w:name="_Toc363909185"/>
      <w:bookmarkStart w:id="9698" w:name="_Toc364463610"/>
      <w:bookmarkStart w:id="9699" w:name="_Toc366078214"/>
      <w:bookmarkStart w:id="9700" w:name="_Toc366078833"/>
      <w:bookmarkStart w:id="9701" w:name="_Toc366079818"/>
      <w:bookmarkStart w:id="9702" w:name="_Toc366080430"/>
      <w:bookmarkStart w:id="9703" w:name="_Toc366081039"/>
      <w:bookmarkStart w:id="9704" w:name="_Toc366505379"/>
      <w:bookmarkStart w:id="9705" w:name="_Toc366508748"/>
      <w:bookmarkStart w:id="9706" w:name="_Toc366513249"/>
      <w:bookmarkStart w:id="9707" w:name="_Toc366574438"/>
      <w:bookmarkStart w:id="9708" w:name="_Toc366578231"/>
      <w:bookmarkStart w:id="9709" w:name="_Toc366578825"/>
      <w:bookmarkStart w:id="9710" w:name="_Toc366579417"/>
      <w:bookmarkStart w:id="9711" w:name="_Toc366580008"/>
      <w:bookmarkStart w:id="9712" w:name="_Toc366580600"/>
      <w:bookmarkStart w:id="9713" w:name="_Toc366581191"/>
      <w:bookmarkStart w:id="9714" w:name="_Toc366581783"/>
      <w:bookmarkStart w:id="9715" w:name="_Toc363909186"/>
      <w:bookmarkStart w:id="9716" w:name="_Toc364463611"/>
      <w:bookmarkStart w:id="9717" w:name="_Toc366078215"/>
      <w:bookmarkStart w:id="9718" w:name="_Toc366078834"/>
      <w:bookmarkStart w:id="9719" w:name="_Toc366079819"/>
      <w:bookmarkStart w:id="9720" w:name="_Toc366080431"/>
      <w:bookmarkStart w:id="9721" w:name="_Toc366081040"/>
      <w:bookmarkStart w:id="9722" w:name="_Toc366505380"/>
      <w:bookmarkStart w:id="9723" w:name="_Toc366508749"/>
      <w:bookmarkStart w:id="9724" w:name="_Toc366513250"/>
      <w:bookmarkStart w:id="9725" w:name="_Toc366574439"/>
      <w:bookmarkStart w:id="9726" w:name="_Toc366578232"/>
      <w:bookmarkStart w:id="9727" w:name="_Toc366578826"/>
      <w:bookmarkStart w:id="9728" w:name="_Toc366579418"/>
      <w:bookmarkStart w:id="9729" w:name="_Toc366580009"/>
      <w:bookmarkStart w:id="9730" w:name="_Toc366580601"/>
      <w:bookmarkStart w:id="9731" w:name="_Toc366581192"/>
      <w:bookmarkStart w:id="9732" w:name="_Toc366581784"/>
      <w:bookmarkStart w:id="9733" w:name="_Toc363909187"/>
      <w:bookmarkStart w:id="9734" w:name="_Toc364463612"/>
      <w:bookmarkStart w:id="9735" w:name="_Toc366078216"/>
      <w:bookmarkStart w:id="9736" w:name="_Toc366078835"/>
      <w:bookmarkStart w:id="9737" w:name="_Toc366079820"/>
      <w:bookmarkStart w:id="9738" w:name="_Toc366080432"/>
      <w:bookmarkStart w:id="9739" w:name="_Toc366081041"/>
      <w:bookmarkStart w:id="9740" w:name="_Toc366505381"/>
      <w:bookmarkStart w:id="9741" w:name="_Toc366508750"/>
      <w:bookmarkStart w:id="9742" w:name="_Toc366513251"/>
      <w:bookmarkStart w:id="9743" w:name="_Toc366574440"/>
      <w:bookmarkStart w:id="9744" w:name="_Toc366578233"/>
      <w:bookmarkStart w:id="9745" w:name="_Toc366578827"/>
      <w:bookmarkStart w:id="9746" w:name="_Toc366579419"/>
      <w:bookmarkStart w:id="9747" w:name="_Toc366580010"/>
      <w:bookmarkStart w:id="9748" w:name="_Toc366580602"/>
      <w:bookmarkStart w:id="9749" w:name="_Toc366581193"/>
      <w:bookmarkStart w:id="9750" w:name="_Toc366581785"/>
      <w:bookmarkStart w:id="9751" w:name="_Toc363909188"/>
      <w:bookmarkStart w:id="9752" w:name="_Toc364463613"/>
      <w:bookmarkStart w:id="9753" w:name="_Toc366078217"/>
      <w:bookmarkStart w:id="9754" w:name="_Toc366078836"/>
      <w:bookmarkStart w:id="9755" w:name="_Toc366079821"/>
      <w:bookmarkStart w:id="9756" w:name="_Toc366080433"/>
      <w:bookmarkStart w:id="9757" w:name="_Toc366081042"/>
      <w:bookmarkStart w:id="9758" w:name="_Toc366505382"/>
      <w:bookmarkStart w:id="9759" w:name="_Toc366508751"/>
      <w:bookmarkStart w:id="9760" w:name="_Toc366513252"/>
      <w:bookmarkStart w:id="9761" w:name="_Toc366574441"/>
      <w:bookmarkStart w:id="9762" w:name="_Toc366578234"/>
      <w:bookmarkStart w:id="9763" w:name="_Toc366578828"/>
      <w:bookmarkStart w:id="9764" w:name="_Toc366579420"/>
      <w:bookmarkStart w:id="9765" w:name="_Toc366580011"/>
      <w:bookmarkStart w:id="9766" w:name="_Toc366580603"/>
      <w:bookmarkStart w:id="9767" w:name="_Toc366581194"/>
      <w:bookmarkStart w:id="9768" w:name="_Toc366581786"/>
      <w:bookmarkStart w:id="9769" w:name="_Toc363909189"/>
      <w:bookmarkStart w:id="9770" w:name="_Toc364463614"/>
      <w:bookmarkStart w:id="9771" w:name="_Toc366078218"/>
      <w:bookmarkStart w:id="9772" w:name="_Toc366078837"/>
      <w:bookmarkStart w:id="9773" w:name="_Toc366079822"/>
      <w:bookmarkStart w:id="9774" w:name="_Toc366080434"/>
      <w:bookmarkStart w:id="9775" w:name="_Toc366081043"/>
      <w:bookmarkStart w:id="9776" w:name="_Toc366505383"/>
      <w:bookmarkStart w:id="9777" w:name="_Toc366508752"/>
      <w:bookmarkStart w:id="9778" w:name="_Toc366513253"/>
      <w:bookmarkStart w:id="9779" w:name="_Toc366574442"/>
      <w:bookmarkStart w:id="9780" w:name="_Toc366578235"/>
      <w:bookmarkStart w:id="9781" w:name="_Toc366578829"/>
      <w:bookmarkStart w:id="9782" w:name="_Toc366579421"/>
      <w:bookmarkStart w:id="9783" w:name="_Toc366580012"/>
      <w:bookmarkStart w:id="9784" w:name="_Toc366580604"/>
      <w:bookmarkStart w:id="9785" w:name="_Toc366581195"/>
      <w:bookmarkStart w:id="9786" w:name="_Toc366581787"/>
      <w:bookmarkStart w:id="9787" w:name="_Toc363909190"/>
      <w:bookmarkStart w:id="9788" w:name="_Toc364463615"/>
      <w:bookmarkStart w:id="9789" w:name="_Toc366078219"/>
      <w:bookmarkStart w:id="9790" w:name="_Toc366078838"/>
      <w:bookmarkStart w:id="9791" w:name="_Toc366079823"/>
      <w:bookmarkStart w:id="9792" w:name="_Toc366080435"/>
      <w:bookmarkStart w:id="9793" w:name="_Toc366081044"/>
      <w:bookmarkStart w:id="9794" w:name="_Toc366505384"/>
      <w:bookmarkStart w:id="9795" w:name="_Toc366508753"/>
      <w:bookmarkStart w:id="9796" w:name="_Toc366513254"/>
      <w:bookmarkStart w:id="9797" w:name="_Toc366574443"/>
      <w:bookmarkStart w:id="9798" w:name="_Toc366578236"/>
      <w:bookmarkStart w:id="9799" w:name="_Toc366578830"/>
      <w:bookmarkStart w:id="9800" w:name="_Toc366579422"/>
      <w:bookmarkStart w:id="9801" w:name="_Toc366580013"/>
      <w:bookmarkStart w:id="9802" w:name="_Toc366580605"/>
      <w:bookmarkStart w:id="9803" w:name="_Toc366581196"/>
      <w:bookmarkStart w:id="9804" w:name="_Toc366581788"/>
      <w:bookmarkStart w:id="9805" w:name="_Toc363909191"/>
      <w:bookmarkStart w:id="9806" w:name="_Toc364463616"/>
      <w:bookmarkStart w:id="9807" w:name="_Toc366078220"/>
      <w:bookmarkStart w:id="9808" w:name="_Toc366078839"/>
      <w:bookmarkStart w:id="9809" w:name="_Toc366079824"/>
      <w:bookmarkStart w:id="9810" w:name="_Toc366080436"/>
      <w:bookmarkStart w:id="9811" w:name="_Toc366081045"/>
      <w:bookmarkStart w:id="9812" w:name="_Toc366505385"/>
      <w:bookmarkStart w:id="9813" w:name="_Toc366508754"/>
      <w:bookmarkStart w:id="9814" w:name="_Toc366513255"/>
      <w:bookmarkStart w:id="9815" w:name="_Toc366574444"/>
      <w:bookmarkStart w:id="9816" w:name="_Toc366578237"/>
      <w:bookmarkStart w:id="9817" w:name="_Toc366578831"/>
      <w:bookmarkStart w:id="9818" w:name="_Toc366579423"/>
      <w:bookmarkStart w:id="9819" w:name="_Toc366580014"/>
      <w:bookmarkStart w:id="9820" w:name="_Toc366580606"/>
      <w:bookmarkStart w:id="9821" w:name="_Toc366581197"/>
      <w:bookmarkStart w:id="9822" w:name="_Toc366581789"/>
      <w:bookmarkStart w:id="9823" w:name="_Toc363909192"/>
      <w:bookmarkStart w:id="9824" w:name="_Toc364463617"/>
      <w:bookmarkStart w:id="9825" w:name="_Toc366078221"/>
      <w:bookmarkStart w:id="9826" w:name="_Toc366078840"/>
      <w:bookmarkStart w:id="9827" w:name="_Toc366079825"/>
      <w:bookmarkStart w:id="9828" w:name="_Toc366080437"/>
      <w:bookmarkStart w:id="9829" w:name="_Toc366081046"/>
      <w:bookmarkStart w:id="9830" w:name="_Toc366505386"/>
      <w:bookmarkStart w:id="9831" w:name="_Toc366508755"/>
      <w:bookmarkStart w:id="9832" w:name="_Toc366513256"/>
      <w:bookmarkStart w:id="9833" w:name="_Toc366574445"/>
      <w:bookmarkStart w:id="9834" w:name="_Toc366578238"/>
      <w:bookmarkStart w:id="9835" w:name="_Toc366578832"/>
      <w:bookmarkStart w:id="9836" w:name="_Toc366579424"/>
      <w:bookmarkStart w:id="9837" w:name="_Toc366580015"/>
      <w:bookmarkStart w:id="9838" w:name="_Toc366580607"/>
      <w:bookmarkStart w:id="9839" w:name="_Toc366581198"/>
      <w:bookmarkStart w:id="9840" w:name="_Toc366581790"/>
      <w:bookmarkStart w:id="9841" w:name="_Toc363909193"/>
      <w:bookmarkStart w:id="9842" w:name="_Toc364463618"/>
      <w:bookmarkStart w:id="9843" w:name="_Toc366078222"/>
      <w:bookmarkStart w:id="9844" w:name="_Toc366078841"/>
      <w:bookmarkStart w:id="9845" w:name="_Toc366079826"/>
      <w:bookmarkStart w:id="9846" w:name="_Toc366080438"/>
      <w:bookmarkStart w:id="9847" w:name="_Toc366081047"/>
      <w:bookmarkStart w:id="9848" w:name="_Toc366505387"/>
      <w:bookmarkStart w:id="9849" w:name="_Toc366508756"/>
      <w:bookmarkStart w:id="9850" w:name="_Toc366513257"/>
      <w:bookmarkStart w:id="9851" w:name="_Toc366574446"/>
      <w:bookmarkStart w:id="9852" w:name="_Toc366578239"/>
      <w:bookmarkStart w:id="9853" w:name="_Toc366578833"/>
      <w:bookmarkStart w:id="9854" w:name="_Toc366579425"/>
      <w:bookmarkStart w:id="9855" w:name="_Toc366580016"/>
      <w:bookmarkStart w:id="9856" w:name="_Toc366580608"/>
      <w:bookmarkStart w:id="9857" w:name="_Toc366581199"/>
      <w:bookmarkStart w:id="9858" w:name="_Toc366581791"/>
      <w:bookmarkStart w:id="9859" w:name="_Toc363909194"/>
      <w:bookmarkStart w:id="9860" w:name="_Toc364463619"/>
      <w:bookmarkStart w:id="9861" w:name="_Toc366078223"/>
      <w:bookmarkStart w:id="9862" w:name="_Toc366078842"/>
      <w:bookmarkStart w:id="9863" w:name="_Toc366079827"/>
      <w:bookmarkStart w:id="9864" w:name="_Toc366080439"/>
      <w:bookmarkStart w:id="9865" w:name="_Toc366081048"/>
      <w:bookmarkStart w:id="9866" w:name="_Toc366505388"/>
      <w:bookmarkStart w:id="9867" w:name="_Toc366508757"/>
      <w:bookmarkStart w:id="9868" w:name="_Toc366513258"/>
      <w:bookmarkStart w:id="9869" w:name="_Toc366574447"/>
      <w:bookmarkStart w:id="9870" w:name="_Toc366578240"/>
      <w:bookmarkStart w:id="9871" w:name="_Toc366578834"/>
      <w:bookmarkStart w:id="9872" w:name="_Toc366579426"/>
      <w:bookmarkStart w:id="9873" w:name="_Toc366580017"/>
      <w:bookmarkStart w:id="9874" w:name="_Toc366580609"/>
      <w:bookmarkStart w:id="9875" w:name="_Toc366581200"/>
      <w:bookmarkStart w:id="9876" w:name="_Toc366581792"/>
      <w:bookmarkStart w:id="9877" w:name="_Toc363909195"/>
      <w:bookmarkStart w:id="9878" w:name="_Toc364463620"/>
      <w:bookmarkStart w:id="9879" w:name="_Toc366078224"/>
      <w:bookmarkStart w:id="9880" w:name="_Toc366078843"/>
      <w:bookmarkStart w:id="9881" w:name="_Toc366079828"/>
      <w:bookmarkStart w:id="9882" w:name="_Toc366080440"/>
      <w:bookmarkStart w:id="9883" w:name="_Toc366081049"/>
      <w:bookmarkStart w:id="9884" w:name="_Toc366505389"/>
      <w:bookmarkStart w:id="9885" w:name="_Toc366508758"/>
      <w:bookmarkStart w:id="9886" w:name="_Toc366513259"/>
      <w:bookmarkStart w:id="9887" w:name="_Toc366574448"/>
      <w:bookmarkStart w:id="9888" w:name="_Toc366578241"/>
      <w:bookmarkStart w:id="9889" w:name="_Toc366578835"/>
      <w:bookmarkStart w:id="9890" w:name="_Toc366579427"/>
      <w:bookmarkStart w:id="9891" w:name="_Toc366580018"/>
      <w:bookmarkStart w:id="9892" w:name="_Toc366580610"/>
      <w:bookmarkStart w:id="9893" w:name="_Toc366581201"/>
      <w:bookmarkStart w:id="9894" w:name="_Toc366581793"/>
      <w:bookmarkStart w:id="9895" w:name="_Toc363909196"/>
      <w:bookmarkStart w:id="9896" w:name="_Toc364463621"/>
      <w:bookmarkStart w:id="9897" w:name="_Toc366078225"/>
      <w:bookmarkStart w:id="9898" w:name="_Toc366078844"/>
      <w:bookmarkStart w:id="9899" w:name="_Toc366079829"/>
      <w:bookmarkStart w:id="9900" w:name="_Toc366080441"/>
      <w:bookmarkStart w:id="9901" w:name="_Toc366081050"/>
      <w:bookmarkStart w:id="9902" w:name="_Toc366505390"/>
      <w:bookmarkStart w:id="9903" w:name="_Toc366508759"/>
      <w:bookmarkStart w:id="9904" w:name="_Toc366513260"/>
      <w:bookmarkStart w:id="9905" w:name="_Toc366574449"/>
      <w:bookmarkStart w:id="9906" w:name="_Toc366578242"/>
      <w:bookmarkStart w:id="9907" w:name="_Toc366578836"/>
      <w:bookmarkStart w:id="9908" w:name="_Toc366579428"/>
      <w:bookmarkStart w:id="9909" w:name="_Toc366580019"/>
      <w:bookmarkStart w:id="9910" w:name="_Toc366580611"/>
      <w:bookmarkStart w:id="9911" w:name="_Toc366581202"/>
      <w:bookmarkStart w:id="9912" w:name="_Toc366581794"/>
      <w:bookmarkStart w:id="9913" w:name="_Toc363909197"/>
      <w:bookmarkStart w:id="9914" w:name="_Toc364463622"/>
      <w:bookmarkStart w:id="9915" w:name="_Toc366078226"/>
      <w:bookmarkStart w:id="9916" w:name="_Toc366078845"/>
      <w:bookmarkStart w:id="9917" w:name="_Toc366079830"/>
      <w:bookmarkStart w:id="9918" w:name="_Toc366080442"/>
      <w:bookmarkStart w:id="9919" w:name="_Toc366081051"/>
      <w:bookmarkStart w:id="9920" w:name="_Toc366505391"/>
      <w:bookmarkStart w:id="9921" w:name="_Toc366508760"/>
      <w:bookmarkStart w:id="9922" w:name="_Toc366513261"/>
      <w:bookmarkStart w:id="9923" w:name="_Toc366574450"/>
      <w:bookmarkStart w:id="9924" w:name="_Toc366578243"/>
      <w:bookmarkStart w:id="9925" w:name="_Toc366578837"/>
      <w:bookmarkStart w:id="9926" w:name="_Toc366579429"/>
      <w:bookmarkStart w:id="9927" w:name="_Toc366580020"/>
      <w:bookmarkStart w:id="9928" w:name="_Toc366580612"/>
      <w:bookmarkStart w:id="9929" w:name="_Toc366581203"/>
      <w:bookmarkStart w:id="9930" w:name="_Toc366581795"/>
      <w:bookmarkStart w:id="9931" w:name="_Toc363909198"/>
      <w:bookmarkStart w:id="9932" w:name="_Toc364463623"/>
      <w:bookmarkStart w:id="9933" w:name="_Toc366078227"/>
      <w:bookmarkStart w:id="9934" w:name="_Toc366078846"/>
      <w:bookmarkStart w:id="9935" w:name="_Toc366079831"/>
      <w:bookmarkStart w:id="9936" w:name="_Toc366080443"/>
      <w:bookmarkStart w:id="9937" w:name="_Toc366081052"/>
      <w:bookmarkStart w:id="9938" w:name="_Toc366505392"/>
      <w:bookmarkStart w:id="9939" w:name="_Toc366508761"/>
      <w:bookmarkStart w:id="9940" w:name="_Toc366513262"/>
      <w:bookmarkStart w:id="9941" w:name="_Toc366574451"/>
      <w:bookmarkStart w:id="9942" w:name="_Toc366578244"/>
      <w:bookmarkStart w:id="9943" w:name="_Toc366578838"/>
      <w:bookmarkStart w:id="9944" w:name="_Toc366579430"/>
      <w:bookmarkStart w:id="9945" w:name="_Toc366580021"/>
      <w:bookmarkStart w:id="9946" w:name="_Toc366580613"/>
      <w:bookmarkStart w:id="9947" w:name="_Toc366581204"/>
      <w:bookmarkStart w:id="9948" w:name="_Toc366581796"/>
      <w:bookmarkStart w:id="9949" w:name="_Toc363909199"/>
      <w:bookmarkStart w:id="9950" w:name="_Toc364463624"/>
      <w:bookmarkStart w:id="9951" w:name="_Toc366078228"/>
      <w:bookmarkStart w:id="9952" w:name="_Toc366078847"/>
      <w:bookmarkStart w:id="9953" w:name="_Toc366079832"/>
      <w:bookmarkStart w:id="9954" w:name="_Toc366080444"/>
      <w:bookmarkStart w:id="9955" w:name="_Toc366081053"/>
      <w:bookmarkStart w:id="9956" w:name="_Toc366505393"/>
      <w:bookmarkStart w:id="9957" w:name="_Toc366508762"/>
      <w:bookmarkStart w:id="9958" w:name="_Toc366513263"/>
      <w:bookmarkStart w:id="9959" w:name="_Toc366574452"/>
      <w:bookmarkStart w:id="9960" w:name="_Toc366578245"/>
      <w:bookmarkStart w:id="9961" w:name="_Toc366578839"/>
      <w:bookmarkStart w:id="9962" w:name="_Toc366579431"/>
      <w:bookmarkStart w:id="9963" w:name="_Toc366580022"/>
      <w:bookmarkStart w:id="9964" w:name="_Toc366580614"/>
      <w:bookmarkStart w:id="9965" w:name="_Toc366581205"/>
      <w:bookmarkStart w:id="9966" w:name="_Toc366581797"/>
      <w:bookmarkStart w:id="9967" w:name="_Toc363909200"/>
      <w:bookmarkStart w:id="9968" w:name="_Toc364463625"/>
      <w:bookmarkStart w:id="9969" w:name="_Toc366078229"/>
      <w:bookmarkStart w:id="9970" w:name="_Toc366078848"/>
      <w:bookmarkStart w:id="9971" w:name="_Toc366079833"/>
      <w:bookmarkStart w:id="9972" w:name="_Toc366080445"/>
      <w:bookmarkStart w:id="9973" w:name="_Toc366081054"/>
      <w:bookmarkStart w:id="9974" w:name="_Toc366505394"/>
      <w:bookmarkStart w:id="9975" w:name="_Toc366508763"/>
      <w:bookmarkStart w:id="9976" w:name="_Toc366513264"/>
      <w:bookmarkStart w:id="9977" w:name="_Toc366574453"/>
      <w:bookmarkStart w:id="9978" w:name="_Toc366578246"/>
      <w:bookmarkStart w:id="9979" w:name="_Toc366578840"/>
      <w:bookmarkStart w:id="9980" w:name="_Toc366579432"/>
      <w:bookmarkStart w:id="9981" w:name="_Toc366580023"/>
      <w:bookmarkStart w:id="9982" w:name="_Toc366580615"/>
      <w:bookmarkStart w:id="9983" w:name="_Toc366581206"/>
      <w:bookmarkStart w:id="9984" w:name="_Toc366581798"/>
      <w:bookmarkStart w:id="9985" w:name="_Toc363909201"/>
      <w:bookmarkStart w:id="9986" w:name="_Toc364463626"/>
      <w:bookmarkStart w:id="9987" w:name="_Toc366078230"/>
      <w:bookmarkStart w:id="9988" w:name="_Toc366078849"/>
      <w:bookmarkStart w:id="9989" w:name="_Toc366079834"/>
      <w:bookmarkStart w:id="9990" w:name="_Toc366080446"/>
      <w:bookmarkStart w:id="9991" w:name="_Toc366081055"/>
      <w:bookmarkStart w:id="9992" w:name="_Toc366505395"/>
      <w:bookmarkStart w:id="9993" w:name="_Toc366508764"/>
      <w:bookmarkStart w:id="9994" w:name="_Toc366513265"/>
      <w:bookmarkStart w:id="9995" w:name="_Toc366574454"/>
      <w:bookmarkStart w:id="9996" w:name="_Toc366578247"/>
      <w:bookmarkStart w:id="9997" w:name="_Toc366578841"/>
      <w:bookmarkStart w:id="9998" w:name="_Toc366579433"/>
      <w:bookmarkStart w:id="9999" w:name="_Toc366580024"/>
      <w:bookmarkStart w:id="10000" w:name="_Toc366580616"/>
      <w:bookmarkStart w:id="10001" w:name="_Toc366581207"/>
      <w:bookmarkStart w:id="10002" w:name="_Toc366581799"/>
      <w:bookmarkStart w:id="10003" w:name="_Toc243112854"/>
      <w:bookmarkStart w:id="10004" w:name="_Toc349042796"/>
      <w:bookmarkStart w:id="10005" w:name="_Ref38542772"/>
      <w:bookmarkStart w:id="10006" w:name="_Ref38542780"/>
      <w:bookmarkStart w:id="10007" w:name="_Toc39166927"/>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r>
        <w:t>Floating Elements</w:t>
      </w:r>
      <w:bookmarkEnd w:id="10003"/>
      <w:bookmarkEnd w:id="10004"/>
      <w:bookmarkEnd w:id="10005"/>
      <w:bookmarkEnd w:id="10006"/>
      <w:bookmarkEnd w:id="10007"/>
    </w:p>
    <w:p w14:paraId="7CD84DDE" w14:textId="77777777" w:rsidR="000E1214" w:rsidRDefault="00A87198">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05BC3FEE" w:rsidR="000E1214" w:rsidRDefault="00A87198">
      <w:pPr>
        <w:pStyle w:val="Caption"/>
      </w:pPr>
      <w:r>
        <w:t xml:space="preserve">Table </w:t>
      </w:r>
      <w:fldSimple w:instr=" SEQ Table \* ARABIC ">
        <w:r w:rsidR="00852536">
          <w:rPr>
            <w:noProof/>
          </w:rPr>
          <w:t>49</w:t>
        </w:r>
      </w:fldSimple>
      <w:r>
        <w:t xml:space="preserve"> Properties for Floating Elements</w:t>
      </w:r>
    </w:p>
    <w:p w14:paraId="4D4FA108" w14:textId="77777777" w:rsidR="000E1214" w:rsidRDefault="00A87198">
      <w:pPr>
        <w:rPr>
          <w:rFonts w:eastAsia="MS Mincho"/>
        </w:rPr>
      </w:pPr>
      <w:r>
        <w:rPr>
          <w:rFonts w:eastAsia="MS Mincho"/>
        </w:rPr>
        <w:t>An ordered sequence with floating components is similar to an unordered sequence except only the floating elements may be out of order.</w:t>
      </w:r>
    </w:p>
    <w:p w14:paraId="02E17B4A" w14:textId="77777777" w:rsidR="000E1214" w:rsidRDefault="00A87198">
      <w:pPr>
        <w:rPr>
          <w:rFonts w:eastAsia="MS Mincho"/>
        </w:rPr>
      </w:pPr>
      <w:r>
        <w:rPr>
          <w:rFonts w:eastAsia="MS Mincho"/>
        </w:rPr>
        <w:t xml:space="preserve">Within an ordered sequence with floating components </w:t>
      </w:r>
      <w:r>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p>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7777777"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should subsequently attempt to parse the floating elements in the order they are defined in the schema. As soon as any such parse is successful this resolves the point of uncertainty. </w:t>
      </w:r>
    </w:p>
    <w:p w14:paraId="71810A0F" w14:textId="77777777" w:rsidR="000E1214" w:rsidRDefault="00A87198" w:rsidP="00A64D65">
      <w:pPr>
        <w:pStyle w:val="Heading2"/>
      </w:pPr>
      <w:bookmarkStart w:id="10008" w:name="_Toc364463628"/>
      <w:bookmarkStart w:id="10009" w:name="_Toc366078232"/>
      <w:bookmarkStart w:id="10010" w:name="_Toc366078851"/>
      <w:bookmarkStart w:id="10011" w:name="_Toc366079836"/>
      <w:bookmarkStart w:id="10012" w:name="_Toc366080448"/>
      <w:bookmarkStart w:id="10013" w:name="_Toc366081057"/>
      <w:bookmarkStart w:id="10014" w:name="_Toc366505397"/>
      <w:bookmarkStart w:id="10015" w:name="_Toc366508766"/>
      <w:bookmarkStart w:id="10016" w:name="_Toc366513267"/>
      <w:bookmarkStart w:id="10017" w:name="_Toc366574456"/>
      <w:bookmarkStart w:id="10018" w:name="_Toc366578249"/>
      <w:bookmarkStart w:id="10019" w:name="_Toc366578843"/>
      <w:bookmarkStart w:id="10020" w:name="_Toc366579435"/>
      <w:bookmarkStart w:id="10021" w:name="_Toc366580026"/>
      <w:bookmarkStart w:id="10022" w:name="_Toc366580618"/>
      <w:bookmarkStart w:id="10023" w:name="_Toc366581209"/>
      <w:bookmarkStart w:id="10024" w:name="_Toc366581801"/>
      <w:bookmarkStart w:id="10025" w:name="_Toc349042797"/>
      <w:bookmarkStart w:id="10026" w:name="_Toc39166928"/>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r>
        <w:t>Hidden Groups</w:t>
      </w:r>
      <w:bookmarkEnd w:id="10025"/>
      <w:bookmarkEnd w:id="10026"/>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5F302CCD" w:rsidR="000E1214" w:rsidRDefault="00A87198">
      <w:pPr>
        <w:pStyle w:val="Caption"/>
      </w:pPr>
      <w:r>
        <w:t xml:space="preserve">Table </w:t>
      </w:r>
      <w:fldSimple w:instr=" SEQ Table \* ARABIC ">
        <w:r w:rsidR="00852536">
          <w:rPr>
            <w:noProof/>
          </w:rPr>
          <w:t>50</w:t>
        </w:r>
      </w:fldSimple>
      <w:r>
        <w:t xml:space="preserve"> Properties for Hidden Groups</w:t>
      </w:r>
    </w:p>
    <w:p w14:paraId="59337CF3" w14:textId="0A344015" w:rsidR="000E1214" w:rsidRDefault="00A87198">
      <w:pPr>
        <w:rPr>
          <w:lang w:eastAsia="en-GB"/>
        </w:rPr>
      </w:pPr>
      <w:r>
        <w:rPr>
          <w:lang w:eastAsia="en-GB"/>
        </w:rPr>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element.</w:t>
      </w:r>
    </w:p>
    <w:p w14:paraId="603A7033" w14:textId="77777777" w:rsidR="000E1214" w:rsidRDefault="000E1214"/>
    <w:p w14:paraId="3CEF4D89" w14:textId="77777777" w:rsidR="000E1214" w:rsidRDefault="00A87198" w:rsidP="00A64D65">
      <w:pPr>
        <w:pStyle w:val="Heading1"/>
      </w:pPr>
      <w:bookmarkStart w:id="10027" w:name="_Toc322911703"/>
      <w:bookmarkStart w:id="10028" w:name="_Toc322912242"/>
      <w:bookmarkStart w:id="10029" w:name="_Toc329093099"/>
      <w:bookmarkStart w:id="10030" w:name="_Toc332701612"/>
      <w:bookmarkStart w:id="10031" w:name="_Toc332701916"/>
      <w:bookmarkStart w:id="10032" w:name="_Toc332711715"/>
      <w:bookmarkStart w:id="10033" w:name="_Toc332712017"/>
      <w:bookmarkStart w:id="10034" w:name="_Toc332712318"/>
      <w:bookmarkStart w:id="10035" w:name="_Toc332724234"/>
      <w:bookmarkStart w:id="10036" w:name="_Toc332724534"/>
      <w:bookmarkStart w:id="10037" w:name="_Toc341102830"/>
      <w:bookmarkStart w:id="10038" w:name="_Toc347241565"/>
      <w:bookmarkStart w:id="10039" w:name="_Toc347744758"/>
      <w:bookmarkStart w:id="10040" w:name="_Toc348984541"/>
      <w:bookmarkStart w:id="10041" w:name="_Toc348984846"/>
      <w:bookmarkStart w:id="10042" w:name="_Toc349038010"/>
      <w:bookmarkStart w:id="10043" w:name="_Toc349038312"/>
      <w:bookmarkStart w:id="10044" w:name="_Toc349042798"/>
      <w:bookmarkStart w:id="10045" w:name="_Toc349642212"/>
      <w:bookmarkStart w:id="10046" w:name="_Toc351912869"/>
      <w:bookmarkStart w:id="10047" w:name="_Toc351914890"/>
      <w:bookmarkStart w:id="10048" w:name="_Toc351915356"/>
      <w:bookmarkStart w:id="10049" w:name="_Toc361231413"/>
      <w:bookmarkStart w:id="10050" w:name="_Toc361231939"/>
      <w:bookmarkStart w:id="10051" w:name="_Toc362445237"/>
      <w:bookmarkStart w:id="10052" w:name="_Toc363909204"/>
      <w:bookmarkStart w:id="10053" w:name="_Toc364463630"/>
      <w:bookmarkStart w:id="10054" w:name="_Toc366078234"/>
      <w:bookmarkStart w:id="10055" w:name="_Toc366078853"/>
      <w:bookmarkStart w:id="10056" w:name="_Toc366079838"/>
      <w:bookmarkStart w:id="10057" w:name="_Toc366080450"/>
      <w:bookmarkStart w:id="10058" w:name="_Toc366081059"/>
      <w:bookmarkStart w:id="10059" w:name="_Toc366505399"/>
      <w:bookmarkStart w:id="10060" w:name="_Toc366508768"/>
      <w:bookmarkStart w:id="10061" w:name="_Toc366513269"/>
      <w:bookmarkStart w:id="10062" w:name="_Toc366574458"/>
      <w:bookmarkStart w:id="10063" w:name="_Toc366578251"/>
      <w:bookmarkStart w:id="10064" w:name="_Toc366578845"/>
      <w:bookmarkStart w:id="10065" w:name="_Toc366579437"/>
      <w:bookmarkStart w:id="10066" w:name="_Toc366580028"/>
      <w:bookmarkStart w:id="10067" w:name="_Toc366580620"/>
      <w:bookmarkStart w:id="10068" w:name="_Toc366581211"/>
      <w:bookmarkStart w:id="10069" w:name="_Toc366581803"/>
      <w:bookmarkStart w:id="10070" w:name="_Toc177399117"/>
      <w:bookmarkStart w:id="10071" w:name="_Toc175057404"/>
      <w:bookmarkStart w:id="10072" w:name="_Toc199516349"/>
      <w:bookmarkStart w:id="10073" w:name="_Toc194984011"/>
      <w:bookmarkStart w:id="10074" w:name="_Toc243112855"/>
      <w:bookmarkStart w:id="10075" w:name="_Ref254357911"/>
      <w:bookmarkStart w:id="10076" w:name="_Ref254357916"/>
      <w:bookmarkStart w:id="10077" w:name="_Ref254708854"/>
      <w:bookmarkStart w:id="10078" w:name="_Ref254708858"/>
      <w:bookmarkStart w:id="10079" w:name="_Ref255476271"/>
      <w:bookmarkStart w:id="10080" w:name="_Toc349042799"/>
      <w:bookmarkStart w:id="10081" w:name="_Toc39166929"/>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r>
        <w:t>Choice</w:t>
      </w:r>
      <w:bookmarkEnd w:id="10070"/>
      <w:bookmarkEnd w:id="10071"/>
      <w:bookmarkEnd w:id="10072"/>
      <w:bookmarkEnd w:id="10073"/>
      <w:bookmarkEnd w:id="10074"/>
      <w:bookmarkEnd w:id="10075"/>
      <w:bookmarkEnd w:id="10076"/>
      <w:bookmarkEnd w:id="10077"/>
      <w:bookmarkEnd w:id="10078"/>
      <w:bookmarkEnd w:id="10079"/>
      <w:r>
        <w:t xml:space="preserve"> Groups</w:t>
      </w:r>
      <w:bookmarkEnd w:id="10080"/>
      <w:bookmarkEnd w:id="10081"/>
    </w:p>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77777777" w:rsidR="000E1214" w:rsidRDefault="00A87198">
            <w:r>
              <w:t>When 'yes' indicates that all the branches of the choice are initiated. It is a Schema Definition Error if any children have their dfdl:initiator property set to the empty string. The branch is known to exist when its initiator has been found. Any subsequent error parsing the branch will 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It is a processing error if the value of the expression does not match any of the dfdl:choiceBranchKey property values for any of the branches.</w:t>
            </w:r>
          </w:p>
          <w:p w14:paraId="6A22DC6E" w14:textId="77777777" w:rsidR="000E1214" w:rsidRDefault="00A87198">
            <w:pPr>
              <w:rPr>
                <w:rFonts w:cs="Arial"/>
              </w:rPr>
            </w:pPr>
            <w:r>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71B95B8C" w:rsidR="000E1214" w:rsidRDefault="00A87198">
      <w:pPr>
        <w:pStyle w:val="Caption"/>
      </w:pPr>
      <w:r>
        <w:t xml:space="preserve">Table </w:t>
      </w:r>
      <w:fldSimple w:instr=" SEQ Table \* ARABIC ">
        <w:r w:rsidR="00852536">
          <w:rPr>
            <w:noProof/>
          </w:rPr>
          <w:t>51</w:t>
        </w:r>
      </w:fldSimple>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tbl>
      <w:tblPr>
        <w:tblW w:w="2500" w:type="pct"/>
        <w:tblLook w:val="01E0" w:firstRow="1" w:lastRow="1" w:firstColumn="1" w:lastColumn="1" w:noHBand="0" w:noVBand="0"/>
      </w:tblPr>
      <w:tblGrid>
        <w:gridCol w:w="4320"/>
      </w:tblGrid>
      <w:tr w:rsidR="000E1214" w14:paraId="4DCB8F19" w14:textId="77777777">
        <w:tc>
          <w:tcPr>
            <w:tcW w:w="0" w:type="auto"/>
          </w:tcPr>
          <w:p w14:paraId="29CD8DF4" w14:textId="77777777" w:rsidR="000E1214" w:rsidRDefault="000E1214">
            <w:pPr>
              <w:pStyle w:val="nobreak"/>
            </w:pPr>
            <w:commentRangeStart w:id="10082"/>
          </w:p>
        </w:tc>
      </w:tr>
    </w:tbl>
    <w:p w14:paraId="153D9A89" w14:textId="79F48F62" w:rsidR="000E1214" w:rsidRDefault="00A87198">
      <w:pPr>
        <w:pStyle w:val="Caption"/>
      </w:pPr>
      <w:r>
        <w:t xml:space="preserve">Table </w:t>
      </w:r>
      <w:fldSimple w:instr=" SEQ Table \* ARABIC ">
        <w:r w:rsidR="00852536">
          <w:rPr>
            <w:noProof/>
          </w:rPr>
          <w:t>52</w:t>
        </w:r>
      </w:fldSimple>
      <w:r>
        <w:t xml:space="preserve"> Delete This Table</w:t>
      </w:r>
      <w:commentRangeEnd w:id="10082"/>
      <w:r>
        <w:rPr>
          <w:rStyle w:val="CommentReference"/>
        </w:rPr>
        <w:commentReference w:id="10082"/>
      </w:r>
    </w:p>
    <w:p w14:paraId="775E352F" w14:textId="77777777" w:rsidR="000E1214" w:rsidRDefault="00A87198">
      <w:pPr>
        <w:pStyle w:val="nobreak"/>
      </w:pPr>
      <w:r>
        <w:t>The Root of the Branch MUST NOT be optional. That is XSD minOccurs MUST BE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A64D65">
      <w:pPr>
        <w:pStyle w:val="Heading2"/>
      </w:pPr>
      <w:bookmarkStart w:id="10083" w:name="_Toc177399118"/>
      <w:bookmarkStart w:id="10084" w:name="_Toc175057405"/>
      <w:bookmarkStart w:id="10085" w:name="_Toc199516350"/>
      <w:bookmarkStart w:id="10086" w:name="_Toc194984012"/>
      <w:bookmarkStart w:id="10087" w:name="_Toc243112856"/>
      <w:bookmarkStart w:id="10088" w:name="_Toc349042800"/>
      <w:bookmarkStart w:id="10089" w:name="_Toc39166930"/>
      <w:r>
        <w:t>Resolving Choices</w:t>
      </w:r>
      <w:bookmarkEnd w:id="10083"/>
      <w:bookmarkEnd w:id="10084"/>
      <w:bookmarkEnd w:id="10085"/>
      <w:bookmarkEnd w:id="10086"/>
      <w:bookmarkEnd w:id="10087"/>
      <w:bookmarkEnd w:id="10088"/>
      <w:bookmarkEnd w:id="10089"/>
    </w:p>
    <w:p w14:paraId="6667A51D" w14:textId="58AC7346" w:rsidR="000E1214" w:rsidRDefault="00A87198">
      <w:pPr>
        <w:pStyle w:val="nobreak"/>
      </w:pPr>
      <w:r>
        <w:t xml:space="preserve">A choice corresponds to concepts called variant records, multi-format records, discriminated unions, or tagged unions in various programming languages. In some </w:t>
      </w:r>
      <w:r w:rsidR="00F7778E">
        <w:t>contexts,</w:t>
      </w:r>
      <w:r>
        <w:t xml:space="preserve"> choices are referred to generally as 'unions'. However, this should not be confused with XSD unions.</w:t>
      </w:r>
    </w:p>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10090" w:name="_Toc349042801"/>
      <w:bookmarkStart w:id="10091" w:name="_Toc39166931"/>
      <w:r>
        <w:rPr>
          <w:rFonts w:eastAsia="Times New Roman"/>
        </w:rPr>
        <w:t>Resolving Choices via Speculation</w:t>
      </w:r>
      <w:bookmarkEnd w:id="10090"/>
      <w:bookmarkEnd w:id="10091"/>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t xml:space="preserve">If a dfdl:discriminator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dfdl:initiator and the choice has dfdl:initiatedContent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77777777" w:rsidR="000E1214" w:rsidRDefault="00A87198">
      <w:r>
        <w:t>Nested choices can require unbounded look ahead into the data.</w:t>
      </w:r>
    </w:p>
    <w:p w14:paraId="26633C30" w14:textId="77777777" w:rsidR="000E1214" w:rsidRDefault="00A87198" w:rsidP="002439DA">
      <w:pPr>
        <w:pStyle w:val="Heading3"/>
        <w:rPr>
          <w:rFonts w:eastAsia="Times New Roman"/>
        </w:rPr>
      </w:pPr>
      <w:bookmarkStart w:id="10092" w:name="_Toc329093103"/>
      <w:bookmarkStart w:id="10093" w:name="_Toc332701616"/>
      <w:bookmarkStart w:id="10094" w:name="_Toc332701920"/>
      <w:bookmarkStart w:id="10095" w:name="_Toc332711719"/>
      <w:bookmarkStart w:id="10096" w:name="_Toc332712021"/>
      <w:bookmarkStart w:id="10097" w:name="_Toc332712322"/>
      <w:bookmarkStart w:id="10098" w:name="_Toc332724238"/>
      <w:bookmarkStart w:id="10099" w:name="_Toc332724538"/>
      <w:bookmarkStart w:id="10100" w:name="_Toc341102834"/>
      <w:bookmarkStart w:id="10101" w:name="_Toc347241569"/>
      <w:bookmarkStart w:id="10102" w:name="_Toc347744762"/>
      <w:bookmarkStart w:id="10103" w:name="_Toc348984545"/>
      <w:bookmarkStart w:id="10104" w:name="_Toc348984850"/>
      <w:bookmarkStart w:id="10105" w:name="_Toc349038014"/>
      <w:bookmarkStart w:id="10106" w:name="_Toc349038316"/>
      <w:bookmarkStart w:id="10107" w:name="_Toc349042802"/>
      <w:bookmarkStart w:id="10108" w:name="_Toc351912873"/>
      <w:bookmarkStart w:id="10109" w:name="_Toc351914894"/>
      <w:bookmarkStart w:id="10110" w:name="_Toc351915360"/>
      <w:bookmarkStart w:id="10111" w:name="_Toc361231417"/>
      <w:bookmarkStart w:id="10112" w:name="_Toc361231943"/>
      <w:bookmarkStart w:id="10113" w:name="_Toc362445241"/>
      <w:bookmarkStart w:id="10114" w:name="_Toc363909208"/>
      <w:bookmarkStart w:id="10115" w:name="_Toc364463634"/>
      <w:bookmarkStart w:id="10116" w:name="_Toc366078238"/>
      <w:bookmarkStart w:id="10117" w:name="_Toc366078857"/>
      <w:bookmarkStart w:id="10118" w:name="_Toc366079842"/>
      <w:bookmarkStart w:id="10119" w:name="_Toc366080454"/>
      <w:bookmarkStart w:id="10120" w:name="_Toc366081063"/>
      <w:bookmarkStart w:id="10121" w:name="_Toc366505403"/>
      <w:bookmarkStart w:id="10122" w:name="_Toc366508772"/>
      <w:bookmarkStart w:id="10123" w:name="_Toc366513273"/>
      <w:bookmarkStart w:id="10124" w:name="_Toc366574462"/>
      <w:bookmarkStart w:id="10125" w:name="_Toc366578255"/>
      <w:bookmarkStart w:id="10126" w:name="_Toc366578849"/>
      <w:bookmarkStart w:id="10127" w:name="_Toc366579441"/>
      <w:bookmarkStart w:id="10128" w:name="_Toc366580032"/>
      <w:bookmarkStart w:id="10129" w:name="_Toc366580624"/>
      <w:bookmarkStart w:id="10130" w:name="_Toc366581215"/>
      <w:bookmarkStart w:id="10131" w:name="_Toc366581807"/>
      <w:bookmarkStart w:id="10132" w:name="_Toc322911706"/>
      <w:bookmarkStart w:id="10133" w:name="_Toc322912245"/>
      <w:bookmarkStart w:id="10134" w:name="_Toc349042803"/>
      <w:bookmarkStart w:id="10135" w:name="_Ref38541799"/>
      <w:bookmarkStart w:id="10136" w:name="_Ref38541809"/>
      <w:bookmarkStart w:id="10137" w:name="_Toc39166932"/>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r>
        <w:rPr>
          <w:rFonts w:eastAsia="Times New Roman"/>
        </w:rPr>
        <w:t>Resolving Choices via Direct Dispatch</w:t>
      </w:r>
      <w:bookmarkEnd w:id="10134"/>
      <w:bookmarkEnd w:id="10135"/>
      <w:bookmarkEnd w:id="10136"/>
      <w:bookmarkEnd w:id="10137"/>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77777777" w:rsidR="000E1214" w:rsidRDefault="00A87198">
      <w:r>
        <w:t>When a match is found, it is as if a dfdl:discriminator had evaluated to true on that branch. It is selected as resolution of the choice, and there is no backtracking to try other alternative selections if a processing error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2439DA">
      <w:pPr>
        <w:pStyle w:val="Heading3"/>
        <w:rPr>
          <w:rFonts w:eastAsia="Times New Roman"/>
        </w:rPr>
      </w:pPr>
      <w:bookmarkStart w:id="10138" w:name="_Toc397515314"/>
      <w:bookmarkStart w:id="10139" w:name="_Toc349042804"/>
      <w:bookmarkStart w:id="10140" w:name="_Toc39166933"/>
      <w:bookmarkEnd w:id="10138"/>
      <w:r>
        <w:rPr>
          <w:rFonts w:eastAsia="Times New Roman"/>
        </w:rPr>
        <w:t>Unparsing Choices</w:t>
      </w:r>
      <w:bookmarkEnd w:id="10139"/>
      <w:bookmarkEnd w:id="10140"/>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10141" w:name="_Toc397515316"/>
      <w:bookmarkStart w:id="10142" w:name="_Toc329093106"/>
      <w:bookmarkStart w:id="10143" w:name="_Toc332701619"/>
      <w:bookmarkStart w:id="10144" w:name="_Toc332701923"/>
      <w:bookmarkStart w:id="10145" w:name="_Toc332711722"/>
      <w:bookmarkStart w:id="10146" w:name="_Toc332712024"/>
      <w:bookmarkStart w:id="10147" w:name="_Toc332712325"/>
      <w:bookmarkStart w:id="10148" w:name="_Toc332724241"/>
      <w:bookmarkStart w:id="10149" w:name="_Toc332724541"/>
      <w:bookmarkStart w:id="10150" w:name="_Toc341102837"/>
      <w:bookmarkStart w:id="10151" w:name="_Toc347241572"/>
      <w:bookmarkStart w:id="10152" w:name="_Toc347744765"/>
      <w:bookmarkStart w:id="10153" w:name="_Toc348984548"/>
      <w:bookmarkStart w:id="10154" w:name="_Toc348984853"/>
      <w:bookmarkStart w:id="10155" w:name="_Toc349038017"/>
      <w:bookmarkStart w:id="10156" w:name="_Toc349038319"/>
      <w:bookmarkStart w:id="10157" w:name="_Toc349042805"/>
      <w:bookmarkStart w:id="10158" w:name="_Toc349642218"/>
      <w:bookmarkStart w:id="10159" w:name="_Toc351912876"/>
      <w:bookmarkStart w:id="10160" w:name="_Toc351914897"/>
      <w:bookmarkStart w:id="10161" w:name="_Toc351915363"/>
      <w:bookmarkStart w:id="10162" w:name="_Toc361231420"/>
      <w:bookmarkStart w:id="10163" w:name="_Toc361231946"/>
      <w:bookmarkStart w:id="10164" w:name="_Toc362445244"/>
      <w:bookmarkStart w:id="10165" w:name="_Toc363909211"/>
      <w:bookmarkStart w:id="10166" w:name="_Toc364463637"/>
      <w:bookmarkStart w:id="10167" w:name="_Toc366078241"/>
      <w:bookmarkStart w:id="10168" w:name="_Toc366078860"/>
      <w:bookmarkStart w:id="10169" w:name="_Toc366079845"/>
      <w:bookmarkStart w:id="10170" w:name="_Toc366080457"/>
      <w:bookmarkStart w:id="10171" w:name="_Toc366081066"/>
      <w:bookmarkStart w:id="10172" w:name="_Toc366505406"/>
      <w:bookmarkStart w:id="10173" w:name="_Toc366508775"/>
      <w:bookmarkStart w:id="10174" w:name="_Toc366513276"/>
      <w:bookmarkStart w:id="10175" w:name="_Toc366574465"/>
      <w:bookmarkStart w:id="10176" w:name="_Toc366578258"/>
      <w:bookmarkStart w:id="10177" w:name="_Toc366578852"/>
      <w:bookmarkStart w:id="10178" w:name="_Toc366579444"/>
      <w:bookmarkStart w:id="10179" w:name="_Toc366580035"/>
      <w:bookmarkStart w:id="10180" w:name="_Toc366580627"/>
      <w:bookmarkStart w:id="10181" w:name="_Toc366581218"/>
      <w:bookmarkStart w:id="10182" w:name="_Toc366581810"/>
      <w:bookmarkStart w:id="10183" w:name="_Toc322911707"/>
      <w:bookmarkStart w:id="10184" w:name="_Toc322912246"/>
      <w:bookmarkStart w:id="10185" w:name="_Toc329093107"/>
      <w:bookmarkStart w:id="10186" w:name="_Toc332701620"/>
      <w:bookmarkStart w:id="10187" w:name="_Toc332701924"/>
      <w:bookmarkStart w:id="10188" w:name="_Toc332711723"/>
      <w:bookmarkStart w:id="10189" w:name="_Toc332712025"/>
      <w:bookmarkStart w:id="10190" w:name="_Toc332712326"/>
      <w:bookmarkStart w:id="10191" w:name="_Toc332724242"/>
      <w:bookmarkStart w:id="10192" w:name="_Toc332724542"/>
      <w:bookmarkStart w:id="10193" w:name="_Toc341102838"/>
      <w:bookmarkStart w:id="10194" w:name="_Toc347241573"/>
      <w:bookmarkStart w:id="10195" w:name="_Toc347744766"/>
      <w:bookmarkStart w:id="10196" w:name="_Toc348984549"/>
      <w:bookmarkStart w:id="10197" w:name="_Toc348984854"/>
      <w:bookmarkStart w:id="10198" w:name="_Toc349038018"/>
      <w:bookmarkStart w:id="10199" w:name="_Toc349038320"/>
      <w:bookmarkStart w:id="10200" w:name="_Toc349042806"/>
      <w:bookmarkStart w:id="10201" w:name="_Toc349642219"/>
      <w:bookmarkStart w:id="10202" w:name="_Toc351912877"/>
      <w:bookmarkStart w:id="10203" w:name="_Toc351914898"/>
      <w:bookmarkStart w:id="10204" w:name="_Toc351915364"/>
      <w:bookmarkStart w:id="10205" w:name="_Toc361231421"/>
      <w:bookmarkStart w:id="10206" w:name="_Toc361231947"/>
      <w:bookmarkStart w:id="10207" w:name="_Toc362445245"/>
      <w:bookmarkStart w:id="10208" w:name="_Toc363909212"/>
      <w:bookmarkStart w:id="10209" w:name="_Toc364463638"/>
      <w:bookmarkStart w:id="10210" w:name="_Toc366078242"/>
      <w:bookmarkStart w:id="10211" w:name="_Toc366078861"/>
      <w:bookmarkStart w:id="10212" w:name="_Toc366079846"/>
      <w:bookmarkStart w:id="10213" w:name="_Toc366080458"/>
      <w:bookmarkStart w:id="10214" w:name="_Toc366081067"/>
      <w:bookmarkStart w:id="10215" w:name="_Toc366505407"/>
      <w:bookmarkStart w:id="10216" w:name="_Toc366508776"/>
      <w:bookmarkStart w:id="10217" w:name="_Toc366513277"/>
      <w:bookmarkStart w:id="10218" w:name="_Toc366574466"/>
      <w:bookmarkStart w:id="10219" w:name="_Toc366578259"/>
      <w:bookmarkStart w:id="10220" w:name="_Toc366578853"/>
      <w:bookmarkStart w:id="10221" w:name="_Toc366579445"/>
      <w:bookmarkStart w:id="10222" w:name="_Toc366580036"/>
      <w:bookmarkStart w:id="10223" w:name="_Toc366580628"/>
      <w:bookmarkStart w:id="10224" w:name="_Toc366581219"/>
      <w:bookmarkStart w:id="10225" w:name="_Toc366581811"/>
      <w:bookmarkStart w:id="10226" w:name="_Toc322911708"/>
      <w:bookmarkStart w:id="10227" w:name="_Toc322912247"/>
      <w:bookmarkStart w:id="10228" w:name="_Toc329093108"/>
      <w:bookmarkStart w:id="10229" w:name="_Toc332701621"/>
      <w:bookmarkStart w:id="10230" w:name="_Toc332701925"/>
      <w:bookmarkStart w:id="10231" w:name="_Toc332711724"/>
      <w:bookmarkStart w:id="10232" w:name="_Toc332712026"/>
      <w:bookmarkStart w:id="10233" w:name="_Toc332712327"/>
      <w:bookmarkStart w:id="10234" w:name="_Toc332724243"/>
      <w:bookmarkStart w:id="10235" w:name="_Toc332724543"/>
      <w:bookmarkStart w:id="10236" w:name="_Toc341102839"/>
      <w:bookmarkStart w:id="10237" w:name="_Toc347241574"/>
      <w:bookmarkStart w:id="10238" w:name="_Toc347744767"/>
      <w:bookmarkStart w:id="10239" w:name="_Toc348984550"/>
      <w:bookmarkStart w:id="10240" w:name="_Toc348984855"/>
      <w:bookmarkStart w:id="10241" w:name="_Toc349038019"/>
      <w:bookmarkStart w:id="10242" w:name="_Toc349038321"/>
      <w:bookmarkStart w:id="10243" w:name="_Toc349042807"/>
      <w:bookmarkStart w:id="10244" w:name="_Toc349642220"/>
      <w:bookmarkStart w:id="10245" w:name="_Toc351912878"/>
      <w:bookmarkStart w:id="10246" w:name="_Toc351914899"/>
      <w:bookmarkStart w:id="10247" w:name="_Toc351915365"/>
      <w:bookmarkStart w:id="10248" w:name="_Toc361231422"/>
      <w:bookmarkStart w:id="10249" w:name="_Toc361231948"/>
      <w:bookmarkStart w:id="10250" w:name="_Toc362445246"/>
      <w:bookmarkStart w:id="10251" w:name="_Toc363909213"/>
      <w:bookmarkStart w:id="10252" w:name="_Toc364463639"/>
      <w:bookmarkStart w:id="10253" w:name="_Toc366078243"/>
      <w:bookmarkStart w:id="10254" w:name="_Toc366078862"/>
      <w:bookmarkStart w:id="10255" w:name="_Toc366079847"/>
      <w:bookmarkStart w:id="10256" w:name="_Toc366080459"/>
      <w:bookmarkStart w:id="10257" w:name="_Toc366081068"/>
      <w:bookmarkStart w:id="10258" w:name="_Toc366505408"/>
      <w:bookmarkStart w:id="10259" w:name="_Toc366508777"/>
      <w:bookmarkStart w:id="10260" w:name="_Toc366513278"/>
      <w:bookmarkStart w:id="10261" w:name="_Toc366574467"/>
      <w:bookmarkStart w:id="10262" w:name="_Toc366578260"/>
      <w:bookmarkStart w:id="10263" w:name="_Toc366578854"/>
      <w:bookmarkStart w:id="10264" w:name="_Toc366579446"/>
      <w:bookmarkStart w:id="10265" w:name="_Toc366580037"/>
      <w:bookmarkStart w:id="10266" w:name="_Toc366580629"/>
      <w:bookmarkStart w:id="10267" w:name="_Toc366581220"/>
      <w:bookmarkStart w:id="10268" w:name="_Toc366581812"/>
      <w:bookmarkStart w:id="10269" w:name="_Toc349042808"/>
      <w:bookmarkStart w:id="10270" w:name="_Toc130873646"/>
      <w:bookmarkStart w:id="10271" w:name="_Toc140549618"/>
      <w:bookmarkStart w:id="10272" w:name="_Toc177399121"/>
      <w:bookmarkStart w:id="10273" w:name="_Toc175057408"/>
      <w:bookmarkStart w:id="10274" w:name="_Toc199516353"/>
      <w:bookmarkStart w:id="10275" w:name="_Toc194984015"/>
      <w:bookmarkStart w:id="10276" w:name="_Toc243112857"/>
      <w:bookmarkStart w:id="10277" w:name="_Ref255476292"/>
      <w:bookmarkStart w:id="10278" w:name="_Ref351913722"/>
      <w:bookmarkStart w:id="10279" w:name="_Ref351913750"/>
      <w:bookmarkStart w:id="10280" w:name="_Ref38542684"/>
      <w:bookmarkStart w:id="10281" w:name="_Ref38542691"/>
      <w:bookmarkStart w:id="10282" w:name="_Ref38543204"/>
      <w:bookmarkStart w:id="10283" w:name="_Ref38543215"/>
      <w:bookmarkStart w:id="10284" w:name="_Toc112836593"/>
      <w:bookmarkStart w:id="10285" w:name="_Toc112826311"/>
      <w:bookmarkStart w:id="10286" w:name="_Toc113075295"/>
      <w:bookmarkStart w:id="10287" w:name="_Toc39166934"/>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r>
        <w:t>Properties for Array Elements and Optional Elements</w:t>
      </w:r>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7"/>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100AC7BE" w:rsidR="000E1214" w:rsidRDefault="00A87198">
            <w:pPr>
              <w:rPr>
                <w:rFonts w:eastAsia="Arial Unicode MS"/>
              </w:rPr>
            </w:pPr>
            <w:r>
              <w:rPr>
                <w:rFonts w:eastAsia="Arial Unicode MS"/>
              </w:rPr>
              <w:t xml:space="preserve">These values are described in detail in section </w:t>
            </w:r>
            <w:r>
              <w:fldChar w:fldCharType="begin"/>
            </w:r>
            <w:r>
              <w:rPr>
                <w:rFonts w:eastAsia="Arial Unicode MS"/>
              </w:rPr>
              <w:instrText xml:space="preserve"> REF _Ref351049926 \r \h  \* MERGEFORMAT </w:instrText>
            </w:r>
            <w:r>
              <w:fldChar w:fldCharType="separate"/>
            </w:r>
            <w:r w:rsidR="00852536">
              <w:rPr>
                <w:rFonts w:eastAsia="Arial Unicode MS"/>
              </w:rPr>
              <w:t>16.1</w:t>
            </w:r>
            <w: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77777777" w:rsidR="000E1214" w:rsidRDefault="00A87198">
            <w:pPr>
              <w:rPr>
                <w:rFonts w:eastAsia="Arial Unicode MS"/>
              </w:rPr>
            </w:pPr>
            <w:r>
              <w:rPr>
                <w:rFonts w:eastAsia="Arial Unicode MS"/>
              </w:rPr>
              <w:t>When parsing then if an occurrence of the element has a logical value that matches one of the values in this list then the parser must 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3E998D07" w:rsidR="000E1214" w:rsidRDefault="00A87198">
      <w:pPr>
        <w:pStyle w:val="Caption"/>
      </w:pPr>
      <w:bookmarkStart w:id="10288" w:name="_Toc130873647"/>
      <w:bookmarkStart w:id="10289" w:name="_Toc140549619"/>
      <w:bookmarkStart w:id="10290" w:name="_Ref157416759"/>
      <w:r>
        <w:t xml:space="preserve">Table </w:t>
      </w:r>
      <w:fldSimple w:instr=" SEQ Table \* ARABIC ">
        <w:r w:rsidR="00852536">
          <w:rPr>
            <w:noProof/>
          </w:rPr>
          <w:t>53</w:t>
        </w:r>
      </w:fldSimple>
      <w:r>
        <w:t xml:space="preserve"> Properties for Array Elements and Optional Elements</w:t>
      </w:r>
    </w:p>
    <w:p w14:paraId="625B1CEC" w14:textId="3459B6C5" w:rsidR="000E1214" w:rsidRDefault="00A87198">
      <w:r>
        <w:t xml:space="preserve">When XSD minOccurs 1 and XSD maxOccurs 1, the above properties are not used, and the behavior is as if dfdl:occursCountKind was 'fixed' as described in section </w:t>
      </w:r>
      <w:fldSimple w:instr=" REF _Ref351050062 \w ">
        <w:r w:rsidR="00852536">
          <w:t>16.1.1</w:t>
        </w:r>
      </w:fldSimple>
      <w:r>
        <w:t>.</w:t>
      </w:r>
    </w:p>
    <w:p w14:paraId="5C716AFD" w14:textId="77777777" w:rsidR="000E1214" w:rsidRDefault="00A87198" w:rsidP="00A64D65">
      <w:pPr>
        <w:pStyle w:val="Heading2"/>
      </w:pPr>
      <w:bookmarkStart w:id="10291" w:name="_Toc39166935"/>
      <w:r>
        <w:t xml:space="preserve">The </w:t>
      </w:r>
      <w:bookmarkStart w:id="10292" w:name="_Toc351912881"/>
      <w:bookmarkStart w:id="10293" w:name="_Toc351914902"/>
      <w:bookmarkStart w:id="10294" w:name="_Toc351915368"/>
      <w:bookmarkStart w:id="10295" w:name="_Toc361231425"/>
      <w:bookmarkStart w:id="10296" w:name="_Toc361231951"/>
      <w:bookmarkStart w:id="10297" w:name="_Toc362445249"/>
      <w:bookmarkStart w:id="10298" w:name="_Toc363909216"/>
      <w:bookmarkStart w:id="10299" w:name="_Toc364463642"/>
      <w:bookmarkStart w:id="10300" w:name="_Toc366078246"/>
      <w:bookmarkStart w:id="10301" w:name="_Toc351912882"/>
      <w:bookmarkStart w:id="10302" w:name="_Toc351914903"/>
      <w:bookmarkStart w:id="10303" w:name="_Toc351915369"/>
      <w:bookmarkStart w:id="10304" w:name="_Toc361231426"/>
      <w:bookmarkStart w:id="10305" w:name="_Toc361231952"/>
      <w:bookmarkStart w:id="10306" w:name="_Toc362445250"/>
      <w:bookmarkStart w:id="10307" w:name="_Toc363909217"/>
      <w:bookmarkStart w:id="10308" w:name="_Toc364463643"/>
      <w:bookmarkStart w:id="10309" w:name="_Toc366078247"/>
      <w:bookmarkStart w:id="10310" w:name="_Toc351912883"/>
      <w:bookmarkStart w:id="10311" w:name="_Toc351914904"/>
      <w:bookmarkStart w:id="10312" w:name="_Toc351915370"/>
      <w:bookmarkStart w:id="10313" w:name="_Toc361231427"/>
      <w:bookmarkStart w:id="10314" w:name="_Toc361231953"/>
      <w:bookmarkStart w:id="10315" w:name="_Toc362445251"/>
      <w:bookmarkStart w:id="10316" w:name="_Toc363909218"/>
      <w:bookmarkStart w:id="10317" w:name="_Toc364463644"/>
      <w:bookmarkStart w:id="10318" w:name="_Toc366078248"/>
      <w:bookmarkStart w:id="10319" w:name="_dfdl:occursCountKind_property"/>
      <w:bookmarkStart w:id="10320" w:name="_Ref351049926"/>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r>
        <w:t>dfdl:occursCountKind property</w:t>
      </w:r>
      <w:bookmarkEnd w:id="10320"/>
      <w:bookmarkEnd w:id="10291"/>
    </w:p>
    <w:p w14:paraId="06226346" w14:textId="77777777" w:rsidR="000E1214" w:rsidRDefault="00A87198" w:rsidP="002439DA">
      <w:pPr>
        <w:pStyle w:val="Heading3"/>
        <w:rPr>
          <w:rFonts w:eastAsia="Times New Roman"/>
        </w:rPr>
      </w:pPr>
      <w:bookmarkStart w:id="10321" w:name="_Ref351050062"/>
      <w:bookmarkStart w:id="10322" w:name="_Toc39166936"/>
      <w:r>
        <w:rPr>
          <w:rFonts w:eastAsia="Times New Roman"/>
        </w:rPr>
        <w:t>dfdl:occursCountKind 'fixed'</w:t>
      </w:r>
      <w:bookmarkEnd w:id="10321"/>
      <w:bookmarkEnd w:id="10322"/>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77777777" w:rsidR="000E1214" w:rsidRDefault="00A87198">
      <w:pPr>
        <w:rPr>
          <w:rFonts w:eastAsia="Arial Unicode MS" w:cs="Arial"/>
        </w:rPr>
      </w:pPr>
      <w:r>
        <w:rPr>
          <w:rFonts w:eastAsia="Arial Unicode MS" w:cs="Arial"/>
        </w:rPr>
        <w:t xml:space="preserve">When parsing, maxOccurs occurrences are expected in the data. It is a processing error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processing error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2439DA">
      <w:pPr>
        <w:pStyle w:val="Heading3"/>
        <w:rPr>
          <w:rFonts w:eastAsia="Times New Roman"/>
        </w:rPr>
      </w:pPr>
      <w:bookmarkStart w:id="10323" w:name="_Toc39166937"/>
      <w:r>
        <w:rPr>
          <w:rFonts w:eastAsia="Times New Roman"/>
        </w:rPr>
        <w:t>dfdl:occursCountKind 'implicit'</w:t>
      </w:r>
      <w:bookmarkEnd w:id="10323"/>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77777777" w:rsidR="000E1214" w:rsidRDefault="00A87198">
      <w:pPr>
        <w:rPr>
          <w:rFonts w:eastAsia="Arial Unicode MS" w:cs="Arial"/>
        </w:rPr>
      </w:pPr>
      <w:r>
        <w:rPr>
          <w:rFonts w:eastAsia="Arial Unicode MS" w:cs="Arial"/>
        </w:rPr>
        <w:t xml:space="preserve">When parsing, up to maxOccurs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10324" w:name="_Toc39166938"/>
      <w:r>
        <w:rPr>
          <w:rFonts w:eastAsia="Times New Roman"/>
        </w:rPr>
        <w:t>dfdl:occursCountKind 'parsed'</w:t>
      </w:r>
      <w:bookmarkEnd w:id="10324"/>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maxOccurs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maxOccurs occurrences are found. </w:t>
      </w:r>
    </w:p>
    <w:p w14:paraId="28706C7D" w14:textId="77777777" w:rsidR="000E1214" w:rsidRDefault="00A87198" w:rsidP="002439DA">
      <w:pPr>
        <w:pStyle w:val="Heading3"/>
        <w:rPr>
          <w:rFonts w:eastAsia="Times New Roman"/>
        </w:rPr>
      </w:pPr>
      <w:bookmarkStart w:id="10325" w:name="_Toc39166939"/>
      <w:r>
        <w:rPr>
          <w:rFonts w:eastAsia="Times New Roman"/>
        </w:rPr>
        <w:t>dfdl:occursCountKind 'expression'</w:t>
      </w:r>
      <w:bookmarkEnd w:id="10325"/>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processing error if less than dfdl:occursCount occurrences are found or defaulted. The parser stops looking for occurrences when dfdl:occursCount occurrences have been found. If validation is enabled, it is a validation error if less than XSD minOccurs occurrences are found or defaulted, or more than XSD maxOccurs occurrences are found. </w:t>
      </w:r>
      <w:r>
        <w:rPr>
          <w:rFonts w:cs="Arial"/>
          <w:lang w:eastAsia="en-GB"/>
        </w:rPr>
        <w:t>When dfdl:occursCount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2439DA">
      <w:pPr>
        <w:pStyle w:val="Heading3"/>
        <w:rPr>
          <w:rFonts w:eastAsia="Times New Roman"/>
        </w:rPr>
      </w:pPr>
      <w:bookmarkStart w:id="10326" w:name="_Toc39166940"/>
      <w:r>
        <w:rPr>
          <w:rFonts w:eastAsia="Times New Roman"/>
        </w:rPr>
        <w:t>dfdl:occursCountKind 'stopValue'</w:t>
      </w:r>
      <w:bookmarkEnd w:id="10326"/>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A64D65">
      <w:pPr>
        <w:pStyle w:val="Heading2"/>
      </w:pPr>
      <w:bookmarkStart w:id="10327" w:name="_Toc351912890"/>
      <w:bookmarkStart w:id="10328" w:name="_Toc351914911"/>
      <w:bookmarkStart w:id="10329" w:name="_Toc351915377"/>
      <w:bookmarkStart w:id="10330" w:name="_Toc361231434"/>
      <w:bookmarkStart w:id="10331" w:name="_Toc361231960"/>
      <w:bookmarkStart w:id="10332" w:name="_Toc362445258"/>
      <w:bookmarkStart w:id="10333" w:name="_Toc363909225"/>
      <w:bookmarkStart w:id="10334" w:name="_Toc364463651"/>
      <w:bookmarkStart w:id="10335" w:name="_Toc366078255"/>
      <w:bookmarkStart w:id="10336" w:name="_Toc366078870"/>
      <w:bookmarkStart w:id="10337" w:name="_Toc366079855"/>
      <w:bookmarkStart w:id="10338" w:name="_Toc366080467"/>
      <w:bookmarkStart w:id="10339" w:name="_Toc366081076"/>
      <w:bookmarkStart w:id="10340" w:name="_Toc366505416"/>
      <w:bookmarkStart w:id="10341" w:name="_Toc366508785"/>
      <w:bookmarkStart w:id="10342" w:name="_Toc366513286"/>
      <w:bookmarkStart w:id="10343" w:name="_Toc366574475"/>
      <w:bookmarkStart w:id="10344" w:name="_Toc366578268"/>
      <w:bookmarkStart w:id="10345" w:name="_Toc366578862"/>
      <w:bookmarkStart w:id="10346" w:name="_Toc366579454"/>
      <w:bookmarkStart w:id="10347" w:name="_Toc366580045"/>
      <w:bookmarkStart w:id="10348" w:name="_Toc366580637"/>
      <w:bookmarkStart w:id="10349" w:name="_Toc366581228"/>
      <w:bookmarkStart w:id="10350" w:name="_Toc366581820"/>
      <w:bookmarkStart w:id="10351" w:name="_Toc177399123"/>
      <w:bookmarkStart w:id="10352" w:name="_Toc175057410"/>
      <w:bookmarkStart w:id="10353" w:name="_Toc199516354"/>
      <w:bookmarkStart w:id="10354" w:name="_Toc194984016"/>
      <w:bookmarkStart w:id="10355" w:name="_Toc243112858"/>
      <w:bookmarkStart w:id="10356" w:name="_Toc349042809"/>
      <w:bookmarkStart w:id="10357" w:name="_Toc39166941"/>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r>
        <w:t>Default Values</w:t>
      </w:r>
      <w:bookmarkEnd w:id="10351"/>
      <w:bookmarkEnd w:id="10352"/>
      <w:bookmarkEnd w:id="10353"/>
      <w:bookmarkEnd w:id="10354"/>
      <w:bookmarkEnd w:id="10355"/>
      <w:r>
        <w:t xml:space="preserve"> for Arrays</w:t>
      </w:r>
      <w:bookmarkEnd w:id="10357"/>
      <w:r>
        <w:t xml:space="preserve"> </w:t>
      </w:r>
      <w:bookmarkEnd w:id="10356"/>
    </w:p>
    <w:p w14:paraId="1FE832E7" w14:textId="4740B6A5" w:rsidR="000E1214" w:rsidRDefault="00A87198">
      <w:r>
        <w:t xml:space="preserve">When parsing, required occurrences that have empty representation may trigger the application of a default value, as described in Section </w:t>
      </w:r>
      <w:r>
        <w:fldChar w:fldCharType="begin"/>
      </w:r>
      <w:r>
        <w:instrText xml:space="preserve"> REF _Ref351913987 \w \h </w:instrText>
      </w:r>
      <w:r>
        <w:fldChar w:fldCharType="separate"/>
      </w:r>
      <w:r w:rsidR="00852536">
        <w:t>9.5.2</w:t>
      </w:r>
      <w:r>
        <w:fldChar w:fldCharType="end"/>
      </w:r>
      <w:r>
        <w:t xml:space="preserve"> </w:t>
      </w:r>
      <w:r>
        <w:fldChar w:fldCharType="begin"/>
      </w:r>
      <w:r>
        <w:instrText xml:space="preserve"> REF _Ref366081769 \h </w:instrText>
      </w:r>
      <w:r>
        <w:fldChar w:fldCharType="separate"/>
      </w:r>
      <w:r w:rsidR="00852536">
        <w:t>Element Defaults When Parsing</w:t>
      </w:r>
      <w:r>
        <w:fldChar w:fldCharType="end"/>
      </w:r>
      <w:r>
        <w:t>.</w:t>
      </w:r>
    </w:p>
    <w:p w14:paraId="29F58F07" w14:textId="5F6ADFB7" w:rsidR="000E1214" w:rsidRDefault="00A87198">
      <w:r>
        <w:t xml:space="preserve">When unparsing, required occurrences that are missing from the </w:t>
      </w:r>
      <w:r w:rsidR="00933F0E">
        <w:t>Infoset</w:t>
      </w:r>
      <w:r>
        <w:t xml:space="preserve"> may trigger the application of a default value, as described in Section </w:t>
      </w:r>
      <w:r>
        <w:fldChar w:fldCharType="begin"/>
      </w:r>
      <w:r>
        <w:instrText xml:space="preserve"> REF _Ref351914031 \r \h </w:instrText>
      </w:r>
      <w:r>
        <w:fldChar w:fldCharType="separate"/>
      </w:r>
      <w:r w:rsidR="00852536">
        <w:t>9.5.3</w:t>
      </w:r>
      <w:r>
        <w:fldChar w:fldCharType="end"/>
      </w:r>
      <w:r>
        <w:t xml:space="preserve"> </w:t>
      </w:r>
      <w:r>
        <w:fldChar w:fldCharType="begin"/>
      </w:r>
      <w:r>
        <w:instrText xml:space="preserve"> REF _Ref351914022 \h </w:instrText>
      </w:r>
      <w:r>
        <w:fldChar w:fldCharType="separate"/>
      </w:r>
      <w:r w:rsidR="00852536">
        <w:t>Element Defaults When Unparsing</w:t>
      </w:r>
      <w:r>
        <w:fldChar w:fldCharType="end"/>
      </w:r>
      <w:r>
        <w:t>.</w:t>
      </w:r>
      <w:bookmarkStart w:id="10358" w:name="_Toc322911395"/>
      <w:bookmarkStart w:id="10359" w:name="_Toc322911711"/>
      <w:bookmarkStart w:id="10360" w:name="_Toc322911956"/>
      <w:bookmarkStart w:id="10361" w:name="_Toc322912250"/>
      <w:bookmarkStart w:id="10362" w:name="_Toc329093111"/>
      <w:bookmarkStart w:id="10363" w:name="_Toc332701624"/>
      <w:bookmarkStart w:id="10364" w:name="_Toc332701928"/>
      <w:bookmarkStart w:id="10365" w:name="_Toc332711727"/>
      <w:bookmarkStart w:id="10366" w:name="_Toc332712029"/>
      <w:bookmarkStart w:id="10367" w:name="_Toc332712330"/>
      <w:bookmarkStart w:id="10368" w:name="_Toc332724246"/>
      <w:bookmarkStart w:id="10369" w:name="_Toc332724546"/>
      <w:bookmarkStart w:id="10370" w:name="_Toc341102842"/>
      <w:bookmarkStart w:id="10371" w:name="_Toc347241577"/>
      <w:bookmarkStart w:id="10372" w:name="_Toc347744770"/>
      <w:bookmarkStart w:id="10373" w:name="_Toc348984553"/>
      <w:bookmarkStart w:id="10374" w:name="_Toc348984858"/>
      <w:bookmarkStart w:id="10375" w:name="_Toc349038022"/>
      <w:bookmarkStart w:id="10376" w:name="_Toc349038324"/>
      <w:bookmarkStart w:id="10377" w:name="_Toc349042810"/>
      <w:bookmarkStart w:id="10378" w:name="_Toc349642223"/>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p>
    <w:p w14:paraId="4C7CC17B" w14:textId="54EDEBA1"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fldChar w:fldCharType="begin"/>
      </w:r>
      <w:r>
        <w:instrText xml:space="preserve"> REF _Ref351914183 \r \h </w:instrText>
      </w:r>
      <w:r>
        <w:fldChar w:fldCharType="separate"/>
      </w:r>
      <w:r w:rsidR="00852536">
        <w:t>9.5</w:t>
      </w:r>
      <w:r>
        <w:fldChar w:fldCharType="end"/>
      </w:r>
      <w:r>
        <w:t xml:space="preserve"> </w:t>
      </w:r>
      <w:r>
        <w:fldChar w:fldCharType="begin"/>
      </w:r>
      <w:r>
        <w:instrText xml:space="preserve"> REF _Ref362447391 \h </w:instrText>
      </w:r>
      <w:r>
        <w:fldChar w:fldCharType="separate"/>
      </w:r>
      <w:r w:rsidR="00852536">
        <w:t>Element Defaults</w:t>
      </w:r>
      <w:r>
        <w:fldChar w:fldCharType="end"/>
      </w:r>
      <w:r>
        <w:t xml:space="preserve"> contains the details.</w:t>
      </w:r>
    </w:p>
    <w:p w14:paraId="69175F87" w14:textId="77777777" w:rsidR="000E1214" w:rsidRDefault="00A87198" w:rsidP="00A64D65">
      <w:pPr>
        <w:pStyle w:val="Heading2"/>
      </w:pPr>
      <w:bookmarkStart w:id="10379" w:name="_Toc243112860"/>
      <w:bookmarkStart w:id="10380" w:name="_Toc349042812"/>
      <w:bookmarkStart w:id="10381" w:name="_Toc39166942"/>
      <w:bookmarkEnd w:id="10284"/>
      <w:bookmarkEnd w:id="10285"/>
      <w:bookmarkEnd w:id="10286"/>
      <w:bookmarkEnd w:id="10288"/>
      <w:bookmarkEnd w:id="10289"/>
      <w:bookmarkEnd w:id="10290"/>
      <w:r>
        <w:t>Arrays with DFDL Expressions</w:t>
      </w:r>
      <w:bookmarkEnd w:id="10379"/>
      <w:bookmarkEnd w:id="10380"/>
      <w:bookmarkEnd w:id="10381"/>
    </w:p>
    <w:p w14:paraId="40B8A1B3" w14:textId="77777777" w:rsidR="000E1214" w:rsidRDefault="00A87198">
      <w:r>
        <w:t xml:space="preserve">If the value of a DFDL property of an array element (other than dfdl:occursCount) is given by a DFDL Expression, then the expression must be re-evaluated for each occurrence of the element in case the value changes. </w:t>
      </w:r>
    </w:p>
    <w:p w14:paraId="062019D6" w14:textId="77777777" w:rsidR="000E1214" w:rsidRDefault="00A87198" w:rsidP="00A64D65">
      <w:pPr>
        <w:pStyle w:val="Heading2"/>
      </w:pPr>
      <w:bookmarkStart w:id="10382" w:name="_Ref351914286"/>
      <w:bookmarkStart w:id="10383" w:name="_Toc349042813"/>
      <w:bookmarkStart w:id="10384" w:name="_Toc39166943"/>
      <w:r>
        <w:t>Points of Uncertainty</w:t>
      </w:r>
      <w:bookmarkEnd w:id="10382"/>
      <w:bookmarkEnd w:id="10383"/>
      <w:bookmarkEnd w:id="10384"/>
    </w:p>
    <w:p w14:paraId="188BD700" w14:textId="0AF2DCE3" w:rsidR="000E1214" w:rsidRDefault="00A87198">
      <w:r>
        <w:t xml:space="preserve">Arrays can have points of uncertainty depending on the value of dfdl:occursCountKind. See Section </w:t>
      </w:r>
      <w:r>
        <w:fldChar w:fldCharType="begin"/>
      </w:r>
      <w:r>
        <w:instrText xml:space="preserve"> REF _Ref362445434 \r \h </w:instrText>
      </w:r>
      <w:r>
        <w:fldChar w:fldCharType="separate"/>
      </w:r>
      <w:r w:rsidR="00852536">
        <w:t>9.4.3</w:t>
      </w:r>
      <w:r>
        <w:fldChar w:fldCharType="end"/>
      </w:r>
      <w:r>
        <w:t xml:space="preserve"> </w:t>
      </w:r>
      <w:r>
        <w:fldChar w:fldCharType="begin"/>
      </w:r>
      <w:r>
        <w:instrText xml:space="preserve"> REF _Ref362445434 \h </w:instrText>
      </w:r>
      <w:r>
        <w:fldChar w:fldCharType="separate"/>
      </w:r>
      <w:r w:rsidR="00852536">
        <w:t>Points of Uncertainty</w:t>
      </w:r>
      <w:r>
        <w:fldChar w:fldCharType="end"/>
      </w:r>
      <w:r>
        <w:t xml:space="preserve"> for details.  </w:t>
      </w:r>
    </w:p>
    <w:p w14:paraId="47C3CD94" w14:textId="77777777" w:rsidR="000E1214" w:rsidRDefault="00A87198" w:rsidP="00A64D65">
      <w:pPr>
        <w:pStyle w:val="Heading2"/>
      </w:pPr>
      <w:bookmarkStart w:id="10385" w:name="_Toc361231438"/>
      <w:bookmarkStart w:id="10386" w:name="_Toc361231964"/>
      <w:bookmarkStart w:id="10387" w:name="_Toc362445262"/>
      <w:bookmarkStart w:id="10388" w:name="_Toc363909229"/>
      <w:bookmarkStart w:id="10389" w:name="_Toc364463655"/>
      <w:bookmarkStart w:id="10390" w:name="_Toc366078259"/>
      <w:bookmarkStart w:id="10391" w:name="_Toc366078874"/>
      <w:bookmarkStart w:id="10392" w:name="_Toc366079859"/>
      <w:bookmarkStart w:id="10393" w:name="_Toc366080471"/>
      <w:bookmarkStart w:id="10394" w:name="_Toc366081080"/>
      <w:bookmarkStart w:id="10395" w:name="_Toc366505420"/>
      <w:bookmarkStart w:id="10396" w:name="_Toc366508789"/>
      <w:bookmarkStart w:id="10397" w:name="_Toc366513290"/>
      <w:bookmarkStart w:id="10398" w:name="_Toc366574479"/>
      <w:bookmarkStart w:id="10399" w:name="_Toc366578272"/>
      <w:bookmarkStart w:id="10400" w:name="_Toc366578866"/>
      <w:bookmarkStart w:id="10401" w:name="_Toc366579458"/>
      <w:bookmarkStart w:id="10402" w:name="_Toc366580049"/>
      <w:bookmarkStart w:id="10403" w:name="_Toc366580641"/>
      <w:bookmarkStart w:id="10404" w:name="_Toc366581232"/>
      <w:bookmarkStart w:id="10405" w:name="_Toc366581824"/>
      <w:bookmarkStart w:id="10406" w:name="_Toc361231439"/>
      <w:bookmarkStart w:id="10407" w:name="_Toc361231965"/>
      <w:bookmarkStart w:id="10408" w:name="_Toc362445263"/>
      <w:bookmarkStart w:id="10409" w:name="_Toc363909230"/>
      <w:bookmarkStart w:id="10410" w:name="_Toc364463656"/>
      <w:bookmarkStart w:id="10411" w:name="_Toc366078260"/>
      <w:bookmarkStart w:id="10412" w:name="_Toc366078875"/>
      <w:bookmarkStart w:id="10413" w:name="_Toc366079860"/>
      <w:bookmarkStart w:id="10414" w:name="_Toc366080472"/>
      <w:bookmarkStart w:id="10415" w:name="_Toc366081081"/>
      <w:bookmarkStart w:id="10416" w:name="_Toc366505421"/>
      <w:bookmarkStart w:id="10417" w:name="_Toc366508790"/>
      <w:bookmarkStart w:id="10418" w:name="_Toc366513291"/>
      <w:bookmarkStart w:id="10419" w:name="_Toc366574480"/>
      <w:bookmarkStart w:id="10420" w:name="_Toc366578273"/>
      <w:bookmarkStart w:id="10421" w:name="_Toc366578867"/>
      <w:bookmarkStart w:id="10422" w:name="_Toc366579459"/>
      <w:bookmarkStart w:id="10423" w:name="_Toc366580050"/>
      <w:bookmarkStart w:id="10424" w:name="_Toc366580642"/>
      <w:bookmarkStart w:id="10425" w:name="_Toc366581233"/>
      <w:bookmarkStart w:id="10426" w:name="_Toc366581825"/>
      <w:bookmarkStart w:id="10427" w:name="_Toc361231440"/>
      <w:bookmarkStart w:id="10428" w:name="_Toc361231966"/>
      <w:bookmarkStart w:id="10429" w:name="_Toc362445264"/>
      <w:bookmarkStart w:id="10430" w:name="_Toc363909231"/>
      <w:bookmarkStart w:id="10431" w:name="_Toc364463657"/>
      <w:bookmarkStart w:id="10432" w:name="_Toc366078261"/>
      <w:bookmarkStart w:id="10433" w:name="_Toc366078876"/>
      <w:bookmarkStart w:id="10434" w:name="_Toc366079861"/>
      <w:bookmarkStart w:id="10435" w:name="_Toc366080473"/>
      <w:bookmarkStart w:id="10436" w:name="_Toc366081082"/>
      <w:bookmarkStart w:id="10437" w:name="_Toc366505422"/>
      <w:bookmarkStart w:id="10438" w:name="_Toc366508791"/>
      <w:bookmarkStart w:id="10439" w:name="_Toc366513292"/>
      <w:bookmarkStart w:id="10440" w:name="_Toc366574481"/>
      <w:bookmarkStart w:id="10441" w:name="_Toc366578274"/>
      <w:bookmarkStart w:id="10442" w:name="_Toc366578868"/>
      <w:bookmarkStart w:id="10443" w:name="_Toc366579460"/>
      <w:bookmarkStart w:id="10444" w:name="_Toc366580051"/>
      <w:bookmarkStart w:id="10445" w:name="_Toc366580643"/>
      <w:bookmarkStart w:id="10446" w:name="_Toc366581234"/>
      <w:bookmarkStart w:id="10447" w:name="_Toc366581826"/>
      <w:bookmarkStart w:id="10448" w:name="_Toc361231441"/>
      <w:bookmarkStart w:id="10449" w:name="_Toc361231967"/>
      <w:bookmarkStart w:id="10450" w:name="_Toc362445265"/>
      <w:bookmarkStart w:id="10451" w:name="_Toc363909232"/>
      <w:bookmarkStart w:id="10452" w:name="_Toc364463658"/>
      <w:bookmarkStart w:id="10453" w:name="_Toc366078262"/>
      <w:bookmarkStart w:id="10454" w:name="_Toc366078877"/>
      <w:bookmarkStart w:id="10455" w:name="_Toc366079862"/>
      <w:bookmarkStart w:id="10456" w:name="_Toc366080474"/>
      <w:bookmarkStart w:id="10457" w:name="_Toc366081083"/>
      <w:bookmarkStart w:id="10458" w:name="_Toc366505423"/>
      <w:bookmarkStart w:id="10459" w:name="_Toc366508792"/>
      <w:bookmarkStart w:id="10460" w:name="_Toc366513293"/>
      <w:bookmarkStart w:id="10461" w:name="_Toc366574482"/>
      <w:bookmarkStart w:id="10462" w:name="_Toc366578275"/>
      <w:bookmarkStart w:id="10463" w:name="_Toc366578869"/>
      <w:bookmarkStart w:id="10464" w:name="_Toc366579461"/>
      <w:bookmarkStart w:id="10465" w:name="_Toc366580052"/>
      <w:bookmarkStart w:id="10466" w:name="_Toc366580644"/>
      <w:bookmarkStart w:id="10467" w:name="_Toc366581235"/>
      <w:bookmarkStart w:id="10468" w:name="_Toc366581827"/>
      <w:bookmarkStart w:id="10469" w:name="_Toc361231442"/>
      <w:bookmarkStart w:id="10470" w:name="_Toc361231968"/>
      <w:bookmarkStart w:id="10471" w:name="_Toc362445266"/>
      <w:bookmarkStart w:id="10472" w:name="_Toc363909233"/>
      <w:bookmarkStart w:id="10473" w:name="_Toc364463659"/>
      <w:bookmarkStart w:id="10474" w:name="_Toc366078263"/>
      <w:bookmarkStart w:id="10475" w:name="_Toc366078878"/>
      <w:bookmarkStart w:id="10476" w:name="_Toc366079863"/>
      <w:bookmarkStart w:id="10477" w:name="_Toc366080475"/>
      <w:bookmarkStart w:id="10478" w:name="_Toc366081084"/>
      <w:bookmarkStart w:id="10479" w:name="_Toc366505424"/>
      <w:bookmarkStart w:id="10480" w:name="_Toc366508793"/>
      <w:bookmarkStart w:id="10481" w:name="_Toc366513294"/>
      <w:bookmarkStart w:id="10482" w:name="_Toc366574483"/>
      <w:bookmarkStart w:id="10483" w:name="_Toc366578276"/>
      <w:bookmarkStart w:id="10484" w:name="_Toc366578870"/>
      <w:bookmarkStart w:id="10485" w:name="_Toc366579462"/>
      <w:bookmarkStart w:id="10486" w:name="_Toc366580053"/>
      <w:bookmarkStart w:id="10487" w:name="_Toc366580645"/>
      <w:bookmarkStart w:id="10488" w:name="_Toc366581236"/>
      <w:bookmarkStart w:id="10489" w:name="_Toc366581828"/>
      <w:bookmarkStart w:id="10490" w:name="_Toc361231443"/>
      <w:bookmarkStart w:id="10491" w:name="_Toc361231969"/>
      <w:bookmarkStart w:id="10492" w:name="_Toc362445267"/>
      <w:bookmarkStart w:id="10493" w:name="_Toc363909234"/>
      <w:bookmarkStart w:id="10494" w:name="_Toc364463660"/>
      <w:bookmarkStart w:id="10495" w:name="_Toc366078264"/>
      <w:bookmarkStart w:id="10496" w:name="_Toc366078879"/>
      <w:bookmarkStart w:id="10497" w:name="_Toc366079864"/>
      <w:bookmarkStart w:id="10498" w:name="_Toc366080476"/>
      <w:bookmarkStart w:id="10499" w:name="_Toc366081085"/>
      <w:bookmarkStart w:id="10500" w:name="_Toc366505425"/>
      <w:bookmarkStart w:id="10501" w:name="_Toc366508794"/>
      <w:bookmarkStart w:id="10502" w:name="_Toc366513295"/>
      <w:bookmarkStart w:id="10503" w:name="_Toc366574484"/>
      <w:bookmarkStart w:id="10504" w:name="_Toc366578277"/>
      <w:bookmarkStart w:id="10505" w:name="_Toc366578871"/>
      <w:bookmarkStart w:id="10506" w:name="_Toc366579463"/>
      <w:bookmarkStart w:id="10507" w:name="_Toc366580054"/>
      <w:bookmarkStart w:id="10508" w:name="_Toc366580646"/>
      <w:bookmarkStart w:id="10509" w:name="_Toc366581237"/>
      <w:bookmarkStart w:id="10510" w:name="_Toc366581829"/>
      <w:bookmarkStart w:id="10511" w:name="_Toc361231444"/>
      <w:bookmarkStart w:id="10512" w:name="_Toc361231970"/>
      <w:bookmarkStart w:id="10513" w:name="_Toc362445268"/>
      <w:bookmarkStart w:id="10514" w:name="_Toc363909235"/>
      <w:bookmarkStart w:id="10515" w:name="_Toc364463661"/>
      <w:bookmarkStart w:id="10516" w:name="_Toc366078265"/>
      <w:bookmarkStart w:id="10517" w:name="_Toc366078880"/>
      <w:bookmarkStart w:id="10518" w:name="_Toc366079865"/>
      <w:bookmarkStart w:id="10519" w:name="_Toc366080477"/>
      <w:bookmarkStart w:id="10520" w:name="_Toc366081086"/>
      <w:bookmarkStart w:id="10521" w:name="_Toc366505426"/>
      <w:bookmarkStart w:id="10522" w:name="_Toc366508795"/>
      <w:bookmarkStart w:id="10523" w:name="_Toc366513296"/>
      <w:bookmarkStart w:id="10524" w:name="_Toc366574485"/>
      <w:bookmarkStart w:id="10525" w:name="_Toc366578278"/>
      <w:bookmarkStart w:id="10526" w:name="_Toc366578872"/>
      <w:bookmarkStart w:id="10527" w:name="_Toc366579464"/>
      <w:bookmarkStart w:id="10528" w:name="_Toc366580055"/>
      <w:bookmarkStart w:id="10529" w:name="_Toc366580647"/>
      <w:bookmarkStart w:id="10530" w:name="_Toc366581238"/>
      <w:bookmarkStart w:id="10531" w:name="_Toc366581830"/>
      <w:bookmarkStart w:id="10532" w:name="_Toc361231445"/>
      <w:bookmarkStart w:id="10533" w:name="_Toc361231971"/>
      <w:bookmarkStart w:id="10534" w:name="_Toc362445269"/>
      <w:bookmarkStart w:id="10535" w:name="_Toc363909236"/>
      <w:bookmarkStart w:id="10536" w:name="_Toc364463662"/>
      <w:bookmarkStart w:id="10537" w:name="_Toc366078266"/>
      <w:bookmarkStart w:id="10538" w:name="_Toc366078881"/>
      <w:bookmarkStart w:id="10539" w:name="_Toc366079866"/>
      <w:bookmarkStart w:id="10540" w:name="_Toc366080478"/>
      <w:bookmarkStart w:id="10541" w:name="_Toc366081087"/>
      <w:bookmarkStart w:id="10542" w:name="_Toc366505427"/>
      <w:bookmarkStart w:id="10543" w:name="_Toc366508796"/>
      <w:bookmarkStart w:id="10544" w:name="_Toc366513297"/>
      <w:bookmarkStart w:id="10545" w:name="_Toc366574486"/>
      <w:bookmarkStart w:id="10546" w:name="_Toc366578279"/>
      <w:bookmarkStart w:id="10547" w:name="_Toc366578873"/>
      <w:bookmarkStart w:id="10548" w:name="_Toc366579465"/>
      <w:bookmarkStart w:id="10549" w:name="_Toc366580056"/>
      <w:bookmarkStart w:id="10550" w:name="_Toc366580648"/>
      <w:bookmarkStart w:id="10551" w:name="_Toc366581239"/>
      <w:bookmarkStart w:id="10552" w:name="_Toc366581831"/>
      <w:bookmarkStart w:id="10553" w:name="_Toc361231446"/>
      <w:bookmarkStart w:id="10554" w:name="_Toc361231972"/>
      <w:bookmarkStart w:id="10555" w:name="_Toc362445270"/>
      <w:bookmarkStart w:id="10556" w:name="_Toc363909237"/>
      <w:bookmarkStart w:id="10557" w:name="_Toc364463663"/>
      <w:bookmarkStart w:id="10558" w:name="_Toc366078267"/>
      <w:bookmarkStart w:id="10559" w:name="_Toc366078882"/>
      <w:bookmarkStart w:id="10560" w:name="_Toc366079867"/>
      <w:bookmarkStart w:id="10561" w:name="_Toc366080479"/>
      <w:bookmarkStart w:id="10562" w:name="_Toc366081088"/>
      <w:bookmarkStart w:id="10563" w:name="_Toc366505428"/>
      <w:bookmarkStart w:id="10564" w:name="_Toc366508797"/>
      <w:bookmarkStart w:id="10565" w:name="_Toc366513298"/>
      <w:bookmarkStart w:id="10566" w:name="_Toc366574487"/>
      <w:bookmarkStart w:id="10567" w:name="_Toc366578280"/>
      <w:bookmarkStart w:id="10568" w:name="_Toc366578874"/>
      <w:bookmarkStart w:id="10569" w:name="_Toc366579466"/>
      <w:bookmarkStart w:id="10570" w:name="_Toc366580057"/>
      <w:bookmarkStart w:id="10571" w:name="_Toc366580649"/>
      <w:bookmarkStart w:id="10572" w:name="_Toc366581240"/>
      <w:bookmarkStart w:id="10573" w:name="_Toc366581832"/>
      <w:bookmarkStart w:id="10574" w:name="_Toc361231447"/>
      <w:bookmarkStart w:id="10575" w:name="_Toc361231973"/>
      <w:bookmarkStart w:id="10576" w:name="_Toc362445271"/>
      <w:bookmarkStart w:id="10577" w:name="_Toc363909238"/>
      <w:bookmarkStart w:id="10578" w:name="_Toc364463664"/>
      <w:bookmarkStart w:id="10579" w:name="_Toc366078268"/>
      <w:bookmarkStart w:id="10580" w:name="_Toc366078883"/>
      <w:bookmarkStart w:id="10581" w:name="_Toc366079868"/>
      <w:bookmarkStart w:id="10582" w:name="_Toc366080480"/>
      <w:bookmarkStart w:id="10583" w:name="_Toc366081089"/>
      <w:bookmarkStart w:id="10584" w:name="_Toc366505429"/>
      <w:bookmarkStart w:id="10585" w:name="_Toc366508798"/>
      <w:bookmarkStart w:id="10586" w:name="_Toc366513299"/>
      <w:bookmarkStart w:id="10587" w:name="_Toc366574488"/>
      <w:bookmarkStart w:id="10588" w:name="_Toc366578281"/>
      <w:bookmarkStart w:id="10589" w:name="_Toc366578875"/>
      <w:bookmarkStart w:id="10590" w:name="_Toc366579467"/>
      <w:bookmarkStart w:id="10591" w:name="_Toc366580058"/>
      <w:bookmarkStart w:id="10592" w:name="_Toc366580650"/>
      <w:bookmarkStart w:id="10593" w:name="_Toc366581241"/>
      <w:bookmarkStart w:id="10594" w:name="_Toc366581833"/>
      <w:bookmarkStart w:id="10595" w:name="_Toc361231448"/>
      <w:bookmarkStart w:id="10596" w:name="_Toc361231974"/>
      <w:bookmarkStart w:id="10597" w:name="_Toc362445272"/>
      <w:bookmarkStart w:id="10598" w:name="_Toc363909239"/>
      <w:bookmarkStart w:id="10599" w:name="_Toc364463665"/>
      <w:bookmarkStart w:id="10600" w:name="_Toc366078269"/>
      <w:bookmarkStart w:id="10601" w:name="_Toc366078884"/>
      <w:bookmarkStart w:id="10602" w:name="_Toc366079869"/>
      <w:bookmarkStart w:id="10603" w:name="_Toc366080481"/>
      <w:bookmarkStart w:id="10604" w:name="_Toc366081090"/>
      <w:bookmarkStart w:id="10605" w:name="_Toc366505430"/>
      <w:bookmarkStart w:id="10606" w:name="_Toc366508799"/>
      <w:bookmarkStart w:id="10607" w:name="_Toc366513300"/>
      <w:bookmarkStart w:id="10608" w:name="_Toc366574489"/>
      <w:bookmarkStart w:id="10609" w:name="_Toc366578282"/>
      <w:bookmarkStart w:id="10610" w:name="_Toc366578876"/>
      <w:bookmarkStart w:id="10611" w:name="_Toc366579468"/>
      <w:bookmarkStart w:id="10612" w:name="_Toc366580059"/>
      <w:bookmarkStart w:id="10613" w:name="_Toc366580651"/>
      <w:bookmarkStart w:id="10614" w:name="_Toc366581242"/>
      <w:bookmarkStart w:id="10615" w:name="_Toc366581834"/>
      <w:bookmarkStart w:id="10616" w:name="_Toc361231449"/>
      <w:bookmarkStart w:id="10617" w:name="_Toc361231975"/>
      <w:bookmarkStart w:id="10618" w:name="_Toc362445273"/>
      <w:bookmarkStart w:id="10619" w:name="_Toc363909240"/>
      <w:bookmarkStart w:id="10620" w:name="_Toc364463666"/>
      <w:bookmarkStart w:id="10621" w:name="_Toc366078270"/>
      <w:bookmarkStart w:id="10622" w:name="_Toc366078885"/>
      <w:bookmarkStart w:id="10623" w:name="_Toc366079870"/>
      <w:bookmarkStart w:id="10624" w:name="_Toc366080482"/>
      <w:bookmarkStart w:id="10625" w:name="_Toc366081091"/>
      <w:bookmarkStart w:id="10626" w:name="_Toc366505431"/>
      <w:bookmarkStart w:id="10627" w:name="_Toc366508800"/>
      <w:bookmarkStart w:id="10628" w:name="_Toc366513301"/>
      <w:bookmarkStart w:id="10629" w:name="_Toc366574490"/>
      <w:bookmarkStart w:id="10630" w:name="_Toc366578283"/>
      <w:bookmarkStart w:id="10631" w:name="_Toc366578877"/>
      <w:bookmarkStart w:id="10632" w:name="_Toc366579469"/>
      <w:bookmarkStart w:id="10633" w:name="_Toc366580060"/>
      <w:bookmarkStart w:id="10634" w:name="_Toc366580652"/>
      <w:bookmarkStart w:id="10635" w:name="_Toc366581243"/>
      <w:bookmarkStart w:id="10636" w:name="_Toc366581835"/>
      <w:bookmarkStart w:id="10637" w:name="_Toc361231450"/>
      <w:bookmarkStart w:id="10638" w:name="_Toc361231976"/>
      <w:bookmarkStart w:id="10639" w:name="_Toc362445274"/>
      <w:bookmarkStart w:id="10640" w:name="_Toc363909241"/>
      <w:bookmarkStart w:id="10641" w:name="_Toc364463667"/>
      <w:bookmarkStart w:id="10642" w:name="_Toc366078271"/>
      <w:bookmarkStart w:id="10643" w:name="_Toc366078886"/>
      <w:bookmarkStart w:id="10644" w:name="_Toc366079871"/>
      <w:bookmarkStart w:id="10645" w:name="_Toc366080483"/>
      <w:bookmarkStart w:id="10646" w:name="_Toc366081092"/>
      <w:bookmarkStart w:id="10647" w:name="_Toc366505432"/>
      <w:bookmarkStart w:id="10648" w:name="_Toc366508801"/>
      <w:bookmarkStart w:id="10649" w:name="_Toc366513302"/>
      <w:bookmarkStart w:id="10650" w:name="_Toc366574491"/>
      <w:bookmarkStart w:id="10651" w:name="_Toc366578284"/>
      <w:bookmarkStart w:id="10652" w:name="_Toc366578878"/>
      <w:bookmarkStart w:id="10653" w:name="_Toc366579470"/>
      <w:bookmarkStart w:id="10654" w:name="_Toc366580061"/>
      <w:bookmarkStart w:id="10655" w:name="_Toc366580653"/>
      <w:bookmarkStart w:id="10656" w:name="_Toc366581244"/>
      <w:bookmarkStart w:id="10657" w:name="_Toc366581836"/>
      <w:bookmarkStart w:id="10658" w:name="_Toc361231451"/>
      <w:bookmarkStart w:id="10659" w:name="_Toc361231977"/>
      <w:bookmarkStart w:id="10660" w:name="_Toc362445275"/>
      <w:bookmarkStart w:id="10661" w:name="_Toc363909242"/>
      <w:bookmarkStart w:id="10662" w:name="_Toc364463668"/>
      <w:bookmarkStart w:id="10663" w:name="_Toc366078272"/>
      <w:bookmarkStart w:id="10664" w:name="_Toc366078887"/>
      <w:bookmarkStart w:id="10665" w:name="_Toc366079872"/>
      <w:bookmarkStart w:id="10666" w:name="_Toc366080484"/>
      <w:bookmarkStart w:id="10667" w:name="_Toc366081093"/>
      <w:bookmarkStart w:id="10668" w:name="_Toc366505433"/>
      <w:bookmarkStart w:id="10669" w:name="_Toc366508802"/>
      <w:bookmarkStart w:id="10670" w:name="_Toc366513303"/>
      <w:bookmarkStart w:id="10671" w:name="_Toc366574492"/>
      <w:bookmarkStart w:id="10672" w:name="_Toc366578285"/>
      <w:bookmarkStart w:id="10673" w:name="_Toc366578879"/>
      <w:bookmarkStart w:id="10674" w:name="_Toc366579471"/>
      <w:bookmarkStart w:id="10675" w:name="_Toc366580062"/>
      <w:bookmarkStart w:id="10676" w:name="_Toc366580654"/>
      <w:bookmarkStart w:id="10677" w:name="_Toc366581245"/>
      <w:bookmarkStart w:id="10678" w:name="_Toc366581837"/>
      <w:bookmarkStart w:id="10679" w:name="_Toc361231452"/>
      <w:bookmarkStart w:id="10680" w:name="_Toc361231978"/>
      <w:bookmarkStart w:id="10681" w:name="_Toc362445276"/>
      <w:bookmarkStart w:id="10682" w:name="_Toc363909243"/>
      <w:bookmarkStart w:id="10683" w:name="_Toc364463669"/>
      <w:bookmarkStart w:id="10684" w:name="_Toc366078273"/>
      <w:bookmarkStart w:id="10685" w:name="_Toc366078888"/>
      <w:bookmarkStart w:id="10686" w:name="_Toc366079873"/>
      <w:bookmarkStart w:id="10687" w:name="_Toc366080485"/>
      <w:bookmarkStart w:id="10688" w:name="_Toc366081094"/>
      <w:bookmarkStart w:id="10689" w:name="_Toc366505434"/>
      <w:bookmarkStart w:id="10690" w:name="_Toc366508803"/>
      <w:bookmarkStart w:id="10691" w:name="_Toc366513304"/>
      <w:bookmarkStart w:id="10692" w:name="_Toc366574493"/>
      <w:bookmarkStart w:id="10693" w:name="_Toc366578286"/>
      <w:bookmarkStart w:id="10694" w:name="_Toc366578880"/>
      <w:bookmarkStart w:id="10695" w:name="_Toc366579472"/>
      <w:bookmarkStart w:id="10696" w:name="_Toc366580063"/>
      <w:bookmarkStart w:id="10697" w:name="_Toc366580655"/>
      <w:bookmarkStart w:id="10698" w:name="_Toc366581246"/>
      <w:bookmarkStart w:id="10699" w:name="_Toc366581838"/>
      <w:bookmarkStart w:id="10700" w:name="_Toc361231453"/>
      <w:bookmarkStart w:id="10701" w:name="_Toc361231979"/>
      <w:bookmarkStart w:id="10702" w:name="_Toc362445277"/>
      <w:bookmarkStart w:id="10703" w:name="_Toc363909244"/>
      <w:bookmarkStart w:id="10704" w:name="_Toc364463670"/>
      <w:bookmarkStart w:id="10705" w:name="_Toc366078274"/>
      <w:bookmarkStart w:id="10706" w:name="_Toc366078889"/>
      <w:bookmarkStart w:id="10707" w:name="_Toc366079874"/>
      <w:bookmarkStart w:id="10708" w:name="_Toc366080486"/>
      <w:bookmarkStart w:id="10709" w:name="_Toc366081095"/>
      <w:bookmarkStart w:id="10710" w:name="_Toc366505435"/>
      <w:bookmarkStart w:id="10711" w:name="_Toc366508804"/>
      <w:bookmarkStart w:id="10712" w:name="_Toc366513305"/>
      <w:bookmarkStart w:id="10713" w:name="_Toc366574494"/>
      <w:bookmarkStart w:id="10714" w:name="_Toc366578287"/>
      <w:bookmarkStart w:id="10715" w:name="_Toc366578881"/>
      <w:bookmarkStart w:id="10716" w:name="_Toc366579473"/>
      <w:bookmarkStart w:id="10717" w:name="_Toc366580064"/>
      <w:bookmarkStart w:id="10718" w:name="_Toc366580656"/>
      <w:bookmarkStart w:id="10719" w:name="_Toc366581247"/>
      <w:bookmarkStart w:id="10720" w:name="_Toc366581839"/>
      <w:bookmarkStart w:id="10721" w:name="_Toc361231454"/>
      <w:bookmarkStart w:id="10722" w:name="_Toc361231980"/>
      <w:bookmarkStart w:id="10723" w:name="_Toc362445278"/>
      <w:bookmarkStart w:id="10724" w:name="_Toc363909245"/>
      <w:bookmarkStart w:id="10725" w:name="_Toc364463671"/>
      <w:bookmarkStart w:id="10726" w:name="_Toc366078275"/>
      <w:bookmarkStart w:id="10727" w:name="_Toc366078890"/>
      <w:bookmarkStart w:id="10728" w:name="_Toc366079875"/>
      <w:bookmarkStart w:id="10729" w:name="_Toc366080487"/>
      <w:bookmarkStart w:id="10730" w:name="_Toc366081096"/>
      <w:bookmarkStart w:id="10731" w:name="_Toc366505436"/>
      <w:bookmarkStart w:id="10732" w:name="_Toc366508805"/>
      <w:bookmarkStart w:id="10733" w:name="_Toc366513306"/>
      <w:bookmarkStart w:id="10734" w:name="_Toc366574495"/>
      <w:bookmarkStart w:id="10735" w:name="_Toc366578288"/>
      <w:bookmarkStart w:id="10736" w:name="_Toc366578882"/>
      <w:bookmarkStart w:id="10737" w:name="_Toc366579474"/>
      <w:bookmarkStart w:id="10738" w:name="_Toc366580065"/>
      <w:bookmarkStart w:id="10739" w:name="_Toc366580657"/>
      <w:bookmarkStart w:id="10740" w:name="_Toc366581248"/>
      <w:bookmarkStart w:id="10741" w:name="_Toc366581840"/>
      <w:bookmarkStart w:id="10742" w:name="_Toc361231455"/>
      <w:bookmarkStart w:id="10743" w:name="_Toc361231981"/>
      <w:bookmarkStart w:id="10744" w:name="_Toc362445279"/>
      <w:bookmarkStart w:id="10745" w:name="_Toc363909246"/>
      <w:bookmarkStart w:id="10746" w:name="_Toc364463672"/>
      <w:bookmarkStart w:id="10747" w:name="_Toc366078276"/>
      <w:bookmarkStart w:id="10748" w:name="_Toc366078891"/>
      <w:bookmarkStart w:id="10749" w:name="_Toc366079876"/>
      <w:bookmarkStart w:id="10750" w:name="_Toc366080488"/>
      <w:bookmarkStart w:id="10751" w:name="_Toc366081097"/>
      <w:bookmarkStart w:id="10752" w:name="_Toc366505437"/>
      <w:bookmarkStart w:id="10753" w:name="_Toc366508806"/>
      <w:bookmarkStart w:id="10754" w:name="_Toc366513307"/>
      <w:bookmarkStart w:id="10755" w:name="_Toc366574496"/>
      <w:bookmarkStart w:id="10756" w:name="_Toc366578289"/>
      <w:bookmarkStart w:id="10757" w:name="_Toc366578883"/>
      <w:bookmarkStart w:id="10758" w:name="_Toc366579475"/>
      <w:bookmarkStart w:id="10759" w:name="_Toc366580066"/>
      <w:bookmarkStart w:id="10760" w:name="_Toc366580658"/>
      <w:bookmarkStart w:id="10761" w:name="_Toc366581249"/>
      <w:bookmarkStart w:id="10762" w:name="_Toc366581841"/>
      <w:bookmarkStart w:id="10763" w:name="_Toc361231456"/>
      <w:bookmarkStart w:id="10764" w:name="_Toc361231982"/>
      <w:bookmarkStart w:id="10765" w:name="_Toc362445280"/>
      <w:bookmarkStart w:id="10766" w:name="_Toc363909247"/>
      <w:bookmarkStart w:id="10767" w:name="_Toc364463673"/>
      <w:bookmarkStart w:id="10768" w:name="_Toc366078277"/>
      <w:bookmarkStart w:id="10769" w:name="_Toc366078892"/>
      <w:bookmarkStart w:id="10770" w:name="_Toc366079877"/>
      <w:bookmarkStart w:id="10771" w:name="_Toc366080489"/>
      <w:bookmarkStart w:id="10772" w:name="_Toc366081098"/>
      <w:bookmarkStart w:id="10773" w:name="_Toc366505438"/>
      <w:bookmarkStart w:id="10774" w:name="_Toc366508807"/>
      <w:bookmarkStart w:id="10775" w:name="_Toc366513308"/>
      <w:bookmarkStart w:id="10776" w:name="_Toc366574497"/>
      <w:bookmarkStart w:id="10777" w:name="_Toc366578290"/>
      <w:bookmarkStart w:id="10778" w:name="_Toc366578884"/>
      <w:bookmarkStart w:id="10779" w:name="_Toc366579476"/>
      <w:bookmarkStart w:id="10780" w:name="_Toc366580067"/>
      <w:bookmarkStart w:id="10781" w:name="_Toc366580659"/>
      <w:bookmarkStart w:id="10782" w:name="_Toc366581250"/>
      <w:bookmarkStart w:id="10783" w:name="_Toc366581842"/>
      <w:bookmarkStart w:id="10784" w:name="_Toc361231457"/>
      <w:bookmarkStart w:id="10785" w:name="_Toc361231983"/>
      <w:bookmarkStart w:id="10786" w:name="_Toc362445281"/>
      <w:bookmarkStart w:id="10787" w:name="_Toc363909248"/>
      <w:bookmarkStart w:id="10788" w:name="_Toc364463674"/>
      <w:bookmarkStart w:id="10789" w:name="_Toc366078278"/>
      <w:bookmarkStart w:id="10790" w:name="_Toc366078893"/>
      <w:bookmarkStart w:id="10791" w:name="_Toc366079878"/>
      <w:bookmarkStart w:id="10792" w:name="_Toc366080490"/>
      <w:bookmarkStart w:id="10793" w:name="_Toc366081099"/>
      <w:bookmarkStart w:id="10794" w:name="_Toc366505439"/>
      <w:bookmarkStart w:id="10795" w:name="_Toc366508808"/>
      <w:bookmarkStart w:id="10796" w:name="_Toc366513309"/>
      <w:bookmarkStart w:id="10797" w:name="_Toc366574498"/>
      <w:bookmarkStart w:id="10798" w:name="_Toc366578291"/>
      <w:bookmarkStart w:id="10799" w:name="_Toc366578885"/>
      <w:bookmarkStart w:id="10800" w:name="_Toc366579477"/>
      <w:bookmarkStart w:id="10801" w:name="_Toc366580068"/>
      <w:bookmarkStart w:id="10802" w:name="_Toc366580660"/>
      <w:bookmarkStart w:id="10803" w:name="_Toc366581251"/>
      <w:bookmarkStart w:id="10804" w:name="_Toc366581843"/>
      <w:bookmarkStart w:id="10805" w:name="_Toc361231458"/>
      <w:bookmarkStart w:id="10806" w:name="_Toc361231984"/>
      <w:bookmarkStart w:id="10807" w:name="_Toc362445282"/>
      <w:bookmarkStart w:id="10808" w:name="_Toc363909249"/>
      <w:bookmarkStart w:id="10809" w:name="_Toc364463675"/>
      <w:bookmarkStart w:id="10810" w:name="_Toc366078279"/>
      <w:bookmarkStart w:id="10811" w:name="_Toc366078894"/>
      <w:bookmarkStart w:id="10812" w:name="_Toc366079879"/>
      <w:bookmarkStart w:id="10813" w:name="_Toc366080491"/>
      <w:bookmarkStart w:id="10814" w:name="_Toc366081100"/>
      <w:bookmarkStart w:id="10815" w:name="_Toc366505440"/>
      <w:bookmarkStart w:id="10816" w:name="_Toc366508809"/>
      <w:bookmarkStart w:id="10817" w:name="_Toc366513310"/>
      <w:bookmarkStart w:id="10818" w:name="_Toc366574499"/>
      <w:bookmarkStart w:id="10819" w:name="_Toc366578292"/>
      <w:bookmarkStart w:id="10820" w:name="_Toc366578886"/>
      <w:bookmarkStart w:id="10821" w:name="_Toc366579478"/>
      <w:bookmarkStart w:id="10822" w:name="_Toc366580069"/>
      <w:bookmarkStart w:id="10823" w:name="_Toc366580661"/>
      <w:bookmarkStart w:id="10824" w:name="_Toc366581252"/>
      <w:bookmarkStart w:id="10825" w:name="_Toc366581844"/>
      <w:bookmarkStart w:id="10826" w:name="_Toc361231459"/>
      <w:bookmarkStart w:id="10827" w:name="_Toc361231985"/>
      <w:bookmarkStart w:id="10828" w:name="_Toc362445283"/>
      <w:bookmarkStart w:id="10829" w:name="_Toc363909250"/>
      <w:bookmarkStart w:id="10830" w:name="_Toc364463676"/>
      <w:bookmarkStart w:id="10831" w:name="_Toc366078280"/>
      <w:bookmarkStart w:id="10832" w:name="_Toc366078895"/>
      <w:bookmarkStart w:id="10833" w:name="_Toc366079880"/>
      <w:bookmarkStart w:id="10834" w:name="_Toc366080492"/>
      <w:bookmarkStart w:id="10835" w:name="_Toc366081101"/>
      <w:bookmarkStart w:id="10836" w:name="_Toc366505441"/>
      <w:bookmarkStart w:id="10837" w:name="_Toc366508810"/>
      <w:bookmarkStart w:id="10838" w:name="_Toc366513311"/>
      <w:bookmarkStart w:id="10839" w:name="_Toc366574500"/>
      <w:bookmarkStart w:id="10840" w:name="_Toc366578293"/>
      <w:bookmarkStart w:id="10841" w:name="_Toc366578887"/>
      <w:bookmarkStart w:id="10842" w:name="_Toc366579479"/>
      <w:bookmarkStart w:id="10843" w:name="_Toc366580070"/>
      <w:bookmarkStart w:id="10844" w:name="_Toc366580662"/>
      <w:bookmarkStart w:id="10845" w:name="_Toc366581253"/>
      <w:bookmarkStart w:id="10846" w:name="_Toc366581845"/>
      <w:bookmarkStart w:id="10847" w:name="_Toc361231460"/>
      <w:bookmarkStart w:id="10848" w:name="_Toc361231986"/>
      <w:bookmarkStart w:id="10849" w:name="_Toc362445284"/>
      <w:bookmarkStart w:id="10850" w:name="_Toc363909251"/>
      <w:bookmarkStart w:id="10851" w:name="_Toc364463677"/>
      <w:bookmarkStart w:id="10852" w:name="_Toc366078281"/>
      <w:bookmarkStart w:id="10853" w:name="_Toc366078896"/>
      <w:bookmarkStart w:id="10854" w:name="_Toc366079881"/>
      <w:bookmarkStart w:id="10855" w:name="_Toc366080493"/>
      <w:bookmarkStart w:id="10856" w:name="_Toc366081102"/>
      <w:bookmarkStart w:id="10857" w:name="_Toc366505442"/>
      <w:bookmarkStart w:id="10858" w:name="_Toc366508811"/>
      <w:bookmarkStart w:id="10859" w:name="_Toc366513312"/>
      <w:bookmarkStart w:id="10860" w:name="_Toc366574501"/>
      <w:bookmarkStart w:id="10861" w:name="_Toc366578294"/>
      <w:bookmarkStart w:id="10862" w:name="_Toc366578888"/>
      <w:bookmarkStart w:id="10863" w:name="_Toc366579480"/>
      <w:bookmarkStart w:id="10864" w:name="_Toc366580071"/>
      <w:bookmarkStart w:id="10865" w:name="_Toc366580663"/>
      <w:bookmarkStart w:id="10866" w:name="_Toc366581254"/>
      <w:bookmarkStart w:id="10867" w:name="_Toc366581846"/>
      <w:bookmarkStart w:id="10868" w:name="_Toc361231461"/>
      <w:bookmarkStart w:id="10869" w:name="_Toc361231987"/>
      <w:bookmarkStart w:id="10870" w:name="_Toc362445285"/>
      <w:bookmarkStart w:id="10871" w:name="_Toc363909252"/>
      <w:bookmarkStart w:id="10872" w:name="_Toc364463678"/>
      <w:bookmarkStart w:id="10873" w:name="_Toc366078282"/>
      <w:bookmarkStart w:id="10874" w:name="_Toc366078897"/>
      <w:bookmarkStart w:id="10875" w:name="_Toc366079882"/>
      <w:bookmarkStart w:id="10876" w:name="_Toc366080494"/>
      <w:bookmarkStart w:id="10877" w:name="_Toc366081103"/>
      <w:bookmarkStart w:id="10878" w:name="_Toc366505443"/>
      <w:bookmarkStart w:id="10879" w:name="_Toc366508812"/>
      <w:bookmarkStart w:id="10880" w:name="_Toc366513313"/>
      <w:bookmarkStart w:id="10881" w:name="_Toc366574502"/>
      <w:bookmarkStart w:id="10882" w:name="_Toc366578295"/>
      <w:bookmarkStart w:id="10883" w:name="_Toc366578889"/>
      <w:bookmarkStart w:id="10884" w:name="_Toc366579481"/>
      <w:bookmarkStart w:id="10885" w:name="_Toc366580072"/>
      <w:bookmarkStart w:id="10886" w:name="_Toc366580664"/>
      <w:bookmarkStart w:id="10887" w:name="_Toc366581255"/>
      <w:bookmarkStart w:id="10888" w:name="_Toc366581847"/>
      <w:bookmarkStart w:id="10889" w:name="_Toc361231462"/>
      <w:bookmarkStart w:id="10890" w:name="_Toc361231988"/>
      <w:bookmarkStart w:id="10891" w:name="_Toc362445286"/>
      <w:bookmarkStart w:id="10892" w:name="_Toc363909253"/>
      <w:bookmarkStart w:id="10893" w:name="_Toc364463679"/>
      <w:bookmarkStart w:id="10894" w:name="_Toc366078283"/>
      <w:bookmarkStart w:id="10895" w:name="_Toc366078898"/>
      <w:bookmarkStart w:id="10896" w:name="_Toc366079883"/>
      <w:bookmarkStart w:id="10897" w:name="_Toc366080495"/>
      <w:bookmarkStart w:id="10898" w:name="_Toc366081104"/>
      <w:bookmarkStart w:id="10899" w:name="_Toc366505444"/>
      <w:bookmarkStart w:id="10900" w:name="_Toc366508813"/>
      <w:bookmarkStart w:id="10901" w:name="_Toc366513314"/>
      <w:bookmarkStart w:id="10902" w:name="_Toc366574503"/>
      <w:bookmarkStart w:id="10903" w:name="_Toc366578296"/>
      <w:bookmarkStart w:id="10904" w:name="_Toc366578890"/>
      <w:bookmarkStart w:id="10905" w:name="_Toc366579482"/>
      <w:bookmarkStart w:id="10906" w:name="_Toc366580073"/>
      <w:bookmarkStart w:id="10907" w:name="_Toc366580665"/>
      <w:bookmarkStart w:id="10908" w:name="_Toc366581256"/>
      <w:bookmarkStart w:id="10909" w:name="_Toc366581848"/>
      <w:bookmarkStart w:id="10910" w:name="_Toc361231463"/>
      <w:bookmarkStart w:id="10911" w:name="_Toc361231989"/>
      <w:bookmarkStart w:id="10912" w:name="_Toc362445287"/>
      <w:bookmarkStart w:id="10913" w:name="_Toc363909254"/>
      <w:bookmarkStart w:id="10914" w:name="_Toc364463680"/>
      <w:bookmarkStart w:id="10915" w:name="_Toc366078284"/>
      <w:bookmarkStart w:id="10916" w:name="_Toc366078899"/>
      <w:bookmarkStart w:id="10917" w:name="_Toc366079884"/>
      <w:bookmarkStart w:id="10918" w:name="_Toc366080496"/>
      <w:bookmarkStart w:id="10919" w:name="_Toc366081105"/>
      <w:bookmarkStart w:id="10920" w:name="_Toc366505445"/>
      <w:bookmarkStart w:id="10921" w:name="_Toc366508814"/>
      <w:bookmarkStart w:id="10922" w:name="_Toc366513315"/>
      <w:bookmarkStart w:id="10923" w:name="_Toc366574504"/>
      <w:bookmarkStart w:id="10924" w:name="_Toc366578297"/>
      <w:bookmarkStart w:id="10925" w:name="_Toc366578891"/>
      <w:bookmarkStart w:id="10926" w:name="_Toc366579483"/>
      <w:bookmarkStart w:id="10927" w:name="_Toc366580074"/>
      <w:bookmarkStart w:id="10928" w:name="_Toc366580666"/>
      <w:bookmarkStart w:id="10929" w:name="_Toc366581257"/>
      <w:bookmarkStart w:id="10930" w:name="_Toc366581849"/>
      <w:bookmarkStart w:id="10931" w:name="_Toc361231464"/>
      <w:bookmarkStart w:id="10932" w:name="_Toc361231990"/>
      <w:bookmarkStart w:id="10933" w:name="_Toc362445288"/>
      <w:bookmarkStart w:id="10934" w:name="_Toc363909255"/>
      <w:bookmarkStart w:id="10935" w:name="_Toc364463681"/>
      <w:bookmarkStart w:id="10936" w:name="_Toc366078285"/>
      <w:bookmarkStart w:id="10937" w:name="_Toc366078900"/>
      <w:bookmarkStart w:id="10938" w:name="_Toc366079885"/>
      <w:bookmarkStart w:id="10939" w:name="_Toc366080497"/>
      <w:bookmarkStart w:id="10940" w:name="_Toc366081106"/>
      <w:bookmarkStart w:id="10941" w:name="_Toc366505446"/>
      <w:bookmarkStart w:id="10942" w:name="_Toc366508815"/>
      <w:bookmarkStart w:id="10943" w:name="_Toc366513316"/>
      <w:bookmarkStart w:id="10944" w:name="_Toc366574505"/>
      <w:bookmarkStart w:id="10945" w:name="_Toc366578298"/>
      <w:bookmarkStart w:id="10946" w:name="_Toc366578892"/>
      <w:bookmarkStart w:id="10947" w:name="_Toc366579484"/>
      <w:bookmarkStart w:id="10948" w:name="_Toc366580075"/>
      <w:bookmarkStart w:id="10949" w:name="_Toc366580667"/>
      <w:bookmarkStart w:id="10950" w:name="_Toc366581258"/>
      <w:bookmarkStart w:id="10951" w:name="_Toc366581850"/>
      <w:bookmarkStart w:id="10952" w:name="_Toc361231465"/>
      <w:bookmarkStart w:id="10953" w:name="_Toc361231991"/>
      <w:bookmarkStart w:id="10954" w:name="_Toc362445289"/>
      <w:bookmarkStart w:id="10955" w:name="_Toc363909256"/>
      <w:bookmarkStart w:id="10956" w:name="_Toc364463682"/>
      <w:bookmarkStart w:id="10957" w:name="_Toc366078286"/>
      <w:bookmarkStart w:id="10958" w:name="_Toc366078901"/>
      <w:bookmarkStart w:id="10959" w:name="_Toc366079886"/>
      <w:bookmarkStart w:id="10960" w:name="_Toc366080498"/>
      <w:bookmarkStart w:id="10961" w:name="_Toc366081107"/>
      <w:bookmarkStart w:id="10962" w:name="_Toc366505447"/>
      <w:bookmarkStart w:id="10963" w:name="_Toc366508816"/>
      <w:bookmarkStart w:id="10964" w:name="_Toc366513317"/>
      <w:bookmarkStart w:id="10965" w:name="_Toc366574506"/>
      <w:bookmarkStart w:id="10966" w:name="_Toc366578299"/>
      <w:bookmarkStart w:id="10967" w:name="_Toc366578893"/>
      <w:bookmarkStart w:id="10968" w:name="_Toc366579485"/>
      <w:bookmarkStart w:id="10969" w:name="_Toc366580076"/>
      <w:bookmarkStart w:id="10970" w:name="_Toc366580668"/>
      <w:bookmarkStart w:id="10971" w:name="_Toc366581259"/>
      <w:bookmarkStart w:id="10972" w:name="_Toc366581851"/>
      <w:bookmarkStart w:id="10973" w:name="_Toc361231466"/>
      <w:bookmarkStart w:id="10974" w:name="_Toc361231992"/>
      <w:bookmarkStart w:id="10975" w:name="_Toc362445290"/>
      <w:bookmarkStart w:id="10976" w:name="_Toc363909257"/>
      <w:bookmarkStart w:id="10977" w:name="_Toc364463683"/>
      <w:bookmarkStart w:id="10978" w:name="_Toc366078287"/>
      <w:bookmarkStart w:id="10979" w:name="_Toc366078902"/>
      <w:bookmarkStart w:id="10980" w:name="_Toc366079887"/>
      <w:bookmarkStart w:id="10981" w:name="_Toc366080499"/>
      <w:bookmarkStart w:id="10982" w:name="_Toc366081108"/>
      <w:bookmarkStart w:id="10983" w:name="_Toc366505448"/>
      <w:bookmarkStart w:id="10984" w:name="_Toc366508817"/>
      <w:bookmarkStart w:id="10985" w:name="_Toc366513318"/>
      <w:bookmarkStart w:id="10986" w:name="_Toc366574507"/>
      <w:bookmarkStart w:id="10987" w:name="_Toc366578300"/>
      <w:bookmarkStart w:id="10988" w:name="_Toc366578894"/>
      <w:bookmarkStart w:id="10989" w:name="_Toc366579486"/>
      <w:bookmarkStart w:id="10990" w:name="_Toc366580077"/>
      <w:bookmarkStart w:id="10991" w:name="_Toc366580669"/>
      <w:bookmarkStart w:id="10992" w:name="_Toc366581260"/>
      <w:bookmarkStart w:id="10993" w:name="_Toc366581852"/>
      <w:bookmarkStart w:id="10994" w:name="_Toc361231467"/>
      <w:bookmarkStart w:id="10995" w:name="_Toc361231993"/>
      <w:bookmarkStart w:id="10996" w:name="_Toc362445291"/>
      <w:bookmarkStart w:id="10997" w:name="_Toc363909258"/>
      <w:bookmarkStart w:id="10998" w:name="_Toc364463684"/>
      <w:bookmarkStart w:id="10999" w:name="_Toc366078288"/>
      <w:bookmarkStart w:id="11000" w:name="_Toc366078903"/>
      <w:bookmarkStart w:id="11001" w:name="_Toc366079888"/>
      <w:bookmarkStart w:id="11002" w:name="_Toc366080500"/>
      <w:bookmarkStart w:id="11003" w:name="_Toc366081109"/>
      <w:bookmarkStart w:id="11004" w:name="_Toc366505449"/>
      <w:bookmarkStart w:id="11005" w:name="_Toc366508818"/>
      <w:bookmarkStart w:id="11006" w:name="_Toc366513319"/>
      <w:bookmarkStart w:id="11007" w:name="_Toc366574508"/>
      <w:bookmarkStart w:id="11008" w:name="_Toc366578301"/>
      <w:bookmarkStart w:id="11009" w:name="_Toc366578895"/>
      <w:bookmarkStart w:id="11010" w:name="_Toc366579487"/>
      <w:bookmarkStart w:id="11011" w:name="_Toc366580078"/>
      <w:bookmarkStart w:id="11012" w:name="_Toc366580670"/>
      <w:bookmarkStart w:id="11013" w:name="_Toc366581261"/>
      <w:bookmarkStart w:id="11014" w:name="_Toc366581853"/>
      <w:bookmarkStart w:id="11015" w:name="_Toc361231468"/>
      <w:bookmarkStart w:id="11016" w:name="_Toc361231994"/>
      <w:bookmarkStart w:id="11017" w:name="_Toc362445292"/>
      <w:bookmarkStart w:id="11018" w:name="_Toc363909259"/>
      <w:bookmarkStart w:id="11019" w:name="_Toc364463685"/>
      <w:bookmarkStart w:id="11020" w:name="_Toc366078289"/>
      <w:bookmarkStart w:id="11021" w:name="_Toc366078904"/>
      <w:bookmarkStart w:id="11022" w:name="_Toc366079889"/>
      <w:bookmarkStart w:id="11023" w:name="_Toc366080501"/>
      <w:bookmarkStart w:id="11024" w:name="_Toc366081110"/>
      <w:bookmarkStart w:id="11025" w:name="_Toc366505450"/>
      <w:bookmarkStart w:id="11026" w:name="_Toc366508819"/>
      <w:bookmarkStart w:id="11027" w:name="_Toc366513320"/>
      <w:bookmarkStart w:id="11028" w:name="_Toc366574509"/>
      <w:bookmarkStart w:id="11029" w:name="_Toc366578302"/>
      <w:bookmarkStart w:id="11030" w:name="_Toc366578896"/>
      <w:bookmarkStart w:id="11031" w:name="_Toc366579488"/>
      <w:bookmarkStart w:id="11032" w:name="_Toc366580079"/>
      <w:bookmarkStart w:id="11033" w:name="_Toc366580671"/>
      <w:bookmarkStart w:id="11034" w:name="_Toc366581262"/>
      <w:bookmarkStart w:id="11035" w:name="_Toc366581854"/>
      <w:bookmarkStart w:id="11036" w:name="_Toc361231469"/>
      <w:bookmarkStart w:id="11037" w:name="_Toc361231995"/>
      <w:bookmarkStart w:id="11038" w:name="_Toc362445293"/>
      <w:bookmarkStart w:id="11039" w:name="_Toc363909260"/>
      <w:bookmarkStart w:id="11040" w:name="_Toc364463686"/>
      <w:bookmarkStart w:id="11041" w:name="_Toc366078290"/>
      <w:bookmarkStart w:id="11042" w:name="_Toc366078905"/>
      <w:bookmarkStart w:id="11043" w:name="_Toc366079890"/>
      <w:bookmarkStart w:id="11044" w:name="_Toc366080502"/>
      <w:bookmarkStart w:id="11045" w:name="_Toc366081111"/>
      <w:bookmarkStart w:id="11046" w:name="_Toc366505451"/>
      <w:bookmarkStart w:id="11047" w:name="_Toc366508820"/>
      <w:bookmarkStart w:id="11048" w:name="_Toc366513321"/>
      <w:bookmarkStart w:id="11049" w:name="_Toc366574510"/>
      <w:bookmarkStart w:id="11050" w:name="_Toc366578303"/>
      <w:bookmarkStart w:id="11051" w:name="_Toc366578897"/>
      <w:bookmarkStart w:id="11052" w:name="_Toc366579489"/>
      <w:bookmarkStart w:id="11053" w:name="_Toc366580080"/>
      <w:bookmarkStart w:id="11054" w:name="_Toc366580672"/>
      <w:bookmarkStart w:id="11055" w:name="_Toc366581263"/>
      <w:bookmarkStart w:id="11056" w:name="_Toc366581855"/>
      <w:bookmarkStart w:id="11057" w:name="_Toc361231470"/>
      <w:bookmarkStart w:id="11058" w:name="_Toc361231996"/>
      <w:bookmarkStart w:id="11059" w:name="_Toc362445294"/>
      <w:bookmarkStart w:id="11060" w:name="_Toc363909261"/>
      <w:bookmarkStart w:id="11061" w:name="_Toc364463687"/>
      <w:bookmarkStart w:id="11062" w:name="_Toc366078291"/>
      <w:bookmarkStart w:id="11063" w:name="_Toc366078906"/>
      <w:bookmarkStart w:id="11064" w:name="_Toc366079891"/>
      <w:bookmarkStart w:id="11065" w:name="_Toc366080503"/>
      <w:bookmarkStart w:id="11066" w:name="_Toc366081112"/>
      <w:bookmarkStart w:id="11067" w:name="_Toc366505452"/>
      <w:bookmarkStart w:id="11068" w:name="_Toc366508821"/>
      <w:bookmarkStart w:id="11069" w:name="_Toc366513322"/>
      <w:bookmarkStart w:id="11070" w:name="_Toc366574511"/>
      <w:bookmarkStart w:id="11071" w:name="_Toc366578304"/>
      <w:bookmarkStart w:id="11072" w:name="_Toc366578898"/>
      <w:bookmarkStart w:id="11073" w:name="_Toc366579490"/>
      <w:bookmarkStart w:id="11074" w:name="_Toc366580081"/>
      <w:bookmarkStart w:id="11075" w:name="_Toc366580673"/>
      <w:bookmarkStart w:id="11076" w:name="_Toc366581264"/>
      <w:bookmarkStart w:id="11077" w:name="_Toc366581856"/>
      <w:bookmarkStart w:id="11078" w:name="_Toc361231471"/>
      <w:bookmarkStart w:id="11079" w:name="_Toc361231997"/>
      <w:bookmarkStart w:id="11080" w:name="_Toc362445295"/>
      <w:bookmarkStart w:id="11081" w:name="_Toc363909262"/>
      <w:bookmarkStart w:id="11082" w:name="_Toc364463688"/>
      <w:bookmarkStart w:id="11083" w:name="_Toc366078292"/>
      <w:bookmarkStart w:id="11084" w:name="_Toc366078907"/>
      <w:bookmarkStart w:id="11085" w:name="_Toc366079892"/>
      <w:bookmarkStart w:id="11086" w:name="_Toc366080504"/>
      <w:bookmarkStart w:id="11087" w:name="_Toc366081113"/>
      <w:bookmarkStart w:id="11088" w:name="_Toc366505453"/>
      <w:bookmarkStart w:id="11089" w:name="_Toc366508822"/>
      <w:bookmarkStart w:id="11090" w:name="_Toc366513323"/>
      <w:bookmarkStart w:id="11091" w:name="_Toc366574512"/>
      <w:bookmarkStart w:id="11092" w:name="_Toc366578305"/>
      <w:bookmarkStart w:id="11093" w:name="_Toc366578899"/>
      <w:bookmarkStart w:id="11094" w:name="_Toc366579491"/>
      <w:bookmarkStart w:id="11095" w:name="_Toc366580082"/>
      <w:bookmarkStart w:id="11096" w:name="_Toc366580674"/>
      <w:bookmarkStart w:id="11097" w:name="_Toc366581265"/>
      <w:bookmarkStart w:id="11098" w:name="_Toc366581857"/>
      <w:bookmarkStart w:id="11099" w:name="_Toc361231472"/>
      <w:bookmarkStart w:id="11100" w:name="_Toc361231998"/>
      <w:bookmarkStart w:id="11101" w:name="_Toc362445296"/>
      <w:bookmarkStart w:id="11102" w:name="_Toc363909263"/>
      <w:bookmarkStart w:id="11103" w:name="_Toc364463689"/>
      <w:bookmarkStart w:id="11104" w:name="_Toc366078293"/>
      <w:bookmarkStart w:id="11105" w:name="_Toc366078908"/>
      <w:bookmarkStart w:id="11106" w:name="_Toc366079893"/>
      <w:bookmarkStart w:id="11107" w:name="_Toc366080505"/>
      <w:bookmarkStart w:id="11108" w:name="_Toc366081114"/>
      <w:bookmarkStart w:id="11109" w:name="_Toc366505454"/>
      <w:bookmarkStart w:id="11110" w:name="_Toc366508823"/>
      <w:bookmarkStart w:id="11111" w:name="_Toc366513324"/>
      <w:bookmarkStart w:id="11112" w:name="_Toc366574513"/>
      <w:bookmarkStart w:id="11113" w:name="_Toc366578306"/>
      <w:bookmarkStart w:id="11114" w:name="_Toc366578900"/>
      <w:bookmarkStart w:id="11115" w:name="_Toc366579492"/>
      <w:bookmarkStart w:id="11116" w:name="_Toc366580083"/>
      <w:bookmarkStart w:id="11117" w:name="_Toc366580675"/>
      <w:bookmarkStart w:id="11118" w:name="_Toc366581266"/>
      <w:bookmarkStart w:id="11119" w:name="_Toc366581858"/>
      <w:bookmarkStart w:id="11120" w:name="_Toc361231473"/>
      <w:bookmarkStart w:id="11121" w:name="_Toc361231999"/>
      <w:bookmarkStart w:id="11122" w:name="_Toc362445297"/>
      <w:bookmarkStart w:id="11123" w:name="_Toc363909264"/>
      <w:bookmarkStart w:id="11124" w:name="_Toc364463690"/>
      <w:bookmarkStart w:id="11125" w:name="_Toc366078294"/>
      <w:bookmarkStart w:id="11126" w:name="_Toc366078909"/>
      <w:bookmarkStart w:id="11127" w:name="_Toc366079894"/>
      <w:bookmarkStart w:id="11128" w:name="_Toc366080506"/>
      <w:bookmarkStart w:id="11129" w:name="_Toc366081115"/>
      <w:bookmarkStart w:id="11130" w:name="_Toc366505455"/>
      <w:bookmarkStart w:id="11131" w:name="_Toc366508824"/>
      <w:bookmarkStart w:id="11132" w:name="_Toc366513325"/>
      <w:bookmarkStart w:id="11133" w:name="_Toc366574514"/>
      <w:bookmarkStart w:id="11134" w:name="_Toc366578307"/>
      <w:bookmarkStart w:id="11135" w:name="_Toc366578901"/>
      <w:bookmarkStart w:id="11136" w:name="_Toc366579493"/>
      <w:bookmarkStart w:id="11137" w:name="_Toc366580084"/>
      <w:bookmarkStart w:id="11138" w:name="_Toc366580676"/>
      <w:bookmarkStart w:id="11139" w:name="_Toc366581267"/>
      <w:bookmarkStart w:id="11140" w:name="_Toc366581859"/>
      <w:bookmarkStart w:id="11141" w:name="_Toc361231474"/>
      <w:bookmarkStart w:id="11142" w:name="_Toc361232000"/>
      <w:bookmarkStart w:id="11143" w:name="_Toc362445298"/>
      <w:bookmarkStart w:id="11144" w:name="_Toc363909265"/>
      <w:bookmarkStart w:id="11145" w:name="_Toc364463691"/>
      <w:bookmarkStart w:id="11146" w:name="_Toc366078295"/>
      <w:bookmarkStart w:id="11147" w:name="_Toc366078910"/>
      <w:bookmarkStart w:id="11148" w:name="_Toc366079895"/>
      <w:bookmarkStart w:id="11149" w:name="_Toc366080507"/>
      <w:bookmarkStart w:id="11150" w:name="_Toc366081116"/>
      <w:bookmarkStart w:id="11151" w:name="_Toc366505456"/>
      <w:bookmarkStart w:id="11152" w:name="_Toc366508825"/>
      <w:bookmarkStart w:id="11153" w:name="_Toc366513326"/>
      <w:bookmarkStart w:id="11154" w:name="_Toc366574515"/>
      <w:bookmarkStart w:id="11155" w:name="_Toc366578308"/>
      <w:bookmarkStart w:id="11156" w:name="_Toc366578902"/>
      <w:bookmarkStart w:id="11157" w:name="_Toc366579494"/>
      <w:bookmarkStart w:id="11158" w:name="_Toc366580085"/>
      <w:bookmarkStart w:id="11159" w:name="_Toc366580677"/>
      <w:bookmarkStart w:id="11160" w:name="_Toc366581268"/>
      <w:bookmarkStart w:id="11161" w:name="_Toc366581860"/>
      <w:bookmarkStart w:id="11162" w:name="_Toc361231475"/>
      <w:bookmarkStart w:id="11163" w:name="_Toc361232001"/>
      <w:bookmarkStart w:id="11164" w:name="_Toc362445299"/>
      <w:bookmarkStart w:id="11165" w:name="_Toc363909266"/>
      <w:bookmarkStart w:id="11166" w:name="_Toc364463692"/>
      <w:bookmarkStart w:id="11167" w:name="_Toc366078296"/>
      <w:bookmarkStart w:id="11168" w:name="_Toc366078911"/>
      <w:bookmarkStart w:id="11169" w:name="_Toc366079896"/>
      <w:bookmarkStart w:id="11170" w:name="_Toc366080508"/>
      <w:bookmarkStart w:id="11171" w:name="_Toc366081117"/>
      <w:bookmarkStart w:id="11172" w:name="_Toc366505457"/>
      <w:bookmarkStart w:id="11173" w:name="_Toc366508826"/>
      <w:bookmarkStart w:id="11174" w:name="_Toc366513327"/>
      <w:bookmarkStart w:id="11175" w:name="_Toc366574516"/>
      <w:bookmarkStart w:id="11176" w:name="_Toc366578309"/>
      <w:bookmarkStart w:id="11177" w:name="_Toc366578903"/>
      <w:bookmarkStart w:id="11178" w:name="_Toc366579495"/>
      <w:bookmarkStart w:id="11179" w:name="_Toc366580086"/>
      <w:bookmarkStart w:id="11180" w:name="_Toc366580678"/>
      <w:bookmarkStart w:id="11181" w:name="_Toc366581269"/>
      <w:bookmarkStart w:id="11182" w:name="_Toc366581861"/>
      <w:bookmarkStart w:id="11183" w:name="_Toc361231476"/>
      <w:bookmarkStart w:id="11184" w:name="_Toc361232002"/>
      <w:bookmarkStart w:id="11185" w:name="_Toc362445300"/>
      <w:bookmarkStart w:id="11186" w:name="_Toc363909267"/>
      <w:bookmarkStart w:id="11187" w:name="_Toc364463693"/>
      <w:bookmarkStart w:id="11188" w:name="_Toc366078297"/>
      <w:bookmarkStart w:id="11189" w:name="_Toc366078912"/>
      <w:bookmarkStart w:id="11190" w:name="_Toc366079897"/>
      <w:bookmarkStart w:id="11191" w:name="_Toc366080509"/>
      <w:bookmarkStart w:id="11192" w:name="_Toc366081118"/>
      <w:bookmarkStart w:id="11193" w:name="_Toc366505458"/>
      <w:bookmarkStart w:id="11194" w:name="_Toc366508827"/>
      <w:bookmarkStart w:id="11195" w:name="_Toc366513328"/>
      <w:bookmarkStart w:id="11196" w:name="_Toc366574517"/>
      <w:bookmarkStart w:id="11197" w:name="_Toc366578310"/>
      <w:bookmarkStart w:id="11198" w:name="_Toc366578904"/>
      <w:bookmarkStart w:id="11199" w:name="_Toc366579496"/>
      <w:bookmarkStart w:id="11200" w:name="_Toc366580087"/>
      <w:bookmarkStart w:id="11201" w:name="_Toc366580679"/>
      <w:bookmarkStart w:id="11202" w:name="_Toc366581270"/>
      <w:bookmarkStart w:id="11203" w:name="_Toc366581862"/>
      <w:bookmarkStart w:id="11204" w:name="_Toc361231477"/>
      <w:bookmarkStart w:id="11205" w:name="_Toc361232003"/>
      <w:bookmarkStart w:id="11206" w:name="_Toc362445301"/>
      <w:bookmarkStart w:id="11207" w:name="_Toc363909268"/>
      <w:bookmarkStart w:id="11208" w:name="_Toc364463694"/>
      <w:bookmarkStart w:id="11209" w:name="_Toc366078298"/>
      <w:bookmarkStart w:id="11210" w:name="_Toc366078913"/>
      <w:bookmarkStart w:id="11211" w:name="_Toc366079898"/>
      <w:bookmarkStart w:id="11212" w:name="_Toc366080510"/>
      <w:bookmarkStart w:id="11213" w:name="_Toc366081119"/>
      <w:bookmarkStart w:id="11214" w:name="_Toc366505459"/>
      <w:bookmarkStart w:id="11215" w:name="_Toc366508828"/>
      <w:bookmarkStart w:id="11216" w:name="_Toc366513329"/>
      <w:bookmarkStart w:id="11217" w:name="_Toc366574518"/>
      <w:bookmarkStart w:id="11218" w:name="_Toc366578311"/>
      <w:bookmarkStart w:id="11219" w:name="_Toc366578905"/>
      <w:bookmarkStart w:id="11220" w:name="_Toc366579497"/>
      <w:bookmarkStart w:id="11221" w:name="_Toc366580088"/>
      <w:bookmarkStart w:id="11222" w:name="_Toc366580680"/>
      <w:bookmarkStart w:id="11223" w:name="_Toc366581271"/>
      <w:bookmarkStart w:id="11224" w:name="_Toc366581863"/>
      <w:bookmarkStart w:id="11225" w:name="_Toc361231478"/>
      <w:bookmarkStart w:id="11226" w:name="_Toc361232004"/>
      <w:bookmarkStart w:id="11227" w:name="_Toc362445302"/>
      <w:bookmarkStart w:id="11228" w:name="_Toc363909269"/>
      <w:bookmarkStart w:id="11229" w:name="_Toc364463695"/>
      <w:bookmarkStart w:id="11230" w:name="_Toc366078299"/>
      <w:bookmarkStart w:id="11231" w:name="_Toc366078914"/>
      <w:bookmarkStart w:id="11232" w:name="_Toc366079899"/>
      <w:bookmarkStart w:id="11233" w:name="_Toc366080511"/>
      <w:bookmarkStart w:id="11234" w:name="_Toc366081120"/>
      <w:bookmarkStart w:id="11235" w:name="_Toc366505460"/>
      <w:bookmarkStart w:id="11236" w:name="_Toc366508829"/>
      <w:bookmarkStart w:id="11237" w:name="_Toc366513330"/>
      <w:bookmarkStart w:id="11238" w:name="_Toc366574519"/>
      <w:bookmarkStart w:id="11239" w:name="_Toc366578312"/>
      <w:bookmarkStart w:id="11240" w:name="_Toc366578906"/>
      <w:bookmarkStart w:id="11241" w:name="_Toc366579498"/>
      <w:bookmarkStart w:id="11242" w:name="_Toc366580089"/>
      <w:bookmarkStart w:id="11243" w:name="_Toc366580681"/>
      <w:bookmarkStart w:id="11244" w:name="_Toc366581272"/>
      <w:bookmarkStart w:id="11245" w:name="_Toc366581864"/>
      <w:bookmarkStart w:id="11246" w:name="_Toc351912894"/>
      <w:bookmarkStart w:id="11247" w:name="_Toc351914915"/>
      <w:bookmarkStart w:id="11248" w:name="_Toc351915381"/>
      <w:bookmarkStart w:id="11249" w:name="_Toc361231479"/>
      <w:bookmarkStart w:id="11250" w:name="_Toc361232005"/>
      <w:bookmarkStart w:id="11251" w:name="_Toc362445303"/>
      <w:bookmarkStart w:id="11252" w:name="_Toc363909270"/>
      <w:bookmarkStart w:id="11253" w:name="_Toc364463696"/>
      <w:bookmarkStart w:id="11254" w:name="_Toc366078300"/>
      <w:bookmarkStart w:id="11255" w:name="_Toc366078915"/>
      <w:bookmarkStart w:id="11256" w:name="_Toc366079900"/>
      <w:bookmarkStart w:id="11257" w:name="_Toc366080512"/>
      <w:bookmarkStart w:id="11258" w:name="_Toc366081121"/>
      <w:bookmarkStart w:id="11259" w:name="_Toc366505461"/>
      <w:bookmarkStart w:id="11260" w:name="_Toc366508830"/>
      <w:bookmarkStart w:id="11261" w:name="_Toc366513331"/>
      <w:bookmarkStart w:id="11262" w:name="_Toc366574520"/>
      <w:bookmarkStart w:id="11263" w:name="_Toc366578313"/>
      <w:bookmarkStart w:id="11264" w:name="_Toc366578907"/>
      <w:bookmarkStart w:id="11265" w:name="_Toc366579499"/>
      <w:bookmarkStart w:id="11266" w:name="_Toc366580090"/>
      <w:bookmarkStart w:id="11267" w:name="_Toc366580682"/>
      <w:bookmarkStart w:id="11268" w:name="_Toc366581273"/>
      <w:bookmarkStart w:id="11269" w:name="_Toc366581865"/>
      <w:bookmarkStart w:id="11270" w:name="_Toc351912895"/>
      <w:bookmarkStart w:id="11271" w:name="_Toc351914916"/>
      <w:bookmarkStart w:id="11272" w:name="_Toc351915382"/>
      <w:bookmarkStart w:id="11273" w:name="_Toc361231480"/>
      <w:bookmarkStart w:id="11274" w:name="_Toc361232006"/>
      <w:bookmarkStart w:id="11275" w:name="_Toc362445304"/>
      <w:bookmarkStart w:id="11276" w:name="_Toc363909271"/>
      <w:bookmarkStart w:id="11277" w:name="_Toc364463697"/>
      <w:bookmarkStart w:id="11278" w:name="_Toc366078301"/>
      <w:bookmarkStart w:id="11279" w:name="_Toc366078916"/>
      <w:bookmarkStart w:id="11280" w:name="_Toc366079901"/>
      <w:bookmarkStart w:id="11281" w:name="_Toc366080513"/>
      <w:bookmarkStart w:id="11282" w:name="_Toc366081122"/>
      <w:bookmarkStart w:id="11283" w:name="_Toc366505462"/>
      <w:bookmarkStart w:id="11284" w:name="_Toc366508831"/>
      <w:bookmarkStart w:id="11285" w:name="_Toc366513332"/>
      <w:bookmarkStart w:id="11286" w:name="_Toc366574521"/>
      <w:bookmarkStart w:id="11287" w:name="_Toc366578314"/>
      <w:bookmarkStart w:id="11288" w:name="_Toc366578908"/>
      <w:bookmarkStart w:id="11289" w:name="_Toc366579500"/>
      <w:bookmarkStart w:id="11290" w:name="_Toc366580091"/>
      <w:bookmarkStart w:id="11291" w:name="_Toc366580683"/>
      <w:bookmarkStart w:id="11292" w:name="_Toc366581274"/>
      <w:bookmarkStart w:id="11293" w:name="_Toc366581866"/>
      <w:bookmarkStart w:id="11294" w:name="_Toc351912896"/>
      <w:bookmarkStart w:id="11295" w:name="_Toc351914917"/>
      <w:bookmarkStart w:id="11296" w:name="_Toc351915383"/>
      <w:bookmarkStart w:id="11297" w:name="_Toc361231481"/>
      <w:bookmarkStart w:id="11298" w:name="_Toc361232007"/>
      <w:bookmarkStart w:id="11299" w:name="_Toc362445305"/>
      <w:bookmarkStart w:id="11300" w:name="_Toc363909272"/>
      <w:bookmarkStart w:id="11301" w:name="_Toc364463698"/>
      <w:bookmarkStart w:id="11302" w:name="_Toc366078302"/>
      <w:bookmarkStart w:id="11303" w:name="_Toc366078917"/>
      <w:bookmarkStart w:id="11304" w:name="_Toc366079902"/>
      <w:bookmarkStart w:id="11305" w:name="_Toc366080514"/>
      <w:bookmarkStart w:id="11306" w:name="_Toc366081123"/>
      <w:bookmarkStart w:id="11307" w:name="_Toc366505463"/>
      <w:bookmarkStart w:id="11308" w:name="_Toc366508832"/>
      <w:bookmarkStart w:id="11309" w:name="_Toc366513333"/>
      <w:bookmarkStart w:id="11310" w:name="_Toc366574522"/>
      <w:bookmarkStart w:id="11311" w:name="_Toc366578315"/>
      <w:bookmarkStart w:id="11312" w:name="_Toc366578909"/>
      <w:bookmarkStart w:id="11313" w:name="_Toc366579501"/>
      <w:bookmarkStart w:id="11314" w:name="_Toc366580092"/>
      <w:bookmarkStart w:id="11315" w:name="_Toc366580684"/>
      <w:bookmarkStart w:id="11316" w:name="_Toc366581275"/>
      <w:bookmarkStart w:id="11317" w:name="_Toc366581867"/>
      <w:bookmarkStart w:id="11318" w:name="_Toc351912897"/>
      <w:bookmarkStart w:id="11319" w:name="_Toc351914918"/>
      <w:bookmarkStart w:id="11320" w:name="_Toc351915384"/>
      <w:bookmarkStart w:id="11321" w:name="_Toc361231482"/>
      <w:bookmarkStart w:id="11322" w:name="_Toc361232008"/>
      <w:bookmarkStart w:id="11323" w:name="_Toc362445306"/>
      <w:bookmarkStart w:id="11324" w:name="_Toc363909273"/>
      <w:bookmarkStart w:id="11325" w:name="_Toc364463699"/>
      <w:bookmarkStart w:id="11326" w:name="_Toc366078303"/>
      <w:bookmarkStart w:id="11327" w:name="_Toc366078918"/>
      <w:bookmarkStart w:id="11328" w:name="_Toc366079903"/>
      <w:bookmarkStart w:id="11329" w:name="_Toc366080515"/>
      <w:bookmarkStart w:id="11330" w:name="_Toc366081124"/>
      <w:bookmarkStart w:id="11331" w:name="_Toc366505464"/>
      <w:bookmarkStart w:id="11332" w:name="_Toc366508833"/>
      <w:bookmarkStart w:id="11333" w:name="_Toc366513334"/>
      <w:bookmarkStart w:id="11334" w:name="_Toc366574523"/>
      <w:bookmarkStart w:id="11335" w:name="_Toc366578316"/>
      <w:bookmarkStart w:id="11336" w:name="_Toc366578910"/>
      <w:bookmarkStart w:id="11337" w:name="_Toc366579502"/>
      <w:bookmarkStart w:id="11338" w:name="_Toc366580093"/>
      <w:bookmarkStart w:id="11339" w:name="_Toc366580685"/>
      <w:bookmarkStart w:id="11340" w:name="_Toc366581276"/>
      <w:bookmarkStart w:id="11341" w:name="_Toc366581868"/>
      <w:bookmarkStart w:id="11342" w:name="_Toc351912898"/>
      <w:bookmarkStart w:id="11343" w:name="_Toc351914919"/>
      <w:bookmarkStart w:id="11344" w:name="_Toc351915385"/>
      <w:bookmarkStart w:id="11345" w:name="_Toc361231483"/>
      <w:bookmarkStart w:id="11346" w:name="_Toc361232009"/>
      <w:bookmarkStart w:id="11347" w:name="_Toc362445307"/>
      <w:bookmarkStart w:id="11348" w:name="_Toc363909274"/>
      <w:bookmarkStart w:id="11349" w:name="_Toc364463700"/>
      <w:bookmarkStart w:id="11350" w:name="_Toc366078304"/>
      <w:bookmarkStart w:id="11351" w:name="_Toc366078919"/>
      <w:bookmarkStart w:id="11352" w:name="_Toc366079904"/>
      <w:bookmarkStart w:id="11353" w:name="_Toc366080516"/>
      <w:bookmarkStart w:id="11354" w:name="_Toc366081125"/>
      <w:bookmarkStart w:id="11355" w:name="_Toc366505465"/>
      <w:bookmarkStart w:id="11356" w:name="_Toc366508834"/>
      <w:bookmarkStart w:id="11357" w:name="_Toc366513335"/>
      <w:bookmarkStart w:id="11358" w:name="_Toc366574524"/>
      <w:bookmarkStart w:id="11359" w:name="_Toc366578317"/>
      <w:bookmarkStart w:id="11360" w:name="_Toc366578911"/>
      <w:bookmarkStart w:id="11361" w:name="_Toc366579503"/>
      <w:bookmarkStart w:id="11362" w:name="_Toc366580094"/>
      <w:bookmarkStart w:id="11363" w:name="_Toc366580686"/>
      <w:bookmarkStart w:id="11364" w:name="_Toc366581277"/>
      <w:bookmarkStart w:id="11365" w:name="_Toc366581869"/>
      <w:bookmarkStart w:id="11366" w:name="_Toc351912899"/>
      <w:bookmarkStart w:id="11367" w:name="_Toc351914920"/>
      <w:bookmarkStart w:id="11368" w:name="_Toc351915386"/>
      <w:bookmarkStart w:id="11369" w:name="_Toc361231484"/>
      <w:bookmarkStart w:id="11370" w:name="_Toc361232010"/>
      <w:bookmarkStart w:id="11371" w:name="_Toc362445308"/>
      <w:bookmarkStart w:id="11372" w:name="_Toc363909275"/>
      <w:bookmarkStart w:id="11373" w:name="_Toc364463701"/>
      <w:bookmarkStart w:id="11374" w:name="_Toc366078305"/>
      <w:bookmarkStart w:id="11375" w:name="_Toc366078920"/>
      <w:bookmarkStart w:id="11376" w:name="_Toc366079905"/>
      <w:bookmarkStart w:id="11377" w:name="_Toc366080517"/>
      <w:bookmarkStart w:id="11378" w:name="_Toc366081126"/>
      <w:bookmarkStart w:id="11379" w:name="_Toc366505466"/>
      <w:bookmarkStart w:id="11380" w:name="_Toc366508835"/>
      <w:bookmarkStart w:id="11381" w:name="_Toc366513336"/>
      <w:bookmarkStart w:id="11382" w:name="_Toc366574525"/>
      <w:bookmarkStart w:id="11383" w:name="_Toc366578318"/>
      <w:bookmarkStart w:id="11384" w:name="_Toc366578912"/>
      <w:bookmarkStart w:id="11385" w:name="_Toc366579504"/>
      <w:bookmarkStart w:id="11386" w:name="_Toc366580095"/>
      <w:bookmarkStart w:id="11387" w:name="_Toc366580687"/>
      <w:bookmarkStart w:id="11388" w:name="_Toc366581278"/>
      <w:bookmarkStart w:id="11389" w:name="_Toc366581870"/>
      <w:bookmarkStart w:id="11390" w:name="_Toc351912900"/>
      <w:bookmarkStart w:id="11391" w:name="_Toc351914921"/>
      <w:bookmarkStart w:id="11392" w:name="_Toc351915387"/>
      <w:bookmarkStart w:id="11393" w:name="_Toc361231485"/>
      <w:bookmarkStart w:id="11394" w:name="_Toc361232011"/>
      <w:bookmarkStart w:id="11395" w:name="_Toc362445309"/>
      <w:bookmarkStart w:id="11396" w:name="_Toc363909276"/>
      <w:bookmarkStart w:id="11397" w:name="_Toc364463702"/>
      <w:bookmarkStart w:id="11398" w:name="_Toc366078306"/>
      <w:bookmarkStart w:id="11399" w:name="_Toc366078921"/>
      <w:bookmarkStart w:id="11400" w:name="_Toc366079906"/>
      <w:bookmarkStart w:id="11401" w:name="_Toc366080518"/>
      <w:bookmarkStart w:id="11402" w:name="_Toc366081127"/>
      <w:bookmarkStart w:id="11403" w:name="_Toc366505467"/>
      <w:bookmarkStart w:id="11404" w:name="_Toc366508836"/>
      <w:bookmarkStart w:id="11405" w:name="_Toc366513337"/>
      <w:bookmarkStart w:id="11406" w:name="_Toc366574526"/>
      <w:bookmarkStart w:id="11407" w:name="_Toc366578319"/>
      <w:bookmarkStart w:id="11408" w:name="_Toc366578913"/>
      <w:bookmarkStart w:id="11409" w:name="_Toc366579505"/>
      <w:bookmarkStart w:id="11410" w:name="_Toc366580096"/>
      <w:bookmarkStart w:id="11411" w:name="_Toc366580688"/>
      <w:bookmarkStart w:id="11412" w:name="_Toc366581279"/>
      <w:bookmarkStart w:id="11413" w:name="_Toc366581871"/>
      <w:bookmarkStart w:id="11414" w:name="_Toc351912901"/>
      <w:bookmarkStart w:id="11415" w:name="_Toc351914922"/>
      <w:bookmarkStart w:id="11416" w:name="_Toc351915388"/>
      <w:bookmarkStart w:id="11417" w:name="_Toc361231486"/>
      <w:bookmarkStart w:id="11418" w:name="_Toc361232012"/>
      <w:bookmarkStart w:id="11419" w:name="_Toc362445310"/>
      <w:bookmarkStart w:id="11420" w:name="_Toc363909277"/>
      <w:bookmarkStart w:id="11421" w:name="_Toc364463703"/>
      <w:bookmarkStart w:id="11422" w:name="_Toc366078307"/>
      <w:bookmarkStart w:id="11423" w:name="_Toc366078922"/>
      <w:bookmarkStart w:id="11424" w:name="_Toc366079907"/>
      <w:bookmarkStart w:id="11425" w:name="_Toc366080519"/>
      <w:bookmarkStart w:id="11426" w:name="_Toc366081128"/>
      <w:bookmarkStart w:id="11427" w:name="_Toc366505468"/>
      <w:bookmarkStart w:id="11428" w:name="_Toc366508837"/>
      <w:bookmarkStart w:id="11429" w:name="_Toc366513338"/>
      <w:bookmarkStart w:id="11430" w:name="_Toc366574527"/>
      <w:bookmarkStart w:id="11431" w:name="_Toc366578320"/>
      <w:bookmarkStart w:id="11432" w:name="_Toc366578914"/>
      <w:bookmarkStart w:id="11433" w:name="_Toc366579506"/>
      <w:bookmarkStart w:id="11434" w:name="_Toc366580097"/>
      <w:bookmarkStart w:id="11435" w:name="_Toc366580689"/>
      <w:bookmarkStart w:id="11436" w:name="_Toc366581280"/>
      <w:bookmarkStart w:id="11437" w:name="_Toc366581872"/>
      <w:bookmarkStart w:id="11438" w:name="_Toc351912902"/>
      <w:bookmarkStart w:id="11439" w:name="_Toc351914923"/>
      <w:bookmarkStart w:id="11440" w:name="_Toc351915389"/>
      <w:bookmarkStart w:id="11441" w:name="_Toc361231487"/>
      <w:bookmarkStart w:id="11442" w:name="_Toc361232013"/>
      <w:bookmarkStart w:id="11443" w:name="_Toc362445311"/>
      <w:bookmarkStart w:id="11444" w:name="_Toc363909278"/>
      <w:bookmarkStart w:id="11445" w:name="_Toc364463704"/>
      <w:bookmarkStart w:id="11446" w:name="_Toc366078308"/>
      <w:bookmarkStart w:id="11447" w:name="_Toc366078923"/>
      <w:bookmarkStart w:id="11448" w:name="_Toc366079908"/>
      <w:bookmarkStart w:id="11449" w:name="_Toc366080520"/>
      <w:bookmarkStart w:id="11450" w:name="_Toc366081129"/>
      <w:bookmarkStart w:id="11451" w:name="_Toc366505469"/>
      <w:bookmarkStart w:id="11452" w:name="_Toc366508838"/>
      <w:bookmarkStart w:id="11453" w:name="_Toc366513339"/>
      <w:bookmarkStart w:id="11454" w:name="_Toc366574528"/>
      <w:bookmarkStart w:id="11455" w:name="_Toc366578321"/>
      <w:bookmarkStart w:id="11456" w:name="_Toc366578915"/>
      <w:bookmarkStart w:id="11457" w:name="_Toc366579507"/>
      <w:bookmarkStart w:id="11458" w:name="_Toc366580098"/>
      <w:bookmarkStart w:id="11459" w:name="_Toc366580690"/>
      <w:bookmarkStart w:id="11460" w:name="_Toc366581281"/>
      <w:bookmarkStart w:id="11461" w:name="_Toc366581873"/>
      <w:bookmarkStart w:id="11462" w:name="_Toc351912903"/>
      <w:bookmarkStart w:id="11463" w:name="_Toc351914924"/>
      <w:bookmarkStart w:id="11464" w:name="_Toc351915390"/>
      <w:bookmarkStart w:id="11465" w:name="_Toc361231488"/>
      <w:bookmarkStart w:id="11466" w:name="_Toc361232014"/>
      <w:bookmarkStart w:id="11467" w:name="_Toc362445312"/>
      <w:bookmarkStart w:id="11468" w:name="_Toc363909279"/>
      <w:bookmarkStart w:id="11469" w:name="_Toc364463705"/>
      <w:bookmarkStart w:id="11470" w:name="_Toc366078309"/>
      <w:bookmarkStart w:id="11471" w:name="_Toc366078924"/>
      <w:bookmarkStart w:id="11472" w:name="_Toc366079909"/>
      <w:bookmarkStart w:id="11473" w:name="_Toc366080521"/>
      <w:bookmarkStart w:id="11474" w:name="_Toc366081130"/>
      <w:bookmarkStart w:id="11475" w:name="_Toc366505470"/>
      <w:bookmarkStart w:id="11476" w:name="_Toc366508839"/>
      <w:bookmarkStart w:id="11477" w:name="_Toc366513340"/>
      <w:bookmarkStart w:id="11478" w:name="_Toc366574529"/>
      <w:bookmarkStart w:id="11479" w:name="_Toc366578322"/>
      <w:bookmarkStart w:id="11480" w:name="_Toc366578916"/>
      <w:bookmarkStart w:id="11481" w:name="_Toc366579508"/>
      <w:bookmarkStart w:id="11482" w:name="_Toc366580099"/>
      <w:bookmarkStart w:id="11483" w:name="_Toc366580691"/>
      <w:bookmarkStart w:id="11484" w:name="_Toc366581282"/>
      <w:bookmarkStart w:id="11485" w:name="_Toc366581874"/>
      <w:bookmarkStart w:id="11486" w:name="_Toc351912904"/>
      <w:bookmarkStart w:id="11487" w:name="_Toc351914925"/>
      <w:bookmarkStart w:id="11488" w:name="_Toc351915391"/>
      <w:bookmarkStart w:id="11489" w:name="_Toc361231489"/>
      <w:bookmarkStart w:id="11490" w:name="_Toc361232015"/>
      <w:bookmarkStart w:id="11491" w:name="_Toc362445313"/>
      <w:bookmarkStart w:id="11492" w:name="_Toc363909280"/>
      <w:bookmarkStart w:id="11493" w:name="_Toc364463706"/>
      <w:bookmarkStart w:id="11494" w:name="_Toc366078310"/>
      <w:bookmarkStart w:id="11495" w:name="_Toc366078925"/>
      <w:bookmarkStart w:id="11496" w:name="_Toc366079910"/>
      <w:bookmarkStart w:id="11497" w:name="_Toc366080522"/>
      <w:bookmarkStart w:id="11498" w:name="_Toc366081131"/>
      <w:bookmarkStart w:id="11499" w:name="_Toc366505471"/>
      <w:bookmarkStart w:id="11500" w:name="_Toc366508840"/>
      <w:bookmarkStart w:id="11501" w:name="_Toc366513341"/>
      <w:bookmarkStart w:id="11502" w:name="_Toc366574530"/>
      <w:bookmarkStart w:id="11503" w:name="_Toc366578323"/>
      <w:bookmarkStart w:id="11504" w:name="_Toc366578917"/>
      <w:bookmarkStart w:id="11505" w:name="_Toc366579509"/>
      <w:bookmarkStart w:id="11506" w:name="_Toc366580100"/>
      <w:bookmarkStart w:id="11507" w:name="_Toc366580692"/>
      <w:bookmarkStart w:id="11508" w:name="_Toc366581283"/>
      <w:bookmarkStart w:id="11509" w:name="_Toc366581875"/>
      <w:bookmarkStart w:id="11510" w:name="_Toc351912905"/>
      <w:bookmarkStart w:id="11511" w:name="_Toc351914926"/>
      <w:bookmarkStart w:id="11512" w:name="_Toc351915392"/>
      <w:bookmarkStart w:id="11513" w:name="_Toc361231490"/>
      <w:bookmarkStart w:id="11514" w:name="_Toc361232016"/>
      <w:bookmarkStart w:id="11515" w:name="_Toc362445314"/>
      <w:bookmarkStart w:id="11516" w:name="_Toc363909281"/>
      <w:bookmarkStart w:id="11517" w:name="_Toc364463707"/>
      <w:bookmarkStart w:id="11518" w:name="_Toc366078311"/>
      <w:bookmarkStart w:id="11519" w:name="_Toc366078926"/>
      <w:bookmarkStart w:id="11520" w:name="_Toc366079911"/>
      <w:bookmarkStart w:id="11521" w:name="_Toc366080523"/>
      <w:bookmarkStart w:id="11522" w:name="_Toc366081132"/>
      <w:bookmarkStart w:id="11523" w:name="_Toc366505472"/>
      <w:bookmarkStart w:id="11524" w:name="_Toc366508841"/>
      <w:bookmarkStart w:id="11525" w:name="_Toc366513342"/>
      <w:bookmarkStart w:id="11526" w:name="_Toc366574531"/>
      <w:bookmarkStart w:id="11527" w:name="_Toc366578324"/>
      <w:bookmarkStart w:id="11528" w:name="_Toc366578918"/>
      <w:bookmarkStart w:id="11529" w:name="_Toc366579510"/>
      <w:bookmarkStart w:id="11530" w:name="_Toc366580101"/>
      <w:bookmarkStart w:id="11531" w:name="_Toc366580693"/>
      <w:bookmarkStart w:id="11532" w:name="_Toc366581284"/>
      <w:bookmarkStart w:id="11533" w:name="_Toc366581876"/>
      <w:bookmarkStart w:id="11534" w:name="_Toc351912906"/>
      <w:bookmarkStart w:id="11535" w:name="_Toc351914927"/>
      <w:bookmarkStart w:id="11536" w:name="_Toc351915393"/>
      <w:bookmarkStart w:id="11537" w:name="_Toc361231491"/>
      <w:bookmarkStart w:id="11538" w:name="_Toc361232017"/>
      <w:bookmarkStart w:id="11539" w:name="_Toc362445315"/>
      <w:bookmarkStart w:id="11540" w:name="_Toc363909282"/>
      <w:bookmarkStart w:id="11541" w:name="_Toc364463708"/>
      <w:bookmarkStart w:id="11542" w:name="_Toc366078312"/>
      <w:bookmarkStart w:id="11543" w:name="_Toc366078927"/>
      <w:bookmarkStart w:id="11544" w:name="_Toc366079912"/>
      <w:bookmarkStart w:id="11545" w:name="_Toc366080524"/>
      <w:bookmarkStart w:id="11546" w:name="_Toc366081133"/>
      <w:bookmarkStart w:id="11547" w:name="_Toc366505473"/>
      <w:bookmarkStart w:id="11548" w:name="_Toc366508842"/>
      <w:bookmarkStart w:id="11549" w:name="_Toc366513343"/>
      <w:bookmarkStart w:id="11550" w:name="_Toc366574532"/>
      <w:bookmarkStart w:id="11551" w:name="_Toc366578325"/>
      <w:bookmarkStart w:id="11552" w:name="_Toc366578919"/>
      <w:bookmarkStart w:id="11553" w:name="_Toc366579511"/>
      <w:bookmarkStart w:id="11554" w:name="_Toc366580102"/>
      <w:bookmarkStart w:id="11555" w:name="_Toc366580694"/>
      <w:bookmarkStart w:id="11556" w:name="_Toc366581285"/>
      <w:bookmarkStart w:id="11557" w:name="_Toc366581877"/>
      <w:bookmarkStart w:id="11558" w:name="_Toc351912907"/>
      <w:bookmarkStart w:id="11559" w:name="_Toc351914928"/>
      <w:bookmarkStart w:id="11560" w:name="_Toc351915394"/>
      <w:bookmarkStart w:id="11561" w:name="_Toc361231492"/>
      <w:bookmarkStart w:id="11562" w:name="_Toc361232018"/>
      <w:bookmarkStart w:id="11563" w:name="_Toc362445316"/>
      <w:bookmarkStart w:id="11564" w:name="_Toc363909283"/>
      <w:bookmarkStart w:id="11565" w:name="_Toc364463709"/>
      <w:bookmarkStart w:id="11566" w:name="_Toc366078313"/>
      <w:bookmarkStart w:id="11567" w:name="_Toc366078928"/>
      <w:bookmarkStart w:id="11568" w:name="_Toc366079913"/>
      <w:bookmarkStart w:id="11569" w:name="_Toc366080525"/>
      <w:bookmarkStart w:id="11570" w:name="_Toc366081134"/>
      <w:bookmarkStart w:id="11571" w:name="_Toc366505474"/>
      <w:bookmarkStart w:id="11572" w:name="_Toc366508843"/>
      <w:bookmarkStart w:id="11573" w:name="_Toc366513344"/>
      <w:bookmarkStart w:id="11574" w:name="_Toc366574533"/>
      <w:bookmarkStart w:id="11575" w:name="_Toc366578326"/>
      <w:bookmarkStart w:id="11576" w:name="_Toc366578920"/>
      <w:bookmarkStart w:id="11577" w:name="_Toc366579512"/>
      <w:bookmarkStart w:id="11578" w:name="_Toc366580103"/>
      <w:bookmarkStart w:id="11579" w:name="_Toc366580695"/>
      <w:bookmarkStart w:id="11580" w:name="_Toc366581286"/>
      <w:bookmarkStart w:id="11581" w:name="_Toc366581878"/>
      <w:bookmarkStart w:id="11582" w:name="_Toc351912908"/>
      <w:bookmarkStart w:id="11583" w:name="_Toc351914929"/>
      <w:bookmarkStart w:id="11584" w:name="_Toc351915395"/>
      <w:bookmarkStart w:id="11585" w:name="_Toc361231493"/>
      <w:bookmarkStart w:id="11586" w:name="_Toc361232019"/>
      <w:bookmarkStart w:id="11587" w:name="_Toc362445317"/>
      <w:bookmarkStart w:id="11588" w:name="_Toc363909284"/>
      <w:bookmarkStart w:id="11589" w:name="_Toc364463710"/>
      <w:bookmarkStart w:id="11590" w:name="_Toc366078314"/>
      <w:bookmarkStart w:id="11591" w:name="_Toc366078929"/>
      <w:bookmarkStart w:id="11592" w:name="_Toc366079914"/>
      <w:bookmarkStart w:id="11593" w:name="_Toc366080526"/>
      <w:bookmarkStart w:id="11594" w:name="_Toc366081135"/>
      <w:bookmarkStart w:id="11595" w:name="_Toc366505475"/>
      <w:bookmarkStart w:id="11596" w:name="_Toc366508844"/>
      <w:bookmarkStart w:id="11597" w:name="_Toc366513345"/>
      <w:bookmarkStart w:id="11598" w:name="_Toc366574534"/>
      <w:bookmarkStart w:id="11599" w:name="_Toc366578327"/>
      <w:bookmarkStart w:id="11600" w:name="_Toc366578921"/>
      <w:bookmarkStart w:id="11601" w:name="_Toc366579513"/>
      <w:bookmarkStart w:id="11602" w:name="_Toc366580104"/>
      <w:bookmarkStart w:id="11603" w:name="_Toc366580696"/>
      <w:bookmarkStart w:id="11604" w:name="_Toc366581287"/>
      <w:bookmarkStart w:id="11605" w:name="_Toc366581879"/>
      <w:bookmarkStart w:id="11606" w:name="_Toc351912909"/>
      <w:bookmarkStart w:id="11607" w:name="_Toc351914930"/>
      <w:bookmarkStart w:id="11608" w:name="_Toc351915396"/>
      <w:bookmarkStart w:id="11609" w:name="_Toc361231494"/>
      <w:bookmarkStart w:id="11610" w:name="_Toc361232020"/>
      <w:bookmarkStart w:id="11611" w:name="_Toc362445318"/>
      <w:bookmarkStart w:id="11612" w:name="_Toc363909285"/>
      <w:bookmarkStart w:id="11613" w:name="_Toc364463711"/>
      <w:bookmarkStart w:id="11614" w:name="_Toc366078315"/>
      <w:bookmarkStart w:id="11615" w:name="_Toc366078930"/>
      <w:bookmarkStart w:id="11616" w:name="_Toc366079915"/>
      <w:bookmarkStart w:id="11617" w:name="_Toc366080527"/>
      <w:bookmarkStart w:id="11618" w:name="_Toc366081136"/>
      <w:bookmarkStart w:id="11619" w:name="_Toc366505476"/>
      <w:bookmarkStart w:id="11620" w:name="_Toc366508845"/>
      <w:bookmarkStart w:id="11621" w:name="_Toc366513346"/>
      <w:bookmarkStart w:id="11622" w:name="_Toc366574535"/>
      <w:bookmarkStart w:id="11623" w:name="_Toc366578328"/>
      <w:bookmarkStart w:id="11624" w:name="_Toc366578922"/>
      <w:bookmarkStart w:id="11625" w:name="_Toc366579514"/>
      <w:bookmarkStart w:id="11626" w:name="_Toc366580105"/>
      <w:bookmarkStart w:id="11627" w:name="_Toc366580697"/>
      <w:bookmarkStart w:id="11628" w:name="_Toc366581288"/>
      <w:bookmarkStart w:id="11629" w:name="_Toc366581880"/>
      <w:bookmarkStart w:id="11630" w:name="_Toc351912910"/>
      <w:bookmarkStart w:id="11631" w:name="_Toc351914931"/>
      <w:bookmarkStart w:id="11632" w:name="_Toc351915397"/>
      <w:bookmarkStart w:id="11633" w:name="_Toc361231495"/>
      <w:bookmarkStart w:id="11634" w:name="_Toc361232021"/>
      <w:bookmarkStart w:id="11635" w:name="_Toc362445319"/>
      <w:bookmarkStart w:id="11636" w:name="_Toc363909286"/>
      <w:bookmarkStart w:id="11637" w:name="_Toc364463712"/>
      <w:bookmarkStart w:id="11638" w:name="_Toc366078316"/>
      <w:bookmarkStart w:id="11639" w:name="_Toc366078931"/>
      <w:bookmarkStart w:id="11640" w:name="_Toc366079916"/>
      <w:bookmarkStart w:id="11641" w:name="_Toc366080528"/>
      <w:bookmarkStart w:id="11642" w:name="_Toc366081137"/>
      <w:bookmarkStart w:id="11643" w:name="_Toc366505477"/>
      <w:bookmarkStart w:id="11644" w:name="_Toc366508846"/>
      <w:bookmarkStart w:id="11645" w:name="_Toc366513347"/>
      <w:bookmarkStart w:id="11646" w:name="_Toc366574536"/>
      <w:bookmarkStart w:id="11647" w:name="_Toc366578329"/>
      <w:bookmarkStart w:id="11648" w:name="_Toc366578923"/>
      <w:bookmarkStart w:id="11649" w:name="_Toc366579515"/>
      <w:bookmarkStart w:id="11650" w:name="_Toc366580106"/>
      <w:bookmarkStart w:id="11651" w:name="_Toc366580698"/>
      <w:bookmarkStart w:id="11652" w:name="_Toc366581289"/>
      <w:bookmarkStart w:id="11653" w:name="_Toc366581881"/>
      <w:bookmarkStart w:id="11654" w:name="_Toc351912911"/>
      <w:bookmarkStart w:id="11655" w:name="_Toc351914932"/>
      <w:bookmarkStart w:id="11656" w:name="_Toc351915398"/>
      <w:bookmarkStart w:id="11657" w:name="_Toc361231496"/>
      <w:bookmarkStart w:id="11658" w:name="_Toc361232022"/>
      <w:bookmarkStart w:id="11659" w:name="_Toc362445320"/>
      <w:bookmarkStart w:id="11660" w:name="_Toc363909287"/>
      <w:bookmarkStart w:id="11661" w:name="_Toc364463713"/>
      <w:bookmarkStart w:id="11662" w:name="_Toc366078317"/>
      <w:bookmarkStart w:id="11663" w:name="_Toc366078932"/>
      <w:bookmarkStart w:id="11664" w:name="_Toc366079917"/>
      <w:bookmarkStart w:id="11665" w:name="_Toc366080529"/>
      <w:bookmarkStart w:id="11666" w:name="_Toc366081138"/>
      <w:bookmarkStart w:id="11667" w:name="_Toc366505478"/>
      <w:bookmarkStart w:id="11668" w:name="_Toc366508847"/>
      <w:bookmarkStart w:id="11669" w:name="_Toc366513348"/>
      <w:bookmarkStart w:id="11670" w:name="_Toc366574537"/>
      <w:bookmarkStart w:id="11671" w:name="_Toc366578330"/>
      <w:bookmarkStart w:id="11672" w:name="_Toc366578924"/>
      <w:bookmarkStart w:id="11673" w:name="_Toc366579516"/>
      <w:bookmarkStart w:id="11674" w:name="_Toc366580107"/>
      <w:bookmarkStart w:id="11675" w:name="_Toc366580699"/>
      <w:bookmarkStart w:id="11676" w:name="_Toc366581290"/>
      <w:bookmarkStart w:id="11677" w:name="_Toc366581882"/>
      <w:bookmarkStart w:id="11678" w:name="_Toc351912912"/>
      <w:bookmarkStart w:id="11679" w:name="_Toc351914933"/>
      <w:bookmarkStart w:id="11680" w:name="_Toc351915399"/>
      <w:bookmarkStart w:id="11681" w:name="_Toc361231497"/>
      <w:bookmarkStart w:id="11682" w:name="_Toc361232023"/>
      <w:bookmarkStart w:id="11683" w:name="_Toc362445321"/>
      <w:bookmarkStart w:id="11684" w:name="_Toc363909288"/>
      <w:bookmarkStart w:id="11685" w:name="_Toc364463714"/>
      <w:bookmarkStart w:id="11686" w:name="_Toc366078318"/>
      <w:bookmarkStart w:id="11687" w:name="_Toc366078933"/>
      <w:bookmarkStart w:id="11688" w:name="_Toc366079918"/>
      <w:bookmarkStart w:id="11689" w:name="_Toc366080530"/>
      <w:bookmarkStart w:id="11690" w:name="_Toc366081139"/>
      <w:bookmarkStart w:id="11691" w:name="_Toc366505479"/>
      <w:bookmarkStart w:id="11692" w:name="_Toc366508848"/>
      <w:bookmarkStart w:id="11693" w:name="_Toc366513349"/>
      <w:bookmarkStart w:id="11694" w:name="_Toc366574538"/>
      <w:bookmarkStart w:id="11695" w:name="_Toc366578331"/>
      <w:bookmarkStart w:id="11696" w:name="_Toc366578925"/>
      <w:bookmarkStart w:id="11697" w:name="_Toc366579517"/>
      <w:bookmarkStart w:id="11698" w:name="_Toc366580108"/>
      <w:bookmarkStart w:id="11699" w:name="_Toc366580700"/>
      <w:bookmarkStart w:id="11700" w:name="_Toc366581291"/>
      <w:bookmarkStart w:id="11701" w:name="_Toc366581883"/>
      <w:bookmarkStart w:id="11702" w:name="_Toc351912913"/>
      <w:bookmarkStart w:id="11703" w:name="_Toc351914934"/>
      <w:bookmarkStart w:id="11704" w:name="_Toc351915400"/>
      <w:bookmarkStart w:id="11705" w:name="_Toc361231498"/>
      <w:bookmarkStart w:id="11706" w:name="_Toc361232024"/>
      <w:bookmarkStart w:id="11707" w:name="_Toc362445322"/>
      <w:bookmarkStart w:id="11708" w:name="_Toc363909289"/>
      <w:bookmarkStart w:id="11709" w:name="_Toc364463715"/>
      <w:bookmarkStart w:id="11710" w:name="_Toc366078319"/>
      <w:bookmarkStart w:id="11711" w:name="_Toc366078934"/>
      <w:bookmarkStart w:id="11712" w:name="_Toc366079919"/>
      <w:bookmarkStart w:id="11713" w:name="_Toc366080531"/>
      <w:bookmarkStart w:id="11714" w:name="_Toc366081140"/>
      <w:bookmarkStart w:id="11715" w:name="_Toc366505480"/>
      <w:bookmarkStart w:id="11716" w:name="_Toc366508849"/>
      <w:bookmarkStart w:id="11717" w:name="_Toc366513350"/>
      <w:bookmarkStart w:id="11718" w:name="_Toc366574539"/>
      <w:bookmarkStart w:id="11719" w:name="_Toc366578332"/>
      <w:bookmarkStart w:id="11720" w:name="_Toc366578926"/>
      <w:bookmarkStart w:id="11721" w:name="_Toc366579518"/>
      <w:bookmarkStart w:id="11722" w:name="_Toc366580109"/>
      <w:bookmarkStart w:id="11723" w:name="_Toc366580701"/>
      <w:bookmarkStart w:id="11724" w:name="_Toc366581292"/>
      <w:bookmarkStart w:id="11725" w:name="_Toc366581884"/>
      <w:bookmarkStart w:id="11726" w:name="_Toc351912914"/>
      <w:bookmarkStart w:id="11727" w:name="_Toc351914935"/>
      <w:bookmarkStart w:id="11728" w:name="_Toc351915401"/>
      <w:bookmarkStart w:id="11729" w:name="_Toc361231499"/>
      <w:bookmarkStart w:id="11730" w:name="_Toc361232025"/>
      <w:bookmarkStart w:id="11731" w:name="_Toc362445323"/>
      <w:bookmarkStart w:id="11732" w:name="_Toc363909290"/>
      <w:bookmarkStart w:id="11733" w:name="_Toc364463716"/>
      <w:bookmarkStart w:id="11734" w:name="_Toc366078320"/>
      <w:bookmarkStart w:id="11735" w:name="_Toc366078935"/>
      <w:bookmarkStart w:id="11736" w:name="_Toc366079920"/>
      <w:bookmarkStart w:id="11737" w:name="_Toc366080532"/>
      <w:bookmarkStart w:id="11738" w:name="_Toc366081141"/>
      <w:bookmarkStart w:id="11739" w:name="_Toc366505481"/>
      <w:bookmarkStart w:id="11740" w:name="_Toc366508850"/>
      <w:bookmarkStart w:id="11741" w:name="_Toc366513351"/>
      <w:bookmarkStart w:id="11742" w:name="_Toc366574540"/>
      <w:bookmarkStart w:id="11743" w:name="_Toc366578333"/>
      <w:bookmarkStart w:id="11744" w:name="_Toc366578927"/>
      <w:bookmarkStart w:id="11745" w:name="_Toc366579519"/>
      <w:bookmarkStart w:id="11746" w:name="_Toc366580110"/>
      <w:bookmarkStart w:id="11747" w:name="_Toc366580702"/>
      <w:bookmarkStart w:id="11748" w:name="_Toc366581293"/>
      <w:bookmarkStart w:id="11749" w:name="_Toc366581885"/>
      <w:bookmarkStart w:id="11750" w:name="_Toc351912915"/>
      <w:bookmarkStart w:id="11751" w:name="_Toc351914936"/>
      <w:bookmarkStart w:id="11752" w:name="_Toc351915402"/>
      <w:bookmarkStart w:id="11753" w:name="_Toc361231500"/>
      <w:bookmarkStart w:id="11754" w:name="_Toc361232026"/>
      <w:bookmarkStart w:id="11755" w:name="_Toc362445324"/>
      <w:bookmarkStart w:id="11756" w:name="_Toc363909291"/>
      <w:bookmarkStart w:id="11757" w:name="_Toc364463717"/>
      <w:bookmarkStart w:id="11758" w:name="_Toc366078321"/>
      <w:bookmarkStart w:id="11759" w:name="_Toc366078936"/>
      <w:bookmarkStart w:id="11760" w:name="_Toc366079921"/>
      <w:bookmarkStart w:id="11761" w:name="_Toc366080533"/>
      <w:bookmarkStart w:id="11762" w:name="_Toc366081142"/>
      <w:bookmarkStart w:id="11763" w:name="_Toc366505482"/>
      <w:bookmarkStart w:id="11764" w:name="_Toc366508851"/>
      <w:bookmarkStart w:id="11765" w:name="_Toc366513352"/>
      <w:bookmarkStart w:id="11766" w:name="_Toc366574541"/>
      <w:bookmarkStart w:id="11767" w:name="_Toc366578334"/>
      <w:bookmarkStart w:id="11768" w:name="_Toc366578928"/>
      <w:bookmarkStart w:id="11769" w:name="_Toc366579520"/>
      <w:bookmarkStart w:id="11770" w:name="_Toc366580111"/>
      <w:bookmarkStart w:id="11771" w:name="_Toc366580703"/>
      <w:bookmarkStart w:id="11772" w:name="_Toc366581294"/>
      <w:bookmarkStart w:id="11773" w:name="_Toc366581886"/>
      <w:bookmarkStart w:id="11774" w:name="_Toc351912916"/>
      <w:bookmarkStart w:id="11775" w:name="_Toc351914937"/>
      <w:bookmarkStart w:id="11776" w:name="_Toc351915403"/>
      <w:bookmarkStart w:id="11777" w:name="_Toc361231501"/>
      <w:bookmarkStart w:id="11778" w:name="_Toc361232027"/>
      <w:bookmarkStart w:id="11779" w:name="_Toc362445325"/>
      <w:bookmarkStart w:id="11780" w:name="_Toc363909292"/>
      <w:bookmarkStart w:id="11781" w:name="_Toc364463718"/>
      <w:bookmarkStart w:id="11782" w:name="_Toc366078322"/>
      <w:bookmarkStart w:id="11783" w:name="_Toc366078937"/>
      <w:bookmarkStart w:id="11784" w:name="_Toc366079922"/>
      <w:bookmarkStart w:id="11785" w:name="_Toc366080534"/>
      <w:bookmarkStart w:id="11786" w:name="_Toc366081143"/>
      <w:bookmarkStart w:id="11787" w:name="_Toc366505483"/>
      <w:bookmarkStart w:id="11788" w:name="_Toc366508852"/>
      <w:bookmarkStart w:id="11789" w:name="_Toc366513353"/>
      <w:bookmarkStart w:id="11790" w:name="_Toc366574542"/>
      <w:bookmarkStart w:id="11791" w:name="_Toc366578335"/>
      <w:bookmarkStart w:id="11792" w:name="_Toc366578929"/>
      <w:bookmarkStart w:id="11793" w:name="_Toc366579521"/>
      <w:bookmarkStart w:id="11794" w:name="_Toc366580112"/>
      <w:bookmarkStart w:id="11795" w:name="_Toc366580704"/>
      <w:bookmarkStart w:id="11796" w:name="_Toc366581295"/>
      <w:bookmarkStart w:id="11797" w:name="_Toc366581887"/>
      <w:bookmarkStart w:id="11798" w:name="_Toc351912917"/>
      <w:bookmarkStart w:id="11799" w:name="_Toc351914938"/>
      <w:bookmarkStart w:id="11800" w:name="_Toc351915404"/>
      <w:bookmarkStart w:id="11801" w:name="_Toc361231502"/>
      <w:bookmarkStart w:id="11802" w:name="_Toc361232028"/>
      <w:bookmarkStart w:id="11803" w:name="_Toc362445326"/>
      <w:bookmarkStart w:id="11804" w:name="_Toc363909293"/>
      <w:bookmarkStart w:id="11805" w:name="_Toc364463719"/>
      <w:bookmarkStart w:id="11806" w:name="_Toc366078323"/>
      <w:bookmarkStart w:id="11807" w:name="_Toc366078938"/>
      <w:bookmarkStart w:id="11808" w:name="_Toc366079923"/>
      <w:bookmarkStart w:id="11809" w:name="_Toc366080535"/>
      <w:bookmarkStart w:id="11810" w:name="_Toc366081144"/>
      <w:bookmarkStart w:id="11811" w:name="_Toc366505484"/>
      <w:bookmarkStart w:id="11812" w:name="_Toc366508853"/>
      <w:bookmarkStart w:id="11813" w:name="_Toc366513354"/>
      <w:bookmarkStart w:id="11814" w:name="_Toc366574543"/>
      <w:bookmarkStart w:id="11815" w:name="_Toc366578336"/>
      <w:bookmarkStart w:id="11816" w:name="_Toc366578930"/>
      <w:bookmarkStart w:id="11817" w:name="_Toc366579522"/>
      <w:bookmarkStart w:id="11818" w:name="_Toc366580113"/>
      <w:bookmarkStart w:id="11819" w:name="_Toc366580705"/>
      <w:bookmarkStart w:id="11820" w:name="_Toc366581296"/>
      <w:bookmarkStart w:id="11821" w:name="_Toc366581888"/>
      <w:bookmarkStart w:id="11822" w:name="_Toc351912918"/>
      <w:bookmarkStart w:id="11823" w:name="_Toc351914939"/>
      <w:bookmarkStart w:id="11824" w:name="_Toc351915405"/>
      <w:bookmarkStart w:id="11825" w:name="_Toc361231503"/>
      <w:bookmarkStart w:id="11826" w:name="_Toc361232029"/>
      <w:bookmarkStart w:id="11827" w:name="_Toc362445327"/>
      <w:bookmarkStart w:id="11828" w:name="_Toc363909294"/>
      <w:bookmarkStart w:id="11829" w:name="_Toc364463720"/>
      <w:bookmarkStart w:id="11830" w:name="_Toc366078324"/>
      <w:bookmarkStart w:id="11831" w:name="_Toc366078939"/>
      <w:bookmarkStart w:id="11832" w:name="_Toc366079924"/>
      <w:bookmarkStart w:id="11833" w:name="_Toc366080536"/>
      <w:bookmarkStart w:id="11834" w:name="_Toc366081145"/>
      <w:bookmarkStart w:id="11835" w:name="_Toc366505485"/>
      <w:bookmarkStart w:id="11836" w:name="_Toc366508854"/>
      <w:bookmarkStart w:id="11837" w:name="_Toc366513355"/>
      <w:bookmarkStart w:id="11838" w:name="_Toc366574544"/>
      <w:bookmarkStart w:id="11839" w:name="_Toc366578337"/>
      <w:bookmarkStart w:id="11840" w:name="_Toc366578931"/>
      <w:bookmarkStart w:id="11841" w:name="_Toc366579523"/>
      <w:bookmarkStart w:id="11842" w:name="_Toc366580114"/>
      <w:bookmarkStart w:id="11843" w:name="_Toc366580706"/>
      <w:bookmarkStart w:id="11844" w:name="_Toc366581297"/>
      <w:bookmarkStart w:id="11845" w:name="_Toc366581889"/>
      <w:bookmarkStart w:id="11846" w:name="_Toc351912919"/>
      <w:bookmarkStart w:id="11847" w:name="_Toc351914940"/>
      <w:bookmarkStart w:id="11848" w:name="_Toc351915406"/>
      <w:bookmarkStart w:id="11849" w:name="_Toc361231504"/>
      <w:bookmarkStart w:id="11850" w:name="_Toc361232030"/>
      <w:bookmarkStart w:id="11851" w:name="_Toc362445328"/>
      <w:bookmarkStart w:id="11852" w:name="_Toc363909295"/>
      <w:bookmarkStart w:id="11853" w:name="_Toc364463721"/>
      <w:bookmarkStart w:id="11854" w:name="_Toc366078325"/>
      <w:bookmarkStart w:id="11855" w:name="_Toc366078940"/>
      <w:bookmarkStart w:id="11856" w:name="_Toc366079925"/>
      <w:bookmarkStart w:id="11857" w:name="_Toc366080537"/>
      <w:bookmarkStart w:id="11858" w:name="_Toc366081146"/>
      <w:bookmarkStart w:id="11859" w:name="_Toc366505486"/>
      <w:bookmarkStart w:id="11860" w:name="_Toc366508855"/>
      <w:bookmarkStart w:id="11861" w:name="_Toc366513356"/>
      <w:bookmarkStart w:id="11862" w:name="_Toc366574545"/>
      <w:bookmarkStart w:id="11863" w:name="_Toc366578338"/>
      <w:bookmarkStart w:id="11864" w:name="_Toc366578932"/>
      <w:bookmarkStart w:id="11865" w:name="_Toc366579524"/>
      <w:bookmarkStart w:id="11866" w:name="_Toc366580115"/>
      <w:bookmarkStart w:id="11867" w:name="_Toc366580707"/>
      <w:bookmarkStart w:id="11868" w:name="_Toc366581298"/>
      <w:bookmarkStart w:id="11869" w:name="_Toc366581890"/>
      <w:bookmarkStart w:id="11870" w:name="_Toc351912920"/>
      <w:bookmarkStart w:id="11871" w:name="_Toc351914941"/>
      <w:bookmarkStart w:id="11872" w:name="_Toc351915407"/>
      <w:bookmarkStart w:id="11873" w:name="_Toc361231505"/>
      <w:bookmarkStart w:id="11874" w:name="_Toc361232031"/>
      <w:bookmarkStart w:id="11875" w:name="_Toc362445329"/>
      <w:bookmarkStart w:id="11876" w:name="_Toc363909296"/>
      <w:bookmarkStart w:id="11877" w:name="_Toc364463722"/>
      <w:bookmarkStart w:id="11878" w:name="_Toc366078326"/>
      <w:bookmarkStart w:id="11879" w:name="_Toc366078941"/>
      <w:bookmarkStart w:id="11880" w:name="_Toc366079926"/>
      <w:bookmarkStart w:id="11881" w:name="_Toc366080538"/>
      <w:bookmarkStart w:id="11882" w:name="_Toc366081147"/>
      <w:bookmarkStart w:id="11883" w:name="_Toc366505487"/>
      <w:bookmarkStart w:id="11884" w:name="_Toc366508856"/>
      <w:bookmarkStart w:id="11885" w:name="_Toc366513357"/>
      <w:bookmarkStart w:id="11886" w:name="_Toc366574546"/>
      <w:bookmarkStart w:id="11887" w:name="_Toc366578339"/>
      <w:bookmarkStart w:id="11888" w:name="_Toc366578933"/>
      <w:bookmarkStart w:id="11889" w:name="_Toc366579525"/>
      <w:bookmarkStart w:id="11890" w:name="_Toc366580116"/>
      <w:bookmarkStart w:id="11891" w:name="_Toc366580708"/>
      <w:bookmarkStart w:id="11892" w:name="_Toc366581299"/>
      <w:bookmarkStart w:id="11893" w:name="_Toc366581891"/>
      <w:bookmarkStart w:id="11894" w:name="_Toc349042815"/>
      <w:bookmarkStart w:id="11895" w:name="_Toc3916694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r>
        <w:t>Arrays and Sequences</w:t>
      </w:r>
      <w:bookmarkEnd w:id="11894"/>
      <w:bookmarkEnd w:id="11895"/>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A64D65">
      <w:pPr>
        <w:pStyle w:val="Heading2"/>
      </w:pPr>
      <w:bookmarkStart w:id="11896" w:name="_Toc351912922"/>
      <w:bookmarkStart w:id="11897" w:name="_Toc351914943"/>
      <w:bookmarkStart w:id="11898" w:name="_Toc351915409"/>
      <w:bookmarkStart w:id="11899" w:name="_Toc361231507"/>
      <w:bookmarkStart w:id="11900" w:name="_Toc361232033"/>
      <w:bookmarkStart w:id="11901" w:name="_Toc362445331"/>
      <w:bookmarkStart w:id="11902" w:name="_Toc363909298"/>
      <w:bookmarkStart w:id="11903" w:name="_Toc364463724"/>
      <w:bookmarkStart w:id="11904" w:name="_Toc366078328"/>
      <w:bookmarkStart w:id="11905" w:name="_Toc366078943"/>
      <w:bookmarkStart w:id="11906" w:name="_Toc366079928"/>
      <w:bookmarkStart w:id="11907" w:name="_Toc366080540"/>
      <w:bookmarkStart w:id="11908" w:name="_Toc366081149"/>
      <w:bookmarkStart w:id="11909" w:name="_Toc366505489"/>
      <w:bookmarkStart w:id="11910" w:name="_Toc366508858"/>
      <w:bookmarkStart w:id="11911" w:name="_Toc366513359"/>
      <w:bookmarkStart w:id="11912" w:name="_Toc366574548"/>
      <w:bookmarkStart w:id="11913" w:name="_Toc366578341"/>
      <w:bookmarkStart w:id="11914" w:name="_Toc366578935"/>
      <w:bookmarkStart w:id="11915" w:name="_Toc366579527"/>
      <w:bookmarkStart w:id="11916" w:name="_Toc366580118"/>
      <w:bookmarkStart w:id="11917" w:name="_Toc366580710"/>
      <w:bookmarkStart w:id="11918" w:name="_Toc366581301"/>
      <w:bookmarkStart w:id="11919" w:name="_Toc366581893"/>
      <w:bookmarkStart w:id="11920" w:name="_Toc351912923"/>
      <w:bookmarkStart w:id="11921" w:name="_Toc351914944"/>
      <w:bookmarkStart w:id="11922" w:name="_Toc351915410"/>
      <w:bookmarkStart w:id="11923" w:name="_Toc361231508"/>
      <w:bookmarkStart w:id="11924" w:name="_Toc361232034"/>
      <w:bookmarkStart w:id="11925" w:name="_Toc362445332"/>
      <w:bookmarkStart w:id="11926" w:name="_Toc363909299"/>
      <w:bookmarkStart w:id="11927" w:name="_Toc364463725"/>
      <w:bookmarkStart w:id="11928" w:name="_Toc366078329"/>
      <w:bookmarkStart w:id="11929" w:name="_Toc366078944"/>
      <w:bookmarkStart w:id="11930" w:name="_Toc366079929"/>
      <w:bookmarkStart w:id="11931" w:name="_Toc366080541"/>
      <w:bookmarkStart w:id="11932" w:name="_Toc366081150"/>
      <w:bookmarkStart w:id="11933" w:name="_Toc366505490"/>
      <w:bookmarkStart w:id="11934" w:name="_Toc366508859"/>
      <w:bookmarkStart w:id="11935" w:name="_Toc366513360"/>
      <w:bookmarkStart w:id="11936" w:name="_Toc366574549"/>
      <w:bookmarkStart w:id="11937" w:name="_Toc366578342"/>
      <w:bookmarkStart w:id="11938" w:name="_Toc366578936"/>
      <w:bookmarkStart w:id="11939" w:name="_Toc366579528"/>
      <w:bookmarkStart w:id="11940" w:name="_Toc366580119"/>
      <w:bookmarkStart w:id="11941" w:name="_Toc366580711"/>
      <w:bookmarkStart w:id="11942" w:name="_Toc366581302"/>
      <w:bookmarkStart w:id="11943" w:name="_Toc366581894"/>
      <w:bookmarkStart w:id="11944" w:name="_Toc351912924"/>
      <w:bookmarkStart w:id="11945" w:name="_Toc351914945"/>
      <w:bookmarkStart w:id="11946" w:name="_Toc351915411"/>
      <w:bookmarkStart w:id="11947" w:name="_Toc361231509"/>
      <w:bookmarkStart w:id="11948" w:name="_Toc361232035"/>
      <w:bookmarkStart w:id="11949" w:name="_Toc362445333"/>
      <w:bookmarkStart w:id="11950" w:name="_Toc363909300"/>
      <w:bookmarkStart w:id="11951" w:name="_Toc364463726"/>
      <w:bookmarkStart w:id="11952" w:name="_Toc366078330"/>
      <w:bookmarkStart w:id="11953" w:name="_Toc366078945"/>
      <w:bookmarkStart w:id="11954" w:name="_Toc366079930"/>
      <w:bookmarkStart w:id="11955" w:name="_Toc366080542"/>
      <w:bookmarkStart w:id="11956" w:name="_Toc366081151"/>
      <w:bookmarkStart w:id="11957" w:name="_Toc366505491"/>
      <w:bookmarkStart w:id="11958" w:name="_Toc366508860"/>
      <w:bookmarkStart w:id="11959" w:name="_Toc366513361"/>
      <w:bookmarkStart w:id="11960" w:name="_Toc366574550"/>
      <w:bookmarkStart w:id="11961" w:name="_Toc366578343"/>
      <w:bookmarkStart w:id="11962" w:name="_Toc366578937"/>
      <w:bookmarkStart w:id="11963" w:name="_Toc366579529"/>
      <w:bookmarkStart w:id="11964" w:name="_Toc366580120"/>
      <w:bookmarkStart w:id="11965" w:name="_Toc366580712"/>
      <w:bookmarkStart w:id="11966" w:name="_Toc366581303"/>
      <w:bookmarkStart w:id="11967" w:name="_Toc366581895"/>
      <w:bookmarkStart w:id="11968" w:name="_Toc351912925"/>
      <w:bookmarkStart w:id="11969" w:name="_Toc351914946"/>
      <w:bookmarkStart w:id="11970" w:name="_Toc351915412"/>
      <w:bookmarkStart w:id="11971" w:name="_Toc361231510"/>
      <w:bookmarkStart w:id="11972" w:name="_Toc361232036"/>
      <w:bookmarkStart w:id="11973" w:name="_Toc362445334"/>
      <w:bookmarkStart w:id="11974" w:name="_Toc363909301"/>
      <w:bookmarkStart w:id="11975" w:name="_Toc364463727"/>
      <w:bookmarkStart w:id="11976" w:name="_Toc366078331"/>
      <w:bookmarkStart w:id="11977" w:name="_Toc366078946"/>
      <w:bookmarkStart w:id="11978" w:name="_Toc366079931"/>
      <w:bookmarkStart w:id="11979" w:name="_Toc366080543"/>
      <w:bookmarkStart w:id="11980" w:name="_Toc366081152"/>
      <w:bookmarkStart w:id="11981" w:name="_Toc366505492"/>
      <w:bookmarkStart w:id="11982" w:name="_Toc366508861"/>
      <w:bookmarkStart w:id="11983" w:name="_Toc366513362"/>
      <w:bookmarkStart w:id="11984" w:name="_Toc366574551"/>
      <w:bookmarkStart w:id="11985" w:name="_Toc366578344"/>
      <w:bookmarkStart w:id="11986" w:name="_Toc366578938"/>
      <w:bookmarkStart w:id="11987" w:name="_Toc366579530"/>
      <w:bookmarkStart w:id="11988" w:name="_Toc366580121"/>
      <w:bookmarkStart w:id="11989" w:name="_Toc366580713"/>
      <w:bookmarkStart w:id="11990" w:name="_Toc366581304"/>
      <w:bookmarkStart w:id="11991" w:name="_Toc366581896"/>
      <w:bookmarkStart w:id="11992" w:name="_Toc351912926"/>
      <w:bookmarkStart w:id="11993" w:name="_Toc351914947"/>
      <w:bookmarkStart w:id="11994" w:name="_Toc351915413"/>
      <w:bookmarkStart w:id="11995" w:name="_Toc361231511"/>
      <w:bookmarkStart w:id="11996" w:name="_Toc361232037"/>
      <w:bookmarkStart w:id="11997" w:name="_Toc362445335"/>
      <w:bookmarkStart w:id="11998" w:name="_Toc363909302"/>
      <w:bookmarkStart w:id="11999" w:name="_Toc364463728"/>
      <w:bookmarkStart w:id="12000" w:name="_Toc366078332"/>
      <w:bookmarkStart w:id="12001" w:name="_Toc366078947"/>
      <w:bookmarkStart w:id="12002" w:name="_Toc366079932"/>
      <w:bookmarkStart w:id="12003" w:name="_Toc366080544"/>
      <w:bookmarkStart w:id="12004" w:name="_Toc366081153"/>
      <w:bookmarkStart w:id="12005" w:name="_Toc366505493"/>
      <w:bookmarkStart w:id="12006" w:name="_Toc366508862"/>
      <w:bookmarkStart w:id="12007" w:name="_Toc366513363"/>
      <w:bookmarkStart w:id="12008" w:name="_Toc366574552"/>
      <w:bookmarkStart w:id="12009" w:name="_Toc366578345"/>
      <w:bookmarkStart w:id="12010" w:name="_Toc366578939"/>
      <w:bookmarkStart w:id="12011" w:name="_Toc366579531"/>
      <w:bookmarkStart w:id="12012" w:name="_Toc366580122"/>
      <w:bookmarkStart w:id="12013" w:name="_Toc366580714"/>
      <w:bookmarkStart w:id="12014" w:name="_Toc366581305"/>
      <w:bookmarkStart w:id="12015" w:name="_Toc366581897"/>
      <w:bookmarkStart w:id="12016" w:name="_Toc351912927"/>
      <w:bookmarkStart w:id="12017" w:name="_Toc351914948"/>
      <w:bookmarkStart w:id="12018" w:name="_Toc351915414"/>
      <w:bookmarkStart w:id="12019" w:name="_Toc361231512"/>
      <w:bookmarkStart w:id="12020" w:name="_Toc361232038"/>
      <w:bookmarkStart w:id="12021" w:name="_Toc362445336"/>
      <w:bookmarkStart w:id="12022" w:name="_Toc363909303"/>
      <w:bookmarkStart w:id="12023" w:name="_Toc364463729"/>
      <w:bookmarkStart w:id="12024" w:name="_Toc366078333"/>
      <w:bookmarkStart w:id="12025" w:name="_Toc366078948"/>
      <w:bookmarkStart w:id="12026" w:name="_Toc366079933"/>
      <w:bookmarkStart w:id="12027" w:name="_Toc366080545"/>
      <w:bookmarkStart w:id="12028" w:name="_Toc366081154"/>
      <w:bookmarkStart w:id="12029" w:name="_Toc366505494"/>
      <w:bookmarkStart w:id="12030" w:name="_Toc366508863"/>
      <w:bookmarkStart w:id="12031" w:name="_Toc366513364"/>
      <w:bookmarkStart w:id="12032" w:name="_Toc366574553"/>
      <w:bookmarkStart w:id="12033" w:name="_Toc366578346"/>
      <w:bookmarkStart w:id="12034" w:name="_Toc366578940"/>
      <w:bookmarkStart w:id="12035" w:name="_Toc366579532"/>
      <w:bookmarkStart w:id="12036" w:name="_Toc366580123"/>
      <w:bookmarkStart w:id="12037" w:name="_Toc366580715"/>
      <w:bookmarkStart w:id="12038" w:name="_Toc366581306"/>
      <w:bookmarkStart w:id="12039" w:name="_Toc366581898"/>
      <w:bookmarkStart w:id="12040" w:name="_Toc351912928"/>
      <w:bookmarkStart w:id="12041" w:name="_Toc351914949"/>
      <w:bookmarkStart w:id="12042" w:name="_Toc351915415"/>
      <w:bookmarkStart w:id="12043" w:name="_Toc361231513"/>
      <w:bookmarkStart w:id="12044" w:name="_Toc361232039"/>
      <w:bookmarkStart w:id="12045" w:name="_Toc362445337"/>
      <w:bookmarkStart w:id="12046" w:name="_Toc363909304"/>
      <w:bookmarkStart w:id="12047" w:name="_Toc364463730"/>
      <w:bookmarkStart w:id="12048" w:name="_Toc366078334"/>
      <w:bookmarkStart w:id="12049" w:name="_Toc366078949"/>
      <w:bookmarkStart w:id="12050" w:name="_Toc366079934"/>
      <w:bookmarkStart w:id="12051" w:name="_Toc366080546"/>
      <w:bookmarkStart w:id="12052" w:name="_Toc366081155"/>
      <w:bookmarkStart w:id="12053" w:name="_Toc366505495"/>
      <w:bookmarkStart w:id="12054" w:name="_Toc366508864"/>
      <w:bookmarkStart w:id="12055" w:name="_Toc366513365"/>
      <w:bookmarkStart w:id="12056" w:name="_Toc366574554"/>
      <w:bookmarkStart w:id="12057" w:name="_Toc366578347"/>
      <w:bookmarkStart w:id="12058" w:name="_Toc366578941"/>
      <w:bookmarkStart w:id="12059" w:name="_Toc366579533"/>
      <w:bookmarkStart w:id="12060" w:name="_Toc366580124"/>
      <w:bookmarkStart w:id="12061" w:name="_Toc366580716"/>
      <w:bookmarkStart w:id="12062" w:name="_Toc366581307"/>
      <w:bookmarkStart w:id="12063" w:name="_Toc366581899"/>
      <w:bookmarkStart w:id="12064" w:name="_Toc351912929"/>
      <w:bookmarkStart w:id="12065" w:name="_Toc351914950"/>
      <w:bookmarkStart w:id="12066" w:name="_Toc351915416"/>
      <w:bookmarkStart w:id="12067" w:name="_Toc361231514"/>
      <w:bookmarkStart w:id="12068" w:name="_Toc361232040"/>
      <w:bookmarkStart w:id="12069" w:name="_Toc362445338"/>
      <w:bookmarkStart w:id="12070" w:name="_Toc363909305"/>
      <w:bookmarkStart w:id="12071" w:name="_Toc364463731"/>
      <w:bookmarkStart w:id="12072" w:name="_Toc366078335"/>
      <w:bookmarkStart w:id="12073" w:name="_Toc366078950"/>
      <w:bookmarkStart w:id="12074" w:name="_Toc366079935"/>
      <w:bookmarkStart w:id="12075" w:name="_Toc366080547"/>
      <w:bookmarkStart w:id="12076" w:name="_Toc366081156"/>
      <w:bookmarkStart w:id="12077" w:name="_Toc366505496"/>
      <w:bookmarkStart w:id="12078" w:name="_Toc366508865"/>
      <w:bookmarkStart w:id="12079" w:name="_Toc366513366"/>
      <w:bookmarkStart w:id="12080" w:name="_Toc366574555"/>
      <w:bookmarkStart w:id="12081" w:name="_Toc366578348"/>
      <w:bookmarkStart w:id="12082" w:name="_Toc366578942"/>
      <w:bookmarkStart w:id="12083" w:name="_Toc366579534"/>
      <w:bookmarkStart w:id="12084" w:name="_Toc366580125"/>
      <w:bookmarkStart w:id="12085" w:name="_Toc366580717"/>
      <w:bookmarkStart w:id="12086" w:name="_Toc366581308"/>
      <w:bookmarkStart w:id="12087" w:name="_Toc366581900"/>
      <w:bookmarkStart w:id="12088" w:name="_Toc351912930"/>
      <w:bookmarkStart w:id="12089" w:name="_Toc351914951"/>
      <w:bookmarkStart w:id="12090" w:name="_Toc351915417"/>
      <w:bookmarkStart w:id="12091" w:name="_Toc361231515"/>
      <w:bookmarkStart w:id="12092" w:name="_Toc361232041"/>
      <w:bookmarkStart w:id="12093" w:name="_Toc362445339"/>
      <w:bookmarkStart w:id="12094" w:name="_Toc363909306"/>
      <w:bookmarkStart w:id="12095" w:name="_Toc364463732"/>
      <w:bookmarkStart w:id="12096" w:name="_Toc366078336"/>
      <w:bookmarkStart w:id="12097" w:name="_Toc366078951"/>
      <w:bookmarkStart w:id="12098" w:name="_Toc366079936"/>
      <w:bookmarkStart w:id="12099" w:name="_Toc366080548"/>
      <w:bookmarkStart w:id="12100" w:name="_Toc366081157"/>
      <w:bookmarkStart w:id="12101" w:name="_Toc366505497"/>
      <w:bookmarkStart w:id="12102" w:name="_Toc366508866"/>
      <w:bookmarkStart w:id="12103" w:name="_Toc366513367"/>
      <w:bookmarkStart w:id="12104" w:name="_Toc366574556"/>
      <w:bookmarkStart w:id="12105" w:name="_Toc366578349"/>
      <w:bookmarkStart w:id="12106" w:name="_Toc366578943"/>
      <w:bookmarkStart w:id="12107" w:name="_Toc366579535"/>
      <w:bookmarkStart w:id="12108" w:name="_Toc366580126"/>
      <w:bookmarkStart w:id="12109" w:name="_Toc366580718"/>
      <w:bookmarkStart w:id="12110" w:name="_Toc366581309"/>
      <w:bookmarkStart w:id="12111" w:name="_Toc366581901"/>
      <w:bookmarkStart w:id="12112" w:name="_Toc351912931"/>
      <w:bookmarkStart w:id="12113" w:name="_Toc351914952"/>
      <w:bookmarkStart w:id="12114" w:name="_Toc351915418"/>
      <w:bookmarkStart w:id="12115" w:name="_Toc361231516"/>
      <w:bookmarkStart w:id="12116" w:name="_Toc361232042"/>
      <w:bookmarkStart w:id="12117" w:name="_Toc362445340"/>
      <w:bookmarkStart w:id="12118" w:name="_Toc363909307"/>
      <w:bookmarkStart w:id="12119" w:name="_Toc364463733"/>
      <w:bookmarkStart w:id="12120" w:name="_Toc366078337"/>
      <w:bookmarkStart w:id="12121" w:name="_Toc366078952"/>
      <w:bookmarkStart w:id="12122" w:name="_Toc366079937"/>
      <w:bookmarkStart w:id="12123" w:name="_Toc366080549"/>
      <w:bookmarkStart w:id="12124" w:name="_Toc366081158"/>
      <w:bookmarkStart w:id="12125" w:name="_Toc366505498"/>
      <w:bookmarkStart w:id="12126" w:name="_Toc366508867"/>
      <w:bookmarkStart w:id="12127" w:name="_Toc366513368"/>
      <w:bookmarkStart w:id="12128" w:name="_Toc366574557"/>
      <w:bookmarkStart w:id="12129" w:name="_Toc366578350"/>
      <w:bookmarkStart w:id="12130" w:name="_Toc366578944"/>
      <w:bookmarkStart w:id="12131" w:name="_Toc366579536"/>
      <w:bookmarkStart w:id="12132" w:name="_Toc366580127"/>
      <w:bookmarkStart w:id="12133" w:name="_Toc366580719"/>
      <w:bookmarkStart w:id="12134" w:name="_Toc366581310"/>
      <w:bookmarkStart w:id="12135" w:name="_Toc366581902"/>
      <w:bookmarkStart w:id="12136" w:name="_Toc351912932"/>
      <w:bookmarkStart w:id="12137" w:name="_Toc351914953"/>
      <w:bookmarkStart w:id="12138" w:name="_Toc351915419"/>
      <w:bookmarkStart w:id="12139" w:name="_Toc361231517"/>
      <w:bookmarkStart w:id="12140" w:name="_Toc361232043"/>
      <w:bookmarkStart w:id="12141" w:name="_Toc362445341"/>
      <w:bookmarkStart w:id="12142" w:name="_Toc363909308"/>
      <w:bookmarkStart w:id="12143" w:name="_Toc364463734"/>
      <w:bookmarkStart w:id="12144" w:name="_Toc366078338"/>
      <w:bookmarkStart w:id="12145" w:name="_Toc366078953"/>
      <w:bookmarkStart w:id="12146" w:name="_Toc366079938"/>
      <w:bookmarkStart w:id="12147" w:name="_Toc366080550"/>
      <w:bookmarkStart w:id="12148" w:name="_Toc366081159"/>
      <w:bookmarkStart w:id="12149" w:name="_Toc366505499"/>
      <w:bookmarkStart w:id="12150" w:name="_Toc366508868"/>
      <w:bookmarkStart w:id="12151" w:name="_Toc366513369"/>
      <w:bookmarkStart w:id="12152" w:name="_Toc366574558"/>
      <w:bookmarkStart w:id="12153" w:name="_Toc366578351"/>
      <w:bookmarkStart w:id="12154" w:name="_Toc366578945"/>
      <w:bookmarkStart w:id="12155" w:name="_Toc366579537"/>
      <w:bookmarkStart w:id="12156" w:name="_Toc366580128"/>
      <w:bookmarkStart w:id="12157" w:name="_Toc366580720"/>
      <w:bookmarkStart w:id="12158" w:name="_Toc366581311"/>
      <w:bookmarkStart w:id="12159" w:name="_Toc366581903"/>
      <w:bookmarkStart w:id="12160" w:name="_Toc351912933"/>
      <w:bookmarkStart w:id="12161" w:name="_Toc351914954"/>
      <w:bookmarkStart w:id="12162" w:name="_Toc351915420"/>
      <w:bookmarkStart w:id="12163" w:name="_Toc361231518"/>
      <w:bookmarkStart w:id="12164" w:name="_Toc361232044"/>
      <w:bookmarkStart w:id="12165" w:name="_Toc362445342"/>
      <w:bookmarkStart w:id="12166" w:name="_Toc363909309"/>
      <w:bookmarkStart w:id="12167" w:name="_Toc364463735"/>
      <w:bookmarkStart w:id="12168" w:name="_Toc366078339"/>
      <w:bookmarkStart w:id="12169" w:name="_Toc366078954"/>
      <w:bookmarkStart w:id="12170" w:name="_Toc366079939"/>
      <w:bookmarkStart w:id="12171" w:name="_Toc366080551"/>
      <w:bookmarkStart w:id="12172" w:name="_Toc366081160"/>
      <w:bookmarkStart w:id="12173" w:name="_Toc366505500"/>
      <w:bookmarkStart w:id="12174" w:name="_Toc366508869"/>
      <w:bookmarkStart w:id="12175" w:name="_Toc366513370"/>
      <w:bookmarkStart w:id="12176" w:name="_Toc366574559"/>
      <w:bookmarkStart w:id="12177" w:name="_Toc366578352"/>
      <w:bookmarkStart w:id="12178" w:name="_Toc366578946"/>
      <w:bookmarkStart w:id="12179" w:name="_Toc366579538"/>
      <w:bookmarkStart w:id="12180" w:name="_Toc366580129"/>
      <w:bookmarkStart w:id="12181" w:name="_Toc366580721"/>
      <w:bookmarkStart w:id="12182" w:name="_Toc366581312"/>
      <w:bookmarkStart w:id="12183" w:name="_Toc366581904"/>
      <w:bookmarkStart w:id="12184" w:name="_Toc351912934"/>
      <w:bookmarkStart w:id="12185" w:name="_Toc351914955"/>
      <w:bookmarkStart w:id="12186" w:name="_Toc351915421"/>
      <w:bookmarkStart w:id="12187" w:name="_Toc361231519"/>
      <w:bookmarkStart w:id="12188" w:name="_Toc361232045"/>
      <w:bookmarkStart w:id="12189" w:name="_Toc362445343"/>
      <w:bookmarkStart w:id="12190" w:name="_Toc363909310"/>
      <w:bookmarkStart w:id="12191" w:name="_Toc364463736"/>
      <w:bookmarkStart w:id="12192" w:name="_Toc366078340"/>
      <w:bookmarkStart w:id="12193" w:name="_Toc366078955"/>
      <w:bookmarkStart w:id="12194" w:name="_Toc366079940"/>
      <w:bookmarkStart w:id="12195" w:name="_Toc366080552"/>
      <w:bookmarkStart w:id="12196" w:name="_Toc366081161"/>
      <w:bookmarkStart w:id="12197" w:name="_Toc366505501"/>
      <w:bookmarkStart w:id="12198" w:name="_Toc366508870"/>
      <w:bookmarkStart w:id="12199" w:name="_Toc366513371"/>
      <w:bookmarkStart w:id="12200" w:name="_Toc366574560"/>
      <w:bookmarkStart w:id="12201" w:name="_Toc366578353"/>
      <w:bookmarkStart w:id="12202" w:name="_Toc366578947"/>
      <w:bookmarkStart w:id="12203" w:name="_Toc366579539"/>
      <w:bookmarkStart w:id="12204" w:name="_Toc366580130"/>
      <w:bookmarkStart w:id="12205" w:name="_Toc366580722"/>
      <w:bookmarkStart w:id="12206" w:name="_Toc366581313"/>
      <w:bookmarkStart w:id="12207" w:name="_Toc366581905"/>
      <w:bookmarkStart w:id="12208" w:name="_Toc351912935"/>
      <w:bookmarkStart w:id="12209" w:name="_Toc351914956"/>
      <w:bookmarkStart w:id="12210" w:name="_Toc351915422"/>
      <w:bookmarkStart w:id="12211" w:name="_Toc361231520"/>
      <w:bookmarkStart w:id="12212" w:name="_Toc361232046"/>
      <w:bookmarkStart w:id="12213" w:name="_Toc362445344"/>
      <w:bookmarkStart w:id="12214" w:name="_Toc363909311"/>
      <w:bookmarkStart w:id="12215" w:name="_Toc364463737"/>
      <w:bookmarkStart w:id="12216" w:name="_Toc366078341"/>
      <w:bookmarkStart w:id="12217" w:name="_Toc366078956"/>
      <w:bookmarkStart w:id="12218" w:name="_Toc366079941"/>
      <w:bookmarkStart w:id="12219" w:name="_Toc366080553"/>
      <w:bookmarkStart w:id="12220" w:name="_Toc366081162"/>
      <w:bookmarkStart w:id="12221" w:name="_Toc366505502"/>
      <w:bookmarkStart w:id="12222" w:name="_Toc366508871"/>
      <w:bookmarkStart w:id="12223" w:name="_Toc366513372"/>
      <w:bookmarkStart w:id="12224" w:name="_Toc366574561"/>
      <w:bookmarkStart w:id="12225" w:name="_Toc366578354"/>
      <w:bookmarkStart w:id="12226" w:name="_Toc366578948"/>
      <w:bookmarkStart w:id="12227" w:name="_Toc366579540"/>
      <w:bookmarkStart w:id="12228" w:name="_Toc366580131"/>
      <w:bookmarkStart w:id="12229" w:name="_Toc366580723"/>
      <w:bookmarkStart w:id="12230" w:name="_Toc366581314"/>
      <w:bookmarkStart w:id="12231" w:name="_Toc366581906"/>
      <w:bookmarkStart w:id="12232" w:name="_Toc351912936"/>
      <w:bookmarkStart w:id="12233" w:name="_Toc351914957"/>
      <w:bookmarkStart w:id="12234" w:name="_Toc351915423"/>
      <w:bookmarkStart w:id="12235" w:name="_Toc361231521"/>
      <w:bookmarkStart w:id="12236" w:name="_Toc361232047"/>
      <w:bookmarkStart w:id="12237" w:name="_Toc362445345"/>
      <w:bookmarkStart w:id="12238" w:name="_Toc363909312"/>
      <w:bookmarkStart w:id="12239" w:name="_Toc364463738"/>
      <w:bookmarkStart w:id="12240" w:name="_Toc366078342"/>
      <w:bookmarkStart w:id="12241" w:name="_Toc366078957"/>
      <w:bookmarkStart w:id="12242" w:name="_Toc366079942"/>
      <w:bookmarkStart w:id="12243" w:name="_Toc366080554"/>
      <w:bookmarkStart w:id="12244" w:name="_Toc366081163"/>
      <w:bookmarkStart w:id="12245" w:name="_Toc366505503"/>
      <w:bookmarkStart w:id="12246" w:name="_Toc366508872"/>
      <w:bookmarkStart w:id="12247" w:name="_Toc366513373"/>
      <w:bookmarkStart w:id="12248" w:name="_Toc366574562"/>
      <w:bookmarkStart w:id="12249" w:name="_Toc366578355"/>
      <w:bookmarkStart w:id="12250" w:name="_Toc366578949"/>
      <w:bookmarkStart w:id="12251" w:name="_Toc366579541"/>
      <w:bookmarkStart w:id="12252" w:name="_Toc366580132"/>
      <w:bookmarkStart w:id="12253" w:name="_Toc366580724"/>
      <w:bookmarkStart w:id="12254" w:name="_Toc366581315"/>
      <w:bookmarkStart w:id="12255" w:name="_Toc366581907"/>
      <w:bookmarkStart w:id="12256" w:name="_Toc349042816"/>
      <w:bookmarkStart w:id="12257" w:name="_Toc3916694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r>
        <w:t>Forward Progress Requirement</w:t>
      </w:r>
      <w:bookmarkEnd w:id="12256"/>
      <w:bookmarkEnd w:id="12257"/>
    </w:p>
    <w:p w14:paraId="0564A814" w14:textId="77777777" w:rsidR="000E1214" w:rsidRDefault="00A87198">
      <w:pPr>
        <w:rPr>
          <w:color w:val="000000"/>
        </w:rPr>
      </w:pPr>
      <w:r>
        <w:rPr>
          <w:color w:val="000000"/>
        </w:rPr>
        <w:t>To prevent an infinite</w:t>
      </w:r>
      <w:ins w:id="12258" w:author="Mike Beckerle" w:date="2020-04-27T11:31:00Z">
        <w:r>
          <w:rPr>
            <w:color w:val="000000"/>
          </w:rPr>
          <w:t xml:space="preserve"> or very long running</w:t>
        </w:r>
      </w:ins>
      <w:r>
        <w:rPr>
          <w:color w:val="000000"/>
        </w:rPr>
        <w:t xml:space="preserve"> loop, the parsing of an array </w:t>
      </w:r>
      <w:del w:id="12259" w:author="Mike Beckerle" w:date="2020-04-27T11:31:00Z">
        <w:r>
          <w:rPr>
            <w:color w:val="000000"/>
          </w:rPr>
          <w:delText xml:space="preserve">that is potentially unbounded </w:delText>
        </w:r>
      </w:del>
      <w:r>
        <w:rPr>
          <w:color w:val="000000"/>
        </w:rPr>
        <w:t xml:space="preserve">must terminate when the </w:t>
      </w:r>
      <w:ins w:id="12260" w:author="Mike Beckerle" w:date="2020-04-27T11:32:00Z">
        <w:r>
          <w:rPr>
            <w:color w:val="000000"/>
          </w:rPr>
          <w:t xml:space="preserve">parsing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PrefixSeparator or PostfixSeparator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'stopValue' </w:t>
      </w:r>
    </w:p>
    <w:p w14:paraId="35BF36D0"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dfdl:occursCountKind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'implicit' and XSD maxOccurs is unbounded </w:t>
      </w:r>
    </w:p>
    <w:p w14:paraId="29398AB7" w14:textId="77777777" w:rsidR="000E1214" w:rsidRDefault="00A87198">
      <w:pPr>
        <w:rPr>
          <w:lang w:eastAsia="en-GB"/>
        </w:rPr>
      </w:pPr>
      <w:r>
        <w:rPr>
          <w:color w:val="000000"/>
        </w:rPr>
        <w:t>When dfdl:occursCountKind is 'stopValue' this results in a processing error because the stop value will never be encountered.</w:t>
      </w:r>
    </w:p>
    <w:p w14:paraId="1F8B537E" w14:textId="77777777" w:rsidR="000E1214" w:rsidRDefault="00A87198" w:rsidP="00A00DE7">
      <w:pPr>
        <w:rPr>
          <w:del w:id="12261" w:author="Mike Beckerle" w:date="2020-04-27T11:33:00Z"/>
        </w:rPr>
      </w:pPr>
      <w:del w:id="12262" w:author="Mike Beckerle" w:date="2020-04-27T11:33:00Z">
        <w:r>
          <w:delText>Further, to prevent unnecessary consumption of resources for large bounded values of XSD maxOccurs, the parsing of an array must terminate when the following are true:</w:delText>
        </w:r>
        <w:r>
          <w:rPr>
            <w:lang w:eastAsia="en-GB"/>
          </w:rPr>
          <w:delText xml:space="preserve">   </w:delText>
        </w:r>
        <w:bookmarkStart w:id="12263" w:name="_Toc38880544"/>
        <w:bookmarkStart w:id="12264" w:name="_Toc38882083"/>
        <w:bookmarkStart w:id="12265" w:name="_Toc38882361"/>
        <w:bookmarkStart w:id="12266" w:name="_Toc38882617"/>
        <w:bookmarkStart w:id="12267" w:name="_Toc38882872"/>
        <w:bookmarkStart w:id="12268" w:name="_Toc38908795"/>
        <w:bookmarkStart w:id="12269" w:name="_Toc39166946"/>
        <w:bookmarkEnd w:id="12263"/>
        <w:bookmarkEnd w:id="12264"/>
        <w:bookmarkEnd w:id="12265"/>
        <w:bookmarkEnd w:id="12266"/>
        <w:bookmarkEnd w:id="12267"/>
        <w:bookmarkEnd w:id="12268"/>
        <w:bookmarkEnd w:id="12269"/>
      </w:del>
    </w:p>
    <w:p w14:paraId="3F0EC76A" w14:textId="77777777" w:rsidR="000E1214" w:rsidRDefault="00A87198" w:rsidP="00A00DE7">
      <w:pPr>
        <w:rPr>
          <w:del w:id="12270" w:author="Mike Beckerle" w:date="2020-04-27T11:33:00Z"/>
        </w:rPr>
      </w:pPr>
      <w:commentRangeStart w:id="12271"/>
      <w:del w:id="12272" w:author="Mike Beckerle" w:date="2020-04-27T11:33:00Z">
        <w:r>
          <w:rPr>
            <w:lang w:eastAsia="en-GB"/>
          </w:rPr>
          <w:delText xml:space="preserve">dfdl:occursCountKind is 'implicit'; </w:delText>
        </w:r>
        <w:bookmarkStart w:id="12273" w:name="_Toc38880545"/>
        <w:bookmarkStart w:id="12274" w:name="_Toc38882084"/>
        <w:bookmarkStart w:id="12275" w:name="_Toc38882362"/>
        <w:bookmarkStart w:id="12276" w:name="_Toc38882618"/>
        <w:bookmarkStart w:id="12277" w:name="_Toc38882873"/>
        <w:bookmarkStart w:id="12278" w:name="_Toc38908796"/>
        <w:bookmarkStart w:id="12279" w:name="_Toc39166947"/>
        <w:bookmarkEnd w:id="12273"/>
        <w:bookmarkEnd w:id="12274"/>
        <w:bookmarkEnd w:id="12275"/>
        <w:bookmarkEnd w:id="12276"/>
        <w:bookmarkEnd w:id="12277"/>
        <w:bookmarkEnd w:id="12278"/>
        <w:bookmarkEnd w:id="12279"/>
      </w:del>
    </w:p>
    <w:p w14:paraId="350501A7" w14:textId="77777777" w:rsidR="000E1214" w:rsidRDefault="00A87198" w:rsidP="00A00DE7">
      <w:pPr>
        <w:rPr>
          <w:del w:id="12280" w:author="Mike Beckerle" w:date="2020-04-27T11:33:00Z"/>
        </w:rPr>
      </w:pPr>
      <w:del w:id="12281" w:author="Mike Beckerle" w:date="2020-04-27T11:33:00Z">
        <w:r>
          <w:rPr>
            <w:lang w:eastAsia="en-GB"/>
          </w:rPr>
          <w:delText>The occurrence is a point of uncertainty;</w:delText>
        </w:r>
        <w:bookmarkStart w:id="12282" w:name="_Toc38880546"/>
        <w:bookmarkStart w:id="12283" w:name="_Toc38882085"/>
        <w:bookmarkStart w:id="12284" w:name="_Toc38882363"/>
        <w:bookmarkStart w:id="12285" w:name="_Toc38882619"/>
        <w:bookmarkStart w:id="12286" w:name="_Toc38882874"/>
        <w:bookmarkStart w:id="12287" w:name="_Toc38908797"/>
        <w:bookmarkStart w:id="12288" w:name="_Toc39166948"/>
        <w:bookmarkEnd w:id="12282"/>
        <w:bookmarkEnd w:id="12283"/>
        <w:bookmarkEnd w:id="12284"/>
        <w:bookmarkEnd w:id="12285"/>
        <w:bookmarkEnd w:id="12286"/>
        <w:bookmarkEnd w:id="12287"/>
        <w:bookmarkEnd w:id="12288"/>
      </w:del>
    </w:p>
    <w:p w14:paraId="1C1D3CD6" w14:textId="77777777" w:rsidR="000E1214" w:rsidRDefault="00A87198" w:rsidP="00A00DE7">
      <w:pPr>
        <w:rPr>
          <w:del w:id="12289" w:author="Mike Beckerle" w:date="2020-04-27T11:33:00Z"/>
        </w:rPr>
      </w:pPr>
      <w:del w:id="12290" w:author="Mike Beckerle" w:date="2020-04-27T11:33:00Z">
        <w:r>
          <w:rPr>
            <w:lang w:eastAsia="en-GB"/>
          </w:rPr>
          <w:delText>The position in the data does not move during the parsing of the occurrence (including any associated Separator, PrefixSeparator or PostfixSeparator region);</w:delText>
        </w:r>
        <w:bookmarkStart w:id="12291" w:name="_Toc38880547"/>
        <w:bookmarkStart w:id="12292" w:name="_Toc38882086"/>
        <w:bookmarkStart w:id="12293" w:name="_Toc38882364"/>
        <w:bookmarkStart w:id="12294" w:name="_Toc38882620"/>
        <w:bookmarkStart w:id="12295" w:name="_Toc38882875"/>
        <w:bookmarkStart w:id="12296" w:name="_Toc38908798"/>
        <w:bookmarkStart w:id="12297" w:name="_Toc39166949"/>
        <w:bookmarkEnd w:id="12291"/>
        <w:bookmarkEnd w:id="12292"/>
        <w:bookmarkEnd w:id="12293"/>
        <w:bookmarkEnd w:id="12294"/>
        <w:bookmarkEnd w:id="12295"/>
        <w:bookmarkEnd w:id="12296"/>
        <w:bookmarkEnd w:id="12297"/>
      </w:del>
    </w:p>
    <w:p w14:paraId="28B39710" w14:textId="77777777" w:rsidR="000E1214" w:rsidRDefault="00A87198" w:rsidP="00A00DE7">
      <w:pPr>
        <w:rPr>
          <w:del w:id="12298" w:author="Mike Beckerle" w:date="2020-04-27T11:33:00Z"/>
          <w:lang w:eastAsia="en-GB"/>
        </w:rPr>
      </w:pPr>
      <w:del w:id="12299" w:author="Mike Beckerle" w:date="2020-04-27T11:33:00Z">
        <w:r>
          <w:rPr>
            <w:lang w:eastAsia="en-GB"/>
          </w:rPr>
          <w:delText>The occurrence is known-to-exist with empty representation.</w:delText>
        </w:r>
        <w:commentRangeEnd w:id="12271"/>
        <w:r>
          <w:rPr>
            <w:rStyle w:val="CommentReference"/>
          </w:rPr>
          <w:commentReference w:id="12271"/>
        </w:r>
        <w:bookmarkStart w:id="12300" w:name="_Toc38880548"/>
        <w:bookmarkStart w:id="12301" w:name="_Toc38882087"/>
        <w:bookmarkStart w:id="12302" w:name="_Toc38882365"/>
        <w:bookmarkStart w:id="12303" w:name="_Toc38882621"/>
        <w:bookmarkStart w:id="12304" w:name="_Toc38882876"/>
        <w:bookmarkStart w:id="12305" w:name="_Toc38908799"/>
        <w:bookmarkStart w:id="12306" w:name="_Toc39166950"/>
        <w:bookmarkEnd w:id="12300"/>
        <w:bookmarkEnd w:id="12301"/>
        <w:bookmarkEnd w:id="12302"/>
        <w:bookmarkEnd w:id="12303"/>
        <w:bookmarkEnd w:id="12304"/>
        <w:bookmarkEnd w:id="12305"/>
        <w:bookmarkEnd w:id="12306"/>
      </w:del>
    </w:p>
    <w:p w14:paraId="0CB718EE" w14:textId="77777777" w:rsidR="000E1214" w:rsidRDefault="00A87198" w:rsidP="00A64D65">
      <w:pPr>
        <w:pStyle w:val="Heading2"/>
      </w:pPr>
      <w:bookmarkStart w:id="12307" w:name="_Toc349042817"/>
      <w:bookmarkStart w:id="12308" w:name="_Toc39166951"/>
      <w:r>
        <w:t>Parsing Occurrences with Non-Normal Representation</w:t>
      </w:r>
      <w:bookmarkEnd w:id="12307"/>
      <w:bookmarkEnd w:id="12308"/>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1583E2B2" w:rsidR="000E1214" w:rsidRDefault="00A87198">
      <w:r>
        <w:t xml:space="preserve">Occurrences with empty representation may or may not be added to the </w:t>
      </w:r>
      <w:r w:rsidR="00933F0E">
        <w:t>Infoset</w:t>
      </w:r>
      <w:r>
        <w:t xml:space="preserve">, as described in Section </w:t>
      </w:r>
      <w:r>
        <w:fldChar w:fldCharType="begin"/>
      </w:r>
      <w:r>
        <w:instrText xml:space="preserve"> REF _Ref351914483 \r \h  \* MERGEFORMAT </w:instrText>
      </w:r>
      <w:r>
        <w:fldChar w:fldCharType="separate"/>
      </w:r>
      <w:r w:rsidR="00852536">
        <w:t>9.5</w:t>
      </w:r>
      <w:r>
        <w:fldChar w:fldCharType="end"/>
      </w:r>
      <w:r>
        <w:t xml:space="preserve">. If a required occurrence is not added to the </w:t>
      </w:r>
      <w:r w:rsidR="00933F0E">
        <w:t>Infoset</w:t>
      </w:r>
      <w:r>
        <w:t>, it may be a processing error, dependent on dfdl:occursCountKind as described in section 16.1.</w:t>
      </w:r>
    </w:p>
    <w:p w14:paraId="6576E88C" w14:textId="326538F9" w:rsidR="000E1214" w:rsidRDefault="00A87198">
      <w:r>
        <w:t xml:space="preserve">Occurrences with absent representation are not added to the </w:t>
      </w:r>
      <w:r w:rsidR="00933F0E">
        <w:t>Infoset</w:t>
      </w:r>
      <w:r>
        <w:t>. For a required occurrence it may be a processing error, dependent on dfdl:occursCountKind as described in section 16.1.</w:t>
      </w:r>
    </w:p>
    <w:p w14:paraId="1DC442C4" w14:textId="77777777" w:rsidR="000E1214" w:rsidRDefault="00A87198" w:rsidP="00A64D65">
      <w:pPr>
        <w:pStyle w:val="Heading2"/>
      </w:pPr>
      <w:bookmarkStart w:id="12309" w:name="_Toc39166952"/>
      <w:r>
        <w:t>Sparse Arrays</w:t>
      </w:r>
      <w:bookmarkEnd w:id="12309"/>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nillable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2310" w:name="_Toc130873643"/>
      <w:bookmarkStart w:id="12311" w:name="_Toc140549615"/>
      <w:bookmarkStart w:id="12312" w:name="_Toc177399126"/>
      <w:bookmarkStart w:id="12313" w:name="_Toc175057413"/>
      <w:bookmarkStart w:id="12314" w:name="_Toc199516356"/>
      <w:bookmarkStart w:id="12315" w:name="_Toc194984019"/>
      <w:bookmarkStart w:id="12316" w:name="_Toc243112861"/>
      <w:bookmarkStart w:id="12317" w:name="_Ref255463851"/>
      <w:bookmarkStart w:id="12318" w:name="_Ref255463857"/>
      <w:bookmarkStart w:id="12319" w:name="_Ref255476304"/>
      <w:bookmarkStart w:id="12320" w:name="_Toc349042818"/>
      <w:bookmarkStart w:id="12321" w:name="_Ref39164455"/>
      <w:bookmarkStart w:id="12322" w:name="_Toc39166953"/>
      <w:r>
        <w:t>Calculated Value Properties</w:t>
      </w:r>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0F6420C7" w:rsidR="000E1214" w:rsidRDefault="00A87198">
      <w:pPr>
        <w:pStyle w:val="Caption"/>
      </w:pPr>
      <w:r>
        <w:t xml:space="preserve">Table </w:t>
      </w:r>
      <w:fldSimple w:instr=" SEQ Table \* ARABIC ">
        <w:r w:rsidR="00852536">
          <w:rPr>
            <w:noProof/>
          </w:rPr>
          <w:t>54</w:t>
        </w:r>
      </w:fldSimple>
      <w:r>
        <w:t xml:space="preserve"> Calculated Value Properties</w:t>
      </w:r>
    </w:p>
    <w:p w14:paraId="29A111AB" w14:textId="77777777" w:rsidR="000E1214" w:rsidRDefault="00A87198" w:rsidP="00A64D65">
      <w:pPr>
        <w:pStyle w:val="Heading2"/>
      </w:pPr>
      <w:bookmarkStart w:id="12323" w:name="_Toc199516357"/>
      <w:bookmarkStart w:id="12324" w:name="_Toc243112862"/>
      <w:bookmarkStart w:id="12325" w:name="_Toc349042819"/>
      <w:bookmarkStart w:id="12326" w:name="_Toc39166954"/>
      <w:r>
        <w:t>Example: 2d Nested Array</w:t>
      </w:r>
      <w:bookmarkEnd w:id="12323"/>
      <w:bookmarkEnd w:id="12324"/>
      <w:bookmarkEnd w:id="12325"/>
      <w:bookmarkEnd w:id="12326"/>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 xml:space="preserve">In the example above we see that 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A64D65">
      <w:pPr>
        <w:pStyle w:val="Heading2"/>
      </w:pPr>
      <w:bookmarkStart w:id="12327" w:name="_Toc322911716"/>
      <w:bookmarkStart w:id="12328" w:name="_Toc322912255"/>
      <w:bookmarkStart w:id="12329" w:name="_Toc329093116"/>
      <w:bookmarkStart w:id="12330" w:name="_Toc332701629"/>
      <w:bookmarkStart w:id="12331" w:name="_Toc332701933"/>
      <w:bookmarkStart w:id="12332" w:name="_Toc332711732"/>
      <w:bookmarkStart w:id="12333" w:name="_Toc332712034"/>
      <w:bookmarkStart w:id="12334" w:name="_Toc332712335"/>
      <w:bookmarkStart w:id="12335" w:name="_Toc332724251"/>
      <w:bookmarkStart w:id="12336" w:name="_Toc332724551"/>
      <w:bookmarkStart w:id="12337" w:name="_Toc341102847"/>
      <w:bookmarkStart w:id="12338" w:name="_Toc347241582"/>
      <w:bookmarkStart w:id="12339" w:name="_Toc347744775"/>
      <w:bookmarkStart w:id="12340" w:name="_Toc348984558"/>
      <w:bookmarkStart w:id="12341" w:name="_Toc348984863"/>
      <w:bookmarkStart w:id="12342" w:name="_Toc349038027"/>
      <w:bookmarkStart w:id="12343" w:name="_Toc349038329"/>
      <w:bookmarkStart w:id="12344" w:name="_Toc349042820"/>
      <w:bookmarkStart w:id="12345" w:name="_Toc349642233"/>
      <w:bookmarkStart w:id="12346" w:name="_Toc351912942"/>
      <w:bookmarkStart w:id="12347" w:name="_Toc351914963"/>
      <w:bookmarkStart w:id="12348" w:name="_Toc351915429"/>
      <w:bookmarkStart w:id="12349" w:name="_Toc361231527"/>
      <w:bookmarkStart w:id="12350" w:name="_Toc361232053"/>
      <w:bookmarkStart w:id="12351" w:name="_Toc362445351"/>
      <w:bookmarkStart w:id="12352" w:name="_Toc363909318"/>
      <w:bookmarkStart w:id="12353" w:name="_Toc364463744"/>
      <w:bookmarkStart w:id="12354" w:name="_Toc366078348"/>
      <w:bookmarkStart w:id="12355" w:name="_Toc366078963"/>
      <w:bookmarkStart w:id="12356" w:name="_Toc366079948"/>
      <w:bookmarkStart w:id="12357" w:name="_Toc366080560"/>
      <w:bookmarkStart w:id="12358" w:name="_Toc366081169"/>
      <w:bookmarkStart w:id="12359" w:name="_Toc366505509"/>
      <w:bookmarkStart w:id="12360" w:name="_Toc366508878"/>
      <w:bookmarkStart w:id="12361" w:name="_Toc366513379"/>
      <w:bookmarkStart w:id="12362" w:name="_Toc366574568"/>
      <w:bookmarkStart w:id="12363" w:name="_Toc366578361"/>
      <w:bookmarkStart w:id="12364" w:name="_Toc366578955"/>
      <w:bookmarkStart w:id="12365" w:name="_Toc366579547"/>
      <w:bookmarkStart w:id="12366" w:name="_Toc366580138"/>
      <w:bookmarkStart w:id="12367" w:name="_Toc366580730"/>
      <w:bookmarkStart w:id="12368" w:name="_Toc366581321"/>
      <w:bookmarkStart w:id="12369" w:name="_Toc366581913"/>
      <w:bookmarkStart w:id="12370" w:name="_Toc199516358"/>
      <w:bookmarkStart w:id="12371" w:name="_Toc243112863"/>
      <w:bookmarkStart w:id="12372" w:name="_Toc349042821"/>
      <w:bookmarkStart w:id="12373" w:name="_Toc39166955"/>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r>
        <w:t>Example: Three-Byte Date</w:t>
      </w:r>
      <w:bookmarkEnd w:id="12370"/>
      <w:bookmarkEnd w:id="12371"/>
      <w:bookmarkEnd w:id="12372"/>
      <w:bookmarkEnd w:id="12373"/>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2374" w:name="_Toc322911718"/>
      <w:bookmarkStart w:id="12375" w:name="_Toc322912257"/>
      <w:bookmarkStart w:id="12376" w:name="_Toc329093118"/>
      <w:bookmarkStart w:id="12377" w:name="_Toc332701631"/>
      <w:bookmarkStart w:id="12378" w:name="_Toc332701935"/>
      <w:bookmarkStart w:id="12379" w:name="_Toc332711734"/>
      <w:bookmarkStart w:id="12380" w:name="_Toc332712036"/>
      <w:bookmarkStart w:id="12381" w:name="_Toc332712337"/>
      <w:bookmarkStart w:id="12382" w:name="_Toc332724253"/>
      <w:bookmarkStart w:id="12383" w:name="_Toc332724553"/>
      <w:bookmarkStart w:id="12384" w:name="_Toc341102849"/>
      <w:bookmarkStart w:id="12385" w:name="_Toc347241584"/>
      <w:bookmarkStart w:id="12386" w:name="_Toc347744777"/>
      <w:bookmarkStart w:id="12387" w:name="_Toc348984560"/>
      <w:bookmarkStart w:id="12388" w:name="_Toc348984865"/>
      <w:bookmarkStart w:id="12389" w:name="_Toc349038029"/>
      <w:bookmarkStart w:id="12390" w:name="_Toc349038331"/>
      <w:bookmarkStart w:id="12391" w:name="_Toc349042822"/>
      <w:bookmarkStart w:id="12392" w:name="_Toc349642235"/>
      <w:bookmarkStart w:id="12393" w:name="_Toc351912944"/>
      <w:bookmarkStart w:id="12394" w:name="_Toc351914965"/>
      <w:bookmarkStart w:id="12395" w:name="_Toc351915431"/>
      <w:bookmarkStart w:id="12396" w:name="_Toc361231529"/>
      <w:bookmarkStart w:id="12397" w:name="_Toc361232055"/>
      <w:bookmarkStart w:id="12398" w:name="_Toc362445353"/>
      <w:bookmarkStart w:id="12399" w:name="_Toc363909320"/>
      <w:bookmarkStart w:id="12400" w:name="_Toc364463746"/>
      <w:bookmarkStart w:id="12401" w:name="_Toc366078350"/>
      <w:bookmarkStart w:id="12402" w:name="_Toc366078965"/>
      <w:bookmarkStart w:id="12403" w:name="_Toc366079950"/>
      <w:bookmarkStart w:id="12404" w:name="_Toc366080562"/>
      <w:bookmarkStart w:id="12405" w:name="_Toc366081171"/>
      <w:bookmarkStart w:id="12406" w:name="_Toc366505511"/>
      <w:bookmarkStart w:id="12407" w:name="_Toc366508880"/>
      <w:bookmarkStart w:id="12408" w:name="_Toc366513381"/>
      <w:bookmarkStart w:id="12409" w:name="_Toc366574570"/>
      <w:bookmarkStart w:id="12410" w:name="_Toc366578363"/>
      <w:bookmarkStart w:id="12411" w:name="_Toc366578957"/>
      <w:bookmarkStart w:id="12412" w:name="_Toc366579549"/>
      <w:bookmarkStart w:id="12413" w:name="_Toc366580140"/>
      <w:bookmarkStart w:id="12414" w:name="_Toc366580732"/>
      <w:bookmarkStart w:id="12415" w:name="_Toc366581323"/>
      <w:bookmarkStart w:id="12416" w:name="_Toc366581915"/>
      <w:bookmarkStart w:id="12417" w:name="_Toc322911719"/>
      <w:bookmarkStart w:id="12418" w:name="_Toc322912258"/>
      <w:bookmarkStart w:id="12419" w:name="_Toc329093119"/>
      <w:bookmarkStart w:id="12420" w:name="_Toc332701632"/>
      <w:bookmarkStart w:id="12421" w:name="_Toc332701936"/>
      <w:bookmarkStart w:id="12422" w:name="_Toc332711735"/>
      <w:bookmarkStart w:id="12423" w:name="_Toc332712037"/>
      <w:bookmarkStart w:id="12424" w:name="_Toc332712338"/>
      <w:bookmarkStart w:id="12425" w:name="_Toc332724254"/>
      <w:bookmarkStart w:id="12426" w:name="_Toc332724554"/>
      <w:bookmarkStart w:id="12427" w:name="_Toc341102850"/>
      <w:bookmarkStart w:id="12428" w:name="_Toc347241585"/>
      <w:bookmarkStart w:id="12429" w:name="_Toc347744778"/>
      <w:bookmarkStart w:id="12430" w:name="_Toc348984561"/>
      <w:bookmarkStart w:id="12431" w:name="_Toc348984866"/>
      <w:bookmarkStart w:id="12432" w:name="_Toc349038030"/>
      <w:bookmarkStart w:id="12433" w:name="_Toc349038332"/>
      <w:bookmarkStart w:id="12434" w:name="_Toc349042823"/>
      <w:bookmarkStart w:id="12435" w:name="_Toc349642236"/>
      <w:bookmarkStart w:id="12436" w:name="_Toc351912945"/>
      <w:bookmarkStart w:id="12437" w:name="_Toc351914966"/>
      <w:bookmarkStart w:id="12438" w:name="_Toc351915432"/>
      <w:bookmarkStart w:id="12439" w:name="_Toc361231530"/>
      <w:bookmarkStart w:id="12440" w:name="_Toc361232056"/>
      <w:bookmarkStart w:id="12441" w:name="_Toc362445354"/>
      <w:bookmarkStart w:id="12442" w:name="_Toc363909321"/>
      <w:bookmarkStart w:id="12443" w:name="_Toc364463747"/>
      <w:bookmarkStart w:id="12444" w:name="_Toc366078351"/>
      <w:bookmarkStart w:id="12445" w:name="_Toc366078966"/>
      <w:bookmarkStart w:id="12446" w:name="_Toc366079951"/>
      <w:bookmarkStart w:id="12447" w:name="_Toc366080563"/>
      <w:bookmarkStart w:id="12448" w:name="_Toc366081172"/>
      <w:bookmarkStart w:id="12449" w:name="_Toc366505512"/>
      <w:bookmarkStart w:id="12450" w:name="_Toc366508881"/>
      <w:bookmarkStart w:id="12451" w:name="_Toc366513382"/>
      <w:bookmarkStart w:id="12452" w:name="_Toc366574571"/>
      <w:bookmarkStart w:id="12453" w:name="_Toc366578364"/>
      <w:bookmarkStart w:id="12454" w:name="_Toc366578958"/>
      <w:bookmarkStart w:id="12455" w:name="_Toc366579550"/>
      <w:bookmarkStart w:id="12456" w:name="_Toc366580141"/>
      <w:bookmarkStart w:id="12457" w:name="_Toc366580733"/>
      <w:bookmarkStart w:id="12458" w:name="_Toc366581324"/>
      <w:bookmarkStart w:id="12459" w:name="_Toc366581916"/>
      <w:bookmarkStart w:id="12460" w:name="_Toc234993996"/>
      <w:bookmarkStart w:id="12461" w:name="_Toc234994000"/>
      <w:bookmarkStart w:id="12462" w:name="_Toc184192066"/>
      <w:bookmarkStart w:id="12463" w:name="_Toc184210610"/>
      <w:bookmarkStart w:id="12464" w:name="_Toc184192068"/>
      <w:bookmarkStart w:id="12465" w:name="_Toc184210612"/>
      <w:bookmarkStart w:id="12466" w:name="_Toc184192078"/>
      <w:bookmarkStart w:id="12467" w:name="_Toc184210622"/>
      <w:bookmarkStart w:id="12468" w:name="_Toc184192081"/>
      <w:bookmarkStart w:id="12469" w:name="_Toc184210625"/>
      <w:bookmarkStart w:id="12470" w:name="_Toc184192089"/>
      <w:bookmarkStart w:id="12471" w:name="_Toc184210633"/>
      <w:bookmarkStart w:id="12472" w:name="_Ref161836873"/>
      <w:bookmarkStart w:id="12473" w:name="_Toc177399137"/>
      <w:bookmarkStart w:id="12474" w:name="_Toc175057424"/>
      <w:bookmarkStart w:id="12475" w:name="_Toc199516365"/>
      <w:bookmarkStart w:id="12476" w:name="_Toc194984026"/>
      <w:bookmarkStart w:id="12477" w:name="_Toc243112869"/>
      <w:bookmarkStart w:id="12478" w:name="_Ref250486450"/>
      <w:bookmarkStart w:id="12479" w:name="_Toc349042824"/>
      <w:bookmarkStart w:id="12480" w:name="_Ref140941751"/>
      <w:bookmarkStart w:id="12481" w:name="_Ref140941755"/>
      <w:bookmarkStart w:id="12482" w:name="_Ref39164965"/>
      <w:bookmarkStart w:id="12483" w:name="_Ref39164981"/>
      <w:bookmarkStart w:id="12484" w:name="_Toc39166956"/>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ins w:id="12485" w:author="Mike Beckerle" w:date="2020-04-29T19:12:00Z">
        <w:r>
          <w:t xml:space="preserve">DFDL </w:t>
        </w:r>
      </w:ins>
      <w:ins w:id="12486" w:author="Mike Beckerle" w:date="2020-04-29T19:10:00Z">
        <w:r>
          <w:t xml:space="preserve">Expression </w:t>
        </w:r>
        <w:commentRangeStart w:id="12487"/>
        <w:r>
          <w:t>Language</w:t>
        </w:r>
      </w:ins>
      <w:commentRangeEnd w:id="12487"/>
      <w:ins w:id="12488" w:author="Mike Beckerle" w:date="2020-04-29T19:11:00Z">
        <w:r>
          <w:rPr>
            <w:rStyle w:val="CommentReference"/>
            <w:rFonts w:cs="Times New Roman"/>
            <w:b w:val="0"/>
            <w:bCs w:val="0"/>
            <w:kern w:val="0"/>
          </w:rPr>
          <w:commentReference w:id="12487"/>
        </w:r>
      </w:ins>
      <w:bookmarkEnd w:id="12482"/>
      <w:bookmarkEnd w:id="12483"/>
      <w:bookmarkEnd w:id="12484"/>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dfdl:assert annotation  </w:t>
      </w:r>
    </w:p>
    <w:p w14:paraId="12391F43" w14:textId="77777777" w:rsidR="00D23462" w:rsidRDefault="00D23462" w:rsidP="00D23462">
      <w:pPr>
        <w:numPr>
          <w:ilvl w:val="0"/>
          <w:numId w:val="164"/>
        </w:numPr>
      </w:pPr>
      <w:r>
        <w:t>In a dfdl:discriminator annotation to resolve uncertainty when parsing</w:t>
      </w:r>
    </w:p>
    <w:p w14:paraId="34710251" w14:textId="77777777" w:rsidR="00D23462" w:rsidRDefault="00D23462" w:rsidP="00D23462">
      <w:pPr>
        <w:numPr>
          <w:ilvl w:val="0"/>
          <w:numId w:val="164"/>
        </w:numPr>
      </w:pPr>
      <w:r>
        <w:t>In a dfdl:inputValueCalc property to derive the value of an element in the logical model that doesn't exist in the physical data.</w:t>
      </w:r>
    </w:p>
    <w:p w14:paraId="6E72A102" w14:textId="77777777" w:rsidR="00D23462" w:rsidRDefault="00D23462" w:rsidP="00D23462">
      <w:pPr>
        <w:numPr>
          <w:ilvl w:val="0"/>
          <w:numId w:val="164"/>
        </w:numPr>
      </w:pPr>
      <w:r>
        <w:t>In a dfdl:outputValueCalc property to compute the value of an element on unparsing.</w:t>
      </w:r>
    </w:p>
    <w:p w14:paraId="3E97C3C9" w14:textId="77777777" w:rsidR="00D23462" w:rsidRDefault="00D23462" w:rsidP="00D23462">
      <w:pPr>
        <w:numPr>
          <w:ilvl w:val="0"/>
          <w:numId w:val="164"/>
        </w:numPr>
      </w:pPr>
      <w:r>
        <w:t>As the value in a dfdl:setVariable annotation or the dfdl:defaultValue in a dfdl:defineVariable or dfdl:newVariableInstance.</w:t>
      </w:r>
    </w:p>
    <w:p w14:paraId="5F3ECBD0" w14:textId="0EC98B9D"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77777777" w:rsidR="00D23462" w:rsidRDefault="00D23462" w:rsidP="00D23462">
      <w:pPr>
        <w:rPr>
          <w:rFonts w:cs="Arial"/>
        </w:rPr>
      </w:pPr>
      <w:r>
        <w:rPr>
          <w:rFonts w:cs="Arial"/>
          <w:lang w:eastAsia="en-GB"/>
        </w:rPr>
        <w:t>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should distinguish the two kinds of XPTY0004 error if it is able to do so, but if unable it should map all XPTY0004 errors to a Schema Definition Error</w:t>
      </w:r>
    </w:p>
    <w:p w14:paraId="091DD6BB" w14:textId="77777777" w:rsidR="00D23462" w:rsidRDefault="00D23462" w:rsidP="00D23462">
      <w:pPr>
        <w:rPr>
          <w:rFonts w:cs="Arial"/>
          <w:lang w:eastAsia="en-GB"/>
        </w:rPr>
      </w:pPr>
      <w:r>
        <w:rPr>
          <w:rFonts w:cs="Arial"/>
          <w:lang w:eastAsia="en-GB"/>
        </w:rPr>
        <w:t>Implementation Note: DFDL implementations may use off-the-shelf XPath 2.0 processors, but will need to pre-process DFDL expressions to ensure that the behaviour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Ensure that what is returned as the result is not a sequence with length &gt; 1 by appropriate use of fn:exactly-one().</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3CF1D0C0" w:rsidR="00D23462" w:rsidRDefault="00D23462" w:rsidP="00D23462">
      <w:r>
        <w:t xml:space="preserve">XPath 2.0 specification [XPATH2] defines its functions to be in namespace </w:t>
      </w:r>
      <w:hyperlink r:id="rId30" w:history="1">
        <w:r>
          <w:rPr>
            <w:rStyle w:val="InternetLink"/>
            <w:rFonts w:cs="Arial"/>
          </w:rPr>
          <w:t>http://www.w3.org/2005/xpath-functions</w:t>
        </w:r>
      </w:hyperlink>
      <w:r>
        <w:t>. The DFDL specification assumes namespace prefix “fn:” is bound to this namespace.</w:t>
      </w:r>
    </w:p>
    <w:p w14:paraId="3A4B516D" w14:textId="77777777" w:rsidR="00D23462" w:rsidRDefault="00D23462" w:rsidP="00D23462">
      <w:pPr>
        <w:suppressAutoHyphens/>
        <w:spacing w:before="0" w:after="0"/>
        <w:rPr>
          <w:rFonts w:cs="Arial"/>
          <w:lang w:eastAsia="en-GB"/>
        </w:rPr>
      </w:pPr>
    </w:p>
    <w:p w14:paraId="767F99BC" w14:textId="77777777" w:rsidR="00D23462" w:rsidRDefault="00D23462" w:rsidP="00A64D65">
      <w:pPr>
        <w:pStyle w:val="Heading2"/>
      </w:pPr>
      <w:bookmarkStart w:id="12489" w:name="_Toc174796502"/>
      <w:bookmarkStart w:id="12490" w:name="_Toc199516269"/>
      <w:bookmarkStart w:id="12491" w:name="_Toc194983945"/>
      <w:bookmarkStart w:id="12492" w:name="_Toc243112798"/>
      <w:bookmarkStart w:id="12493" w:name="_Toc349042855"/>
      <w:bookmarkStart w:id="12494" w:name="_Toc39166957"/>
      <w:r>
        <w:t>Expression Language Data Model</w:t>
      </w:r>
      <w:bookmarkEnd w:id="12489"/>
      <w:bookmarkEnd w:id="12490"/>
      <w:bookmarkEnd w:id="12491"/>
      <w:bookmarkEnd w:id="12492"/>
      <w:bookmarkEnd w:id="12493"/>
      <w:bookmarkEnd w:id="12494"/>
    </w:p>
    <w:p w14:paraId="1839CB05" w14:textId="520EFA2C"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A dfdl:outputValueCalc property may reference an element that follows the position in the schema where the property is specified.</w:t>
      </w:r>
    </w:p>
    <w:p w14:paraId="64BF0035" w14:textId="7335FA1B" w:rsidR="00D23462" w:rsidRDefault="00D23462" w:rsidP="00D23462">
      <w:r>
        <w:t xml:space="preserve">Implementations may have implementation-defined limitations on the use of forward or backward </w:t>
      </w:r>
      <w:r w:rsidR="001E3F57">
        <w:t>reference or</w:t>
      </w:r>
      <w:r>
        <w:t xml:space="preserve"> may provide controls for bounding the reach of such references. These mechanisms are beyond the scope of this specification. </w:t>
      </w:r>
    </w:p>
    <w:p w14:paraId="0E77CC25" w14:textId="77777777" w:rsidR="00D23462" w:rsidRDefault="00D23462" w:rsidP="00A64D65">
      <w:pPr>
        <w:pStyle w:val="Heading2"/>
      </w:pPr>
      <w:bookmarkStart w:id="12495" w:name="_Toc322911753"/>
      <w:bookmarkStart w:id="12496" w:name="_Toc322912292"/>
      <w:bookmarkStart w:id="12497" w:name="_Toc329093153"/>
      <w:bookmarkStart w:id="12498" w:name="_Toc332701666"/>
      <w:bookmarkStart w:id="12499" w:name="_Toc332701970"/>
      <w:bookmarkStart w:id="12500" w:name="_Toc332711768"/>
      <w:bookmarkStart w:id="12501" w:name="_Toc332712070"/>
      <w:bookmarkStart w:id="12502" w:name="_Toc332712371"/>
      <w:bookmarkStart w:id="12503" w:name="_Toc332724287"/>
      <w:bookmarkStart w:id="12504" w:name="_Toc332724587"/>
      <w:bookmarkStart w:id="12505" w:name="_Toc341102883"/>
      <w:bookmarkStart w:id="12506" w:name="_Toc347241618"/>
      <w:bookmarkStart w:id="12507" w:name="_Toc347744811"/>
      <w:bookmarkStart w:id="12508" w:name="_Toc348984594"/>
      <w:bookmarkStart w:id="12509" w:name="_Toc348984899"/>
      <w:bookmarkStart w:id="12510" w:name="_Toc349038063"/>
      <w:bookmarkStart w:id="12511" w:name="_Toc349038365"/>
      <w:bookmarkStart w:id="12512" w:name="_Toc349042856"/>
      <w:bookmarkStart w:id="12513" w:name="_Toc349642265"/>
      <w:bookmarkStart w:id="12514" w:name="_Toc351912978"/>
      <w:bookmarkStart w:id="12515" w:name="_Toc351914999"/>
      <w:bookmarkStart w:id="12516" w:name="_Toc351915465"/>
      <w:bookmarkStart w:id="12517" w:name="_Toc361231563"/>
      <w:bookmarkStart w:id="12518" w:name="_Toc361232089"/>
      <w:bookmarkStart w:id="12519" w:name="_Toc362445387"/>
      <w:bookmarkStart w:id="12520" w:name="_Toc363909354"/>
      <w:bookmarkStart w:id="12521" w:name="_Toc364463780"/>
      <w:bookmarkStart w:id="12522" w:name="_Toc366078384"/>
      <w:bookmarkStart w:id="12523" w:name="_Toc366078999"/>
      <w:bookmarkStart w:id="12524" w:name="_Toc366079984"/>
      <w:bookmarkStart w:id="12525" w:name="_Toc366080596"/>
      <w:bookmarkStart w:id="12526" w:name="_Toc366081205"/>
      <w:bookmarkStart w:id="12527" w:name="_Toc366505545"/>
      <w:bookmarkStart w:id="12528" w:name="_Toc366508914"/>
      <w:bookmarkStart w:id="12529" w:name="_Toc366513415"/>
      <w:bookmarkStart w:id="12530" w:name="_Toc366574604"/>
      <w:bookmarkStart w:id="12531" w:name="_Toc366578397"/>
      <w:bookmarkStart w:id="12532" w:name="_Toc366578991"/>
      <w:bookmarkStart w:id="12533" w:name="_Toc366579583"/>
      <w:bookmarkStart w:id="12534" w:name="_Toc366580174"/>
      <w:bookmarkStart w:id="12535" w:name="_Toc366580766"/>
      <w:bookmarkStart w:id="12536" w:name="_Toc366581357"/>
      <w:bookmarkStart w:id="12537" w:name="_Toc366581949"/>
      <w:bookmarkStart w:id="12538" w:name="_Toc243112800"/>
      <w:bookmarkStart w:id="12539" w:name="_Toc349042857"/>
      <w:bookmarkStart w:id="12540" w:name="_Ref38373752"/>
      <w:bookmarkStart w:id="12541" w:name="_Ref38373757"/>
      <w:bookmarkStart w:id="12542" w:name="_Toc199516271"/>
      <w:bookmarkStart w:id="12543" w:name="_Toc194983947"/>
      <w:bookmarkStart w:id="12544" w:name="_Toc39166958"/>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r>
        <w:t>Variables</w:t>
      </w:r>
      <w:bookmarkEnd w:id="12538"/>
      <w:bookmarkEnd w:id="12539"/>
      <w:bookmarkEnd w:id="12540"/>
      <w:bookmarkEnd w:id="12541"/>
      <w:bookmarkEnd w:id="12544"/>
      <w:r>
        <w:t xml:space="preserve"> </w:t>
      </w:r>
      <w:bookmarkEnd w:id="12542"/>
      <w:bookmarkEnd w:id="12543"/>
    </w:p>
    <w:p w14:paraId="24DF6795" w14:textId="36B02C62" w:rsidR="00D23462" w:rsidRDefault="00D23462" w:rsidP="00D23462">
      <w:r>
        <w:t xml:space="preserve">A variable is a binding between a (qualified) name and a (typed) value. Variables are defined using the dfdl:defineVariable annotation (see </w:t>
      </w:r>
      <w:r>
        <w:fldChar w:fldCharType="begin"/>
      </w:r>
      <w:r>
        <w:instrText xml:space="preserve"> REF _Ref222567026 \r \h  \* MERGEFORMAT </w:instrText>
      </w:r>
      <w:r>
        <w:fldChar w:fldCharType="separate"/>
      </w:r>
      <w:r w:rsidR="00852536">
        <w:t>7.7</w:t>
      </w:r>
      <w: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has-been-set flag. This Boolean is originally false. dfdl:setVariable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D23462">
      <w:pPr>
        <w:numPr>
          <w:ilvl w:val="1"/>
          <w:numId w:val="167"/>
        </w:numPr>
      </w:pPr>
      <w:r>
        <w:t>typeID. This string is a type identifier taken from the type specified in the dfdl:defineVariable annotation.</w:t>
      </w:r>
    </w:p>
    <w:p w14:paraId="5B224F6E" w14:textId="77777777" w:rsidR="00D23462" w:rsidRDefault="00D23462" w:rsidP="00D23462">
      <w:pPr>
        <w:numPr>
          <w:ilvl w:val="1"/>
          <w:numId w:val="167"/>
        </w:numPr>
      </w:pPr>
      <w:r>
        <w:t xml:space="preserve">value. This is a typed value, or the distinguished value "unknown". The type of the value must correspond to the typeID. The value is optionally specified in dfdl:defineVariable or dfdl:newVariableInstance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D23462">
      <w:pPr>
        <w:pStyle w:val="Heading3"/>
        <w:rPr>
          <w:rFonts w:eastAsia="Times New Roman"/>
        </w:rPr>
      </w:pPr>
      <w:bookmarkStart w:id="12545" w:name="_Toc322911755"/>
      <w:bookmarkStart w:id="12546" w:name="_Toc322912294"/>
      <w:bookmarkStart w:id="12547" w:name="_Toc329093155"/>
      <w:bookmarkStart w:id="12548" w:name="_Toc332701668"/>
      <w:bookmarkStart w:id="12549" w:name="_Toc332701972"/>
      <w:bookmarkStart w:id="12550" w:name="_Toc332711770"/>
      <w:bookmarkStart w:id="12551" w:name="_Toc332712072"/>
      <w:bookmarkStart w:id="12552" w:name="_Toc332712373"/>
      <w:bookmarkStart w:id="12553" w:name="_Toc332724289"/>
      <w:bookmarkStart w:id="12554" w:name="_Toc332724589"/>
      <w:bookmarkStart w:id="12555" w:name="_Toc341102885"/>
      <w:bookmarkStart w:id="12556" w:name="_Toc347241620"/>
      <w:bookmarkStart w:id="12557" w:name="_Toc347744813"/>
      <w:bookmarkStart w:id="12558" w:name="_Toc348984596"/>
      <w:bookmarkStart w:id="12559" w:name="_Toc348984901"/>
      <w:bookmarkStart w:id="12560" w:name="_Toc349038065"/>
      <w:bookmarkStart w:id="12561" w:name="_Toc349038367"/>
      <w:bookmarkStart w:id="12562" w:name="_Toc349042858"/>
      <w:bookmarkStart w:id="12563" w:name="_Toc351912980"/>
      <w:bookmarkStart w:id="12564" w:name="_Toc351915001"/>
      <w:bookmarkStart w:id="12565" w:name="_Toc351915467"/>
      <w:bookmarkStart w:id="12566" w:name="_Toc361231565"/>
      <w:bookmarkStart w:id="12567" w:name="_Toc361232091"/>
      <w:bookmarkStart w:id="12568" w:name="_Toc362445389"/>
      <w:bookmarkStart w:id="12569" w:name="_Toc363909356"/>
      <w:bookmarkStart w:id="12570" w:name="_Toc364463782"/>
      <w:bookmarkStart w:id="12571" w:name="_Toc366078386"/>
      <w:bookmarkStart w:id="12572" w:name="_Toc366079001"/>
      <w:bookmarkStart w:id="12573" w:name="_Toc366079986"/>
      <w:bookmarkStart w:id="12574" w:name="_Toc366080598"/>
      <w:bookmarkStart w:id="12575" w:name="_Toc366081207"/>
      <w:bookmarkStart w:id="12576" w:name="_Toc366505547"/>
      <w:bookmarkStart w:id="12577" w:name="_Toc366508916"/>
      <w:bookmarkStart w:id="12578" w:name="_Toc366513417"/>
      <w:bookmarkStart w:id="12579" w:name="_Toc366574606"/>
      <w:bookmarkStart w:id="12580" w:name="_Toc366578399"/>
      <w:bookmarkStart w:id="12581" w:name="_Toc366578993"/>
      <w:bookmarkStart w:id="12582" w:name="_Toc366579585"/>
      <w:bookmarkStart w:id="12583" w:name="_Toc366580176"/>
      <w:bookmarkStart w:id="12584" w:name="_Toc366580768"/>
      <w:bookmarkStart w:id="12585" w:name="_Toc366581359"/>
      <w:bookmarkStart w:id="12586" w:name="_Toc366581951"/>
      <w:bookmarkStart w:id="12587" w:name="_Toc349042859"/>
      <w:bookmarkStart w:id="12588" w:name="_Toc39166959"/>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r>
        <w:rPr>
          <w:rFonts w:eastAsia="Times New Roman"/>
        </w:rPr>
        <w:t>Rewinding of Variable Memory State</w:t>
      </w:r>
      <w:bookmarkEnd w:id="12587"/>
      <w:bookmarkEnd w:id="12588"/>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2589" w:author="Mike Beckerle" w:date="2020-04-16T16:11:00Z">
        <w:r>
          <w:delText>insures</w:delText>
        </w:r>
      </w:del>
      <w:ins w:id="12590" w:author="Mike Beckerle" w:date="2020-04-16T16:11:00Z">
        <w:r>
          <w:t>ensures</w:t>
        </w:r>
      </w:ins>
      <w:r>
        <w:t xml:space="preserve"> that each time a dfdl:newVariableInstance is encountered, a fresh location is initialized for it, and once the scope containing that variable goes out of scope, the instance tuple for the variable can no longer be reached. A different variable instance tuple </w:t>
      </w:r>
      <w:del w:id="12591" w:author="Mike Beckerle" w:date="2020-04-16T16:12:00Z">
        <w:r>
          <w:delText>may now be</w:delText>
        </w:r>
      </w:del>
      <w:ins w:id="12592" w:author="Mike Beckerle" w:date="2020-04-16T16:12:00Z">
        <w:r>
          <w:t>will then be</w:t>
        </w:r>
      </w:ins>
      <w:r>
        <w:t xml:space="preserve"> visible</w:t>
      </w:r>
      <w:del w:id="12593"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2594" w:name="_Toc322911757"/>
      <w:bookmarkStart w:id="12595" w:name="_Toc322912296"/>
      <w:bookmarkStart w:id="12596" w:name="_Toc329093157"/>
      <w:bookmarkStart w:id="12597" w:name="_Toc332701670"/>
      <w:bookmarkStart w:id="12598" w:name="_Toc332701974"/>
      <w:bookmarkStart w:id="12599" w:name="_Toc332711772"/>
      <w:bookmarkStart w:id="12600" w:name="_Toc332712074"/>
      <w:bookmarkStart w:id="12601" w:name="_Toc332712375"/>
      <w:bookmarkStart w:id="12602" w:name="_Toc332724291"/>
      <w:bookmarkStart w:id="12603" w:name="_Toc332724591"/>
      <w:bookmarkStart w:id="12604" w:name="_Toc341102887"/>
      <w:bookmarkStart w:id="12605" w:name="_Toc347241622"/>
      <w:bookmarkStart w:id="12606" w:name="_Toc347744815"/>
      <w:bookmarkStart w:id="12607" w:name="_Toc348984598"/>
      <w:bookmarkStart w:id="12608" w:name="_Toc348984903"/>
      <w:bookmarkStart w:id="12609" w:name="_Toc349038067"/>
      <w:bookmarkStart w:id="12610" w:name="_Toc349038369"/>
      <w:bookmarkStart w:id="12611" w:name="_Toc349042860"/>
      <w:bookmarkStart w:id="12612" w:name="_Toc351912982"/>
      <w:bookmarkStart w:id="12613" w:name="_Toc351915003"/>
      <w:bookmarkStart w:id="12614" w:name="_Toc351915469"/>
      <w:bookmarkStart w:id="12615" w:name="_Toc361231567"/>
      <w:bookmarkStart w:id="12616" w:name="_Toc361232093"/>
      <w:bookmarkStart w:id="12617" w:name="_Toc362445391"/>
      <w:bookmarkStart w:id="12618" w:name="_Toc363909358"/>
      <w:bookmarkStart w:id="12619" w:name="_Toc364463784"/>
      <w:bookmarkStart w:id="12620" w:name="_Toc366078388"/>
      <w:bookmarkStart w:id="12621" w:name="_Toc366079003"/>
      <w:bookmarkStart w:id="12622" w:name="_Toc366079988"/>
      <w:bookmarkStart w:id="12623" w:name="_Toc366080600"/>
      <w:bookmarkStart w:id="12624" w:name="_Toc366081209"/>
      <w:bookmarkStart w:id="12625" w:name="_Toc366505549"/>
      <w:bookmarkStart w:id="12626" w:name="_Toc366508918"/>
      <w:bookmarkStart w:id="12627" w:name="_Toc366513419"/>
      <w:bookmarkStart w:id="12628" w:name="_Toc366574608"/>
      <w:bookmarkStart w:id="12629" w:name="_Toc366578401"/>
      <w:bookmarkStart w:id="12630" w:name="_Toc366578995"/>
      <w:bookmarkStart w:id="12631" w:name="_Toc366579587"/>
      <w:bookmarkStart w:id="12632" w:name="_Toc366580178"/>
      <w:bookmarkStart w:id="12633" w:name="_Toc366580770"/>
      <w:bookmarkStart w:id="12634" w:name="_Toc366581361"/>
      <w:bookmarkStart w:id="12635" w:name="_Toc366581953"/>
      <w:bookmarkStart w:id="12636" w:name="_Toc349042861"/>
      <w:bookmarkStart w:id="12637" w:name="_Toc39166960"/>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r>
        <w:rPr>
          <w:rFonts w:eastAsia="Times New Roman"/>
        </w:rPr>
        <w:t>Variable Memory State Transitions</w:t>
      </w:r>
      <w:bookmarkEnd w:id="12636"/>
      <w:bookmarkEnd w:id="12637"/>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32B0DC1" w:rsidR="00D23462" w:rsidRDefault="00D23462" w:rsidP="00D23462">
      <w:pPr>
        <w:pStyle w:val="Caption"/>
      </w:pPr>
      <w:r>
        <w:t xml:space="preserve">Table </w:t>
      </w:r>
      <w:fldSimple w:instr=" SEQ Table \* ARABIC ">
        <w:r w:rsidR="00852536">
          <w:rPr>
            <w:noProof/>
          </w:rPr>
          <w:t>55</w:t>
        </w:r>
      </w:fldSimple>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77777777" w:rsidR="00D23462" w:rsidRDefault="00D23462" w:rsidP="00D23462">
      <w:r>
        <w:t>It is a Schema Definition Error if a variable reference in an expression is able to return a value of incorrect type for the evaluation of that expression. That is, DFDL - including the expressions contained in it - is a statically type-checkable language. DFDL implementations may issue these Schema Definition Errors prior to processing time.</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A64D65">
      <w:pPr>
        <w:pStyle w:val="Heading2"/>
      </w:pPr>
      <w:bookmarkStart w:id="12638" w:name="_Toc199516270"/>
      <w:bookmarkStart w:id="12639" w:name="_Toc194983946"/>
      <w:bookmarkStart w:id="12640" w:name="_Toc243112799"/>
      <w:bookmarkStart w:id="12641" w:name="_Toc349042862"/>
      <w:bookmarkStart w:id="12642" w:name="_Toc199516272"/>
      <w:bookmarkStart w:id="12643" w:name="_Toc194983948"/>
      <w:bookmarkStart w:id="12644" w:name="_Toc243112801"/>
      <w:bookmarkStart w:id="12645" w:name="_Toc39166961"/>
      <w:r>
        <w:t>General Syntax</w:t>
      </w:r>
      <w:bookmarkEnd w:id="12638"/>
      <w:bookmarkEnd w:id="12639"/>
      <w:bookmarkEnd w:id="12640"/>
      <w:bookmarkEnd w:id="12641"/>
      <w:bookmarkEnd w:id="12645"/>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2646" w:name="_Toc322014601"/>
      <w:bookmarkStart w:id="12647" w:name="_Toc322014783"/>
      <w:bookmarkStart w:id="12648" w:name="_Toc322911760"/>
      <w:bookmarkStart w:id="12649" w:name="_Toc322912299"/>
      <w:bookmarkEnd w:id="12646"/>
      <w:bookmarkEnd w:id="12647"/>
      <w:bookmarkEnd w:id="12648"/>
      <w:bookmarkEnd w:id="12649"/>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05BB95E2" w:rsidR="00D23462" w:rsidRDefault="00D23462" w:rsidP="00D23462">
      <w:pPr>
        <w:numPr>
          <w:ilvl w:val="0"/>
          <w:numId w:val="169"/>
        </w:numPr>
      </w:pPr>
      <w:r>
        <w:t xml:space="preserve">What appears lexically as the syntax of an expression follows XPath 2.0 rules. Note specifically that this is not the same as XSD default and </w:t>
      </w:r>
      <w:ins w:id="12650" w:author="Mike Beckerle" w:date="2020-04-27T12:51:00Z">
        <w:r>
          <w:t xml:space="preserve">XSD </w:t>
        </w:r>
      </w:ins>
      <w:r>
        <w:t xml:space="preserve">fixed property lexical syntax. Specifically, XSD default and </w:t>
      </w:r>
      <w:ins w:id="12651"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A64D65">
      <w:pPr>
        <w:pStyle w:val="Heading2"/>
      </w:pPr>
      <w:bookmarkStart w:id="12652" w:name="_Toc349042863"/>
      <w:bookmarkStart w:id="12653" w:name="_Toc39166962"/>
      <w:r>
        <w:t>DFDL E</w:t>
      </w:r>
      <w:bookmarkEnd w:id="12642"/>
      <w:bookmarkEnd w:id="12643"/>
      <w:bookmarkEnd w:id="12644"/>
      <w:r>
        <w:t>xpression Syntax</w:t>
      </w:r>
      <w:bookmarkEnd w:id="12652"/>
      <w:bookmarkEnd w:id="12653"/>
    </w:p>
    <w:p w14:paraId="1FDA2504" w14:textId="0871C0BE"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77777777" w:rsidR="00D23462" w:rsidRDefault="00D23462" w:rsidP="00852536">
            <w:r>
              <w:t xml:space="preserve">IntersectExceptExpr </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852536">
            <w:pPr>
              <w:jc w:val="center"/>
            </w:pPr>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253FA658" w:rsidR="00D23462" w:rsidRDefault="00D23462" w:rsidP="00D23462">
      <w:pPr>
        <w:pStyle w:val="Caption"/>
      </w:pPr>
      <w:bookmarkStart w:id="12654" w:name="prod-xpath-Expr"/>
      <w:bookmarkStart w:id="12655" w:name="prod-xpath-ExprSingle"/>
      <w:bookmarkStart w:id="12656" w:name="prod-xpath-ForExpr"/>
      <w:bookmarkStart w:id="12657" w:name="prod-xpath-IfExpr"/>
      <w:bookmarkStart w:id="12658" w:name="prod-xpath-OrExpr"/>
      <w:bookmarkStart w:id="12659" w:name="prod-xpath-AndExpr"/>
      <w:bookmarkStart w:id="12660" w:name="prod-xpath-ComparisonExpr"/>
      <w:bookmarkStart w:id="12661" w:name="prod-xpath-RangeExpr"/>
      <w:bookmarkStart w:id="12662" w:name="prod-xpath-AdditiveExpr"/>
      <w:bookmarkStart w:id="12663" w:name="prod-xpath-MultiplicativeExpr"/>
      <w:bookmarkStart w:id="12664" w:name="prod-xpath-UnionExpr"/>
      <w:bookmarkStart w:id="12665" w:name="prod-xpath-IntersectExceptExpr"/>
      <w:bookmarkStart w:id="12666" w:name="prod-xpath-InstanceofExpr"/>
      <w:bookmarkStart w:id="12667" w:name="prod-xpath-TreatExpr"/>
      <w:bookmarkStart w:id="12668" w:name="prod-xpath-CastableExpr"/>
      <w:bookmarkStart w:id="12669" w:name="prod-xpath-CastExpr"/>
      <w:bookmarkStart w:id="12670" w:name="prod-xpath-UnaryExpr"/>
      <w:bookmarkStart w:id="12671" w:name="prod-xpath-ValueExpr"/>
      <w:bookmarkStart w:id="12672" w:name="prod-xpath-GeneralComp"/>
      <w:bookmarkStart w:id="12673" w:name="prod-xpath-ValueComp"/>
      <w:bookmarkStart w:id="12674" w:name="prod-xpath-NodeComp"/>
      <w:bookmarkStart w:id="12675" w:name="prod-xpath-PathExpr"/>
      <w:bookmarkStart w:id="12676" w:name="prod-xpath-RelativePathExpr"/>
      <w:bookmarkStart w:id="12677" w:name="prod-xpath-StepExpr"/>
      <w:bookmarkStart w:id="12678" w:name="prod-xpath-AxisStep"/>
      <w:bookmarkStart w:id="12679" w:name="prod-xpath-ForwardStep"/>
      <w:bookmarkStart w:id="12680" w:name="prod-xpath-ForwardAxis"/>
      <w:bookmarkStart w:id="12681" w:name="prod-xpath-AbbrevForwardStep"/>
      <w:bookmarkStart w:id="12682" w:name="prod-xpath-ReverseStep"/>
      <w:bookmarkStart w:id="12683" w:name="prod-xpath-ReverseAxis"/>
      <w:bookmarkStart w:id="12684" w:name="prod-xpath-AbbrevReverseStep"/>
      <w:bookmarkStart w:id="12685" w:name="prod-xpath-NodeTest"/>
      <w:bookmarkStart w:id="12686" w:name="prod-xpath-NameTest"/>
      <w:bookmarkStart w:id="12687" w:name="prod-xpath-Wildcard"/>
      <w:bookmarkStart w:id="12688" w:name="prod-xpath-FilterExpr"/>
      <w:bookmarkStart w:id="12689" w:name="prod-xpath-PredicateList"/>
      <w:bookmarkStart w:id="12690" w:name="prod-xpath-Predicate"/>
      <w:bookmarkStart w:id="12691" w:name="prod-xpath-PrimaryExpr"/>
      <w:bookmarkStart w:id="12692" w:name="prod-xpath-Literal"/>
      <w:bookmarkStart w:id="12693" w:name="prod-xpath-NumericLiteral"/>
      <w:bookmarkStart w:id="12694" w:name="prod-xpath-VarRef"/>
      <w:bookmarkStart w:id="12695" w:name="prod-xpath-VarName"/>
      <w:bookmarkStart w:id="12696" w:name="prod-xpath-ParenthesizedExpr"/>
      <w:bookmarkStart w:id="12697" w:name="prod-xpath-ContextItemExpr"/>
      <w:bookmarkStart w:id="12698" w:name="prod-xpath-FunctionCall"/>
      <w:bookmarkStart w:id="12699" w:name="prod-xpath-SingleType"/>
      <w:bookmarkStart w:id="12700" w:name="prod-xpath-SequenceType"/>
      <w:bookmarkStart w:id="12701" w:name="prod-xpath-OccurrenceIndicator"/>
      <w:bookmarkStart w:id="12702" w:name="prod-xpath-ItemType"/>
      <w:bookmarkStart w:id="12703" w:name="prod-xpath-AtomicType"/>
      <w:bookmarkStart w:id="12704" w:name="prod-xpath-KindTest"/>
      <w:bookmarkStart w:id="12705" w:name="prod-xpath-AnyKindTest"/>
      <w:bookmarkStart w:id="12706" w:name="prod-xpath-DocumentTest"/>
      <w:bookmarkStart w:id="12707" w:name="prod-xpath-TextTest"/>
      <w:bookmarkStart w:id="12708" w:name="prod-xpath-CommentTest"/>
      <w:bookmarkStart w:id="12709" w:name="prod-xpath-PITest"/>
      <w:bookmarkStart w:id="12710" w:name="prod-xpath-AttributeTest"/>
      <w:bookmarkStart w:id="12711" w:name="prod-xpath-AttribNameOrWildcard"/>
      <w:bookmarkStart w:id="12712" w:name="prod-xpath-SchemaAttributeTest"/>
      <w:bookmarkStart w:id="12713" w:name="prod-xpath-AttributeDeclaration"/>
      <w:bookmarkStart w:id="12714" w:name="prod-xpath-ElementTest"/>
      <w:bookmarkStart w:id="12715" w:name="prod-xpath-ElementNameOrWildcard"/>
      <w:bookmarkStart w:id="12716" w:name="prod-xpath-SchemaElementTest"/>
      <w:bookmarkStart w:id="12717" w:name="prod-xpath-ElementDeclaration"/>
      <w:bookmarkStart w:id="12718" w:name="prod-xpath-AttributeName"/>
      <w:bookmarkStart w:id="12719" w:name="prod-xpath-ElementName"/>
      <w:bookmarkStart w:id="12720" w:name="prod-xpath-TypeName"/>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r>
        <w:t xml:space="preserve">Table </w:t>
      </w:r>
      <w:fldSimple w:instr=" SEQ Table \* ARABIC ">
        <w:r w:rsidR="00852536">
          <w:rPr>
            <w:noProof/>
          </w:rPr>
          <w:t>56</w:t>
        </w:r>
      </w:fldSimple>
      <w:r>
        <w:t xml:space="preserve"> DFDL Expression Language</w:t>
      </w:r>
      <w:bookmarkStart w:id="12721" w:name="_Toc199516273"/>
      <w:bookmarkStart w:id="12722" w:name="_Toc194983949"/>
      <w:bookmarkStart w:id="12723" w:name="_Toc243112802"/>
    </w:p>
    <w:p w14:paraId="4011ADC1" w14:textId="77777777" w:rsidR="00D23462" w:rsidRDefault="00D23462" w:rsidP="00D23462">
      <w:r>
        <w:t>Notes</w:t>
      </w:r>
      <w:bookmarkEnd w:id="12721"/>
      <w:bookmarkEnd w:id="12722"/>
      <w:bookmarkEnd w:id="12723"/>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592B26BC" w:rsidR="00D23462" w:rsidRDefault="00D23462" w:rsidP="00D23462">
      <w:pPr>
        <w:pStyle w:val="ListParagraph"/>
        <w:numPr>
          <w:ilvl w:val="0"/>
          <w:numId w:val="170"/>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fldChar w:fldCharType="begin"/>
      </w:r>
      <w:r>
        <w:rPr>
          <w:rFonts w:cs="Arial"/>
          <w:lang w:eastAsia="en-GB"/>
        </w:rPr>
        <w:instrText xml:space="preserve"> REF Walmsely \h </w:instrText>
      </w:r>
      <w:r>
        <w:fldChar w:fldCharType="separate"/>
      </w:r>
      <w:r w:rsidR="00852536">
        <w:t>[</w:t>
      </w:r>
      <w:r w:rsidR="00852536">
        <w:rPr>
          <w:lang w:eastAsia="en-GB"/>
        </w:rPr>
        <w:t>Walmsley]</w:t>
      </w:r>
      <w: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27ACD18C" w14:textId="77777777" w:rsidR="00D23462" w:rsidRDefault="00D23462" w:rsidP="00A64D65">
      <w:pPr>
        <w:pStyle w:val="Heading2"/>
      </w:pPr>
      <w:bookmarkStart w:id="12724" w:name="_Toc322911762"/>
      <w:bookmarkStart w:id="12725" w:name="_Toc322912301"/>
      <w:bookmarkStart w:id="12726" w:name="_Toc329093161"/>
      <w:bookmarkStart w:id="12727" w:name="_Toc332701674"/>
      <w:bookmarkStart w:id="12728" w:name="_Toc332701978"/>
      <w:bookmarkStart w:id="12729" w:name="_Toc332711776"/>
      <w:bookmarkStart w:id="12730" w:name="_Toc332712078"/>
      <w:bookmarkStart w:id="12731" w:name="_Toc332712379"/>
      <w:bookmarkStart w:id="12732" w:name="_Toc332724295"/>
      <w:bookmarkStart w:id="12733" w:name="_Toc332724595"/>
      <w:bookmarkStart w:id="12734" w:name="_Toc341102891"/>
      <w:bookmarkStart w:id="12735" w:name="_Toc347241626"/>
      <w:bookmarkStart w:id="12736" w:name="_Toc347744819"/>
      <w:bookmarkStart w:id="12737" w:name="_Toc348984602"/>
      <w:bookmarkStart w:id="12738" w:name="_Toc348984907"/>
      <w:bookmarkStart w:id="12739" w:name="_Toc349038071"/>
      <w:bookmarkStart w:id="12740" w:name="_Toc349038373"/>
      <w:bookmarkStart w:id="12741" w:name="_Toc349042864"/>
      <w:bookmarkStart w:id="12742" w:name="_Toc349642272"/>
      <w:bookmarkStart w:id="12743" w:name="_Toc351912986"/>
      <w:bookmarkStart w:id="12744" w:name="_Toc351915007"/>
      <w:bookmarkStart w:id="12745" w:name="_Toc351915473"/>
      <w:bookmarkStart w:id="12746" w:name="_Toc361231571"/>
      <w:bookmarkStart w:id="12747" w:name="_Toc361232097"/>
      <w:bookmarkStart w:id="12748" w:name="_Toc362445395"/>
      <w:bookmarkStart w:id="12749" w:name="_Toc363909362"/>
      <w:bookmarkStart w:id="12750" w:name="_Toc364463788"/>
      <w:bookmarkStart w:id="12751" w:name="_Toc366078392"/>
      <w:bookmarkStart w:id="12752" w:name="_Toc366079007"/>
      <w:bookmarkStart w:id="12753" w:name="_Toc366079992"/>
      <w:bookmarkStart w:id="12754" w:name="_Toc366080604"/>
      <w:bookmarkStart w:id="12755" w:name="_Toc366081213"/>
      <w:bookmarkStart w:id="12756" w:name="_Toc366505553"/>
      <w:bookmarkStart w:id="12757" w:name="_Toc366508922"/>
      <w:bookmarkStart w:id="12758" w:name="_Toc366513423"/>
      <w:bookmarkStart w:id="12759" w:name="_Toc366574612"/>
      <w:bookmarkStart w:id="12760" w:name="_Toc366578405"/>
      <w:bookmarkStart w:id="12761" w:name="_Toc366578999"/>
      <w:bookmarkStart w:id="12762" w:name="_Toc366579591"/>
      <w:bookmarkStart w:id="12763" w:name="_Toc366580182"/>
      <w:bookmarkStart w:id="12764" w:name="_Toc366580774"/>
      <w:bookmarkStart w:id="12765" w:name="_Toc366581365"/>
      <w:bookmarkStart w:id="12766" w:name="_Toc366581957"/>
      <w:bookmarkStart w:id="12767" w:name="_Toc322911763"/>
      <w:bookmarkStart w:id="12768" w:name="_Toc322912302"/>
      <w:bookmarkStart w:id="12769" w:name="_Toc329093162"/>
      <w:bookmarkStart w:id="12770" w:name="_Toc332701675"/>
      <w:bookmarkStart w:id="12771" w:name="_Toc332701979"/>
      <w:bookmarkStart w:id="12772" w:name="_Toc332711777"/>
      <w:bookmarkStart w:id="12773" w:name="_Toc332712079"/>
      <w:bookmarkStart w:id="12774" w:name="_Toc332712380"/>
      <w:bookmarkStart w:id="12775" w:name="_Toc332724296"/>
      <w:bookmarkStart w:id="12776" w:name="_Toc332724596"/>
      <w:bookmarkStart w:id="12777" w:name="_Toc341102892"/>
      <w:bookmarkStart w:id="12778" w:name="_Toc347241627"/>
      <w:bookmarkStart w:id="12779" w:name="_Toc347744820"/>
      <w:bookmarkStart w:id="12780" w:name="_Toc348984603"/>
      <w:bookmarkStart w:id="12781" w:name="_Toc348984908"/>
      <w:bookmarkStart w:id="12782" w:name="_Toc349038072"/>
      <w:bookmarkStart w:id="12783" w:name="_Toc349038374"/>
      <w:bookmarkStart w:id="12784" w:name="_Toc349042865"/>
      <w:bookmarkStart w:id="12785" w:name="_Toc349642273"/>
      <w:bookmarkStart w:id="12786" w:name="_Toc351912987"/>
      <w:bookmarkStart w:id="12787" w:name="_Toc351915008"/>
      <w:bookmarkStart w:id="12788" w:name="_Toc351915474"/>
      <w:bookmarkStart w:id="12789" w:name="_Toc361231572"/>
      <w:bookmarkStart w:id="12790" w:name="_Toc361232098"/>
      <w:bookmarkStart w:id="12791" w:name="_Toc362445396"/>
      <w:bookmarkStart w:id="12792" w:name="_Toc363909363"/>
      <w:bookmarkStart w:id="12793" w:name="_Toc364463789"/>
      <w:bookmarkStart w:id="12794" w:name="_Toc366078393"/>
      <w:bookmarkStart w:id="12795" w:name="_Toc366079008"/>
      <w:bookmarkStart w:id="12796" w:name="_Toc366079993"/>
      <w:bookmarkStart w:id="12797" w:name="_Toc366080605"/>
      <w:bookmarkStart w:id="12798" w:name="_Toc366081214"/>
      <w:bookmarkStart w:id="12799" w:name="_Toc366505554"/>
      <w:bookmarkStart w:id="12800" w:name="_Toc366508923"/>
      <w:bookmarkStart w:id="12801" w:name="_Toc366513424"/>
      <w:bookmarkStart w:id="12802" w:name="_Toc366574613"/>
      <w:bookmarkStart w:id="12803" w:name="_Toc366578406"/>
      <w:bookmarkStart w:id="12804" w:name="_Toc366579000"/>
      <w:bookmarkStart w:id="12805" w:name="_Toc366579592"/>
      <w:bookmarkStart w:id="12806" w:name="_Toc366580183"/>
      <w:bookmarkStart w:id="12807" w:name="_Toc366580775"/>
      <w:bookmarkStart w:id="12808" w:name="_Toc366581366"/>
      <w:bookmarkStart w:id="12809" w:name="_Toc366581958"/>
      <w:bookmarkStart w:id="12810" w:name="_Toc199516274"/>
      <w:bookmarkStart w:id="12811" w:name="_Toc194983950"/>
      <w:bookmarkStart w:id="12812" w:name="_Toc243112803"/>
      <w:bookmarkStart w:id="12813" w:name="_Toc349042866"/>
      <w:bookmarkStart w:id="12814" w:name="_Toc3916696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r>
        <w:t>Constructors, Functions and Operators</w:t>
      </w:r>
      <w:bookmarkEnd w:id="12810"/>
      <w:bookmarkEnd w:id="12811"/>
      <w:bookmarkEnd w:id="12812"/>
      <w:bookmarkEnd w:id="12813"/>
      <w:bookmarkEnd w:id="12814"/>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2815" w:name="_Toc322911765"/>
      <w:bookmarkStart w:id="12816" w:name="_Toc322912304"/>
      <w:bookmarkStart w:id="12817" w:name="_Toc329093164"/>
      <w:bookmarkStart w:id="12818" w:name="_Toc332701677"/>
      <w:bookmarkStart w:id="12819" w:name="_Toc332701981"/>
      <w:bookmarkStart w:id="12820" w:name="_Toc332711779"/>
      <w:bookmarkStart w:id="12821" w:name="_Toc332712081"/>
      <w:bookmarkStart w:id="12822" w:name="_Toc332712382"/>
      <w:bookmarkStart w:id="12823" w:name="_Toc332724298"/>
      <w:bookmarkStart w:id="12824" w:name="_Toc332724598"/>
      <w:bookmarkStart w:id="12825" w:name="_Toc341102894"/>
      <w:bookmarkStart w:id="12826" w:name="_Toc347241630"/>
      <w:bookmarkStart w:id="12827" w:name="_Toc347744822"/>
      <w:bookmarkStart w:id="12828" w:name="_Toc348984605"/>
      <w:bookmarkStart w:id="12829" w:name="_Toc348984910"/>
      <w:bookmarkStart w:id="12830" w:name="_Toc349038074"/>
      <w:bookmarkStart w:id="12831" w:name="_Toc349038376"/>
      <w:bookmarkStart w:id="12832" w:name="_Toc349042867"/>
      <w:bookmarkStart w:id="12833" w:name="_Toc351912989"/>
      <w:bookmarkStart w:id="12834" w:name="_Toc351915010"/>
      <w:bookmarkStart w:id="12835" w:name="_Toc351915476"/>
      <w:bookmarkStart w:id="12836" w:name="_Toc361231574"/>
      <w:bookmarkStart w:id="12837" w:name="_Toc361232100"/>
      <w:bookmarkStart w:id="12838" w:name="_Toc362445398"/>
      <w:bookmarkStart w:id="12839" w:name="_Toc363909365"/>
      <w:bookmarkStart w:id="12840" w:name="_Toc364463791"/>
      <w:bookmarkStart w:id="12841" w:name="_Toc366078395"/>
      <w:bookmarkStart w:id="12842" w:name="_Toc366079010"/>
      <w:bookmarkStart w:id="12843" w:name="_Toc366079995"/>
      <w:bookmarkStart w:id="12844" w:name="_Toc366080607"/>
      <w:bookmarkStart w:id="12845" w:name="_Toc366081216"/>
      <w:bookmarkStart w:id="12846" w:name="_Toc366505556"/>
      <w:bookmarkStart w:id="12847" w:name="_Toc366508925"/>
      <w:bookmarkStart w:id="12848" w:name="_Toc366513426"/>
      <w:bookmarkStart w:id="12849" w:name="_Toc366574615"/>
      <w:bookmarkStart w:id="12850" w:name="_Toc366578408"/>
      <w:bookmarkStart w:id="12851" w:name="_Toc366579002"/>
      <w:bookmarkStart w:id="12852" w:name="_Toc366579594"/>
      <w:bookmarkStart w:id="12853" w:name="_Toc366580185"/>
      <w:bookmarkStart w:id="12854" w:name="_Toc366580777"/>
      <w:bookmarkStart w:id="12855" w:name="_Toc366581368"/>
      <w:bookmarkStart w:id="12856" w:name="_Toc366581960"/>
      <w:bookmarkStart w:id="12857" w:name="_Toc199516275"/>
      <w:bookmarkStart w:id="12858" w:name="_Toc194983951"/>
      <w:bookmarkStart w:id="12859" w:name="_Toc243112804"/>
      <w:bookmarkStart w:id="12860" w:name="_Toc349042868"/>
      <w:bookmarkStart w:id="12861" w:name="_Toc3916696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r>
        <w:rPr>
          <w:rFonts w:eastAsia="Times New Roman"/>
        </w:rPr>
        <w:t>Constructor Functions for XML Schema Built-in Types</w:t>
      </w:r>
      <w:bookmarkEnd w:id="12857"/>
      <w:bookmarkEnd w:id="12858"/>
      <w:bookmarkEnd w:id="12859"/>
      <w:bookmarkEnd w:id="12860"/>
      <w:bookmarkEnd w:id="12861"/>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6AF476D5" w:rsidR="00D23462" w:rsidRDefault="00D23462" w:rsidP="00D23462">
      <w:pPr>
        <w:pStyle w:val="Caption"/>
      </w:pPr>
      <w:r>
        <w:t xml:space="preserve">Table </w:t>
      </w:r>
      <w:fldSimple w:instr=" SEQ Table \* ARABIC ">
        <w:r w:rsidR="00852536">
          <w:rPr>
            <w:noProof/>
          </w:rPr>
          <w:t>57</w:t>
        </w:r>
      </w:fldSimple>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6AFBF028" w:rsidR="00D23462" w:rsidRDefault="00D23462" w:rsidP="00D23462">
      <w:pPr>
        <w:pStyle w:val="Caption"/>
      </w:pPr>
      <w:bookmarkStart w:id="12862" w:name="_Toc322911767"/>
      <w:bookmarkStart w:id="12863" w:name="_Toc322912306"/>
      <w:bookmarkStart w:id="12864" w:name="_Toc329093166"/>
      <w:bookmarkStart w:id="12865" w:name="_Toc332701679"/>
      <w:bookmarkStart w:id="12866" w:name="_Toc332701983"/>
      <w:bookmarkStart w:id="12867" w:name="_Toc332711781"/>
      <w:bookmarkStart w:id="12868" w:name="_Toc332712083"/>
      <w:bookmarkStart w:id="12869" w:name="_Toc332712384"/>
      <w:bookmarkStart w:id="12870" w:name="_Toc332724300"/>
      <w:bookmarkStart w:id="12871" w:name="_Toc332724600"/>
      <w:bookmarkStart w:id="12872" w:name="_Toc341102896"/>
      <w:bookmarkStart w:id="12873" w:name="_Toc347241632"/>
      <w:bookmarkStart w:id="12874" w:name="_Toc347744824"/>
      <w:bookmarkStart w:id="12875" w:name="_Toc348984607"/>
      <w:bookmarkStart w:id="12876" w:name="_Toc348984912"/>
      <w:bookmarkStart w:id="12877" w:name="_Toc349038076"/>
      <w:bookmarkStart w:id="12878" w:name="_Toc349038378"/>
      <w:bookmarkStart w:id="12879" w:name="_Toc349042869"/>
      <w:bookmarkStart w:id="12880" w:name="_Toc351912991"/>
      <w:bookmarkStart w:id="12881" w:name="_Toc351915012"/>
      <w:bookmarkStart w:id="12882" w:name="_Toc351915478"/>
      <w:bookmarkStart w:id="12883" w:name="_Toc361231576"/>
      <w:bookmarkStart w:id="12884" w:name="_Toc361232102"/>
      <w:bookmarkStart w:id="12885" w:name="_Toc362445400"/>
      <w:bookmarkStart w:id="12886" w:name="_Toc363909367"/>
      <w:bookmarkStart w:id="12887" w:name="_Toc364463793"/>
      <w:bookmarkStart w:id="12888" w:name="_Toc366078397"/>
      <w:bookmarkStart w:id="12889" w:name="_Toc366079012"/>
      <w:bookmarkStart w:id="12890" w:name="_Toc366079997"/>
      <w:bookmarkStart w:id="12891" w:name="_Toc366080609"/>
      <w:bookmarkStart w:id="12892" w:name="_Toc366081218"/>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r>
        <w:t xml:space="preserve">Table </w:t>
      </w:r>
      <w:fldSimple w:instr=" SEQ Table \* ARABIC ">
        <w:r w:rsidR="00852536">
          <w:rPr>
            <w:noProof/>
          </w:rPr>
          <w:t>58</w:t>
        </w:r>
      </w:fldSimple>
      <w:r>
        <w:t xml:space="preserve"> Special Constructor for xs:dateTime</w:t>
      </w:r>
    </w:p>
    <w:p w14:paraId="676D6A68" w14:textId="77777777" w:rsidR="00D23462" w:rsidRDefault="00D23462" w:rsidP="00D23462">
      <w:pPr>
        <w:pStyle w:val="Heading3"/>
        <w:rPr>
          <w:rFonts w:eastAsia="Times New Roman"/>
        </w:rPr>
      </w:pPr>
      <w:bookmarkStart w:id="12893" w:name="_Toc366505558"/>
      <w:bookmarkStart w:id="12894" w:name="_Toc366508927"/>
      <w:bookmarkStart w:id="12895" w:name="_Toc366513428"/>
      <w:bookmarkStart w:id="12896" w:name="_Toc366574617"/>
      <w:bookmarkStart w:id="12897" w:name="_Toc366578410"/>
      <w:bookmarkStart w:id="12898" w:name="_Toc366579004"/>
      <w:bookmarkStart w:id="12899" w:name="_Toc366579596"/>
      <w:bookmarkStart w:id="12900" w:name="_Toc366580187"/>
      <w:bookmarkStart w:id="12901" w:name="_Toc366580779"/>
      <w:bookmarkStart w:id="12902" w:name="_Toc366581370"/>
      <w:bookmarkStart w:id="12903" w:name="_Toc366581962"/>
      <w:bookmarkStart w:id="12904" w:name="_Toc322911768"/>
      <w:bookmarkStart w:id="12905" w:name="_Toc322912307"/>
      <w:bookmarkStart w:id="12906" w:name="_Toc329093167"/>
      <w:bookmarkStart w:id="12907" w:name="_Toc332701680"/>
      <w:bookmarkStart w:id="12908" w:name="_Toc332701984"/>
      <w:bookmarkStart w:id="12909" w:name="_Toc332711782"/>
      <w:bookmarkStart w:id="12910" w:name="_Toc332712084"/>
      <w:bookmarkStart w:id="12911" w:name="_Toc332712385"/>
      <w:bookmarkStart w:id="12912" w:name="_Toc332724301"/>
      <w:bookmarkStart w:id="12913" w:name="_Toc332724601"/>
      <w:bookmarkStart w:id="12914" w:name="_Toc341102897"/>
      <w:bookmarkStart w:id="12915" w:name="_Toc347241633"/>
      <w:bookmarkStart w:id="12916" w:name="_Toc347744825"/>
      <w:bookmarkStart w:id="12917" w:name="_Toc348984608"/>
      <w:bookmarkStart w:id="12918" w:name="_Toc348984913"/>
      <w:bookmarkStart w:id="12919" w:name="_Toc349038077"/>
      <w:bookmarkStart w:id="12920" w:name="_Toc349038379"/>
      <w:bookmarkStart w:id="12921" w:name="_Toc349042870"/>
      <w:bookmarkStart w:id="12922" w:name="_Toc351912992"/>
      <w:bookmarkStart w:id="12923" w:name="_Toc351915013"/>
      <w:bookmarkStart w:id="12924" w:name="_Toc351915479"/>
      <w:bookmarkStart w:id="12925" w:name="_Toc361231577"/>
      <w:bookmarkStart w:id="12926" w:name="_Toc361232103"/>
      <w:bookmarkStart w:id="12927" w:name="_Toc362445401"/>
      <w:bookmarkStart w:id="12928" w:name="_Toc363909368"/>
      <w:bookmarkStart w:id="12929" w:name="_Toc364463794"/>
      <w:bookmarkStart w:id="12930" w:name="_Toc366078398"/>
      <w:bookmarkStart w:id="12931" w:name="_Toc366079013"/>
      <w:bookmarkStart w:id="12932" w:name="_Toc366079998"/>
      <w:bookmarkStart w:id="12933" w:name="_Toc366080610"/>
      <w:bookmarkStart w:id="12934" w:name="_Toc366081219"/>
      <w:bookmarkStart w:id="12935" w:name="_Toc366505559"/>
      <w:bookmarkStart w:id="12936" w:name="_Toc366508928"/>
      <w:bookmarkStart w:id="12937" w:name="_Toc366513429"/>
      <w:bookmarkStart w:id="12938" w:name="_Toc366574618"/>
      <w:bookmarkStart w:id="12939" w:name="_Toc366578411"/>
      <w:bookmarkStart w:id="12940" w:name="_Toc366579005"/>
      <w:bookmarkStart w:id="12941" w:name="_Toc366579597"/>
      <w:bookmarkStart w:id="12942" w:name="_Toc366580188"/>
      <w:bookmarkStart w:id="12943" w:name="_Toc366580780"/>
      <w:bookmarkStart w:id="12944" w:name="_Toc366581371"/>
      <w:bookmarkStart w:id="12945" w:name="_Toc366581963"/>
      <w:bookmarkStart w:id="12946" w:name="_Toc322911769"/>
      <w:bookmarkStart w:id="12947" w:name="_Toc322912308"/>
      <w:bookmarkStart w:id="12948" w:name="_Toc329093168"/>
      <w:bookmarkStart w:id="12949" w:name="_Toc332701681"/>
      <w:bookmarkStart w:id="12950" w:name="_Toc332701985"/>
      <w:bookmarkStart w:id="12951" w:name="_Toc332711783"/>
      <w:bookmarkStart w:id="12952" w:name="_Toc332712085"/>
      <w:bookmarkStart w:id="12953" w:name="_Toc332712386"/>
      <w:bookmarkStart w:id="12954" w:name="_Toc332724302"/>
      <w:bookmarkStart w:id="12955" w:name="_Toc332724602"/>
      <w:bookmarkStart w:id="12956" w:name="_Toc341102898"/>
      <w:bookmarkStart w:id="12957" w:name="_Toc347241634"/>
      <w:bookmarkStart w:id="12958" w:name="_Toc347744826"/>
      <w:bookmarkStart w:id="12959" w:name="_Toc348984609"/>
      <w:bookmarkStart w:id="12960" w:name="_Toc348984914"/>
      <w:bookmarkStart w:id="12961" w:name="_Toc349038078"/>
      <w:bookmarkStart w:id="12962" w:name="_Toc349038380"/>
      <w:bookmarkStart w:id="12963" w:name="_Toc349042871"/>
      <w:bookmarkStart w:id="12964" w:name="_Toc351912993"/>
      <w:bookmarkStart w:id="12965" w:name="_Toc351915014"/>
      <w:bookmarkStart w:id="12966" w:name="_Toc351915480"/>
      <w:bookmarkStart w:id="12967" w:name="_Toc361231578"/>
      <w:bookmarkStart w:id="12968" w:name="_Toc361232104"/>
      <w:bookmarkStart w:id="12969" w:name="_Toc362445402"/>
      <w:bookmarkStart w:id="12970" w:name="_Toc363909369"/>
      <w:bookmarkStart w:id="12971" w:name="_Toc364463795"/>
      <w:bookmarkStart w:id="12972" w:name="_Toc366078399"/>
      <w:bookmarkStart w:id="12973" w:name="_Toc366079014"/>
      <w:bookmarkStart w:id="12974" w:name="_Toc366079999"/>
      <w:bookmarkStart w:id="12975" w:name="_Toc366080611"/>
      <w:bookmarkStart w:id="12976" w:name="_Toc366081220"/>
      <w:bookmarkStart w:id="12977" w:name="_Toc366505560"/>
      <w:bookmarkStart w:id="12978" w:name="_Toc366508929"/>
      <w:bookmarkStart w:id="12979" w:name="_Toc366513430"/>
      <w:bookmarkStart w:id="12980" w:name="_Toc366574619"/>
      <w:bookmarkStart w:id="12981" w:name="_Toc366578412"/>
      <w:bookmarkStart w:id="12982" w:name="_Toc366579006"/>
      <w:bookmarkStart w:id="12983" w:name="_Toc366579598"/>
      <w:bookmarkStart w:id="12984" w:name="_Toc366580189"/>
      <w:bookmarkStart w:id="12985" w:name="_Toc366580781"/>
      <w:bookmarkStart w:id="12986" w:name="_Toc366581372"/>
      <w:bookmarkStart w:id="12987" w:name="_Toc366581964"/>
      <w:bookmarkStart w:id="12988" w:name="_Toc322911770"/>
      <w:bookmarkStart w:id="12989" w:name="_Toc322912309"/>
      <w:bookmarkStart w:id="12990" w:name="_Toc329093169"/>
      <w:bookmarkStart w:id="12991" w:name="_Toc332701682"/>
      <w:bookmarkStart w:id="12992" w:name="_Toc332701986"/>
      <w:bookmarkStart w:id="12993" w:name="_Toc332711784"/>
      <w:bookmarkStart w:id="12994" w:name="_Toc332712086"/>
      <w:bookmarkStart w:id="12995" w:name="_Toc332712387"/>
      <w:bookmarkStart w:id="12996" w:name="_Toc332724303"/>
      <w:bookmarkStart w:id="12997" w:name="_Toc332724603"/>
      <w:bookmarkStart w:id="12998" w:name="_Toc341102899"/>
      <w:bookmarkStart w:id="12999" w:name="_Toc347241635"/>
      <w:bookmarkStart w:id="13000" w:name="_Toc347744827"/>
      <w:bookmarkStart w:id="13001" w:name="_Toc348984610"/>
      <w:bookmarkStart w:id="13002" w:name="_Toc348984915"/>
      <w:bookmarkStart w:id="13003" w:name="_Toc349038079"/>
      <w:bookmarkStart w:id="13004" w:name="_Toc349038381"/>
      <w:bookmarkStart w:id="13005" w:name="_Toc349042872"/>
      <w:bookmarkStart w:id="13006" w:name="_Toc351912994"/>
      <w:bookmarkStart w:id="13007" w:name="_Toc351915015"/>
      <w:bookmarkStart w:id="13008" w:name="_Toc351915481"/>
      <w:bookmarkStart w:id="13009" w:name="_Toc361231579"/>
      <w:bookmarkStart w:id="13010" w:name="_Toc361232105"/>
      <w:bookmarkStart w:id="13011" w:name="_Toc362445403"/>
      <w:bookmarkStart w:id="13012" w:name="_Toc363909370"/>
      <w:bookmarkStart w:id="13013" w:name="_Toc364463796"/>
      <w:bookmarkStart w:id="13014" w:name="_Toc366078400"/>
      <w:bookmarkStart w:id="13015" w:name="_Toc366079015"/>
      <w:bookmarkStart w:id="13016" w:name="_Toc366080000"/>
      <w:bookmarkStart w:id="13017" w:name="_Toc366080612"/>
      <w:bookmarkStart w:id="13018" w:name="_Toc366081221"/>
      <w:bookmarkStart w:id="13019" w:name="_Toc366505561"/>
      <w:bookmarkStart w:id="13020" w:name="_Toc366508930"/>
      <w:bookmarkStart w:id="13021" w:name="_Toc366513431"/>
      <w:bookmarkStart w:id="13022" w:name="_Toc366574620"/>
      <w:bookmarkStart w:id="13023" w:name="_Toc366578413"/>
      <w:bookmarkStart w:id="13024" w:name="_Toc366579007"/>
      <w:bookmarkStart w:id="13025" w:name="_Toc366579599"/>
      <w:bookmarkStart w:id="13026" w:name="_Toc366580190"/>
      <w:bookmarkStart w:id="13027" w:name="_Toc366580782"/>
      <w:bookmarkStart w:id="13028" w:name="_Toc366581373"/>
      <w:bookmarkStart w:id="13029" w:name="_Toc366581965"/>
      <w:bookmarkStart w:id="13030" w:name="_Toc199516276"/>
      <w:bookmarkStart w:id="13031" w:name="_Toc194983952"/>
      <w:bookmarkStart w:id="13032" w:name="_Toc243112805"/>
      <w:bookmarkStart w:id="13033" w:name="_Toc349042873"/>
      <w:bookmarkStart w:id="13034" w:name="_Toc39166965"/>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r>
        <w:rPr>
          <w:rFonts w:eastAsia="Times New Roman"/>
        </w:rPr>
        <w:t>Standard XPath Functions</w:t>
      </w:r>
      <w:bookmarkEnd w:id="13030"/>
      <w:bookmarkEnd w:id="13031"/>
      <w:bookmarkEnd w:id="13032"/>
      <w:bookmarkEnd w:id="13033"/>
      <w:bookmarkEnd w:id="13034"/>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0578D3C8" w:rsidR="00D23462" w:rsidRDefault="00D23462" w:rsidP="00D23462">
      <w:pPr>
        <w:pStyle w:val="Caption"/>
      </w:pPr>
      <w:r>
        <w:t xml:space="preserve">Table </w:t>
      </w:r>
      <w:fldSimple w:instr=" SEQ Table \* ARABIC ">
        <w:r w:rsidR="00852536">
          <w:rPr>
            <w:noProof/>
          </w:rPr>
          <w:t>59</w:t>
        </w:r>
      </w:fldSimple>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r>
              <w:rPr>
                <w:rStyle w:val="CodeCharacter"/>
                <w:rFonts w:eastAsia="MS Mincho" w:cs="Times New Roman"/>
                <w:sz w:val="20"/>
              </w:rPr>
              <w:t>fn:not</w:t>
            </w:r>
            <w:r>
              <w:t xml:space="preserve"> raises a processing error.</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029228DF" w:rsidR="00D23462" w:rsidRDefault="00D23462" w:rsidP="00D23462">
      <w:pPr>
        <w:pStyle w:val="Caption"/>
      </w:pPr>
      <w:r>
        <w:t xml:space="preserve">Table </w:t>
      </w:r>
      <w:fldSimple w:instr=" SEQ Table \* ARABIC ">
        <w:r w:rsidR="00852536">
          <w:rPr>
            <w:noProof/>
          </w:rPr>
          <w:t>60</w:t>
        </w:r>
      </w:fldSimple>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52F69444" w:rsidR="00D23462" w:rsidRDefault="00D23462" w:rsidP="00D23462">
      <w:pPr>
        <w:pStyle w:val="Caption"/>
      </w:pPr>
      <w:r>
        <w:t xml:space="preserve">Table </w:t>
      </w:r>
      <w:fldSimple w:instr=" SEQ Table \* ARABIC ">
        <w:r w:rsidR="00852536">
          <w:rPr>
            <w:noProof/>
          </w:rPr>
          <w:t>61</w:t>
        </w:r>
      </w:fldSimple>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5A74AA24" w:rsidR="00D23462" w:rsidRDefault="00D23462" w:rsidP="00D23462">
      <w:pPr>
        <w:pStyle w:val="Caption"/>
      </w:pPr>
      <w:r>
        <w:t xml:space="preserve">Table </w:t>
      </w:r>
      <w:fldSimple w:instr=" SEQ Table \* ARABIC ">
        <w:r w:rsidR="00852536">
          <w:rPr>
            <w:noProof/>
          </w:rPr>
          <w:t>62</w:t>
        </w:r>
      </w:fldSimple>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08A6101A" w:rsidR="00D23462" w:rsidRDefault="00D23462" w:rsidP="00D23462">
      <w:pPr>
        <w:pStyle w:val="Caption"/>
      </w:pPr>
      <w:bookmarkStart w:id="13035" w:name="func-years-from-duration"/>
      <w:bookmarkEnd w:id="13035"/>
      <w:r>
        <w:t xml:space="preserve">Table </w:t>
      </w:r>
      <w:fldSimple w:instr=" SEQ Table \* ARABIC ">
        <w:r w:rsidR="00852536">
          <w:rPr>
            <w:noProof/>
          </w:rPr>
          <w:t>63</w:t>
        </w:r>
      </w:fldSimple>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2BD86DE3" w:rsidR="00D23462" w:rsidRDefault="00D23462" w:rsidP="00D23462">
      <w:pPr>
        <w:pStyle w:val="Caption"/>
      </w:pPr>
      <w:r>
        <w:t xml:space="preserve">Table </w:t>
      </w:r>
      <w:fldSimple w:instr=" SEQ Table \* ARABIC ">
        <w:r w:rsidR="00852536">
          <w:rPr>
            <w:noProof/>
          </w:rPr>
          <w:t>64</w:t>
        </w:r>
      </w:fldSimple>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472486B0" w:rsidR="00D23462" w:rsidRDefault="00D23462" w:rsidP="00D23462">
      <w:pPr>
        <w:pStyle w:val="Caption"/>
      </w:pPr>
      <w:r>
        <w:t xml:space="preserve">Table </w:t>
      </w:r>
      <w:fldSimple w:instr=" SEQ Table \* ARABIC ">
        <w:r w:rsidR="00852536">
          <w:rPr>
            <w:noProof/>
          </w:rPr>
          <w:t>65</w:t>
        </w:r>
      </w:fldSimple>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2D0D7DB7" w:rsidR="00D23462" w:rsidRDefault="00D23462" w:rsidP="00D23462">
      <w:pPr>
        <w:pStyle w:val="Caption"/>
      </w:pPr>
      <w:r>
        <w:t xml:space="preserve">Table </w:t>
      </w:r>
      <w:fldSimple w:instr=" SEQ Table \* ARABIC ">
        <w:r w:rsidR="00852536">
          <w:rPr>
            <w:noProof/>
          </w:rPr>
          <w:t>66</w:t>
        </w:r>
      </w:fldSimple>
      <w:r>
        <w:t xml:space="preserve"> Nillable Element Functions</w:t>
      </w:r>
    </w:p>
    <w:p w14:paraId="4EFE96BE" w14:textId="77777777" w:rsidR="00D23462" w:rsidRDefault="00D23462" w:rsidP="00D23462">
      <w:pPr>
        <w:pStyle w:val="Heading3"/>
        <w:rPr>
          <w:rFonts w:eastAsia="Times New Roman"/>
        </w:rPr>
      </w:pPr>
      <w:bookmarkStart w:id="13036" w:name="_Toc322911772"/>
      <w:bookmarkStart w:id="13037" w:name="_Toc322912311"/>
      <w:bookmarkStart w:id="13038" w:name="_Toc329093171"/>
      <w:bookmarkStart w:id="13039" w:name="_Toc332701684"/>
      <w:bookmarkStart w:id="13040" w:name="_Toc332701988"/>
      <w:bookmarkStart w:id="13041" w:name="_Toc332711786"/>
      <w:bookmarkStart w:id="13042" w:name="_Toc332712088"/>
      <w:bookmarkStart w:id="13043" w:name="_Toc332712389"/>
      <w:bookmarkStart w:id="13044" w:name="_Toc332724305"/>
      <w:bookmarkStart w:id="13045" w:name="_Toc332724605"/>
      <w:bookmarkStart w:id="13046" w:name="_Toc341102901"/>
      <w:bookmarkStart w:id="13047" w:name="_Toc347241637"/>
      <w:bookmarkStart w:id="13048" w:name="_Toc347744829"/>
      <w:bookmarkStart w:id="13049" w:name="_Toc348984612"/>
      <w:bookmarkStart w:id="13050" w:name="_Toc348984917"/>
      <w:bookmarkStart w:id="13051" w:name="_Toc349038081"/>
      <w:bookmarkStart w:id="13052" w:name="_Toc349038383"/>
      <w:bookmarkStart w:id="13053" w:name="_Toc349042874"/>
      <w:bookmarkStart w:id="13054" w:name="_Toc351912996"/>
      <w:bookmarkStart w:id="13055" w:name="_Toc351915017"/>
      <w:bookmarkStart w:id="13056" w:name="_Toc351915483"/>
      <w:bookmarkStart w:id="13057" w:name="_Toc361231581"/>
      <w:bookmarkStart w:id="13058" w:name="_Toc361232107"/>
      <w:bookmarkStart w:id="13059" w:name="_Toc362445405"/>
      <w:bookmarkStart w:id="13060" w:name="_Toc363909372"/>
      <w:bookmarkStart w:id="13061" w:name="_Toc364463798"/>
      <w:bookmarkStart w:id="13062" w:name="_Toc366078402"/>
      <w:bookmarkStart w:id="13063" w:name="_Toc366079017"/>
      <w:bookmarkStart w:id="13064" w:name="_Toc366080002"/>
      <w:bookmarkStart w:id="13065" w:name="_Toc366080614"/>
      <w:bookmarkStart w:id="13066" w:name="_Toc366081223"/>
      <w:bookmarkStart w:id="13067" w:name="_Toc366505563"/>
      <w:bookmarkStart w:id="13068" w:name="_Toc366508932"/>
      <w:bookmarkStart w:id="13069" w:name="_Toc366513433"/>
      <w:bookmarkStart w:id="13070" w:name="_Toc366574622"/>
      <w:bookmarkStart w:id="13071" w:name="_Toc366578415"/>
      <w:bookmarkStart w:id="13072" w:name="_Toc366579009"/>
      <w:bookmarkStart w:id="13073" w:name="_Toc366579601"/>
      <w:bookmarkStart w:id="13074" w:name="_Toc366580192"/>
      <w:bookmarkStart w:id="13075" w:name="_Toc366580784"/>
      <w:bookmarkStart w:id="13076" w:name="_Toc366581375"/>
      <w:bookmarkStart w:id="13077" w:name="_Toc366581967"/>
      <w:bookmarkStart w:id="13078" w:name="_Toc322911773"/>
      <w:bookmarkStart w:id="13079" w:name="_Toc322912312"/>
      <w:bookmarkStart w:id="13080" w:name="_Toc329093172"/>
      <w:bookmarkStart w:id="13081" w:name="_Toc332701685"/>
      <w:bookmarkStart w:id="13082" w:name="_Toc332701989"/>
      <w:bookmarkStart w:id="13083" w:name="_Toc332711787"/>
      <w:bookmarkStart w:id="13084" w:name="_Toc332712089"/>
      <w:bookmarkStart w:id="13085" w:name="_Toc332712390"/>
      <w:bookmarkStart w:id="13086" w:name="_Toc332724306"/>
      <w:bookmarkStart w:id="13087" w:name="_Toc332724606"/>
      <w:bookmarkStart w:id="13088" w:name="_Toc341102902"/>
      <w:bookmarkStart w:id="13089" w:name="_Toc347241638"/>
      <w:bookmarkStart w:id="13090" w:name="_Toc347744830"/>
      <w:bookmarkStart w:id="13091" w:name="_Toc348984613"/>
      <w:bookmarkStart w:id="13092" w:name="_Toc348984918"/>
      <w:bookmarkStart w:id="13093" w:name="_Toc349038082"/>
      <w:bookmarkStart w:id="13094" w:name="_Toc349038384"/>
      <w:bookmarkStart w:id="13095" w:name="_Toc349042875"/>
      <w:bookmarkStart w:id="13096" w:name="_Toc351912997"/>
      <w:bookmarkStart w:id="13097" w:name="_Toc351915018"/>
      <w:bookmarkStart w:id="13098" w:name="_Toc351915484"/>
      <w:bookmarkStart w:id="13099" w:name="_Toc361231582"/>
      <w:bookmarkStart w:id="13100" w:name="_Toc361232108"/>
      <w:bookmarkStart w:id="13101" w:name="_Toc362445406"/>
      <w:bookmarkStart w:id="13102" w:name="_Toc363909373"/>
      <w:bookmarkStart w:id="13103" w:name="_Toc364463799"/>
      <w:bookmarkStart w:id="13104" w:name="_Toc366078403"/>
      <w:bookmarkStart w:id="13105" w:name="_Toc366079018"/>
      <w:bookmarkStart w:id="13106" w:name="_Toc366080003"/>
      <w:bookmarkStart w:id="13107" w:name="_Toc366080615"/>
      <w:bookmarkStart w:id="13108" w:name="_Toc366081224"/>
      <w:bookmarkStart w:id="13109" w:name="_Toc366505564"/>
      <w:bookmarkStart w:id="13110" w:name="_Toc366508933"/>
      <w:bookmarkStart w:id="13111" w:name="_Toc366513434"/>
      <w:bookmarkStart w:id="13112" w:name="_Toc366574623"/>
      <w:bookmarkStart w:id="13113" w:name="_Toc366578416"/>
      <w:bookmarkStart w:id="13114" w:name="_Toc366579010"/>
      <w:bookmarkStart w:id="13115" w:name="_Toc366579602"/>
      <w:bookmarkStart w:id="13116" w:name="_Toc366580193"/>
      <w:bookmarkStart w:id="13117" w:name="_Toc366580785"/>
      <w:bookmarkStart w:id="13118" w:name="_Toc366581376"/>
      <w:bookmarkStart w:id="13119" w:name="_Toc366581968"/>
      <w:bookmarkStart w:id="13120" w:name="_Toc199516277"/>
      <w:bookmarkStart w:id="13121" w:name="_Toc194983953"/>
      <w:bookmarkStart w:id="13122" w:name="_Toc243112806"/>
      <w:bookmarkStart w:id="13123" w:name="_Toc349042876"/>
      <w:bookmarkStart w:id="13124" w:name="_Ref361327371"/>
      <w:bookmarkStart w:id="13125" w:name="_Ref361327380"/>
      <w:bookmarkStart w:id="13126" w:name="_Ref365110948"/>
      <w:bookmarkStart w:id="13127" w:name="_Ref365110951"/>
      <w:bookmarkStart w:id="13128" w:name="_Toc39166966"/>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bookmarkEnd w:id="13067"/>
      <w:bookmarkEnd w:id="13068"/>
      <w:bookmarkEnd w:id="13069"/>
      <w:bookmarkEnd w:id="13070"/>
      <w:bookmarkEnd w:id="13071"/>
      <w:bookmarkEnd w:id="13072"/>
      <w:bookmarkEnd w:id="13073"/>
      <w:bookmarkEnd w:id="13074"/>
      <w:bookmarkEnd w:id="13075"/>
      <w:bookmarkEnd w:id="13076"/>
      <w:bookmarkEnd w:id="13077"/>
      <w:bookmarkEnd w:id="13078"/>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bookmarkEnd w:id="13118"/>
      <w:bookmarkEnd w:id="13119"/>
      <w:r>
        <w:rPr>
          <w:rFonts w:eastAsia="Times New Roman"/>
        </w:rPr>
        <w:t>DFDL Functions</w:t>
      </w:r>
      <w:bookmarkEnd w:id="13120"/>
      <w:bookmarkEnd w:id="13121"/>
      <w:bookmarkEnd w:id="13122"/>
      <w:bookmarkEnd w:id="13123"/>
      <w:bookmarkEnd w:id="13124"/>
      <w:bookmarkEnd w:id="13125"/>
      <w:bookmarkEnd w:id="13126"/>
      <w:bookmarkEnd w:id="13127"/>
      <w:bookmarkEnd w:id="13128"/>
    </w:p>
    <w:tbl>
      <w:tblPr>
        <w:tblStyle w:val="Table"/>
        <w:tblW w:w="5000" w:type="pct"/>
        <w:tblInd w:w="0" w:type="dxa"/>
        <w:tblLook w:val="04A0" w:firstRow="1" w:lastRow="0" w:firstColumn="1" w:lastColumn="0" w:noHBand="0" w:noVBand="1"/>
      </w:tblPr>
      <w:tblGrid>
        <w:gridCol w:w="3830"/>
        <w:gridCol w:w="4800"/>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15FC281C" w14:textId="77777777" w:rsidR="00852536" w:rsidRDefault="00D23462" w:rsidP="00852536">
            <w:pPr>
              <w:rPr>
                <w:ins w:id="13129" w:author="Mike Beckerle" w:date="2020-04-27T19:02:00Z"/>
              </w:rPr>
            </w:pPr>
            <w:r>
              <w:rPr>
                <w:lang w:eastAsia="ja-JP" w:bidi="he-IL"/>
              </w:rPr>
              <w:t xml:space="preserve">Returns the length of the supplied node's SimpleContent region for elements of simple type, or ComplexContent region for elements of complex type. These regions are defined in Section </w:t>
            </w:r>
            <w:r>
              <w:fldChar w:fldCharType="begin"/>
            </w:r>
            <w:r>
              <w:rPr>
                <w:lang w:eastAsia="ja-JP" w:bidi="he-IL"/>
              </w:rPr>
              <w:instrText xml:space="preserve"> REF _Ref348976487 \w \h  \* MERGEFORMAT </w:instrText>
            </w:r>
            <w:r>
              <w:fldChar w:fldCharType="separate"/>
            </w:r>
            <w:r w:rsidR="00852536">
              <w:rPr>
                <w:lang w:eastAsia="ja-JP" w:bidi="he-IL"/>
              </w:rPr>
              <w:t>9.2.2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ins w:id="13130" w:author="Mike Beckerle" w:date="2020-04-27T19:02:00Z">
              <w:r w:rsidR="00852536">
                <w:t>Recoverable Error</w:t>
              </w:r>
            </w:ins>
          </w:p>
          <w:p w14:paraId="059B7179" w14:textId="77777777" w:rsidR="00852536" w:rsidRDefault="00852536" w:rsidP="00181613">
            <w:pPr>
              <w:rPr>
                <w:ins w:id="13131" w:author="Mike Beckerle" w:date="2020-04-27T19:02:00Z"/>
              </w:rPr>
            </w:pPr>
            <w:ins w:id="13132" w:author="Mike Beckerle" w:date="2020-04-27T19:02:00Z">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ins>
          </w:p>
          <w:p w14:paraId="375CE462" w14:textId="77777777" w:rsidR="00852536" w:rsidRDefault="00852536" w:rsidP="00181613">
            <w:pPr>
              <w:rPr>
                <w:ins w:id="13133" w:author="Mike Beckerle" w:date="2020-04-27T19:02:00Z"/>
              </w:rPr>
            </w:pPr>
            <w:ins w:id="13134" w:author="Mike Beckerle" w:date="2020-04-27T19:02:00Z">
              <w:r>
                <w:t>Recoverable errors are independent of validation, and when resolving points of uncertainty, recoverable errors are ignored.</w:t>
              </w:r>
            </w:ins>
          </w:p>
          <w:p w14:paraId="7661FF36" w14:textId="2FE60A2F" w:rsidR="00D23462" w:rsidRDefault="00852536" w:rsidP="00852536">
            <w:pPr>
              <w:rPr>
                <w:lang w:eastAsia="ja-JP" w:bidi="he-IL"/>
              </w:rPr>
            </w:pPr>
            <w:r>
              <w:t>DFDL Data Syntax Grammar</w:t>
            </w:r>
            <w:r w:rsidR="00D23462">
              <w:fldChar w:fldCharType="end"/>
            </w:r>
            <w:r w:rsidR="00D23462">
              <w:rPr>
                <w:lang w:eastAsia="ja-JP" w:bidi="he-IL"/>
              </w:rPr>
              <w:t xml:space="preserve">. 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1CAD00F2" w14:textId="77777777" w:rsidR="00852536" w:rsidRDefault="00D23462" w:rsidP="00852536">
            <w:pPr>
              <w:rPr>
                <w:ins w:id="13135" w:author="Mike Beckerle" w:date="2020-04-27T19:02:00Z"/>
              </w:rPr>
            </w:pPr>
            <w:r>
              <w:rPr>
                <w:lang w:eastAsia="ja-JP" w:bidi="he-IL"/>
              </w:rPr>
              <w:t xml:space="preserve">Returns the length of the supplied node's SimpleLogicalValue region for elements of simple type, or ComplexValue region for elements of complex type. These regions are defined in Section </w:t>
            </w:r>
            <w:r>
              <w:fldChar w:fldCharType="begin"/>
            </w:r>
            <w:r>
              <w:rPr>
                <w:lang w:eastAsia="ja-JP" w:bidi="he-IL"/>
              </w:rPr>
              <w:instrText xml:space="preserve"> REF _Ref348976487 \w \h  \* MERGEFORMAT </w:instrText>
            </w:r>
            <w:r>
              <w:fldChar w:fldCharType="separate"/>
            </w:r>
            <w:r w:rsidR="00852536">
              <w:rPr>
                <w:lang w:eastAsia="ja-JP" w:bidi="he-IL"/>
              </w:rPr>
              <w:t>9.2.2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ins w:id="13136" w:author="Mike Beckerle" w:date="2020-04-27T19:02:00Z">
              <w:r w:rsidR="00852536">
                <w:t>Recoverable Error</w:t>
              </w:r>
            </w:ins>
          </w:p>
          <w:p w14:paraId="3409FC09" w14:textId="77777777" w:rsidR="00852536" w:rsidRDefault="00852536" w:rsidP="00181613">
            <w:pPr>
              <w:rPr>
                <w:ins w:id="13137" w:author="Mike Beckerle" w:date="2020-04-27T19:02:00Z"/>
              </w:rPr>
            </w:pPr>
            <w:ins w:id="13138" w:author="Mike Beckerle" w:date="2020-04-27T19:02:00Z">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ins>
          </w:p>
          <w:p w14:paraId="7E16C0FA" w14:textId="77777777" w:rsidR="00852536" w:rsidRDefault="00852536" w:rsidP="00181613">
            <w:pPr>
              <w:rPr>
                <w:ins w:id="13139" w:author="Mike Beckerle" w:date="2020-04-27T19:02:00Z"/>
              </w:rPr>
            </w:pPr>
            <w:ins w:id="13140" w:author="Mike Beckerle" w:date="2020-04-27T19:02:00Z">
              <w:r>
                <w:t>Recoverable errors are independent of validation, and when resolving points of uncertainty, recoverable errors are ignored.</w:t>
              </w:r>
            </w:ins>
          </w:p>
          <w:p w14:paraId="711DE062" w14:textId="078C9D34" w:rsidR="00D23462" w:rsidRDefault="00852536" w:rsidP="00852536">
            <w:pPr>
              <w:rPr>
                <w:lang w:eastAsia="ja-JP" w:bidi="he-IL"/>
              </w:rPr>
            </w:pPr>
            <w:r>
              <w:t>DFDL Data Syntax Grammar</w:t>
            </w:r>
            <w:r w:rsidR="00D23462">
              <w:fldChar w:fldCharType="end"/>
            </w:r>
            <w:r w:rsidR="00D23462">
              <w:rPr>
                <w:lang w:eastAsia="ja-JP" w:bidi="he-IL"/>
              </w:rPr>
              <w:t xml:space="preserve">. 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r>
              <w:t xml:space="preserve">minLength, maxLength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t xml:space="preserve">enumeration </w:t>
            </w:r>
          </w:p>
          <w:p w14:paraId="0874FDAF" w14:textId="77777777" w:rsidR="00D23462" w:rsidRDefault="00D23462" w:rsidP="00852536">
            <w:pPr>
              <w:numPr>
                <w:ilvl w:val="0"/>
                <w:numId w:val="171"/>
              </w:numPr>
              <w:ind w:left="0" w:firstLine="0"/>
            </w:pPr>
            <w:r>
              <w:t xml:space="preserve">maxInclusive, maxExclusive, minExclusive, minInclusive </w:t>
            </w:r>
          </w:p>
          <w:p w14:paraId="0B34C845" w14:textId="77777777" w:rsidR="00D23462" w:rsidRDefault="00D23462" w:rsidP="00852536">
            <w:pPr>
              <w:numPr>
                <w:ilvl w:val="0"/>
                <w:numId w:val="171"/>
              </w:numPr>
              <w:ind w:left="0" w:firstLine="0"/>
            </w:pPr>
            <w:r>
              <w:t xml:space="preserve">totalDigits </w:t>
            </w:r>
          </w:p>
          <w:p w14:paraId="02F3B130" w14:textId="77777777" w:rsidR="00D23462" w:rsidRDefault="00D23462" w:rsidP="00852536">
            <w:pPr>
              <w:numPr>
                <w:ilvl w:val="0"/>
                <w:numId w:val="171"/>
              </w:numPr>
              <w:ind w:left="0" w:firstLine="0"/>
            </w:pPr>
            <w:r>
              <w:t xml:space="preserve">fractionDigits </w:t>
            </w:r>
          </w:p>
          <w:p w14:paraId="59E13683" w14:textId="5D460AAC" w:rsidR="00D23462" w:rsidRDefault="00D23462" w:rsidP="00852536">
            <w:r>
              <w:t xml:space="preserve">See Section </w:t>
            </w:r>
            <w:r>
              <w:fldChar w:fldCharType="begin"/>
            </w:r>
            <w:r>
              <w:instrText xml:space="preserve"> REF _Ref346447428 \r \h  \* MERGEFORMAT </w:instrText>
            </w:r>
            <w:r>
              <w:fldChar w:fldCharType="separate"/>
            </w:r>
            <w:r w:rsidR="00852536">
              <w:t>5.2</w:t>
            </w:r>
            <w: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3141" w:name="_Toc199515651"/>
            <w:bookmarkStart w:id="13142" w:name="_Toc199515839"/>
            <w:bookmarkStart w:id="13143" w:name="_Toc199516278"/>
            <w:bookmarkStart w:id="13144" w:name="_Toc199515654"/>
            <w:bookmarkStart w:id="13145" w:name="_Toc199515842"/>
            <w:bookmarkStart w:id="13146" w:name="_Toc199516281"/>
            <w:bookmarkStart w:id="13147" w:name="_Toc199841833"/>
            <w:bookmarkStart w:id="13148" w:name="_Toc199844399"/>
            <w:bookmarkStart w:id="13149" w:name="_Toc199515657"/>
            <w:bookmarkStart w:id="13150" w:name="_Toc199515845"/>
            <w:bookmarkStart w:id="13151" w:name="_Toc199516284"/>
            <w:bookmarkStart w:id="13152" w:name="_Toc199841835"/>
            <w:bookmarkStart w:id="13153" w:name="_Toc199844401"/>
            <w:bookmarkStart w:id="13154" w:name="_Toc199516285"/>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1C7BC623" w:rsidR="00D23462" w:rsidRDefault="00D23462" w:rsidP="00D23462">
      <w:pPr>
        <w:pStyle w:val="Caption"/>
      </w:pPr>
      <w:r>
        <w:t xml:space="preserve">Table </w:t>
      </w:r>
      <w:fldSimple w:instr=" SEQ Table \* ARABIC ">
        <w:r w:rsidR="00852536">
          <w:rPr>
            <w:noProof/>
          </w:rPr>
          <w:t>67</w:t>
        </w:r>
      </w:fldSimple>
      <w:r>
        <w:t xml:space="preserve"> DFDL Functions</w:t>
      </w:r>
    </w:p>
    <w:p w14:paraId="0CDA4004" w14:textId="77777777" w:rsidR="00D23462" w:rsidRDefault="00D23462" w:rsidP="00D23462">
      <w:r>
        <w:t>Notes:</w:t>
      </w:r>
    </w:p>
    <w:p w14:paraId="2BD6A37C" w14:textId="77777777" w:rsidR="00D23462" w:rsidRDefault="00D23462" w:rsidP="00D23462">
      <w:r>
        <w:t xml:space="preserve">dfdl:valueLength(path, lengthUnits) - returns the value length which excludes any padding or filling which might be added for a </w:t>
      </w:r>
      <w:r>
        <w:rPr>
          <w:rStyle w:val="Emphasis"/>
        </w:rPr>
        <w:t>specified length</w:t>
      </w:r>
    </w:p>
    <w:p w14:paraId="644A9134" w14:textId="475359D1" w:rsidR="00D23462" w:rsidRDefault="00D23462" w:rsidP="00D23462">
      <w:r>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dfdl:encoding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Use dfdl:encodeDFDLEntities()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3154"/>
    <w:p w14:paraId="71F58560" w14:textId="77777777" w:rsidR="00D23462" w:rsidRDefault="00D23462" w:rsidP="00D23462">
      <w:r>
        <w:t>Use dfdl:decodeDFDLEntities()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3155" w:name="_Toc39166967"/>
      <w:r>
        <w:rPr>
          <w:rFonts w:eastAsia="Times New Roman"/>
          <w:lang w:eastAsia="en-GB"/>
        </w:rPr>
        <w:t>DFDL Constructor Functions</w:t>
      </w:r>
      <w:bookmarkEnd w:id="13155"/>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517C8F86" w:rsidR="00D23462" w:rsidRDefault="00D23462" w:rsidP="00D23462">
      <w:pPr>
        <w:pStyle w:val="Caption"/>
        <w:keepNext/>
        <w:keepLines/>
      </w:pPr>
      <w:r>
        <w:t xml:space="preserve">Table </w:t>
      </w:r>
      <w:fldSimple w:instr=" SEQ Table \* ARABIC ">
        <w:r w:rsidR="00852536">
          <w:rPr>
            <w:noProof/>
          </w:rPr>
          <w:t>68</w:t>
        </w:r>
      </w:fldSimple>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r>
        <w:rPr>
          <w:lang w:eastAsia="en-GB"/>
        </w:rPr>
        <w:t xml:space="preserve">dfdl:unsignedInt("xa1b2c3d4") is the unsigned int value 2712847316. </w:t>
      </w:r>
    </w:p>
    <w:p w14:paraId="607CD051" w14:textId="77777777" w:rsidR="00D23462" w:rsidRDefault="00D23462" w:rsidP="00D23462">
      <w:pPr>
        <w:numPr>
          <w:ilvl w:val="0"/>
          <w:numId w:val="172"/>
        </w:numPr>
        <w:rPr>
          <w:lang w:eastAsia="en-GB"/>
        </w:rPr>
      </w:pPr>
      <w:r>
        <w:rPr>
          <w:lang w:eastAsia="en-GB"/>
        </w:rPr>
        <w:t xml:space="preserve">dfdl:int("xFFFFFFFF") is the signed int value -1. </w:t>
      </w:r>
    </w:p>
    <w:p w14:paraId="2F50A5C5" w14:textId="77777777" w:rsidR="00D23462" w:rsidRDefault="00D23462" w:rsidP="00D23462">
      <w:pPr>
        <w:numPr>
          <w:ilvl w:val="0"/>
          <w:numId w:val="172"/>
        </w:numPr>
        <w:rPr>
          <w:lang w:eastAsia="en-GB"/>
        </w:rPr>
      </w:pPr>
      <w:r>
        <w:rPr>
          <w:lang w:eastAsia="en-GB"/>
        </w:rPr>
        <w:t>dfdl:unsignedByte("xFF") is the unsigned byte value 255.</w:t>
      </w:r>
    </w:p>
    <w:p w14:paraId="43F43116" w14:textId="77777777" w:rsidR="00D23462" w:rsidRDefault="00D23462" w:rsidP="00D23462">
      <w:pPr>
        <w:numPr>
          <w:ilvl w:val="0"/>
          <w:numId w:val="172"/>
        </w:numPr>
        <w:rPr>
          <w:lang w:eastAsia="en-GB"/>
        </w:rPr>
      </w:pPr>
      <w:r>
        <w:rPr>
          <w:lang w:eastAsia="en-GB"/>
        </w:rPr>
        <w:t>dfdl:byte("xff") is the signed byte value -1.</w:t>
      </w:r>
    </w:p>
    <w:p w14:paraId="0A0BED84" w14:textId="77777777" w:rsidR="00D23462" w:rsidRDefault="00D23462" w:rsidP="00D23462">
      <w:pPr>
        <w:numPr>
          <w:ilvl w:val="0"/>
          <w:numId w:val="172"/>
        </w:numPr>
        <w:rPr>
          <w:lang w:eastAsia="en-GB"/>
        </w:rPr>
      </w:pPr>
      <w:r>
        <w:rPr>
          <w:lang w:eastAsia="en-GB"/>
        </w:rPr>
        <w:t>dfdl:byte("x7F") is the signed byte value 127.</w:t>
      </w:r>
    </w:p>
    <w:p w14:paraId="06A3903D" w14:textId="77777777" w:rsidR="00D23462" w:rsidRDefault="00D23462" w:rsidP="00D23462">
      <w:pPr>
        <w:numPr>
          <w:ilvl w:val="0"/>
          <w:numId w:val="172"/>
        </w:numPr>
        <w:rPr>
          <w:lang w:eastAsia="en-GB"/>
        </w:rPr>
      </w:pPr>
      <w:r>
        <w:rPr>
          <w:lang w:eastAsia="en-GB"/>
        </w:rPr>
        <w:t>dfdl:byte("x80") is the signed byte value -128.</w:t>
      </w:r>
    </w:p>
    <w:p w14:paraId="4BE118E0" w14:textId="77777777" w:rsidR="00D23462" w:rsidRDefault="00D23462" w:rsidP="00D23462">
      <w:pPr>
        <w:numPr>
          <w:ilvl w:val="0"/>
          <w:numId w:val="172"/>
        </w:numPr>
        <w:rPr>
          <w:lang w:eastAsia="en-GB"/>
        </w:rPr>
      </w:pPr>
      <w:r>
        <w:rPr>
          <w:lang w:eastAsia="en-GB"/>
        </w:rPr>
        <w:t>dfdl:unsignedByte("x80") is the unsigned byte value 128.</w:t>
      </w:r>
    </w:p>
    <w:p w14:paraId="1584235E" w14:textId="77777777" w:rsidR="00D23462" w:rsidRDefault="00D23462" w:rsidP="00D23462">
      <w:pPr>
        <w:numPr>
          <w:ilvl w:val="0"/>
          <w:numId w:val="172"/>
        </w:numPr>
        <w:rPr>
          <w:lang w:eastAsia="en-GB"/>
        </w:rPr>
      </w:pPr>
      <w:r>
        <w:rPr>
          <w:lang w:eastAsia="en-GB"/>
        </w:rPr>
        <w:t>dfdl:byte("x0A3") is a Schema Definition Error (too many digits for type).</w:t>
      </w:r>
    </w:p>
    <w:p w14:paraId="094D8666" w14:textId="77777777" w:rsidR="00D23462" w:rsidRDefault="00D23462" w:rsidP="00D23462">
      <w:pPr>
        <w:numPr>
          <w:ilvl w:val="0"/>
          <w:numId w:val="172"/>
        </w:numPr>
        <w:rPr>
          <w:lang w:eastAsia="en-GB"/>
        </w:rPr>
      </w:pPr>
      <w:r>
        <w:rPr>
          <w:lang w:eastAsia="en-GB"/>
        </w:rPr>
        <w:t>dfdl:byte("xG3") is a Schema Definition Error (invalid digit).</w:t>
      </w:r>
    </w:p>
    <w:p w14:paraId="7E29A1D6" w14:textId="77777777" w:rsidR="00D23462" w:rsidRDefault="00D23462" w:rsidP="00D23462">
      <w:pPr>
        <w:numPr>
          <w:ilvl w:val="0"/>
          <w:numId w:val="172"/>
        </w:numPr>
        <w:rPr>
          <w:lang w:eastAsia="en-GB"/>
        </w:rPr>
      </w:pPr>
      <w:r>
        <w:rPr>
          <w:lang w:eastAsia="en-GB"/>
        </w:rPr>
        <w:t>dfdl:hexBinary(xs:unsignedByte(208))  is the hexBinary value "D0".</w:t>
      </w:r>
    </w:p>
    <w:p w14:paraId="1E328415" w14:textId="77777777" w:rsidR="00D23462" w:rsidRDefault="00D23462" w:rsidP="00D23462">
      <w:pPr>
        <w:numPr>
          <w:ilvl w:val="0"/>
          <w:numId w:val="172"/>
        </w:numPr>
        <w:rPr>
          <w:lang w:eastAsia="en-GB"/>
        </w:rPr>
      </w:pPr>
      <w:r>
        <w:rPr>
          <w:lang w:eastAsia="en-GB"/>
        </w:rPr>
        <w:t>dfdl:hexBinary(208)  is the hexBinary value "00D0".</w:t>
      </w:r>
    </w:p>
    <w:p w14:paraId="1301DE7E" w14:textId="77777777" w:rsidR="00D23462" w:rsidRDefault="00D23462" w:rsidP="00D23462">
      <w:pPr>
        <w:numPr>
          <w:ilvl w:val="0"/>
          <w:numId w:val="172"/>
        </w:numPr>
        <w:rPr>
          <w:lang w:eastAsia="en-GB"/>
        </w:rPr>
      </w:pPr>
      <w:r>
        <w:rPr>
          <w:lang w:eastAsia="en-GB"/>
        </w:rPr>
        <w:t>dfdl:hexBinary(-2084) is the hexBinary value "F7DC".</w:t>
      </w:r>
    </w:p>
    <w:p w14:paraId="49C1387A" w14:textId="51EC4305" w:rsidR="00D23462" w:rsidRDefault="001E3F57" w:rsidP="00D23462">
      <w:pPr>
        <w:pStyle w:val="Heading3"/>
        <w:rPr>
          <w:rFonts w:eastAsia="Times New Roman"/>
          <w:lang w:eastAsia="en-GB"/>
        </w:rPr>
      </w:pPr>
      <w:bookmarkStart w:id="13156" w:name="_Toc39166968"/>
      <w:r>
        <w:rPr>
          <w:rFonts w:eastAsia="Times New Roman"/>
        </w:rPr>
        <w:t>Miscellaneous</w:t>
      </w:r>
      <w:r w:rsidR="00D23462">
        <w:rPr>
          <w:rFonts w:eastAsia="Times New Roman"/>
        </w:rPr>
        <w:t xml:space="preserve"> Functions</w:t>
      </w:r>
      <w:bookmarkEnd w:id="13156"/>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82"/>
        <w:gridCol w:w="6061"/>
      </w:tblGrid>
      <w:tr w:rsidR="00D23462" w14:paraId="18F5CC5A" w14:textId="77777777" w:rsidTr="00852536">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commentRangeStart w:id="13157"/>
            <w:r>
              <w:rPr>
                <w:b/>
              </w:rPr>
              <w:t>Meaning</w:t>
            </w:r>
            <w:commentRangeEnd w:id="13157"/>
            <w:r>
              <w:rPr>
                <w:rStyle w:val="CommentReference"/>
              </w:rPr>
              <w:commentReference w:id="13157"/>
            </w:r>
          </w:p>
        </w:tc>
      </w:tr>
      <w:tr w:rsidR="00D23462" w14:paraId="2C5DBCDB" w14:textId="77777777" w:rsidTr="00852536">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4C5C75AC" w14:textId="77777777" w:rsidR="00D23462" w:rsidRDefault="00D23462" w:rsidP="00852536">
            <w:r>
              <w:t>fn:error($id as xs:string,</w:t>
            </w:r>
          </w:p>
          <w:p w14:paraId="121B1BB5" w14:textId="77777777" w:rsidR="00D23462" w:rsidRDefault="00D23462" w:rsidP="00852536">
            <w:r>
              <w:t>   $desc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A64D65">
      <w:pPr>
        <w:pStyle w:val="Heading2"/>
      </w:pPr>
      <w:bookmarkStart w:id="13158" w:name="_Toc39166969"/>
      <w:r>
        <w:t>Unparsing and Circular Expression Deadlock Errors</w:t>
      </w:r>
      <w:bookmarkEnd w:id="13158"/>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65BDE769" w:rsidR="00D23462" w:rsidRDefault="00D23462" w:rsidP="00D23462">
      <w:r>
        <w:t>One scenario where such a deadlock can arise is due to what is called the i</w:t>
      </w:r>
      <w:r>
        <w:rPr>
          <w:i/>
        </w:rPr>
        <w:t>nterior-alignment problem</w:t>
      </w:r>
      <w:r>
        <w:t xml:space="preserve">. </w:t>
      </w:r>
      <w:r>
        <w:rPr>
          <w:color w:val="000000"/>
        </w:rPr>
        <w:t>If a dfdl:outputValueCalc expression depends on the</w:t>
      </w:r>
      <w:r w:rsidR="001E3F57">
        <w:rPr>
          <w:color w:val="000000"/>
        </w:rPr>
        <w:t xml:space="preserve"> </w:t>
      </w:r>
      <w:r w:rsidR="001E3F57" w:rsidRPr="001E3F57">
        <w:t xml:space="preserve">dfdl:valueLength </w:t>
      </w:r>
      <w:r w:rsidRPr="001E3F57">
        <w:t>of</w:t>
      </w:r>
      <w:r>
        <w:rPr>
          <w:color w:val="000000"/>
        </w:rPr>
        <w:t xml:space="preserve"> a following complex element which due to interior alignments, has a length that depends on its starting position, then a circular deadlock occurs.</w:t>
      </w:r>
    </w:p>
    <w:p w14:paraId="29B3B3B9" w14:textId="2CAE7490" w:rsidR="00D23462" w:rsidRDefault="0052761A" w:rsidP="00A64D65">
      <w:pPr>
        <w:pStyle w:val="Heading1"/>
      </w:pPr>
      <w:bookmarkStart w:id="13159" w:name="_Toc177399140"/>
      <w:bookmarkStart w:id="13160" w:name="_Toc175057427"/>
      <w:bookmarkStart w:id="13161" w:name="_Toc199516368"/>
      <w:bookmarkStart w:id="13162" w:name="_Toc194984029"/>
      <w:bookmarkStart w:id="13163" w:name="_Toc243112871"/>
      <w:bookmarkStart w:id="13164" w:name="_Ref39157931"/>
      <w:bookmarkStart w:id="13165" w:name="_Ref39157941"/>
      <w:bookmarkStart w:id="13166" w:name="_Ref39157975"/>
      <w:bookmarkStart w:id="13167" w:name="_Ref39157995"/>
      <w:bookmarkStart w:id="13168" w:name="_Ref39165089"/>
      <w:bookmarkStart w:id="13169" w:name="_Ref39165100"/>
      <w:bookmarkStart w:id="13170" w:name="_Toc39166970"/>
      <w:ins w:id="13171" w:author="Mike Beckerle" w:date="2020-04-29T19:13:00Z">
        <w:r>
          <w:t xml:space="preserve">DFDL Regular </w:t>
        </w:r>
        <w:commentRangeStart w:id="13172"/>
        <w:r>
          <w:t>Expressions</w:t>
        </w:r>
        <w:commentRangeEnd w:id="13172"/>
        <w:r>
          <w:rPr>
            <w:rStyle w:val="CommentReference"/>
            <w:rFonts w:cs="Times New Roman"/>
            <w:b w:val="0"/>
            <w:bCs w:val="0"/>
            <w:kern w:val="0"/>
          </w:rPr>
          <w:commentReference w:id="13172"/>
        </w:r>
      </w:ins>
      <w:bookmarkEnd w:id="13164"/>
      <w:bookmarkEnd w:id="13165"/>
      <w:bookmarkEnd w:id="13166"/>
      <w:bookmarkEnd w:id="13167"/>
      <w:bookmarkEnd w:id="13168"/>
      <w:bookmarkEnd w:id="13169"/>
      <w:bookmarkEnd w:id="13170"/>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2329C045"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7577A027" w:rsidR="00D23462" w:rsidRDefault="00D23462" w:rsidP="00D23462">
      <w:pPr>
        <w:pStyle w:val="Caption"/>
      </w:pPr>
      <w:r>
        <w:t xml:space="preserve">Table </w:t>
      </w:r>
      <w:fldSimple w:instr=" SEQ Table \* ARABIC ">
        <w:r w:rsidR="00852536">
          <w:rPr>
            <w:noProof/>
          </w:rPr>
          <w:t>69</w:t>
        </w:r>
      </w:fldSimple>
      <w:r>
        <w:t xml:space="preserve"> Disallowed Regular Expression Constructs</w:t>
      </w:r>
    </w:p>
    <w:p w14:paraId="634546B0" w14:textId="77777777" w:rsidR="00D23462" w:rsidRDefault="00D23462" w:rsidP="00D23462">
      <w:r>
        <w:t>Notes:</w:t>
      </w:r>
    </w:p>
    <w:p w14:paraId="73B5BA48" w14:textId="77777777" w:rsidR="00D23462" w:rsidRDefault="00D23462" w:rsidP="00D23462">
      <w:pPr>
        <w:pStyle w:val="ListParagraph"/>
        <w:numPr>
          <w:ilvl w:val="0"/>
          <w:numId w:val="173"/>
        </w:numPr>
      </w:pPr>
      <w:r>
        <w:t>Implementations using Java 7 must set flag UNICODE_CASE by default to match ICU.</w:t>
      </w:r>
    </w:p>
    <w:p w14:paraId="1DB84F06" w14:textId="77777777" w:rsidR="00D23462" w:rsidRDefault="00D23462" w:rsidP="00D23462">
      <w:pPr>
        <w:pStyle w:val="ListParagraph"/>
        <w:numPr>
          <w:ilvl w:val="0"/>
          <w:numId w:val="173"/>
        </w:numPr>
      </w:pPr>
      <w:r>
        <w:t>Implementations using Java 7 must 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77777777" w:rsidR="00D23462" w:rsidRDefault="00D23462" w:rsidP="00D23462">
      <w:r>
        <w:t xml:space="preserve">The use of \w is not recommended in DFDL regular expressions in conjunction with Unicode encodings, and an implementation must issue a warning if such usage is detected. </w:t>
      </w:r>
    </w:p>
    <w:p w14:paraId="5DA374A4" w14:textId="0947FB5F"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3173" w:name="_Toc39166971"/>
      <w:bookmarkEnd w:id="13159"/>
      <w:bookmarkEnd w:id="13160"/>
      <w:bookmarkEnd w:id="13161"/>
      <w:bookmarkEnd w:id="13162"/>
      <w:bookmarkEnd w:id="13163"/>
      <w:r>
        <w:t>External Control of the DFDL Processor</w:t>
      </w:r>
      <w:bookmarkEnd w:id="12472"/>
      <w:bookmarkEnd w:id="12473"/>
      <w:bookmarkEnd w:id="12474"/>
      <w:bookmarkEnd w:id="12475"/>
      <w:bookmarkEnd w:id="12476"/>
      <w:bookmarkEnd w:id="12477"/>
      <w:bookmarkEnd w:id="12478"/>
      <w:bookmarkEnd w:id="12479"/>
      <w:bookmarkEnd w:id="13173"/>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77777777"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may be omitted if the DFDL schema contains only one top-level element declaration. </w:t>
      </w:r>
    </w:p>
    <w:p w14:paraId="5FB22474" w14:textId="77777777" w:rsidR="000E1214" w:rsidRDefault="00A87198">
      <w:r>
        <w:t xml:space="preserve">The mechanism by which a DFDL processor is controlled is not specified by this standard.  For example, command line DFDL processors may use command line options, but DFDL processors embedded in other kinds of software systems may need other mechanisms. </w:t>
      </w:r>
    </w:p>
    <w:p w14:paraId="502D718C" w14:textId="77777777" w:rsidR="000E1214" w:rsidRDefault="00A87198" w:rsidP="00A64D65">
      <w:pPr>
        <w:pStyle w:val="Heading1"/>
      </w:pPr>
      <w:bookmarkStart w:id="13174" w:name="_Toc177399138"/>
      <w:bookmarkStart w:id="13175" w:name="_Toc175057425"/>
      <w:bookmarkStart w:id="13176" w:name="_Toc199516366"/>
      <w:bookmarkStart w:id="13177" w:name="_Toc194984027"/>
      <w:bookmarkStart w:id="13178" w:name="_Toc243112870"/>
      <w:bookmarkStart w:id="13179" w:name="_Toc349042825"/>
      <w:bookmarkStart w:id="13180" w:name="_Toc39166972"/>
      <w:r>
        <w:t>Built-in Specifications</w:t>
      </w:r>
      <w:bookmarkEnd w:id="12480"/>
      <w:bookmarkEnd w:id="12481"/>
      <w:bookmarkEnd w:id="13174"/>
      <w:bookmarkEnd w:id="13175"/>
      <w:bookmarkEnd w:id="13176"/>
      <w:bookmarkEnd w:id="13177"/>
      <w:bookmarkEnd w:id="13178"/>
      <w:bookmarkEnd w:id="13179"/>
      <w:bookmarkEnd w:id="13180"/>
    </w:p>
    <w:p w14:paraId="7A69E7EA" w14:textId="77777777" w:rsidR="000E1214" w:rsidRDefault="00A87198">
      <w:r>
        <w:t>For convenience, a standard set of named DFDL format definitions may be provided with DFDL processors. These built-in format definitions may be imported by DFDL schema authors.</w:t>
      </w:r>
    </w:p>
    <w:p w14:paraId="4BF2F6F7" w14:textId="77777777" w:rsidR="000E1214" w:rsidRDefault="00A87198" w:rsidP="00A64D65">
      <w:pPr>
        <w:pStyle w:val="Heading1"/>
      </w:pPr>
      <w:bookmarkStart w:id="13181" w:name="_Toc349042826"/>
      <w:bookmarkStart w:id="13182" w:name="_Toc39166973"/>
      <w:r>
        <w:t>Conformance</w:t>
      </w:r>
      <w:bookmarkEnd w:id="13181"/>
      <w:bookmarkEnd w:id="13182"/>
    </w:p>
    <w:p w14:paraId="42F93E6B" w14:textId="77777777" w:rsidR="000E1214" w:rsidRDefault="00A87198">
      <w:pPr>
        <w:pStyle w:val="nobreak"/>
      </w:pPr>
      <w:r>
        <w:t>DFDL conformance can be claimed for schema documents and for processors</w:t>
      </w:r>
    </w:p>
    <w:p w14:paraId="6EDC5CCB" w14:textId="6E4D74CE" w:rsidR="000E1214" w:rsidRDefault="00A87198">
      <w:r>
        <w:t xml:space="preserve">A schema document conforms to this specification if it conforms to the subset of XML Schema 1.0 defined in section </w:t>
      </w:r>
      <w:r>
        <w:fldChar w:fldCharType="begin"/>
      </w:r>
      <w:r>
        <w:instrText xml:space="preserve"> REF _Ref273529945 \r \h </w:instrText>
      </w:r>
      <w:r>
        <w:fldChar w:fldCharType="separate"/>
      </w:r>
      <w:r w:rsidR="00852536">
        <w:t>5.1</w:t>
      </w:r>
      <w:r>
        <w:fldChar w:fldCharType="end"/>
      </w:r>
      <w:r>
        <w:t xml:space="preserve"> </w:t>
      </w:r>
      <w:r>
        <w:fldChar w:fldCharType="begin"/>
      </w:r>
      <w:r>
        <w:instrText xml:space="preserve"> REF _Ref273529953 \h </w:instrText>
      </w:r>
      <w:r>
        <w:fldChar w:fldCharType="separate"/>
      </w:r>
      <w:r w:rsidR="00852536">
        <w:t>DFDL Subset of XML Schema</w:t>
      </w:r>
      <w:r>
        <w:fldChar w:fldCharType="end"/>
      </w:r>
      <w:r>
        <w:t xml:space="preserve"> 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7ABE4A35" w:rsidR="000E1214" w:rsidRDefault="00A87198">
      <w:r>
        <w:t xml:space="preserve">See Section </w:t>
      </w:r>
      <w:r>
        <w:fldChar w:fldCharType="begin"/>
      </w:r>
      <w:r>
        <w:instrText xml:space="preserve"> REF _Ref273530851 \r \h </w:instrText>
      </w:r>
      <w:r>
        <w:fldChar w:fldCharType="separate"/>
      </w:r>
      <w:r w:rsidR="00852536">
        <w:t>23</w:t>
      </w:r>
      <w:r>
        <w:fldChar w:fldCharType="end"/>
      </w:r>
      <w:r>
        <w:t xml:space="preserve"> </w:t>
      </w:r>
      <w:r>
        <w:fldChar w:fldCharType="begin"/>
      </w:r>
      <w:r>
        <w:instrText xml:space="preserve"> REF _Ref273530851 \h </w:instrText>
      </w:r>
      <w:r>
        <w:fldChar w:fldCharType="separate"/>
      </w:r>
      <w:r w:rsidR="00852536">
        <w:t>Optional DFDL Features</w:t>
      </w:r>
      <w: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3183" w:name="_Toc322911723"/>
      <w:bookmarkStart w:id="13184" w:name="_Toc322912262"/>
      <w:bookmarkStart w:id="13185" w:name="_Toc329093123"/>
      <w:bookmarkStart w:id="13186" w:name="_Toc332701636"/>
      <w:bookmarkStart w:id="13187" w:name="_Toc332701940"/>
      <w:bookmarkStart w:id="13188" w:name="_Toc332711739"/>
      <w:bookmarkStart w:id="13189" w:name="_Toc332712041"/>
      <w:bookmarkStart w:id="13190" w:name="_Toc332712342"/>
      <w:bookmarkStart w:id="13191" w:name="_Toc332724258"/>
      <w:bookmarkStart w:id="13192" w:name="_Toc332724558"/>
      <w:bookmarkStart w:id="13193" w:name="_Toc341102854"/>
      <w:bookmarkStart w:id="13194" w:name="_Toc347241589"/>
      <w:bookmarkStart w:id="13195" w:name="_Toc347744782"/>
      <w:bookmarkStart w:id="13196" w:name="_Toc348984565"/>
      <w:bookmarkStart w:id="13197" w:name="_Toc348984870"/>
      <w:bookmarkStart w:id="13198" w:name="_Toc349038034"/>
      <w:bookmarkStart w:id="13199" w:name="_Toc349038336"/>
      <w:bookmarkStart w:id="13200" w:name="_Toc349042827"/>
      <w:bookmarkStart w:id="13201" w:name="_Toc349642240"/>
      <w:bookmarkStart w:id="13202" w:name="_Toc351912949"/>
      <w:bookmarkStart w:id="13203" w:name="_Toc351914970"/>
      <w:bookmarkStart w:id="13204" w:name="_Toc351915436"/>
      <w:bookmarkStart w:id="13205" w:name="_Toc361231534"/>
      <w:bookmarkStart w:id="13206" w:name="_Toc361232060"/>
      <w:bookmarkStart w:id="13207" w:name="_Toc362445358"/>
      <w:bookmarkStart w:id="13208" w:name="_Toc363909325"/>
      <w:bookmarkStart w:id="13209" w:name="_Toc364463751"/>
      <w:bookmarkStart w:id="13210" w:name="_Toc366078355"/>
      <w:bookmarkStart w:id="13211" w:name="_Toc366078970"/>
      <w:bookmarkStart w:id="13212" w:name="_Toc366079955"/>
      <w:bookmarkStart w:id="13213" w:name="_Toc366080567"/>
      <w:bookmarkStart w:id="13214" w:name="_Toc366081176"/>
      <w:bookmarkStart w:id="13215" w:name="_Toc366505516"/>
      <w:bookmarkStart w:id="13216" w:name="_Toc366508885"/>
      <w:bookmarkStart w:id="13217" w:name="_Toc366513386"/>
      <w:bookmarkStart w:id="13218" w:name="_Toc366574575"/>
      <w:bookmarkStart w:id="13219" w:name="_Toc366578368"/>
      <w:bookmarkStart w:id="13220" w:name="_Toc366578962"/>
      <w:bookmarkStart w:id="13221" w:name="_Toc366579554"/>
      <w:bookmarkStart w:id="13222" w:name="_Toc366580145"/>
      <w:bookmarkStart w:id="13223" w:name="_Toc366580737"/>
      <w:bookmarkStart w:id="13224" w:name="_Toc366581328"/>
      <w:bookmarkStart w:id="13225" w:name="_Toc366581920"/>
      <w:bookmarkStart w:id="13226" w:name="_Ref273530851"/>
      <w:bookmarkStart w:id="13227" w:name="_Toc349042828"/>
      <w:bookmarkStart w:id="13228" w:name="_Toc39166974"/>
      <w:bookmarkEnd w:id="13183"/>
      <w:bookmarkEnd w:id="13184"/>
      <w:bookmarkEnd w:id="13185"/>
      <w:bookmarkEnd w:id="13186"/>
      <w:bookmarkEnd w:id="13187"/>
      <w:bookmarkEnd w:id="13188"/>
      <w:bookmarkEnd w:id="13189"/>
      <w:bookmarkEnd w:id="13190"/>
      <w:bookmarkEnd w:id="13191"/>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r>
        <w:t>Optional DFDL Features</w:t>
      </w:r>
      <w:bookmarkEnd w:id="13226"/>
      <w:bookmarkEnd w:id="13227"/>
      <w:bookmarkEnd w:id="13228"/>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3229"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1E3061F3" w:rsidR="000E1214" w:rsidRDefault="00A87198">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sidR="00852536">
        <w:rPr>
          <w:rFonts w:cs="Arial"/>
          <w:noProof/>
        </w:rPr>
        <w:t>70</w:t>
      </w:r>
      <w:r>
        <w:fldChar w:fldCharType="end"/>
      </w:r>
      <w:r>
        <w:rPr>
          <w:rFonts w:cs="Arial"/>
          <w:noProof/>
        </w:rPr>
        <w:t xml:space="preserve"> Optional DFDL features</w:t>
      </w:r>
    </w:p>
    <w:p w14:paraId="296B3CBE" w14:textId="77777777" w:rsidR="000E1214" w:rsidRDefault="00A87198">
      <w:pPr>
        <w:rPr>
          <w:rFonts w:cs="Arial"/>
        </w:rPr>
      </w:pPr>
      <w:r>
        <w:rPr>
          <w:rFonts w:cs="Arial"/>
        </w:rPr>
        <w:t>In order to provide portability of a DFDL schema, a minimal or extended conforming processor must 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73675C60"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dfdl:hiddenGroupRef property at all. Such an implementation must issue a warning that the dfdl:hiddenGroupRef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3230" w:name="_Toc322911725"/>
      <w:bookmarkStart w:id="13231" w:name="_Toc322912264"/>
      <w:bookmarkStart w:id="13232" w:name="_Toc329093125"/>
      <w:bookmarkStart w:id="13233" w:name="_Toc332701638"/>
      <w:bookmarkStart w:id="13234" w:name="_Toc332701942"/>
      <w:bookmarkStart w:id="13235" w:name="_Toc332711741"/>
      <w:bookmarkStart w:id="13236" w:name="_Toc332712043"/>
      <w:bookmarkStart w:id="13237" w:name="_Toc332712344"/>
      <w:bookmarkStart w:id="13238" w:name="_Toc332724260"/>
      <w:bookmarkStart w:id="13239" w:name="_Toc332724560"/>
      <w:bookmarkStart w:id="13240" w:name="_Toc341102856"/>
      <w:bookmarkStart w:id="13241" w:name="_Toc347241591"/>
      <w:bookmarkStart w:id="13242" w:name="_Toc347744784"/>
      <w:bookmarkStart w:id="13243" w:name="_Toc348984567"/>
      <w:bookmarkStart w:id="13244" w:name="_Toc348984872"/>
      <w:bookmarkStart w:id="13245" w:name="_Toc349038036"/>
      <w:bookmarkStart w:id="13246" w:name="_Toc349038338"/>
      <w:bookmarkStart w:id="13247" w:name="_Toc349042829"/>
      <w:bookmarkStart w:id="13248" w:name="_Toc349642242"/>
      <w:bookmarkStart w:id="13249" w:name="_Toc351912951"/>
      <w:bookmarkStart w:id="13250" w:name="_Toc351914972"/>
      <w:bookmarkStart w:id="13251" w:name="_Toc351915438"/>
      <w:bookmarkStart w:id="13252" w:name="_Toc361231536"/>
      <w:bookmarkStart w:id="13253" w:name="_Toc361232062"/>
      <w:bookmarkStart w:id="13254" w:name="_Toc362445360"/>
      <w:bookmarkStart w:id="13255" w:name="_Toc363909327"/>
      <w:bookmarkStart w:id="13256" w:name="_Toc364463753"/>
      <w:bookmarkStart w:id="13257" w:name="_Toc366078357"/>
      <w:bookmarkStart w:id="13258" w:name="_Toc366078972"/>
      <w:bookmarkStart w:id="13259" w:name="_Toc366079957"/>
      <w:bookmarkStart w:id="13260" w:name="_Toc366080569"/>
      <w:bookmarkStart w:id="13261" w:name="_Toc366081178"/>
      <w:bookmarkStart w:id="13262" w:name="_Toc366505518"/>
      <w:bookmarkStart w:id="13263" w:name="_Toc366508887"/>
      <w:bookmarkStart w:id="13264" w:name="_Toc366513388"/>
      <w:bookmarkStart w:id="13265" w:name="_Toc366574577"/>
      <w:bookmarkStart w:id="13266" w:name="_Toc366578370"/>
      <w:bookmarkStart w:id="13267" w:name="_Toc366578964"/>
      <w:bookmarkStart w:id="13268" w:name="_Toc366579556"/>
      <w:bookmarkStart w:id="13269" w:name="_Toc366580147"/>
      <w:bookmarkStart w:id="13270" w:name="_Toc366580739"/>
      <w:bookmarkStart w:id="13271" w:name="_Toc366581330"/>
      <w:bookmarkStart w:id="13272" w:name="_Toc366581922"/>
      <w:bookmarkStart w:id="13273" w:name="_Toc322911748"/>
      <w:bookmarkStart w:id="13274" w:name="_Toc322912287"/>
      <w:bookmarkStart w:id="13275" w:name="_Toc329093148"/>
      <w:bookmarkStart w:id="13276" w:name="_Toc332701661"/>
      <w:bookmarkStart w:id="13277" w:name="_Toc332701965"/>
      <w:bookmarkStart w:id="13278" w:name="_Toc332711763"/>
      <w:bookmarkStart w:id="13279" w:name="_Toc332712065"/>
      <w:bookmarkStart w:id="13280" w:name="_Toc332712366"/>
      <w:bookmarkStart w:id="13281" w:name="_Toc332724282"/>
      <w:bookmarkStart w:id="13282" w:name="_Toc332724582"/>
      <w:bookmarkStart w:id="13283" w:name="_Toc341102878"/>
      <w:bookmarkStart w:id="13284" w:name="_Toc347241613"/>
      <w:bookmarkStart w:id="13285" w:name="_Toc347744806"/>
      <w:bookmarkStart w:id="13286" w:name="_Toc348984589"/>
      <w:bookmarkStart w:id="13287" w:name="_Toc348984894"/>
      <w:bookmarkStart w:id="13288" w:name="_Toc349038058"/>
      <w:bookmarkStart w:id="13289" w:name="_Toc349038360"/>
      <w:bookmarkStart w:id="13290" w:name="_Toc349042851"/>
      <w:bookmarkStart w:id="13291" w:name="_Toc349642260"/>
      <w:bookmarkStart w:id="13292" w:name="_Toc351912973"/>
      <w:bookmarkStart w:id="13293" w:name="_Toc351914994"/>
      <w:bookmarkStart w:id="13294" w:name="_Toc351915460"/>
      <w:bookmarkStart w:id="13295" w:name="_Toc361231558"/>
      <w:bookmarkStart w:id="13296" w:name="_Toc361232084"/>
      <w:bookmarkStart w:id="13297" w:name="_Toc362445382"/>
      <w:bookmarkStart w:id="13298" w:name="_Toc363909349"/>
      <w:bookmarkStart w:id="13299" w:name="_Toc364463775"/>
      <w:bookmarkStart w:id="13300" w:name="_Toc366078379"/>
      <w:bookmarkStart w:id="13301" w:name="_Toc366078994"/>
      <w:bookmarkStart w:id="13302" w:name="_Toc366079979"/>
      <w:bookmarkStart w:id="13303" w:name="_Toc366080591"/>
      <w:bookmarkStart w:id="13304" w:name="_Toc366081200"/>
      <w:bookmarkStart w:id="13305" w:name="_Toc366505540"/>
      <w:bookmarkStart w:id="13306" w:name="_Toc366508909"/>
      <w:bookmarkStart w:id="13307" w:name="_Toc366513410"/>
      <w:bookmarkStart w:id="13308" w:name="_Toc366574599"/>
      <w:bookmarkStart w:id="13309" w:name="_Toc366578392"/>
      <w:bookmarkStart w:id="13310" w:name="_Toc366578986"/>
      <w:bookmarkStart w:id="13311" w:name="_Toc366579578"/>
      <w:bookmarkStart w:id="13312" w:name="_Toc366580169"/>
      <w:bookmarkStart w:id="13313" w:name="_Toc366580761"/>
      <w:bookmarkStart w:id="13314" w:name="_Toc366581352"/>
      <w:bookmarkStart w:id="13315" w:name="_Toc366581944"/>
      <w:bookmarkStart w:id="13316" w:name="_Toc322911749"/>
      <w:bookmarkStart w:id="13317" w:name="_Toc322912288"/>
      <w:bookmarkStart w:id="13318" w:name="_Toc329093149"/>
      <w:bookmarkStart w:id="13319" w:name="_Toc332701662"/>
      <w:bookmarkStart w:id="13320" w:name="_Toc332701966"/>
      <w:bookmarkStart w:id="13321" w:name="_Toc332711764"/>
      <w:bookmarkStart w:id="13322" w:name="_Toc332712066"/>
      <w:bookmarkStart w:id="13323" w:name="_Toc332712367"/>
      <w:bookmarkStart w:id="13324" w:name="_Toc332724283"/>
      <w:bookmarkStart w:id="13325" w:name="_Toc332724583"/>
      <w:bookmarkStart w:id="13326" w:name="_Toc341102879"/>
      <w:bookmarkStart w:id="13327" w:name="_Toc347241614"/>
      <w:bookmarkStart w:id="13328" w:name="_Toc347744807"/>
      <w:bookmarkStart w:id="13329" w:name="_Toc348984590"/>
      <w:bookmarkStart w:id="13330" w:name="_Toc348984895"/>
      <w:bookmarkStart w:id="13331" w:name="_Toc349038059"/>
      <w:bookmarkStart w:id="13332" w:name="_Toc349038361"/>
      <w:bookmarkStart w:id="13333" w:name="_Toc349042852"/>
      <w:bookmarkStart w:id="13334" w:name="_Toc349642261"/>
      <w:bookmarkStart w:id="13335" w:name="_Toc351912974"/>
      <w:bookmarkStart w:id="13336" w:name="_Toc351914995"/>
      <w:bookmarkStart w:id="13337" w:name="_Toc351915461"/>
      <w:bookmarkStart w:id="13338" w:name="_Toc361231559"/>
      <w:bookmarkStart w:id="13339" w:name="_Toc361232085"/>
      <w:bookmarkStart w:id="13340" w:name="_Toc362445383"/>
      <w:bookmarkStart w:id="13341" w:name="_Toc363909350"/>
      <w:bookmarkStart w:id="13342" w:name="_Toc364463776"/>
      <w:bookmarkStart w:id="13343" w:name="_Toc366078380"/>
      <w:bookmarkStart w:id="13344" w:name="_Toc366078995"/>
      <w:bookmarkStart w:id="13345" w:name="_Toc366079980"/>
      <w:bookmarkStart w:id="13346" w:name="_Toc366080592"/>
      <w:bookmarkStart w:id="13347" w:name="_Toc366081201"/>
      <w:bookmarkStart w:id="13348" w:name="_Toc366505541"/>
      <w:bookmarkStart w:id="13349" w:name="_Toc366508910"/>
      <w:bookmarkStart w:id="13350" w:name="_Toc366513411"/>
      <w:bookmarkStart w:id="13351" w:name="_Toc366574600"/>
      <w:bookmarkStart w:id="13352" w:name="_Toc366578393"/>
      <w:bookmarkStart w:id="13353" w:name="_Toc366578987"/>
      <w:bookmarkStart w:id="13354" w:name="_Toc366579579"/>
      <w:bookmarkStart w:id="13355" w:name="_Toc366580170"/>
      <w:bookmarkStart w:id="13356" w:name="_Toc366580762"/>
      <w:bookmarkStart w:id="13357" w:name="_Toc366581353"/>
      <w:bookmarkStart w:id="13358" w:name="_Toc366581945"/>
      <w:bookmarkStart w:id="13359" w:name="_Toc322911750"/>
      <w:bookmarkStart w:id="13360" w:name="_Toc322912289"/>
      <w:bookmarkStart w:id="13361" w:name="_Toc329093150"/>
      <w:bookmarkStart w:id="13362" w:name="_Toc332701663"/>
      <w:bookmarkStart w:id="13363" w:name="_Toc332701967"/>
      <w:bookmarkStart w:id="13364" w:name="_Toc332711765"/>
      <w:bookmarkStart w:id="13365" w:name="_Toc332712067"/>
      <w:bookmarkStart w:id="13366" w:name="_Toc332712368"/>
      <w:bookmarkStart w:id="13367" w:name="_Toc332724284"/>
      <w:bookmarkStart w:id="13368" w:name="_Toc332724584"/>
      <w:bookmarkStart w:id="13369" w:name="_Toc341102880"/>
      <w:bookmarkStart w:id="13370" w:name="_Toc347241615"/>
      <w:bookmarkStart w:id="13371" w:name="_Toc347744808"/>
      <w:bookmarkStart w:id="13372" w:name="_Toc348984591"/>
      <w:bookmarkStart w:id="13373" w:name="_Toc348984896"/>
      <w:bookmarkStart w:id="13374" w:name="_Toc349038060"/>
      <w:bookmarkStart w:id="13375" w:name="_Toc349038362"/>
      <w:bookmarkStart w:id="13376" w:name="_Toc349042853"/>
      <w:bookmarkStart w:id="13377" w:name="_Toc349642262"/>
      <w:bookmarkStart w:id="13378" w:name="_Toc351912975"/>
      <w:bookmarkStart w:id="13379" w:name="_Toc351914996"/>
      <w:bookmarkStart w:id="13380" w:name="_Toc351915462"/>
      <w:bookmarkStart w:id="13381" w:name="_Toc361231560"/>
      <w:bookmarkStart w:id="13382" w:name="_Toc361232086"/>
      <w:bookmarkStart w:id="13383" w:name="_Toc362445384"/>
      <w:bookmarkStart w:id="13384" w:name="_Toc363909351"/>
      <w:bookmarkStart w:id="13385" w:name="_Toc364463777"/>
      <w:bookmarkStart w:id="13386" w:name="_Toc366078381"/>
      <w:bookmarkStart w:id="13387" w:name="_Toc366078996"/>
      <w:bookmarkStart w:id="13388" w:name="_Toc366079981"/>
      <w:bookmarkStart w:id="13389" w:name="_Toc366080593"/>
      <w:bookmarkStart w:id="13390" w:name="_Toc366081202"/>
      <w:bookmarkStart w:id="13391" w:name="_Toc366505542"/>
      <w:bookmarkStart w:id="13392" w:name="_Toc366508911"/>
      <w:bookmarkStart w:id="13393" w:name="_Toc366513412"/>
      <w:bookmarkStart w:id="13394" w:name="_Toc366574601"/>
      <w:bookmarkStart w:id="13395" w:name="_Toc366578394"/>
      <w:bookmarkStart w:id="13396" w:name="_Toc366578988"/>
      <w:bookmarkStart w:id="13397" w:name="_Toc366579580"/>
      <w:bookmarkStart w:id="13398" w:name="_Toc366580171"/>
      <w:bookmarkStart w:id="13399" w:name="_Toc366580763"/>
      <w:bookmarkStart w:id="13400" w:name="_Toc366581354"/>
      <w:bookmarkStart w:id="13401" w:name="_Toc366581946"/>
      <w:bookmarkStart w:id="13402" w:name="_Toc362445409"/>
      <w:bookmarkStart w:id="13403" w:name="_Toc363909377"/>
      <w:bookmarkStart w:id="13404" w:name="_Toc364463805"/>
      <w:bookmarkStart w:id="13405" w:name="_Toc366078409"/>
      <w:bookmarkStart w:id="13406" w:name="_Toc366079024"/>
      <w:bookmarkStart w:id="13407" w:name="_Toc366080009"/>
      <w:bookmarkStart w:id="13408" w:name="_Toc366080621"/>
      <w:bookmarkStart w:id="13409" w:name="_Toc366081230"/>
      <w:bookmarkStart w:id="13410" w:name="_Toc366505570"/>
      <w:bookmarkStart w:id="13411" w:name="_Toc366508939"/>
      <w:bookmarkStart w:id="13412" w:name="_Toc366513440"/>
      <w:bookmarkStart w:id="13413" w:name="_Toc366574629"/>
      <w:bookmarkStart w:id="13414" w:name="_Toc366578422"/>
      <w:bookmarkStart w:id="13415" w:name="_Toc366579016"/>
      <w:bookmarkStart w:id="13416" w:name="_Toc366579608"/>
      <w:bookmarkStart w:id="13417" w:name="_Toc366580199"/>
      <w:bookmarkStart w:id="13418" w:name="_Toc366580791"/>
      <w:bookmarkStart w:id="13419" w:name="_Toc366581382"/>
      <w:bookmarkStart w:id="13420" w:name="_Toc366581974"/>
      <w:bookmarkStart w:id="13421" w:name="_Toc362445410"/>
      <w:bookmarkStart w:id="13422" w:name="_Toc363909378"/>
      <w:bookmarkStart w:id="13423" w:name="_Toc364463806"/>
      <w:bookmarkStart w:id="13424" w:name="_Toc366078410"/>
      <w:bookmarkStart w:id="13425" w:name="_Toc366079025"/>
      <w:bookmarkStart w:id="13426" w:name="_Toc366080010"/>
      <w:bookmarkStart w:id="13427" w:name="_Toc366080622"/>
      <w:bookmarkStart w:id="13428" w:name="_Toc366081231"/>
      <w:bookmarkStart w:id="13429" w:name="_Toc366505571"/>
      <w:bookmarkStart w:id="13430" w:name="_Toc366508940"/>
      <w:bookmarkStart w:id="13431" w:name="_Toc366513441"/>
      <w:bookmarkStart w:id="13432" w:name="_Toc366574630"/>
      <w:bookmarkStart w:id="13433" w:name="_Toc366578423"/>
      <w:bookmarkStart w:id="13434" w:name="_Toc366579017"/>
      <w:bookmarkStart w:id="13435" w:name="_Toc366579609"/>
      <w:bookmarkStart w:id="13436" w:name="_Toc366580200"/>
      <w:bookmarkStart w:id="13437" w:name="_Toc366580792"/>
      <w:bookmarkStart w:id="13438" w:name="_Toc366581383"/>
      <w:bookmarkStart w:id="13439" w:name="_Toc366581975"/>
      <w:bookmarkStart w:id="13440" w:name="_Toc362445411"/>
      <w:bookmarkStart w:id="13441" w:name="_Toc363909379"/>
      <w:bookmarkStart w:id="13442" w:name="_Toc364463807"/>
      <w:bookmarkStart w:id="13443" w:name="_Toc366078411"/>
      <w:bookmarkStart w:id="13444" w:name="_Toc366079026"/>
      <w:bookmarkStart w:id="13445" w:name="_Toc366080011"/>
      <w:bookmarkStart w:id="13446" w:name="_Toc366080623"/>
      <w:bookmarkStart w:id="13447" w:name="_Toc366081232"/>
      <w:bookmarkStart w:id="13448" w:name="_Toc366505572"/>
      <w:bookmarkStart w:id="13449" w:name="_Toc366508941"/>
      <w:bookmarkStart w:id="13450" w:name="_Toc366513442"/>
      <w:bookmarkStart w:id="13451" w:name="_Toc366574631"/>
      <w:bookmarkStart w:id="13452" w:name="_Toc366578424"/>
      <w:bookmarkStart w:id="13453" w:name="_Toc366579018"/>
      <w:bookmarkStart w:id="13454" w:name="_Toc366579610"/>
      <w:bookmarkStart w:id="13455" w:name="_Toc366580201"/>
      <w:bookmarkStart w:id="13456" w:name="_Toc366580793"/>
      <w:bookmarkStart w:id="13457" w:name="_Toc366581384"/>
      <w:bookmarkStart w:id="13458" w:name="_Toc366581976"/>
      <w:bookmarkStart w:id="13459" w:name="_Toc199515659"/>
      <w:bookmarkStart w:id="13460" w:name="_Toc199515847"/>
      <w:bookmarkStart w:id="13461" w:name="_Toc199516286"/>
      <w:bookmarkStart w:id="13462" w:name="_Toc199841837"/>
      <w:bookmarkStart w:id="13463" w:name="_Toc199844403"/>
      <w:bookmarkStart w:id="13464" w:name="_Toc199515660"/>
      <w:bookmarkStart w:id="13465" w:name="_Toc199515848"/>
      <w:bookmarkStart w:id="13466" w:name="_Toc199516287"/>
      <w:bookmarkStart w:id="13467" w:name="_Toc199841838"/>
      <w:bookmarkStart w:id="13468" w:name="_Toc199844404"/>
      <w:bookmarkStart w:id="13469" w:name="_Toc177399153"/>
      <w:bookmarkStart w:id="13470" w:name="_Toc175057440"/>
      <w:bookmarkStart w:id="13471" w:name="_Toc199516371"/>
      <w:bookmarkStart w:id="13472" w:name="_Toc194984045"/>
      <w:bookmarkStart w:id="13473" w:name="_Toc243112882"/>
      <w:bookmarkStart w:id="13474" w:name="_Toc349042878"/>
      <w:bookmarkStart w:id="13475" w:name="_Toc39166975"/>
      <w:bookmarkEnd w:id="13230"/>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bookmarkEnd w:id="13257"/>
      <w:bookmarkEnd w:id="13258"/>
      <w:bookmarkEnd w:id="13259"/>
      <w:bookmarkEnd w:id="13260"/>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bookmarkEnd w:id="13348"/>
      <w:bookmarkEnd w:id="13349"/>
      <w:bookmarkEnd w:id="13350"/>
      <w:bookmarkEnd w:id="13351"/>
      <w:bookmarkEnd w:id="13352"/>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bookmarkEnd w:id="13369"/>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bookmarkEnd w:id="13393"/>
      <w:bookmarkEnd w:id="13394"/>
      <w:bookmarkEnd w:id="13395"/>
      <w:bookmarkEnd w:id="13396"/>
      <w:bookmarkEnd w:id="13397"/>
      <w:bookmarkEnd w:id="1339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r>
        <w:t>Security Considerations</w:t>
      </w:r>
      <w:bookmarkEnd w:id="13469"/>
      <w:bookmarkEnd w:id="13470"/>
      <w:bookmarkEnd w:id="13471"/>
      <w:bookmarkEnd w:id="13472"/>
      <w:bookmarkEnd w:id="13473"/>
      <w:bookmarkEnd w:id="13474"/>
      <w:bookmarkEnd w:id="13475"/>
    </w:p>
    <w:p w14:paraId="76A288D5" w14:textId="13C24446" w:rsidR="000E1214" w:rsidRDefault="00A87198">
      <w:r>
        <w:t xml:space="preserve">All locations must be properly initialized before writing </w:t>
      </w:r>
      <w:r w:rsidR="00DF3E2F">
        <w:t>to</w:t>
      </w:r>
      <w:r>
        <w:t xml:space="preserve"> prevent accidental (or purposeful) transmission of data in the unused parts of data formats. Even when a DFDL description does not specify that data should be written to a particular part of the output representation, a defined pattern should always be written.</w:t>
      </w:r>
    </w:p>
    <w:p w14:paraId="54685A8C" w14:textId="77777777" w:rsidR="000E1214" w:rsidRDefault="00A87198">
      <w:r>
        <w:t>When unparsing data it is a Schema Definition Error if the representation properties that control filling and padding are not defined by the DFDL schema. The DFDL processor must fail if they are not defined so that it is certain no region of the output data has unspecified contents.</w:t>
      </w:r>
    </w:p>
    <w:p w14:paraId="4266A0C6" w14:textId="77777777" w:rsidR="000E1214" w:rsidRDefault="00A87198">
      <w:r>
        <w:t xml:space="preserve">If regions within a DFDL-described data object are encrypted, then when decrypting them proper means must be used to assure secure passage of passwords to the decrypting software. Such means are beyond the scope of the DFDL language specification. </w:t>
      </w:r>
    </w:p>
    <w:p w14:paraId="7632A5B1" w14:textId="77777777" w:rsidR="000E1214" w:rsidRDefault="00A87198">
      <w:r>
        <w:t xml:space="preserve">In addition, if encryption passwords/keys are stored in DFDL schema-described data, then proper means must 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3476" w:name="_Toc177399154"/>
      <w:bookmarkStart w:id="13477" w:name="_Toc175057441"/>
      <w:bookmarkStart w:id="13478" w:name="_Toc199516372"/>
      <w:bookmarkStart w:id="13479" w:name="_Toc243112883"/>
      <w:bookmarkStart w:id="13480" w:name="_Toc349042879"/>
      <w:bookmarkStart w:id="13481" w:name="_Toc39166976"/>
      <w:r>
        <w:t>Authors and Contributors</w:t>
      </w:r>
      <w:bookmarkEnd w:id="13476"/>
      <w:bookmarkEnd w:id="13477"/>
      <w:bookmarkEnd w:id="13478"/>
      <w:bookmarkEnd w:id="13479"/>
      <w:bookmarkEnd w:id="13480"/>
      <w:bookmarkEnd w:id="13481"/>
    </w:p>
    <w:p w14:paraId="20AFBBBC" w14:textId="77777777" w:rsidR="000E1214" w:rsidRDefault="00A87198">
      <w:pPr>
        <w:pStyle w:val="Author"/>
      </w:pPr>
      <w:r>
        <w:t xml:space="preserve">Michael J. Beckerle, </w:t>
      </w:r>
      <w:bookmarkStart w:id="13482" w:name="OLE_LINK1"/>
      <w:bookmarkStart w:id="13483" w:name="OLE_LINK2"/>
      <w:r>
        <w:t>(corresponding author)</w:t>
      </w:r>
    </w:p>
    <w:p w14:paraId="10C1F01E" w14:textId="77777777" w:rsidR="000E1214" w:rsidRDefault="00A87198">
      <w:pPr>
        <w:pStyle w:val="Author"/>
      </w:pPr>
      <w:r>
        <w:t>Tresys Technology/Owl Cyber Defense</w:t>
      </w:r>
    </w:p>
    <w:p w14:paraId="7B257A0C" w14:textId="77777777" w:rsidR="000E1214" w:rsidRDefault="00A87198">
      <w:pPr>
        <w:pStyle w:val="Author"/>
      </w:pPr>
      <w:r>
        <w:t>Columbia, MD</w:t>
      </w:r>
    </w:p>
    <w:p w14:paraId="67C825AE" w14:textId="77777777" w:rsidR="000E1214" w:rsidRDefault="00A87198">
      <w:pPr>
        <w:pStyle w:val="Author"/>
      </w:pPr>
      <w:r>
        <w:t>USA</w:t>
      </w:r>
    </w:p>
    <w:bookmarkEnd w:id="13482"/>
    <w:bookmarkEnd w:id="13483"/>
    <w:p w14:paraId="045A5FDA" w14:textId="412A7C9F" w:rsidR="000E1214" w:rsidRDefault="00A87198">
      <w:pPr>
        <w:pStyle w:val="Author"/>
        <w:rPr>
          <w:lang w:val="de-DE"/>
        </w:rPr>
      </w:pPr>
      <w:r>
        <w:rPr>
          <w:lang w:val="de-DE"/>
        </w:rPr>
        <w:t xml:space="preserve">Email: </w:t>
      </w:r>
      <w:hyperlink r:id="rId31" w:history="1">
        <w:r>
          <w:rPr>
            <w:rStyle w:val="Hyperlink"/>
            <w:rFonts w:cs="Arial"/>
            <w:lang w:val="de-DE"/>
          </w:rPr>
          <w:t>mbeckerle@tresys.com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15FBB555" w:rsidR="000E1214" w:rsidRDefault="00A87198">
      <w:pPr>
        <w:pStyle w:val="Author"/>
        <w:rPr>
          <w:rStyle w:val="Hyperlink"/>
          <w:rFonts w:cs="Arial"/>
        </w:rPr>
      </w:pPr>
      <w:r>
        <w:t xml:space="preserve">Email: </w:t>
      </w:r>
      <w:hyperlink r:id="rId32"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46841FC" w:rsidR="000E1214" w:rsidRDefault="00A87198">
      <w:pPr>
        <w:pStyle w:val="Author"/>
      </w:pPr>
      <w:r>
        <w:t xml:space="preserve">Email: </w:t>
      </w:r>
      <w:hyperlink r:id="rId33"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77777777" w:rsidR="000E1214" w:rsidRDefault="00A87198">
      <w:pPr>
        <w:autoSpaceDE w:val="0"/>
        <w:autoSpaceDN w:val="0"/>
        <w:adjustRightInd w:val="0"/>
        <w:rPr>
          <w:rFonts w:cs="Arial"/>
        </w:rPr>
      </w:pPr>
      <w:r>
        <w:rPr>
          <w:rFonts w:cs="Arial"/>
        </w:rPr>
        <w:t>Martin Westhead, Groupon, Stanford Univ, 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3484" w:name="_Toc322911778"/>
      <w:bookmarkStart w:id="13485" w:name="_Toc322912317"/>
      <w:bookmarkStart w:id="13486" w:name="_Toc329093177"/>
      <w:bookmarkStart w:id="13487" w:name="_Toc332701690"/>
      <w:bookmarkStart w:id="13488" w:name="_Toc332701994"/>
      <w:bookmarkStart w:id="13489" w:name="_Toc332711792"/>
      <w:bookmarkStart w:id="13490" w:name="_Toc332712094"/>
      <w:bookmarkStart w:id="13491" w:name="_Toc332712395"/>
      <w:bookmarkStart w:id="13492" w:name="_Toc332724311"/>
      <w:bookmarkStart w:id="13493" w:name="_Toc332724611"/>
      <w:bookmarkStart w:id="13494" w:name="_Toc341102907"/>
      <w:bookmarkStart w:id="13495" w:name="_Toc347241643"/>
      <w:bookmarkStart w:id="13496" w:name="_Toc347744835"/>
      <w:bookmarkStart w:id="13497" w:name="_Toc348984618"/>
      <w:bookmarkStart w:id="13498" w:name="_Toc348984923"/>
      <w:bookmarkStart w:id="13499" w:name="_Toc349038087"/>
      <w:bookmarkStart w:id="13500" w:name="_Toc349038389"/>
      <w:bookmarkStart w:id="13501" w:name="_Toc349042880"/>
      <w:bookmarkStart w:id="13502" w:name="_Toc349642281"/>
      <w:bookmarkStart w:id="13503" w:name="_Toc351913002"/>
      <w:bookmarkStart w:id="13504" w:name="_Toc351915023"/>
      <w:bookmarkStart w:id="13505" w:name="_Toc351915489"/>
      <w:bookmarkStart w:id="13506" w:name="_Toc361231587"/>
      <w:bookmarkStart w:id="13507" w:name="_Toc361232113"/>
      <w:bookmarkStart w:id="13508" w:name="_Toc362445414"/>
      <w:bookmarkStart w:id="13509" w:name="_Toc363909382"/>
      <w:bookmarkStart w:id="13510" w:name="_Toc364463810"/>
      <w:bookmarkStart w:id="13511" w:name="_Toc366078414"/>
      <w:bookmarkStart w:id="13512" w:name="_Toc366079029"/>
      <w:bookmarkStart w:id="13513" w:name="_Toc366080014"/>
      <w:bookmarkStart w:id="13514" w:name="_Toc366080626"/>
      <w:bookmarkStart w:id="13515" w:name="_Toc366081235"/>
      <w:bookmarkStart w:id="13516" w:name="_Toc366505575"/>
      <w:bookmarkStart w:id="13517" w:name="_Toc366508944"/>
      <w:bookmarkStart w:id="13518" w:name="_Toc366513445"/>
      <w:bookmarkStart w:id="13519" w:name="_Toc366574634"/>
      <w:bookmarkStart w:id="13520" w:name="_Toc366578427"/>
      <w:bookmarkStart w:id="13521" w:name="_Toc366579021"/>
      <w:bookmarkStart w:id="13522" w:name="_Toc366579613"/>
      <w:bookmarkStart w:id="13523" w:name="_Toc366580204"/>
      <w:bookmarkStart w:id="13524" w:name="_Toc366580796"/>
      <w:bookmarkStart w:id="13525" w:name="_Toc366581387"/>
      <w:bookmarkStart w:id="13526" w:name="_Toc366581979"/>
      <w:bookmarkStart w:id="13527" w:name="_Toc322911779"/>
      <w:bookmarkStart w:id="13528" w:name="_Toc322912318"/>
      <w:bookmarkStart w:id="13529" w:name="_Toc329093178"/>
      <w:bookmarkStart w:id="13530" w:name="_Toc332701691"/>
      <w:bookmarkStart w:id="13531" w:name="_Toc332701995"/>
      <w:bookmarkStart w:id="13532" w:name="_Toc332711793"/>
      <w:bookmarkStart w:id="13533" w:name="_Toc332712095"/>
      <w:bookmarkStart w:id="13534" w:name="_Toc332712396"/>
      <w:bookmarkStart w:id="13535" w:name="_Toc332724312"/>
      <w:bookmarkStart w:id="13536" w:name="_Toc332724612"/>
      <w:bookmarkStart w:id="13537" w:name="_Toc341102908"/>
      <w:bookmarkStart w:id="13538" w:name="_Toc347241644"/>
      <w:bookmarkStart w:id="13539" w:name="_Toc347744836"/>
      <w:bookmarkStart w:id="13540" w:name="_Toc348984619"/>
      <w:bookmarkStart w:id="13541" w:name="_Toc348984924"/>
      <w:bookmarkStart w:id="13542" w:name="_Toc349038088"/>
      <w:bookmarkStart w:id="13543" w:name="_Toc349038390"/>
      <w:bookmarkStart w:id="13544" w:name="_Toc349042881"/>
      <w:bookmarkStart w:id="13545" w:name="_Toc349642282"/>
      <w:bookmarkStart w:id="13546" w:name="_Toc351913003"/>
      <w:bookmarkStart w:id="13547" w:name="_Toc351915024"/>
      <w:bookmarkStart w:id="13548" w:name="_Toc351915490"/>
      <w:bookmarkStart w:id="13549" w:name="_Toc361231588"/>
      <w:bookmarkStart w:id="13550" w:name="_Toc361232114"/>
      <w:bookmarkStart w:id="13551" w:name="_Toc362445415"/>
      <w:bookmarkStart w:id="13552" w:name="_Toc363909383"/>
      <w:bookmarkStart w:id="13553" w:name="_Toc364463811"/>
      <w:bookmarkStart w:id="13554" w:name="_Toc366078415"/>
      <w:bookmarkStart w:id="13555" w:name="_Toc366079030"/>
      <w:bookmarkStart w:id="13556" w:name="_Toc366080015"/>
      <w:bookmarkStart w:id="13557" w:name="_Toc366080627"/>
      <w:bookmarkStart w:id="13558" w:name="_Toc366081236"/>
      <w:bookmarkStart w:id="13559" w:name="_Toc366505576"/>
      <w:bookmarkStart w:id="13560" w:name="_Toc366508945"/>
      <w:bookmarkStart w:id="13561" w:name="_Toc366513446"/>
      <w:bookmarkStart w:id="13562" w:name="_Toc366574635"/>
      <w:bookmarkStart w:id="13563" w:name="_Toc366578428"/>
      <w:bookmarkStart w:id="13564" w:name="_Toc366579022"/>
      <w:bookmarkStart w:id="13565" w:name="_Toc366579614"/>
      <w:bookmarkStart w:id="13566" w:name="_Toc366580205"/>
      <w:bookmarkStart w:id="13567" w:name="_Toc366580797"/>
      <w:bookmarkStart w:id="13568" w:name="_Toc366581388"/>
      <w:bookmarkStart w:id="13569" w:name="_Toc366581980"/>
      <w:bookmarkStart w:id="13570" w:name="_Toc322911780"/>
      <w:bookmarkStart w:id="13571" w:name="_Toc322912319"/>
      <w:bookmarkStart w:id="13572" w:name="_Toc329093179"/>
      <w:bookmarkStart w:id="13573" w:name="_Toc332701692"/>
      <w:bookmarkStart w:id="13574" w:name="_Toc332701996"/>
      <w:bookmarkStart w:id="13575" w:name="_Toc332711794"/>
      <w:bookmarkStart w:id="13576" w:name="_Toc332712096"/>
      <w:bookmarkStart w:id="13577" w:name="_Toc332712397"/>
      <w:bookmarkStart w:id="13578" w:name="_Toc332724313"/>
      <w:bookmarkStart w:id="13579" w:name="_Toc332724613"/>
      <w:bookmarkStart w:id="13580" w:name="_Toc341102909"/>
      <w:bookmarkStart w:id="13581" w:name="_Toc347241645"/>
      <w:bookmarkStart w:id="13582" w:name="_Toc347744837"/>
      <w:bookmarkStart w:id="13583" w:name="_Toc348984620"/>
      <w:bookmarkStart w:id="13584" w:name="_Toc348984925"/>
      <w:bookmarkStart w:id="13585" w:name="_Toc349038089"/>
      <w:bookmarkStart w:id="13586" w:name="_Toc349038391"/>
      <w:bookmarkStart w:id="13587" w:name="_Toc349042882"/>
      <w:bookmarkStart w:id="13588" w:name="_Toc349642283"/>
      <w:bookmarkStart w:id="13589" w:name="_Toc351913004"/>
      <w:bookmarkStart w:id="13590" w:name="_Toc351915025"/>
      <w:bookmarkStart w:id="13591" w:name="_Toc351915491"/>
      <w:bookmarkStart w:id="13592" w:name="_Toc361231589"/>
      <w:bookmarkStart w:id="13593" w:name="_Toc361232115"/>
      <w:bookmarkStart w:id="13594" w:name="_Toc362445416"/>
      <w:bookmarkStart w:id="13595" w:name="_Toc363909384"/>
      <w:bookmarkStart w:id="13596" w:name="_Toc364463812"/>
      <w:bookmarkStart w:id="13597" w:name="_Toc366078416"/>
      <w:bookmarkStart w:id="13598" w:name="_Toc366079031"/>
      <w:bookmarkStart w:id="13599" w:name="_Toc366080016"/>
      <w:bookmarkStart w:id="13600" w:name="_Toc366080628"/>
      <w:bookmarkStart w:id="13601" w:name="_Toc366081237"/>
      <w:bookmarkStart w:id="13602" w:name="_Toc366505577"/>
      <w:bookmarkStart w:id="13603" w:name="_Toc366508946"/>
      <w:bookmarkStart w:id="13604" w:name="_Toc366513447"/>
      <w:bookmarkStart w:id="13605" w:name="_Toc366574636"/>
      <w:bookmarkStart w:id="13606" w:name="_Toc366578429"/>
      <w:bookmarkStart w:id="13607" w:name="_Toc366579023"/>
      <w:bookmarkStart w:id="13608" w:name="_Toc366579615"/>
      <w:bookmarkStart w:id="13609" w:name="_Toc366580206"/>
      <w:bookmarkStart w:id="13610" w:name="_Toc366580798"/>
      <w:bookmarkStart w:id="13611" w:name="_Toc366581389"/>
      <w:bookmarkStart w:id="13612" w:name="_Toc366581981"/>
      <w:bookmarkStart w:id="13613" w:name="_Toc526008660"/>
      <w:bookmarkStart w:id="13614" w:name="_Toc177399155"/>
      <w:bookmarkStart w:id="13615" w:name="_Toc175057442"/>
      <w:bookmarkStart w:id="13616" w:name="_Toc199516373"/>
      <w:bookmarkStart w:id="13617" w:name="_Toc243112884"/>
      <w:bookmarkStart w:id="13618" w:name="_Toc349042883"/>
      <w:bookmarkStart w:id="13619" w:name="_Toc39166977"/>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bookmarkEnd w:id="13568"/>
      <w:bookmarkEnd w:id="13569"/>
      <w:bookmarkEnd w:id="13570"/>
      <w:bookmarkEnd w:id="13571"/>
      <w:bookmarkEnd w:id="13572"/>
      <w:bookmarkEnd w:id="13573"/>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bookmarkEnd w:id="13609"/>
      <w:bookmarkEnd w:id="13610"/>
      <w:bookmarkEnd w:id="13611"/>
      <w:bookmarkEnd w:id="13612"/>
      <w:r>
        <w:t>Intellectual Property Statement</w:t>
      </w:r>
      <w:bookmarkEnd w:id="13613"/>
      <w:bookmarkEnd w:id="13614"/>
      <w:bookmarkEnd w:id="13615"/>
      <w:bookmarkEnd w:id="13616"/>
      <w:bookmarkEnd w:id="13617"/>
      <w:bookmarkEnd w:id="13618"/>
      <w:bookmarkEnd w:id="13619"/>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3620" w:name="_Toc177399156"/>
      <w:bookmarkStart w:id="13621" w:name="_Toc175057443"/>
      <w:bookmarkStart w:id="13622" w:name="_Toc199516374"/>
      <w:bookmarkStart w:id="13623" w:name="_Toc243112885"/>
      <w:bookmarkStart w:id="13624" w:name="_Toc349042884"/>
      <w:bookmarkStart w:id="13625" w:name="_Toc526008661"/>
      <w:bookmarkStart w:id="13626" w:name="_Toc39166978"/>
      <w:r>
        <w:t>Disclaimer</w:t>
      </w:r>
      <w:bookmarkEnd w:id="13620"/>
      <w:bookmarkEnd w:id="13621"/>
      <w:bookmarkEnd w:id="13622"/>
      <w:bookmarkEnd w:id="13623"/>
      <w:bookmarkEnd w:id="13624"/>
      <w:bookmarkEnd w:id="13626"/>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3627" w:name="_Toc177399157"/>
      <w:bookmarkStart w:id="13628" w:name="_Toc175057444"/>
      <w:bookmarkStart w:id="13629" w:name="_Toc199516375"/>
      <w:bookmarkStart w:id="13630" w:name="_Toc243112886"/>
      <w:bookmarkStart w:id="13631" w:name="_Toc349042885"/>
      <w:bookmarkStart w:id="13632" w:name="_Toc39166979"/>
      <w:r>
        <w:t>Full Copyright Notice</w:t>
      </w:r>
      <w:bookmarkEnd w:id="13625"/>
      <w:bookmarkEnd w:id="13627"/>
      <w:bookmarkEnd w:id="13628"/>
      <w:bookmarkEnd w:id="13629"/>
      <w:bookmarkEnd w:id="13630"/>
      <w:bookmarkEnd w:id="13631"/>
      <w:bookmarkEnd w:id="13632"/>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5B68DDC5" w:rsidR="000E1214" w:rsidRDefault="00A87198">
      <w:r>
        <w:t xml:space="preserve">XPATH - </w:t>
      </w:r>
      <w:hyperlink r:id="rId34" w:anchor="Copyright" w:history="1">
        <w:r>
          <w:rPr>
            <w:rStyle w:val="Hyperlink"/>
          </w:rPr>
          <w:t>Copyright</w:t>
        </w:r>
      </w:hyperlink>
      <w:r>
        <w:t> © 2007 </w:t>
      </w:r>
      <w:hyperlink r:id="rId35" w:history="1">
        <w:r>
          <w:rPr>
            <w:rStyle w:val="Hyperlink"/>
          </w:rPr>
          <w:t xml:space="preserve"> </w:t>
        </w:r>
        <w:r>
          <w:rPr>
            <w:rStyle w:val="HTMLAcronym"/>
            <w:color w:val="0000FF"/>
            <w:u w:val="single"/>
          </w:rPr>
          <w:t>W3C</w:t>
        </w:r>
      </w:hyperlink>
      <w:r>
        <w:rPr>
          <w:vertAlign w:val="superscript"/>
        </w:rPr>
        <w:t>®</w:t>
      </w:r>
      <w:r>
        <w:t xml:space="preserve"> (</w:t>
      </w:r>
      <w:hyperlink r:id="rId36" w:history="1">
        <w:r>
          <w:rPr>
            <w:rStyle w:val="HTMLAcronym"/>
            <w:color w:val="0000FF"/>
            <w:u w:val="single"/>
          </w:rPr>
          <w:t>MIT</w:t>
        </w:r>
      </w:hyperlink>
      <w:r>
        <w:t xml:space="preserve">, </w:t>
      </w:r>
      <w:hyperlink r:id="rId37" w:history="1">
        <w:r>
          <w:rPr>
            <w:rStyle w:val="HTMLAcronym"/>
            <w:color w:val="0000FF"/>
            <w:u w:val="single"/>
          </w:rPr>
          <w:t>ERCIM</w:t>
        </w:r>
      </w:hyperlink>
      <w:r>
        <w:t xml:space="preserve">, </w:t>
      </w:r>
      <w:hyperlink r:id="rId38" w:history="1">
        <w:r>
          <w:rPr>
            <w:rStyle w:val="Hyperlink"/>
          </w:rPr>
          <w:t>Keio</w:t>
        </w:r>
      </w:hyperlink>
      <w:r>
        <w:t xml:space="preserve">), All Rights Reserved. W3C </w:t>
      </w:r>
      <w:hyperlink r:id="rId39" w:anchor="Legal_Disclaimer" w:history="1">
        <w:r>
          <w:rPr>
            <w:rStyle w:val="Hyperlink"/>
          </w:rPr>
          <w:t>liability</w:t>
        </w:r>
      </w:hyperlink>
      <w:r>
        <w:t xml:space="preserve">, </w:t>
      </w:r>
      <w:hyperlink r:id="rId40" w:anchor="W3C_Trademarks" w:history="1">
        <w:r>
          <w:rPr>
            <w:rStyle w:val="Hyperlink"/>
          </w:rPr>
          <w:t>trademark</w:t>
        </w:r>
      </w:hyperlink>
      <w:r>
        <w:t xml:space="preserve"> and </w:t>
      </w:r>
      <w:hyperlink r:id="rId41" w:history="1">
        <w:r>
          <w:rPr>
            <w:rStyle w:val="Hyperlink"/>
          </w:rPr>
          <w:t>document use</w:t>
        </w:r>
      </w:hyperlink>
      <w:r>
        <w:t xml:space="preserve"> rules apply.</w:t>
      </w:r>
    </w:p>
    <w:p w14:paraId="1CCD8250" w14:textId="77777777" w:rsidR="000E1214" w:rsidRDefault="00A87198" w:rsidP="00A64D65">
      <w:pPr>
        <w:pStyle w:val="Heading1"/>
      </w:pPr>
      <w:bookmarkStart w:id="13633" w:name="_Toc322911784"/>
      <w:bookmarkStart w:id="13634" w:name="_Toc322912323"/>
      <w:bookmarkStart w:id="13635" w:name="_Toc329093183"/>
      <w:bookmarkStart w:id="13636" w:name="_Toc332701696"/>
      <w:bookmarkStart w:id="13637" w:name="_Toc332702000"/>
      <w:bookmarkStart w:id="13638" w:name="_Toc332711798"/>
      <w:bookmarkStart w:id="13639" w:name="_Toc332712100"/>
      <w:bookmarkStart w:id="13640" w:name="_Toc332712401"/>
      <w:bookmarkStart w:id="13641" w:name="_Toc332724317"/>
      <w:bookmarkStart w:id="13642" w:name="_Toc332724617"/>
      <w:bookmarkStart w:id="13643" w:name="_Toc341102913"/>
      <w:bookmarkStart w:id="13644" w:name="_Toc347241649"/>
      <w:bookmarkStart w:id="13645" w:name="_Toc347744841"/>
      <w:bookmarkStart w:id="13646" w:name="_Toc348984624"/>
      <w:bookmarkStart w:id="13647" w:name="_Toc348984929"/>
      <w:bookmarkStart w:id="13648" w:name="_Toc349038093"/>
      <w:bookmarkStart w:id="13649" w:name="_Toc349038395"/>
      <w:bookmarkStart w:id="13650" w:name="_Toc349042886"/>
      <w:bookmarkStart w:id="13651" w:name="_Toc349642287"/>
      <w:bookmarkStart w:id="13652" w:name="_Toc351913008"/>
      <w:bookmarkStart w:id="13653" w:name="_Toc351915029"/>
      <w:bookmarkStart w:id="13654" w:name="_Toc351915495"/>
      <w:bookmarkStart w:id="13655" w:name="_Toc361231593"/>
      <w:bookmarkStart w:id="13656" w:name="_Toc361232119"/>
      <w:bookmarkStart w:id="13657" w:name="_Toc362445420"/>
      <w:bookmarkStart w:id="13658" w:name="_Toc363909388"/>
      <w:bookmarkStart w:id="13659" w:name="_Toc364463816"/>
      <w:bookmarkStart w:id="13660" w:name="_Toc366078420"/>
      <w:bookmarkStart w:id="13661" w:name="_Toc366079035"/>
      <w:bookmarkStart w:id="13662" w:name="_Toc366080020"/>
      <w:bookmarkStart w:id="13663" w:name="_Toc366080632"/>
      <w:bookmarkStart w:id="13664" w:name="_Toc366081241"/>
      <w:bookmarkStart w:id="13665" w:name="_Toc366505581"/>
      <w:bookmarkStart w:id="13666" w:name="_Toc366508950"/>
      <w:bookmarkStart w:id="13667" w:name="_Toc366513451"/>
      <w:bookmarkStart w:id="13668" w:name="_Toc366574640"/>
      <w:bookmarkStart w:id="13669" w:name="_Toc366578433"/>
      <w:bookmarkStart w:id="13670" w:name="_Toc366579027"/>
      <w:bookmarkStart w:id="13671" w:name="_Toc366579619"/>
      <w:bookmarkStart w:id="13672" w:name="_Toc366580210"/>
      <w:bookmarkStart w:id="13673" w:name="_Toc366580802"/>
      <w:bookmarkStart w:id="13674" w:name="_Toc366581393"/>
      <w:bookmarkStart w:id="13675" w:name="_Toc366581985"/>
      <w:bookmarkStart w:id="13676" w:name="_Toc322911785"/>
      <w:bookmarkStart w:id="13677" w:name="_Toc322912324"/>
      <w:bookmarkStart w:id="13678" w:name="_Toc329093184"/>
      <w:bookmarkStart w:id="13679" w:name="_Toc332701697"/>
      <w:bookmarkStart w:id="13680" w:name="_Toc332702001"/>
      <w:bookmarkStart w:id="13681" w:name="_Toc332711799"/>
      <w:bookmarkStart w:id="13682" w:name="_Toc332712101"/>
      <w:bookmarkStart w:id="13683" w:name="_Toc332712402"/>
      <w:bookmarkStart w:id="13684" w:name="_Toc332724318"/>
      <w:bookmarkStart w:id="13685" w:name="_Toc332724618"/>
      <w:bookmarkStart w:id="13686" w:name="_Toc341102914"/>
      <w:bookmarkStart w:id="13687" w:name="_Toc347241650"/>
      <w:bookmarkStart w:id="13688" w:name="_Toc347744842"/>
      <w:bookmarkStart w:id="13689" w:name="_Toc348984625"/>
      <w:bookmarkStart w:id="13690" w:name="_Toc348984930"/>
      <w:bookmarkStart w:id="13691" w:name="_Toc349038094"/>
      <w:bookmarkStart w:id="13692" w:name="_Toc349038396"/>
      <w:bookmarkStart w:id="13693" w:name="_Toc349042887"/>
      <w:bookmarkStart w:id="13694" w:name="_Toc349642288"/>
      <w:bookmarkStart w:id="13695" w:name="_Toc351913009"/>
      <w:bookmarkStart w:id="13696" w:name="_Toc351915030"/>
      <w:bookmarkStart w:id="13697" w:name="_Toc351915496"/>
      <w:bookmarkStart w:id="13698" w:name="_Toc361231594"/>
      <w:bookmarkStart w:id="13699" w:name="_Toc361232120"/>
      <w:bookmarkStart w:id="13700" w:name="_Toc362445421"/>
      <w:bookmarkStart w:id="13701" w:name="_Toc363909389"/>
      <w:bookmarkStart w:id="13702" w:name="_Toc364463817"/>
      <w:bookmarkStart w:id="13703" w:name="_Toc366078421"/>
      <w:bookmarkStart w:id="13704" w:name="_Toc366079036"/>
      <w:bookmarkStart w:id="13705" w:name="_Toc366080021"/>
      <w:bookmarkStart w:id="13706" w:name="_Toc366080633"/>
      <w:bookmarkStart w:id="13707" w:name="_Toc366081242"/>
      <w:bookmarkStart w:id="13708" w:name="_Toc366505582"/>
      <w:bookmarkStart w:id="13709" w:name="_Toc366508951"/>
      <w:bookmarkStart w:id="13710" w:name="_Toc366513452"/>
      <w:bookmarkStart w:id="13711" w:name="_Toc366574641"/>
      <w:bookmarkStart w:id="13712" w:name="_Toc366578434"/>
      <w:bookmarkStart w:id="13713" w:name="_Toc366579028"/>
      <w:bookmarkStart w:id="13714" w:name="_Toc366579620"/>
      <w:bookmarkStart w:id="13715" w:name="_Toc366580211"/>
      <w:bookmarkStart w:id="13716" w:name="_Toc366580803"/>
      <w:bookmarkStart w:id="13717" w:name="_Toc366581394"/>
      <w:bookmarkStart w:id="13718" w:name="_Toc366581986"/>
      <w:bookmarkStart w:id="13719" w:name="_References"/>
      <w:bookmarkStart w:id="13720" w:name="_Toc177399158"/>
      <w:bookmarkStart w:id="13721" w:name="_Toc175057445"/>
      <w:bookmarkStart w:id="13722" w:name="_Toc199516376"/>
      <w:bookmarkStart w:id="13723" w:name="_Toc243112887"/>
      <w:bookmarkStart w:id="13724" w:name="_Toc349042888"/>
      <w:bookmarkStart w:id="13725" w:name="_Toc39166980"/>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bookmarkEnd w:id="13647"/>
      <w:bookmarkEnd w:id="13648"/>
      <w:bookmarkEnd w:id="13649"/>
      <w:bookmarkEnd w:id="13650"/>
      <w:bookmarkEnd w:id="13651"/>
      <w:bookmarkEnd w:id="13652"/>
      <w:bookmarkEnd w:id="13653"/>
      <w:bookmarkEnd w:id="13654"/>
      <w:bookmarkEnd w:id="13655"/>
      <w:bookmarkEnd w:id="13656"/>
      <w:bookmarkEnd w:id="13657"/>
      <w:bookmarkEnd w:id="13658"/>
      <w:bookmarkEnd w:id="13659"/>
      <w:bookmarkEnd w:id="13660"/>
      <w:bookmarkEnd w:id="13661"/>
      <w:bookmarkEnd w:id="13662"/>
      <w:bookmarkEnd w:id="13663"/>
      <w:bookmarkEnd w:id="13664"/>
      <w:bookmarkEnd w:id="13665"/>
      <w:bookmarkEnd w:id="13666"/>
      <w:bookmarkEnd w:id="13667"/>
      <w:bookmarkEnd w:id="13668"/>
      <w:bookmarkEnd w:id="13669"/>
      <w:bookmarkEnd w:id="13670"/>
      <w:bookmarkEnd w:id="13671"/>
      <w:bookmarkEnd w:id="13672"/>
      <w:bookmarkEnd w:id="13673"/>
      <w:bookmarkEnd w:id="13674"/>
      <w:bookmarkEnd w:id="13675"/>
      <w:bookmarkEnd w:id="13676"/>
      <w:bookmarkEnd w:id="13677"/>
      <w:bookmarkEnd w:id="13678"/>
      <w:bookmarkEnd w:id="13679"/>
      <w:bookmarkEnd w:id="13680"/>
      <w:bookmarkEnd w:id="13681"/>
      <w:bookmarkEnd w:id="13682"/>
      <w:bookmarkEnd w:id="13683"/>
      <w:bookmarkEnd w:id="13684"/>
      <w:bookmarkEnd w:id="13685"/>
      <w:bookmarkEnd w:id="13686"/>
      <w:bookmarkEnd w:id="13687"/>
      <w:bookmarkEnd w:id="13688"/>
      <w:bookmarkEnd w:id="13689"/>
      <w:bookmarkEnd w:id="13690"/>
      <w:bookmarkEnd w:id="13691"/>
      <w:bookmarkEnd w:id="13692"/>
      <w:bookmarkEnd w:id="13693"/>
      <w:bookmarkEnd w:id="13694"/>
      <w:bookmarkEnd w:id="13695"/>
      <w:bookmarkEnd w:id="13696"/>
      <w:bookmarkEnd w:id="13697"/>
      <w:bookmarkEnd w:id="13698"/>
      <w:bookmarkEnd w:id="13699"/>
      <w:bookmarkEnd w:id="13700"/>
      <w:bookmarkEnd w:id="13701"/>
      <w:bookmarkEnd w:id="13702"/>
      <w:bookmarkEnd w:id="13703"/>
      <w:bookmarkEnd w:id="13704"/>
      <w:bookmarkEnd w:id="13705"/>
      <w:bookmarkEnd w:id="13706"/>
      <w:bookmarkEnd w:id="13707"/>
      <w:bookmarkEnd w:id="13708"/>
      <w:bookmarkEnd w:id="13709"/>
      <w:bookmarkEnd w:id="13710"/>
      <w:bookmarkEnd w:id="13711"/>
      <w:bookmarkEnd w:id="13712"/>
      <w:bookmarkEnd w:id="13713"/>
      <w:bookmarkEnd w:id="13714"/>
      <w:bookmarkEnd w:id="13715"/>
      <w:bookmarkEnd w:id="13716"/>
      <w:bookmarkEnd w:id="13717"/>
      <w:bookmarkEnd w:id="13718"/>
      <w:bookmarkEnd w:id="13719"/>
      <w:r>
        <w:t>References</w:t>
      </w:r>
      <w:bookmarkEnd w:id="13720"/>
      <w:bookmarkEnd w:id="13721"/>
      <w:bookmarkEnd w:id="13722"/>
      <w:bookmarkEnd w:id="13723"/>
      <w:bookmarkEnd w:id="13724"/>
      <w:bookmarkEnd w:id="13725"/>
    </w:p>
    <w:tbl>
      <w:tblPr>
        <w:tblW w:w="0" w:type="auto"/>
        <w:tblCellSpacing w:w="15" w:type="dxa"/>
        <w:tblLook w:val="04A0" w:firstRow="1" w:lastRow="0" w:firstColumn="1" w:lastColumn="0" w:noHBand="0" w:noVBand="1"/>
      </w:tblPr>
      <w:tblGrid>
        <w:gridCol w:w="1685"/>
        <w:gridCol w:w="6955"/>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3726" w:name="a_ASN1" w:colFirst="0" w:colLast="0"/>
            <w:r>
              <w:t>[ASN1]</w:t>
            </w:r>
          </w:p>
        </w:tc>
        <w:tc>
          <w:tcPr>
            <w:tcW w:w="0" w:type="auto"/>
            <w:tcMar>
              <w:top w:w="15" w:type="dxa"/>
              <w:left w:w="15" w:type="dxa"/>
              <w:bottom w:w="15" w:type="dxa"/>
              <w:right w:w="15" w:type="dxa"/>
            </w:tcMar>
            <w:hideMark/>
          </w:tcPr>
          <w:p w14:paraId="72BC5439" w14:textId="6110C7A6" w:rsidR="000E1214" w:rsidRDefault="00A87198">
            <w:pPr>
              <w:pStyle w:val="Bibliography"/>
            </w:pPr>
            <w:r>
              <w:t xml:space="preserve">"Introduction to ASN.1", </w:t>
            </w:r>
            <w:hyperlink r:id="rId42"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3727" w:name="a_ASN1CER" w:colFirst="0" w:colLast="0"/>
            <w:bookmarkEnd w:id="13726"/>
            <w:r>
              <w:t xml:space="preserve">[ASN1CER] </w:t>
            </w:r>
          </w:p>
        </w:tc>
        <w:tc>
          <w:tcPr>
            <w:tcW w:w="0" w:type="auto"/>
            <w:tcMar>
              <w:top w:w="15" w:type="dxa"/>
              <w:left w:w="15" w:type="dxa"/>
              <w:bottom w:w="15" w:type="dxa"/>
              <w:right w:w="15" w:type="dxa"/>
            </w:tcMar>
            <w:hideMark/>
          </w:tcPr>
          <w:p w14:paraId="1E7B64DA" w14:textId="5BC81986" w:rsidR="000E1214" w:rsidRDefault="00A87198">
            <w:r>
              <w:rPr>
                <w:rStyle w:val="Strong"/>
                <w:b w:val="0"/>
              </w:rPr>
              <w:t>X.690 : Information technology - ASN.1 encoding rules: Specification of Basic Encoding Rules (BER), Canonical Encoding Rules (CER) and Distinguished Encoding Rules (DER)</w:t>
            </w:r>
            <w:ins w:id="13728"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3729"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3730" w:name="ref_ASN1ECN"/>
            <w:bookmarkEnd w:id="13727"/>
            <w:r>
              <w:t xml:space="preserve">[ASN1ECN] </w:t>
            </w:r>
            <w:bookmarkEnd w:id="13730"/>
          </w:p>
        </w:tc>
        <w:tc>
          <w:tcPr>
            <w:tcW w:w="0" w:type="auto"/>
            <w:tcMar>
              <w:top w:w="15" w:type="dxa"/>
              <w:left w:w="15" w:type="dxa"/>
              <w:bottom w:w="15" w:type="dxa"/>
              <w:right w:w="15" w:type="dxa"/>
            </w:tcMar>
            <w:hideMark/>
          </w:tcPr>
          <w:p w14:paraId="789C7051" w14:textId="26880AF0" w:rsidR="000E1214" w:rsidRDefault="00A87198">
            <w:pPr>
              <w:pStyle w:val="Bibliography"/>
            </w:pPr>
            <w:r>
              <w:t xml:space="preserve">"ASN.1 Encoding Control Notation," </w:t>
            </w:r>
            <w:hyperlink r:id="rId43"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3731" w:name="ref_ASN1PER" w:colFirst="0" w:colLast="0"/>
            <w:bookmarkStart w:id="13732" w:name="a_ASN1PER" w:colFirst="0" w:colLast="0"/>
            <w:r>
              <w:t xml:space="preserve">[ASN1PER] </w:t>
            </w:r>
          </w:p>
        </w:tc>
        <w:tc>
          <w:tcPr>
            <w:tcW w:w="0" w:type="auto"/>
            <w:tcMar>
              <w:top w:w="15" w:type="dxa"/>
              <w:left w:w="15" w:type="dxa"/>
              <w:bottom w:w="15" w:type="dxa"/>
              <w:right w:w="15" w:type="dxa"/>
            </w:tcMar>
            <w:hideMark/>
          </w:tcPr>
          <w:p w14:paraId="191A3CE4" w14:textId="4C186A2F"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3733"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3734" w:name="a_AVRO" w:colFirst="0" w:colLast="0"/>
            <w:bookmarkEnd w:id="13731"/>
            <w:bookmarkEnd w:id="13732"/>
            <w:r>
              <w:t xml:space="preserve">[AVRO] </w:t>
            </w:r>
          </w:p>
        </w:tc>
        <w:tc>
          <w:tcPr>
            <w:tcW w:w="0" w:type="auto"/>
            <w:tcMar>
              <w:top w:w="15" w:type="dxa"/>
              <w:left w:w="15" w:type="dxa"/>
              <w:bottom w:w="15" w:type="dxa"/>
              <w:right w:w="15" w:type="dxa"/>
            </w:tcMar>
            <w:hideMark/>
          </w:tcPr>
          <w:p w14:paraId="62A6A230" w14:textId="5FAE7479" w:rsidR="000E1214" w:rsidRDefault="00A87198">
            <w:pPr>
              <w:pStyle w:val="Bibliography"/>
            </w:pPr>
            <w:r>
              <w:t xml:space="preserve">"Avro," </w:t>
            </w:r>
            <w:hyperlink r:id="rId44"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3735" w:name="a_BFD" w:colFirst="0" w:colLast="0"/>
            <w:bookmarkEnd w:id="13734"/>
            <w:r>
              <w:t xml:space="preserve">[BFD] </w:t>
            </w:r>
          </w:p>
        </w:tc>
        <w:tc>
          <w:tcPr>
            <w:tcW w:w="0" w:type="auto"/>
            <w:tcMar>
              <w:top w:w="15" w:type="dxa"/>
              <w:left w:w="15" w:type="dxa"/>
              <w:bottom w:w="15" w:type="dxa"/>
              <w:right w:w="15" w:type="dxa"/>
            </w:tcMar>
            <w:hideMark/>
          </w:tcPr>
          <w:p w14:paraId="5EF937E5" w14:textId="42B73946" w:rsidR="000E1214" w:rsidRDefault="00A87198">
            <w:pPr>
              <w:pStyle w:val="Bibliography"/>
            </w:pPr>
            <w:r>
              <w:t xml:space="preserve">"Binary Format Description (BFD) Language," </w:t>
            </w:r>
            <w:hyperlink r:id="rId45"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3736" w:name="a_CARealia" w:colFirst="0" w:colLast="0"/>
            <w:bookmarkEnd w:id="13735"/>
            <w:r>
              <w:t xml:space="preserve">[CARealia] </w:t>
            </w:r>
          </w:p>
        </w:tc>
        <w:tc>
          <w:tcPr>
            <w:tcW w:w="0" w:type="auto"/>
            <w:tcMar>
              <w:top w:w="15" w:type="dxa"/>
              <w:left w:w="15" w:type="dxa"/>
              <w:bottom w:w="15" w:type="dxa"/>
              <w:right w:w="15" w:type="dxa"/>
            </w:tcMar>
            <w:hideMark/>
          </w:tcPr>
          <w:p w14:paraId="0099CC73" w14:textId="0A1CFAD0" w:rsidR="000E1214" w:rsidRDefault="00A87198">
            <w:pPr>
              <w:pStyle w:val="Bibliography"/>
            </w:pPr>
            <w:r>
              <w:t xml:space="preserve">Disc Interchange Service Company, Inc., Westford, MA, USA., "EBCDIC to ASCII Conversion of Signed Fields," </w:t>
            </w:r>
            <w:hyperlink r:id="rId46"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3737" w:name="a_CCSID"/>
            <w:bookmarkEnd w:id="13736"/>
            <w:r>
              <w:t>[CCSID]</w:t>
            </w:r>
            <w:bookmarkEnd w:id="13737"/>
            <w:r>
              <w:t xml:space="preserve"> </w:t>
            </w:r>
          </w:p>
        </w:tc>
        <w:tc>
          <w:tcPr>
            <w:tcW w:w="0" w:type="auto"/>
            <w:tcMar>
              <w:top w:w="15" w:type="dxa"/>
              <w:left w:w="15" w:type="dxa"/>
              <w:bottom w:w="15" w:type="dxa"/>
              <w:right w:w="15" w:type="dxa"/>
            </w:tcMar>
            <w:hideMark/>
          </w:tcPr>
          <w:p w14:paraId="335E26C5" w14:textId="14CEC2E0" w:rsidR="000E1214" w:rsidRDefault="00A87198">
            <w:pPr>
              <w:pStyle w:val="Bibliography"/>
            </w:pPr>
            <w:r>
              <w:t xml:space="preserve">"Coded Character Set Identifiers (CCSID),"  </w:t>
            </w:r>
            <w:hyperlink r:id="rId47" w:history="1">
              <w:r>
                <w:rPr>
                  <w:rStyle w:val="Hyperlink"/>
                  <w:rFonts w:eastAsia="Times New Roman" w:cs="Times New Roman"/>
                </w:rPr>
                <w:t>https://www.ibm.com/support/knowledgecenter/SS4SVW_3.0.0/designing/ccsid_list.html</w:t>
              </w:r>
            </w:hyperlink>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3738" w:name="a_EXI"/>
            <w:r>
              <w:t xml:space="preserve">[EXI] </w:t>
            </w:r>
            <w:bookmarkEnd w:id="13738"/>
          </w:p>
        </w:tc>
        <w:tc>
          <w:tcPr>
            <w:tcW w:w="0" w:type="auto"/>
            <w:tcMar>
              <w:top w:w="15" w:type="dxa"/>
              <w:left w:w="15" w:type="dxa"/>
              <w:bottom w:w="15" w:type="dxa"/>
              <w:right w:w="15" w:type="dxa"/>
            </w:tcMar>
            <w:hideMark/>
          </w:tcPr>
          <w:p w14:paraId="726864D9" w14:textId="5B16BF86" w:rsidR="000E1214" w:rsidRDefault="00A87198">
            <w:pPr>
              <w:pStyle w:val="Bibliography"/>
            </w:pPr>
            <w:r>
              <w:t xml:space="preserve">W3C, "Efficient XML Interchange (EXI) Format 1.0 (Second Edition),"  </w:t>
            </w:r>
            <w:hyperlink r:id="rId48" w:history="1">
              <w:r>
                <w:rPr>
                  <w:rStyle w:val="Hyperlink"/>
                </w:rPr>
                <w:t>http://www.w3.org/TR/exi</w:t>
              </w:r>
            </w:hyperlink>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3739" w:name="a_HDF" w:colFirst="0" w:colLast="0"/>
            <w:r>
              <w:t>[HDF]</w:t>
            </w:r>
          </w:p>
        </w:tc>
        <w:tc>
          <w:tcPr>
            <w:tcW w:w="0" w:type="auto"/>
            <w:tcMar>
              <w:top w:w="15" w:type="dxa"/>
              <w:left w:w="15" w:type="dxa"/>
              <w:bottom w:w="15" w:type="dxa"/>
              <w:right w:w="15" w:type="dxa"/>
            </w:tcMar>
            <w:hideMark/>
          </w:tcPr>
          <w:p w14:paraId="0C14A3B1" w14:textId="12BE61B5" w:rsidR="000E1214" w:rsidRDefault="00A87198">
            <w:r>
              <w:t xml:space="preserve">Hierarchical Data Format (HDF) </w:t>
            </w:r>
            <w:hyperlink r:id="rId49"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3740" w:name="a_IANA"/>
            <w:bookmarkEnd w:id="13739"/>
            <w:r>
              <w:t>[IANA]</w:t>
            </w:r>
            <w:bookmarkEnd w:id="13740"/>
            <w:r>
              <w:t xml:space="preserve"> </w:t>
            </w:r>
          </w:p>
        </w:tc>
        <w:tc>
          <w:tcPr>
            <w:tcW w:w="0" w:type="auto"/>
            <w:tcMar>
              <w:top w:w="15" w:type="dxa"/>
              <w:left w:w="15" w:type="dxa"/>
              <w:bottom w:w="15" w:type="dxa"/>
              <w:right w:w="15" w:type="dxa"/>
            </w:tcMar>
            <w:hideMark/>
          </w:tcPr>
          <w:p w14:paraId="77C1F877" w14:textId="2CB7110E" w:rsidR="000E1214" w:rsidRDefault="00A87198">
            <w:pPr>
              <w:pStyle w:val="Bibliography"/>
            </w:pPr>
            <w:r>
              <w:t xml:space="preserve">IANA, "Character Sets," </w:t>
            </w:r>
            <w:hyperlink r:id="rId50"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3741" w:name="a_ICUDateTime" w:colFirst="0" w:colLast="0"/>
            <w:r>
              <w:t xml:space="preserve">[ICUDateTime] </w:t>
            </w:r>
          </w:p>
        </w:tc>
        <w:tc>
          <w:tcPr>
            <w:tcW w:w="0" w:type="auto"/>
            <w:tcMar>
              <w:top w:w="15" w:type="dxa"/>
              <w:left w:w="15" w:type="dxa"/>
              <w:bottom w:w="15" w:type="dxa"/>
              <w:right w:w="15" w:type="dxa"/>
            </w:tcMar>
            <w:hideMark/>
          </w:tcPr>
          <w:p w14:paraId="08CC8C6E" w14:textId="061617B0" w:rsidR="000E1214" w:rsidRDefault="00A87198">
            <w:pPr>
              <w:pStyle w:val="Bibliography"/>
            </w:pPr>
            <w:r>
              <w:t xml:space="preserve">icu-project.org, "Formatting Dates and Times," </w:t>
            </w:r>
            <w:hyperlink r:id="rId51"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3742" w:name="a_ICUDecimal" w:colFirst="0" w:colLast="0"/>
            <w:bookmarkEnd w:id="13741"/>
            <w:r>
              <w:t xml:space="preserve">[ICUDecimal] </w:t>
            </w:r>
          </w:p>
        </w:tc>
        <w:tc>
          <w:tcPr>
            <w:tcW w:w="0" w:type="auto"/>
            <w:tcMar>
              <w:top w:w="15" w:type="dxa"/>
              <w:left w:w="15" w:type="dxa"/>
              <w:bottom w:w="15" w:type="dxa"/>
              <w:right w:w="15" w:type="dxa"/>
            </w:tcMar>
            <w:hideMark/>
          </w:tcPr>
          <w:p w14:paraId="68291E29" w14:textId="18976700" w:rsidR="000E1214" w:rsidRDefault="00A87198">
            <w:pPr>
              <w:pStyle w:val="Bibliography"/>
            </w:pPr>
            <w:r>
              <w:t xml:space="preserve">icu-project.org, "icu::DecimalFormat Class Reference," </w:t>
            </w:r>
            <w:hyperlink r:id="rId52"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3743" w:name="a_ICULocale" w:colFirst="0" w:colLast="0"/>
            <w:bookmarkEnd w:id="13742"/>
            <w:r>
              <w:t xml:space="preserve">[ICULocale] </w:t>
            </w:r>
          </w:p>
        </w:tc>
        <w:tc>
          <w:tcPr>
            <w:tcW w:w="0" w:type="auto"/>
            <w:tcMar>
              <w:top w:w="15" w:type="dxa"/>
              <w:left w:w="15" w:type="dxa"/>
              <w:bottom w:w="15" w:type="dxa"/>
              <w:right w:w="15" w:type="dxa"/>
            </w:tcMar>
            <w:hideMark/>
          </w:tcPr>
          <w:p w14:paraId="5D288B2A" w14:textId="035716FD" w:rsidR="000E1214" w:rsidRDefault="00A87198">
            <w:pPr>
              <w:pStyle w:val="Bibliography"/>
            </w:pPr>
            <w:r>
              <w:t xml:space="preserve">icu-project.org, "Locale," </w:t>
            </w:r>
            <w:hyperlink r:id="rId53"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3744" w:name="a_ICURegex" w:colFirst="0" w:colLast="0"/>
            <w:bookmarkEnd w:id="13743"/>
            <w:r>
              <w:t xml:space="preserve">[ICURegex] </w:t>
            </w:r>
          </w:p>
        </w:tc>
        <w:tc>
          <w:tcPr>
            <w:tcW w:w="0" w:type="auto"/>
            <w:tcMar>
              <w:top w:w="15" w:type="dxa"/>
              <w:left w:w="15" w:type="dxa"/>
              <w:bottom w:w="15" w:type="dxa"/>
              <w:right w:w="15" w:type="dxa"/>
            </w:tcMar>
            <w:hideMark/>
          </w:tcPr>
          <w:p w14:paraId="443631FB" w14:textId="3F198CED" w:rsidR="000E1214" w:rsidRDefault="00A87198">
            <w:pPr>
              <w:pStyle w:val="Bibliography"/>
            </w:pPr>
            <w:r>
              <w:t xml:space="preserve">icu-project.org, "Regular Expressions," </w:t>
            </w:r>
            <w:hyperlink r:id="rId54"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3745" w:name="a_ISO10646" w:colFirst="0" w:colLast="0"/>
            <w:r>
              <w:t>[ISO10646]</w:t>
            </w:r>
          </w:p>
        </w:tc>
        <w:tc>
          <w:tcPr>
            <w:tcW w:w="0" w:type="auto"/>
            <w:tcMar>
              <w:top w:w="15" w:type="dxa"/>
              <w:left w:w="15" w:type="dxa"/>
              <w:bottom w:w="15" w:type="dxa"/>
              <w:right w:w="15" w:type="dxa"/>
            </w:tcMar>
            <w:hideMark/>
          </w:tcPr>
          <w:p w14:paraId="22F9CFD7" w14:textId="52402F99" w:rsidR="000E1214" w:rsidRDefault="00A87198">
            <w:pPr>
              <w:pStyle w:val="Bibliography"/>
            </w:pPr>
            <w:r>
              <w:t xml:space="preserve">Universal Coded Character Set </w:t>
            </w:r>
            <w:hyperlink r:id="rId55" w:history="1">
              <w:r>
                <w:rPr>
                  <w:rStyle w:val="Hyperlink"/>
                </w:rPr>
                <w:t>https://www.iso.org/standard/69119.html</w:t>
              </w:r>
            </w:hyperlink>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3746" w:name="a_ISO8601" w:colFirst="0" w:colLast="0"/>
            <w:bookmarkEnd w:id="13745"/>
            <w:r>
              <w:t>[ISO8601]</w:t>
            </w:r>
          </w:p>
        </w:tc>
        <w:tc>
          <w:tcPr>
            <w:tcW w:w="0" w:type="auto"/>
            <w:tcMar>
              <w:top w:w="15" w:type="dxa"/>
              <w:left w:w="15" w:type="dxa"/>
              <w:bottom w:w="15" w:type="dxa"/>
              <w:right w:w="15" w:type="dxa"/>
            </w:tcMar>
            <w:hideMark/>
          </w:tcPr>
          <w:p w14:paraId="49144083" w14:textId="036ECFB6" w:rsidR="000E1214" w:rsidRDefault="00A87198">
            <w:pPr>
              <w:pStyle w:val="Bibliography"/>
            </w:pPr>
            <w:r>
              <w:t xml:space="preserve">Date and Time Format - ISO 8601 </w:t>
            </w:r>
            <w:hyperlink r:id="rId56"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3747" w:name="a_JavaRegex" w:colFirst="0" w:colLast="0"/>
            <w:bookmarkEnd w:id="13744"/>
            <w:bookmarkEnd w:id="13746"/>
            <w:r>
              <w:t xml:space="preserve">[JavaRegex] </w:t>
            </w:r>
          </w:p>
        </w:tc>
        <w:tc>
          <w:tcPr>
            <w:tcW w:w="0" w:type="auto"/>
            <w:tcMar>
              <w:top w:w="15" w:type="dxa"/>
              <w:left w:w="15" w:type="dxa"/>
              <w:bottom w:w="15" w:type="dxa"/>
              <w:right w:w="15" w:type="dxa"/>
            </w:tcMar>
            <w:hideMark/>
          </w:tcPr>
          <w:p w14:paraId="69A0812D" w14:textId="4D232566" w:rsidR="000E1214" w:rsidRDefault="00A87198">
            <w:pPr>
              <w:pStyle w:val="Bibliography"/>
            </w:pPr>
            <w:r>
              <w:t xml:space="preserve">Oracle, "Class Pattern,"  </w:t>
            </w:r>
            <w:hyperlink r:id="rId57"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77777777" w:rsidR="000E1214" w:rsidRDefault="00A87198">
            <w:pPr>
              <w:pStyle w:val="Bibliography"/>
            </w:pPr>
            <w:bookmarkStart w:id="13748" w:name="ref_OBSOLETE_DFDL" w:colFirst="0" w:colLast="0"/>
            <w:bookmarkEnd w:id="13747"/>
            <w:r>
              <w:t xml:space="preserve">[OBSOLETE_DFDL] </w:t>
            </w:r>
          </w:p>
        </w:tc>
        <w:tc>
          <w:tcPr>
            <w:tcW w:w="0" w:type="auto"/>
            <w:tcMar>
              <w:top w:w="15" w:type="dxa"/>
              <w:left w:w="15" w:type="dxa"/>
              <w:bottom w:w="15" w:type="dxa"/>
              <w:right w:w="15" w:type="dxa"/>
            </w:tcMar>
            <w:hideMark/>
          </w:tcPr>
          <w:p w14:paraId="6A009338" w14:textId="585EA14E"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8" w:history="1">
              <w:r>
                <w:rPr>
                  <w:rStyle w:val="Hyperlink"/>
                </w:rPr>
                <w:t>http://www.ogf.org/documents/GFD.174.pdf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3749" w:name="a_IANATimeZone" w:colFirst="0" w:colLast="0"/>
            <w:bookmarkEnd w:id="13748"/>
            <w:r>
              <w:t xml:space="preserve">[IANATimeZone] </w:t>
            </w:r>
          </w:p>
        </w:tc>
        <w:tc>
          <w:tcPr>
            <w:tcW w:w="0" w:type="auto"/>
            <w:tcMar>
              <w:top w:w="15" w:type="dxa"/>
              <w:left w:w="15" w:type="dxa"/>
              <w:bottom w:w="15" w:type="dxa"/>
              <w:right w:w="15" w:type="dxa"/>
            </w:tcMar>
            <w:hideMark/>
          </w:tcPr>
          <w:p w14:paraId="3FE796F2" w14:textId="415F12B7" w:rsidR="000E1214" w:rsidRDefault="00A87198">
            <w:pPr>
              <w:pStyle w:val="Bibliography"/>
            </w:pPr>
            <w:r>
              <w:t xml:space="preserve">IANA - Internet Assigned Numbers Authority, "Time Zone Database,"  </w:t>
            </w:r>
            <w:hyperlink r:id="rId59"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3750" w:name="a_JSON"/>
            <w:r>
              <w:t>[JSON]</w:t>
            </w:r>
            <w:bookmarkEnd w:id="13750"/>
          </w:p>
        </w:tc>
        <w:tc>
          <w:tcPr>
            <w:tcW w:w="0" w:type="auto"/>
            <w:tcMar>
              <w:top w:w="15" w:type="dxa"/>
              <w:left w:w="15" w:type="dxa"/>
              <w:bottom w:w="15" w:type="dxa"/>
              <w:right w:w="15" w:type="dxa"/>
            </w:tcMar>
            <w:hideMark/>
          </w:tcPr>
          <w:p w14:paraId="1C0D8307" w14:textId="775DC71A" w:rsidR="000E1214" w:rsidRDefault="00A87198">
            <w:pPr>
              <w:pStyle w:val="Bibliography"/>
            </w:pPr>
            <w:r>
              <w:t xml:space="preserve">Introducing JSON </w:t>
            </w:r>
            <w:hyperlink r:id="rId60"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3751" w:name="a_NetCDF" w:colFirst="0" w:colLast="0"/>
            <w:r>
              <w:t>[NETCDF]</w:t>
            </w:r>
          </w:p>
        </w:tc>
        <w:tc>
          <w:tcPr>
            <w:tcW w:w="0" w:type="auto"/>
            <w:tcMar>
              <w:top w:w="15" w:type="dxa"/>
              <w:left w:w="15" w:type="dxa"/>
              <w:bottom w:w="15" w:type="dxa"/>
              <w:right w:w="15" w:type="dxa"/>
            </w:tcMar>
            <w:hideMark/>
          </w:tcPr>
          <w:p w14:paraId="7B80B4E0" w14:textId="63AC1B5E" w:rsidR="000E1214" w:rsidRDefault="00A87198">
            <w:pPr>
              <w:rPr>
                <w:rFonts w:cs="Arial"/>
                <w:noProof/>
              </w:rPr>
            </w:pPr>
            <w:r>
              <w:t xml:space="preserve">Network Common Data Form (NetCDF) </w:t>
            </w:r>
            <w:hyperlink r:id="rId61"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3752" w:name="a_OMG_EAI" w:colFirst="0" w:colLast="0"/>
            <w:bookmarkEnd w:id="13749"/>
            <w:bookmarkEnd w:id="13751"/>
            <w:r>
              <w:t xml:space="preserve">[OMG_EAI] </w:t>
            </w:r>
          </w:p>
        </w:tc>
        <w:tc>
          <w:tcPr>
            <w:tcW w:w="0" w:type="auto"/>
            <w:tcMar>
              <w:top w:w="15" w:type="dxa"/>
              <w:left w:w="15" w:type="dxa"/>
              <w:bottom w:w="15" w:type="dxa"/>
              <w:right w:w="15" w:type="dxa"/>
            </w:tcMar>
            <w:hideMark/>
          </w:tcPr>
          <w:p w14:paraId="31AE1948" w14:textId="6BB0B421"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2" w:history="1">
              <w:r>
                <w:rPr>
                  <w:rStyle w:val="Hyperlink"/>
                </w:rPr>
                <w:t>http://www.omg.org/cgi-bin/doc?formal/2004-03-26</w:t>
              </w:r>
            </w:hyperlink>
            <w:r>
              <w:t xml:space="preserve">Available at </w:t>
            </w:r>
            <w:hyperlink r:id="rId63"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3753" w:name="a_RDP" w:colFirst="0" w:colLast="0"/>
            <w:bookmarkEnd w:id="13752"/>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3754" w:name="a_RFC2119" w:colFirst="0" w:colLast="0"/>
            <w:bookmarkEnd w:id="13753"/>
            <w:r>
              <w:t xml:space="preserve">[RFC2119] </w:t>
            </w:r>
          </w:p>
        </w:tc>
        <w:tc>
          <w:tcPr>
            <w:tcW w:w="0" w:type="auto"/>
            <w:tcMar>
              <w:top w:w="15" w:type="dxa"/>
              <w:left w:w="15" w:type="dxa"/>
              <w:bottom w:w="15" w:type="dxa"/>
              <w:right w:w="15" w:type="dxa"/>
            </w:tcMar>
            <w:hideMark/>
          </w:tcPr>
          <w:p w14:paraId="5544FA5F" w14:textId="74FB4F25" w:rsidR="000E1214" w:rsidRDefault="00A87198">
            <w:pPr>
              <w:pStyle w:val="Bibliography"/>
            </w:pPr>
            <w:r>
              <w:t xml:space="preserve">S. Bradner, "RFC 2119: Key words for use in RFCs to Indicate Requirement Levels," IETF (Internet Engineering Task Force). </w:t>
            </w:r>
            <w:hyperlink r:id="rId64" w:tgtFrame="_top" w:history="1">
              <w:r>
                <w:rPr>
                  <w:rStyle w:val="Hyperlink"/>
                  <w:i/>
                  <w:iCs/>
                </w:rPr>
                <w:t>RFC 2119: 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3755" w:name="a_XSD_SCD" w:colFirst="0" w:colLast="0"/>
            <w:bookmarkStart w:id="13756" w:name="a_SCD" w:colFirst="0" w:colLast="0"/>
            <w:bookmarkEnd w:id="13754"/>
            <w:r>
              <w:t xml:space="preserve">[SCD] </w:t>
            </w:r>
          </w:p>
        </w:tc>
        <w:tc>
          <w:tcPr>
            <w:tcW w:w="0" w:type="auto"/>
            <w:tcMar>
              <w:top w:w="15" w:type="dxa"/>
              <w:left w:w="15" w:type="dxa"/>
              <w:bottom w:w="15" w:type="dxa"/>
              <w:right w:w="15" w:type="dxa"/>
            </w:tcMar>
            <w:hideMark/>
          </w:tcPr>
          <w:p w14:paraId="7486FDBD" w14:textId="681833B4" w:rsidR="000E1214" w:rsidRDefault="00A87198">
            <w:pPr>
              <w:pStyle w:val="Bibliography"/>
            </w:pPr>
            <w:r>
              <w:t xml:space="preserve">W3C, "W3C XML Schema Definition Language (XSD): Component Designators,"  </w:t>
            </w:r>
            <w:hyperlink r:id="rId65"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3757" w:name="a_Thrift" w:colFirst="0" w:colLast="0"/>
            <w:bookmarkEnd w:id="13755"/>
            <w:bookmarkEnd w:id="13756"/>
            <w:r>
              <w:t xml:space="preserve">[Thrift] </w:t>
            </w:r>
          </w:p>
        </w:tc>
        <w:tc>
          <w:tcPr>
            <w:tcW w:w="0" w:type="auto"/>
            <w:tcMar>
              <w:top w:w="15" w:type="dxa"/>
              <w:left w:w="15" w:type="dxa"/>
              <w:bottom w:w="15" w:type="dxa"/>
              <w:right w:w="15" w:type="dxa"/>
            </w:tcMar>
            <w:hideMark/>
          </w:tcPr>
          <w:p w14:paraId="17494A59" w14:textId="03846493" w:rsidR="000E1214" w:rsidRDefault="00A87198">
            <w:pPr>
              <w:pStyle w:val="Bibliography"/>
            </w:pPr>
            <w:r>
              <w:t xml:space="preserve">M. Slee, A. Agarwal and M. Kwiatkowski, "Thrift: Scalable Cross-Language Services Implementation,"  </w:t>
            </w:r>
            <w:hyperlink r:id="rId66"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3758" w:name="a_UML" w:colFirst="0" w:colLast="0"/>
            <w:r>
              <w:t>[UML]</w:t>
            </w:r>
          </w:p>
        </w:tc>
        <w:tc>
          <w:tcPr>
            <w:tcW w:w="0" w:type="auto"/>
            <w:tcMar>
              <w:top w:w="15" w:type="dxa"/>
              <w:left w:w="15" w:type="dxa"/>
              <w:bottom w:w="15" w:type="dxa"/>
              <w:right w:w="15" w:type="dxa"/>
            </w:tcMar>
            <w:hideMark/>
          </w:tcPr>
          <w:p w14:paraId="7E741FE5" w14:textId="09130943" w:rsidR="000E1214" w:rsidRDefault="00A87198">
            <w:pPr>
              <w:pStyle w:val="Bibliography"/>
              <w:rPr>
                <w:noProof/>
              </w:rPr>
            </w:pPr>
            <w:r>
              <w:t xml:space="preserve">Unified Modeling Language  </w:t>
            </w:r>
            <w:hyperlink r:id="rId67"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3759" w:name="a_Unicode" w:colFirst="0" w:colLast="0"/>
            <w:bookmarkEnd w:id="13757"/>
            <w:bookmarkEnd w:id="13758"/>
            <w:r>
              <w:t xml:space="preserve">[Unicode] </w:t>
            </w:r>
          </w:p>
        </w:tc>
        <w:tc>
          <w:tcPr>
            <w:tcW w:w="0" w:type="auto"/>
            <w:tcMar>
              <w:top w:w="15" w:type="dxa"/>
              <w:left w:w="15" w:type="dxa"/>
              <w:bottom w:w="15" w:type="dxa"/>
              <w:right w:w="15" w:type="dxa"/>
            </w:tcMar>
            <w:hideMark/>
          </w:tcPr>
          <w:p w14:paraId="52AEBB34" w14:textId="3A57091C" w:rsidR="000E1214" w:rsidRDefault="00A87198">
            <w:pPr>
              <w:pStyle w:val="Bibliography"/>
            </w:pPr>
            <w:r>
              <w:t xml:space="preserve">The Unicode Consortium, "Unicode,"  </w:t>
            </w:r>
            <w:hyperlink r:id="rId68"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3760" w:name="a_CLDR" w:colFirst="0" w:colLast="0"/>
            <w:bookmarkEnd w:id="13759"/>
            <w:r>
              <w:t xml:space="preserve">[UnicodeCLDR] </w:t>
            </w:r>
          </w:p>
        </w:tc>
        <w:tc>
          <w:tcPr>
            <w:tcW w:w="0" w:type="auto"/>
            <w:tcMar>
              <w:top w:w="15" w:type="dxa"/>
              <w:left w:w="15" w:type="dxa"/>
              <w:bottom w:w="15" w:type="dxa"/>
              <w:right w:w="15" w:type="dxa"/>
            </w:tcMar>
            <w:hideMark/>
          </w:tcPr>
          <w:p w14:paraId="07B1DF76" w14:textId="380552BC" w:rsidR="000E1214" w:rsidRDefault="00A87198">
            <w:pPr>
              <w:pStyle w:val="Bibliography"/>
            </w:pPr>
            <w:r>
              <w:t xml:space="preserve">Unicode, Inc., "Unicode Common Locale Data Repository,"  </w:t>
            </w:r>
            <w:hyperlink r:id="rId69"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3761" w:name="a_UnicodeRegex" w:colFirst="0" w:colLast="0"/>
            <w:bookmarkEnd w:id="13760"/>
            <w:r>
              <w:t xml:space="preserve">[UnicodeRegex] </w:t>
            </w:r>
          </w:p>
        </w:tc>
        <w:tc>
          <w:tcPr>
            <w:tcW w:w="0" w:type="auto"/>
            <w:tcMar>
              <w:top w:w="15" w:type="dxa"/>
              <w:left w:w="15" w:type="dxa"/>
              <w:bottom w:w="15" w:type="dxa"/>
              <w:right w:w="15" w:type="dxa"/>
            </w:tcMar>
            <w:hideMark/>
          </w:tcPr>
          <w:p w14:paraId="0AB13091" w14:textId="3F43CECA" w:rsidR="000E1214" w:rsidRDefault="00A87198">
            <w:pPr>
              <w:pStyle w:val="Bibliography"/>
            </w:pPr>
            <w:r>
              <w:t xml:space="preserve">Unicode, Inc., "Unicode Regular Expressions,"  </w:t>
            </w:r>
            <w:hyperlink r:id="rId70"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3762" w:name="a_LDML" w:colFirst="0" w:colLast="0"/>
            <w:bookmarkEnd w:id="13761"/>
            <w:r>
              <w:t xml:space="preserve">[UnicodeLDML] </w:t>
            </w:r>
          </w:p>
        </w:tc>
        <w:tc>
          <w:tcPr>
            <w:tcW w:w="0" w:type="auto"/>
            <w:tcMar>
              <w:top w:w="15" w:type="dxa"/>
              <w:left w:w="15" w:type="dxa"/>
              <w:bottom w:w="15" w:type="dxa"/>
              <w:right w:w="15" w:type="dxa"/>
            </w:tcMar>
            <w:hideMark/>
          </w:tcPr>
          <w:p w14:paraId="51DE276A" w14:textId="2760E2B7" w:rsidR="000E1214" w:rsidRDefault="00A87198">
            <w:pPr>
              <w:pStyle w:val="Bibliography"/>
            </w:pPr>
            <w:r>
              <w:t xml:space="preserve">Unicode, Inc., "Unicode Locale Data Markup Language (LDML)," </w:t>
            </w:r>
            <w:hyperlink r:id="rId71"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3763" w:name="Walmsely"/>
            <w:r>
              <w:t>[</w:t>
            </w:r>
            <w:r>
              <w:rPr>
                <w:lang w:eastAsia="en-GB"/>
              </w:rPr>
              <w:t>Walmsley]</w:t>
            </w:r>
            <w:bookmarkEnd w:id="13763"/>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3764" w:name="a_XDR" w:colFirst="0" w:colLast="0"/>
            <w:r>
              <w:t>[XDR]</w:t>
            </w:r>
          </w:p>
        </w:tc>
        <w:tc>
          <w:tcPr>
            <w:tcW w:w="0" w:type="auto"/>
            <w:tcMar>
              <w:top w:w="15" w:type="dxa"/>
              <w:left w:w="15" w:type="dxa"/>
              <w:bottom w:w="15" w:type="dxa"/>
              <w:right w:w="15" w:type="dxa"/>
            </w:tcMar>
            <w:hideMark/>
          </w:tcPr>
          <w:p w14:paraId="44E1FE0D" w14:textId="4AE65D52"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2"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3765" w:name="a_XML10" w:colFirst="0" w:colLast="0"/>
            <w:bookmarkEnd w:id="13762"/>
            <w:bookmarkEnd w:id="13764"/>
            <w:r>
              <w:t xml:space="preserve">[XML1.0] </w:t>
            </w:r>
          </w:p>
        </w:tc>
        <w:tc>
          <w:tcPr>
            <w:tcW w:w="0" w:type="auto"/>
            <w:tcMar>
              <w:top w:w="15" w:type="dxa"/>
              <w:left w:w="15" w:type="dxa"/>
              <w:bottom w:w="15" w:type="dxa"/>
              <w:right w:w="15" w:type="dxa"/>
            </w:tcMar>
            <w:hideMark/>
          </w:tcPr>
          <w:p w14:paraId="5980D8B6" w14:textId="029700A3" w:rsidR="000E1214" w:rsidRDefault="00A87198">
            <w:pPr>
              <w:pStyle w:val="Bibliography"/>
              <w:tabs>
                <w:tab w:val="left" w:pos="720"/>
              </w:tabs>
            </w:pPr>
            <w:r>
              <w:t xml:space="preserve">W3C, "Extensible Markup Language (XML) 1.0 (Fifth Edition)," 26 November 2008.  </w:t>
            </w:r>
            <w:hyperlink r:id="rId73"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3766" w:name="a_XML11" w:colFirst="0" w:colLast="0"/>
            <w:bookmarkEnd w:id="13765"/>
            <w:r>
              <w:t xml:space="preserve">[XML1.1] </w:t>
            </w:r>
          </w:p>
        </w:tc>
        <w:tc>
          <w:tcPr>
            <w:tcW w:w="0" w:type="auto"/>
            <w:tcMar>
              <w:top w:w="15" w:type="dxa"/>
              <w:left w:w="15" w:type="dxa"/>
              <w:bottom w:w="15" w:type="dxa"/>
              <w:right w:w="15" w:type="dxa"/>
            </w:tcMar>
            <w:hideMark/>
          </w:tcPr>
          <w:p w14:paraId="74B53C17" w14:textId="76002BA1" w:rsidR="000E1214" w:rsidRDefault="00A87198">
            <w:pPr>
              <w:pStyle w:val="Bibliography"/>
              <w:tabs>
                <w:tab w:val="left" w:pos="720"/>
              </w:tabs>
            </w:pPr>
            <w:r>
              <w:t xml:space="preserve">W3C, "Extensible Markup Language (XML) 1.1 (Second Edition)," 16 August 2006.  </w:t>
            </w:r>
            <w:hyperlink r:id="rId74"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3767" w:name="a_XMLInfoset"/>
            <w:bookmarkEnd w:id="13766"/>
            <w:r>
              <w:t xml:space="preserve">[XMLInfoset] </w:t>
            </w:r>
            <w:bookmarkEnd w:id="13767"/>
          </w:p>
        </w:tc>
        <w:tc>
          <w:tcPr>
            <w:tcW w:w="0" w:type="auto"/>
            <w:tcMar>
              <w:top w:w="15" w:type="dxa"/>
              <w:left w:w="15" w:type="dxa"/>
              <w:bottom w:w="15" w:type="dxa"/>
              <w:right w:w="15" w:type="dxa"/>
            </w:tcMar>
            <w:hideMark/>
          </w:tcPr>
          <w:p w14:paraId="233C4346" w14:textId="1127920A" w:rsidR="000E1214" w:rsidRDefault="00A87198">
            <w:pPr>
              <w:pStyle w:val="Bibliography"/>
              <w:tabs>
                <w:tab w:val="left" w:pos="720"/>
              </w:tabs>
            </w:pPr>
            <w:r>
              <w:t xml:space="preserve">W3C, "XML Information Set (Second Edition)," 4 February 2004.  </w:t>
            </w:r>
            <w:hyperlink r:id="rId75"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3768" w:name="a_XMLNamespaces" w:colFirst="0" w:colLast="0"/>
            <w:r>
              <w:t xml:space="preserve">[XMLNamespaces] </w:t>
            </w:r>
          </w:p>
        </w:tc>
        <w:tc>
          <w:tcPr>
            <w:tcW w:w="0" w:type="auto"/>
            <w:tcMar>
              <w:top w:w="15" w:type="dxa"/>
              <w:left w:w="15" w:type="dxa"/>
              <w:bottom w:w="15" w:type="dxa"/>
              <w:right w:w="15" w:type="dxa"/>
            </w:tcMar>
            <w:hideMark/>
          </w:tcPr>
          <w:p w14:paraId="71D02F40" w14:textId="51485FF6" w:rsidR="000E1214" w:rsidRDefault="00A87198">
            <w:pPr>
              <w:pStyle w:val="Bibliography"/>
              <w:tabs>
                <w:tab w:val="left" w:pos="720"/>
              </w:tabs>
            </w:pPr>
            <w:r>
              <w:t xml:space="preserve">W3C, "Namespaces in XML 1.0 (Third Edition)," 8 December 2009.  </w:t>
            </w:r>
            <w:hyperlink r:id="rId76"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3769" w:name="a_XSDL" w:colFirst="0" w:colLast="0"/>
            <w:bookmarkEnd w:id="13768"/>
            <w:r>
              <w:t xml:space="preserve">[XSD] </w:t>
            </w:r>
          </w:p>
        </w:tc>
        <w:tc>
          <w:tcPr>
            <w:tcW w:w="0" w:type="auto"/>
            <w:tcMar>
              <w:top w:w="15" w:type="dxa"/>
              <w:left w:w="15" w:type="dxa"/>
              <w:bottom w:w="15" w:type="dxa"/>
              <w:right w:w="15" w:type="dxa"/>
            </w:tcMar>
            <w:hideMark/>
          </w:tcPr>
          <w:p w14:paraId="5E8B1ABA" w14:textId="60963CE7" w:rsidR="000E1214" w:rsidRDefault="00A87198">
            <w:pPr>
              <w:pStyle w:val="Bibliography"/>
              <w:tabs>
                <w:tab w:val="left" w:pos="720"/>
              </w:tabs>
            </w:pPr>
            <w:r>
              <w:t xml:space="preserve">W3C, "XML Schema,"  </w:t>
            </w:r>
            <w:hyperlink r:id="rId77"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3770" w:name="a_XPath" w:colFirst="0" w:colLast="0"/>
            <w:bookmarkEnd w:id="13769"/>
            <w:r>
              <w:t xml:space="preserve">[XPath] </w:t>
            </w:r>
          </w:p>
        </w:tc>
        <w:tc>
          <w:tcPr>
            <w:tcW w:w="0" w:type="auto"/>
            <w:tcMar>
              <w:top w:w="15" w:type="dxa"/>
              <w:left w:w="15" w:type="dxa"/>
              <w:bottom w:w="15" w:type="dxa"/>
              <w:right w:w="15" w:type="dxa"/>
            </w:tcMar>
            <w:hideMark/>
          </w:tcPr>
          <w:p w14:paraId="32825389" w14:textId="7EAB5044" w:rsidR="000E1214" w:rsidRDefault="00A87198">
            <w:pPr>
              <w:pStyle w:val="Bibliography"/>
              <w:tabs>
                <w:tab w:val="left" w:pos="720"/>
              </w:tabs>
            </w:pPr>
            <w:r>
              <w:t xml:space="preserve">W3C, "XML Path Language (XPath) 2.0 (Second Edition),"  </w:t>
            </w:r>
            <w:hyperlink r:id="rId78"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3771" w:name="a_XSDL_Part1" w:colFirst="0" w:colLast="0"/>
            <w:bookmarkEnd w:id="13770"/>
            <w:r>
              <w:t xml:space="preserve">[XSDLV1] </w:t>
            </w:r>
          </w:p>
        </w:tc>
        <w:tc>
          <w:tcPr>
            <w:tcW w:w="0" w:type="auto"/>
            <w:tcMar>
              <w:top w:w="15" w:type="dxa"/>
              <w:left w:w="15" w:type="dxa"/>
              <w:bottom w:w="15" w:type="dxa"/>
              <w:right w:w="15" w:type="dxa"/>
            </w:tcMar>
            <w:hideMark/>
          </w:tcPr>
          <w:p w14:paraId="4A7FBB66" w14:textId="03000E04" w:rsidR="000E1214" w:rsidRDefault="00A87198">
            <w:pPr>
              <w:pStyle w:val="Bibliography"/>
              <w:tabs>
                <w:tab w:val="left" w:pos="720"/>
              </w:tabs>
              <w:rPr>
                <w:color w:val="0000FF"/>
                <w:u w:val="single"/>
              </w:rPr>
            </w:pPr>
            <w:r>
              <w:t xml:space="preserve">W3C, XML Schema Part 1: Structures  </w:t>
            </w:r>
            <w:hyperlink r:id="rId79" w:history="1">
              <w:r>
                <w:rPr>
                  <w:rStyle w:val="Hyperlink"/>
                </w:rPr>
                <w:t>http://www.w3.org/TR/xmlschema-1/</w:t>
              </w:r>
            </w:hyperlink>
            <w:r>
              <w:t xml:space="preserve"> XML Schema Part 2: Datatypes </w:t>
            </w:r>
            <w:hyperlink r:id="rId80"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3772"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3773" w:author="Mike Beckerle" w:date="2020-04-09T12:02:00Z"/>
              </w:rPr>
            </w:pPr>
            <w:bookmarkStart w:id="13774" w:name="a_XSLT"/>
            <w:ins w:id="13775" w:author="Mike Beckerle" w:date="2020-04-09T12:02:00Z">
              <w:r>
                <w:t>[XSLT]</w:t>
              </w:r>
              <w:bookmarkEnd w:id="13774"/>
            </w:ins>
          </w:p>
        </w:tc>
        <w:tc>
          <w:tcPr>
            <w:tcW w:w="0" w:type="auto"/>
            <w:tcMar>
              <w:top w:w="15" w:type="dxa"/>
              <w:left w:w="15" w:type="dxa"/>
              <w:bottom w:w="15" w:type="dxa"/>
              <w:right w:w="15" w:type="dxa"/>
            </w:tcMar>
            <w:hideMark/>
          </w:tcPr>
          <w:p w14:paraId="3A3ADDDD" w14:textId="3426501F" w:rsidR="000E1214" w:rsidRDefault="00A87198">
            <w:pPr>
              <w:pStyle w:val="Bibliography"/>
              <w:tabs>
                <w:tab w:val="left" w:pos="720"/>
              </w:tabs>
              <w:rPr>
                <w:ins w:id="13776" w:author="Mike Beckerle" w:date="2020-04-09T12:02:00Z"/>
              </w:rPr>
            </w:pPr>
            <w:ins w:id="13777" w:author="Mike Beckerle" w:date="2020-04-09T12:02:00Z">
              <w:r>
                <w:t>W3C</w:t>
              </w:r>
            </w:ins>
            <w:ins w:id="13778" w:author="Mike Beckerle" w:date="2020-04-09T12:03:00Z">
              <w:r>
                <w:t xml:space="preserve">, </w:t>
              </w:r>
            </w:ins>
            <w:ins w:id="13779" w:author="Mike Beckerle" w:date="2020-04-09T12:04:00Z">
              <w:r>
                <w:t xml:space="preserve">“XSL Transformations (XSLT)” </w:t>
              </w:r>
            </w:ins>
            <w:r>
              <w:fldChar w:fldCharType="begin"/>
            </w:r>
            <w:r>
              <w:instrText xml:space="preserve"> HYPERLINK "https://www.w3.org/TR/xslt/" </w:instrText>
            </w:r>
            <w:r>
              <w:fldChar w:fldCharType="separate"/>
            </w:r>
            <w:ins w:id="13780" w:author="Mike Beckerle" w:date="2020-04-09T12:03:00Z">
              <w:r>
                <w:rPr>
                  <w:rStyle w:val="Hyperlink"/>
                </w:rPr>
                <w:t>https://www.w3.org/TR/xslt/</w:t>
              </w:r>
            </w:ins>
            <w:r>
              <w:fldChar w:fldCharType="end"/>
            </w:r>
          </w:p>
        </w:tc>
      </w:tr>
    </w:tbl>
    <w:p w14:paraId="5EB2F1C3" w14:textId="5AB137C3" w:rsidR="000E1214" w:rsidRDefault="00A87198" w:rsidP="00A64D65">
      <w:pPr>
        <w:pStyle w:val="Heading1"/>
      </w:pPr>
      <w:bookmarkStart w:id="13781" w:name="_Toc396135694"/>
      <w:bookmarkStart w:id="13782" w:name="_Toc397515368"/>
      <w:bookmarkStart w:id="13783" w:name="_Toc396135695"/>
      <w:bookmarkStart w:id="13784" w:name="_Toc397515369"/>
      <w:bookmarkStart w:id="13785" w:name="_Toc396135696"/>
      <w:bookmarkStart w:id="13786" w:name="_Toc397515370"/>
      <w:bookmarkStart w:id="13787" w:name="_Toc396135697"/>
      <w:bookmarkStart w:id="13788" w:name="_Toc397515371"/>
      <w:bookmarkStart w:id="13789" w:name="_Toc396135698"/>
      <w:bookmarkStart w:id="13790" w:name="_Toc397515372"/>
      <w:bookmarkStart w:id="13791" w:name="_Toc396135699"/>
      <w:bookmarkStart w:id="13792" w:name="_Toc397515373"/>
      <w:bookmarkStart w:id="13793" w:name="_Toc396135700"/>
      <w:bookmarkStart w:id="13794" w:name="_Toc397515374"/>
      <w:bookmarkStart w:id="13795" w:name="_Toc396135701"/>
      <w:bookmarkStart w:id="13796" w:name="_Toc397515375"/>
      <w:bookmarkStart w:id="13797" w:name="_Toc396135702"/>
      <w:bookmarkStart w:id="13798" w:name="_Toc397515376"/>
      <w:bookmarkStart w:id="13799" w:name="_Toc396135703"/>
      <w:bookmarkStart w:id="13800" w:name="_Toc397515377"/>
      <w:bookmarkStart w:id="13801" w:name="_Toc396135704"/>
      <w:bookmarkStart w:id="13802" w:name="_Toc397515378"/>
      <w:bookmarkStart w:id="13803" w:name="_Toc396135705"/>
      <w:bookmarkStart w:id="13804" w:name="_Toc397515379"/>
      <w:bookmarkStart w:id="13805" w:name="_Toc396135706"/>
      <w:bookmarkStart w:id="13806" w:name="_Toc397515380"/>
      <w:bookmarkStart w:id="13807" w:name="_Toc396135707"/>
      <w:bookmarkStart w:id="13808" w:name="_Toc397515381"/>
      <w:bookmarkStart w:id="13809" w:name="_Toc396135708"/>
      <w:bookmarkStart w:id="13810" w:name="_Toc397515382"/>
      <w:bookmarkStart w:id="13811" w:name="_Toc396135709"/>
      <w:bookmarkStart w:id="13812" w:name="_Toc397515383"/>
      <w:bookmarkStart w:id="13813" w:name="_Toc396135710"/>
      <w:bookmarkStart w:id="13814" w:name="_Toc397515384"/>
      <w:bookmarkStart w:id="13815" w:name="_Toc396135711"/>
      <w:bookmarkStart w:id="13816" w:name="_Toc397515385"/>
      <w:bookmarkStart w:id="13817" w:name="_Toc396135712"/>
      <w:bookmarkStart w:id="13818" w:name="_Toc397515386"/>
      <w:bookmarkStart w:id="13819" w:name="_Toc396135713"/>
      <w:bookmarkStart w:id="13820" w:name="_Toc397515387"/>
      <w:bookmarkStart w:id="13821" w:name="_Toc396135714"/>
      <w:bookmarkStart w:id="13822" w:name="_Toc397515388"/>
      <w:bookmarkStart w:id="13823" w:name="_Toc385242977"/>
      <w:bookmarkStart w:id="13824" w:name="_Toc391466383"/>
      <w:bookmarkStart w:id="13825" w:name="_Toc393357125"/>
      <w:bookmarkStart w:id="13826" w:name="_Toc393999693"/>
      <w:bookmarkStart w:id="13827" w:name="_Toc393999948"/>
      <w:bookmarkStart w:id="13828" w:name="_Toc394584739"/>
      <w:bookmarkStart w:id="13829" w:name="_Toc396135715"/>
      <w:bookmarkStart w:id="13830" w:name="_Toc397515389"/>
      <w:bookmarkStart w:id="13831" w:name="_Toc385242978"/>
      <w:bookmarkStart w:id="13832" w:name="_Toc391466384"/>
      <w:bookmarkStart w:id="13833" w:name="_Toc393357126"/>
      <w:bookmarkStart w:id="13834" w:name="_Toc393999694"/>
      <w:bookmarkStart w:id="13835" w:name="_Toc393999949"/>
      <w:bookmarkStart w:id="13836" w:name="_Toc394584740"/>
      <w:bookmarkStart w:id="13837" w:name="_Toc396135716"/>
      <w:bookmarkStart w:id="13838" w:name="_Toc397515390"/>
      <w:bookmarkStart w:id="13839" w:name="_Toc385242979"/>
      <w:bookmarkStart w:id="13840" w:name="_Toc391466385"/>
      <w:bookmarkStart w:id="13841" w:name="_Toc393357127"/>
      <w:bookmarkStart w:id="13842" w:name="_Toc393999695"/>
      <w:bookmarkStart w:id="13843" w:name="_Toc393999950"/>
      <w:bookmarkStart w:id="13844" w:name="_Toc394584741"/>
      <w:bookmarkStart w:id="13845" w:name="_Toc396135717"/>
      <w:bookmarkStart w:id="13846" w:name="_Toc397515391"/>
      <w:bookmarkStart w:id="13847" w:name="_Toc385242980"/>
      <w:bookmarkStart w:id="13848" w:name="_Toc391466386"/>
      <w:bookmarkStart w:id="13849" w:name="_Toc393357128"/>
      <w:bookmarkStart w:id="13850" w:name="_Toc393999696"/>
      <w:bookmarkStart w:id="13851" w:name="_Toc393999951"/>
      <w:bookmarkStart w:id="13852" w:name="_Toc394584742"/>
      <w:bookmarkStart w:id="13853" w:name="_Toc396135718"/>
      <w:bookmarkStart w:id="13854" w:name="_Toc397515392"/>
      <w:bookmarkStart w:id="13855" w:name="_Toc385242981"/>
      <w:bookmarkStart w:id="13856" w:name="_Toc391466387"/>
      <w:bookmarkStart w:id="13857" w:name="_Toc393357129"/>
      <w:bookmarkStart w:id="13858" w:name="_Toc393999697"/>
      <w:bookmarkStart w:id="13859" w:name="_Toc393999952"/>
      <w:bookmarkStart w:id="13860" w:name="_Toc394584743"/>
      <w:bookmarkStart w:id="13861" w:name="_Toc396135719"/>
      <w:bookmarkStart w:id="13862" w:name="_Toc397515393"/>
      <w:bookmarkStart w:id="13863" w:name="_Ref38561292"/>
      <w:bookmarkStart w:id="13864" w:name="_Toc39166981"/>
      <w:bookmarkEnd w:id="13771"/>
      <w:bookmarkEnd w:id="13781"/>
      <w:bookmarkEnd w:id="13782"/>
      <w:bookmarkEnd w:id="13783"/>
      <w:bookmarkEnd w:id="13784"/>
      <w:bookmarkEnd w:id="13785"/>
      <w:bookmarkEnd w:id="13786"/>
      <w:bookmarkEnd w:id="13787"/>
      <w:bookmarkEnd w:id="13788"/>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bookmarkEnd w:id="13836"/>
      <w:bookmarkEnd w:id="13837"/>
      <w:bookmarkEnd w:id="13838"/>
      <w:bookmarkEnd w:id="13839"/>
      <w:bookmarkEnd w:id="13840"/>
      <w:bookmarkEnd w:id="13841"/>
      <w:bookmarkEnd w:id="13842"/>
      <w:bookmarkEnd w:id="13843"/>
      <w:bookmarkEnd w:id="13844"/>
      <w:bookmarkEnd w:id="13845"/>
      <w:bookmarkEnd w:id="13846"/>
      <w:bookmarkEnd w:id="13847"/>
      <w:bookmarkEnd w:id="13848"/>
      <w:bookmarkEnd w:id="13849"/>
      <w:bookmarkEnd w:id="13850"/>
      <w:bookmarkEnd w:id="13851"/>
      <w:bookmarkEnd w:id="13852"/>
      <w:bookmarkEnd w:id="13853"/>
      <w:bookmarkEnd w:id="13854"/>
      <w:bookmarkEnd w:id="13855"/>
      <w:bookmarkEnd w:id="13856"/>
      <w:bookmarkEnd w:id="13857"/>
      <w:bookmarkEnd w:id="13858"/>
      <w:bookmarkEnd w:id="13859"/>
      <w:bookmarkEnd w:id="13860"/>
      <w:bookmarkEnd w:id="13861"/>
      <w:bookmarkEnd w:id="13862"/>
      <w:r>
        <w:t xml:space="preserve">Appendix A: </w:t>
      </w:r>
      <w:bookmarkStart w:id="13865" w:name="_Toc362445423"/>
      <w:bookmarkStart w:id="13866" w:name="_Toc363909391"/>
      <w:bookmarkStart w:id="13867" w:name="_Toc364463819"/>
      <w:bookmarkStart w:id="13868" w:name="_Toc366078423"/>
      <w:bookmarkStart w:id="13869" w:name="_Toc366079038"/>
      <w:bookmarkStart w:id="13870" w:name="_Toc366080023"/>
      <w:bookmarkStart w:id="13871" w:name="_Toc366080635"/>
      <w:bookmarkStart w:id="13872" w:name="_Toc366081244"/>
      <w:bookmarkStart w:id="13873" w:name="_Toc366505584"/>
      <w:bookmarkStart w:id="13874" w:name="_Toc366508953"/>
      <w:bookmarkStart w:id="13875" w:name="_Toc366513454"/>
      <w:bookmarkStart w:id="13876" w:name="_Toc366574643"/>
      <w:bookmarkStart w:id="13877" w:name="_Toc366578436"/>
      <w:bookmarkStart w:id="13878" w:name="_Toc366579030"/>
      <w:bookmarkStart w:id="13879" w:name="_Toc366579622"/>
      <w:bookmarkStart w:id="13880" w:name="_Toc366580213"/>
      <w:bookmarkStart w:id="13881" w:name="_Toc366580805"/>
      <w:bookmarkStart w:id="13882" w:name="_Toc366581396"/>
      <w:bookmarkStart w:id="13883" w:name="_Toc366581988"/>
      <w:bookmarkStart w:id="13884" w:name="_Toc254776414"/>
      <w:bookmarkStart w:id="13885" w:name="_Toc254776415"/>
      <w:bookmarkStart w:id="13886" w:name="_Toc243112890"/>
      <w:bookmarkStart w:id="13887" w:name="_Toc349042889"/>
      <w:bookmarkEnd w:id="1031"/>
      <w:bookmarkEnd w:id="13865"/>
      <w:bookmarkEnd w:id="13866"/>
      <w:bookmarkEnd w:id="13867"/>
      <w:bookmarkEnd w:id="13868"/>
      <w:bookmarkEnd w:id="13869"/>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r>
        <w:t>Escape Scheme Use Cases</w:t>
      </w:r>
      <w:bookmarkEnd w:id="13863"/>
      <w:bookmarkEnd w:id="13886"/>
      <w:bookmarkEnd w:id="13887"/>
      <w:bookmarkEnd w:id="13864"/>
    </w:p>
    <w:p w14:paraId="11F19BC9" w14:textId="77777777" w:rsidR="000E1214" w:rsidRDefault="00A87198">
      <w:pPr>
        <w:pStyle w:val="nobreak"/>
        <w:rPr>
          <w:ins w:id="13888" w:author="Mike Beckerle" w:date="2020-04-27T11:16:00Z"/>
        </w:rPr>
      </w:pPr>
      <w:r>
        <w:t xml:space="preserve">This appendix </w:t>
      </w:r>
      <w:ins w:id="13889"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3890" w:author="Mike Beckerle" w:date="2020-04-27T11:16:00Z">
        <w:r>
          <w:t>The tables can be interpreted as</w:t>
        </w:r>
      </w:ins>
      <w:ins w:id="13891"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A64D65">
      <w:pPr>
        <w:pStyle w:val="Heading2"/>
      </w:pPr>
      <w:bookmarkStart w:id="13892" w:name="_Toc322911788"/>
      <w:bookmarkStart w:id="13893" w:name="_Toc322912327"/>
      <w:bookmarkStart w:id="13894" w:name="_Toc329093187"/>
      <w:bookmarkStart w:id="13895" w:name="_Toc332701700"/>
      <w:bookmarkStart w:id="13896" w:name="_Toc332702004"/>
      <w:bookmarkStart w:id="13897" w:name="_Toc332711802"/>
      <w:bookmarkStart w:id="13898" w:name="_Toc332712104"/>
      <w:bookmarkStart w:id="13899" w:name="_Toc332712405"/>
      <w:bookmarkStart w:id="13900" w:name="_Toc332724321"/>
      <w:bookmarkStart w:id="13901" w:name="_Toc332724621"/>
      <w:bookmarkStart w:id="13902" w:name="_Toc341102917"/>
      <w:bookmarkStart w:id="13903" w:name="_Toc347241653"/>
      <w:bookmarkStart w:id="13904" w:name="_Toc347744845"/>
      <w:bookmarkStart w:id="13905" w:name="_Toc348984628"/>
      <w:bookmarkStart w:id="13906" w:name="_Toc348984933"/>
      <w:bookmarkStart w:id="13907" w:name="_Toc349038097"/>
      <w:bookmarkStart w:id="13908" w:name="_Toc349038399"/>
      <w:bookmarkStart w:id="13909" w:name="_Toc349042890"/>
      <w:bookmarkStart w:id="13910" w:name="_Toc349642291"/>
      <w:bookmarkStart w:id="13911" w:name="_Toc351913012"/>
      <w:bookmarkStart w:id="13912" w:name="_Toc351915033"/>
      <w:bookmarkStart w:id="13913" w:name="_Toc351915499"/>
      <w:bookmarkStart w:id="13914" w:name="_Toc361231597"/>
      <w:bookmarkStart w:id="13915" w:name="_Toc361232123"/>
      <w:bookmarkStart w:id="13916" w:name="_Toc362445425"/>
      <w:bookmarkStart w:id="13917" w:name="_Toc363909393"/>
      <w:bookmarkStart w:id="13918" w:name="_Toc364463821"/>
      <w:bookmarkStart w:id="13919" w:name="_Toc366078425"/>
      <w:bookmarkStart w:id="13920" w:name="_Toc366079040"/>
      <w:bookmarkStart w:id="13921" w:name="_Toc366080025"/>
      <w:bookmarkStart w:id="13922" w:name="_Toc366080637"/>
      <w:bookmarkStart w:id="13923" w:name="_Toc366081246"/>
      <w:bookmarkStart w:id="13924" w:name="_Toc366505586"/>
      <w:bookmarkStart w:id="13925" w:name="_Toc366508955"/>
      <w:bookmarkStart w:id="13926" w:name="_Toc366513456"/>
      <w:bookmarkStart w:id="13927" w:name="_Toc366574645"/>
      <w:bookmarkStart w:id="13928" w:name="_Toc366578438"/>
      <w:bookmarkStart w:id="13929" w:name="_Toc366579032"/>
      <w:bookmarkStart w:id="13930" w:name="_Toc366579624"/>
      <w:bookmarkStart w:id="13931" w:name="_Toc366580215"/>
      <w:bookmarkStart w:id="13932" w:name="_Toc366580807"/>
      <w:bookmarkStart w:id="13933" w:name="_Toc366581398"/>
      <w:bookmarkStart w:id="13934" w:name="_Toc366581990"/>
      <w:bookmarkStart w:id="13935" w:name="_Toc243112891"/>
      <w:bookmarkStart w:id="13936" w:name="_Toc349042891"/>
      <w:bookmarkStart w:id="13937" w:name="_Toc39166982"/>
      <w:bookmarkEnd w:id="13892"/>
      <w:bookmarkEnd w:id="13893"/>
      <w:bookmarkEnd w:id="13894"/>
      <w:bookmarkEnd w:id="13895"/>
      <w:bookmarkEnd w:id="13896"/>
      <w:bookmarkEnd w:id="13897"/>
      <w:bookmarkEnd w:id="13898"/>
      <w:bookmarkEnd w:id="13899"/>
      <w:bookmarkEnd w:id="13900"/>
      <w:bookmarkEnd w:id="13901"/>
      <w:bookmarkEnd w:id="13902"/>
      <w:bookmarkEnd w:id="13903"/>
      <w:bookmarkEnd w:id="13904"/>
      <w:bookmarkEnd w:id="13905"/>
      <w:bookmarkEnd w:id="13906"/>
      <w:bookmarkEnd w:id="13907"/>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r>
        <w:t>Escape Character Same as dfdl:escapeEscapeCharacter</w:t>
      </w:r>
      <w:bookmarkEnd w:id="13935"/>
      <w:bookmarkEnd w:id="13936"/>
      <w:bookmarkEnd w:id="13937"/>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08F6A7D2" w:rsidR="000E1214" w:rsidRDefault="00A87198">
      <w:pPr>
        <w:pStyle w:val="Caption"/>
      </w:pPr>
      <w:bookmarkStart w:id="13938" w:name="_Toc322911790"/>
      <w:bookmarkStart w:id="13939" w:name="_Toc322912329"/>
      <w:bookmarkStart w:id="13940" w:name="_Toc329093189"/>
      <w:bookmarkStart w:id="13941" w:name="_Toc332701702"/>
      <w:bookmarkStart w:id="13942" w:name="_Toc332702006"/>
      <w:bookmarkStart w:id="13943" w:name="_Toc332711804"/>
      <w:bookmarkStart w:id="13944" w:name="_Toc332712106"/>
      <w:bookmarkStart w:id="13945" w:name="_Toc332712407"/>
      <w:bookmarkStart w:id="13946" w:name="_Toc332724323"/>
      <w:bookmarkStart w:id="13947" w:name="_Toc332724623"/>
      <w:bookmarkStart w:id="13948" w:name="_Toc341102919"/>
      <w:bookmarkStart w:id="13949" w:name="_Toc347241655"/>
      <w:bookmarkStart w:id="13950" w:name="_Toc347744847"/>
      <w:bookmarkStart w:id="13951" w:name="_Toc348984630"/>
      <w:bookmarkStart w:id="13952" w:name="_Toc348984935"/>
      <w:bookmarkStart w:id="13953" w:name="_Toc349038099"/>
      <w:bookmarkStart w:id="13954" w:name="_Toc349038401"/>
      <w:bookmarkStart w:id="13955" w:name="_Toc349042892"/>
      <w:bookmarkStart w:id="13956" w:name="_Toc349642293"/>
      <w:bookmarkStart w:id="13957" w:name="_Toc351913014"/>
      <w:bookmarkStart w:id="13958" w:name="_Toc351915035"/>
      <w:bookmarkStart w:id="13959" w:name="_Toc351915501"/>
      <w:bookmarkStart w:id="13960" w:name="_Toc361231599"/>
      <w:bookmarkStart w:id="13961" w:name="_Toc361232125"/>
      <w:bookmarkStart w:id="13962" w:name="_Toc362445427"/>
      <w:bookmarkStart w:id="13963" w:name="_Toc363909395"/>
      <w:bookmarkStart w:id="13964" w:name="_Toc364463823"/>
      <w:bookmarkStart w:id="13965" w:name="_Toc366078427"/>
      <w:bookmarkStart w:id="13966" w:name="_Toc366079042"/>
      <w:bookmarkStart w:id="13967" w:name="_Toc366080027"/>
      <w:bookmarkStart w:id="13968" w:name="_Toc366080639"/>
      <w:bookmarkStart w:id="13969" w:name="_Toc366081248"/>
      <w:bookmarkStart w:id="13970" w:name="_Toc366505588"/>
      <w:bookmarkStart w:id="13971" w:name="_Toc366508957"/>
      <w:bookmarkStart w:id="13972" w:name="_Toc366513458"/>
      <w:bookmarkStart w:id="13973" w:name="_Toc366574647"/>
      <w:bookmarkStart w:id="13974" w:name="_Toc366578440"/>
      <w:bookmarkStart w:id="13975" w:name="_Toc366579034"/>
      <w:bookmarkStart w:id="13976" w:name="_Toc366579626"/>
      <w:bookmarkStart w:id="13977" w:name="_Toc366580217"/>
      <w:bookmarkStart w:id="13978" w:name="_Toc366580809"/>
      <w:bookmarkStart w:id="13979" w:name="_Toc366581400"/>
      <w:bookmarkStart w:id="13980" w:name="_Toc366581992"/>
      <w:bookmarkStart w:id="13981" w:name="_Toc243112892"/>
      <w:bookmarkStart w:id="13982" w:name="_Toc349042893"/>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r>
        <w:t xml:space="preserve">Table </w:t>
      </w:r>
      <w:fldSimple w:instr=" SEQ Table \* ARABIC ">
        <w:r w:rsidR="00852536">
          <w:rPr>
            <w:noProof/>
          </w:rPr>
          <w:t>71</w:t>
        </w:r>
      </w:fldSimple>
      <w:r>
        <w:t xml:space="preserve"> Examples of Escape Character Same as dfdl:escapeEscapeCharacter</w:t>
      </w:r>
    </w:p>
    <w:p w14:paraId="38123B65" w14:textId="77777777" w:rsidR="000E1214" w:rsidRDefault="00A87198" w:rsidP="00A64D65">
      <w:pPr>
        <w:pStyle w:val="Heading2"/>
      </w:pPr>
      <w:bookmarkStart w:id="13983" w:name="_Toc39166983"/>
      <w:r>
        <w:t>Escape Character Different from dfdl:escapeEscapeCharacter</w:t>
      </w:r>
      <w:bookmarkEnd w:id="13981"/>
      <w:bookmarkEnd w:id="13982"/>
      <w:bookmarkEnd w:id="13983"/>
    </w:p>
    <w:p w14:paraId="2E7D7559" w14:textId="60A6DF37" w:rsidR="000E1214" w:rsidRDefault="00A87198" w:rsidP="002439DA">
      <w:pPr>
        <w:pStyle w:val="Heading3"/>
        <w:rPr>
          <w:ins w:id="13984" w:author="Mike Beckerle" w:date="2020-04-27T11:20:00Z"/>
          <w:rFonts w:eastAsia="Times New Roman"/>
        </w:rPr>
      </w:pPr>
      <w:bookmarkStart w:id="13985" w:name="_Toc39166984"/>
      <w:ins w:id="13986" w:author="Mike Beckerle" w:date="2020-04-27T11:20:00Z">
        <w:r>
          <w:rPr>
            <w:rStyle w:val="Heading3Char"/>
            <w:rFonts w:eastAsia="Times New Roman"/>
          </w:rPr>
          <w:t>Example</w:t>
        </w:r>
        <w:r>
          <w:rPr>
            <w:rFonts w:eastAsia="Times New Roman"/>
          </w:rPr>
          <w:t xml:space="preserve"> 1 </w:t>
        </w:r>
      </w:ins>
      <w:ins w:id="13987" w:author="Mike Beckerle" w:date="2020-04-27T11:22:00Z">
        <w:r>
          <w:rPr>
            <w:rFonts w:eastAsia="Times New Roman"/>
          </w:rPr>
          <w:t>- Separator ';'</w:t>
        </w:r>
      </w:ins>
      <w:bookmarkEnd w:id="13985"/>
    </w:p>
    <w:p w14:paraId="1E0BA124" w14:textId="77777777" w:rsidR="000E1214" w:rsidRDefault="00A87198">
      <w:r>
        <w:t>dfdl:escapeKind 'escapeCharacter', dfdl:escapeCharacter '/', dfdl:escapeEscapeCharacter '%%’</w:t>
      </w:r>
      <w:bookmarkStart w:id="13988" w:name="_Ref18858210"/>
      <w:r>
        <w:rPr>
          <w:rStyle w:val="FootnoteReference"/>
        </w:rPr>
        <w:footnoteReference w:id="49"/>
      </w:r>
      <w:bookmarkEnd w:id="13988"/>
      <w:r>
        <w:t>, dfdl:separator ‘;’</w:t>
      </w:r>
      <w:del w:id="13991"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0B35CC24" w:rsidR="000E1214" w:rsidRDefault="00A87198">
      <w:pPr>
        <w:pStyle w:val="Caption"/>
      </w:pPr>
      <w:r>
        <w:t xml:space="preserve">Table </w:t>
      </w:r>
      <w:fldSimple w:instr=" SEQ Table \* ARABIC ">
        <w:r w:rsidR="00852536">
          <w:rPr>
            <w:noProof/>
          </w:rPr>
          <w:t>72</w:t>
        </w:r>
      </w:fldSimple>
      <w:r>
        <w:t xml:space="preserve"> Examples (1) of Escape Character Different from dfdl:escapeEscapeCharacter</w:t>
      </w:r>
    </w:p>
    <w:p w14:paraId="7D971819" w14:textId="77777777" w:rsidR="000E1214" w:rsidRDefault="00A87198" w:rsidP="002439DA">
      <w:pPr>
        <w:pStyle w:val="Heading3"/>
        <w:rPr>
          <w:ins w:id="13992" w:author="Mike Beckerle" w:date="2020-04-27T11:21:00Z"/>
          <w:rFonts w:eastAsia="Times New Roman"/>
        </w:rPr>
      </w:pPr>
      <w:bookmarkStart w:id="13993" w:name="_Toc39166985"/>
      <w:ins w:id="13994" w:author="Mike Beckerle" w:date="2020-04-27T11:21:00Z">
        <w:r>
          <w:rPr>
            <w:rFonts w:eastAsia="Times New Roman"/>
          </w:rPr>
          <w:t>Example 2</w:t>
        </w:r>
      </w:ins>
      <w:ins w:id="13995" w:author="Mike Beckerle" w:date="2020-04-27T11:22:00Z">
        <w:r>
          <w:rPr>
            <w:rFonts w:eastAsia="Times New Roman"/>
          </w:rPr>
          <w:t xml:space="preserve"> - Separator 'sep'</w:t>
        </w:r>
      </w:ins>
      <w:bookmarkEnd w:id="13993"/>
    </w:p>
    <w:p w14:paraId="288463F4" w14:textId="77777777" w:rsidR="000E1214" w:rsidRDefault="00A87198">
      <w:r>
        <w:t>Dfdl:escapeKind 'escapeCharacter', dfdl:escapeCharacter '/', dfdl:escapeEscapeCharacter '%%', dfdl:separator 'sep'</w:t>
      </w:r>
      <w:del w:id="13996"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4EA393A0" w:rsidR="000E1214" w:rsidRDefault="00A87198">
      <w:pPr>
        <w:pStyle w:val="Caption"/>
      </w:pPr>
      <w:bookmarkStart w:id="13997" w:name="_Toc322911792"/>
      <w:bookmarkStart w:id="13998" w:name="_Toc322912331"/>
      <w:bookmarkStart w:id="13999" w:name="_Toc329093191"/>
      <w:bookmarkStart w:id="14000" w:name="_Toc332701704"/>
      <w:bookmarkStart w:id="14001" w:name="_Toc332702008"/>
      <w:bookmarkStart w:id="14002" w:name="_Toc332711806"/>
      <w:bookmarkStart w:id="14003" w:name="_Toc332712108"/>
      <w:bookmarkStart w:id="14004" w:name="_Toc332712409"/>
      <w:bookmarkStart w:id="14005" w:name="_Toc332724325"/>
      <w:bookmarkStart w:id="14006" w:name="_Toc332724625"/>
      <w:bookmarkStart w:id="14007" w:name="_Toc341102921"/>
      <w:bookmarkStart w:id="14008" w:name="_Toc347241657"/>
      <w:bookmarkStart w:id="14009" w:name="_Toc347744849"/>
      <w:bookmarkStart w:id="14010" w:name="_Toc348984632"/>
      <w:bookmarkStart w:id="14011" w:name="_Toc348984937"/>
      <w:bookmarkStart w:id="14012" w:name="_Toc349038101"/>
      <w:bookmarkStart w:id="14013" w:name="_Toc349038403"/>
      <w:bookmarkStart w:id="14014" w:name="_Toc349042894"/>
      <w:bookmarkStart w:id="14015" w:name="_Toc349642295"/>
      <w:bookmarkStart w:id="14016" w:name="_Toc351913016"/>
      <w:bookmarkStart w:id="14017" w:name="_Toc351915037"/>
      <w:bookmarkStart w:id="14018" w:name="_Toc351915503"/>
      <w:bookmarkStart w:id="14019" w:name="_Toc361231601"/>
      <w:bookmarkStart w:id="14020" w:name="_Toc361232127"/>
      <w:bookmarkStart w:id="14021" w:name="_Toc362445429"/>
      <w:bookmarkStart w:id="14022" w:name="_Toc363909397"/>
      <w:bookmarkStart w:id="14023" w:name="_Toc364463825"/>
      <w:bookmarkStart w:id="14024" w:name="_Toc366078429"/>
      <w:bookmarkStart w:id="14025" w:name="_Toc366079044"/>
      <w:bookmarkStart w:id="14026" w:name="_Toc366080029"/>
      <w:bookmarkStart w:id="14027" w:name="_Toc366080641"/>
      <w:bookmarkStart w:id="14028" w:name="_Toc366081250"/>
      <w:bookmarkStart w:id="14029" w:name="_Toc366505590"/>
      <w:bookmarkStart w:id="14030" w:name="_Toc366508959"/>
      <w:bookmarkStart w:id="14031" w:name="_Toc366513460"/>
      <w:bookmarkStart w:id="14032" w:name="_Toc366574649"/>
      <w:bookmarkStart w:id="14033" w:name="_Toc366578442"/>
      <w:bookmarkStart w:id="14034" w:name="_Toc366579036"/>
      <w:bookmarkStart w:id="14035" w:name="_Toc366579628"/>
      <w:bookmarkStart w:id="14036" w:name="_Toc366580219"/>
      <w:bookmarkStart w:id="14037" w:name="_Toc366580811"/>
      <w:bookmarkStart w:id="14038" w:name="_Toc366581402"/>
      <w:bookmarkStart w:id="14039" w:name="_Toc366581994"/>
      <w:bookmarkStart w:id="14040" w:name="_Toc243112893"/>
      <w:bookmarkStart w:id="14041" w:name="_Toc349042895"/>
      <w:bookmarkEnd w:id="13997"/>
      <w:bookmarkEnd w:id="13998"/>
      <w:bookmarkEnd w:id="13999"/>
      <w:bookmarkEnd w:id="14000"/>
      <w:bookmarkEnd w:id="14001"/>
      <w:bookmarkEnd w:id="1400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bookmarkEnd w:id="14027"/>
      <w:bookmarkEnd w:id="14028"/>
      <w:bookmarkEnd w:id="14029"/>
      <w:bookmarkEnd w:id="14030"/>
      <w:bookmarkEnd w:id="14031"/>
      <w:bookmarkEnd w:id="14032"/>
      <w:bookmarkEnd w:id="14033"/>
      <w:bookmarkEnd w:id="14034"/>
      <w:bookmarkEnd w:id="14035"/>
      <w:bookmarkEnd w:id="14036"/>
      <w:bookmarkEnd w:id="14037"/>
      <w:bookmarkEnd w:id="14038"/>
      <w:bookmarkEnd w:id="14039"/>
      <w:r>
        <w:t xml:space="preserve">Table </w:t>
      </w:r>
      <w:fldSimple w:instr=" SEQ Table \* ARABIC ">
        <w:r w:rsidR="00852536">
          <w:rPr>
            <w:noProof/>
          </w:rPr>
          <w:t>73</w:t>
        </w:r>
      </w:fldSimple>
      <w:r>
        <w:t xml:space="preserve"> Examples (2) of Escape Character Different from dfdl:escapeEscapeCharacter</w:t>
      </w:r>
    </w:p>
    <w:p w14:paraId="2824B16C" w14:textId="77777777" w:rsidR="000E1214" w:rsidRDefault="00A87198" w:rsidP="00A64D65">
      <w:pPr>
        <w:pStyle w:val="Heading2"/>
      </w:pPr>
      <w:bookmarkStart w:id="14042" w:name="_Toc39166986"/>
      <w:r>
        <w:t>Escape Block with Different Start and End Characters</w:t>
      </w:r>
      <w:bookmarkEnd w:id="14040"/>
      <w:bookmarkEnd w:id="14041"/>
      <w:bookmarkEnd w:id="14042"/>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005D630" w:rsidR="000E1214" w:rsidRDefault="00A87198">
      <w:pPr>
        <w:pStyle w:val="Caption"/>
      </w:pPr>
      <w:r>
        <w:t xml:space="preserve">Table </w:t>
      </w:r>
      <w:fldSimple w:instr=" SEQ Table \* ARABIC ">
        <w:r w:rsidR="00852536">
          <w:rPr>
            <w:noProof/>
          </w:rPr>
          <w:t>74</w:t>
        </w:r>
      </w:fldSimple>
      <w:r>
        <w:t xml:space="preserve"> Examples of Escape Block with Different Start and End Characters</w:t>
      </w:r>
    </w:p>
    <w:p w14:paraId="4BBF74DD" w14:textId="77777777" w:rsidR="000E1214" w:rsidRDefault="00A87198" w:rsidP="00A64D65">
      <w:pPr>
        <w:pStyle w:val="Heading2"/>
      </w:pPr>
      <w:bookmarkStart w:id="14043" w:name="_Toc243112894"/>
      <w:bookmarkStart w:id="14044" w:name="_Toc349042896"/>
      <w:bookmarkStart w:id="14045" w:name="_Toc39166987"/>
      <w:r>
        <w:t xml:space="preserve">Escape Block with Same Start and End </w:t>
      </w:r>
      <w:bookmarkEnd w:id="14043"/>
      <w:bookmarkEnd w:id="14044"/>
      <w:r>
        <w:t>Characters</w:t>
      </w:r>
      <w:bookmarkEnd w:id="14045"/>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6AB2B3B7" w:rsidR="000E1214" w:rsidRDefault="00A87198">
      <w:pPr>
        <w:pStyle w:val="Caption"/>
      </w:pPr>
      <w:bookmarkStart w:id="14046" w:name="_Toc322911795"/>
      <w:bookmarkStart w:id="14047" w:name="_Toc322912334"/>
      <w:bookmarkStart w:id="14048" w:name="_Toc329093194"/>
      <w:bookmarkStart w:id="14049" w:name="_Toc332701707"/>
      <w:bookmarkStart w:id="14050" w:name="_Toc332702011"/>
      <w:bookmarkStart w:id="14051" w:name="_Toc332711809"/>
      <w:bookmarkStart w:id="14052" w:name="_Toc332712111"/>
      <w:bookmarkStart w:id="14053" w:name="_Toc332712412"/>
      <w:bookmarkStart w:id="14054" w:name="_Toc332724328"/>
      <w:bookmarkStart w:id="14055" w:name="_Toc332724628"/>
      <w:bookmarkStart w:id="14056" w:name="_Toc341102924"/>
      <w:bookmarkStart w:id="14057" w:name="_Toc322911796"/>
      <w:bookmarkStart w:id="14058" w:name="_Toc322912335"/>
      <w:bookmarkStart w:id="14059" w:name="_Toc329093195"/>
      <w:bookmarkStart w:id="14060" w:name="_Toc332701708"/>
      <w:bookmarkStart w:id="14061" w:name="_Toc332702012"/>
      <w:bookmarkStart w:id="14062" w:name="_Toc332711810"/>
      <w:bookmarkStart w:id="14063" w:name="_Toc332712112"/>
      <w:bookmarkStart w:id="14064" w:name="_Toc332712413"/>
      <w:bookmarkStart w:id="14065" w:name="_Toc332724329"/>
      <w:bookmarkStart w:id="14066" w:name="_Toc332724629"/>
      <w:bookmarkStart w:id="14067" w:name="_Toc341102925"/>
      <w:bookmarkStart w:id="14068" w:name="_Toc322911797"/>
      <w:bookmarkStart w:id="14069" w:name="_Toc322912336"/>
      <w:bookmarkStart w:id="14070" w:name="_Toc329093196"/>
      <w:bookmarkStart w:id="14071" w:name="_Toc332701709"/>
      <w:bookmarkStart w:id="14072" w:name="_Toc332702013"/>
      <w:bookmarkStart w:id="14073" w:name="_Toc332711811"/>
      <w:bookmarkStart w:id="14074" w:name="_Toc332712113"/>
      <w:bookmarkStart w:id="14075" w:name="_Toc332712414"/>
      <w:bookmarkStart w:id="14076" w:name="_Toc332724330"/>
      <w:bookmarkStart w:id="14077" w:name="_Toc332724630"/>
      <w:bookmarkStart w:id="14078" w:name="_Toc341102926"/>
      <w:bookmarkStart w:id="14079" w:name="_Toc243112895"/>
      <w:bookmarkStart w:id="14080" w:name="_Toc349042897"/>
      <w:bookmarkEnd w:id="14046"/>
      <w:bookmarkEnd w:id="14047"/>
      <w:bookmarkEnd w:id="14048"/>
      <w:bookmarkEnd w:id="14049"/>
      <w:bookmarkEnd w:id="14050"/>
      <w:bookmarkEnd w:id="14051"/>
      <w:bookmarkEnd w:id="14052"/>
      <w:bookmarkEnd w:id="14053"/>
      <w:bookmarkEnd w:id="14054"/>
      <w:bookmarkEnd w:id="14055"/>
      <w:bookmarkEnd w:id="14056"/>
      <w:bookmarkEnd w:id="14057"/>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r>
        <w:t xml:space="preserve">Table </w:t>
      </w:r>
      <w:fldSimple w:instr=" SEQ Table \* ARABIC ">
        <w:r w:rsidR="00852536">
          <w:rPr>
            <w:noProof/>
          </w:rPr>
          <w:t>75</w:t>
        </w:r>
      </w:fldSimple>
      <w:r>
        <w:t xml:space="preserve"> Examples of Escape Block with Same Start and End Characters</w:t>
      </w:r>
      <w:bookmarkEnd w:id="14079"/>
      <w:bookmarkEnd w:id="14080"/>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4081" w:name="_Toc349042898"/>
      <w:bookmarkStart w:id="14082" w:name="_Toc39166988"/>
      <w:r>
        <w:rPr>
          <w:rFonts w:eastAsia="MS Mincho"/>
          <w:lang w:eastAsia="ja-JP" w:bidi="he-IL"/>
        </w:rPr>
        <w:t>Appendix B: Rationale for Single-Assignment Variables</w:t>
      </w:r>
      <w:bookmarkEnd w:id="14081"/>
      <w:bookmarkEnd w:id="14082"/>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4083" w:name="_Ref39067485"/>
      <w:bookmarkStart w:id="14084" w:name="_Ref39067581"/>
      <w:bookmarkStart w:id="14085" w:name="_Toc39166989"/>
      <w:r>
        <w:t>Appendix C: Processing of DFDL String literals</w:t>
      </w:r>
      <w:bookmarkEnd w:id="14083"/>
      <w:bookmarkEnd w:id="14084"/>
      <w:bookmarkEnd w:id="14085"/>
    </w:p>
    <w:p w14:paraId="5D03A7C7" w14:textId="77777777" w:rsidR="000E1214" w:rsidRDefault="00A87198">
      <w:pPr>
        <w:pStyle w:val="nobreak"/>
        <w:rPr>
          <w:lang w:val="en-GB" w:eastAsia="ja-JP"/>
        </w:rPr>
      </w:pPr>
      <w:r>
        <w:rPr>
          <w:lang w:val="en-GB" w:eastAsia="ja-JP"/>
        </w:rPr>
        <w:t>A DFDL String Literal describes characters or bytes that can appear in the data. The syntax of a DFDL String Literal is described in Section 6.3. This appendix describes how a DFDL String Literal must be processed by a DFDL processor.</w:t>
      </w:r>
    </w:p>
    <w:p w14:paraId="7048667D" w14:textId="77777777" w:rsidR="000E1214" w:rsidRDefault="00A87198" w:rsidP="00A64D65">
      <w:pPr>
        <w:pStyle w:val="Heading2"/>
      </w:pPr>
      <w:bookmarkStart w:id="14086" w:name="_Toc39166990"/>
      <w:r>
        <w:t>Interpreting a DFDL String Literal</w:t>
      </w:r>
      <w:bookmarkEnd w:id="14086"/>
    </w:p>
    <w:p w14:paraId="2490CA83" w14:textId="2AB6BF86"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Pr>
          <w:lang w:val="en-GB" w:eastAsia="ja-JP"/>
        </w:rPr>
        <w:fldChar w:fldCharType="begin"/>
      </w:r>
      <w:r>
        <w:rPr>
          <w:lang w:val="en-GB" w:eastAsia="ja-JP"/>
        </w:rPr>
        <w:instrText xml:space="preserve"> REF _Ref18842880 \h </w:instrText>
      </w:r>
      <w:r>
        <w:rPr>
          <w:lang w:val="en-GB" w:eastAsia="ja-JP"/>
        </w:rPr>
      </w:r>
      <w:r>
        <w:rPr>
          <w:lang w:val="en-GB" w:eastAsia="ja-JP"/>
        </w:rPr>
        <w:fldChar w:fldCharType="separate"/>
      </w:r>
      <w:r w:rsidR="00852536">
        <w:rPr>
          <w:rFonts w:cs="Arial"/>
        </w:rPr>
        <w:t xml:space="preserve">Table </w:t>
      </w:r>
      <w:r w:rsidR="00852536">
        <w:rPr>
          <w:rFonts w:cs="Arial"/>
          <w:noProof/>
        </w:rPr>
        <w:t>2 DFDL Character Entity, Character Class Entity, and Byte Value Entity Syntax</w:t>
      </w:r>
      <w:r>
        <w:rPr>
          <w:lang w:val="en-GB" w:eastAsia="ja-JP"/>
        </w:rPr>
        <w:fldChar w:fldCharType="end"/>
      </w:r>
      <w:r>
        <w:rPr>
          <w:lang w:val="en-GB" w:eastAsia="ja-JP"/>
        </w:rPr>
        <w:t xml:space="preserve"> of Section </w:t>
      </w:r>
      <w:r>
        <w:rPr>
          <w:lang w:val="en-GB" w:eastAsia="ja-JP"/>
        </w:rPr>
        <w:fldChar w:fldCharType="begin"/>
      </w:r>
      <w:r>
        <w:rPr>
          <w:lang w:val="en-GB" w:eastAsia="ja-JP"/>
        </w:rPr>
        <w:instrText xml:space="preserve"> REF _Ref365969145 \r \h </w:instrText>
      </w:r>
      <w:r>
        <w:rPr>
          <w:lang w:val="en-GB" w:eastAsia="ja-JP"/>
        </w:rPr>
      </w:r>
      <w:r>
        <w:rPr>
          <w:lang w:val="en-GB" w:eastAsia="ja-JP"/>
        </w:rPr>
        <w:fldChar w:fldCharType="separate"/>
      </w:r>
      <w:r w:rsidR="00852536">
        <w:rPr>
          <w:lang w:val="en-GB" w:eastAsia="ja-JP"/>
        </w:rPr>
        <w:t>6.3.1</w:t>
      </w:r>
      <w:r>
        <w:rPr>
          <w:lang w:val="en-GB" w:eastAsia="ja-JP"/>
        </w:rPr>
        <w:fldChar w:fldCharType="end"/>
      </w:r>
      <w:r>
        <w:rPr>
          <w:lang w:val="en-GB" w:eastAsia="ja-JP"/>
        </w:rPr>
        <w:t xml:space="preserve"> </w:t>
      </w:r>
      <w:r>
        <w:rPr>
          <w:lang w:val="en-GB" w:eastAsia="ja-JP"/>
        </w:rPr>
        <w:fldChar w:fldCharType="begin"/>
      </w:r>
      <w:r>
        <w:rPr>
          <w:lang w:val="en-GB" w:eastAsia="ja-JP"/>
        </w:rPr>
        <w:instrText xml:space="preserve"> REF _Ref365969149 \h </w:instrText>
      </w:r>
      <w:r>
        <w:rPr>
          <w:lang w:val="en-GB" w:eastAsia="ja-JP"/>
        </w:rPr>
      </w:r>
      <w:r>
        <w:rPr>
          <w:lang w:val="en-GB" w:eastAsia="ja-JP"/>
        </w:rPr>
        <w:fldChar w:fldCharType="separate"/>
      </w:r>
      <w:r w:rsidR="00852536">
        <w:t>DFDL String Literals</w:t>
      </w:r>
      <w:r>
        <w:rPr>
          <w:lang w:val="en-GB" w:eastAsia="ja-JP"/>
        </w:rPr>
        <w:fldChar w:fldCharType="end"/>
      </w:r>
      <w:r>
        <w:rPr>
          <w:lang w:val="en-GB" w:eastAsia="ja-JP"/>
        </w:rPr>
        <w:t>.</w:t>
      </w:r>
    </w:p>
    <w:p w14:paraId="61B5DC3A" w14:textId="77777777" w:rsidR="000E1214" w:rsidRDefault="00A87198" w:rsidP="00A64D65">
      <w:pPr>
        <w:pStyle w:val="Heading2"/>
      </w:pPr>
      <w:bookmarkStart w:id="14087" w:name="_Toc39166991"/>
      <w:r>
        <w:t>Recognizing a DFDL String Literal</w:t>
      </w:r>
      <w:bookmarkEnd w:id="14087"/>
    </w:p>
    <w:p w14:paraId="18CE98B4" w14:textId="77777777" w:rsidR="000E1214" w:rsidRDefault="00A87198">
      <w:pPr>
        <w:rPr>
          <w:lang w:val="en-GB" w:eastAsia="ja-JP"/>
        </w:rPr>
      </w:pPr>
      <w:r>
        <w:rPr>
          <w:lang w:val="en-GB" w:eastAsia="ja-JP"/>
        </w:rPr>
        <w:t xml:space="preserve">When parsing, a DFDL processor must 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A64D65">
      <w:pPr>
        <w:pStyle w:val="Heading2"/>
      </w:pPr>
      <w:bookmarkStart w:id="14088" w:name="_Toc39166992"/>
      <w:r>
        <w:t>Recognizing DFDL String Literal Part</w:t>
      </w:r>
      <w:bookmarkEnd w:id="14088"/>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77777777" w:rsidR="000E1214" w:rsidRDefault="00A87198">
            <w:pPr>
              <w:rPr>
                <w:rFonts w:cs="Arial"/>
              </w:rPr>
            </w:pPr>
            <w:r>
              <w:rPr>
                <w:rFonts w:cs="Arial"/>
              </w:rPr>
              <w:t xml:space="preserve">Implementation note: It is not necessary for either the LiteralString or the data to be encoded using a Unicode encoding. The matching algorithm must 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845656" w:rsidR="000E1214" w:rsidRDefault="00A87198">
            <w:r>
              <w:t xml:space="preserve">The newline character sequences are defined in </w:t>
            </w:r>
            <w:r>
              <w:fldChar w:fldCharType="begin"/>
            </w:r>
            <w:r>
              <w:instrText xml:space="preserve"> REF _Ref384972887 \h </w:instrText>
            </w:r>
            <w:r>
              <w:fldChar w:fldCharType="separate"/>
            </w:r>
            <w:r w:rsidR="00852536">
              <w:t xml:space="preserve">Table </w:t>
            </w:r>
            <w:r w:rsidR="00852536">
              <w:rPr>
                <w:b/>
                <w:noProof/>
              </w:rPr>
              <w:t>4</w:t>
            </w:r>
            <w:r w:rsidR="00852536">
              <w:t xml:space="preserve"> DFDL Character Class Entities</w:t>
            </w:r>
            <w:r>
              <w:fldChar w:fldCharType="end"/>
            </w:r>
            <w:r>
              <w:t xml:space="preserve">, in Section </w:t>
            </w:r>
            <w:r>
              <w:fldChar w:fldCharType="begin"/>
            </w:r>
            <w:r>
              <w:instrText xml:space="preserve"> REF _Ref384972745 \r \h </w:instrText>
            </w:r>
            <w:r>
              <w:fldChar w:fldCharType="separate"/>
            </w:r>
            <w:r w:rsidR="00852536">
              <w:t>6.3.1.2</w:t>
            </w:r>
            <w:r>
              <w:fldChar w:fldCharType="end"/>
            </w:r>
            <w:r>
              <w:t xml:space="preserve"> </w:t>
            </w:r>
            <w:r>
              <w:fldChar w:fldCharType="begin"/>
            </w:r>
            <w:r>
              <w:instrText xml:space="preserve"> REF _Ref384972753 \h </w:instrText>
            </w:r>
            <w:r>
              <w:fldChar w:fldCharType="separate"/>
            </w:r>
            <w:r w:rsidR="00852536">
              <w:t>DFDL Character Entities, Character Class Entities, and Byte Values in String Literals</w:t>
            </w:r>
            <w:r>
              <w:fldChar w:fldCharType="end"/>
            </w:r>
            <w:r>
              <w:t>.</w:t>
            </w:r>
          </w:p>
          <w:p w14:paraId="6F0C6AB3" w14:textId="77777777" w:rsidR="000E1214" w:rsidRDefault="00A87198">
            <w:pPr>
              <w:rPr>
                <w:rFonts w:cs="Arial"/>
                <w:lang w:eastAsia="en-GB"/>
              </w:rPr>
            </w:pPr>
            <w:r>
              <w:rPr>
                <w:rFonts w:cs="Arial"/>
                <w:lang w:eastAsia="en-GB"/>
              </w:rPr>
              <w:t>The recognition algorithm must be greedy. If the CR character is matched then the DFDL processor must 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57D730F5"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fldChar w:fldCharType="begin"/>
            </w:r>
            <w:r>
              <w:instrText xml:space="preserve"> REF _Ref384972887 \h </w:instrText>
            </w:r>
            <w:r>
              <w:fldChar w:fldCharType="separate"/>
            </w:r>
            <w:r w:rsidR="00852536">
              <w:t xml:space="preserve">Table </w:t>
            </w:r>
            <w:r w:rsidR="00852536">
              <w:rPr>
                <w:b/>
                <w:noProof/>
              </w:rPr>
              <w:t>4</w:t>
            </w:r>
            <w:r w:rsidR="00852536">
              <w:t xml:space="preserve"> DFDL Character Class Entities</w:t>
            </w:r>
            <w:r>
              <w:fldChar w:fldCharType="end"/>
            </w:r>
            <w:r>
              <w:t xml:space="preserve">, in Section </w:t>
            </w:r>
            <w:r>
              <w:fldChar w:fldCharType="begin"/>
            </w:r>
            <w:r>
              <w:instrText xml:space="preserve"> REF _Ref384972745 \r \h </w:instrText>
            </w:r>
            <w:r>
              <w:fldChar w:fldCharType="separate"/>
            </w:r>
            <w:r w:rsidR="00852536">
              <w:t>6.3.1.2</w:t>
            </w:r>
            <w:r>
              <w:fldChar w:fldCharType="end"/>
            </w:r>
            <w:r>
              <w:t xml:space="preserve"> </w:t>
            </w:r>
            <w:r>
              <w:fldChar w:fldCharType="begin"/>
            </w:r>
            <w:r>
              <w:instrText xml:space="preserve"> REF _Ref384972753 \h </w:instrText>
            </w:r>
            <w:r>
              <w:fldChar w:fldCharType="separate"/>
            </w:r>
            <w:r w:rsidR="00852536">
              <w:t>DFDL Character Entities, Character Class Entities, and Byte Values in String Literals</w:t>
            </w:r>
            <w: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77777777" w:rsidR="000E1214" w:rsidRDefault="00A87198">
            <w:pPr>
              <w:rPr>
                <w:rFonts w:cs="Arial"/>
                <w:i/>
                <w:lang w:eastAsia="en-GB"/>
              </w:rPr>
            </w:pPr>
            <w:r>
              <w:rPr>
                <w:rFonts w:cs="Arial"/>
                <w:lang w:eastAsia="en-GB"/>
              </w:rPr>
              <w:t>The recognition algorithm must 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77777777" w:rsidR="000E1214" w:rsidRDefault="00A87198">
            <w:pPr>
              <w:rPr>
                <w:rFonts w:cs="Arial"/>
                <w:lang w:eastAsia="en-GB"/>
              </w:rPr>
            </w:pPr>
            <w:r>
              <w:rPr>
                <w:rFonts w:cs="Arial"/>
                <w:lang w:eastAsia="en-GB"/>
              </w:rPr>
              <w:t>The recognition algorithm must be greedy. All possible whitespace characters must 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54EE85D4" w:rsidR="000E1214" w:rsidRDefault="00A87198">
      <w:pPr>
        <w:pStyle w:val="Caption"/>
      </w:pPr>
      <w:r>
        <w:t xml:space="preserve">Table </w:t>
      </w:r>
      <w:fldSimple w:instr=" SEQ Table \* ARABIC ">
        <w:r w:rsidR="00852536">
          <w:rPr>
            <w:noProof/>
          </w:rPr>
          <w:t>76</w:t>
        </w:r>
      </w:fldSimple>
      <w:r>
        <w:t xml:space="preserve"> Recognizing DFDL String Literal Part</w:t>
      </w:r>
    </w:p>
    <w:p w14:paraId="53E0D9AE" w14:textId="77777777" w:rsidR="000E1214" w:rsidRDefault="00A87198" w:rsidP="00A64D65">
      <w:pPr>
        <w:pStyle w:val="Heading1"/>
      </w:pPr>
      <w:bookmarkStart w:id="14089" w:name="_Ref393989958"/>
      <w:bookmarkStart w:id="14090" w:name="_Toc39166993"/>
      <w:r>
        <w:t>Appendix D: DFDL Standard Encodings</w:t>
      </w:r>
      <w:bookmarkEnd w:id="14089"/>
      <w:r>
        <w:rPr>
          <w:rStyle w:val="FootnoteReference"/>
        </w:rPr>
        <w:footnoteReference w:id="50"/>
      </w:r>
      <w:bookmarkEnd w:id="14090"/>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7777777" w:rsidR="000E1214" w:rsidRDefault="00A87198">
      <w:r>
        <w:t>However, if implemented, then a conformant DFDL implementation must follow the specification in this appendix.</w:t>
      </w:r>
    </w:p>
    <w:p w14:paraId="66710E09" w14:textId="77777777" w:rsidR="000E1214" w:rsidRDefault="00A87198" w:rsidP="00A64D65">
      <w:pPr>
        <w:pStyle w:val="Heading2"/>
      </w:pPr>
      <w:bookmarkStart w:id="14091" w:name="_Toc394584755"/>
      <w:bookmarkStart w:id="14092" w:name="_Toc396135731"/>
      <w:bookmarkStart w:id="14093" w:name="_Toc397515405"/>
      <w:bookmarkStart w:id="14094" w:name="__RefHeading__661_850263481"/>
      <w:bookmarkStart w:id="14095" w:name="_Toc393814645"/>
      <w:bookmarkStart w:id="14096" w:name="_Toc39166994"/>
      <w:bookmarkEnd w:id="14091"/>
      <w:bookmarkEnd w:id="14092"/>
      <w:bookmarkEnd w:id="14093"/>
      <w:bookmarkEnd w:id="14094"/>
      <w:r>
        <w:t>Purpose</w:t>
      </w:r>
      <w:bookmarkEnd w:id="14095"/>
      <w:bookmarkEnd w:id="14096"/>
    </w:p>
    <w:p w14:paraId="1A346522" w14:textId="77777777" w:rsidR="000E1214" w:rsidRDefault="00A87198">
      <w:pPr>
        <w:keepNext/>
        <w:rPr>
          <w:szCs w:val="24"/>
        </w:rPr>
      </w:pPr>
      <w:r>
        <w:rPr>
          <w:szCs w:val="24"/>
        </w:rPr>
        <w:t>Additional encoding names are needed for several reasons:</w:t>
      </w:r>
    </w:p>
    <w:p w14:paraId="67189879" w14:textId="1E202148"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4F580B7D"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A64D65">
      <w:pPr>
        <w:pStyle w:val="Heading2"/>
      </w:pPr>
      <w:bookmarkStart w:id="14097" w:name="__RefHeading__663_850263481"/>
      <w:bookmarkStart w:id="14098" w:name="_Toc393814646"/>
      <w:bookmarkStart w:id="14099" w:name="_Toc39166995"/>
      <w:bookmarkEnd w:id="14097"/>
      <w:r>
        <w:t>Conventions</w:t>
      </w:r>
      <w:bookmarkEnd w:id="14098"/>
      <w:bookmarkEnd w:id="14099"/>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A64D65">
      <w:pPr>
        <w:pStyle w:val="Heading2"/>
      </w:pPr>
      <w:bookmarkStart w:id="14100" w:name="__RefHeading__665_850263481"/>
      <w:bookmarkStart w:id="14101" w:name="_Toc393812203"/>
      <w:bookmarkStart w:id="14102" w:name="_Toc393814025"/>
      <w:bookmarkStart w:id="14103" w:name="_Toc393814648"/>
      <w:bookmarkStart w:id="14104" w:name="__RefHeading__667_850263481"/>
      <w:bookmarkStart w:id="14105" w:name="_Toc393814649"/>
      <w:bookmarkStart w:id="14106" w:name="_Toc39166996"/>
      <w:bookmarkEnd w:id="14100"/>
      <w:bookmarkEnd w:id="14101"/>
      <w:bookmarkEnd w:id="14102"/>
      <w:bookmarkEnd w:id="14103"/>
      <w:bookmarkEnd w:id="14104"/>
      <w:r>
        <w:t>Specification Template</w:t>
      </w:r>
      <w:bookmarkEnd w:id="14105"/>
      <w:bookmarkEnd w:id="14106"/>
    </w:p>
    <w:p w14:paraId="1D5F6127" w14:textId="77777777" w:rsidR="000E1214" w:rsidRDefault="00A87198">
      <w:pPr>
        <w:keepNext/>
        <w:rPr>
          <w:szCs w:val="24"/>
        </w:rPr>
      </w:pPr>
      <w:r>
        <w:rPr>
          <w:szCs w:val="24"/>
        </w:rPr>
        <w:t>A DFDL standard encoding specification must 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A64D65">
      <w:pPr>
        <w:pStyle w:val="Heading2"/>
      </w:pPr>
      <w:bookmarkStart w:id="14107" w:name="_Toc396135735"/>
      <w:bookmarkStart w:id="14108" w:name="_Toc397515409"/>
      <w:bookmarkStart w:id="14109" w:name="__RefHeading__669_850263481"/>
      <w:bookmarkStart w:id="14110" w:name="_Toc393814650"/>
      <w:bookmarkStart w:id="14111" w:name="_Toc39166997"/>
      <w:bookmarkEnd w:id="14107"/>
      <w:bookmarkEnd w:id="14108"/>
      <w:bookmarkEnd w:id="14109"/>
      <w:r>
        <w:t xml:space="preserve">Encoding </w:t>
      </w:r>
      <w:bookmarkStart w:id="14112" w:name="__RefHeading__671_850263481"/>
      <w:bookmarkEnd w:id="14112"/>
      <w:r>
        <w:t>X-DFDL-US-ASCII-7-BIT-PACKED</w:t>
      </w:r>
      <w:bookmarkEnd w:id="14110"/>
      <w:bookmarkEnd w:id="14111"/>
      <w:r>
        <w:t xml:space="preserve"> </w:t>
      </w:r>
    </w:p>
    <w:p w14:paraId="650396B3" w14:textId="7130C3B9"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4113" w:name="_Toc393814651"/>
      <w:bookmarkStart w:id="14114" w:name="_Toc39166998"/>
      <w:r>
        <w:rPr>
          <w:rFonts w:eastAsia="Times New Roman"/>
        </w:rPr>
        <w:t>Name</w:t>
      </w:r>
      <w:bookmarkEnd w:id="14114"/>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4115" w:name="_Toc39166999"/>
      <w:r>
        <w:rPr>
          <w:rFonts w:eastAsia="Times New Roman"/>
        </w:rPr>
        <w:t>Translation table</w:t>
      </w:r>
      <w:bookmarkEnd w:id="14113"/>
      <w:bookmarkEnd w:id="14115"/>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4116" w:name="_Toc393814652"/>
      <w:bookmarkStart w:id="14117" w:name="_Toc39167000"/>
      <w:r>
        <w:rPr>
          <w:rFonts w:eastAsia="Times New Roman"/>
        </w:rPr>
        <w:t>Width</w:t>
      </w:r>
      <w:bookmarkEnd w:id="14116"/>
      <w:bookmarkEnd w:id="14117"/>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1"/>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4118" w:name="_Toc393814653"/>
      <w:bookmarkStart w:id="14119" w:name="_Toc39167001"/>
      <w:r>
        <w:rPr>
          <w:rFonts w:eastAsia="Times New Roman"/>
        </w:rPr>
        <w:t>Alignment</w:t>
      </w:r>
      <w:bookmarkEnd w:id="14118"/>
      <w:bookmarkEnd w:id="14119"/>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4120" w:name="_Toc393814655"/>
      <w:bookmarkStart w:id="14121" w:name="_Toc39167002"/>
      <w:r>
        <w:rPr>
          <w:rFonts w:eastAsia="Times New Roman"/>
        </w:rPr>
        <w:t>Byte Order</w:t>
      </w:r>
      <w:bookmarkEnd w:id="14120"/>
      <w:bookmarkEnd w:id="14121"/>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4122" w:name="__RefHeading__673_850263481"/>
      <w:bookmarkStart w:id="14123" w:name="_Toc393814656"/>
      <w:bookmarkStart w:id="14124" w:name="_Toc39167003"/>
      <w:bookmarkEnd w:id="14122"/>
      <w:r>
        <w:rPr>
          <w:rFonts w:eastAsia="Times New Roman"/>
        </w:rPr>
        <w:t>Example 1</w:t>
      </w:r>
      <w:bookmarkEnd w:id="14123"/>
      <w:bookmarkEnd w:id="14124"/>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2F8D26AD" w:rsidR="000E1214" w:rsidRDefault="00A87198">
      <w:pPr>
        <w:pStyle w:val="Caption"/>
      </w:pPr>
      <w:r>
        <w:t xml:space="preserve">Table </w:t>
      </w:r>
      <w:fldSimple w:instr=" SEQ Table \* ARABIC ">
        <w:r w:rsidR="00852536">
          <w:rPr>
            <w:noProof/>
          </w:rPr>
          <w:t>77</w:t>
        </w:r>
      </w:fldSimple>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4125" w:name="__RefHeading__675_850263481"/>
      <w:bookmarkStart w:id="14126" w:name="_Toc393814657"/>
      <w:bookmarkStart w:id="14127" w:name="_Toc39167004"/>
      <w:bookmarkEnd w:id="14125"/>
      <w:r>
        <w:rPr>
          <w:rFonts w:eastAsia="Times New Roman"/>
        </w:rPr>
        <w:t>Example 2</w:t>
      </w:r>
      <w:bookmarkEnd w:id="14126"/>
      <w:bookmarkEnd w:id="14127"/>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4128" w:name="__RefHeading__1786_906098299"/>
      <w:bookmarkStart w:id="14129" w:name="_Toc384991129"/>
      <w:bookmarkStart w:id="14130" w:name="_Toc391372314"/>
      <w:bookmarkStart w:id="14131" w:name="_Toc393814658"/>
      <w:bookmarkEnd w:id="14128"/>
      <w:bookmarkEnd w:id="14129"/>
      <w:bookmarkEnd w:id="14130"/>
    </w:p>
    <w:p w14:paraId="50DEF0FA" w14:textId="77777777" w:rsidR="000E1214" w:rsidRDefault="00A87198" w:rsidP="00A64D65">
      <w:pPr>
        <w:pStyle w:val="Heading2"/>
      </w:pPr>
      <w:r>
        <w:br w:type="page"/>
      </w:r>
      <w:bookmarkStart w:id="14132" w:name="_Toc39167005"/>
      <w:r>
        <w:t>Encoding X-DFDL-US-ASCII-6-BIT-PACKED</w:t>
      </w:r>
      <w:bookmarkEnd w:id="14131"/>
      <w:bookmarkEnd w:id="14132"/>
    </w:p>
    <w:p w14:paraId="13CF8F6C" w14:textId="55118A7F"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4133" w:name="_Toc393814659"/>
      <w:bookmarkStart w:id="14134" w:name="_Toc39167006"/>
      <w:r>
        <w:rPr>
          <w:rFonts w:eastAsia="Times New Roman"/>
        </w:rPr>
        <w:t>Name</w:t>
      </w:r>
      <w:bookmarkEnd w:id="14134"/>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4135" w:name="_Toc39167007"/>
      <w:r>
        <w:rPr>
          <w:rFonts w:eastAsia="Times New Roman"/>
        </w:rPr>
        <w:t>Translation Table</w:t>
      </w:r>
      <w:bookmarkEnd w:id="14133"/>
      <w:bookmarkEnd w:id="14135"/>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0F0F1835" w:rsidR="000E1214" w:rsidRDefault="00A87198">
      <w:pPr>
        <w:pStyle w:val="Caption"/>
      </w:pPr>
      <w:r>
        <w:t xml:space="preserve">Table </w:t>
      </w:r>
      <w:fldSimple w:instr=" SEQ Table \* ARABIC ">
        <w:r w:rsidR="00852536">
          <w:rPr>
            <w:noProof/>
          </w:rPr>
          <w:t>78</w:t>
        </w:r>
      </w:fldSimple>
      <w:r>
        <w:t>: Translation Table for DFDL Standard Encoding X-DFDL-US-ASCII-6-BIT-PACKED</w:t>
      </w:r>
    </w:p>
    <w:p w14:paraId="329204E2" w14:textId="77777777" w:rsidR="000E1214" w:rsidRDefault="00A87198" w:rsidP="002439DA">
      <w:pPr>
        <w:pStyle w:val="Heading3"/>
        <w:rPr>
          <w:rFonts w:eastAsia="Times New Roman"/>
        </w:rPr>
      </w:pPr>
      <w:bookmarkStart w:id="14136" w:name="_Toc393814660"/>
      <w:bookmarkStart w:id="14137" w:name="_Toc39167008"/>
      <w:r>
        <w:rPr>
          <w:rFonts w:eastAsia="Times New Roman"/>
        </w:rPr>
        <w:t>Width</w:t>
      </w:r>
      <w:bookmarkEnd w:id="14136"/>
      <w:bookmarkEnd w:id="14137"/>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4138" w:name="_Toc393814661"/>
      <w:bookmarkStart w:id="14139" w:name="_Toc39167009"/>
      <w:r>
        <w:rPr>
          <w:rFonts w:eastAsia="Times New Roman"/>
        </w:rPr>
        <w:t>Alignment</w:t>
      </w:r>
      <w:bookmarkEnd w:id="14138"/>
      <w:bookmarkEnd w:id="14139"/>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4140" w:name="_Toc393814663"/>
      <w:bookmarkStart w:id="14141" w:name="_Toc39167010"/>
      <w:r>
        <w:rPr>
          <w:rFonts w:eastAsia="Times New Roman"/>
        </w:rPr>
        <w:t>ByteOrder</w:t>
      </w:r>
      <w:bookmarkEnd w:id="14140"/>
      <w:bookmarkEnd w:id="14141"/>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4142" w:name="_Toc393814664"/>
      <w:bookmarkStart w:id="14143" w:name="_Toc39167011"/>
      <w:r>
        <w:rPr>
          <w:rFonts w:eastAsia="Times New Roman"/>
        </w:rPr>
        <w:t>Example 1</w:t>
      </w:r>
      <w:bookmarkEnd w:id="14142"/>
      <w:bookmarkEnd w:id="14143"/>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5363B29B" w:rsidR="000E1214" w:rsidRDefault="00A87198">
      <w:pPr>
        <w:pStyle w:val="Caption"/>
      </w:pPr>
      <w:r>
        <w:t xml:space="preserve">Table </w:t>
      </w:r>
      <w:fldSimple w:instr=" SEQ Table \* ARABIC ">
        <w:r w:rsidR="00852536">
          <w:rPr>
            <w:noProof/>
          </w:rPr>
          <w:t>79</w:t>
        </w:r>
      </w:fldSimple>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A64D65">
      <w:pPr>
        <w:pStyle w:val="Heading2"/>
      </w:pPr>
      <w:bookmarkStart w:id="14144" w:name="_Toc396135751"/>
      <w:bookmarkStart w:id="14145" w:name="_Toc397515425"/>
      <w:bookmarkStart w:id="14146" w:name="_Toc393814665"/>
      <w:bookmarkStart w:id="14147" w:name="_Toc39167012"/>
      <w:bookmarkEnd w:id="14144"/>
      <w:bookmarkEnd w:id="14145"/>
      <w:r>
        <w:t>References for Appendix D</w:t>
      </w:r>
      <w:bookmarkEnd w:id="14146"/>
      <w:r>
        <w:rPr>
          <w:rStyle w:val="FootnoteReference"/>
        </w:rPr>
        <w:footnoteReference w:id="52"/>
      </w:r>
      <w:bookmarkEnd w:id="14147"/>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4148" w:name="a_ITA2"/>
            <w:bookmarkStart w:id="14149" w:name="a_DFDL"/>
            <w:bookmarkEnd w:id="14148"/>
            <w:bookmarkEnd w:id="14149"/>
            <w:r>
              <w:rPr>
                <w:rFonts w:eastAsia="MS Mincho" w:cs="Arial"/>
              </w:rPr>
              <w:t>[ITA2]</w:t>
            </w:r>
          </w:p>
        </w:tc>
        <w:tc>
          <w:tcPr>
            <w:tcW w:w="0" w:type="auto"/>
            <w:tcMar>
              <w:top w:w="15" w:type="dxa"/>
              <w:left w:w="15" w:type="dxa"/>
              <w:bottom w:w="15" w:type="dxa"/>
              <w:right w:w="15" w:type="dxa"/>
            </w:tcMar>
            <w:hideMark/>
          </w:tcPr>
          <w:p w14:paraId="4A918879" w14:textId="32C7CDF5" w:rsidR="000E1214" w:rsidRDefault="00A87198">
            <w:pPr>
              <w:rPr>
                <w:rFonts w:eastAsia="MS Mincho"/>
              </w:rPr>
            </w:pPr>
            <w:r>
              <w:rPr>
                <w:rFonts w:eastAsia="MS Mincho"/>
              </w:rPr>
              <w:t xml:space="preserve">Wikipedia: Baudot code,  </w:t>
            </w:r>
            <w:hyperlink r:id="rId82"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4150" w:name="a_MILSTD2045"/>
            <w:bookmarkEnd w:id="14150"/>
            <w:r>
              <w:t>[MILSTD2045]</w:t>
            </w:r>
          </w:p>
        </w:tc>
        <w:tc>
          <w:tcPr>
            <w:tcW w:w="0" w:type="auto"/>
            <w:tcMar>
              <w:top w:w="15" w:type="dxa"/>
              <w:left w:w="15" w:type="dxa"/>
              <w:bottom w:w="15" w:type="dxa"/>
              <w:right w:w="15" w:type="dxa"/>
            </w:tcMar>
            <w:hideMark/>
          </w:tcPr>
          <w:p w14:paraId="541BD575" w14:textId="36350E31" w:rsidR="000E1214" w:rsidRDefault="00A87198">
            <w:r>
              <w:t xml:space="preserve">CONNECTIONLESS DATA TRANSFER APPLICATION LAYER STANDARD, MIL-STD-2045-47001D w/CHANGE 1, 23 June 2008 </w:t>
            </w:r>
            <w:hyperlink r:id="rId83"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4151" w:name="a_MILSTD6016"/>
            <w:r>
              <w:t>MILSTD6016</w:t>
            </w:r>
            <w:bookmarkEnd w:id="14151"/>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2C6E2DA4" w:rsidR="000E1214" w:rsidRDefault="00A87198">
            <w:r>
              <w:t xml:space="preserve">(This standard requires authorization to access.) </w:t>
            </w:r>
            <w:hyperlink r:id="rId84"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4152" w:name="_Ref38905284"/>
      <w:bookmarkStart w:id="14153" w:name="_Toc39167013"/>
      <w:r>
        <w:t>Appendix E: Glossary of Terms</w:t>
      </w:r>
      <w:bookmarkEnd w:id="14152"/>
      <w:bookmarkEnd w:id="14153"/>
    </w:p>
    <w:p w14:paraId="208961FF" w14:textId="77777777" w:rsidR="000E1214" w:rsidRDefault="00A87198">
      <w:r>
        <w:rPr>
          <w:b/>
          <w:i/>
        </w:rPr>
        <w:t>Adjacent</w:t>
      </w:r>
      <w:r>
        <w:t xml:space="preserve"> - Two </w:t>
      </w:r>
      <w:del w:id="14154" w:author="Mike Beckerle" w:date="2020-04-09T15:24:00Z">
        <w:r>
          <w:rPr>
            <w:i/>
            <w:iCs/>
          </w:rPr>
          <w:delText xml:space="preserve">parts </w:delText>
        </w:r>
      </w:del>
      <w:ins w:id="14155" w:author="Mike Beckerle" w:date="2020-04-09T15:24:00Z">
        <w:r>
          <w:rPr>
            <w:i/>
            <w:iCs/>
          </w:rPr>
          <w:t>add</w:t>
        </w:r>
      </w:ins>
      <w:ins w:id="14156" w:author="Mike Beckerle" w:date="2020-04-09T15:25:00Z">
        <w:r>
          <w:rPr>
            <w:i/>
            <w:iCs/>
          </w:rPr>
          <w:t>ressable units</w:t>
        </w:r>
      </w:ins>
      <w:ins w:id="14157" w:author="Mike Beckerle" w:date="2020-04-09T15:24:00Z">
        <w:r>
          <w:t xml:space="preserve"> </w:t>
        </w:r>
      </w:ins>
      <w:r>
        <w:t xml:space="preserve">of the input/output stream are adjacent if they are at consecutive </w:t>
      </w:r>
      <w:del w:id="14158" w:author="Mike Beckerle" w:date="2020-04-09T15:20:00Z">
        <w:r>
          <w:delText>addresses</w:delText>
        </w:r>
      </w:del>
      <w:ins w:id="14159"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77777777" w:rsidR="000E1214" w:rsidRDefault="00A87198">
      <w:r>
        <w:rPr>
          <w:b/>
          <w:i/>
        </w:rPr>
        <w:t>Applicable properties</w:t>
      </w:r>
      <w:r>
        <w:t xml:space="preserve"> - All the DFDL properties that apply to </w:t>
      </w:r>
      <w:del w:id="14160" w:author="Mike Beckerle" w:date="2020-04-09T15:23:00Z">
        <w:r>
          <w:delText xml:space="preserve">that </w:delText>
        </w:r>
      </w:del>
      <w:ins w:id="14161" w:author="Mike Beckerle" w:date="2020-04-09T15:23:00Z">
        <w:r>
          <w:t xml:space="preserve">a given </w:t>
        </w:r>
      </w:ins>
      <w:r>
        <w:t xml:space="preserve">type of schema construct. For </w:t>
      </w:r>
      <w:del w:id="14162" w:author="Mike Beckerle" w:date="2020-04-09T15:24:00Z">
        <w:r>
          <w:delText>example</w:delText>
        </w:r>
      </w:del>
      <w:ins w:id="14163" w:author="Mike Beckerle" w:date="2020-04-09T15:24:00Z">
        <w:r>
          <w:t>example,</w:t>
        </w:r>
      </w:ins>
      <w:r>
        <w:t xml:space="preserve"> all the DFDL properties that apply to an xs:simpleType.</w:t>
      </w:r>
    </w:p>
    <w:p w14:paraId="36015236" w14:textId="62BC55DF" w:rsidR="000E1214" w:rsidRDefault="00A87198">
      <w:r>
        <w:rPr>
          <w:b/>
          <w:i/>
        </w:rPr>
        <w:t>Array</w:t>
      </w:r>
      <w:r>
        <w:t xml:space="preserve"> - </w:t>
      </w:r>
      <w:del w:id="14164" w:author="Mike Beckerle" w:date="2020-04-09T15:24:00Z">
        <w:r>
          <w:delText xml:space="preserve">The </w:delText>
        </w:r>
      </w:del>
      <w:ins w:id="14165" w:author="Mike Beckerle" w:date="2020-04-09T15:24:00Z">
        <w:r>
          <w:t xml:space="preserve">A </w:t>
        </w:r>
      </w:ins>
      <w:r>
        <w:t xml:space="preserve">set of adjacent elements whose XSD element declaration specifies the potential for it to have more than one occurrence (XSD </w:t>
      </w:r>
      <w:del w:id="14166" w:author="Mike Beckerle" w:date="2020-04-09T15:26:00Z">
        <w:r>
          <w:delText xml:space="preserve">property </w:delText>
        </w:r>
      </w:del>
      <w:r>
        <w:t xml:space="preserve">maxOccurs &gt; '1' or 'unbounded'). </w:t>
      </w:r>
      <w:r w:rsidR="00DF3E2F">
        <w:t>Of course,</w:t>
      </w:r>
      <w:r>
        <w:t xml:space="preserve"> any given array can have any number of element occurrences, including zero elements or exactly 1 element as long as the occurrence constraints are met. If XSD </w:t>
      </w:r>
      <w:del w:id="14167" w:author="Mike Beckerle" w:date="2020-04-09T15:26:00Z">
        <w:r>
          <w:delText xml:space="preserve">property </w:delText>
        </w:r>
      </w:del>
      <w:r>
        <w:t xml:space="preserve">maxOccurs is 'unbounded' then there is no constraint to the maximum number of occurrences, though implementations may have implementation-defined maximum capabilities. An optional element (where XSD </w:t>
      </w:r>
      <w:del w:id="14168" w:author="Mike Beckerle" w:date="2020-04-09T15:26:00Z">
        <w:r>
          <w:delText xml:space="preserve">property </w:delText>
        </w:r>
      </w:del>
      <w:r>
        <w:t xml:space="preserve">maxOccurs is '1', </w:t>
      </w:r>
      <w:ins w:id="14169"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4170"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4171" w:author="Mike Beckerle" w:date="2020-04-09T15:28:00Z">
        <w:r>
          <w:rPr>
            <w:rFonts w:eastAsia="MS Mincho"/>
            <w:lang w:eastAsia="ja-JP" w:bidi="he-IL"/>
          </w:rPr>
          <w:t xml:space="preserve">DFDL </w:t>
        </w:r>
      </w:ins>
      <w:r w:rsidR="00933F0E">
        <w:rPr>
          <w:rFonts w:eastAsia="MS Mincho"/>
          <w:lang w:eastAsia="ja-JP" w:bidi="he-IL"/>
        </w:rPr>
        <w:t>Infoset</w:t>
      </w:r>
      <w:r>
        <w:rPr>
          <w:rStyle w:val="CommentReference"/>
        </w:rPr>
        <w:commentReference w:id="14172"/>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4173" w:author="Mike Beckerle" w:date="2020-04-09T15:33:00Z">
        <w:r>
          <w:t xml:space="preserve"> Hexadecimal digit pairs are commonly used </w:t>
        </w:r>
      </w:ins>
      <w:ins w:id="14174"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19D9BD21" w:rsidR="000E1214" w:rsidRDefault="00A87198">
      <w:r>
        <w:rPr>
          <w:b/>
          <w:i/>
        </w:rPr>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20080B7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4175" w:author="Mike Beckerle" w:date="2020-04-09T15:36:00Z">
        <w:r>
          <w:t xml:space="preserve">uniquely </w:t>
        </w:r>
      </w:ins>
      <w:r>
        <w:t xml:space="preserve">identifies the </w:t>
      </w:r>
      <w:del w:id="14176" w:author="Mike Beckerle" w:date="2020-04-09T15:35:00Z">
        <w:r>
          <w:delText>character, but</w:delText>
        </w:r>
      </w:del>
      <w:ins w:id="14177" w:author="Mike Beckerle" w:date="2020-04-09T15:35:00Z">
        <w:r>
          <w:t xml:space="preserve">character </w:t>
        </w:r>
      </w:ins>
      <w:ins w:id="14178" w:author="Mike Beckerle" w:date="2020-04-09T15:42:00Z">
        <w:r>
          <w:t>independ</w:t>
        </w:r>
      </w:ins>
      <w:ins w:id="14179" w:author="Mike Beckerle" w:date="2020-04-09T15:43:00Z">
        <w:r>
          <w:t xml:space="preserve">ently of the various ways it is represented by </w:t>
        </w:r>
      </w:ins>
      <w:del w:id="14180" w:author="Mike Beckerle" w:date="2020-04-09T15:43:00Z">
        <w:r>
          <w:delText xml:space="preserve"> </w:delText>
        </w:r>
      </w:del>
      <w:del w:id="14181" w:author="Mike Beckerle" w:date="2020-04-09T15:37:00Z">
        <w:r>
          <w:delText>can be independent of any specific</w:delText>
        </w:r>
      </w:del>
      <w:ins w:id="14182" w:author="Mike Beckerle" w:date="2020-04-09T15:37:00Z">
        <w:r>
          <w:t>different</w:t>
        </w:r>
      </w:ins>
      <w:r>
        <w:t xml:space="preserve"> </w:t>
      </w:r>
      <w:r>
        <w:rPr>
          <w:i/>
          <w:iCs/>
        </w:rPr>
        <w:t>character set encoding</w:t>
      </w:r>
      <w:ins w:id="14183" w:author="Mike Beckerle" w:date="2020-04-09T15:37:00Z">
        <w:r>
          <w:rPr>
            <w:i/>
            <w:iCs/>
          </w:rPr>
          <w:t>s</w:t>
        </w:r>
      </w:ins>
      <w:r>
        <w:t xml:space="preserve"> of the character</w:t>
      </w:r>
      <w:ins w:id="14184" w:author="Mike Beckerle" w:date="2020-04-09T15:38:00Z">
        <w:r>
          <w:t xml:space="preserve">. </w:t>
        </w:r>
      </w:ins>
      <w:del w:id="14185" w:author="Mike Beckerle" w:date="2020-04-09T15:37:00Z">
        <w:r>
          <w:delText>.</w:delText>
        </w:r>
      </w:del>
      <w:del w:id="14186" w:author="Mike Beckerle" w:date="2020-04-09T15:38:00Z">
        <w:r>
          <w:delText xml:space="preserve"> </w:delText>
        </w:r>
      </w:del>
      <w:ins w:id="14187" w:author="Mike Beckerle" w:date="2020-04-09T15:38:00Z">
        <w:r>
          <w:t>For e</w:t>
        </w:r>
      </w:ins>
      <w:del w:id="14188"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4189" w:author="Mike Beckerle" w:date="2020-04-09T15:38:00Z">
        <w:r>
          <w:t xml:space="preserve">In </w:t>
        </w:r>
      </w:ins>
      <w:ins w:id="14190" w:author="Mike Beckerle" w:date="2020-04-09T15:43:00Z">
        <w:r>
          <w:t xml:space="preserve">both </w:t>
        </w:r>
      </w:ins>
      <w:ins w:id="14191" w:author="Mike Beckerle" w:date="2020-04-09T15:38:00Z">
        <w:r>
          <w:t>ASCII and UTF-8</w:t>
        </w:r>
      </w:ins>
      <w:ins w:id="14192" w:author="Unknown">
        <w:r>
          <w:t xml:space="preserve"> character</w:t>
        </w:r>
      </w:ins>
      <w:ins w:id="14193" w:author="Mike Beckerle" w:date="2020-04-09T15:39:00Z">
        <w:r>
          <w:t xml:space="preserve"> set encodings the representation of </w:t>
        </w:r>
      </w:ins>
      <w:ins w:id="14194" w:author="Mike Beckerle" w:date="2020-04-09T15:44:00Z">
        <w:r>
          <w:t>this</w:t>
        </w:r>
      </w:ins>
      <w:ins w:id="14195" w:author="Mike Beckerle" w:date="2020-04-09T15:39:00Z">
        <w:r>
          <w:t xml:space="preserve"> character is as a single byte </w:t>
        </w:r>
        <w:r>
          <w:rPr>
            <w:i/>
            <w:iCs/>
          </w:rPr>
          <w:t xml:space="preserve">code </w:t>
        </w:r>
      </w:ins>
      <w:ins w:id="14196" w:author="Mike Beckerle" w:date="2020-04-09T15:44:00Z">
        <w:r>
          <w:rPr>
            <w:i/>
            <w:iCs/>
          </w:rPr>
          <w:t>point</w:t>
        </w:r>
      </w:ins>
      <w:ins w:id="14197" w:author="Mike Beckerle" w:date="2020-04-09T15:39:00Z">
        <w:r>
          <w:t xml:space="preserve"> 0x7B. However, </w:t>
        </w:r>
      </w:ins>
      <w:ins w:id="14198" w:author="Mike Beckerle" w:date="2020-04-09T15:40:00Z">
        <w:r>
          <w:t xml:space="preserve">in EBCDIC-based character set encodings the representation of this same character code is the single byte code </w:t>
        </w:r>
      </w:ins>
      <w:ins w:id="14199" w:author="Mike Beckerle" w:date="2020-04-09T15:44:00Z">
        <w:r>
          <w:t>point</w:t>
        </w:r>
      </w:ins>
      <w:ins w:id="14200" w:author="Mike Beckerle" w:date="2020-04-09T15:40:00Z">
        <w:r>
          <w:t xml:space="preserve"> 0x</w:t>
        </w:r>
      </w:ins>
      <w:ins w:id="14201" w:author="Mike Beckerle" w:date="2020-04-09T15:41:00Z">
        <w:r>
          <w:t>C0.</w:t>
        </w:r>
      </w:ins>
      <w:del w:id="14202"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2EEC07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4203"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2FE0D1BE"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w:t>
      </w:r>
      <w:ins w:id="14204" w:author="Mike Beckerle" w:date="2020-04-09T15:53:00Z">
        <w:r>
          <w:t xml:space="preserve"> These constructs include </w:t>
        </w:r>
      </w:ins>
      <w:ins w:id="14205" w:author="Mike Beckerle" w:date="2020-04-09T15:55:00Z">
        <w:r>
          <w:t xml:space="preserve">XSD </w:t>
        </w:r>
      </w:ins>
      <w:ins w:id="14206" w:author="Mike Beckerle" w:date="2020-04-09T15:53:00Z">
        <w:r>
          <w:t xml:space="preserve">element declarations, type definitions, group definitions, </w:t>
        </w:r>
      </w:ins>
      <w:ins w:id="14207" w:author="Mike Beckerle" w:date="2020-04-09T15:54:00Z">
        <w:r>
          <w:t xml:space="preserve">sequence definitions, choice definitions, </w:t>
        </w:r>
      </w:ins>
      <w:ins w:id="14208" w:author="Mike Beckerle" w:date="2020-04-09T15:53:00Z">
        <w:r>
          <w:t xml:space="preserve">element references, </w:t>
        </w:r>
      </w:ins>
      <w:ins w:id="14209" w:author="Mike Beckerle" w:date="2020-04-09T15:54:00Z">
        <w:r>
          <w:t xml:space="preserve">and </w:t>
        </w:r>
      </w:ins>
      <w:ins w:id="14210" w:author="Mike Beckerle" w:date="2020-04-09T15:53:00Z">
        <w:r>
          <w:t xml:space="preserve">group references. </w:t>
        </w:r>
      </w:ins>
      <w:ins w:id="14211" w:author="Mike Beckerle" w:date="2020-04-09T15:54:00Z">
        <w:r>
          <w:t xml:space="preserve">DFDL schema annotations are not components of the schema, rather they appear on </w:t>
        </w:r>
      </w:ins>
      <w:ins w:id="14212" w:author="Mike Beckerle" w:date="2020-04-09T15:55:00Z">
        <w:r>
          <w:t>components of the schema or on the top-level xs:schema element of a schema document.</w:t>
        </w:r>
      </w:ins>
    </w:p>
    <w:p w14:paraId="07CB66B4" w14:textId="77777777" w:rsidR="000E1214" w:rsidRDefault="00A87198">
      <w:r>
        <w:rPr>
          <w:b/>
          <w:i/>
        </w:rPr>
        <w:t>Content</w:t>
      </w:r>
      <w:r>
        <w:t xml:space="preserve"> - </w:t>
      </w:r>
      <w:del w:id="14213" w:author="Mike Beckerle" w:date="2020-04-09T15:56:00Z">
        <w:r>
          <w:delText>The content is the</w:delText>
        </w:r>
      </w:del>
      <w:ins w:id="14214" w:author="Mike Beckerle" w:date="2020-04-09T15:56:00Z">
        <w:r>
          <w:t>The</w:t>
        </w:r>
      </w:ins>
      <w:r>
        <w:t xml:space="preserve"> bits of</w:t>
      </w:r>
      <w:ins w:id="14215" w:author="Mike Beckerle" w:date="2020-04-09T15:56:00Z">
        <w:r>
          <w:t xml:space="preserve"> the data stream</w:t>
        </w:r>
      </w:ins>
      <w:r>
        <w:t xml:space="preserve"> data that are interpreted </w:t>
      </w:r>
      <w:ins w:id="14216" w:author="Mike Beckerle" w:date="2020-04-09T15:57:00Z">
        <w:r>
          <w:t xml:space="preserve">when parsing </w:t>
        </w:r>
      </w:ins>
      <w:r>
        <w:t xml:space="preserve">to compute </w:t>
      </w:r>
      <w:ins w:id="14217" w:author="Mike Beckerle" w:date="2020-04-09T15:57:00Z">
        <w:r>
          <w:t xml:space="preserve">the </w:t>
        </w:r>
      </w:ins>
      <w:del w:id="14218" w:author="Mike Beckerle" w:date="2020-04-09T15:57:00Z">
        <w:r>
          <w:delText xml:space="preserve">a </w:delText>
        </w:r>
      </w:del>
      <w:r>
        <w:t>logical value</w:t>
      </w:r>
      <w:ins w:id="14219" w:author="Mike Beckerle" w:date="2020-04-09T15:57:00Z">
        <w:r>
          <w:t xml:space="preserve"> of a simple type, and when unparsing are computed f</w:t>
        </w:r>
      </w:ins>
      <w:ins w:id="14220" w:author="Mike Beckerle" w:date="2020-04-09T15:58:00Z">
        <w:r>
          <w:t>rom the logical value for incorporation into the data stream</w:t>
        </w:r>
      </w:ins>
      <w:r>
        <w:t>.</w:t>
      </w:r>
    </w:p>
    <w:p w14:paraId="212FCA3B" w14:textId="6D468B56" w:rsidR="000E1214" w:rsidRDefault="00A87198">
      <w:r>
        <w:rPr>
          <w:b/>
          <w:i/>
        </w:rPr>
        <w:t>Content Model</w:t>
      </w:r>
      <w:r>
        <w:t xml:space="preserve"> </w:t>
      </w:r>
      <w:del w:id="14221" w:author="Mike Beckerle" w:date="2020-04-09T15:59:00Z">
        <w:r>
          <w:delText>-</w:delText>
        </w:r>
      </w:del>
      <w:ins w:id="14222" w:author="Mike Beckerle" w:date="2020-04-09T15:59:00Z">
        <w:r>
          <w:t>–</w:t>
        </w:r>
      </w:ins>
      <w:r>
        <w:t xml:space="preserve"> </w:t>
      </w:r>
      <w:del w:id="14223" w:author="Mike Beckerle" w:date="2020-04-09T15:59:00Z">
        <w:r>
          <w:delText>Used in describing the</w:delText>
        </w:r>
      </w:del>
      <w:ins w:id="14224" w:author="Mike Beckerle" w:date="2020-04-09T15:59:00Z">
        <w:r>
          <w:t xml:space="preserve">One of </w:t>
        </w:r>
      </w:ins>
      <w:ins w:id="14225" w:author="Mike Beckerle" w:date="2020-04-09T16:00:00Z">
        <w:r>
          <w:t>3 kinds of</w:t>
        </w:r>
      </w:ins>
      <w:r>
        <w:t xml:space="preserve"> syntactic structure of XSD </w:t>
      </w:r>
      <w:ins w:id="14226" w:author="Mike Beckerle" w:date="2020-04-09T16:00:00Z">
        <w:r>
          <w:t>element declarations</w:t>
        </w:r>
      </w:ins>
      <w:del w:id="14227" w:author="Mike Beckerle" w:date="2020-04-09T16:00:00Z">
        <w:r>
          <w:delText>and DFDL annotations of it</w:delText>
        </w:r>
      </w:del>
      <w:r>
        <w:t xml:space="preserve">. </w:t>
      </w:r>
      <w:ins w:id="14228" w:author="Mike Beckerle" w:date="2020-04-09T16:07:00Z">
        <w:r>
          <w:t xml:space="preserve">The </w:t>
        </w:r>
      </w:ins>
      <w:ins w:id="14229" w:author="Mike Beckerle" w:date="2020-04-09T16:08:00Z">
        <w:r>
          <w:t xml:space="preserve">DFDL subset of XSD includes only </w:t>
        </w:r>
      </w:ins>
      <w:del w:id="14230" w:author="Mike Beckerle" w:date="2020-04-09T16:08:00Z">
        <w:r>
          <w:delText xml:space="preserve">An element of a schema can have </w:delText>
        </w:r>
      </w:del>
      <w:r>
        <w:t xml:space="preserve">empty, simple, </w:t>
      </w:r>
      <w:del w:id="14231" w:author="Mike Beckerle" w:date="2020-04-09T16:08:00Z">
        <w:r>
          <w:delText xml:space="preserve">or </w:delText>
        </w:r>
      </w:del>
      <w:ins w:id="14232" w:author="Mike Beckerle" w:date="2020-04-09T16:08:00Z">
        <w:r>
          <w:t xml:space="preserve">and </w:t>
        </w:r>
      </w:ins>
      <w:r>
        <w:t>element-only content</w:t>
      </w:r>
      <w:ins w:id="14233" w:author="Mike Beckerle" w:date="2020-04-09T15:59:00Z">
        <w:r>
          <w:t xml:space="preserve"> models</w:t>
        </w:r>
      </w:ins>
      <w:r>
        <w:t xml:space="preserve">. An </w:t>
      </w:r>
      <w:ins w:id="14234" w:author="Mike Beckerle" w:date="2020-04-09T16:01:00Z">
        <w:r>
          <w:t xml:space="preserve">XSD </w:t>
        </w:r>
      </w:ins>
      <w:r>
        <w:t>element declaration for an element of complex type containing a xs:sequence element is said to have a sequence in its content model.</w:t>
      </w:r>
      <w:ins w:id="14235" w:author="Mike Beckerle" w:date="2020-04-09T16:06:00Z">
        <w:r>
          <w:t xml:space="preserve"> (DFDL’s usage is derived from</w:t>
        </w:r>
      </w:ins>
      <w:ins w:id="14236" w:author="Mike Beckerle" w:date="2020-04-09T16:05:00Z">
        <w:r>
          <w:t xml:space="preserve"> Section 13.3 of </w:t>
        </w:r>
      </w:ins>
      <w:ins w:id="14237" w:author="Mike Beckerle" w:date="2020-04-09T16:06:00Z">
        <w:r>
          <w:fldChar w:fldCharType="begin"/>
        </w:r>
        <w:r>
          <w:instrText xml:space="preserve"> REF Walmsely \h </w:instrText>
        </w:r>
      </w:ins>
      <w:ins w:id="14238" w:author="Mike Beckerle" w:date="2020-04-09T16:06:00Z">
        <w:r>
          <w:fldChar w:fldCharType="separate"/>
        </w:r>
      </w:ins>
      <w:r w:rsidR="00852536">
        <w:t>[</w:t>
      </w:r>
      <w:r w:rsidR="00852536">
        <w:rPr>
          <w:lang w:eastAsia="en-GB"/>
        </w:rPr>
        <w:t>Walmsley]</w:t>
      </w:r>
      <w:ins w:id="14239" w:author="Mike Beckerle" w:date="2020-04-09T16:06:00Z">
        <w: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4240" w:author="Mike Beckerle" w:date="2020-04-09T16:31:00Z">
        <w:r>
          <w:rPr>
            <w:rFonts w:cs="Arial"/>
          </w:rPr>
          <w:t>Often abbr</w:t>
        </w:r>
      </w:ins>
      <w:ins w:id="14241"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4242"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pPr>
        <w:rPr>
          <w:ins w:id="14243" w:author="Mike Beckerle" w:date="2020-04-09T15:30:00Z"/>
        </w:rPr>
      </w:pPr>
      <w:r>
        <w:rPr>
          <w:b/>
          <w:bCs/>
          <w:i/>
          <w:iCs/>
        </w:rPr>
        <w:t>DFDL</w:t>
      </w:r>
      <w:r>
        <w:t xml:space="preserve"> – Data Format Description Language</w:t>
      </w:r>
    </w:p>
    <w:p w14:paraId="3BA1F4EA" w14:textId="77777777" w:rsidR="000E1214" w:rsidRDefault="00A87198">
      <w:pPr>
        <w:rPr>
          <w:ins w:id="14244" w:author="Mike Beckerle" w:date="2020-04-09T15:32:00Z"/>
        </w:rPr>
      </w:pPr>
      <w:ins w:id="14245" w:author="Mike Beckerle" w:date="2020-04-09T15:30:00Z">
        <w:r>
          <w:rPr>
            <w:b/>
            <w:bCs/>
            <w:i/>
            <w:iCs/>
          </w:rPr>
          <w:t>DFDL Infoset</w:t>
        </w:r>
        <w:r>
          <w:t xml:space="preserve"> - </w:t>
        </w:r>
      </w:ins>
      <w:ins w:id="14246" w:author="Mike Beckerle" w:date="2020-04-09T15:32:00Z">
        <w:r>
          <w:t>The abstract data structure that must be provided:</w:t>
        </w:r>
      </w:ins>
    </w:p>
    <w:p w14:paraId="4F3D8F4C" w14:textId="77777777" w:rsidR="000E1214" w:rsidRDefault="00A87198">
      <w:pPr>
        <w:pStyle w:val="ListParagraph"/>
        <w:numPr>
          <w:ilvl w:val="0"/>
          <w:numId w:val="28"/>
        </w:numPr>
        <w:rPr>
          <w:ins w:id="14247" w:author="Mike Beckerle" w:date="2020-04-09T15:32:00Z"/>
        </w:rPr>
      </w:pPr>
      <w:ins w:id="14248"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4249" w:author="Mike Beckerle" w:date="2020-04-09T15:32:00Z">
        <w:r>
          <w:t>To a DFDL unparser by an invoking application when generating DFDL-described data using a DFDL Schema</w:t>
        </w:r>
      </w:ins>
    </w:p>
    <w:p w14:paraId="662D6598" w14:textId="77777777" w:rsidR="000E1214" w:rsidRDefault="00A87198">
      <w:r>
        <w:rPr>
          <w:b/>
          <w:i/>
        </w:rPr>
        <w:t>DFDL Processor</w:t>
      </w:r>
      <w:r>
        <w:t xml:space="preserve"> - A program that uses DFDL schemas in order to process data described by them.</w:t>
      </w:r>
    </w:p>
    <w:p w14:paraId="769F6F0D" w14:textId="77777777" w:rsidR="000E1214" w:rsidRDefault="00A87198">
      <w:r>
        <w:rPr>
          <w:b/>
          <w:i/>
        </w:rPr>
        <w:t>DFDL Schema</w:t>
      </w:r>
      <w:r>
        <w:t xml:space="preserve"> - An XML schema containing DFDL annotations to describe data format</w:t>
      </w:r>
      <w:ins w:id="14250" w:author="Mike Beckerle" w:date="2020-04-09T15:22:00Z">
        <w:r>
          <w:t xml:space="preserve"> and using only the DFDL</w:t>
        </w:r>
      </w:ins>
      <w:ins w:id="14251" w:author="Mike Beckerle" w:date="2020-04-09T15:23:00Z">
        <w:r>
          <w:t xml:space="preserve"> subset of the XSD language</w:t>
        </w:r>
      </w:ins>
      <w:r>
        <w:t>.</w:t>
      </w:r>
      <w:ins w:id="14252" w:author="Mike Beckerle" w:date="2020-04-09T16:22:00Z">
        <w:r>
          <w:t xml:space="preserve"> </w:t>
        </w:r>
      </w:ins>
      <w:moveToRangeStart w:id="14253" w:author="Mike Beckerle" w:date="2020-04-09T16:22:00Z" w:name="move37341785"/>
      <w:moveTo w:id="14254" w:author="Mike Beckerle" w:date="2020-04-09T16:22:00Z">
        <w:del w:id="14255" w:author="Mike Beckerle" w:date="2020-04-09T16:23:00Z">
          <w:r>
            <w:delText>The set of all declarations and definitions in the schema</w:delText>
          </w:r>
        </w:del>
      </w:moveTo>
      <w:ins w:id="14256" w:author="Mike Beckerle" w:date="2020-04-09T16:23:00Z">
        <w:r>
          <w:t>This includes</w:t>
        </w:r>
      </w:ins>
      <w:moveTo w:id="14257" w:author="Mike Beckerle" w:date="2020-04-09T16:22:00Z">
        <w:del w:id="14258" w:author="Mike Beckerle" w:date="2020-04-09T16:23:00Z">
          <w:r>
            <w:delText>, including</w:delText>
          </w:r>
        </w:del>
        <w:r>
          <w:t xml:space="preserve"> all included and imported schemas taken together. This</w:t>
        </w:r>
      </w:moveTo>
      <w:ins w:id="14259" w:author="Mike Beckerle" w:date="2020-04-09T16:23:00Z">
        <w:r>
          <w:t xml:space="preserve"> also </w:t>
        </w:r>
      </w:ins>
      <w:moveTo w:id="14260" w:author="Mike Beckerle" w:date="2020-04-09T16:22:00Z">
        <w:del w:id="14261" w:author="Mike Beckerle" w:date="2020-04-09T16:23:00Z">
          <w:r>
            <w:delText xml:space="preserve"> </w:delText>
          </w:r>
        </w:del>
        <w:r>
          <w:t>includes both the XSD declarations and definitions</w:t>
        </w:r>
        <w:del w:id="14262" w:author="Mike Beckerle" w:date="2020-04-09T16:23:00Z">
          <w:r>
            <w:delText>,</w:delText>
          </w:r>
        </w:del>
        <w:r>
          <w:t xml:space="preserve"> and the DFDL definitions provided in the top-level DFDL annotations.</w:t>
        </w:r>
      </w:moveTo>
      <w:moveToRangeEnd w:id="14253"/>
    </w:p>
    <w:p w14:paraId="5D744912" w14:textId="21837682"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fldChar w:fldCharType="begin"/>
      </w:r>
      <w:r>
        <w:instrText xml:space="preserve"> REF _Ref393989958 \r \h </w:instrText>
      </w:r>
      <w:r>
        <w:fldChar w:fldCharType="separate"/>
      </w:r>
      <w:r w:rsidR="00852536">
        <w:t>33</w:t>
      </w:r>
      <w:r>
        <w:fldChar w:fldCharType="end"/>
      </w:r>
      <w:r>
        <w:t xml:space="preserve"> </w:t>
      </w:r>
      <w:r>
        <w:fldChar w:fldCharType="begin"/>
      </w:r>
      <w:r>
        <w:instrText xml:space="preserve"> REF _Ref393989958 \h </w:instrText>
      </w:r>
      <w:r>
        <w:fldChar w:fldCharType="separate"/>
      </w:r>
      <w:r w:rsidR="00852536">
        <w:t>Appendix D: DFDL Standard Encodings</w:t>
      </w:r>
      <w: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77777777" w:rsidR="000E1214" w:rsidRDefault="00A87198">
      <w:r>
        <w:rPr>
          <w:b/>
          <w:i/>
        </w:rPr>
        <w:t>Explicit properties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1-byte wide: ASCII, ebcdic-cp-us,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3"/>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77777777" w:rsidR="000E1214" w:rsidRDefault="00A87198">
      <w:pPr>
        <w:rPr>
          <w:rFonts w:cs="Arial"/>
        </w:rPr>
      </w:pPr>
      <w:r>
        <w:rPr>
          <w:rFonts w:cs="Arial"/>
          <w:b/>
          <w:i/>
        </w:rPr>
        <w:t>Format annotations</w:t>
      </w:r>
      <w:r>
        <w:rPr>
          <w:rFonts w:cs="Arial"/>
        </w:rPr>
        <w:t xml:space="preserve"> - The annotation elements dfdl:format, dfdl:element, dfdl:simpleType, dfdl:group, dfdl:sequence, dfdl:choice, and dfdl:escapeScheme.</w:t>
      </w:r>
    </w:p>
    <w:p w14:paraId="6F76971B" w14:textId="77777777" w:rsidR="000E1214" w:rsidRDefault="00A87198">
      <w:r>
        <w:rPr>
          <w:b/>
          <w:i/>
        </w:rPr>
        <w:t>Format property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77777777" w:rsidR="000E1214" w:rsidRDefault="00A87198">
      <w:pPr>
        <w:rPr>
          <w:rFonts w:eastAsiaTheme="minorHAnsi"/>
        </w:rPr>
      </w:pPr>
      <w:r>
        <w:rPr>
          <w:rFonts w:eastAsiaTheme="minorHAnsi"/>
          <w:b/>
          <w:i/>
        </w:rPr>
        <w:t>Implementation-defined</w:t>
      </w:r>
      <w:r>
        <w:rPr>
          <w:rFonts w:eastAsiaTheme="minorHAnsi"/>
          <w:i/>
        </w:rPr>
        <w:t xml:space="preserve"> </w:t>
      </w:r>
      <w:r>
        <w:rPr>
          <w:rFonts w:eastAsiaTheme="minorHAnsi"/>
          <w:b/>
          <w:i/>
        </w:rPr>
        <w:t xml:space="preserve">feature </w:t>
      </w:r>
      <w:r>
        <w:rPr>
          <w:rFonts w:eastAsiaTheme="minorHAnsi"/>
        </w:rPr>
        <w:t>- A feature where the implementation has discretion in how it is performed, and the implementation must document how it is performed.</w:t>
      </w:r>
    </w:p>
    <w:p w14:paraId="30D0C89A" w14:textId="77777777" w:rsidR="000E1214" w:rsidRDefault="00A87198">
      <w:pPr>
        <w:rPr>
          <w:rFonts w:eastAsiaTheme="minorHAnsi"/>
        </w:rPr>
      </w:pPr>
      <w:r>
        <w:rPr>
          <w:rFonts w:eastAsiaTheme="minorHAnsi"/>
          <w:b/>
          <w:i/>
        </w:rPr>
        <w:t>Implementation-dependent</w:t>
      </w:r>
      <w:r>
        <w:rPr>
          <w:rFonts w:eastAsiaTheme="minorHAnsi"/>
          <w:i/>
        </w:rPr>
        <w:t xml:space="preserve"> </w:t>
      </w:r>
      <w:r>
        <w:rPr>
          <w:rFonts w:eastAsiaTheme="minorHAnsi"/>
          <w:b/>
          <w:i/>
        </w:rPr>
        <w:t>feature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4263"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4264"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4265" w:author="Mike Beckerle" w:date="2020-04-09T16:16:00Z">
        <w:r>
          <w:t xml:space="preserve"> The logical layer of a DFDL schema describes the DFDL </w:t>
        </w:r>
      </w:ins>
      <w:r w:rsidR="00933F0E">
        <w:t>Infoset</w:t>
      </w:r>
      <w:ins w:id="14266"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1A7F21C7" w:rsidR="000E1214" w:rsidRDefault="00A87198">
      <w:r>
        <w:rPr>
          <w:b/>
          <w:i/>
        </w:rPr>
        <w:t>Node</w:t>
      </w:r>
      <w:r>
        <w:t xml:space="preserve"> - The term Node is a shorter equivalent to Element Information Item of the DFDL Infoset described in Section </w:t>
      </w:r>
      <w:r>
        <w:fldChar w:fldCharType="begin"/>
      </w:r>
      <w:r>
        <w:instrText xml:space="preserve"> REF infoitem.element \r \h </w:instrText>
      </w:r>
      <w:r>
        <w:fldChar w:fldCharType="separate"/>
      </w:r>
      <w:r w:rsidR="00852536">
        <w:t>4.2.2</w:t>
      </w:r>
      <w:r>
        <w:fldChar w:fldCharType="end"/>
      </w:r>
      <w:r>
        <w:t xml:space="preserve"> </w:t>
      </w:r>
      <w:r>
        <w:fldChar w:fldCharType="begin"/>
      </w:r>
      <w:r>
        <w:instrText xml:space="preserve"> REF infoitem.element \h </w:instrText>
      </w:r>
      <w:r>
        <w:fldChar w:fldCharType="separate"/>
      </w:r>
      <w:r w:rsidR="00852536">
        <w:t>Element Information Items</w:t>
      </w:r>
      <w:r>
        <w:fldChar w:fldCharType="end"/>
      </w:r>
      <w:r>
        <w:t>.</w:t>
      </w:r>
    </w:p>
    <w:p w14:paraId="543A331E" w14:textId="77777777" w:rsidR="000E1214" w:rsidRDefault="00A87198">
      <w:r>
        <w:rPr>
          <w:b/>
          <w:i/>
        </w:rPr>
        <w:t xml:space="preserve">Non-representation property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AF75BF9" w:rsidR="000E1214" w:rsidRDefault="00A87198">
      <w:r>
        <w:rPr>
          <w:b/>
          <w:i/>
        </w:rPr>
        <w:t>Packed decimal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17044D07" w14:textId="23B7B479" w:rsidR="000E1214" w:rsidRDefault="00A87198">
      <w:commentRangeStart w:id="14267"/>
      <w:r>
        <w:rPr>
          <w:rFonts w:eastAsia="MS Mincho"/>
          <w:b/>
          <w:i/>
          <w:lang w:eastAsia="ja-JP" w:bidi="he-IL"/>
        </w:rPr>
        <w:t>Potentially</w:t>
      </w:r>
      <w:commentRangeEnd w:id="14267"/>
      <w:r>
        <w:rPr>
          <w:rStyle w:val="CommentReference"/>
        </w:rPr>
        <w:commentReference w:id="14267"/>
      </w:r>
      <w:r>
        <w:rPr>
          <w:rFonts w:eastAsia="MS Mincho"/>
          <w:b/>
          <w:i/>
          <w:lang w:eastAsia="ja-JP" w:bidi="he-IL"/>
        </w:rPr>
        <w:t xml:space="preserve"> represented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4268"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t>Point of Uncertainty</w:t>
      </w:r>
      <w:r>
        <w:t xml:space="preserve"> - A point of uncertainty occurs in the data stream when there is more than one schema component that might occur </w:t>
      </w:r>
      <w:del w:id="14269" w:author="Mike Beckerle" w:date="2020-04-09T16:20:00Z">
        <w:r>
          <w:delText>at that point</w:delText>
        </w:r>
      </w:del>
      <w:ins w:id="14270" w:author="Mike Beckerle" w:date="2020-04-09T16:20:00Z">
        <w:r>
          <w:t>based on parsing up to that point</w:t>
        </w:r>
      </w:ins>
      <w:r>
        <w:t>.</w:t>
      </w:r>
      <w:ins w:id="14271" w:author="Mike Beckerle" w:date="2020-04-09T14:30:00Z">
        <w:r>
          <w:t xml:space="preserve"> These arise from the xs:choice model </w:t>
        </w:r>
      </w:ins>
      <w:ins w:id="14272" w:author="Mike Beckerle" w:date="2020-04-09T16:19:00Z">
        <w:r>
          <w:t>group,</w:t>
        </w:r>
      </w:ins>
      <w:ins w:id="14273" w:author="Mike Beckerle" w:date="2020-04-09T14:30:00Z">
        <w:r>
          <w:t xml:space="preserve"> use of optional and array elements with varying numbers of occurrences</w:t>
        </w:r>
      </w:ins>
      <w:ins w:id="14274" w:author="Mike Beckerle" w:date="2020-04-09T16:19:00Z">
        <w:r>
          <w:t xml:space="preserve">, use of unordered sequences, and use of sequences with floating elements. </w:t>
        </w:r>
      </w:ins>
    </w:p>
    <w:p w14:paraId="57A7D69B" w14:textId="77777777" w:rsidR="000E1214" w:rsidRDefault="00A87198">
      <w:r>
        <w:rPr>
          <w:b/>
          <w:i/>
        </w:rPr>
        <w:t>Representation property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xs:schema component are listed in the Property Precedence tables in section 23.</w:t>
      </w:r>
    </w:p>
    <w:p w14:paraId="0524190E" w14:textId="77777777" w:rsidR="000E1214" w:rsidRDefault="00A87198">
      <w:pPr>
        <w:rPr>
          <w:ins w:id="14275" w:author="Mike Beckerle" w:date="2020-04-23T15:08:00Z"/>
          <w:bCs/>
        </w:rPr>
      </w:pPr>
      <w:r>
        <w:rPr>
          <w:rFonts w:cs="Arial"/>
          <w:b/>
          <w:i/>
          <w:iCs/>
        </w:rPr>
        <w:t>Resolved set of annotations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rPr>
          <w:ins w:id="14276" w:author="Mike Beckerle" w:date="2020-04-23T15:08:00Z"/>
        </w:rPr>
      </w:pPr>
      <w:ins w:id="14277" w:author="Mike Beckerle" w:date="2020-04-23T15:08:00Z">
        <w:r>
          <w:rPr>
            <w:iCs/>
          </w:rPr>
          <w:t>a group reference and the global group definition it references</w:t>
        </w:r>
      </w:ins>
    </w:p>
    <w:p w14:paraId="7B154645" w14:textId="77777777" w:rsidR="000E1214" w:rsidRDefault="00A87198">
      <w:pPr>
        <w:pStyle w:val="ListParagraph"/>
        <w:numPr>
          <w:ilvl w:val="0"/>
          <w:numId w:val="50"/>
        </w:numPr>
        <w:rPr>
          <w:ins w:id="14278" w:author="Mike Beckerle" w:date="2020-04-23T15:08:00Z"/>
        </w:rPr>
      </w:pPr>
      <w:ins w:id="14279" w:author="Mike Beckerle" w:date="2020-04-23T15:08:00Z">
        <w:r>
          <w:rPr>
            <w:iCs/>
          </w:rPr>
          <w:t>an element reference and the global element declaration it references, and any type definition it references.</w:t>
        </w:r>
      </w:ins>
    </w:p>
    <w:p w14:paraId="7A35CAA9" w14:textId="77777777" w:rsidR="000E1214" w:rsidRDefault="00A87198">
      <w:pPr>
        <w:pStyle w:val="ListParagraph"/>
        <w:numPr>
          <w:ilvl w:val="0"/>
          <w:numId w:val="50"/>
        </w:numPr>
        <w:rPr>
          <w:ins w:id="14280" w:author="Mike Beckerle" w:date="2020-04-23T15:08:00Z"/>
        </w:rPr>
      </w:pPr>
      <w:ins w:id="14281" w:author="Mike Beckerle" w:date="2020-04-23T15:08:00Z">
        <w:r>
          <w:rPr>
            <w:iCs/>
          </w:rPr>
          <w:t>an element declaration and the type definition it references.</w:t>
        </w:r>
      </w:ins>
    </w:p>
    <w:p w14:paraId="7CACB080" w14:textId="77777777" w:rsidR="000E1214" w:rsidRDefault="00A87198">
      <w:pPr>
        <w:pStyle w:val="ListParagraph"/>
        <w:numPr>
          <w:ilvl w:val="0"/>
          <w:numId w:val="50"/>
        </w:numPr>
        <w:rPr>
          <w:ins w:id="14282" w:author="Mike Beckerle" w:date="2020-04-23T15:08:00Z"/>
        </w:rPr>
      </w:pPr>
      <w:ins w:id="14283"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4284" w:author="Mike Beckerle" w:date="2020-04-09T16:22:00Z">
        <w:r>
          <w:t>–</w:t>
        </w:r>
      </w:ins>
      <w:r>
        <w:t xml:space="preserve"> </w:t>
      </w:r>
      <w:ins w:id="14285" w:author="Mike Beckerle" w:date="2020-04-09T16:22:00Z">
        <w:r>
          <w:t xml:space="preserve">see DFDL Schema. </w:t>
        </w:r>
      </w:ins>
      <w:moveFromRangeStart w:id="14286" w:author="Mike Beckerle" w:date="2020-04-09T16:22:00Z" w:name="move37341785"/>
      <w:moveFrom w:id="14287"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4286"/>
    </w:p>
    <w:p w14:paraId="6ACAF7E3" w14:textId="1A3F88EA" w:rsidR="000E1214" w:rsidRDefault="00A87198">
      <w:r>
        <w:rPr>
          <w:b/>
          <w:i/>
        </w:rPr>
        <w:t>Schema Component Designator</w:t>
      </w:r>
      <w:r>
        <w:t xml:space="preserve"> (SCD) - A notation for referring to one of the components of a DFDL Schema. This is being standardized by W3C. See </w:t>
      </w:r>
      <w:hyperlink r:id="rId85"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7777777" w:rsidR="000E1214" w:rsidRDefault="00A87198">
      <w:pPr>
        <w:suppressAutoHyphens/>
      </w:pPr>
      <w:r>
        <w:rPr>
          <w:b/>
          <w:i/>
        </w:rPr>
        <w:t xml:space="preserve">Specified </w:t>
      </w:r>
      <w:ins w:id="14288" w:author="Mike Beckerle" w:date="2020-04-09T16:24:00Z">
        <w:r>
          <w:rPr>
            <w:b/>
            <w:i/>
          </w:rPr>
          <w:t>L</w:t>
        </w:r>
      </w:ins>
      <w:del w:id="14289" w:author="Mike Beckerle" w:date="2020-04-09T16:24:00Z">
        <w:r>
          <w:rPr>
            <w:b/>
            <w:i/>
          </w:rPr>
          <w:delText>l</w:delText>
        </w:r>
      </w:del>
      <w:r>
        <w:rPr>
          <w:b/>
          <w:i/>
        </w:rPr>
        <w:t>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 xml:space="preserve">Statement </w:t>
      </w:r>
      <w:ins w:id="14290" w:author="Mike Beckerle" w:date="2020-04-09T16:24:00Z">
        <w:r>
          <w:rPr>
            <w:rFonts w:cs="Arial"/>
            <w:b/>
            <w:i/>
          </w:rPr>
          <w:t>A</w:t>
        </w:r>
      </w:ins>
      <w:r>
        <w:rPr>
          <w:rFonts w:cs="Arial"/>
          <w:b/>
          <w:i/>
        </w:rPr>
        <w:t>nnotations</w:t>
      </w:r>
      <w:r>
        <w:rPr>
          <w:rFonts w:cs="Arial"/>
        </w:rPr>
        <w:t xml:space="preserve"> - The annotation elements dfdl:assert, dfdl:discriminator, dfdl:setVariable, and dfdl:newVariableInstance. Also called DFDL Statements.</w:t>
      </w:r>
    </w:p>
    <w:p w14:paraId="12B2A92E" w14:textId="77777777" w:rsidR="000E1214" w:rsidRDefault="00A87198">
      <w:pPr>
        <w:rPr>
          <w:rFonts w:cs="Arial"/>
        </w:rPr>
      </w:pPr>
      <w:del w:id="14291" w:author="Mike Beckerle" w:date="2020-04-09T16:25:00Z">
        <w:r>
          <w:rPr>
            <w:rFonts w:cs="Arial"/>
            <w:b/>
            <w:i/>
          </w:rPr>
          <w:delText>Statically</w:delText>
        </w:r>
        <w:r>
          <w:rPr>
            <w:rFonts w:cs="Arial"/>
          </w:rPr>
          <w:delText xml:space="preserve"> </w:delText>
        </w:r>
      </w:del>
      <w:ins w:id="14292"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4293" w:author="Mike Beckerle" w:date="2020-04-09T16:25:00Z">
        <w:r>
          <w:t>dfdl:</w:t>
        </w:r>
      </w:ins>
      <w:r>
        <w:t>utf16Width is 'variable'). In this case the representation uses two adjacent code units each of which is called a surrogate, and the pair of which is called a surrogate pair.</w:t>
      </w:r>
    </w:p>
    <w:p w14:paraId="07F0138B" w14:textId="2845EC58" w:rsidR="000E1214" w:rsidRDefault="00A87198">
      <w:r>
        <w:rPr>
          <w:b/>
          <w:i/>
        </w:rPr>
        <w:t>Target length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t>Text</w:t>
      </w:r>
      <w:r>
        <w:t xml:space="preserve"> - Consisting of characters in some character set encoding. Normally we think of text data as being human</w:t>
      </w:r>
      <w:ins w:id="14294" w:author="Mike Beckerle" w:date="2020-04-09T16:27:00Z">
        <w:r>
          <w:t>-</w:t>
        </w:r>
      </w:ins>
      <w:del w:id="14295" w:author="Mike Beckerle" w:date="2020-04-09T16:27:00Z">
        <w:r>
          <w:delText xml:space="preserve"> </w:delText>
        </w:r>
      </w:del>
      <w:r>
        <w:t>readable, but many character set encodings contain special control characters that are not human</w:t>
      </w:r>
      <w:ins w:id="14296" w:author="Mike Beckerle" w:date="2020-04-09T16:27:00Z">
        <w:r>
          <w:t>-</w:t>
        </w:r>
      </w:ins>
      <w:del w:id="14297" w:author="Mike Beckerle" w:date="2020-04-09T16:27:00Z">
        <w:r>
          <w:delText xml:space="preserve"> readable</w:delText>
        </w:r>
      </w:del>
      <w:ins w:id="14298" w:author="Mike Beckerle" w:date="2020-04-09T16:27:00Z">
        <w:r>
          <w:t>readable,</w:t>
        </w:r>
      </w:ins>
      <w:r>
        <w:t xml:space="preserve"> but we call data containing these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77777777" w:rsidR="000E1214" w:rsidRDefault="00A87198">
      <w:r>
        <w:rPr>
          <w:b/>
          <w:i/>
        </w:rPr>
        <w:t>Textual</w:t>
      </w:r>
      <w:r>
        <w:t xml:space="preserve"> </w:t>
      </w:r>
      <w:del w:id="14299" w:author="Mike Beckerle" w:date="2020-04-09T16:26:00Z">
        <w:r>
          <w:delText>-</w:delText>
        </w:r>
      </w:del>
      <w:ins w:id="14300" w:author="Mike Beckerle" w:date="2020-04-09T16:26:00Z">
        <w:r>
          <w:t>–</w:t>
        </w:r>
      </w:ins>
      <w:r>
        <w:t xml:space="preserve"> </w:t>
      </w:r>
      <w:del w:id="14301" w:author="Mike Beckerle" w:date="2020-04-09T16:26:00Z">
        <w:r>
          <w:delText xml:space="preserve">See </w:delText>
        </w:r>
      </w:del>
      <w:ins w:id="14302"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02D70F9A" w:rsidR="000E1214" w:rsidRDefault="00A87198">
      <w:pPr>
        <w:suppressAutoHyphens/>
      </w:pPr>
      <w:r>
        <w:rPr>
          <w:b/>
          <w:i/>
          <w:iCs/>
        </w:rPr>
        <w:t>Unpadded length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0C36A156" w14:textId="703B6F23"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Pr>
          <w:rFonts w:cs="Arial"/>
        </w:rPr>
        <w:fldChar w:fldCharType="begin"/>
      </w:r>
      <w:r>
        <w:rPr>
          <w:rFonts w:cs="Arial"/>
        </w:rPr>
        <w:instrText xml:space="preserve"> REF _Ref384901666 \r \h </w:instrText>
      </w:r>
      <w:r>
        <w:rPr>
          <w:rFonts w:cs="Arial"/>
        </w:rPr>
      </w:r>
      <w:r>
        <w:rPr>
          <w:rFonts w:cs="Arial"/>
        </w:rPr>
        <w:fldChar w:fldCharType="separate"/>
      </w:r>
      <w:r w:rsidR="00852536">
        <w:rPr>
          <w:rFonts w:cs="Arial"/>
        </w:rPr>
        <w:t>1</w:t>
      </w:r>
      <w:r>
        <w:rPr>
          <w:rFonts w:cs="Arial"/>
        </w:rPr>
        <w:fldChar w:fldCharType="end"/>
      </w:r>
      <w:r>
        <w:rPr>
          <w:rFonts w:cs="Arial"/>
        </w:rPr>
        <w:t xml:space="preserve"> </w:t>
      </w:r>
      <w:r>
        <w:rPr>
          <w:rFonts w:cs="Arial"/>
        </w:rPr>
        <w:fldChar w:fldCharType="begin"/>
      </w:r>
      <w:r>
        <w:rPr>
          <w:rFonts w:cs="Arial"/>
        </w:rPr>
        <w:instrText xml:space="preserve"> REF _Ref384901671 \h </w:instrText>
      </w:r>
      <w:r>
        <w:rPr>
          <w:rFonts w:cs="Arial"/>
        </w:rPr>
      </w:r>
      <w:r>
        <w:rPr>
          <w:rFonts w:cs="Arial"/>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1A0E41BE" w:rsidR="000E1214" w:rsidRDefault="00A87198">
      <w:pPr>
        <w:rPr>
          <w:rFonts w:cs="Arial"/>
        </w:rPr>
      </w:pPr>
      <w:r>
        <w:rPr>
          <w:rFonts w:cs="Arial"/>
          <w:b/>
          <w:i/>
        </w:rPr>
        <w:t>Well-formed</w:t>
      </w:r>
      <w:r>
        <w:rPr>
          <w:rFonts w:cs="Arial"/>
        </w:rPr>
        <w:t xml:space="preserve"> </w:t>
      </w:r>
      <w:del w:id="14303" w:author="Mike Beckerle" w:date="2020-04-09T16:28:00Z">
        <w:r>
          <w:rPr>
            <w:rFonts w:cs="Arial"/>
          </w:rPr>
          <w:delText>-</w:delText>
        </w:r>
      </w:del>
      <w:ins w:id="14304" w:author="Mike Beckerle" w:date="2020-04-09T16:28:00Z">
        <w:r>
          <w:rPr>
            <w:rFonts w:cs="Arial"/>
          </w:rPr>
          <w:t>–</w:t>
        </w:r>
      </w:ins>
      <w:r>
        <w:rPr>
          <w:rFonts w:cs="Arial"/>
        </w:rPr>
        <w:t xml:space="preserve"> </w:t>
      </w:r>
      <w:ins w:id="14305" w:author="Mike Beckerle" w:date="2020-04-09T16:28:00Z">
        <w:r>
          <w:rPr>
            <w:rFonts w:cs="Arial"/>
          </w:rPr>
          <w:t>A d</w:t>
        </w:r>
      </w:ins>
      <w:del w:id="14306" w:author="Mike Beckerle" w:date="2020-04-09T16:28:00Z">
        <w:r>
          <w:rPr>
            <w:rFonts w:cs="Arial"/>
          </w:rPr>
          <w:delText>D</w:delText>
        </w:r>
      </w:del>
      <w:r>
        <w:rPr>
          <w:rFonts w:cs="Arial"/>
        </w:rPr>
        <w:t>ata</w:t>
      </w:r>
      <w:ins w:id="14307"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4308" w:author="Mike Beckerle" w:date="2020-04-09T16:30:00Z">
        <w:r>
          <w:rPr>
            <w:rFonts w:cs="Arial"/>
          </w:rPr>
          <w:t xml:space="preserve">there exists a DFDL </w:t>
        </w:r>
      </w:ins>
      <w:r w:rsidR="00933F0E">
        <w:rPr>
          <w:rFonts w:cs="Arial"/>
        </w:rPr>
        <w:t>Infoset</w:t>
      </w:r>
      <w:ins w:id="14309" w:author="Mike Beckerle" w:date="2020-04-09T16:30:00Z">
        <w:r>
          <w:rPr>
            <w:rFonts w:cs="Arial"/>
          </w:rPr>
          <w:t xml:space="preserve"> such that </w:t>
        </w:r>
      </w:ins>
      <w:r>
        <w:rPr>
          <w:rFonts w:cs="Arial"/>
        </w:rPr>
        <w:t>a DFDL processor can unparse to that data</w:t>
      </w:r>
      <w:ins w:id="14310" w:author="Mike Beckerle" w:date="2020-04-09T16:29:00Z">
        <w:r>
          <w:rPr>
            <w:rFonts w:cs="Arial"/>
          </w:rPr>
          <w:t xml:space="preserve"> stream</w:t>
        </w:r>
      </w:ins>
      <w:del w:id="14311"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rPr>
          <w:ins w:id="14312" w:author="Mike Beckerle" w:date="2020-04-27T19:07:00Z"/>
        </w:rPr>
      </w:pPr>
      <w:bookmarkStart w:id="14313" w:name="_Toc39167014"/>
      <w:ins w:id="14314" w:author="Mike Beckerle" w:date="2020-04-27T19:08:00Z">
        <w:r>
          <w:t xml:space="preserve">Appendix F: </w:t>
        </w:r>
      </w:ins>
      <w:ins w:id="14315" w:author="Mike Beckerle" w:date="2020-04-27T19:07:00Z">
        <w:r>
          <w:t>Specific Errors Classified</w:t>
        </w:r>
        <w:bookmarkEnd w:id="14313"/>
      </w:ins>
    </w:p>
    <w:p w14:paraId="59727E04" w14:textId="77777777" w:rsidR="00181613" w:rsidRDefault="00181613" w:rsidP="00181613">
      <w:pPr>
        <w:autoSpaceDE w:val="0"/>
        <w:autoSpaceDN w:val="0"/>
        <w:adjustRightInd w:val="0"/>
        <w:rPr>
          <w:ins w:id="14316" w:author="Mike Beckerle" w:date="2020-04-27T19:07:00Z"/>
          <w:rFonts w:cs="Arial"/>
          <w:lang w:eastAsia="en-GB"/>
        </w:rPr>
      </w:pPr>
      <w:ins w:id="14317" w:author="Mike Beckerle" w:date="2020-04-27T19:07:00Z">
        <w:r>
          <w:rPr>
            <w:rFonts w:cs="Arial"/>
            <w:lang w:eastAsia="en-GB"/>
          </w:rPr>
          <w:t>This section clarifies which errors are Schema Definition Errors and which are processing errors.</w:t>
        </w:r>
      </w:ins>
    </w:p>
    <w:p w14:paraId="18593254" w14:textId="77777777" w:rsidR="00181613" w:rsidRDefault="00181613" w:rsidP="00181613">
      <w:pPr>
        <w:rPr>
          <w:ins w:id="14318" w:author="Mike Beckerle" w:date="2020-04-27T19:07:00Z"/>
          <w:rFonts w:eastAsia="MS Mincho" w:cs="Arial"/>
          <w:lang w:eastAsia="ja-JP"/>
        </w:rPr>
      </w:pPr>
      <w:ins w:id="14319" w:author="Mike Beckerle" w:date="2020-04-27T19:07:00Z">
        <w:r>
          <w:rPr>
            <w:rFonts w:cs="Arial"/>
          </w:rPr>
          <w:t>The following are processing errors:</w:t>
        </w:r>
      </w:ins>
    </w:p>
    <w:p w14:paraId="30EC6FF2" w14:textId="77777777" w:rsidR="00181613" w:rsidRDefault="00181613" w:rsidP="00181613">
      <w:pPr>
        <w:pStyle w:val="ListParagraph"/>
        <w:numPr>
          <w:ilvl w:val="0"/>
          <w:numId w:val="23"/>
        </w:numPr>
        <w:rPr>
          <w:ins w:id="14320" w:author="Mike Beckerle" w:date="2020-04-27T19:07:00Z"/>
        </w:rPr>
      </w:pPr>
      <w:ins w:id="14321" w:author="Mike Beckerle" w:date="2020-04-27T19:07:00Z">
        <w:r>
          <w:t>Arithmetic Errors</w:t>
        </w:r>
      </w:ins>
    </w:p>
    <w:p w14:paraId="798F6FED" w14:textId="77777777" w:rsidR="00181613" w:rsidRDefault="00181613" w:rsidP="00181613">
      <w:pPr>
        <w:pStyle w:val="ListParagraph"/>
        <w:numPr>
          <w:ilvl w:val="1"/>
          <w:numId w:val="23"/>
        </w:numPr>
        <w:rPr>
          <w:ins w:id="14322" w:author="Mike Beckerle" w:date="2020-04-27T19:07:00Z"/>
        </w:rPr>
      </w:pPr>
      <w:ins w:id="14323" w:author="Mike Beckerle" w:date="2020-04-27T19:07:00Z">
        <w:r>
          <w:t>Division by zero</w:t>
        </w:r>
      </w:ins>
    </w:p>
    <w:p w14:paraId="0EC5CF36" w14:textId="77777777" w:rsidR="00181613" w:rsidRDefault="00181613" w:rsidP="00181613">
      <w:pPr>
        <w:pStyle w:val="ListParagraph"/>
        <w:numPr>
          <w:ilvl w:val="1"/>
          <w:numId w:val="23"/>
        </w:numPr>
        <w:rPr>
          <w:ins w:id="14324" w:author="Mike Beckerle" w:date="2020-04-27T19:07:00Z"/>
        </w:rPr>
      </w:pPr>
      <w:ins w:id="14325" w:author="Mike Beckerle" w:date="2020-04-27T19:07:00Z">
        <w:r>
          <w:t>Integer Arithmetic Underflow</w:t>
        </w:r>
      </w:ins>
    </w:p>
    <w:p w14:paraId="55AB04B0" w14:textId="77777777" w:rsidR="00181613" w:rsidRDefault="00181613" w:rsidP="00181613">
      <w:pPr>
        <w:pStyle w:val="ListParagraph"/>
        <w:numPr>
          <w:ilvl w:val="1"/>
          <w:numId w:val="23"/>
        </w:numPr>
        <w:rPr>
          <w:ins w:id="14326" w:author="Mike Beckerle" w:date="2020-04-27T19:07:00Z"/>
        </w:rPr>
      </w:pPr>
      <w:ins w:id="14327" w:author="Mike Beckerle" w:date="2020-04-27T19:07:00Z">
        <w:r>
          <w:t>Integer Arithmetic Overflow</w:t>
        </w:r>
      </w:ins>
    </w:p>
    <w:p w14:paraId="1CDFA503" w14:textId="77777777" w:rsidR="00181613" w:rsidRDefault="00181613" w:rsidP="00181613">
      <w:pPr>
        <w:pStyle w:val="ListParagraph"/>
        <w:numPr>
          <w:ilvl w:val="1"/>
          <w:numId w:val="23"/>
        </w:numPr>
        <w:rPr>
          <w:ins w:id="14328" w:author="Mike Beckerle" w:date="2020-04-27T19:07:00Z"/>
        </w:rPr>
      </w:pPr>
      <w:ins w:id="14329" w:author="Mike Beckerle" w:date="2020-04-27T19:07:00Z">
        <w:r>
          <w:t xml:space="preserve">Note: Floating point math can produce NaN (Not a Number) values. This is not an error, nor are properly typed operations on floating point NaN values. </w:t>
        </w:r>
      </w:ins>
    </w:p>
    <w:p w14:paraId="4ACA2C18" w14:textId="77777777" w:rsidR="00181613" w:rsidRDefault="00181613" w:rsidP="00181613">
      <w:pPr>
        <w:pStyle w:val="ListParagraph"/>
        <w:numPr>
          <w:ilvl w:val="0"/>
          <w:numId w:val="23"/>
        </w:numPr>
        <w:rPr>
          <w:ins w:id="14330" w:author="Mike Beckerle" w:date="2020-04-27T19:07:00Z"/>
          <w:rFonts w:cs="Arial"/>
        </w:rPr>
      </w:pPr>
      <w:ins w:id="14331" w:author="Mike Beckerle" w:date="2020-04-27T19:07:00Z">
        <w:r>
          <w:rPr>
            <w:rFonts w:cs="Arial"/>
          </w:rPr>
          <w:t>Expression Errors</w:t>
        </w:r>
      </w:ins>
    </w:p>
    <w:p w14:paraId="490A83E9" w14:textId="77777777" w:rsidR="00181613" w:rsidRDefault="00181613" w:rsidP="00181613">
      <w:pPr>
        <w:pStyle w:val="ListParagraph"/>
        <w:numPr>
          <w:ilvl w:val="1"/>
          <w:numId w:val="23"/>
        </w:numPr>
        <w:rPr>
          <w:ins w:id="14332" w:author="Mike Beckerle" w:date="2020-04-27T19:07:00Z"/>
          <w:rFonts w:cs="Arial"/>
        </w:rPr>
      </w:pPr>
      <w:ins w:id="14333" w:author="Mike Beckerle" w:date="2020-04-27T19:07:00Z">
        <w:r>
          <w:rPr>
            <w:rFonts w:cs="Arial"/>
          </w:rPr>
          <w:t>Dynamic Type  Error – unable to convert expression result value to target type</w:t>
        </w:r>
      </w:ins>
    </w:p>
    <w:p w14:paraId="337370C4" w14:textId="77777777" w:rsidR="00181613" w:rsidRDefault="00181613" w:rsidP="00181613">
      <w:pPr>
        <w:pStyle w:val="ListParagraph"/>
        <w:numPr>
          <w:ilvl w:val="2"/>
          <w:numId w:val="23"/>
        </w:numPr>
        <w:rPr>
          <w:ins w:id="14334" w:author="Mike Beckerle" w:date="2020-04-27T19:07:00Z"/>
          <w:rFonts w:cs="Arial"/>
        </w:rPr>
      </w:pPr>
      <w:ins w:id="14335" w:author="Mike Beckerle" w:date="2020-04-27T19:07:00Z">
        <w:r>
          <w:rPr>
            <w:rFonts w:cs="Arial"/>
          </w:rPr>
          <w:t>Example: non-digits found in string argument to xs:int(…) constructor.</w:t>
        </w:r>
      </w:ins>
    </w:p>
    <w:p w14:paraId="6EB9D0FD" w14:textId="77777777" w:rsidR="00181613" w:rsidRDefault="00181613" w:rsidP="00181613">
      <w:pPr>
        <w:pStyle w:val="ListParagraph"/>
        <w:numPr>
          <w:ilvl w:val="2"/>
          <w:numId w:val="23"/>
        </w:numPr>
        <w:rPr>
          <w:ins w:id="14336" w:author="Mike Beckerle" w:date="2020-04-27T19:07:00Z"/>
          <w:rFonts w:cs="Arial"/>
        </w:rPr>
      </w:pPr>
      <w:ins w:id="14337" w:author="Mike Beckerle" w:date="2020-04-27T19:07:00Z">
        <w:r>
          <w:rPr>
            <w:rFonts w:cs="Arial"/>
          </w:rPr>
          <w:t>Note: if a DFDL Implementation cannot distinguish Dynamic Type Errors from Static Type Errors, then a Dynamic Type Error must cause a Schema Definition Error</w:t>
        </w:r>
      </w:ins>
    </w:p>
    <w:p w14:paraId="6993662E" w14:textId="21F9F4CE" w:rsidR="00181613" w:rsidRDefault="00181613" w:rsidP="00181613">
      <w:pPr>
        <w:pStyle w:val="ListParagraph"/>
        <w:numPr>
          <w:ilvl w:val="1"/>
          <w:numId w:val="23"/>
        </w:numPr>
        <w:rPr>
          <w:ins w:id="14338" w:author="Mike Beckerle" w:date="2020-04-27T19:07:00Z"/>
          <w:rFonts w:cs="Arial"/>
        </w:rPr>
      </w:pPr>
      <w:ins w:id="14339" w:author="Mike Beckerle" w:date="2020-04-27T19:07:00Z">
        <w:r>
          <w:rPr>
            <w:rFonts w:cs="Arial"/>
          </w:rPr>
          <w:t xml:space="preserve">Index out of bounds error – index exceeds the number of </w:t>
        </w:r>
      </w:ins>
      <w:r w:rsidR="00DF3E2F">
        <w:rPr>
          <w:rFonts w:cs="Arial"/>
        </w:rPr>
        <w:t>occurrences or</w:t>
      </w:r>
      <w:ins w:id="14340" w:author="Mike Beckerle" w:date="2020-04-27T19:07:00Z">
        <w:r>
          <w:rPr>
            <w:rFonts w:cs="Arial"/>
          </w:rPr>
          <w:t xml:space="preserve"> is less than 1.</w:t>
        </w:r>
      </w:ins>
    </w:p>
    <w:p w14:paraId="56C3DEAE" w14:textId="77777777" w:rsidR="00181613" w:rsidRDefault="00181613" w:rsidP="00181613">
      <w:pPr>
        <w:pStyle w:val="ListParagraph"/>
        <w:numPr>
          <w:ilvl w:val="2"/>
          <w:numId w:val="23"/>
        </w:numPr>
        <w:rPr>
          <w:ins w:id="14341" w:author="Mike Beckerle" w:date="2020-04-27T19:07:00Z"/>
          <w:rFonts w:cs="Arial"/>
        </w:rPr>
      </w:pPr>
      <w:ins w:id="14342" w:author="Mike Beckerle" w:date="2020-04-27T19:07:00Z">
        <w:r>
          <w:rPr>
            <w:rFonts w:cs="Arial"/>
          </w:rPr>
          <w:t>Note: same error for dfdl:testBit if bitPos is not 1..8, or for character positions in a string-value</w:t>
        </w:r>
      </w:ins>
    </w:p>
    <w:p w14:paraId="3342AF99" w14:textId="77777777" w:rsidR="00181613" w:rsidRDefault="00181613" w:rsidP="00181613">
      <w:pPr>
        <w:pStyle w:val="ListParagraph"/>
        <w:numPr>
          <w:ilvl w:val="1"/>
          <w:numId w:val="23"/>
        </w:numPr>
        <w:rPr>
          <w:ins w:id="14343" w:author="Mike Beckerle" w:date="2020-04-27T19:07:00Z"/>
          <w:rFonts w:cs="Arial"/>
        </w:rPr>
      </w:pPr>
      <w:ins w:id="14344" w:author="Mike Beckerle" w:date="2020-04-27T19:07:00Z">
        <w:r>
          <w:rPr>
            <w:rFonts w:cs="Arial"/>
          </w:rPr>
          <w:t>Indexing of non-array non-optional element</w:t>
        </w:r>
      </w:ins>
    </w:p>
    <w:p w14:paraId="20575A20" w14:textId="77777777" w:rsidR="00181613" w:rsidRDefault="00181613" w:rsidP="00181613">
      <w:pPr>
        <w:pStyle w:val="ListParagraph"/>
        <w:numPr>
          <w:ilvl w:val="2"/>
          <w:numId w:val="23"/>
        </w:numPr>
        <w:rPr>
          <w:ins w:id="14345" w:author="Mike Beckerle" w:date="2020-04-27T19:07:00Z"/>
          <w:rFonts w:cs="Arial"/>
        </w:rPr>
      </w:pPr>
      <w:ins w:id="14346" w:author="Mike Beckerle" w:date="2020-04-27T19:07:00Z">
        <w:r>
          <w:rPr>
            <w:rFonts w:cs="Arial"/>
          </w:rPr>
          <w:t>Example: x[1] when x is declared and has both XSD minOccurs="1" and XSD maxOccurs="1" explicitly, or by not stating either or both of them.</w:t>
        </w:r>
      </w:ins>
    </w:p>
    <w:p w14:paraId="5229336C" w14:textId="77777777" w:rsidR="00181613" w:rsidRDefault="00181613" w:rsidP="00181613">
      <w:pPr>
        <w:pStyle w:val="ListParagraph"/>
        <w:numPr>
          <w:ilvl w:val="1"/>
          <w:numId w:val="23"/>
        </w:numPr>
        <w:rPr>
          <w:ins w:id="14347" w:author="Mike Beckerle" w:date="2020-04-27T19:07:00Z"/>
          <w:rFonts w:cs="Arial"/>
        </w:rPr>
      </w:pPr>
      <w:ins w:id="14348" w:author="Mike Beckerle" w:date="2020-04-27T19:07:00Z">
        <w:r>
          <w:rPr>
            <w:rFonts w:cs="Arial"/>
          </w:rPr>
          <w:t>Illegal argument value (correct type, illegal value)</w:t>
        </w:r>
      </w:ins>
    </w:p>
    <w:p w14:paraId="11A6A01C" w14:textId="77777777" w:rsidR="00181613" w:rsidRDefault="00181613" w:rsidP="00181613">
      <w:pPr>
        <w:pStyle w:val="ListParagraph"/>
        <w:numPr>
          <w:ilvl w:val="0"/>
          <w:numId w:val="23"/>
        </w:numPr>
        <w:rPr>
          <w:ins w:id="14349" w:author="Mike Beckerle" w:date="2020-04-27T19:07:00Z"/>
          <w:rFonts w:cs="Arial"/>
        </w:rPr>
      </w:pPr>
      <w:ins w:id="14350" w:author="Mike Beckerle" w:date="2020-04-27T19:07:00Z">
        <w:r>
          <w:rPr>
            <w:rFonts w:cs="Arial"/>
          </w:rPr>
          <w:t>Parse Errors</w:t>
        </w:r>
      </w:ins>
    </w:p>
    <w:p w14:paraId="40591EE6" w14:textId="77777777" w:rsidR="00181613" w:rsidRDefault="00181613" w:rsidP="00181613">
      <w:pPr>
        <w:pStyle w:val="ListParagraph"/>
        <w:numPr>
          <w:ilvl w:val="1"/>
          <w:numId w:val="23"/>
        </w:numPr>
        <w:rPr>
          <w:ins w:id="14351" w:author="Mike Beckerle" w:date="2020-04-27T19:07:00Z"/>
          <w:rFonts w:cs="Arial"/>
        </w:rPr>
      </w:pPr>
      <w:ins w:id="14352" w:author="Mike Beckerle" w:date="2020-04-27T19:07:00Z">
        <w:r>
          <w:rPr>
            <w:rFonts w:cs="Arial"/>
          </w:rPr>
          <w:t>Delimiter not found</w:t>
        </w:r>
      </w:ins>
    </w:p>
    <w:p w14:paraId="36033765" w14:textId="77777777" w:rsidR="00181613" w:rsidRDefault="00181613" w:rsidP="00181613">
      <w:pPr>
        <w:pStyle w:val="ListParagraph"/>
        <w:numPr>
          <w:ilvl w:val="1"/>
          <w:numId w:val="23"/>
        </w:numPr>
        <w:rPr>
          <w:ins w:id="14353" w:author="Mike Beckerle" w:date="2020-04-27T19:07:00Z"/>
          <w:rFonts w:cs="Arial"/>
        </w:rPr>
      </w:pPr>
      <w:ins w:id="14354" w:author="Mike Beckerle" w:date="2020-04-27T19:07:00Z">
        <w:r>
          <w:rPr>
            <w:rFonts w:cs="Arial"/>
          </w:rPr>
          <w:t>Data from the data stream is not convertible to element type</w:t>
        </w:r>
      </w:ins>
    </w:p>
    <w:p w14:paraId="3470EF5D" w14:textId="77777777" w:rsidR="00181613" w:rsidRDefault="00181613" w:rsidP="00181613">
      <w:pPr>
        <w:pStyle w:val="ListParagraph"/>
        <w:numPr>
          <w:ilvl w:val="1"/>
          <w:numId w:val="23"/>
        </w:numPr>
        <w:rPr>
          <w:ins w:id="14355" w:author="Mike Beckerle" w:date="2020-04-27T19:07:00Z"/>
          <w:rFonts w:cs="Arial"/>
        </w:rPr>
      </w:pPr>
      <w:ins w:id="14356" w:author="Mike Beckerle" w:date="2020-04-27T19:07:00Z">
        <w:r>
          <w:rPr>
            <w:rFonts w:cs="Arial"/>
          </w:rPr>
          <w:t>Assertion failed</w:t>
        </w:r>
      </w:ins>
    </w:p>
    <w:p w14:paraId="6B9B9C2C" w14:textId="77777777" w:rsidR="00181613" w:rsidRDefault="00181613" w:rsidP="00181613">
      <w:pPr>
        <w:pStyle w:val="ListParagraph"/>
        <w:numPr>
          <w:ilvl w:val="1"/>
          <w:numId w:val="23"/>
        </w:numPr>
        <w:rPr>
          <w:ins w:id="14357" w:author="Mike Beckerle" w:date="2020-04-27T19:07:00Z"/>
          <w:rFonts w:cs="Arial"/>
        </w:rPr>
      </w:pPr>
      <w:ins w:id="14358" w:author="Mike Beckerle" w:date="2020-04-27T19:07:00Z">
        <w:r>
          <w:rPr>
            <w:rFonts w:cs="Arial"/>
          </w:rPr>
          <w:t>Discriminator failed</w:t>
        </w:r>
      </w:ins>
    </w:p>
    <w:p w14:paraId="4BC33893" w14:textId="77777777" w:rsidR="00181613" w:rsidRDefault="00181613" w:rsidP="00181613">
      <w:pPr>
        <w:pStyle w:val="ListParagraph"/>
        <w:numPr>
          <w:ilvl w:val="1"/>
          <w:numId w:val="23"/>
        </w:numPr>
        <w:rPr>
          <w:ins w:id="14359" w:author="Mike Beckerle" w:date="2020-04-27T19:07:00Z"/>
          <w:rFonts w:cs="Arial"/>
        </w:rPr>
      </w:pPr>
      <w:ins w:id="14360" w:author="Mike Beckerle" w:date="2020-04-27T19:07:00Z">
        <w:r>
          <w:rPr>
            <w:rFonts w:cs="Arial"/>
          </w:rPr>
          <w:t>Required occurrence not found</w:t>
        </w:r>
      </w:ins>
    </w:p>
    <w:p w14:paraId="1B5E2B28" w14:textId="77777777" w:rsidR="00181613" w:rsidRDefault="00181613" w:rsidP="00181613">
      <w:pPr>
        <w:pStyle w:val="ListParagraph"/>
        <w:numPr>
          <w:ilvl w:val="1"/>
          <w:numId w:val="23"/>
        </w:numPr>
        <w:rPr>
          <w:ins w:id="14361" w:author="Mike Beckerle" w:date="2020-04-27T19:07:00Z"/>
          <w:rFonts w:cs="Arial"/>
        </w:rPr>
      </w:pPr>
      <w:ins w:id="14362" w:author="Mike Beckerle" w:date="2020-04-27T19:07:00Z">
        <w:r>
          <w:rPr>
            <w:rFonts w:cs="Arial"/>
          </w:rPr>
          <w:t>All choice alternatives fail to parse</w:t>
        </w:r>
      </w:ins>
    </w:p>
    <w:p w14:paraId="06AA6983" w14:textId="77777777" w:rsidR="00181613" w:rsidRDefault="00181613" w:rsidP="00181613">
      <w:pPr>
        <w:pStyle w:val="ListParagraph"/>
        <w:numPr>
          <w:ilvl w:val="1"/>
          <w:numId w:val="23"/>
        </w:numPr>
        <w:rPr>
          <w:ins w:id="14363" w:author="Mike Beckerle" w:date="2020-04-27T19:07:00Z"/>
          <w:rFonts w:cs="Arial"/>
        </w:rPr>
      </w:pPr>
      <w:ins w:id="14364" w:author="Mike Beckerle" w:date="2020-04-27T19:07:00Z">
        <w:r>
          <w:rPr>
            <w:rFonts w:cs="Arial"/>
          </w:rPr>
          <w:t>Character set decoding failure and dfdl:encodingErrorPolicy is 'error'</w:t>
        </w:r>
      </w:ins>
    </w:p>
    <w:p w14:paraId="529E811C" w14:textId="77777777" w:rsidR="00181613" w:rsidRDefault="00181613" w:rsidP="00181613">
      <w:pPr>
        <w:pStyle w:val="ListParagraph"/>
        <w:numPr>
          <w:ilvl w:val="0"/>
          <w:numId w:val="23"/>
        </w:numPr>
        <w:rPr>
          <w:ins w:id="14365" w:author="Mike Beckerle" w:date="2020-04-27T19:07:00Z"/>
          <w:rFonts w:cs="Arial"/>
        </w:rPr>
      </w:pPr>
      <w:ins w:id="14366" w:author="Mike Beckerle" w:date="2020-04-27T19:07:00Z">
        <w:r>
          <w:rPr>
            <w:rFonts w:cs="Arial"/>
          </w:rPr>
          <w:t>Unparse Errors</w:t>
        </w:r>
      </w:ins>
    </w:p>
    <w:p w14:paraId="25CBE3B1" w14:textId="77777777" w:rsidR="00181613" w:rsidRDefault="00181613" w:rsidP="00181613">
      <w:pPr>
        <w:pStyle w:val="ListParagraph"/>
        <w:numPr>
          <w:ilvl w:val="1"/>
          <w:numId w:val="23"/>
        </w:numPr>
        <w:rPr>
          <w:ins w:id="14367" w:author="Mike Beckerle" w:date="2020-04-27T19:07:00Z"/>
          <w:rFonts w:cs="Arial"/>
        </w:rPr>
      </w:pPr>
      <w:ins w:id="14368" w:author="Mike Beckerle" w:date="2020-04-27T19:07:00Z">
        <w:r>
          <w:rPr>
            <w:rFonts w:cs="Arial"/>
          </w:rPr>
          <w:t>Truncation scenarios where truncation is being disallowed</w:t>
        </w:r>
      </w:ins>
    </w:p>
    <w:p w14:paraId="19EAD2F2" w14:textId="77777777" w:rsidR="00181613" w:rsidRDefault="00181613" w:rsidP="00181613">
      <w:pPr>
        <w:pStyle w:val="ListParagraph"/>
        <w:numPr>
          <w:ilvl w:val="1"/>
          <w:numId w:val="23"/>
        </w:numPr>
        <w:rPr>
          <w:ins w:id="14369" w:author="Mike Beckerle" w:date="2020-04-27T19:07:00Z"/>
          <w:rFonts w:cs="Arial"/>
        </w:rPr>
      </w:pPr>
      <w:ins w:id="14370" w:author="Mike Beckerle" w:date="2020-04-27T19:07:00Z">
        <w:r>
          <w:rPr>
            <w:rFonts w:cs="Arial"/>
          </w:rPr>
          <w:t>Rounding error – rounding needed but not allowed. (Unparsing)</w:t>
        </w:r>
      </w:ins>
    </w:p>
    <w:p w14:paraId="60AB58FE" w14:textId="5861A3D7" w:rsidR="00181613" w:rsidRDefault="00181613" w:rsidP="00181613">
      <w:pPr>
        <w:pStyle w:val="ListParagraph"/>
        <w:numPr>
          <w:ilvl w:val="1"/>
          <w:numId w:val="23"/>
        </w:numPr>
        <w:rPr>
          <w:ins w:id="14371" w:author="Mike Beckerle" w:date="2020-04-27T19:07:00Z"/>
          <w:rFonts w:cs="Arial"/>
        </w:rPr>
      </w:pPr>
      <w:ins w:id="14372" w:author="Mike Beckerle" w:date="2020-04-27T19:07:00Z">
        <w:r w:rsidRPr="00181613">
          <w:rPr>
            <w:rFonts w:cs="Arial"/>
          </w:rPr>
          <w:t xml:space="preserve">No choice alternative matching the </w:t>
        </w:r>
      </w:ins>
      <w:r w:rsidR="00933F0E">
        <w:rPr>
          <w:rFonts w:cs="Arial"/>
        </w:rPr>
        <w:t>Infoset</w:t>
      </w:r>
      <w:ins w:id="14373" w:author="Mike Beckerle" w:date="2020-04-27T19:07:00Z">
        <w:r w:rsidRPr="00181613">
          <w:rPr>
            <w:rFonts w:cs="Arial"/>
          </w:rPr>
          <w:t xml:space="preserve"> can be identified for unparsing</w:t>
        </w:r>
      </w:ins>
      <w:r w:rsidR="00DF3E2F">
        <w:rPr>
          <w:rFonts w:cs="Arial"/>
        </w:rPr>
        <w:t>. C</w:t>
      </w:r>
      <w:ins w:id="14374" w:author="Mike Beckerle" w:date="2020-04-27T19:07:00Z">
        <w:r>
          <w:rPr>
            <w:rFonts w:cs="Arial"/>
          </w:rPr>
          <w:t>haracter set encoding failure and dfdl:encodingErrorPolicy is 'error'</w:t>
        </w:r>
      </w:ins>
    </w:p>
    <w:p w14:paraId="2881E244" w14:textId="77777777" w:rsidR="00181613" w:rsidRDefault="00181613" w:rsidP="00181613">
      <w:pPr>
        <w:pStyle w:val="ListParagraph"/>
        <w:numPr>
          <w:ilvl w:val="0"/>
          <w:numId w:val="23"/>
        </w:numPr>
        <w:rPr>
          <w:ins w:id="14375" w:author="Mike Beckerle" w:date="2020-04-27T19:07:00Z"/>
          <w:rFonts w:cs="Arial"/>
        </w:rPr>
      </w:pPr>
      <w:ins w:id="14376" w:author="Mike Beckerle" w:date="2020-04-27T19:07:00Z">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ins>
    </w:p>
    <w:p w14:paraId="19D203F3" w14:textId="77777777" w:rsidR="00181613" w:rsidRDefault="00181613" w:rsidP="00181613">
      <w:pPr>
        <w:pStyle w:val="ListParagraph"/>
        <w:numPr>
          <w:ilvl w:val="1"/>
          <w:numId w:val="23"/>
        </w:numPr>
        <w:rPr>
          <w:ins w:id="14377" w:author="Mike Beckerle" w:date="2020-04-27T19:07:00Z"/>
          <w:rFonts w:cs="Arial"/>
        </w:rPr>
      </w:pPr>
      <w:ins w:id="14378" w:author="Mike Beckerle" w:date="2020-04-27T19:07:00Z">
        <w:r>
          <w:rPr>
            <w:rFonts w:cs="Arial"/>
          </w:rPr>
          <w:t>Data longer than allowed for representation of a given data type</w:t>
        </w:r>
      </w:ins>
    </w:p>
    <w:p w14:paraId="28EE526D" w14:textId="77777777" w:rsidR="00181613" w:rsidRDefault="00181613" w:rsidP="00181613">
      <w:pPr>
        <w:pStyle w:val="ListParagraph"/>
        <w:numPr>
          <w:ilvl w:val="2"/>
          <w:numId w:val="23"/>
        </w:numPr>
        <w:rPr>
          <w:ins w:id="14379" w:author="Mike Beckerle" w:date="2020-04-27T19:07:00Z"/>
          <w:rFonts w:cs="Arial"/>
        </w:rPr>
      </w:pPr>
      <w:ins w:id="14380" w:author="Mike Beckerle" w:date="2020-04-27T19:07:00Z">
        <w:r>
          <w:rPr>
            <w:rFonts w:cs="Arial"/>
          </w:rPr>
          <w:t xml:space="preserve">Example: exceed maximum length of representation of xs:decimal when dfdl:representation is "text". </w:t>
        </w:r>
      </w:ins>
    </w:p>
    <w:p w14:paraId="59DCEE92" w14:textId="7AE4F4D9" w:rsidR="00181613" w:rsidRDefault="00181613" w:rsidP="00181613">
      <w:pPr>
        <w:pStyle w:val="ListParagraph"/>
        <w:numPr>
          <w:ilvl w:val="1"/>
          <w:numId w:val="23"/>
        </w:numPr>
        <w:rPr>
          <w:ins w:id="14381" w:author="Mike Beckerle" w:date="2020-04-27T19:07:00Z"/>
          <w:rFonts w:cs="Arial"/>
        </w:rPr>
      </w:pPr>
      <w:ins w:id="14382" w:author="Mike Beckerle" w:date="2020-04-27T19:07:00Z">
        <w:r>
          <w:rPr>
            <w:rFonts w:cs="Arial"/>
          </w:rPr>
          <w:t xml:space="preserve">Expression references too far back into </w:t>
        </w:r>
      </w:ins>
      <w:r w:rsidR="00933F0E">
        <w:rPr>
          <w:rFonts w:cs="Arial"/>
        </w:rPr>
        <w:t>Infoset</w:t>
      </w:r>
      <w:ins w:id="14383" w:author="Mike Beckerle" w:date="2020-04-27T19:07:00Z">
        <w:r>
          <w:rPr>
            <w:rFonts w:cs="Arial"/>
          </w:rPr>
          <w:t xml:space="preserve"> (parsing)</w:t>
        </w:r>
      </w:ins>
    </w:p>
    <w:p w14:paraId="0BB9421D" w14:textId="4E17B1C6" w:rsidR="00181613" w:rsidRDefault="00181613" w:rsidP="00181613">
      <w:pPr>
        <w:pStyle w:val="ListParagraph"/>
        <w:numPr>
          <w:ilvl w:val="1"/>
          <w:numId w:val="23"/>
        </w:numPr>
        <w:rPr>
          <w:ins w:id="14384" w:author="Mike Beckerle" w:date="2020-04-27T19:07:00Z"/>
          <w:rFonts w:cs="Arial"/>
        </w:rPr>
      </w:pPr>
      <w:ins w:id="14385" w:author="Mike Beckerle" w:date="2020-04-27T19:07:00Z">
        <w:r>
          <w:rPr>
            <w:rFonts w:cs="Arial"/>
          </w:rPr>
          <w:t xml:space="preserve">Expression references too far forward into </w:t>
        </w:r>
      </w:ins>
      <w:r w:rsidR="00933F0E">
        <w:rPr>
          <w:rFonts w:cs="Arial"/>
        </w:rPr>
        <w:t>Infoset</w:t>
      </w:r>
      <w:ins w:id="14386" w:author="Mike Beckerle" w:date="2020-04-27T19:07:00Z">
        <w:r>
          <w:rPr>
            <w:rFonts w:cs="Arial"/>
          </w:rPr>
          <w:t xml:space="preserve"> (unparsing)</w:t>
        </w:r>
      </w:ins>
    </w:p>
    <w:p w14:paraId="5D2A1BAA" w14:textId="77777777" w:rsidR="00181613" w:rsidRDefault="00181613" w:rsidP="00181613">
      <w:pPr>
        <w:pStyle w:val="ListParagraph"/>
        <w:numPr>
          <w:ilvl w:val="1"/>
          <w:numId w:val="23"/>
        </w:numPr>
        <w:rPr>
          <w:ins w:id="14387" w:author="Mike Beckerle" w:date="2020-04-27T19:07:00Z"/>
          <w:rFonts w:cs="Arial"/>
        </w:rPr>
      </w:pPr>
      <w:ins w:id="14388" w:author="Mike Beckerle" w:date="2020-04-27T19:07:00Z">
        <w:r>
          <w:rPr>
            <w:rFonts w:cs="Arial"/>
          </w:rPr>
          <w:t>Number of array elements exceeds limit.</w:t>
        </w:r>
      </w:ins>
    </w:p>
    <w:p w14:paraId="33742D63" w14:textId="77777777" w:rsidR="00181613" w:rsidRDefault="00181613" w:rsidP="00181613">
      <w:pPr>
        <w:pStyle w:val="ListParagraph"/>
        <w:numPr>
          <w:ilvl w:val="1"/>
          <w:numId w:val="23"/>
        </w:numPr>
        <w:rPr>
          <w:ins w:id="14389" w:author="Mike Beckerle" w:date="2020-04-27T19:07:00Z"/>
          <w:rFonts w:cs="Arial"/>
        </w:rPr>
      </w:pPr>
      <w:ins w:id="14390" w:author="Mike Beckerle" w:date="2020-04-27T19:07:00Z">
        <w:r>
          <w:rPr>
            <w:rFonts w:cs="Arial"/>
          </w:rPr>
          <w:t xml:space="preserve">Regular expression exceeds time limit </w:t>
        </w:r>
      </w:ins>
    </w:p>
    <w:p w14:paraId="0AFE06A2" w14:textId="77777777" w:rsidR="00181613" w:rsidRDefault="00181613" w:rsidP="00181613">
      <w:pPr>
        <w:rPr>
          <w:ins w:id="14391" w:author="Mike Beckerle" w:date="2020-04-27T19:07:00Z"/>
        </w:rPr>
      </w:pPr>
      <w:ins w:id="14392" w:author="Mike Beckerle" w:date="2020-04-27T19:07:00Z">
        <w:r>
          <w:t>The following are Schema Definition Errors, regardless of whether they are detected in advance of processing or once processing begins:</w:t>
        </w:r>
      </w:ins>
    </w:p>
    <w:p w14:paraId="4E513C42" w14:textId="77777777" w:rsidR="00181613" w:rsidRDefault="00181613" w:rsidP="00181613">
      <w:pPr>
        <w:pStyle w:val="ListParagraph"/>
        <w:numPr>
          <w:ilvl w:val="0"/>
          <w:numId w:val="24"/>
        </w:numPr>
        <w:rPr>
          <w:ins w:id="14393" w:author="Mike Beckerle" w:date="2020-04-27T19:07:00Z"/>
          <w:rFonts w:cs="Arial"/>
        </w:rPr>
      </w:pPr>
      <w:ins w:id="14394" w:author="Mike Beckerle" w:date="2020-04-27T19:07:00Z">
        <w:r>
          <w:rPr>
            <w:rFonts w:cs="Arial"/>
          </w:rPr>
          <w:t>Errors in XML Schema Construction and Structure</w:t>
        </w:r>
      </w:ins>
    </w:p>
    <w:p w14:paraId="1D818DCA" w14:textId="332394D7" w:rsidR="00181613" w:rsidRDefault="00181613" w:rsidP="00181613">
      <w:pPr>
        <w:pStyle w:val="ListParagraph"/>
        <w:numPr>
          <w:ilvl w:val="1"/>
          <w:numId w:val="24"/>
        </w:numPr>
        <w:rPr>
          <w:ins w:id="14395" w:author="Mike Beckerle" w:date="2020-04-27T19:07:00Z"/>
          <w:rFonts w:cs="Arial"/>
        </w:rPr>
      </w:pPr>
      <w:ins w:id="14396" w:author="Mike Beckerle" w:date="2020-04-27T19:07:00Z">
        <w:r>
          <w:rPr>
            <w:rFonts w:cs="Arial"/>
          </w:rPr>
          <w:t xml:space="preserve">See XML Schema Specification Part 1, Section 5.1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0E2941BF" w14:textId="77777777" w:rsidR="00181613" w:rsidRDefault="00181613" w:rsidP="00181613">
      <w:pPr>
        <w:pStyle w:val="ListParagraph"/>
        <w:numPr>
          <w:ilvl w:val="0"/>
          <w:numId w:val="24"/>
        </w:numPr>
        <w:rPr>
          <w:ins w:id="14397" w:author="Mike Beckerle" w:date="2020-04-27T19:07:00Z"/>
          <w:rFonts w:cs="Arial"/>
        </w:rPr>
      </w:pPr>
      <w:ins w:id="14398" w:author="Mike Beckerle" w:date="2020-04-27T19:07:00Z">
        <w:r>
          <w:rPr>
            <w:rFonts w:cs="Arial"/>
          </w:rPr>
          <w:t>Use of XSD constructs outside of DFDL subset</w:t>
        </w:r>
      </w:ins>
    </w:p>
    <w:p w14:paraId="5FCBFB2D" w14:textId="77777777" w:rsidR="00181613" w:rsidRDefault="00181613" w:rsidP="00181613">
      <w:pPr>
        <w:pStyle w:val="ListParagraph"/>
        <w:numPr>
          <w:ilvl w:val="0"/>
          <w:numId w:val="24"/>
        </w:numPr>
        <w:rPr>
          <w:ins w:id="14399" w:author="Mike Beckerle" w:date="2020-04-27T19:07:00Z"/>
          <w:rFonts w:cs="Arial"/>
        </w:rPr>
      </w:pPr>
      <w:ins w:id="14400" w:author="Mike Beckerle" w:date="2020-04-27T19:07:00Z">
        <w:r>
          <w:rPr>
            <w:rFonts w:cs="Arial"/>
          </w:rPr>
          <w:t xml:space="preserve">Implementation-defined Limitations </w:t>
        </w:r>
      </w:ins>
    </w:p>
    <w:p w14:paraId="2F6FCF6E" w14:textId="77777777" w:rsidR="00181613" w:rsidRDefault="00181613" w:rsidP="00181613">
      <w:pPr>
        <w:pStyle w:val="ListParagraph"/>
        <w:numPr>
          <w:ilvl w:val="1"/>
          <w:numId w:val="24"/>
        </w:numPr>
        <w:rPr>
          <w:ins w:id="14401" w:author="Mike Beckerle" w:date="2020-04-27T19:07:00Z"/>
          <w:rFonts w:cs="Arial"/>
        </w:rPr>
      </w:pPr>
      <w:ins w:id="14402" w:author="Mike Beckerle" w:date="2020-04-27T19:07:00Z">
        <w:r>
          <w:rPr>
            <w:rFonts w:cs="Arial"/>
          </w:rPr>
          <w:t>Use of DFDL schema constructs not supported by this implementation.</w:t>
        </w:r>
      </w:ins>
    </w:p>
    <w:p w14:paraId="6F757FE2" w14:textId="77777777" w:rsidR="00181613" w:rsidRDefault="00181613" w:rsidP="00181613">
      <w:pPr>
        <w:pStyle w:val="ListParagraph"/>
        <w:numPr>
          <w:ilvl w:val="2"/>
          <w:numId w:val="24"/>
        </w:numPr>
        <w:rPr>
          <w:ins w:id="14403" w:author="Mike Beckerle" w:date="2020-04-27T19:07:00Z"/>
          <w:rFonts w:cs="Arial"/>
        </w:rPr>
      </w:pPr>
      <w:ins w:id="14404" w:author="Mike Beckerle" w:date="2020-04-27T19:07:00Z">
        <w:r>
          <w:rPr>
            <w:rFonts w:cs="Arial"/>
          </w:rPr>
          <w:t xml:space="preserve">Example: xs:choice is an optional part of the DFDL specification (see section 21). If not supported, it must be rejected as a Schema Definition Error. </w:t>
        </w:r>
      </w:ins>
    </w:p>
    <w:p w14:paraId="09B7E18A" w14:textId="77777777" w:rsidR="00181613" w:rsidRDefault="00181613" w:rsidP="00181613">
      <w:pPr>
        <w:pStyle w:val="ListParagraph"/>
        <w:numPr>
          <w:ilvl w:val="2"/>
          <w:numId w:val="24"/>
        </w:numPr>
        <w:rPr>
          <w:ins w:id="14405" w:author="Mike Beckerle" w:date="2020-04-27T19:07:00Z"/>
          <w:rFonts w:cs="Arial"/>
        </w:rPr>
      </w:pPr>
      <w:ins w:id="14406" w:author="Mike Beckerle" w:date="2020-04-27T19:07:00Z">
        <w:r>
          <w:rPr>
            <w:rFonts w:cs="Arial"/>
          </w:rPr>
          <w:t xml:space="preserve">Example: use of packed-decimal when it is not supported by the implementation. </w:t>
        </w:r>
      </w:ins>
    </w:p>
    <w:p w14:paraId="6E5415EA" w14:textId="77777777" w:rsidR="00181613" w:rsidRDefault="00181613" w:rsidP="00181613">
      <w:pPr>
        <w:pStyle w:val="ListParagraph"/>
        <w:numPr>
          <w:ilvl w:val="2"/>
          <w:numId w:val="24"/>
        </w:numPr>
        <w:rPr>
          <w:ins w:id="14407" w:author="Mike Beckerle" w:date="2020-04-27T19:07:00Z"/>
          <w:rFonts w:cs="Arial"/>
        </w:rPr>
      </w:pPr>
      <w:ins w:id="14408" w:author="Mike Beckerle" w:date="2020-04-27T19:07:00Z">
        <w:r>
          <w:rPr>
            <w:rFonts w:cs="Arial"/>
          </w:rPr>
          <w:t>Example: use of dfdl:assert when it is not supported by the implementation (See Spec section 21 on DFDL Subsets)</w:t>
        </w:r>
      </w:ins>
    </w:p>
    <w:p w14:paraId="2AD9A759" w14:textId="77777777" w:rsidR="00181613" w:rsidRDefault="00181613" w:rsidP="00181613">
      <w:pPr>
        <w:pStyle w:val="ListParagraph"/>
        <w:numPr>
          <w:ilvl w:val="2"/>
          <w:numId w:val="24"/>
        </w:numPr>
        <w:rPr>
          <w:ins w:id="14409" w:author="Mike Beckerle" w:date="2020-04-27T19:07:00Z"/>
          <w:rFonts w:cs="Arial"/>
        </w:rPr>
      </w:pPr>
      <w:ins w:id="14410" w:author="Mike Beckerle" w:date="2020-04-27T19:07:00Z">
        <w:r>
          <w:rPr>
            <w:rFonts w:cs="Arial"/>
          </w:rPr>
          <w:t xml:space="preserve">Note: Unrecognized DFDL properties or property values can produce a warning and an implementation can attempt to process data despite the warning. </w:t>
        </w:r>
      </w:ins>
    </w:p>
    <w:p w14:paraId="7AF5C630" w14:textId="77777777" w:rsidR="00181613" w:rsidRDefault="00181613" w:rsidP="00181613">
      <w:pPr>
        <w:pStyle w:val="ListParagraph"/>
        <w:numPr>
          <w:ilvl w:val="1"/>
          <w:numId w:val="24"/>
        </w:numPr>
        <w:rPr>
          <w:ins w:id="14411" w:author="Mike Beckerle" w:date="2020-04-27T19:07:00Z"/>
          <w:rFonts w:cs="Arial"/>
        </w:rPr>
      </w:pPr>
      <w:ins w:id="14412" w:author="Mike Beckerle" w:date="2020-04-27T19:07:00Z">
        <w:r>
          <w:rPr>
            <w:rFonts w:cs="Arial"/>
          </w:rPr>
          <w:t>Exceeding implementation-dependent limits for schema size/complexity</w:t>
        </w:r>
      </w:ins>
    </w:p>
    <w:p w14:paraId="41C11CDE" w14:textId="77777777" w:rsidR="00181613" w:rsidRDefault="00181613" w:rsidP="00181613">
      <w:pPr>
        <w:pStyle w:val="ListParagraph"/>
        <w:numPr>
          <w:ilvl w:val="2"/>
          <w:numId w:val="24"/>
        </w:numPr>
        <w:rPr>
          <w:ins w:id="14413" w:author="Mike Beckerle" w:date="2020-04-27T19:07:00Z"/>
          <w:rFonts w:cs="Arial"/>
        </w:rPr>
      </w:pPr>
      <w:ins w:id="14414" w:author="Mike Beckerle" w:date="2020-04-27T19:07:00Z">
        <w:r>
          <w:rPr>
            <w:rFonts w:cs="Arial"/>
          </w:rPr>
          <w:t>Example: schema too large – simply a limit on how large the schema can be, how many files, how many top-level constructs, etc.</w:t>
        </w:r>
      </w:ins>
    </w:p>
    <w:p w14:paraId="287D4D30" w14:textId="77777777" w:rsidR="00181613" w:rsidRDefault="00181613" w:rsidP="00181613">
      <w:pPr>
        <w:pStyle w:val="ListParagraph"/>
        <w:numPr>
          <w:ilvl w:val="0"/>
          <w:numId w:val="24"/>
        </w:numPr>
        <w:rPr>
          <w:ins w:id="14415" w:author="Mike Beckerle" w:date="2020-04-27T19:07:00Z"/>
          <w:rFonts w:cs="Arial"/>
        </w:rPr>
      </w:pPr>
      <w:ins w:id="14416" w:author="Mike Beckerle" w:date="2020-04-27T19:07:00Z">
        <w:r>
          <w:rPr>
            <w:rFonts w:cs="Arial"/>
          </w:rPr>
          <w:t xml:space="preserve">Schema Not Valid </w:t>
        </w:r>
      </w:ins>
    </w:p>
    <w:p w14:paraId="6A06EA6D" w14:textId="7711D125" w:rsidR="00181613" w:rsidRDefault="00181613" w:rsidP="00181613">
      <w:pPr>
        <w:pStyle w:val="ListParagraph"/>
        <w:numPr>
          <w:ilvl w:val="1"/>
          <w:numId w:val="24"/>
        </w:numPr>
        <w:rPr>
          <w:ins w:id="14417" w:author="Mike Beckerle" w:date="2020-04-27T19:07:00Z"/>
          <w:rFonts w:cs="Arial"/>
        </w:rPr>
      </w:pPr>
      <w:ins w:id="14418" w:author="Mike Beckerle" w:date="2020-04-27T19:07:00Z">
        <w:r>
          <w:rPr>
            <w:rFonts w:cs="Arial"/>
          </w:rPr>
          <w:t xml:space="preserve">See XML Schema Specification Part 1, Section 5.2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265C3616" w14:textId="77777777" w:rsidR="00181613" w:rsidRDefault="00181613" w:rsidP="00181613">
      <w:pPr>
        <w:pStyle w:val="ListParagraph"/>
        <w:numPr>
          <w:ilvl w:val="0"/>
          <w:numId w:val="24"/>
        </w:numPr>
        <w:rPr>
          <w:ins w:id="14419" w:author="Mike Beckerle" w:date="2020-04-27T19:07:00Z"/>
          <w:rFonts w:cs="Arial"/>
        </w:rPr>
      </w:pPr>
      <w:ins w:id="14420" w:author="Mike Beckerle" w:date="2020-04-27T19:07:00Z">
        <w:r>
          <w:rPr>
            <w:rFonts w:cs="Arial"/>
          </w:rPr>
          <w:t>UPA violation (Unique Particle Attribution)</w:t>
        </w:r>
      </w:ins>
    </w:p>
    <w:p w14:paraId="3A939F57" w14:textId="77777777" w:rsidR="00181613" w:rsidRDefault="00181613" w:rsidP="00181613">
      <w:pPr>
        <w:pStyle w:val="ListParagraph"/>
        <w:numPr>
          <w:ilvl w:val="0"/>
          <w:numId w:val="24"/>
        </w:numPr>
        <w:rPr>
          <w:ins w:id="14421" w:author="Mike Beckerle" w:date="2020-04-27T19:07:00Z"/>
          <w:rFonts w:cs="Arial"/>
        </w:rPr>
      </w:pPr>
      <w:ins w:id="14422" w:author="Mike Beckerle" w:date="2020-04-27T19:07:00Z">
        <w:r>
          <w:rPr>
            <w:rFonts w:cs="Arial"/>
          </w:rPr>
          <w:t>Reference to DFDL global definition not found</w:t>
        </w:r>
      </w:ins>
    </w:p>
    <w:p w14:paraId="4C54B308" w14:textId="77777777" w:rsidR="00181613" w:rsidRDefault="00181613" w:rsidP="00181613">
      <w:pPr>
        <w:pStyle w:val="ListParagraph"/>
        <w:numPr>
          <w:ilvl w:val="1"/>
          <w:numId w:val="24"/>
        </w:numPr>
        <w:rPr>
          <w:ins w:id="14423" w:author="Mike Beckerle" w:date="2020-04-27T19:07:00Z"/>
          <w:rFonts w:cs="Arial"/>
        </w:rPr>
      </w:pPr>
      <w:ins w:id="14424" w:author="Mike Beckerle" w:date="2020-04-27T19:07:00Z">
        <w:r>
          <w:rPr>
            <w:rFonts w:cs="Arial"/>
          </w:rPr>
          <w:t>Format definition (dfdl:defineFormat)</w:t>
        </w:r>
      </w:ins>
    </w:p>
    <w:p w14:paraId="68651F5B" w14:textId="77777777" w:rsidR="00181613" w:rsidRDefault="00181613" w:rsidP="00181613">
      <w:pPr>
        <w:pStyle w:val="ListParagraph"/>
        <w:numPr>
          <w:ilvl w:val="1"/>
          <w:numId w:val="24"/>
        </w:numPr>
        <w:rPr>
          <w:ins w:id="14425" w:author="Mike Beckerle" w:date="2020-04-27T19:07:00Z"/>
          <w:rFonts w:cs="Arial"/>
        </w:rPr>
      </w:pPr>
      <w:ins w:id="14426" w:author="Mike Beckerle" w:date="2020-04-27T19:07:00Z">
        <w:r>
          <w:rPr>
            <w:rFonts w:cs="Arial"/>
          </w:rPr>
          <w:t>Escape schema definition (dfdl:defineEscapeScheme)</w:t>
        </w:r>
      </w:ins>
    </w:p>
    <w:p w14:paraId="0A70E404" w14:textId="77777777" w:rsidR="00181613" w:rsidRDefault="00181613" w:rsidP="00181613">
      <w:pPr>
        <w:pStyle w:val="ListParagraph"/>
        <w:numPr>
          <w:ilvl w:val="1"/>
          <w:numId w:val="24"/>
        </w:numPr>
        <w:rPr>
          <w:ins w:id="14427" w:author="Mike Beckerle" w:date="2020-04-27T19:07:00Z"/>
          <w:rFonts w:cs="Arial"/>
        </w:rPr>
      </w:pPr>
      <w:ins w:id="14428" w:author="Mike Beckerle" w:date="2020-04-27T19:07:00Z">
        <w:r>
          <w:rPr>
            <w:rFonts w:cs="Arial"/>
          </w:rPr>
          <w:t>Variable Definition (dfdl:defineVariable)</w:t>
        </w:r>
      </w:ins>
    </w:p>
    <w:p w14:paraId="27E82DE5" w14:textId="77777777" w:rsidR="00181613" w:rsidRDefault="00181613" w:rsidP="00181613">
      <w:pPr>
        <w:pStyle w:val="ListParagraph"/>
        <w:numPr>
          <w:ilvl w:val="0"/>
          <w:numId w:val="24"/>
        </w:numPr>
        <w:rPr>
          <w:ins w:id="14429" w:author="Mike Beckerle" w:date="2020-04-27T19:07:00Z"/>
          <w:rFonts w:cs="Arial"/>
        </w:rPr>
      </w:pPr>
      <w:ins w:id="14430" w:author="Mike Beckerle" w:date="2020-04-27T19:07:00Z">
        <w:r>
          <w:rPr>
            <w:rFonts w:cs="Arial"/>
          </w:rPr>
          <w:t>DFDL Annotations not well-formed or not valid</w:t>
        </w:r>
      </w:ins>
    </w:p>
    <w:p w14:paraId="113565C3" w14:textId="77777777" w:rsidR="00181613" w:rsidRDefault="00181613" w:rsidP="00181613">
      <w:pPr>
        <w:pStyle w:val="ListParagraph"/>
        <w:numPr>
          <w:ilvl w:val="0"/>
          <w:numId w:val="24"/>
        </w:numPr>
        <w:rPr>
          <w:ins w:id="14431" w:author="Mike Beckerle" w:date="2020-04-27T19:07:00Z"/>
          <w:rFonts w:cs="Arial"/>
        </w:rPr>
      </w:pPr>
      <w:ins w:id="14432" w:author="Mike Beckerle" w:date="2020-04-27T19:07:00Z">
        <w:r>
          <w:rPr>
            <w:rFonts w:cs="Arial"/>
          </w:rPr>
          <w:t>DFDL Annotations Incompatible</w:t>
        </w:r>
      </w:ins>
    </w:p>
    <w:p w14:paraId="488DACD3" w14:textId="77777777" w:rsidR="00181613" w:rsidRDefault="00181613" w:rsidP="00181613">
      <w:pPr>
        <w:pStyle w:val="ListParagraph"/>
        <w:numPr>
          <w:ilvl w:val="1"/>
          <w:numId w:val="24"/>
        </w:numPr>
        <w:rPr>
          <w:ins w:id="14433" w:author="Mike Beckerle" w:date="2020-04-27T19:07:00Z"/>
          <w:rFonts w:cs="Arial"/>
        </w:rPr>
      </w:pPr>
      <w:ins w:id="14434" w:author="Mike Beckerle" w:date="2020-04-27T19:07:00Z">
        <w:r>
          <w:rPr>
            <w:rFonts w:cs="Arial"/>
          </w:rPr>
          <w:t>E.g., dfdl:assert and dfdl:discriminator at same combined annotation point, or more than one format annotation at an annotation point.</w:t>
        </w:r>
      </w:ins>
    </w:p>
    <w:p w14:paraId="7E2C0353" w14:textId="77777777" w:rsidR="00181613" w:rsidRDefault="00181613" w:rsidP="00181613">
      <w:pPr>
        <w:pStyle w:val="ListParagraph"/>
        <w:numPr>
          <w:ilvl w:val="0"/>
          <w:numId w:val="24"/>
        </w:numPr>
        <w:rPr>
          <w:ins w:id="14435" w:author="Mike Beckerle" w:date="2020-04-27T19:07:00Z"/>
          <w:rFonts w:cs="Arial"/>
        </w:rPr>
      </w:pPr>
      <w:ins w:id="14436" w:author="Mike Beckerle" w:date="2020-04-27T19:07:00Z">
        <w:r>
          <w:rPr>
            <w:rFonts w:cs="Arial"/>
          </w:rPr>
          <w:t>DFDL Properties and their values</w:t>
        </w:r>
      </w:ins>
    </w:p>
    <w:p w14:paraId="79887DD6" w14:textId="77777777" w:rsidR="00181613" w:rsidRDefault="00181613" w:rsidP="00181613">
      <w:pPr>
        <w:pStyle w:val="ListParagraph"/>
        <w:numPr>
          <w:ilvl w:val="1"/>
          <w:numId w:val="24"/>
        </w:numPr>
        <w:rPr>
          <w:ins w:id="14437" w:author="Mike Beckerle" w:date="2020-04-27T19:07:00Z"/>
          <w:rFonts w:cs="Arial"/>
        </w:rPr>
      </w:pPr>
      <w:ins w:id="14438" w:author="Mike Beckerle" w:date="2020-04-27T19:07:00Z">
        <w:r>
          <w:rPr>
            <w:rFonts w:cs="Arial"/>
          </w:rPr>
          <w:t>Property not applicable to DFDL annotation</w:t>
        </w:r>
      </w:ins>
    </w:p>
    <w:p w14:paraId="04507029" w14:textId="77777777" w:rsidR="00181613" w:rsidRDefault="00181613" w:rsidP="00181613">
      <w:pPr>
        <w:pStyle w:val="ListParagraph"/>
        <w:numPr>
          <w:ilvl w:val="1"/>
          <w:numId w:val="24"/>
        </w:numPr>
        <w:rPr>
          <w:ins w:id="14439" w:author="Mike Beckerle" w:date="2020-04-27T19:07:00Z"/>
          <w:rFonts w:cs="Arial"/>
        </w:rPr>
      </w:pPr>
      <w:ins w:id="14440" w:author="Mike Beckerle" w:date="2020-04-27T19:07:00Z">
        <w:r>
          <w:rPr>
            <w:rFonts w:cs="Arial"/>
          </w:rPr>
          <w:t>Property value not suitable for property</w:t>
        </w:r>
      </w:ins>
    </w:p>
    <w:p w14:paraId="1CEB7A49" w14:textId="77777777" w:rsidR="00181613" w:rsidRDefault="00181613" w:rsidP="00181613">
      <w:pPr>
        <w:pStyle w:val="ListParagraph"/>
        <w:numPr>
          <w:ilvl w:val="1"/>
          <w:numId w:val="24"/>
        </w:numPr>
        <w:rPr>
          <w:ins w:id="14441" w:author="Mike Beckerle" w:date="2020-04-27T19:07:00Z"/>
          <w:rFonts w:cs="Arial"/>
        </w:rPr>
      </w:pPr>
      <w:ins w:id="14442" w:author="Mike Beckerle" w:date="2020-04-27T19:07:00Z">
        <w:r>
          <w:rPr>
            <w:rFonts w:cs="Arial"/>
          </w:rPr>
          <w:t>Property conflict</w:t>
        </w:r>
      </w:ins>
    </w:p>
    <w:p w14:paraId="10BF0E80" w14:textId="77777777" w:rsidR="00181613" w:rsidRDefault="00181613" w:rsidP="00181613">
      <w:pPr>
        <w:pStyle w:val="ListParagraph"/>
        <w:numPr>
          <w:ilvl w:val="2"/>
          <w:numId w:val="24"/>
        </w:numPr>
        <w:rPr>
          <w:ins w:id="14443" w:author="Mike Beckerle" w:date="2020-04-27T19:07:00Z"/>
          <w:rFonts w:cs="Arial"/>
        </w:rPr>
      </w:pPr>
      <w:ins w:id="14444" w:author="Mike Beckerle" w:date="2020-04-27T19:07:00Z">
        <w:r>
          <w:rPr>
            <w:rFonts w:cs="Arial"/>
          </w:rPr>
          <w:t>Between Element Reference and Element Declaration</w:t>
        </w:r>
      </w:ins>
    </w:p>
    <w:p w14:paraId="0C9BFF06" w14:textId="77777777" w:rsidR="00181613" w:rsidRDefault="00181613" w:rsidP="00181613">
      <w:pPr>
        <w:pStyle w:val="ListParagraph"/>
        <w:numPr>
          <w:ilvl w:val="2"/>
          <w:numId w:val="24"/>
        </w:numPr>
        <w:rPr>
          <w:ins w:id="14445" w:author="Mike Beckerle" w:date="2020-04-27T19:07:00Z"/>
          <w:rFonts w:cs="Arial"/>
        </w:rPr>
      </w:pPr>
      <w:ins w:id="14446" w:author="Mike Beckerle" w:date="2020-04-27T19:07:00Z">
        <w:r>
          <w:rPr>
            <w:rFonts w:cs="Arial"/>
          </w:rPr>
          <w:t>Between Element Declaration and Simple Type Definition</w:t>
        </w:r>
      </w:ins>
    </w:p>
    <w:p w14:paraId="57933756" w14:textId="77777777" w:rsidR="00181613" w:rsidRDefault="00181613" w:rsidP="00181613">
      <w:pPr>
        <w:pStyle w:val="ListParagraph"/>
        <w:numPr>
          <w:ilvl w:val="2"/>
          <w:numId w:val="24"/>
        </w:numPr>
        <w:rPr>
          <w:ins w:id="14447" w:author="Mike Beckerle" w:date="2020-04-27T19:07:00Z"/>
          <w:rFonts w:cs="Arial"/>
        </w:rPr>
      </w:pPr>
      <w:ins w:id="14448" w:author="Mike Beckerle" w:date="2020-04-27T19:07:00Z">
        <w:r>
          <w:rPr>
            <w:rFonts w:cs="Arial"/>
          </w:rPr>
          <w:t>Between Simple Type Definition and Base Simple Type Definition</w:t>
        </w:r>
      </w:ins>
    </w:p>
    <w:p w14:paraId="45BEB3E3" w14:textId="77777777" w:rsidR="00181613" w:rsidRDefault="00181613" w:rsidP="00181613">
      <w:pPr>
        <w:pStyle w:val="ListParagraph"/>
        <w:numPr>
          <w:ilvl w:val="2"/>
          <w:numId w:val="24"/>
        </w:numPr>
        <w:rPr>
          <w:ins w:id="14449" w:author="Mike Beckerle" w:date="2020-04-27T19:07:00Z"/>
          <w:rFonts w:cs="Arial"/>
        </w:rPr>
      </w:pPr>
      <w:ins w:id="14450" w:author="Mike Beckerle" w:date="2020-04-27T19:07:00Z">
        <w:r>
          <w:rPr>
            <w:rFonts w:cs="Arial"/>
          </w:rPr>
          <w:t>Between Group Reference and Sequence/Choice of Group Definition</w:t>
        </w:r>
      </w:ins>
    </w:p>
    <w:p w14:paraId="4007D68B" w14:textId="77777777" w:rsidR="00181613" w:rsidRDefault="00181613" w:rsidP="00181613">
      <w:pPr>
        <w:pStyle w:val="ListParagraph"/>
        <w:numPr>
          <w:ilvl w:val="1"/>
          <w:numId w:val="24"/>
        </w:numPr>
        <w:rPr>
          <w:ins w:id="14451" w:author="Mike Beckerle" w:date="2020-04-27T19:07:00Z"/>
          <w:rFonts w:cs="Arial"/>
        </w:rPr>
      </w:pPr>
      <w:ins w:id="14452" w:author="Mike Beckerle" w:date="2020-04-27T19:07:00Z">
        <w:r>
          <w:rPr>
            <w:rFonts w:cs="Arial"/>
          </w:rPr>
          <w:t>Required property not found</w:t>
        </w:r>
      </w:ins>
    </w:p>
    <w:p w14:paraId="07BE6C7D" w14:textId="77777777" w:rsidR="00181613" w:rsidRDefault="00181613" w:rsidP="00181613">
      <w:pPr>
        <w:pStyle w:val="ListParagraph"/>
        <w:numPr>
          <w:ilvl w:val="0"/>
          <w:numId w:val="24"/>
        </w:numPr>
        <w:rPr>
          <w:ins w:id="14453" w:author="Mike Beckerle" w:date="2020-04-27T19:07:00Z"/>
          <w:rFonts w:cs="Arial"/>
        </w:rPr>
      </w:pPr>
      <w:ins w:id="14454" w:author="Mike Beckerle" w:date="2020-04-27T19:07:00Z">
        <w:r>
          <w:rPr>
            <w:rFonts w:cs="Arial"/>
          </w:rPr>
          <w:t>Expressions</w:t>
        </w:r>
      </w:ins>
    </w:p>
    <w:p w14:paraId="2F54B0A8" w14:textId="77777777" w:rsidR="00181613" w:rsidRDefault="00181613" w:rsidP="00181613">
      <w:pPr>
        <w:pStyle w:val="ListParagraph"/>
        <w:numPr>
          <w:ilvl w:val="1"/>
          <w:numId w:val="24"/>
        </w:numPr>
        <w:rPr>
          <w:ins w:id="14455" w:author="Mike Beckerle" w:date="2020-04-27T19:07:00Z"/>
          <w:rFonts w:cs="Arial"/>
        </w:rPr>
      </w:pPr>
      <w:ins w:id="14456" w:author="Mike Beckerle" w:date="2020-04-27T19:07:00Z">
        <w:r>
          <w:rPr>
            <w:rFonts w:cs="Arial"/>
          </w:rPr>
          <w:t>Expression syntax error</w:t>
        </w:r>
      </w:ins>
    </w:p>
    <w:p w14:paraId="5F09EE2D" w14:textId="77777777" w:rsidR="00181613" w:rsidRDefault="00181613" w:rsidP="00181613">
      <w:pPr>
        <w:pStyle w:val="ListParagraph"/>
        <w:numPr>
          <w:ilvl w:val="1"/>
          <w:numId w:val="24"/>
        </w:numPr>
        <w:rPr>
          <w:ins w:id="14457" w:author="Mike Beckerle" w:date="2020-04-27T19:07:00Z"/>
          <w:rFonts w:cs="Arial"/>
        </w:rPr>
      </w:pPr>
      <w:ins w:id="14458" w:author="Mike Beckerle" w:date="2020-04-27T19:07:00Z">
        <w:r>
          <w:rPr>
            <w:rFonts w:cs="Arial"/>
          </w:rPr>
          <w:t>Named child element doesn't exist – E.g., /a/b, and there is no child b in existence.</w:t>
        </w:r>
      </w:ins>
    </w:p>
    <w:p w14:paraId="1B0329B0" w14:textId="77777777" w:rsidR="00181613" w:rsidRDefault="00181613" w:rsidP="00181613">
      <w:pPr>
        <w:pStyle w:val="ListParagraph"/>
        <w:numPr>
          <w:ilvl w:val="2"/>
          <w:numId w:val="24"/>
        </w:numPr>
        <w:rPr>
          <w:ins w:id="14459" w:author="Mike Beckerle" w:date="2020-04-27T19:07:00Z"/>
          <w:rFonts w:cs="Arial"/>
        </w:rPr>
      </w:pPr>
      <w:ins w:id="14460" w:author="Mike Beckerle" w:date="2020-04-27T19:07:00Z">
        <w:r>
          <w:rPr>
            <w:rFonts w:cs="Arial"/>
          </w:rPr>
          <w:t xml:space="preserve">Note: no child possible in the schema is a different error, but also a Schema Definition Error, as /a/b would not have a type in that case. </w:t>
        </w:r>
      </w:ins>
    </w:p>
    <w:p w14:paraId="636309A5" w14:textId="77777777" w:rsidR="00181613" w:rsidRDefault="00181613" w:rsidP="00181613">
      <w:pPr>
        <w:pStyle w:val="ListParagraph"/>
        <w:numPr>
          <w:ilvl w:val="2"/>
          <w:numId w:val="24"/>
        </w:numPr>
        <w:rPr>
          <w:ins w:id="14461" w:author="Mike Beckerle" w:date="2020-04-27T19:07:00Z"/>
          <w:rFonts w:cs="Arial"/>
        </w:rPr>
      </w:pPr>
      <w:ins w:id="14462" w:author="Mike Beckerle" w:date="2020-04-27T19:07:00Z">
        <w:r>
          <w:rPr>
            <w:rFonts w:cs="Arial"/>
          </w:rPr>
          <w:t>Note: This is an SDE, as schema authors are advised to use fn:exists(…) to test for existence of elements when it is possible that they not exist.</w:t>
        </w:r>
      </w:ins>
    </w:p>
    <w:p w14:paraId="6975EE6F" w14:textId="77777777" w:rsidR="00181613" w:rsidRDefault="00181613" w:rsidP="00181613">
      <w:pPr>
        <w:pStyle w:val="ListParagraph"/>
        <w:numPr>
          <w:ilvl w:val="1"/>
          <w:numId w:val="24"/>
        </w:numPr>
        <w:rPr>
          <w:ins w:id="14463" w:author="Mike Beckerle" w:date="2020-04-27T19:07:00Z"/>
          <w:rFonts w:cs="Arial"/>
        </w:rPr>
      </w:pPr>
      <w:ins w:id="14464" w:author="Mike Beckerle" w:date="2020-04-27T19:07:00Z">
        <w:r>
          <w:rPr>
            <w:rFonts w:cs="Arial"/>
          </w:rPr>
          <w:t>Variable read but not defined</w:t>
        </w:r>
      </w:ins>
    </w:p>
    <w:p w14:paraId="6C48FCF3" w14:textId="77777777" w:rsidR="00181613" w:rsidRDefault="00181613" w:rsidP="00181613">
      <w:pPr>
        <w:pStyle w:val="ListParagraph"/>
        <w:numPr>
          <w:ilvl w:val="1"/>
          <w:numId w:val="24"/>
        </w:numPr>
        <w:rPr>
          <w:ins w:id="14465" w:author="Mike Beckerle" w:date="2020-04-27T19:07:00Z"/>
          <w:rFonts w:cs="Arial"/>
        </w:rPr>
      </w:pPr>
      <w:ins w:id="14466" w:author="Mike Beckerle" w:date="2020-04-27T19:07:00Z">
        <w:r>
          <w:rPr>
            <w:rFonts w:cs="Arial"/>
          </w:rPr>
          <w:t>Variable assigned after read</w:t>
        </w:r>
      </w:ins>
    </w:p>
    <w:p w14:paraId="471CF44E" w14:textId="77777777" w:rsidR="00181613" w:rsidRDefault="00181613" w:rsidP="00181613">
      <w:pPr>
        <w:pStyle w:val="ListParagraph"/>
        <w:numPr>
          <w:ilvl w:val="1"/>
          <w:numId w:val="24"/>
        </w:numPr>
        <w:rPr>
          <w:ins w:id="14467" w:author="Mike Beckerle" w:date="2020-04-27T19:07:00Z"/>
          <w:rFonts w:cs="Arial"/>
        </w:rPr>
      </w:pPr>
      <w:ins w:id="14468" w:author="Mike Beckerle" w:date="2020-04-27T19:07:00Z">
        <w:r>
          <w:rPr>
            <w:rFonts w:cs="Arial"/>
          </w:rPr>
          <w:t>Variable assigned more than once</w:t>
        </w:r>
      </w:ins>
    </w:p>
    <w:p w14:paraId="3CD54242" w14:textId="77777777" w:rsidR="00181613" w:rsidRDefault="00181613" w:rsidP="00181613">
      <w:pPr>
        <w:pStyle w:val="ListParagraph"/>
        <w:numPr>
          <w:ilvl w:val="1"/>
          <w:numId w:val="24"/>
        </w:numPr>
        <w:rPr>
          <w:ins w:id="14469" w:author="Mike Beckerle" w:date="2020-04-27T19:07:00Z"/>
          <w:rFonts w:cs="Arial"/>
        </w:rPr>
      </w:pPr>
      <w:ins w:id="14470" w:author="Mike Beckerle" w:date="2020-04-27T19:07:00Z">
        <w:r>
          <w:rPr>
            <w:rFonts w:cs="Arial"/>
          </w:rPr>
          <w:t>Static Type error – type is incorrect for usage</w:t>
        </w:r>
      </w:ins>
    </w:p>
    <w:p w14:paraId="5C5BA35C" w14:textId="77777777" w:rsidR="00181613" w:rsidRDefault="00181613" w:rsidP="00181613">
      <w:pPr>
        <w:pStyle w:val="ListParagraph"/>
        <w:numPr>
          <w:ilvl w:val="2"/>
          <w:numId w:val="24"/>
        </w:numPr>
        <w:rPr>
          <w:ins w:id="14471" w:author="Mike Beckerle" w:date="2020-04-27T19:07:00Z"/>
          <w:rFonts w:cs="Arial"/>
        </w:rPr>
      </w:pPr>
      <w:ins w:id="14472" w:author="Mike Beckerle" w:date="2020-04-27T19:07:00Z">
        <w:r>
          <w:rPr>
            <w:rFonts w:cs="Arial"/>
          </w:rPr>
          <w:t>Note: if an implementation is unable to distinguish Static Type Errors from Dynamic Type Errors, then both should cause Schema Definition Errors.</w:t>
        </w:r>
      </w:ins>
    </w:p>
    <w:p w14:paraId="4296E1E7" w14:textId="77777777" w:rsidR="00181613" w:rsidRDefault="00181613" w:rsidP="00181613">
      <w:pPr>
        <w:pStyle w:val="ListParagraph"/>
        <w:numPr>
          <w:ilvl w:val="1"/>
          <w:numId w:val="24"/>
        </w:numPr>
        <w:rPr>
          <w:ins w:id="14473" w:author="Mike Beckerle" w:date="2020-04-27T19:07:00Z"/>
          <w:rFonts w:cs="Arial"/>
        </w:rPr>
      </w:pPr>
      <w:ins w:id="14474" w:author="Mike Beckerle" w:date="2020-04-27T19:07:00Z">
        <w:r>
          <w:rPr>
            <w:rFonts w:cs="Arial"/>
          </w:rPr>
          <w:t>Path step definition not found – e.g., /a/n:b but no definition for n:b as local or global element.</w:t>
        </w:r>
      </w:ins>
    </w:p>
    <w:p w14:paraId="316540D2" w14:textId="77777777" w:rsidR="00181613" w:rsidRDefault="00181613" w:rsidP="00181613">
      <w:pPr>
        <w:pStyle w:val="ListParagraph"/>
        <w:numPr>
          <w:ilvl w:val="1"/>
          <w:numId w:val="24"/>
        </w:numPr>
        <w:rPr>
          <w:ins w:id="14475" w:author="Mike Beckerle" w:date="2020-04-27T19:07:00Z"/>
          <w:rFonts w:cs="Arial"/>
        </w:rPr>
      </w:pPr>
      <w:ins w:id="14476" w:author="Mike Beckerle" w:date="2020-04-27T19:07:00Z">
        <w:r>
          <w:rPr>
            <w:rFonts w:cs="Arial"/>
          </w:rPr>
          <w:t>Not enough arguments for function</w:t>
        </w:r>
      </w:ins>
    </w:p>
    <w:p w14:paraId="14749354" w14:textId="77777777" w:rsidR="00181613" w:rsidRDefault="00181613" w:rsidP="00181613">
      <w:pPr>
        <w:pStyle w:val="ListParagraph"/>
        <w:numPr>
          <w:ilvl w:val="1"/>
          <w:numId w:val="24"/>
        </w:numPr>
        <w:rPr>
          <w:ins w:id="14477" w:author="Mike Beckerle" w:date="2020-04-27T19:07:00Z"/>
          <w:rFonts w:cs="Arial"/>
        </w:rPr>
      </w:pPr>
      <w:ins w:id="14478" w:author="Mike Beckerle" w:date="2020-04-27T19:07:00Z">
        <w:r>
          <w:rPr>
            <w:rFonts w:cs="Arial"/>
          </w:rPr>
          <w:t>Expression value is not single node</w:t>
        </w:r>
      </w:ins>
    </w:p>
    <w:p w14:paraId="5744CB97" w14:textId="77777777" w:rsidR="00181613" w:rsidRDefault="00181613" w:rsidP="00181613">
      <w:pPr>
        <w:pStyle w:val="ListParagraph"/>
        <w:numPr>
          <w:ilvl w:val="2"/>
          <w:numId w:val="24"/>
        </w:numPr>
        <w:rPr>
          <w:ins w:id="14479" w:author="Mike Beckerle" w:date="2020-04-27T19:07:00Z"/>
          <w:rFonts w:cs="Arial"/>
        </w:rPr>
      </w:pPr>
      <w:ins w:id="14480" w:author="Mike Beckerle" w:date="2020-04-27T19:07:00Z">
        <w:r>
          <w:rPr>
            <w:rFonts w:cs="Arial"/>
          </w:rPr>
          <w:t xml:space="preserve">Most DFDL expression contexts require an expression to identify a single node, not an array (aka sequence of nodes). There are a few exceptions such as the fn:count(…) function, where the path expression must be to an array or optional element. </w:t>
        </w:r>
      </w:ins>
    </w:p>
    <w:p w14:paraId="0543440A" w14:textId="77777777" w:rsidR="00181613" w:rsidRDefault="00181613" w:rsidP="00181613">
      <w:pPr>
        <w:pStyle w:val="ListParagraph"/>
        <w:numPr>
          <w:ilvl w:val="1"/>
          <w:numId w:val="24"/>
        </w:numPr>
        <w:rPr>
          <w:ins w:id="14481" w:author="Mike Beckerle" w:date="2020-04-27T19:07:00Z"/>
          <w:rFonts w:cs="Arial"/>
        </w:rPr>
      </w:pPr>
      <w:ins w:id="14482" w:author="Mike Beckerle" w:date="2020-04-27T19:07:00Z">
        <w:r>
          <w:rPr>
            <w:rFonts w:cs="Arial"/>
          </w:rPr>
          <w:t>Expression value is not array element or optional element.</w:t>
        </w:r>
      </w:ins>
    </w:p>
    <w:p w14:paraId="0095E17E" w14:textId="77777777" w:rsidR="00181613" w:rsidRDefault="00181613" w:rsidP="00181613">
      <w:pPr>
        <w:pStyle w:val="ListParagraph"/>
        <w:numPr>
          <w:ilvl w:val="2"/>
          <w:numId w:val="24"/>
        </w:numPr>
        <w:rPr>
          <w:ins w:id="14483" w:author="Mike Beckerle" w:date="2020-04-27T19:07:00Z"/>
          <w:rFonts w:cs="Arial"/>
        </w:rPr>
      </w:pPr>
      <w:ins w:id="14484" w:author="Mike Beckerle" w:date="2020-04-27T19:07:00Z">
        <w:r>
          <w:rPr>
            <w:rFonts w:cs="Arial"/>
          </w:rPr>
          <w:t>Some DFDL expression contexts require an array or an optional element.</w:t>
        </w:r>
      </w:ins>
    </w:p>
    <w:p w14:paraId="10F8588C" w14:textId="77777777" w:rsidR="00181613" w:rsidRDefault="00181613" w:rsidP="00181613">
      <w:pPr>
        <w:pStyle w:val="ListParagraph"/>
        <w:numPr>
          <w:ilvl w:val="2"/>
          <w:numId w:val="24"/>
        </w:numPr>
        <w:rPr>
          <w:ins w:id="14485" w:author="Mike Beckerle" w:date="2020-04-27T19:07:00Z"/>
          <w:rFonts w:cs="Arial"/>
        </w:rPr>
      </w:pPr>
      <w:ins w:id="14486" w:author="Mike Beckerle" w:date="2020-04-27T19:07:00Z">
        <w:r>
          <w:rPr>
            <w:rFonts w:cs="Arial"/>
          </w:rPr>
          <w:t xml:space="preserve">Example: The fn:count(...) function argument must be to an array or optional element. It is an SDE if the argument expression is otherwise. </w:t>
        </w:r>
      </w:ins>
    </w:p>
    <w:p w14:paraId="2269A810" w14:textId="77777777" w:rsidR="00181613" w:rsidRDefault="00181613" w:rsidP="00181613">
      <w:pPr>
        <w:pStyle w:val="ListParagraph"/>
        <w:numPr>
          <w:ilvl w:val="0"/>
          <w:numId w:val="24"/>
        </w:numPr>
        <w:rPr>
          <w:ins w:id="14487" w:author="Mike Beckerle" w:date="2020-04-27T19:07:00Z"/>
          <w:rFonts w:cs="Arial"/>
        </w:rPr>
      </w:pPr>
      <w:ins w:id="14488" w:author="Mike Beckerle" w:date="2020-04-27T19:07:00Z">
        <w:r>
          <w:rPr>
            <w:rFonts w:cs="Arial"/>
          </w:rPr>
          <w:t>Regular Expressions</w:t>
        </w:r>
      </w:ins>
    </w:p>
    <w:p w14:paraId="4A612B71" w14:textId="77777777" w:rsidR="00181613" w:rsidRDefault="00181613" w:rsidP="00181613">
      <w:pPr>
        <w:pStyle w:val="ListParagraph"/>
        <w:numPr>
          <w:ilvl w:val="1"/>
          <w:numId w:val="24"/>
        </w:numPr>
        <w:rPr>
          <w:ins w:id="14489" w:author="Mike Beckerle" w:date="2020-04-27T19:07:00Z"/>
          <w:rFonts w:cs="Arial"/>
        </w:rPr>
      </w:pPr>
      <w:ins w:id="14490" w:author="Mike Beckerle" w:date="2020-04-27T19:07:00Z">
        <w:r>
          <w:rPr>
            <w:rFonts w:cs="Arial"/>
          </w:rPr>
          <w:t>Syntax error</w:t>
        </w:r>
      </w:ins>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rPr>
          <w:ins w:id="14491" w:author="Mike Beckerle" w:date="2020-04-29T19:14:00Z"/>
        </w:rPr>
      </w:pPr>
      <w:bookmarkStart w:id="14492" w:name="_Toc39167015"/>
      <w:ins w:id="14493" w:author="Mike Beckerle" w:date="2020-04-29T19:14:00Z">
        <w:r>
          <w:t xml:space="preserve">Appendix G: Property </w:t>
        </w:r>
        <w:commentRangeStart w:id="14494"/>
        <w:r>
          <w:t>Precedence</w:t>
        </w:r>
        <w:commentRangeEnd w:id="14494"/>
        <w:r>
          <w:rPr>
            <w:rStyle w:val="CommentReference"/>
            <w:rFonts w:cs="Times New Roman"/>
            <w:b w:val="0"/>
            <w:bCs w:val="0"/>
            <w:kern w:val="0"/>
          </w:rPr>
          <w:commentReference w:id="14494"/>
        </w:r>
        <w:bookmarkEnd w:id="14492"/>
      </w:ins>
    </w:p>
    <w:p w14:paraId="3A32650E" w14:textId="3A41A316" w:rsidR="00D23462" w:rsidRDefault="00D23462" w:rsidP="00A64D65">
      <w:pPr>
        <w:pStyle w:val="Heading2"/>
      </w:pPr>
      <w:bookmarkStart w:id="14495" w:name="_Toc199516369"/>
      <w:bookmarkStart w:id="14496" w:name="_Toc194984030"/>
      <w:bookmarkStart w:id="14497" w:name="_Toc243112872"/>
      <w:bookmarkStart w:id="14498" w:name="_Toc349042831"/>
      <w:bookmarkStart w:id="14499" w:name="_Toc39167016"/>
      <w:r>
        <w:t>Parsing</w:t>
      </w:r>
      <w:bookmarkEnd w:id="14495"/>
      <w:bookmarkEnd w:id="14496"/>
      <w:bookmarkEnd w:id="14497"/>
      <w:bookmarkEnd w:id="14498"/>
      <w:bookmarkEnd w:id="14499"/>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4500" w:name="_Toc322911728"/>
      <w:bookmarkStart w:id="14501" w:name="_Toc322912267"/>
      <w:bookmarkStart w:id="14502" w:name="_Toc329093128"/>
      <w:bookmarkStart w:id="14503" w:name="_Toc332701641"/>
      <w:bookmarkStart w:id="14504" w:name="_Toc332701945"/>
      <w:bookmarkStart w:id="14505" w:name="_Toc332711744"/>
      <w:bookmarkStart w:id="14506" w:name="_Toc332712046"/>
      <w:bookmarkStart w:id="14507" w:name="_Toc332712347"/>
      <w:bookmarkStart w:id="14508" w:name="_Toc332724263"/>
      <w:bookmarkStart w:id="14509" w:name="_Toc332724563"/>
      <w:bookmarkStart w:id="14510" w:name="_Toc341102859"/>
      <w:bookmarkStart w:id="14511" w:name="_Toc347241594"/>
      <w:bookmarkStart w:id="14512" w:name="_Toc347744787"/>
      <w:bookmarkStart w:id="14513" w:name="_Toc348984570"/>
      <w:bookmarkStart w:id="14514" w:name="_Toc348984875"/>
      <w:bookmarkStart w:id="14515" w:name="_Toc349038039"/>
      <w:bookmarkStart w:id="14516" w:name="_Toc349038341"/>
      <w:bookmarkStart w:id="14517" w:name="_Toc349042832"/>
      <w:bookmarkStart w:id="14518" w:name="_Toc351912954"/>
      <w:bookmarkStart w:id="14519" w:name="_Toc351914975"/>
      <w:bookmarkStart w:id="14520" w:name="_Toc351915441"/>
      <w:bookmarkStart w:id="14521" w:name="_Toc361231539"/>
      <w:bookmarkStart w:id="14522" w:name="_Toc361232065"/>
      <w:bookmarkStart w:id="14523" w:name="_Toc362445363"/>
      <w:bookmarkStart w:id="14524" w:name="_Toc363909330"/>
      <w:bookmarkStart w:id="14525" w:name="_Toc364463756"/>
      <w:bookmarkStart w:id="14526" w:name="_Toc366078360"/>
      <w:bookmarkStart w:id="14527" w:name="_Toc366078975"/>
      <w:bookmarkStart w:id="14528" w:name="_Toc366079960"/>
      <w:bookmarkStart w:id="14529" w:name="_Toc366080572"/>
      <w:bookmarkStart w:id="14530" w:name="_Toc366081181"/>
      <w:bookmarkStart w:id="14531" w:name="_Toc366505521"/>
      <w:bookmarkStart w:id="14532" w:name="_Toc366508890"/>
      <w:bookmarkStart w:id="14533" w:name="_Toc366513391"/>
      <w:bookmarkStart w:id="14534" w:name="_Toc366574580"/>
      <w:bookmarkStart w:id="14535" w:name="_Toc366578373"/>
      <w:bookmarkStart w:id="14536" w:name="_Toc366578967"/>
      <w:bookmarkStart w:id="14537" w:name="_Toc366579559"/>
      <w:bookmarkStart w:id="14538" w:name="_Toc366580150"/>
      <w:bookmarkStart w:id="14539" w:name="_Toc366580742"/>
      <w:bookmarkStart w:id="14540" w:name="_Toc366581333"/>
      <w:bookmarkStart w:id="14541" w:name="_Toc366581925"/>
      <w:bookmarkStart w:id="14542" w:name="_Toc243112873"/>
      <w:bookmarkStart w:id="14543" w:name="_Toc349042833"/>
      <w:bookmarkStart w:id="14544" w:name="_Toc39167017"/>
      <w:bookmarkEnd w:id="14500"/>
      <w:bookmarkEnd w:id="14501"/>
      <w:bookmarkEnd w:id="14502"/>
      <w:bookmarkEnd w:id="14503"/>
      <w:bookmarkEnd w:id="14504"/>
      <w:bookmarkEnd w:id="14505"/>
      <w:bookmarkEnd w:id="14506"/>
      <w:bookmarkEnd w:id="14507"/>
      <w:bookmarkEnd w:id="14508"/>
      <w:bookmarkEnd w:id="14509"/>
      <w:bookmarkEnd w:id="14510"/>
      <w:bookmarkEnd w:id="14511"/>
      <w:bookmarkEnd w:id="14512"/>
      <w:bookmarkEnd w:id="14513"/>
      <w:bookmarkEnd w:id="14514"/>
      <w:bookmarkEnd w:id="14515"/>
      <w:bookmarkEnd w:id="14516"/>
      <w:bookmarkEnd w:id="14517"/>
      <w:bookmarkEnd w:id="14518"/>
      <w:bookmarkEnd w:id="14519"/>
      <w:bookmarkEnd w:id="14520"/>
      <w:bookmarkEnd w:id="14521"/>
      <w:bookmarkEnd w:id="14522"/>
      <w:bookmarkEnd w:id="14523"/>
      <w:bookmarkEnd w:id="14524"/>
      <w:bookmarkEnd w:id="14525"/>
      <w:bookmarkEnd w:id="14526"/>
      <w:bookmarkEnd w:id="14527"/>
      <w:bookmarkEnd w:id="14528"/>
      <w:bookmarkEnd w:id="14529"/>
      <w:bookmarkEnd w:id="14530"/>
      <w:bookmarkEnd w:id="14531"/>
      <w:bookmarkEnd w:id="14532"/>
      <w:bookmarkEnd w:id="14533"/>
      <w:bookmarkEnd w:id="14534"/>
      <w:bookmarkEnd w:id="14535"/>
      <w:bookmarkEnd w:id="14536"/>
      <w:bookmarkEnd w:id="14537"/>
      <w:bookmarkEnd w:id="14538"/>
      <w:bookmarkEnd w:id="14539"/>
      <w:bookmarkEnd w:id="14540"/>
      <w:bookmarkEnd w:id="14541"/>
      <w:r>
        <w:rPr>
          <w:rFonts w:eastAsia="Times New Roman"/>
        </w:rPr>
        <w:t>dfdl:element (simple) and dfdl:simpleType</w:t>
      </w:r>
      <w:bookmarkEnd w:id="14542"/>
      <w:bookmarkEnd w:id="14543"/>
      <w:bookmarkEnd w:id="14544"/>
    </w:p>
    <w:p w14:paraId="7244708A" w14:textId="77777777" w:rsidR="00D23462" w:rsidRDefault="00D23462" w:rsidP="00D23462">
      <w:pPr>
        <w:numPr>
          <w:ilvl w:val="0"/>
          <w:numId w:val="153"/>
        </w:numPr>
        <w:rPr>
          <w:rStyle w:val="Emphasis"/>
        </w:rPr>
      </w:pPr>
      <w:r>
        <w:rPr>
          <w:rStyle w:val="Emphasis"/>
        </w:rPr>
        <w:t>Parsing: calculated value (does not apply to dfdl:simpleType or to global elements)</w:t>
      </w:r>
    </w:p>
    <w:p w14:paraId="469E47C8" w14:textId="77777777" w:rsidR="00D23462" w:rsidRDefault="00D23462" w:rsidP="00D23462">
      <w:pPr>
        <w:numPr>
          <w:ilvl w:val="1"/>
          <w:numId w:val="154"/>
        </w:numPr>
      </w:pPr>
      <w:r>
        <w:t xml:space="preserve">dfdl:inputValueCalc </w:t>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4545"/>
      <w:r>
        <w:t>dfdl:bitOrder</w:t>
      </w:r>
      <w:commentRangeEnd w:id="14545"/>
      <w:r>
        <w:rPr>
          <w:rStyle w:val="CommentReference"/>
        </w:rPr>
        <w:commentReference w:id="14545"/>
      </w:r>
    </w:p>
    <w:p w14:paraId="35ACCA08" w14:textId="77777777" w:rsidR="00D23462" w:rsidRDefault="00D23462" w:rsidP="00D23462">
      <w:pPr>
        <w:numPr>
          <w:ilvl w:val="1"/>
          <w:numId w:val="154"/>
        </w:numPr>
      </w:pPr>
      <w:r>
        <w:t xml:space="preserve">dfdl:encoding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r>
        <w:t>dfdl:encodingErrorPolicy</w:t>
      </w:r>
    </w:p>
    <w:p w14:paraId="29C5A311" w14:textId="77777777" w:rsidR="00D23462" w:rsidRDefault="00D23462" w:rsidP="00D23462">
      <w:pPr>
        <w:numPr>
          <w:ilvl w:val="1"/>
          <w:numId w:val="154"/>
        </w:numPr>
      </w:pPr>
      <w:r>
        <w:t>dfdl:ignoreCase</w:t>
      </w:r>
    </w:p>
    <w:p w14:paraId="1E0D90F4" w14:textId="77777777" w:rsidR="00D23462" w:rsidRDefault="00D23462" w:rsidP="00D23462">
      <w:pPr>
        <w:numPr>
          <w:ilvl w:val="0"/>
          <w:numId w:val="154"/>
        </w:numPr>
        <w:rPr>
          <w:rStyle w:val="Emphasis"/>
        </w:rPr>
      </w:pPr>
      <w:r>
        <w:rPr>
          <w:rStyle w:val="Emphasis"/>
        </w:rPr>
        <w:t xml:space="preserve">Parsing: nillable </w:t>
      </w:r>
    </w:p>
    <w:p w14:paraId="097EA8F3" w14:textId="77777777" w:rsidR="00D23462" w:rsidRDefault="00D23462" w:rsidP="00D23462">
      <w:pPr>
        <w:numPr>
          <w:ilvl w:val="1"/>
          <w:numId w:val="154"/>
        </w:numPr>
      </w:pPr>
      <w:r>
        <w:t xml:space="preserve">XSD nillable </w:t>
      </w:r>
      <w:r>
        <w:rPr>
          <w:rStyle w:val="Emphasis"/>
        </w:rPr>
        <w:t>(does not apply to dfdl:simpleType)</w:t>
      </w:r>
    </w:p>
    <w:p w14:paraId="5B24309E" w14:textId="77777777" w:rsidR="00D23462" w:rsidRDefault="00D23462" w:rsidP="00D23462">
      <w:pPr>
        <w:numPr>
          <w:ilvl w:val="2"/>
          <w:numId w:val="154"/>
        </w:numPr>
      </w:pPr>
      <w:r>
        <w:t xml:space="preserve">dfdl:nilKind </w:t>
      </w:r>
    </w:p>
    <w:p w14:paraId="1669FC09" w14:textId="77777777" w:rsidR="00D23462" w:rsidRDefault="00D23462" w:rsidP="00D23462">
      <w:pPr>
        <w:numPr>
          <w:ilvl w:val="3"/>
          <w:numId w:val="154"/>
        </w:numPr>
        <w:rPr>
          <w:rStyle w:val="Emphasis"/>
        </w:rPr>
      </w:pPr>
      <w:r>
        <w:rPr>
          <w:rStyle w:val="Emphasis"/>
        </w:rPr>
        <w:t xml:space="preserve">"literalValue", "logicalValue", "literalCharacter" </w:t>
      </w:r>
    </w:p>
    <w:p w14:paraId="7AF6A88D" w14:textId="77777777" w:rsidR="00D23462" w:rsidRDefault="00D23462" w:rsidP="00D23462">
      <w:pPr>
        <w:numPr>
          <w:ilvl w:val="4"/>
          <w:numId w:val="154"/>
        </w:numPr>
      </w:pPr>
      <w:r>
        <w:t xml:space="preserve">dfdl:nilValue </w:t>
      </w:r>
    </w:p>
    <w:p w14:paraId="63AD2DC5" w14:textId="77777777" w:rsidR="00D23462" w:rsidRDefault="00D23462" w:rsidP="00D23462">
      <w:pPr>
        <w:numPr>
          <w:ilvl w:val="0"/>
          <w:numId w:val="154"/>
        </w:numPr>
        <w:rPr>
          <w:rStyle w:val="Emphasis"/>
        </w:rPr>
      </w:pPr>
      <w:r>
        <w:rPr>
          <w:rStyle w:val="Emphasis"/>
        </w:rPr>
        <w:t>Parsing: occurrences (does not apply to dfdl:simpleType)</w:t>
      </w:r>
    </w:p>
    <w:p w14:paraId="05C1C4D9" w14:textId="77777777" w:rsidR="00D23462" w:rsidRDefault="00D23462" w:rsidP="00D23462">
      <w:pPr>
        <w:numPr>
          <w:ilvl w:val="1"/>
          <w:numId w:val="154"/>
        </w:numPr>
      </w:pPr>
      <w:r>
        <w:rPr>
          <w:iCs/>
        </w:rPr>
        <w:t xml:space="preserve">dfdl:floating </w:t>
      </w:r>
    </w:p>
    <w:p w14:paraId="75A969FB" w14:textId="77777777" w:rsidR="00D23462" w:rsidRDefault="00D23462" w:rsidP="00D23462">
      <w:pPr>
        <w:numPr>
          <w:ilvl w:val="1"/>
          <w:numId w:val="154"/>
        </w:numPr>
      </w:pPr>
      <w:r>
        <w:t>(maxOccurs &gt; 1 or unbounded) or (XSD minOccurs = 0 and XSD maxOccurs = 1)</w:t>
      </w:r>
    </w:p>
    <w:p w14:paraId="7F53C860" w14:textId="77777777" w:rsidR="00D23462" w:rsidRDefault="00D23462" w:rsidP="00D23462">
      <w:pPr>
        <w:numPr>
          <w:ilvl w:val="2"/>
          <w:numId w:val="154"/>
        </w:numPr>
      </w:pPr>
      <w:r>
        <w:t xml:space="preserve">dfdl:occursCountKind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r>
        <w:t xml:space="preserve">dfdl:occursCount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maxOccurs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 xml:space="preserve">"stopValue" </w:t>
      </w:r>
    </w:p>
    <w:p w14:paraId="2252C998" w14:textId="77777777" w:rsidR="00D23462" w:rsidRDefault="00D23462" w:rsidP="00D23462">
      <w:pPr>
        <w:numPr>
          <w:ilvl w:val="4"/>
          <w:numId w:val="154"/>
        </w:numPr>
      </w:pPr>
      <w:r>
        <w:t>dfdl:occursStopValue</w:t>
      </w:r>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r>
        <w:t>dfdl:leadingSkip</w:t>
      </w:r>
    </w:p>
    <w:p w14:paraId="4CFFA386" w14:textId="77777777" w:rsidR="00D23462" w:rsidRDefault="00D23462" w:rsidP="00D23462">
      <w:pPr>
        <w:numPr>
          <w:ilvl w:val="2"/>
          <w:numId w:val="154"/>
        </w:numPr>
      </w:pPr>
      <w:r>
        <w:t xml:space="preserve">dfdl:alignmentUnits </w:t>
      </w:r>
    </w:p>
    <w:p w14:paraId="06311A49" w14:textId="77777777" w:rsidR="00D23462" w:rsidRDefault="00D23462" w:rsidP="00D23462">
      <w:pPr>
        <w:numPr>
          <w:ilvl w:val="1"/>
          <w:numId w:val="154"/>
        </w:numPr>
      </w:pPr>
      <w:r>
        <w:t xml:space="preserve">dfdl:alignment </w:t>
      </w:r>
    </w:p>
    <w:p w14:paraId="24CA0464" w14:textId="77777777" w:rsidR="00D23462" w:rsidRDefault="00D23462" w:rsidP="00D23462">
      <w:pPr>
        <w:numPr>
          <w:ilvl w:val="2"/>
          <w:numId w:val="154"/>
        </w:numPr>
      </w:pPr>
      <w:r>
        <w:t xml:space="preserve">dfdl:alignmentUnits </w:t>
      </w:r>
    </w:p>
    <w:p w14:paraId="751727B2" w14:textId="77777777" w:rsidR="00D23462" w:rsidRDefault="00D23462" w:rsidP="00D23462">
      <w:pPr>
        <w:numPr>
          <w:ilvl w:val="1"/>
          <w:numId w:val="154"/>
        </w:numPr>
      </w:pPr>
      <w:r>
        <w:t>dfdl:initiator</w:t>
      </w:r>
    </w:p>
    <w:p w14:paraId="145AE0C9" w14:textId="77777777" w:rsidR="00D23462" w:rsidRDefault="00D23462" w:rsidP="00D23462">
      <w:pPr>
        <w:numPr>
          <w:ilvl w:val="2"/>
          <w:numId w:val="154"/>
        </w:numPr>
      </w:pPr>
      <w:r>
        <w:t xml:space="preserve">dfdl:nilValueDelimiterPolicy </w:t>
      </w:r>
      <w:r>
        <w:rPr>
          <w:rStyle w:val="Emphasis"/>
        </w:rPr>
        <w:t>(does not apply to dfdl:simpleType)</w:t>
      </w:r>
    </w:p>
    <w:p w14:paraId="7D6E4214" w14:textId="77777777" w:rsidR="00D23462" w:rsidRDefault="00D23462" w:rsidP="00D23462">
      <w:pPr>
        <w:numPr>
          <w:ilvl w:val="2"/>
          <w:numId w:val="154"/>
        </w:numPr>
      </w:pPr>
      <w:r>
        <w:t xml:space="preserve">dfdl:emptyValueDelimiterPolicy </w:t>
      </w:r>
    </w:p>
    <w:p w14:paraId="09E9E8EA" w14:textId="77777777" w:rsidR="00D23462" w:rsidRDefault="00D23462" w:rsidP="00D23462">
      <w:pPr>
        <w:numPr>
          <w:ilvl w:val="1"/>
          <w:numId w:val="154"/>
        </w:numPr>
        <w:rPr>
          <w:rStyle w:val="Emphasis"/>
        </w:rPr>
      </w:pPr>
      <w:r>
        <w:t>dfdl:representation</w:t>
      </w:r>
      <w:r>
        <w:rPr>
          <w:rStyle w:val="Emphasis"/>
        </w:rPr>
        <w:t xml:space="preserve"> "text" or xs:simpleType is 'string'</w:t>
      </w:r>
    </w:p>
    <w:p w14:paraId="6D98FEFE" w14:textId="77777777" w:rsidR="00D23462" w:rsidRDefault="00D23462" w:rsidP="00D23462">
      <w:pPr>
        <w:numPr>
          <w:ilvl w:val="2"/>
          <w:numId w:val="154"/>
        </w:numPr>
      </w:pPr>
      <w:r>
        <w:t xml:space="preserve">dfdl:lengthKind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t xml:space="preserve">XSD maxLength </w:t>
      </w:r>
      <w:r>
        <w:rPr>
          <w:rStyle w:val="Emphasis"/>
        </w:rPr>
        <w:t>or</w:t>
      </w:r>
      <w:r>
        <w:t xml:space="preserve"> dfdl:textBooleanTrueRep/dfdl:textBooleanFalseRep</w:t>
      </w:r>
    </w:p>
    <w:p w14:paraId="547CB544" w14:textId="77777777" w:rsidR="00D23462" w:rsidRDefault="00D23462" w:rsidP="00D23462">
      <w:pPr>
        <w:numPr>
          <w:ilvl w:val="4"/>
          <w:numId w:val="154"/>
        </w:numPr>
      </w:pPr>
      <w:r>
        <w:t xml:space="preserve">dfdl:lengthUnits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r>
        <w:t xml:space="preserve">dfdl:length </w:t>
      </w:r>
    </w:p>
    <w:p w14:paraId="0900934B" w14:textId="77777777" w:rsidR="00D23462" w:rsidRDefault="00D23462" w:rsidP="00D23462">
      <w:pPr>
        <w:numPr>
          <w:ilvl w:val="4"/>
          <w:numId w:val="154"/>
        </w:numPr>
      </w:pPr>
      <w:r>
        <w:t xml:space="preserve">dfdl:lengthUnits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r>
        <w:t xml:space="preserve">dfdl:prefixLengthType </w:t>
      </w:r>
    </w:p>
    <w:p w14:paraId="732AA191" w14:textId="77777777" w:rsidR="00D23462" w:rsidRDefault="00D23462" w:rsidP="00D23462">
      <w:pPr>
        <w:numPr>
          <w:ilvl w:val="4"/>
          <w:numId w:val="154"/>
        </w:numPr>
      </w:pPr>
      <w:r>
        <w:t xml:space="preserve">dfdl:prefixIncludesPrefixLength </w:t>
      </w:r>
    </w:p>
    <w:p w14:paraId="4585340F" w14:textId="77777777" w:rsidR="00D23462" w:rsidRDefault="00D23462" w:rsidP="00D23462">
      <w:pPr>
        <w:numPr>
          <w:ilvl w:val="4"/>
          <w:numId w:val="154"/>
        </w:numPr>
      </w:pPr>
      <w:r>
        <w:t xml:space="preserve">dfdl:lengthUnits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r>
        <w:t>dfdl:lengthPattern</w:t>
      </w:r>
    </w:p>
    <w:p w14:paraId="37AE20A8" w14:textId="77777777" w:rsidR="00D23462" w:rsidRDefault="00D23462" w:rsidP="00D23462">
      <w:pPr>
        <w:numPr>
          <w:ilvl w:val="3"/>
          <w:numId w:val="154"/>
        </w:numPr>
      </w:pPr>
      <w:r>
        <w:rPr>
          <w:rStyle w:val="Emphasis"/>
        </w:rPr>
        <w:t>"delimited",</w:t>
      </w:r>
      <w:r>
        <w:t xml:space="preserve"> </w:t>
      </w:r>
      <w:r>
        <w:rPr>
          <w:rStyle w:val="Emphasis"/>
        </w:rPr>
        <w:t>"endOfParent"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r>
        <w:t xml:space="preserve">dfdl:textTrimKind </w:t>
      </w:r>
    </w:p>
    <w:p w14:paraId="01FF0558" w14:textId="77777777" w:rsidR="00D23462" w:rsidRDefault="00D23462" w:rsidP="00D23462">
      <w:pPr>
        <w:numPr>
          <w:ilvl w:val="3"/>
          <w:numId w:val="154"/>
        </w:numPr>
      </w:pPr>
      <w:r>
        <w:t xml:space="preserve">dfdl:textStringPadCharacter, dfdl:textNumberPadCharacter, dfdl:textBooleanPadCharacter or dfdl:textCalendarPadCharacter  </w:t>
      </w:r>
    </w:p>
    <w:p w14:paraId="2F7CBEC9" w14:textId="77777777" w:rsidR="00D23462" w:rsidRDefault="00D23462" w:rsidP="00D23462">
      <w:pPr>
        <w:numPr>
          <w:ilvl w:val="3"/>
          <w:numId w:val="154"/>
        </w:numPr>
        <w:rPr>
          <w:rStyle w:val="Emphasis"/>
        </w:rPr>
      </w:pPr>
      <w:r>
        <w:t xml:space="preserve">dfdl:textStringJustification, dfdl:textNumberJustification, dfdl:textBooleanJustification or dfdl:textCalendarJustification </w:t>
      </w:r>
    </w:p>
    <w:p w14:paraId="5FAFF93D" w14:textId="77777777" w:rsidR="00D23462" w:rsidRDefault="00D23462" w:rsidP="00D23462">
      <w:pPr>
        <w:numPr>
          <w:ilvl w:val="2"/>
          <w:numId w:val="154"/>
        </w:numPr>
        <w:rPr>
          <w:rStyle w:val="Emphasis"/>
        </w:rPr>
      </w:pPr>
      <w:r>
        <w:t>dfdl:escapeSchemeRef</w:t>
      </w:r>
    </w:p>
    <w:p w14:paraId="7CF9904B" w14:textId="77777777" w:rsidR="00D23462" w:rsidRDefault="00D23462" w:rsidP="00D23462">
      <w:pPr>
        <w:numPr>
          <w:ilvl w:val="1"/>
          <w:numId w:val="154"/>
        </w:numPr>
        <w:rPr>
          <w:rStyle w:val="Emphasis"/>
        </w:rPr>
      </w:pPr>
      <w:r>
        <w:t>dfdl:representation</w:t>
      </w:r>
      <w:r>
        <w:rPr>
          <w:rStyle w:val="Emphasis"/>
        </w:rPr>
        <w:t xml:space="preserve"> "binary" or xs:simpleType is 'hexBinary'</w:t>
      </w:r>
    </w:p>
    <w:p w14:paraId="0D21861C" w14:textId="77777777" w:rsidR="00D23462" w:rsidRDefault="00D23462" w:rsidP="00D23462">
      <w:pPr>
        <w:numPr>
          <w:ilvl w:val="2"/>
          <w:numId w:val="154"/>
        </w:numPr>
      </w:pPr>
      <w:r>
        <w:t xml:space="preserve">dfdl:lengthKind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maxLength </w:t>
      </w:r>
      <w:r>
        <w:rPr>
          <w:rStyle w:val="Emphasis"/>
        </w:rPr>
        <w:t>or</w:t>
      </w:r>
      <w:r>
        <w:t xml:space="preserve"> xs:simpleType</w:t>
      </w:r>
    </w:p>
    <w:p w14:paraId="732F8CDD" w14:textId="77777777" w:rsidR="00D23462" w:rsidRDefault="00D23462" w:rsidP="00D23462">
      <w:pPr>
        <w:numPr>
          <w:ilvl w:val="4"/>
          <w:numId w:val="154"/>
        </w:numPr>
      </w:pPr>
      <w:r>
        <w:t xml:space="preserve">dfdl:lengthUnits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r>
        <w:t xml:space="preserve">dfdl:length </w:t>
      </w:r>
    </w:p>
    <w:p w14:paraId="70844602" w14:textId="77777777" w:rsidR="00D23462" w:rsidRDefault="00D23462" w:rsidP="00D23462">
      <w:pPr>
        <w:numPr>
          <w:ilvl w:val="4"/>
          <w:numId w:val="154"/>
        </w:numPr>
      </w:pPr>
      <w:r>
        <w:t xml:space="preserve">dfdl:lengthUnits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r>
        <w:t xml:space="preserve">dfdl:prefixLengthType </w:t>
      </w:r>
    </w:p>
    <w:p w14:paraId="345E63BF" w14:textId="77777777" w:rsidR="00D23462" w:rsidRDefault="00D23462" w:rsidP="00D23462">
      <w:pPr>
        <w:numPr>
          <w:ilvl w:val="4"/>
          <w:numId w:val="154"/>
        </w:numPr>
      </w:pPr>
      <w:r>
        <w:t xml:space="preserve">dfdl:prefixIncludesPrefixLength </w:t>
      </w:r>
    </w:p>
    <w:p w14:paraId="24256331" w14:textId="77777777" w:rsidR="00D23462" w:rsidRDefault="00D23462" w:rsidP="00D23462">
      <w:pPr>
        <w:numPr>
          <w:ilvl w:val="4"/>
          <w:numId w:val="154"/>
        </w:numPr>
      </w:pPr>
      <w:r>
        <w:t xml:space="preserve">dfdl:lengthUnits </w:t>
      </w:r>
    </w:p>
    <w:p w14:paraId="495B093F" w14:textId="77777777" w:rsidR="00D23462" w:rsidRDefault="00D23462" w:rsidP="00D23462">
      <w:pPr>
        <w:numPr>
          <w:ilvl w:val="3"/>
          <w:numId w:val="154"/>
        </w:numPr>
        <w:rPr>
          <w:rStyle w:val="Emphasis"/>
        </w:rPr>
      </w:pPr>
      <w:r>
        <w:rPr>
          <w:rStyle w:val="Emphasis"/>
        </w:rPr>
        <w:t xml:space="preserve">"delimited", "endOfParent"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r>
        <w:t xml:space="preserve">dfdl:terminator </w:t>
      </w:r>
    </w:p>
    <w:p w14:paraId="45F9E1D8" w14:textId="77777777" w:rsidR="00D23462" w:rsidRDefault="00D23462" w:rsidP="00D23462">
      <w:pPr>
        <w:numPr>
          <w:ilvl w:val="2"/>
          <w:numId w:val="154"/>
        </w:numPr>
      </w:pPr>
      <w:r>
        <w:t xml:space="preserve">dfdl:nilValueDelimiterPolicy </w:t>
      </w:r>
      <w:r>
        <w:rPr>
          <w:rStyle w:val="Emphasis"/>
        </w:rPr>
        <w:t>(does not apply to dfdl:simpleType)</w:t>
      </w:r>
    </w:p>
    <w:p w14:paraId="1E59F8FB" w14:textId="77777777" w:rsidR="00D23462" w:rsidRDefault="00D23462" w:rsidP="00D23462">
      <w:pPr>
        <w:numPr>
          <w:ilvl w:val="2"/>
          <w:numId w:val="154"/>
        </w:numPr>
      </w:pPr>
      <w:r>
        <w:t xml:space="preserve">dfdl:emptyValueDelimiterPolicy </w:t>
      </w:r>
    </w:p>
    <w:p w14:paraId="7CB18308" w14:textId="77777777" w:rsidR="00D23462" w:rsidRDefault="00D23462" w:rsidP="00D23462">
      <w:pPr>
        <w:numPr>
          <w:ilvl w:val="2"/>
          <w:numId w:val="154"/>
        </w:numPr>
      </w:pPr>
      <w:r>
        <w:t xml:space="preserve">dfdl:documentFinalTerminatorCanBeMissing </w:t>
      </w:r>
    </w:p>
    <w:p w14:paraId="40FCBF8B" w14:textId="77777777" w:rsidR="00D23462" w:rsidRDefault="00D23462" w:rsidP="00D23462">
      <w:pPr>
        <w:numPr>
          <w:ilvl w:val="1"/>
          <w:numId w:val="154"/>
        </w:numPr>
      </w:pPr>
      <w:r>
        <w:t>dfdl:trailingSkip</w:t>
      </w:r>
    </w:p>
    <w:p w14:paraId="3B4D183B" w14:textId="77777777" w:rsidR="00D23462" w:rsidRDefault="00D23462" w:rsidP="00D23462">
      <w:pPr>
        <w:numPr>
          <w:ilvl w:val="2"/>
          <w:numId w:val="154"/>
        </w:numPr>
      </w:pPr>
      <w:r>
        <w:t xml:space="preserve">dfdl:alignmentUnits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r>
        <w:t>dfdl:</w:t>
      </w:r>
      <w:r>
        <w:rPr>
          <w:rFonts w:cs="Arial"/>
        </w:rPr>
        <w:t xml:space="preserve"> decimalSigned</w:t>
      </w:r>
    </w:p>
    <w:p w14:paraId="7FA43503" w14:textId="77777777" w:rsidR="00D23462" w:rsidRDefault="00D23462" w:rsidP="00D23462">
      <w:pPr>
        <w:numPr>
          <w:ilvl w:val="3"/>
          <w:numId w:val="154"/>
        </w:numPr>
      </w:pPr>
      <w:r>
        <w:t xml:space="preserve">dfdl:representation </w:t>
      </w:r>
    </w:p>
    <w:p w14:paraId="5992A7DA" w14:textId="77777777" w:rsidR="00D23462" w:rsidRDefault="00D23462" w:rsidP="00D23462">
      <w:pPr>
        <w:numPr>
          <w:ilvl w:val="4"/>
          <w:numId w:val="154"/>
        </w:numPr>
        <w:rPr>
          <w:rStyle w:val="Emphasis"/>
        </w:rPr>
      </w:pPr>
      <w:r>
        <w:rPr>
          <w:rStyle w:val="Emphasis"/>
        </w:rPr>
        <w:t xml:space="preserve">"text" </w:t>
      </w:r>
    </w:p>
    <w:p w14:paraId="6A3E4875" w14:textId="77777777" w:rsidR="00D23462" w:rsidRDefault="00D23462" w:rsidP="00D23462">
      <w:pPr>
        <w:numPr>
          <w:ilvl w:val="5"/>
          <w:numId w:val="154"/>
        </w:numPr>
      </w:pPr>
      <w:r>
        <w:t>dfdl:textNumberRep</w:t>
      </w:r>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r>
        <w:t>dfdl:textNumberPattern</w:t>
      </w:r>
    </w:p>
    <w:p w14:paraId="358455F4" w14:textId="77777777" w:rsidR="00D23462" w:rsidRDefault="00D23462" w:rsidP="00D23462">
      <w:pPr>
        <w:numPr>
          <w:ilvl w:val="7"/>
          <w:numId w:val="154"/>
        </w:numPr>
      </w:pPr>
      <w:r>
        <w:t>dfdl:textStandardDecimalSeparator</w:t>
      </w:r>
    </w:p>
    <w:p w14:paraId="30E24736" w14:textId="77777777" w:rsidR="00D23462" w:rsidRDefault="00D23462" w:rsidP="00D23462">
      <w:pPr>
        <w:numPr>
          <w:ilvl w:val="7"/>
          <w:numId w:val="154"/>
        </w:numPr>
      </w:pPr>
      <w:r>
        <w:t>dfdl:textStandardGroupingSeparator</w:t>
      </w:r>
    </w:p>
    <w:p w14:paraId="73D2A6B9" w14:textId="77777777" w:rsidR="00D23462" w:rsidRDefault="00D23462" w:rsidP="00D23462">
      <w:pPr>
        <w:numPr>
          <w:ilvl w:val="7"/>
          <w:numId w:val="154"/>
        </w:numPr>
      </w:pPr>
      <w:r>
        <w:t>dfdl:textStandardExponentRep</w:t>
      </w:r>
    </w:p>
    <w:p w14:paraId="73530BAD" w14:textId="77777777" w:rsidR="00D23462" w:rsidRDefault="00D23462" w:rsidP="00D23462">
      <w:pPr>
        <w:numPr>
          <w:ilvl w:val="7"/>
          <w:numId w:val="154"/>
        </w:numPr>
      </w:pPr>
      <w:r>
        <w:t>dfdl:textNumberCheckPolicy</w:t>
      </w:r>
    </w:p>
    <w:p w14:paraId="53F3F172" w14:textId="77777777" w:rsidR="00D23462" w:rsidRDefault="00D23462" w:rsidP="00D23462">
      <w:pPr>
        <w:numPr>
          <w:ilvl w:val="7"/>
          <w:numId w:val="154"/>
        </w:numPr>
      </w:pPr>
      <w:r>
        <w:t>dfdl:textStandardInfinityRep</w:t>
      </w:r>
    </w:p>
    <w:p w14:paraId="50827728" w14:textId="77777777" w:rsidR="00D23462" w:rsidRDefault="00D23462" w:rsidP="00D23462">
      <w:pPr>
        <w:numPr>
          <w:ilvl w:val="7"/>
          <w:numId w:val="154"/>
        </w:numPr>
      </w:pPr>
      <w:r>
        <w:t>dfdl:textStandardNaNRep</w:t>
      </w:r>
    </w:p>
    <w:p w14:paraId="38222415" w14:textId="77777777" w:rsidR="00D23462" w:rsidRDefault="00D23462" w:rsidP="00D23462">
      <w:pPr>
        <w:numPr>
          <w:ilvl w:val="7"/>
          <w:numId w:val="154"/>
        </w:numPr>
      </w:pPr>
      <w:r>
        <w:t>dfdl:textNumberRounding</w:t>
      </w:r>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4546"/>
      <w:r>
        <w:t>dfdl:textNumberRoundingMode</w:t>
      </w:r>
    </w:p>
    <w:p w14:paraId="58C0B1AC" w14:textId="77777777" w:rsidR="00D23462" w:rsidRDefault="00D23462" w:rsidP="00D23462">
      <w:pPr>
        <w:numPr>
          <w:ilvl w:val="8"/>
          <w:numId w:val="154"/>
        </w:numPr>
      </w:pPr>
      <w:r>
        <w:t>dfdl:textNumberRoundingIncrement</w:t>
      </w:r>
      <w:commentRangeEnd w:id="14546"/>
      <w:r>
        <w:rPr>
          <w:rStyle w:val="CommentReference"/>
        </w:rPr>
        <w:commentReference w:id="14546"/>
      </w:r>
    </w:p>
    <w:p w14:paraId="736CF39D" w14:textId="77777777" w:rsidR="00D23462" w:rsidRDefault="00D23462" w:rsidP="00D23462">
      <w:pPr>
        <w:numPr>
          <w:ilvl w:val="7"/>
          <w:numId w:val="154"/>
        </w:numPr>
      </w:pPr>
      <w:r>
        <w:t>dfdl:textStandardZeroRep</w:t>
      </w:r>
    </w:p>
    <w:p w14:paraId="35CACFF6" w14:textId="77777777" w:rsidR="00D23462" w:rsidRDefault="00D23462" w:rsidP="00D23462">
      <w:pPr>
        <w:numPr>
          <w:ilvl w:val="7"/>
          <w:numId w:val="154"/>
        </w:numPr>
      </w:pPr>
      <w:r>
        <w:t>dfdl:textStandardBase</w:t>
      </w:r>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r>
        <w:rPr>
          <w:rStyle w:val="Emphasis"/>
        </w:rPr>
        <w:t>d</w:t>
      </w:r>
      <w:r>
        <w:t>fdl:textNumberPattern</w:t>
      </w:r>
    </w:p>
    <w:p w14:paraId="54F1F33C" w14:textId="77777777" w:rsidR="00D23462" w:rsidRDefault="00D23462" w:rsidP="00D23462">
      <w:pPr>
        <w:numPr>
          <w:ilvl w:val="7"/>
          <w:numId w:val="154"/>
        </w:numPr>
        <w:rPr>
          <w:rFonts w:cs="Arial"/>
        </w:rPr>
      </w:pPr>
      <w:r>
        <w:rPr>
          <w:rFonts w:cs="Arial"/>
        </w:rPr>
        <w:t>dfdl:textNumberCheckPolicy</w:t>
      </w:r>
    </w:p>
    <w:p w14:paraId="610D3364" w14:textId="77777777" w:rsidR="00D23462" w:rsidRDefault="00D23462" w:rsidP="00D23462">
      <w:pPr>
        <w:numPr>
          <w:ilvl w:val="7"/>
          <w:numId w:val="154"/>
        </w:numPr>
        <w:rPr>
          <w:rFonts w:cs="Arial"/>
        </w:rPr>
      </w:pPr>
      <w:r>
        <w:rPr>
          <w:rFonts w:cs="Arial"/>
        </w:rPr>
        <w:t>dfdl:textNumberRounding</w:t>
      </w:r>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4547"/>
      <w:r>
        <w:rPr>
          <w:rFonts w:cs="Arial"/>
        </w:rPr>
        <w:t>dfdl:textNumberRoundingMode</w:t>
      </w:r>
    </w:p>
    <w:p w14:paraId="7149F4F3" w14:textId="77777777" w:rsidR="00D23462" w:rsidRDefault="00D23462" w:rsidP="00D23462">
      <w:pPr>
        <w:numPr>
          <w:ilvl w:val="8"/>
          <w:numId w:val="154"/>
        </w:numPr>
        <w:rPr>
          <w:rFonts w:cs="Arial"/>
        </w:rPr>
      </w:pPr>
      <w:r>
        <w:rPr>
          <w:rFonts w:cs="Arial"/>
        </w:rPr>
        <w:t>dfdl:textNumberRoundingIncrement</w:t>
      </w:r>
      <w:commentRangeEnd w:id="14547"/>
      <w:r>
        <w:rPr>
          <w:rStyle w:val="CommentReference"/>
        </w:rPr>
        <w:commentReference w:id="14547"/>
      </w:r>
    </w:p>
    <w:p w14:paraId="3D46EFFC" w14:textId="77777777" w:rsidR="00D23462" w:rsidRDefault="00D23462" w:rsidP="00D23462">
      <w:pPr>
        <w:numPr>
          <w:ilvl w:val="7"/>
          <w:numId w:val="154"/>
        </w:numPr>
        <w:rPr>
          <w:rStyle w:val="Emphasis"/>
        </w:rPr>
      </w:pPr>
      <w:r>
        <w:rPr>
          <w:rFonts w:cs="Arial"/>
        </w:rPr>
        <w:t>dfdl:textZonedSignStyle</w:t>
      </w:r>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r>
        <w:t>dfdl:byteOrder</w:t>
      </w:r>
    </w:p>
    <w:p w14:paraId="00EE197B" w14:textId="77777777" w:rsidR="00D23462" w:rsidRDefault="00D23462" w:rsidP="00D23462">
      <w:pPr>
        <w:numPr>
          <w:ilvl w:val="5"/>
          <w:numId w:val="154"/>
        </w:numPr>
        <w:rPr>
          <w:rStyle w:val="Emphasis"/>
        </w:rPr>
      </w:pPr>
      <w:r>
        <w:rPr>
          <w:rStyle w:val="Emphasis"/>
        </w:rPr>
        <w:t>xs:decimal and restrictions</w:t>
      </w:r>
    </w:p>
    <w:p w14:paraId="495436EF" w14:textId="77777777" w:rsidR="00D23462" w:rsidRDefault="00D23462" w:rsidP="00D23462">
      <w:pPr>
        <w:numPr>
          <w:ilvl w:val="6"/>
          <w:numId w:val="154"/>
        </w:numPr>
      </w:pPr>
      <w:r>
        <w:t>dfdl:binaryNumberRep</w:t>
      </w:r>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r>
        <w:t>dfdl:binaryPackedSignCodes</w:t>
      </w:r>
    </w:p>
    <w:p w14:paraId="6A883301" w14:textId="77777777" w:rsidR="00D23462" w:rsidRDefault="00D23462" w:rsidP="00D23462">
      <w:pPr>
        <w:numPr>
          <w:ilvl w:val="8"/>
          <w:numId w:val="154"/>
        </w:numPr>
      </w:pPr>
      <w:r>
        <w:t>dfdl:binaryDecimalVirtualPoint</w:t>
      </w:r>
    </w:p>
    <w:p w14:paraId="06199957" w14:textId="77777777" w:rsidR="00D23462" w:rsidRDefault="00D23462" w:rsidP="00D23462">
      <w:pPr>
        <w:numPr>
          <w:ilvl w:val="8"/>
          <w:numId w:val="154"/>
        </w:numPr>
      </w:pPr>
      <w:r>
        <w:t>dfdl:binaryNumberCheckPolicy</w:t>
      </w:r>
    </w:p>
    <w:p w14:paraId="1F1C4845" w14:textId="77777777" w:rsidR="00D23462" w:rsidRDefault="00D23462" w:rsidP="00D23462">
      <w:pPr>
        <w:numPr>
          <w:ilvl w:val="7"/>
          <w:numId w:val="154"/>
        </w:numPr>
        <w:rPr>
          <w:rStyle w:val="Emphasis"/>
        </w:rPr>
      </w:pPr>
      <w:r>
        <w:rPr>
          <w:rStyle w:val="Emphasis"/>
        </w:rPr>
        <w:t>"bcd", "ibm4690Packed"</w:t>
      </w:r>
    </w:p>
    <w:p w14:paraId="1B0D323F" w14:textId="77777777" w:rsidR="00D23462" w:rsidRDefault="00D23462" w:rsidP="00D23462">
      <w:pPr>
        <w:numPr>
          <w:ilvl w:val="8"/>
          <w:numId w:val="154"/>
        </w:numPr>
        <w:rPr>
          <w:rStyle w:val="Emphasis"/>
        </w:rPr>
      </w:pPr>
      <w:r>
        <w:t>dfdl:binaryDecimalVirtualPoint</w:t>
      </w:r>
    </w:p>
    <w:p w14:paraId="644D50AF" w14:textId="77777777" w:rsidR="00D23462" w:rsidRDefault="00D23462" w:rsidP="00D23462">
      <w:pPr>
        <w:numPr>
          <w:ilvl w:val="8"/>
          <w:numId w:val="154"/>
        </w:numPr>
        <w:rPr>
          <w:rStyle w:val="Emphasis"/>
        </w:rPr>
      </w:pPr>
      <w:r>
        <w:t>dfdl:binaryNumberCheckPolicy</w:t>
      </w:r>
    </w:p>
    <w:p w14:paraId="051D3374" w14:textId="77777777" w:rsidR="00D23462" w:rsidRDefault="00D23462" w:rsidP="00D23462">
      <w:pPr>
        <w:numPr>
          <w:ilvl w:val="7"/>
          <w:numId w:val="154"/>
        </w:numPr>
        <w:rPr>
          <w:rStyle w:val="Emphasis"/>
        </w:rPr>
      </w:pPr>
      <w:r>
        <w:rPr>
          <w:rStyle w:val="Emphasis"/>
        </w:rPr>
        <w:t>"binary"</w:t>
      </w:r>
    </w:p>
    <w:p w14:paraId="4C4B8F81" w14:textId="77777777" w:rsidR="00D23462" w:rsidRDefault="00D23462" w:rsidP="00D23462">
      <w:pPr>
        <w:numPr>
          <w:ilvl w:val="8"/>
          <w:numId w:val="154"/>
        </w:numPr>
        <w:rPr>
          <w:rStyle w:val="Emphasis"/>
        </w:rPr>
      </w:pPr>
      <w:r>
        <w:t>dfdl:binaryDecimalVirtualPoint</w:t>
      </w:r>
    </w:p>
    <w:p w14:paraId="09CD21B5" w14:textId="77777777" w:rsidR="00D23462" w:rsidRDefault="00D23462" w:rsidP="00D23462">
      <w:pPr>
        <w:numPr>
          <w:ilvl w:val="5"/>
          <w:numId w:val="154"/>
        </w:numPr>
        <w:rPr>
          <w:rStyle w:val="Emphasis"/>
        </w:rPr>
      </w:pPr>
      <w:r>
        <w:rPr>
          <w:rStyle w:val="Emphasis"/>
        </w:rPr>
        <w:t>xs:float, xs:double</w:t>
      </w:r>
    </w:p>
    <w:p w14:paraId="1D92C811" w14:textId="77777777" w:rsidR="00D23462" w:rsidRDefault="00D23462" w:rsidP="00D23462">
      <w:pPr>
        <w:numPr>
          <w:ilvl w:val="6"/>
          <w:numId w:val="154"/>
        </w:numPr>
      </w:pPr>
      <w:r>
        <w:t xml:space="preserve">dfdl:binaryFloatRep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r>
        <w:t xml:space="preserve">dfdl:representation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r>
        <w:t xml:space="preserve">dfdl:calendarPatternKind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r>
        <w:t>dfdl:calendarPattern</w:t>
      </w:r>
    </w:p>
    <w:p w14:paraId="4B4750C1" w14:textId="77777777" w:rsidR="00D23462" w:rsidRDefault="00D23462" w:rsidP="00D23462">
      <w:pPr>
        <w:numPr>
          <w:ilvl w:val="5"/>
          <w:numId w:val="154"/>
        </w:numPr>
      </w:pPr>
      <w:r>
        <w:t>dfdl:calendarCheckPolicy</w:t>
      </w:r>
    </w:p>
    <w:p w14:paraId="09F1E7DD" w14:textId="77777777" w:rsidR="00D23462" w:rsidRDefault="00D23462" w:rsidP="00D23462">
      <w:pPr>
        <w:numPr>
          <w:ilvl w:val="5"/>
          <w:numId w:val="154"/>
        </w:numPr>
      </w:pPr>
      <w:r>
        <w:t>dfdl:calendarTimeZone</w:t>
      </w:r>
    </w:p>
    <w:p w14:paraId="2058C468" w14:textId="77777777" w:rsidR="00D23462" w:rsidRDefault="00D23462" w:rsidP="00D23462">
      <w:pPr>
        <w:numPr>
          <w:ilvl w:val="5"/>
          <w:numId w:val="154"/>
        </w:numPr>
      </w:pPr>
      <w:r>
        <w:t>dfdl:calendarObserveDST</w:t>
      </w:r>
    </w:p>
    <w:p w14:paraId="08738953" w14:textId="77777777" w:rsidR="00D23462" w:rsidRDefault="00D23462" w:rsidP="00D23462">
      <w:pPr>
        <w:numPr>
          <w:ilvl w:val="5"/>
          <w:numId w:val="154"/>
        </w:numPr>
      </w:pPr>
      <w:r>
        <w:t>dfdl:calendarFirstDayOfWeek</w:t>
      </w:r>
    </w:p>
    <w:p w14:paraId="5367E9D3" w14:textId="77777777" w:rsidR="00D23462" w:rsidRDefault="00D23462" w:rsidP="00D23462">
      <w:pPr>
        <w:numPr>
          <w:ilvl w:val="5"/>
          <w:numId w:val="154"/>
        </w:numPr>
      </w:pPr>
      <w:r>
        <w:t>dfdl:calendarDaysInFirstWeek</w:t>
      </w:r>
    </w:p>
    <w:p w14:paraId="54823817" w14:textId="77777777" w:rsidR="00D23462" w:rsidRDefault="00D23462" w:rsidP="00D23462">
      <w:pPr>
        <w:numPr>
          <w:ilvl w:val="5"/>
          <w:numId w:val="154"/>
        </w:numPr>
      </w:pPr>
      <w:r>
        <w:t>dfdl:calendarCenturyStart</w:t>
      </w:r>
    </w:p>
    <w:p w14:paraId="22AEAE89" w14:textId="77777777" w:rsidR="00D23462" w:rsidRDefault="00D23462" w:rsidP="00D23462">
      <w:pPr>
        <w:numPr>
          <w:ilvl w:val="5"/>
          <w:numId w:val="154"/>
        </w:numPr>
      </w:pPr>
      <w:r>
        <w:t>dfdl:calendarLanguage</w:t>
      </w:r>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r>
        <w:t>dfdl:byteOrder</w:t>
      </w:r>
    </w:p>
    <w:p w14:paraId="6836BC8E" w14:textId="77777777" w:rsidR="00D23462" w:rsidRDefault="00D23462" w:rsidP="00D23462">
      <w:pPr>
        <w:numPr>
          <w:ilvl w:val="5"/>
          <w:numId w:val="154"/>
        </w:numPr>
      </w:pPr>
      <w:r>
        <w:t>dfdl:binaryCalendarRep</w:t>
      </w:r>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r>
        <w:t>dfdl:packedDecimalSignCodes</w:t>
      </w:r>
    </w:p>
    <w:p w14:paraId="50001A39" w14:textId="77777777" w:rsidR="00D23462" w:rsidRDefault="00D23462" w:rsidP="00D23462">
      <w:pPr>
        <w:numPr>
          <w:ilvl w:val="7"/>
          <w:numId w:val="154"/>
        </w:numPr>
      </w:pPr>
      <w:r>
        <w:t>dfdl:binaryNumberCheckPolicy</w:t>
      </w:r>
    </w:p>
    <w:p w14:paraId="2EFAEB4D" w14:textId="77777777" w:rsidR="00D23462" w:rsidRDefault="00D23462" w:rsidP="00D23462">
      <w:pPr>
        <w:numPr>
          <w:ilvl w:val="7"/>
          <w:numId w:val="154"/>
        </w:numPr>
      </w:pPr>
      <w:r>
        <w:t>dfdl:calendarPatternKind</w:t>
      </w:r>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r>
        <w:t>dfdl:calendarPattern</w:t>
      </w:r>
    </w:p>
    <w:p w14:paraId="2FA794A7" w14:textId="77777777" w:rsidR="00D23462" w:rsidRDefault="00D23462" w:rsidP="00D23462">
      <w:pPr>
        <w:numPr>
          <w:ilvl w:val="7"/>
          <w:numId w:val="155"/>
        </w:numPr>
      </w:pPr>
      <w:r>
        <w:t>dfdl:calendarCheckPolicy</w:t>
      </w:r>
    </w:p>
    <w:p w14:paraId="4AFE93F3" w14:textId="77777777" w:rsidR="00D23462" w:rsidRDefault="00D23462" w:rsidP="00D23462">
      <w:pPr>
        <w:numPr>
          <w:ilvl w:val="7"/>
          <w:numId w:val="155"/>
        </w:numPr>
      </w:pPr>
      <w:r>
        <w:t>dfdl:calendarTimeZone</w:t>
      </w:r>
    </w:p>
    <w:p w14:paraId="237E9D7B" w14:textId="77777777" w:rsidR="00D23462" w:rsidRDefault="00D23462" w:rsidP="00D23462">
      <w:pPr>
        <w:numPr>
          <w:ilvl w:val="7"/>
          <w:numId w:val="155"/>
        </w:numPr>
      </w:pPr>
      <w:r>
        <w:t>dfdl:calendarObserveDST</w:t>
      </w:r>
    </w:p>
    <w:p w14:paraId="4B6C471B" w14:textId="77777777" w:rsidR="00D23462" w:rsidRDefault="00D23462" w:rsidP="00D23462">
      <w:pPr>
        <w:numPr>
          <w:ilvl w:val="7"/>
          <w:numId w:val="155"/>
        </w:numPr>
      </w:pPr>
      <w:r>
        <w:t>dfdl:calendarFirstDayOfWeek</w:t>
      </w:r>
    </w:p>
    <w:p w14:paraId="13F0C555" w14:textId="77777777" w:rsidR="00D23462" w:rsidRDefault="00D23462" w:rsidP="00D23462">
      <w:pPr>
        <w:numPr>
          <w:ilvl w:val="7"/>
          <w:numId w:val="155"/>
        </w:numPr>
      </w:pPr>
      <w:r>
        <w:t>dfdl:calendarDaysInFirstWeek</w:t>
      </w:r>
    </w:p>
    <w:p w14:paraId="16CEFE49" w14:textId="77777777" w:rsidR="00D23462" w:rsidRDefault="00D23462" w:rsidP="00D23462">
      <w:pPr>
        <w:numPr>
          <w:ilvl w:val="7"/>
          <w:numId w:val="155"/>
        </w:numPr>
      </w:pPr>
      <w:r>
        <w:t>dfdl:calendarCenturyStart</w:t>
      </w:r>
    </w:p>
    <w:p w14:paraId="1DFDF709" w14:textId="77777777" w:rsidR="00D23462" w:rsidRDefault="00D23462" w:rsidP="00D23462">
      <w:pPr>
        <w:numPr>
          <w:ilvl w:val="6"/>
          <w:numId w:val="155"/>
        </w:numPr>
        <w:rPr>
          <w:rStyle w:val="Emphasis"/>
        </w:rPr>
      </w:pPr>
      <w:r>
        <w:rPr>
          <w:rStyle w:val="Emphasis"/>
        </w:rPr>
        <w:t xml:space="preserve"> "bcd", "ibm4690Packed"</w:t>
      </w:r>
    </w:p>
    <w:p w14:paraId="32FAD6CF" w14:textId="77777777" w:rsidR="00D23462" w:rsidRDefault="00D23462" w:rsidP="00D23462">
      <w:pPr>
        <w:numPr>
          <w:ilvl w:val="7"/>
          <w:numId w:val="155"/>
        </w:numPr>
      </w:pPr>
      <w:r>
        <w:t>dfdl:binaryNumberCheckPolicy</w:t>
      </w:r>
    </w:p>
    <w:p w14:paraId="5C0F8210" w14:textId="77777777" w:rsidR="00D23462" w:rsidRDefault="00D23462" w:rsidP="00D23462">
      <w:pPr>
        <w:numPr>
          <w:ilvl w:val="7"/>
          <w:numId w:val="155"/>
        </w:numPr>
      </w:pPr>
      <w:r>
        <w:t>dfdl:calendarPatternKind</w:t>
      </w:r>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r>
        <w:t>dfdl:calendarPattern</w:t>
      </w:r>
    </w:p>
    <w:p w14:paraId="191853CD" w14:textId="77777777" w:rsidR="00D23462" w:rsidRDefault="00D23462" w:rsidP="00D23462">
      <w:pPr>
        <w:numPr>
          <w:ilvl w:val="7"/>
          <w:numId w:val="155"/>
        </w:numPr>
      </w:pPr>
      <w:r>
        <w:t>dfdl:calendarCheckPolicy</w:t>
      </w:r>
    </w:p>
    <w:p w14:paraId="5553AD06" w14:textId="77777777" w:rsidR="00D23462" w:rsidRDefault="00D23462" w:rsidP="00D23462">
      <w:pPr>
        <w:numPr>
          <w:ilvl w:val="7"/>
          <w:numId w:val="155"/>
        </w:numPr>
      </w:pPr>
      <w:r>
        <w:t>dfdl:calendarTimeZone</w:t>
      </w:r>
    </w:p>
    <w:p w14:paraId="062198F3" w14:textId="77777777" w:rsidR="00D23462" w:rsidRDefault="00D23462" w:rsidP="00D23462">
      <w:pPr>
        <w:numPr>
          <w:ilvl w:val="7"/>
          <w:numId w:val="155"/>
        </w:numPr>
      </w:pPr>
      <w:r>
        <w:t>dfdl:calendarObserveDST</w:t>
      </w:r>
    </w:p>
    <w:p w14:paraId="51F5469E" w14:textId="77777777" w:rsidR="00D23462" w:rsidRDefault="00D23462" w:rsidP="00D23462">
      <w:pPr>
        <w:numPr>
          <w:ilvl w:val="7"/>
          <w:numId w:val="155"/>
        </w:numPr>
      </w:pPr>
      <w:r>
        <w:t>dfdl:calendarFirstDayOfWeek</w:t>
      </w:r>
    </w:p>
    <w:p w14:paraId="49A2F8E9" w14:textId="77777777" w:rsidR="00D23462" w:rsidRDefault="00D23462" w:rsidP="00D23462">
      <w:pPr>
        <w:numPr>
          <w:ilvl w:val="7"/>
          <w:numId w:val="155"/>
        </w:numPr>
      </w:pPr>
      <w:r>
        <w:t>dfdl:calendarDaysInFirstWeek</w:t>
      </w:r>
    </w:p>
    <w:p w14:paraId="0C33D080" w14:textId="77777777" w:rsidR="00D23462" w:rsidRDefault="00D23462" w:rsidP="00D23462">
      <w:pPr>
        <w:numPr>
          <w:ilvl w:val="7"/>
          <w:numId w:val="155"/>
        </w:numPr>
      </w:pPr>
      <w:r>
        <w:t>dfdl:calendarCenturyStart</w:t>
      </w:r>
    </w:p>
    <w:p w14:paraId="3AD26769" w14:textId="77777777" w:rsidR="00D23462" w:rsidRDefault="00D23462" w:rsidP="00D23462">
      <w:pPr>
        <w:numPr>
          <w:ilvl w:val="6"/>
          <w:numId w:val="155"/>
        </w:numPr>
        <w:rPr>
          <w:rStyle w:val="Emphasis"/>
        </w:rPr>
      </w:pPr>
      <w:r>
        <w:rPr>
          <w:rStyle w:val="Emphasis"/>
        </w:rPr>
        <w:t>"binarySeconds", "binaryMilliseconds"</w:t>
      </w:r>
    </w:p>
    <w:p w14:paraId="34D607BA" w14:textId="77777777" w:rsidR="00D23462" w:rsidRDefault="00D23462" w:rsidP="00D23462">
      <w:pPr>
        <w:numPr>
          <w:ilvl w:val="7"/>
          <w:numId w:val="155"/>
        </w:numPr>
      </w:pPr>
      <w:r>
        <w:t>dfdl:binaryCalendarEpoch</w:t>
      </w:r>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r>
        <w:t xml:space="preserve">dfdl:representation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r>
        <w:t xml:space="preserve">dfdl:textBooleanTrueRep </w:t>
      </w:r>
    </w:p>
    <w:p w14:paraId="4DBD6EC1" w14:textId="77777777" w:rsidR="00D23462" w:rsidRDefault="00D23462" w:rsidP="00D23462">
      <w:pPr>
        <w:numPr>
          <w:ilvl w:val="5"/>
          <w:numId w:val="155"/>
        </w:numPr>
      </w:pPr>
      <w:r>
        <w:t xml:space="preserve">dfdl:textBooleanFalseRep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r>
        <w:t>dfdl:byteOrder</w:t>
      </w:r>
    </w:p>
    <w:p w14:paraId="0A4C5297" w14:textId="77777777" w:rsidR="00D23462" w:rsidRDefault="00D23462" w:rsidP="00D23462">
      <w:pPr>
        <w:numPr>
          <w:ilvl w:val="5"/>
          <w:numId w:val="155"/>
        </w:numPr>
      </w:pPr>
      <w:r>
        <w:t xml:space="preserve">dfdl:binaryBooleanTrueRep </w:t>
      </w:r>
    </w:p>
    <w:p w14:paraId="2D09109F" w14:textId="77777777" w:rsidR="00D23462" w:rsidRDefault="00D23462" w:rsidP="00D23462">
      <w:pPr>
        <w:numPr>
          <w:ilvl w:val="5"/>
          <w:numId w:val="155"/>
        </w:numPr>
      </w:pPr>
      <w:r>
        <w:t xml:space="preserve">dfdl:binaryBooleanFalseRep </w:t>
      </w:r>
    </w:p>
    <w:p w14:paraId="4FCF6C37" w14:textId="77777777" w:rsidR="00D23462" w:rsidRDefault="00D23462" w:rsidP="00D23462">
      <w:pPr>
        <w:numPr>
          <w:ilvl w:val="1"/>
          <w:numId w:val="155"/>
        </w:numPr>
      </w:pPr>
      <w:r>
        <w:t xml:space="preserve">dfdl:useNilForDefault </w:t>
      </w:r>
      <w:r>
        <w:rPr>
          <w:rStyle w:val="Emphasis"/>
        </w:rPr>
        <w:t>(does not apply to dfdl:simpleType)</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w:t>
      </w:r>
      <w:ins w:id="14548" w:author="Mike Beckerle" w:date="2020-04-27T12:50:00Z">
        <w:r>
          <w:t xml:space="preserve"> XSD </w:t>
        </w:r>
      </w:ins>
      <w:r>
        <w:t>fixed</w:t>
      </w:r>
    </w:p>
    <w:p w14:paraId="7CAFB247" w14:textId="77777777" w:rsidR="00D23462" w:rsidRDefault="00D23462" w:rsidP="00D23462">
      <w:pPr>
        <w:pStyle w:val="Heading3"/>
        <w:rPr>
          <w:rFonts w:eastAsia="Times New Roman"/>
        </w:rPr>
      </w:pPr>
      <w:bookmarkStart w:id="14549" w:name="_Toc322911730"/>
      <w:bookmarkStart w:id="14550" w:name="_Toc322912269"/>
      <w:bookmarkStart w:id="14551" w:name="_Toc329093130"/>
      <w:bookmarkStart w:id="14552" w:name="_Toc332701643"/>
      <w:bookmarkStart w:id="14553" w:name="_Toc332701947"/>
      <w:bookmarkStart w:id="14554" w:name="_Toc332711746"/>
      <w:bookmarkStart w:id="14555" w:name="_Toc332712048"/>
      <w:bookmarkStart w:id="14556" w:name="_Toc332712349"/>
      <w:bookmarkStart w:id="14557" w:name="_Toc332724265"/>
      <w:bookmarkStart w:id="14558" w:name="_Toc332724565"/>
      <w:bookmarkStart w:id="14559" w:name="_Toc341102861"/>
      <w:bookmarkStart w:id="14560" w:name="_Toc347241596"/>
      <w:bookmarkStart w:id="14561" w:name="_Toc347744789"/>
      <w:bookmarkStart w:id="14562" w:name="_Toc348984572"/>
      <w:bookmarkStart w:id="14563" w:name="_Toc348984877"/>
      <w:bookmarkStart w:id="14564" w:name="_Toc349038041"/>
      <w:bookmarkStart w:id="14565" w:name="_Toc349038343"/>
      <w:bookmarkStart w:id="14566" w:name="_Toc349042834"/>
      <w:bookmarkStart w:id="14567" w:name="_Toc351912956"/>
      <w:bookmarkStart w:id="14568" w:name="_Toc351914977"/>
      <w:bookmarkStart w:id="14569" w:name="_Toc351915443"/>
      <w:bookmarkStart w:id="14570" w:name="_Toc361231541"/>
      <w:bookmarkStart w:id="14571" w:name="_Toc361232067"/>
      <w:bookmarkStart w:id="14572" w:name="_Toc362445365"/>
      <w:bookmarkStart w:id="14573" w:name="_Toc363909332"/>
      <w:bookmarkStart w:id="14574" w:name="_Toc364463758"/>
      <w:bookmarkStart w:id="14575" w:name="_Toc366078362"/>
      <w:bookmarkStart w:id="14576" w:name="_Toc366078977"/>
      <w:bookmarkStart w:id="14577" w:name="_Toc366079962"/>
      <w:bookmarkStart w:id="14578" w:name="_Toc366080574"/>
      <w:bookmarkStart w:id="14579" w:name="_Toc366081183"/>
      <w:bookmarkStart w:id="14580" w:name="_Toc366505523"/>
      <w:bookmarkStart w:id="14581" w:name="_Toc366508892"/>
      <w:bookmarkStart w:id="14582" w:name="_Toc366513393"/>
      <w:bookmarkStart w:id="14583" w:name="_Toc366574582"/>
      <w:bookmarkStart w:id="14584" w:name="_Toc366578375"/>
      <w:bookmarkStart w:id="14585" w:name="_Toc366578969"/>
      <w:bookmarkStart w:id="14586" w:name="_Toc366579561"/>
      <w:bookmarkStart w:id="14587" w:name="_Toc366580152"/>
      <w:bookmarkStart w:id="14588" w:name="_Toc366580744"/>
      <w:bookmarkStart w:id="14589" w:name="_Toc366581335"/>
      <w:bookmarkStart w:id="14590" w:name="_Toc366581927"/>
      <w:bookmarkStart w:id="14591" w:name="_Toc322912270"/>
      <w:bookmarkStart w:id="14592" w:name="_Toc329093131"/>
      <w:bookmarkStart w:id="14593" w:name="_Toc332701644"/>
      <w:bookmarkStart w:id="14594" w:name="_Toc332701948"/>
      <w:bookmarkStart w:id="14595" w:name="_Toc332711747"/>
      <w:bookmarkStart w:id="14596" w:name="_Toc332712049"/>
      <w:bookmarkStart w:id="14597" w:name="_Toc332712350"/>
      <w:bookmarkStart w:id="14598" w:name="_Toc332724266"/>
      <w:bookmarkStart w:id="14599" w:name="_Toc332724566"/>
      <w:bookmarkStart w:id="14600" w:name="_Toc341102862"/>
      <w:bookmarkStart w:id="14601" w:name="_Toc347241597"/>
      <w:bookmarkStart w:id="14602" w:name="_Toc347744790"/>
      <w:bookmarkStart w:id="14603" w:name="_Toc348984573"/>
      <w:bookmarkStart w:id="14604" w:name="_Toc348984878"/>
      <w:bookmarkStart w:id="14605" w:name="_Toc349038042"/>
      <w:bookmarkStart w:id="14606" w:name="_Toc349038344"/>
      <w:bookmarkStart w:id="14607" w:name="_Toc349042835"/>
      <w:bookmarkStart w:id="14608" w:name="_Toc351912957"/>
      <w:bookmarkStart w:id="14609" w:name="_Toc351914978"/>
      <w:bookmarkStart w:id="14610" w:name="_Toc351915444"/>
      <w:bookmarkStart w:id="14611" w:name="_Toc361231542"/>
      <w:bookmarkStart w:id="14612" w:name="_Toc361232068"/>
      <w:bookmarkStart w:id="14613" w:name="_Toc362445366"/>
      <w:bookmarkStart w:id="14614" w:name="_Toc363909333"/>
      <w:bookmarkStart w:id="14615" w:name="_Toc364463759"/>
      <w:bookmarkStart w:id="14616" w:name="_Toc366078363"/>
      <w:bookmarkStart w:id="14617" w:name="_Toc366078978"/>
      <w:bookmarkStart w:id="14618" w:name="_Toc366079963"/>
      <w:bookmarkStart w:id="14619" w:name="_Toc366080575"/>
      <w:bookmarkStart w:id="14620" w:name="_Toc366081184"/>
      <w:bookmarkStart w:id="14621" w:name="_Toc366505524"/>
      <w:bookmarkStart w:id="14622" w:name="_Toc366508893"/>
      <w:bookmarkStart w:id="14623" w:name="_Toc366513394"/>
      <w:bookmarkStart w:id="14624" w:name="_Toc366574583"/>
      <w:bookmarkStart w:id="14625" w:name="_Toc366578376"/>
      <w:bookmarkStart w:id="14626" w:name="_Toc366578970"/>
      <w:bookmarkStart w:id="14627" w:name="_Toc366579562"/>
      <w:bookmarkStart w:id="14628" w:name="_Toc366580153"/>
      <w:bookmarkStart w:id="14629" w:name="_Toc366580745"/>
      <w:bookmarkStart w:id="14630" w:name="_Toc366581336"/>
      <w:bookmarkStart w:id="14631" w:name="_Toc366581928"/>
      <w:bookmarkStart w:id="14632" w:name="_Toc349042836"/>
      <w:bookmarkStart w:id="14633" w:name="_Toc39167018"/>
      <w:bookmarkEnd w:id="14549"/>
      <w:bookmarkEnd w:id="14550"/>
      <w:bookmarkEnd w:id="14551"/>
      <w:bookmarkEnd w:id="14552"/>
      <w:bookmarkEnd w:id="14553"/>
      <w:bookmarkEnd w:id="14554"/>
      <w:bookmarkEnd w:id="14555"/>
      <w:bookmarkEnd w:id="14556"/>
      <w:bookmarkEnd w:id="14557"/>
      <w:bookmarkEnd w:id="14558"/>
      <w:bookmarkEnd w:id="14559"/>
      <w:bookmarkEnd w:id="14560"/>
      <w:bookmarkEnd w:id="14561"/>
      <w:bookmarkEnd w:id="14562"/>
      <w:bookmarkEnd w:id="14563"/>
      <w:bookmarkEnd w:id="14564"/>
      <w:bookmarkEnd w:id="14565"/>
      <w:bookmarkEnd w:id="14566"/>
      <w:bookmarkEnd w:id="14567"/>
      <w:bookmarkEnd w:id="14568"/>
      <w:bookmarkEnd w:id="14569"/>
      <w:bookmarkEnd w:id="14570"/>
      <w:bookmarkEnd w:id="14571"/>
      <w:bookmarkEnd w:id="14572"/>
      <w:bookmarkEnd w:id="14573"/>
      <w:bookmarkEnd w:id="14574"/>
      <w:bookmarkEnd w:id="14575"/>
      <w:bookmarkEnd w:id="14576"/>
      <w:bookmarkEnd w:id="14577"/>
      <w:bookmarkEnd w:id="14578"/>
      <w:bookmarkEnd w:id="14579"/>
      <w:bookmarkEnd w:id="14580"/>
      <w:bookmarkEnd w:id="14581"/>
      <w:bookmarkEnd w:id="14582"/>
      <w:bookmarkEnd w:id="14583"/>
      <w:bookmarkEnd w:id="14584"/>
      <w:bookmarkEnd w:id="14585"/>
      <w:bookmarkEnd w:id="14586"/>
      <w:bookmarkEnd w:id="14587"/>
      <w:bookmarkEnd w:id="14588"/>
      <w:bookmarkEnd w:id="14589"/>
      <w:bookmarkEnd w:id="14590"/>
      <w:bookmarkEnd w:id="14591"/>
      <w:bookmarkEnd w:id="14592"/>
      <w:bookmarkEnd w:id="14593"/>
      <w:bookmarkEnd w:id="14594"/>
      <w:bookmarkEnd w:id="14595"/>
      <w:bookmarkEnd w:id="14596"/>
      <w:bookmarkEnd w:id="14597"/>
      <w:bookmarkEnd w:id="14598"/>
      <w:bookmarkEnd w:id="14599"/>
      <w:bookmarkEnd w:id="14600"/>
      <w:bookmarkEnd w:id="14601"/>
      <w:bookmarkEnd w:id="14602"/>
      <w:bookmarkEnd w:id="14603"/>
      <w:bookmarkEnd w:id="14604"/>
      <w:bookmarkEnd w:id="14605"/>
      <w:bookmarkEnd w:id="14606"/>
      <w:bookmarkEnd w:id="14607"/>
      <w:bookmarkEnd w:id="14608"/>
      <w:bookmarkEnd w:id="14609"/>
      <w:bookmarkEnd w:id="14610"/>
      <w:bookmarkEnd w:id="14611"/>
      <w:bookmarkEnd w:id="14612"/>
      <w:bookmarkEnd w:id="14613"/>
      <w:bookmarkEnd w:id="14614"/>
      <w:bookmarkEnd w:id="14615"/>
      <w:bookmarkEnd w:id="14616"/>
      <w:bookmarkEnd w:id="14617"/>
      <w:bookmarkEnd w:id="14618"/>
      <w:bookmarkEnd w:id="14619"/>
      <w:bookmarkEnd w:id="14620"/>
      <w:bookmarkEnd w:id="14621"/>
      <w:bookmarkEnd w:id="14622"/>
      <w:bookmarkEnd w:id="14623"/>
      <w:bookmarkEnd w:id="14624"/>
      <w:bookmarkEnd w:id="14625"/>
      <w:bookmarkEnd w:id="14626"/>
      <w:bookmarkEnd w:id="14627"/>
      <w:bookmarkEnd w:id="14628"/>
      <w:bookmarkEnd w:id="14629"/>
      <w:bookmarkEnd w:id="14630"/>
      <w:bookmarkEnd w:id="14631"/>
      <w:r>
        <w:rPr>
          <w:rFonts w:eastAsia="Times New Roman"/>
        </w:rPr>
        <w:t>dfdl:element (complex)</w:t>
      </w:r>
      <w:bookmarkEnd w:id="14632"/>
      <w:bookmarkEnd w:id="14633"/>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r>
        <w:t>dfdl:bitOrder</w:t>
      </w:r>
    </w:p>
    <w:p w14:paraId="6DDF511F" w14:textId="77777777" w:rsidR="00D23462" w:rsidRDefault="00D23462" w:rsidP="00D23462">
      <w:pPr>
        <w:numPr>
          <w:ilvl w:val="1"/>
          <w:numId w:val="156"/>
        </w:numPr>
      </w:pPr>
      <w:r>
        <w:t xml:space="preserve">dfdl:encoding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r>
        <w:t>dfdl:encodingErrorPolicy</w:t>
      </w:r>
    </w:p>
    <w:p w14:paraId="1B3B64FF" w14:textId="77777777" w:rsidR="00D23462" w:rsidRDefault="00D23462" w:rsidP="00D23462">
      <w:pPr>
        <w:numPr>
          <w:ilvl w:val="1"/>
          <w:numId w:val="156"/>
        </w:numPr>
      </w:pPr>
      <w:r>
        <w:t>dfdl:ignoreCase</w:t>
      </w:r>
    </w:p>
    <w:p w14:paraId="509E4B13" w14:textId="77777777" w:rsidR="00D23462" w:rsidRDefault="00D23462" w:rsidP="00D23462">
      <w:pPr>
        <w:numPr>
          <w:ilvl w:val="0"/>
          <w:numId w:val="156"/>
        </w:numPr>
        <w:rPr>
          <w:rStyle w:val="Emphasis"/>
        </w:rPr>
      </w:pPr>
      <w:r>
        <w:rPr>
          <w:rStyle w:val="Emphasis"/>
        </w:rPr>
        <w:t xml:space="preserve">Parsing: nillable </w:t>
      </w:r>
    </w:p>
    <w:p w14:paraId="63B2F9D5" w14:textId="77777777" w:rsidR="00D23462" w:rsidRDefault="00D23462" w:rsidP="00D23462">
      <w:pPr>
        <w:numPr>
          <w:ilvl w:val="1"/>
          <w:numId w:val="156"/>
        </w:numPr>
      </w:pPr>
      <w:r>
        <w:t>XSD nillable</w:t>
      </w:r>
    </w:p>
    <w:p w14:paraId="642749BA" w14:textId="77777777" w:rsidR="00D23462" w:rsidRDefault="00D23462" w:rsidP="00D23462">
      <w:pPr>
        <w:numPr>
          <w:ilvl w:val="2"/>
          <w:numId w:val="156"/>
        </w:numPr>
      </w:pPr>
      <w:r>
        <w:t xml:space="preserve">dfdl:nilKind </w:t>
      </w:r>
    </w:p>
    <w:p w14:paraId="52444D3F" w14:textId="77777777" w:rsidR="00D23462" w:rsidRDefault="00D23462" w:rsidP="00D23462">
      <w:pPr>
        <w:numPr>
          <w:ilvl w:val="3"/>
          <w:numId w:val="156"/>
        </w:numPr>
        <w:rPr>
          <w:rStyle w:val="Emphasis"/>
        </w:rPr>
      </w:pPr>
      <w:r>
        <w:rPr>
          <w:rStyle w:val="Emphasis"/>
        </w:rPr>
        <w:t xml:space="preserve">"literalValue" </w:t>
      </w:r>
    </w:p>
    <w:p w14:paraId="21543A36" w14:textId="77777777" w:rsidR="00D23462" w:rsidRDefault="00D23462" w:rsidP="00D23462">
      <w:pPr>
        <w:numPr>
          <w:ilvl w:val="4"/>
          <w:numId w:val="156"/>
        </w:numPr>
      </w:pPr>
      <w:r>
        <w:t>dfdl:nilValue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r>
        <w:rPr>
          <w:iCs/>
        </w:rPr>
        <w:t>dfdl:floating</w:t>
      </w:r>
      <w:r>
        <w:rPr>
          <w:rStyle w:val="Emphasis"/>
        </w:rPr>
        <w:t xml:space="preserve"> </w:t>
      </w:r>
    </w:p>
    <w:p w14:paraId="392E147B" w14:textId="77777777" w:rsidR="00D23462" w:rsidRDefault="00D23462" w:rsidP="00D23462">
      <w:pPr>
        <w:numPr>
          <w:ilvl w:val="1"/>
          <w:numId w:val="156"/>
        </w:numPr>
      </w:pPr>
      <w:r>
        <w:t>(maxOccurs &gt; 1 or unbounded) or (XSD minOccurs = 0 and XSD maxOccurs = 1)</w:t>
      </w:r>
    </w:p>
    <w:p w14:paraId="37D497B0" w14:textId="77777777" w:rsidR="00D23462" w:rsidRDefault="00D23462" w:rsidP="00D23462">
      <w:pPr>
        <w:numPr>
          <w:ilvl w:val="2"/>
          <w:numId w:val="156"/>
        </w:numPr>
      </w:pPr>
      <w:r>
        <w:t xml:space="preserve">dfdl:occursCountKind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r>
        <w:t xml:space="preserve">dfdl:occursCount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maxOccurs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r>
        <w:t xml:space="preserve">dfdl:leadingSkip </w:t>
      </w:r>
    </w:p>
    <w:p w14:paraId="3CE494C1" w14:textId="77777777" w:rsidR="00D23462" w:rsidRDefault="00D23462" w:rsidP="00D23462">
      <w:pPr>
        <w:numPr>
          <w:ilvl w:val="2"/>
          <w:numId w:val="156"/>
        </w:numPr>
      </w:pPr>
      <w:r>
        <w:t>dfdl:alignmentUnits</w:t>
      </w:r>
    </w:p>
    <w:p w14:paraId="282B8DB3" w14:textId="77777777" w:rsidR="00D23462" w:rsidRDefault="00D23462" w:rsidP="00D23462">
      <w:pPr>
        <w:numPr>
          <w:ilvl w:val="1"/>
          <w:numId w:val="156"/>
        </w:numPr>
      </w:pPr>
      <w:r>
        <w:t>dfdl:alignment</w:t>
      </w:r>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r>
        <w:t xml:space="preserve">dfdl:alignmentUnits </w:t>
      </w:r>
    </w:p>
    <w:p w14:paraId="6BD13780" w14:textId="77777777" w:rsidR="00D23462" w:rsidRDefault="00D23462" w:rsidP="00D23462">
      <w:pPr>
        <w:numPr>
          <w:ilvl w:val="1"/>
          <w:numId w:val="156"/>
        </w:numPr>
      </w:pPr>
      <w:r>
        <w:t>dfdl:initiator</w:t>
      </w:r>
    </w:p>
    <w:p w14:paraId="544B2B5A" w14:textId="77777777" w:rsidR="00D23462" w:rsidRDefault="00D23462" w:rsidP="00D23462">
      <w:pPr>
        <w:numPr>
          <w:ilvl w:val="2"/>
          <w:numId w:val="156"/>
        </w:numPr>
      </w:pPr>
      <w:r>
        <w:t>dfdl:nilValueDelimiterPolicy</w:t>
      </w:r>
    </w:p>
    <w:p w14:paraId="62CAED4A" w14:textId="77777777" w:rsidR="00D23462" w:rsidRDefault="00D23462" w:rsidP="00D23462">
      <w:pPr>
        <w:numPr>
          <w:ilvl w:val="2"/>
          <w:numId w:val="156"/>
        </w:numPr>
      </w:pPr>
      <w:r>
        <w:t xml:space="preserve">dfdl:emptyValueDelimiterPolicy </w:t>
      </w:r>
    </w:p>
    <w:p w14:paraId="1DFE28AB" w14:textId="77777777" w:rsidR="00D23462" w:rsidRDefault="00D23462" w:rsidP="00D23462">
      <w:pPr>
        <w:numPr>
          <w:ilvl w:val="1"/>
          <w:numId w:val="156"/>
        </w:numPr>
      </w:pPr>
      <w:r>
        <w:t xml:space="preserve">dfdl:lengthKind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r>
        <w:t xml:space="preserve">dfdl:length </w:t>
      </w:r>
    </w:p>
    <w:p w14:paraId="655457F4" w14:textId="77777777" w:rsidR="00D23462" w:rsidRDefault="00D23462" w:rsidP="00D23462">
      <w:pPr>
        <w:numPr>
          <w:ilvl w:val="3"/>
          <w:numId w:val="156"/>
        </w:numPr>
      </w:pPr>
      <w:r>
        <w:t xml:space="preserve">dfdl:lengthUnits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r>
        <w:t xml:space="preserve">dfdl:prefixLengthType </w:t>
      </w:r>
    </w:p>
    <w:p w14:paraId="0B1F4B2E" w14:textId="77777777" w:rsidR="00D23462" w:rsidRDefault="00D23462" w:rsidP="00D23462">
      <w:pPr>
        <w:numPr>
          <w:ilvl w:val="3"/>
          <w:numId w:val="156"/>
        </w:numPr>
      </w:pPr>
      <w:r>
        <w:t xml:space="preserve">dfdl:prefixIncludesPrefixLength </w:t>
      </w:r>
    </w:p>
    <w:p w14:paraId="4A93E9B2" w14:textId="77777777" w:rsidR="00D23462" w:rsidRDefault="00D23462" w:rsidP="00D23462">
      <w:pPr>
        <w:numPr>
          <w:ilvl w:val="3"/>
          <w:numId w:val="156"/>
        </w:numPr>
      </w:pPr>
      <w:r>
        <w:t xml:space="preserve">dfdl:lengthUnits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r>
        <w:t>dfdl:lengthPattern</w:t>
      </w:r>
    </w:p>
    <w:p w14:paraId="165F51A0" w14:textId="77777777" w:rsidR="00D23462" w:rsidRDefault="00D23462" w:rsidP="00D23462">
      <w:pPr>
        <w:numPr>
          <w:ilvl w:val="2"/>
          <w:numId w:val="156"/>
        </w:numPr>
        <w:rPr>
          <w:rStyle w:val="Emphasis"/>
        </w:rPr>
      </w:pPr>
      <w:r>
        <w:rPr>
          <w:rStyle w:val="Emphasis"/>
        </w:rPr>
        <w:t xml:space="preserve">"implicit", "delimited", "endOfParent"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r>
        <w:t xml:space="preserve">dfdl:terminator </w:t>
      </w:r>
    </w:p>
    <w:p w14:paraId="4E55DBF9" w14:textId="77777777" w:rsidR="00D23462" w:rsidRDefault="00D23462" w:rsidP="00D23462">
      <w:pPr>
        <w:numPr>
          <w:ilvl w:val="2"/>
          <w:numId w:val="156"/>
        </w:numPr>
      </w:pPr>
      <w:r>
        <w:t>dfdl:nilValueDelimiterPolicy</w:t>
      </w:r>
    </w:p>
    <w:p w14:paraId="4EE4CC8D" w14:textId="77777777" w:rsidR="00D23462" w:rsidRDefault="00D23462" w:rsidP="00D23462">
      <w:pPr>
        <w:numPr>
          <w:ilvl w:val="2"/>
          <w:numId w:val="156"/>
        </w:numPr>
      </w:pPr>
      <w:r>
        <w:t xml:space="preserve">dfdl:emptyValueDelimiterPolicy </w:t>
      </w:r>
    </w:p>
    <w:p w14:paraId="3A88290C" w14:textId="77777777" w:rsidR="00D23462" w:rsidRDefault="00D23462" w:rsidP="00D23462">
      <w:pPr>
        <w:numPr>
          <w:ilvl w:val="2"/>
          <w:numId w:val="156"/>
        </w:numPr>
      </w:pPr>
      <w:r>
        <w:t xml:space="preserve">dfdl:documentFinalTerminatorCanBeMissing </w:t>
      </w:r>
    </w:p>
    <w:p w14:paraId="149B7373" w14:textId="77777777" w:rsidR="00D23462" w:rsidRDefault="00D23462" w:rsidP="00D23462">
      <w:pPr>
        <w:numPr>
          <w:ilvl w:val="1"/>
          <w:numId w:val="156"/>
        </w:numPr>
      </w:pPr>
      <w:r>
        <w:t xml:space="preserve">dfdl:trailingSkip </w:t>
      </w:r>
    </w:p>
    <w:p w14:paraId="2AA8BE32" w14:textId="77777777" w:rsidR="00D23462" w:rsidRDefault="00D23462" w:rsidP="00D23462">
      <w:pPr>
        <w:numPr>
          <w:ilvl w:val="2"/>
          <w:numId w:val="157"/>
        </w:numPr>
      </w:pPr>
      <w:r>
        <w:t xml:space="preserve">dfdl:alignmentUnits  </w:t>
      </w:r>
    </w:p>
    <w:p w14:paraId="26955F94" w14:textId="77777777" w:rsidR="00D23462" w:rsidRDefault="00D23462" w:rsidP="00D23462">
      <w:pPr>
        <w:pStyle w:val="Heading3"/>
        <w:rPr>
          <w:rFonts w:eastAsia="Times New Roman"/>
        </w:rPr>
      </w:pPr>
      <w:bookmarkStart w:id="14634" w:name="_Toc322912272"/>
      <w:bookmarkStart w:id="14635" w:name="_Toc329093133"/>
      <w:bookmarkStart w:id="14636" w:name="_Toc332701646"/>
      <w:bookmarkStart w:id="14637" w:name="_Toc332701950"/>
      <w:bookmarkStart w:id="14638" w:name="_Toc332711749"/>
      <w:bookmarkStart w:id="14639" w:name="_Toc332712051"/>
      <w:bookmarkStart w:id="14640" w:name="_Toc332712352"/>
      <w:bookmarkStart w:id="14641" w:name="_Toc332724268"/>
      <w:bookmarkStart w:id="14642" w:name="_Toc332724568"/>
      <w:bookmarkStart w:id="14643" w:name="_Toc341102864"/>
      <w:bookmarkStart w:id="14644" w:name="_Toc347241599"/>
      <w:bookmarkStart w:id="14645" w:name="_Toc347744792"/>
      <w:bookmarkStart w:id="14646" w:name="_Toc348984575"/>
      <w:bookmarkStart w:id="14647" w:name="_Toc348984880"/>
      <w:bookmarkStart w:id="14648" w:name="_Toc349038044"/>
      <w:bookmarkStart w:id="14649" w:name="_Toc349038346"/>
      <w:bookmarkStart w:id="14650" w:name="_Toc349042837"/>
      <w:bookmarkStart w:id="14651" w:name="_Toc351912959"/>
      <w:bookmarkStart w:id="14652" w:name="_Toc351914980"/>
      <w:bookmarkStart w:id="14653" w:name="_Toc351915446"/>
      <w:bookmarkStart w:id="14654" w:name="_Toc361231544"/>
      <w:bookmarkStart w:id="14655" w:name="_Toc361232070"/>
      <w:bookmarkStart w:id="14656" w:name="_Toc362445368"/>
      <w:bookmarkStart w:id="14657" w:name="_Toc363909335"/>
      <w:bookmarkStart w:id="14658" w:name="_Toc364463761"/>
      <w:bookmarkStart w:id="14659" w:name="_Toc366078365"/>
      <w:bookmarkStart w:id="14660" w:name="_Toc366078980"/>
      <w:bookmarkStart w:id="14661" w:name="_Toc366079965"/>
      <w:bookmarkStart w:id="14662" w:name="_Toc366080577"/>
      <w:bookmarkStart w:id="14663" w:name="_Toc366081186"/>
      <w:bookmarkStart w:id="14664" w:name="_Toc366505526"/>
      <w:bookmarkStart w:id="14665" w:name="_Toc366508895"/>
      <w:bookmarkStart w:id="14666" w:name="_Toc366513396"/>
      <w:bookmarkStart w:id="14667" w:name="_Toc366574585"/>
      <w:bookmarkStart w:id="14668" w:name="_Toc366578378"/>
      <w:bookmarkStart w:id="14669" w:name="_Toc366578972"/>
      <w:bookmarkStart w:id="14670" w:name="_Toc366579564"/>
      <w:bookmarkStart w:id="14671" w:name="_Toc366580155"/>
      <w:bookmarkStart w:id="14672" w:name="_Toc366580747"/>
      <w:bookmarkStart w:id="14673" w:name="_Toc366581338"/>
      <w:bookmarkStart w:id="14674" w:name="_Toc366581930"/>
      <w:bookmarkStart w:id="14675" w:name="_Toc349042838"/>
      <w:bookmarkStart w:id="14676" w:name="_Toc39167019"/>
      <w:bookmarkEnd w:id="14634"/>
      <w:bookmarkEnd w:id="14635"/>
      <w:bookmarkEnd w:id="14636"/>
      <w:bookmarkEnd w:id="14637"/>
      <w:bookmarkEnd w:id="14638"/>
      <w:bookmarkEnd w:id="14639"/>
      <w:bookmarkEnd w:id="14640"/>
      <w:bookmarkEnd w:id="14641"/>
      <w:bookmarkEnd w:id="14642"/>
      <w:bookmarkEnd w:id="14643"/>
      <w:bookmarkEnd w:id="14644"/>
      <w:bookmarkEnd w:id="14645"/>
      <w:bookmarkEnd w:id="14646"/>
      <w:bookmarkEnd w:id="14647"/>
      <w:bookmarkEnd w:id="14648"/>
      <w:bookmarkEnd w:id="14649"/>
      <w:bookmarkEnd w:id="14650"/>
      <w:bookmarkEnd w:id="14651"/>
      <w:bookmarkEnd w:id="14652"/>
      <w:bookmarkEnd w:id="14653"/>
      <w:bookmarkEnd w:id="14654"/>
      <w:bookmarkEnd w:id="14655"/>
      <w:bookmarkEnd w:id="14656"/>
      <w:bookmarkEnd w:id="14657"/>
      <w:bookmarkEnd w:id="14658"/>
      <w:bookmarkEnd w:id="14659"/>
      <w:bookmarkEnd w:id="14660"/>
      <w:bookmarkEnd w:id="14661"/>
      <w:bookmarkEnd w:id="14662"/>
      <w:bookmarkEnd w:id="14663"/>
      <w:bookmarkEnd w:id="14664"/>
      <w:bookmarkEnd w:id="14665"/>
      <w:bookmarkEnd w:id="14666"/>
      <w:bookmarkEnd w:id="14667"/>
      <w:bookmarkEnd w:id="14668"/>
      <w:bookmarkEnd w:id="14669"/>
      <w:bookmarkEnd w:id="14670"/>
      <w:bookmarkEnd w:id="14671"/>
      <w:bookmarkEnd w:id="14672"/>
      <w:bookmarkEnd w:id="14673"/>
      <w:bookmarkEnd w:id="14674"/>
      <w:r>
        <w:rPr>
          <w:rFonts w:eastAsia="Times New Roman"/>
        </w:rPr>
        <w:t>dfdl:sequence and dfdl:group (when reference is to a sequence)</w:t>
      </w:r>
      <w:bookmarkEnd w:id="14675"/>
      <w:bookmarkEnd w:id="14676"/>
    </w:p>
    <w:p w14:paraId="4B807B52" w14:textId="77777777" w:rsidR="00D23462" w:rsidRDefault="00D23462" w:rsidP="00D23462">
      <w:pPr>
        <w:numPr>
          <w:ilvl w:val="0"/>
          <w:numId w:val="158"/>
        </w:numPr>
        <w:rPr>
          <w:rStyle w:val="Emphasis"/>
        </w:rPr>
      </w:pPr>
      <w:r>
        <w:rPr>
          <w:rStyle w:val="Emphasis"/>
        </w:rPr>
        <w:t>Parsing: hidden (xs:sequence only)</w:t>
      </w:r>
    </w:p>
    <w:p w14:paraId="1B07C85E" w14:textId="77777777" w:rsidR="00D23462" w:rsidRDefault="00D23462" w:rsidP="00D23462">
      <w:pPr>
        <w:numPr>
          <w:ilvl w:val="1"/>
          <w:numId w:val="158"/>
        </w:numPr>
      </w:pPr>
      <w:r>
        <w:t>dfdl:hiddenGroupRef</w:t>
      </w:r>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r>
        <w:t>dfdl:bitOrder</w:t>
      </w:r>
    </w:p>
    <w:p w14:paraId="5CBE34F7" w14:textId="77777777" w:rsidR="00D23462" w:rsidRDefault="00D23462" w:rsidP="00D23462">
      <w:pPr>
        <w:numPr>
          <w:ilvl w:val="1"/>
          <w:numId w:val="158"/>
        </w:numPr>
      </w:pPr>
      <w:r>
        <w:t xml:space="preserve">dfdl:encoding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r>
        <w:t>dfdl:encodingErrorPolicy</w:t>
      </w:r>
    </w:p>
    <w:p w14:paraId="69B09925" w14:textId="77777777" w:rsidR="00D23462" w:rsidRDefault="00D23462" w:rsidP="00D23462">
      <w:pPr>
        <w:numPr>
          <w:ilvl w:val="1"/>
          <w:numId w:val="158"/>
        </w:numPr>
      </w:pPr>
      <w:r>
        <w:t>dfdl:ignoreCase</w:t>
      </w:r>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r>
        <w:t xml:space="preserve">dfdl:leadingSkip </w:t>
      </w:r>
    </w:p>
    <w:p w14:paraId="0BE4E009" w14:textId="77777777" w:rsidR="00D23462" w:rsidRDefault="00D23462" w:rsidP="00D23462">
      <w:pPr>
        <w:numPr>
          <w:ilvl w:val="2"/>
          <w:numId w:val="158"/>
        </w:numPr>
      </w:pPr>
      <w:r>
        <w:t>dfdl:alignmentUnits</w:t>
      </w:r>
    </w:p>
    <w:p w14:paraId="66736327" w14:textId="77777777" w:rsidR="00D23462" w:rsidRDefault="00D23462" w:rsidP="00D23462">
      <w:pPr>
        <w:numPr>
          <w:ilvl w:val="1"/>
          <w:numId w:val="158"/>
        </w:numPr>
      </w:pPr>
      <w:r>
        <w:t xml:space="preserve">dfdl:alignment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r>
        <w:t xml:space="preserve">dfdl:alignmentUnits </w:t>
      </w:r>
    </w:p>
    <w:p w14:paraId="72A87973" w14:textId="77777777" w:rsidR="00D23462" w:rsidRDefault="00D23462" w:rsidP="00D23462">
      <w:pPr>
        <w:numPr>
          <w:ilvl w:val="1"/>
          <w:numId w:val="158"/>
        </w:numPr>
      </w:pPr>
      <w:r>
        <w:t xml:space="preserve">dfdl:initiator </w:t>
      </w:r>
    </w:p>
    <w:p w14:paraId="44482045" w14:textId="77777777" w:rsidR="00D23462" w:rsidRDefault="00D23462" w:rsidP="00D23462">
      <w:pPr>
        <w:numPr>
          <w:ilvl w:val="1"/>
          <w:numId w:val="158"/>
        </w:numPr>
      </w:pPr>
      <w:r>
        <w:t xml:space="preserve">dfdl:sequenceKind </w:t>
      </w:r>
    </w:p>
    <w:p w14:paraId="1E0ADBB3" w14:textId="77777777" w:rsidR="00D23462" w:rsidRDefault="00D23462" w:rsidP="00D23462">
      <w:pPr>
        <w:numPr>
          <w:ilvl w:val="1"/>
          <w:numId w:val="158"/>
        </w:numPr>
      </w:pPr>
      <w:r>
        <w:t>dfdl:initiatedContent</w:t>
      </w:r>
    </w:p>
    <w:p w14:paraId="219B1355" w14:textId="77777777" w:rsidR="00D23462" w:rsidRDefault="00D23462" w:rsidP="00D23462">
      <w:pPr>
        <w:numPr>
          <w:ilvl w:val="1"/>
          <w:numId w:val="158"/>
        </w:numPr>
      </w:pPr>
      <w:r>
        <w:t xml:space="preserve">dfdl:separator </w:t>
      </w:r>
    </w:p>
    <w:p w14:paraId="55416B49" w14:textId="77777777" w:rsidR="00D23462" w:rsidRDefault="00D23462" w:rsidP="00D23462">
      <w:pPr>
        <w:numPr>
          <w:ilvl w:val="2"/>
          <w:numId w:val="158"/>
        </w:numPr>
      </w:pPr>
      <w:r>
        <w:t>dfdl:separatorPosition</w:t>
      </w:r>
    </w:p>
    <w:p w14:paraId="49BDAD54" w14:textId="77777777" w:rsidR="00D23462" w:rsidRDefault="00D23462" w:rsidP="00D23462">
      <w:pPr>
        <w:numPr>
          <w:ilvl w:val="2"/>
          <w:numId w:val="158"/>
        </w:numPr>
      </w:pPr>
      <w:r>
        <w:t>dfdl:separatorSuppressionPolicy</w:t>
      </w:r>
    </w:p>
    <w:p w14:paraId="0CAF593E" w14:textId="77777777" w:rsidR="00D23462" w:rsidRDefault="00D23462" w:rsidP="00D23462">
      <w:pPr>
        <w:numPr>
          <w:ilvl w:val="1"/>
          <w:numId w:val="158"/>
        </w:numPr>
      </w:pPr>
      <w:r>
        <w:t xml:space="preserve">dfdl:terminator </w:t>
      </w:r>
    </w:p>
    <w:p w14:paraId="3DFF5E50" w14:textId="77777777" w:rsidR="00D23462" w:rsidRDefault="00D23462" w:rsidP="00D23462">
      <w:pPr>
        <w:numPr>
          <w:ilvl w:val="2"/>
          <w:numId w:val="158"/>
        </w:numPr>
      </w:pPr>
      <w:r>
        <w:t xml:space="preserve">dfdl:documentFinalTerminatorCanBeMissing </w:t>
      </w:r>
    </w:p>
    <w:p w14:paraId="08D20526" w14:textId="77777777" w:rsidR="00D23462" w:rsidRDefault="00D23462" w:rsidP="00D23462">
      <w:pPr>
        <w:numPr>
          <w:ilvl w:val="1"/>
          <w:numId w:val="158"/>
        </w:numPr>
      </w:pPr>
      <w:r>
        <w:t>dfdl:trailingSkip</w:t>
      </w:r>
    </w:p>
    <w:p w14:paraId="7C1C2D5C" w14:textId="77777777" w:rsidR="00D23462" w:rsidRDefault="00D23462" w:rsidP="00D23462">
      <w:pPr>
        <w:numPr>
          <w:ilvl w:val="2"/>
          <w:numId w:val="157"/>
        </w:numPr>
      </w:pPr>
      <w:r>
        <w:t xml:space="preserve">dfdl:alignmentUnits </w:t>
      </w:r>
    </w:p>
    <w:p w14:paraId="60052937" w14:textId="77777777" w:rsidR="00D23462" w:rsidRDefault="00D23462" w:rsidP="00D23462">
      <w:pPr>
        <w:pStyle w:val="Heading3"/>
        <w:rPr>
          <w:rFonts w:eastAsia="Times New Roman"/>
        </w:rPr>
      </w:pPr>
      <w:bookmarkStart w:id="14677" w:name="_Toc243112876"/>
      <w:bookmarkStart w:id="14678" w:name="_Toc349042839"/>
      <w:bookmarkStart w:id="14679" w:name="_Toc39167020"/>
      <w:r>
        <w:rPr>
          <w:rFonts w:eastAsia="Times New Roman"/>
        </w:rPr>
        <w:t>dfdl:choice and dfdl:group (when reference is to a choice)</w:t>
      </w:r>
      <w:bookmarkEnd w:id="14677"/>
      <w:bookmarkEnd w:id="14678"/>
      <w:bookmarkEnd w:id="14679"/>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r>
        <w:t>dfdl:bitOrder</w:t>
      </w:r>
    </w:p>
    <w:p w14:paraId="53B5E475" w14:textId="77777777" w:rsidR="00D23462" w:rsidRDefault="00D23462" w:rsidP="00D23462">
      <w:pPr>
        <w:numPr>
          <w:ilvl w:val="1"/>
          <w:numId w:val="159"/>
        </w:numPr>
      </w:pPr>
      <w:r>
        <w:t xml:space="preserve">dfdl:encoding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r>
        <w:t>dfdl:encodingErrorPolicy</w:t>
      </w:r>
    </w:p>
    <w:p w14:paraId="088395EC" w14:textId="77777777" w:rsidR="00D23462" w:rsidRDefault="00D23462" w:rsidP="00D23462">
      <w:pPr>
        <w:numPr>
          <w:ilvl w:val="1"/>
          <w:numId w:val="159"/>
        </w:numPr>
      </w:pPr>
      <w:r>
        <w:t>dfdl:ignoreCase</w:t>
      </w:r>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r>
        <w:t>dfdl:leadingSkip</w:t>
      </w:r>
    </w:p>
    <w:p w14:paraId="2B1EC37B" w14:textId="77777777" w:rsidR="00D23462" w:rsidRDefault="00D23462" w:rsidP="00D23462">
      <w:pPr>
        <w:numPr>
          <w:ilvl w:val="2"/>
          <w:numId w:val="159"/>
        </w:numPr>
      </w:pPr>
      <w:r>
        <w:t xml:space="preserve">dfdl:alignmentUnits </w:t>
      </w:r>
    </w:p>
    <w:p w14:paraId="563E0167" w14:textId="77777777" w:rsidR="00D23462" w:rsidRDefault="00D23462" w:rsidP="00D23462">
      <w:pPr>
        <w:numPr>
          <w:ilvl w:val="1"/>
          <w:numId w:val="159"/>
        </w:numPr>
      </w:pPr>
      <w:r>
        <w:t>dfdl:alignment</w:t>
      </w:r>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r>
        <w:t xml:space="preserve">dfdl:alignmentUnits </w:t>
      </w:r>
    </w:p>
    <w:p w14:paraId="23A097B5" w14:textId="77777777" w:rsidR="00D23462" w:rsidRDefault="00D23462" w:rsidP="00D23462">
      <w:pPr>
        <w:numPr>
          <w:ilvl w:val="1"/>
          <w:numId w:val="159"/>
        </w:numPr>
      </w:pPr>
      <w:r>
        <w:t xml:space="preserve">dfdl:initiator </w:t>
      </w:r>
    </w:p>
    <w:p w14:paraId="62E8C2C2" w14:textId="77777777" w:rsidR="00D23462" w:rsidRDefault="00D23462" w:rsidP="00D23462">
      <w:pPr>
        <w:numPr>
          <w:ilvl w:val="1"/>
          <w:numId w:val="159"/>
        </w:numPr>
      </w:pPr>
      <w:r>
        <w:t>dfdl:choiceLengthKind</w:t>
      </w:r>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r>
        <w:t>dfdl:choiceLength</w:t>
      </w:r>
    </w:p>
    <w:p w14:paraId="7325924F" w14:textId="77777777" w:rsidR="00D23462" w:rsidRDefault="00D23462" w:rsidP="00D23462">
      <w:pPr>
        <w:numPr>
          <w:ilvl w:val="1"/>
          <w:numId w:val="159"/>
        </w:numPr>
      </w:pPr>
      <w:r>
        <w:t>dfdl:initiatedContent</w:t>
      </w:r>
    </w:p>
    <w:p w14:paraId="036ACD20" w14:textId="77777777" w:rsidR="00D23462" w:rsidRDefault="00D23462" w:rsidP="00D23462">
      <w:pPr>
        <w:numPr>
          <w:ilvl w:val="1"/>
          <w:numId w:val="159"/>
        </w:numPr>
      </w:pPr>
      <w:r>
        <w:t>dfdl:choiceDispatchKey</w:t>
      </w:r>
    </w:p>
    <w:p w14:paraId="334BF1CF" w14:textId="77777777" w:rsidR="00D23462" w:rsidRDefault="00D23462" w:rsidP="00D23462">
      <w:pPr>
        <w:numPr>
          <w:ilvl w:val="1"/>
          <w:numId w:val="159"/>
        </w:numPr>
      </w:pPr>
      <w:r>
        <w:t>dfdl:choiceBranchKey (on elements)</w:t>
      </w:r>
    </w:p>
    <w:p w14:paraId="038859FC" w14:textId="77777777" w:rsidR="00D23462" w:rsidRDefault="00D23462" w:rsidP="00D23462">
      <w:pPr>
        <w:numPr>
          <w:ilvl w:val="1"/>
          <w:numId w:val="159"/>
        </w:numPr>
      </w:pPr>
      <w:r>
        <w:t xml:space="preserve">dfdl:terminator </w:t>
      </w:r>
    </w:p>
    <w:p w14:paraId="20F0CC79" w14:textId="77777777" w:rsidR="00D23462" w:rsidRDefault="00D23462" w:rsidP="00D23462">
      <w:pPr>
        <w:numPr>
          <w:ilvl w:val="2"/>
          <w:numId w:val="159"/>
        </w:numPr>
      </w:pPr>
      <w:r>
        <w:t xml:space="preserve">dfdl:documentFinalTerminatorCanBeMissing </w:t>
      </w:r>
    </w:p>
    <w:p w14:paraId="50E11313" w14:textId="77777777" w:rsidR="00D23462" w:rsidRDefault="00D23462" w:rsidP="00D23462">
      <w:pPr>
        <w:numPr>
          <w:ilvl w:val="1"/>
          <w:numId w:val="159"/>
        </w:numPr>
      </w:pPr>
      <w:r>
        <w:t>dfdl:trailingSkip</w:t>
      </w:r>
    </w:p>
    <w:p w14:paraId="65A5A6ED" w14:textId="77777777" w:rsidR="00D23462" w:rsidRDefault="00D23462" w:rsidP="00D23462">
      <w:pPr>
        <w:numPr>
          <w:ilvl w:val="2"/>
          <w:numId w:val="159"/>
        </w:numPr>
      </w:pPr>
      <w:r>
        <w:t>dfdl:alignmentUnits</w:t>
      </w:r>
    </w:p>
    <w:p w14:paraId="1F01C8F0" w14:textId="77777777" w:rsidR="00D23462" w:rsidRDefault="00D23462" w:rsidP="00A64D65">
      <w:pPr>
        <w:pStyle w:val="Heading2"/>
      </w:pPr>
      <w:bookmarkStart w:id="14680" w:name="_Toc322911736"/>
      <w:bookmarkStart w:id="14681" w:name="_Toc322912275"/>
      <w:bookmarkStart w:id="14682" w:name="_Toc329093136"/>
      <w:bookmarkStart w:id="14683" w:name="_Toc332701649"/>
      <w:bookmarkStart w:id="14684" w:name="_Toc332701953"/>
      <w:bookmarkStart w:id="14685" w:name="_Toc332711752"/>
      <w:bookmarkStart w:id="14686" w:name="_Toc332712054"/>
      <w:bookmarkStart w:id="14687" w:name="_Toc332712355"/>
      <w:bookmarkStart w:id="14688" w:name="_Toc332724271"/>
      <w:bookmarkStart w:id="14689" w:name="_Toc332724571"/>
      <w:bookmarkStart w:id="14690" w:name="_Toc341102867"/>
      <w:bookmarkStart w:id="14691" w:name="_Toc347241602"/>
      <w:bookmarkStart w:id="14692" w:name="_Toc347744795"/>
      <w:bookmarkStart w:id="14693" w:name="_Toc348984578"/>
      <w:bookmarkStart w:id="14694" w:name="_Toc348984883"/>
      <w:bookmarkStart w:id="14695" w:name="_Toc349038047"/>
      <w:bookmarkStart w:id="14696" w:name="_Toc349038349"/>
      <w:bookmarkStart w:id="14697" w:name="_Toc349042840"/>
      <w:bookmarkStart w:id="14698" w:name="_Toc349642251"/>
      <w:bookmarkStart w:id="14699" w:name="_Toc351912962"/>
      <w:bookmarkStart w:id="14700" w:name="_Toc351914983"/>
      <w:bookmarkStart w:id="14701" w:name="_Toc351915449"/>
      <w:bookmarkStart w:id="14702" w:name="_Toc361231547"/>
      <w:bookmarkStart w:id="14703" w:name="_Toc361232073"/>
      <w:bookmarkStart w:id="14704" w:name="_Toc362445371"/>
      <w:bookmarkStart w:id="14705" w:name="_Toc363909338"/>
      <w:bookmarkStart w:id="14706" w:name="_Toc364463764"/>
      <w:bookmarkStart w:id="14707" w:name="_Toc366078368"/>
      <w:bookmarkStart w:id="14708" w:name="_Toc366078983"/>
      <w:bookmarkStart w:id="14709" w:name="_Toc366079968"/>
      <w:bookmarkStart w:id="14710" w:name="_Toc366080580"/>
      <w:bookmarkStart w:id="14711" w:name="_Toc366081189"/>
      <w:bookmarkStart w:id="14712" w:name="_Toc366505529"/>
      <w:bookmarkStart w:id="14713" w:name="_Toc366508898"/>
      <w:bookmarkStart w:id="14714" w:name="_Toc366513399"/>
      <w:bookmarkStart w:id="14715" w:name="_Toc366574588"/>
      <w:bookmarkStart w:id="14716" w:name="_Toc366578381"/>
      <w:bookmarkStart w:id="14717" w:name="_Toc366578975"/>
      <w:bookmarkStart w:id="14718" w:name="_Toc366579567"/>
      <w:bookmarkStart w:id="14719" w:name="_Toc366580158"/>
      <w:bookmarkStart w:id="14720" w:name="_Toc366580750"/>
      <w:bookmarkStart w:id="14721" w:name="_Toc366581341"/>
      <w:bookmarkStart w:id="14722" w:name="_Toc366581933"/>
      <w:bookmarkStart w:id="14723" w:name="_Toc322911737"/>
      <w:bookmarkStart w:id="14724" w:name="_Toc322912276"/>
      <w:bookmarkStart w:id="14725" w:name="_Toc329093137"/>
      <w:bookmarkStart w:id="14726" w:name="_Toc332701650"/>
      <w:bookmarkStart w:id="14727" w:name="_Toc332701954"/>
      <w:bookmarkStart w:id="14728" w:name="_Toc332711753"/>
      <w:bookmarkStart w:id="14729" w:name="_Toc332712055"/>
      <w:bookmarkStart w:id="14730" w:name="_Toc332712356"/>
      <w:bookmarkStart w:id="14731" w:name="_Toc332724272"/>
      <w:bookmarkStart w:id="14732" w:name="_Toc332724572"/>
      <w:bookmarkStart w:id="14733" w:name="_Toc341102868"/>
      <w:bookmarkStart w:id="14734" w:name="_Toc347241603"/>
      <w:bookmarkStart w:id="14735" w:name="_Toc347744796"/>
      <w:bookmarkStart w:id="14736" w:name="_Toc348984579"/>
      <w:bookmarkStart w:id="14737" w:name="_Toc348984884"/>
      <w:bookmarkStart w:id="14738" w:name="_Toc349038048"/>
      <w:bookmarkStart w:id="14739" w:name="_Toc349038350"/>
      <w:bookmarkStart w:id="14740" w:name="_Toc349042841"/>
      <w:bookmarkStart w:id="14741" w:name="_Toc349642252"/>
      <w:bookmarkStart w:id="14742" w:name="_Toc351912963"/>
      <w:bookmarkStart w:id="14743" w:name="_Toc351914984"/>
      <w:bookmarkStart w:id="14744" w:name="_Toc351915450"/>
      <w:bookmarkStart w:id="14745" w:name="_Toc361231548"/>
      <w:bookmarkStart w:id="14746" w:name="_Toc361232074"/>
      <w:bookmarkStart w:id="14747" w:name="_Toc362445372"/>
      <w:bookmarkStart w:id="14748" w:name="_Toc363909339"/>
      <w:bookmarkStart w:id="14749" w:name="_Toc364463765"/>
      <w:bookmarkStart w:id="14750" w:name="_Toc366078369"/>
      <w:bookmarkStart w:id="14751" w:name="_Toc366078984"/>
      <w:bookmarkStart w:id="14752" w:name="_Toc366079969"/>
      <w:bookmarkStart w:id="14753" w:name="_Toc366080581"/>
      <w:bookmarkStart w:id="14754" w:name="_Toc366081190"/>
      <w:bookmarkStart w:id="14755" w:name="_Toc366505530"/>
      <w:bookmarkStart w:id="14756" w:name="_Toc366508899"/>
      <w:bookmarkStart w:id="14757" w:name="_Toc366513400"/>
      <w:bookmarkStart w:id="14758" w:name="_Toc366574589"/>
      <w:bookmarkStart w:id="14759" w:name="_Toc366578382"/>
      <w:bookmarkStart w:id="14760" w:name="_Toc366578976"/>
      <w:bookmarkStart w:id="14761" w:name="_Toc366579568"/>
      <w:bookmarkStart w:id="14762" w:name="_Toc366580159"/>
      <w:bookmarkStart w:id="14763" w:name="_Toc366580751"/>
      <w:bookmarkStart w:id="14764" w:name="_Toc366581342"/>
      <w:bookmarkStart w:id="14765" w:name="_Toc366581934"/>
      <w:bookmarkStart w:id="14766" w:name="_Toc322911738"/>
      <w:bookmarkStart w:id="14767" w:name="_Toc322912277"/>
      <w:bookmarkStart w:id="14768" w:name="_Toc329093138"/>
      <w:bookmarkStart w:id="14769" w:name="_Toc332701651"/>
      <w:bookmarkStart w:id="14770" w:name="_Toc332701955"/>
      <w:bookmarkStart w:id="14771" w:name="_Toc332711754"/>
      <w:bookmarkStart w:id="14772" w:name="_Toc332712056"/>
      <w:bookmarkStart w:id="14773" w:name="_Toc332712357"/>
      <w:bookmarkStart w:id="14774" w:name="_Toc332724273"/>
      <w:bookmarkStart w:id="14775" w:name="_Toc332724573"/>
      <w:bookmarkStart w:id="14776" w:name="_Toc341102869"/>
      <w:bookmarkStart w:id="14777" w:name="_Toc347241604"/>
      <w:bookmarkStart w:id="14778" w:name="_Toc347744797"/>
      <w:bookmarkStart w:id="14779" w:name="_Toc348984580"/>
      <w:bookmarkStart w:id="14780" w:name="_Toc348984885"/>
      <w:bookmarkStart w:id="14781" w:name="_Toc349038049"/>
      <w:bookmarkStart w:id="14782" w:name="_Toc349038351"/>
      <w:bookmarkStart w:id="14783" w:name="_Toc349042842"/>
      <w:bookmarkStart w:id="14784" w:name="_Toc349642253"/>
      <w:bookmarkStart w:id="14785" w:name="_Toc351912964"/>
      <w:bookmarkStart w:id="14786" w:name="_Toc351914985"/>
      <w:bookmarkStart w:id="14787" w:name="_Toc351915451"/>
      <w:bookmarkStart w:id="14788" w:name="_Toc361231549"/>
      <w:bookmarkStart w:id="14789" w:name="_Toc361232075"/>
      <w:bookmarkStart w:id="14790" w:name="_Toc362445373"/>
      <w:bookmarkStart w:id="14791" w:name="_Toc363909340"/>
      <w:bookmarkStart w:id="14792" w:name="_Toc364463766"/>
      <w:bookmarkStart w:id="14793" w:name="_Toc366078370"/>
      <w:bookmarkStart w:id="14794" w:name="_Toc366078985"/>
      <w:bookmarkStart w:id="14795" w:name="_Toc366079970"/>
      <w:bookmarkStart w:id="14796" w:name="_Toc366080582"/>
      <w:bookmarkStart w:id="14797" w:name="_Toc366081191"/>
      <w:bookmarkStart w:id="14798" w:name="_Toc366505531"/>
      <w:bookmarkStart w:id="14799" w:name="_Toc366508900"/>
      <w:bookmarkStart w:id="14800" w:name="_Toc366513401"/>
      <w:bookmarkStart w:id="14801" w:name="_Toc366574590"/>
      <w:bookmarkStart w:id="14802" w:name="_Toc366578383"/>
      <w:bookmarkStart w:id="14803" w:name="_Toc366578977"/>
      <w:bookmarkStart w:id="14804" w:name="_Toc366579569"/>
      <w:bookmarkStart w:id="14805" w:name="_Toc366580160"/>
      <w:bookmarkStart w:id="14806" w:name="_Toc366580752"/>
      <w:bookmarkStart w:id="14807" w:name="_Toc366581343"/>
      <w:bookmarkStart w:id="14808" w:name="_Toc366581935"/>
      <w:bookmarkStart w:id="14809" w:name="_Toc199516370"/>
      <w:bookmarkStart w:id="14810" w:name="_Toc194984031"/>
      <w:bookmarkStart w:id="14811" w:name="_Toc243112877"/>
      <w:bookmarkStart w:id="14812" w:name="_Toc349042843"/>
      <w:bookmarkStart w:id="14813" w:name="_Toc39167021"/>
      <w:bookmarkEnd w:id="14680"/>
      <w:bookmarkEnd w:id="14681"/>
      <w:bookmarkEnd w:id="14682"/>
      <w:bookmarkEnd w:id="14683"/>
      <w:bookmarkEnd w:id="14684"/>
      <w:bookmarkEnd w:id="14685"/>
      <w:bookmarkEnd w:id="14686"/>
      <w:bookmarkEnd w:id="14687"/>
      <w:bookmarkEnd w:id="14688"/>
      <w:bookmarkEnd w:id="14689"/>
      <w:bookmarkEnd w:id="14690"/>
      <w:bookmarkEnd w:id="14691"/>
      <w:bookmarkEnd w:id="14692"/>
      <w:bookmarkEnd w:id="14693"/>
      <w:bookmarkEnd w:id="14694"/>
      <w:bookmarkEnd w:id="14695"/>
      <w:bookmarkEnd w:id="14696"/>
      <w:bookmarkEnd w:id="14697"/>
      <w:bookmarkEnd w:id="14698"/>
      <w:bookmarkEnd w:id="14699"/>
      <w:bookmarkEnd w:id="14700"/>
      <w:bookmarkEnd w:id="14701"/>
      <w:bookmarkEnd w:id="14702"/>
      <w:bookmarkEnd w:id="14703"/>
      <w:bookmarkEnd w:id="14704"/>
      <w:bookmarkEnd w:id="14705"/>
      <w:bookmarkEnd w:id="14706"/>
      <w:bookmarkEnd w:id="14707"/>
      <w:bookmarkEnd w:id="14708"/>
      <w:bookmarkEnd w:id="14709"/>
      <w:bookmarkEnd w:id="14710"/>
      <w:bookmarkEnd w:id="14711"/>
      <w:bookmarkEnd w:id="14712"/>
      <w:bookmarkEnd w:id="14713"/>
      <w:bookmarkEnd w:id="14714"/>
      <w:bookmarkEnd w:id="14715"/>
      <w:bookmarkEnd w:id="14716"/>
      <w:bookmarkEnd w:id="14717"/>
      <w:bookmarkEnd w:id="14718"/>
      <w:bookmarkEnd w:id="14719"/>
      <w:bookmarkEnd w:id="14720"/>
      <w:bookmarkEnd w:id="14721"/>
      <w:bookmarkEnd w:id="14722"/>
      <w:bookmarkEnd w:id="14723"/>
      <w:bookmarkEnd w:id="14724"/>
      <w:bookmarkEnd w:id="14725"/>
      <w:bookmarkEnd w:id="14726"/>
      <w:bookmarkEnd w:id="14727"/>
      <w:bookmarkEnd w:id="14728"/>
      <w:bookmarkEnd w:id="14729"/>
      <w:bookmarkEnd w:id="14730"/>
      <w:bookmarkEnd w:id="14731"/>
      <w:bookmarkEnd w:id="14732"/>
      <w:bookmarkEnd w:id="14733"/>
      <w:bookmarkEnd w:id="14734"/>
      <w:bookmarkEnd w:id="14735"/>
      <w:bookmarkEnd w:id="14736"/>
      <w:bookmarkEnd w:id="14737"/>
      <w:bookmarkEnd w:id="14738"/>
      <w:bookmarkEnd w:id="14739"/>
      <w:bookmarkEnd w:id="14740"/>
      <w:bookmarkEnd w:id="14741"/>
      <w:bookmarkEnd w:id="14742"/>
      <w:bookmarkEnd w:id="14743"/>
      <w:bookmarkEnd w:id="14744"/>
      <w:bookmarkEnd w:id="14745"/>
      <w:bookmarkEnd w:id="14746"/>
      <w:bookmarkEnd w:id="14747"/>
      <w:bookmarkEnd w:id="14748"/>
      <w:bookmarkEnd w:id="14749"/>
      <w:bookmarkEnd w:id="14750"/>
      <w:bookmarkEnd w:id="14751"/>
      <w:bookmarkEnd w:id="14752"/>
      <w:bookmarkEnd w:id="14753"/>
      <w:bookmarkEnd w:id="14754"/>
      <w:bookmarkEnd w:id="14755"/>
      <w:bookmarkEnd w:id="14756"/>
      <w:bookmarkEnd w:id="14757"/>
      <w:bookmarkEnd w:id="14758"/>
      <w:bookmarkEnd w:id="14759"/>
      <w:bookmarkEnd w:id="14760"/>
      <w:bookmarkEnd w:id="14761"/>
      <w:bookmarkEnd w:id="14762"/>
      <w:bookmarkEnd w:id="14763"/>
      <w:bookmarkEnd w:id="14764"/>
      <w:bookmarkEnd w:id="14765"/>
      <w:bookmarkEnd w:id="14766"/>
      <w:bookmarkEnd w:id="14767"/>
      <w:bookmarkEnd w:id="14768"/>
      <w:bookmarkEnd w:id="14769"/>
      <w:bookmarkEnd w:id="14770"/>
      <w:bookmarkEnd w:id="14771"/>
      <w:bookmarkEnd w:id="14772"/>
      <w:bookmarkEnd w:id="14773"/>
      <w:bookmarkEnd w:id="14774"/>
      <w:bookmarkEnd w:id="14775"/>
      <w:bookmarkEnd w:id="14776"/>
      <w:bookmarkEnd w:id="14777"/>
      <w:bookmarkEnd w:id="14778"/>
      <w:bookmarkEnd w:id="14779"/>
      <w:bookmarkEnd w:id="14780"/>
      <w:bookmarkEnd w:id="14781"/>
      <w:bookmarkEnd w:id="14782"/>
      <w:bookmarkEnd w:id="14783"/>
      <w:bookmarkEnd w:id="14784"/>
      <w:bookmarkEnd w:id="14785"/>
      <w:bookmarkEnd w:id="14786"/>
      <w:bookmarkEnd w:id="14787"/>
      <w:bookmarkEnd w:id="14788"/>
      <w:bookmarkEnd w:id="14789"/>
      <w:bookmarkEnd w:id="14790"/>
      <w:bookmarkEnd w:id="14791"/>
      <w:bookmarkEnd w:id="14792"/>
      <w:bookmarkEnd w:id="14793"/>
      <w:bookmarkEnd w:id="14794"/>
      <w:bookmarkEnd w:id="14795"/>
      <w:bookmarkEnd w:id="14796"/>
      <w:bookmarkEnd w:id="14797"/>
      <w:bookmarkEnd w:id="14798"/>
      <w:bookmarkEnd w:id="14799"/>
      <w:bookmarkEnd w:id="14800"/>
      <w:bookmarkEnd w:id="14801"/>
      <w:bookmarkEnd w:id="14802"/>
      <w:bookmarkEnd w:id="14803"/>
      <w:bookmarkEnd w:id="14804"/>
      <w:bookmarkEnd w:id="14805"/>
      <w:bookmarkEnd w:id="14806"/>
      <w:bookmarkEnd w:id="14807"/>
      <w:bookmarkEnd w:id="14808"/>
      <w:r>
        <w:t>Unparsing</w:t>
      </w:r>
      <w:bookmarkEnd w:id="14809"/>
      <w:bookmarkEnd w:id="14810"/>
      <w:bookmarkEnd w:id="14811"/>
      <w:bookmarkEnd w:id="14812"/>
      <w:bookmarkEnd w:id="14813"/>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4814" w:name="_Toc322911740"/>
      <w:bookmarkStart w:id="14815" w:name="_Toc322912279"/>
      <w:bookmarkStart w:id="14816" w:name="_Toc329093140"/>
      <w:bookmarkStart w:id="14817" w:name="_Toc332701653"/>
      <w:bookmarkStart w:id="14818" w:name="_Toc332701957"/>
      <w:bookmarkStart w:id="14819" w:name="_Toc332711756"/>
      <w:bookmarkStart w:id="14820" w:name="_Toc332712058"/>
      <w:bookmarkStart w:id="14821" w:name="_Toc332712359"/>
      <w:bookmarkStart w:id="14822" w:name="_Toc332724275"/>
      <w:bookmarkStart w:id="14823" w:name="_Toc332724575"/>
      <w:bookmarkStart w:id="14824" w:name="_Toc341102871"/>
      <w:bookmarkStart w:id="14825" w:name="_Toc347241606"/>
      <w:bookmarkStart w:id="14826" w:name="_Toc347744799"/>
      <w:bookmarkStart w:id="14827" w:name="_Toc348984582"/>
      <w:bookmarkStart w:id="14828" w:name="_Toc348984887"/>
      <w:bookmarkStart w:id="14829" w:name="_Toc349038051"/>
      <w:bookmarkStart w:id="14830" w:name="_Toc349038353"/>
      <w:bookmarkStart w:id="14831" w:name="_Toc349042844"/>
      <w:bookmarkStart w:id="14832" w:name="_Toc351912966"/>
      <w:bookmarkStart w:id="14833" w:name="_Toc351914987"/>
      <w:bookmarkStart w:id="14834" w:name="_Toc351915453"/>
      <w:bookmarkStart w:id="14835" w:name="_Toc361231551"/>
      <w:bookmarkStart w:id="14836" w:name="_Toc361232077"/>
      <w:bookmarkStart w:id="14837" w:name="_Toc362445375"/>
      <w:bookmarkStart w:id="14838" w:name="_Toc363909342"/>
      <w:bookmarkStart w:id="14839" w:name="_Toc364463768"/>
      <w:bookmarkStart w:id="14840" w:name="_Toc366078372"/>
      <w:bookmarkStart w:id="14841" w:name="_Toc366078987"/>
      <w:bookmarkStart w:id="14842" w:name="_Toc366079972"/>
      <w:bookmarkStart w:id="14843" w:name="_Toc366080584"/>
      <w:bookmarkStart w:id="14844" w:name="_Toc366081193"/>
      <w:bookmarkStart w:id="14845" w:name="_Toc366505533"/>
      <w:bookmarkStart w:id="14846" w:name="_Toc366508902"/>
      <w:bookmarkStart w:id="14847" w:name="_Toc366513403"/>
      <w:bookmarkStart w:id="14848" w:name="_Toc366574592"/>
      <w:bookmarkStart w:id="14849" w:name="_Toc366578385"/>
      <w:bookmarkStart w:id="14850" w:name="_Toc366578979"/>
      <w:bookmarkStart w:id="14851" w:name="_Toc366579571"/>
      <w:bookmarkStart w:id="14852" w:name="_Toc366580162"/>
      <w:bookmarkStart w:id="14853" w:name="_Toc366580754"/>
      <w:bookmarkStart w:id="14854" w:name="_Toc366581345"/>
      <w:bookmarkStart w:id="14855" w:name="_Toc366581937"/>
      <w:bookmarkStart w:id="14856" w:name="_Toc243112878"/>
      <w:bookmarkStart w:id="14857" w:name="_Toc349042845"/>
      <w:bookmarkStart w:id="14858" w:name="_Toc39167022"/>
      <w:bookmarkEnd w:id="14814"/>
      <w:bookmarkEnd w:id="14815"/>
      <w:bookmarkEnd w:id="14816"/>
      <w:bookmarkEnd w:id="14817"/>
      <w:bookmarkEnd w:id="14818"/>
      <w:bookmarkEnd w:id="14819"/>
      <w:bookmarkEnd w:id="14820"/>
      <w:bookmarkEnd w:id="14821"/>
      <w:bookmarkEnd w:id="14822"/>
      <w:bookmarkEnd w:id="14823"/>
      <w:bookmarkEnd w:id="14824"/>
      <w:bookmarkEnd w:id="14825"/>
      <w:bookmarkEnd w:id="14826"/>
      <w:bookmarkEnd w:id="14827"/>
      <w:bookmarkEnd w:id="14828"/>
      <w:bookmarkEnd w:id="14829"/>
      <w:bookmarkEnd w:id="14830"/>
      <w:bookmarkEnd w:id="14831"/>
      <w:bookmarkEnd w:id="14832"/>
      <w:bookmarkEnd w:id="14833"/>
      <w:bookmarkEnd w:id="14834"/>
      <w:bookmarkEnd w:id="14835"/>
      <w:bookmarkEnd w:id="14836"/>
      <w:bookmarkEnd w:id="14837"/>
      <w:bookmarkEnd w:id="14838"/>
      <w:bookmarkEnd w:id="14839"/>
      <w:bookmarkEnd w:id="14840"/>
      <w:bookmarkEnd w:id="14841"/>
      <w:bookmarkEnd w:id="14842"/>
      <w:bookmarkEnd w:id="14843"/>
      <w:bookmarkEnd w:id="14844"/>
      <w:bookmarkEnd w:id="14845"/>
      <w:bookmarkEnd w:id="14846"/>
      <w:bookmarkEnd w:id="14847"/>
      <w:bookmarkEnd w:id="14848"/>
      <w:bookmarkEnd w:id="14849"/>
      <w:bookmarkEnd w:id="14850"/>
      <w:bookmarkEnd w:id="14851"/>
      <w:bookmarkEnd w:id="14852"/>
      <w:bookmarkEnd w:id="14853"/>
      <w:bookmarkEnd w:id="14854"/>
      <w:bookmarkEnd w:id="14855"/>
      <w:r>
        <w:rPr>
          <w:rFonts w:eastAsia="Times New Roman"/>
        </w:rPr>
        <w:t>dfdl:element (simple) and dfdl:simpleType</w:t>
      </w:r>
      <w:bookmarkEnd w:id="14856"/>
      <w:bookmarkEnd w:id="14857"/>
      <w:bookmarkEnd w:id="14858"/>
    </w:p>
    <w:p w14:paraId="32B655C2" w14:textId="77777777" w:rsidR="00D23462" w:rsidRDefault="00D23462" w:rsidP="00D23462">
      <w:pPr>
        <w:pStyle w:val="nobreak"/>
        <w:numPr>
          <w:ilvl w:val="0"/>
          <w:numId w:val="160"/>
        </w:numPr>
        <w:rPr>
          <w:i/>
        </w:rPr>
      </w:pPr>
      <w:r>
        <w:rPr>
          <w:i/>
        </w:rPr>
        <w:t>Unparsing: calculated value (</w:t>
      </w:r>
      <w:r>
        <w:rPr>
          <w:i/>
          <w:iCs/>
        </w:rPr>
        <w:t>does not apply to dfdl:simpleType or to global elements)</w:t>
      </w:r>
    </w:p>
    <w:p w14:paraId="1804D170" w14:textId="77777777" w:rsidR="00D23462" w:rsidRDefault="00D23462" w:rsidP="00D23462">
      <w:pPr>
        <w:pStyle w:val="nobreak"/>
        <w:numPr>
          <w:ilvl w:val="1"/>
          <w:numId w:val="160"/>
        </w:numPr>
      </w:pPr>
      <w:r>
        <w:t>dfdl:inputValueCalc (if set then element is ignored)</w:t>
      </w:r>
    </w:p>
    <w:p w14:paraId="0BE386FD" w14:textId="77777777" w:rsidR="00D23462" w:rsidRDefault="00D23462" w:rsidP="00D23462">
      <w:pPr>
        <w:pStyle w:val="nobreak"/>
        <w:numPr>
          <w:ilvl w:val="1"/>
          <w:numId w:val="160"/>
        </w:numPr>
      </w:pPr>
      <w:r>
        <w:t>dfdl:outputValueCalc</w:t>
      </w:r>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r>
        <w:t>dfdl:outputNewLine</w:t>
      </w:r>
    </w:p>
    <w:p w14:paraId="0209CA20" w14:textId="77777777" w:rsidR="00D23462" w:rsidRDefault="00D23462" w:rsidP="00D23462">
      <w:pPr>
        <w:pStyle w:val="nobreak"/>
        <w:numPr>
          <w:ilvl w:val="1"/>
          <w:numId w:val="160"/>
        </w:numPr>
      </w:pPr>
      <w:r>
        <w:t>dfdl:bitOrder</w:t>
      </w:r>
    </w:p>
    <w:p w14:paraId="4C9BE4D9" w14:textId="77777777" w:rsidR="00D23462" w:rsidRDefault="00D23462" w:rsidP="00D23462">
      <w:pPr>
        <w:pStyle w:val="nobreak"/>
        <w:numPr>
          <w:ilvl w:val="1"/>
          <w:numId w:val="160"/>
        </w:numPr>
      </w:pPr>
      <w:r>
        <w:t xml:space="preserve">dfdl:encoding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r>
        <w:t>dfdl:encodingErrorPolicy</w:t>
      </w:r>
    </w:p>
    <w:p w14:paraId="0D4397D0" w14:textId="77777777" w:rsidR="00D23462" w:rsidRDefault="00D23462" w:rsidP="00D23462">
      <w:pPr>
        <w:numPr>
          <w:ilvl w:val="1"/>
          <w:numId w:val="160"/>
        </w:numPr>
      </w:pPr>
      <w:r>
        <w:t>dfdl:fillByte</w:t>
      </w:r>
    </w:p>
    <w:p w14:paraId="7523B1A5" w14:textId="77777777" w:rsidR="00D23462" w:rsidRDefault="00D23462" w:rsidP="00D23462">
      <w:pPr>
        <w:numPr>
          <w:ilvl w:val="0"/>
          <w:numId w:val="160"/>
        </w:numPr>
        <w:rPr>
          <w:rStyle w:val="Emphasis"/>
        </w:rPr>
      </w:pPr>
      <w:r>
        <w:rPr>
          <w:rStyle w:val="Emphasis"/>
        </w:rPr>
        <w:t>Unparsing: occurrences (does not apply to dfdl:simpleType)</w:t>
      </w:r>
    </w:p>
    <w:p w14:paraId="7562F1C9" w14:textId="77777777" w:rsidR="00D23462" w:rsidRDefault="00D23462" w:rsidP="00D23462">
      <w:pPr>
        <w:numPr>
          <w:ilvl w:val="1"/>
          <w:numId w:val="160"/>
        </w:numPr>
      </w:pPr>
      <w:r>
        <w:t>(maxOccurs &gt; 1 or unbounded) or (XSD minOccurs = 0 and XSD maxOccurs = 1)</w:t>
      </w:r>
    </w:p>
    <w:p w14:paraId="6FE2AD1E" w14:textId="77777777" w:rsidR="00D23462" w:rsidRDefault="00D23462" w:rsidP="00D23462">
      <w:pPr>
        <w:numPr>
          <w:ilvl w:val="2"/>
          <w:numId w:val="160"/>
        </w:numPr>
      </w:pPr>
      <w:r>
        <w:t xml:space="preserve">dfdl:occursCountKind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r>
        <w:t xml:space="preserve">dfdl:occursCount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maxOccurs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 xml:space="preserve">"stopValue" </w:t>
      </w:r>
    </w:p>
    <w:p w14:paraId="3E395EED" w14:textId="77777777" w:rsidR="00D23462" w:rsidRDefault="00D23462" w:rsidP="00D23462">
      <w:pPr>
        <w:numPr>
          <w:ilvl w:val="4"/>
          <w:numId w:val="160"/>
        </w:numPr>
      </w:pPr>
      <w:r>
        <w:t>dfdl:occursStopValue</w:t>
      </w:r>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r>
        <w:t>dfdl:useNilForDefault (does not apply to dfdl:simpleType)</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w:t>
      </w:r>
      <w:ins w:id="14859" w:author="Mike Beckerle" w:date="2020-04-27T12:50:00Z">
        <w:r>
          <w:t xml:space="preserve"> XSD</w:t>
        </w:r>
      </w:ins>
      <w:r>
        <w:t xml:space="preserve"> fixed</w:t>
      </w:r>
    </w:p>
    <w:p w14:paraId="23F4B399" w14:textId="77777777" w:rsidR="00D23462" w:rsidRDefault="00D23462" w:rsidP="00D23462">
      <w:pPr>
        <w:numPr>
          <w:ilvl w:val="1"/>
          <w:numId w:val="161"/>
        </w:numPr>
      </w:pPr>
      <w:r>
        <w:t>XSD nillable (does not apply to dfdl:simpleType)</w:t>
      </w:r>
    </w:p>
    <w:p w14:paraId="7D9ACD4B" w14:textId="77777777" w:rsidR="00D23462" w:rsidRDefault="00D23462" w:rsidP="00D23462">
      <w:pPr>
        <w:numPr>
          <w:ilvl w:val="2"/>
          <w:numId w:val="161"/>
        </w:numPr>
      </w:pPr>
      <w:r>
        <w:t xml:space="preserve">dfdl:nilKind </w:t>
      </w:r>
    </w:p>
    <w:p w14:paraId="36C2B8D9" w14:textId="77777777" w:rsidR="00D23462" w:rsidRDefault="00D23462" w:rsidP="00D23462">
      <w:pPr>
        <w:numPr>
          <w:ilvl w:val="3"/>
          <w:numId w:val="161"/>
        </w:numPr>
      </w:pPr>
      <w:r>
        <w:t xml:space="preserve">"literalValue", "logicalValue", "literalCharacter" </w:t>
      </w:r>
    </w:p>
    <w:p w14:paraId="673A2762" w14:textId="77777777" w:rsidR="00D23462" w:rsidRDefault="00D23462" w:rsidP="00D23462">
      <w:pPr>
        <w:numPr>
          <w:ilvl w:val="4"/>
          <w:numId w:val="161"/>
        </w:numPr>
      </w:pPr>
      <w:r>
        <w:t xml:space="preserve">dfdl:nilValue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r>
        <w:t>dfdl:</w:t>
      </w:r>
      <w:r>
        <w:rPr>
          <w:rFonts w:cs="Arial"/>
        </w:rPr>
        <w:t>decimalSigned</w:t>
      </w:r>
    </w:p>
    <w:p w14:paraId="562E85D8" w14:textId="77777777" w:rsidR="00D23462" w:rsidRDefault="00D23462" w:rsidP="00D23462">
      <w:pPr>
        <w:numPr>
          <w:ilvl w:val="3"/>
          <w:numId w:val="161"/>
        </w:numPr>
      </w:pPr>
      <w:r>
        <w:t xml:space="preserve">dfdl:representation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r>
        <w:t>dfdl:textNumberRep</w:t>
      </w:r>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r>
        <w:t>dfdl:textNumberPattern</w:t>
      </w:r>
    </w:p>
    <w:p w14:paraId="393E35AD" w14:textId="77777777" w:rsidR="00D23462" w:rsidRDefault="00D23462" w:rsidP="00D23462">
      <w:pPr>
        <w:numPr>
          <w:ilvl w:val="7"/>
          <w:numId w:val="161"/>
        </w:numPr>
      </w:pPr>
      <w:r>
        <w:t>dfdl:textStandardBase</w:t>
      </w:r>
    </w:p>
    <w:p w14:paraId="229E0E22" w14:textId="77777777" w:rsidR="00D23462" w:rsidRDefault="00D23462" w:rsidP="00D23462">
      <w:pPr>
        <w:numPr>
          <w:ilvl w:val="7"/>
          <w:numId w:val="161"/>
        </w:numPr>
      </w:pPr>
      <w:r>
        <w:t>dfdl:textStandardDecimalSeparator</w:t>
      </w:r>
    </w:p>
    <w:p w14:paraId="2490F17D" w14:textId="77777777" w:rsidR="00D23462" w:rsidRDefault="00D23462" w:rsidP="00D23462">
      <w:pPr>
        <w:numPr>
          <w:ilvl w:val="7"/>
          <w:numId w:val="161"/>
        </w:numPr>
      </w:pPr>
      <w:r>
        <w:t>dfdl:textStandardGroupingSeparator</w:t>
      </w:r>
    </w:p>
    <w:p w14:paraId="678D18A8" w14:textId="77777777" w:rsidR="00D23462" w:rsidRDefault="00D23462" w:rsidP="00D23462">
      <w:pPr>
        <w:numPr>
          <w:ilvl w:val="7"/>
          <w:numId w:val="161"/>
        </w:numPr>
      </w:pPr>
      <w:r>
        <w:t>dfdl:textStandardExponentRep</w:t>
      </w:r>
    </w:p>
    <w:p w14:paraId="2AF7D37A" w14:textId="77777777" w:rsidR="00D23462" w:rsidRDefault="00D23462" w:rsidP="00D23462">
      <w:pPr>
        <w:numPr>
          <w:ilvl w:val="7"/>
          <w:numId w:val="161"/>
        </w:numPr>
      </w:pPr>
      <w:r>
        <w:t>dfdl:textNumberCheckPolicy</w:t>
      </w:r>
    </w:p>
    <w:p w14:paraId="0078BF20" w14:textId="77777777" w:rsidR="00D23462" w:rsidRDefault="00D23462" w:rsidP="00D23462">
      <w:pPr>
        <w:numPr>
          <w:ilvl w:val="7"/>
          <w:numId w:val="161"/>
        </w:numPr>
      </w:pPr>
      <w:r>
        <w:t>dfdl:textStandardInfinityRep</w:t>
      </w:r>
    </w:p>
    <w:p w14:paraId="3348CCE6" w14:textId="77777777" w:rsidR="00D23462" w:rsidRDefault="00D23462" w:rsidP="00D23462">
      <w:pPr>
        <w:numPr>
          <w:ilvl w:val="7"/>
          <w:numId w:val="161"/>
        </w:numPr>
      </w:pPr>
      <w:r>
        <w:t>dfdl:textStandardNaNRep</w:t>
      </w:r>
    </w:p>
    <w:p w14:paraId="0AE955B9" w14:textId="77777777" w:rsidR="00D23462" w:rsidRDefault="00D23462" w:rsidP="00D23462">
      <w:pPr>
        <w:numPr>
          <w:ilvl w:val="7"/>
          <w:numId w:val="161"/>
        </w:numPr>
      </w:pPr>
      <w:r>
        <w:t>dfdl:textNumberRounding</w:t>
      </w:r>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r>
        <w:t>dfdl:textNumberRoundingMode</w:t>
      </w:r>
    </w:p>
    <w:p w14:paraId="5D77C4B7" w14:textId="77777777" w:rsidR="00D23462" w:rsidRDefault="00D23462" w:rsidP="00D23462">
      <w:pPr>
        <w:numPr>
          <w:ilvl w:val="8"/>
          <w:numId w:val="161"/>
        </w:numPr>
      </w:pPr>
      <w:r>
        <w:t>dfdl:textNumberRoundingIncrement</w:t>
      </w:r>
    </w:p>
    <w:p w14:paraId="56C27FA3" w14:textId="77777777" w:rsidR="00D23462" w:rsidRDefault="00D23462" w:rsidP="00D23462">
      <w:pPr>
        <w:numPr>
          <w:ilvl w:val="7"/>
          <w:numId w:val="161"/>
        </w:numPr>
        <w:rPr>
          <w:rFonts w:cs="Arial"/>
        </w:rPr>
      </w:pPr>
      <w:r>
        <w:rPr>
          <w:rFonts w:cs="Arial"/>
        </w:rPr>
        <w:t>dfdl:textStandardZeroRep</w:t>
      </w:r>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r>
        <w:rPr>
          <w:rStyle w:val="Emphasis"/>
        </w:rPr>
        <w:t>d</w:t>
      </w:r>
      <w:r>
        <w:t>fdl:textNumberPattern</w:t>
      </w:r>
    </w:p>
    <w:p w14:paraId="0B49ED9A" w14:textId="77777777" w:rsidR="00D23462" w:rsidRDefault="00D23462" w:rsidP="00D23462">
      <w:pPr>
        <w:numPr>
          <w:ilvl w:val="7"/>
          <w:numId w:val="161"/>
        </w:numPr>
      </w:pPr>
      <w:r>
        <w:rPr>
          <w:rFonts w:cs="Arial"/>
        </w:rPr>
        <w:t>dfdl:textNumberCheckPolicy</w:t>
      </w:r>
    </w:p>
    <w:p w14:paraId="2E2CE4EB" w14:textId="77777777" w:rsidR="00D23462" w:rsidRDefault="00D23462" w:rsidP="00D23462">
      <w:pPr>
        <w:numPr>
          <w:ilvl w:val="7"/>
          <w:numId w:val="161"/>
        </w:numPr>
        <w:rPr>
          <w:rFonts w:cs="Arial"/>
        </w:rPr>
      </w:pPr>
      <w:r>
        <w:rPr>
          <w:rFonts w:cs="Arial"/>
        </w:rPr>
        <w:t>dfdl:textNumberRounding</w:t>
      </w:r>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r>
        <w:rPr>
          <w:rFonts w:cs="Arial"/>
        </w:rPr>
        <w:t>dfdl:textNumberRoundingMode</w:t>
      </w:r>
    </w:p>
    <w:p w14:paraId="1B48C9E1" w14:textId="77777777" w:rsidR="00D23462" w:rsidRDefault="00D23462" w:rsidP="00D23462">
      <w:pPr>
        <w:numPr>
          <w:ilvl w:val="8"/>
          <w:numId w:val="161"/>
        </w:numPr>
        <w:rPr>
          <w:rFonts w:cs="Arial"/>
        </w:rPr>
      </w:pPr>
      <w:r>
        <w:rPr>
          <w:rFonts w:cs="Arial"/>
        </w:rPr>
        <w:t>dfdl:textNumberRoundingIncrement</w:t>
      </w:r>
    </w:p>
    <w:p w14:paraId="52757502" w14:textId="77777777" w:rsidR="00D23462" w:rsidRDefault="00D23462" w:rsidP="00D23462">
      <w:pPr>
        <w:numPr>
          <w:ilvl w:val="7"/>
          <w:numId w:val="161"/>
        </w:numPr>
      </w:pPr>
      <w:r>
        <w:rPr>
          <w:rFonts w:cs="Arial"/>
        </w:rPr>
        <w:t>dfdl:textZonedSignStyle</w:t>
      </w:r>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r>
        <w:t xml:space="preserve">dfdl:byteOrder </w:t>
      </w:r>
    </w:p>
    <w:p w14:paraId="168C71BB" w14:textId="77777777" w:rsidR="00D23462" w:rsidRDefault="00D23462" w:rsidP="00D23462">
      <w:pPr>
        <w:numPr>
          <w:ilvl w:val="5"/>
          <w:numId w:val="161"/>
        </w:numPr>
        <w:rPr>
          <w:rStyle w:val="Emphasis"/>
        </w:rPr>
      </w:pPr>
      <w:r>
        <w:rPr>
          <w:rStyle w:val="Emphasis"/>
        </w:rPr>
        <w:t>xs:decimal and restrictions</w:t>
      </w:r>
    </w:p>
    <w:p w14:paraId="24F3C417" w14:textId="77777777" w:rsidR="00D23462" w:rsidRDefault="00D23462" w:rsidP="00D23462">
      <w:pPr>
        <w:numPr>
          <w:ilvl w:val="6"/>
          <w:numId w:val="161"/>
        </w:numPr>
      </w:pPr>
      <w:r>
        <w:t>dfdl:binaryNumberRep</w:t>
      </w:r>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r>
        <w:t>dfdl:binaryPackedSignCodes</w:t>
      </w:r>
    </w:p>
    <w:p w14:paraId="103F6D5E" w14:textId="77777777" w:rsidR="00D23462" w:rsidRDefault="00D23462" w:rsidP="00D23462">
      <w:pPr>
        <w:numPr>
          <w:ilvl w:val="8"/>
          <w:numId w:val="161"/>
        </w:numPr>
      </w:pPr>
      <w:r>
        <w:t>dfdl:binaryDecimalVirtualPoint</w:t>
      </w:r>
    </w:p>
    <w:p w14:paraId="6C5374FB" w14:textId="77777777" w:rsidR="00D23462" w:rsidRDefault="00D23462" w:rsidP="00D23462">
      <w:pPr>
        <w:numPr>
          <w:ilvl w:val="7"/>
          <w:numId w:val="161"/>
        </w:numPr>
        <w:rPr>
          <w:rStyle w:val="Emphasis"/>
        </w:rPr>
      </w:pPr>
      <w:r>
        <w:rPr>
          <w:rStyle w:val="Emphasis"/>
        </w:rPr>
        <w:t>"bcd", "ibm4690Packed"</w:t>
      </w:r>
    </w:p>
    <w:p w14:paraId="58BBA61C" w14:textId="77777777" w:rsidR="00D23462" w:rsidRDefault="00D23462" w:rsidP="00D23462">
      <w:pPr>
        <w:numPr>
          <w:ilvl w:val="8"/>
          <w:numId w:val="161"/>
        </w:numPr>
        <w:rPr>
          <w:rStyle w:val="Emphasis"/>
        </w:rPr>
      </w:pPr>
      <w:r>
        <w:t>dfdl:binaryDecimalVirtualPoint</w:t>
      </w:r>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r>
        <w:t>dfdl:binaryDecimalVirtualPoint</w:t>
      </w:r>
    </w:p>
    <w:p w14:paraId="074ABA9F" w14:textId="77777777" w:rsidR="00D23462" w:rsidRDefault="00D23462" w:rsidP="00D23462">
      <w:pPr>
        <w:numPr>
          <w:ilvl w:val="5"/>
          <w:numId w:val="161"/>
        </w:numPr>
        <w:rPr>
          <w:rStyle w:val="Emphasis"/>
        </w:rPr>
      </w:pPr>
      <w:r>
        <w:rPr>
          <w:rStyle w:val="Emphasis"/>
        </w:rPr>
        <w:t>xs:float, xs:double</w:t>
      </w:r>
    </w:p>
    <w:p w14:paraId="58E61B69" w14:textId="77777777" w:rsidR="00D23462" w:rsidRDefault="00D23462" w:rsidP="00D23462">
      <w:pPr>
        <w:numPr>
          <w:ilvl w:val="6"/>
          <w:numId w:val="161"/>
        </w:numPr>
      </w:pPr>
      <w:r>
        <w:t xml:space="preserve">dfdl:binaryFloatRep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r>
        <w:t xml:space="preserve">dfdl:representation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r>
        <w:t>dfdl:calendarPatternKind</w:t>
      </w:r>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r>
        <w:t>dfdl:calendarPattern</w:t>
      </w:r>
    </w:p>
    <w:p w14:paraId="67CCE3BD" w14:textId="77777777" w:rsidR="00D23462" w:rsidRDefault="00D23462" w:rsidP="00D23462">
      <w:pPr>
        <w:numPr>
          <w:ilvl w:val="5"/>
          <w:numId w:val="161"/>
        </w:numPr>
      </w:pPr>
      <w:r>
        <w:t>dfdl:calendarCheckPolicy</w:t>
      </w:r>
    </w:p>
    <w:p w14:paraId="3A49BCE7" w14:textId="77777777" w:rsidR="00D23462" w:rsidRDefault="00D23462" w:rsidP="00D23462">
      <w:pPr>
        <w:numPr>
          <w:ilvl w:val="5"/>
          <w:numId w:val="161"/>
        </w:numPr>
      </w:pPr>
      <w:r>
        <w:t>dfdl:calendarTimeZone</w:t>
      </w:r>
    </w:p>
    <w:p w14:paraId="39E0AB55" w14:textId="77777777" w:rsidR="00D23462" w:rsidRDefault="00D23462" w:rsidP="00D23462">
      <w:pPr>
        <w:numPr>
          <w:ilvl w:val="5"/>
          <w:numId w:val="161"/>
        </w:numPr>
      </w:pPr>
      <w:r>
        <w:t>dfdl:calendarObserveDST</w:t>
      </w:r>
    </w:p>
    <w:p w14:paraId="7B19A54E" w14:textId="77777777" w:rsidR="00D23462" w:rsidRDefault="00D23462" w:rsidP="00D23462">
      <w:pPr>
        <w:numPr>
          <w:ilvl w:val="5"/>
          <w:numId w:val="161"/>
        </w:numPr>
      </w:pPr>
      <w:r>
        <w:t>dfdl:calendarFirstDayOfWeek</w:t>
      </w:r>
    </w:p>
    <w:p w14:paraId="21E7A1D7" w14:textId="77777777" w:rsidR="00D23462" w:rsidRDefault="00D23462" w:rsidP="00D23462">
      <w:pPr>
        <w:numPr>
          <w:ilvl w:val="5"/>
          <w:numId w:val="161"/>
        </w:numPr>
      </w:pPr>
      <w:r>
        <w:t>dfdl:calendarDaysInFirstWeek</w:t>
      </w:r>
    </w:p>
    <w:p w14:paraId="4E387C5D" w14:textId="77777777" w:rsidR="00D23462" w:rsidRDefault="00D23462" w:rsidP="00D23462">
      <w:pPr>
        <w:numPr>
          <w:ilvl w:val="5"/>
          <w:numId w:val="161"/>
        </w:numPr>
      </w:pPr>
      <w:r>
        <w:t>dfdl:calendarLanguage</w:t>
      </w:r>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r>
        <w:t>dfdl:byteOrder</w:t>
      </w:r>
    </w:p>
    <w:p w14:paraId="047D640B" w14:textId="77777777" w:rsidR="00D23462" w:rsidRDefault="00D23462" w:rsidP="00D23462">
      <w:pPr>
        <w:numPr>
          <w:ilvl w:val="5"/>
          <w:numId w:val="161"/>
        </w:numPr>
      </w:pPr>
      <w:r>
        <w:t>dfdl:binaryCalendarRep</w:t>
      </w:r>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r>
        <w:t>dfdl:packedDecimalSignCodes</w:t>
      </w:r>
    </w:p>
    <w:p w14:paraId="231D7793" w14:textId="77777777" w:rsidR="00D23462" w:rsidRDefault="00D23462" w:rsidP="00D23462">
      <w:pPr>
        <w:numPr>
          <w:ilvl w:val="7"/>
          <w:numId w:val="161"/>
        </w:numPr>
      </w:pPr>
      <w:r>
        <w:t>dfdl:decimalVirtualPoint</w:t>
      </w:r>
    </w:p>
    <w:p w14:paraId="3C811054" w14:textId="77777777" w:rsidR="00D23462" w:rsidRDefault="00D23462" w:rsidP="00D23462">
      <w:pPr>
        <w:numPr>
          <w:ilvl w:val="7"/>
          <w:numId w:val="161"/>
        </w:numPr>
      </w:pPr>
      <w:r>
        <w:t>dfdl:calendarPatternKind</w:t>
      </w:r>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r>
        <w:t>dfdl:calendarPattern</w:t>
      </w:r>
    </w:p>
    <w:p w14:paraId="05776893" w14:textId="77777777" w:rsidR="00D23462" w:rsidRDefault="00D23462" w:rsidP="00D23462">
      <w:pPr>
        <w:numPr>
          <w:ilvl w:val="7"/>
          <w:numId w:val="161"/>
        </w:numPr>
      </w:pPr>
      <w:r>
        <w:t>dfdl:calendarCheckPolicy</w:t>
      </w:r>
    </w:p>
    <w:p w14:paraId="50F38BB8" w14:textId="77777777" w:rsidR="00D23462" w:rsidRDefault="00D23462" w:rsidP="00D23462">
      <w:pPr>
        <w:numPr>
          <w:ilvl w:val="7"/>
          <w:numId w:val="161"/>
        </w:numPr>
      </w:pPr>
      <w:r>
        <w:t>dfdl:calendarTimeZone</w:t>
      </w:r>
    </w:p>
    <w:p w14:paraId="2A43F427" w14:textId="77777777" w:rsidR="00D23462" w:rsidRDefault="00D23462" w:rsidP="00D23462">
      <w:pPr>
        <w:numPr>
          <w:ilvl w:val="7"/>
          <w:numId w:val="161"/>
        </w:numPr>
      </w:pPr>
      <w:r>
        <w:t>dfdl:calendarObserveDST</w:t>
      </w:r>
    </w:p>
    <w:p w14:paraId="0BFA3BA3" w14:textId="77777777" w:rsidR="00D23462" w:rsidRDefault="00D23462" w:rsidP="00D23462">
      <w:pPr>
        <w:numPr>
          <w:ilvl w:val="7"/>
          <w:numId w:val="161"/>
        </w:numPr>
      </w:pPr>
      <w:r>
        <w:t>dfdl:calendarFirstDayOfWeek</w:t>
      </w:r>
    </w:p>
    <w:p w14:paraId="19CE89EC" w14:textId="77777777" w:rsidR="00D23462" w:rsidRDefault="00D23462" w:rsidP="00D23462">
      <w:pPr>
        <w:numPr>
          <w:ilvl w:val="7"/>
          <w:numId w:val="161"/>
        </w:numPr>
      </w:pPr>
      <w:r>
        <w:t>dfdl:calendarDaysInFirstWeek</w:t>
      </w:r>
    </w:p>
    <w:p w14:paraId="238DF4EF" w14:textId="77777777" w:rsidR="00D23462" w:rsidRDefault="00D23462" w:rsidP="00D23462">
      <w:pPr>
        <w:numPr>
          <w:ilvl w:val="7"/>
          <w:numId w:val="161"/>
        </w:numPr>
      </w:pPr>
      <w:r>
        <w:t>dfdl:calendarCenturyStart</w:t>
      </w:r>
    </w:p>
    <w:p w14:paraId="17FA3245" w14:textId="77777777" w:rsidR="00D23462" w:rsidRDefault="00D23462" w:rsidP="00D23462">
      <w:pPr>
        <w:numPr>
          <w:ilvl w:val="6"/>
          <w:numId w:val="161"/>
        </w:numPr>
        <w:rPr>
          <w:rStyle w:val="Emphasis"/>
        </w:rPr>
      </w:pPr>
      <w:r>
        <w:rPr>
          <w:rStyle w:val="Emphasis"/>
        </w:rPr>
        <w:t xml:space="preserve"> "bcd", "ibm4690Packed"</w:t>
      </w:r>
    </w:p>
    <w:p w14:paraId="74673271" w14:textId="77777777" w:rsidR="00D23462" w:rsidRDefault="00D23462" w:rsidP="00D23462">
      <w:pPr>
        <w:numPr>
          <w:ilvl w:val="7"/>
          <w:numId w:val="161"/>
        </w:numPr>
      </w:pPr>
      <w:r>
        <w:t xml:space="preserve">dfdl:decimalVirtualPoint </w:t>
      </w:r>
    </w:p>
    <w:p w14:paraId="36070DCA" w14:textId="77777777" w:rsidR="00D23462" w:rsidRDefault="00D23462" w:rsidP="00D23462">
      <w:pPr>
        <w:numPr>
          <w:ilvl w:val="7"/>
          <w:numId w:val="161"/>
        </w:numPr>
      </w:pPr>
      <w:r>
        <w:t>dfdl:calendarPatternKind</w:t>
      </w:r>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r>
        <w:t>dfdl:calendarPattern</w:t>
      </w:r>
    </w:p>
    <w:p w14:paraId="308F66A1" w14:textId="77777777" w:rsidR="00D23462" w:rsidRDefault="00D23462" w:rsidP="00D23462">
      <w:pPr>
        <w:numPr>
          <w:ilvl w:val="7"/>
          <w:numId w:val="161"/>
        </w:numPr>
      </w:pPr>
      <w:r>
        <w:t>dfdl:calendarCheckPolicy</w:t>
      </w:r>
    </w:p>
    <w:p w14:paraId="0860FCB8" w14:textId="77777777" w:rsidR="00D23462" w:rsidRDefault="00D23462" w:rsidP="00D23462">
      <w:pPr>
        <w:numPr>
          <w:ilvl w:val="7"/>
          <w:numId w:val="161"/>
        </w:numPr>
      </w:pPr>
      <w:r>
        <w:t>dfdl:calendarTimeZone</w:t>
      </w:r>
    </w:p>
    <w:p w14:paraId="0BCBC43D" w14:textId="77777777" w:rsidR="00D23462" w:rsidRDefault="00D23462" w:rsidP="00D23462">
      <w:pPr>
        <w:numPr>
          <w:ilvl w:val="7"/>
          <w:numId w:val="161"/>
        </w:numPr>
      </w:pPr>
      <w:r>
        <w:t>dfdl:calendarObserveDST</w:t>
      </w:r>
    </w:p>
    <w:p w14:paraId="2333FDC7" w14:textId="77777777" w:rsidR="00D23462" w:rsidRDefault="00D23462" w:rsidP="00D23462">
      <w:pPr>
        <w:numPr>
          <w:ilvl w:val="7"/>
          <w:numId w:val="161"/>
        </w:numPr>
      </w:pPr>
      <w:r>
        <w:t>dfdl:calendarFirstDayOfWeek</w:t>
      </w:r>
    </w:p>
    <w:p w14:paraId="1C9B75D1" w14:textId="77777777" w:rsidR="00D23462" w:rsidRDefault="00D23462" w:rsidP="00D23462">
      <w:pPr>
        <w:numPr>
          <w:ilvl w:val="7"/>
          <w:numId w:val="161"/>
        </w:numPr>
      </w:pPr>
      <w:r>
        <w:t>dfdl:calendarDaysInFirstWeek</w:t>
      </w:r>
    </w:p>
    <w:p w14:paraId="13038116" w14:textId="77777777" w:rsidR="00D23462" w:rsidRDefault="00D23462" w:rsidP="00D23462">
      <w:pPr>
        <w:numPr>
          <w:ilvl w:val="7"/>
          <w:numId w:val="161"/>
        </w:numPr>
      </w:pPr>
      <w:r>
        <w:t>dfdl:calendarCenturyStart</w:t>
      </w:r>
    </w:p>
    <w:p w14:paraId="087BD847" w14:textId="77777777" w:rsidR="00D23462" w:rsidRDefault="00D23462" w:rsidP="00D23462">
      <w:pPr>
        <w:numPr>
          <w:ilvl w:val="6"/>
          <w:numId w:val="161"/>
        </w:numPr>
        <w:rPr>
          <w:rStyle w:val="Emphasis"/>
        </w:rPr>
      </w:pPr>
      <w:r>
        <w:rPr>
          <w:rStyle w:val="Emphasis"/>
        </w:rPr>
        <w:t>"binarySeconds", "binaryMilliseconds"</w:t>
      </w:r>
    </w:p>
    <w:p w14:paraId="1224C083" w14:textId="77777777" w:rsidR="00D23462" w:rsidRDefault="00D23462" w:rsidP="00D23462">
      <w:pPr>
        <w:numPr>
          <w:ilvl w:val="7"/>
          <w:numId w:val="161"/>
        </w:numPr>
      </w:pPr>
      <w:r>
        <w:t>dfdl:binaryCalendarEpoch</w:t>
      </w:r>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r>
        <w:t xml:space="preserve">dfdl:representation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r>
        <w:t xml:space="preserve">dfdl:textBooleanTrueRep </w:t>
      </w:r>
    </w:p>
    <w:p w14:paraId="4DBA374C" w14:textId="77777777" w:rsidR="00D23462" w:rsidRDefault="00D23462" w:rsidP="00D23462">
      <w:pPr>
        <w:numPr>
          <w:ilvl w:val="5"/>
          <w:numId w:val="161"/>
        </w:numPr>
      </w:pPr>
      <w:r>
        <w:t>dfdl:textBooleanFalseRep</w:t>
      </w:r>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r>
        <w:t>dfdl:byteOrder</w:t>
      </w:r>
    </w:p>
    <w:p w14:paraId="12FCD674" w14:textId="77777777" w:rsidR="00D23462" w:rsidRDefault="00D23462" w:rsidP="00D23462">
      <w:pPr>
        <w:numPr>
          <w:ilvl w:val="5"/>
          <w:numId w:val="161"/>
        </w:numPr>
      </w:pPr>
      <w:r>
        <w:t xml:space="preserve">dfdl:binaryBooleanTrueRep </w:t>
      </w:r>
    </w:p>
    <w:p w14:paraId="08BBD4BE" w14:textId="77777777" w:rsidR="00D23462" w:rsidRDefault="00D23462" w:rsidP="00D23462">
      <w:pPr>
        <w:numPr>
          <w:ilvl w:val="5"/>
          <w:numId w:val="161"/>
        </w:numPr>
      </w:pPr>
      <w:r>
        <w:t xml:space="preserve">dfdl:binaryBooleanFalseRep </w:t>
      </w:r>
    </w:p>
    <w:p w14:paraId="28DD4422" w14:textId="77777777" w:rsidR="00D23462" w:rsidRDefault="00D23462" w:rsidP="00D23462">
      <w:pPr>
        <w:pStyle w:val="nobreak"/>
        <w:numPr>
          <w:ilvl w:val="0"/>
          <w:numId w:val="161"/>
        </w:numPr>
        <w:rPr>
          <w:i/>
        </w:rPr>
      </w:pPr>
      <w:r>
        <w:rPr>
          <w:i/>
        </w:rPr>
        <w:t xml:space="preserve">Unparsing: insertion &amp; framing </w:t>
      </w:r>
    </w:p>
    <w:p w14:paraId="4B8B8E4A" w14:textId="77777777" w:rsidR="00D23462" w:rsidRDefault="00D23462" w:rsidP="00D23462">
      <w:pPr>
        <w:pStyle w:val="nobreak"/>
        <w:numPr>
          <w:ilvl w:val="1"/>
          <w:numId w:val="161"/>
        </w:numPr>
      </w:pPr>
      <w:r>
        <w:t>dfdl:leadingSkip</w:t>
      </w:r>
    </w:p>
    <w:p w14:paraId="43DE80BA" w14:textId="77777777" w:rsidR="00D23462" w:rsidRDefault="00D23462" w:rsidP="00D23462">
      <w:pPr>
        <w:pStyle w:val="nobreak"/>
        <w:numPr>
          <w:ilvl w:val="2"/>
          <w:numId w:val="161"/>
        </w:numPr>
      </w:pPr>
      <w:r>
        <w:t xml:space="preserve">dfdl:alignmentUnits </w:t>
      </w:r>
    </w:p>
    <w:p w14:paraId="49FD433A" w14:textId="77777777" w:rsidR="00D23462" w:rsidRDefault="00D23462" w:rsidP="00D23462">
      <w:pPr>
        <w:pStyle w:val="nobreak"/>
        <w:numPr>
          <w:ilvl w:val="1"/>
          <w:numId w:val="161"/>
        </w:numPr>
      </w:pPr>
      <w:r>
        <w:t>dfdl:alignment</w:t>
      </w:r>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r>
        <w:t xml:space="preserve">dfdl:alignmentUnits </w:t>
      </w:r>
    </w:p>
    <w:p w14:paraId="0A916D38" w14:textId="77777777" w:rsidR="00D23462" w:rsidRDefault="00D23462" w:rsidP="00D23462">
      <w:pPr>
        <w:numPr>
          <w:ilvl w:val="1"/>
          <w:numId w:val="161"/>
        </w:numPr>
        <w:rPr>
          <w:rStyle w:val="Emphasis"/>
        </w:rPr>
      </w:pPr>
      <w:r>
        <w:t>dfdl:representation</w:t>
      </w:r>
      <w:r>
        <w:rPr>
          <w:rStyle w:val="Emphasis"/>
        </w:rPr>
        <w:t xml:space="preserve"> "text" or xs:simpleType 'string'</w:t>
      </w:r>
    </w:p>
    <w:p w14:paraId="0817A1C3" w14:textId="77777777" w:rsidR="00D23462" w:rsidRDefault="00D23462" w:rsidP="00D23462">
      <w:pPr>
        <w:numPr>
          <w:ilvl w:val="2"/>
          <w:numId w:val="161"/>
        </w:numPr>
        <w:rPr>
          <w:rStyle w:val="Emphasis"/>
        </w:rPr>
      </w:pPr>
      <w:r>
        <w:t>dfdl:escapeSchemeRef</w:t>
      </w:r>
    </w:p>
    <w:p w14:paraId="0DA573F5" w14:textId="77777777" w:rsidR="00D23462" w:rsidRDefault="00D23462" w:rsidP="00D23462">
      <w:pPr>
        <w:numPr>
          <w:ilvl w:val="2"/>
          <w:numId w:val="161"/>
        </w:numPr>
      </w:pPr>
      <w:r>
        <w:t xml:space="preserve">dfdl:lengthKind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maxLength </w:t>
      </w:r>
      <w:r>
        <w:rPr>
          <w:rStyle w:val="Emphasis"/>
        </w:rPr>
        <w:t>or</w:t>
      </w:r>
      <w:r>
        <w:t xml:space="preserve"> dfdl:textBooleanTrueRep/dfdl:textBooleanFalseRep</w:t>
      </w:r>
    </w:p>
    <w:p w14:paraId="42C70EFA" w14:textId="77777777" w:rsidR="00D23462" w:rsidRDefault="00D23462" w:rsidP="00D23462">
      <w:pPr>
        <w:numPr>
          <w:ilvl w:val="4"/>
          <w:numId w:val="161"/>
        </w:numPr>
      </w:pPr>
      <w:r>
        <w:t>dfdl:lengthUnits</w:t>
      </w:r>
    </w:p>
    <w:p w14:paraId="6996575F" w14:textId="77777777" w:rsidR="00D23462" w:rsidRDefault="00D23462" w:rsidP="00D23462">
      <w:pPr>
        <w:numPr>
          <w:ilvl w:val="4"/>
          <w:numId w:val="161"/>
        </w:numPr>
      </w:pPr>
      <w:r>
        <w:t xml:space="preserve">dfdl:textPadKind </w:t>
      </w:r>
    </w:p>
    <w:p w14:paraId="47A2CD73"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BB08ADF"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ECC5B89" w14:textId="77777777" w:rsidR="00D23462" w:rsidRDefault="00D23462" w:rsidP="00D23462">
      <w:pPr>
        <w:numPr>
          <w:ilvl w:val="4"/>
          <w:numId w:val="161"/>
        </w:numPr>
      </w:pPr>
      <w:r>
        <w:t>dfdl:truncateSpecifiedLengthString</w:t>
      </w:r>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r>
        <w:t xml:space="preserve">dfdl:length </w:t>
      </w:r>
    </w:p>
    <w:p w14:paraId="01F6F3F6" w14:textId="77777777" w:rsidR="00D23462" w:rsidRDefault="00D23462" w:rsidP="00D23462">
      <w:pPr>
        <w:numPr>
          <w:ilvl w:val="5"/>
          <w:numId w:val="161"/>
        </w:numPr>
      </w:pPr>
      <w:r>
        <w:t>dfdl:truncateSpecifiedLengthString</w:t>
      </w:r>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minLength </w:t>
      </w:r>
      <w:r>
        <w:rPr>
          <w:rStyle w:val="Emphasis"/>
        </w:rPr>
        <w:t>or</w:t>
      </w:r>
      <w:r>
        <w:t xml:space="preserve"> dfdl:textOutputMinLength</w:t>
      </w:r>
    </w:p>
    <w:p w14:paraId="7532FAFA" w14:textId="77777777" w:rsidR="00D23462" w:rsidRDefault="00D23462" w:rsidP="00D23462">
      <w:pPr>
        <w:numPr>
          <w:ilvl w:val="4"/>
          <w:numId w:val="161"/>
        </w:numPr>
      </w:pPr>
      <w:r>
        <w:t xml:space="preserve">dfdl:lengthUnits </w:t>
      </w:r>
    </w:p>
    <w:p w14:paraId="3FD3304C" w14:textId="77777777" w:rsidR="00D23462" w:rsidRDefault="00D23462" w:rsidP="00D23462">
      <w:pPr>
        <w:numPr>
          <w:ilvl w:val="4"/>
          <w:numId w:val="161"/>
        </w:numPr>
      </w:pPr>
      <w:r>
        <w:t xml:space="preserve">dfdl:textPadKind </w:t>
      </w:r>
    </w:p>
    <w:p w14:paraId="23F0A79B"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25AB089"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r>
        <w:t xml:space="preserve">dfdl:prefixLengthType </w:t>
      </w:r>
    </w:p>
    <w:p w14:paraId="78798FCD" w14:textId="77777777" w:rsidR="00D23462" w:rsidRDefault="00D23462" w:rsidP="00D23462">
      <w:pPr>
        <w:numPr>
          <w:ilvl w:val="4"/>
          <w:numId w:val="161"/>
        </w:numPr>
      </w:pPr>
      <w:r>
        <w:t xml:space="preserve">dfdl:prefixIncludesPrefixLength </w:t>
      </w:r>
    </w:p>
    <w:p w14:paraId="6A8E99C4" w14:textId="77777777" w:rsidR="00D23462" w:rsidRDefault="00D23462" w:rsidP="00D23462">
      <w:pPr>
        <w:numPr>
          <w:ilvl w:val="4"/>
          <w:numId w:val="161"/>
        </w:numPr>
      </w:pPr>
      <w:r>
        <w:t xml:space="preserve">dfdl:lengthUnits </w:t>
      </w:r>
    </w:p>
    <w:p w14:paraId="7BADDC6D" w14:textId="77777777" w:rsidR="00D23462" w:rsidRDefault="00D23462" w:rsidP="00D23462">
      <w:pPr>
        <w:numPr>
          <w:ilvl w:val="4"/>
          <w:numId w:val="161"/>
        </w:numPr>
      </w:pPr>
      <w:r>
        <w:t xml:space="preserve">dfdl:textPadKind </w:t>
      </w:r>
    </w:p>
    <w:p w14:paraId="57EE34D6"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86DDDAA"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59DDC07C" w14:textId="77777777" w:rsidR="00D23462" w:rsidRDefault="00D23462" w:rsidP="00D23462">
      <w:pPr>
        <w:numPr>
          <w:ilvl w:val="5"/>
          <w:numId w:val="161"/>
        </w:numPr>
      </w:pPr>
      <w:r>
        <w:t xml:space="preserve">XSD minLength </w:t>
      </w:r>
      <w:r>
        <w:rPr>
          <w:rStyle w:val="Emphasis"/>
        </w:rPr>
        <w:t>or</w:t>
      </w:r>
      <w:r>
        <w:t xml:space="preserve"> dfdl:textOutputMinLength</w:t>
      </w:r>
    </w:p>
    <w:p w14:paraId="2B2E4D4F" w14:textId="77777777" w:rsidR="00D23462" w:rsidRDefault="00D23462" w:rsidP="00D23462">
      <w:pPr>
        <w:numPr>
          <w:ilvl w:val="3"/>
          <w:numId w:val="161"/>
        </w:numPr>
      </w:pPr>
      <w:r>
        <w:rPr>
          <w:rStyle w:val="Emphasis"/>
        </w:rPr>
        <w:t>"pattern", "delimited",</w:t>
      </w:r>
      <w:r>
        <w:t xml:space="preserve"> </w:t>
      </w:r>
      <w:r>
        <w:rPr>
          <w:rStyle w:val="Emphasis"/>
        </w:rPr>
        <w:t>"endOfParent"</w:t>
      </w:r>
      <w:r>
        <w:t xml:space="preserve"> </w:t>
      </w:r>
    </w:p>
    <w:p w14:paraId="2A5897A2" w14:textId="77777777" w:rsidR="00D23462" w:rsidRDefault="00D23462" w:rsidP="00D23462">
      <w:pPr>
        <w:numPr>
          <w:ilvl w:val="4"/>
          <w:numId w:val="161"/>
        </w:numPr>
      </w:pPr>
      <w:r>
        <w:t xml:space="preserve">dfdl:textPadKind </w:t>
      </w:r>
    </w:p>
    <w:p w14:paraId="23BDE3B7"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6D5B05B"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0EDB7AD6" w14:textId="77777777" w:rsidR="00D23462" w:rsidRDefault="00D23462" w:rsidP="00D23462">
      <w:pPr>
        <w:numPr>
          <w:ilvl w:val="5"/>
          <w:numId w:val="161"/>
        </w:numPr>
      </w:pPr>
      <w:r>
        <w:t xml:space="preserve">XSD minLength </w:t>
      </w:r>
      <w:r>
        <w:rPr>
          <w:rStyle w:val="Emphasis"/>
        </w:rPr>
        <w:t>or</w:t>
      </w:r>
      <w:r>
        <w:t xml:space="preserve"> dfdl:textOutputMinLength</w:t>
      </w:r>
    </w:p>
    <w:p w14:paraId="15042D2D" w14:textId="77777777" w:rsidR="00D23462" w:rsidRDefault="00D23462" w:rsidP="00D23462">
      <w:pPr>
        <w:numPr>
          <w:ilvl w:val="1"/>
          <w:numId w:val="161"/>
        </w:numPr>
        <w:rPr>
          <w:rStyle w:val="Emphasis"/>
        </w:rPr>
      </w:pPr>
      <w:r>
        <w:t>dfdl:representation</w:t>
      </w:r>
      <w:r>
        <w:rPr>
          <w:rStyle w:val="Emphasis"/>
        </w:rPr>
        <w:t xml:space="preserve"> "binary" or xs:simpleType 'hexBinary'</w:t>
      </w:r>
    </w:p>
    <w:p w14:paraId="5C45CB1F" w14:textId="77777777" w:rsidR="00D23462" w:rsidRDefault="00D23462" w:rsidP="00D23462">
      <w:pPr>
        <w:numPr>
          <w:ilvl w:val="2"/>
          <w:numId w:val="161"/>
        </w:numPr>
      </w:pPr>
      <w:r>
        <w:t xml:space="preserve">dfdl:lengthKind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maxLength </w:t>
      </w:r>
      <w:r>
        <w:rPr>
          <w:rStyle w:val="Emphasis"/>
        </w:rPr>
        <w:t>or</w:t>
      </w:r>
      <w:r>
        <w:t xml:space="preserve"> xs:simpleType</w:t>
      </w:r>
    </w:p>
    <w:p w14:paraId="47194A9B" w14:textId="77777777" w:rsidR="00D23462" w:rsidRDefault="00D23462" w:rsidP="00D23462">
      <w:pPr>
        <w:numPr>
          <w:ilvl w:val="4"/>
          <w:numId w:val="161"/>
        </w:numPr>
      </w:pPr>
      <w:r>
        <w:t xml:space="preserve">dfdl:lengthUnits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r>
        <w:t xml:space="preserve">dfdl:length </w:t>
      </w:r>
    </w:p>
    <w:p w14:paraId="44F40190" w14:textId="77777777" w:rsidR="00D23462" w:rsidRDefault="00D23462" w:rsidP="00D23462">
      <w:pPr>
        <w:numPr>
          <w:ilvl w:val="4"/>
          <w:numId w:val="161"/>
        </w:numPr>
      </w:pPr>
      <w:r>
        <w:t xml:space="preserve">dfdl:lengthUnits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r>
        <w:t xml:space="preserve">dfdl:prefixLengthType </w:t>
      </w:r>
    </w:p>
    <w:p w14:paraId="4FDADAAA" w14:textId="77777777" w:rsidR="00D23462" w:rsidRDefault="00D23462" w:rsidP="00D23462">
      <w:pPr>
        <w:numPr>
          <w:ilvl w:val="4"/>
          <w:numId w:val="161"/>
        </w:numPr>
      </w:pPr>
      <w:r>
        <w:t xml:space="preserve">dfdl:prefixIncludesPrefixLength </w:t>
      </w:r>
    </w:p>
    <w:p w14:paraId="1A03957C" w14:textId="77777777" w:rsidR="00D23462" w:rsidRDefault="00D23462" w:rsidP="00D23462">
      <w:pPr>
        <w:numPr>
          <w:ilvl w:val="4"/>
          <w:numId w:val="161"/>
        </w:numPr>
      </w:pPr>
      <w:r>
        <w:t xml:space="preserve">dfdl:lengthUnits </w:t>
      </w:r>
    </w:p>
    <w:p w14:paraId="168A74D7" w14:textId="77777777" w:rsidR="00D23462" w:rsidRDefault="00D23462" w:rsidP="00D23462">
      <w:pPr>
        <w:numPr>
          <w:ilvl w:val="3"/>
          <w:numId w:val="161"/>
        </w:numPr>
        <w:rPr>
          <w:rStyle w:val="Emphasis"/>
        </w:rPr>
      </w:pPr>
      <w:r>
        <w:rPr>
          <w:rStyle w:val="Emphasis"/>
        </w:rPr>
        <w:t xml:space="preserve">"delimited", "endOfParent"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r>
        <w:t xml:space="preserve">dfdl:initiator </w:t>
      </w:r>
    </w:p>
    <w:p w14:paraId="1CC749D6" w14:textId="77777777" w:rsidR="00D23462" w:rsidRDefault="00D23462" w:rsidP="00D23462">
      <w:pPr>
        <w:numPr>
          <w:ilvl w:val="2"/>
          <w:numId w:val="161"/>
        </w:numPr>
      </w:pPr>
      <w:r>
        <w:t>dfdl:nilValueDelimiterPolicy (does not apply to dfdl:simpleType)</w:t>
      </w:r>
    </w:p>
    <w:p w14:paraId="246867D1" w14:textId="77777777" w:rsidR="00D23462" w:rsidRDefault="00D23462" w:rsidP="00D23462">
      <w:pPr>
        <w:numPr>
          <w:ilvl w:val="2"/>
          <w:numId w:val="161"/>
        </w:numPr>
      </w:pPr>
      <w:r>
        <w:t xml:space="preserve">dfdl:emptyValueDelimiterPolicy </w:t>
      </w:r>
    </w:p>
    <w:p w14:paraId="546384EE" w14:textId="77777777" w:rsidR="00D23462" w:rsidRDefault="00D23462" w:rsidP="00D23462">
      <w:pPr>
        <w:pStyle w:val="nobreak"/>
        <w:keepNext w:val="0"/>
        <w:numPr>
          <w:ilvl w:val="1"/>
          <w:numId w:val="161"/>
        </w:numPr>
      </w:pPr>
      <w:r>
        <w:t>dfdl:terminator</w:t>
      </w:r>
    </w:p>
    <w:p w14:paraId="08EF8DA9" w14:textId="77777777" w:rsidR="00D23462" w:rsidRDefault="00D23462" w:rsidP="00D23462">
      <w:pPr>
        <w:numPr>
          <w:ilvl w:val="2"/>
          <w:numId w:val="161"/>
        </w:numPr>
      </w:pPr>
      <w:r>
        <w:t>dfdl:nilValueDelimiterPolicy (does not apply to dfdl:simpleType)</w:t>
      </w:r>
    </w:p>
    <w:p w14:paraId="691A2EC9" w14:textId="77777777" w:rsidR="00D23462" w:rsidRDefault="00D23462" w:rsidP="00D23462">
      <w:pPr>
        <w:numPr>
          <w:ilvl w:val="2"/>
          <w:numId w:val="161"/>
        </w:numPr>
      </w:pPr>
      <w:r>
        <w:t xml:space="preserve">dfdl:emptyValueDelimiterPolicy </w:t>
      </w:r>
    </w:p>
    <w:p w14:paraId="2C81BD2C" w14:textId="77777777" w:rsidR="00D23462" w:rsidRDefault="00D23462" w:rsidP="00D23462">
      <w:pPr>
        <w:pStyle w:val="nobreak"/>
        <w:keepNext w:val="0"/>
        <w:numPr>
          <w:ilvl w:val="1"/>
          <w:numId w:val="161"/>
        </w:numPr>
      </w:pPr>
      <w:r>
        <w:t>dfdl:trailingSkip</w:t>
      </w:r>
    </w:p>
    <w:p w14:paraId="084306E5" w14:textId="77777777" w:rsidR="00D23462" w:rsidRDefault="00D23462" w:rsidP="00D23462">
      <w:pPr>
        <w:pStyle w:val="nobreak"/>
        <w:keepNext w:val="0"/>
        <w:numPr>
          <w:ilvl w:val="2"/>
          <w:numId w:val="161"/>
        </w:numPr>
      </w:pPr>
      <w:r>
        <w:t xml:space="preserve">dfdl:alignmentUnits </w:t>
      </w:r>
    </w:p>
    <w:p w14:paraId="0E6C44BA" w14:textId="77777777" w:rsidR="00D23462" w:rsidRDefault="00D23462" w:rsidP="00D23462">
      <w:pPr>
        <w:pStyle w:val="Heading3"/>
        <w:rPr>
          <w:rFonts w:eastAsia="Times New Roman"/>
        </w:rPr>
      </w:pPr>
      <w:bookmarkStart w:id="14860" w:name="_Toc322911742"/>
      <w:bookmarkStart w:id="14861" w:name="_Toc322912281"/>
      <w:bookmarkStart w:id="14862" w:name="_Toc329093142"/>
      <w:bookmarkStart w:id="14863" w:name="_Toc332701655"/>
      <w:bookmarkStart w:id="14864" w:name="_Toc332701959"/>
      <w:bookmarkStart w:id="14865" w:name="_Toc332711758"/>
      <w:bookmarkStart w:id="14866" w:name="_Toc332712060"/>
      <w:bookmarkStart w:id="14867" w:name="_Toc332712361"/>
      <w:bookmarkStart w:id="14868" w:name="_Toc332724277"/>
      <w:bookmarkStart w:id="14869" w:name="_Toc332724577"/>
      <w:bookmarkStart w:id="14870" w:name="_Toc341102873"/>
      <w:bookmarkStart w:id="14871" w:name="_Toc347241608"/>
      <w:bookmarkStart w:id="14872" w:name="_Toc347744801"/>
      <w:bookmarkStart w:id="14873" w:name="_Toc348984584"/>
      <w:bookmarkStart w:id="14874" w:name="_Toc348984889"/>
      <w:bookmarkStart w:id="14875" w:name="_Toc349038053"/>
      <w:bookmarkStart w:id="14876" w:name="_Toc349038355"/>
      <w:bookmarkStart w:id="14877" w:name="_Toc349042846"/>
      <w:bookmarkStart w:id="14878" w:name="_Toc351912968"/>
      <w:bookmarkStart w:id="14879" w:name="_Toc351914989"/>
      <w:bookmarkStart w:id="14880" w:name="_Toc351915455"/>
      <w:bookmarkStart w:id="14881" w:name="_Toc361231553"/>
      <w:bookmarkStart w:id="14882" w:name="_Toc361232079"/>
      <w:bookmarkStart w:id="14883" w:name="_Toc362445377"/>
      <w:bookmarkStart w:id="14884" w:name="_Toc363909344"/>
      <w:bookmarkStart w:id="14885" w:name="_Toc364463770"/>
      <w:bookmarkStart w:id="14886" w:name="_Toc366078374"/>
      <w:bookmarkStart w:id="14887" w:name="_Toc366078989"/>
      <w:bookmarkStart w:id="14888" w:name="_Toc366079974"/>
      <w:bookmarkStart w:id="14889" w:name="_Toc366080586"/>
      <w:bookmarkStart w:id="14890" w:name="_Toc366081195"/>
      <w:bookmarkStart w:id="14891" w:name="_Toc366505535"/>
      <w:bookmarkStart w:id="14892" w:name="_Toc366508904"/>
      <w:bookmarkStart w:id="14893" w:name="_Toc366513405"/>
      <w:bookmarkStart w:id="14894" w:name="_Toc366574594"/>
      <w:bookmarkStart w:id="14895" w:name="_Toc366578387"/>
      <w:bookmarkStart w:id="14896" w:name="_Toc366578981"/>
      <w:bookmarkStart w:id="14897" w:name="_Toc366579573"/>
      <w:bookmarkStart w:id="14898" w:name="_Toc366580164"/>
      <w:bookmarkStart w:id="14899" w:name="_Toc366580756"/>
      <w:bookmarkStart w:id="14900" w:name="_Toc366581347"/>
      <w:bookmarkStart w:id="14901" w:name="_Toc366581939"/>
      <w:bookmarkStart w:id="14902" w:name="_Toc243112879"/>
      <w:bookmarkStart w:id="14903" w:name="_Toc349042847"/>
      <w:bookmarkStart w:id="14904" w:name="_Toc39167023"/>
      <w:bookmarkEnd w:id="14860"/>
      <w:bookmarkEnd w:id="14861"/>
      <w:bookmarkEnd w:id="14862"/>
      <w:bookmarkEnd w:id="14863"/>
      <w:bookmarkEnd w:id="14864"/>
      <w:bookmarkEnd w:id="14865"/>
      <w:bookmarkEnd w:id="14866"/>
      <w:bookmarkEnd w:id="14867"/>
      <w:bookmarkEnd w:id="14868"/>
      <w:bookmarkEnd w:id="14869"/>
      <w:bookmarkEnd w:id="14870"/>
      <w:bookmarkEnd w:id="14871"/>
      <w:bookmarkEnd w:id="14872"/>
      <w:bookmarkEnd w:id="14873"/>
      <w:bookmarkEnd w:id="14874"/>
      <w:bookmarkEnd w:id="14875"/>
      <w:bookmarkEnd w:id="14876"/>
      <w:bookmarkEnd w:id="14877"/>
      <w:bookmarkEnd w:id="14878"/>
      <w:bookmarkEnd w:id="14879"/>
      <w:bookmarkEnd w:id="14880"/>
      <w:bookmarkEnd w:id="14881"/>
      <w:bookmarkEnd w:id="14882"/>
      <w:bookmarkEnd w:id="14883"/>
      <w:bookmarkEnd w:id="14884"/>
      <w:bookmarkEnd w:id="14885"/>
      <w:bookmarkEnd w:id="14886"/>
      <w:bookmarkEnd w:id="14887"/>
      <w:bookmarkEnd w:id="14888"/>
      <w:bookmarkEnd w:id="14889"/>
      <w:bookmarkEnd w:id="14890"/>
      <w:bookmarkEnd w:id="14891"/>
      <w:bookmarkEnd w:id="14892"/>
      <w:bookmarkEnd w:id="14893"/>
      <w:bookmarkEnd w:id="14894"/>
      <w:bookmarkEnd w:id="14895"/>
      <w:bookmarkEnd w:id="14896"/>
      <w:bookmarkEnd w:id="14897"/>
      <w:bookmarkEnd w:id="14898"/>
      <w:bookmarkEnd w:id="14899"/>
      <w:bookmarkEnd w:id="14900"/>
      <w:bookmarkEnd w:id="14901"/>
      <w:r>
        <w:rPr>
          <w:rFonts w:eastAsia="Times New Roman"/>
        </w:rPr>
        <w:t>dfdl:element (complex)</w:t>
      </w:r>
      <w:bookmarkEnd w:id="14902"/>
      <w:bookmarkEnd w:id="14903"/>
      <w:bookmarkEnd w:id="14904"/>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r>
        <w:t>dfdl:outputNewLine</w:t>
      </w:r>
    </w:p>
    <w:p w14:paraId="07A851CF" w14:textId="77777777" w:rsidR="00D23462" w:rsidRDefault="00D23462" w:rsidP="00D23462">
      <w:pPr>
        <w:pStyle w:val="nobreak"/>
        <w:numPr>
          <w:ilvl w:val="1"/>
          <w:numId w:val="162"/>
        </w:numPr>
        <w:ind w:left="1434" w:hanging="357"/>
      </w:pPr>
      <w:r>
        <w:t>dfdl:bitOrder</w:t>
      </w:r>
    </w:p>
    <w:p w14:paraId="5F57394E" w14:textId="77777777" w:rsidR="00D23462" w:rsidRDefault="00D23462" w:rsidP="00D23462">
      <w:pPr>
        <w:pStyle w:val="nobreak"/>
        <w:numPr>
          <w:ilvl w:val="1"/>
          <w:numId w:val="162"/>
        </w:numPr>
        <w:ind w:left="1434" w:hanging="357"/>
      </w:pPr>
      <w:r>
        <w:t xml:space="preserve">dfdl:encoding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t>dfdl:utf16Width</w:t>
      </w:r>
    </w:p>
    <w:p w14:paraId="5201351A" w14:textId="77777777" w:rsidR="00D23462" w:rsidRDefault="00D23462" w:rsidP="00D23462">
      <w:pPr>
        <w:numPr>
          <w:ilvl w:val="1"/>
          <w:numId w:val="162"/>
        </w:numPr>
      </w:pPr>
      <w:r>
        <w:t>dfdl:encodingErrorPolicy</w:t>
      </w:r>
    </w:p>
    <w:p w14:paraId="135F169E" w14:textId="77777777" w:rsidR="00D23462" w:rsidRDefault="00D23462" w:rsidP="00D23462">
      <w:pPr>
        <w:numPr>
          <w:ilvl w:val="1"/>
          <w:numId w:val="162"/>
        </w:numPr>
      </w:pPr>
      <w:r>
        <w:t>dfdl:fillByte</w:t>
      </w:r>
    </w:p>
    <w:p w14:paraId="41F35BA7" w14:textId="77777777" w:rsidR="00D23462" w:rsidRDefault="00D23462" w:rsidP="00D23462">
      <w:pPr>
        <w:pStyle w:val="nobreak"/>
        <w:numPr>
          <w:ilvl w:val="0"/>
          <w:numId w:val="162"/>
        </w:numPr>
        <w:rPr>
          <w:i/>
        </w:rPr>
      </w:pPr>
      <w:r>
        <w:rPr>
          <w:i/>
        </w:rPr>
        <w:t>Unparsing: nillable</w:t>
      </w:r>
    </w:p>
    <w:p w14:paraId="300FEE9C" w14:textId="77777777" w:rsidR="00D23462" w:rsidRDefault="00D23462" w:rsidP="00D23462">
      <w:pPr>
        <w:pStyle w:val="nobreak"/>
        <w:numPr>
          <w:ilvl w:val="1"/>
          <w:numId w:val="162"/>
        </w:numPr>
      </w:pPr>
      <w:r>
        <w:t xml:space="preserve">XSD nillable </w:t>
      </w:r>
      <w:r>
        <w:rPr>
          <w:i/>
        </w:rPr>
        <w:t>(</w:t>
      </w:r>
      <w:r>
        <w:rPr>
          <w:i/>
          <w:iCs/>
        </w:rPr>
        <w:t>does not apply to dfdl:simpleType)</w:t>
      </w:r>
    </w:p>
    <w:p w14:paraId="6E41A173" w14:textId="77777777" w:rsidR="00D23462" w:rsidRDefault="00D23462" w:rsidP="00D23462">
      <w:pPr>
        <w:pStyle w:val="nobreak"/>
        <w:numPr>
          <w:ilvl w:val="3"/>
          <w:numId w:val="162"/>
        </w:numPr>
      </w:pPr>
      <w:r>
        <w:t xml:space="preserve">dfdl:nilKind </w:t>
      </w:r>
    </w:p>
    <w:p w14:paraId="66DB9D41" w14:textId="77777777" w:rsidR="00D23462" w:rsidRDefault="00D23462" w:rsidP="00D23462">
      <w:pPr>
        <w:pStyle w:val="nobreak"/>
        <w:numPr>
          <w:ilvl w:val="4"/>
          <w:numId w:val="162"/>
        </w:numPr>
        <w:rPr>
          <w:i/>
        </w:rPr>
      </w:pPr>
      <w:r>
        <w:rPr>
          <w:i/>
        </w:rPr>
        <w:t xml:space="preserve">"literalValue" </w:t>
      </w:r>
    </w:p>
    <w:p w14:paraId="122CB6C9" w14:textId="77777777" w:rsidR="00D23462" w:rsidRDefault="00D23462" w:rsidP="00D23462">
      <w:pPr>
        <w:pStyle w:val="nobreak"/>
        <w:numPr>
          <w:ilvl w:val="5"/>
          <w:numId w:val="162"/>
        </w:numPr>
      </w:pPr>
      <w:r>
        <w:t>dfdl:nilValue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(maxOccurs &gt; 1 or unbounded) or (XSD minOccurs = 0 and XSD maxOccurs = 1)</w:t>
      </w:r>
    </w:p>
    <w:p w14:paraId="14D85A4B" w14:textId="77777777" w:rsidR="00D23462" w:rsidRDefault="00D23462" w:rsidP="00D23462">
      <w:pPr>
        <w:numPr>
          <w:ilvl w:val="2"/>
          <w:numId w:val="162"/>
        </w:numPr>
      </w:pPr>
      <w:r>
        <w:t xml:space="preserve">dfdl:occursCountKind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r>
        <w:t xml:space="preserve">dfdl:occursCount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maxOccurs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r>
        <w:t>dfdl:leadingSkip</w:t>
      </w:r>
    </w:p>
    <w:p w14:paraId="4721AA37" w14:textId="77777777" w:rsidR="00D23462" w:rsidRDefault="00D23462" w:rsidP="00D23462">
      <w:pPr>
        <w:pStyle w:val="nobreak"/>
        <w:numPr>
          <w:ilvl w:val="2"/>
          <w:numId w:val="162"/>
        </w:numPr>
      </w:pPr>
      <w:r>
        <w:t xml:space="preserve">dfdl:alignmentUnits </w:t>
      </w:r>
    </w:p>
    <w:p w14:paraId="718BCC41" w14:textId="77777777" w:rsidR="00D23462" w:rsidRDefault="00D23462" w:rsidP="00D23462">
      <w:pPr>
        <w:pStyle w:val="nobreak"/>
        <w:numPr>
          <w:ilvl w:val="1"/>
          <w:numId w:val="162"/>
        </w:numPr>
      </w:pPr>
      <w:r>
        <w:t xml:space="preserve">dfdl:alignment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r>
        <w:t xml:space="preserve">dfdl:alignmentUnits </w:t>
      </w:r>
    </w:p>
    <w:p w14:paraId="5B38B7DF" w14:textId="77777777" w:rsidR="00D23462" w:rsidRDefault="00D23462" w:rsidP="00D23462">
      <w:pPr>
        <w:pStyle w:val="nobreak"/>
        <w:numPr>
          <w:ilvl w:val="1"/>
          <w:numId w:val="162"/>
        </w:numPr>
      </w:pPr>
      <w:r>
        <w:t>dfdl:initiator</w:t>
      </w:r>
    </w:p>
    <w:p w14:paraId="29F2C53F" w14:textId="77777777" w:rsidR="00D23462" w:rsidRDefault="00D23462" w:rsidP="00D23462">
      <w:pPr>
        <w:numPr>
          <w:ilvl w:val="2"/>
          <w:numId w:val="162"/>
        </w:numPr>
      </w:pPr>
      <w:r>
        <w:t>dfdl:nilValueDelimiterPolicy</w:t>
      </w:r>
    </w:p>
    <w:p w14:paraId="6185D68E" w14:textId="77777777" w:rsidR="00D23462" w:rsidRDefault="00D23462" w:rsidP="00D23462">
      <w:pPr>
        <w:numPr>
          <w:ilvl w:val="2"/>
          <w:numId w:val="162"/>
        </w:numPr>
      </w:pPr>
      <w:r>
        <w:t xml:space="preserve">dfdl:emptyValueDelimiterPolicy </w:t>
      </w:r>
    </w:p>
    <w:p w14:paraId="6684E92A" w14:textId="77777777" w:rsidR="00D23462" w:rsidRDefault="00D23462" w:rsidP="00D23462">
      <w:pPr>
        <w:numPr>
          <w:ilvl w:val="1"/>
          <w:numId w:val="162"/>
        </w:numPr>
      </w:pPr>
      <w:r>
        <w:t xml:space="preserve">dfdl:lengthKind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r>
        <w:t xml:space="preserve">dfdl:length </w:t>
      </w:r>
    </w:p>
    <w:p w14:paraId="14EA7B17" w14:textId="77777777" w:rsidR="00D23462" w:rsidRDefault="00D23462" w:rsidP="00D23462">
      <w:pPr>
        <w:numPr>
          <w:ilvl w:val="3"/>
          <w:numId w:val="162"/>
        </w:numPr>
      </w:pPr>
      <w:r>
        <w:t xml:space="preserve">dfdl:lengthUnits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r>
        <w:t xml:space="preserve">dfdl:prefixLengthType </w:t>
      </w:r>
    </w:p>
    <w:p w14:paraId="147FFDFA" w14:textId="77777777" w:rsidR="00D23462" w:rsidRDefault="00D23462" w:rsidP="00D23462">
      <w:pPr>
        <w:numPr>
          <w:ilvl w:val="3"/>
          <w:numId w:val="162"/>
        </w:numPr>
      </w:pPr>
      <w:r>
        <w:t xml:space="preserve">dfdl:prefixIncludesPrefixLength </w:t>
      </w:r>
    </w:p>
    <w:p w14:paraId="0D3F0B5B" w14:textId="77777777" w:rsidR="00D23462" w:rsidRDefault="00D23462" w:rsidP="00D23462">
      <w:pPr>
        <w:numPr>
          <w:ilvl w:val="3"/>
          <w:numId w:val="162"/>
        </w:numPr>
      </w:pPr>
      <w:r>
        <w:t xml:space="preserve">dfdl:lengthUnits </w:t>
      </w:r>
    </w:p>
    <w:p w14:paraId="46A369FD" w14:textId="77777777" w:rsidR="00D23462" w:rsidRDefault="00D23462" w:rsidP="00D23462">
      <w:pPr>
        <w:numPr>
          <w:ilvl w:val="2"/>
          <w:numId w:val="162"/>
        </w:numPr>
        <w:rPr>
          <w:rStyle w:val="Emphasis"/>
        </w:rPr>
      </w:pPr>
      <w:r>
        <w:rPr>
          <w:rStyle w:val="Emphasis"/>
        </w:rPr>
        <w:t xml:space="preserve">"implicit", "pattern", "delimited", "endOfParent"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r>
        <w:t>dfdl:terminator</w:t>
      </w:r>
    </w:p>
    <w:p w14:paraId="427D76A2" w14:textId="77777777" w:rsidR="00D23462" w:rsidRDefault="00D23462" w:rsidP="00D23462">
      <w:pPr>
        <w:numPr>
          <w:ilvl w:val="2"/>
          <w:numId w:val="162"/>
        </w:numPr>
      </w:pPr>
      <w:r>
        <w:t>dfdl:nilValueDelimiterPolicy</w:t>
      </w:r>
    </w:p>
    <w:p w14:paraId="623CEE5B" w14:textId="77777777" w:rsidR="00D23462" w:rsidRDefault="00D23462" w:rsidP="00D23462">
      <w:pPr>
        <w:numPr>
          <w:ilvl w:val="2"/>
          <w:numId w:val="162"/>
        </w:numPr>
      </w:pPr>
      <w:r>
        <w:t xml:space="preserve">dfdl:emptyValueDelimiterPolicy </w:t>
      </w:r>
    </w:p>
    <w:p w14:paraId="5690FA2A" w14:textId="77777777" w:rsidR="00D23462" w:rsidRDefault="00D23462" w:rsidP="00D23462">
      <w:pPr>
        <w:pStyle w:val="nobreak"/>
        <w:keepNext w:val="0"/>
        <w:numPr>
          <w:ilvl w:val="1"/>
          <w:numId w:val="162"/>
        </w:numPr>
      </w:pPr>
      <w:r>
        <w:t>dfdl:trailingSkip</w:t>
      </w:r>
    </w:p>
    <w:p w14:paraId="12DA06AF" w14:textId="77777777" w:rsidR="00D23462" w:rsidRDefault="00D23462" w:rsidP="00D23462">
      <w:pPr>
        <w:pStyle w:val="nobreak"/>
        <w:keepNext w:val="0"/>
        <w:numPr>
          <w:ilvl w:val="2"/>
          <w:numId w:val="162"/>
        </w:numPr>
      </w:pPr>
      <w:r>
        <w:t xml:space="preserve">dfdl:alignmentUnits </w:t>
      </w:r>
    </w:p>
    <w:p w14:paraId="513F30DA" w14:textId="77777777" w:rsidR="00D23462" w:rsidRDefault="00D23462" w:rsidP="00D23462">
      <w:pPr>
        <w:pStyle w:val="Heading3"/>
        <w:rPr>
          <w:rFonts w:eastAsia="Times New Roman"/>
        </w:rPr>
      </w:pPr>
      <w:bookmarkStart w:id="14905" w:name="_Toc243112880"/>
      <w:bookmarkStart w:id="14906" w:name="_Toc349042848"/>
      <w:bookmarkStart w:id="14907" w:name="_Toc39167024"/>
      <w:r>
        <w:rPr>
          <w:rFonts w:eastAsia="Times New Roman"/>
        </w:rPr>
        <w:t>dfdl:sequence and dfdl:group (when reference is a sequence)</w:t>
      </w:r>
      <w:bookmarkEnd w:id="14905"/>
      <w:bookmarkEnd w:id="14906"/>
      <w:bookmarkEnd w:id="14907"/>
    </w:p>
    <w:p w14:paraId="00420DC4" w14:textId="77777777" w:rsidR="00D23462" w:rsidRDefault="00D23462" w:rsidP="00D23462">
      <w:pPr>
        <w:numPr>
          <w:ilvl w:val="0"/>
          <w:numId w:val="162"/>
        </w:numPr>
        <w:rPr>
          <w:rStyle w:val="Emphasis"/>
        </w:rPr>
      </w:pPr>
      <w:r>
        <w:rPr>
          <w:rStyle w:val="Emphasis"/>
        </w:rPr>
        <w:t>Unparsing: hidden (xs:sequence only)</w:t>
      </w:r>
    </w:p>
    <w:p w14:paraId="0116C145" w14:textId="77777777" w:rsidR="00D23462" w:rsidRDefault="00D23462" w:rsidP="00D23462">
      <w:pPr>
        <w:numPr>
          <w:ilvl w:val="1"/>
          <w:numId w:val="162"/>
        </w:numPr>
        <w:rPr>
          <w:rStyle w:val="Emphasis"/>
        </w:rPr>
      </w:pPr>
      <w:r>
        <w:t>dfdl:hiddenGroupRef</w:t>
      </w:r>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r>
        <w:t>dfdl:outputNewLine</w:t>
      </w:r>
    </w:p>
    <w:p w14:paraId="6AE10281" w14:textId="77777777" w:rsidR="00D23462" w:rsidRDefault="00D23462" w:rsidP="00D23462">
      <w:pPr>
        <w:pStyle w:val="nobreak"/>
        <w:keepNext w:val="0"/>
        <w:numPr>
          <w:ilvl w:val="1"/>
          <w:numId w:val="162"/>
        </w:numPr>
        <w:ind w:left="1434" w:hanging="357"/>
      </w:pPr>
      <w:r>
        <w:t>dfdl:bitOrder</w:t>
      </w:r>
    </w:p>
    <w:p w14:paraId="5529EEC6" w14:textId="77777777" w:rsidR="00D23462" w:rsidRDefault="00D23462" w:rsidP="00D23462">
      <w:pPr>
        <w:pStyle w:val="nobreak"/>
        <w:keepNext w:val="0"/>
        <w:numPr>
          <w:ilvl w:val="1"/>
          <w:numId w:val="162"/>
        </w:numPr>
        <w:ind w:left="1434" w:hanging="357"/>
      </w:pPr>
      <w:r>
        <w:t xml:space="preserve">dfdl:encoding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r>
        <w:t>dfdl:encodingErrorPolicy</w:t>
      </w:r>
    </w:p>
    <w:p w14:paraId="656058FD" w14:textId="77777777" w:rsidR="00D23462" w:rsidRDefault="00D23462" w:rsidP="00D23462">
      <w:pPr>
        <w:numPr>
          <w:ilvl w:val="1"/>
          <w:numId w:val="162"/>
        </w:numPr>
      </w:pPr>
      <w:r>
        <w:t>dfdl:fillByte</w:t>
      </w:r>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r>
        <w:t>dfdl:leadingSkip</w:t>
      </w:r>
    </w:p>
    <w:p w14:paraId="481CB684" w14:textId="77777777" w:rsidR="00D23462" w:rsidRDefault="00D23462" w:rsidP="00D23462">
      <w:pPr>
        <w:pStyle w:val="nobreak"/>
        <w:keepNext w:val="0"/>
        <w:numPr>
          <w:ilvl w:val="2"/>
          <w:numId w:val="162"/>
        </w:numPr>
      </w:pPr>
      <w:r>
        <w:t xml:space="preserve">dfdl:alignmentUnits </w:t>
      </w:r>
    </w:p>
    <w:p w14:paraId="1092BFA5" w14:textId="77777777" w:rsidR="00D23462" w:rsidRDefault="00D23462" w:rsidP="00D23462">
      <w:pPr>
        <w:pStyle w:val="nobreak"/>
        <w:keepNext w:val="0"/>
        <w:numPr>
          <w:ilvl w:val="1"/>
          <w:numId w:val="162"/>
        </w:numPr>
      </w:pPr>
      <w:r>
        <w:t xml:space="preserve">dfdl:alignment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r>
        <w:t xml:space="preserve">dfdl:alignmentUnits </w:t>
      </w:r>
    </w:p>
    <w:p w14:paraId="6099F228" w14:textId="77777777" w:rsidR="00D23462" w:rsidRDefault="00D23462" w:rsidP="00D23462">
      <w:pPr>
        <w:pStyle w:val="nobreak"/>
        <w:keepNext w:val="0"/>
        <w:numPr>
          <w:ilvl w:val="1"/>
          <w:numId w:val="162"/>
        </w:numPr>
      </w:pPr>
      <w:r>
        <w:t>dfdl:initiator</w:t>
      </w:r>
    </w:p>
    <w:p w14:paraId="0CEBE1B2" w14:textId="77777777" w:rsidR="00D23462" w:rsidRDefault="00D23462" w:rsidP="00D23462">
      <w:pPr>
        <w:numPr>
          <w:ilvl w:val="1"/>
          <w:numId w:val="162"/>
        </w:numPr>
      </w:pPr>
      <w:r>
        <w:t xml:space="preserve">dfdl:separator </w:t>
      </w:r>
    </w:p>
    <w:p w14:paraId="503E1220" w14:textId="77777777" w:rsidR="00D23462" w:rsidRDefault="00D23462" w:rsidP="00D23462">
      <w:pPr>
        <w:numPr>
          <w:ilvl w:val="2"/>
          <w:numId w:val="162"/>
        </w:numPr>
      </w:pPr>
      <w:r>
        <w:t>dfdl:separatorPosition</w:t>
      </w:r>
    </w:p>
    <w:p w14:paraId="784A32C2" w14:textId="77777777" w:rsidR="00D23462" w:rsidRDefault="00D23462" w:rsidP="00D23462">
      <w:pPr>
        <w:numPr>
          <w:ilvl w:val="2"/>
          <w:numId w:val="162"/>
        </w:numPr>
      </w:pPr>
      <w:r>
        <w:t>dfdl:separatorSuppressionPolicy</w:t>
      </w:r>
    </w:p>
    <w:p w14:paraId="518A3436" w14:textId="77777777" w:rsidR="00D23462" w:rsidRDefault="00D23462" w:rsidP="00D23462">
      <w:pPr>
        <w:pStyle w:val="nobreak"/>
        <w:keepNext w:val="0"/>
        <w:numPr>
          <w:ilvl w:val="1"/>
          <w:numId w:val="162"/>
        </w:numPr>
      </w:pPr>
      <w:r>
        <w:t>dfdl:terminator</w:t>
      </w:r>
    </w:p>
    <w:p w14:paraId="3E01DFA6" w14:textId="77777777" w:rsidR="00D23462" w:rsidRDefault="00D23462" w:rsidP="00D23462">
      <w:pPr>
        <w:pStyle w:val="nobreak"/>
        <w:keepNext w:val="0"/>
        <w:numPr>
          <w:ilvl w:val="1"/>
          <w:numId w:val="162"/>
        </w:numPr>
      </w:pPr>
      <w:r>
        <w:t>dfdl:trailingSkip</w:t>
      </w:r>
    </w:p>
    <w:p w14:paraId="68EDA996" w14:textId="77777777" w:rsidR="00D23462" w:rsidRDefault="00D23462" w:rsidP="00D23462">
      <w:pPr>
        <w:pStyle w:val="nobreak"/>
        <w:keepNext w:val="0"/>
        <w:numPr>
          <w:ilvl w:val="2"/>
          <w:numId w:val="162"/>
        </w:numPr>
      </w:pPr>
      <w:r>
        <w:t xml:space="preserve">dfdl:alignmentUnits </w:t>
      </w:r>
    </w:p>
    <w:p w14:paraId="008FC7DF" w14:textId="77777777" w:rsidR="00D23462" w:rsidRDefault="00D23462" w:rsidP="00D23462">
      <w:pPr>
        <w:pStyle w:val="Heading3"/>
        <w:rPr>
          <w:rFonts w:eastAsia="Times New Roman"/>
        </w:rPr>
      </w:pPr>
      <w:bookmarkStart w:id="14908" w:name="_Toc322912285"/>
      <w:bookmarkStart w:id="14909" w:name="_Toc329093146"/>
      <w:bookmarkStart w:id="14910" w:name="_Toc332701659"/>
      <w:bookmarkStart w:id="14911" w:name="_Toc332701963"/>
      <w:bookmarkStart w:id="14912" w:name="_Toc332711761"/>
      <w:bookmarkStart w:id="14913" w:name="_Toc332712063"/>
      <w:bookmarkStart w:id="14914" w:name="_Toc332712364"/>
      <w:bookmarkStart w:id="14915" w:name="_Toc332724280"/>
      <w:bookmarkStart w:id="14916" w:name="_Toc332724580"/>
      <w:bookmarkStart w:id="14917" w:name="_Toc341102876"/>
      <w:bookmarkStart w:id="14918" w:name="_Toc347241611"/>
      <w:bookmarkStart w:id="14919" w:name="_Toc347744804"/>
      <w:bookmarkStart w:id="14920" w:name="_Toc348984587"/>
      <w:bookmarkStart w:id="14921" w:name="_Toc348984892"/>
      <w:bookmarkStart w:id="14922" w:name="_Toc349038056"/>
      <w:bookmarkStart w:id="14923" w:name="_Toc349038358"/>
      <w:bookmarkStart w:id="14924" w:name="_Toc349042849"/>
      <w:bookmarkStart w:id="14925" w:name="_Toc351912971"/>
      <w:bookmarkStart w:id="14926" w:name="_Toc351914992"/>
      <w:bookmarkStart w:id="14927" w:name="_Toc351915458"/>
      <w:bookmarkStart w:id="14928" w:name="_Toc361231556"/>
      <w:bookmarkStart w:id="14929" w:name="_Toc361232082"/>
      <w:bookmarkStart w:id="14930" w:name="_Toc362445380"/>
      <w:bookmarkStart w:id="14931" w:name="_Toc363909347"/>
      <w:bookmarkStart w:id="14932" w:name="_Toc364463773"/>
      <w:bookmarkStart w:id="14933" w:name="_Toc366078377"/>
      <w:bookmarkStart w:id="14934" w:name="_Toc366078992"/>
      <w:bookmarkStart w:id="14935" w:name="_Toc366079977"/>
      <w:bookmarkStart w:id="14936" w:name="_Toc366080589"/>
      <w:bookmarkStart w:id="14937" w:name="_Toc366081198"/>
      <w:bookmarkStart w:id="14938" w:name="_Toc366505538"/>
      <w:bookmarkStart w:id="14939" w:name="_Toc366508907"/>
      <w:bookmarkStart w:id="14940" w:name="_Toc366513408"/>
      <w:bookmarkStart w:id="14941" w:name="_Toc366574597"/>
      <w:bookmarkStart w:id="14942" w:name="_Toc366578390"/>
      <w:bookmarkStart w:id="14943" w:name="_Toc366578984"/>
      <w:bookmarkStart w:id="14944" w:name="_Toc366579576"/>
      <w:bookmarkStart w:id="14945" w:name="_Toc366580167"/>
      <w:bookmarkStart w:id="14946" w:name="_Toc366580759"/>
      <w:bookmarkStart w:id="14947" w:name="_Toc366581350"/>
      <w:bookmarkStart w:id="14948" w:name="_Toc366581942"/>
      <w:bookmarkStart w:id="14949" w:name="_Toc349042850"/>
      <w:bookmarkStart w:id="14950" w:name="_Toc39167025"/>
      <w:bookmarkEnd w:id="14908"/>
      <w:bookmarkEnd w:id="14909"/>
      <w:bookmarkEnd w:id="14910"/>
      <w:bookmarkEnd w:id="14911"/>
      <w:bookmarkEnd w:id="14912"/>
      <w:bookmarkEnd w:id="14913"/>
      <w:bookmarkEnd w:id="14914"/>
      <w:bookmarkEnd w:id="14915"/>
      <w:bookmarkEnd w:id="14916"/>
      <w:bookmarkEnd w:id="14917"/>
      <w:bookmarkEnd w:id="14918"/>
      <w:bookmarkEnd w:id="14919"/>
      <w:bookmarkEnd w:id="14920"/>
      <w:bookmarkEnd w:id="14921"/>
      <w:bookmarkEnd w:id="14922"/>
      <w:bookmarkEnd w:id="14923"/>
      <w:bookmarkEnd w:id="14924"/>
      <w:bookmarkEnd w:id="14925"/>
      <w:bookmarkEnd w:id="14926"/>
      <w:bookmarkEnd w:id="14927"/>
      <w:bookmarkEnd w:id="14928"/>
      <w:bookmarkEnd w:id="14929"/>
      <w:bookmarkEnd w:id="14930"/>
      <w:bookmarkEnd w:id="14931"/>
      <w:bookmarkEnd w:id="14932"/>
      <w:bookmarkEnd w:id="14933"/>
      <w:bookmarkEnd w:id="14934"/>
      <w:bookmarkEnd w:id="14935"/>
      <w:bookmarkEnd w:id="14936"/>
      <w:bookmarkEnd w:id="14937"/>
      <w:bookmarkEnd w:id="14938"/>
      <w:bookmarkEnd w:id="14939"/>
      <w:bookmarkEnd w:id="14940"/>
      <w:bookmarkEnd w:id="14941"/>
      <w:bookmarkEnd w:id="14942"/>
      <w:bookmarkEnd w:id="14943"/>
      <w:bookmarkEnd w:id="14944"/>
      <w:bookmarkEnd w:id="14945"/>
      <w:bookmarkEnd w:id="14946"/>
      <w:bookmarkEnd w:id="14947"/>
      <w:bookmarkEnd w:id="14948"/>
      <w:r>
        <w:rPr>
          <w:rFonts w:eastAsia="Times New Roman"/>
        </w:rPr>
        <w:t>dfdl:choice and dfdl:group (when reference is a choice)</w:t>
      </w:r>
      <w:bookmarkEnd w:id="14949"/>
      <w:bookmarkEnd w:id="14950"/>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r>
        <w:t>dfdl:outputNewLine</w:t>
      </w:r>
    </w:p>
    <w:p w14:paraId="5EAA1519" w14:textId="77777777" w:rsidR="00D23462" w:rsidRDefault="00D23462" w:rsidP="00D23462">
      <w:pPr>
        <w:pStyle w:val="nobreak"/>
        <w:keepNext w:val="0"/>
        <w:numPr>
          <w:ilvl w:val="1"/>
          <w:numId w:val="163"/>
        </w:numPr>
      </w:pPr>
      <w:r>
        <w:t>dfdl:bitOrder</w:t>
      </w:r>
    </w:p>
    <w:p w14:paraId="3DF841CA" w14:textId="77777777" w:rsidR="00D23462" w:rsidRDefault="00D23462" w:rsidP="00D23462">
      <w:pPr>
        <w:pStyle w:val="nobreak"/>
        <w:keepNext w:val="0"/>
        <w:numPr>
          <w:ilvl w:val="1"/>
          <w:numId w:val="163"/>
        </w:numPr>
      </w:pPr>
      <w:r>
        <w:t xml:space="preserve">dfdl:encoding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r>
        <w:t>dfdl:encodingErrorPolicy</w:t>
      </w:r>
    </w:p>
    <w:p w14:paraId="22C7A1DC" w14:textId="77777777" w:rsidR="00D23462" w:rsidRDefault="00D23462" w:rsidP="00D23462">
      <w:pPr>
        <w:numPr>
          <w:ilvl w:val="1"/>
          <w:numId w:val="163"/>
        </w:numPr>
      </w:pPr>
      <w:r>
        <w:t>dfdl:fillByte</w:t>
      </w:r>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r>
        <w:t>dfdl:leadingSkip</w:t>
      </w:r>
    </w:p>
    <w:p w14:paraId="21DC5D6E" w14:textId="77777777" w:rsidR="00D23462" w:rsidRDefault="00D23462" w:rsidP="00D23462">
      <w:pPr>
        <w:pStyle w:val="nobreak"/>
        <w:keepNext w:val="0"/>
        <w:numPr>
          <w:ilvl w:val="2"/>
          <w:numId w:val="163"/>
        </w:numPr>
      </w:pPr>
      <w:r>
        <w:t xml:space="preserve">dfdl:alignmentUnits </w:t>
      </w:r>
    </w:p>
    <w:p w14:paraId="1DF9186F" w14:textId="77777777" w:rsidR="00D23462" w:rsidRDefault="00D23462" w:rsidP="00D23462">
      <w:pPr>
        <w:pStyle w:val="nobreak"/>
        <w:keepNext w:val="0"/>
        <w:numPr>
          <w:ilvl w:val="1"/>
          <w:numId w:val="163"/>
        </w:numPr>
      </w:pPr>
      <w:r>
        <w:t xml:space="preserve">dfdl:alignment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r>
        <w:t xml:space="preserve">dfdl:alignmentUnits </w:t>
      </w:r>
    </w:p>
    <w:p w14:paraId="72BB5C5E" w14:textId="77777777" w:rsidR="00D23462" w:rsidRDefault="00D23462" w:rsidP="00D23462">
      <w:pPr>
        <w:pStyle w:val="nobreak"/>
        <w:keepNext w:val="0"/>
        <w:numPr>
          <w:ilvl w:val="1"/>
          <w:numId w:val="163"/>
        </w:numPr>
      </w:pPr>
      <w:r>
        <w:t>dfdl:initiator</w:t>
      </w:r>
    </w:p>
    <w:p w14:paraId="18D36CB3" w14:textId="77777777" w:rsidR="00D23462" w:rsidRDefault="00D23462" w:rsidP="00D23462">
      <w:pPr>
        <w:numPr>
          <w:ilvl w:val="1"/>
          <w:numId w:val="163"/>
        </w:numPr>
      </w:pPr>
      <w:r>
        <w:t xml:space="preserve">dfdl:choiceLengthKind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r>
        <w:t>dfdl:choiceLength</w:t>
      </w:r>
    </w:p>
    <w:p w14:paraId="5BB9608A" w14:textId="77777777" w:rsidR="00D23462" w:rsidRDefault="00D23462" w:rsidP="00D23462">
      <w:pPr>
        <w:pStyle w:val="nobreak"/>
        <w:keepNext w:val="0"/>
        <w:numPr>
          <w:ilvl w:val="1"/>
          <w:numId w:val="163"/>
        </w:numPr>
      </w:pPr>
      <w:r>
        <w:t>dfdl:terminator</w:t>
      </w:r>
    </w:p>
    <w:p w14:paraId="71B985EF" w14:textId="77777777" w:rsidR="00D23462" w:rsidRDefault="00D23462" w:rsidP="00D23462">
      <w:pPr>
        <w:pStyle w:val="nobreak"/>
        <w:keepNext w:val="0"/>
        <w:numPr>
          <w:ilvl w:val="1"/>
          <w:numId w:val="163"/>
        </w:numPr>
      </w:pPr>
      <w:r>
        <w:t>dfdl:trailingSkip</w:t>
      </w:r>
    </w:p>
    <w:p w14:paraId="75541FED" w14:textId="77777777" w:rsidR="00D23462" w:rsidRDefault="00D23462" w:rsidP="00D23462">
      <w:pPr>
        <w:pStyle w:val="nobreak"/>
        <w:keepNext w:val="0"/>
        <w:numPr>
          <w:ilvl w:val="2"/>
          <w:numId w:val="163"/>
        </w:numPr>
      </w:pPr>
      <w:r>
        <w:t xml:space="preserve">dfdl:alignmentUnits </w:t>
      </w:r>
    </w:p>
    <w:p w14:paraId="160CE045" w14:textId="77777777" w:rsidR="00D23462" w:rsidRDefault="00D23462">
      <w:pPr>
        <w:spacing w:before="0" w:after="0"/>
        <w:rPr>
          <w:rFonts w:ascii="Times New Roman" w:hAnsi="Times New Roman"/>
        </w:rPr>
      </w:pPr>
    </w:p>
    <w:sectPr w:rsidR="00D23462">
      <w:headerReference w:type="default" r:id="rId86"/>
      <w:footerReference w:type="default" r:id="rId8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4" w:author="Mike Beckerle" w:date="2020-04-09T13:07:00Z" w:initials="MJB">
    <w:p w14:paraId="01C7FEF3" w14:textId="77777777" w:rsidR="00E43388" w:rsidRDefault="00E43388">
      <w:pPr>
        <w:pStyle w:val="CommentText"/>
      </w:pPr>
      <w:r>
        <w:rPr>
          <w:rStyle w:val="CommentReference"/>
        </w:rPr>
        <w:annotationRef/>
      </w:r>
      <w:r>
        <w:t xml:space="preserve">Todo – go through entire document capitalizing these words when they are discussing the standard and conformance to it. </w:t>
      </w:r>
    </w:p>
    <w:p w14:paraId="708C7309" w14:textId="77777777" w:rsidR="00E43388" w:rsidRDefault="00E43388">
      <w:r>
        <w:t>Then modify this paragraph accordingly.</w:t>
      </w:r>
    </w:p>
    <w:p w14:paraId="57261A67" w14:textId="77777777" w:rsidR="00E43388" w:rsidRDefault="00E43388"/>
    <w:p w14:paraId="6BCFD52E" w14:textId="77777777" w:rsidR="00E43388" w:rsidRDefault="00E43388">
      <w:r>
        <w:t>Note that we have several contexts for these terms.</w:t>
      </w:r>
    </w:p>
    <w:p w14:paraId="1F3237E7" w14:textId="77777777" w:rsidR="00E43388" w:rsidRDefault="00E43388"/>
    <w:p w14:paraId="64976BDD" w14:textId="0488C730" w:rsidR="00E43388" w:rsidRDefault="00E43388">
      <w:r>
        <w:t xml:space="preserve">MUST meaning implementations MUST do certain things to conform that's quite different from a requirement that a DFDL schema author must adhere to or it is an SDE. </w:t>
      </w:r>
    </w:p>
    <w:p w14:paraId="2011DA0C" w14:textId="77777777" w:rsidR="00E43388" w:rsidRDefault="00E43388"/>
    <w:p w14:paraId="67E6D340" w14:textId="77777777" w:rsidR="00E43388" w:rsidRDefault="00E43388">
      <w:r>
        <w:t>We need to distinguish requirements on implementations from requirements for the language to be used properly.</w:t>
      </w:r>
    </w:p>
    <w:p w14:paraId="1D4336BD" w14:textId="77777777" w:rsidR="00E43388" w:rsidRDefault="00E43388"/>
    <w:p w14:paraId="3697A722" w14:textId="77777777" w:rsidR="00E43388" w:rsidRDefault="00E43388">
      <w:r>
        <w:t xml:space="preserve">These are vastly different, and normal RFC conventions of capitalizing these keywords are not sufficient to make the necessary distinctions. </w:t>
      </w:r>
    </w:p>
    <w:p w14:paraId="72F39F36" w14:textId="77777777" w:rsidR="00E43388" w:rsidRDefault="00E43388"/>
  </w:comment>
  <w:comment w:id="536" w:author="Mike Beckerle" w:date="2020-04-27T19:09:00Z" w:initials="MJB">
    <w:p w14:paraId="161FB919" w14:textId="77777777" w:rsidR="00E43388" w:rsidRDefault="00E43388">
      <w:pPr>
        <w:pStyle w:val="CommentText"/>
      </w:pPr>
      <w:r>
        <w:rPr>
          <w:rStyle w:val="CommentReference"/>
        </w:rPr>
        <w:annotationRef/>
      </w:r>
      <w:r>
        <w:t>The subsections here were a major source of bad flow for the spec.</w:t>
      </w:r>
    </w:p>
    <w:p w14:paraId="63FE9EC8" w14:textId="284A3CEB" w:rsidR="00E43388" w:rsidRDefault="00E43388" w:rsidP="00181613">
      <w:r>
        <w:t>The ones about SDE and static checks have been moved to Section 8. This specific section about SDEs is Section 8.2.</w:t>
      </w:r>
    </w:p>
    <w:p w14:paraId="53A05EB2" w14:textId="77777777" w:rsidR="00E43388" w:rsidRDefault="00E43388" w:rsidP="00181613">
      <w:r>
        <w:t xml:space="preserve">The ones about Processing and validation have been moved to Section 9. </w:t>
      </w:r>
    </w:p>
    <w:p w14:paraId="051FBFDF" w14:textId="23A8CA95" w:rsidR="00E43388" w:rsidRPr="00181613" w:rsidRDefault="00E43388" w:rsidP="00181613">
      <w:r>
        <w:t xml:space="preserve">The section which classified various errors as processing, SDE, etc. was moved to appendix F. </w:t>
      </w:r>
    </w:p>
  </w:comment>
  <w:comment w:id="568" w:author="Mike Beckerle" w:date="2020-04-16T14:01:00Z" w:initials="MJB">
    <w:p w14:paraId="072FCEFC" w14:textId="77777777" w:rsidR="00E43388" w:rsidRDefault="00E43388">
      <w:pPr>
        <w:pStyle w:val="CommentText"/>
      </w:pPr>
      <w:r>
        <w:rPr>
          <w:rStyle w:val="CommentReference"/>
        </w:rPr>
        <w:annotationRef/>
      </w:r>
      <w:r>
        <w:t>It would be good if this detail could move later.</w:t>
      </w:r>
    </w:p>
    <w:p w14:paraId="4BBF4789" w14:textId="7F1EE1D5" w:rsidR="00E43388" w:rsidRDefault="00E43388">
      <w:r>
        <w:t xml:space="preserve">A statement that this UPA check is required and a forward reference to this section later would be better than this much detail here. </w:t>
      </w:r>
    </w:p>
    <w:p w14:paraId="73F6C2CF" w14:textId="77777777" w:rsidR="00E43388" w:rsidRDefault="00E43388"/>
    <w:p w14:paraId="50245078" w14:textId="76E29AEC" w:rsidR="00E43388" w:rsidRDefault="00E43388">
      <w:r>
        <w:t>Moved to section 8 which now incorporates a subsection about static checking.</w:t>
      </w:r>
    </w:p>
  </w:comment>
  <w:comment w:id="630" w:author="Mike Beckerle" w:date="2020-04-27T13:41:00Z" w:initials="MJB">
    <w:p w14:paraId="75537B8D" w14:textId="77777777" w:rsidR="00E43388" w:rsidRDefault="00E43388">
      <w:pPr>
        <w:pStyle w:val="CommentText"/>
      </w:pPr>
      <w:r>
        <w:rPr>
          <w:rStyle w:val="CommentReference"/>
        </w:rPr>
        <w:annotationRef/>
      </w:r>
      <w:r>
        <w:t xml:space="preserve">Removed this point. It really doesn't add anything to DFDL by pointing out that implementations may experiment in this area. </w:t>
      </w:r>
    </w:p>
  </w:comment>
  <w:comment w:id="699" w:author="Mike Beckerle" w:date="2020-04-09T14:10:00Z" w:initials="MJB">
    <w:p w14:paraId="1EB7D60C" w14:textId="77777777" w:rsidR="00E43388" w:rsidRDefault="00E43388">
      <w:pPr>
        <w:pStyle w:val="CommentText"/>
      </w:pPr>
      <w:r>
        <w:rPr>
          <w:rStyle w:val="CommentReference"/>
        </w:rPr>
        <w:annotationRef/>
      </w:r>
      <w:r>
        <w:t xml:space="preserve">Deleted entire section about ambiguity - I believe it adds no value, just muddies the waters. I believe some of what we were calling "ambiguity" here is just alternatives in the grammar, or alternate delimiters, and just confuses things. </w:t>
      </w:r>
    </w:p>
    <w:p w14:paraId="0D9B4DB9" w14:textId="77777777" w:rsidR="00E43388" w:rsidRDefault="00E43388">
      <w:pPr>
        <w:pStyle w:val="CommentText"/>
      </w:pPr>
    </w:p>
    <w:p w14:paraId="1A017100" w14:textId="1F929D9D" w:rsidR="00E43388" w:rsidRDefault="00E43388">
      <w:pPr>
        <w:pStyle w:val="CommentText"/>
      </w:pPr>
      <w:r>
        <w:t xml:space="preserve">For two implementations that do not detect ambiguity to behave the same, they both have to operate identically in the face of the ambiguity. </w:t>
      </w:r>
    </w:p>
    <w:p w14:paraId="4458C8B8" w14:textId="77777777" w:rsidR="00E43388" w:rsidRDefault="00E43388"/>
    <w:p w14:paraId="1D190BC5" w14:textId="130EC938" w:rsidR="00E43388" w:rsidRDefault="00E43388">
      <w:r>
        <w:t xml:space="preserve">That DFDL implementations must behave the same goes without saying here. Or rather, is thoroughly specified in the sections about algorithm for parse/unparse, where it is clear that the algorithm as describe - that implementations must implement the same behavior described there. </w:t>
      </w:r>
    </w:p>
  </w:comment>
  <w:comment w:id="753" w:author="Mike Beckerle" w:date="2020-04-27T18:59:00Z" w:initials="MJB">
    <w:p w14:paraId="4BE75E78" w14:textId="0522D969" w:rsidR="00E43388" w:rsidRDefault="00E43388">
      <w:pPr>
        <w:pStyle w:val="CommentText"/>
      </w:pPr>
      <w:r>
        <w:rPr>
          <w:rStyle w:val="CommentReference"/>
        </w:rPr>
        <w:annotationRef/>
      </w:r>
      <w:r>
        <w:t xml:space="preserve">Moved to Section 9.6. Validation is described as a follow on to discussion of processing. </w:t>
      </w:r>
    </w:p>
  </w:comment>
  <w:comment w:id="795" w:author="Mike Beckerle" w:date="2020-04-16T14:08:00Z" w:initials="MJB">
    <w:p w14:paraId="379712E4" w14:textId="2EBE5007" w:rsidR="00E43388" w:rsidRDefault="00E43388" w:rsidP="0028357A">
      <w:pPr>
        <w:pStyle w:val="CommentText"/>
      </w:pPr>
      <w:r>
        <w:rPr>
          <w:rStyle w:val="CommentReference"/>
        </w:rPr>
        <w:annotationRef/>
      </w:r>
      <w:r>
        <w:t xml:space="preserve">Details. DFDL assert/discriminator have not been discussed/introduced as yet, nor DFDL Expression language. </w:t>
      </w:r>
    </w:p>
  </w:comment>
  <w:comment w:id="930" w:author="Mike Beckerle" w:date="2020-04-16T14:11:00Z" w:initials="MJB">
    <w:p w14:paraId="39BC7DA9" w14:textId="2A3AEBCE" w:rsidR="00E43388" w:rsidRDefault="00E43388">
      <w:pPr>
        <w:pStyle w:val="CommentText"/>
      </w:pPr>
      <w:r>
        <w:rPr>
          <w:rStyle w:val="CommentReference"/>
        </w:rPr>
        <w:annotationRef/>
      </w:r>
      <w:r>
        <w:t>Moved to an appendix.</w:t>
      </w:r>
    </w:p>
  </w:comment>
  <w:comment w:id="943" w:author="Mike Beckerle" w:date="2020-04-29T19:40:00Z" w:initials="MJB">
    <w:p w14:paraId="289C5CD6" w14:textId="56AA337A" w:rsidR="00E43388" w:rsidRDefault="00E43388">
      <w:pPr>
        <w:pStyle w:val="CommentText"/>
      </w:pPr>
      <w:r>
        <w:rPr>
          <w:rStyle w:val="CommentReference"/>
        </w:rPr>
        <w:annotationRef/>
      </w:r>
      <w:r>
        <w:t>Moved to Section 8 about static checking.</w:t>
      </w:r>
    </w:p>
  </w:comment>
  <w:comment w:id="1282" w:author="Mike Beckerle" w:date="2020-04-15T17:06:00Z" w:initials="MJB">
    <w:p w14:paraId="785D4B9E" w14:textId="584E373E" w:rsidR="00E43388" w:rsidRDefault="00E43388">
      <w:pPr>
        <w:pStyle w:val="CommentText"/>
      </w:pPr>
      <w:r>
        <w:rPr>
          <w:rStyle w:val="CommentReference"/>
        </w:rPr>
        <w:annotationRef/>
      </w:r>
      <w:r>
        <w:t xml:space="preserve">Some  bullets were deleted as they are redundant with later sections, and they are out of place this early in the document. </w:t>
      </w:r>
    </w:p>
  </w:comment>
  <w:comment w:id="2055" w:author="Mike Beckerle" w:date="2020-04-23T15:02:00Z" w:initials="MJB">
    <w:p w14:paraId="2E2AF080" w14:textId="77777777" w:rsidR="00E43388" w:rsidRDefault="00E43388">
      <w:pPr>
        <w:pStyle w:val="CommentText"/>
      </w:pPr>
      <w:r>
        <w:rPr>
          <w:rStyle w:val="CommentReference"/>
        </w:rPr>
        <w:annotationRef/>
      </w:r>
      <w:r>
        <w:t>Eventually remove. But this will cause lots of renumbering, so do this very late in the process.</w:t>
      </w:r>
    </w:p>
  </w:comment>
  <w:comment w:id="2058" w:author="Mike Beckerle" w:date="2020-04-16T14:51:00Z" w:initials="MJB">
    <w:p w14:paraId="40591AF8" w14:textId="77777777" w:rsidR="00E43388" w:rsidRDefault="00E43388">
      <w:pPr>
        <w:pStyle w:val="CommentText"/>
      </w:pPr>
      <w:r>
        <w:rPr>
          <w:rStyle w:val="CommentReference"/>
        </w:rPr>
        <w:annotationRef/>
      </w:r>
      <w:r>
        <w:t>The section was moved to become part of 7.2.2.</w:t>
      </w:r>
    </w:p>
  </w:comment>
  <w:comment w:id="2501" w:author="Mike Beckerle" w:date="2020-04-16T15:19:00Z" w:initials="MJB">
    <w:p w14:paraId="1A90DF0C" w14:textId="77777777" w:rsidR="00E43388" w:rsidRDefault="00E43388">
      <w:pPr>
        <w:pStyle w:val="CommentText"/>
      </w:pPr>
      <w:r>
        <w:rPr>
          <w:rStyle w:val="CommentReference"/>
        </w:rPr>
        <w:annotationRef/>
      </w:r>
      <w:r>
        <w:t>Move to the section about order of statement evaluation. (Section 9.5?)</w:t>
      </w:r>
    </w:p>
  </w:comment>
  <w:comment w:id="2534" w:author="Mike Beckerle" w:date="2020-04-16T15:30:00Z" w:initials="MJB">
    <w:p w14:paraId="42C97DD1" w14:textId="77777777" w:rsidR="00E43388" w:rsidRDefault="00E43388">
      <w:pPr>
        <w:pStyle w:val="CommentText"/>
      </w:pPr>
      <w:r>
        <w:rPr>
          <w:rStyle w:val="CommentReference"/>
        </w:rPr>
        <w:annotationRef/>
      </w:r>
      <w:r>
        <w:t xml:space="preserve">This point belongs in the section 9.3.1 on known-to-exist and known not to exist. </w:t>
      </w:r>
    </w:p>
  </w:comment>
  <w:comment w:id="2760" w:author="Mike Beckerle" w:date="2020-04-16T16:04:00Z" w:initials="MJB">
    <w:p w14:paraId="46EC8614" w14:textId="77777777" w:rsidR="00E43388" w:rsidRDefault="00E43388">
      <w:pPr>
        <w:pStyle w:val="CommentText"/>
      </w:pPr>
      <w:r>
        <w:rPr>
          <w:rStyle w:val="CommentReference"/>
        </w:rPr>
        <w:annotationRef/>
      </w:r>
      <w:r>
        <w:t>Problematic section. Need to describe the concepts of variables altogether somewhere, and this belongs with that section.</w:t>
      </w:r>
    </w:p>
    <w:p w14:paraId="7AE08E38" w14:textId="77777777" w:rsidR="00E43388" w:rsidRDefault="00E43388">
      <w:r>
        <w:t xml:space="preserve">Some of this material may move to Section 23.2. </w:t>
      </w:r>
    </w:p>
  </w:comment>
  <w:comment w:id="2782" w:author="Mike Beckerle" w:date="2020-04-16T16:05:00Z" w:initials="MJB">
    <w:p w14:paraId="13BCFC33" w14:textId="77777777" w:rsidR="00E43388" w:rsidRDefault="00E43388">
      <w:pPr>
        <w:pStyle w:val="CommentText"/>
      </w:pPr>
      <w:r>
        <w:rPr>
          <w:rStyle w:val="CommentReference"/>
        </w:rPr>
        <w:annotationRef/>
      </w:r>
      <w:r>
        <w:t xml:space="preserve">Belongs with the description of how variables work operationally. </w:t>
      </w:r>
    </w:p>
  </w:comment>
  <w:comment w:id="2783" w:author="Mike Beckerle" w:date="2020-04-21T15:30:00Z" w:initials="MJB">
    <w:p w14:paraId="5423DBC3" w14:textId="77777777" w:rsidR="00E43388" w:rsidRDefault="00E43388">
      <w:pPr>
        <w:pStyle w:val="CommentText"/>
      </w:pPr>
      <w:r>
        <w:rPr>
          <w:rStyle w:val="CommentReference"/>
        </w:rPr>
        <w:annotationRef/>
      </w:r>
      <w:r>
        <w:t>Issue to raise: Do we want this restriction?</w:t>
      </w:r>
    </w:p>
  </w:comment>
  <w:comment w:id="2898" w:author="Mike Beckerle" w:date="2020-04-16T16:04:00Z" w:initials="MJB">
    <w:p w14:paraId="7EB29A42" w14:textId="77777777" w:rsidR="00E43388" w:rsidRDefault="00E43388">
      <w:pPr>
        <w:pStyle w:val="CommentText"/>
      </w:pPr>
      <w:r>
        <w:rPr>
          <w:rStyle w:val="CommentReference"/>
        </w:rPr>
        <w:annotationRef/>
      </w:r>
      <w:r>
        <w:t>Problematic section. Need to describe the concepts of variables altogether somewhere, and this belongs with that section.</w:t>
      </w:r>
    </w:p>
    <w:p w14:paraId="24D4CEB0" w14:textId="77777777" w:rsidR="00E43388" w:rsidRDefault="00E43388">
      <w:r>
        <w:t xml:space="preserve">Some of this material may move to Section 23.2. </w:t>
      </w:r>
    </w:p>
  </w:comment>
  <w:comment w:id="2994" w:author="Mike Beckerle" w:date="2020-04-21T18:00:00Z" w:initials="MJB">
    <w:p w14:paraId="130A0165" w14:textId="77777777" w:rsidR="00E43388" w:rsidRDefault="00E43388">
      <w:pPr>
        <w:pStyle w:val="CommentText"/>
      </w:pPr>
      <w:r>
        <w:rPr>
          <w:rStyle w:val="CommentReference"/>
        </w:rPr>
        <w:annotationRef/>
      </w:r>
      <w:r>
        <w:t xml:space="preserve">Why? It could be setting something unrelated to the complex type itself. </w:t>
      </w:r>
    </w:p>
    <w:p w14:paraId="01E42FCD" w14:textId="77777777" w:rsidR="00E43388" w:rsidRDefault="00E43388"/>
    <w:p w14:paraId="2A0A701D" w14:textId="77777777" w:rsidR="00E43388" w:rsidRDefault="00E43388">
      <w:r>
        <w:t>Motivation for this restriction?</w:t>
      </w:r>
    </w:p>
  </w:comment>
  <w:comment w:id="3172" w:author="Mike Beckerle" w:date="2020-04-27T18:37:00Z" w:initials="MJB">
    <w:p w14:paraId="7503EF9A" w14:textId="39800C4E" w:rsidR="00E43388" w:rsidRDefault="00E43388">
      <w:pPr>
        <w:pStyle w:val="CommentText"/>
      </w:pPr>
      <w:r>
        <w:rPr>
          <w:rStyle w:val="CommentReference"/>
        </w:rPr>
        <w:annotationRef/>
      </w:r>
      <w:r>
        <w:t xml:space="preserve">To avoid renumbering all sections put two things in this section. both are about static properties of the schema, so this makes some sense. </w:t>
      </w:r>
    </w:p>
  </w:comment>
  <w:comment w:id="3283" w:author="Mike Beckerle" w:date="2020-04-23T11:23:00Z" w:initials="MJB">
    <w:p w14:paraId="6D7BDB8E" w14:textId="77777777" w:rsidR="00E43388" w:rsidRDefault="00E43388">
      <w:pPr>
        <w:pStyle w:val="CommentText"/>
      </w:pPr>
      <w:r>
        <w:rPr>
          <w:rStyle w:val="CommentReference"/>
        </w:rPr>
        <w:annotationRef/>
      </w:r>
      <w:r>
        <w:t xml:space="preserve">Not showing format changes in the change tracking, but these examples were all updated with bold-face on the notable parts of the schemas. </w:t>
      </w:r>
    </w:p>
  </w:comment>
  <w:comment w:id="3358" w:author="Mike Beckerle" w:date="2020-04-27T18:51:00Z" w:initials="MJB">
    <w:p w14:paraId="37DFAEC5" w14:textId="56A60912" w:rsidR="00E43388" w:rsidRDefault="00E43388">
      <w:pPr>
        <w:pStyle w:val="CommentText"/>
      </w:pPr>
      <w:r>
        <w:rPr>
          <w:rStyle w:val="CommentReference"/>
        </w:rPr>
        <w:annotationRef/>
      </w:r>
      <w:r>
        <w:t xml:space="preserve">Moved out of section 2 to here. </w:t>
      </w:r>
    </w:p>
  </w:comment>
  <w:comment w:id="3368" w:author="Mike Beckerle" w:date="2020-04-16T14:01:00Z" w:initials="MJB">
    <w:p w14:paraId="5D23F004" w14:textId="77777777" w:rsidR="00E43388" w:rsidRDefault="00E43388" w:rsidP="00DD761E">
      <w:pPr>
        <w:pStyle w:val="CommentText"/>
      </w:pPr>
      <w:r>
        <w:rPr>
          <w:rStyle w:val="CommentReference"/>
        </w:rPr>
        <w:annotationRef/>
      </w:r>
      <w:r>
        <w:t>It would be good if this detail could move later.</w:t>
      </w:r>
    </w:p>
    <w:p w14:paraId="62C3657B" w14:textId="77777777" w:rsidR="00E43388" w:rsidRDefault="00E43388" w:rsidP="00DD761E">
      <w:r>
        <w:t xml:space="preserve">A statement that this UPA check is required and a forward reference to this section later would be better than this much detail here. </w:t>
      </w:r>
    </w:p>
    <w:p w14:paraId="44A77EA4" w14:textId="77777777" w:rsidR="00E43388" w:rsidRDefault="00E43388" w:rsidP="00DD761E"/>
    <w:p w14:paraId="46BBB593" w14:textId="4E49E88E" w:rsidR="00E43388" w:rsidRDefault="00E43388" w:rsidP="00DD761E">
      <w:r>
        <w:t>Where this is now, in section 8 is better than section 2, but this algorithmic detail still feels a bit out of place maybe.</w:t>
      </w:r>
    </w:p>
  </w:comment>
  <w:comment w:id="3510" w:author="Mike Beckerle" w:date="2020-04-16T14:00:00Z" w:initials="MJB">
    <w:p w14:paraId="7FA4F362" w14:textId="77777777" w:rsidR="00E43388" w:rsidRDefault="00E43388" w:rsidP="008712C9">
      <w:pPr>
        <w:pStyle w:val="CommentText"/>
      </w:pPr>
      <w:r>
        <w:rPr>
          <w:rStyle w:val="CommentReference"/>
        </w:rPr>
        <w:annotationRef/>
      </w:r>
      <w:r>
        <w:t xml:space="preserve">While this point is about SDEs, not processing errors, it was moved here so that it is after the discussion of points of uncertainty. </w:t>
      </w:r>
    </w:p>
  </w:comment>
  <w:comment w:id="3513" w:author="Mike Beckerle" w:date="2020-04-27T13:41:00Z" w:initials="MJB">
    <w:p w14:paraId="761A05B6" w14:textId="77777777" w:rsidR="00E43388" w:rsidRDefault="00E43388" w:rsidP="008712C9">
      <w:pPr>
        <w:pStyle w:val="CommentText"/>
      </w:pPr>
      <w:r>
        <w:rPr>
          <w:rStyle w:val="CommentReference"/>
        </w:rPr>
        <w:annotationRef/>
      </w:r>
      <w:r>
        <w:t xml:space="preserve">Removed this point. It really doesn't add anything to DFDL by pointing out that implementations may experiment in this area. </w:t>
      </w:r>
    </w:p>
  </w:comment>
  <w:comment w:id="4509" w:author="Mike Beckerle" w:date="2020-04-23T12:33:00Z" w:initials="MJB">
    <w:p w14:paraId="43A2D152" w14:textId="77777777" w:rsidR="00E43388" w:rsidRDefault="00E43388">
      <w:pPr>
        <w:pStyle w:val="CommentText"/>
      </w:pPr>
      <w:r>
        <w:rPr>
          <w:rStyle w:val="CommentReference"/>
        </w:rPr>
        <w:annotationRef/>
      </w:r>
      <w:r>
        <w:t>Review suggested a Venn diagram here to separate the concepts. However, after several attempts I could not come up with anything sensible - too many false overlaps, and distinctions not being made. Venn diagrams are good for showing inclusion, but not exclusion.</w:t>
      </w:r>
    </w:p>
    <w:p w14:paraId="5844FEA5" w14:textId="77777777" w:rsidR="00E43388" w:rsidRDefault="00E43388"/>
    <w:p w14:paraId="69E9E132" w14:textId="4BB980D4" w:rsidR="00E43388" w:rsidRDefault="00E43388">
      <w:r>
        <w:t xml:space="preserve">For a given element decl of a specific DFDL schema, a Venn diagram could be drawn. </w:t>
      </w:r>
    </w:p>
    <w:p w14:paraId="4C713286" w14:textId="77777777" w:rsidR="00E43388" w:rsidRDefault="00E43388"/>
    <w:p w14:paraId="2DAC2615" w14:textId="77777777" w:rsidR="00E43388" w:rsidRDefault="00E43388">
      <w:r>
        <w:t xml:space="preserve">I also considered a Karnaugh map and tried a few variations. It also did not work out. </w:t>
      </w:r>
    </w:p>
  </w:comment>
  <w:comment w:id="4510" w:author="Mike Beckerle" w:date="2020-04-23T13:16:00Z" w:initials="MJB">
    <w:p w14:paraId="403DC095" w14:textId="037AD809" w:rsidR="00E43388" w:rsidRDefault="00E43388">
      <w:pPr>
        <w:pStyle w:val="CommentText"/>
      </w:pPr>
      <w:r>
        <w:rPr>
          <w:rStyle w:val="CommentReference"/>
        </w:rPr>
        <w:annotationRef/>
      </w:r>
      <w:r>
        <w:t xml:space="preserve">Consider inserting another example here of an element which has all 4 representations distinguishable usefully. e.g., nillable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4529" w:author="Mike Beckerle" w:date="2020-04-23T13:31:00Z" w:initials="MJB">
    <w:p w14:paraId="1C11DC83" w14:textId="77777777" w:rsidR="00E43388" w:rsidRDefault="00E43388">
      <w:pPr>
        <w:pStyle w:val="CommentText"/>
      </w:pPr>
      <w:r>
        <w:rPr>
          <w:rStyle w:val="CommentReference"/>
        </w:rPr>
        <w:annotationRef/>
      </w: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E43388" w:rsidRDefault="00E43388"/>
    <w:p w14:paraId="228A1C12" w14:textId="77777777" w:rsidR="00E43388" w:rsidRDefault="00E43388">
      <w:r>
        <w:t xml:space="preserve">I'm not sure the best order is algorithm first, properties second, but either way there is going to be forward reference. </w:t>
      </w:r>
    </w:p>
    <w:p w14:paraId="2763A233" w14:textId="77777777" w:rsidR="00E43388" w:rsidRDefault="00E43388"/>
    <w:p w14:paraId="34525931" w14:textId="77777777" w:rsidR="00E43388" w:rsidRDefault="00E43388">
      <w:r>
        <w:t xml:space="preserve">What I have done is insert footnotes for every property reference here, the footnotes take you to the section containing the property definition. </w:t>
      </w:r>
    </w:p>
    <w:p w14:paraId="56347E66" w14:textId="77777777" w:rsidR="00E43388" w:rsidRDefault="00E43388"/>
    <w:p w14:paraId="36E1E17A" w14:textId="186C1C4F" w:rsidR="00E43388" w:rsidRDefault="00E43388">
      <w:r>
        <w:t xml:space="preserve">It would be great if every dfdl:someProperty was a hyperlink to its definition, but that will have to wait for a future version of this spec in machine readable form so that those links can all be generated programmatically. </w:t>
      </w:r>
    </w:p>
  </w:comment>
  <w:comment w:id="5017" w:author="Mike Beckerle" w:date="2020-04-15T16:40:00Z" w:initials="MJB">
    <w:p w14:paraId="28B3B0FE" w14:textId="198697FB" w:rsidR="00E43388" w:rsidRDefault="00E43388" w:rsidP="00717DB9">
      <w:pPr>
        <w:pStyle w:val="CommentText"/>
      </w:pPr>
      <w:r>
        <w:rPr>
          <w:rStyle w:val="CommentReference"/>
        </w:rPr>
        <w:annotationRef/>
      </w:r>
      <w:r>
        <w:t xml:space="preserve">This section moved from 4.4 as it is a processing algorithm detail. </w:t>
      </w:r>
    </w:p>
    <w:p w14:paraId="75DEE3E8" w14:textId="77777777" w:rsidR="00E43388" w:rsidRDefault="00E43388" w:rsidP="00717DB9"/>
    <w:p w14:paraId="4C311DB5" w14:textId="70C9ACA2" w:rsidR="00E43388" w:rsidRPr="00717DB9" w:rsidRDefault="00E43388" w:rsidP="00717DB9">
      <w:r>
        <w:t xml:space="preserve">Frustrating that MS-Word decided not to show this as a MOVE, but instead as an insert. It does not show it as a delete back at section 4.4 however, because it was a new subsection that I broke out of 4.3. </w:t>
      </w:r>
    </w:p>
  </w:comment>
  <w:comment w:id="5470" w:author="Mike Beckerle" w:date="2020-04-23T16:31:00Z" w:initials="MJB">
    <w:p w14:paraId="50C5AC00" w14:textId="77777777" w:rsidR="00E43388" w:rsidRDefault="00E43388">
      <w:pPr>
        <w:pStyle w:val="CommentText"/>
      </w:pPr>
      <w:r>
        <w:rPr>
          <w:rStyle w:val="CommentReference"/>
        </w:rPr>
        <w:annotationRef/>
      </w:r>
      <w:r>
        <w:t xml:space="preserve">A review comment here indicated this was ambiguous as to whether the matching was for the </w:t>
      </w:r>
    </w:p>
    <w:p w14:paraId="4A644B20" w14:textId="77777777" w:rsidR="00E43388" w:rsidRDefault="00E43388">
      <w:r>
        <w:t>longest initiator, or longest matching data element following the initiator.</w:t>
      </w:r>
    </w:p>
    <w:p w14:paraId="04A2DD46" w14:textId="77777777" w:rsidR="00E43388" w:rsidRDefault="00E43388"/>
    <w:p w14:paraId="770F8751" w14:textId="77777777" w:rsidR="00E43388" w:rsidRDefault="00E43388">
      <w:r>
        <w:t xml:space="preserve">I really can't see that. This seems pretty clearly to be discussing only initiators to me. </w:t>
      </w:r>
    </w:p>
  </w:comment>
  <w:comment w:id="6046" w:author="Mike Beckerle" w:date="2019-09-17T19:13:00Z" w:initials="MJB">
    <w:p w14:paraId="29C713CE" w14:textId="77777777" w:rsidR="00E43388" w:rsidRDefault="00E43388">
      <w:pPr>
        <w:pStyle w:val="CommentText"/>
      </w:pPr>
      <w:r>
        <w:rPr>
          <w:rStyle w:val="CommentReference"/>
        </w:rPr>
        <w:annotationRef/>
      </w:r>
      <w:r>
        <w:t>This language was moved from below. There is no change to the behavior for prefixed unparsing.</w:t>
      </w:r>
    </w:p>
  </w:comment>
  <w:comment w:id="6069" w:author="Mike Beckerle" w:date="2020-04-07T19:31:00Z" w:initials="MJB">
    <w:p w14:paraId="694ED14C" w14:textId="77777777" w:rsidR="00E43388" w:rsidRDefault="00E43388">
      <w:pPr>
        <w:pStyle w:val="CommentText"/>
      </w:pPr>
      <w:r>
        <w:rPr>
          <w:rStyle w:val="CommentReference"/>
        </w:rPr>
        <w:annotationRef/>
      </w:r>
      <w:r>
        <w:t>This number is also a hyperlink, but no formatting to make it look like one.</w:t>
      </w:r>
    </w:p>
  </w:comment>
  <w:comment w:id="6200" w:author="Mike Beckerle" w:date="2020-04-23T18:56:00Z" w:initials="MJB">
    <w:p w14:paraId="2B0DA2EC" w14:textId="77777777" w:rsidR="00E43388" w:rsidRDefault="00E43388">
      <w:pPr>
        <w:pStyle w:val="CommentText"/>
      </w:pPr>
      <w:r>
        <w:rPr>
          <w:rStyle w:val="CommentReference"/>
        </w:rPr>
        <w:annotationRef/>
      </w:r>
      <w:r>
        <w:t xml:space="preserve">A review comment is that the information in this section is heavily forward referenced, and it may be better to introduce the properties first, and the algorithms second, rather than the way we have it now. </w:t>
      </w:r>
    </w:p>
    <w:p w14:paraId="452FF194" w14:textId="77777777" w:rsidR="00E43388" w:rsidRDefault="00E43388"/>
    <w:p w14:paraId="5B539D4C" w14:textId="77777777" w:rsidR="00E43388" w:rsidRDefault="00E43388">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6277" w:author="Mike Beckerle" w:date="2020-04-23T19:08:00Z" w:initials="MJB">
    <w:p w14:paraId="31C640FB" w14:textId="77777777" w:rsidR="00E43388" w:rsidRDefault="00E43388">
      <w:pPr>
        <w:pStyle w:val="CommentText"/>
      </w:pPr>
      <w:r>
        <w:rPr>
          <w:rStyle w:val="CommentReference"/>
        </w:rPr>
        <w:annotationRef/>
      </w:r>
      <w:r>
        <w:t>A review comment is that more examples are needed.</w:t>
      </w:r>
    </w:p>
    <w:p w14:paraId="1DB7A4E4" w14:textId="77777777" w:rsidR="00E43388" w:rsidRDefault="00E43388"/>
    <w:p w14:paraId="293D9226" w14:textId="77777777" w:rsidR="00E43388" w:rsidRDefault="00E43388">
      <w:r>
        <w:t xml:space="preserve">It is unclear if the ones in the Appendix A are sufficiently illustrative or are just corner cases. </w:t>
      </w:r>
    </w:p>
  </w:comment>
  <w:comment w:id="6397" w:author="Mike Beckerle" w:date="2020-04-23T19:21:00Z" w:initials="MJB">
    <w:p w14:paraId="3A1C950C" w14:textId="77777777" w:rsidR="00E43388" w:rsidRDefault="00E43388">
      <w:pPr>
        <w:pStyle w:val="CommentText"/>
      </w:pPr>
      <w:r>
        <w:rPr>
          <w:rStyle w:val="CommentReference"/>
        </w:rPr>
        <w:annotationRef/>
      </w:r>
      <w:r>
        <w:t xml:space="preserve">This is the end of the external review (pages 1 to 123) by MW as of 2020-04-23. </w:t>
      </w:r>
    </w:p>
  </w:comment>
  <w:comment w:id="10082" w:author="Mike Beckerle" w:date="2020-04-07T17:37:00Z" w:initials="MJB">
    <w:p w14:paraId="758EADA5" w14:textId="77777777" w:rsidR="00E43388" w:rsidRDefault="00E43388">
      <w:pPr>
        <w:pStyle w:val="CommentText"/>
      </w:pPr>
      <w:r>
        <w:rPr>
          <w:rStyle w:val="CommentReference"/>
        </w:rPr>
        <w:annotationRef/>
      </w:r>
      <w:r>
        <w:t>Delete this table. Note that that will cause all tables from here onward to be renumbered.</w:t>
      </w:r>
    </w:p>
    <w:p w14:paraId="2E79095E" w14:textId="77777777" w:rsidR="00E43388" w:rsidRDefault="00E43388"/>
    <w:p w14:paraId="7DA88D4C" w14:textId="11B07BA0" w:rsidR="00E43388" w:rsidRDefault="00E43388">
      <w:r>
        <w:t xml:space="preserve">Some have been renumbered as sections have moved around a bit, but unti this is removed many will be the same. </w:t>
      </w:r>
    </w:p>
  </w:comment>
  <w:comment w:id="12271" w:author="Mike Beckerle" w:date="2020-04-07T20:20:00Z" w:initials="MJB">
    <w:p w14:paraId="46418E47" w14:textId="156A9FE3" w:rsidR="00E43388" w:rsidRDefault="00E43388">
      <w:pPr>
        <w:pStyle w:val="CommentText"/>
      </w:pPr>
      <w:r>
        <w:rPr>
          <w:rStyle w:val="CommentReference"/>
        </w:rPr>
        <w:annotationRef/>
      </w:r>
      <w:r>
        <w:t>third list of bullets is subsumed (just narrowing of) first list of bullets. So, this makes no sense. Delete?</w:t>
      </w:r>
    </w:p>
  </w:comment>
  <w:comment w:id="12487" w:author="Mike Beckerle" w:date="2020-04-29T19:11:00Z" w:initials="MJB">
    <w:p w14:paraId="0963B554" w14:textId="59A03209" w:rsidR="00E43388" w:rsidRPr="0052761A" w:rsidRDefault="00E43388" w:rsidP="0052761A">
      <w:pPr>
        <w:pStyle w:val="CommentText"/>
      </w:pPr>
      <w:r>
        <w:rPr>
          <w:rStyle w:val="CommentReference"/>
        </w:rPr>
        <w:annotationRef/>
      </w:r>
      <w:r>
        <w:t>Moved. Was section 23.</w:t>
      </w:r>
    </w:p>
  </w:comment>
  <w:comment w:id="13157" w:author="Mike Beckerle" w:date="2019-11-25T14:41:00Z" w:initials="MJB">
    <w:p w14:paraId="739165AE" w14:textId="77777777" w:rsidR="00E43388" w:rsidRDefault="00E43388" w:rsidP="00D23462">
      <w:pPr>
        <w:pStyle w:val="CommentText"/>
      </w:pPr>
      <w:r>
        <w:rPr>
          <w:rStyle w:val="CommentReference"/>
        </w:rPr>
        <w:annotationRef/>
      </w:r>
      <w:r>
        <w:t>Verify formatting of table in the HTML version.</w:t>
      </w:r>
    </w:p>
  </w:comment>
  <w:comment w:id="13172" w:author="Mike Beckerle" w:date="2020-04-29T19:13:00Z" w:initials="MJB">
    <w:p w14:paraId="4E728F63" w14:textId="3D1115CB" w:rsidR="00E43388" w:rsidRDefault="00E43388">
      <w:pPr>
        <w:pStyle w:val="CommentText"/>
      </w:pPr>
      <w:r>
        <w:rPr>
          <w:rStyle w:val="CommentReference"/>
        </w:rPr>
        <w:annotationRef/>
      </w:r>
      <w:r>
        <w:t>Moved from Section 24.</w:t>
      </w:r>
    </w:p>
  </w:comment>
  <w:comment w:id="14172" w:author="Mike Beckerle" w:date="2020-04-09T15:28:00Z" w:initials="MJB">
    <w:p w14:paraId="5D7B867E" w14:textId="77777777" w:rsidR="00E43388" w:rsidRDefault="00E43388">
      <w:pPr>
        <w:pStyle w:val="CommentText"/>
      </w:pPr>
      <w:r>
        <w:rPr>
          <w:rStyle w:val="CommentReference"/>
        </w:rPr>
        <w:annotationRef/>
      </w:r>
      <w:r>
        <w:t xml:space="preserve">Pick: is it capital “Infoset” or lowercase ‘infoset”. We are not consistent. </w:t>
      </w:r>
    </w:p>
    <w:p w14:paraId="41A74C0C" w14:textId="77777777" w:rsidR="00E43388" w:rsidRDefault="00E43388" w:rsidP="007200D8"/>
    <w:p w14:paraId="093842C1" w14:textId="78E6E0AE" w:rsidR="00E43388" w:rsidRPr="007200D8" w:rsidRDefault="00E43388" w:rsidP="007200D8">
      <w:r>
        <w:t>Resolved. Always capitalize Infoset</w:t>
      </w:r>
    </w:p>
  </w:comment>
  <w:comment w:id="14267" w:author="Mike Beckerle" w:date="2020-04-09T13:30:00Z" w:initials="MJB">
    <w:p w14:paraId="4E65A637" w14:textId="77777777" w:rsidR="00E43388" w:rsidRDefault="00E43388">
      <w:pPr>
        <w:pStyle w:val="CommentText"/>
      </w:pPr>
      <w:r>
        <w:rPr>
          <w:rStyle w:val="CommentReference"/>
        </w:rPr>
        <w:annotationRef/>
      </w:r>
      <w:r>
        <w:t>Parse and Unparse are not in the glossary.</w:t>
      </w:r>
    </w:p>
  </w:comment>
  <w:comment w:id="14494" w:author="Mike Beckerle" w:date="2020-04-29T19:14:00Z" w:initials="MJB">
    <w:p w14:paraId="61425D73" w14:textId="70CA33B6" w:rsidR="00E43388" w:rsidRDefault="00E43388">
      <w:pPr>
        <w:pStyle w:val="CommentText"/>
      </w:pPr>
      <w:r>
        <w:rPr>
          <w:rStyle w:val="CommentReference"/>
        </w:rPr>
        <w:annotationRef/>
      </w:r>
      <w:r>
        <w:t>Moved from Section 22.</w:t>
      </w:r>
    </w:p>
  </w:comment>
  <w:comment w:id="14545" w:author="Mike Beckerle" w:date="2020-04-07T19:45:00Z" w:initials="MJB">
    <w:p w14:paraId="3759BBE9" w14:textId="4D4F127F" w:rsidR="00E43388" w:rsidRDefault="00E43388" w:rsidP="00D23462">
      <w:pPr>
        <w:pStyle w:val="CommentText"/>
      </w:pPr>
      <w:r>
        <w:rPr>
          <w:rStyle w:val="CommentReference"/>
        </w:rPr>
        <w:annotationRef/>
      </w:r>
      <w:r>
        <w:t>Indenting and bullets are not consistent in this section 22 as a whole.</w:t>
      </w:r>
    </w:p>
    <w:p w14:paraId="088ABA61" w14:textId="77777777" w:rsidR="00E43388" w:rsidRDefault="00E43388" w:rsidP="00D23462"/>
    <w:p w14:paraId="4D1CE1D2" w14:textId="77777777" w:rsidR="00E43388" w:rsidRDefault="00E43388" w:rsidP="00D23462">
      <w:r>
        <w:t>Perhaps we need a different way to present this information.</w:t>
      </w:r>
    </w:p>
    <w:p w14:paraId="6810132C" w14:textId="77777777" w:rsidR="00E43388" w:rsidRDefault="00E43388" w:rsidP="00D23462">
      <w:r>
        <w:t xml:space="preserve">There are also places where MS-Word will simply not indent deep enough. </w:t>
      </w:r>
    </w:p>
  </w:comment>
  <w:comment w:id="14546" w:author="Mike Beckerle" w:date="2019-09-08T13:58:00Z" w:initials="MJB">
    <w:p w14:paraId="4BBC6FAD" w14:textId="77777777" w:rsidR="00E43388" w:rsidRDefault="00E43388" w:rsidP="00D23462">
      <w:pPr>
        <w:pStyle w:val="CommentText"/>
      </w:pPr>
      <w:r>
        <w:rPr>
          <w:rStyle w:val="CommentReference"/>
        </w:rPr>
        <w:annotationRef/>
      </w:r>
      <w:r>
        <w:t xml:space="preserve">These two bullets should be indented one more level, but MS-Word will not do so. </w:t>
      </w:r>
    </w:p>
  </w:comment>
  <w:comment w:id="14547" w:author="Mike Beckerle" w:date="2019-09-08T14:00:00Z" w:initials="MJB">
    <w:p w14:paraId="171520E2" w14:textId="02F99012" w:rsidR="00E43388" w:rsidRDefault="00E43388"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F39F36" w15:done="0"/>
  <w15:commentEx w15:paraId="051FBFDF" w15:done="0"/>
  <w15:commentEx w15:paraId="50245078" w15:done="0"/>
  <w15:commentEx w15:paraId="75537B8D" w15:done="0"/>
  <w15:commentEx w15:paraId="1D190BC5" w15:done="0"/>
  <w15:commentEx w15:paraId="4BE75E78" w15:done="0"/>
  <w15:commentEx w15:paraId="379712E4" w15:done="0"/>
  <w15:commentEx w15:paraId="39BC7DA9" w15:done="0"/>
  <w15:commentEx w15:paraId="289C5CD6" w15:done="0"/>
  <w15:commentEx w15:paraId="785D4B9E" w15:done="0"/>
  <w15:commentEx w15:paraId="2E2AF080" w15:done="0"/>
  <w15:commentEx w15:paraId="40591AF8" w15:done="0"/>
  <w15:commentEx w15:paraId="1A90DF0C" w15:done="0"/>
  <w15:commentEx w15:paraId="42C97DD1" w15:done="0"/>
  <w15:commentEx w15:paraId="7AE08E38" w15:done="0"/>
  <w15:commentEx w15:paraId="13BCFC33" w15:done="0"/>
  <w15:commentEx w15:paraId="5423DBC3" w15:done="0"/>
  <w15:commentEx w15:paraId="24D4CEB0" w15:done="0"/>
  <w15:commentEx w15:paraId="2A0A701D" w15:done="0"/>
  <w15:commentEx w15:paraId="7503EF9A" w15:done="0"/>
  <w15:commentEx w15:paraId="6D7BDB8E" w15:done="0"/>
  <w15:commentEx w15:paraId="37DFAEC5" w15:done="0"/>
  <w15:commentEx w15:paraId="46BBB593" w15:done="0"/>
  <w15:commentEx w15:paraId="7FA4F362" w15:done="0"/>
  <w15:commentEx w15:paraId="761A05B6" w15:done="0"/>
  <w15:commentEx w15:paraId="2DAC2615" w15:done="0"/>
  <w15:commentEx w15:paraId="403DC095" w15:done="0"/>
  <w15:commentEx w15:paraId="36E1E17A" w15:done="0"/>
  <w15:commentEx w15:paraId="4C311DB5" w15:done="0"/>
  <w15:commentEx w15:paraId="770F8751" w15:done="0"/>
  <w15:commentEx w15:paraId="29C713CE" w15:done="1"/>
  <w15:commentEx w15:paraId="694ED14C" w15:done="0"/>
  <w15:commentEx w15:paraId="5B539D4C" w15:done="0"/>
  <w15:commentEx w15:paraId="293D9226" w15:done="0"/>
  <w15:commentEx w15:paraId="3A1C950C" w15:done="0"/>
  <w15:commentEx w15:paraId="7DA88D4C" w15:done="0"/>
  <w15:commentEx w15:paraId="46418E47" w15:done="1"/>
  <w15:commentEx w15:paraId="0963B554" w15:done="0"/>
  <w15:commentEx w15:paraId="739165AE" w15:done="0"/>
  <w15:commentEx w15:paraId="4E728F63" w15:done="0"/>
  <w15:commentEx w15:paraId="093842C1" w15:done="1"/>
  <w15:commentEx w15:paraId="4E65A637" w15:done="0"/>
  <w15:commentEx w15:paraId="61425D73"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F39F36" w16cid:durableId="22517298"/>
  <w16cid:commentId w16cid:paraId="051FBFDF" w16cid:durableId="2251AC51"/>
  <w16cid:commentId w16cid:paraId="50245078" w16cid:durableId="225172A3"/>
  <w16cid:commentId w16cid:paraId="75537B8D" w16cid:durableId="225172A5"/>
  <w16cid:commentId w16cid:paraId="1D190BC5" w16cid:durableId="225172A6"/>
  <w16cid:commentId w16cid:paraId="4BE75E78" w16cid:durableId="2251AA18"/>
  <w16cid:commentId w16cid:paraId="379712E4" w16cid:durableId="225172B0"/>
  <w16cid:commentId w16cid:paraId="39BC7DA9" w16cid:durableId="225172B1"/>
  <w16cid:commentId w16cid:paraId="289C5CD6" w16cid:durableId="225456A1"/>
  <w16cid:commentId w16cid:paraId="785D4B9E" w16cid:durableId="225172B8"/>
  <w16cid:commentId w16cid:paraId="2E2AF080" w16cid:durableId="225172B9"/>
  <w16cid:commentId w16cid:paraId="40591AF8" w16cid:durableId="225172BA"/>
  <w16cid:commentId w16cid:paraId="1A90DF0C" w16cid:durableId="225172CC"/>
  <w16cid:commentId w16cid:paraId="42C97DD1" w16cid:durableId="225172D0"/>
  <w16cid:commentId w16cid:paraId="7AE08E38" w16cid:durableId="225172D7"/>
  <w16cid:commentId w16cid:paraId="13BCFC33" w16cid:durableId="225172DA"/>
  <w16cid:commentId w16cid:paraId="5423DBC3" w16cid:durableId="225172DB"/>
  <w16cid:commentId w16cid:paraId="24D4CEB0" w16cid:durableId="225172DC"/>
  <w16cid:commentId w16cid:paraId="2A0A701D" w16cid:durableId="225172DF"/>
  <w16cid:commentId w16cid:paraId="7503EF9A" w16cid:durableId="2251A4E3"/>
  <w16cid:commentId w16cid:paraId="6D7BDB8E" w16cid:durableId="225172E0"/>
  <w16cid:commentId w16cid:paraId="37DFAEC5" w16cid:durableId="2251A83F"/>
  <w16cid:commentId w16cid:paraId="46BBB593" w16cid:durableId="2251A807"/>
  <w16cid:commentId w16cid:paraId="7FA4F362" w16cid:durableId="225172A4"/>
  <w16cid:commentId w16cid:paraId="761A05B6" w16cid:durableId="2251B1F2"/>
  <w16cid:commentId w16cid:paraId="2DAC2615" w16cid:durableId="225172E3"/>
  <w16cid:commentId w16cid:paraId="403DC095" w16cid:durableId="225172E4"/>
  <w16cid:commentId w16cid:paraId="36E1E17A" w16cid:durableId="225172E5"/>
  <w16cid:commentId w16cid:paraId="4C311DB5" w16cid:durableId="225172B6"/>
  <w16cid:commentId w16cid:paraId="770F8751" w16cid:durableId="225172F4"/>
  <w16cid:commentId w16cid:paraId="29C713CE" w16cid:durableId="225172F7"/>
  <w16cid:commentId w16cid:paraId="694ED14C" w16cid:durableId="225172FE"/>
  <w16cid:commentId w16cid:paraId="5B539D4C" w16cid:durableId="2251730B"/>
  <w16cid:commentId w16cid:paraId="293D9226" w16cid:durableId="2251730C"/>
  <w16cid:commentId w16cid:paraId="3A1C950C" w16cid:durableId="2251730D"/>
  <w16cid:commentId w16cid:paraId="7DA88D4C" w16cid:durableId="22517313"/>
  <w16cid:commentId w16cid:paraId="46418E47" w16cid:durableId="2251731A"/>
  <w16cid:commentId w16cid:paraId="0963B554" w16cid:durableId="22544FE3"/>
  <w16cid:commentId w16cid:paraId="739165AE" w16cid:durableId="22517324"/>
  <w16cid:commentId w16cid:paraId="4E728F63" w16cid:durableId="22545062"/>
  <w16cid:commentId w16cid:paraId="4E65A637" w16cid:durableId="22517327"/>
  <w16cid:commentId w16cid:paraId="61425D73" w16cid:durableId="225450AE"/>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E43388" w:rsidRDefault="00E43388">
      <w:r>
        <w:separator/>
      </w:r>
    </w:p>
  </w:endnote>
  <w:endnote w:type="continuationSeparator" w:id="0">
    <w:p w14:paraId="713C2734" w14:textId="77777777" w:rsidR="00E43388" w:rsidRDefault="00E43388">
      <w:r>
        <w:continuationSeparator/>
      </w:r>
    </w:p>
  </w:endnote>
  <w:endnote w:type="continuationNotice" w:id="1">
    <w:p w14:paraId="6D30FD3A" w14:textId="77777777" w:rsidR="00E43388" w:rsidRDefault="00E43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E43388" w:rsidRDefault="00E43388">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E43388" w:rsidRDefault="00E43388">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fldSimple w:instr=" NUMPAGES ">
      <w:r>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E43388" w:rsidRDefault="00E43388">
      <w:r>
        <w:separator/>
      </w:r>
    </w:p>
  </w:footnote>
  <w:footnote w:type="continuationSeparator" w:id="0">
    <w:p w14:paraId="3C736A99" w14:textId="77777777" w:rsidR="00E43388" w:rsidRDefault="00E43388">
      <w:r>
        <w:continuationSeparator/>
      </w:r>
    </w:p>
  </w:footnote>
  <w:footnote w:type="continuationNotice" w:id="1">
    <w:p w14:paraId="06759DB5" w14:textId="77777777" w:rsidR="00E43388" w:rsidRDefault="00E43388"/>
  </w:footnote>
  <w:footnote w:id="2">
    <w:p w14:paraId="4D8C23F4" w14:textId="77777777" w:rsidR="00E43388" w:rsidRDefault="00E43388">
      <w:pPr>
        <w:pStyle w:val="FootnoteText"/>
      </w:pPr>
      <w:ins w:id="42" w:author="Mike Beckerle" w:date="2020-04-27T13:14:00Z">
        <w:r>
          <w:rPr>
            <w:rStyle w:val="FootnoteReference"/>
          </w:rPr>
          <w:footnoteRef/>
        </w:r>
        <w:r>
          <w:t xml:space="preserve"> </w:t>
        </w:r>
      </w:ins>
      <w:ins w:id="43" w:author="Mike Beckerle" w:date="2020-04-27T13:15:00Z">
        <w:r>
          <w:t>Additional examples of prescriptive formats: Javascript Object Notation (JSON)  [</w:t>
        </w:r>
        <w:r>
          <w:fldChar w:fldCharType="begin"/>
        </w:r>
        <w:r>
          <w:instrText xml:space="preserve"> HYPERLINK "" \l "a_JSON" </w:instrText>
        </w:r>
        <w:r>
          <w:fldChar w:fldCharType="separate"/>
        </w:r>
        <w:r>
          <w:rPr>
            <w:rStyle w:val="Hyperlink"/>
          </w:rPr>
          <w:t>JSON</w:t>
        </w:r>
        <w:r>
          <w:fldChar w:fldCharType="end"/>
        </w:r>
        <w:r>
          <w:t>], EXI (binary XML) [</w:t>
        </w:r>
        <w:r>
          <w:fldChar w:fldCharType="begin"/>
        </w:r>
        <w:r>
          <w:instrText xml:space="preserve"> HYPERLINK "" \l "a_EXI" </w:instrText>
        </w:r>
        <w:r>
          <w:fldChar w:fldCharType="separate"/>
        </w:r>
        <w:r>
          <w:rPr>
            <w:rStyle w:val="Hyperlink"/>
          </w:rPr>
          <w:t>EXI</w:t>
        </w:r>
        <w:r>
          <w:fldChar w:fldCharType="end"/>
        </w:r>
        <w:r>
          <w:t>], Thrift [</w:t>
        </w:r>
        <w:r>
          <w:fldChar w:fldCharType="begin"/>
        </w:r>
        <w:r>
          <w:instrText xml:space="preserve"> HYPERLINK "" \l "a_Thrift" </w:instrText>
        </w:r>
        <w:r>
          <w:fldChar w:fldCharType="separate"/>
        </w:r>
        <w:r>
          <w:rPr>
            <w:rStyle w:val="Hyperlink"/>
          </w:rPr>
          <w:t>Thrift</w:t>
        </w:r>
        <w:r>
          <w:fldChar w:fldCharType="end"/>
        </w:r>
        <w:r>
          <w:t>]</w:t>
        </w:r>
      </w:ins>
      <w:ins w:id="44" w:author="Mike Beckerle" w:date="2020-04-27T13:16:00Z">
        <w:r>
          <w:t xml:space="preserve">, </w:t>
        </w:r>
      </w:ins>
      <w:ins w:id="45" w:author="Mike Beckerle" w:date="2020-04-27T13:15:00Z">
        <w:r>
          <w:t>Avro  [</w:t>
        </w:r>
        <w:r>
          <w:fldChar w:fldCharType="begin"/>
        </w:r>
        <w:r>
          <w:instrText xml:space="preserve"> HYPERLINK "" \l "a_AVRO" </w:instrText>
        </w:r>
        <w:r>
          <w:fldChar w:fldCharType="separate"/>
        </w:r>
        <w:r>
          <w:rPr>
            <w:rStyle w:val="Hyperlink"/>
          </w:rPr>
          <w:t>AVRO</w:t>
        </w:r>
        <w:r>
          <w:fldChar w:fldCharType="end"/>
        </w:r>
        <w:r>
          <w:t>]</w:t>
        </w:r>
      </w:ins>
      <w:ins w:id="46" w:author="Mike Beckerle" w:date="2020-04-27T13:16:00Z">
        <w:r>
          <w:t xml:space="preserve">, and </w:t>
        </w:r>
      </w:ins>
      <w:ins w:id="47" w:author="Mike Beckerle" w:date="2020-04-27T13:15:00Z">
        <w:r>
          <w:t>ASN.1 with any of the prescribed encoding rules: Basic Encoding Rules (BER), Distinguished Encoding Rules (DER), Canonical Encoding Rules(CER)[</w:t>
        </w:r>
        <w:r>
          <w:fldChar w:fldCharType="begin"/>
        </w:r>
        <w:r>
          <w:instrText xml:space="preserve"> HYPERLINK "" \l "a_ASN1CER" </w:instrText>
        </w:r>
        <w:r>
          <w:fldChar w:fldCharType="separate"/>
        </w:r>
        <w:r>
          <w:rPr>
            <w:rStyle w:val="Hyperlink"/>
          </w:rPr>
          <w:t>ASN1CER</w:t>
        </w:r>
        <w:r>
          <w:fldChar w:fldCharType="end"/>
        </w:r>
        <w:r>
          <w:t>] or Packed Encoding Rules (PER) [</w:t>
        </w:r>
        <w:r>
          <w:fldChar w:fldCharType="begin"/>
        </w:r>
        <w:r>
          <w:instrText xml:space="preserve"> HYPERLINK "" \l "a_ASN1PER" </w:instrText>
        </w:r>
        <w:r>
          <w:fldChar w:fldCharType="separate"/>
        </w:r>
        <w:r>
          <w:rPr>
            <w:rStyle w:val="Hyperlink"/>
          </w:rPr>
          <w:t>ASN1PER</w:t>
        </w:r>
        <w:r>
          <w:fldChar w:fldCharType="end"/>
        </w:r>
        <w:r>
          <w:t>]</w:t>
        </w:r>
      </w:ins>
    </w:p>
  </w:footnote>
  <w:footnote w:id="3">
    <w:p w14:paraId="144C139F" w14:textId="467D0AE4" w:rsidR="00E43388" w:rsidRDefault="00E43388">
      <w:pPr>
        <w:pStyle w:val="FootnoteText"/>
      </w:pPr>
      <w:ins w:id="49" w:author="Mike Beckerle" w:date="2020-04-27T13:17:00Z">
        <w:r>
          <w:rPr>
            <w:rStyle w:val="FootnoteReference"/>
          </w:rPr>
          <w:footnoteRef/>
        </w:r>
        <w:r>
          <w:t xml:space="preserve"> Additional examples of descriptive </w:t>
        </w:r>
      </w:ins>
      <w:ins w:id="50" w:author="Mike Beckerle" w:date="2020-04-27T13:18:00Z">
        <w:r>
          <w:t xml:space="preserve">approaches: </w:t>
        </w:r>
      </w:ins>
      <w:ins w:id="51" w:author="Mike Beckerle" w:date="2020-04-27T13:17:00Z">
        <w:r>
          <w:t>ASN1 Encoding Control Notation (also known as ITU-T X.692) [</w:t>
        </w:r>
        <w:r>
          <w:fldChar w:fldCharType="begin"/>
        </w:r>
        <w:r>
          <w:instrText xml:space="preserve"> HYPERLINK "" \l "ref_ASN1ECN" </w:instrText>
        </w:r>
        <w:r>
          <w:fldChar w:fldCharType="separate"/>
        </w:r>
        <w:r>
          <w:rPr>
            <w:rStyle w:val="Hyperlink"/>
          </w:rPr>
          <w:t>ASN1ECN</w:t>
        </w:r>
        <w:r>
          <w:fldChar w:fldCharType="end"/>
        </w:r>
        <w:r>
          <w:t>]</w:t>
        </w:r>
      </w:ins>
      <w:ins w:id="52" w:author="Mike Beckerle" w:date="2020-04-27T13:18:00Z">
        <w:r>
          <w:t xml:space="preserve">, </w:t>
        </w:r>
      </w:ins>
      <w:ins w:id="53" w:author="Mike Beckerle" w:date="2020-04-27T13:17:00Z">
        <w:r>
          <w:t>BFD:  Binary Format Description (BFD) Language [</w:t>
        </w:r>
        <w:r>
          <w:fldChar w:fldCharType="begin"/>
        </w:r>
        <w:r>
          <w:instrText xml:space="preserve"> HYPERLINK "" \l "a_BFD" </w:instrText>
        </w:r>
        <w:r>
          <w:fldChar w:fldCharType="separate"/>
        </w:r>
        <w:r>
          <w:rPr>
            <w:rStyle w:val="Hyperlink"/>
          </w:rPr>
          <w:t>BFD</w:t>
        </w:r>
        <w:r>
          <w:fldChar w:fldCharType="end"/>
        </w:r>
        <w:r>
          <w:t>]</w:t>
        </w:r>
        <w:r>
          <w:rPr>
            <w:rStyle w:val="CommentReference"/>
          </w:rPr>
          <w:annotationRef/>
        </w:r>
      </w:ins>
      <w:ins w:id="54" w:author="Mike Beckerle" w:date="2020-04-27T13:18:00Z">
        <w:r>
          <w:t>. The largest set of examples of descriptive approaches are all the various proprietary</w:t>
        </w:r>
      </w:ins>
      <w:ins w:id="55" w:author="Mike Beckerle" w:date="2020-04-27T13:20:00Z">
        <w:r>
          <w:t xml:space="preserve"> ad-hoc</w:t>
        </w:r>
      </w:ins>
      <w:ins w:id="56" w:author="Mike Beckerle" w:date="2020-04-27T13:18:00Z">
        <w:r>
          <w:t xml:space="preserve"> format description languages found </w:t>
        </w:r>
      </w:ins>
      <w:ins w:id="57" w:author="Mike Beckerle" w:date="2020-04-27T13:20:00Z">
        <w:r>
          <w:t xml:space="preserve">almost </w:t>
        </w:r>
      </w:ins>
      <w:r>
        <w:t>universally</w:t>
      </w:r>
      <w:ins w:id="58" w:author="Mike Beckerle" w:date="2020-04-27T13:20:00Z">
        <w:r>
          <w:t xml:space="preserve"> in</w:t>
        </w:r>
      </w:ins>
      <w:ins w:id="59" w:author="Mike Beckerle" w:date="2020-04-27T13:18:00Z">
        <w:r>
          <w:t xml:space="preserve"> ever</w:t>
        </w:r>
      </w:ins>
      <w:ins w:id="60" w:author="Mike Beckerle" w:date="2020-04-27T13:20:00Z">
        <w:r>
          <w:t>y</w:t>
        </w:r>
      </w:ins>
      <w:ins w:id="61" w:author="Mike Beckerle" w:date="2020-04-27T13:18:00Z">
        <w:r>
          <w:t xml:space="preserve"> commercial</w:t>
        </w:r>
      </w:ins>
      <w:ins w:id="62" w:author="Mike Beckerle" w:date="2020-04-27T13:19:00Z">
        <w:r>
          <w:t xml:space="preserve"> database, analytical, or enterprise software system that must take in data. </w:t>
        </w:r>
      </w:ins>
    </w:p>
  </w:footnote>
  <w:footnote w:id="4">
    <w:p w14:paraId="45997548" w14:textId="0F8B3D07" w:rsidR="00E43388" w:rsidRDefault="00E43388">
      <w:pPr>
        <w:pStyle w:val="FootnoteText"/>
      </w:pPr>
      <w:ins w:id="171" w:author="Mike Beckerle" w:date="2020-04-09T13:27:00Z">
        <w:r>
          <w:rPr>
            <w:rStyle w:val="FootnoteReference"/>
          </w:rPr>
          <w:footnoteRef/>
        </w:r>
        <w:r>
          <w:t xml:space="preserve"> DFDL uses the term ‘unparsing’ for symmetry with parsing. </w:t>
        </w:r>
      </w:ins>
      <w:ins w:id="172" w:author="Mike Beckerle" w:date="2020-04-09T13:28:00Z">
        <w:r>
          <w:t>This is roughly equivalent to the terms ‘marshalling’ or ‘serialization’, but those b</w:t>
        </w:r>
      </w:ins>
      <w:ins w:id="173" w:author="Mike Beckerle" w:date="2020-04-09T13:29:00Z">
        <w:r>
          <w:t xml:space="preserve">oth connote a </w:t>
        </w:r>
      </w:ins>
      <w:r>
        <w:t>sequencing order</w:t>
      </w:r>
      <w:ins w:id="174" w:author="Mike Beckerle" w:date="2020-04-09T13:29:00Z">
        <w:r>
          <w:t xml:space="preserve"> that DFDL does not impose for all formats, so we use our own distinct term.</w:t>
        </w:r>
      </w:ins>
    </w:p>
  </w:footnote>
  <w:footnote w:id="5">
    <w:p w14:paraId="2B351FAD" w14:textId="429C92AC" w:rsidR="00E43388" w:rsidRDefault="00E43388">
      <w:pPr>
        <w:pStyle w:val="FootnoteText"/>
        <w:rPr>
          <w:del w:id="686" w:author="Mike Beckerle" w:date="2020-04-27T13:33:00Z"/>
          <w:lang w:val="en-GB"/>
        </w:rPr>
      </w:pPr>
    </w:p>
  </w:footnote>
  <w:footnote w:id="6">
    <w:p w14:paraId="300D057E" w14:textId="77777777" w:rsidR="00E43388" w:rsidRPr="00CE4EED" w:rsidRDefault="00E43388">
      <w:pPr>
        <w:pStyle w:val="FootnoteText"/>
        <w:rPr>
          <w:ins w:id="1121" w:author="Mike Beckerle" w:date="2020-04-09T17:06:00Z"/>
        </w:rPr>
      </w:pPr>
      <w:r w:rsidRPr="00CE4EED">
        <w:rPr>
          <w:rStyle w:val="FootnoteReference"/>
        </w:rPr>
        <w:footnoteRef/>
      </w:r>
      <w:r w:rsidRPr="00CE4EED">
        <w:t xml:space="preserve"> </w:t>
      </w:r>
      <w:ins w:id="1122" w:author="Mike Beckerle" w:date="2020-04-09T17:01:00Z">
        <w:r w:rsidRPr="00CE4EED">
          <w:t xml:space="preserve">This treatment of strings as </w:t>
        </w:r>
      </w:ins>
      <w:ins w:id="1123" w:author="Mike Beckerle" w:date="2020-04-09T17:24:00Z">
        <w:r w:rsidRPr="00CE4EED">
          <w:t xml:space="preserve">unrestricted </w:t>
        </w:r>
      </w:ins>
      <w:ins w:id="1124" w:author="Mike Beckerle" w:date="2020-04-09T17:23:00Z">
        <w:r w:rsidRPr="00CE4EED">
          <w:t>16-bit code points is nece</w:t>
        </w:r>
      </w:ins>
      <w:ins w:id="1125" w:author="Mike Beckerle" w:date="2020-04-09T17:24:00Z">
        <w:r w:rsidRPr="00CE4EED">
          <w:t>ssary</w:t>
        </w:r>
      </w:ins>
      <w:ins w:id="1126" w:author="Mike Beckerle" w:date="2020-04-09T17:08:00Z">
        <w:r w:rsidRPr="00CE4EED">
          <w:t>:</w:t>
        </w:r>
      </w:ins>
      <w:ins w:id="1127" w:author="Mike Beckerle" w:date="2020-04-09T17:01:00Z">
        <w:r w:rsidRPr="00CE4EED">
          <w:t xml:space="preserve"> </w:t>
        </w:r>
      </w:ins>
    </w:p>
    <w:p w14:paraId="7E987DD9" w14:textId="77777777" w:rsidR="00E43388" w:rsidRDefault="00E43388">
      <w:pPr>
        <w:pStyle w:val="FootnoteText"/>
        <w:numPr>
          <w:ilvl w:val="0"/>
          <w:numId w:val="180"/>
        </w:numPr>
        <w:rPr>
          <w:ins w:id="1128" w:author="Mike Beckerle" w:date="2020-04-09T17:06:00Z"/>
        </w:rPr>
      </w:pPr>
      <w:ins w:id="1129" w:author="Mike Beckerle" w:date="2020-04-09T17:01:00Z">
        <w:r>
          <w:t xml:space="preserve">in order to </w:t>
        </w:r>
      </w:ins>
      <w:ins w:id="1130" w:author="Mike Beckerle" w:date="2020-04-09T17:05:00Z">
        <w:r>
          <w:t>enable very efficient DFDL implementations</w:t>
        </w:r>
      </w:ins>
      <w:ins w:id="1131" w:author="Mike Beckerle" w:date="2020-04-09T17:11:00Z">
        <w:r>
          <w:t xml:space="preserve"> that use the native 16-bit character string capabilities of programming languages like Java</w:t>
        </w:r>
      </w:ins>
      <w:ins w:id="1132" w:author="Mike Beckerle" w:date="2020-04-09T17:25:00Z">
        <w:r>
          <w:t>.</w:t>
        </w:r>
      </w:ins>
    </w:p>
    <w:p w14:paraId="3B20EE2F" w14:textId="77777777" w:rsidR="00E43388" w:rsidRDefault="00E43388">
      <w:pPr>
        <w:pStyle w:val="FootnoteText"/>
        <w:numPr>
          <w:ilvl w:val="0"/>
          <w:numId w:val="180"/>
        </w:numPr>
        <w:rPr>
          <w:ins w:id="1133" w:author="Mike Beckerle" w:date="2020-04-09T17:06:00Z"/>
        </w:rPr>
      </w:pPr>
      <w:ins w:id="1134" w:author="Mike Beckerle" w:date="2020-04-09T17:19:00Z">
        <w:r>
          <w:t xml:space="preserve">to support the dfdl:utf16Width=”fixed” property value. With this property setting, UTF-16 character set encodings are considered fixed width, </w:t>
        </w:r>
      </w:ins>
      <w:ins w:id="1135" w:author="Mike Beckerle" w:date="2020-04-09T17:21:00Z">
        <w:r>
          <w:t>hence</w:t>
        </w:r>
      </w:ins>
      <w:ins w:id="1136" w:author="Mike Beckerle" w:date="2020-04-09T17:19:00Z">
        <w:r>
          <w:t xml:space="preserve"> surrogate pairs are</w:t>
        </w:r>
      </w:ins>
      <w:ins w:id="1137" w:author="Mike Beckerle" w:date="2020-04-09T17:20:00Z">
        <w:r>
          <w:t xml:space="preserve"> considered to be 2 characters as far as </w:t>
        </w:r>
      </w:ins>
      <w:ins w:id="1138" w:author="Mike Beckerle" w:date="2020-04-09T17:22:00Z">
        <w:r>
          <w:t xml:space="preserve">DFDL length calculations and the </w:t>
        </w:r>
      </w:ins>
      <w:ins w:id="1139" w:author="Mike Beckerle" w:date="2020-04-09T17:20:00Z">
        <w:r>
          <w:t xml:space="preserve">dfdl:lengthUnits ‘characters’ property is concerned. </w:t>
        </w:r>
      </w:ins>
    </w:p>
    <w:p w14:paraId="795E60C1" w14:textId="245073DE" w:rsidR="00E43388" w:rsidRDefault="00E43388">
      <w:pPr>
        <w:pStyle w:val="FootnoteText"/>
        <w:numPr>
          <w:ilvl w:val="0"/>
          <w:numId w:val="180"/>
        </w:numPr>
      </w:pPr>
      <w:ins w:id="1140" w:author="Mike Beckerle" w:date="2020-04-09T17:06:00Z">
        <w:r>
          <w:t xml:space="preserve">to support representation in DFDL </w:t>
        </w:r>
      </w:ins>
      <w:r>
        <w:t>Infoset</w:t>
      </w:r>
      <w:ins w:id="1141" w:author="Mike Beckerle" w:date="2020-04-09T17:06:00Z">
        <w:r>
          <w:t xml:space="preserve"> strings of with </w:t>
        </w:r>
      </w:ins>
      <w:ins w:id="1142" w:author="Mike Beckerle" w:date="2020-04-09T17:16:00Z">
        <w:r>
          <w:t>absolutely any 16-bit code</w:t>
        </w:r>
      </w:ins>
      <w:ins w:id="1143" w:author="Mike Beckerle" w:date="2020-04-09T17:18:00Z">
        <w:r>
          <w:t xml:space="preserve"> points </w:t>
        </w:r>
      </w:ins>
      <w:ins w:id="1144" w:author="Mike Beckerle" w:date="2020-04-09T17:16:00Z">
        <w:r>
          <w:t xml:space="preserve">in </w:t>
        </w:r>
      </w:ins>
      <w:ins w:id="1145" w:author="Mike Beckerle" w:date="2020-04-09T17:17:00Z">
        <w:r>
          <w:t xml:space="preserve">it. </w:t>
        </w:r>
      </w:ins>
      <w:ins w:id="1146" w:author="Mike Beckerle" w:date="2020-04-09T17:15:00Z">
        <w:r>
          <w:t xml:space="preserve">The DFDL </w:t>
        </w:r>
      </w:ins>
      <w:r>
        <w:t>Infoset's</w:t>
      </w:r>
      <w:ins w:id="1147" w:author="Mike Beckerle" w:date="2020-04-09T17:15:00Z">
        <w:r>
          <w:t xml:space="preserve"> strings take no position on what 16-bit code points are legal or not. That is the business of character set decoders and enc</w:t>
        </w:r>
      </w:ins>
      <w:ins w:id="1148" w:author="Mike Beckerle" w:date="2020-04-09T17:16:00Z">
        <w:r>
          <w:t xml:space="preserve">oders. </w:t>
        </w:r>
      </w:ins>
      <w:ins w:id="1149" w:author="Mike Beckerle" w:date="2020-04-15T16:19:00Z">
        <w:r>
          <w:t xml:space="preserve">DFDL Strings can </w:t>
        </w:r>
      </w:ins>
      <w:ins w:id="1150" w:author="Mike Beckerle" w:date="2020-04-15T16:20:00Z">
        <w:r>
          <w:t xml:space="preserve">legally contain characters that are considered illegal/malformed by XML. </w:t>
        </w:r>
      </w:ins>
    </w:p>
  </w:footnote>
  <w:footnote w:id="7">
    <w:p w14:paraId="34B2CA98" w14:textId="77777777" w:rsidR="00E43388" w:rsidRDefault="00E43388">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8">
    <w:p w14:paraId="4A12F412" w14:textId="7B91E6CB" w:rsidR="00E43388" w:rsidRDefault="00E43388">
      <w:pPr>
        <w:pStyle w:val="FootnoteText"/>
      </w:pPr>
      <w:r>
        <w:rPr>
          <w:rStyle w:val="FootnoteReference"/>
        </w:rPr>
        <w:footnoteRef/>
      </w:r>
      <w:r>
        <w:t xml:space="preserve"> Also, to support PSVI construction.</w:t>
      </w:r>
    </w:p>
  </w:footnote>
  <w:footnote w:id="9">
    <w:p w14:paraId="542A41FC" w14:textId="77777777" w:rsidR="00E43388" w:rsidRDefault="00E43388">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10">
    <w:p w14:paraId="74324C84" w14:textId="77777777" w:rsidR="00E43388" w:rsidRDefault="00E43388">
      <w:pPr>
        <w:pStyle w:val="FootnoteText"/>
      </w:pPr>
      <w:r>
        <w:rPr>
          <w:rStyle w:val="FootnoteReference"/>
        </w:rPr>
        <w:footnoteRef/>
      </w:r>
      <w:r>
        <w:t xml:space="preserve"> By reserved we mean that conforming DFDL v1.0 implementations MAY NOT assign semantics to them.</w:t>
      </w:r>
    </w:p>
  </w:footnote>
  <w:footnote w:id="11">
    <w:p w14:paraId="48AE5A57" w14:textId="5B2317C1" w:rsidR="00E43388" w:rsidRDefault="00E43388">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2">
    <w:p w14:paraId="63CC9525" w14:textId="77777777" w:rsidR="00E43388" w:rsidRDefault="00E43388">
      <w:pPr>
        <w:pStyle w:val="FootnoteText"/>
      </w:pPr>
      <w:ins w:id="4446" w:author="Mike Beckerle" w:date="2020-04-23T14:23:00Z">
        <w:r>
          <w:rPr>
            <w:rStyle w:val="FootnoteReference"/>
          </w:rPr>
          <w:footnoteRef/>
        </w:r>
        <w:r>
          <w:t xml:space="preserve"> </w:t>
        </w:r>
      </w:ins>
      <w:ins w:id="4447" w:author="Mike Beckerle" w:date="2020-04-23T14:24:00Z">
        <w:r>
          <w:t xml:space="preserve">For dfdl:nilValueDelimiterPolicy, see Section </w:t>
        </w:r>
        <w:r>
          <w:fldChar w:fldCharType="begin"/>
        </w:r>
        <w:r>
          <w:instrText xml:space="preserve"> REF _Ref38544219 \r \h </w:instrText>
        </w:r>
      </w:ins>
      <w:ins w:id="4448" w:author="Mike Beckerle" w:date="2020-04-23T14:24:00Z">
        <w:r>
          <w:fldChar w:fldCharType="separate"/>
        </w:r>
        <w:r>
          <w:t>12.2</w:t>
        </w:r>
        <w:r>
          <w:fldChar w:fldCharType="end"/>
        </w:r>
        <w:r>
          <w:t xml:space="preserve"> </w:t>
        </w:r>
        <w:r>
          <w:fldChar w:fldCharType="begin"/>
        </w:r>
        <w:r>
          <w:instrText xml:space="preserve"> REF _Ref38544226 \h </w:instrText>
        </w:r>
      </w:ins>
      <w:ins w:id="4449" w:author="Mike Beckerle" w:date="2020-04-23T14:24:00Z">
        <w:r>
          <w:fldChar w:fldCharType="separate"/>
        </w:r>
        <w:r>
          <w:t>Properties for Specifying Delimiters</w:t>
        </w:r>
        <w:r>
          <w:fldChar w:fldCharType="end"/>
        </w:r>
        <w:r>
          <w:t>.</w:t>
        </w:r>
      </w:ins>
    </w:p>
  </w:footnote>
  <w:footnote w:id="13">
    <w:p w14:paraId="3A82889B" w14:textId="77777777" w:rsidR="00E43388" w:rsidRDefault="00E43388">
      <w:pPr>
        <w:pStyle w:val="FootnoteText"/>
      </w:pPr>
      <w:ins w:id="4454" w:author="Mike Beckerle" w:date="2020-04-23T14:21:00Z">
        <w:r>
          <w:rPr>
            <w:rStyle w:val="FootnoteReference"/>
          </w:rPr>
          <w:footnoteRef/>
        </w:r>
        <w:r>
          <w:t xml:space="preserve"> For dfdl:emptyValueDelimiterPolicy, see Section </w:t>
        </w:r>
      </w:ins>
      <w:ins w:id="4455" w:author="Mike Beckerle" w:date="2020-04-23T14:23:00Z">
        <w:r>
          <w:fldChar w:fldCharType="begin"/>
        </w:r>
        <w:r>
          <w:instrText xml:space="preserve"> REF _Ref38544219 \r \h </w:instrText>
        </w:r>
      </w:ins>
      <w:ins w:id="4456" w:author="Mike Beckerle" w:date="2020-04-23T14:23:00Z">
        <w:r>
          <w:fldChar w:fldCharType="separate"/>
        </w:r>
        <w:r>
          <w:t>12.2</w:t>
        </w:r>
        <w:r>
          <w:fldChar w:fldCharType="end"/>
        </w:r>
        <w:r>
          <w:t xml:space="preserve"> </w:t>
        </w:r>
        <w:r>
          <w:fldChar w:fldCharType="begin"/>
        </w:r>
        <w:r>
          <w:instrText xml:space="preserve"> REF _Ref38544226 \h </w:instrText>
        </w:r>
      </w:ins>
      <w:ins w:id="4457" w:author="Mike Beckerle" w:date="2020-04-23T14:23:00Z">
        <w:r>
          <w:fldChar w:fldCharType="separate"/>
        </w:r>
        <w:r>
          <w:t>Properties for Specifying Delimiters</w:t>
        </w:r>
        <w:r>
          <w:fldChar w:fldCharType="end"/>
        </w:r>
        <w:r>
          <w:t>.</w:t>
        </w:r>
      </w:ins>
    </w:p>
  </w:footnote>
  <w:footnote w:id="14">
    <w:p w14:paraId="3CBF65D2" w14:textId="77777777" w:rsidR="00E43388" w:rsidRDefault="00E43388">
      <w:pPr>
        <w:pStyle w:val="FootnoteText"/>
      </w:pPr>
      <w:r>
        <w:rPr>
          <w:rStyle w:val="FootnoteReference"/>
        </w:rPr>
        <w:footnoteRef/>
      </w:r>
      <w:r>
        <w:t xml:space="preserve"> </w:t>
      </w:r>
      <w:r>
        <w:rPr>
          <w:rStyle w:val="FootnoteTextChar"/>
        </w:rPr>
        <w:t xml:space="preserve">DFDL discriminators are described in </w:t>
      </w:r>
      <w:ins w:id="4535" w:author="Mike Beckerle" w:date="2020-04-23T13:44:00Z">
        <w:r>
          <w:rPr>
            <w:rStyle w:val="FootnoteTextChar"/>
          </w:rPr>
          <w:t>S</w:t>
        </w:r>
      </w:ins>
      <w:r>
        <w:rPr>
          <w:rStyle w:val="FootnoteTextChar"/>
        </w:rPr>
        <w:t xml:space="preserve">ection: </w:t>
      </w:r>
      <w:r>
        <w:rPr>
          <w:rStyle w:val="FootnoteTextChar"/>
        </w:rPr>
        <w:fldChar w:fldCharType="begin"/>
      </w:r>
      <w:r>
        <w:rPr>
          <w:rStyle w:val="FootnoteTextChar"/>
        </w:rPr>
        <w:instrText xml:space="preserve"> REF _Ref254711418 \r \h  \* MERGEFORMAT </w:instrText>
      </w:r>
      <w:r>
        <w:rPr>
          <w:rStyle w:val="FootnoteTextChar"/>
        </w:rPr>
      </w:r>
      <w:r>
        <w:rPr>
          <w:rStyle w:val="FootnoteTextChar"/>
        </w:rPr>
        <w:fldChar w:fldCharType="separate"/>
      </w:r>
      <w:r>
        <w:rPr>
          <w:rStyle w:val="FootnoteTextChar"/>
        </w:rPr>
        <w:t>7.4</w:t>
      </w:r>
      <w:r>
        <w:rPr>
          <w:rStyle w:val="FootnoteTextChar"/>
        </w:rPr>
        <w:fldChar w:fldCharType="end"/>
      </w:r>
      <w:r>
        <w:rPr>
          <w:rStyle w:val="FootnoteTextChar"/>
        </w:rPr>
        <w:t xml:space="preserve"> </w:t>
      </w:r>
      <w:r>
        <w:rPr>
          <w:rStyle w:val="FootnoteTextChar"/>
        </w:rPr>
        <w:fldChar w:fldCharType="begin"/>
      </w:r>
      <w:r>
        <w:rPr>
          <w:rStyle w:val="FootnoteTextChar"/>
        </w:rPr>
        <w:instrText xml:space="preserve"> REF _Ref254711423 \h  \* MERGEFORMAT </w:instrText>
      </w:r>
      <w:r>
        <w:rPr>
          <w:rStyle w:val="FootnoteTextChar"/>
        </w:rPr>
      </w:r>
      <w:r>
        <w:rPr>
          <w:rStyle w:val="FootnoteTextChar"/>
        </w:rPr>
        <w:fldChar w:fldCharType="separate"/>
      </w:r>
      <w:r>
        <w:rPr>
          <w:rStyle w:val="FootnoteTextChar"/>
        </w:rPr>
        <w:t>The dfdl:discriminator Statement Annotation Element</w:t>
      </w:r>
      <w:r>
        <w:rPr>
          <w:rStyle w:val="FootnoteTextChar"/>
        </w:rPr>
        <w:fldChar w:fldCharType="end"/>
      </w:r>
      <w:r>
        <w:rPr>
          <w:rStyle w:val="FootnoteTextChar"/>
        </w:rPr>
        <w:t>.</w:t>
      </w:r>
    </w:p>
  </w:footnote>
  <w:footnote w:id="15">
    <w:p w14:paraId="15B1F605" w14:textId="77777777" w:rsidR="00E43388" w:rsidRDefault="00E43388">
      <w:pPr>
        <w:pStyle w:val="FootnoteText"/>
      </w:pPr>
      <w:ins w:id="4537" w:author="Mike Beckerle" w:date="2020-04-23T13:39:00Z">
        <w:r>
          <w:rPr>
            <w:rStyle w:val="FootnoteReference"/>
          </w:rPr>
          <w:footnoteRef/>
        </w:r>
        <w:r>
          <w:t xml:space="preserve"> For </w:t>
        </w:r>
      </w:ins>
      <w:ins w:id="4538" w:author="Mike Beckerle" w:date="2020-04-23T13:41:00Z">
        <w:r>
          <w:t xml:space="preserve">dfdl:initiator and </w:t>
        </w:r>
      </w:ins>
      <w:ins w:id="4539" w:author="Mike Beckerle" w:date="2020-04-23T13:39:00Z">
        <w:r>
          <w:t xml:space="preserve">dfdl:initiatedContent, see Section </w:t>
        </w:r>
        <w:r>
          <w:fldChar w:fldCharType="begin"/>
        </w:r>
        <w:r>
          <w:instrText xml:space="preserve"> REF _Ref38541453 \r \h </w:instrText>
        </w:r>
      </w:ins>
      <w:ins w:id="4540" w:author="Mike Beckerle" w:date="2020-04-23T13:39:00Z">
        <w:r>
          <w:fldChar w:fldCharType="separate"/>
        </w:r>
        <w:r>
          <w:t>12.2</w:t>
        </w:r>
        <w:r>
          <w:fldChar w:fldCharType="end"/>
        </w:r>
        <w:r>
          <w:t xml:space="preserve"> </w:t>
        </w:r>
        <w:r>
          <w:fldChar w:fldCharType="begin"/>
        </w:r>
        <w:r>
          <w:instrText xml:space="preserve"> REF _Ref38541465 \h </w:instrText>
        </w:r>
      </w:ins>
      <w:ins w:id="4541" w:author="Mike Beckerle" w:date="2020-04-23T13:39:00Z">
        <w:r>
          <w:fldChar w:fldCharType="separate"/>
        </w:r>
        <w:r>
          <w:t>Properties for Specifying Delimiters</w:t>
        </w:r>
        <w:r>
          <w:fldChar w:fldCharType="end"/>
        </w:r>
        <w:r>
          <w:t>.</w:t>
        </w:r>
      </w:ins>
    </w:p>
  </w:footnote>
  <w:footnote w:id="16">
    <w:p w14:paraId="6737D14A" w14:textId="77777777" w:rsidR="00E43388" w:rsidRDefault="00E43388">
      <w:pPr>
        <w:pStyle w:val="FootnoteText"/>
      </w:pPr>
      <w:ins w:id="4544" w:author="Mike Beckerle" w:date="2020-04-23T13:41:00Z">
        <w:r>
          <w:rPr>
            <w:rStyle w:val="FootnoteReference"/>
          </w:rPr>
          <w:footnoteRef/>
        </w:r>
        <w:r>
          <w:t xml:space="preserve"> For dfdl:choiceDispatchKey and dfdl:choiceBranchKey, see Section </w:t>
        </w:r>
      </w:ins>
      <w:ins w:id="4545" w:author="Mike Beckerle" w:date="2020-04-23T13:43:00Z">
        <w:r>
          <w:fldChar w:fldCharType="begin"/>
        </w:r>
        <w:r>
          <w:instrText xml:space="preserve"> REF _Ref38541799 \r \h </w:instrText>
        </w:r>
      </w:ins>
      <w:ins w:id="4546" w:author="Mike Beckerle" w:date="2020-04-23T13:43:00Z">
        <w:r>
          <w:fldChar w:fldCharType="separate"/>
        </w:r>
        <w:r>
          <w:t>15.1.2</w:t>
        </w:r>
        <w:r>
          <w:fldChar w:fldCharType="end"/>
        </w:r>
        <w:r>
          <w:t xml:space="preserve"> </w:t>
        </w:r>
        <w:r>
          <w:fldChar w:fldCharType="begin"/>
        </w:r>
        <w:r>
          <w:instrText xml:space="preserve"> REF _Ref38541809 \h </w:instrText>
        </w:r>
      </w:ins>
      <w:ins w:id="4547" w:author="Mike Beckerle" w:date="2020-04-23T13:43:00Z">
        <w:r>
          <w:fldChar w:fldCharType="separate"/>
        </w:r>
        <w:r>
          <w:t>Resolving Choices via Direct Dispatch</w:t>
        </w:r>
        <w:r>
          <w:fldChar w:fldCharType="end"/>
        </w:r>
        <w:r>
          <w:t>.</w:t>
        </w:r>
      </w:ins>
    </w:p>
  </w:footnote>
  <w:footnote w:id="17">
    <w:p w14:paraId="6364FBEB" w14:textId="77777777" w:rsidR="00E43388" w:rsidRDefault="00E43388">
      <w:pPr>
        <w:pStyle w:val="FootnoteText"/>
      </w:pPr>
      <w:ins w:id="4549" w:author="Mike Beckerle" w:date="2020-04-23T13:43:00Z">
        <w:r>
          <w:rPr>
            <w:rStyle w:val="FootnoteReference"/>
          </w:rPr>
          <w:footnoteRef/>
        </w:r>
        <w:r>
          <w:t xml:space="preserve"> </w:t>
        </w:r>
      </w:ins>
      <w:ins w:id="4550" w:author="Mike Beckerle" w:date="2020-04-23T13:44:00Z">
        <w:r>
          <w:t xml:space="preserve"> DFDL asserts are described in Section </w:t>
        </w:r>
      </w:ins>
      <w:ins w:id="4551" w:author="Mike Beckerle" w:date="2020-04-23T13:45:00Z">
        <w:r>
          <w:fldChar w:fldCharType="begin"/>
        </w:r>
        <w:r>
          <w:instrText xml:space="preserve"> REF _Ref38541924 \r \h </w:instrText>
        </w:r>
      </w:ins>
      <w:ins w:id="4552" w:author="Mike Beckerle" w:date="2020-04-23T13:45:00Z">
        <w:r>
          <w:fldChar w:fldCharType="separate"/>
        </w:r>
        <w:r>
          <w:t>7.3</w:t>
        </w:r>
        <w:r>
          <w:fldChar w:fldCharType="end"/>
        </w:r>
        <w:r>
          <w:t xml:space="preserve"> </w:t>
        </w:r>
        <w:r>
          <w:fldChar w:fldCharType="begin"/>
        </w:r>
        <w:r>
          <w:instrText xml:space="preserve"> REF _Ref38541924 \h </w:instrText>
        </w:r>
      </w:ins>
      <w:ins w:id="4553" w:author="Mike Beckerle" w:date="2020-04-23T13:45:00Z">
        <w:r>
          <w:fldChar w:fldCharType="separate"/>
        </w:r>
        <w:r>
          <w:t>The dfdl:assert Statement Annotation Element</w:t>
        </w:r>
        <w:r>
          <w:fldChar w:fldCharType="end"/>
        </w:r>
        <w:r>
          <w:t>.</w:t>
        </w:r>
      </w:ins>
    </w:p>
  </w:footnote>
  <w:footnote w:id="18">
    <w:p w14:paraId="34213FC3" w14:textId="77777777" w:rsidR="00E43388" w:rsidRDefault="00E43388">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19">
    <w:p w14:paraId="7A97EA10" w14:textId="77777777" w:rsidR="00E43388" w:rsidRDefault="00E43388">
      <w:pPr>
        <w:pStyle w:val="FootnoteText"/>
      </w:pPr>
      <w:r>
        <w:rPr>
          <w:rStyle w:val="FootnoteReference"/>
        </w:rPr>
        <w:footnoteRef/>
      </w:r>
      <w:r>
        <w:t xml:space="preserve"> It is a Schema Definition Error if a complex element has XSD nillable ‘true’ and dfdl:lengthKind ‘implicit’. </w:t>
      </w:r>
    </w:p>
  </w:footnote>
  <w:footnote w:id="20">
    <w:p w14:paraId="30FB59EE" w14:textId="77777777" w:rsidR="00E43388" w:rsidRDefault="00E43388">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1">
    <w:p w14:paraId="35B5CB84" w14:textId="77777777" w:rsidR="00E43388" w:rsidRDefault="00E43388">
      <w:pPr>
        <w:pStyle w:val="FootnoteText"/>
      </w:pPr>
      <w:ins w:id="4571" w:author="Mike Beckerle" w:date="2020-04-23T13:55:00Z">
        <w:r>
          <w:rPr>
            <w:rStyle w:val="FootnoteReference"/>
          </w:rPr>
          <w:footnoteRef/>
        </w:r>
        <w:r>
          <w:t xml:space="preserve"> For dfdl:sequenceKind, see</w:t>
        </w:r>
      </w:ins>
      <w:ins w:id="4572" w:author="Mike Beckerle" w:date="2020-04-23T13:56:00Z">
        <w:r>
          <w:t xml:space="preserve"> Section </w:t>
        </w:r>
        <w:r>
          <w:fldChar w:fldCharType="begin"/>
        </w:r>
        <w:r>
          <w:instrText xml:space="preserve"> REF _Ref38542599 \r \h </w:instrText>
        </w:r>
      </w:ins>
      <w:ins w:id="4573" w:author="Mike Beckerle" w:date="2020-04-23T13:56:00Z">
        <w:r>
          <w:fldChar w:fldCharType="separate"/>
        </w:r>
        <w:r>
          <w:t>14</w:t>
        </w:r>
        <w:r>
          <w:fldChar w:fldCharType="end"/>
        </w:r>
        <w:r>
          <w:t xml:space="preserve"> </w:t>
        </w:r>
        <w:r>
          <w:fldChar w:fldCharType="begin"/>
        </w:r>
        <w:r>
          <w:instrText xml:space="preserve"> REF _Ref38542608 \h </w:instrText>
        </w:r>
      </w:ins>
      <w:ins w:id="4574" w:author="Mike Beckerle" w:date="2020-04-23T13:56:00Z">
        <w:r>
          <w:fldChar w:fldCharType="separate"/>
        </w:r>
        <w:r>
          <w:t>Sequence Groups</w:t>
        </w:r>
        <w:r>
          <w:fldChar w:fldCharType="end"/>
        </w:r>
        <w:r>
          <w:t>.</w:t>
        </w:r>
      </w:ins>
    </w:p>
  </w:footnote>
  <w:footnote w:id="22">
    <w:p w14:paraId="1A4D4871" w14:textId="77777777" w:rsidR="00E43388" w:rsidRDefault="00E43388">
      <w:pPr>
        <w:pStyle w:val="FootnoteText"/>
      </w:pPr>
      <w:ins w:id="4576" w:author="Mike Beckerle" w:date="2020-04-23T13:57:00Z">
        <w:r>
          <w:rPr>
            <w:rStyle w:val="FootnoteReference"/>
          </w:rPr>
          <w:footnoteRef/>
        </w:r>
        <w:r>
          <w:t xml:space="preserve"> For optional and array elements, see Section </w:t>
        </w:r>
        <w:r>
          <w:fldChar w:fldCharType="begin"/>
        </w:r>
        <w:r>
          <w:instrText xml:space="preserve"> REF _Ref38542684 \r \h </w:instrText>
        </w:r>
      </w:ins>
      <w:ins w:id="4577" w:author="Mike Beckerle" w:date="2020-04-23T13:57:00Z">
        <w:r>
          <w:fldChar w:fldCharType="separate"/>
        </w:r>
        <w:r>
          <w:t>16</w:t>
        </w:r>
        <w:r>
          <w:fldChar w:fldCharType="end"/>
        </w:r>
        <w:r>
          <w:t xml:space="preserve"> </w:t>
        </w:r>
        <w:r>
          <w:fldChar w:fldCharType="begin"/>
        </w:r>
        <w:r>
          <w:instrText xml:space="preserve"> REF _Ref38542691 \h </w:instrText>
        </w:r>
      </w:ins>
      <w:ins w:id="4578" w:author="Mike Beckerle" w:date="2020-04-23T13:57:00Z">
        <w:r>
          <w:fldChar w:fldCharType="separate"/>
        </w:r>
        <w:r>
          <w:t>Properties for Array Elements and Optional Elements</w:t>
        </w:r>
        <w:r>
          <w:fldChar w:fldCharType="end"/>
        </w:r>
      </w:ins>
      <w:ins w:id="4579" w:author="Mike Beckerle" w:date="2020-04-23T13:58:00Z">
        <w:r>
          <w:t>.</w:t>
        </w:r>
      </w:ins>
    </w:p>
  </w:footnote>
  <w:footnote w:id="23">
    <w:p w14:paraId="21E0E773" w14:textId="77777777" w:rsidR="00E43388" w:rsidRDefault="00E43388">
      <w:pPr>
        <w:pStyle w:val="FootnoteText"/>
      </w:pPr>
      <w:ins w:id="4582" w:author="Mike Beckerle" w:date="2020-04-23T13:58:00Z">
        <w:r>
          <w:rPr>
            <w:rStyle w:val="FootnoteReference"/>
          </w:rPr>
          <w:footnoteRef/>
        </w:r>
        <w:r>
          <w:t xml:space="preserve"> For dfdl:floating elements, see Section </w:t>
        </w:r>
      </w:ins>
      <w:ins w:id="4583" w:author="Mike Beckerle" w:date="2020-04-23T13:59:00Z">
        <w:r>
          <w:fldChar w:fldCharType="begin"/>
        </w:r>
        <w:r>
          <w:instrText xml:space="preserve"> REF _Ref38542772 \r \h </w:instrText>
        </w:r>
      </w:ins>
      <w:ins w:id="4584" w:author="Mike Beckerle" w:date="2020-04-23T13:59:00Z">
        <w:r>
          <w:fldChar w:fldCharType="separate"/>
        </w:r>
        <w:r>
          <w:t>14.4</w:t>
        </w:r>
        <w:r>
          <w:fldChar w:fldCharType="end"/>
        </w:r>
        <w:r>
          <w:t xml:space="preserve"> </w:t>
        </w:r>
        <w:r>
          <w:fldChar w:fldCharType="begin"/>
        </w:r>
        <w:r>
          <w:instrText xml:space="preserve"> REF _Ref38542780 \h </w:instrText>
        </w:r>
      </w:ins>
      <w:ins w:id="4585" w:author="Mike Beckerle" w:date="2020-04-23T13:59:00Z">
        <w:r>
          <w:fldChar w:fldCharType="separate"/>
        </w:r>
        <w:r>
          <w:t>Floating Elements</w:t>
        </w:r>
        <w:r>
          <w:fldChar w:fldCharType="end"/>
        </w:r>
        <w:r>
          <w:t>.</w:t>
        </w:r>
      </w:ins>
    </w:p>
  </w:footnote>
  <w:footnote w:id="24">
    <w:p w14:paraId="4C1BFCCB" w14:textId="77777777" w:rsidR="00E43388" w:rsidRDefault="00E43388">
      <w:pPr>
        <w:pStyle w:val="FootnoteText"/>
      </w:pPr>
      <w:ins w:id="4587" w:author="Mike Beckerle" w:date="2020-04-23T14:03:00Z">
        <w:r>
          <w:rPr>
            <w:rStyle w:val="FootnoteReference"/>
          </w:rPr>
          <w:footnoteRef/>
        </w:r>
        <w:r>
          <w:t xml:space="preserve"> Property dfdl:occursCountKind is defined in Section </w:t>
        </w:r>
        <w:r>
          <w:fldChar w:fldCharType="begin"/>
        </w:r>
        <w:r>
          <w:instrText xml:space="preserve"> REF _Ref351049926 \r \h </w:instrText>
        </w:r>
      </w:ins>
      <w:ins w:id="4588" w:author="Mike Beckerle" w:date="2020-04-23T14:03:00Z">
        <w:r>
          <w:fldChar w:fldCharType="separate"/>
        </w:r>
        <w:r>
          <w:t>16.1</w:t>
        </w:r>
        <w:r>
          <w:fldChar w:fldCharType="end"/>
        </w:r>
        <w:r>
          <w:t xml:space="preserve"> </w:t>
        </w:r>
        <w:r>
          <w:fldChar w:fldCharType="begin"/>
        </w:r>
        <w:r>
          <w:instrText xml:space="preserve"> REF _Ref351049926 \h </w:instrText>
        </w:r>
      </w:ins>
      <w:ins w:id="4589" w:author="Mike Beckerle" w:date="2020-04-23T14:03:00Z">
        <w:r>
          <w:fldChar w:fldCharType="separate"/>
        </w:r>
        <w:r>
          <w:t>dfdl:occursCountKind property</w:t>
        </w:r>
        <w:r>
          <w:fldChar w:fldCharType="end"/>
        </w:r>
        <w:r>
          <w:t>.</w:t>
        </w:r>
      </w:ins>
    </w:p>
  </w:footnote>
  <w:footnote w:id="25">
    <w:p w14:paraId="68BDE5AA" w14:textId="77777777" w:rsidR="00E43388" w:rsidRDefault="00E43388">
      <w:pPr>
        <w:pStyle w:val="FootnoteText"/>
      </w:pPr>
      <w:ins w:id="4592" w:author="Mike Beckerle" w:date="2020-04-23T14:05:00Z">
        <w:r>
          <w:rPr>
            <w:rStyle w:val="FootnoteReference"/>
          </w:rPr>
          <w:footnoteRef/>
        </w:r>
        <w:r>
          <w:t xml:space="preserve"> Property dfdl:occursCount is defined in Section </w:t>
        </w:r>
      </w:ins>
      <w:ins w:id="4593" w:author="Mike Beckerle" w:date="2020-04-23T14:06:00Z">
        <w:r>
          <w:fldChar w:fldCharType="begin"/>
        </w:r>
        <w:r>
          <w:instrText xml:space="preserve"> REF _Ref38543204 \r \h </w:instrText>
        </w:r>
      </w:ins>
      <w:ins w:id="4594" w:author="Mike Beckerle" w:date="2020-04-23T14:06:00Z">
        <w:r>
          <w:fldChar w:fldCharType="separate"/>
        </w:r>
        <w:r>
          <w:t>16</w:t>
        </w:r>
        <w:r>
          <w:fldChar w:fldCharType="end"/>
        </w:r>
        <w:r>
          <w:t xml:space="preserve"> </w:t>
        </w:r>
        <w:r>
          <w:fldChar w:fldCharType="begin"/>
        </w:r>
        <w:r>
          <w:instrText xml:space="preserve"> REF _Ref38543215 \h </w:instrText>
        </w:r>
      </w:ins>
      <w:ins w:id="4595" w:author="Mike Beckerle" w:date="2020-04-23T14:06:00Z">
        <w:r>
          <w:fldChar w:fldCharType="separate"/>
        </w:r>
        <w:r>
          <w:t>Properties for Array Elements and Optional Elements</w:t>
        </w:r>
        <w:r>
          <w:fldChar w:fldCharType="end"/>
        </w:r>
        <w:r>
          <w:t>.</w:t>
        </w:r>
      </w:ins>
    </w:p>
  </w:footnote>
  <w:footnote w:id="26">
    <w:p w14:paraId="58209681" w14:textId="77777777" w:rsidR="00E43388" w:rsidRDefault="00E43388">
      <w:pPr>
        <w:pStyle w:val="FootnoteText"/>
      </w:pPr>
      <w:ins w:id="4611" w:author="Mike Beckerle" w:date="2020-04-23T14:11:00Z">
        <w:r>
          <w:rPr>
            <w:rStyle w:val="FootnoteReference"/>
          </w:rPr>
          <w:footnoteRef/>
        </w:r>
        <w:r>
          <w:t xml:space="preserve"> The XSD fixed property </w:t>
        </w:r>
      </w:ins>
      <w:ins w:id="4612" w:author="Mike Beckerle" w:date="2020-04-23T14:12:00Z">
        <w:r>
          <w:t>is like the XSD default property, with the f</w:t>
        </w:r>
      </w:ins>
      <w:ins w:id="4613" w:author="Mike Beckerle" w:date="2020-04-23T14:13:00Z">
        <w:r>
          <w:t>urther stipulation that if a value is present, its value must equal to the XSD fixed property value.</w:t>
        </w:r>
      </w:ins>
    </w:p>
  </w:footnote>
  <w:footnote w:id="27">
    <w:p w14:paraId="753AB458" w14:textId="77777777" w:rsidR="00E43388" w:rsidRDefault="00E43388">
      <w:pPr>
        <w:pStyle w:val="FootnoteText"/>
      </w:pPr>
      <w:ins w:id="4617" w:author="Mike Beckerle" w:date="2020-04-23T14:17:00Z">
        <w:r>
          <w:rPr>
            <w:rStyle w:val="FootnoteReference"/>
          </w:rPr>
          <w:footnoteRef/>
        </w:r>
        <w:r>
          <w:t xml:space="preserve"> For dfdl:useNilAsDefault see Section </w:t>
        </w:r>
      </w:ins>
      <w:ins w:id="4618" w:author="Mike Beckerle" w:date="2020-04-23T14:18:00Z">
        <w:r>
          <w:fldChar w:fldCharType="begin"/>
        </w:r>
        <w:r>
          <w:instrText xml:space="preserve"> REF _Ref38543945 \r \h </w:instrText>
        </w:r>
      </w:ins>
      <w:ins w:id="4619" w:author="Mike Beckerle" w:date="2020-04-23T14:18:00Z">
        <w:r>
          <w:fldChar w:fldCharType="separate"/>
        </w:r>
        <w:r>
          <w:t>13.16</w:t>
        </w:r>
        <w:r>
          <w:fldChar w:fldCharType="end"/>
        </w:r>
        <w:r>
          <w:t xml:space="preserve"> </w:t>
        </w:r>
        <w:r>
          <w:fldChar w:fldCharType="begin"/>
        </w:r>
        <w:r>
          <w:instrText xml:space="preserve"> REF _Ref38543953 \h </w:instrText>
        </w:r>
      </w:ins>
      <w:ins w:id="4620" w:author="Mike Beckerle" w:date="2020-04-23T14:18:00Z">
        <w:r>
          <w:fldChar w:fldCharType="separate"/>
        </w:r>
        <w:r>
          <w:t>Properties for Nillable Elements</w:t>
        </w:r>
        <w:r>
          <w:fldChar w:fldCharType="end"/>
        </w:r>
      </w:ins>
      <w:ins w:id="4621" w:author="Mike Beckerle" w:date="2020-04-23T14:19:00Z">
        <w:r>
          <w:t>.</w:t>
        </w:r>
      </w:ins>
    </w:p>
  </w:footnote>
  <w:footnote w:id="28">
    <w:p w14:paraId="682579DE" w14:textId="77777777" w:rsidR="00E43388" w:rsidRDefault="00E43388">
      <w:pPr>
        <w:pStyle w:val="FootnoteText"/>
      </w:pPr>
      <w:r>
        <w:rPr>
          <w:rStyle w:val="FootnoteReference"/>
          <w:sz w:val="16"/>
          <w:szCs w:val="16"/>
        </w:rPr>
        <w:footnoteRef/>
      </w:r>
      <w:r>
        <w:t xml:space="preserve"> If other than ‘none’, either an initiator, terminator or both must have been found in the data stream.</w:t>
      </w:r>
    </w:p>
  </w:footnote>
  <w:footnote w:id="29">
    <w:p w14:paraId="00C13B0E" w14:textId="77777777" w:rsidR="00E43388" w:rsidRDefault="00E43388">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0">
    <w:p w14:paraId="10032FCD" w14:textId="77777777" w:rsidR="00E43388" w:rsidRDefault="00E43388">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fldChar w:fldCharType="begin"/>
      </w:r>
      <w:r>
        <w:instrText xml:space="preserve"> REF _Ref393373408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31">
    <w:p w14:paraId="654D894A" w14:textId="77777777" w:rsidR="00E43388" w:rsidRDefault="00E43388">
      <w:pPr>
        <w:pStyle w:val="FootnoteText"/>
      </w:pPr>
      <w:ins w:id="5175" w:author="Mike Beckerle" w:date="2020-04-23T15:33:00Z">
        <w:r>
          <w:rPr>
            <w:rStyle w:val="FootnoteReference"/>
          </w:rPr>
          <w:footnoteRef/>
        </w:r>
        <w:r>
          <w:t xml:space="preserve"> </w:t>
        </w:r>
      </w:ins>
      <w:ins w:id="5176" w:author="Mike Beckerle" w:date="2020-04-23T15:42:00Z">
        <w:r>
          <w:t xml:space="preserve">IANA is the Internet Assigned Names Authority. </w:t>
        </w:r>
      </w:ins>
      <w:ins w:id="5177" w:author="Mike Beckerle" w:date="2020-04-23T15:33:00Z">
        <w:r>
          <w:t>See</w:t>
        </w:r>
      </w:ins>
      <w:ins w:id="5178" w:author="Mike Beckerle" w:date="2020-04-23T15:36:00Z">
        <w:r>
          <w:t xml:space="preserve"> </w:t>
        </w:r>
        <w:r>
          <w:fldChar w:fldCharType="begin"/>
        </w:r>
        <w:r>
          <w:instrText xml:space="preserve"> REF a_IANA \h </w:instrText>
        </w:r>
      </w:ins>
      <w:ins w:id="5179" w:author="Mike Beckerle" w:date="2020-04-23T15:36:00Z">
        <w:r>
          <w:fldChar w:fldCharType="separate"/>
        </w:r>
        <w:r>
          <w:t>[IANA]</w:t>
        </w:r>
        <w:r>
          <w:fldChar w:fldCharType="end"/>
        </w:r>
      </w:ins>
    </w:p>
  </w:footnote>
  <w:footnote w:id="32">
    <w:p w14:paraId="6A98BB9A" w14:textId="1093C3CB" w:rsidR="00E43388" w:rsidRDefault="00E43388">
      <w:pPr>
        <w:pStyle w:val="FootnoteText"/>
      </w:pPr>
      <w:r>
        <w:rPr>
          <w:rStyle w:val="FootnoteReference"/>
        </w:rPr>
        <w:footnoteRef/>
      </w:r>
      <w:r>
        <w:t xml:space="preserve"> CCSID stands for Coded Character Set ID, a decimal number syntax for a coded character set specifier. </w:t>
      </w:r>
      <w:r>
        <w:fldChar w:fldCharType="begin"/>
      </w:r>
      <w:r>
        <w:instrText xml:space="preserve"> REF a_CCSID \h </w:instrText>
      </w:r>
      <w:r>
        <w:fldChar w:fldCharType="separate"/>
      </w:r>
      <w:r>
        <w:t>[CCSID]</w:t>
      </w:r>
      <w:r>
        <w:fldChar w:fldCharType="end"/>
      </w:r>
    </w:p>
  </w:footnote>
  <w:footnote w:id="33">
    <w:p w14:paraId="0061F1B2" w14:textId="77777777" w:rsidR="00E43388" w:rsidRDefault="00E43388">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fldChar w:fldCharType="begin"/>
      </w:r>
      <w:r>
        <w:instrText xml:space="preserve"> REF _Ref393373408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34">
    <w:p w14:paraId="4881D89C" w14:textId="77777777" w:rsidR="00E43388" w:rsidRDefault="00E43388">
      <w:pPr>
        <w:pStyle w:val="FootnoteText"/>
      </w:pPr>
      <w:r>
        <w:rPr>
          <w:rStyle w:val="FootnoteReference"/>
        </w:rPr>
        <w:footnoteRef/>
      </w:r>
      <w:r>
        <w:t xml:space="preserve"> Used by data format MIL-STD-2045</w:t>
      </w:r>
    </w:p>
  </w:footnote>
  <w:footnote w:id="35">
    <w:p w14:paraId="385FB330" w14:textId="77777777" w:rsidR="00E43388" w:rsidRDefault="00E43388">
      <w:pPr>
        <w:pStyle w:val="FootnoteText"/>
      </w:pPr>
      <w:ins w:id="5247" w:author="Mike Beckerle" w:date="2020-04-23T15:46:00Z">
        <w:r>
          <w:rPr>
            <w:rStyle w:val="FootnoteReference"/>
          </w:rPr>
          <w:footnoteRef/>
        </w:r>
        <w:r>
          <w:t xml:space="preserve"> For dfdl:lengthUnits, see Section </w:t>
        </w:r>
      </w:ins>
      <w:ins w:id="5248" w:author="Mike Beckerle" w:date="2020-04-23T15:47:00Z">
        <w:r>
          <w:fldChar w:fldCharType="begin"/>
        </w:r>
        <w:r>
          <w:instrText xml:space="preserve"> REF _Ref38549263 \r \h </w:instrText>
        </w:r>
      </w:ins>
      <w:ins w:id="5249" w:author="Mike Beckerle" w:date="2020-04-23T15:47:00Z">
        <w:r>
          <w:fldChar w:fldCharType="separate"/>
        </w:r>
        <w:r>
          <w:t>12.3</w:t>
        </w:r>
        <w:r>
          <w:fldChar w:fldCharType="end"/>
        </w:r>
        <w:r>
          <w:t xml:space="preserve"> </w:t>
        </w:r>
        <w:r>
          <w:fldChar w:fldCharType="begin"/>
        </w:r>
        <w:r>
          <w:instrText xml:space="preserve"> REF _Ref38549269 \h </w:instrText>
        </w:r>
      </w:ins>
      <w:ins w:id="5250" w:author="Mike Beckerle" w:date="2020-04-23T15:47:00Z">
        <w:r>
          <w:fldChar w:fldCharType="separate"/>
        </w:r>
        <w:r>
          <w:t>Properties for Specifying Lengths</w:t>
        </w:r>
        <w:r>
          <w:fldChar w:fldCharType="end"/>
        </w:r>
        <w:r>
          <w:t>.</w:t>
        </w:r>
      </w:ins>
    </w:p>
  </w:footnote>
  <w:footnote w:id="36">
    <w:p w14:paraId="4A6A0A7C" w14:textId="77777777" w:rsidR="00E43388" w:rsidRDefault="00E43388">
      <w:pPr>
        <w:pStyle w:val="FootnoteText"/>
      </w:pPr>
      <w:ins w:id="5253" w:author="Mike Beckerle" w:date="2020-04-23T15:47:00Z">
        <w:r>
          <w:rPr>
            <w:rStyle w:val="FootnoteReference"/>
          </w:rPr>
          <w:footnoteRef/>
        </w:r>
        <w:r>
          <w:t xml:space="preserve"> For dfdl:binary</w:t>
        </w:r>
      </w:ins>
      <w:ins w:id="5254" w:author="Unknown">
        <w:r>
          <w:t>NumberRep</w:t>
        </w:r>
      </w:ins>
      <w:ins w:id="5255" w:author="Mike Beckerle" w:date="2020-04-23T15:48:00Z">
        <w:r>
          <w:t xml:space="preserve">, see Section </w:t>
        </w:r>
        <w:r>
          <w:fldChar w:fldCharType="begin"/>
        </w:r>
        <w:r>
          <w:instrText xml:space="preserve"> REF _Ref38549327 \r \h </w:instrText>
        </w:r>
      </w:ins>
      <w:ins w:id="5256" w:author="Mike Beckerle" w:date="2020-04-23T15:48:00Z">
        <w:r>
          <w:fldChar w:fldCharType="separate"/>
        </w:r>
        <w:r>
          <w:t>13.7</w:t>
        </w:r>
        <w:r>
          <w:fldChar w:fldCharType="end"/>
        </w:r>
        <w:r>
          <w:t xml:space="preserve"> </w:t>
        </w:r>
        <w:r>
          <w:fldChar w:fldCharType="begin"/>
        </w:r>
        <w:r>
          <w:instrText xml:space="preserve"> REF _Ref38549335 \h </w:instrText>
        </w:r>
      </w:ins>
      <w:ins w:id="5257" w:author="Mike Beckerle" w:date="2020-04-23T15:48:00Z">
        <w:r>
          <w:fldChar w:fldCharType="separate"/>
        </w:r>
        <w:r>
          <w:t>Properties Specific to Number with Binary Representation</w:t>
        </w:r>
        <w:r>
          <w:fldChar w:fldCharType="end"/>
        </w:r>
        <w:r>
          <w:t>.</w:t>
        </w:r>
      </w:ins>
    </w:p>
  </w:footnote>
  <w:footnote w:id="37">
    <w:p w14:paraId="61210CEA" w14:textId="77777777" w:rsidR="00E43388" w:rsidRDefault="00E43388">
      <w:pPr>
        <w:pStyle w:val="FootnoteText"/>
      </w:pPr>
      <w:ins w:id="5401" w:author="Mike Beckerle" w:date="2020-04-23T16:17:00Z">
        <w:r>
          <w:rPr>
            <w:rStyle w:val="FootnoteReference"/>
          </w:rPr>
          <w:footnoteRef/>
        </w:r>
        <w:r>
          <w:t xml:space="preserve"> For dfdl:binaryNumberRep, see Section </w:t>
        </w:r>
        <w:r>
          <w:fldChar w:fldCharType="begin"/>
        </w:r>
        <w:r>
          <w:instrText xml:space="preserve"> REF _Ref38551094 \r \h </w:instrText>
        </w:r>
      </w:ins>
      <w:ins w:id="5402" w:author="Mike Beckerle" w:date="2020-04-23T16:17:00Z">
        <w:r>
          <w:fldChar w:fldCharType="separate"/>
        </w:r>
        <w:r>
          <w:t>13.7</w:t>
        </w:r>
        <w:r>
          <w:fldChar w:fldCharType="end"/>
        </w:r>
      </w:ins>
      <w:ins w:id="5403" w:author="Mike Beckerle" w:date="2020-04-23T16:18:00Z">
        <w:r>
          <w:t xml:space="preserve"> </w:t>
        </w:r>
        <w:r>
          <w:fldChar w:fldCharType="begin"/>
        </w:r>
        <w:r>
          <w:instrText xml:space="preserve"> REF _Ref38551103 \h </w:instrText>
        </w:r>
      </w:ins>
      <w:ins w:id="5404" w:author="Mike Beckerle" w:date="2020-04-23T16:18:00Z">
        <w:r>
          <w:fldChar w:fldCharType="separate"/>
        </w:r>
        <w:r>
          <w:t>Properties Specific to Number with Binary Representation</w:t>
        </w:r>
        <w:r>
          <w:fldChar w:fldCharType="end"/>
        </w:r>
        <w:r>
          <w:t>.</w:t>
        </w:r>
      </w:ins>
    </w:p>
  </w:footnote>
  <w:footnote w:id="38">
    <w:p w14:paraId="4BF94CFE" w14:textId="77777777" w:rsidR="00E43388" w:rsidRDefault="00E43388">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9">
    <w:p w14:paraId="360B79E6" w14:textId="77777777" w:rsidR="00E43388" w:rsidRDefault="00E43388">
      <w:pPr>
        <w:pStyle w:val="FootnoteText"/>
      </w:pPr>
      <w:r>
        <w:rPr>
          <w:rStyle w:val="FootnoteReference"/>
        </w:rPr>
        <w:footnoteRef/>
      </w:r>
      <w:r>
        <w:t xml:space="preserve"> </w:t>
      </w:r>
      <w:r>
        <w:rPr>
          <w:szCs w:val="20"/>
        </w:rPr>
        <w:t>Type decimal must be a minimum of 8 bits because lengthUnits 'bits' is not allowed for xs:decimal.</w:t>
      </w:r>
    </w:p>
  </w:footnote>
  <w:footnote w:id="40">
    <w:p w14:paraId="71504D49" w14:textId="77777777" w:rsidR="00E43388" w:rsidRDefault="00E43388">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1">
    <w:p w14:paraId="30B1D677" w14:textId="77777777" w:rsidR="00E43388" w:rsidRDefault="00E43388">
      <w:pPr>
        <w:pStyle w:val="FootnoteText"/>
      </w:pPr>
      <w:r>
        <w:rPr>
          <w:rStyle w:val="FootnoteReference"/>
        </w:rPr>
        <w:footnoteRef/>
      </w:r>
      <w:r>
        <w:t xml:space="preserve"> Reference for this CA Realia 0x20 overpunch for negative sign is the article: "EBCDIC to ASCII Conversion of Signed Fields" </w:t>
      </w:r>
      <w:r>
        <w:rPr>
          <w:noProof/>
        </w:rPr>
        <w:t>[CARealia]</w:t>
      </w:r>
      <w:r>
        <w:t xml:space="preserve"> where it says:</w:t>
      </w:r>
    </w:p>
    <w:p w14:paraId="317D7144" w14:textId="77777777" w:rsidR="00E43388" w:rsidRDefault="00E43388">
      <w:pPr>
        <w:pStyle w:val="FootnoteText"/>
      </w:pPr>
      <w:r>
        <w:t>COBOL compilers that run on ASCII platforms have a "signed" data type that operates in a similar manner to the EBCDIC Signed field -- that is, they over punch the sign on the LSD.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2">
    <w:p w14:paraId="346F15F8" w14:textId="77777777" w:rsidR="00E43388" w:rsidRDefault="00E43388">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3">
    <w:p w14:paraId="24AAA3E3" w14:textId="77777777" w:rsidR="00E43388" w:rsidRDefault="00E43388">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4">
    <w:p w14:paraId="415DF84F" w14:textId="77777777" w:rsidR="00E43388" w:rsidRDefault="00E43388">
      <w:pPr>
        <w:pStyle w:val="FootnoteText"/>
      </w:pPr>
      <w:r>
        <w:rPr>
          <w:rStyle w:val="FootnoteReference"/>
        </w:rPr>
        <w:footnoteRef/>
      </w:r>
      <w:r>
        <w:t xml:space="preserve"> Note that DFDL does not support a pure month or day or year, as it does not support the XSD simple types xs:gMonth, xs:gDay, and xs:gYear. </w:t>
      </w:r>
    </w:p>
  </w:footnote>
  <w:footnote w:id="45">
    <w:p w14:paraId="4D0BB50E" w14:textId="77777777" w:rsidR="00E43388" w:rsidRDefault="00E43388">
      <w:pPr>
        <w:pStyle w:val="FootnoteText"/>
      </w:pPr>
      <w:r>
        <w:rPr>
          <w:rStyle w:val="FootnoteReference"/>
        </w:rPr>
        <w:footnoteRef/>
      </w:r>
      <w:r>
        <w:t xml:space="preserve"> Absent representation implies processing error for ‘implicit’ when less than or equal to XSD minOccurs.</w:t>
      </w:r>
    </w:p>
  </w:footnote>
  <w:footnote w:id="46">
    <w:p w14:paraId="552DC96E" w14:textId="77777777" w:rsidR="00E43388" w:rsidRDefault="00E43388">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fldChar w:fldCharType="begin"/>
      </w:r>
      <w:r>
        <w:instrText xml:space="preserve"> REF _Ref365390854 \r \h  \* MERGEFORMAT </w:instrText>
      </w:r>
      <w:r>
        <w:fldChar w:fldCharType="separate"/>
      </w:r>
      <w:r>
        <w:t>9.2.5</w:t>
      </w:r>
      <w:r>
        <w:fldChar w:fldCharType="end"/>
      </w:r>
      <w:r>
        <w:t xml:space="preserve"> </w:t>
      </w:r>
      <w:r>
        <w:fldChar w:fldCharType="begin"/>
      </w:r>
      <w:r>
        <w:instrText xml:space="preserve"> REF _Ref365390858 \h  \* MERGEFORMAT </w:instrText>
      </w:r>
      <w:r>
        <w:fldChar w:fldCharType="separate"/>
      </w:r>
      <w:r>
        <w:t>Zero-length Representation</w:t>
      </w:r>
      <w:r>
        <w:fldChar w:fldCharType="end"/>
      </w:r>
      <w:r>
        <w:t>.</w:t>
      </w:r>
    </w:p>
  </w:footnote>
  <w:footnote w:id="47">
    <w:p w14:paraId="589557A7" w14:textId="77777777" w:rsidR="00E43388" w:rsidRDefault="00E43388">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fldChar w:fldCharType="begin"/>
      </w:r>
      <w:r>
        <w:instrText xml:space="preserve"> REF infoitem.element \r \h  \* MERGEFORMAT </w:instrText>
      </w:r>
      <w:r>
        <w:fldChar w:fldCharType="separate"/>
      </w:r>
      <w:r>
        <w:t>4.1.2</w:t>
      </w:r>
      <w:r>
        <w:fldChar w:fldCharType="end"/>
      </w:r>
      <w:r>
        <w:t xml:space="preserve"> </w:t>
      </w:r>
      <w:r>
        <w:fldChar w:fldCharType="begin"/>
      </w:r>
      <w:r>
        <w:instrText xml:space="preserve"> REF infoitem.element \h  \* MERGEFORMAT </w:instrText>
      </w:r>
      <w:r>
        <w:fldChar w:fldCharType="separate"/>
      </w:r>
      <w:r>
        <w:t>Element Information Items</w:t>
      </w:r>
      <w:r>
        <w:fldChar w:fldCharType="end"/>
      </w:r>
      <w:r>
        <w:t>.</w:t>
      </w:r>
    </w:p>
  </w:footnote>
  <w:footnote w:id="48">
    <w:p w14:paraId="74508193" w14:textId="77777777" w:rsidR="00E43388" w:rsidRDefault="00E43388">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9">
    <w:p w14:paraId="4F87D16C" w14:textId="77777777" w:rsidR="00E43388" w:rsidRDefault="00E43388">
      <w:pPr>
        <w:pStyle w:val="FootnoteText"/>
      </w:pPr>
      <w:r>
        <w:rPr>
          <w:rStyle w:val="FootnoteReference"/>
        </w:rPr>
        <w:footnoteRef/>
      </w:r>
      <w:r>
        <w:t xml:space="preserve"> The ‘%’ character needs escaping </w:t>
      </w:r>
      <w:ins w:id="13989" w:author="Mike Beckerle" w:date="2020-04-27T11:13:00Z">
        <w:r>
          <w:t xml:space="preserve">as part of DFDL syntax </w:t>
        </w:r>
      </w:ins>
      <w:r>
        <w:t xml:space="preserve">when used as a literal character in DFDL properties. It is escaped by doubling it, i.e., preceding it by another ‘%’ character. </w:t>
      </w:r>
      <w:ins w:id="13990" w:author="Mike Beckerle" w:date="2020-04-27T11:14:00Z">
        <w:r>
          <w:t xml:space="preserve">In this example we are defining the dfdl:escapeEscapeCharacter to be a single '%' character in the data stream. </w:t>
        </w:r>
      </w:ins>
    </w:p>
  </w:footnote>
  <w:footnote w:id="50">
    <w:p w14:paraId="287A012A" w14:textId="77777777" w:rsidR="00E43388" w:rsidRDefault="00E43388">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1">
    <w:p w14:paraId="6B8B756E" w14:textId="77777777" w:rsidR="00E43388" w:rsidRDefault="00E43388">
      <w:pPr>
        <w:pStyle w:val="FootnoteText"/>
      </w:pPr>
      <w:r>
        <w:rPr>
          <w:rStyle w:val="FootnoteReference"/>
        </w:rPr>
        <w:footnoteRef/>
      </w:r>
      <w:r>
        <w:t xml:space="preserve"> Though US-ASCII contains only 128 characters DFDL assumes the US-ASCII encoding to use one character per 8-bit byte.</w:t>
      </w:r>
    </w:p>
  </w:footnote>
  <w:footnote w:id="52">
    <w:p w14:paraId="6025009C" w14:textId="77777777" w:rsidR="00E43388" w:rsidRDefault="00E43388">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3">
    <w:p w14:paraId="0695400F" w14:textId="77777777" w:rsidR="00E43388" w:rsidRDefault="00E43388">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77777777" w:rsidR="00E43388" w:rsidRDefault="00E43388">
    <w:pPr>
      <w:pStyle w:val="Header"/>
    </w:pPr>
    <w:r>
      <w:t>GFD-P-R.207</w:t>
    </w:r>
    <w:r>
      <w:tab/>
    </w:r>
    <w:r>
      <w:tab/>
      <w:t>April 2020</w:t>
    </w:r>
  </w:p>
  <w:p w14:paraId="3F53B1B0" w14:textId="77777777" w:rsidR="00E43388" w:rsidRDefault="00E43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77777777" w:rsidR="00E43388" w:rsidRDefault="00E43388">
    <w:pPr>
      <w:pStyle w:val="Header"/>
      <w:rPr>
        <w:lang w:val="de-DE"/>
      </w:rPr>
    </w:pPr>
    <w:r>
      <w:t>GFD-P-R.207</w:t>
    </w:r>
    <w:r>
      <w:tab/>
    </w:r>
    <w:r>
      <w:tab/>
    </w:r>
    <w:r>
      <w:rPr>
        <w:lang w:val="de-DE"/>
      </w:rPr>
      <w:t>Michael J Beckerle, </w:t>
    </w:r>
    <w:ins w:id="28" w:author="Mike Beckerle" w:date="2020-04-27T12:42:00Z">
      <w:r>
        <w:rPr>
          <w:lang w:val="de-DE"/>
        </w:rPr>
        <w:t xml:space="preserve"> </w:t>
      </w:r>
    </w:ins>
    <w:r>
      <w:rPr>
        <w:lang w:val="de-DE"/>
      </w:rPr>
      <w:t>Owl Cyber Defense/Tresys</w:t>
    </w:r>
  </w:p>
  <w:p w14:paraId="3ECD4289" w14:textId="77777777" w:rsidR="00E43388" w:rsidRDefault="00E43388">
    <w:pPr>
      <w:pStyle w:val="Header"/>
    </w:pPr>
    <w:r>
      <w:rPr>
        <w:lang w:val="de-DE"/>
      </w:rPr>
      <w:t>OGF DFDL WG</w:t>
    </w:r>
    <w:r>
      <w:rPr>
        <w:lang w:val="de-DE"/>
      </w:rPr>
      <w:tab/>
    </w:r>
    <w:r>
      <w:rPr>
        <w:lang w:val="de-DE"/>
      </w:rPr>
      <w:tab/>
    </w:r>
    <w:r>
      <w:t>Stephen M Hanson, IBM</w:t>
    </w:r>
  </w:p>
  <w:p w14:paraId="637E4E92" w14:textId="77777777" w:rsidR="00E43388" w:rsidRDefault="00E43388">
    <w:pPr>
      <w:pStyle w:val="Header"/>
    </w:pPr>
    <w:r>
      <w:rPr>
        <w:lang w:val="de-DE"/>
      </w:rPr>
      <w:t xml:space="preserve">dfdl-wg@ogf.org </w:t>
    </w:r>
    <w:r>
      <w:tab/>
    </w:r>
    <w:r>
      <w:tab/>
      <w:t>April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E43388" w:rsidRDefault="00E43388">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5"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8"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9"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5"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6"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4" w15:restartNumberingAfterBreak="0">
    <w:nsid w:val="269E3680"/>
    <w:multiLevelType w:val="multilevel"/>
    <w:tmpl w:val="60005A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5"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6"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0"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2"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2"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5"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8"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0"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1"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9"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3"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4"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7"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0"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1"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3"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4"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8"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2"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4"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6"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7"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49"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1"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2"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4"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9"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1"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3"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6"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7"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8"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9"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0"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1"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3"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5"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6"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7"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8"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0"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1"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2"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3"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4"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5"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8"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9"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0"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1"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2"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3"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4"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5"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6"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9"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1"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2"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4"/>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6"/>
  </w:num>
  <w:num w:numId="1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6"/>
  </w:num>
  <w:num w:numId="19">
    <w:abstractNumId w:val="156"/>
  </w:num>
  <w:num w:numId="20">
    <w:abstractNumId w:val="164"/>
  </w:num>
  <w:num w:numId="21">
    <w:abstractNumId w:val="122"/>
  </w:num>
  <w:num w:numId="22">
    <w:abstractNumId w:val="151"/>
  </w:num>
  <w:num w:numId="23">
    <w:abstractNumId w:val="121"/>
  </w:num>
  <w:num w:numId="24">
    <w:abstractNumId w:val="94"/>
  </w:num>
  <w:num w:numId="25">
    <w:abstractNumId w:val="106"/>
  </w:num>
  <w:num w:numId="26">
    <w:abstractNumId w:val="87"/>
    <w:lvlOverride w:ilvl="0"/>
    <w:lvlOverride w:ilvl="1">
      <w:startOverride w:val="1"/>
    </w:lvlOverride>
    <w:lvlOverride w:ilvl="2"/>
    <w:lvlOverride w:ilvl="3"/>
    <w:lvlOverride w:ilvl="4"/>
    <w:lvlOverride w:ilvl="5"/>
    <w:lvlOverride w:ilvl="6"/>
    <w:lvlOverride w:ilvl="7"/>
    <w:lvlOverride w:ilvl="8"/>
  </w:num>
  <w:num w:numId="27">
    <w:abstractNumId w:val="157"/>
  </w:num>
  <w:num w:numId="28">
    <w:abstractNumId w:val="155"/>
  </w:num>
  <w:num w:numId="29">
    <w:abstractNumId w:val="40"/>
  </w:num>
  <w:num w:numId="30">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8"/>
  </w:num>
  <w:num w:numId="32">
    <w:abstractNumId w:val="114"/>
  </w:num>
  <w:num w:numId="33">
    <w:abstractNumId w:val="117"/>
  </w:num>
  <w:num w:numId="34">
    <w:abstractNumId w:val="30"/>
  </w:num>
  <w:num w:numId="35">
    <w:abstractNumId w:val="176"/>
  </w:num>
  <w:num w:numId="36">
    <w:abstractNumId w:val="140"/>
  </w:num>
  <w:num w:numId="37">
    <w:abstractNumId w:val="199"/>
  </w:num>
  <w:num w:numId="38">
    <w:abstractNumId w:val="46"/>
  </w:num>
  <w:num w:numId="39">
    <w:abstractNumId w:val="99"/>
  </w:num>
  <w:num w:numId="40">
    <w:abstractNumId w:val="163"/>
  </w:num>
  <w:num w:numId="41">
    <w:abstractNumId w:val="29"/>
  </w:num>
  <w:num w:numId="42">
    <w:abstractNumId w:val="97"/>
  </w:num>
  <w:num w:numId="43">
    <w:abstractNumId w:val="162"/>
  </w:num>
  <w:num w:numId="44">
    <w:abstractNumId w:val="127"/>
  </w:num>
  <w:num w:numId="45">
    <w:abstractNumId w:val="180"/>
  </w:num>
  <w:num w:numId="46">
    <w:abstractNumId w:val="185"/>
  </w:num>
  <w:num w:numId="47">
    <w:abstractNumId w:val="102"/>
  </w:num>
  <w:num w:numId="48">
    <w:abstractNumId w:val="112"/>
  </w:num>
  <w:num w:numId="49">
    <w:abstractNumId w:val="152"/>
  </w:num>
  <w:num w:numId="50">
    <w:abstractNumId w:val="55"/>
  </w:num>
  <w:num w:numId="51">
    <w:abstractNumId w:val="54"/>
  </w:num>
  <w:num w:numId="52">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6"/>
  </w:num>
  <w:num w:numId="5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59"/>
  </w:num>
  <w:num w:numId="57">
    <w:abstractNumId w:val="174"/>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3"/>
  </w:num>
  <w:num w:numId="6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0"/>
  </w:num>
  <w:num w:numId="68">
    <w:abstractNumId w:val="38"/>
  </w:num>
  <w:num w:numId="69">
    <w:abstractNumId w:val="103"/>
  </w:num>
  <w:num w:numId="70">
    <w:abstractNumId w:val="172"/>
  </w:num>
  <w:num w:numId="71">
    <w:abstractNumId w:val="93"/>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0"/>
  </w:num>
  <w:num w:numId="75">
    <w:abstractNumId w:val="186"/>
  </w:num>
  <w:num w:numId="76">
    <w:abstractNumId w:val="145"/>
  </w:num>
  <w:num w:numId="77">
    <w:abstractNumId w:val="178"/>
  </w:num>
  <w:num w:numId="78">
    <w:abstractNumId w:val="147"/>
  </w:num>
  <w:num w:numId="79">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6"/>
  </w:num>
  <w:num w:numId="83">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8"/>
  </w:num>
  <w:num w:numId="85">
    <w:abstractNumId w:val="134"/>
  </w:num>
  <w:num w:numId="86">
    <w:abstractNumId w:val="66"/>
  </w:num>
  <w:num w:numId="87">
    <w:abstractNumId w:val="50"/>
  </w:num>
  <w:num w:numId="88">
    <w:abstractNumId w:val="47"/>
  </w:num>
  <w:num w:numId="89">
    <w:abstractNumId w:val="161"/>
  </w:num>
  <w:num w:numId="9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0"/>
  </w:num>
  <w:num w:numId="92">
    <w:abstractNumId w:val="188"/>
  </w:num>
  <w:num w:numId="93">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3"/>
  </w:num>
  <w:num w:numId="95">
    <w:abstractNumId w:val="160"/>
  </w:num>
  <w:num w:numId="96">
    <w:abstractNumId w:val="136"/>
  </w:num>
  <w:num w:numId="97">
    <w:abstractNumId w:val="177"/>
  </w:num>
  <w:num w:numId="98">
    <w:abstractNumId w:val="88"/>
  </w:num>
  <w:num w:numId="99">
    <w:abstractNumId w:val="68"/>
  </w:num>
  <w:num w:numId="100">
    <w:abstractNumId w:val="169"/>
  </w:num>
  <w:num w:numId="101">
    <w:abstractNumId w:val="153"/>
  </w:num>
  <w:num w:numId="102">
    <w:abstractNumId w:val="135"/>
  </w:num>
  <w:num w:numId="103">
    <w:abstractNumId w:val="57"/>
  </w:num>
  <w:num w:numId="104">
    <w:abstractNumId w:val="115"/>
  </w:num>
  <w:num w:numId="105">
    <w:abstractNumId w:val="139"/>
  </w:num>
  <w:num w:numId="106">
    <w:abstractNumId w:val="72"/>
  </w:num>
  <w:num w:numId="107">
    <w:abstractNumId w:val="45"/>
  </w:num>
  <w:num w:numId="108">
    <w:abstractNumId w:val="108"/>
  </w:num>
  <w:num w:numId="109">
    <w:abstractNumId w:val="194"/>
  </w:num>
  <w:num w:numId="110">
    <w:abstractNumId w:val="197"/>
  </w:num>
  <w:num w:numId="111">
    <w:abstractNumId w:val="150"/>
  </w:num>
  <w:num w:numId="112">
    <w:abstractNumId w:val="198"/>
  </w:num>
  <w:num w:numId="113">
    <w:abstractNumId w:val="70"/>
  </w:num>
  <w:num w:numId="114">
    <w:abstractNumId w:val="129"/>
  </w:num>
  <w:num w:numId="115">
    <w:abstractNumId w:val="56"/>
  </w:num>
  <w:num w:numId="116">
    <w:abstractNumId w:val="35"/>
  </w:num>
  <w:num w:numId="117">
    <w:abstractNumId w:val="192"/>
  </w:num>
  <w:num w:numId="118">
    <w:abstractNumId w:val="173"/>
  </w:num>
  <w:num w:numId="119">
    <w:abstractNumId w:val="154"/>
  </w:num>
  <w:num w:numId="120">
    <w:abstractNumId w:val="113"/>
  </w:num>
  <w:num w:numId="121">
    <w:abstractNumId w:val="69"/>
  </w:num>
  <w:num w:numId="122">
    <w:abstractNumId w:val="126"/>
  </w:num>
  <w:num w:numId="123">
    <w:abstractNumId w:val="90"/>
  </w:num>
  <w:num w:numId="124">
    <w:abstractNumId w:val="146"/>
  </w:num>
  <w:num w:numId="125">
    <w:abstractNumId w:val="101"/>
  </w:num>
  <w:num w:numId="126">
    <w:abstractNumId w:val="83"/>
  </w:num>
  <w:num w:numId="127">
    <w:abstractNumId w:val="111"/>
  </w:num>
  <w:num w:numId="1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7"/>
  </w:num>
  <w:num w:numId="130">
    <w:abstractNumId w:val="86"/>
  </w:num>
  <w:num w:numId="131">
    <w:abstractNumId w:val="85"/>
  </w:num>
  <w:num w:numId="132">
    <w:abstractNumId w:val="142"/>
  </w:num>
  <w:num w:numId="133">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3"/>
  </w:num>
  <w:num w:numId="13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9"/>
  </w:num>
  <w:num w:numId="137">
    <w:abstractNumId w:val="67"/>
  </w:num>
  <w:num w:numId="138">
    <w:abstractNumId w:val="183"/>
  </w:num>
  <w:num w:numId="139">
    <w:abstractNumId w:val="118"/>
  </w:num>
  <w:num w:numId="140">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2"/>
  </w:num>
  <w:num w:numId="14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1"/>
  </w:num>
  <w:num w:numId="144">
    <w:abstractNumId w:val="141"/>
  </w:num>
  <w:num w:numId="14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7"/>
  </w:num>
  <w:num w:numId="14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0"/>
  </w:num>
  <w:num w:numId="150">
    <w:abstractNumId w:val="104"/>
  </w:num>
  <w:num w:numId="15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5"/>
  </w:num>
  <w:num w:numId="154">
    <w:abstractNumId w:val="79"/>
  </w:num>
  <w:num w:numId="155">
    <w:abstractNumId w:val="41"/>
  </w:num>
  <w:num w:numId="156">
    <w:abstractNumId w:val="36"/>
  </w:num>
  <w:num w:numId="157">
    <w:abstractNumId w:val="149"/>
  </w:num>
  <w:num w:numId="158">
    <w:abstractNumId w:val="131"/>
  </w:num>
  <w:num w:numId="159">
    <w:abstractNumId w:val="144"/>
  </w:num>
  <w:num w:numId="160">
    <w:abstractNumId w:val="80"/>
  </w:num>
  <w:num w:numId="161">
    <w:abstractNumId w:val="124"/>
  </w:num>
  <w:num w:numId="162">
    <w:abstractNumId w:val="196"/>
  </w:num>
  <w:num w:numId="163">
    <w:abstractNumId w:val="60"/>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3"/>
  </w:num>
  <w:num w:numId="167">
    <w:abstractNumId w:val="42"/>
  </w:num>
  <w:num w:numId="168">
    <w:abstractNumId w:val="171"/>
  </w:num>
  <w:num w:numId="169">
    <w:abstractNumId w:val="33"/>
  </w:num>
  <w:num w:numId="170">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3"/>
  </w:num>
  <w:num w:numId="172">
    <w:abstractNumId w:val="92"/>
  </w:num>
  <w:num w:numId="17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48"/>
  </w:num>
  <w:num w:numId="176">
    <w:abstractNumId w:val="202"/>
  </w:num>
  <w:num w:numId="177">
    <w:abstractNumId w:val="58"/>
  </w:num>
  <w:num w:numId="178">
    <w:abstractNumId w:val="48"/>
  </w:num>
  <w:num w:numId="179">
    <w:abstractNumId w:val="89"/>
  </w:num>
  <w:num w:numId="180">
    <w:abstractNumId w:val="82"/>
  </w:num>
  <w:num w:numId="181">
    <w:abstractNumId w:val="73"/>
  </w:num>
  <w:num w:numId="182">
    <w:abstractNumId w:val="59"/>
  </w:num>
  <w:num w:numId="183">
    <w:abstractNumId w:val="181"/>
  </w:num>
  <w:num w:numId="184">
    <w:abstractNumId w:val="43"/>
  </w:num>
  <w:num w:numId="185">
    <w:abstractNumId w:val="98"/>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15361"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30976"/>
    <w:rsid w:val="00082D4C"/>
    <w:rsid w:val="000C1B5E"/>
    <w:rsid w:val="000E1214"/>
    <w:rsid w:val="0014785A"/>
    <w:rsid w:val="00181613"/>
    <w:rsid w:val="001863C8"/>
    <w:rsid w:val="001E3F57"/>
    <w:rsid w:val="00211256"/>
    <w:rsid w:val="002121DD"/>
    <w:rsid w:val="002439DA"/>
    <w:rsid w:val="00243B1A"/>
    <w:rsid w:val="0028357A"/>
    <w:rsid w:val="002B5887"/>
    <w:rsid w:val="003215F2"/>
    <w:rsid w:val="00325A32"/>
    <w:rsid w:val="0036218C"/>
    <w:rsid w:val="003D7123"/>
    <w:rsid w:val="003F19C4"/>
    <w:rsid w:val="00405572"/>
    <w:rsid w:val="00415598"/>
    <w:rsid w:val="00424C98"/>
    <w:rsid w:val="0052761A"/>
    <w:rsid w:val="00610575"/>
    <w:rsid w:val="006516A9"/>
    <w:rsid w:val="006C35ED"/>
    <w:rsid w:val="00717DB9"/>
    <w:rsid w:val="007200D8"/>
    <w:rsid w:val="00801A55"/>
    <w:rsid w:val="0081545C"/>
    <w:rsid w:val="00852389"/>
    <w:rsid w:val="00852536"/>
    <w:rsid w:val="0086284F"/>
    <w:rsid w:val="008712C9"/>
    <w:rsid w:val="00933F0E"/>
    <w:rsid w:val="009979AD"/>
    <w:rsid w:val="009C3D89"/>
    <w:rsid w:val="009D1927"/>
    <w:rsid w:val="00A00DE7"/>
    <w:rsid w:val="00A64D65"/>
    <w:rsid w:val="00A87198"/>
    <w:rsid w:val="00AA6294"/>
    <w:rsid w:val="00B0355A"/>
    <w:rsid w:val="00B55249"/>
    <w:rsid w:val="00B57015"/>
    <w:rsid w:val="00BF4499"/>
    <w:rsid w:val="00C21DBA"/>
    <w:rsid w:val="00CC42B0"/>
    <w:rsid w:val="00CE4EED"/>
    <w:rsid w:val="00CE5EE9"/>
    <w:rsid w:val="00D23462"/>
    <w:rsid w:val="00D71BE8"/>
    <w:rsid w:val="00DD761E"/>
    <w:rsid w:val="00DF3E2F"/>
    <w:rsid w:val="00E119C3"/>
    <w:rsid w:val="00E11D4A"/>
    <w:rsid w:val="00E24016"/>
    <w:rsid w:val="00E43388"/>
    <w:rsid w:val="00E74F22"/>
    <w:rsid w:val="00E751FE"/>
    <w:rsid w:val="00EA309B"/>
    <w:rsid w:val="00EC6E09"/>
    <w:rsid w:val="00F1488C"/>
    <w:rsid w:val="00F21826"/>
    <w:rsid w:val="00F67286"/>
    <w:rsid w:val="00F7778E"/>
    <w:rsid w:val="00F9454E"/>
    <w:rsid w:val="00FE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B03DE119-2819-499A-91FF-F913B618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7">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qFormat/>
    <w:rsid w:val="00030976"/>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D71BE8"/>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D71BE8"/>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36218C"/>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pPr>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semiHidden/>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uiPriority w:val="99"/>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tns2/" TargetMode="External"/><Relationship Id="rId39" Type="http://schemas.openxmlformats.org/officeDocument/2006/relationships/hyperlink" Target="http://www.w3.org/Consortium/Legal/ipr-notice" TargetMode="External"/><Relationship Id="rId21" Type="http://schemas.openxmlformats.org/officeDocument/2006/relationships/image" Target="media/image2.png"/><Relationship Id="rId34" Type="http://schemas.openxmlformats.org/officeDocument/2006/relationships/hyperlink" Target="http://www.w3.org/Consortium/Legal/ipr-notice" TargetMode="External"/><Relationship Id="rId42" Type="http://schemas.openxmlformats.org/officeDocument/2006/relationships/hyperlink" Target="https://www.itu.int/en/ITU-T/asn1/Pages/introduction.aspx" TargetMode="External"/><Relationship Id="rId47" Type="http://schemas.openxmlformats.org/officeDocument/2006/relationships/hyperlink" Target="https://www.ibm.com/support/knowledgecenter/SS4SVW_3.0.0/designing/ccsid_list.html" TargetMode="External"/><Relationship Id="rId50" Type="http://schemas.openxmlformats.org/officeDocument/2006/relationships/hyperlink" Target="http://www.iana.org/assignments/character-sets" TargetMode="External"/><Relationship Id="rId55" Type="http://schemas.openxmlformats.org/officeDocument/2006/relationships/hyperlink" Target="https://www.iso.org/standard/69119.html" TargetMode="External"/><Relationship Id="rId63" Type="http://schemas.openxmlformats.org/officeDocument/2006/relationships/hyperlink" Target="http://www.omg.org/cgi-bin/doc?formal/2004-03-26" TargetMode="External"/><Relationship Id="rId68" Type="http://schemas.openxmlformats.org/officeDocument/2006/relationships/hyperlink" Target="https://home.unicode.org/" TargetMode="External"/><Relationship Id="rId76" Type="http://schemas.openxmlformats.org/officeDocument/2006/relationships/hyperlink" Target="http://www.w3.org/TR/REC-xml-names/" TargetMode="External"/><Relationship Id="rId84" Type="http://schemas.openxmlformats.org/officeDocument/2006/relationships/hyperlink" Target="http://en.wikipedia.org/wiki/Link_16" TargetMode="External"/><Relationship Id="rId89"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www.unicode.org/reports/tr35/"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TR/NOTE-datetime"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dfdl-1.0/" TargetMode="External"/><Relationship Id="rId32" Type="http://schemas.openxmlformats.org/officeDocument/2006/relationships/hyperlink" Target="mailto:smh@uk.ibm.com" TargetMode="External"/><Relationship Id="rId37" Type="http://schemas.openxmlformats.org/officeDocument/2006/relationships/hyperlink" Target="http://www.ercim.org/" TargetMode="External"/><Relationship Id="rId40" Type="http://schemas.openxmlformats.org/officeDocument/2006/relationships/hyperlink" Target="http://www.w3.org/Consortium/Legal/ipr-notice" TargetMode="External"/><Relationship Id="rId45" Type="http://schemas.openxmlformats.org/officeDocument/2006/relationships/hyperlink" Target="https://web.archive.org/web/20040331210530/http:/collaboratory.emsl.pnl.gov/sam/bfd/" TargetMode="External"/><Relationship Id="rId53" Type="http://schemas.openxmlformats.org/officeDocument/2006/relationships/hyperlink" Target="http://userguide.icu-project.org/locale" TargetMode="External"/><Relationship Id="rId58" Type="http://schemas.openxmlformats.org/officeDocument/2006/relationships/hyperlink" Target="http://www.ogf.org/documents/GFD.174.pdf" TargetMode="External"/><Relationship Id="rId66" Type="http://schemas.openxmlformats.org/officeDocument/2006/relationships/hyperlink" Target="https://thrift.apache.org/static/files/thrift-20070401.pdf" TargetMode="External"/><Relationship Id="rId74" Type="http://schemas.openxmlformats.org/officeDocument/2006/relationships/hyperlink" Target="http://www.w3.org/TR/xml11/" TargetMode="External"/><Relationship Id="rId79" Type="http://schemas.openxmlformats.org/officeDocument/2006/relationships/hyperlink" Target="http://www.w3.org/TR/xmlschema-1/" TargetMode="External"/><Relationship Id="rId87"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www.unidata.ucar.edu/software/netcdf/" TargetMode="External"/><Relationship Id="rId82" Type="http://schemas.openxmlformats.org/officeDocument/2006/relationships/hyperlink" Target="http://en.wikipedia.org/wiki/Baudot_code%23ITA2" TargetMode="External"/><Relationship Id="rId90" Type="http://schemas.openxmlformats.org/officeDocument/2006/relationships/theme" Target="theme/theme1.xm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1.bin"/><Relationship Id="rId27" Type="http://schemas.openxmlformats.org/officeDocument/2006/relationships/hyperlink" Target="http://demo.icu-project.org/icu-bin/convexp" TargetMode="External"/><Relationship Id="rId30" Type="http://schemas.openxmlformats.org/officeDocument/2006/relationships/hyperlink" Target="http://www.w3.org/2005/xpath-functions" TargetMode="External"/><Relationship Id="rId35" Type="http://schemas.openxmlformats.org/officeDocument/2006/relationships/hyperlink" Target="http://www.w3.org/" TargetMode="External"/><Relationship Id="rId43" Type="http://schemas.openxmlformats.org/officeDocument/2006/relationships/hyperlink" Target="https://www.itu.int/en/ITU-T/asn1/Pages/ecn.aspx" TargetMode="External"/><Relationship Id="rId48" Type="http://schemas.openxmlformats.org/officeDocument/2006/relationships/hyperlink" Target="http://www.w3.org/TR/exi" TargetMode="External"/><Relationship Id="rId56" Type="http://schemas.openxmlformats.org/officeDocument/2006/relationships/hyperlink" Target="http://www.iso.org/iso/home/standards/iso8601.htm" TargetMode="External"/><Relationship Id="rId64" Type="http://schemas.openxmlformats.org/officeDocument/2006/relationships/hyperlink" Target="http://www.ietf.org/rfc/rfc2119.txt" TargetMode="External"/><Relationship Id="rId69" Type="http://schemas.openxmlformats.org/officeDocument/2006/relationships/hyperlink" Target="http://sites.google.com/site/cldr/" TargetMode="External"/><Relationship Id="rId77" Type="http://schemas.openxmlformats.org/officeDocument/2006/relationships/hyperlink" Target="http://www.w3.org/XML/Schema" TargetMode="External"/><Relationship Id="rId8" Type="http://schemas.openxmlformats.org/officeDocument/2006/relationships/webSettings" Target="webSettings.xml"/><Relationship Id="rId51" Type="http://schemas.openxmlformats.org/officeDocument/2006/relationships/hyperlink" Target="http://userguide.icu-project.org/formatparse/datetime" TargetMode="External"/><Relationship Id="rId72" Type="http://schemas.openxmlformats.org/officeDocument/2006/relationships/hyperlink" Target="http://tools.ietf.org/html/rfc4506" TargetMode="External"/><Relationship Id="rId80" Type="http://schemas.openxmlformats.org/officeDocument/2006/relationships/hyperlink" Target="http://www.w3.org/TR/xmlschema-2/" TargetMode="External"/><Relationship Id="rId85" Type="http://schemas.openxmlformats.org/officeDocument/2006/relationships/hyperlink" Target="http://www.w3.org/TR/xmlschema-ref" TargetMode="Externa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www.ogf.org/dfdl/%E2%80%9D" TargetMode="External"/><Relationship Id="rId33" Type="http://schemas.openxmlformats.org/officeDocument/2006/relationships/hyperlink" Target="mailto:apowell888@googlemail.com" TargetMode="External"/><Relationship Id="rId38" Type="http://schemas.openxmlformats.org/officeDocument/2006/relationships/hyperlink" Target="http://www.keio.ac.jp/" TargetMode="External"/><Relationship Id="rId46" Type="http://schemas.openxmlformats.org/officeDocument/2006/relationships/hyperlink" Target="http://www.3480-3590-data-conversion.com/article-signed-fields.html" TargetMode="External"/><Relationship Id="rId59" Type="http://schemas.openxmlformats.org/officeDocument/2006/relationships/hyperlink" Target="http://www.iana.org/time-zones" TargetMode="External"/><Relationship Id="rId67" Type="http://schemas.openxmlformats.org/officeDocument/2006/relationships/hyperlink" Target="http://www.uml.org/" TargetMode="External"/><Relationship Id="rId20" Type="http://schemas.openxmlformats.org/officeDocument/2006/relationships/hyperlink" Target="http://www.w3.org/TR/xmlschema-2/" TargetMode="External"/><Relationship Id="rId41" Type="http://schemas.openxmlformats.org/officeDocument/2006/relationships/hyperlink" Target="http://www.w3.org/Consortium/Legal/copyright-documents" TargetMode="External"/><Relationship Id="rId54" Type="http://schemas.openxmlformats.org/officeDocument/2006/relationships/hyperlink" Target="http://userguide.icu-project.org/strings/regexp" TargetMode="External"/><Relationship Id="rId62" Type="http://schemas.openxmlformats.org/officeDocument/2006/relationships/hyperlink" Target="http://www.omg.org/cgi-bin/doc?formal/2004-03-26" TargetMode="External"/><Relationship Id="rId70" Type="http://schemas.openxmlformats.org/officeDocument/2006/relationships/hyperlink" Target="http://www.unicode.org/reports/tr18/" TargetMode="External"/><Relationship Id="rId75" Type="http://schemas.openxmlformats.org/officeDocument/2006/relationships/hyperlink" Target="http://www.w3.org/TR/xml-infoset" TargetMode="External"/><Relationship Id="rId83" Type="http://schemas.openxmlformats.org/officeDocument/2006/relationships/hyperlink" Target="http://everyspec.com/MIL-STD/MIL-STD-2000-2999/MIL-STD-2045_47001D_CHANGE-1_25098/"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3.wmf"/><Relationship Id="rId28" Type="http://schemas.openxmlformats.org/officeDocument/2006/relationships/hyperlink" Target="http://www.icu-project.org/apiref/icu4c/classDecimalFormat.html" TargetMode="External"/><Relationship Id="rId36" Type="http://schemas.openxmlformats.org/officeDocument/2006/relationships/hyperlink" Target="http://www.csail.mit.edu/" TargetMode="External"/><Relationship Id="rId49" Type="http://schemas.openxmlformats.org/officeDocument/2006/relationships/hyperlink" Target="http://www.hdfgroup.org/" TargetMode="External"/><Relationship Id="rId57" Type="http://schemas.openxmlformats.org/officeDocument/2006/relationships/hyperlink" Target="http://docs.oracle.com/javase/7/docs/api/java/util/regex/Pattern.html" TargetMode="External"/><Relationship Id="rId10" Type="http://schemas.openxmlformats.org/officeDocument/2006/relationships/endnotes" Target="endnotes.xml"/><Relationship Id="rId31" Type="http://schemas.openxmlformats.org/officeDocument/2006/relationships/hyperlink" Target="mailto:mbeckerle@tresys.com" TargetMode="External"/><Relationship Id="rId44" Type="http://schemas.openxmlformats.org/officeDocument/2006/relationships/hyperlink" Target="http://avro.apache.org/docs/1.3.0/spec.html" TargetMode="External"/><Relationship Id="rId52" Type="http://schemas.openxmlformats.org/officeDocument/2006/relationships/hyperlink" Target="https://unicode-org.github.io/icu-docs/apidoc/released/icu4c/classDecimalFormat.html" TargetMode="External"/><Relationship Id="rId60" Type="http://schemas.openxmlformats.org/officeDocument/2006/relationships/hyperlink" Target="http://www.json.org/" TargetMode="External"/><Relationship Id="rId65" Type="http://schemas.openxmlformats.org/officeDocument/2006/relationships/hyperlink" Target="http://www.w3.org/TR/xmlschema-ref/" TargetMode="External"/><Relationship Id="rId73" Type="http://schemas.openxmlformats.org/officeDocument/2006/relationships/hyperlink" Target="http://www.w3.org/TR/REC-xml" TargetMode="External"/><Relationship Id="rId78" Type="http://schemas.openxmlformats.org/officeDocument/2006/relationships/hyperlink" Target="http://www.w3.org/TR/xpath20/" TargetMode="External"/><Relationship Id="rId81" Type="http://schemas.openxmlformats.org/officeDocument/2006/relationships/image" Target="media/image4.gif"/><Relationship Id="rId86"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F13417CB-5183-4788-9B9D-3316AD4CE336}">
  <ds:schemaRefs>
    <ds:schemaRef ds:uri="http://schemas.openxmlformats.org/officeDocument/2006/bibliography"/>
  </ds:schemaRefs>
</ds:datastoreItem>
</file>

<file path=customXml/itemProps2.xml><?xml version="1.0" encoding="utf-8"?>
<ds:datastoreItem xmlns:ds="http://schemas.openxmlformats.org/officeDocument/2006/customXml" ds:itemID="{1EFE7269-6257-44EB-AB48-F3A6E2D6CEFC}">
  <ds:schemaRefs>
    <ds:schemaRef ds:uri="http://schemas.openxmlformats.org/officeDocument/2006/bibliography"/>
  </ds:schemaRefs>
</ds:datastoreItem>
</file>

<file path=customXml/itemProps3.xml><?xml version="1.0" encoding="utf-8"?>
<ds:datastoreItem xmlns:ds="http://schemas.openxmlformats.org/officeDocument/2006/customXml" ds:itemID="{AC4EAE66-E125-48FB-8810-DD7DA7DED71B}">
  <ds:schemaRefs>
    <ds:schemaRef ds:uri="http://schemas.openxmlformats.org/officeDocument/2006/bibliography"/>
  </ds:schemaRefs>
</ds:datastoreItem>
</file>

<file path=customXml/itemProps4.xml><?xml version="1.0" encoding="utf-8"?>
<ds:datastoreItem xmlns:ds="http://schemas.openxmlformats.org/officeDocument/2006/customXml" ds:itemID="{B7FF4F58-60DE-4CF2-9D47-7D7F7D761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171</TotalTime>
  <Pages>1</Pages>
  <Words>91648</Words>
  <Characters>522395</Characters>
  <Application>Microsoft Office Word</Application>
  <DocSecurity>0</DocSecurity>
  <Lines>4353</Lines>
  <Paragraphs>1225</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7</cp:revision>
  <cp:lastPrinted>2019-12-12T21:39:00Z</cp:lastPrinted>
  <dcterms:created xsi:type="dcterms:W3CDTF">2020-04-30T20:28:00Z</dcterms:created>
  <dcterms:modified xsi:type="dcterms:W3CDTF">2020-04-30T23:19:00Z</dcterms:modified>
</cp:coreProperties>
</file>